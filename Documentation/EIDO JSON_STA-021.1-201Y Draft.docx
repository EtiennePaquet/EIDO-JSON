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866CD" w14:textId="77777777" w:rsidR="0058795B" w:rsidRPr="00306EEF" w:rsidRDefault="0058795B" w:rsidP="0058795B">
      <w:pPr>
        <w:tabs>
          <w:tab w:val="left" w:pos="72"/>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color w:val="FF0000"/>
        </w:rPr>
      </w:pPr>
    </w:p>
    <w:p w14:paraId="633CBAD6" w14:textId="77777777" w:rsidR="00BA7191" w:rsidRPr="00306EEF" w:rsidRDefault="00BA7191" w:rsidP="0058795B">
      <w:pPr>
        <w:tabs>
          <w:tab w:val="left" w:pos="72"/>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color w:val="FF0000"/>
        </w:rPr>
      </w:pPr>
    </w:p>
    <w:p w14:paraId="2BD88108" w14:textId="77777777" w:rsidR="00C507AD" w:rsidRPr="00114246" w:rsidRDefault="006A7D5F" w:rsidP="001F42D8">
      <w:pPr>
        <w:pStyle w:val="TitlePage1"/>
        <w:spacing w:before="0" w:beforeAutospacing="0" w:after="0" w:afterAutospacing="0"/>
        <w:rPr>
          <w:rFonts w:ascii="Tahoma" w:hAnsi="Tahoma" w:cs="Tahoma"/>
        </w:rPr>
      </w:pPr>
      <w:r w:rsidRPr="00114246">
        <w:rPr>
          <w:rFonts w:ascii="Tahoma" w:hAnsi="Tahoma" w:cs="Tahoma"/>
        </w:rPr>
        <w:t xml:space="preserve">NENA </w:t>
      </w:r>
      <w:r w:rsidR="00B22437" w:rsidRPr="00114246">
        <w:rPr>
          <w:rFonts w:ascii="Tahoma" w:hAnsi="Tahoma" w:cs="Tahoma"/>
        </w:rPr>
        <w:t xml:space="preserve">Standard </w:t>
      </w:r>
      <w:r w:rsidR="00114246" w:rsidRPr="00114246">
        <w:rPr>
          <w:rFonts w:ascii="Tahoma" w:hAnsi="Tahoma" w:cs="Tahoma"/>
        </w:rPr>
        <w:t>for Emergency Incident Data Object (EIDO)</w:t>
      </w:r>
    </w:p>
    <w:p w14:paraId="2BDAC8DA" w14:textId="77777777" w:rsidR="001F42D8" w:rsidRPr="00306EEF" w:rsidRDefault="00DD4BCB" w:rsidP="001F42D8">
      <w:pPr>
        <w:pStyle w:val="TitlePage1"/>
        <w:spacing w:before="0" w:beforeAutospacing="0" w:after="0" w:afterAutospacing="0"/>
        <w:rPr>
          <w:rFonts w:ascii="Tahoma" w:hAnsi="Tahoma" w:cs="Tahoma"/>
          <w:b w:val="0"/>
          <w:color w:val="FF0000"/>
          <w:sz w:val="36"/>
          <w:szCs w:val="36"/>
        </w:rPr>
      </w:pPr>
      <w:r w:rsidRPr="00306EEF">
        <w:rPr>
          <w:rFonts w:ascii="Tahoma" w:hAnsi="Tahoma" w:cs="Tahoma"/>
          <w:sz w:val="36"/>
          <w:szCs w:val="36"/>
        </w:rPr>
        <w:br/>
      </w:r>
    </w:p>
    <w:p w14:paraId="5E431776" w14:textId="77777777" w:rsidR="00636529" w:rsidRPr="00114246" w:rsidRDefault="007A05D8" w:rsidP="00636529">
      <w:pPr>
        <w:tabs>
          <w:tab w:val="left" w:pos="72"/>
          <w:tab w:val="left" w:pos="102"/>
          <w:tab w:val="left" w:pos="720"/>
          <w:tab w:val="left" w:pos="1440"/>
          <w:tab w:val="right" w:pos="8742"/>
          <w:tab w:val="left" w:pos="9360"/>
        </w:tabs>
        <w:spacing w:after="120"/>
        <w:rPr>
          <w:rFonts w:ascii="Tahoma" w:hAnsi="Tahoma" w:cs="Tahoma"/>
          <w:sz w:val="23"/>
          <w:szCs w:val="23"/>
        </w:rPr>
      </w:pPr>
      <w:r w:rsidRPr="00306EEF">
        <w:rPr>
          <w:rFonts w:ascii="Tahoma" w:hAnsi="Tahoma" w:cs="Tahoma"/>
          <w:color w:val="000000" w:themeColor="text1"/>
          <w:szCs w:val="24"/>
        </w:rPr>
        <w:t xml:space="preserve">Abstract: </w:t>
      </w:r>
      <w:r w:rsidR="00636529" w:rsidRPr="00114246">
        <w:rPr>
          <w:rFonts w:ascii="Tahoma" w:hAnsi="Tahoma" w:cs="Tahoma"/>
          <w:sz w:val="23"/>
          <w:szCs w:val="23"/>
        </w:rPr>
        <w:t xml:space="preserve">As agencies and regions move forward with implementing NG9-1-1 and IP based emergency communications systems, it is critical that they adhere to a standardized, industry neutral format for exchanging emergency incident information between disparate manufacturer’s systems located within one or more public safety agencies, and with other incident stakeholders. </w:t>
      </w:r>
    </w:p>
    <w:p w14:paraId="2CA07B51" w14:textId="4EE7E308" w:rsidR="009C1BD0" w:rsidRPr="00306EEF" w:rsidRDefault="009C1BD0" w:rsidP="001F42D8">
      <w:pPr>
        <w:pStyle w:val="TitlePage1"/>
        <w:spacing w:before="0" w:beforeAutospacing="0" w:after="0" w:afterAutospacing="0"/>
        <w:jc w:val="left"/>
        <w:rPr>
          <w:rFonts w:ascii="Tahoma" w:hAnsi="Tahoma" w:cs="Tahoma"/>
          <w:color w:val="0000FF"/>
          <w:sz w:val="24"/>
          <w:szCs w:val="24"/>
        </w:rPr>
      </w:pPr>
    </w:p>
    <w:p w14:paraId="23A7A9A5" w14:textId="77777777" w:rsidR="00ED0BF7" w:rsidRPr="00306EEF" w:rsidRDefault="00ED0BF7" w:rsidP="001F42D8">
      <w:pPr>
        <w:pStyle w:val="TitlePage1"/>
        <w:spacing w:before="0" w:beforeAutospacing="0" w:after="0" w:afterAutospacing="0"/>
        <w:jc w:val="left"/>
        <w:rPr>
          <w:rFonts w:ascii="Tahoma" w:hAnsi="Tahoma" w:cs="Tahoma"/>
          <w:sz w:val="24"/>
          <w:szCs w:val="24"/>
        </w:rPr>
      </w:pPr>
      <w:r w:rsidRPr="00306EEF">
        <w:rPr>
          <w:rFonts w:ascii="Tahoma" w:hAnsi="Tahoma" w:cs="Tahoma"/>
          <w:color w:val="0000FF"/>
          <w:sz w:val="24"/>
          <w:szCs w:val="24"/>
        </w:rPr>
        <w:t xml:space="preserve">This DRAFT document is not intended for distribution beyond the groups developing or reviewing the document. The document is also not intended to be used or referenced for development or procurement purposes until final publication. All draft material is subject to change and it is possible that the document itself may never be </w:t>
      </w:r>
      <w:r w:rsidR="00DC4533" w:rsidRPr="00306EEF">
        <w:rPr>
          <w:rFonts w:ascii="Tahoma" w:hAnsi="Tahoma" w:cs="Tahoma"/>
          <w:color w:val="0000FF"/>
          <w:sz w:val="24"/>
          <w:szCs w:val="24"/>
        </w:rPr>
        <w:t>a</w:t>
      </w:r>
      <w:r w:rsidRPr="00306EEF">
        <w:rPr>
          <w:rFonts w:ascii="Tahoma" w:hAnsi="Tahoma" w:cs="Tahoma"/>
          <w:color w:val="0000FF"/>
          <w:sz w:val="24"/>
          <w:szCs w:val="24"/>
        </w:rPr>
        <w:t>pproved for publication.</w:t>
      </w:r>
    </w:p>
    <w:p w14:paraId="7223E2E6" w14:textId="77777777" w:rsidR="00CC16AC" w:rsidRPr="00306EEF" w:rsidRDefault="00CC16AC">
      <w:pPr>
        <w:tabs>
          <w:tab w:val="left" w:pos="72"/>
          <w:tab w:val="left" w:pos="102"/>
          <w:tab w:val="left" w:pos="720"/>
          <w:tab w:val="left" w:pos="1440"/>
          <w:tab w:val="right" w:pos="8742"/>
          <w:tab w:val="left" w:pos="9360"/>
        </w:tabs>
        <w:rPr>
          <w:rFonts w:ascii="Tahoma" w:hAnsi="Tahoma" w:cs="Tahoma"/>
          <w:szCs w:val="24"/>
        </w:rPr>
      </w:pPr>
    </w:p>
    <w:p w14:paraId="65C48817" w14:textId="77777777" w:rsidR="002A5757" w:rsidRPr="00306EEF" w:rsidRDefault="002A5757">
      <w:pPr>
        <w:tabs>
          <w:tab w:val="left" w:pos="72"/>
          <w:tab w:val="left" w:pos="102"/>
          <w:tab w:val="left" w:pos="720"/>
          <w:tab w:val="left" w:pos="1440"/>
          <w:tab w:val="right" w:pos="8742"/>
          <w:tab w:val="left" w:pos="9360"/>
        </w:tabs>
        <w:rPr>
          <w:rFonts w:ascii="Tahoma" w:hAnsi="Tahoma" w:cs="Tahoma"/>
          <w:szCs w:val="24"/>
        </w:rPr>
      </w:pPr>
    </w:p>
    <w:p w14:paraId="3FA5C1FB" w14:textId="77777777" w:rsidR="00445AAF" w:rsidRPr="00306EEF" w:rsidRDefault="007217AB">
      <w:pPr>
        <w:rPr>
          <w:rFonts w:ascii="Tahoma" w:hAnsi="Tahoma" w:cs="Tahoma"/>
          <w:szCs w:val="24"/>
        </w:rPr>
      </w:pPr>
      <w:r w:rsidRPr="00306EEF">
        <w:rPr>
          <w:rFonts w:ascii="Tahoma" w:hAnsi="Tahoma" w:cs="Tahoma"/>
          <w:noProof/>
          <w:szCs w:val="24"/>
        </w:rPr>
        <w:drawing>
          <wp:anchor distT="0" distB="0" distL="114300" distR="114300" simplePos="0" relativeHeight="251658240" behindDoc="0" locked="0" layoutInCell="1" allowOverlap="1" wp14:anchorId="095570F6" wp14:editId="2DDB475D">
            <wp:simplePos x="0" y="0"/>
            <wp:positionH relativeFrom="column">
              <wp:align>left</wp:align>
            </wp:positionH>
            <wp:positionV relativeFrom="paragraph">
              <wp:align>top</wp:align>
            </wp:positionV>
            <wp:extent cx="666750" cy="552450"/>
            <wp:effectExtent l="0" t="0" r="0" b="0"/>
            <wp:wrapSquare wrapText="bothSides"/>
            <wp:docPr id="1" name="Picture 1" descr="NENA_Logo_PMS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NA_Logo_PMS1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552450"/>
                    </a:xfrm>
                    <a:prstGeom prst="rect">
                      <a:avLst/>
                    </a:prstGeom>
                    <a:noFill/>
                    <a:ln>
                      <a:noFill/>
                    </a:ln>
                  </pic:spPr>
                </pic:pic>
              </a:graphicData>
            </a:graphic>
          </wp:anchor>
        </w:drawing>
      </w:r>
      <w:r w:rsidR="00A001F3" w:rsidRPr="00306EEF">
        <w:rPr>
          <w:rFonts w:ascii="Tahoma" w:hAnsi="Tahoma" w:cs="Tahoma"/>
          <w:szCs w:val="24"/>
        </w:rPr>
        <w:br w:type="textWrapping" w:clear="all"/>
      </w:r>
    </w:p>
    <w:p w14:paraId="550F9C0A" w14:textId="77777777" w:rsidR="00445AAF" w:rsidRPr="00306EEF" w:rsidRDefault="00445AAF">
      <w:pPr>
        <w:rPr>
          <w:rFonts w:ascii="Tahoma" w:hAnsi="Tahoma" w:cs="Tahoma"/>
          <w:szCs w:val="24"/>
        </w:rPr>
      </w:pPr>
    </w:p>
    <w:p w14:paraId="52E20E03" w14:textId="77777777" w:rsidR="00974029" w:rsidRPr="00114246" w:rsidRDefault="00974029" w:rsidP="00974029">
      <w:pPr>
        <w:rPr>
          <w:rFonts w:ascii="Tahoma" w:hAnsi="Tahoma" w:cs="Tahoma"/>
          <w:szCs w:val="24"/>
        </w:rPr>
      </w:pPr>
      <w:r w:rsidRPr="00114246">
        <w:rPr>
          <w:rFonts w:ascii="Tahoma" w:hAnsi="Tahoma" w:cs="Tahoma"/>
          <w:szCs w:val="24"/>
        </w:rPr>
        <w:t xml:space="preserve">NENA </w:t>
      </w:r>
      <w:r w:rsidR="006A7D5F" w:rsidRPr="00114246">
        <w:rPr>
          <w:rFonts w:ascii="Tahoma" w:hAnsi="Tahoma" w:cs="Tahoma"/>
          <w:szCs w:val="24"/>
        </w:rPr>
        <w:t>Standard</w:t>
      </w:r>
      <w:r w:rsidRPr="00114246">
        <w:rPr>
          <w:rFonts w:ascii="Tahoma" w:hAnsi="Tahoma" w:cs="Tahoma"/>
          <w:szCs w:val="24"/>
        </w:rPr>
        <w:t xml:space="preserve"> </w:t>
      </w:r>
      <w:r w:rsidR="00114246" w:rsidRPr="00114246">
        <w:rPr>
          <w:rFonts w:ascii="Tahoma" w:hAnsi="Tahoma" w:cs="Tahoma"/>
          <w:szCs w:val="24"/>
        </w:rPr>
        <w:t>for Emergency Incident Data Object (EIDO)</w:t>
      </w:r>
      <w:r w:rsidR="00B22437" w:rsidRPr="00114246">
        <w:rPr>
          <w:rFonts w:ascii="Tahoma" w:hAnsi="Tahoma" w:cs="Tahoma"/>
          <w:szCs w:val="24"/>
        </w:rPr>
        <w:t xml:space="preserve"> </w:t>
      </w:r>
    </w:p>
    <w:p w14:paraId="454075E3" w14:textId="77777777" w:rsidR="00974029" w:rsidRPr="00306EEF" w:rsidRDefault="00974029" w:rsidP="00974029">
      <w:pPr>
        <w:pStyle w:val="Footer"/>
        <w:tabs>
          <w:tab w:val="left" w:pos="72"/>
          <w:tab w:val="left" w:pos="102"/>
          <w:tab w:val="left" w:pos="720"/>
          <w:tab w:val="left" w:pos="1440"/>
          <w:tab w:val="right" w:pos="8742"/>
          <w:tab w:val="left" w:pos="9360"/>
        </w:tabs>
        <w:rPr>
          <w:rFonts w:ascii="Tahoma" w:hAnsi="Tahoma" w:cs="Tahoma"/>
          <w:szCs w:val="24"/>
        </w:rPr>
      </w:pPr>
    </w:p>
    <w:p w14:paraId="54F7556A" w14:textId="77777777" w:rsidR="00974029" w:rsidRPr="00306EEF" w:rsidRDefault="00974029" w:rsidP="00974029">
      <w:pPr>
        <w:pStyle w:val="Footer"/>
        <w:tabs>
          <w:tab w:val="left" w:pos="72"/>
          <w:tab w:val="left" w:pos="102"/>
          <w:tab w:val="left" w:pos="720"/>
          <w:tab w:val="left" w:pos="1440"/>
          <w:tab w:val="right" w:pos="8742"/>
          <w:tab w:val="left" w:pos="9360"/>
        </w:tabs>
        <w:rPr>
          <w:rFonts w:ascii="Tahoma" w:hAnsi="Tahoma" w:cs="Tahoma"/>
          <w:szCs w:val="24"/>
        </w:rPr>
      </w:pPr>
      <w:r w:rsidRPr="00114246">
        <w:rPr>
          <w:rFonts w:ascii="Tahoma" w:hAnsi="Tahoma" w:cs="Tahoma"/>
          <w:szCs w:val="24"/>
        </w:rPr>
        <w:t>NENA-</w:t>
      </w:r>
      <w:r w:rsidR="006A7D5F" w:rsidRPr="00114246">
        <w:rPr>
          <w:rFonts w:ascii="Tahoma" w:hAnsi="Tahoma" w:cs="Tahoma"/>
          <w:szCs w:val="24"/>
        </w:rPr>
        <w:t>STA</w:t>
      </w:r>
      <w:r w:rsidRPr="00114246">
        <w:rPr>
          <w:rFonts w:ascii="Tahoma" w:hAnsi="Tahoma" w:cs="Tahoma"/>
          <w:szCs w:val="24"/>
        </w:rPr>
        <w:t>-</w:t>
      </w:r>
      <w:r w:rsidR="00114246" w:rsidRPr="00114246">
        <w:rPr>
          <w:rFonts w:ascii="Tahoma" w:hAnsi="Tahoma" w:cs="Tahoma"/>
          <w:szCs w:val="24"/>
        </w:rPr>
        <w:t>021</w:t>
      </w:r>
      <w:r w:rsidR="00A66AED" w:rsidRPr="00114246">
        <w:rPr>
          <w:rFonts w:ascii="Tahoma" w:hAnsi="Tahoma" w:cs="Tahoma"/>
          <w:szCs w:val="24"/>
        </w:rPr>
        <w:t>.</w:t>
      </w:r>
      <w:r w:rsidR="00114246" w:rsidRPr="00114246">
        <w:rPr>
          <w:rFonts w:ascii="Tahoma" w:hAnsi="Tahoma" w:cs="Tahoma"/>
          <w:szCs w:val="24"/>
        </w:rPr>
        <w:t>1</w:t>
      </w:r>
      <w:r w:rsidR="00A66AED" w:rsidRPr="00114246">
        <w:rPr>
          <w:rFonts w:ascii="Tahoma" w:hAnsi="Tahoma" w:cs="Tahoma"/>
          <w:szCs w:val="24"/>
        </w:rPr>
        <w:t>-</w:t>
      </w:r>
      <w:r w:rsidR="00114246" w:rsidRPr="00114246">
        <w:rPr>
          <w:rFonts w:ascii="Tahoma" w:hAnsi="Tahoma" w:cs="Tahoma"/>
          <w:szCs w:val="24"/>
        </w:rPr>
        <w:t>202</w:t>
      </w:r>
      <w:r w:rsidR="00A66AED" w:rsidRPr="00306EEF">
        <w:rPr>
          <w:rFonts w:ascii="Tahoma" w:hAnsi="Tahoma" w:cs="Tahoma"/>
          <w:color w:val="FF0000"/>
          <w:szCs w:val="24"/>
        </w:rPr>
        <w:t>Y</w:t>
      </w:r>
      <w:r w:rsidRPr="00306EEF">
        <w:rPr>
          <w:rFonts w:ascii="Tahoma" w:hAnsi="Tahoma" w:cs="Tahoma"/>
          <w:szCs w:val="24"/>
        </w:rPr>
        <w:t xml:space="preserve"> </w:t>
      </w:r>
    </w:p>
    <w:p w14:paraId="2F949615" w14:textId="77777777" w:rsidR="00974029" w:rsidRPr="00306EEF" w:rsidRDefault="00974029" w:rsidP="00974029">
      <w:pPr>
        <w:pStyle w:val="Footer"/>
        <w:tabs>
          <w:tab w:val="left" w:pos="72"/>
          <w:tab w:val="left" w:pos="102"/>
          <w:tab w:val="left" w:pos="720"/>
          <w:tab w:val="left" w:pos="1440"/>
          <w:tab w:val="right" w:pos="8742"/>
          <w:tab w:val="left" w:pos="9360"/>
        </w:tabs>
        <w:rPr>
          <w:rFonts w:ascii="Tahoma" w:hAnsi="Tahoma" w:cs="Tahoma"/>
          <w:szCs w:val="24"/>
        </w:rPr>
      </w:pPr>
      <w:r w:rsidRPr="00306EEF">
        <w:rPr>
          <w:rFonts w:ascii="Tahoma" w:hAnsi="Tahoma" w:cs="Tahoma"/>
          <w:szCs w:val="24"/>
        </w:rPr>
        <w:t xml:space="preserve">DSC Approval: </w:t>
      </w:r>
      <w:r w:rsidRPr="00306EEF">
        <w:rPr>
          <w:rFonts w:ascii="Tahoma" w:hAnsi="Tahoma" w:cs="Tahoma"/>
          <w:color w:val="FF0000"/>
          <w:szCs w:val="24"/>
        </w:rPr>
        <w:t>MM/DD/YYYY</w:t>
      </w:r>
    </w:p>
    <w:p w14:paraId="724E5D8C" w14:textId="77777777" w:rsidR="00974029" w:rsidRPr="00306EEF" w:rsidRDefault="00974029" w:rsidP="00974029">
      <w:pPr>
        <w:pStyle w:val="Footer"/>
        <w:tabs>
          <w:tab w:val="left" w:pos="72"/>
          <w:tab w:val="left" w:pos="102"/>
          <w:tab w:val="left" w:pos="720"/>
          <w:tab w:val="left" w:pos="1440"/>
          <w:tab w:val="right" w:pos="8742"/>
          <w:tab w:val="left" w:pos="9360"/>
        </w:tabs>
        <w:rPr>
          <w:rFonts w:ascii="Tahoma" w:hAnsi="Tahoma" w:cs="Tahoma"/>
          <w:szCs w:val="24"/>
        </w:rPr>
      </w:pPr>
      <w:r w:rsidRPr="00306EEF">
        <w:rPr>
          <w:rFonts w:ascii="Tahoma" w:hAnsi="Tahoma" w:cs="Tahoma"/>
          <w:szCs w:val="24"/>
        </w:rPr>
        <w:t xml:space="preserve">PRC Approval: </w:t>
      </w:r>
      <w:r w:rsidRPr="00306EEF">
        <w:rPr>
          <w:rFonts w:ascii="Tahoma" w:hAnsi="Tahoma" w:cs="Tahoma"/>
          <w:color w:val="FF0000"/>
          <w:szCs w:val="24"/>
        </w:rPr>
        <w:t>MM/DD/YYYY</w:t>
      </w:r>
    </w:p>
    <w:p w14:paraId="4367AD5C" w14:textId="77777777" w:rsidR="00974029" w:rsidRPr="00306EEF" w:rsidRDefault="00B452AC" w:rsidP="00974029">
      <w:pPr>
        <w:pStyle w:val="Footer"/>
        <w:tabs>
          <w:tab w:val="left" w:pos="72"/>
          <w:tab w:val="left" w:pos="102"/>
          <w:tab w:val="left" w:pos="720"/>
          <w:tab w:val="left" w:pos="1440"/>
          <w:tab w:val="right" w:pos="8742"/>
          <w:tab w:val="left" w:pos="9360"/>
        </w:tabs>
        <w:rPr>
          <w:rFonts w:ascii="Tahoma" w:hAnsi="Tahoma" w:cs="Tahoma"/>
          <w:color w:val="FF0000"/>
          <w:szCs w:val="24"/>
        </w:rPr>
      </w:pPr>
      <w:r w:rsidRPr="00306EEF">
        <w:rPr>
          <w:rFonts w:ascii="Tahoma" w:hAnsi="Tahoma" w:cs="Tahoma"/>
          <w:szCs w:val="24"/>
        </w:rPr>
        <w:t>NENA Board of Directors</w:t>
      </w:r>
      <w:r w:rsidR="00974029" w:rsidRPr="00306EEF">
        <w:rPr>
          <w:rFonts w:ascii="Tahoma" w:hAnsi="Tahoma" w:cs="Tahoma"/>
          <w:szCs w:val="24"/>
        </w:rPr>
        <w:t xml:space="preserve"> Approval: </w:t>
      </w:r>
      <w:r w:rsidR="00974029" w:rsidRPr="00306EEF">
        <w:rPr>
          <w:rFonts w:ascii="Tahoma" w:hAnsi="Tahoma" w:cs="Tahoma"/>
          <w:color w:val="FF0000"/>
          <w:szCs w:val="24"/>
        </w:rPr>
        <w:t>MM/DD/YYYY</w:t>
      </w:r>
    </w:p>
    <w:p w14:paraId="7B7272AB" w14:textId="77777777" w:rsidR="00B44DE2" w:rsidRPr="00306EEF" w:rsidRDefault="00B44DE2" w:rsidP="00277274">
      <w:pPr>
        <w:rPr>
          <w:rFonts w:ascii="Tahoma" w:hAnsi="Tahoma" w:cs="Tahoma"/>
          <w:szCs w:val="24"/>
        </w:rPr>
      </w:pPr>
      <w:r w:rsidRPr="00306EEF">
        <w:rPr>
          <w:rFonts w:ascii="Tahoma" w:hAnsi="Tahoma" w:cs="Tahoma"/>
          <w:szCs w:val="24"/>
        </w:rPr>
        <w:t>Next Scheduled Review Date:</w:t>
      </w:r>
      <w:r w:rsidR="001F42D8" w:rsidRPr="00306EEF">
        <w:rPr>
          <w:rFonts w:ascii="Tahoma" w:hAnsi="Tahoma" w:cs="Tahoma"/>
          <w:szCs w:val="24"/>
        </w:rPr>
        <w:t xml:space="preserve"> </w:t>
      </w:r>
      <w:r w:rsidR="001F42D8" w:rsidRPr="00306EEF">
        <w:rPr>
          <w:rFonts w:ascii="Tahoma" w:hAnsi="Tahoma" w:cs="Tahoma"/>
          <w:color w:val="FF0000"/>
          <w:szCs w:val="24"/>
        </w:rPr>
        <w:t xml:space="preserve">MM/DD/YYYY </w:t>
      </w:r>
      <w:r w:rsidR="00114246">
        <w:rPr>
          <w:rFonts w:ascii="Tahoma" w:hAnsi="Tahoma" w:cs="Tahoma"/>
          <w:color w:val="FF0000"/>
          <w:szCs w:val="24"/>
        </w:rPr>
        <w:t>(</w:t>
      </w:r>
      <w:r w:rsidR="00277274" w:rsidRPr="00306EEF">
        <w:rPr>
          <w:rFonts w:ascii="Tahoma" w:hAnsi="Tahoma" w:cs="Tahoma"/>
          <w:color w:val="FF0000"/>
          <w:szCs w:val="24"/>
        </w:rPr>
        <w:t>Minimum</w:t>
      </w:r>
      <w:r w:rsidR="004F48E5" w:rsidRPr="00306EEF">
        <w:rPr>
          <w:rFonts w:ascii="Tahoma" w:hAnsi="Tahoma" w:cs="Tahoma"/>
          <w:color w:val="FF0000"/>
          <w:szCs w:val="24"/>
        </w:rPr>
        <w:t xml:space="preserve"> 1 </w:t>
      </w:r>
      <w:proofErr w:type="spellStart"/>
      <w:r w:rsidR="004F48E5" w:rsidRPr="00306EEF">
        <w:rPr>
          <w:rFonts w:ascii="Tahoma" w:hAnsi="Tahoma" w:cs="Tahoma"/>
          <w:color w:val="FF0000"/>
          <w:szCs w:val="24"/>
        </w:rPr>
        <w:t>yr</w:t>
      </w:r>
      <w:proofErr w:type="spellEnd"/>
      <w:r w:rsidR="004F48E5" w:rsidRPr="00306EEF">
        <w:rPr>
          <w:rFonts w:ascii="Tahoma" w:hAnsi="Tahoma" w:cs="Tahoma"/>
          <w:color w:val="FF0000"/>
          <w:szCs w:val="24"/>
        </w:rPr>
        <w:t xml:space="preserve"> / </w:t>
      </w:r>
      <w:r w:rsidR="00277274" w:rsidRPr="00306EEF">
        <w:rPr>
          <w:rFonts w:ascii="Tahoma" w:hAnsi="Tahoma" w:cs="Tahoma"/>
          <w:color w:val="FF0000"/>
          <w:szCs w:val="24"/>
        </w:rPr>
        <w:t>M</w:t>
      </w:r>
      <w:r w:rsidR="004F48E5" w:rsidRPr="00306EEF">
        <w:rPr>
          <w:rFonts w:ascii="Tahoma" w:hAnsi="Tahoma" w:cs="Tahoma"/>
          <w:color w:val="FF0000"/>
          <w:szCs w:val="24"/>
        </w:rPr>
        <w:t xml:space="preserve">aximum </w:t>
      </w:r>
      <w:r w:rsidR="00277274" w:rsidRPr="00306EEF">
        <w:rPr>
          <w:rFonts w:ascii="Tahoma" w:hAnsi="Tahoma" w:cs="Tahoma"/>
          <w:color w:val="FF0000"/>
          <w:szCs w:val="24"/>
        </w:rPr>
        <w:t>3-</w:t>
      </w:r>
      <w:r w:rsidR="004F48E5" w:rsidRPr="00306EEF">
        <w:rPr>
          <w:rFonts w:ascii="Tahoma" w:hAnsi="Tahoma" w:cs="Tahoma"/>
          <w:color w:val="FF0000"/>
          <w:szCs w:val="24"/>
        </w:rPr>
        <w:t xml:space="preserve">5 </w:t>
      </w:r>
      <w:proofErr w:type="spellStart"/>
      <w:r w:rsidR="004F48E5" w:rsidRPr="00306EEF">
        <w:rPr>
          <w:rFonts w:ascii="Tahoma" w:hAnsi="Tahoma" w:cs="Tahoma"/>
          <w:color w:val="FF0000"/>
          <w:szCs w:val="24"/>
        </w:rPr>
        <w:t>yrs</w:t>
      </w:r>
      <w:proofErr w:type="spellEnd"/>
      <w:r w:rsidR="00277274" w:rsidRPr="00306EEF">
        <w:rPr>
          <w:rFonts w:ascii="Tahoma" w:hAnsi="Tahoma" w:cs="Tahoma"/>
          <w:color w:val="FF0000"/>
          <w:szCs w:val="24"/>
        </w:rPr>
        <w:t>)</w:t>
      </w:r>
    </w:p>
    <w:p w14:paraId="70A5F890" w14:textId="77777777" w:rsidR="004F48E5" w:rsidRPr="00306EEF" w:rsidRDefault="004F48E5" w:rsidP="00974029">
      <w:pPr>
        <w:pStyle w:val="CommentText"/>
        <w:rPr>
          <w:rFonts w:ascii="Tahoma" w:hAnsi="Tahoma" w:cs="Tahoma"/>
          <w:color w:val="FF0000"/>
          <w:sz w:val="24"/>
          <w:szCs w:val="24"/>
        </w:rPr>
      </w:pPr>
    </w:p>
    <w:p w14:paraId="2A3DA2A0" w14:textId="77777777" w:rsidR="00974029" w:rsidRPr="00306EEF" w:rsidRDefault="00974029" w:rsidP="00974029">
      <w:pPr>
        <w:rPr>
          <w:rFonts w:ascii="Tahoma" w:hAnsi="Tahoma" w:cs="Tahoma"/>
          <w:szCs w:val="24"/>
        </w:rPr>
      </w:pPr>
      <w:r w:rsidRPr="00306EEF">
        <w:rPr>
          <w:rFonts w:ascii="Tahoma" w:hAnsi="Tahoma" w:cs="Tahoma"/>
          <w:szCs w:val="24"/>
        </w:rPr>
        <w:t>Prepared by:</w:t>
      </w:r>
    </w:p>
    <w:p w14:paraId="1994A6C6" w14:textId="77777777" w:rsidR="009C1BD0" w:rsidRPr="00306EEF" w:rsidRDefault="00974029" w:rsidP="00974029">
      <w:pPr>
        <w:rPr>
          <w:rFonts w:ascii="Tahoma" w:hAnsi="Tahoma" w:cs="Tahoma"/>
          <w:szCs w:val="24"/>
        </w:rPr>
      </w:pPr>
      <w:r w:rsidRPr="00306EEF">
        <w:rPr>
          <w:rFonts w:ascii="Tahoma" w:hAnsi="Tahoma" w:cs="Tahoma"/>
          <w:szCs w:val="24"/>
        </w:rPr>
        <w:t>National Emergency Number Associ</w:t>
      </w:r>
      <w:r w:rsidRPr="00114246">
        <w:rPr>
          <w:rFonts w:ascii="Tahoma" w:hAnsi="Tahoma" w:cs="Tahoma"/>
          <w:szCs w:val="24"/>
        </w:rPr>
        <w:t xml:space="preserve">ation (NENA) </w:t>
      </w:r>
      <w:r w:rsidR="00114246" w:rsidRPr="00114246">
        <w:rPr>
          <w:rFonts w:ascii="Tahoma" w:hAnsi="Tahoma" w:cs="Tahoma"/>
          <w:szCs w:val="24"/>
        </w:rPr>
        <w:t>Agency Systems</w:t>
      </w:r>
      <w:r w:rsidR="00CC16AC" w:rsidRPr="00114246">
        <w:rPr>
          <w:rFonts w:ascii="Tahoma" w:hAnsi="Tahoma" w:cs="Tahoma"/>
          <w:szCs w:val="24"/>
        </w:rPr>
        <w:t xml:space="preserve"> Committee,</w:t>
      </w:r>
      <w:r w:rsidR="00114246" w:rsidRPr="00114246">
        <w:rPr>
          <w:rFonts w:ascii="Tahoma" w:hAnsi="Tahoma" w:cs="Tahoma"/>
          <w:szCs w:val="24"/>
        </w:rPr>
        <w:t xml:space="preserve"> EIDO JSON Working Group</w:t>
      </w:r>
      <w:bookmarkStart w:id="0" w:name="_Toc250625794"/>
    </w:p>
    <w:p w14:paraId="76CEBAD1" w14:textId="77777777" w:rsidR="009C1BD0" w:rsidRPr="00306EEF" w:rsidRDefault="009C1BD0" w:rsidP="00974029">
      <w:pPr>
        <w:rPr>
          <w:rFonts w:ascii="Tahoma" w:hAnsi="Tahoma" w:cs="Tahoma"/>
          <w:szCs w:val="24"/>
        </w:rPr>
      </w:pPr>
    </w:p>
    <w:p w14:paraId="73E1C94D" w14:textId="77777777" w:rsidR="00974029" w:rsidRPr="00306EEF" w:rsidRDefault="00974029" w:rsidP="00974029">
      <w:pPr>
        <w:rPr>
          <w:rFonts w:ascii="Tahoma" w:hAnsi="Tahoma" w:cs="Tahoma"/>
          <w:szCs w:val="24"/>
        </w:rPr>
      </w:pPr>
      <w:r w:rsidRPr="00306EEF">
        <w:rPr>
          <w:rFonts w:ascii="Tahoma" w:hAnsi="Tahoma" w:cs="Tahoma"/>
          <w:szCs w:val="24"/>
        </w:rPr>
        <w:t>Published by NENA</w:t>
      </w:r>
      <w:bookmarkEnd w:id="0"/>
    </w:p>
    <w:p w14:paraId="37F48609" w14:textId="77777777" w:rsidR="00974029" w:rsidRPr="00306EEF" w:rsidRDefault="00974029" w:rsidP="00974029">
      <w:pPr>
        <w:rPr>
          <w:rFonts w:ascii="Tahoma" w:hAnsi="Tahoma" w:cs="Tahoma"/>
          <w:szCs w:val="24"/>
        </w:rPr>
      </w:pPr>
      <w:r w:rsidRPr="00306EEF">
        <w:rPr>
          <w:rFonts w:ascii="Tahoma" w:hAnsi="Tahoma" w:cs="Tahoma"/>
          <w:szCs w:val="24"/>
        </w:rPr>
        <w:t>Printed in USA</w:t>
      </w:r>
    </w:p>
    <w:p w14:paraId="3AC6D2DF" w14:textId="77777777" w:rsidR="00114246" w:rsidRDefault="00114246">
      <w:pPr>
        <w:rPr>
          <w:rFonts w:ascii="Tahoma" w:hAnsi="Tahoma" w:cs="Tahoma"/>
          <w:b/>
          <w:szCs w:val="24"/>
        </w:rPr>
      </w:pPr>
      <w:r>
        <w:rPr>
          <w:rFonts w:ascii="Tahoma" w:hAnsi="Tahoma" w:cs="Tahoma"/>
          <w:szCs w:val="24"/>
        </w:rPr>
        <w:br w:type="page"/>
      </w:r>
    </w:p>
    <w:p w14:paraId="7894996A" w14:textId="77777777" w:rsidR="007A05D8" w:rsidRPr="00306EEF" w:rsidRDefault="007A05D8" w:rsidP="00C01F4A">
      <w:pPr>
        <w:pStyle w:val="Heading1"/>
      </w:pPr>
      <w:bookmarkStart w:id="1" w:name="_Toc54356134"/>
      <w:r w:rsidRPr="00306EEF">
        <w:lastRenderedPageBreak/>
        <w:t>Executive Overview</w:t>
      </w:r>
      <w:bookmarkEnd w:id="1"/>
    </w:p>
    <w:p w14:paraId="77CE60A1" w14:textId="77777777" w:rsidR="00114246" w:rsidRPr="00114246" w:rsidRDefault="00114246" w:rsidP="00114246">
      <w:pPr>
        <w:tabs>
          <w:tab w:val="left" w:pos="72"/>
          <w:tab w:val="left" w:pos="102"/>
          <w:tab w:val="left" w:pos="720"/>
          <w:tab w:val="left" w:pos="1440"/>
          <w:tab w:val="right" w:pos="8742"/>
          <w:tab w:val="left" w:pos="9360"/>
        </w:tabs>
        <w:spacing w:after="120"/>
        <w:rPr>
          <w:rFonts w:ascii="Tahoma" w:hAnsi="Tahoma" w:cs="Tahoma"/>
          <w:sz w:val="23"/>
          <w:szCs w:val="23"/>
        </w:rPr>
      </w:pPr>
      <w:r w:rsidRPr="00114246">
        <w:rPr>
          <w:rFonts w:ascii="Tahoma" w:hAnsi="Tahoma" w:cs="Tahoma"/>
          <w:sz w:val="23"/>
          <w:szCs w:val="23"/>
        </w:rPr>
        <w:t>There are many Functional Elements (FEs) within an NG9-1-1 system that are used to process emergency calls.  Some of these FEs may be within a specific agency, in another agency or elsewhere in an Emergency Services IP Network (</w:t>
      </w:r>
      <w:proofErr w:type="spellStart"/>
      <w:r w:rsidRPr="00114246">
        <w:rPr>
          <w:rFonts w:ascii="Tahoma" w:hAnsi="Tahoma" w:cs="Tahoma"/>
          <w:sz w:val="23"/>
          <w:szCs w:val="23"/>
        </w:rPr>
        <w:t>ESInet</w:t>
      </w:r>
      <w:proofErr w:type="spellEnd"/>
      <w:r w:rsidRPr="00114246">
        <w:rPr>
          <w:rFonts w:ascii="Tahoma" w:hAnsi="Tahoma" w:cs="Tahoma"/>
          <w:sz w:val="23"/>
          <w:szCs w:val="23"/>
        </w:rPr>
        <w:t>).  In many cases, an emergency call is related to, or results in the creation of an “incident” as defined in NENA 08-003</w:t>
      </w:r>
      <w:hyperlink w:anchor="_Detailed_Functional_and" w:history="1">
        <w:r w:rsidRPr="00114246">
          <w:rPr>
            <w:rFonts w:ascii="Tahoma" w:hAnsi="Tahoma" w:cs="Tahoma"/>
            <w:sz w:val="23"/>
            <w:szCs w:val="23"/>
          </w:rPr>
          <w:t>[1]</w:t>
        </w:r>
      </w:hyperlink>
      <w:r w:rsidRPr="00114246">
        <w:rPr>
          <w:rFonts w:ascii="Tahoma" w:hAnsi="Tahoma" w:cs="Tahoma"/>
          <w:sz w:val="23"/>
          <w:szCs w:val="23"/>
        </w:rPr>
        <w:t xml:space="preserve">. As public safety communication center personnel process emergency calls for service and their associated incidents, new information about the incidents is obtained.  There are many sources available to communication center personnel for obtaining new incident information during call handling, incident creation, dispatch, incident monitoring, and post incident analysis processes.  Newly gathered information, as well as changes in incident status, must often be passed on to other FEs, other involved agencies, and frequently to non-emergency entities authorized to receive emergency incident information.  As agencies and regions move forward with implementing NG9-1-1 and IP based emergency communications systems, it is critical that they adhere to a standardized, industry neutral format for exchanging emergency incident information between disparate manufacturer’s systems located within one or more public safety agencies, and with other incident stakeholders. </w:t>
      </w:r>
    </w:p>
    <w:p w14:paraId="07676266" w14:textId="77777777" w:rsidR="00B91F9C" w:rsidRDefault="00B91F9C">
      <w:pPr>
        <w:rPr>
          <w:rFonts w:ascii="Tahoma" w:hAnsi="Tahoma" w:cs="Tahoma"/>
          <w:b/>
          <w:szCs w:val="24"/>
        </w:rPr>
      </w:pPr>
      <w:r>
        <w:rPr>
          <w:rFonts w:ascii="Tahoma" w:hAnsi="Tahoma" w:cs="Tahoma"/>
          <w:szCs w:val="24"/>
        </w:rPr>
        <w:br w:type="page"/>
      </w:r>
    </w:p>
    <w:p w14:paraId="0448D0D6" w14:textId="2EFEE110" w:rsidR="00D44F2D" w:rsidRPr="00306EEF" w:rsidRDefault="00D44F2D" w:rsidP="00B91F9C">
      <w:pPr>
        <w:tabs>
          <w:tab w:val="left" w:pos="72"/>
          <w:tab w:val="left" w:pos="102"/>
          <w:tab w:val="left" w:pos="720"/>
          <w:tab w:val="left" w:pos="1440"/>
          <w:tab w:val="right" w:pos="8742"/>
          <w:tab w:val="left" w:pos="9360"/>
        </w:tabs>
        <w:spacing w:after="120"/>
        <w:rPr>
          <w:rFonts w:ascii="Tahoma" w:hAnsi="Tahoma" w:cs="Tahoma"/>
          <w:i/>
          <w:iCs/>
          <w:color w:val="FF0000"/>
          <w:szCs w:val="24"/>
        </w:rPr>
      </w:pPr>
      <w:r w:rsidRPr="00306EEF">
        <w:rPr>
          <w:rFonts w:ascii="Tahoma" w:hAnsi="Tahoma" w:cs="Tahoma"/>
          <w:i/>
          <w:iCs/>
          <w:color w:val="FF0000"/>
          <w:szCs w:val="24"/>
        </w:rPr>
        <w:lastRenderedPageBreak/>
        <w:br w:type="page"/>
      </w:r>
    </w:p>
    <w:p w14:paraId="78806314" w14:textId="77777777" w:rsidR="00D44F2D" w:rsidRPr="00306EEF" w:rsidRDefault="00D44F2D" w:rsidP="00D44F2D">
      <w:pPr>
        <w:rPr>
          <w:rFonts w:ascii="Tahoma" w:hAnsi="Tahoma" w:cs="Tahoma"/>
          <w:i/>
          <w:iCs/>
          <w:color w:val="FF0000"/>
          <w:szCs w:val="24"/>
        </w:rPr>
      </w:pPr>
    </w:p>
    <w:bookmarkStart w:id="2" w:name="_Toc54356135" w:displacedByCustomXml="next"/>
    <w:sdt>
      <w:sdtPr>
        <w:rPr>
          <w:b w:val="0"/>
          <w:bCs/>
        </w:rPr>
        <w:id w:val="-1068652294"/>
        <w:docPartObj>
          <w:docPartGallery w:val="Table of Contents"/>
          <w:docPartUnique/>
        </w:docPartObj>
      </w:sdtPr>
      <w:sdtEndPr>
        <w:rPr>
          <w:rFonts w:ascii="Tahoma" w:hAnsi="Tahoma" w:cs="Tahoma"/>
          <w:bCs w:val="0"/>
          <w:noProof/>
          <w:szCs w:val="24"/>
        </w:rPr>
      </w:sdtEndPr>
      <w:sdtContent>
        <w:p w14:paraId="7065DF16" w14:textId="77777777" w:rsidR="007A05D8" w:rsidRPr="00306EEF" w:rsidRDefault="007A05D8" w:rsidP="007212FF">
          <w:pPr>
            <w:pStyle w:val="Heading2"/>
          </w:pPr>
          <w:r w:rsidRPr="00306EEF">
            <w:t>Table of Contents</w:t>
          </w:r>
          <w:bookmarkEnd w:id="2"/>
        </w:p>
        <w:p w14:paraId="52D26DBF" w14:textId="33990456" w:rsidR="00C46570" w:rsidRDefault="007A05D8">
          <w:pPr>
            <w:pStyle w:val="TOC1"/>
            <w:tabs>
              <w:tab w:val="left" w:pos="480"/>
            </w:tabs>
            <w:rPr>
              <w:rFonts w:asciiTheme="minorHAnsi" w:eastAsiaTheme="minorEastAsia" w:hAnsiTheme="minorHAnsi" w:cstheme="minorBidi"/>
              <w:b w:val="0"/>
              <w:caps w:val="0"/>
              <w:noProof/>
              <w:kern w:val="0"/>
              <w:sz w:val="22"/>
              <w:szCs w:val="22"/>
              <w:lang w:val="fr-CA" w:eastAsia="fr-CA"/>
            </w:rPr>
          </w:pPr>
          <w:r w:rsidRPr="00306EEF">
            <w:rPr>
              <w:rFonts w:ascii="Tahoma" w:hAnsi="Tahoma" w:cs="Tahoma"/>
              <w:b w:val="0"/>
              <w:sz w:val="24"/>
              <w:szCs w:val="24"/>
            </w:rPr>
            <w:fldChar w:fldCharType="begin"/>
          </w:r>
          <w:r w:rsidRPr="00306EEF">
            <w:rPr>
              <w:rFonts w:ascii="Tahoma" w:hAnsi="Tahoma" w:cs="Tahoma"/>
              <w:b w:val="0"/>
              <w:sz w:val="24"/>
              <w:szCs w:val="24"/>
            </w:rPr>
            <w:instrText xml:space="preserve"> TOC \o "1-3" \h \z \u </w:instrText>
          </w:r>
          <w:r w:rsidRPr="00306EEF">
            <w:rPr>
              <w:rFonts w:ascii="Tahoma" w:hAnsi="Tahoma" w:cs="Tahoma"/>
              <w:b w:val="0"/>
              <w:sz w:val="24"/>
              <w:szCs w:val="24"/>
            </w:rPr>
            <w:fldChar w:fldCharType="separate"/>
          </w:r>
          <w:hyperlink w:anchor="_Toc54356134" w:history="1">
            <w:r w:rsidR="00C46570" w:rsidRPr="00E12F13">
              <w:rPr>
                <w:rStyle w:val="Hyperlink"/>
                <w:noProof/>
              </w:rPr>
              <w:t>1</w:t>
            </w:r>
            <w:r w:rsidR="00C46570">
              <w:rPr>
                <w:rFonts w:asciiTheme="minorHAnsi" w:eastAsiaTheme="minorEastAsia" w:hAnsiTheme="minorHAnsi" w:cstheme="minorBidi"/>
                <w:b w:val="0"/>
                <w:caps w:val="0"/>
                <w:noProof/>
                <w:kern w:val="0"/>
                <w:sz w:val="22"/>
                <w:szCs w:val="22"/>
                <w:lang w:val="fr-CA" w:eastAsia="fr-CA"/>
              </w:rPr>
              <w:tab/>
            </w:r>
            <w:r w:rsidR="00C46570" w:rsidRPr="00E12F13">
              <w:rPr>
                <w:rStyle w:val="Hyperlink"/>
                <w:noProof/>
              </w:rPr>
              <w:t>Executive Overview</w:t>
            </w:r>
            <w:r w:rsidR="00C46570">
              <w:rPr>
                <w:noProof/>
                <w:webHidden/>
              </w:rPr>
              <w:tab/>
            </w:r>
            <w:r w:rsidR="00C46570">
              <w:rPr>
                <w:noProof/>
                <w:webHidden/>
              </w:rPr>
              <w:fldChar w:fldCharType="begin"/>
            </w:r>
            <w:r w:rsidR="00C46570">
              <w:rPr>
                <w:noProof/>
                <w:webHidden/>
              </w:rPr>
              <w:instrText xml:space="preserve"> PAGEREF _Toc54356134 \h </w:instrText>
            </w:r>
            <w:r w:rsidR="00C46570">
              <w:rPr>
                <w:noProof/>
                <w:webHidden/>
              </w:rPr>
            </w:r>
            <w:r w:rsidR="00C46570">
              <w:rPr>
                <w:noProof/>
                <w:webHidden/>
              </w:rPr>
              <w:fldChar w:fldCharType="separate"/>
            </w:r>
            <w:r w:rsidR="00C46570">
              <w:rPr>
                <w:noProof/>
                <w:webHidden/>
              </w:rPr>
              <w:t>2</w:t>
            </w:r>
            <w:r w:rsidR="00C46570">
              <w:rPr>
                <w:noProof/>
                <w:webHidden/>
              </w:rPr>
              <w:fldChar w:fldCharType="end"/>
            </w:r>
          </w:hyperlink>
        </w:p>
        <w:p w14:paraId="6DC92508" w14:textId="76DF9704"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35" w:history="1">
            <w:r w:rsidR="00C46570" w:rsidRPr="00E12F13">
              <w:rPr>
                <w:rStyle w:val="Hyperlink"/>
                <w:noProof/>
              </w:rPr>
              <w:t>1.1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Table of Contents</w:t>
            </w:r>
            <w:r w:rsidR="00C46570">
              <w:rPr>
                <w:noProof/>
                <w:webHidden/>
              </w:rPr>
              <w:tab/>
            </w:r>
            <w:r w:rsidR="00C46570">
              <w:rPr>
                <w:noProof/>
                <w:webHidden/>
              </w:rPr>
              <w:fldChar w:fldCharType="begin"/>
            </w:r>
            <w:r w:rsidR="00C46570">
              <w:rPr>
                <w:noProof/>
                <w:webHidden/>
              </w:rPr>
              <w:instrText xml:space="preserve"> PAGEREF _Toc54356135 \h </w:instrText>
            </w:r>
            <w:r w:rsidR="00C46570">
              <w:rPr>
                <w:noProof/>
                <w:webHidden/>
              </w:rPr>
            </w:r>
            <w:r w:rsidR="00C46570">
              <w:rPr>
                <w:noProof/>
                <w:webHidden/>
              </w:rPr>
              <w:fldChar w:fldCharType="separate"/>
            </w:r>
            <w:r w:rsidR="00C46570">
              <w:rPr>
                <w:noProof/>
                <w:webHidden/>
              </w:rPr>
              <w:t>4</w:t>
            </w:r>
            <w:r w:rsidR="00C46570">
              <w:rPr>
                <w:noProof/>
                <w:webHidden/>
              </w:rPr>
              <w:fldChar w:fldCharType="end"/>
            </w:r>
          </w:hyperlink>
        </w:p>
        <w:p w14:paraId="589E8C48" w14:textId="2811D9B7"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36" w:history="1">
            <w:r w:rsidR="00C46570" w:rsidRPr="00E12F13">
              <w:rPr>
                <w:rStyle w:val="Hyperlink"/>
                <w:noProof/>
              </w:rPr>
              <w:t>1.2</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Document Terminology</w:t>
            </w:r>
            <w:r w:rsidR="00C46570">
              <w:rPr>
                <w:noProof/>
                <w:webHidden/>
              </w:rPr>
              <w:tab/>
            </w:r>
            <w:r w:rsidR="00C46570">
              <w:rPr>
                <w:noProof/>
                <w:webHidden/>
              </w:rPr>
              <w:fldChar w:fldCharType="begin"/>
            </w:r>
            <w:r w:rsidR="00C46570">
              <w:rPr>
                <w:noProof/>
                <w:webHidden/>
              </w:rPr>
              <w:instrText xml:space="preserve"> PAGEREF _Toc54356136 \h </w:instrText>
            </w:r>
            <w:r w:rsidR="00C46570">
              <w:rPr>
                <w:noProof/>
                <w:webHidden/>
              </w:rPr>
            </w:r>
            <w:r w:rsidR="00C46570">
              <w:rPr>
                <w:noProof/>
                <w:webHidden/>
              </w:rPr>
              <w:fldChar w:fldCharType="separate"/>
            </w:r>
            <w:r w:rsidR="00C46570">
              <w:rPr>
                <w:noProof/>
                <w:webHidden/>
              </w:rPr>
              <w:t>7</w:t>
            </w:r>
            <w:r w:rsidR="00C46570">
              <w:rPr>
                <w:noProof/>
                <w:webHidden/>
              </w:rPr>
              <w:fldChar w:fldCharType="end"/>
            </w:r>
          </w:hyperlink>
        </w:p>
        <w:p w14:paraId="5578810B" w14:textId="16EB3841"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37" w:history="1">
            <w:r w:rsidR="00C46570" w:rsidRPr="00E12F13">
              <w:rPr>
                <w:rStyle w:val="Hyperlink"/>
                <w:noProof/>
              </w:rPr>
              <w:t>1.3</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Intellectual Property Rights (IPR) Policy</w:t>
            </w:r>
            <w:r w:rsidR="00C46570">
              <w:rPr>
                <w:noProof/>
                <w:webHidden/>
              </w:rPr>
              <w:tab/>
            </w:r>
            <w:r w:rsidR="00C46570">
              <w:rPr>
                <w:noProof/>
                <w:webHidden/>
              </w:rPr>
              <w:fldChar w:fldCharType="begin"/>
            </w:r>
            <w:r w:rsidR="00C46570">
              <w:rPr>
                <w:noProof/>
                <w:webHidden/>
              </w:rPr>
              <w:instrText xml:space="preserve"> PAGEREF _Toc54356137 \h </w:instrText>
            </w:r>
            <w:r w:rsidR="00C46570">
              <w:rPr>
                <w:noProof/>
                <w:webHidden/>
              </w:rPr>
            </w:r>
            <w:r w:rsidR="00C46570">
              <w:rPr>
                <w:noProof/>
                <w:webHidden/>
              </w:rPr>
              <w:fldChar w:fldCharType="separate"/>
            </w:r>
            <w:r w:rsidR="00C46570">
              <w:rPr>
                <w:noProof/>
                <w:webHidden/>
              </w:rPr>
              <w:t>8</w:t>
            </w:r>
            <w:r w:rsidR="00C46570">
              <w:rPr>
                <w:noProof/>
                <w:webHidden/>
              </w:rPr>
              <w:fldChar w:fldCharType="end"/>
            </w:r>
          </w:hyperlink>
        </w:p>
        <w:p w14:paraId="0AFB6980" w14:textId="6CB562BA"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38" w:history="1">
            <w:r w:rsidR="00C46570" w:rsidRPr="00E12F13">
              <w:rPr>
                <w:rStyle w:val="Hyperlink"/>
                <w:noProof/>
              </w:rPr>
              <w:t>1.4</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Reason for Issue/Reissue</w:t>
            </w:r>
            <w:r w:rsidR="00C46570">
              <w:rPr>
                <w:noProof/>
                <w:webHidden/>
              </w:rPr>
              <w:tab/>
            </w:r>
            <w:r w:rsidR="00C46570">
              <w:rPr>
                <w:noProof/>
                <w:webHidden/>
              </w:rPr>
              <w:fldChar w:fldCharType="begin"/>
            </w:r>
            <w:r w:rsidR="00C46570">
              <w:rPr>
                <w:noProof/>
                <w:webHidden/>
              </w:rPr>
              <w:instrText xml:space="preserve"> PAGEREF _Toc54356138 \h </w:instrText>
            </w:r>
            <w:r w:rsidR="00C46570">
              <w:rPr>
                <w:noProof/>
                <w:webHidden/>
              </w:rPr>
            </w:r>
            <w:r w:rsidR="00C46570">
              <w:rPr>
                <w:noProof/>
                <w:webHidden/>
              </w:rPr>
              <w:fldChar w:fldCharType="separate"/>
            </w:r>
            <w:r w:rsidR="00C46570">
              <w:rPr>
                <w:noProof/>
                <w:webHidden/>
              </w:rPr>
              <w:t>8</w:t>
            </w:r>
            <w:r w:rsidR="00C46570">
              <w:rPr>
                <w:noProof/>
                <w:webHidden/>
              </w:rPr>
              <w:fldChar w:fldCharType="end"/>
            </w:r>
          </w:hyperlink>
        </w:p>
        <w:p w14:paraId="6A0B198E" w14:textId="349EC3D3" w:rsidR="00C46570" w:rsidRDefault="00CA3B37">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54356139" w:history="1">
            <w:r w:rsidR="00C46570" w:rsidRPr="00E12F13">
              <w:rPr>
                <w:rStyle w:val="Hyperlink"/>
                <w:noProof/>
              </w:rPr>
              <w:t>2</w:t>
            </w:r>
            <w:r w:rsidR="00C46570">
              <w:rPr>
                <w:rFonts w:asciiTheme="minorHAnsi" w:eastAsiaTheme="minorEastAsia" w:hAnsiTheme="minorHAnsi" w:cstheme="minorBidi"/>
                <w:b w:val="0"/>
                <w:caps w:val="0"/>
                <w:noProof/>
                <w:kern w:val="0"/>
                <w:sz w:val="22"/>
                <w:szCs w:val="22"/>
                <w:lang w:val="fr-CA" w:eastAsia="fr-CA"/>
              </w:rPr>
              <w:tab/>
            </w:r>
            <w:r w:rsidR="00C46570" w:rsidRPr="00E12F13">
              <w:rPr>
                <w:rStyle w:val="Hyperlink"/>
                <w:noProof/>
              </w:rPr>
              <w:t>Data Associated with an Emergency</w:t>
            </w:r>
            <w:r w:rsidR="00C46570" w:rsidRPr="00E12F13">
              <w:rPr>
                <w:rStyle w:val="Hyperlink"/>
                <w:noProof/>
                <w:spacing w:val="-17"/>
              </w:rPr>
              <w:t xml:space="preserve"> </w:t>
            </w:r>
            <w:r w:rsidR="00C46570" w:rsidRPr="00E12F13">
              <w:rPr>
                <w:rStyle w:val="Hyperlink"/>
                <w:noProof/>
              </w:rPr>
              <w:t>Incident</w:t>
            </w:r>
            <w:r w:rsidR="00C46570">
              <w:rPr>
                <w:noProof/>
                <w:webHidden/>
              </w:rPr>
              <w:tab/>
            </w:r>
            <w:r w:rsidR="00C46570">
              <w:rPr>
                <w:noProof/>
                <w:webHidden/>
              </w:rPr>
              <w:fldChar w:fldCharType="begin"/>
            </w:r>
            <w:r w:rsidR="00C46570">
              <w:rPr>
                <w:noProof/>
                <w:webHidden/>
              </w:rPr>
              <w:instrText xml:space="preserve"> PAGEREF _Toc54356139 \h </w:instrText>
            </w:r>
            <w:r w:rsidR="00C46570">
              <w:rPr>
                <w:noProof/>
                <w:webHidden/>
              </w:rPr>
            </w:r>
            <w:r w:rsidR="00C46570">
              <w:rPr>
                <w:noProof/>
                <w:webHidden/>
              </w:rPr>
              <w:fldChar w:fldCharType="separate"/>
            </w:r>
            <w:r w:rsidR="00C46570">
              <w:rPr>
                <w:noProof/>
                <w:webHidden/>
              </w:rPr>
              <w:t>9</w:t>
            </w:r>
            <w:r w:rsidR="00C46570">
              <w:rPr>
                <w:noProof/>
                <w:webHidden/>
              </w:rPr>
              <w:fldChar w:fldCharType="end"/>
            </w:r>
          </w:hyperlink>
        </w:p>
        <w:p w14:paraId="46E0566B" w14:textId="4A20176C"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0" w:history="1">
            <w:r w:rsidR="00C46570" w:rsidRPr="00E12F13">
              <w:rPr>
                <w:rStyle w:val="Hyperlink"/>
                <w:noProof/>
              </w:rPr>
              <w:t>2.1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Data Components</w:t>
            </w:r>
            <w:r w:rsidR="00C46570">
              <w:rPr>
                <w:noProof/>
                <w:webHidden/>
              </w:rPr>
              <w:tab/>
            </w:r>
            <w:r w:rsidR="00C46570">
              <w:rPr>
                <w:noProof/>
                <w:webHidden/>
              </w:rPr>
              <w:fldChar w:fldCharType="begin"/>
            </w:r>
            <w:r w:rsidR="00C46570">
              <w:rPr>
                <w:noProof/>
                <w:webHidden/>
              </w:rPr>
              <w:instrText xml:space="preserve"> PAGEREF _Toc54356140 \h </w:instrText>
            </w:r>
            <w:r w:rsidR="00C46570">
              <w:rPr>
                <w:noProof/>
                <w:webHidden/>
              </w:rPr>
            </w:r>
            <w:r w:rsidR="00C46570">
              <w:rPr>
                <w:noProof/>
                <w:webHidden/>
              </w:rPr>
              <w:fldChar w:fldCharType="separate"/>
            </w:r>
            <w:r w:rsidR="00C46570">
              <w:rPr>
                <w:noProof/>
                <w:webHidden/>
              </w:rPr>
              <w:t>9</w:t>
            </w:r>
            <w:r w:rsidR="00C46570">
              <w:rPr>
                <w:noProof/>
                <w:webHidden/>
              </w:rPr>
              <w:fldChar w:fldCharType="end"/>
            </w:r>
          </w:hyperlink>
        </w:p>
        <w:p w14:paraId="27602E0D" w14:textId="611C209B"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1" w:history="1">
            <w:r w:rsidR="00C46570" w:rsidRPr="00E12F13">
              <w:rPr>
                <w:rStyle w:val="Hyperlink"/>
                <w:noProof/>
              </w:rPr>
              <w:t>2.2</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Data Component Table Structure</w:t>
            </w:r>
            <w:r w:rsidR="00C46570">
              <w:rPr>
                <w:noProof/>
                <w:webHidden/>
              </w:rPr>
              <w:tab/>
            </w:r>
            <w:r w:rsidR="00C46570">
              <w:rPr>
                <w:noProof/>
                <w:webHidden/>
              </w:rPr>
              <w:fldChar w:fldCharType="begin"/>
            </w:r>
            <w:r w:rsidR="00C46570">
              <w:rPr>
                <w:noProof/>
                <w:webHidden/>
              </w:rPr>
              <w:instrText xml:space="preserve"> PAGEREF _Toc54356141 \h </w:instrText>
            </w:r>
            <w:r w:rsidR="00C46570">
              <w:rPr>
                <w:noProof/>
                <w:webHidden/>
              </w:rPr>
            </w:r>
            <w:r w:rsidR="00C46570">
              <w:rPr>
                <w:noProof/>
                <w:webHidden/>
              </w:rPr>
              <w:fldChar w:fldCharType="separate"/>
            </w:r>
            <w:r w:rsidR="00C46570">
              <w:rPr>
                <w:noProof/>
                <w:webHidden/>
              </w:rPr>
              <w:t>9</w:t>
            </w:r>
            <w:r w:rsidR="00C46570">
              <w:rPr>
                <w:noProof/>
                <w:webHidden/>
              </w:rPr>
              <w:fldChar w:fldCharType="end"/>
            </w:r>
          </w:hyperlink>
        </w:p>
        <w:p w14:paraId="2FD360C5" w14:textId="08FC70C7"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2" w:history="1">
            <w:r w:rsidR="00C46570" w:rsidRPr="00E12F13">
              <w:rPr>
                <w:rStyle w:val="Hyperlink"/>
                <w:noProof/>
              </w:rPr>
              <w:t>2.3</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JSON Reference Data</w:t>
            </w:r>
            <w:r w:rsidR="00C46570" w:rsidRPr="00E12F13">
              <w:rPr>
                <w:rStyle w:val="Hyperlink"/>
                <w:noProof/>
                <w:spacing w:val="-3"/>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_Toc54356142 \h </w:instrText>
            </w:r>
            <w:r w:rsidR="00C46570">
              <w:rPr>
                <w:noProof/>
                <w:webHidden/>
              </w:rPr>
            </w:r>
            <w:r w:rsidR="00C46570">
              <w:rPr>
                <w:noProof/>
                <w:webHidden/>
              </w:rPr>
              <w:fldChar w:fldCharType="separate"/>
            </w:r>
            <w:r w:rsidR="00C46570">
              <w:rPr>
                <w:noProof/>
                <w:webHidden/>
              </w:rPr>
              <w:t>11</w:t>
            </w:r>
            <w:r w:rsidR="00C46570">
              <w:rPr>
                <w:noProof/>
                <w:webHidden/>
              </w:rPr>
              <w:fldChar w:fldCharType="end"/>
            </w:r>
          </w:hyperlink>
        </w:p>
        <w:p w14:paraId="5B343A4F" w14:textId="4782FA63"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3" w:history="1">
            <w:r w:rsidR="00C46570" w:rsidRPr="00E12F13">
              <w:rPr>
                <w:rStyle w:val="Hyperlink"/>
                <w:noProof/>
              </w:rPr>
              <w:t>2.4</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EIDO Header Data</w:t>
            </w:r>
            <w:r w:rsidR="00C46570" w:rsidRPr="00E12F13">
              <w:rPr>
                <w:rStyle w:val="Hyperlink"/>
                <w:noProof/>
                <w:spacing w:val="-3"/>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_Toc54356143 \h </w:instrText>
            </w:r>
            <w:r w:rsidR="00C46570">
              <w:rPr>
                <w:noProof/>
                <w:webHidden/>
              </w:rPr>
            </w:r>
            <w:r w:rsidR="00C46570">
              <w:rPr>
                <w:noProof/>
                <w:webHidden/>
              </w:rPr>
              <w:fldChar w:fldCharType="separate"/>
            </w:r>
            <w:r w:rsidR="00C46570">
              <w:rPr>
                <w:noProof/>
                <w:webHidden/>
              </w:rPr>
              <w:t>12</w:t>
            </w:r>
            <w:r w:rsidR="00C46570">
              <w:rPr>
                <w:noProof/>
                <w:webHidden/>
              </w:rPr>
              <w:fldChar w:fldCharType="end"/>
            </w:r>
          </w:hyperlink>
        </w:p>
        <w:p w14:paraId="7DADD33E" w14:textId="7D8BF60C"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4" w:history="1">
            <w:r w:rsidR="00C46570" w:rsidRPr="00E12F13">
              <w:rPr>
                <w:rStyle w:val="Hyperlink"/>
                <w:noProof/>
              </w:rPr>
              <w:t>2.5</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Agent Data</w:t>
            </w:r>
            <w:r w:rsidR="00C46570" w:rsidRPr="00E12F13">
              <w:rPr>
                <w:rStyle w:val="Hyperlink"/>
                <w:noProof/>
                <w:spacing w:val="-1"/>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_Toc54356144 \h </w:instrText>
            </w:r>
            <w:r w:rsidR="00C46570">
              <w:rPr>
                <w:noProof/>
                <w:webHidden/>
              </w:rPr>
            </w:r>
            <w:r w:rsidR="00C46570">
              <w:rPr>
                <w:noProof/>
                <w:webHidden/>
              </w:rPr>
              <w:fldChar w:fldCharType="separate"/>
            </w:r>
            <w:r w:rsidR="00C46570">
              <w:rPr>
                <w:noProof/>
                <w:webHidden/>
              </w:rPr>
              <w:t>17</w:t>
            </w:r>
            <w:r w:rsidR="00C46570">
              <w:rPr>
                <w:noProof/>
                <w:webHidden/>
              </w:rPr>
              <w:fldChar w:fldCharType="end"/>
            </w:r>
          </w:hyperlink>
        </w:p>
        <w:p w14:paraId="108DFCF8" w14:textId="54F7625D"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5" w:history="1">
            <w:r w:rsidR="00C46570" w:rsidRPr="00E12F13">
              <w:rPr>
                <w:rStyle w:val="Hyperlink"/>
                <w:noProof/>
              </w:rPr>
              <w:t>2.6</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Agency Data</w:t>
            </w:r>
            <w:r w:rsidR="00C46570" w:rsidRPr="00E12F13">
              <w:rPr>
                <w:rStyle w:val="Hyperlink"/>
                <w:noProof/>
                <w:spacing w:val="-11"/>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_Toc54356145 \h </w:instrText>
            </w:r>
            <w:r w:rsidR="00C46570">
              <w:rPr>
                <w:noProof/>
                <w:webHidden/>
              </w:rPr>
            </w:r>
            <w:r w:rsidR="00C46570">
              <w:rPr>
                <w:noProof/>
                <w:webHidden/>
              </w:rPr>
              <w:fldChar w:fldCharType="separate"/>
            </w:r>
            <w:r w:rsidR="00C46570">
              <w:rPr>
                <w:noProof/>
                <w:webHidden/>
              </w:rPr>
              <w:t>20</w:t>
            </w:r>
            <w:r w:rsidR="00C46570">
              <w:rPr>
                <w:noProof/>
                <w:webHidden/>
              </w:rPr>
              <w:fldChar w:fldCharType="end"/>
            </w:r>
          </w:hyperlink>
        </w:p>
        <w:p w14:paraId="322E6AEB" w14:textId="3815FFD7"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6" w:history="1">
            <w:r w:rsidR="00C46570" w:rsidRPr="00E12F13">
              <w:rPr>
                <w:rStyle w:val="Hyperlink"/>
                <w:noProof/>
              </w:rPr>
              <w:t>2.7</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Split/Merge Data Component</w:t>
            </w:r>
            <w:r w:rsidR="00C46570">
              <w:rPr>
                <w:noProof/>
                <w:webHidden/>
              </w:rPr>
              <w:tab/>
            </w:r>
            <w:r w:rsidR="00C46570">
              <w:rPr>
                <w:noProof/>
                <w:webHidden/>
              </w:rPr>
              <w:fldChar w:fldCharType="begin"/>
            </w:r>
            <w:r w:rsidR="00C46570">
              <w:rPr>
                <w:noProof/>
                <w:webHidden/>
              </w:rPr>
              <w:instrText xml:space="preserve"> PAGEREF _Toc54356146 \h </w:instrText>
            </w:r>
            <w:r w:rsidR="00C46570">
              <w:rPr>
                <w:noProof/>
                <w:webHidden/>
              </w:rPr>
            </w:r>
            <w:r w:rsidR="00C46570">
              <w:rPr>
                <w:noProof/>
                <w:webHidden/>
              </w:rPr>
              <w:fldChar w:fldCharType="separate"/>
            </w:r>
            <w:r w:rsidR="00C46570">
              <w:rPr>
                <w:noProof/>
                <w:webHidden/>
              </w:rPr>
              <w:t>23</w:t>
            </w:r>
            <w:r w:rsidR="00C46570">
              <w:rPr>
                <w:noProof/>
                <w:webHidden/>
              </w:rPr>
              <w:fldChar w:fldCharType="end"/>
            </w:r>
          </w:hyperlink>
        </w:p>
        <w:p w14:paraId="39C89562" w14:textId="326882EF"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7" w:history="1">
            <w:r w:rsidR="00C46570" w:rsidRPr="00E12F13">
              <w:rPr>
                <w:rStyle w:val="Hyperlink"/>
                <w:noProof/>
              </w:rPr>
              <w:t>2.8</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Link Data</w:t>
            </w:r>
            <w:r w:rsidR="00C46570" w:rsidRPr="00E12F13">
              <w:rPr>
                <w:rStyle w:val="Hyperlink"/>
                <w:noProof/>
                <w:spacing w:val="3"/>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_Toc54356147 \h </w:instrText>
            </w:r>
            <w:r w:rsidR="00C46570">
              <w:rPr>
                <w:noProof/>
                <w:webHidden/>
              </w:rPr>
            </w:r>
            <w:r w:rsidR="00C46570">
              <w:rPr>
                <w:noProof/>
                <w:webHidden/>
              </w:rPr>
              <w:fldChar w:fldCharType="separate"/>
            </w:r>
            <w:r w:rsidR="00C46570">
              <w:rPr>
                <w:noProof/>
                <w:webHidden/>
              </w:rPr>
              <w:t>25</w:t>
            </w:r>
            <w:r w:rsidR="00C46570">
              <w:rPr>
                <w:noProof/>
                <w:webHidden/>
              </w:rPr>
              <w:fldChar w:fldCharType="end"/>
            </w:r>
          </w:hyperlink>
        </w:p>
        <w:p w14:paraId="5F17AC89" w14:textId="5805A47C"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48" w:history="1">
            <w:r w:rsidR="00C46570" w:rsidRPr="00E12F13">
              <w:rPr>
                <w:rStyle w:val="Hyperlink"/>
                <w:noProof/>
              </w:rPr>
              <w:t>2.9</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Incident Data Component</w:t>
            </w:r>
            <w:r w:rsidR="00C46570">
              <w:rPr>
                <w:noProof/>
                <w:webHidden/>
              </w:rPr>
              <w:tab/>
            </w:r>
            <w:r w:rsidR="00C46570">
              <w:rPr>
                <w:noProof/>
                <w:webHidden/>
              </w:rPr>
              <w:fldChar w:fldCharType="begin"/>
            </w:r>
            <w:r w:rsidR="00C46570">
              <w:rPr>
                <w:noProof/>
                <w:webHidden/>
              </w:rPr>
              <w:instrText xml:space="preserve"> PAGEREF _Toc54356148 \h </w:instrText>
            </w:r>
            <w:r w:rsidR="00C46570">
              <w:rPr>
                <w:noProof/>
                <w:webHidden/>
              </w:rPr>
            </w:r>
            <w:r w:rsidR="00C46570">
              <w:rPr>
                <w:noProof/>
                <w:webHidden/>
              </w:rPr>
              <w:fldChar w:fldCharType="separate"/>
            </w:r>
            <w:r w:rsidR="00C46570">
              <w:rPr>
                <w:noProof/>
                <w:webHidden/>
              </w:rPr>
              <w:t>27</w:t>
            </w:r>
            <w:r w:rsidR="00C46570">
              <w:rPr>
                <w:noProof/>
                <w:webHidden/>
              </w:rPr>
              <w:fldChar w:fldCharType="end"/>
            </w:r>
          </w:hyperlink>
        </w:p>
        <w:p w14:paraId="2A42FF1A" w14:textId="4A291B31"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49" w:history="1">
            <w:r w:rsidR="00C46570" w:rsidRPr="00E12F13">
              <w:rPr>
                <w:rStyle w:val="Hyperlink"/>
                <w:noProof/>
              </w:rPr>
              <w:t>2.10</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Call Data</w:t>
            </w:r>
            <w:r w:rsidR="00C46570" w:rsidRPr="00E12F13">
              <w:rPr>
                <w:rStyle w:val="Hyperlink"/>
                <w:noProof/>
                <w:spacing w:val="2"/>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_Toc54356149 \h </w:instrText>
            </w:r>
            <w:r w:rsidR="00C46570">
              <w:rPr>
                <w:noProof/>
                <w:webHidden/>
              </w:rPr>
            </w:r>
            <w:r w:rsidR="00C46570">
              <w:rPr>
                <w:noProof/>
                <w:webHidden/>
              </w:rPr>
              <w:fldChar w:fldCharType="separate"/>
            </w:r>
            <w:r w:rsidR="00C46570">
              <w:rPr>
                <w:noProof/>
                <w:webHidden/>
              </w:rPr>
              <w:t>32</w:t>
            </w:r>
            <w:r w:rsidR="00C46570">
              <w:rPr>
                <w:noProof/>
                <w:webHidden/>
              </w:rPr>
              <w:fldChar w:fldCharType="end"/>
            </w:r>
          </w:hyperlink>
        </w:p>
        <w:p w14:paraId="67416188" w14:textId="16319C3D"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0" w:history="1">
            <w:r w:rsidR="00C46570" w:rsidRPr="00E12F13">
              <w:rPr>
                <w:rStyle w:val="Hyperlink"/>
                <w:noProof/>
              </w:rPr>
              <w:t>2.11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Updated Call Back Number Data Component</w:t>
            </w:r>
            <w:r w:rsidR="00C46570">
              <w:rPr>
                <w:noProof/>
                <w:webHidden/>
              </w:rPr>
              <w:tab/>
            </w:r>
            <w:r w:rsidR="00C46570">
              <w:rPr>
                <w:noProof/>
                <w:webHidden/>
              </w:rPr>
              <w:fldChar w:fldCharType="begin"/>
            </w:r>
            <w:r w:rsidR="00C46570">
              <w:rPr>
                <w:noProof/>
                <w:webHidden/>
              </w:rPr>
              <w:instrText xml:space="preserve"> PAGEREF _Toc54356150 \h </w:instrText>
            </w:r>
            <w:r w:rsidR="00C46570">
              <w:rPr>
                <w:noProof/>
                <w:webHidden/>
              </w:rPr>
            </w:r>
            <w:r w:rsidR="00C46570">
              <w:rPr>
                <w:noProof/>
                <w:webHidden/>
              </w:rPr>
              <w:fldChar w:fldCharType="separate"/>
            </w:r>
            <w:r w:rsidR="00C46570">
              <w:rPr>
                <w:noProof/>
                <w:webHidden/>
              </w:rPr>
              <w:t>36</w:t>
            </w:r>
            <w:r w:rsidR="00C46570">
              <w:rPr>
                <w:noProof/>
                <w:webHidden/>
              </w:rPr>
              <w:fldChar w:fldCharType="end"/>
            </w:r>
          </w:hyperlink>
        </w:p>
        <w:p w14:paraId="52479D7C" w14:textId="2FE0AA48"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1" w:history="1">
            <w:r w:rsidR="00C46570" w:rsidRPr="00E12F13">
              <w:rPr>
                <w:rStyle w:val="Hyperlink"/>
                <w:noProof/>
              </w:rPr>
              <w:t>2.12</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Dispatch Data</w:t>
            </w:r>
            <w:r w:rsidR="00C46570" w:rsidRPr="00E12F13">
              <w:rPr>
                <w:rStyle w:val="Hyperlink"/>
                <w:noProof/>
                <w:spacing w:val="1"/>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_Toc54356151 \h </w:instrText>
            </w:r>
            <w:r w:rsidR="00C46570">
              <w:rPr>
                <w:noProof/>
                <w:webHidden/>
              </w:rPr>
            </w:r>
            <w:r w:rsidR="00C46570">
              <w:rPr>
                <w:noProof/>
                <w:webHidden/>
              </w:rPr>
              <w:fldChar w:fldCharType="separate"/>
            </w:r>
            <w:r w:rsidR="00C46570">
              <w:rPr>
                <w:noProof/>
                <w:webHidden/>
              </w:rPr>
              <w:t>37</w:t>
            </w:r>
            <w:r w:rsidR="00C46570">
              <w:rPr>
                <w:noProof/>
                <w:webHidden/>
              </w:rPr>
              <w:fldChar w:fldCharType="end"/>
            </w:r>
          </w:hyperlink>
        </w:p>
        <w:p w14:paraId="20717A49" w14:textId="7B8C9119"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2" w:history="1">
            <w:r w:rsidR="00C46570" w:rsidRPr="00E12F13">
              <w:rPr>
                <w:rStyle w:val="Hyperlink"/>
                <w:noProof/>
              </w:rPr>
              <w:t>2.13</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Disposition Data Component</w:t>
            </w:r>
            <w:r w:rsidR="00C46570">
              <w:rPr>
                <w:noProof/>
                <w:webHidden/>
              </w:rPr>
              <w:tab/>
            </w:r>
            <w:r w:rsidR="00C46570">
              <w:rPr>
                <w:noProof/>
                <w:webHidden/>
              </w:rPr>
              <w:fldChar w:fldCharType="begin"/>
            </w:r>
            <w:r w:rsidR="00C46570">
              <w:rPr>
                <w:noProof/>
                <w:webHidden/>
              </w:rPr>
              <w:instrText xml:space="preserve"> PAGEREF _Toc54356152 \h </w:instrText>
            </w:r>
            <w:r w:rsidR="00C46570">
              <w:rPr>
                <w:noProof/>
                <w:webHidden/>
              </w:rPr>
            </w:r>
            <w:r w:rsidR="00C46570">
              <w:rPr>
                <w:noProof/>
                <w:webHidden/>
              </w:rPr>
              <w:fldChar w:fldCharType="separate"/>
            </w:r>
            <w:r w:rsidR="00C46570">
              <w:rPr>
                <w:noProof/>
                <w:webHidden/>
              </w:rPr>
              <w:t>39</w:t>
            </w:r>
            <w:r w:rsidR="00C46570">
              <w:rPr>
                <w:noProof/>
                <w:webHidden/>
              </w:rPr>
              <w:fldChar w:fldCharType="end"/>
            </w:r>
          </w:hyperlink>
        </w:p>
        <w:p w14:paraId="3C6D0D00" w14:textId="39681879"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3" w:history="1">
            <w:r w:rsidR="00C46570" w:rsidRPr="00E12F13">
              <w:rPr>
                <w:rStyle w:val="Hyperlink"/>
                <w:noProof/>
              </w:rPr>
              <w:t>2.14</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Notes Data</w:t>
            </w:r>
            <w:r w:rsidR="00C46570" w:rsidRPr="00E12F13">
              <w:rPr>
                <w:rStyle w:val="Hyperlink"/>
                <w:noProof/>
                <w:spacing w:val="1"/>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_Toc54356153 \h </w:instrText>
            </w:r>
            <w:r w:rsidR="00C46570">
              <w:rPr>
                <w:noProof/>
                <w:webHidden/>
              </w:rPr>
            </w:r>
            <w:r w:rsidR="00C46570">
              <w:rPr>
                <w:noProof/>
                <w:webHidden/>
              </w:rPr>
              <w:fldChar w:fldCharType="separate"/>
            </w:r>
            <w:r w:rsidR="00C46570">
              <w:rPr>
                <w:noProof/>
                <w:webHidden/>
              </w:rPr>
              <w:t>41</w:t>
            </w:r>
            <w:r w:rsidR="00C46570">
              <w:rPr>
                <w:noProof/>
                <w:webHidden/>
              </w:rPr>
              <w:fldChar w:fldCharType="end"/>
            </w:r>
          </w:hyperlink>
        </w:p>
        <w:p w14:paraId="3E98819B" w14:textId="02E82FFE"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4" w:history="1">
            <w:r w:rsidR="00C46570" w:rsidRPr="00E12F13">
              <w:rPr>
                <w:rStyle w:val="Hyperlink"/>
                <w:noProof/>
              </w:rPr>
              <w:t>2.15</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Person Data</w:t>
            </w:r>
            <w:r w:rsidR="00C46570" w:rsidRPr="00E12F13">
              <w:rPr>
                <w:rStyle w:val="Hyperlink"/>
                <w:noProof/>
                <w:spacing w:val="1"/>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_Toc54356154 \h </w:instrText>
            </w:r>
            <w:r w:rsidR="00C46570">
              <w:rPr>
                <w:noProof/>
                <w:webHidden/>
              </w:rPr>
            </w:r>
            <w:r w:rsidR="00C46570">
              <w:rPr>
                <w:noProof/>
                <w:webHidden/>
              </w:rPr>
              <w:fldChar w:fldCharType="separate"/>
            </w:r>
            <w:r w:rsidR="00C46570">
              <w:rPr>
                <w:noProof/>
                <w:webHidden/>
              </w:rPr>
              <w:t>42</w:t>
            </w:r>
            <w:r w:rsidR="00C46570">
              <w:rPr>
                <w:noProof/>
                <w:webHidden/>
              </w:rPr>
              <w:fldChar w:fldCharType="end"/>
            </w:r>
          </w:hyperlink>
        </w:p>
        <w:p w14:paraId="7BB0F185" w14:textId="4507BCBC"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5" w:history="1">
            <w:r w:rsidR="00C46570" w:rsidRPr="00E12F13">
              <w:rPr>
                <w:rStyle w:val="Hyperlink"/>
                <w:noProof/>
              </w:rPr>
              <w:t>2.16</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Additional Data About a Caller Data Component</w:t>
            </w:r>
            <w:r w:rsidR="00C46570">
              <w:rPr>
                <w:noProof/>
                <w:webHidden/>
              </w:rPr>
              <w:tab/>
            </w:r>
            <w:r w:rsidR="00C46570">
              <w:rPr>
                <w:noProof/>
                <w:webHidden/>
              </w:rPr>
              <w:fldChar w:fldCharType="begin"/>
            </w:r>
            <w:r w:rsidR="00C46570">
              <w:rPr>
                <w:noProof/>
                <w:webHidden/>
              </w:rPr>
              <w:instrText xml:space="preserve"> PAGEREF _Toc54356155 \h </w:instrText>
            </w:r>
            <w:r w:rsidR="00C46570">
              <w:rPr>
                <w:noProof/>
                <w:webHidden/>
              </w:rPr>
            </w:r>
            <w:r w:rsidR="00C46570">
              <w:rPr>
                <w:noProof/>
                <w:webHidden/>
              </w:rPr>
              <w:fldChar w:fldCharType="separate"/>
            </w:r>
            <w:r w:rsidR="00C46570">
              <w:rPr>
                <w:noProof/>
                <w:webHidden/>
              </w:rPr>
              <w:t>44</w:t>
            </w:r>
            <w:r w:rsidR="00C46570">
              <w:rPr>
                <w:noProof/>
                <w:webHidden/>
              </w:rPr>
              <w:fldChar w:fldCharType="end"/>
            </w:r>
          </w:hyperlink>
        </w:p>
        <w:p w14:paraId="4E2E6FD4" w14:textId="46B435B2"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6" w:history="1">
            <w:r w:rsidR="00C46570" w:rsidRPr="00E12F13">
              <w:rPr>
                <w:rStyle w:val="Hyperlink"/>
                <w:noProof/>
              </w:rPr>
              <w:t>2.17</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Vehicle Data</w:t>
            </w:r>
            <w:r w:rsidR="00C46570" w:rsidRPr="00E12F13">
              <w:rPr>
                <w:rStyle w:val="Hyperlink"/>
                <w:noProof/>
                <w:spacing w:val="-1"/>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_Toc54356156 \h </w:instrText>
            </w:r>
            <w:r w:rsidR="00C46570">
              <w:rPr>
                <w:noProof/>
                <w:webHidden/>
              </w:rPr>
            </w:r>
            <w:r w:rsidR="00C46570">
              <w:rPr>
                <w:noProof/>
                <w:webHidden/>
              </w:rPr>
              <w:fldChar w:fldCharType="separate"/>
            </w:r>
            <w:r w:rsidR="00C46570">
              <w:rPr>
                <w:noProof/>
                <w:webHidden/>
              </w:rPr>
              <w:t>46</w:t>
            </w:r>
            <w:r w:rsidR="00C46570">
              <w:rPr>
                <w:noProof/>
                <w:webHidden/>
              </w:rPr>
              <w:fldChar w:fldCharType="end"/>
            </w:r>
          </w:hyperlink>
        </w:p>
        <w:p w14:paraId="6685033C" w14:textId="2F98E568"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7" w:history="1">
            <w:r w:rsidR="00C46570" w:rsidRPr="00E12F13">
              <w:rPr>
                <w:rStyle w:val="Hyperlink"/>
                <w:noProof/>
              </w:rPr>
              <w:t>2.18</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Location Data</w:t>
            </w:r>
            <w:r w:rsidR="00C46570" w:rsidRPr="00E12F13">
              <w:rPr>
                <w:rStyle w:val="Hyperlink"/>
                <w:noProof/>
                <w:spacing w:val="2"/>
              </w:rPr>
              <w:t xml:space="preserve"> </w:t>
            </w:r>
            <w:r w:rsidR="00C46570" w:rsidRPr="00E12F13">
              <w:rPr>
                <w:rStyle w:val="Hyperlink"/>
                <w:noProof/>
              </w:rPr>
              <w:t>Component</w:t>
            </w:r>
            <w:r w:rsidR="00C46570">
              <w:rPr>
                <w:noProof/>
                <w:webHidden/>
              </w:rPr>
              <w:tab/>
            </w:r>
            <w:r w:rsidR="00C46570">
              <w:rPr>
                <w:noProof/>
                <w:webHidden/>
              </w:rPr>
              <w:fldChar w:fldCharType="begin"/>
            </w:r>
            <w:r w:rsidR="00C46570">
              <w:rPr>
                <w:noProof/>
                <w:webHidden/>
              </w:rPr>
              <w:instrText xml:space="preserve"> PAGEREF _Toc54356157 \h </w:instrText>
            </w:r>
            <w:r w:rsidR="00C46570">
              <w:rPr>
                <w:noProof/>
                <w:webHidden/>
              </w:rPr>
            </w:r>
            <w:r w:rsidR="00C46570">
              <w:rPr>
                <w:noProof/>
                <w:webHidden/>
              </w:rPr>
              <w:fldChar w:fldCharType="separate"/>
            </w:r>
            <w:r w:rsidR="00C46570">
              <w:rPr>
                <w:noProof/>
                <w:webHidden/>
              </w:rPr>
              <w:t>48</w:t>
            </w:r>
            <w:r w:rsidR="00C46570">
              <w:rPr>
                <w:noProof/>
                <w:webHidden/>
              </w:rPr>
              <w:fldChar w:fldCharType="end"/>
            </w:r>
          </w:hyperlink>
        </w:p>
        <w:p w14:paraId="17DA123B" w14:textId="3ACBAB7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8" w:history="1">
            <w:r w:rsidR="00C46570" w:rsidRPr="00E12F13">
              <w:rPr>
                <w:rStyle w:val="Hyperlink"/>
                <w:noProof/>
              </w:rPr>
              <w:t>2.19</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Additional Data Associated with a Location Data Component</w:t>
            </w:r>
            <w:r w:rsidR="00C46570">
              <w:rPr>
                <w:noProof/>
                <w:webHidden/>
              </w:rPr>
              <w:tab/>
            </w:r>
            <w:r w:rsidR="00C46570">
              <w:rPr>
                <w:noProof/>
                <w:webHidden/>
              </w:rPr>
              <w:fldChar w:fldCharType="begin"/>
            </w:r>
            <w:r w:rsidR="00C46570">
              <w:rPr>
                <w:noProof/>
                <w:webHidden/>
              </w:rPr>
              <w:instrText xml:space="preserve"> PAGEREF _Toc54356158 \h </w:instrText>
            </w:r>
            <w:r w:rsidR="00C46570">
              <w:rPr>
                <w:noProof/>
                <w:webHidden/>
              </w:rPr>
            </w:r>
            <w:r w:rsidR="00C46570">
              <w:rPr>
                <w:noProof/>
                <w:webHidden/>
              </w:rPr>
              <w:fldChar w:fldCharType="separate"/>
            </w:r>
            <w:r w:rsidR="00C46570">
              <w:rPr>
                <w:noProof/>
                <w:webHidden/>
              </w:rPr>
              <w:t>51</w:t>
            </w:r>
            <w:r w:rsidR="00C46570">
              <w:rPr>
                <w:noProof/>
                <w:webHidden/>
              </w:rPr>
              <w:fldChar w:fldCharType="end"/>
            </w:r>
          </w:hyperlink>
        </w:p>
        <w:p w14:paraId="23FA1775" w14:textId="6C308B21"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59" w:history="1">
            <w:r w:rsidR="00C46570" w:rsidRPr="00E12F13">
              <w:rPr>
                <w:rStyle w:val="Hyperlink"/>
                <w:noProof/>
              </w:rPr>
              <w:t>2.20</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Emergency Resource Data Component</w:t>
            </w:r>
            <w:r w:rsidR="00C46570">
              <w:rPr>
                <w:noProof/>
                <w:webHidden/>
              </w:rPr>
              <w:tab/>
            </w:r>
            <w:r w:rsidR="00C46570">
              <w:rPr>
                <w:noProof/>
                <w:webHidden/>
              </w:rPr>
              <w:fldChar w:fldCharType="begin"/>
            </w:r>
            <w:r w:rsidR="00C46570">
              <w:rPr>
                <w:noProof/>
                <w:webHidden/>
              </w:rPr>
              <w:instrText xml:space="preserve"> PAGEREF _Toc54356159 \h </w:instrText>
            </w:r>
            <w:r w:rsidR="00C46570">
              <w:rPr>
                <w:noProof/>
                <w:webHidden/>
              </w:rPr>
            </w:r>
            <w:r w:rsidR="00C46570">
              <w:rPr>
                <w:noProof/>
                <w:webHidden/>
              </w:rPr>
              <w:fldChar w:fldCharType="separate"/>
            </w:r>
            <w:r w:rsidR="00C46570">
              <w:rPr>
                <w:noProof/>
                <w:webHidden/>
              </w:rPr>
              <w:t>53</w:t>
            </w:r>
            <w:r w:rsidR="00C46570">
              <w:rPr>
                <w:noProof/>
                <w:webHidden/>
              </w:rPr>
              <w:fldChar w:fldCharType="end"/>
            </w:r>
          </w:hyperlink>
        </w:p>
        <w:p w14:paraId="4C62BBEB" w14:textId="4AC967AF"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0" w:history="1">
            <w:r w:rsidR="00C46570" w:rsidRPr="00E12F13">
              <w:rPr>
                <w:rStyle w:val="Hyperlink"/>
                <w:noProof/>
              </w:rPr>
              <w:t>2.21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Alarms and Sensors Data Component</w:t>
            </w:r>
            <w:r w:rsidR="00C46570">
              <w:rPr>
                <w:noProof/>
                <w:webHidden/>
              </w:rPr>
              <w:tab/>
            </w:r>
            <w:r w:rsidR="00C46570">
              <w:rPr>
                <w:noProof/>
                <w:webHidden/>
              </w:rPr>
              <w:fldChar w:fldCharType="begin"/>
            </w:r>
            <w:r w:rsidR="00C46570">
              <w:rPr>
                <w:noProof/>
                <w:webHidden/>
              </w:rPr>
              <w:instrText xml:space="preserve"> PAGEREF _Toc54356160 \h </w:instrText>
            </w:r>
            <w:r w:rsidR="00C46570">
              <w:rPr>
                <w:noProof/>
                <w:webHidden/>
              </w:rPr>
            </w:r>
            <w:r w:rsidR="00C46570">
              <w:rPr>
                <w:noProof/>
                <w:webHidden/>
              </w:rPr>
              <w:fldChar w:fldCharType="separate"/>
            </w:r>
            <w:r w:rsidR="00C46570">
              <w:rPr>
                <w:noProof/>
                <w:webHidden/>
              </w:rPr>
              <w:t>58</w:t>
            </w:r>
            <w:r w:rsidR="00C46570">
              <w:rPr>
                <w:noProof/>
                <w:webHidden/>
              </w:rPr>
              <w:fldChar w:fldCharType="end"/>
            </w:r>
          </w:hyperlink>
        </w:p>
        <w:p w14:paraId="02D00D1A" w14:textId="6B86AE9A" w:rsidR="00C46570" w:rsidRDefault="00CA3B37">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54356161" w:history="1">
            <w:r w:rsidR="00C46570" w:rsidRPr="00E12F13">
              <w:rPr>
                <w:rStyle w:val="Hyperlink"/>
                <w:noProof/>
              </w:rPr>
              <w:t>3</w:t>
            </w:r>
            <w:r w:rsidR="00C46570">
              <w:rPr>
                <w:rFonts w:asciiTheme="minorHAnsi" w:eastAsiaTheme="minorEastAsia" w:hAnsiTheme="minorHAnsi" w:cstheme="minorBidi"/>
                <w:b w:val="0"/>
                <w:caps w:val="0"/>
                <w:noProof/>
                <w:kern w:val="0"/>
                <w:sz w:val="22"/>
                <w:szCs w:val="22"/>
                <w:lang w:val="fr-CA" w:eastAsia="fr-CA"/>
              </w:rPr>
              <w:tab/>
            </w:r>
            <w:r w:rsidR="00C46570" w:rsidRPr="00E12F13">
              <w:rPr>
                <w:rStyle w:val="Hyperlink"/>
                <w:noProof/>
              </w:rPr>
              <w:t>IANA Actions</w:t>
            </w:r>
            <w:r w:rsidR="00C46570">
              <w:rPr>
                <w:noProof/>
                <w:webHidden/>
              </w:rPr>
              <w:tab/>
            </w:r>
            <w:r w:rsidR="00C46570">
              <w:rPr>
                <w:noProof/>
                <w:webHidden/>
              </w:rPr>
              <w:fldChar w:fldCharType="begin"/>
            </w:r>
            <w:r w:rsidR="00C46570">
              <w:rPr>
                <w:noProof/>
                <w:webHidden/>
              </w:rPr>
              <w:instrText xml:space="preserve"> PAGEREF _Toc54356161 \h </w:instrText>
            </w:r>
            <w:r w:rsidR="00C46570">
              <w:rPr>
                <w:noProof/>
                <w:webHidden/>
              </w:rPr>
            </w:r>
            <w:r w:rsidR="00C46570">
              <w:rPr>
                <w:noProof/>
                <w:webHidden/>
              </w:rPr>
              <w:fldChar w:fldCharType="separate"/>
            </w:r>
            <w:r w:rsidR="00C46570">
              <w:rPr>
                <w:noProof/>
                <w:webHidden/>
              </w:rPr>
              <w:t>60</w:t>
            </w:r>
            <w:r w:rsidR="00C46570">
              <w:rPr>
                <w:noProof/>
                <w:webHidden/>
              </w:rPr>
              <w:fldChar w:fldCharType="end"/>
            </w:r>
          </w:hyperlink>
        </w:p>
        <w:p w14:paraId="0293530D" w14:textId="206295A8"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2" w:history="1">
            <w:r w:rsidR="00C46570" w:rsidRPr="00E12F13">
              <w:rPr>
                <w:rStyle w:val="Hyperlink"/>
                <w:rFonts w:ascii="Tahoma" w:hAnsi="Tahoma" w:cs="Tahoma"/>
                <w:noProof/>
              </w:rPr>
              <w:t>3.1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Reason for Issue Registry</w:t>
            </w:r>
            <w:r w:rsidR="00C46570">
              <w:rPr>
                <w:noProof/>
                <w:webHidden/>
              </w:rPr>
              <w:tab/>
            </w:r>
            <w:r w:rsidR="00C46570">
              <w:rPr>
                <w:noProof/>
                <w:webHidden/>
              </w:rPr>
              <w:fldChar w:fldCharType="begin"/>
            </w:r>
            <w:r w:rsidR="00C46570">
              <w:rPr>
                <w:noProof/>
                <w:webHidden/>
              </w:rPr>
              <w:instrText xml:space="preserve"> PAGEREF _Toc54356162 \h </w:instrText>
            </w:r>
            <w:r w:rsidR="00C46570">
              <w:rPr>
                <w:noProof/>
                <w:webHidden/>
              </w:rPr>
            </w:r>
            <w:r w:rsidR="00C46570">
              <w:rPr>
                <w:noProof/>
                <w:webHidden/>
              </w:rPr>
              <w:fldChar w:fldCharType="separate"/>
            </w:r>
            <w:r w:rsidR="00C46570">
              <w:rPr>
                <w:noProof/>
                <w:webHidden/>
              </w:rPr>
              <w:t>60</w:t>
            </w:r>
            <w:r w:rsidR="00C46570">
              <w:rPr>
                <w:noProof/>
                <w:webHidden/>
              </w:rPr>
              <w:fldChar w:fldCharType="end"/>
            </w:r>
          </w:hyperlink>
        </w:p>
        <w:p w14:paraId="68E5BA77" w14:textId="27D106C7"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3" w:history="1">
            <w:r w:rsidR="00C46570" w:rsidRPr="00E12F13">
              <w:rPr>
                <w:rStyle w:val="Hyperlink"/>
                <w:rFonts w:ascii="Tahoma" w:hAnsi="Tahoma" w:cs="Tahoma"/>
                <w:noProof/>
              </w:rPr>
              <w:t>3.2</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Agency Role Registry</w:t>
            </w:r>
            <w:r w:rsidR="00C46570">
              <w:rPr>
                <w:noProof/>
                <w:webHidden/>
              </w:rPr>
              <w:tab/>
            </w:r>
            <w:r w:rsidR="00C46570">
              <w:rPr>
                <w:noProof/>
                <w:webHidden/>
              </w:rPr>
              <w:fldChar w:fldCharType="begin"/>
            </w:r>
            <w:r w:rsidR="00C46570">
              <w:rPr>
                <w:noProof/>
                <w:webHidden/>
              </w:rPr>
              <w:instrText xml:space="preserve"> PAGEREF _Toc54356163 \h </w:instrText>
            </w:r>
            <w:r w:rsidR="00C46570">
              <w:rPr>
                <w:noProof/>
                <w:webHidden/>
              </w:rPr>
            </w:r>
            <w:r w:rsidR="00C46570">
              <w:rPr>
                <w:noProof/>
                <w:webHidden/>
              </w:rPr>
              <w:fldChar w:fldCharType="separate"/>
            </w:r>
            <w:r w:rsidR="00C46570">
              <w:rPr>
                <w:noProof/>
                <w:webHidden/>
              </w:rPr>
              <w:t>61</w:t>
            </w:r>
            <w:r w:rsidR="00C46570">
              <w:rPr>
                <w:noProof/>
                <w:webHidden/>
              </w:rPr>
              <w:fldChar w:fldCharType="end"/>
            </w:r>
          </w:hyperlink>
        </w:p>
        <w:p w14:paraId="502F6687" w14:textId="34FC8693"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64" w:history="1">
            <w:r w:rsidR="00C46570" w:rsidRPr="00E12F13">
              <w:rPr>
                <w:rStyle w:val="Hyperlink"/>
                <w:noProof/>
              </w:rPr>
              <w:t>3.3</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Agent Role Registry</w:t>
            </w:r>
            <w:r w:rsidR="00C46570">
              <w:rPr>
                <w:noProof/>
                <w:webHidden/>
              </w:rPr>
              <w:tab/>
            </w:r>
            <w:r w:rsidR="00C46570">
              <w:rPr>
                <w:noProof/>
                <w:webHidden/>
              </w:rPr>
              <w:fldChar w:fldCharType="begin"/>
            </w:r>
            <w:r w:rsidR="00C46570">
              <w:rPr>
                <w:noProof/>
                <w:webHidden/>
              </w:rPr>
              <w:instrText xml:space="preserve"> PAGEREF _Toc54356164 \h </w:instrText>
            </w:r>
            <w:r w:rsidR="00C46570">
              <w:rPr>
                <w:noProof/>
                <w:webHidden/>
              </w:rPr>
            </w:r>
            <w:r w:rsidR="00C46570">
              <w:rPr>
                <w:noProof/>
                <w:webHidden/>
              </w:rPr>
              <w:fldChar w:fldCharType="separate"/>
            </w:r>
            <w:r w:rsidR="00C46570">
              <w:rPr>
                <w:noProof/>
                <w:webHidden/>
              </w:rPr>
              <w:t>61</w:t>
            </w:r>
            <w:r w:rsidR="00C46570">
              <w:rPr>
                <w:noProof/>
                <w:webHidden/>
              </w:rPr>
              <w:fldChar w:fldCharType="end"/>
            </w:r>
          </w:hyperlink>
        </w:p>
        <w:p w14:paraId="457D328B" w14:textId="0C9BF40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5" w:history="1">
            <w:r w:rsidR="00C46570" w:rsidRPr="00E12F13">
              <w:rPr>
                <w:rStyle w:val="Hyperlink"/>
                <w:rFonts w:ascii="Tahoma" w:hAnsi="Tahoma" w:cs="Tahoma"/>
                <w:noProof/>
              </w:rPr>
              <w:t>3.4</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Incident Type – Common Registry</w:t>
            </w:r>
            <w:r w:rsidR="00C46570">
              <w:rPr>
                <w:noProof/>
                <w:webHidden/>
              </w:rPr>
              <w:tab/>
            </w:r>
            <w:r w:rsidR="00C46570">
              <w:rPr>
                <w:noProof/>
                <w:webHidden/>
              </w:rPr>
              <w:fldChar w:fldCharType="begin"/>
            </w:r>
            <w:r w:rsidR="00C46570">
              <w:rPr>
                <w:noProof/>
                <w:webHidden/>
              </w:rPr>
              <w:instrText xml:space="preserve"> PAGEREF _Toc54356165 \h </w:instrText>
            </w:r>
            <w:r w:rsidR="00C46570">
              <w:rPr>
                <w:noProof/>
                <w:webHidden/>
              </w:rPr>
            </w:r>
            <w:r w:rsidR="00C46570">
              <w:rPr>
                <w:noProof/>
                <w:webHidden/>
              </w:rPr>
              <w:fldChar w:fldCharType="separate"/>
            </w:r>
            <w:r w:rsidR="00C46570">
              <w:rPr>
                <w:noProof/>
                <w:webHidden/>
              </w:rPr>
              <w:t>62</w:t>
            </w:r>
            <w:r w:rsidR="00C46570">
              <w:rPr>
                <w:noProof/>
                <w:webHidden/>
              </w:rPr>
              <w:fldChar w:fldCharType="end"/>
            </w:r>
          </w:hyperlink>
        </w:p>
        <w:p w14:paraId="6F08CEBE" w14:textId="399E65CE"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6" w:history="1">
            <w:r w:rsidR="00C46570" w:rsidRPr="00E12F13">
              <w:rPr>
                <w:rStyle w:val="Hyperlink"/>
                <w:rFonts w:ascii="Tahoma" w:hAnsi="Tahoma" w:cs="Tahoma"/>
                <w:noProof/>
              </w:rPr>
              <w:t>3.5</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Incident Status-Common</w:t>
            </w:r>
            <w:r w:rsidR="00C46570">
              <w:rPr>
                <w:noProof/>
                <w:webHidden/>
              </w:rPr>
              <w:tab/>
            </w:r>
            <w:r w:rsidR="00C46570">
              <w:rPr>
                <w:noProof/>
                <w:webHidden/>
              </w:rPr>
              <w:fldChar w:fldCharType="begin"/>
            </w:r>
            <w:r w:rsidR="00C46570">
              <w:rPr>
                <w:noProof/>
                <w:webHidden/>
              </w:rPr>
              <w:instrText xml:space="preserve"> PAGEREF _Toc54356166 \h </w:instrText>
            </w:r>
            <w:r w:rsidR="00C46570">
              <w:rPr>
                <w:noProof/>
                <w:webHidden/>
              </w:rPr>
            </w:r>
            <w:r w:rsidR="00C46570">
              <w:rPr>
                <w:noProof/>
                <w:webHidden/>
              </w:rPr>
              <w:fldChar w:fldCharType="separate"/>
            </w:r>
            <w:r w:rsidR="00C46570">
              <w:rPr>
                <w:noProof/>
                <w:webHidden/>
              </w:rPr>
              <w:t>70</w:t>
            </w:r>
            <w:r w:rsidR="00C46570">
              <w:rPr>
                <w:noProof/>
                <w:webHidden/>
              </w:rPr>
              <w:fldChar w:fldCharType="end"/>
            </w:r>
          </w:hyperlink>
        </w:p>
        <w:p w14:paraId="3FF03D78" w14:textId="312EA16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7" w:history="1">
            <w:r w:rsidR="00C46570" w:rsidRPr="00E12F13">
              <w:rPr>
                <w:rStyle w:val="Hyperlink"/>
                <w:rFonts w:ascii="Tahoma" w:hAnsi="Tahoma" w:cs="Tahoma"/>
                <w:noProof/>
              </w:rPr>
              <w:t>3.6</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Call Origination</w:t>
            </w:r>
            <w:r w:rsidR="00C46570">
              <w:rPr>
                <w:noProof/>
                <w:webHidden/>
              </w:rPr>
              <w:tab/>
            </w:r>
            <w:r w:rsidR="00C46570">
              <w:rPr>
                <w:noProof/>
                <w:webHidden/>
              </w:rPr>
              <w:fldChar w:fldCharType="begin"/>
            </w:r>
            <w:r w:rsidR="00C46570">
              <w:rPr>
                <w:noProof/>
                <w:webHidden/>
              </w:rPr>
              <w:instrText xml:space="preserve"> PAGEREF _Toc54356167 \h </w:instrText>
            </w:r>
            <w:r w:rsidR="00C46570">
              <w:rPr>
                <w:noProof/>
                <w:webHidden/>
              </w:rPr>
            </w:r>
            <w:r w:rsidR="00C46570">
              <w:rPr>
                <w:noProof/>
                <w:webHidden/>
              </w:rPr>
              <w:fldChar w:fldCharType="separate"/>
            </w:r>
            <w:r w:rsidR="00C46570">
              <w:rPr>
                <w:noProof/>
                <w:webHidden/>
              </w:rPr>
              <w:t>71</w:t>
            </w:r>
            <w:r w:rsidR="00C46570">
              <w:rPr>
                <w:noProof/>
                <w:webHidden/>
              </w:rPr>
              <w:fldChar w:fldCharType="end"/>
            </w:r>
          </w:hyperlink>
        </w:p>
        <w:p w14:paraId="7E72F48A" w14:textId="16ACA0BB"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8" w:history="1">
            <w:r w:rsidR="00C46570" w:rsidRPr="00E12F13">
              <w:rPr>
                <w:rStyle w:val="Hyperlink"/>
                <w:rFonts w:ascii="Tahoma" w:hAnsi="Tahoma" w:cs="Tahoma"/>
                <w:noProof/>
              </w:rPr>
              <w:t>3.7</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Call Status</w:t>
            </w:r>
            <w:r w:rsidR="00C46570">
              <w:rPr>
                <w:noProof/>
                <w:webHidden/>
              </w:rPr>
              <w:tab/>
            </w:r>
            <w:r w:rsidR="00C46570">
              <w:rPr>
                <w:noProof/>
                <w:webHidden/>
              </w:rPr>
              <w:fldChar w:fldCharType="begin"/>
            </w:r>
            <w:r w:rsidR="00C46570">
              <w:rPr>
                <w:noProof/>
                <w:webHidden/>
              </w:rPr>
              <w:instrText xml:space="preserve"> PAGEREF _Toc54356168 \h </w:instrText>
            </w:r>
            <w:r w:rsidR="00C46570">
              <w:rPr>
                <w:noProof/>
                <w:webHidden/>
              </w:rPr>
            </w:r>
            <w:r w:rsidR="00C46570">
              <w:rPr>
                <w:noProof/>
                <w:webHidden/>
              </w:rPr>
              <w:fldChar w:fldCharType="separate"/>
            </w:r>
            <w:r w:rsidR="00C46570">
              <w:rPr>
                <w:noProof/>
                <w:webHidden/>
              </w:rPr>
              <w:t>72</w:t>
            </w:r>
            <w:r w:rsidR="00C46570">
              <w:rPr>
                <w:noProof/>
                <w:webHidden/>
              </w:rPr>
              <w:fldChar w:fldCharType="end"/>
            </w:r>
          </w:hyperlink>
        </w:p>
        <w:p w14:paraId="1B1C4B12" w14:textId="2C3A73C2"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69" w:history="1">
            <w:r w:rsidR="00C46570" w:rsidRPr="00E12F13">
              <w:rPr>
                <w:rStyle w:val="Hyperlink"/>
                <w:rFonts w:ascii="Tahoma" w:hAnsi="Tahoma" w:cs="Tahoma"/>
                <w:noProof/>
              </w:rPr>
              <w:t>3.8</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Report Number Type</w:t>
            </w:r>
            <w:r w:rsidR="00C46570">
              <w:rPr>
                <w:noProof/>
                <w:webHidden/>
              </w:rPr>
              <w:tab/>
            </w:r>
            <w:r w:rsidR="00C46570">
              <w:rPr>
                <w:noProof/>
                <w:webHidden/>
              </w:rPr>
              <w:fldChar w:fldCharType="begin"/>
            </w:r>
            <w:r w:rsidR="00C46570">
              <w:rPr>
                <w:noProof/>
                <w:webHidden/>
              </w:rPr>
              <w:instrText xml:space="preserve"> PAGEREF _Toc54356169 \h </w:instrText>
            </w:r>
            <w:r w:rsidR="00C46570">
              <w:rPr>
                <w:noProof/>
                <w:webHidden/>
              </w:rPr>
            </w:r>
            <w:r w:rsidR="00C46570">
              <w:rPr>
                <w:noProof/>
                <w:webHidden/>
              </w:rPr>
              <w:fldChar w:fldCharType="separate"/>
            </w:r>
            <w:r w:rsidR="00C46570">
              <w:rPr>
                <w:noProof/>
                <w:webHidden/>
              </w:rPr>
              <w:t>73</w:t>
            </w:r>
            <w:r w:rsidR="00C46570">
              <w:rPr>
                <w:noProof/>
                <w:webHidden/>
              </w:rPr>
              <w:fldChar w:fldCharType="end"/>
            </w:r>
          </w:hyperlink>
        </w:p>
        <w:p w14:paraId="2778AB9C" w14:textId="2755F8D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0" w:history="1">
            <w:r w:rsidR="00C46570" w:rsidRPr="00E12F13">
              <w:rPr>
                <w:rStyle w:val="Hyperlink"/>
                <w:rFonts w:ascii="Tahoma" w:hAnsi="Tahoma" w:cs="Tahoma"/>
                <w:noProof/>
              </w:rPr>
              <w:t>3.9</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Person Role</w:t>
            </w:r>
            <w:r w:rsidR="00C46570">
              <w:rPr>
                <w:noProof/>
                <w:webHidden/>
              </w:rPr>
              <w:tab/>
            </w:r>
            <w:r w:rsidR="00C46570">
              <w:rPr>
                <w:noProof/>
                <w:webHidden/>
              </w:rPr>
              <w:fldChar w:fldCharType="begin"/>
            </w:r>
            <w:r w:rsidR="00C46570">
              <w:rPr>
                <w:noProof/>
                <w:webHidden/>
              </w:rPr>
              <w:instrText xml:space="preserve"> PAGEREF _Toc54356170 \h </w:instrText>
            </w:r>
            <w:r w:rsidR="00C46570">
              <w:rPr>
                <w:noProof/>
                <w:webHidden/>
              </w:rPr>
            </w:r>
            <w:r w:rsidR="00C46570">
              <w:rPr>
                <w:noProof/>
                <w:webHidden/>
              </w:rPr>
              <w:fldChar w:fldCharType="separate"/>
            </w:r>
            <w:r w:rsidR="00C46570">
              <w:rPr>
                <w:noProof/>
                <w:webHidden/>
              </w:rPr>
              <w:t>73</w:t>
            </w:r>
            <w:r w:rsidR="00C46570">
              <w:rPr>
                <w:noProof/>
                <w:webHidden/>
              </w:rPr>
              <w:fldChar w:fldCharType="end"/>
            </w:r>
          </w:hyperlink>
        </w:p>
        <w:p w14:paraId="5B5C50BE" w14:textId="78B87E4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1" w:history="1">
            <w:r w:rsidR="00C46570" w:rsidRPr="00E12F13">
              <w:rPr>
                <w:rStyle w:val="Hyperlink"/>
                <w:rFonts w:ascii="Tahoma" w:hAnsi="Tahoma" w:cs="Tahoma"/>
                <w:noProof/>
              </w:rPr>
              <w:t>3.10</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Vehicle Relationship Type</w:t>
            </w:r>
            <w:r w:rsidR="00C46570">
              <w:rPr>
                <w:noProof/>
                <w:webHidden/>
              </w:rPr>
              <w:tab/>
            </w:r>
            <w:r w:rsidR="00C46570">
              <w:rPr>
                <w:noProof/>
                <w:webHidden/>
              </w:rPr>
              <w:fldChar w:fldCharType="begin"/>
            </w:r>
            <w:r w:rsidR="00C46570">
              <w:rPr>
                <w:noProof/>
                <w:webHidden/>
              </w:rPr>
              <w:instrText xml:space="preserve"> PAGEREF _Toc54356171 \h </w:instrText>
            </w:r>
            <w:r w:rsidR="00C46570">
              <w:rPr>
                <w:noProof/>
                <w:webHidden/>
              </w:rPr>
            </w:r>
            <w:r w:rsidR="00C46570">
              <w:rPr>
                <w:noProof/>
                <w:webHidden/>
              </w:rPr>
              <w:fldChar w:fldCharType="separate"/>
            </w:r>
            <w:r w:rsidR="00C46570">
              <w:rPr>
                <w:noProof/>
                <w:webHidden/>
              </w:rPr>
              <w:t>74</w:t>
            </w:r>
            <w:r w:rsidR="00C46570">
              <w:rPr>
                <w:noProof/>
                <w:webHidden/>
              </w:rPr>
              <w:fldChar w:fldCharType="end"/>
            </w:r>
          </w:hyperlink>
        </w:p>
        <w:p w14:paraId="7F927764" w14:textId="4EC7A85A"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2" w:history="1">
            <w:r w:rsidR="00C46570" w:rsidRPr="00E12F13">
              <w:rPr>
                <w:rStyle w:val="Hyperlink"/>
                <w:rFonts w:ascii="Tahoma" w:hAnsi="Tahoma" w:cs="Tahoma"/>
                <w:noProof/>
              </w:rPr>
              <w:t>3.11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Location Type</w:t>
            </w:r>
            <w:r w:rsidR="00C46570">
              <w:rPr>
                <w:noProof/>
                <w:webHidden/>
              </w:rPr>
              <w:tab/>
            </w:r>
            <w:r w:rsidR="00C46570">
              <w:rPr>
                <w:noProof/>
                <w:webHidden/>
              </w:rPr>
              <w:fldChar w:fldCharType="begin"/>
            </w:r>
            <w:r w:rsidR="00C46570">
              <w:rPr>
                <w:noProof/>
                <w:webHidden/>
              </w:rPr>
              <w:instrText xml:space="preserve"> PAGEREF _Toc54356172 \h </w:instrText>
            </w:r>
            <w:r w:rsidR="00C46570">
              <w:rPr>
                <w:noProof/>
                <w:webHidden/>
              </w:rPr>
            </w:r>
            <w:r w:rsidR="00C46570">
              <w:rPr>
                <w:noProof/>
                <w:webHidden/>
              </w:rPr>
              <w:fldChar w:fldCharType="separate"/>
            </w:r>
            <w:r w:rsidR="00C46570">
              <w:rPr>
                <w:noProof/>
                <w:webHidden/>
              </w:rPr>
              <w:t>75</w:t>
            </w:r>
            <w:r w:rsidR="00C46570">
              <w:rPr>
                <w:noProof/>
                <w:webHidden/>
              </w:rPr>
              <w:fldChar w:fldCharType="end"/>
            </w:r>
          </w:hyperlink>
        </w:p>
        <w:p w14:paraId="30FB2686" w14:textId="3C991A3A"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3" w:history="1">
            <w:r w:rsidR="00C46570" w:rsidRPr="00E12F13">
              <w:rPr>
                <w:rStyle w:val="Hyperlink"/>
                <w:rFonts w:ascii="Tahoma" w:hAnsi="Tahoma" w:cs="Tahoma"/>
                <w:noProof/>
              </w:rPr>
              <w:t>3.12</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Primary Unit Status-Common</w:t>
            </w:r>
            <w:r w:rsidR="00C46570">
              <w:rPr>
                <w:noProof/>
                <w:webHidden/>
              </w:rPr>
              <w:tab/>
            </w:r>
            <w:r w:rsidR="00C46570">
              <w:rPr>
                <w:noProof/>
                <w:webHidden/>
              </w:rPr>
              <w:fldChar w:fldCharType="begin"/>
            </w:r>
            <w:r w:rsidR="00C46570">
              <w:rPr>
                <w:noProof/>
                <w:webHidden/>
              </w:rPr>
              <w:instrText xml:space="preserve"> PAGEREF _Toc54356173 \h </w:instrText>
            </w:r>
            <w:r w:rsidR="00C46570">
              <w:rPr>
                <w:noProof/>
                <w:webHidden/>
              </w:rPr>
            </w:r>
            <w:r w:rsidR="00C46570">
              <w:rPr>
                <w:noProof/>
                <w:webHidden/>
              </w:rPr>
              <w:fldChar w:fldCharType="separate"/>
            </w:r>
            <w:r w:rsidR="00C46570">
              <w:rPr>
                <w:noProof/>
                <w:webHidden/>
              </w:rPr>
              <w:t>75</w:t>
            </w:r>
            <w:r w:rsidR="00C46570">
              <w:rPr>
                <w:noProof/>
                <w:webHidden/>
              </w:rPr>
              <w:fldChar w:fldCharType="end"/>
            </w:r>
          </w:hyperlink>
        </w:p>
        <w:p w14:paraId="2E01AB70" w14:textId="2D128CA7"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4" w:history="1">
            <w:r w:rsidR="00C46570" w:rsidRPr="00E12F13">
              <w:rPr>
                <w:rStyle w:val="Hyperlink"/>
                <w:rFonts w:ascii="Tahoma" w:hAnsi="Tahoma" w:cs="Tahoma"/>
                <w:noProof/>
              </w:rPr>
              <w:t>3.13</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Secondary Unit Status-Common</w:t>
            </w:r>
            <w:r w:rsidR="00C46570">
              <w:rPr>
                <w:noProof/>
                <w:webHidden/>
              </w:rPr>
              <w:tab/>
            </w:r>
            <w:r w:rsidR="00C46570">
              <w:rPr>
                <w:noProof/>
                <w:webHidden/>
              </w:rPr>
              <w:fldChar w:fldCharType="begin"/>
            </w:r>
            <w:r w:rsidR="00C46570">
              <w:rPr>
                <w:noProof/>
                <w:webHidden/>
              </w:rPr>
              <w:instrText xml:space="preserve"> PAGEREF _Toc54356174 \h </w:instrText>
            </w:r>
            <w:r w:rsidR="00C46570">
              <w:rPr>
                <w:noProof/>
                <w:webHidden/>
              </w:rPr>
            </w:r>
            <w:r w:rsidR="00C46570">
              <w:rPr>
                <w:noProof/>
                <w:webHidden/>
              </w:rPr>
              <w:fldChar w:fldCharType="separate"/>
            </w:r>
            <w:r w:rsidR="00C46570">
              <w:rPr>
                <w:noProof/>
                <w:webHidden/>
              </w:rPr>
              <w:t>76</w:t>
            </w:r>
            <w:r w:rsidR="00C46570">
              <w:rPr>
                <w:noProof/>
                <w:webHidden/>
              </w:rPr>
              <w:fldChar w:fldCharType="end"/>
            </w:r>
          </w:hyperlink>
        </w:p>
        <w:p w14:paraId="111AA97A" w14:textId="284FF34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5" w:history="1">
            <w:r w:rsidR="00C46570" w:rsidRPr="00E12F13">
              <w:rPr>
                <w:rStyle w:val="Hyperlink"/>
                <w:rFonts w:ascii="Tahoma" w:hAnsi="Tahoma" w:cs="Tahoma"/>
                <w:noProof/>
              </w:rPr>
              <w:t>3.14</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Emergency Resource Type-Common</w:t>
            </w:r>
            <w:r w:rsidR="00C46570">
              <w:rPr>
                <w:noProof/>
                <w:webHidden/>
              </w:rPr>
              <w:tab/>
            </w:r>
            <w:r w:rsidR="00C46570">
              <w:rPr>
                <w:noProof/>
                <w:webHidden/>
              </w:rPr>
              <w:fldChar w:fldCharType="begin"/>
            </w:r>
            <w:r w:rsidR="00C46570">
              <w:rPr>
                <w:noProof/>
                <w:webHidden/>
              </w:rPr>
              <w:instrText xml:space="preserve"> PAGEREF _Toc54356175 \h </w:instrText>
            </w:r>
            <w:r w:rsidR="00C46570">
              <w:rPr>
                <w:noProof/>
                <w:webHidden/>
              </w:rPr>
            </w:r>
            <w:r w:rsidR="00C46570">
              <w:rPr>
                <w:noProof/>
                <w:webHidden/>
              </w:rPr>
              <w:fldChar w:fldCharType="separate"/>
            </w:r>
            <w:r w:rsidR="00C46570">
              <w:rPr>
                <w:noProof/>
                <w:webHidden/>
              </w:rPr>
              <w:t>79</w:t>
            </w:r>
            <w:r w:rsidR="00C46570">
              <w:rPr>
                <w:noProof/>
                <w:webHidden/>
              </w:rPr>
              <w:fldChar w:fldCharType="end"/>
            </w:r>
          </w:hyperlink>
        </w:p>
        <w:p w14:paraId="46E4733A" w14:textId="12009917"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6" w:history="1">
            <w:r w:rsidR="00C46570" w:rsidRPr="00E12F13">
              <w:rPr>
                <w:rStyle w:val="Hyperlink"/>
                <w:rFonts w:ascii="Tahoma" w:hAnsi="Tahoma" w:cs="Tahoma"/>
                <w:noProof/>
              </w:rPr>
              <w:t>3.15</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Resource Attribute</w:t>
            </w:r>
            <w:r w:rsidR="00C46570">
              <w:rPr>
                <w:noProof/>
                <w:webHidden/>
              </w:rPr>
              <w:tab/>
            </w:r>
            <w:r w:rsidR="00C46570">
              <w:rPr>
                <w:noProof/>
                <w:webHidden/>
              </w:rPr>
              <w:fldChar w:fldCharType="begin"/>
            </w:r>
            <w:r w:rsidR="00C46570">
              <w:rPr>
                <w:noProof/>
                <w:webHidden/>
              </w:rPr>
              <w:instrText xml:space="preserve"> PAGEREF _Toc54356176 \h </w:instrText>
            </w:r>
            <w:r w:rsidR="00C46570">
              <w:rPr>
                <w:noProof/>
                <w:webHidden/>
              </w:rPr>
            </w:r>
            <w:r w:rsidR="00C46570">
              <w:rPr>
                <w:noProof/>
                <w:webHidden/>
              </w:rPr>
              <w:fldChar w:fldCharType="separate"/>
            </w:r>
            <w:r w:rsidR="00C46570">
              <w:rPr>
                <w:noProof/>
                <w:webHidden/>
              </w:rPr>
              <w:t>83</w:t>
            </w:r>
            <w:r w:rsidR="00C46570">
              <w:rPr>
                <w:noProof/>
                <w:webHidden/>
              </w:rPr>
              <w:fldChar w:fldCharType="end"/>
            </w:r>
          </w:hyperlink>
        </w:p>
        <w:p w14:paraId="452563F8" w14:textId="13EB5D39" w:rsidR="00C46570" w:rsidRDefault="00CA3B37">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54356177" w:history="1">
            <w:r w:rsidR="00C46570" w:rsidRPr="00E12F13">
              <w:rPr>
                <w:rStyle w:val="Hyperlink"/>
                <w:rFonts w:ascii="Tahoma" w:hAnsi="Tahoma" w:cs="Tahoma"/>
                <w:noProof/>
              </w:rPr>
              <w:t>4</w:t>
            </w:r>
            <w:r w:rsidR="00C46570">
              <w:rPr>
                <w:rFonts w:asciiTheme="minorHAnsi" w:eastAsiaTheme="minorEastAsia" w:hAnsiTheme="minorHAnsi" w:cstheme="minorBidi"/>
                <w:b w:val="0"/>
                <w:caps w:val="0"/>
                <w:noProof/>
                <w:kern w:val="0"/>
                <w:sz w:val="22"/>
                <w:szCs w:val="22"/>
                <w:lang w:val="fr-CA" w:eastAsia="fr-CA"/>
              </w:rPr>
              <w:tab/>
            </w:r>
            <w:r w:rsidR="00C46570" w:rsidRPr="00E12F13">
              <w:rPr>
                <w:rStyle w:val="Hyperlink"/>
                <w:rFonts w:ascii="Tahoma" w:hAnsi="Tahoma" w:cs="Tahoma"/>
                <w:noProof/>
              </w:rPr>
              <w:t>Impacts, Considerations, Abbreviations, Terms, and Definitions</w:t>
            </w:r>
            <w:r w:rsidR="00C46570">
              <w:rPr>
                <w:noProof/>
                <w:webHidden/>
              </w:rPr>
              <w:tab/>
            </w:r>
            <w:r w:rsidR="00C46570">
              <w:rPr>
                <w:noProof/>
                <w:webHidden/>
              </w:rPr>
              <w:fldChar w:fldCharType="begin"/>
            </w:r>
            <w:r w:rsidR="00C46570">
              <w:rPr>
                <w:noProof/>
                <w:webHidden/>
              </w:rPr>
              <w:instrText xml:space="preserve"> PAGEREF _Toc54356177 \h </w:instrText>
            </w:r>
            <w:r w:rsidR="00C46570">
              <w:rPr>
                <w:noProof/>
                <w:webHidden/>
              </w:rPr>
            </w:r>
            <w:r w:rsidR="00C46570">
              <w:rPr>
                <w:noProof/>
                <w:webHidden/>
              </w:rPr>
              <w:fldChar w:fldCharType="separate"/>
            </w:r>
            <w:r w:rsidR="00C46570">
              <w:rPr>
                <w:noProof/>
                <w:webHidden/>
              </w:rPr>
              <w:t>125</w:t>
            </w:r>
            <w:r w:rsidR="00C46570">
              <w:rPr>
                <w:noProof/>
                <w:webHidden/>
              </w:rPr>
              <w:fldChar w:fldCharType="end"/>
            </w:r>
          </w:hyperlink>
        </w:p>
        <w:p w14:paraId="4678EA26" w14:textId="541B524A"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8" w:history="1">
            <w:r w:rsidR="00C46570" w:rsidRPr="00E12F13">
              <w:rPr>
                <w:rStyle w:val="Hyperlink"/>
                <w:rFonts w:ascii="Tahoma" w:hAnsi="Tahoma" w:cs="Tahoma"/>
                <w:noProof/>
              </w:rPr>
              <w:t>4.1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Operations Impacts Summary</w:t>
            </w:r>
            <w:r w:rsidR="00C46570">
              <w:rPr>
                <w:noProof/>
                <w:webHidden/>
              </w:rPr>
              <w:tab/>
            </w:r>
            <w:r w:rsidR="00C46570">
              <w:rPr>
                <w:noProof/>
                <w:webHidden/>
              </w:rPr>
              <w:fldChar w:fldCharType="begin"/>
            </w:r>
            <w:r w:rsidR="00C46570">
              <w:rPr>
                <w:noProof/>
                <w:webHidden/>
              </w:rPr>
              <w:instrText xml:space="preserve"> PAGEREF _Toc54356178 \h </w:instrText>
            </w:r>
            <w:r w:rsidR="00C46570">
              <w:rPr>
                <w:noProof/>
                <w:webHidden/>
              </w:rPr>
            </w:r>
            <w:r w:rsidR="00C46570">
              <w:rPr>
                <w:noProof/>
                <w:webHidden/>
              </w:rPr>
              <w:fldChar w:fldCharType="separate"/>
            </w:r>
            <w:r w:rsidR="00C46570">
              <w:rPr>
                <w:noProof/>
                <w:webHidden/>
              </w:rPr>
              <w:t>125</w:t>
            </w:r>
            <w:r w:rsidR="00C46570">
              <w:rPr>
                <w:noProof/>
                <w:webHidden/>
              </w:rPr>
              <w:fldChar w:fldCharType="end"/>
            </w:r>
          </w:hyperlink>
        </w:p>
        <w:p w14:paraId="27BB9178" w14:textId="5C0D3AB3"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79" w:history="1">
            <w:r w:rsidR="00C46570" w:rsidRPr="00E12F13">
              <w:rPr>
                <w:rStyle w:val="Hyperlink"/>
                <w:rFonts w:ascii="Tahoma" w:hAnsi="Tahoma" w:cs="Tahoma"/>
                <w:noProof/>
              </w:rPr>
              <w:t>4.2</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Technical Impacts Summary</w:t>
            </w:r>
            <w:r w:rsidR="00C46570">
              <w:rPr>
                <w:noProof/>
                <w:webHidden/>
              </w:rPr>
              <w:tab/>
            </w:r>
            <w:r w:rsidR="00C46570">
              <w:rPr>
                <w:noProof/>
                <w:webHidden/>
              </w:rPr>
              <w:fldChar w:fldCharType="begin"/>
            </w:r>
            <w:r w:rsidR="00C46570">
              <w:rPr>
                <w:noProof/>
                <w:webHidden/>
              </w:rPr>
              <w:instrText xml:space="preserve"> PAGEREF _Toc54356179 \h </w:instrText>
            </w:r>
            <w:r w:rsidR="00C46570">
              <w:rPr>
                <w:noProof/>
                <w:webHidden/>
              </w:rPr>
            </w:r>
            <w:r w:rsidR="00C46570">
              <w:rPr>
                <w:noProof/>
                <w:webHidden/>
              </w:rPr>
              <w:fldChar w:fldCharType="separate"/>
            </w:r>
            <w:r w:rsidR="00C46570">
              <w:rPr>
                <w:noProof/>
                <w:webHidden/>
              </w:rPr>
              <w:t>125</w:t>
            </w:r>
            <w:r w:rsidR="00C46570">
              <w:rPr>
                <w:noProof/>
                <w:webHidden/>
              </w:rPr>
              <w:fldChar w:fldCharType="end"/>
            </w:r>
          </w:hyperlink>
        </w:p>
        <w:p w14:paraId="61C85E04" w14:textId="58FC4A35"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80" w:history="1">
            <w:r w:rsidR="00C46570" w:rsidRPr="00E12F13">
              <w:rPr>
                <w:rStyle w:val="Hyperlink"/>
                <w:rFonts w:ascii="Tahoma" w:hAnsi="Tahoma" w:cs="Tahoma"/>
                <w:noProof/>
              </w:rPr>
              <w:t>4.3</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Security Impacts Summary</w:t>
            </w:r>
            <w:r w:rsidR="00C46570">
              <w:rPr>
                <w:noProof/>
                <w:webHidden/>
              </w:rPr>
              <w:tab/>
            </w:r>
            <w:r w:rsidR="00C46570">
              <w:rPr>
                <w:noProof/>
                <w:webHidden/>
              </w:rPr>
              <w:fldChar w:fldCharType="begin"/>
            </w:r>
            <w:r w:rsidR="00C46570">
              <w:rPr>
                <w:noProof/>
                <w:webHidden/>
              </w:rPr>
              <w:instrText xml:space="preserve"> PAGEREF _Toc54356180 \h </w:instrText>
            </w:r>
            <w:r w:rsidR="00C46570">
              <w:rPr>
                <w:noProof/>
                <w:webHidden/>
              </w:rPr>
            </w:r>
            <w:r w:rsidR="00C46570">
              <w:rPr>
                <w:noProof/>
                <w:webHidden/>
              </w:rPr>
              <w:fldChar w:fldCharType="separate"/>
            </w:r>
            <w:r w:rsidR="00C46570">
              <w:rPr>
                <w:noProof/>
                <w:webHidden/>
              </w:rPr>
              <w:t>125</w:t>
            </w:r>
            <w:r w:rsidR="00C46570">
              <w:rPr>
                <w:noProof/>
                <w:webHidden/>
              </w:rPr>
              <w:fldChar w:fldCharType="end"/>
            </w:r>
          </w:hyperlink>
        </w:p>
        <w:p w14:paraId="5ECBACD9" w14:textId="10269C4D"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81" w:history="1">
            <w:r w:rsidR="00C46570" w:rsidRPr="00E12F13">
              <w:rPr>
                <w:rStyle w:val="Hyperlink"/>
                <w:rFonts w:ascii="Tahoma" w:hAnsi="Tahoma" w:cs="Tahoma"/>
                <w:noProof/>
              </w:rPr>
              <w:t>4.4</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Recommendation for Additional Development Work</w:t>
            </w:r>
            <w:r w:rsidR="00C46570">
              <w:rPr>
                <w:noProof/>
                <w:webHidden/>
              </w:rPr>
              <w:tab/>
            </w:r>
            <w:r w:rsidR="00C46570">
              <w:rPr>
                <w:noProof/>
                <w:webHidden/>
              </w:rPr>
              <w:fldChar w:fldCharType="begin"/>
            </w:r>
            <w:r w:rsidR="00C46570">
              <w:rPr>
                <w:noProof/>
                <w:webHidden/>
              </w:rPr>
              <w:instrText xml:space="preserve"> PAGEREF _Toc54356181 \h </w:instrText>
            </w:r>
            <w:r w:rsidR="00C46570">
              <w:rPr>
                <w:noProof/>
                <w:webHidden/>
              </w:rPr>
            </w:r>
            <w:r w:rsidR="00C46570">
              <w:rPr>
                <w:noProof/>
                <w:webHidden/>
              </w:rPr>
              <w:fldChar w:fldCharType="separate"/>
            </w:r>
            <w:r w:rsidR="00C46570">
              <w:rPr>
                <w:noProof/>
                <w:webHidden/>
              </w:rPr>
              <w:t>125</w:t>
            </w:r>
            <w:r w:rsidR="00C46570">
              <w:rPr>
                <w:noProof/>
                <w:webHidden/>
              </w:rPr>
              <w:fldChar w:fldCharType="end"/>
            </w:r>
          </w:hyperlink>
        </w:p>
        <w:p w14:paraId="46B2E22A" w14:textId="501DD8D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82" w:history="1">
            <w:r w:rsidR="00C46570" w:rsidRPr="00E12F13">
              <w:rPr>
                <w:rStyle w:val="Hyperlink"/>
                <w:rFonts w:ascii="Tahoma" w:hAnsi="Tahoma" w:cs="Tahoma"/>
                <w:noProof/>
              </w:rPr>
              <w:t>4.5</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Anticipated Timeline</w:t>
            </w:r>
            <w:r w:rsidR="00C46570">
              <w:rPr>
                <w:noProof/>
                <w:webHidden/>
              </w:rPr>
              <w:tab/>
            </w:r>
            <w:r w:rsidR="00C46570">
              <w:rPr>
                <w:noProof/>
                <w:webHidden/>
              </w:rPr>
              <w:fldChar w:fldCharType="begin"/>
            </w:r>
            <w:r w:rsidR="00C46570">
              <w:rPr>
                <w:noProof/>
                <w:webHidden/>
              </w:rPr>
              <w:instrText xml:space="preserve"> PAGEREF _Toc54356182 \h </w:instrText>
            </w:r>
            <w:r w:rsidR="00C46570">
              <w:rPr>
                <w:noProof/>
                <w:webHidden/>
              </w:rPr>
            </w:r>
            <w:r w:rsidR="00C46570">
              <w:rPr>
                <w:noProof/>
                <w:webHidden/>
              </w:rPr>
              <w:fldChar w:fldCharType="separate"/>
            </w:r>
            <w:r w:rsidR="00C46570">
              <w:rPr>
                <w:noProof/>
                <w:webHidden/>
              </w:rPr>
              <w:t>126</w:t>
            </w:r>
            <w:r w:rsidR="00C46570">
              <w:rPr>
                <w:noProof/>
                <w:webHidden/>
              </w:rPr>
              <w:fldChar w:fldCharType="end"/>
            </w:r>
          </w:hyperlink>
        </w:p>
        <w:p w14:paraId="579B3D39" w14:textId="30B5663F"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83" w:history="1">
            <w:r w:rsidR="00C46570" w:rsidRPr="00E12F13">
              <w:rPr>
                <w:rStyle w:val="Hyperlink"/>
                <w:rFonts w:ascii="Tahoma" w:hAnsi="Tahoma" w:cs="Tahoma"/>
                <w:noProof/>
              </w:rPr>
              <w:t>4.6</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Cost Factors</w:t>
            </w:r>
            <w:r w:rsidR="00C46570">
              <w:rPr>
                <w:noProof/>
                <w:webHidden/>
              </w:rPr>
              <w:tab/>
            </w:r>
            <w:r w:rsidR="00C46570">
              <w:rPr>
                <w:noProof/>
                <w:webHidden/>
              </w:rPr>
              <w:fldChar w:fldCharType="begin"/>
            </w:r>
            <w:r w:rsidR="00C46570">
              <w:rPr>
                <w:noProof/>
                <w:webHidden/>
              </w:rPr>
              <w:instrText xml:space="preserve"> PAGEREF _Toc54356183 \h </w:instrText>
            </w:r>
            <w:r w:rsidR="00C46570">
              <w:rPr>
                <w:noProof/>
                <w:webHidden/>
              </w:rPr>
            </w:r>
            <w:r w:rsidR="00C46570">
              <w:rPr>
                <w:noProof/>
                <w:webHidden/>
              </w:rPr>
              <w:fldChar w:fldCharType="separate"/>
            </w:r>
            <w:r w:rsidR="00C46570">
              <w:rPr>
                <w:noProof/>
                <w:webHidden/>
              </w:rPr>
              <w:t>126</w:t>
            </w:r>
            <w:r w:rsidR="00C46570">
              <w:rPr>
                <w:noProof/>
                <w:webHidden/>
              </w:rPr>
              <w:fldChar w:fldCharType="end"/>
            </w:r>
          </w:hyperlink>
        </w:p>
        <w:p w14:paraId="798896FC" w14:textId="014067EF"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84" w:history="1">
            <w:r w:rsidR="00C46570" w:rsidRPr="00E12F13">
              <w:rPr>
                <w:rStyle w:val="Hyperlink"/>
                <w:rFonts w:ascii="Tahoma" w:hAnsi="Tahoma" w:cs="Tahoma"/>
                <w:noProof/>
              </w:rPr>
              <w:t>4.7</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Cost Recovery Considerations</w:t>
            </w:r>
            <w:r w:rsidR="00C46570">
              <w:rPr>
                <w:noProof/>
                <w:webHidden/>
              </w:rPr>
              <w:tab/>
            </w:r>
            <w:r w:rsidR="00C46570">
              <w:rPr>
                <w:noProof/>
                <w:webHidden/>
              </w:rPr>
              <w:fldChar w:fldCharType="begin"/>
            </w:r>
            <w:r w:rsidR="00C46570">
              <w:rPr>
                <w:noProof/>
                <w:webHidden/>
              </w:rPr>
              <w:instrText xml:space="preserve"> PAGEREF _Toc54356184 \h </w:instrText>
            </w:r>
            <w:r w:rsidR="00C46570">
              <w:rPr>
                <w:noProof/>
                <w:webHidden/>
              </w:rPr>
            </w:r>
            <w:r w:rsidR="00C46570">
              <w:rPr>
                <w:noProof/>
                <w:webHidden/>
              </w:rPr>
              <w:fldChar w:fldCharType="separate"/>
            </w:r>
            <w:r w:rsidR="00C46570">
              <w:rPr>
                <w:noProof/>
                <w:webHidden/>
              </w:rPr>
              <w:t>126</w:t>
            </w:r>
            <w:r w:rsidR="00C46570">
              <w:rPr>
                <w:noProof/>
                <w:webHidden/>
              </w:rPr>
              <w:fldChar w:fldCharType="end"/>
            </w:r>
          </w:hyperlink>
        </w:p>
        <w:p w14:paraId="0815353D" w14:textId="767A8F38"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85" w:history="1">
            <w:r w:rsidR="00C46570" w:rsidRPr="00E12F13">
              <w:rPr>
                <w:rStyle w:val="Hyperlink"/>
                <w:rFonts w:ascii="Tahoma" w:hAnsi="Tahoma" w:cs="Tahoma"/>
                <w:noProof/>
              </w:rPr>
              <w:t>4.8</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Additional Impacts (non-cost related)</w:t>
            </w:r>
            <w:r w:rsidR="00C46570">
              <w:rPr>
                <w:noProof/>
                <w:webHidden/>
              </w:rPr>
              <w:tab/>
            </w:r>
            <w:r w:rsidR="00C46570">
              <w:rPr>
                <w:noProof/>
                <w:webHidden/>
              </w:rPr>
              <w:fldChar w:fldCharType="begin"/>
            </w:r>
            <w:r w:rsidR="00C46570">
              <w:rPr>
                <w:noProof/>
                <w:webHidden/>
              </w:rPr>
              <w:instrText xml:space="preserve"> PAGEREF _Toc54356185 \h </w:instrText>
            </w:r>
            <w:r w:rsidR="00C46570">
              <w:rPr>
                <w:noProof/>
                <w:webHidden/>
              </w:rPr>
            </w:r>
            <w:r w:rsidR="00C46570">
              <w:rPr>
                <w:noProof/>
                <w:webHidden/>
              </w:rPr>
              <w:fldChar w:fldCharType="separate"/>
            </w:r>
            <w:r w:rsidR="00C46570">
              <w:rPr>
                <w:noProof/>
                <w:webHidden/>
              </w:rPr>
              <w:t>126</w:t>
            </w:r>
            <w:r w:rsidR="00C46570">
              <w:rPr>
                <w:noProof/>
                <w:webHidden/>
              </w:rPr>
              <w:fldChar w:fldCharType="end"/>
            </w:r>
          </w:hyperlink>
        </w:p>
        <w:p w14:paraId="30A82A05" w14:textId="38F23814" w:rsidR="00C46570" w:rsidRDefault="00CA3B37">
          <w:pPr>
            <w:pStyle w:val="TOC2"/>
            <w:tabs>
              <w:tab w:val="left" w:pos="720"/>
            </w:tabs>
            <w:rPr>
              <w:rFonts w:asciiTheme="minorHAnsi" w:eastAsiaTheme="minorEastAsia" w:hAnsiTheme="minorHAnsi" w:cstheme="minorBidi"/>
              <w:smallCaps w:val="0"/>
              <w:noProof/>
              <w:kern w:val="0"/>
              <w:sz w:val="22"/>
              <w:szCs w:val="22"/>
              <w:lang w:val="fr-CA" w:eastAsia="fr-CA"/>
            </w:rPr>
          </w:pPr>
          <w:hyperlink w:anchor="_Toc54356186" w:history="1">
            <w:r w:rsidR="00C46570" w:rsidRPr="00E12F13">
              <w:rPr>
                <w:rStyle w:val="Hyperlink"/>
                <w:rFonts w:ascii="Tahoma" w:hAnsi="Tahoma" w:cs="Tahoma"/>
                <w:noProof/>
              </w:rPr>
              <w:t>4.9</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rFonts w:ascii="Tahoma" w:hAnsi="Tahoma" w:cs="Tahoma"/>
                <w:noProof/>
              </w:rPr>
              <w:t>Abbreviations, Terms, and Definitions</w:t>
            </w:r>
            <w:r w:rsidR="00C46570">
              <w:rPr>
                <w:noProof/>
                <w:webHidden/>
              </w:rPr>
              <w:tab/>
            </w:r>
            <w:r w:rsidR="00C46570">
              <w:rPr>
                <w:noProof/>
                <w:webHidden/>
              </w:rPr>
              <w:fldChar w:fldCharType="begin"/>
            </w:r>
            <w:r w:rsidR="00C46570">
              <w:rPr>
                <w:noProof/>
                <w:webHidden/>
              </w:rPr>
              <w:instrText xml:space="preserve"> PAGEREF _Toc54356186 \h </w:instrText>
            </w:r>
            <w:r w:rsidR="00C46570">
              <w:rPr>
                <w:noProof/>
                <w:webHidden/>
              </w:rPr>
            </w:r>
            <w:r w:rsidR="00C46570">
              <w:rPr>
                <w:noProof/>
                <w:webHidden/>
              </w:rPr>
              <w:fldChar w:fldCharType="separate"/>
            </w:r>
            <w:r w:rsidR="00C46570">
              <w:rPr>
                <w:noProof/>
                <w:webHidden/>
              </w:rPr>
              <w:t>126</w:t>
            </w:r>
            <w:r w:rsidR="00C46570">
              <w:rPr>
                <w:noProof/>
                <w:webHidden/>
              </w:rPr>
              <w:fldChar w:fldCharType="end"/>
            </w:r>
          </w:hyperlink>
        </w:p>
        <w:p w14:paraId="3E60D8E2" w14:textId="5F774E76" w:rsidR="00C46570" w:rsidRDefault="00CA3B37">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54356187" w:history="1">
            <w:r w:rsidR="00C46570" w:rsidRPr="00E12F13">
              <w:rPr>
                <w:rStyle w:val="Hyperlink"/>
                <w:rFonts w:ascii="Tahoma" w:hAnsi="Tahoma" w:cs="Tahoma"/>
                <w:noProof/>
              </w:rPr>
              <w:t>5</w:t>
            </w:r>
            <w:r w:rsidR="00C46570">
              <w:rPr>
                <w:rFonts w:asciiTheme="minorHAnsi" w:eastAsiaTheme="minorEastAsia" w:hAnsiTheme="minorHAnsi" w:cstheme="minorBidi"/>
                <w:b w:val="0"/>
                <w:caps w:val="0"/>
                <w:noProof/>
                <w:kern w:val="0"/>
                <w:sz w:val="22"/>
                <w:szCs w:val="22"/>
                <w:lang w:val="fr-CA" w:eastAsia="fr-CA"/>
              </w:rPr>
              <w:tab/>
            </w:r>
            <w:r w:rsidR="00C46570" w:rsidRPr="00E12F13">
              <w:rPr>
                <w:rStyle w:val="Hyperlink"/>
                <w:rFonts w:ascii="Tahoma" w:hAnsi="Tahoma" w:cs="Tahoma"/>
                <w:noProof/>
              </w:rPr>
              <w:t>Recommended Reading and References</w:t>
            </w:r>
            <w:r w:rsidR="00C46570">
              <w:rPr>
                <w:noProof/>
                <w:webHidden/>
              </w:rPr>
              <w:tab/>
            </w:r>
            <w:r w:rsidR="00C46570">
              <w:rPr>
                <w:noProof/>
                <w:webHidden/>
              </w:rPr>
              <w:fldChar w:fldCharType="begin"/>
            </w:r>
            <w:r w:rsidR="00C46570">
              <w:rPr>
                <w:noProof/>
                <w:webHidden/>
              </w:rPr>
              <w:instrText xml:space="preserve"> PAGEREF _Toc54356187 \h </w:instrText>
            </w:r>
            <w:r w:rsidR="00C46570">
              <w:rPr>
                <w:noProof/>
                <w:webHidden/>
              </w:rPr>
            </w:r>
            <w:r w:rsidR="00C46570">
              <w:rPr>
                <w:noProof/>
                <w:webHidden/>
              </w:rPr>
              <w:fldChar w:fldCharType="separate"/>
            </w:r>
            <w:r w:rsidR="00C46570">
              <w:rPr>
                <w:noProof/>
                <w:webHidden/>
              </w:rPr>
              <w:t>129</w:t>
            </w:r>
            <w:r w:rsidR="00C46570">
              <w:rPr>
                <w:noProof/>
                <w:webHidden/>
              </w:rPr>
              <w:fldChar w:fldCharType="end"/>
            </w:r>
          </w:hyperlink>
        </w:p>
        <w:p w14:paraId="246D327D" w14:textId="1EEBE7B4" w:rsidR="00C46570" w:rsidRDefault="00CA3B37">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54356188" w:history="1">
            <w:r w:rsidR="00C46570" w:rsidRPr="00E12F13">
              <w:rPr>
                <w:rStyle w:val="Hyperlink"/>
                <w:rFonts w:ascii="Tahoma" w:hAnsi="Tahoma" w:cs="Tahoma"/>
                <w:noProof/>
              </w:rPr>
              <w:t>6</w:t>
            </w:r>
            <w:r w:rsidR="00C46570">
              <w:rPr>
                <w:rFonts w:asciiTheme="minorHAnsi" w:eastAsiaTheme="minorEastAsia" w:hAnsiTheme="minorHAnsi" w:cstheme="minorBidi"/>
                <w:b w:val="0"/>
                <w:caps w:val="0"/>
                <w:noProof/>
                <w:kern w:val="0"/>
                <w:sz w:val="22"/>
                <w:szCs w:val="22"/>
                <w:lang w:val="fr-CA" w:eastAsia="fr-CA"/>
              </w:rPr>
              <w:tab/>
            </w:r>
            <w:r w:rsidR="00C46570" w:rsidRPr="00E12F13">
              <w:rPr>
                <w:rStyle w:val="Hyperlink"/>
                <w:rFonts w:ascii="Tahoma" w:hAnsi="Tahoma" w:cs="Tahoma"/>
                <w:noProof/>
              </w:rPr>
              <w:t>Exhibit X</w:t>
            </w:r>
            <w:r w:rsidR="00C46570">
              <w:rPr>
                <w:noProof/>
                <w:webHidden/>
              </w:rPr>
              <w:tab/>
            </w:r>
            <w:r w:rsidR="00C46570">
              <w:rPr>
                <w:noProof/>
                <w:webHidden/>
              </w:rPr>
              <w:fldChar w:fldCharType="begin"/>
            </w:r>
            <w:r w:rsidR="00C46570">
              <w:rPr>
                <w:noProof/>
                <w:webHidden/>
              </w:rPr>
              <w:instrText xml:space="preserve"> PAGEREF _Toc54356188 \h </w:instrText>
            </w:r>
            <w:r w:rsidR="00C46570">
              <w:rPr>
                <w:noProof/>
                <w:webHidden/>
              </w:rPr>
            </w:r>
            <w:r w:rsidR="00C46570">
              <w:rPr>
                <w:noProof/>
                <w:webHidden/>
              </w:rPr>
              <w:fldChar w:fldCharType="separate"/>
            </w:r>
            <w:r w:rsidR="00C46570">
              <w:rPr>
                <w:noProof/>
                <w:webHidden/>
              </w:rPr>
              <w:t>131</w:t>
            </w:r>
            <w:r w:rsidR="00C46570">
              <w:rPr>
                <w:noProof/>
                <w:webHidden/>
              </w:rPr>
              <w:fldChar w:fldCharType="end"/>
            </w:r>
          </w:hyperlink>
        </w:p>
        <w:p w14:paraId="0C36BDD4" w14:textId="591CC252" w:rsidR="00C46570" w:rsidRDefault="00CA3B37">
          <w:pPr>
            <w:pStyle w:val="TOC1"/>
            <w:tabs>
              <w:tab w:val="left" w:pos="480"/>
            </w:tabs>
            <w:rPr>
              <w:rFonts w:asciiTheme="minorHAnsi" w:eastAsiaTheme="minorEastAsia" w:hAnsiTheme="minorHAnsi" w:cstheme="minorBidi"/>
              <w:b w:val="0"/>
              <w:caps w:val="0"/>
              <w:noProof/>
              <w:kern w:val="0"/>
              <w:sz w:val="22"/>
              <w:szCs w:val="22"/>
              <w:lang w:val="fr-CA" w:eastAsia="fr-CA"/>
            </w:rPr>
          </w:pPr>
          <w:hyperlink w:anchor="_Toc54356189" w:history="1">
            <w:r w:rsidR="00C46570" w:rsidRPr="00E12F13">
              <w:rPr>
                <w:rStyle w:val="Hyperlink"/>
                <w:rFonts w:ascii="Tahoma" w:hAnsi="Tahoma" w:cs="Tahoma"/>
                <w:noProof/>
              </w:rPr>
              <w:t>7</w:t>
            </w:r>
            <w:r w:rsidR="00C46570">
              <w:rPr>
                <w:rFonts w:asciiTheme="minorHAnsi" w:eastAsiaTheme="minorEastAsia" w:hAnsiTheme="minorHAnsi" w:cstheme="minorBidi"/>
                <w:b w:val="0"/>
                <w:caps w:val="0"/>
                <w:noProof/>
                <w:kern w:val="0"/>
                <w:sz w:val="22"/>
                <w:szCs w:val="22"/>
                <w:lang w:val="fr-CA" w:eastAsia="fr-CA"/>
              </w:rPr>
              <w:tab/>
            </w:r>
            <w:r w:rsidR="00C46570" w:rsidRPr="00E12F13">
              <w:rPr>
                <w:rStyle w:val="Hyperlink"/>
                <w:rFonts w:ascii="Tahoma" w:hAnsi="Tahoma" w:cs="Tahoma"/>
                <w:noProof/>
              </w:rPr>
              <w:t>Appendix</w:t>
            </w:r>
            <w:r w:rsidR="00C46570">
              <w:rPr>
                <w:noProof/>
                <w:webHidden/>
              </w:rPr>
              <w:tab/>
            </w:r>
            <w:r w:rsidR="00C46570">
              <w:rPr>
                <w:noProof/>
                <w:webHidden/>
              </w:rPr>
              <w:fldChar w:fldCharType="begin"/>
            </w:r>
            <w:r w:rsidR="00C46570">
              <w:rPr>
                <w:noProof/>
                <w:webHidden/>
              </w:rPr>
              <w:instrText xml:space="preserve"> PAGEREF _Toc54356189 \h </w:instrText>
            </w:r>
            <w:r w:rsidR="00C46570">
              <w:rPr>
                <w:noProof/>
                <w:webHidden/>
              </w:rPr>
            </w:r>
            <w:r w:rsidR="00C46570">
              <w:rPr>
                <w:noProof/>
                <w:webHidden/>
              </w:rPr>
              <w:fldChar w:fldCharType="separate"/>
            </w:r>
            <w:r w:rsidR="00C46570">
              <w:rPr>
                <w:noProof/>
                <w:webHidden/>
              </w:rPr>
              <w:t>131</w:t>
            </w:r>
            <w:r w:rsidR="00C46570">
              <w:rPr>
                <w:noProof/>
                <w:webHidden/>
              </w:rPr>
              <w:fldChar w:fldCharType="end"/>
            </w:r>
          </w:hyperlink>
        </w:p>
        <w:p w14:paraId="2B1D2E61" w14:textId="502E5139" w:rsidR="00C46570" w:rsidRDefault="00CA3B37">
          <w:pPr>
            <w:pStyle w:val="TOC2"/>
            <w:tabs>
              <w:tab w:val="left" w:pos="480"/>
            </w:tabs>
            <w:rPr>
              <w:rFonts w:asciiTheme="minorHAnsi" w:eastAsiaTheme="minorEastAsia" w:hAnsiTheme="minorHAnsi" w:cstheme="minorBidi"/>
              <w:smallCaps w:val="0"/>
              <w:noProof/>
              <w:kern w:val="0"/>
              <w:sz w:val="22"/>
              <w:szCs w:val="22"/>
              <w:lang w:val="fr-CA" w:eastAsia="fr-CA"/>
            </w:rPr>
          </w:pPr>
          <w:hyperlink w:anchor="_Toc54356190" w:history="1">
            <w:r w:rsidR="00C46570" w:rsidRPr="00E12F13">
              <w:rPr>
                <w:rStyle w:val="Hyperlink"/>
                <w:noProof/>
              </w:rPr>
              <w:t>7.1</w:t>
            </w:r>
            <w:r w:rsidR="00C46570">
              <w:rPr>
                <w:rFonts w:asciiTheme="minorHAnsi" w:eastAsiaTheme="minorEastAsia" w:hAnsiTheme="minorHAnsi" w:cstheme="minorBidi"/>
                <w:smallCaps w:val="0"/>
                <w:noProof/>
                <w:kern w:val="0"/>
                <w:sz w:val="22"/>
                <w:szCs w:val="22"/>
                <w:lang w:val="fr-CA" w:eastAsia="fr-CA"/>
              </w:rPr>
              <w:tab/>
            </w:r>
            <w:r w:rsidR="00C46570" w:rsidRPr="00E12F13">
              <w:rPr>
                <w:rStyle w:val="Hyperlink"/>
                <w:noProof/>
              </w:rPr>
              <w:t>Appendix A : Required NIEM data element that need to be supported for EIDO compliance</w:t>
            </w:r>
            <w:r w:rsidR="00C46570">
              <w:rPr>
                <w:noProof/>
                <w:webHidden/>
              </w:rPr>
              <w:tab/>
            </w:r>
            <w:r w:rsidR="00C46570">
              <w:rPr>
                <w:noProof/>
                <w:webHidden/>
              </w:rPr>
              <w:fldChar w:fldCharType="begin"/>
            </w:r>
            <w:r w:rsidR="00C46570">
              <w:rPr>
                <w:noProof/>
                <w:webHidden/>
              </w:rPr>
              <w:instrText xml:space="preserve"> PAGEREF _Toc54356190 \h </w:instrText>
            </w:r>
            <w:r w:rsidR="00C46570">
              <w:rPr>
                <w:noProof/>
                <w:webHidden/>
              </w:rPr>
            </w:r>
            <w:r w:rsidR="00C46570">
              <w:rPr>
                <w:noProof/>
                <w:webHidden/>
              </w:rPr>
              <w:fldChar w:fldCharType="separate"/>
            </w:r>
            <w:r w:rsidR="00C46570">
              <w:rPr>
                <w:noProof/>
                <w:webHidden/>
              </w:rPr>
              <w:t>132</w:t>
            </w:r>
            <w:r w:rsidR="00C46570">
              <w:rPr>
                <w:noProof/>
                <w:webHidden/>
              </w:rPr>
              <w:fldChar w:fldCharType="end"/>
            </w:r>
          </w:hyperlink>
        </w:p>
        <w:p w14:paraId="19891A34" w14:textId="07C9647D"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1" w:history="1">
            <w:r w:rsidR="00C46570" w:rsidRPr="00E12F13">
              <w:rPr>
                <w:rStyle w:val="Hyperlink"/>
                <w:noProof/>
              </w:rPr>
              <w:t>7.1.1</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PersonType</w:t>
            </w:r>
            <w:r w:rsidR="00C46570">
              <w:rPr>
                <w:noProof/>
                <w:webHidden/>
              </w:rPr>
              <w:tab/>
            </w:r>
            <w:r w:rsidR="00C46570">
              <w:rPr>
                <w:noProof/>
                <w:webHidden/>
              </w:rPr>
              <w:fldChar w:fldCharType="begin"/>
            </w:r>
            <w:r w:rsidR="00C46570">
              <w:rPr>
                <w:noProof/>
                <w:webHidden/>
              </w:rPr>
              <w:instrText xml:space="preserve"> PAGEREF _Toc54356191 \h </w:instrText>
            </w:r>
            <w:r w:rsidR="00C46570">
              <w:rPr>
                <w:noProof/>
                <w:webHidden/>
              </w:rPr>
            </w:r>
            <w:r w:rsidR="00C46570">
              <w:rPr>
                <w:noProof/>
                <w:webHidden/>
              </w:rPr>
              <w:fldChar w:fldCharType="separate"/>
            </w:r>
            <w:r w:rsidR="00C46570">
              <w:rPr>
                <w:noProof/>
                <w:webHidden/>
              </w:rPr>
              <w:t>132</w:t>
            </w:r>
            <w:r w:rsidR="00C46570">
              <w:rPr>
                <w:noProof/>
                <w:webHidden/>
              </w:rPr>
              <w:fldChar w:fldCharType="end"/>
            </w:r>
          </w:hyperlink>
        </w:p>
        <w:p w14:paraId="3BBF0400" w14:textId="760BBBC6"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2" w:history="1">
            <w:r w:rsidR="00C46570" w:rsidRPr="00E12F13">
              <w:rPr>
                <w:rStyle w:val="Hyperlink"/>
                <w:rFonts w:ascii="Tahoma" w:hAnsi="Tahoma" w:cs="Tahoma"/>
                <w:noProof/>
              </w:rPr>
              <w:t>7.1.2</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VehicleType</w:t>
            </w:r>
            <w:r w:rsidR="00C46570">
              <w:rPr>
                <w:noProof/>
                <w:webHidden/>
              </w:rPr>
              <w:tab/>
            </w:r>
            <w:r w:rsidR="00C46570">
              <w:rPr>
                <w:noProof/>
                <w:webHidden/>
              </w:rPr>
              <w:fldChar w:fldCharType="begin"/>
            </w:r>
            <w:r w:rsidR="00C46570">
              <w:rPr>
                <w:noProof/>
                <w:webHidden/>
              </w:rPr>
              <w:instrText xml:space="preserve"> PAGEREF _Toc54356192 \h </w:instrText>
            </w:r>
            <w:r w:rsidR="00C46570">
              <w:rPr>
                <w:noProof/>
                <w:webHidden/>
              </w:rPr>
            </w:r>
            <w:r w:rsidR="00C46570">
              <w:rPr>
                <w:noProof/>
                <w:webHidden/>
              </w:rPr>
              <w:fldChar w:fldCharType="separate"/>
            </w:r>
            <w:r w:rsidR="00C46570">
              <w:rPr>
                <w:noProof/>
                <w:webHidden/>
              </w:rPr>
              <w:t>136</w:t>
            </w:r>
            <w:r w:rsidR="00C46570">
              <w:rPr>
                <w:noProof/>
                <w:webHidden/>
              </w:rPr>
              <w:fldChar w:fldCharType="end"/>
            </w:r>
          </w:hyperlink>
        </w:p>
        <w:p w14:paraId="2A0935F0" w14:textId="118945E4"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3" w:history="1">
            <w:r w:rsidR="00C46570" w:rsidRPr="00E12F13">
              <w:rPr>
                <w:rStyle w:val="Hyperlink"/>
                <w:noProof/>
              </w:rPr>
              <w:t>7.1.3</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DateType</w:t>
            </w:r>
            <w:r w:rsidR="00C46570">
              <w:rPr>
                <w:noProof/>
                <w:webHidden/>
              </w:rPr>
              <w:tab/>
            </w:r>
            <w:r w:rsidR="00C46570">
              <w:rPr>
                <w:noProof/>
                <w:webHidden/>
              </w:rPr>
              <w:fldChar w:fldCharType="begin"/>
            </w:r>
            <w:r w:rsidR="00C46570">
              <w:rPr>
                <w:noProof/>
                <w:webHidden/>
              </w:rPr>
              <w:instrText xml:space="preserve"> PAGEREF _Toc54356193 \h </w:instrText>
            </w:r>
            <w:r w:rsidR="00C46570">
              <w:rPr>
                <w:noProof/>
                <w:webHidden/>
              </w:rPr>
            </w:r>
            <w:r w:rsidR="00C46570">
              <w:rPr>
                <w:noProof/>
                <w:webHidden/>
              </w:rPr>
              <w:fldChar w:fldCharType="separate"/>
            </w:r>
            <w:r w:rsidR="00C46570">
              <w:rPr>
                <w:noProof/>
                <w:webHidden/>
              </w:rPr>
              <w:t>138</w:t>
            </w:r>
            <w:r w:rsidR="00C46570">
              <w:rPr>
                <w:noProof/>
                <w:webHidden/>
              </w:rPr>
              <w:fldChar w:fldCharType="end"/>
            </w:r>
          </w:hyperlink>
        </w:p>
        <w:p w14:paraId="3E670C08" w14:textId="41390C21"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4" w:history="1">
            <w:r w:rsidR="00C46570" w:rsidRPr="00E12F13">
              <w:rPr>
                <w:rStyle w:val="Hyperlink"/>
                <w:noProof/>
              </w:rPr>
              <w:t>7.1.4</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LocationType</w:t>
            </w:r>
            <w:r w:rsidR="00C46570">
              <w:rPr>
                <w:noProof/>
                <w:webHidden/>
              </w:rPr>
              <w:tab/>
            </w:r>
            <w:r w:rsidR="00C46570">
              <w:rPr>
                <w:noProof/>
                <w:webHidden/>
              </w:rPr>
              <w:fldChar w:fldCharType="begin"/>
            </w:r>
            <w:r w:rsidR="00C46570">
              <w:rPr>
                <w:noProof/>
                <w:webHidden/>
              </w:rPr>
              <w:instrText xml:space="preserve"> PAGEREF _Toc54356194 \h </w:instrText>
            </w:r>
            <w:r w:rsidR="00C46570">
              <w:rPr>
                <w:noProof/>
                <w:webHidden/>
              </w:rPr>
            </w:r>
            <w:r w:rsidR="00C46570">
              <w:rPr>
                <w:noProof/>
                <w:webHidden/>
              </w:rPr>
              <w:fldChar w:fldCharType="separate"/>
            </w:r>
            <w:r w:rsidR="00C46570">
              <w:rPr>
                <w:noProof/>
                <w:webHidden/>
              </w:rPr>
              <w:t>138</w:t>
            </w:r>
            <w:r w:rsidR="00C46570">
              <w:rPr>
                <w:noProof/>
                <w:webHidden/>
              </w:rPr>
              <w:fldChar w:fldCharType="end"/>
            </w:r>
          </w:hyperlink>
        </w:p>
        <w:p w14:paraId="12457290" w14:textId="063BA0A7"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5" w:history="1">
            <w:r w:rsidR="00C46570" w:rsidRPr="00E12F13">
              <w:rPr>
                <w:rStyle w:val="Hyperlink"/>
                <w:noProof/>
              </w:rPr>
              <w:t>7.1.5</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ImageType</w:t>
            </w:r>
            <w:r w:rsidR="00C46570">
              <w:rPr>
                <w:noProof/>
                <w:webHidden/>
              </w:rPr>
              <w:tab/>
            </w:r>
            <w:r w:rsidR="00C46570">
              <w:rPr>
                <w:noProof/>
                <w:webHidden/>
              </w:rPr>
              <w:fldChar w:fldCharType="begin"/>
            </w:r>
            <w:r w:rsidR="00C46570">
              <w:rPr>
                <w:noProof/>
                <w:webHidden/>
              </w:rPr>
              <w:instrText xml:space="preserve"> PAGEREF _Toc54356195 \h </w:instrText>
            </w:r>
            <w:r w:rsidR="00C46570">
              <w:rPr>
                <w:noProof/>
                <w:webHidden/>
              </w:rPr>
            </w:r>
            <w:r w:rsidR="00C46570">
              <w:rPr>
                <w:noProof/>
                <w:webHidden/>
              </w:rPr>
              <w:fldChar w:fldCharType="separate"/>
            </w:r>
            <w:r w:rsidR="00C46570">
              <w:rPr>
                <w:noProof/>
                <w:webHidden/>
              </w:rPr>
              <w:t>139</w:t>
            </w:r>
            <w:r w:rsidR="00C46570">
              <w:rPr>
                <w:noProof/>
                <w:webHidden/>
              </w:rPr>
              <w:fldChar w:fldCharType="end"/>
            </w:r>
          </w:hyperlink>
        </w:p>
        <w:p w14:paraId="0D48C81F" w14:textId="1486E7B4"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6" w:history="1">
            <w:r w:rsidR="00C46570" w:rsidRPr="00E12F13">
              <w:rPr>
                <w:rStyle w:val="Hyperlink"/>
                <w:noProof/>
              </w:rPr>
              <w:t>7.1.6</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LengthMeasureType</w:t>
            </w:r>
            <w:r w:rsidR="00C46570">
              <w:rPr>
                <w:noProof/>
                <w:webHidden/>
              </w:rPr>
              <w:tab/>
            </w:r>
            <w:r w:rsidR="00C46570">
              <w:rPr>
                <w:noProof/>
                <w:webHidden/>
              </w:rPr>
              <w:fldChar w:fldCharType="begin"/>
            </w:r>
            <w:r w:rsidR="00C46570">
              <w:rPr>
                <w:noProof/>
                <w:webHidden/>
              </w:rPr>
              <w:instrText xml:space="preserve"> PAGEREF _Toc54356196 \h </w:instrText>
            </w:r>
            <w:r w:rsidR="00C46570">
              <w:rPr>
                <w:noProof/>
                <w:webHidden/>
              </w:rPr>
            </w:r>
            <w:r w:rsidR="00C46570">
              <w:rPr>
                <w:noProof/>
                <w:webHidden/>
              </w:rPr>
              <w:fldChar w:fldCharType="separate"/>
            </w:r>
            <w:r w:rsidR="00C46570">
              <w:rPr>
                <w:noProof/>
                <w:webHidden/>
              </w:rPr>
              <w:t>140</w:t>
            </w:r>
            <w:r w:rsidR="00C46570">
              <w:rPr>
                <w:noProof/>
                <w:webHidden/>
              </w:rPr>
              <w:fldChar w:fldCharType="end"/>
            </w:r>
          </w:hyperlink>
        </w:p>
        <w:p w14:paraId="3C31FD84" w14:textId="765C95C2"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7" w:history="1">
            <w:r w:rsidR="00C46570" w:rsidRPr="00E12F13">
              <w:rPr>
                <w:rStyle w:val="Hyperlink"/>
                <w:noProof/>
              </w:rPr>
              <w:t>7.1.7</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InjuryType</w:t>
            </w:r>
            <w:r w:rsidR="00C46570">
              <w:rPr>
                <w:noProof/>
                <w:webHidden/>
              </w:rPr>
              <w:tab/>
            </w:r>
            <w:r w:rsidR="00C46570">
              <w:rPr>
                <w:noProof/>
                <w:webHidden/>
              </w:rPr>
              <w:fldChar w:fldCharType="begin"/>
            </w:r>
            <w:r w:rsidR="00C46570">
              <w:rPr>
                <w:noProof/>
                <w:webHidden/>
              </w:rPr>
              <w:instrText xml:space="preserve"> PAGEREF _Toc54356197 \h </w:instrText>
            </w:r>
            <w:r w:rsidR="00C46570">
              <w:rPr>
                <w:noProof/>
                <w:webHidden/>
              </w:rPr>
            </w:r>
            <w:r w:rsidR="00C46570">
              <w:rPr>
                <w:noProof/>
                <w:webHidden/>
              </w:rPr>
              <w:fldChar w:fldCharType="separate"/>
            </w:r>
            <w:r w:rsidR="00C46570">
              <w:rPr>
                <w:noProof/>
                <w:webHidden/>
              </w:rPr>
              <w:t>140</w:t>
            </w:r>
            <w:r w:rsidR="00C46570">
              <w:rPr>
                <w:noProof/>
                <w:webHidden/>
              </w:rPr>
              <w:fldChar w:fldCharType="end"/>
            </w:r>
          </w:hyperlink>
        </w:p>
        <w:p w14:paraId="64D789E4" w14:textId="784D3FE1"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8" w:history="1">
            <w:r w:rsidR="00C46570" w:rsidRPr="00E12F13">
              <w:rPr>
                <w:rStyle w:val="Hyperlink"/>
                <w:noProof/>
              </w:rPr>
              <w:t>7.1.8</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OrganizationType</w:t>
            </w:r>
            <w:r w:rsidR="00C46570">
              <w:rPr>
                <w:noProof/>
                <w:webHidden/>
              </w:rPr>
              <w:tab/>
            </w:r>
            <w:r w:rsidR="00C46570">
              <w:rPr>
                <w:noProof/>
                <w:webHidden/>
              </w:rPr>
              <w:fldChar w:fldCharType="begin"/>
            </w:r>
            <w:r w:rsidR="00C46570">
              <w:rPr>
                <w:noProof/>
                <w:webHidden/>
              </w:rPr>
              <w:instrText xml:space="preserve"> PAGEREF _Toc54356198 \h </w:instrText>
            </w:r>
            <w:r w:rsidR="00C46570">
              <w:rPr>
                <w:noProof/>
                <w:webHidden/>
              </w:rPr>
            </w:r>
            <w:r w:rsidR="00C46570">
              <w:rPr>
                <w:noProof/>
                <w:webHidden/>
              </w:rPr>
              <w:fldChar w:fldCharType="separate"/>
            </w:r>
            <w:r w:rsidR="00C46570">
              <w:rPr>
                <w:noProof/>
                <w:webHidden/>
              </w:rPr>
              <w:t>141</w:t>
            </w:r>
            <w:r w:rsidR="00C46570">
              <w:rPr>
                <w:noProof/>
                <w:webHidden/>
              </w:rPr>
              <w:fldChar w:fldCharType="end"/>
            </w:r>
          </w:hyperlink>
        </w:p>
        <w:p w14:paraId="3BD1E0F8" w14:textId="196AE70D" w:rsidR="00C46570" w:rsidRDefault="00CA3B37">
          <w:pPr>
            <w:pStyle w:val="TOC3"/>
            <w:tabs>
              <w:tab w:val="left" w:pos="960"/>
            </w:tabs>
            <w:rPr>
              <w:rFonts w:asciiTheme="minorHAnsi" w:eastAsiaTheme="minorEastAsia" w:hAnsiTheme="minorHAnsi" w:cstheme="minorBidi"/>
              <w:i w:val="0"/>
              <w:noProof/>
              <w:kern w:val="0"/>
              <w:sz w:val="22"/>
              <w:szCs w:val="22"/>
              <w:lang w:val="fr-CA" w:eastAsia="fr-CA"/>
            </w:rPr>
          </w:pPr>
          <w:hyperlink w:anchor="_Toc54356199" w:history="1">
            <w:r w:rsidR="00C46570" w:rsidRPr="00E12F13">
              <w:rPr>
                <w:rStyle w:val="Hyperlink"/>
                <w:noProof/>
              </w:rPr>
              <w:t>7.1.9</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IdentificationType</w:t>
            </w:r>
            <w:r w:rsidR="00C46570">
              <w:rPr>
                <w:noProof/>
                <w:webHidden/>
              </w:rPr>
              <w:tab/>
            </w:r>
            <w:r w:rsidR="00C46570">
              <w:rPr>
                <w:noProof/>
                <w:webHidden/>
              </w:rPr>
              <w:fldChar w:fldCharType="begin"/>
            </w:r>
            <w:r w:rsidR="00C46570">
              <w:rPr>
                <w:noProof/>
                <w:webHidden/>
              </w:rPr>
              <w:instrText xml:space="preserve"> PAGEREF _Toc54356199 \h </w:instrText>
            </w:r>
            <w:r w:rsidR="00C46570">
              <w:rPr>
                <w:noProof/>
                <w:webHidden/>
              </w:rPr>
            </w:r>
            <w:r w:rsidR="00C46570">
              <w:rPr>
                <w:noProof/>
                <w:webHidden/>
              </w:rPr>
              <w:fldChar w:fldCharType="separate"/>
            </w:r>
            <w:r w:rsidR="00C46570">
              <w:rPr>
                <w:noProof/>
                <w:webHidden/>
              </w:rPr>
              <w:t>142</w:t>
            </w:r>
            <w:r w:rsidR="00C46570">
              <w:rPr>
                <w:noProof/>
                <w:webHidden/>
              </w:rPr>
              <w:fldChar w:fldCharType="end"/>
            </w:r>
          </w:hyperlink>
        </w:p>
        <w:p w14:paraId="7DB06E92" w14:textId="61E7ABDA"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0" w:history="1">
            <w:r w:rsidR="00C46570" w:rsidRPr="00E12F13">
              <w:rPr>
                <w:rStyle w:val="Hyperlink"/>
                <w:noProof/>
              </w:rPr>
              <w:t>7.1.10</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StatusType</w:t>
            </w:r>
            <w:r w:rsidR="00C46570">
              <w:rPr>
                <w:noProof/>
                <w:webHidden/>
              </w:rPr>
              <w:tab/>
            </w:r>
            <w:r w:rsidR="00C46570">
              <w:rPr>
                <w:noProof/>
                <w:webHidden/>
              </w:rPr>
              <w:fldChar w:fldCharType="begin"/>
            </w:r>
            <w:r w:rsidR="00C46570">
              <w:rPr>
                <w:noProof/>
                <w:webHidden/>
              </w:rPr>
              <w:instrText xml:space="preserve"> PAGEREF _Toc54356200 \h </w:instrText>
            </w:r>
            <w:r w:rsidR="00C46570">
              <w:rPr>
                <w:noProof/>
                <w:webHidden/>
              </w:rPr>
            </w:r>
            <w:r w:rsidR="00C46570">
              <w:rPr>
                <w:noProof/>
                <w:webHidden/>
              </w:rPr>
              <w:fldChar w:fldCharType="separate"/>
            </w:r>
            <w:r w:rsidR="00C46570">
              <w:rPr>
                <w:noProof/>
                <w:webHidden/>
              </w:rPr>
              <w:t>143</w:t>
            </w:r>
            <w:r w:rsidR="00C46570">
              <w:rPr>
                <w:noProof/>
                <w:webHidden/>
              </w:rPr>
              <w:fldChar w:fldCharType="end"/>
            </w:r>
          </w:hyperlink>
        </w:p>
        <w:p w14:paraId="748EC721" w14:textId="7F32689C"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1" w:history="1">
            <w:r w:rsidR="00C46570" w:rsidRPr="00E12F13">
              <w:rPr>
                <w:rStyle w:val="Hyperlink"/>
                <w:noProof/>
              </w:rPr>
              <w:t>7.1.11</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AddressType</w:t>
            </w:r>
            <w:r w:rsidR="00C46570">
              <w:rPr>
                <w:noProof/>
                <w:webHidden/>
              </w:rPr>
              <w:tab/>
            </w:r>
            <w:r w:rsidR="00C46570">
              <w:rPr>
                <w:noProof/>
                <w:webHidden/>
              </w:rPr>
              <w:fldChar w:fldCharType="begin"/>
            </w:r>
            <w:r w:rsidR="00C46570">
              <w:rPr>
                <w:noProof/>
                <w:webHidden/>
              </w:rPr>
              <w:instrText xml:space="preserve"> PAGEREF _Toc54356201 \h </w:instrText>
            </w:r>
            <w:r w:rsidR="00C46570">
              <w:rPr>
                <w:noProof/>
                <w:webHidden/>
              </w:rPr>
            </w:r>
            <w:r w:rsidR="00C46570">
              <w:rPr>
                <w:noProof/>
                <w:webHidden/>
              </w:rPr>
              <w:fldChar w:fldCharType="separate"/>
            </w:r>
            <w:r w:rsidR="00C46570">
              <w:rPr>
                <w:noProof/>
                <w:webHidden/>
              </w:rPr>
              <w:t>143</w:t>
            </w:r>
            <w:r w:rsidR="00C46570">
              <w:rPr>
                <w:noProof/>
                <w:webHidden/>
              </w:rPr>
              <w:fldChar w:fldCharType="end"/>
            </w:r>
          </w:hyperlink>
        </w:p>
        <w:p w14:paraId="247A3301" w14:textId="2CDBBB15"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2" w:history="1">
            <w:r w:rsidR="00C46570" w:rsidRPr="00E12F13">
              <w:rPr>
                <w:rStyle w:val="Hyperlink"/>
                <w:noProof/>
              </w:rPr>
              <w:t>7.1.12</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AreaType</w:t>
            </w:r>
            <w:r w:rsidR="00C46570">
              <w:rPr>
                <w:noProof/>
                <w:webHidden/>
              </w:rPr>
              <w:tab/>
            </w:r>
            <w:r w:rsidR="00C46570">
              <w:rPr>
                <w:noProof/>
                <w:webHidden/>
              </w:rPr>
              <w:fldChar w:fldCharType="begin"/>
            </w:r>
            <w:r w:rsidR="00C46570">
              <w:rPr>
                <w:noProof/>
                <w:webHidden/>
              </w:rPr>
              <w:instrText xml:space="preserve"> PAGEREF _Toc54356202 \h </w:instrText>
            </w:r>
            <w:r w:rsidR="00C46570">
              <w:rPr>
                <w:noProof/>
                <w:webHidden/>
              </w:rPr>
            </w:r>
            <w:r w:rsidR="00C46570">
              <w:rPr>
                <w:noProof/>
                <w:webHidden/>
              </w:rPr>
              <w:fldChar w:fldCharType="separate"/>
            </w:r>
            <w:r w:rsidR="00C46570">
              <w:rPr>
                <w:noProof/>
                <w:webHidden/>
              </w:rPr>
              <w:t>144</w:t>
            </w:r>
            <w:r w:rsidR="00C46570">
              <w:rPr>
                <w:noProof/>
                <w:webHidden/>
              </w:rPr>
              <w:fldChar w:fldCharType="end"/>
            </w:r>
          </w:hyperlink>
        </w:p>
        <w:p w14:paraId="7F036422" w14:textId="0416D783"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3" w:history="1">
            <w:r w:rsidR="00C46570" w:rsidRPr="00E12F13">
              <w:rPr>
                <w:rStyle w:val="Hyperlink"/>
                <w:noProof/>
              </w:rPr>
              <w:t>7.1.13</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ContactInformationType</w:t>
            </w:r>
            <w:r w:rsidR="00C46570">
              <w:rPr>
                <w:noProof/>
                <w:webHidden/>
              </w:rPr>
              <w:tab/>
            </w:r>
            <w:r w:rsidR="00C46570">
              <w:rPr>
                <w:noProof/>
                <w:webHidden/>
              </w:rPr>
              <w:fldChar w:fldCharType="begin"/>
            </w:r>
            <w:r w:rsidR="00C46570">
              <w:rPr>
                <w:noProof/>
                <w:webHidden/>
              </w:rPr>
              <w:instrText xml:space="preserve"> PAGEREF _Toc54356203 \h </w:instrText>
            </w:r>
            <w:r w:rsidR="00C46570">
              <w:rPr>
                <w:noProof/>
                <w:webHidden/>
              </w:rPr>
            </w:r>
            <w:r w:rsidR="00C46570">
              <w:rPr>
                <w:noProof/>
                <w:webHidden/>
              </w:rPr>
              <w:fldChar w:fldCharType="separate"/>
            </w:r>
            <w:r w:rsidR="00C46570">
              <w:rPr>
                <w:noProof/>
                <w:webHidden/>
              </w:rPr>
              <w:t>145</w:t>
            </w:r>
            <w:r w:rsidR="00C46570">
              <w:rPr>
                <w:noProof/>
                <w:webHidden/>
              </w:rPr>
              <w:fldChar w:fldCharType="end"/>
            </w:r>
          </w:hyperlink>
        </w:p>
        <w:p w14:paraId="40256416" w14:textId="019449D9"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4" w:history="1">
            <w:r w:rsidR="00C46570" w:rsidRPr="00E12F13">
              <w:rPr>
                <w:rStyle w:val="Hyperlink"/>
                <w:noProof/>
              </w:rPr>
              <w:t>7.1.14</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EntityType</w:t>
            </w:r>
            <w:r w:rsidR="00C46570">
              <w:rPr>
                <w:noProof/>
                <w:webHidden/>
              </w:rPr>
              <w:tab/>
            </w:r>
            <w:r w:rsidR="00C46570">
              <w:rPr>
                <w:noProof/>
                <w:webHidden/>
              </w:rPr>
              <w:fldChar w:fldCharType="begin"/>
            </w:r>
            <w:r w:rsidR="00C46570">
              <w:rPr>
                <w:noProof/>
                <w:webHidden/>
              </w:rPr>
              <w:instrText xml:space="preserve"> PAGEREF _Toc54356204 \h </w:instrText>
            </w:r>
            <w:r w:rsidR="00C46570">
              <w:rPr>
                <w:noProof/>
                <w:webHidden/>
              </w:rPr>
            </w:r>
            <w:r w:rsidR="00C46570">
              <w:rPr>
                <w:noProof/>
                <w:webHidden/>
              </w:rPr>
              <w:fldChar w:fldCharType="separate"/>
            </w:r>
            <w:r w:rsidR="00C46570">
              <w:rPr>
                <w:noProof/>
                <w:webHidden/>
              </w:rPr>
              <w:t>145</w:t>
            </w:r>
            <w:r w:rsidR="00C46570">
              <w:rPr>
                <w:noProof/>
                <w:webHidden/>
              </w:rPr>
              <w:fldChar w:fldCharType="end"/>
            </w:r>
          </w:hyperlink>
        </w:p>
        <w:p w14:paraId="757D8405" w14:textId="73B8825F"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5" w:history="1">
            <w:r w:rsidR="00C46570" w:rsidRPr="00E12F13">
              <w:rPr>
                <w:rStyle w:val="Hyperlink"/>
                <w:noProof/>
              </w:rPr>
              <w:t>7.1.15</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CrossStreetType</w:t>
            </w:r>
            <w:r w:rsidR="00C46570">
              <w:rPr>
                <w:noProof/>
                <w:webHidden/>
              </w:rPr>
              <w:tab/>
            </w:r>
            <w:r w:rsidR="00C46570">
              <w:rPr>
                <w:noProof/>
                <w:webHidden/>
              </w:rPr>
              <w:fldChar w:fldCharType="begin"/>
            </w:r>
            <w:r w:rsidR="00C46570">
              <w:rPr>
                <w:noProof/>
                <w:webHidden/>
              </w:rPr>
              <w:instrText xml:space="preserve"> PAGEREF _Toc54356205 \h </w:instrText>
            </w:r>
            <w:r w:rsidR="00C46570">
              <w:rPr>
                <w:noProof/>
                <w:webHidden/>
              </w:rPr>
            </w:r>
            <w:r w:rsidR="00C46570">
              <w:rPr>
                <w:noProof/>
                <w:webHidden/>
              </w:rPr>
              <w:fldChar w:fldCharType="separate"/>
            </w:r>
            <w:r w:rsidR="00C46570">
              <w:rPr>
                <w:noProof/>
                <w:webHidden/>
              </w:rPr>
              <w:t>146</w:t>
            </w:r>
            <w:r w:rsidR="00C46570">
              <w:rPr>
                <w:noProof/>
                <w:webHidden/>
              </w:rPr>
              <w:fldChar w:fldCharType="end"/>
            </w:r>
          </w:hyperlink>
        </w:p>
        <w:p w14:paraId="6B3EA076" w14:textId="24A59EEA"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6" w:history="1">
            <w:r w:rsidR="00C46570" w:rsidRPr="00E12F13">
              <w:rPr>
                <w:rStyle w:val="Hyperlink"/>
                <w:noProof/>
              </w:rPr>
              <w:t>7.1.16</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PhysicalFeatureType</w:t>
            </w:r>
            <w:r w:rsidR="00C46570">
              <w:rPr>
                <w:noProof/>
                <w:webHidden/>
              </w:rPr>
              <w:tab/>
            </w:r>
            <w:r w:rsidR="00C46570">
              <w:rPr>
                <w:noProof/>
                <w:webHidden/>
              </w:rPr>
              <w:fldChar w:fldCharType="begin"/>
            </w:r>
            <w:r w:rsidR="00C46570">
              <w:rPr>
                <w:noProof/>
                <w:webHidden/>
              </w:rPr>
              <w:instrText xml:space="preserve"> PAGEREF _Toc54356206 \h </w:instrText>
            </w:r>
            <w:r w:rsidR="00C46570">
              <w:rPr>
                <w:noProof/>
                <w:webHidden/>
              </w:rPr>
            </w:r>
            <w:r w:rsidR="00C46570">
              <w:rPr>
                <w:noProof/>
                <w:webHidden/>
              </w:rPr>
              <w:fldChar w:fldCharType="separate"/>
            </w:r>
            <w:r w:rsidR="00C46570">
              <w:rPr>
                <w:noProof/>
                <w:webHidden/>
              </w:rPr>
              <w:t>146</w:t>
            </w:r>
            <w:r w:rsidR="00C46570">
              <w:rPr>
                <w:noProof/>
                <w:webHidden/>
              </w:rPr>
              <w:fldChar w:fldCharType="end"/>
            </w:r>
          </w:hyperlink>
        </w:p>
        <w:p w14:paraId="5C9EB764" w14:textId="5D1A9492" w:rsidR="00C46570" w:rsidRDefault="00CA3B37">
          <w:pPr>
            <w:pStyle w:val="TOC3"/>
            <w:tabs>
              <w:tab w:val="left" w:pos="1200"/>
            </w:tabs>
            <w:rPr>
              <w:rFonts w:asciiTheme="minorHAnsi" w:eastAsiaTheme="minorEastAsia" w:hAnsiTheme="minorHAnsi" w:cstheme="minorBidi"/>
              <w:i w:val="0"/>
              <w:noProof/>
              <w:kern w:val="0"/>
              <w:sz w:val="22"/>
              <w:szCs w:val="22"/>
              <w:lang w:val="fr-CA" w:eastAsia="fr-CA"/>
            </w:rPr>
          </w:pPr>
          <w:hyperlink w:anchor="_Toc54356207" w:history="1">
            <w:r w:rsidR="00C46570" w:rsidRPr="00E12F13">
              <w:rPr>
                <w:rStyle w:val="Hyperlink"/>
                <w:noProof/>
              </w:rPr>
              <w:t>7.1.17</w:t>
            </w:r>
            <w:r w:rsidR="00C46570">
              <w:rPr>
                <w:rFonts w:asciiTheme="minorHAnsi" w:eastAsiaTheme="minorEastAsia" w:hAnsiTheme="minorHAnsi" w:cstheme="minorBidi"/>
                <w:i w:val="0"/>
                <w:noProof/>
                <w:kern w:val="0"/>
                <w:sz w:val="22"/>
                <w:szCs w:val="22"/>
                <w:lang w:val="fr-CA" w:eastAsia="fr-CA"/>
              </w:rPr>
              <w:tab/>
            </w:r>
            <w:r w:rsidR="00C46570" w:rsidRPr="00E12F13">
              <w:rPr>
                <w:rStyle w:val="Hyperlink"/>
                <w:noProof/>
              </w:rPr>
              <w:t>MedicalConditionType</w:t>
            </w:r>
            <w:r w:rsidR="00C46570">
              <w:rPr>
                <w:noProof/>
                <w:webHidden/>
              </w:rPr>
              <w:tab/>
            </w:r>
            <w:r w:rsidR="00C46570">
              <w:rPr>
                <w:noProof/>
                <w:webHidden/>
              </w:rPr>
              <w:fldChar w:fldCharType="begin"/>
            </w:r>
            <w:r w:rsidR="00C46570">
              <w:rPr>
                <w:noProof/>
                <w:webHidden/>
              </w:rPr>
              <w:instrText xml:space="preserve"> PAGEREF _Toc54356207 \h </w:instrText>
            </w:r>
            <w:r w:rsidR="00C46570">
              <w:rPr>
                <w:noProof/>
                <w:webHidden/>
              </w:rPr>
            </w:r>
            <w:r w:rsidR="00C46570">
              <w:rPr>
                <w:noProof/>
                <w:webHidden/>
              </w:rPr>
              <w:fldChar w:fldCharType="separate"/>
            </w:r>
            <w:r w:rsidR="00C46570">
              <w:rPr>
                <w:noProof/>
                <w:webHidden/>
              </w:rPr>
              <w:t>146</w:t>
            </w:r>
            <w:r w:rsidR="00C46570">
              <w:rPr>
                <w:noProof/>
                <w:webHidden/>
              </w:rPr>
              <w:fldChar w:fldCharType="end"/>
            </w:r>
          </w:hyperlink>
        </w:p>
        <w:p w14:paraId="4FEE6027" w14:textId="37A8A7FB" w:rsidR="00C46570" w:rsidRDefault="00CA3B37">
          <w:pPr>
            <w:pStyle w:val="TOC1"/>
            <w:rPr>
              <w:rFonts w:asciiTheme="minorHAnsi" w:eastAsiaTheme="minorEastAsia" w:hAnsiTheme="minorHAnsi" w:cstheme="minorBidi"/>
              <w:b w:val="0"/>
              <w:caps w:val="0"/>
              <w:noProof/>
              <w:kern w:val="0"/>
              <w:sz w:val="22"/>
              <w:szCs w:val="22"/>
              <w:lang w:val="fr-CA" w:eastAsia="fr-CA"/>
            </w:rPr>
          </w:pPr>
          <w:hyperlink w:anchor="_Toc54356208" w:history="1">
            <w:r w:rsidR="00C46570" w:rsidRPr="00E12F13">
              <w:rPr>
                <w:rStyle w:val="Hyperlink"/>
                <w:rFonts w:ascii="Tahoma" w:hAnsi="Tahoma" w:cs="Tahoma"/>
                <w:noProof/>
              </w:rPr>
              <w:t>ACKNOWLEDGEMENTS</w:t>
            </w:r>
            <w:r w:rsidR="00C46570">
              <w:rPr>
                <w:noProof/>
                <w:webHidden/>
              </w:rPr>
              <w:tab/>
            </w:r>
            <w:r w:rsidR="00C46570">
              <w:rPr>
                <w:noProof/>
                <w:webHidden/>
              </w:rPr>
              <w:fldChar w:fldCharType="begin"/>
            </w:r>
            <w:r w:rsidR="00C46570">
              <w:rPr>
                <w:noProof/>
                <w:webHidden/>
              </w:rPr>
              <w:instrText xml:space="preserve"> PAGEREF _Toc54356208 \h </w:instrText>
            </w:r>
            <w:r w:rsidR="00C46570">
              <w:rPr>
                <w:noProof/>
                <w:webHidden/>
              </w:rPr>
            </w:r>
            <w:r w:rsidR="00C46570">
              <w:rPr>
                <w:noProof/>
                <w:webHidden/>
              </w:rPr>
              <w:fldChar w:fldCharType="separate"/>
            </w:r>
            <w:r w:rsidR="00C46570">
              <w:rPr>
                <w:noProof/>
                <w:webHidden/>
              </w:rPr>
              <w:t>149</w:t>
            </w:r>
            <w:r w:rsidR="00C46570">
              <w:rPr>
                <w:noProof/>
                <w:webHidden/>
              </w:rPr>
              <w:fldChar w:fldCharType="end"/>
            </w:r>
          </w:hyperlink>
        </w:p>
        <w:p w14:paraId="3B3BB10F" w14:textId="2E9B9A07" w:rsidR="007A05D8" w:rsidRPr="00306EEF" w:rsidRDefault="007A05D8" w:rsidP="007A05D8">
          <w:pPr>
            <w:rPr>
              <w:rFonts w:ascii="Tahoma" w:hAnsi="Tahoma" w:cs="Tahoma"/>
              <w:noProof/>
              <w:szCs w:val="24"/>
            </w:rPr>
          </w:pPr>
          <w:r w:rsidRPr="00306EEF">
            <w:rPr>
              <w:rFonts w:ascii="Tahoma" w:hAnsi="Tahoma" w:cs="Tahoma"/>
              <w:b/>
              <w:bCs/>
              <w:noProof/>
              <w:szCs w:val="24"/>
            </w:rPr>
            <w:fldChar w:fldCharType="end"/>
          </w:r>
        </w:p>
      </w:sdtContent>
    </w:sdt>
    <w:p w14:paraId="7C04514E" w14:textId="77777777" w:rsidR="003A1980" w:rsidRDefault="003A1980">
      <w:pPr>
        <w:rPr>
          <w:rFonts w:ascii="Tahoma" w:hAnsi="Tahoma" w:cs="Tahoma"/>
          <w:b/>
          <w:sz w:val="23"/>
          <w:szCs w:val="23"/>
        </w:rPr>
      </w:pPr>
      <w:r>
        <w:rPr>
          <w:rFonts w:ascii="Tahoma" w:hAnsi="Tahoma" w:cs="Tahoma"/>
          <w:sz w:val="23"/>
          <w:szCs w:val="23"/>
        </w:rPr>
        <w:br w:type="page"/>
      </w:r>
    </w:p>
    <w:p w14:paraId="4CB01AC4" w14:textId="77777777" w:rsidR="007A05D8" w:rsidRPr="00306EEF" w:rsidRDefault="007A05D8" w:rsidP="007A05D8">
      <w:pPr>
        <w:pStyle w:val="TitlePage2"/>
        <w:spacing w:after="0"/>
        <w:ind w:left="0"/>
        <w:rPr>
          <w:rFonts w:ascii="Tahoma" w:hAnsi="Tahoma" w:cs="Tahoma"/>
          <w:sz w:val="23"/>
          <w:szCs w:val="23"/>
        </w:rPr>
      </w:pPr>
      <w:r w:rsidRPr="00306EEF">
        <w:rPr>
          <w:rFonts w:ascii="Tahoma" w:hAnsi="Tahoma" w:cs="Tahoma"/>
          <w:sz w:val="23"/>
          <w:szCs w:val="23"/>
        </w:rPr>
        <w:lastRenderedPageBreak/>
        <w:t>NENA</w:t>
      </w:r>
    </w:p>
    <w:p w14:paraId="1AFFADBE" w14:textId="77777777" w:rsidR="007A05D8" w:rsidRPr="00306EEF" w:rsidRDefault="007A05D8" w:rsidP="007A05D8">
      <w:pPr>
        <w:pStyle w:val="TitlePage2"/>
        <w:spacing w:after="0"/>
        <w:ind w:left="0"/>
        <w:rPr>
          <w:rFonts w:ascii="Tahoma" w:hAnsi="Tahoma" w:cs="Tahoma"/>
          <w:sz w:val="23"/>
          <w:szCs w:val="23"/>
        </w:rPr>
      </w:pPr>
      <w:r w:rsidRPr="00306EEF">
        <w:rPr>
          <w:rFonts w:ascii="Tahoma" w:hAnsi="Tahoma" w:cs="Tahoma"/>
          <w:sz w:val="23"/>
          <w:szCs w:val="23"/>
        </w:rPr>
        <w:t>STANDARD DOCUMENT</w:t>
      </w:r>
    </w:p>
    <w:p w14:paraId="5DB91203" w14:textId="77777777" w:rsidR="007A05D8" w:rsidRPr="00306EEF" w:rsidRDefault="007A05D8" w:rsidP="007A05D8">
      <w:pPr>
        <w:pStyle w:val="TitlePage2"/>
        <w:spacing w:after="0"/>
        <w:ind w:left="0"/>
        <w:rPr>
          <w:rFonts w:ascii="Tahoma" w:hAnsi="Tahoma" w:cs="Tahoma"/>
          <w:b w:val="0"/>
          <w:sz w:val="23"/>
          <w:szCs w:val="23"/>
          <w:u w:val="single"/>
        </w:rPr>
      </w:pPr>
      <w:r w:rsidRPr="00306EEF">
        <w:rPr>
          <w:rFonts w:ascii="Tahoma" w:hAnsi="Tahoma" w:cs="Tahoma"/>
          <w:sz w:val="23"/>
          <w:szCs w:val="23"/>
        </w:rPr>
        <w:t>NOTICE</w:t>
      </w:r>
    </w:p>
    <w:p w14:paraId="1FF4DB94" w14:textId="77777777" w:rsidR="007A05D8" w:rsidRPr="00306EEF" w:rsidRDefault="007A05D8" w:rsidP="007A05D8">
      <w:pPr>
        <w:tabs>
          <w:tab w:val="left" w:pos="72"/>
          <w:tab w:val="left" w:pos="102"/>
          <w:tab w:val="left" w:pos="720"/>
          <w:tab w:val="left" w:pos="1440"/>
          <w:tab w:val="right" w:pos="8742"/>
          <w:tab w:val="left" w:pos="9360"/>
        </w:tabs>
        <w:jc w:val="center"/>
        <w:rPr>
          <w:rFonts w:ascii="Tahoma" w:hAnsi="Tahoma" w:cs="Tahoma"/>
          <w:sz w:val="23"/>
          <w:szCs w:val="23"/>
        </w:rPr>
      </w:pPr>
    </w:p>
    <w:p w14:paraId="0F98721E" w14:textId="77777777" w:rsidR="007A05D8" w:rsidRPr="00306EEF" w:rsidRDefault="007A05D8" w:rsidP="007A05D8">
      <w:pPr>
        <w:tabs>
          <w:tab w:val="left" w:pos="72"/>
          <w:tab w:val="left" w:pos="102"/>
          <w:tab w:val="left" w:pos="720"/>
          <w:tab w:val="left" w:pos="1440"/>
          <w:tab w:val="right" w:pos="8742"/>
          <w:tab w:val="left" w:pos="9360"/>
        </w:tabs>
        <w:spacing w:after="120"/>
        <w:rPr>
          <w:rFonts w:ascii="Tahoma" w:hAnsi="Tahoma" w:cs="Tahoma"/>
          <w:sz w:val="23"/>
          <w:szCs w:val="23"/>
        </w:rPr>
      </w:pPr>
      <w:r w:rsidRPr="00306EEF">
        <w:rPr>
          <w:rFonts w:ascii="Tahoma" w:hAnsi="Tahoma" w:cs="Tahoma"/>
          <w:sz w:val="23"/>
          <w:szCs w:val="23"/>
        </w:rPr>
        <w:t>This Standard Document (STA) is published by the National Emergency Number Association (NENA) as an information source for 9</w:t>
      </w:r>
      <w:r w:rsidRPr="00306EEF">
        <w:rPr>
          <w:rFonts w:ascii="Tahoma" w:hAnsi="Tahoma" w:cs="Tahoma"/>
          <w:sz w:val="23"/>
          <w:szCs w:val="23"/>
        </w:rPr>
        <w:noBreakHyphen/>
        <w:t>1</w:t>
      </w:r>
      <w:r w:rsidRPr="00306EEF">
        <w:rPr>
          <w:rFonts w:ascii="Tahoma" w:hAnsi="Tahoma" w:cs="Tahoma"/>
          <w:sz w:val="23"/>
          <w:szCs w:val="23"/>
        </w:rPr>
        <w:noBreakHyphen/>
        <w:t xml:space="preserve">1 </w:t>
      </w:r>
      <w:r w:rsidRPr="00306EEF">
        <w:rPr>
          <w:rFonts w:ascii="Tahoma" w:hAnsi="Tahoma" w:cs="Tahoma"/>
          <w:color w:val="000000"/>
          <w:sz w:val="23"/>
          <w:szCs w:val="23"/>
        </w:rPr>
        <w:t xml:space="preserve">System Service </w:t>
      </w:r>
      <w:r w:rsidRPr="00306EEF">
        <w:rPr>
          <w:rFonts w:ascii="Tahoma" w:hAnsi="Tahoma" w:cs="Tahoma"/>
          <w:sz w:val="23"/>
          <w:szCs w:val="23"/>
        </w:rPr>
        <w:t>Providers, network interface vendors, system vendors, telecommunication service providers, and 9</w:t>
      </w:r>
      <w:r w:rsidRPr="00306EEF">
        <w:rPr>
          <w:rFonts w:ascii="Tahoma" w:hAnsi="Tahoma" w:cs="Tahoma"/>
          <w:sz w:val="23"/>
          <w:szCs w:val="23"/>
        </w:rPr>
        <w:noBreakHyphen/>
        <w:t>1</w:t>
      </w:r>
      <w:r w:rsidRPr="00306EEF">
        <w:rPr>
          <w:rFonts w:ascii="Tahoma" w:hAnsi="Tahoma" w:cs="Tahoma"/>
          <w:sz w:val="23"/>
          <w:szCs w:val="23"/>
        </w:rPr>
        <w:noBreakHyphen/>
        <w:t xml:space="preserve">1 Authorities. </w:t>
      </w:r>
      <w:r w:rsidR="003A1980">
        <w:rPr>
          <w:rFonts w:ascii="Tahoma" w:hAnsi="Tahoma" w:cs="Tahoma"/>
          <w:sz w:val="23"/>
          <w:szCs w:val="23"/>
        </w:rPr>
        <w:t xml:space="preserve">As an industry Standard it provides for interoperability among systems and services adopting and conforming to its specifications. </w:t>
      </w:r>
    </w:p>
    <w:p w14:paraId="665EA8F6" w14:textId="77777777" w:rsidR="007A05D8" w:rsidRPr="00306EEF" w:rsidRDefault="007A05D8" w:rsidP="007A05D8">
      <w:pPr>
        <w:tabs>
          <w:tab w:val="left" w:pos="72"/>
          <w:tab w:val="left" w:pos="102"/>
          <w:tab w:val="left" w:pos="720"/>
          <w:tab w:val="left" w:pos="1440"/>
          <w:tab w:val="right" w:pos="8742"/>
          <w:tab w:val="left" w:pos="9360"/>
        </w:tabs>
        <w:spacing w:after="120"/>
        <w:rPr>
          <w:rFonts w:ascii="Tahoma" w:hAnsi="Tahoma" w:cs="Tahoma"/>
          <w:sz w:val="23"/>
          <w:szCs w:val="23"/>
        </w:rPr>
      </w:pPr>
      <w:r w:rsidRPr="00306EEF">
        <w:rPr>
          <w:rFonts w:ascii="Tahoma" w:hAnsi="Tahoma" w:cs="Tahoma"/>
          <w:sz w:val="23"/>
          <w:szCs w:val="23"/>
        </w:rPr>
        <w:t>NENA reserves the right to revise this Standard Document for any reason including, but not limited to:</w:t>
      </w:r>
    </w:p>
    <w:p w14:paraId="5884CAD2" w14:textId="77777777" w:rsidR="007A05D8" w:rsidRPr="00306EEF" w:rsidRDefault="007A05D8" w:rsidP="007A05D8">
      <w:pPr>
        <w:numPr>
          <w:ilvl w:val="0"/>
          <w:numId w:val="3"/>
        </w:numPr>
        <w:tabs>
          <w:tab w:val="left" w:pos="720"/>
          <w:tab w:val="left" w:pos="1440"/>
          <w:tab w:val="right" w:pos="8742"/>
          <w:tab w:val="left" w:pos="9360"/>
        </w:tabs>
        <w:rPr>
          <w:rFonts w:ascii="Tahoma" w:hAnsi="Tahoma" w:cs="Tahoma"/>
          <w:sz w:val="23"/>
          <w:szCs w:val="23"/>
        </w:rPr>
      </w:pPr>
      <w:r w:rsidRPr="00306EEF">
        <w:rPr>
          <w:rFonts w:ascii="Tahoma" w:hAnsi="Tahoma" w:cs="Tahoma"/>
          <w:sz w:val="23"/>
          <w:szCs w:val="23"/>
        </w:rPr>
        <w:t>Conformity with criteria or standards promulgated by various agencies,</w:t>
      </w:r>
    </w:p>
    <w:p w14:paraId="7965B1E1" w14:textId="77777777" w:rsidR="007A05D8" w:rsidRPr="00306EEF" w:rsidRDefault="007A05D8" w:rsidP="007A05D8">
      <w:pPr>
        <w:numPr>
          <w:ilvl w:val="0"/>
          <w:numId w:val="3"/>
        </w:numPr>
        <w:tabs>
          <w:tab w:val="left" w:pos="72"/>
          <w:tab w:val="left" w:pos="1440"/>
          <w:tab w:val="right" w:pos="8742"/>
          <w:tab w:val="left" w:pos="9360"/>
        </w:tabs>
        <w:rPr>
          <w:rFonts w:ascii="Tahoma" w:hAnsi="Tahoma" w:cs="Tahoma"/>
          <w:sz w:val="23"/>
          <w:szCs w:val="23"/>
        </w:rPr>
      </w:pPr>
      <w:r w:rsidRPr="00306EEF">
        <w:rPr>
          <w:rFonts w:ascii="Tahoma" w:hAnsi="Tahoma" w:cs="Tahoma"/>
          <w:sz w:val="23"/>
          <w:szCs w:val="23"/>
        </w:rPr>
        <w:t>Utilization of advances in the state of the technical arts,</w:t>
      </w:r>
    </w:p>
    <w:p w14:paraId="4D65EB8A" w14:textId="77777777" w:rsidR="007A05D8" w:rsidRPr="00306EEF" w:rsidRDefault="007A05D8" w:rsidP="007A05D8">
      <w:pPr>
        <w:numPr>
          <w:ilvl w:val="0"/>
          <w:numId w:val="3"/>
        </w:numPr>
        <w:tabs>
          <w:tab w:val="left" w:pos="72"/>
          <w:tab w:val="left" w:pos="1440"/>
          <w:tab w:val="right" w:pos="8742"/>
          <w:tab w:val="left" w:pos="9360"/>
        </w:tabs>
        <w:spacing w:after="120"/>
        <w:rPr>
          <w:rFonts w:ascii="Tahoma" w:hAnsi="Tahoma" w:cs="Tahoma"/>
          <w:sz w:val="23"/>
          <w:szCs w:val="23"/>
        </w:rPr>
      </w:pPr>
      <w:r w:rsidRPr="00306EEF">
        <w:rPr>
          <w:rFonts w:ascii="Tahoma" w:hAnsi="Tahoma" w:cs="Tahoma"/>
          <w:sz w:val="23"/>
          <w:szCs w:val="23"/>
        </w:rPr>
        <w:t>Reflecting changes in the design of equipment, network interfaces, or services described herein.</w:t>
      </w:r>
    </w:p>
    <w:p w14:paraId="5A09EF10" w14:textId="77777777" w:rsidR="007A05D8" w:rsidRPr="00306EEF" w:rsidRDefault="007A05D8" w:rsidP="007A05D8">
      <w:pPr>
        <w:spacing w:afterLines="120" w:after="288"/>
        <w:rPr>
          <w:rFonts w:ascii="Tahoma" w:hAnsi="Tahoma" w:cs="Tahoma"/>
          <w:sz w:val="23"/>
          <w:szCs w:val="23"/>
        </w:rPr>
      </w:pPr>
      <w:r w:rsidRPr="00306EEF">
        <w:rPr>
          <w:rFonts w:ascii="Tahoma" w:hAnsi="Tahoma" w:cs="Tahoma"/>
          <w:sz w:val="23"/>
          <w:szCs w:val="23"/>
        </w:rPr>
        <w:t>This document is an information source for the voluntary use of communication centers. It is not intended to be a complete operational directive.</w:t>
      </w:r>
    </w:p>
    <w:p w14:paraId="4A252229" w14:textId="77777777" w:rsidR="007A05D8" w:rsidRPr="00306EEF" w:rsidRDefault="007A05D8" w:rsidP="007A05D8">
      <w:pPr>
        <w:tabs>
          <w:tab w:val="left" w:pos="72"/>
          <w:tab w:val="left" w:pos="102"/>
          <w:tab w:val="left" w:pos="720"/>
          <w:tab w:val="left" w:pos="1440"/>
          <w:tab w:val="right" w:pos="8742"/>
          <w:tab w:val="left" w:pos="9360"/>
        </w:tabs>
        <w:spacing w:after="120"/>
        <w:rPr>
          <w:rFonts w:ascii="Tahoma" w:hAnsi="Tahoma" w:cs="Tahoma"/>
          <w:sz w:val="23"/>
          <w:szCs w:val="23"/>
        </w:rPr>
      </w:pPr>
      <w:r w:rsidRPr="00306EEF">
        <w:rPr>
          <w:rFonts w:ascii="Tahoma" w:hAnsi="Tahoma" w:cs="Tahoma"/>
          <w:sz w:val="23"/>
          <w:szCs w:val="23"/>
        </w:rPr>
        <w:t xml:space="preserve">It is possible that certain advances in technology or changes in governmental regulations will precede these revisions. </w:t>
      </w:r>
      <w:r w:rsidRPr="00306EEF">
        <w:rPr>
          <w:rFonts w:ascii="Tahoma" w:hAnsi="Tahoma" w:cs="Tahoma"/>
          <w:color w:val="000000" w:themeColor="text1"/>
          <w:sz w:val="23"/>
          <w:szCs w:val="23"/>
        </w:rPr>
        <w:t xml:space="preserve">All NENA documents are subject to change as technology or other influencing factors change. </w:t>
      </w:r>
      <w:r w:rsidRPr="00306EEF">
        <w:rPr>
          <w:rFonts w:ascii="Tahoma" w:hAnsi="Tahoma" w:cs="Tahoma"/>
          <w:sz w:val="23"/>
          <w:szCs w:val="23"/>
        </w:rPr>
        <w:t xml:space="preserve">Therefore, this NENA document should not be the only source of information used. NENA recommends that readers contact their </w:t>
      </w:r>
      <w:r w:rsidRPr="00306EEF">
        <w:rPr>
          <w:rFonts w:ascii="Tahoma" w:hAnsi="Tahoma" w:cs="Tahoma"/>
          <w:color w:val="000000" w:themeColor="text1"/>
          <w:sz w:val="23"/>
          <w:szCs w:val="23"/>
        </w:rPr>
        <w:t>9</w:t>
      </w:r>
      <w:r w:rsidRPr="00306EEF">
        <w:rPr>
          <w:rFonts w:ascii="Tahoma" w:hAnsi="Tahoma" w:cs="Tahoma"/>
          <w:color w:val="000000" w:themeColor="text1"/>
          <w:sz w:val="23"/>
          <w:szCs w:val="23"/>
        </w:rPr>
        <w:noBreakHyphen/>
        <w:t>1</w:t>
      </w:r>
      <w:r w:rsidRPr="00306EEF">
        <w:rPr>
          <w:rFonts w:ascii="Tahoma" w:hAnsi="Tahoma" w:cs="Tahoma"/>
          <w:color w:val="000000" w:themeColor="text1"/>
          <w:sz w:val="23"/>
          <w:szCs w:val="23"/>
        </w:rPr>
        <w:noBreakHyphen/>
        <w:t>1 System Service Provider (9</w:t>
      </w:r>
      <w:r w:rsidRPr="00306EEF">
        <w:rPr>
          <w:rFonts w:ascii="Tahoma" w:hAnsi="Tahoma" w:cs="Tahoma"/>
          <w:color w:val="000000" w:themeColor="text1"/>
          <w:sz w:val="23"/>
          <w:szCs w:val="23"/>
        </w:rPr>
        <w:noBreakHyphen/>
        <w:t>1</w:t>
      </w:r>
      <w:r w:rsidRPr="00306EEF">
        <w:rPr>
          <w:rFonts w:ascii="Tahoma" w:hAnsi="Tahoma" w:cs="Tahoma"/>
          <w:color w:val="000000" w:themeColor="text1"/>
          <w:sz w:val="23"/>
          <w:szCs w:val="23"/>
        </w:rPr>
        <w:noBreakHyphen/>
        <w:t>1 SSP) representative</w:t>
      </w:r>
      <w:r w:rsidRPr="00306EEF">
        <w:rPr>
          <w:rFonts w:ascii="Tahoma" w:hAnsi="Tahoma" w:cs="Tahoma"/>
          <w:sz w:val="23"/>
          <w:szCs w:val="23"/>
        </w:rPr>
        <w:t xml:space="preserve"> to ensure compatibility with the 9</w:t>
      </w:r>
      <w:r w:rsidRPr="00306EEF">
        <w:rPr>
          <w:rFonts w:ascii="Tahoma" w:hAnsi="Tahoma" w:cs="Tahoma"/>
          <w:sz w:val="23"/>
          <w:szCs w:val="23"/>
        </w:rPr>
        <w:noBreakHyphen/>
        <w:t>1</w:t>
      </w:r>
      <w:r w:rsidRPr="00306EEF">
        <w:rPr>
          <w:rFonts w:ascii="Tahoma" w:hAnsi="Tahoma" w:cs="Tahoma"/>
          <w:sz w:val="23"/>
          <w:szCs w:val="23"/>
        </w:rPr>
        <w:noBreakHyphen/>
        <w:t>1 network, and their legal counsel, to ensure compliance with current regulations.</w:t>
      </w:r>
    </w:p>
    <w:p w14:paraId="0D9C6793" w14:textId="77777777" w:rsidR="007A05D8" w:rsidRPr="00306EEF" w:rsidRDefault="007A05D8" w:rsidP="007A05D8">
      <w:pPr>
        <w:tabs>
          <w:tab w:val="left" w:pos="72"/>
          <w:tab w:val="left" w:pos="102"/>
          <w:tab w:val="left" w:pos="720"/>
          <w:tab w:val="left" w:pos="1440"/>
          <w:tab w:val="right" w:pos="8742"/>
          <w:tab w:val="left" w:pos="9360"/>
        </w:tabs>
        <w:spacing w:after="120"/>
        <w:rPr>
          <w:rFonts w:ascii="Tahoma" w:hAnsi="Tahoma" w:cs="Tahoma"/>
          <w:sz w:val="23"/>
          <w:szCs w:val="23"/>
        </w:rPr>
      </w:pPr>
      <w:r w:rsidRPr="00306EEF">
        <w:rPr>
          <w:rFonts w:ascii="Tahoma" w:hAnsi="Tahoma" w:cs="Tahoma"/>
          <w:sz w:val="23"/>
          <w:szCs w:val="23"/>
        </w:rPr>
        <w:t>Patents may cover the specifications, techniques, or network interface/system characteristics disclosed herein. No license is granted, whether expressed or implied. This document shall not be construed as a suggestion to any manufacturer to modify or change any of its products, nor does this document represent any commitment by NENA, or any affiliate thereof, to purchase any product, whether or not it provides the described characteristics.</w:t>
      </w:r>
    </w:p>
    <w:p w14:paraId="443E1C5D" w14:textId="77777777" w:rsidR="007A05D8" w:rsidRPr="00306EEF" w:rsidRDefault="007A05D8" w:rsidP="007A05D8">
      <w:pPr>
        <w:tabs>
          <w:tab w:val="left" w:pos="72"/>
          <w:tab w:val="left" w:pos="102"/>
          <w:tab w:val="left" w:pos="720"/>
          <w:tab w:val="left" w:pos="1440"/>
          <w:tab w:val="right" w:pos="8742"/>
          <w:tab w:val="left" w:pos="9360"/>
        </w:tabs>
        <w:spacing w:after="120"/>
        <w:rPr>
          <w:rFonts w:ascii="Tahoma" w:hAnsi="Tahoma" w:cs="Tahoma"/>
          <w:sz w:val="23"/>
          <w:szCs w:val="23"/>
        </w:rPr>
      </w:pPr>
      <w:r w:rsidRPr="00306EEF">
        <w:rPr>
          <w:rFonts w:ascii="Tahoma" w:hAnsi="Tahoma" w:cs="Tahoma"/>
          <w:sz w:val="23"/>
          <w:szCs w:val="23"/>
        </w:rPr>
        <w:t xml:space="preserve">By using this document, the user agrees that NENA will have no liability for any consequential, incidental, special, or punitive damages arising from use of the document. </w:t>
      </w:r>
    </w:p>
    <w:p w14:paraId="1DD2EAD6" w14:textId="77777777" w:rsidR="007A05D8" w:rsidRPr="00306EEF" w:rsidRDefault="007A05D8" w:rsidP="007A05D8">
      <w:pPr>
        <w:tabs>
          <w:tab w:val="left" w:pos="72"/>
          <w:tab w:val="left" w:pos="102"/>
          <w:tab w:val="left" w:pos="720"/>
          <w:tab w:val="left" w:pos="1440"/>
          <w:tab w:val="right" w:pos="8742"/>
          <w:tab w:val="left" w:pos="9360"/>
        </w:tabs>
        <w:spacing w:after="120"/>
        <w:rPr>
          <w:rFonts w:ascii="Tahoma" w:hAnsi="Tahoma" w:cs="Tahoma"/>
          <w:sz w:val="23"/>
          <w:szCs w:val="23"/>
        </w:rPr>
      </w:pPr>
      <w:r w:rsidRPr="00306EEF">
        <w:rPr>
          <w:rFonts w:ascii="Tahoma" w:hAnsi="Tahoma" w:cs="Tahoma"/>
          <w:sz w:val="23"/>
          <w:szCs w:val="23"/>
        </w:rPr>
        <w:t>NENA’s Committees have developed this document. Recommendations for changes to this document may be submitted to:</w:t>
      </w:r>
    </w:p>
    <w:p w14:paraId="3F87DF6C" w14:textId="77777777" w:rsidR="007A05D8" w:rsidRPr="00306EEF" w:rsidRDefault="007A05D8" w:rsidP="007A05D8">
      <w:pPr>
        <w:tabs>
          <w:tab w:val="left" w:pos="72"/>
          <w:tab w:val="left" w:pos="102"/>
          <w:tab w:val="left" w:pos="720"/>
          <w:tab w:val="left" w:pos="1440"/>
          <w:tab w:val="right" w:pos="8742"/>
          <w:tab w:val="left" w:pos="9360"/>
        </w:tabs>
        <w:rPr>
          <w:rFonts w:ascii="Tahoma" w:hAnsi="Tahoma" w:cs="Tahoma"/>
          <w:sz w:val="23"/>
          <w:szCs w:val="23"/>
        </w:rPr>
      </w:pPr>
      <w:r w:rsidRPr="00306EEF">
        <w:rPr>
          <w:rFonts w:ascii="Tahoma" w:hAnsi="Tahoma" w:cs="Tahoma"/>
          <w:sz w:val="23"/>
          <w:szCs w:val="23"/>
        </w:rPr>
        <w:t>National Emergency Number Association</w:t>
      </w:r>
    </w:p>
    <w:p w14:paraId="5A92F73E" w14:textId="77777777" w:rsidR="007A05D8" w:rsidRPr="00306EEF" w:rsidRDefault="007A05D8" w:rsidP="007A05D8">
      <w:pPr>
        <w:tabs>
          <w:tab w:val="left" w:pos="72"/>
          <w:tab w:val="left" w:pos="102"/>
          <w:tab w:val="left" w:pos="720"/>
          <w:tab w:val="left" w:pos="1440"/>
          <w:tab w:val="right" w:pos="8742"/>
          <w:tab w:val="left" w:pos="9360"/>
        </w:tabs>
        <w:rPr>
          <w:rFonts w:ascii="Tahoma" w:hAnsi="Tahoma" w:cs="Tahoma"/>
          <w:sz w:val="23"/>
          <w:szCs w:val="23"/>
        </w:rPr>
      </w:pPr>
      <w:r w:rsidRPr="00306EEF">
        <w:rPr>
          <w:rFonts w:ascii="Tahoma" w:hAnsi="Tahoma" w:cs="Tahoma"/>
          <w:sz w:val="23"/>
          <w:szCs w:val="23"/>
        </w:rPr>
        <w:t>1700 Diagonal Rd, Suite 500</w:t>
      </w:r>
    </w:p>
    <w:p w14:paraId="5323EA87" w14:textId="77777777" w:rsidR="007A05D8" w:rsidRPr="00306EEF" w:rsidRDefault="007A05D8" w:rsidP="007A05D8">
      <w:pPr>
        <w:tabs>
          <w:tab w:val="left" w:pos="72"/>
          <w:tab w:val="left" w:pos="102"/>
          <w:tab w:val="left" w:pos="720"/>
          <w:tab w:val="left" w:pos="1440"/>
          <w:tab w:val="right" w:pos="8742"/>
          <w:tab w:val="left" w:pos="9360"/>
        </w:tabs>
        <w:rPr>
          <w:rFonts w:ascii="Tahoma" w:hAnsi="Tahoma" w:cs="Tahoma"/>
          <w:sz w:val="23"/>
          <w:szCs w:val="23"/>
        </w:rPr>
      </w:pPr>
      <w:r w:rsidRPr="00306EEF">
        <w:rPr>
          <w:rFonts w:ascii="Tahoma" w:hAnsi="Tahoma" w:cs="Tahoma"/>
          <w:sz w:val="23"/>
          <w:szCs w:val="23"/>
        </w:rPr>
        <w:t>Alexandria, VA 22314</w:t>
      </w:r>
    </w:p>
    <w:p w14:paraId="23E91131" w14:textId="77777777" w:rsidR="007A05D8" w:rsidRPr="00306EEF" w:rsidRDefault="007A05D8" w:rsidP="007A05D8">
      <w:pPr>
        <w:tabs>
          <w:tab w:val="left" w:pos="72"/>
          <w:tab w:val="left" w:pos="102"/>
          <w:tab w:val="left" w:pos="720"/>
          <w:tab w:val="left" w:pos="1440"/>
          <w:tab w:val="right" w:pos="8742"/>
          <w:tab w:val="left" w:pos="9360"/>
        </w:tabs>
        <w:rPr>
          <w:rFonts w:ascii="Tahoma" w:hAnsi="Tahoma" w:cs="Tahoma"/>
          <w:sz w:val="23"/>
          <w:szCs w:val="23"/>
        </w:rPr>
      </w:pPr>
      <w:r w:rsidRPr="00306EEF">
        <w:rPr>
          <w:rFonts w:ascii="Tahoma" w:hAnsi="Tahoma" w:cs="Tahoma"/>
          <w:sz w:val="23"/>
          <w:szCs w:val="23"/>
        </w:rPr>
        <w:t>202.466.4911</w:t>
      </w:r>
    </w:p>
    <w:p w14:paraId="3F45379A" w14:textId="77777777" w:rsidR="007A05D8" w:rsidRPr="00306EEF" w:rsidRDefault="007A05D8" w:rsidP="007A05D8">
      <w:pPr>
        <w:tabs>
          <w:tab w:val="left" w:pos="72"/>
          <w:tab w:val="left" w:pos="102"/>
          <w:tab w:val="left" w:pos="720"/>
          <w:tab w:val="left" w:pos="1440"/>
          <w:tab w:val="right" w:pos="8742"/>
          <w:tab w:val="left" w:pos="9360"/>
        </w:tabs>
        <w:rPr>
          <w:rStyle w:val="Hyperlink"/>
          <w:rFonts w:ascii="Tahoma" w:hAnsi="Tahoma" w:cs="Tahoma"/>
          <w:sz w:val="23"/>
          <w:szCs w:val="23"/>
        </w:rPr>
      </w:pPr>
      <w:r w:rsidRPr="00306EEF">
        <w:rPr>
          <w:rFonts w:ascii="Tahoma" w:hAnsi="Tahoma" w:cs="Tahoma"/>
          <w:sz w:val="23"/>
          <w:szCs w:val="23"/>
        </w:rPr>
        <w:t xml:space="preserve">or </w:t>
      </w:r>
      <w:hyperlink r:id="rId9" w:history="1">
        <w:r w:rsidRPr="00306EEF">
          <w:rPr>
            <w:rStyle w:val="Hyperlink"/>
            <w:rFonts w:ascii="Tahoma" w:hAnsi="Tahoma" w:cs="Tahoma"/>
            <w:sz w:val="23"/>
            <w:szCs w:val="23"/>
          </w:rPr>
          <w:t>commleadership@nena.org</w:t>
        </w:r>
      </w:hyperlink>
    </w:p>
    <w:p w14:paraId="5D72EEA1" w14:textId="77777777" w:rsidR="007A05D8" w:rsidRPr="00306EEF" w:rsidRDefault="007A05D8" w:rsidP="007A05D8">
      <w:pPr>
        <w:spacing w:before="240" w:after="60"/>
        <w:rPr>
          <w:rFonts w:ascii="Tahoma" w:hAnsi="Tahoma" w:cs="Tahoma"/>
          <w:color w:val="0040E9"/>
          <w:szCs w:val="24"/>
        </w:rPr>
      </w:pPr>
    </w:p>
    <w:p w14:paraId="1D396E9B" w14:textId="77777777" w:rsidR="00FC429C" w:rsidRPr="00CE268F" w:rsidRDefault="00FC429C" w:rsidP="00FC429C">
      <w:pPr>
        <w:spacing w:before="240" w:after="60"/>
        <w:rPr>
          <w:rFonts w:ascii="Tahoma" w:hAnsi="Tahoma" w:cs="Tahoma"/>
          <w:b/>
          <w:szCs w:val="24"/>
        </w:rPr>
      </w:pPr>
      <w:r w:rsidRPr="00CE268F">
        <w:rPr>
          <w:rFonts w:ascii="Tahoma" w:hAnsi="Tahoma" w:cs="Tahoma"/>
          <w:b/>
        </w:rPr>
        <w:lastRenderedPageBreak/>
        <w:t>NENA: The 9</w:t>
      </w:r>
      <w:r w:rsidRPr="00CE268F">
        <w:rPr>
          <w:rFonts w:ascii="Tahoma" w:hAnsi="Tahoma" w:cs="Tahoma"/>
          <w:b/>
        </w:rPr>
        <w:noBreakHyphen/>
        <w:t>1</w:t>
      </w:r>
      <w:r w:rsidRPr="00CE268F">
        <w:rPr>
          <w:rFonts w:ascii="Tahoma" w:hAnsi="Tahoma" w:cs="Tahoma"/>
          <w:b/>
        </w:rPr>
        <w:noBreakHyphen/>
        <w:t>1 Association</w:t>
      </w:r>
      <w:r w:rsidRPr="00CE268F">
        <w:rPr>
          <w:rFonts w:ascii="Tahoma" w:hAnsi="Tahoma" w:cs="Tahoma"/>
        </w:rPr>
        <w:t xml:space="preserve"> improves 9</w:t>
      </w:r>
      <w:r w:rsidRPr="00CE268F">
        <w:rPr>
          <w:rFonts w:ascii="Tahoma" w:hAnsi="Tahoma" w:cs="Tahoma"/>
        </w:rPr>
        <w:noBreakHyphen/>
        <w:t>1</w:t>
      </w:r>
      <w:r w:rsidRPr="00CE268F">
        <w:rPr>
          <w:rFonts w:ascii="Tahoma" w:hAnsi="Tahoma" w:cs="Tahoma"/>
        </w:rPr>
        <w:noBreakHyphen/>
        <w:t>1 through research, standards development, training, education, outreach, and advocacy. Our vision is a public made safer and more secure through universally</w:t>
      </w:r>
      <w:r w:rsidRPr="00CE268F">
        <w:rPr>
          <w:rFonts w:ascii="Tahoma" w:hAnsi="Tahoma" w:cs="Tahoma"/>
          <w:szCs w:val="24"/>
        </w:rPr>
        <w:t xml:space="preserve"> </w:t>
      </w:r>
      <w:r w:rsidRPr="00CE268F">
        <w:rPr>
          <w:rFonts w:ascii="Tahoma" w:hAnsi="Tahoma" w:cs="Tahoma"/>
        </w:rPr>
        <w:t>available</w:t>
      </w:r>
      <w:r w:rsidRPr="00CE268F">
        <w:rPr>
          <w:rFonts w:ascii="Tahoma" w:hAnsi="Tahoma" w:cs="Tahoma"/>
          <w:szCs w:val="24"/>
        </w:rPr>
        <w:t>,</w:t>
      </w:r>
      <w:r w:rsidRPr="00CE268F">
        <w:rPr>
          <w:rFonts w:ascii="Tahoma" w:hAnsi="Tahoma" w:cs="Tahoma"/>
        </w:rPr>
        <w:t xml:space="preserve"> state-of-the-art 9</w:t>
      </w:r>
      <w:r w:rsidRPr="00CE268F">
        <w:rPr>
          <w:rFonts w:ascii="Tahoma" w:hAnsi="Tahoma" w:cs="Tahoma"/>
        </w:rPr>
        <w:noBreakHyphen/>
        <w:t>1</w:t>
      </w:r>
      <w:r w:rsidRPr="00CE268F">
        <w:rPr>
          <w:rFonts w:ascii="Tahoma" w:hAnsi="Tahoma" w:cs="Tahoma"/>
        </w:rPr>
        <w:noBreakHyphen/>
        <w:t>1 systems and better-trained 9</w:t>
      </w:r>
      <w:r w:rsidRPr="00CE268F">
        <w:rPr>
          <w:rFonts w:ascii="Tahoma" w:hAnsi="Tahoma" w:cs="Tahoma"/>
        </w:rPr>
        <w:noBreakHyphen/>
        <w:t>1</w:t>
      </w:r>
      <w:r w:rsidRPr="00CE268F">
        <w:rPr>
          <w:rFonts w:ascii="Tahoma" w:hAnsi="Tahoma" w:cs="Tahoma"/>
        </w:rPr>
        <w:noBreakHyphen/>
        <w:t xml:space="preserve">1 professionals. Learn more at </w:t>
      </w:r>
      <w:hyperlink r:id="rId10" w:history="1">
        <w:r w:rsidRPr="00CE268F">
          <w:rPr>
            <w:rStyle w:val="Hyperlink"/>
            <w:rFonts w:ascii="Tahoma" w:hAnsi="Tahoma" w:cs="Tahoma"/>
          </w:rPr>
          <w:t>nena.org</w:t>
        </w:r>
      </w:hyperlink>
      <w:r w:rsidRPr="00CE268F">
        <w:rPr>
          <w:rFonts w:ascii="Tahoma" w:hAnsi="Tahoma" w:cs="Tahoma"/>
        </w:rPr>
        <w:t>.</w:t>
      </w:r>
    </w:p>
    <w:p w14:paraId="3F54FB2A" w14:textId="77777777" w:rsidR="00AE2FDA" w:rsidRPr="00306EEF" w:rsidRDefault="00AE2FDA" w:rsidP="007A05D8">
      <w:pPr>
        <w:spacing w:before="240" w:after="60"/>
        <w:rPr>
          <w:rFonts w:ascii="Tahoma" w:hAnsi="Tahoma" w:cs="Tahoma"/>
          <w:b/>
          <w:szCs w:val="24"/>
        </w:rPr>
      </w:pPr>
    </w:p>
    <w:p w14:paraId="3A343F58" w14:textId="77777777" w:rsidR="007A05D8" w:rsidRPr="00947A77" w:rsidRDefault="007A05D8" w:rsidP="007212FF">
      <w:pPr>
        <w:pStyle w:val="Heading2"/>
      </w:pPr>
      <w:bookmarkStart w:id="3" w:name="_Toc54356136"/>
      <w:r w:rsidRPr="00947A77">
        <w:t>Document Terminology</w:t>
      </w:r>
      <w:bookmarkEnd w:id="3"/>
      <w:r w:rsidRPr="00947A77">
        <w:t xml:space="preserve"> </w:t>
      </w:r>
    </w:p>
    <w:p w14:paraId="016ED895" w14:textId="77777777" w:rsidR="007A05D8" w:rsidRPr="00306EEF" w:rsidRDefault="007A05D8" w:rsidP="007A05D8">
      <w:pPr>
        <w:pStyle w:val="BodyText"/>
        <w:rPr>
          <w:rFonts w:ascii="Tahoma" w:hAnsi="Tahoma" w:cs="Tahoma"/>
          <w:szCs w:val="24"/>
        </w:rPr>
      </w:pPr>
      <w:r w:rsidRPr="00306EEF">
        <w:rPr>
          <w:rFonts w:ascii="Tahoma" w:hAnsi="Tahoma" w:cs="Tahoma"/>
          <w:szCs w:val="24"/>
        </w:rPr>
        <w:t>This section defines keywords, as they should be interpreted in NENA documents. The form of emphasis (UPPER CASE) shall be consistent and exclusive throughout the document. Any of these words used in lower case and not emphasized do not have special significance beyond normal usage.</w:t>
      </w:r>
    </w:p>
    <w:p w14:paraId="147775CB" w14:textId="77777777" w:rsidR="007A05D8" w:rsidRPr="00306EEF" w:rsidRDefault="007A05D8" w:rsidP="00782121">
      <w:pPr>
        <w:pStyle w:val="BodyText"/>
        <w:numPr>
          <w:ilvl w:val="0"/>
          <w:numId w:val="11"/>
        </w:numPr>
        <w:rPr>
          <w:rFonts w:ascii="Tahoma" w:hAnsi="Tahoma" w:cs="Tahoma"/>
          <w:szCs w:val="24"/>
        </w:rPr>
      </w:pPr>
      <w:r w:rsidRPr="00306EEF">
        <w:rPr>
          <w:rFonts w:ascii="Tahoma" w:hAnsi="Tahoma" w:cs="Tahoma"/>
          <w:szCs w:val="24"/>
        </w:rPr>
        <w:t>MUST, SHALL, REQUIRED:   These terms mean that the definition is a normative (absolute) requirement of the specification.</w:t>
      </w:r>
    </w:p>
    <w:p w14:paraId="45EE9FEC" w14:textId="77777777" w:rsidR="007A05D8" w:rsidRPr="00306EEF" w:rsidRDefault="007A05D8" w:rsidP="00782121">
      <w:pPr>
        <w:pStyle w:val="BodyText"/>
        <w:numPr>
          <w:ilvl w:val="0"/>
          <w:numId w:val="11"/>
        </w:numPr>
        <w:rPr>
          <w:rFonts w:ascii="Tahoma" w:hAnsi="Tahoma" w:cs="Tahoma"/>
          <w:szCs w:val="24"/>
        </w:rPr>
      </w:pPr>
      <w:r w:rsidRPr="00306EEF">
        <w:rPr>
          <w:rFonts w:ascii="Tahoma" w:hAnsi="Tahoma" w:cs="Tahoma"/>
          <w:szCs w:val="24"/>
        </w:rPr>
        <w:t>MUST NOT:   This phrase, or the phrase "SHALL NOT", means that the definition is an absolute prohibition of the specification.</w:t>
      </w:r>
    </w:p>
    <w:p w14:paraId="6E7A0865" w14:textId="77777777" w:rsidR="007A05D8" w:rsidRPr="00306EEF" w:rsidRDefault="007A05D8" w:rsidP="00782121">
      <w:pPr>
        <w:pStyle w:val="BodyText"/>
        <w:numPr>
          <w:ilvl w:val="0"/>
          <w:numId w:val="11"/>
        </w:numPr>
        <w:rPr>
          <w:rFonts w:ascii="Tahoma" w:hAnsi="Tahoma" w:cs="Tahoma"/>
          <w:szCs w:val="24"/>
        </w:rPr>
      </w:pPr>
      <w:r w:rsidRPr="00306EEF">
        <w:rPr>
          <w:rFonts w:ascii="Tahoma" w:hAnsi="Tahoma" w:cs="Tahoma"/>
          <w:szCs w:val="24"/>
        </w:rPr>
        <w:t>SHOULD:   This word, or the adjective "RECOMMENDED", means that there may exist valid reasons in particular circumstances to ignore a particular item, but the full implications must be understood and carefully weighed before choosing a different course.</w:t>
      </w:r>
    </w:p>
    <w:p w14:paraId="5AA1032D" w14:textId="77777777" w:rsidR="007A05D8" w:rsidRPr="00306EEF" w:rsidRDefault="007A05D8" w:rsidP="00782121">
      <w:pPr>
        <w:pStyle w:val="BodyText"/>
        <w:numPr>
          <w:ilvl w:val="0"/>
          <w:numId w:val="11"/>
        </w:numPr>
        <w:rPr>
          <w:rFonts w:ascii="Tahoma" w:hAnsi="Tahoma" w:cs="Tahoma"/>
          <w:szCs w:val="24"/>
        </w:rPr>
      </w:pPr>
      <w:r w:rsidRPr="00306EEF">
        <w:rPr>
          <w:rFonts w:ascii="Tahoma" w:hAnsi="Tahoma" w:cs="Tahoma"/>
          <w:szCs w:val="24"/>
        </w:rPr>
        <w:t>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w:t>
      </w:r>
    </w:p>
    <w:p w14:paraId="6E03B22E" w14:textId="77777777" w:rsidR="007A05D8" w:rsidRPr="00306EEF" w:rsidRDefault="007A05D8" w:rsidP="00782121">
      <w:pPr>
        <w:pStyle w:val="BodyText"/>
        <w:numPr>
          <w:ilvl w:val="0"/>
          <w:numId w:val="11"/>
        </w:numPr>
        <w:rPr>
          <w:rFonts w:ascii="Tahoma" w:hAnsi="Tahoma" w:cs="Tahoma"/>
          <w:szCs w:val="24"/>
        </w:rPr>
      </w:pPr>
      <w:r w:rsidRPr="00306EEF">
        <w:rPr>
          <w:rFonts w:ascii="Tahoma" w:hAnsi="Tahoma" w:cs="Tahoma"/>
          <w:szCs w:val="24"/>
        </w:rPr>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1ED790F0" w14:textId="77777777" w:rsidR="007A05D8" w:rsidRPr="00306EEF" w:rsidRDefault="007A05D8" w:rsidP="007A05D8">
      <w:pPr>
        <w:pStyle w:val="BodyText"/>
        <w:rPr>
          <w:rFonts w:ascii="Tahoma" w:hAnsi="Tahoma" w:cs="Tahoma"/>
          <w:szCs w:val="24"/>
        </w:rPr>
      </w:pPr>
      <w:r w:rsidRPr="00306EEF">
        <w:rPr>
          <w:rFonts w:ascii="Tahoma" w:hAnsi="Tahoma" w:cs="Tahoma"/>
          <w:szCs w:val="24"/>
        </w:rPr>
        <w:t xml:space="preserve">These definitions are based on IETF </w:t>
      </w:r>
      <w:hyperlink r:id="rId11" w:history="1">
        <w:r w:rsidRPr="00306EEF">
          <w:rPr>
            <w:rStyle w:val="Hyperlink"/>
            <w:rFonts w:ascii="Tahoma" w:hAnsi="Tahoma" w:cs="Tahoma"/>
            <w:szCs w:val="24"/>
          </w:rPr>
          <w:t>RFC 2119</w:t>
        </w:r>
      </w:hyperlink>
      <w:r w:rsidRPr="00306EEF">
        <w:rPr>
          <w:rFonts w:ascii="Tahoma" w:hAnsi="Tahoma" w:cs="Tahoma"/>
          <w:szCs w:val="24"/>
        </w:rPr>
        <w:t>.</w:t>
      </w:r>
    </w:p>
    <w:p w14:paraId="4EE01556" w14:textId="77777777" w:rsidR="007A05D8" w:rsidRPr="00306EEF" w:rsidRDefault="007A05D8" w:rsidP="007A05D8">
      <w:pPr>
        <w:rPr>
          <w:rFonts w:ascii="Tahoma" w:hAnsi="Tahoma" w:cs="Tahoma"/>
          <w:b/>
          <w:szCs w:val="24"/>
        </w:rPr>
      </w:pPr>
      <w:r w:rsidRPr="00306EEF">
        <w:rPr>
          <w:rFonts w:ascii="Tahoma" w:hAnsi="Tahoma" w:cs="Tahoma"/>
          <w:b/>
          <w:szCs w:val="24"/>
        </w:rPr>
        <w:br w:type="page"/>
      </w:r>
    </w:p>
    <w:p w14:paraId="059F6F65" w14:textId="77777777" w:rsidR="007A05D8" w:rsidRPr="00947A77" w:rsidRDefault="007A05D8" w:rsidP="007212FF">
      <w:pPr>
        <w:pStyle w:val="Heading2"/>
      </w:pPr>
      <w:bookmarkStart w:id="4" w:name="_Toc54356137"/>
      <w:r w:rsidRPr="00947A77">
        <w:lastRenderedPageBreak/>
        <w:t>Intellectual Property Rights (IPR) Policy</w:t>
      </w:r>
      <w:bookmarkEnd w:id="4"/>
    </w:p>
    <w:p w14:paraId="50811F6D" w14:textId="77777777" w:rsidR="007A05D8" w:rsidRPr="00306EEF" w:rsidRDefault="007A05D8" w:rsidP="007A05D8">
      <w:pPr>
        <w:rPr>
          <w:rFonts w:ascii="Tahoma" w:hAnsi="Tahoma" w:cs="Tahoma"/>
          <w:szCs w:val="24"/>
        </w:rPr>
      </w:pPr>
      <w:r w:rsidRPr="00306EEF">
        <w:rPr>
          <w:rFonts w:ascii="Tahoma" w:hAnsi="Tahoma" w:cs="Tahoma"/>
          <w:position w:val="1"/>
          <w:szCs w:val="24"/>
        </w:rPr>
        <w:t>N</w:t>
      </w:r>
      <w:r w:rsidRPr="00306EEF">
        <w:rPr>
          <w:rFonts w:ascii="Tahoma" w:hAnsi="Tahoma" w:cs="Tahoma"/>
          <w:spacing w:val="-14"/>
          <w:position w:val="1"/>
          <w:szCs w:val="24"/>
        </w:rPr>
        <w:t>O</w:t>
      </w:r>
      <w:r w:rsidRPr="00306EEF">
        <w:rPr>
          <w:rFonts w:ascii="Tahoma" w:hAnsi="Tahoma" w:cs="Tahoma"/>
          <w:position w:val="1"/>
          <w:szCs w:val="24"/>
        </w:rPr>
        <w:t>TE</w:t>
      </w:r>
      <w:r w:rsidRPr="00306EEF">
        <w:rPr>
          <w:rFonts w:ascii="Tahoma" w:hAnsi="Tahoma" w:cs="Tahoma"/>
          <w:spacing w:val="22"/>
          <w:position w:val="1"/>
          <w:szCs w:val="24"/>
        </w:rPr>
        <w:t xml:space="preserve"> </w:t>
      </w:r>
      <w:r w:rsidRPr="00306EEF">
        <w:rPr>
          <w:rFonts w:ascii="Tahoma" w:hAnsi="Tahoma" w:cs="Tahoma"/>
          <w:position w:val="1"/>
          <w:szCs w:val="24"/>
        </w:rPr>
        <w:t>–</w:t>
      </w:r>
      <w:r w:rsidRPr="00306EEF">
        <w:rPr>
          <w:rFonts w:ascii="Tahoma" w:hAnsi="Tahoma" w:cs="Tahoma"/>
          <w:spacing w:val="1"/>
          <w:position w:val="1"/>
          <w:szCs w:val="24"/>
        </w:rPr>
        <w:t xml:space="preserve"> </w:t>
      </w:r>
      <w:r w:rsidRPr="00306EEF">
        <w:rPr>
          <w:rFonts w:ascii="Tahoma" w:hAnsi="Tahoma" w:cs="Tahoma"/>
          <w:spacing w:val="-1"/>
          <w:position w:val="1"/>
          <w:szCs w:val="24"/>
        </w:rPr>
        <w:t>T</w:t>
      </w:r>
      <w:r w:rsidRPr="00306EEF">
        <w:rPr>
          <w:rFonts w:ascii="Tahoma" w:hAnsi="Tahoma" w:cs="Tahoma"/>
          <w:spacing w:val="1"/>
          <w:position w:val="1"/>
          <w:szCs w:val="24"/>
        </w:rPr>
        <w:t>h</w:t>
      </w:r>
      <w:r w:rsidRPr="00306EEF">
        <w:rPr>
          <w:rFonts w:ascii="Tahoma" w:hAnsi="Tahoma" w:cs="Tahoma"/>
          <w:position w:val="1"/>
          <w:szCs w:val="24"/>
        </w:rPr>
        <w:t>e</w:t>
      </w:r>
      <w:r w:rsidRPr="00306EEF">
        <w:rPr>
          <w:rFonts w:ascii="Tahoma" w:hAnsi="Tahoma" w:cs="Tahoma"/>
          <w:spacing w:val="23"/>
          <w:position w:val="1"/>
          <w:szCs w:val="24"/>
        </w:rPr>
        <w:t xml:space="preserve"> </w:t>
      </w:r>
      <w:r w:rsidRPr="00306EEF">
        <w:rPr>
          <w:rFonts w:ascii="Tahoma" w:hAnsi="Tahoma" w:cs="Tahoma"/>
          <w:position w:val="1"/>
          <w:szCs w:val="24"/>
        </w:rPr>
        <w:t>user</w:t>
      </w:r>
      <w:r w:rsidRPr="00306EEF">
        <w:rPr>
          <w:rFonts w:ascii="Tahoma" w:hAnsi="Tahoma" w:cs="Tahoma"/>
          <w:spacing w:val="-18"/>
          <w:position w:val="1"/>
          <w:szCs w:val="24"/>
        </w:rPr>
        <w:t>’</w:t>
      </w:r>
      <w:r w:rsidRPr="00306EEF">
        <w:rPr>
          <w:rFonts w:ascii="Tahoma" w:hAnsi="Tahoma" w:cs="Tahoma"/>
          <w:position w:val="1"/>
          <w:szCs w:val="24"/>
        </w:rPr>
        <w:t>s</w:t>
      </w:r>
      <w:r w:rsidRPr="00306EEF">
        <w:rPr>
          <w:rFonts w:ascii="Tahoma" w:hAnsi="Tahoma" w:cs="Tahoma"/>
          <w:spacing w:val="23"/>
          <w:position w:val="1"/>
          <w:szCs w:val="24"/>
        </w:rPr>
        <w:t xml:space="preserve"> </w:t>
      </w:r>
      <w:r w:rsidRPr="00306EEF">
        <w:rPr>
          <w:rFonts w:ascii="Tahoma" w:hAnsi="Tahoma" w:cs="Tahoma"/>
          <w:position w:val="1"/>
          <w:szCs w:val="24"/>
        </w:rPr>
        <w:t>attention</w:t>
      </w:r>
      <w:r w:rsidRPr="00306EEF">
        <w:rPr>
          <w:rFonts w:ascii="Tahoma" w:hAnsi="Tahoma" w:cs="Tahoma"/>
          <w:spacing w:val="20"/>
          <w:position w:val="1"/>
          <w:szCs w:val="24"/>
        </w:rPr>
        <w:t xml:space="preserve"> </w:t>
      </w:r>
      <w:r w:rsidRPr="00306EEF">
        <w:rPr>
          <w:rFonts w:ascii="Tahoma" w:hAnsi="Tahoma" w:cs="Tahoma"/>
          <w:position w:val="1"/>
          <w:szCs w:val="24"/>
        </w:rPr>
        <w:t>is</w:t>
      </w:r>
      <w:r w:rsidRPr="00306EEF">
        <w:rPr>
          <w:rFonts w:ascii="Tahoma" w:hAnsi="Tahoma" w:cs="Tahoma"/>
          <w:spacing w:val="27"/>
          <w:position w:val="1"/>
          <w:szCs w:val="24"/>
        </w:rPr>
        <w:t xml:space="preserve"> </w:t>
      </w:r>
      <w:r w:rsidRPr="00306EEF">
        <w:rPr>
          <w:rFonts w:ascii="Tahoma" w:hAnsi="Tahoma" w:cs="Tahoma"/>
          <w:position w:val="1"/>
          <w:szCs w:val="24"/>
        </w:rPr>
        <w:t>called</w:t>
      </w:r>
      <w:r w:rsidRPr="00306EEF">
        <w:rPr>
          <w:rFonts w:ascii="Tahoma" w:hAnsi="Tahoma" w:cs="Tahoma"/>
          <w:spacing w:val="24"/>
          <w:position w:val="1"/>
          <w:szCs w:val="24"/>
        </w:rPr>
        <w:t xml:space="preserve"> </w:t>
      </w:r>
      <w:r w:rsidRPr="00306EEF">
        <w:rPr>
          <w:rFonts w:ascii="Tahoma" w:hAnsi="Tahoma" w:cs="Tahoma"/>
          <w:position w:val="1"/>
          <w:szCs w:val="24"/>
        </w:rPr>
        <w:t xml:space="preserve">to </w:t>
      </w:r>
      <w:r w:rsidRPr="00306EEF">
        <w:rPr>
          <w:rFonts w:ascii="Tahoma" w:hAnsi="Tahoma" w:cs="Tahoma"/>
          <w:szCs w:val="24"/>
        </w:rPr>
        <w:t>the</w:t>
      </w:r>
      <w:r w:rsidRPr="00306EEF">
        <w:rPr>
          <w:rFonts w:ascii="Tahoma" w:hAnsi="Tahoma" w:cs="Tahoma"/>
          <w:spacing w:val="49"/>
          <w:szCs w:val="24"/>
        </w:rPr>
        <w:t xml:space="preserve"> </w:t>
      </w:r>
      <w:r w:rsidRPr="00306EEF">
        <w:rPr>
          <w:rFonts w:ascii="Tahoma" w:hAnsi="Tahoma" w:cs="Tahoma"/>
          <w:szCs w:val="24"/>
        </w:rPr>
        <w:t>possibili</w:t>
      </w:r>
      <w:r w:rsidRPr="00306EEF">
        <w:rPr>
          <w:rFonts w:ascii="Tahoma" w:hAnsi="Tahoma" w:cs="Tahoma"/>
          <w:spacing w:val="1"/>
          <w:szCs w:val="24"/>
        </w:rPr>
        <w:t>t</w:t>
      </w:r>
      <w:r w:rsidRPr="00306EEF">
        <w:rPr>
          <w:rFonts w:ascii="Tahoma" w:hAnsi="Tahoma" w:cs="Tahoma"/>
          <w:szCs w:val="24"/>
        </w:rPr>
        <w:t>y</w:t>
      </w:r>
      <w:r w:rsidRPr="00306EEF">
        <w:rPr>
          <w:rFonts w:ascii="Tahoma" w:hAnsi="Tahoma" w:cs="Tahoma"/>
          <w:spacing w:val="43"/>
          <w:szCs w:val="24"/>
        </w:rPr>
        <w:t xml:space="preserve"> </w:t>
      </w:r>
      <w:r w:rsidRPr="00306EEF">
        <w:rPr>
          <w:rFonts w:ascii="Tahoma" w:hAnsi="Tahoma" w:cs="Tahoma"/>
          <w:szCs w:val="24"/>
        </w:rPr>
        <w:t>that</w:t>
      </w:r>
      <w:r w:rsidRPr="00306EEF">
        <w:rPr>
          <w:rFonts w:ascii="Tahoma" w:hAnsi="Tahoma" w:cs="Tahoma"/>
          <w:spacing w:val="49"/>
          <w:szCs w:val="24"/>
        </w:rPr>
        <w:t xml:space="preserve"> </w:t>
      </w:r>
      <w:r w:rsidRPr="00306EEF">
        <w:rPr>
          <w:rFonts w:ascii="Tahoma" w:hAnsi="Tahoma" w:cs="Tahoma"/>
          <w:szCs w:val="24"/>
        </w:rPr>
        <w:t>compliance</w:t>
      </w:r>
      <w:r w:rsidRPr="00306EEF">
        <w:rPr>
          <w:rFonts w:ascii="Tahoma" w:hAnsi="Tahoma" w:cs="Tahoma"/>
          <w:spacing w:val="42"/>
          <w:szCs w:val="24"/>
        </w:rPr>
        <w:t xml:space="preserve"> </w:t>
      </w:r>
      <w:r w:rsidRPr="00306EEF">
        <w:rPr>
          <w:rFonts w:ascii="Tahoma" w:hAnsi="Tahoma" w:cs="Tahoma"/>
          <w:szCs w:val="24"/>
        </w:rPr>
        <w:t>with</w:t>
      </w:r>
      <w:r w:rsidRPr="00306EEF">
        <w:rPr>
          <w:rFonts w:ascii="Tahoma" w:hAnsi="Tahoma" w:cs="Tahoma"/>
          <w:spacing w:val="47"/>
          <w:szCs w:val="24"/>
        </w:rPr>
        <w:t xml:space="preserve"> </w:t>
      </w:r>
      <w:r w:rsidRPr="00306EEF">
        <w:rPr>
          <w:rFonts w:ascii="Tahoma" w:hAnsi="Tahoma" w:cs="Tahoma"/>
          <w:szCs w:val="24"/>
        </w:rPr>
        <w:t>this</w:t>
      </w:r>
      <w:r w:rsidRPr="00306EEF">
        <w:rPr>
          <w:rFonts w:ascii="Tahoma" w:hAnsi="Tahoma" w:cs="Tahoma"/>
          <w:spacing w:val="-4"/>
          <w:szCs w:val="24"/>
        </w:rPr>
        <w:t xml:space="preserve"> </w:t>
      </w:r>
      <w:r w:rsidRPr="00306EEF">
        <w:rPr>
          <w:rFonts w:ascii="Tahoma" w:hAnsi="Tahoma" w:cs="Tahoma"/>
          <w:szCs w:val="24"/>
        </w:rPr>
        <w:t>standa</w:t>
      </w:r>
      <w:r w:rsidRPr="00306EEF">
        <w:rPr>
          <w:rFonts w:ascii="Tahoma" w:hAnsi="Tahoma" w:cs="Tahoma"/>
          <w:spacing w:val="-4"/>
          <w:szCs w:val="24"/>
        </w:rPr>
        <w:t>r</w:t>
      </w:r>
      <w:r w:rsidRPr="00306EEF">
        <w:rPr>
          <w:rFonts w:ascii="Tahoma" w:hAnsi="Tahoma" w:cs="Tahoma"/>
          <w:szCs w:val="24"/>
        </w:rPr>
        <w:t>d</w:t>
      </w:r>
      <w:r w:rsidRPr="00306EEF">
        <w:rPr>
          <w:rFonts w:ascii="Tahoma" w:hAnsi="Tahoma" w:cs="Tahoma"/>
          <w:spacing w:val="19"/>
          <w:szCs w:val="24"/>
        </w:rPr>
        <w:t xml:space="preserve"> </w:t>
      </w:r>
      <w:r w:rsidRPr="00306EEF">
        <w:rPr>
          <w:rFonts w:ascii="Tahoma" w:hAnsi="Tahoma" w:cs="Tahoma"/>
          <w:szCs w:val="24"/>
        </w:rPr>
        <w:t>m</w:t>
      </w:r>
      <w:r w:rsidRPr="00306EEF">
        <w:rPr>
          <w:rFonts w:ascii="Tahoma" w:hAnsi="Tahoma" w:cs="Tahoma"/>
          <w:spacing w:val="-8"/>
          <w:szCs w:val="24"/>
        </w:rPr>
        <w:t>a</w:t>
      </w:r>
      <w:r w:rsidRPr="00306EEF">
        <w:rPr>
          <w:rFonts w:ascii="Tahoma" w:hAnsi="Tahoma" w:cs="Tahoma"/>
          <w:szCs w:val="24"/>
        </w:rPr>
        <w:t>y</w:t>
      </w:r>
      <w:r w:rsidRPr="00306EEF">
        <w:rPr>
          <w:rFonts w:ascii="Tahoma" w:hAnsi="Tahoma" w:cs="Tahoma"/>
          <w:spacing w:val="23"/>
          <w:szCs w:val="24"/>
        </w:rPr>
        <w:t xml:space="preserve"> </w:t>
      </w:r>
      <w:r w:rsidRPr="00306EEF">
        <w:rPr>
          <w:rFonts w:ascii="Tahoma" w:hAnsi="Tahoma" w:cs="Tahoma"/>
          <w:spacing w:val="-5"/>
          <w:szCs w:val="24"/>
        </w:rPr>
        <w:t>r</w:t>
      </w:r>
      <w:r w:rsidRPr="00306EEF">
        <w:rPr>
          <w:rFonts w:ascii="Tahoma" w:hAnsi="Tahoma" w:cs="Tahoma"/>
          <w:szCs w:val="24"/>
        </w:rPr>
        <w:t>equi</w:t>
      </w:r>
      <w:r w:rsidRPr="00306EEF">
        <w:rPr>
          <w:rFonts w:ascii="Tahoma" w:hAnsi="Tahoma" w:cs="Tahoma"/>
          <w:spacing w:val="-5"/>
          <w:szCs w:val="24"/>
        </w:rPr>
        <w:t>r</w:t>
      </w:r>
      <w:r w:rsidRPr="00306EEF">
        <w:rPr>
          <w:rFonts w:ascii="Tahoma" w:hAnsi="Tahoma" w:cs="Tahoma"/>
          <w:szCs w:val="24"/>
        </w:rPr>
        <w:t>e</w:t>
      </w:r>
      <w:r w:rsidRPr="00306EEF">
        <w:rPr>
          <w:rFonts w:ascii="Tahoma" w:hAnsi="Tahoma" w:cs="Tahoma"/>
          <w:spacing w:val="20"/>
          <w:szCs w:val="24"/>
        </w:rPr>
        <w:t xml:space="preserve"> </w:t>
      </w:r>
      <w:r w:rsidRPr="00306EEF">
        <w:rPr>
          <w:rFonts w:ascii="Tahoma" w:hAnsi="Tahoma" w:cs="Tahoma"/>
          <w:szCs w:val="24"/>
        </w:rPr>
        <w:t>use</w:t>
      </w:r>
      <w:r w:rsidRPr="00306EEF">
        <w:rPr>
          <w:rFonts w:ascii="Tahoma" w:hAnsi="Tahoma" w:cs="Tahoma"/>
          <w:spacing w:val="25"/>
          <w:szCs w:val="24"/>
        </w:rPr>
        <w:t xml:space="preserve"> </w:t>
      </w:r>
      <w:r w:rsidRPr="00306EEF">
        <w:rPr>
          <w:rFonts w:ascii="Tahoma" w:hAnsi="Tahoma" w:cs="Tahoma"/>
          <w:szCs w:val="24"/>
        </w:rPr>
        <w:t>of</w:t>
      </w:r>
      <w:r w:rsidRPr="00306EEF">
        <w:rPr>
          <w:rFonts w:ascii="Tahoma" w:hAnsi="Tahoma" w:cs="Tahoma"/>
          <w:spacing w:val="25"/>
          <w:szCs w:val="24"/>
        </w:rPr>
        <w:t xml:space="preserve"> </w:t>
      </w:r>
      <w:r w:rsidRPr="00306EEF">
        <w:rPr>
          <w:rFonts w:ascii="Tahoma" w:hAnsi="Tahoma" w:cs="Tahoma"/>
          <w:szCs w:val="24"/>
        </w:rPr>
        <w:t>an</w:t>
      </w:r>
      <w:r w:rsidRPr="00306EEF">
        <w:rPr>
          <w:rFonts w:ascii="Tahoma" w:hAnsi="Tahoma" w:cs="Tahoma"/>
          <w:spacing w:val="25"/>
          <w:szCs w:val="24"/>
        </w:rPr>
        <w:t xml:space="preserve"> </w:t>
      </w:r>
      <w:r w:rsidRPr="00306EEF">
        <w:rPr>
          <w:rFonts w:ascii="Tahoma" w:hAnsi="Tahoma" w:cs="Tahoma"/>
          <w:szCs w:val="24"/>
        </w:rPr>
        <w:t>i</w:t>
      </w:r>
      <w:r w:rsidRPr="00306EEF">
        <w:rPr>
          <w:rFonts w:ascii="Tahoma" w:hAnsi="Tahoma" w:cs="Tahoma"/>
          <w:spacing w:val="-3"/>
          <w:szCs w:val="24"/>
        </w:rPr>
        <w:t>n</w:t>
      </w:r>
      <w:r w:rsidRPr="00306EEF">
        <w:rPr>
          <w:rFonts w:ascii="Tahoma" w:hAnsi="Tahoma" w:cs="Tahoma"/>
          <w:spacing w:val="-5"/>
          <w:szCs w:val="24"/>
        </w:rPr>
        <w:t>v</w:t>
      </w:r>
      <w:r w:rsidRPr="00306EEF">
        <w:rPr>
          <w:rFonts w:ascii="Tahoma" w:hAnsi="Tahoma" w:cs="Tahoma"/>
          <w:szCs w:val="24"/>
        </w:rPr>
        <w:t>ention</w:t>
      </w:r>
      <w:r w:rsidRPr="00306EEF">
        <w:rPr>
          <w:rFonts w:ascii="Tahoma" w:hAnsi="Tahoma" w:cs="Tahoma"/>
          <w:spacing w:val="-9"/>
          <w:szCs w:val="24"/>
        </w:rPr>
        <w:t xml:space="preserve"> </w:t>
      </w:r>
      <w:r w:rsidRPr="00306EEF">
        <w:rPr>
          <w:rFonts w:ascii="Tahoma" w:hAnsi="Tahoma" w:cs="Tahoma"/>
          <w:szCs w:val="24"/>
        </w:rPr>
        <w:t>c</w:t>
      </w:r>
      <w:r w:rsidRPr="00306EEF">
        <w:rPr>
          <w:rFonts w:ascii="Tahoma" w:hAnsi="Tahoma" w:cs="Tahoma"/>
          <w:spacing w:val="-2"/>
          <w:szCs w:val="24"/>
        </w:rPr>
        <w:t>o</w:t>
      </w:r>
      <w:r w:rsidRPr="00306EEF">
        <w:rPr>
          <w:rFonts w:ascii="Tahoma" w:hAnsi="Tahoma" w:cs="Tahoma"/>
          <w:spacing w:val="-5"/>
          <w:szCs w:val="24"/>
        </w:rPr>
        <w:t>v</w:t>
      </w:r>
      <w:r w:rsidRPr="00306EEF">
        <w:rPr>
          <w:rFonts w:ascii="Tahoma" w:hAnsi="Tahoma" w:cs="Tahoma"/>
          <w:spacing w:val="2"/>
          <w:szCs w:val="24"/>
        </w:rPr>
        <w:t>e</w:t>
      </w:r>
      <w:r w:rsidRPr="00306EEF">
        <w:rPr>
          <w:rFonts w:ascii="Tahoma" w:hAnsi="Tahoma" w:cs="Tahoma"/>
          <w:spacing w:val="-5"/>
          <w:szCs w:val="24"/>
        </w:rPr>
        <w:t>r</w:t>
      </w:r>
      <w:r w:rsidRPr="00306EEF">
        <w:rPr>
          <w:rFonts w:ascii="Tahoma" w:hAnsi="Tahoma" w:cs="Tahoma"/>
          <w:szCs w:val="24"/>
        </w:rPr>
        <w:t>ed</w:t>
      </w:r>
      <w:r w:rsidRPr="00306EEF">
        <w:rPr>
          <w:rFonts w:ascii="Tahoma" w:hAnsi="Tahoma" w:cs="Tahoma"/>
          <w:spacing w:val="-7"/>
          <w:szCs w:val="24"/>
        </w:rPr>
        <w:t xml:space="preserve"> </w:t>
      </w:r>
      <w:r w:rsidRPr="00306EEF">
        <w:rPr>
          <w:rFonts w:ascii="Tahoma" w:hAnsi="Tahoma" w:cs="Tahoma"/>
          <w:spacing w:val="-2"/>
          <w:szCs w:val="24"/>
        </w:rPr>
        <w:t>b</w:t>
      </w:r>
      <w:r w:rsidRPr="00306EEF">
        <w:rPr>
          <w:rFonts w:ascii="Tahoma" w:hAnsi="Tahoma" w:cs="Tahoma"/>
          <w:szCs w:val="24"/>
        </w:rPr>
        <w:t>y</w:t>
      </w:r>
      <w:r w:rsidRPr="00306EEF">
        <w:rPr>
          <w:rFonts w:ascii="Tahoma" w:hAnsi="Tahoma" w:cs="Tahoma"/>
          <w:spacing w:val="-2"/>
          <w:szCs w:val="24"/>
        </w:rPr>
        <w:t xml:space="preserve"> </w:t>
      </w:r>
      <w:r w:rsidRPr="00306EEF">
        <w:rPr>
          <w:rFonts w:ascii="Tahoma" w:hAnsi="Tahoma" w:cs="Tahoma"/>
          <w:spacing w:val="2"/>
          <w:szCs w:val="24"/>
        </w:rPr>
        <w:t>p</w:t>
      </w:r>
      <w:r w:rsidRPr="00306EEF">
        <w:rPr>
          <w:rFonts w:ascii="Tahoma" w:hAnsi="Tahoma" w:cs="Tahoma"/>
          <w:szCs w:val="24"/>
        </w:rPr>
        <w:t>atent rights. By publicati</w:t>
      </w:r>
      <w:r w:rsidRPr="00306EEF">
        <w:rPr>
          <w:rFonts w:ascii="Tahoma" w:hAnsi="Tahoma" w:cs="Tahoma"/>
          <w:spacing w:val="1"/>
          <w:szCs w:val="24"/>
        </w:rPr>
        <w:t>o</w:t>
      </w:r>
      <w:r w:rsidRPr="00306EEF">
        <w:rPr>
          <w:rFonts w:ascii="Tahoma" w:hAnsi="Tahoma" w:cs="Tahoma"/>
          <w:szCs w:val="24"/>
        </w:rPr>
        <w:t>n of this</w:t>
      </w:r>
      <w:r w:rsidRPr="00306EEF">
        <w:rPr>
          <w:rFonts w:ascii="Tahoma" w:hAnsi="Tahoma" w:cs="Tahoma"/>
          <w:spacing w:val="16"/>
          <w:szCs w:val="24"/>
        </w:rPr>
        <w:t xml:space="preserve"> </w:t>
      </w:r>
      <w:r w:rsidRPr="00306EEF">
        <w:rPr>
          <w:rFonts w:ascii="Tahoma" w:hAnsi="Tahoma" w:cs="Tahoma"/>
          <w:szCs w:val="24"/>
        </w:rPr>
        <w:t>standa</w:t>
      </w:r>
      <w:r w:rsidRPr="00306EEF">
        <w:rPr>
          <w:rFonts w:ascii="Tahoma" w:hAnsi="Tahoma" w:cs="Tahoma"/>
          <w:spacing w:val="-3"/>
          <w:szCs w:val="24"/>
        </w:rPr>
        <w:t>r</w:t>
      </w:r>
      <w:r w:rsidRPr="00306EEF">
        <w:rPr>
          <w:rFonts w:ascii="Tahoma" w:hAnsi="Tahoma" w:cs="Tahoma"/>
          <w:szCs w:val="24"/>
        </w:rPr>
        <w:t>d,</w:t>
      </w:r>
      <w:r w:rsidRPr="00306EEF">
        <w:rPr>
          <w:rFonts w:ascii="Tahoma" w:hAnsi="Tahoma" w:cs="Tahoma"/>
          <w:spacing w:val="51"/>
          <w:szCs w:val="24"/>
        </w:rPr>
        <w:t xml:space="preserve"> </w:t>
      </w:r>
      <w:r w:rsidRPr="00306EEF">
        <w:rPr>
          <w:rFonts w:ascii="Tahoma" w:hAnsi="Tahoma" w:cs="Tahoma"/>
          <w:szCs w:val="24"/>
        </w:rPr>
        <w:t>NE</w:t>
      </w:r>
      <w:r w:rsidRPr="00306EEF">
        <w:rPr>
          <w:rFonts w:ascii="Tahoma" w:hAnsi="Tahoma" w:cs="Tahoma"/>
          <w:spacing w:val="1"/>
          <w:szCs w:val="24"/>
        </w:rPr>
        <w:t>N</w:t>
      </w:r>
      <w:r w:rsidRPr="00306EEF">
        <w:rPr>
          <w:rFonts w:ascii="Tahoma" w:hAnsi="Tahoma" w:cs="Tahoma"/>
          <w:szCs w:val="24"/>
        </w:rPr>
        <w:t>A</w:t>
      </w:r>
      <w:r w:rsidRPr="00306EEF">
        <w:rPr>
          <w:rFonts w:ascii="Tahoma" w:hAnsi="Tahoma" w:cs="Tahoma"/>
          <w:spacing w:val="-7"/>
          <w:szCs w:val="24"/>
        </w:rPr>
        <w:t xml:space="preserve"> </w:t>
      </w:r>
      <w:r w:rsidRPr="00306EEF">
        <w:rPr>
          <w:rFonts w:ascii="Tahoma" w:hAnsi="Tahoma" w:cs="Tahoma"/>
          <w:szCs w:val="24"/>
        </w:rPr>
        <w:t>ta</w:t>
      </w:r>
      <w:r w:rsidRPr="00306EEF">
        <w:rPr>
          <w:rFonts w:ascii="Tahoma" w:hAnsi="Tahoma" w:cs="Tahoma"/>
          <w:spacing w:val="-6"/>
          <w:szCs w:val="24"/>
        </w:rPr>
        <w:t>k</w:t>
      </w:r>
      <w:r w:rsidRPr="00306EEF">
        <w:rPr>
          <w:rFonts w:ascii="Tahoma" w:hAnsi="Tahoma" w:cs="Tahoma"/>
          <w:szCs w:val="24"/>
        </w:rPr>
        <w:t>es</w:t>
      </w:r>
      <w:r w:rsidRPr="00306EEF">
        <w:rPr>
          <w:rFonts w:ascii="Tahoma" w:hAnsi="Tahoma" w:cs="Tahoma"/>
          <w:spacing w:val="18"/>
          <w:szCs w:val="24"/>
        </w:rPr>
        <w:t xml:space="preserve"> </w:t>
      </w:r>
      <w:r w:rsidRPr="00306EEF">
        <w:rPr>
          <w:rFonts w:ascii="Tahoma" w:hAnsi="Tahoma" w:cs="Tahoma"/>
          <w:szCs w:val="24"/>
        </w:rPr>
        <w:t>no</w:t>
      </w:r>
      <w:r w:rsidRPr="00306EEF">
        <w:rPr>
          <w:rFonts w:ascii="Tahoma" w:hAnsi="Tahoma" w:cs="Tahoma"/>
          <w:spacing w:val="20"/>
          <w:szCs w:val="24"/>
        </w:rPr>
        <w:t xml:space="preserve"> </w:t>
      </w:r>
      <w:r w:rsidRPr="00306EEF">
        <w:rPr>
          <w:rFonts w:ascii="Tahoma" w:hAnsi="Tahoma" w:cs="Tahoma"/>
          <w:szCs w:val="24"/>
        </w:rPr>
        <w:t>position</w:t>
      </w:r>
      <w:r w:rsidRPr="00306EEF">
        <w:rPr>
          <w:rFonts w:ascii="Tahoma" w:hAnsi="Tahoma" w:cs="Tahoma"/>
          <w:spacing w:val="16"/>
          <w:szCs w:val="24"/>
        </w:rPr>
        <w:t xml:space="preserve"> </w:t>
      </w:r>
      <w:r w:rsidRPr="00306EEF">
        <w:rPr>
          <w:rFonts w:ascii="Tahoma" w:hAnsi="Tahoma" w:cs="Tahoma"/>
          <w:szCs w:val="24"/>
        </w:rPr>
        <w:t>with</w:t>
      </w:r>
      <w:r w:rsidRPr="00306EEF">
        <w:rPr>
          <w:rFonts w:ascii="Tahoma" w:hAnsi="Tahoma" w:cs="Tahoma"/>
          <w:spacing w:val="19"/>
          <w:szCs w:val="24"/>
        </w:rPr>
        <w:t xml:space="preserve"> </w:t>
      </w:r>
      <w:r w:rsidRPr="00306EEF">
        <w:rPr>
          <w:rFonts w:ascii="Tahoma" w:hAnsi="Tahoma" w:cs="Tahoma"/>
          <w:spacing w:val="-5"/>
          <w:szCs w:val="24"/>
        </w:rPr>
        <w:t>r</w:t>
      </w:r>
      <w:r w:rsidRPr="00306EEF">
        <w:rPr>
          <w:rFonts w:ascii="Tahoma" w:hAnsi="Tahoma" w:cs="Tahoma"/>
          <w:szCs w:val="24"/>
        </w:rPr>
        <w:t>espect</w:t>
      </w:r>
      <w:r w:rsidRPr="00306EEF">
        <w:rPr>
          <w:rFonts w:ascii="Tahoma" w:hAnsi="Tahoma" w:cs="Tahoma"/>
          <w:spacing w:val="16"/>
          <w:szCs w:val="24"/>
        </w:rPr>
        <w:t xml:space="preserve"> </w:t>
      </w:r>
      <w:r w:rsidRPr="00306EEF">
        <w:rPr>
          <w:rFonts w:ascii="Tahoma" w:hAnsi="Tahoma" w:cs="Tahoma"/>
          <w:szCs w:val="24"/>
        </w:rPr>
        <w:t>to</w:t>
      </w:r>
      <w:r w:rsidRPr="00306EEF">
        <w:rPr>
          <w:rFonts w:ascii="Tahoma" w:hAnsi="Tahoma" w:cs="Tahoma"/>
          <w:spacing w:val="21"/>
          <w:szCs w:val="24"/>
        </w:rPr>
        <w:t xml:space="preserve"> </w:t>
      </w:r>
      <w:r w:rsidRPr="00306EEF">
        <w:rPr>
          <w:rFonts w:ascii="Tahoma" w:hAnsi="Tahoma" w:cs="Tahoma"/>
          <w:szCs w:val="24"/>
        </w:rPr>
        <w:t>the</w:t>
      </w:r>
      <w:r w:rsidRPr="00306EEF">
        <w:rPr>
          <w:rFonts w:ascii="Tahoma" w:hAnsi="Tahoma" w:cs="Tahoma"/>
          <w:spacing w:val="20"/>
          <w:szCs w:val="24"/>
        </w:rPr>
        <w:t xml:space="preserve"> </w:t>
      </w:r>
      <w:r w:rsidRPr="00306EEF">
        <w:rPr>
          <w:rFonts w:ascii="Tahoma" w:hAnsi="Tahoma" w:cs="Tahoma"/>
          <w:spacing w:val="-1"/>
          <w:szCs w:val="24"/>
        </w:rPr>
        <w:t>v</w:t>
      </w:r>
      <w:r w:rsidRPr="00306EEF">
        <w:rPr>
          <w:rFonts w:ascii="Tahoma" w:hAnsi="Tahoma" w:cs="Tahoma"/>
          <w:szCs w:val="24"/>
        </w:rPr>
        <w:t>alidity</w:t>
      </w:r>
      <w:r w:rsidRPr="00306EEF">
        <w:rPr>
          <w:rFonts w:ascii="Tahoma" w:hAnsi="Tahoma" w:cs="Tahoma"/>
          <w:spacing w:val="4"/>
          <w:szCs w:val="24"/>
        </w:rPr>
        <w:t xml:space="preserve"> </w:t>
      </w:r>
      <w:r w:rsidRPr="00306EEF">
        <w:rPr>
          <w:rFonts w:ascii="Tahoma" w:hAnsi="Tahoma" w:cs="Tahoma"/>
          <w:szCs w:val="24"/>
        </w:rPr>
        <w:t>of</w:t>
      </w:r>
      <w:r w:rsidRPr="00306EEF">
        <w:rPr>
          <w:rFonts w:ascii="Tahoma" w:hAnsi="Tahoma" w:cs="Tahoma"/>
          <w:spacing w:val="5"/>
          <w:szCs w:val="24"/>
        </w:rPr>
        <w:t xml:space="preserve"> </w:t>
      </w:r>
      <w:r w:rsidRPr="00306EEF">
        <w:rPr>
          <w:rFonts w:ascii="Tahoma" w:hAnsi="Tahoma" w:cs="Tahoma"/>
          <w:szCs w:val="24"/>
        </w:rPr>
        <w:t>a</w:t>
      </w:r>
      <w:r w:rsidRPr="00306EEF">
        <w:rPr>
          <w:rFonts w:ascii="Tahoma" w:hAnsi="Tahoma" w:cs="Tahoma"/>
          <w:spacing w:val="-3"/>
          <w:szCs w:val="24"/>
        </w:rPr>
        <w:t>n</w:t>
      </w:r>
      <w:r w:rsidRPr="00306EEF">
        <w:rPr>
          <w:rFonts w:ascii="Tahoma" w:hAnsi="Tahoma" w:cs="Tahoma"/>
          <w:szCs w:val="24"/>
        </w:rPr>
        <w:t>y</w:t>
      </w:r>
      <w:r w:rsidRPr="00306EEF">
        <w:rPr>
          <w:rFonts w:ascii="Tahoma" w:hAnsi="Tahoma" w:cs="Tahoma"/>
          <w:spacing w:val="4"/>
          <w:szCs w:val="24"/>
        </w:rPr>
        <w:t xml:space="preserve"> </w:t>
      </w:r>
      <w:r w:rsidRPr="00306EEF">
        <w:rPr>
          <w:rFonts w:ascii="Tahoma" w:hAnsi="Tahoma" w:cs="Tahoma"/>
          <w:szCs w:val="24"/>
        </w:rPr>
        <w:t>such</w:t>
      </w:r>
      <w:r w:rsidRPr="00306EEF">
        <w:rPr>
          <w:rFonts w:ascii="Tahoma" w:hAnsi="Tahoma" w:cs="Tahoma"/>
          <w:spacing w:val="7"/>
          <w:szCs w:val="24"/>
        </w:rPr>
        <w:t xml:space="preserve"> </w:t>
      </w:r>
      <w:r w:rsidRPr="00306EEF">
        <w:rPr>
          <w:rFonts w:ascii="Tahoma" w:hAnsi="Tahoma" w:cs="Tahoma"/>
          <w:szCs w:val="24"/>
        </w:rPr>
        <w:t>claim</w:t>
      </w:r>
      <w:r w:rsidRPr="00306EEF">
        <w:rPr>
          <w:rFonts w:ascii="Tahoma" w:hAnsi="Tahoma" w:cs="Tahoma"/>
          <w:spacing w:val="1"/>
          <w:szCs w:val="24"/>
        </w:rPr>
        <w:t>(</w:t>
      </w:r>
      <w:r w:rsidRPr="00306EEF">
        <w:rPr>
          <w:rFonts w:ascii="Tahoma" w:hAnsi="Tahoma" w:cs="Tahoma"/>
          <w:szCs w:val="24"/>
        </w:rPr>
        <w:t>s)</w:t>
      </w:r>
      <w:r w:rsidRPr="00306EEF">
        <w:rPr>
          <w:rFonts w:ascii="Tahoma" w:hAnsi="Tahoma" w:cs="Tahoma"/>
          <w:spacing w:val="2"/>
          <w:szCs w:val="24"/>
        </w:rPr>
        <w:t xml:space="preserve"> </w:t>
      </w:r>
      <w:r w:rsidRPr="00306EEF">
        <w:rPr>
          <w:rFonts w:ascii="Tahoma" w:hAnsi="Tahoma" w:cs="Tahoma"/>
          <w:szCs w:val="24"/>
        </w:rPr>
        <w:t>or</w:t>
      </w:r>
      <w:r w:rsidRPr="00306EEF">
        <w:rPr>
          <w:rFonts w:ascii="Tahoma" w:hAnsi="Tahoma" w:cs="Tahoma"/>
          <w:spacing w:val="5"/>
          <w:szCs w:val="24"/>
        </w:rPr>
        <w:t xml:space="preserve"> </w:t>
      </w:r>
      <w:r w:rsidRPr="00306EEF">
        <w:rPr>
          <w:rFonts w:ascii="Tahoma" w:hAnsi="Tahoma" w:cs="Tahoma"/>
          <w:szCs w:val="24"/>
        </w:rPr>
        <w:t>of</w:t>
      </w:r>
      <w:r w:rsidRPr="00306EEF">
        <w:rPr>
          <w:rFonts w:ascii="Tahoma" w:hAnsi="Tahoma" w:cs="Tahoma"/>
          <w:spacing w:val="7"/>
          <w:szCs w:val="24"/>
        </w:rPr>
        <w:t xml:space="preserve"> </w:t>
      </w:r>
      <w:r w:rsidRPr="00306EEF">
        <w:rPr>
          <w:rFonts w:ascii="Tahoma" w:hAnsi="Tahoma" w:cs="Tahoma"/>
          <w:szCs w:val="24"/>
        </w:rPr>
        <w:t>a</w:t>
      </w:r>
      <w:r w:rsidRPr="00306EEF">
        <w:rPr>
          <w:rFonts w:ascii="Tahoma" w:hAnsi="Tahoma" w:cs="Tahoma"/>
          <w:spacing w:val="-4"/>
          <w:szCs w:val="24"/>
        </w:rPr>
        <w:t>n</w:t>
      </w:r>
      <w:r w:rsidRPr="00306EEF">
        <w:rPr>
          <w:rFonts w:ascii="Tahoma" w:hAnsi="Tahoma" w:cs="Tahoma"/>
          <w:szCs w:val="24"/>
        </w:rPr>
        <w:t>y</w:t>
      </w:r>
      <w:r w:rsidRPr="00306EEF">
        <w:rPr>
          <w:rFonts w:ascii="Tahoma" w:hAnsi="Tahoma" w:cs="Tahoma"/>
          <w:spacing w:val="4"/>
          <w:szCs w:val="24"/>
        </w:rPr>
        <w:t xml:space="preserve"> </w:t>
      </w:r>
      <w:r w:rsidRPr="00306EEF">
        <w:rPr>
          <w:rFonts w:ascii="Tahoma" w:hAnsi="Tahoma" w:cs="Tahoma"/>
          <w:szCs w:val="24"/>
        </w:rPr>
        <w:t>pa</w:t>
      </w:r>
      <w:r w:rsidRPr="00306EEF">
        <w:rPr>
          <w:rFonts w:ascii="Tahoma" w:hAnsi="Tahoma" w:cs="Tahoma"/>
          <w:spacing w:val="1"/>
          <w:szCs w:val="24"/>
        </w:rPr>
        <w:t>t</w:t>
      </w:r>
      <w:r w:rsidRPr="00306EEF">
        <w:rPr>
          <w:rFonts w:ascii="Tahoma" w:hAnsi="Tahoma" w:cs="Tahoma"/>
          <w:szCs w:val="24"/>
        </w:rPr>
        <w:t>ent</w:t>
      </w:r>
      <w:r w:rsidRPr="00306EEF">
        <w:rPr>
          <w:rFonts w:ascii="Tahoma" w:hAnsi="Tahoma" w:cs="Tahoma"/>
          <w:spacing w:val="-6"/>
          <w:szCs w:val="24"/>
        </w:rPr>
        <w:t xml:space="preserve"> </w:t>
      </w:r>
      <w:r w:rsidRPr="00306EEF">
        <w:rPr>
          <w:rFonts w:ascii="Tahoma" w:hAnsi="Tahoma" w:cs="Tahoma"/>
          <w:szCs w:val="24"/>
        </w:rPr>
        <w:t>rights</w:t>
      </w:r>
      <w:r w:rsidRPr="00306EEF">
        <w:rPr>
          <w:rFonts w:ascii="Tahoma" w:hAnsi="Tahoma" w:cs="Tahoma"/>
          <w:spacing w:val="13"/>
          <w:szCs w:val="24"/>
        </w:rPr>
        <w:t xml:space="preserve"> </w:t>
      </w:r>
      <w:r w:rsidRPr="00306EEF">
        <w:rPr>
          <w:rFonts w:ascii="Tahoma" w:hAnsi="Tahoma" w:cs="Tahoma"/>
          <w:szCs w:val="24"/>
        </w:rPr>
        <w:t>in</w:t>
      </w:r>
      <w:r w:rsidRPr="00306EEF">
        <w:rPr>
          <w:rFonts w:ascii="Tahoma" w:hAnsi="Tahoma" w:cs="Tahoma"/>
          <w:spacing w:val="16"/>
          <w:szCs w:val="24"/>
        </w:rPr>
        <w:t xml:space="preserve"> </w:t>
      </w:r>
      <w:r w:rsidRPr="00306EEF">
        <w:rPr>
          <w:rFonts w:ascii="Tahoma" w:hAnsi="Tahoma" w:cs="Tahoma"/>
          <w:szCs w:val="24"/>
        </w:rPr>
        <w:t>co</w:t>
      </w:r>
      <w:r w:rsidRPr="00306EEF">
        <w:rPr>
          <w:rFonts w:ascii="Tahoma" w:hAnsi="Tahoma" w:cs="Tahoma"/>
          <w:spacing w:val="2"/>
          <w:szCs w:val="24"/>
        </w:rPr>
        <w:t>n</w:t>
      </w:r>
      <w:r w:rsidRPr="00306EEF">
        <w:rPr>
          <w:rFonts w:ascii="Tahoma" w:hAnsi="Tahoma" w:cs="Tahoma"/>
          <w:spacing w:val="1"/>
          <w:szCs w:val="24"/>
        </w:rPr>
        <w:t>n</w:t>
      </w:r>
      <w:r w:rsidRPr="00306EEF">
        <w:rPr>
          <w:rFonts w:ascii="Tahoma" w:hAnsi="Tahoma" w:cs="Tahoma"/>
          <w:szCs w:val="24"/>
        </w:rPr>
        <w:t>ection</w:t>
      </w:r>
      <w:r w:rsidRPr="00306EEF">
        <w:rPr>
          <w:rFonts w:ascii="Tahoma" w:hAnsi="Tahoma" w:cs="Tahoma"/>
          <w:spacing w:val="8"/>
          <w:szCs w:val="24"/>
        </w:rPr>
        <w:t xml:space="preserve"> </w:t>
      </w:r>
      <w:r w:rsidRPr="00306EEF">
        <w:rPr>
          <w:rFonts w:ascii="Tahoma" w:hAnsi="Tahoma" w:cs="Tahoma"/>
          <w:szCs w:val="24"/>
        </w:rPr>
        <w:t>the</w:t>
      </w:r>
      <w:r w:rsidRPr="00306EEF">
        <w:rPr>
          <w:rFonts w:ascii="Tahoma" w:hAnsi="Tahoma" w:cs="Tahoma"/>
          <w:spacing w:val="-5"/>
          <w:szCs w:val="24"/>
        </w:rPr>
        <w:t>r</w:t>
      </w:r>
      <w:r w:rsidRPr="00306EEF">
        <w:rPr>
          <w:rFonts w:ascii="Tahoma" w:hAnsi="Tahoma" w:cs="Tahoma"/>
          <w:spacing w:val="-3"/>
          <w:szCs w:val="24"/>
        </w:rPr>
        <w:t>e</w:t>
      </w:r>
      <w:r w:rsidRPr="00306EEF">
        <w:rPr>
          <w:rFonts w:ascii="Tahoma" w:hAnsi="Tahoma" w:cs="Tahoma"/>
          <w:szCs w:val="24"/>
        </w:rPr>
        <w:t>with.</w:t>
      </w:r>
      <w:r w:rsidRPr="00306EEF">
        <w:rPr>
          <w:rFonts w:ascii="Tahoma" w:hAnsi="Tahoma" w:cs="Tahoma"/>
          <w:spacing w:val="-13"/>
          <w:szCs w:val="24"/>
        </w:rPr>
        <w:t xml:space="preserve"> </w:t>
      </w:r>
      <w:r w:rsidRPr="00306EEF">
        <w:rPr>
          <w:rFonts w:ascii="Tahoma" w:hAnsi="Tahoma" w:cs="Tahoma"/>
          <w:szCs w:val="24"/>
        </w:rPr>
        <w:t>If</w:t>
      </w:r>
      <w:r w:rsidRPr="00306EEF">
        <w:rPr>
          <w:rFonts w:ascii="Tahoma" w:hAnsi="Tahoma" w:cs="Tahoma"/>
          <w:spacing w:val="17"/>
          <w:szCs w:val="24"/>
        </w:rPr>
        <w:t xml:space="preserve"> </w:t>
      </w:r>
      <w:r w:rsidRPr="00306EEF">
        <w:rPr>
          <w:rFonts w:ascii="Tahoma" w:hAnsi="Tahoma" w:cs="Tahoma"/>
          <w:szCs w:val="24"/>
        </w:rPr>
        <w:t>a</w:t>
      </w:r>
      <w:r w:rsidRPr="00306EEF">
        <w:rPr>
          <w:rFonts w:ascii="Tahoma" w:hAnsi="Tahoma" w:cs="Tahoma"/>
          <w:spacing w:val="16"/>
          <w:szCs w:val="24"/>
        </w:rPr>
        <w:t xml:space="preserve"> </w:t>
      </w:r>
      <w:r w:rsidRPr="00306EEF">
        <w:rPr>
          <w:rFonts w:ascii="Tahoma" w:hAnsi="Tahoma" w:cs="Tahoma"/>
          <w:szCs w:val="24"/>
        </w:rPr>
        <w:t>patent</w:t>
      </w:r>
      <w:r w:rsidRPr="00306EEF">
        <w:rPr>
          <w:rFonts w:ascii="Tahoma" w:hAnsi="Tahoma" w:cs="Tahoma"/>
          <w:spacing w:val="-6"/>
          <w:szCs w:val="24"/>
        </w:rPr>
        <w:t xml:space="preserve"> </w:t>
      </w:r>
      <w:r w:rsidRPr="00306EEF">
        <w:rPr>
          <w:rFonts w:ascii="Tahoma" w:hAnsi="Tahoma" w:cs="Tahoma"/>
          <w:szCs w:val="24"/>
        </w:rPr>
        <w:t>holder</w:t>
      </w:r>
      <w:r w:rsidRPr="00306EEF">
        <w:rPr>
          <w:rFonts w:ascii="Tahoma" w:hAnsi="Tahoma" w:cs="Tahoma"/>
          <w:spacing w:val="6"/>
          <w:szCs w:val="24"/>
        </w:rPr>
        <w:t xml:space="preserve"> </w:t>
      </w:r>
      <w:r w:rsidRPr="00306EEF">
        <w:rPr>
          <w:rFonts w:ascii="Tahoma" w:hAnsi="Tahoma" w:cs="Tahoma"/>
          <w:szCs w:val="24"/>
        </w:rPr>
        <w:t>has</w:t>
      </w:r>
      <w:r w:rsidRPr="00306EEF">
        <w:rPr>
          <w:rFonts w:ascii="Tahoma" w:hAnsi="Tahoma" w:cs="Tahoma"/>
          <w:spacing w:val="9"/>
          <w:szCs w:val="24"/>
        </w:rPr>
        <w:t xml:space="preserve"> </w:t>
      </w:r>
      <w:r w:rsidRPr="00306EEF">
        <w:rPr>
          <w:rFonts w:ascii="Tahoma" w:hAnsi="Tahoma" w:cs="Tahoma"/>
          <w:szCs w:val="24"/>
        </w:rPr>
        <w:t>f</w:t>
      </w:r>
      <w:r w:rsidRPr="00306EEF">
        <w:rPr>
          <w:rFonts w:ascii="Tahoma" w:hAnsi="Tahoma" w:cs="Tahoma"/>
          <w:spacing w:val="1"/>
          <w:szCs w:val="24"/>
        </w:rPr>
        <w:t>il</w:t>
      </w:r>
      <w:r w:rsidRPr="00306EEF">
        <w:rPr>
          <w:rFonts w:ascii="Tahoma" w:hAnsi="Tahoma" w:cs="Tahoma"/>
          <w:szCs w:val="24"/>
        </w:rPr>
        <w:t>ed</w:t>
      </w:r>
      <w:r w:rsidRPr="00306EEF">
        <w:rPr>
          <w:rFonts w:ascii="Tahoma" w:hAnsi="Tahoma" w:cs="Tahoma"/>
          <w:spacing w:val="8"/>
          <w:szCs w:val="24"/>
        </w:rPr>
        <w:t xml:space="preserve"> </w:t>
      </w:r>
      <w:r w:rsidRPr="00306EEF">
        <w:rPr>
          <w:rFonts w:ascii="Tahoma" w:hAnsi="Tahoma" w:cs="Tahoma"/>
          <w:szCs w:val="24"/>
        </w:rPr>
        <w:t>a</w:t>
      </w:r>
      <w:r w:rsidRPr="00306EEF">
        <w:rPr>
          <w:rFonts w:ascii="Tahoma" w:hAnsi="Tahoma" w:cs="Tahoma"/>
          <w:spacing w:val="11"/>
          <w:szCs w:val="24"/>
        </w:rPr>
        <w:t xml:space="preserve"> </w:t>
      </w:r>
      <w:r w:rsidRPr="00306EEF">
        <w:rPr>
          <w:rFonts w:ascii="Tahoma" w:hAnsi="Tahoma" w:cs="Tahoma"/>
          <w:szCs w:val="24"/>
        </w:rPr>
        <w:t>stat</w:t>
      </w:r>
      <w:r w:rsidRPr="00306EEF">
        <w:rPr>
          <w:rFonts w:ascii="Tahoma" w:hAnsi="Tahoma" w:cs="Tahoma"/>
          <w:spacing w:val="2"/>
          <w:szCs w:val="24"/>
        </w:rPr>
        <w:t>e</w:t>
      </w:r>
      <w:r w:rsidRPr="00306EEF">
        <w:rPr>
          <w:rFonts w:ascii="Tahoma" w:hAnsi="Tahoma" w:cs="Tahoma"/>
          <w:szCs w:val="24"/>
        </w:rPr>
        <w:t>ment</w:t>
      </w:r>
      <w:r w:rsidRPr="00306EEF">
        <w:rPr>
          <w:rFonts w:ascii="Tahoma" w:hAnsi="Tahoma" w:cs="Tahoma"/>
          <w:spacing w:val="3"/>
          <w:szCs w:val="24"/>
        </w:rPr>
        <w:t xml:space="preserve"> </w:t>
      </w:r>
      <w:r w:rsidRPr="00306EEF">
        <w:rPr>
          <w:rFonts w:ascii="Tahoma" w:hAnsi="Tahoma" w:cs="Tahoma"/>
          <w:szCs w:val="24"/>
        </w:rPr>
        <w:t>of</w:t>
      </w:r>
      <w:r w:rsidRPr="00306EEF">
        <w:rPr>
          <w:rFonts w:ascii="Tahoma" w:hAnsi="Tahoma" w:cs="Tahoma"/>
          <w:spacing w:val="12"/>
          <w:szCs w:val="24"/>
        </w:rPr>
        <w:t xml:space="preserve"> </w:t>
      </w:r>
      <w:r w:rsidRPr="00306EEF">
        <w:rPr>
          <w:rFonts w:ascii="Tahoma" w:hAnsi="Tahoma" w:cs="Tahoma"/>
          <w:szCs w:val="24"/>
        </w:rPr>
        <w:t>willingness</w:t>
      </w:r>
      <w:r w:rsidRPr="00306EEF">
        <w:rPr>
          <w:rFonts w:ascii="Tahoma" w:hAnsi="Tahoma" w:cs="Tahoma"/>
          <w:spacing w:val="-10"/>
          <w:szCs w:val="24"/>
        </w:rPr>
        <w:t xml:space="preserve"> </w:t>
      </w:r>
      <w:r w:rsidRPr="00306EEF">
        <w:rPr>
          <w:rFonts w:ascii="Tahoma" w:hAnsi="Tahoma" w:cs="Tahoma"/>
          <w:szCs w:val="24"/>
        </w:rPr>
        <w:t>to</w:t>
      </w:r>
      <w:r w:rsidRPr="00306EEF">
        <w:rPr>
          <w:rFonts w:ascii="Tahoma" w:hAnsi="Tahoma" w:cs="Tahoma"/>
          <w:spacing w:val="38"/>
          <w:szCs w:val="24"/>
        </w:rPr>
        <w:t xml:space="preserve"> </w:t>
      </w:r>
      <w:r w:rsidRPr="00306EEF">
        <w:rPr>
          <w:rFonts w:ascii="Tahoma" w:hAnsi="Tahoma" w:cs="Tahoma"/>
          <w:szCs w:val="24"/>
        </w:rPr>
        <w:t>grant</w:t>
      </w:r>
      <w:r w:rsidRPr="00306EEF">
        <w:rPr>
          <w:rFonts w:ascii="Tahoma" w:hAnsi="Tahoma" w:cs="Tahoma"/>
          <w:spacing w:val="36"/>
          <w:szCs w:val="24"/>
        </w:rPr>
        <w:t xml:space="preserve"> </w:t>
      </w:r>
      <w:r w:rsidRPr="00306EEF">
        <w:rPr>
          <w:rFonts w:ascii="Tahoma" w:hAnsi="Tahoma" w:cs="Tahoma"/>
          <w:szCs w:val="24"/>
        </w:rPr>
        <w:t>a</w:t>
      </w:r>
      <w:r w:rsidRPr="00306EEF">
        <w:rPr>
          <w:rFonts w:ascii="Tahoma" w:hAnsi="Tahoma" w:cs="Tahoma"/>
          <w:spacing w:val="39"/>
          <w:szCs w:val="24"/>
        </w:rPr>
        <w:t xml:space="preserve"> </w:t>
      </w:r>
      <w:r w:rsidRPr="00306EEF">
        <w:rPr>
          <w:rFonts w:ascii="Tahoma" w:hAnsi="Tahoma" w:cs="Tahoma"/>
          <w:szCs w:val="24"/>
        </w:rPr>
        <w:t>license</w:t>
      </w:r>
      <w:r w:rsidRPr="00306EEF">
        <w:rPr>
          <w:rFonts w:ascii="Tahoma" w:hAnsi="Tahoma" w:cs="Tahoma"/>
          <w:spacing w:val="34"/>
          <w:szCs w:val="24"/>
        </w:rPr>
        <w:t xml:space="preserve"> </w:t>
      </w:r>
      <w:r w:rsidRPr="00306EEF">
        <w:rPr>
          <w:rFonts w:ascii="Tahoma" w:hAnsi="Tahoma" w:cs="Tahoma"/>
          <w:szCs w:val="24"/>
        </w:rPr>
        <w:t>under</w:t>
      </w:r>
      <w:r w:rsidRPr="00306EEF">
        <w:rPr>
          <w:rFonts w:ascii="Tahoma" w:hAnsi="Tahoma" w:cs="Tahoma"/>
          <w:spacing w:val="35"/>
          <w:szCs w:val="24"/>
        </w:rPr>
        <w:t xml:space="preserve"> </w:t>
      </w:r>
      <w:r w:rsidRPr="00306EEF">
        <w:rPr>
          <w:rFonts w:ascii="Tahoma" w:hAnsi="Tahoma" w:cs="Tahoma"/>
          <w:szCs w:val="24"/>
        </w:rPr>
        <w:t>these</w:t>
      </w:r>
      <w:r w:rsidRPr="00306EEF">
        <w:rPr>
          <w:rFonts w:ascii="Tahoma" w:hAnsi="Tahoma" w:cs="Tahoma"/>
          <w:spacing w:val="35"/>
          <w:szCs w:val="24"/>
        </w:rPr>
        <w:t xml:space="preserve"> </w:t>
      </w:r>
      <w:r w:rsidRPr="00306EEF">
        <w:rPr>
          <w:rFonts w:ascii="Tahoma" w:hAnsi="Tahoma" w:cs="Tahoma"/>
          <w:szCs w:val="24"/>
        </w:rPr>
        <w:t>rights</w:t>
      </w:r>
      <w:r w:rsidRPr="00306EEF">
        <w:rPr>
          <w:rFonts w:ascii="Tahoma" w:hAnsi="Tahoma" w:cs="Tahoma"/>
          <w:spacing w:val="36"/>
          <w:szCs w:val="24"/>
        </w:rPr>
        <w:t xml:space="preserve"> </w:t>
      </w:r>
      <w:r w:rsidRPr="00306EEF">
        <w:rPr>
          <w:rFonts w:ascii="Tahoma" w:hAnsi="Tahoma" w:cs="Tahoma"/>
          <w:szCs w:val="24"/>
        </w:rPr>
        <w:t>on</w:t>
      </w:r>
      <w:r w:rsidRPr="00306EEF">
        <w:rPr>
          <w:rFonts w:ascii="Tahoma" w:hAnsi="Tahoma" w:cs="Tahoma"/>
          <w:spacing w:val="-3"/>
          <w:szCs w:val="24"/>
        </w:rPr>
        <w:t xml:space="preserve"> </w:t>
      </w:r>
      <w:r w:rsidRPr="00306EEF">
        <w:rPr>
          <w:rFonts w:ascii="Tahoma" w:hAnsi="Tahoma" w:cs="Tahoma"/>
          <w:spacing w:val="-5"/>
          <w:szCs w:val="24"/>
        </w:rPr>
        <w:t>r</w:t>
      </w:r>
      <w:r w:rsidRPr="00306EEF">
        <w:rPr>
          <w:rFonts w:ascii="Tahoma" w:hAnsi="Tahoma" w:cs="Tahoma"/>
          <w:szCs w:val="24"/>
        </w:rPr>
        <w:t>e</w:t>
      </w:r>
      <w:r w:rsidRPr="00306EEF">
        <w:rPr>
          <w:rFonts w:ascii="Tahoma" w:hAnsi="Tahoma" w:cs="Tahoma"/>
          <w:spacing w:val="1"/>
          <w:szCs w:val="24"/>
        </w:rPr>
        <w:t>a</w:t>
      </w:r>
      <w:r w:rsidRPr="00306EEF">
        <w:rPr>
          <w:rFonts w:ascii="Tahoma" w:hAnsi="Tahoma" w:cs="Tahoma"/>
          <w:szCs w:val="24"/>
        </w:rPr>
        <w:t>sonable</w:t>
      </w:r>
      <w:r w:rsidRPr="00306EEF">
        <w:rPr>
          <w:rFonts w:ascii="Tahoma" w:hAnsi="Tahoma" w:cs="Tahoma"/>
          <w:spacing w:val="51"/>
          <w:szCs w:val="24"/>
        </w:rPr>
        <w:t xml:space="preserve"> </w:t>
      </w:r>
      <w:r w:rsidRPr="00306EEF">
        <w:rPr>
          <w:rFonts w:ascii="Tahoma" w:hAnsi="Tahoma" w:cs="Tahoma"/>
          <w:spacing w:val="1"/>
          <w:szCs w:val="24"/>
        </w:rPr>
        <w:t>an</w:t>
      </w:r>
      <w:r w:rsidRPr="00306EEF">
        <w:rPr>
          <w:rFonts w:ascii="Tahoma" w:hAnsi="Tahoma" w:cs="Tahoma"/>
          <w:szCs w:val="24"/>
        </w:rPr>
        <w:t>d</w:t>
      </w:r>
      <w:r w:rsidRPr="00306EEF">
        <w:rPr>
          <w:rFonts w:ascii="Tahoma" w:hAnsi="Tahoma" w:cs="Tahoma"/>
          <w:spacing w:val="57"/>
          <w:szCs w:val="24"/>
        </w:rPr>
        <w:t xml:space="preserve"> </w:t>
      </w:r>
      <w:r w:rsidRPr="00306EEF">
        <w:rPr>
          <w:rFonts w:ascii="Tahoma" w:hAnsi="Tahoma" w:cs="Tahoma"/>
          <w:szCs w:val="24"/>
        </w:rPr>
        <w:t>nondis</w:t>
      </w:r>
      <w:r w:rsidRPr="00306EEF">
        <w:rPr>
          <w:rFonts w:ascii="Tahoma" w:hAnsi="Tahoma" w:cs="Tahoma"/>
          <w:spacing w:val="1"/>
          <w:szCs w:val="24"/>
        </w:rPr>
        <w:t>c</w:t>
      </w:r>
      <w:r w:rsidRPr="00306EEF">
        <w:rPr>
          <w:rFonts w:ascii="Tahoma" w:hAnsi="Tahoma" w:cs="Tahoma"/>
          <w:spacing w:val="-1"/>
          <w:szCs w:val="24"/>
        </w:rPr>
        <w:t>r</w:t>
      </w:r>
      <w:r w:rsidRPr="00306EEF">
        <w:rPr>
          <w:rFonts w:ascii="Tahoma" w:hAnsi="Tahoma" w:cs="Tahoma"/>
          <w:spacing w:val="1"/>
          <w:szCs w:val="24"/>
        </w:rPr>
        <w:t>i</w:t>
      </w:r>
      <w:r w:rsidRPr="00306EEF">
        <w:rPr>
          <w:rFonts w:ascii="Tahoma" w:hAnsi="Tahoma" w:cs="Tahoma"/>
          <w:szCs w:val="24"/>
        </w:rPr>
        <w:t>minat</w:t>
      </w:r>
      <w:r w:rsidRPr="00306EEF">
        <w:rPr>
          <w:rFonts w:ascii="Tahoma" w:hAnsi="Tahoma" w:cs="Tahoma"/>
          <w:spacing w:val="1"/>
          <w:szCs w:val="24"/>
        </w:rPr>
        <w:t>o</w:t>
      </w:r>
      <w:r w:rsidRPr="00306EEF">
        <w:rPr>
          <w:rFonts w:ascii="Tahoma" w:hAnsi="Tahoma" w:cs="Tahoma"/>
          <w:spacing w:val="5"/>
          <w:szCs w:val="24"/>
        </w:rPr>
        <w:t>r</w:t>
      </w:r>
      <w:r w:rsidRPr="00306EEF">
        <w:rPr>
          <w:rFonts w:ascii="Tahoma" w:hAnsi="Tahoma" w:cs="Tahoma"/>
          <w:szCs w:val="24"/>
        </w:rPr>
        <w:t>y</w:t>
      </w:r>
      <w:r w:rsidRPr="00306EEF">
        <w:rPr>
          <w:rFonts w:ascii="Tahoma" w:hAnsi="Tahoma" w:cs="Tahoma"/>
          <w:spacing w:val="44"/>
          <w:szCs w:val="24"/>
        </w:rPr>
        <w:t xml:space="preserve"> </w:t>
      </w:r>
      <w:r w:rsidRPr="00306EEF">
        <w:rPr>
          <w:rFonts w:ascii="Tahoma" w:hAnsi="Tahoma" w:cs="Tahoma"/>
          <w:szCs w:val="24"/>
        </w:rPr>
        <w:t>t</w:t>
      </w:r>
      <w:r w:rsidRPr="00306EEF">
        <w:rPr>
          <w:rFonts w:ascii="Tahoma" w:hAnsi="Tahoma" w:cs="Tahoma"/>
          <w:spacing w:val="2"/>
          <w:szCs w:val="24"/>
        </w:rPr>
        <w:t>e</w:t>
      </w:r>
      <w:r w:rsidRPr="00306EEF">
        <w:rPr>
          <w:rFonts w:ascii="Tahoma" w:hAnsi="Tahoma" w:cs="Tahoma"/>
          <w:szCs w:val="24"/>
        </w:rPr>
        <w:t>rms</w:t>
      </w:r>
      <w:r w:rsidRPr="00306EEF">
        <w:rPr>
          <w:rFonts w:ascii="Tahoma" w:hAnsi="Tahoma" w:cs="Tahoma"/>
          <w:spacing w:val="-6"/>
          <w:szCs w:val="24"/>
        </w:rPr>
        <w:t xml:space="preserve"> </w:t>
      </w:r>
      <w:r w:rsidRPr="00306EEF">
        <w:rPr>
          <w:rFonts w:ascii="Tahoma" w:hAnsi="Tahoma" w:cs="Tahoma"/>
          <w:szCs w:val="24"/>
        </w:rPr>
        <w:t>and</w:t>
      </w:r>
      <w:r w:rsidRPr="00306EEF">
        <w:rPr>
          <w:rFonts w:ascii="Tahoma" w:hAnsi="Tahoma" w:cs="Tahoma"/>
          <w:spacing w:val="-3"/>
          <w:szCs w:val="24"/>
        </w:rPr>
        <w:t xml:space="preserve"> </w:t>
      </w:r>
      <w:r w:rsidRPr="00306EEF">
        <w:rPr>
          <w:rFonts w:ascii="Tahoma" w:hAnsi="Tahoma" w:cs="Tahoma"/>
          <w:szCs w:val="24"/>
        </w:rPr>
        <w:t>conditions</w:t>
      </w:r>
      <w:r w:rsidRPr="00306EEF">
        <w:rPr>
          <w:rFonts w:ascii="Tahoma" w:hAnsi="Tahoma" w:cs="Tahoma"/>
          <w:spacing w:val="49"/>
          <w:szCs w:val="24"/>
        </w:rPr>
        <w:t xml:space="preserve"> </w:t>
      </w:r>
      <w:r w:rsidRPr="00306EEF">
        <w:rPr>
          <w:rFonts w:ascii="Tahoma" w:hAnsi="Tahoma" w:cs="Tahoma"/>
          <w:szCs w:val="24"/>
        </w:rPr>
        <w:t>to</w:t>
      </w:r>
      <w:r w:rsidRPr="00306EEF">
        <w:rPr>
          <w:rFonts w:ascii="Tahoma" w:hAnsi="Tahoma" w:cs="Tahoma"/>
          <w:spacing w:val="56"/>
          <w:szCs w:val="24"/>
        </w:rPr>
        <w:t xml:space="preserve"> </w:t>
      </w:r>
      <w:r w:rsidRPr="00306EEF">
        <w:rPr>
          <w:rFonts w:ascii="Tahoma" w:hAnsi="Tahoma" w:cs="Tahoma"/>
          <w:spacing w:val="-2"/>
          <w:szCs w:val="24"/>
        </w:rPr>
        <w:t>a</w:t>
      </w:r>
      <w:r w:rsidRPr="00306EEF">
        <w:rPr>
          <w:rFonts w:ascii="Tahoma" w:hAnsi="Tahoma" w:cs="Tahoma"/>
          <w:szCs w:val="24"/>
        </w:rPr>
        <w:t>pplicants</w:t>
      </w:r>
      <w:r w:rsidRPr="00306EEF">
        <w:rPr>
          <w:rFonts w:ascii="Tahoma" w:hAnsi="Tahoma" w:cs="Tahoma"/>
          <w:spacing w:val="49"/>
          <w:szCs w:val="24"/>
        </w:rPr>
        <w:t xml:space="preserve"> </w:t>
      </w:r>
      <w:r w:rsidRPr="00306EEF">
        <w:rPr>
          <w:rFonts w:ascii="Tahoma" w:hAnsi="Tahoma" w:cs="Tahoma"/>
          <w:szCs w:val="24"/>
        </w:rPr>
        <w:t>desi</w:t>
      </w:r>
      <w:r w:rsidRPr="00306EEF">
        <w:rPr>
          <w:rFonts w:ascii="Tahoma" w:hAnsi="Tahoma" w:cs="Tahoma"/>
          <w:spacing w:val="-1"/>
          <w:szCs w:val="24"/>
        </w:rPr>
        <w:t>r</w:t>
      </w:r>
      <w:r w:rsidRPr="00306EEF">
        <w:rPr>
          <w:rFonts w:ascii="Tahoma" w:hAnsi="Tahoma" w:cs="Tahoma"/>
          <w:szCs w:val="24"/>
        </w:rPr>
        <w:t>ing</w:t>
      </w:r>
      <w:r w:rsidRPr="00306EEF">
        <w:rPr>
          <w:rFonts w:ascii="Tahoma" w:hAnsi="Tahoma" w:cs="Tahoma"/>
          <w:spacing w:val="52"/>
          <w:szCs w:val="24"/>
        </w:rPr>
        <w:t xml:space="preserve"> </w:t>
      </w:r>
      <w:r w:rsidRPr="00306EEF">
        <w:rPr>
          <w:rFonts w:ascii="Tahoma" w:hAnsi="Tahoma" w:cs="Tahoma"/>
          <w:szCs w:val="24"/>
        </w:rPr>
        <w:t>to</w:t>
      </w:r>
      <w:r w:rsidRPr="00306EEF">
        <w:rPr>
          <w:rFonts w:ascii="Tahoma" w:hAnsi="Tahoma" w:cs="Tahoma"/>
          <w:spacing w:val="-3"/>
          <w:szCs w:val="24"/>
        </w:rPr>
        <w:t xml:space="preserve"> </w:t>
      </w:r>
      <w:r w:rsidRPr="00306EEF">
        <w:rPr>
          <w:rFonts w:ascii="Tahoma" w:hAnsi="Tahoma" w:cs="Tahoma"/>
          <w:szCs w:val="24"/>
        </w:rPr>
        <w:t>obtain</w:t>
      </w:r>
      <w:r w:rsidRPr="00306EEF">
        <w:rPr>
          <w:rFonts w:ascii="Tahoma" w:hAnsi="Tahoma" w:cs="Tahoma"/>
          <w:spacing w:val="15"/>
          <w:szCs w:val="24"/>
        </w:rPr>
        <w:t xml:space="preserve"> </w:t>
      </w:r>
      <w:r w:rsidRPr="00306EEF">
        <w:rPr>
          <w:rFonts w:ascii="Tahoma" w:hAnsi="Tahoma" w:cs="Tahoma"/>
          <w:szCs w:val="24"/>
        </w:rPr>
        <w:t>such</w:t>
      </w:r>
      <w:r w:rsidRPr="00306EEF">
        <w:rPr>
          <w:rFonts w:ascii="Tahoma" w:hAnsi="Tahoma" w:cs="Tahoma"/>
          <w:spacing w:val="17"/>
          <w:szCs w:val="24"/>
        </w:rPr>
        <w:t xml:space="preserve"> </w:t>
      </w:r>
      <w:r w:rsidRPr="00306EEF">
        <w:rPr>
          <w:rFonts w:ascii="Tahoma" w:hAnsi="Tahoma" w:cs="Tahoma"/>
          <w:szCs w:val="24"/>
        </w:rPr>
        <w:t>a</w:t>
      </w:r>
      <w:r w:rsidRPr="00306EEF">
        <w:rPr>
          <w:rFonts w:ascii="Tahoma" w:hAnsi="Tahoma" w:cs="Tahoma"/>
          <w:spacing w:val="20"/>
          <w:szCs w:val="24"/>
        </w:rPr>
        <w:t xml:space="preserve"> </w:t>
      </w:r>
      <w:r w:rsidRPr="00306EEF">
        <w:rPr>
          <w:rFonts w:ascii="Tahoma" w:hAnsi="Tahoma" w:cs="Tahoma"/>
          <w:szCs w:val="24"/>
        </w:rPr>
        <w:t>licens</w:t>
      </w:r>
      <w:r w:rsidRPr="00306EEF">
        <w:rPr>
          <w:rFonts w:ascii="Tahoma" w:hAnsi="Tahoma" w:cs="Tahoma"/>
          <w:spacing w:val="5"/>
          <w:szCs w:val="24"/>
        </w:rPr>
        <w:t>e</w:t>
      </w:r>
      <w:r w:rsidRPr="00306EEF">
        <w:rPr>
          <w:rFonts w:ascii="Tahoma" w:hAnsi="Tahoma" w:cs="Tahoma"/>
          <w:szCs w:val="24"/>
        </w:rPr>
        <w:t>,</w:t>
      </w:r>
      <w:r w:rsidRPr="00306EEF">
        <w:rPr>
          <w:rFonts w:ascii="Tahoma" w:hAnsi="Tahoma" w:cs="Tahoma"/>
          <w:spacing w:val="-7"/>
          <w:szCs w:val="24"/>
        </w:rPr>
        <w:t xml:space="preserve"> </w:t>
      </w:r>
      <w:r w:rsidRPr="00306EEF">
        <w:rPr>
          <w:rFonts w:ascii="Tahoma" w:hAnsi="Tahoma" w:cs="Tahoma"/>
          <w:szCs w:val="24"/>
        </w:rPr>
        <w:t>then</w:t>
      </w:r>
      <w:r w:rsidRPr="00306EEF">
        <w:rPr>
          <w:rFonts w:ascii="Tahoma" w:hAnsi="Tahoma" w:cs="Tahoma"/>
          <w:spacing w:val="16"/>
          <w:szCs w:val="24"/>
        </w:rPr>
        <w:t xml:space="preserve"> </w:t>
      </w:r>
      <w:r w:rsidRPr="00306EEF">
        <w:rPr>
          <w:rFonts w:ascii="Tahoma" w:hAnsi="Tahoma" w:cs="Tahoma"/>
          <w:szCs w:val="24"/>
        </w:rPr>
        <w:t>details</w:t>
      </w:r>
      <w:r w:rsidRPr="00306EEF">
        <w:rPr>
          <w:rFonts w:ascii="Tahoma" w:hAnsi="Tahoma" w:cs="Tahoma"/>
          <w:spacing w:val="15"/>
          <w:szCs w:val="24"/>
        </w:rPr>
        <w:t xml:space="preserve"> </w:t>
      </w:r>
      <w:r w:rsidRPr="00306EEF">
        <w:rPr>
          <w:rFonts w:ascii="Tahoma" w:hAnsi="Tahoma" w:cs="Tahoma"/>
          <w:szCs w:val="24"/>
        </w:rPr>
        <w:t>m</w:t>
      </w:r>
      <w:r w:rsidRPr="00306EEF">
        <w:rPr>
          <w:rFonts w:ascii="Tahoma" w:hAnsi="Tahoma" w:cs="Tahoma"/>
          <w:spacing w:val="-8"/>
          <w:szCs w:val="24"/>
        </w:rPr>
        <w:t>a</w:t>
      </w:r>
      <w:r w:rsidRPr="00306EEF">
        <w:rPr>
          <w:rFonts w:ascii="Tahoma" w:hAnsi="Tahoma" w:cs="Tahoma"/>
          <w:szCs w:val="24"/>
        </w:rPr>
        <w:t>y</w:t>
      </w:r>
      <w:r w:rsidRPr="00306EEF">
        <w:rPr>
          <w:rFonts w:ascii="Tahoma" w:hAnsi="Tahoma" w:cs="Tahoma"/>
          <w:spacing w:val="18"/>
          <w:szCs w:val="24"/>
        </w:rPr>
        <w:t xml:space="preserve"> </w:t>
      </w:r>
      <w:r w:rsidRPr="00306EEF">
        <w:rPr>
          <w:rFonts w:ascii="Tahoma" w:hAnsi="Tahoma" w:cs="Tahoma"/>
          <w:szCs w:val="24"/>
        </w:rPr>
        <w:t>be</w:t>
      </w:r>
      <w:r w:rsidRPr="00306EEF">
        <w:rPr>
          <w:rFonts w:ascii="Tahoma" w:hAnsi="Tahoma" w:cs="Tahoma"/>
          <w:spacing w:val="-3"/>
          <w:szCs w:val="24"/>
        </w:rPr>
        <w:t xml:space="preserve"> </w:t>
      </w:r>
      <w:r w:rsidRPr="00306EEF">
        <w:rPr>
          <w:rFonts w:ascii="Tahoma" w:hAnsi="Tahoma" w:cs="Tahoma"/>
          <w:szCs w:val="24"/>
        </w:rPr>
        <w:t>obtained</w:t>
      </w:r>
      <w:r w:rsidRPr="00306EEF">
        <w:rPr>
          <w:rFonts w:ascii="Tahoma" w:hAnsi="Tahoma" w:cs="Tahoma"/>
          <w:spacing w:val="45"/>
          <w:szCs w:val="24"/>
        </w:rPr>
        <w:t xml:space="preserve"> </w:t>
      </w:r>
      <w:r w:rsidRPr="00306EEF">
        <w:rPr>
          <w:rFonts w:ascii="Tahoma" w:hAnsi="Tahoma" w:cs="Tahoma"/>
          <w:szCs w:val="24"/>
        </w:rPr>
        <w:t>f</w:t>
      </w:r>
      <w:r w:rsidRPr="00306EEF">
        <w:rPr>
          <w:rFonts w:ascii="Tahoma" w:hAnsi="Tahoma" w:cs="Tahoma"/>
          <w:spacing w:val="-7"/>
          <w:szCs w:val="24"/>
        </w:rPr>
        <w:t>r</w:t>
      </w:r>
      <w:r w:rsidRPr="00306EEF">
        <w:rPr>
          <w:rFonts w:ascii="Tahoma" w:hAnsi="Tahoma" w:cs="Tahoma"/>
          <w:spacing w:val="1"/>
          <w:szCs w:val="24"/>
        </w:rPr>
        <w:t>o</w:t>
      </w:r>
      <w:r w:rsidRPr="00306EEF">
        <w:rPr>
          <w:rFonts w:ascii="Tahoma" w:hAnsi="Tahoma" w:cs="Tahoma"/>
          <w:szCs w:val="24"/>
        </w:rPr>
        <w:t>m</w:t>
      </w:r>
      <w:r w:rsidRPr="00306EEF">
        <w:rPr>
          <w:rFonts w:ascii="Tahoma" w:hAnsi="Tahoma" w:cs="Tahoma"/>
          <w:spacing w:val="49"/>
          <w:szCs w:val="24"/>
        </w:rPr>
        <w:t xml:space="preserve"> </w:t>
      </w:r>
      <w:r w:rsidRPr="00306EEF">
        <w:rPr>
          <w:rFonts w:ascii="Tahoma" w:hAnsi="Tahoma" w:cs="Tahoma"/>
          <w:szCs w:val="24"/>
        </w:rPr>
        <w:t xml:space="preserve">NENA </w:t>
      </w:r>
      <w:r w:rsidRPr="00306EEF">
        <w:rPr>
          <w:rFonts w:ascii="Tahoma" w:hAnsi="Tahoma" w:cs="Tahoma"/>
          <w:spacing w:val="-2"/>
          <w:szCs w:val="24"/>
        </w:rPr>
        <w:t>b</w:t>
      </w:r>
      <w:r w:rsidRPr="00306EEF">
        <w:rPr>
          <w:rFonts w:ascii="Tahoma" w:hAnsi="Tahoma" w:cs="Tahoma"/>
          <w:szCs w:val="24"/>
        </w:rPr>
        <w:t>y contacting</w:t>
      </w:r>
      <w:r w:rsidRPr="00306EEF">
        <w:rPr>
          <w:rFonts w:ascii="Tahoma" w:hAnsi="Tahoma" w:cs="Tahoma"/>
          <w:spacing w:val="44"/>
          <w:szCs w:val="24"/>
        </w:rPr>
        <w:t xml:space="preserve"> </w:t>
      </w:r>
      <w:r w:rsidRPr="00306EEF">
        <w:rPr>
          <w:rFonts w:ascii="Tahoma" w:hAnsi="Tahoma" w:cs="Tahoma"/>
          <w:szCs w:val="24"/>
        </w:rPr>
        <w:t>the</w:t>
      </w:r>
      <w:r w:rsidRPr="00306EEF">
        <w:rPr>
          <w:rFonts w:ascii="Tahoma" w:hAnsi="Tahoma" w:cs="Tahoma"/>
          <w:spacing w:val="-3"/>
          <w:szCs w:val="24"/>
        </w:rPr>
        <w:t xml:space="preserve"> </w:t>
      </w:r>
      <w:r w:rsidRPr="00306EEF">
        <w:rPr>
          <w:rFonts w:ascii="Tahoma" w:hAnsi="Tahoma" w:cs="Tahoma"/>
          <w:szCs w:val="24"/>
        </w:rPr>
        <w:t>Committee</w:t>
      </w:r>
      <w:r w:rsidRPr="00306EEF">
        <w:rPr>
          <w:rFonts w:ascii="Tahoma" w:hAnsi="Tahoma" w:cs="Tahoma"/>
          <w:spacing w:val="45"/>
          <w:szCs w:val="24"/>
        </w:rPr>
        <w:t xml:space="preserve"> </w:t>
      </w:r>
      <w:r w:rsidRPr="00306EEF">
        <w:rPr>
          <w:rFonts w:ascii="Tahoma" w:hAnsi="Tahoma" w:cs="Tahoma"/>
          <w:szCs w:val="24"/>
        </w:rPr>
        <w:t>Resou</w:t>
      </w:r>
      <w:r w:rsidRPr="00306EEF">
        <w:rPr>
          <w:rFonts w:ascii="Tahoma" w:hAnsi="Tahoma" w:cs="Tahoma"/>
          <w:spacing w:val="-6"/>
          <w:szCs w:val="24"/>
        </w:rPr>
        <w:t>r</w:t>
      </w:r>
      <w:r w:rsidRPr="00306EEF">
        <w:rPr>
          <w:rFonts w:ascii="Tahoma" w:hAnsi="Tahoma" w:cs="Tahoma"/>
          <w:szCs w:val="24"/>
        </w:rPr>
        <w:t>ce</w:t>
      </w:r>
      <w:r w:rsidRPr="00306EEF">
        <w:rPr>
          <w:rFonts w:ascii="Tahoma" w:hAnsi="Tahoma" w:cs="Tahoma"/>
          <w:spacing w:val="46"/>
          <w:szCs w:val="24"/>
        </w:rPr>
        <w:t xml:space="preserve"> </w:t>
      </w:r>
      <w:r w:rsidRPr="00306EEF">
        <w:rPr>
          <w:rFonts w:ascii="Tahoma" w:hAnsi="Tahoma" w:cs="Tahoma"/>
          <w:szCs w:val="24"/>
        </w:rPr>
        <w:t>Manager</w:t>
      </w:r>
      <w:r w:rsidRPr="00306EEF">
        <w:rPr>
          <w:rFonts w:ascii="Tahoma" w:hAnsi="Tahoma" w:cs="Tahoma"/>
          <w:spacing w:val="47"/>
          <w:szCs w:val="24"/>
        </w:rPr>
        <w:t xml:space="preserve"> </w:t>
      </w:r>
      <w:r w:rsidRPr="00306EEF">
        <w:rPr>
          <w:rFonts w:ascii="Tahoma" w:hAnsi="Tahoma" w:cs="Tahoma"/>
          <w:szCs w:val="24"/>
        </w:rPr>
        <w:t>identified on</w:t>
      </w:r>
      <w:r w:rsidRPr="00306EEF">
        <w:rPr>
          <w:rFonts w:ascii="Tahoma" w:hAnsi="Tahoma" w:cs="Tahoma"/>
          <w:spacing w:val="-2"/>
          <w:szCs w:val="24"/>
        </w:rPr>
        <w:t xml:space="preserve"> </w:t>
      </w:r>
      <w:r w:rsidRPr="00306EEF">
        <w:rPr>
          <w:rFonts w:ascii="Tahoma" w:hAnsi="Tahoma" w:cs="Tahoma"/>
          <w:szCs w:val="24"/>
        </w:rPr>
        <w:t>NENA</w:t>
      </w:r>
      <w:r w:rsidRPr="00306EEF">
        <w:rPr>
          <w:rFonts w:ascii="Tahoma" w:hAnsi="Tahoma" w:cs="Tahoma"/>
          <w:spacing w:val="-18"/>
          <w:szCs w:val="24"/>
        </w:rPr>
        <w:t>’</w:t>
      </w:r>
      <w:r w:rsidRPr="00306EEF">
        <w:rPr>
          <w:rFonts w:ascii="Tahoma" w:hAnsi="Tahoma" w:cs="Tahoma"/>
          <w:szCs w:val="24"/>
        </w:rPr>
        <w:t>s</w:t>
      </w:r>
      <w:r w:rsidRPr="00306EEF">
        <w:rPr>
          <w:rFonts w:ascii="Tahoma" w:hAnsi="Tahoma" w:cs="Tahoma"/>
          <w:spacing w:val="-7"/>
          <w:szCs w:val="24"/>
        </w:rPr>
        <w:t xml:space="preserve"> </w:t>
      </w:r>
      <w:r w:rsidRPr="00306EEF">
        <w:rPr>
          <w:rFonts w:ascii="Tahoma" w:hAnsi="Tahoma" w:cs="Tahoma"/>
          <w:spacing w:val="-3"/>
          <w:szCs w:val="24"/>
        </w:rPr>
        <w:t>w</w:t>
      </w:r>
      <w:r w:rsidRPr="00306EEF">
        <w:rPr>
          <w:rFonts w:ascii="Tahoma" w:hAnsi="Tahoma" w:cs="Tahoma"/>
          <w:szCs w:val="24"/>
        </w:rPr>
        <w:t>ebsite</w:t>
      </w:r>
      <w:r w:rsidRPr="00306EEF">
        <w:rPr>
          <w:rFonts w:ascii="Tahoma" w:hAnsi="Tahoma" w:cs="Tahoma"/>
          <w:spacing w:val="-7"/>
          <w:szCs w:val="24"/>
        </w:rPr>
        <w:t xml:space="preserve"> </w:t>
      </w:r>
      <w:r w:rsidRPr="00306EEF">
        <w:rPr>
          <w:rFonts w:ascii="Tahoma" w:hAnsi="Tahoma" w:cs="Tahoma"/>
          <w:szCs w:val="24"/>
        </w:rPr>
        <w:t>at</w:t>
      </w:r>
      <w:r w:rsidRPr="00306EEF">
        <w:rPr>
          <w:rFonts w:ascii="Tahoma" w:hAnsi="Tahoma" w:cs="Tahoma"/>
          <w:spacing w:val="-2"/>
          <w:szCs w:val="24"/>
        </w:rPr>
        <w:t xml:space="preserve"> </w:t>
      </w:r>
      <w:hyperlink r:id="rId12" w:history="1">
        <w:r w:rsidRPr="00306EEF">
          <w:rPr>
            <w:rStyle w:val="Hyperlink"/>
            <w:rFonts w:ascii="Tahoma" w:hAnsi="Tahoma" w:cs="Tahoma"/>
            <w:szCs w:val="24"/>
          </w:rPr>
          <w:t>ww</w:t>
        </w:r>
        <w:r w:rsidRPr="00306EEF">
          <w:rPr>
            <w:rStyle w:val="Hyperlink"/>
            <w:rFonts w:ascii="Tahoma" w:hAnsi="Tahoma" w:cs="Tahoma"/>
            <w:spacing w:val="-13"/>
            <w:szCs w:val="24"/>
          </w:rPr>
          <w:t>w</w:t>
        </w:r>
        <w:r w:rsidRPr="00306EEF">
          <w:rPr>
            <w:rStyle w:val="Hyperlink"/>
            <w:rFonts w:ascii="Tahoma" w:hAnsi="Tahoma" w:cs="Tahoma"/>
            <w:szCs w:val="24"/>
          </w:rPr>
          <w:t>.nena.org/i</w:t>
        </w:r>
        <w:r w:rsidRPr="00306EEF">
          <w:rPr>
            <w:rStyle w:val="Hyperlink"/>
            <w:rFonts w:ascii="Tahoma" w:hAnsi="Tahoma" w:cs="Tahoma"/>
            <w:spacing w:val="2"/>
            <w:szCs w:val="24"/>
          </w:rPr>
          <w:t>p</w:t>
        </w:r>
        <w:r w:rsidRPr="00306EEF">
          <w:rPr>
            <w:rStyle w:val="Hyperlink"/>
            <w:rFonts w:ascii="Tahoma" w:hAnsi="Tahoma" w:cs="Tahoma"/>
            <w:spacing w:val="-22"/>
            <w:szCs w:val="24"/>
          </w:rPr>
          <w:t>r</w:t>
        </w:r>
        <w:r w:rsidRPr="00306EEF">
          <w:rPr>
            <w:rStyle w:val="Hyperlink"/>
            <w:rFonts w:ascii="Tahoma" w:hAnsi="Tahoma" w:cs="Tahoma"/>
            <w:szCs w:val="24"/>
          </w:rPr>
          <w:t>.</w:t>
        </w:r>
      </w:hyperlink>
    </w:p>
    <w:p w14:paraId="049F791C" w14:textId="77777777" w:rsidR="007A05D8" w:rsidRPr="00306EEF" w:rsidRDefault="007A05D8" w:rsidP="007A05D8">
      <w:pPr>
        <w:rPr>
          <w:rFonts w:ascii="Tahoma" w:hAnsi="Tahoma" w:cs="Tahoma"/>
          <w:szCs w:val="24"/>
        </w:rPr>
      </w:pPr>
    </w:p>
    <w:p w14:paraId="74F5D8D9" w14:textId="77777777" w:rsidR="007A05D8" w:rsidRPr="00306EEF" w:rsidRDefault="007A05D8" w:rsidP="007A05D8">
      <w:pPr>
        <w:rPr>
          <w:rFonts w:ascii="Tahoma" w:hAnsi="Tahoma" w:cs="Tahoma"/>
          <w:szCs w:val="24"/>
        </w:rPr>
      </w:pPr>
      <w:r w:rsidRPr="00306EEF">
        <w:rPr>
          <w:rFonts w:ascii="Tahoma" w:hAnsi="Tahoma" w:cs="Tahoma"/>
          <w:szCs w:val="24"/>
        </w:rPr>
        <w:t xml:space="preserve">Consistent with the NENA IPR Policy, available at </w:t>
      </w:r>
      <w:hyperlink r:id="rId13" w:history="1">
        <w:r w:rsidRPr="00306EEF">
          <w:rPr>
            <w:rStyle w:val="Hyperlink"/>
            <w:rFonts w:ascii="Tahoma" w:hAnsi="Tahoma" w:cs="Tahoma"/>
            <w:szCs w:val="24"/>
          </w:rPr>
          <w:t>www.nena.org/ipr</w:t>
        </w:r>
      </w:hyperlink>
      <w:r w:rsidRPr="00306EEF">
        <w:rPr>
          <w:rFonts w:ascii="Tahoma" w:hAnsi="Tahoma" w:cs="Tahoma"/>
          <w:szCs w:val="24"/>
        </w:rPr>
        <w:t>, NENA invites any interested party to bring to its attention any copyrights, patents or patent applications, or other proprietary rights that may cover technology that may be required to implement this standard.</w:t>
      </w:r>
    </w:p>
    <w:p w14:paraId="168CE715" w14:textId="77777777" w:rsidR="007A05D8" w:rsidRPr="00306EEF" w:rsidRDefault="007A05D8" w:rsidP="007A05D8">
      <w:pPr>
        <w:rPr>
          <w:rFonts w:ascii="Tahoma" w:hAnsi="Tahoma" w:cs="Tahoma"/>
          <w:szCs w:val="24"/>
        </w:rPr>
      </w:pPr>
    </w:p>
    <w:p w14:paraId="3689D9FC" w14:textId="77777777" w:rsidR="007A05D8" w:rsidRPr="00306EEF" w:rsidRDefault="007A05D8" w:rsidP="007A05D8">
      <w:pPr>
        <w:rPr>
          <w:rFonts w:ascii="Tahoma" w:hAnsi="Tahoma" w:cs="Tahoma"/>
          <w:szCs w:val="24"/>
        </w:rPr>
      </w:pPr>
      <w:r w:rsidRPr="00306EEF">
        <w:rPr>
          <w:rFonts w:ascii="Tahoma" w:hAnsi="Tahoma" w:cs="Tahoma"/>
          <w:szCs w:val="24"/>
        </w:rPr>
        <w:t>Please address the information to:</w:t>
      </w:r>
    </w:p>
    <w:p w14:paraId="617C6BB7" w14:textId="77777777" w:rsidR="007A05D8" w:rsidRPr="00306EEF" w:rsidRDefault="007A05D8" w:rsidP="00306EEF">
      <w:pPr>
        <w:ind w:left="720"/>
        <w:rPr>
          <w:rFonts w:ascii="Tahoma" w:hAnsi="Tahoma" w:cs="Tahoma"/>
          <w:szCs w:val="24"/>
        </w:rPr>
      </w:pPr>
      <w:r w:rsidRPr="00306EEF">
        <w:rPr>
          <w:rFonts w:ascii="Tahoma" w:hAnsi="Tahoma" w:cs="Tahoma"/>
          <w:szCs w:val="24"/>
        </w:rPr>
        <w:t>National Emergency Number Association</w:t>
      </w:r>
    </w:p>
    <w:p w14:paraId="7D3D3D25" w14:textId="77777777" w:rsidR="007A05D8" w:rsidRPr="00306EEF" w:rsidRDefault="007A05D8" w:rsidP="00306EEF">
      <w:pPr>
        <w:ind w:left="720"/>
        <w:rPr>
          <w:rFonts w:ascii="Tahoma" w:hAnsi="Tahoma" w:cs="Tahoma"/>
          <w:szCs w:val="24"/>
        </w:rPr>
      </w:pPr>
      <w:r w:rsidRPr="00306EEF">
        <w:rPr>
          <w:rFonts w:ascii="Tahoma" w:hAnsi="Tahoma" w:cs="Tahoma"/>
          <w:szCs w:val="24"/>
        </w:rPr>
        <w:t>1700 Diagonal Rd, Suite 500</w:t>
      </w:r>
    </w:p>
    <w:p w14:paraId="315FA356" w14:textId="77777777" w:rsidR="007A05D8" w:rsidRPr="00306EEF" w:rsidRDefault="007A05D8" w:rsidP="00306EEF">
      <w:pPr>
        <w:ind w:left="720"/>
        <w:rPr>
          <w:rFonts w:ascii="Tahoma" w:hAnsi="Tahoma" w:cs="Tahoma"/>
          <w:szCs w:val="24"/>
        </w:rPr>
      </w:pPr>
      <w:r w:rsidRPr="00306EEF">
        <w:rPr>
          <w:rFonts w:ascii="Tahoma" w:hAnsi="Tahoma" w:cs="Tahoma"/>
          <w:szCs w:val="24"/>
        </w:rPr>
        <w:t>Alexandria, VA 22314</w:t>
      </w:r>
    </w:p>
    <w:p w14:paraId="3D09ED7D" w14:textId="77777777" w:rsidR="007A05D8" w:rsidRPr="00306EEF" w:rsidRDefault="007A05D8" w:rsidP="00306EEF">
      <w:pPr>
        <w:ind w:left="720"/>
        <w:rPr>
          <w:rFonts w:ascii="Tahoma" w:hAnsi="Tahoma" w:cs="Tahoma"/>
          <w:szCs w:val="24"/>
        </w:rPr>
      </w:pPr>
      <w:r w:rsidRPr="00306EEF">
        <w:rPr>
          <w:rFonts w:ascii="Tahoma" w:hAnsi="Tahoma" w:cs="Tahoma"/>
          <w:szCs w:val="24"/>
        </w:rPr>
        <w:t>202.466.4911</w:t>
      </w:r>
    </w:p>
    <w:p w14:paraId="40E8A6AF" w14:textId="77777777" w:rsidR="007A05D8" w:rsidRPr="00306EEF" w:rsidRDefault="007A05D8" w:rsidP="00306EEF">
      <w:pPr>
        <w:ind w:left="720"/>
        <w:rPr>
          <w:rFonts w:ascii="Tahoma" w:hAnsi="Tahoma" w:cs="Tahoma"/>
          <w:szCs w:val="24"/>
        </w:rPr>
      </w:pPr>
      <w:r w:rsidRPr="00306EEF">
        <w:rPr>
          <w:rFonts w:ascii="Tahoma" w:hAnsi="Tahoma" w:cs="Tahoma"/>
          <w:szCs w:val="24"/>
        </w:rPr>
        <w:t xml:space="preserve">or </w:t>
      </w:r>
      <w:hyperlink r:id="rId14" w:history="1">
        <w:r w:rsidRPr="00306EEF">
          <w:rPr>
            <w:rStyle w:val="Hyperlink"/>
            <w:rFonts w:ascii="Tahoma" w:eastAsiaTheme="minorEastAsia" w:hAnsi="Tahoma" w:cs="Tahoma"/>
            <w:szCs w:val="24"/>
          </w:rPr>
          <w:t>commleadership@nena.org</w:t>
        </w:r>
      </w:hyperlink>
    </w:p>
    <w:p w14:paraId="384F4BFC" w14:textId="77777777" w:rsidR="007A05D8" w:rsidRPr="00306EEF" w:rsidRDefault="007A05D8" w:rsidP="007A05D8">
      <w:pPr>
        <w:rPr>
          <w:rFonts w:ascii="Tahoma" w:hAnsi="Tahoma" w:cs="Tahoma"/>
          <w:color w:val="FF0000"/>
          <w:szCs w:val="24"/>
        </w:rPr>
      </w:pPr>
      <w:r w:rsidRPr="00306EEF">
        <w:rPr>
          <w:rFonts w:ascii="Tahoma" w:hAnsi="Tahoma" w:cs="Tahoma"/>
          <w:color w:val="FF0000"/>
          <w:szCs w:val="24"/>
        </w:rPr>
        <w:br/>
      </w:r>
    </w:p>
    <w:p w14:paraId="5522D62A" w14:textId="77777777" w:rsidR="007A05D8" w:rsidRPr="00306EEF" w:rsidRDefault="007A05D8" w:rsidP="007A05D8">
      <w:pPr>
        <w:rPr>
          <w:rFonts w:ascii="Tahoma" w:hAnsi="Tahoma" w:cs="Tahoma"/>
          <w:color w:val="FF0000"/>
          <w:szCs w:val="24"/>
        </w:rPr>
      </w:pPr>
    </w:p>
    <w:p w14:paraId="347EFE5F" w14:textId="77777777" w:rsidR="007A05D8" w:rsidRPr="00306EEF" w:rsidRDefault="007A05D8" w:rsidP="007A05D8">
      <w:pPr>
        <w:rPr>
          <w:rFonts w:ascii="Tahoma" w:hAnsi="Tahoma" w:cs="Tahoma"/>
          <w:color w:val="FF0000"/>
          <w:szCs w:val="24"/>
        </w:rPr>
      </w:pPr>
    </w:p>
    <w:p w14:paraId="06F158AF" w14:textId="77777777" w:rsidR="007A05D8" w:rsidRPr="00947A77" w:rsidRDefault="007A05D8" w:rsidP="007F3B1B">
      <w:pPr>
        <w:pStyle w:val="Heading2"/>
      </w:pPr>
      <w:bookmarkStart w:id="5" w:name="_Toc54356138"/>
      <w:r w:rsidRPr="00947A77">
        <w:t>Reason for Issue/Reissue</w:t>
      </w:r>
      <w:bookmarkEnd w:id="5"/>
    </w:p>
    <w:p w14:paraId="73E3E0B4" w14:textId="77777777" w:rsidR="007A05D8" w:rsidRPr="00306EEF" w:rsidRDefault="007A05D8" w:rsidP="007A05D8">
      <w:pPr>
        <w:pStyle w:val="BodyText"/>
        <w:rPr>
          <w:rFonts w:ascii="Tahoma" w:hAnsi="Tahoma" w:cs="Tahoma"/>
          <w:szCs w:val="24"/>
        </w:rPr>
      </w:pPr>
      <w:r w:rsidRPr="00306EEF">
        <w:rPr>
          <w:rFonts w:ascii="Tahoma" w:hAnsi="Tahoma" w:cs="Tahoma"/>
          <w:szCs w:val="24"/>
        </w:rPr>
        <w:t>NENA reserves the right to modify this document. Upon revision, the reason(s) will be provided in the table below.</w:t>
      </w:r>
    </w:p>
    <w:tbl>
      <w:tblPr>
        <w:tblW w:w="101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1980"/>
        <w:gridCol w:w="5040"/>
      </w:tblGrid>
      <w:tr w:rsidR="007A05D8" w:rsidRPr="00306EEF" w14:paraId="4E39BDE9" w14:textId="77777777" w:rsidTr="007A05D8">
        <w:trPr>
          <w:cantSplit/>
          <w:tblHeader/>
        </w:trPr>
        <w:tc>
          <w:tcPr>
            <w:tcW w:w="3150" w:type="dxa"/>
            <w:tcBorders>
              <w:bottom w:val="double" w:sz="4" w:space="0" w:color="auto"/>
            </w:tcBorders>
            <w:shd w:val="clear" w:color="auto" w:fill="D9D9D9" w:themeFill="background1" w:themeFillShade="D9"/>
            <w:vAlign w:val="center"/>
          </w:tcPr>
          <w:p w14:paraId="08303CE6" w14:textId="77777777" w:rsidR="007A05D8" w:rsidRPr="00306EEF" w:rsidRDefault="007A05D8" w:rsidP="007A05D8">
            <w:pPr>
              <w:spacing w:before="40" w:after="40"/>
              <w:jc w:val="center"/>
              <w:rPr>
                <w:rFonts w:ascii="Tahoma" w:hAnsi="Tahoma" w:cs="Tahoma"/>
                <w:b/>
                <w:szCs w:val="24"/>
              </w:rPr>
            </w:pPr>
            <w:r w:rsidRPr="00306EEF">
              <w:rPr>
                <w:rFonts w:ascii="Tahoma" w:hAnsi="Tahoma" w:cs="Tahoma"/>
                <w:b/>
                <w:szCs w:val="24"/>
              </w:rPr>
              <w:t>Document Number</w:t>
            </w:r>
          </w:p>
        </w:tc>
        <w:tc>
          <w:tcPr>
            <w:tcW w:w="1980" w:type="dxa"/>
            <w:tcBorders>
              <w:bottom w:val="double" w:sz="4" w:space="0" w:color="auto"/>
            </w:tcBorders>
            <w:shd w:val="clear" w:color="auto" w:fill="D9D9D9" w:themeFill="background1" w:themeFillShade="D9"/>
            <w:vAlign w:val="center"/>
          </w:tcPr>
          <w:p w14:paraId="3D9CFF6C" w14:textId="77777777" w:rsidR="007A05D8" w:rsidRPr="00306EEF" w:rsidRDefault="007A05D8" w:rsidP="007A05D8">
            <w:pPr>
              <w:spacing w:before="40" w:after="40"/>
              <w:jc w:val="center"/>
              <w:rPr>
                <w:rFonts w:ascii="Tahoma" w:hAnsi="Tahoma" w:cs="Tahoma"/>
                <w:b/>
                <w:szCs w:val="24"/>
              </w:rPr>
            </w:pPr>
            <w:r w:rsidRPr="00306EEF">
              <w:rPr>
                <w:rFonts w:ascii="Tahoma" w:hAnsi="Tahoma" w:cs="Tahoma"/>
                <w:b/>
                <w:szCs w:val="24"/>
              </w:rPr>
              <w:t>Approval Date</w:t>
            </w:r>
          </w:p>
        </w:tc>
        <w:tc>
          <w:tcPr>
            <w:tcW w:w="5040" w:type="dxa"/>
            <w:tcBorders>
              <w:bottom w:val="double" w:sz="4" w:space="0" w:color="auto"/>
            </w:tcBorders>
            <w:shd w:val="clear" w:color="auto" w:fill="D9D9D9" w:themeFill="background1" w:themeFillShade="D9"/>
            <w:vAlign w:val="center"/>
          </w:tcPr>
          <w:p w14:paraId="4AFFB118" w14:textId="77777777" w:rsidR="007A05D8" w:rsidRPr="00306EEF" w:rsidRDefault="007A05D8" w:rsidP="007A05D8">
            <w:pPr>
              <w:spacing w:before="40" w:after="40"/>
              <w:jc w:val="center"/>
              <w:rPr>
                <w:rFonts w:ascii="Tahoma" w:hAnsi="Tahoma" w:cs="Tahoma"/>
                <w:b/>
                <w:szCs w:val="24"/>
              </w:rPr>
            </w:pPr>
            <w:r w:rsidRPr="00306EEF">
              <w:rPr>
                <w:rFonts w:ascii="Tahoma" w:hAnsi="Tahoma" w:cs="Tahoma"/>
                <w:b/>
                <w:szCs w:val="24"/>
              </w:rPr>
              <w:t xml:space="preserve">Reason </w:t>
            </w:r>
            <w:proofErr w:type="gramStart"/>
            <w:r w:rsidRPr="00306EEF">
              <w:rPr>
                <w:rFonts w:ascii="Tahoma" w:hAnsi="Tahoma" w:cs="Tahoma"/>
                <w:b/>
                <w:szCs w:val="24"/>
              </w:rPr>
              <w:t>For</w:t>
            </w:r>
            <w:proofErr w:type="gramEnd"/>
            <w:r w:rsidRPr="00306EEF">
              <w:rPr>
                <w:rFonts w:ascii="Tahoma" w:hAnsi="Tahoma" w:cs="Tahoma"/>
                <w:b/>
                <w:szCs w:val="24"/>
              </w:rPr>
              <w:t xml:space="preserve"> Issue/Reissue</w:t>
            </w:r>
          </w:p>
        </w:tc>
      </w:tr>
      <w:tr w:rsidR="007A05D8" w:rsidRPr="00306EEF" w14:paraId="4919B953" w14:textId="77777777" w:rsidTr="007A05D8">
        <w:trPr>
          <w:cantSplit/>
        </w:trPr>
        <w:tc>
          <w:tcPr>
            <w:tcW w:w="3150" w:type="dxa"/>
            <w:tcBorders>
              <w:top w:val="double" w:sz="4" w:space="0" w:color="auto"/>
            </w:tcBorders>
          </w:tcPr>
          <w:p w14:paraId="18376578" w14:textId="77777777" w:rsidR="007A05D8" w:rsidRPr="00306EEF" w:rsidRDefault="007A05D8" w:rsidP="007A05D8">
            <w:pPr>
              <w:rPr>
                <w:rFonts w:ascii="Tahoma" w:hAnsi="Tahoma" w:cs="Tahoma"/>
                <w:color w:val="FF0000"/>
                <w:szCs w:val="24"/>
              </w:rPr>
            </w:pPr>
            <w:r w:rsidRPr="00F60040">
              <w:rPr>
                <w:rFonts w:ascii="Tahoma" w:hAnsi="Tahoma" w:cs="Tahoma"/>
                <w:szCs w:val="24"/>
              </w:rPr>
              <w:t>NENA-STA-</w:t>
            </w:r>
            <w:r w:rsidR="00F60040" w:rsidRPr="00F60040">
              <w:rPr>
                <w:rFonts w:ascii="Tahoma" w:hAnsi="Tahoma" w:cs="Tahoma"/>
                <w:szCs w:val="24"/>
              </w:rPr>
              <w:t>021</w:t>
            </w:r>
            <w:r w:rsidRPr="00F60040">
              <w:rPr>
                <w:rFonts w:ascii="Tahoma" w:hAnsi="Tahoma" w:cs="Tahoma"/>
                <w:szCs w:val="24"/>
              </w:rPr>
              <w:t>.1-</w:t>
            </w:r>
            <w:r w:rsidR="00F60040" w:rsidRPr="00F60040">
              <w:rPr>
                <w:rFonts w:ascii="Tahoma" w:hAnsi="Tahoma" w:cs="Tahoma"/>
                <w:szCs w:val="24"/>
              </w:rPr>
              <w:t>202</w:t>
            </w:r>
            <w:r w:rsidRPr="00306EEF">
              <w:rPr>
                <w:rFonts w:ascii="Tahoma" w:hAnsi="Tahoma" w:cs="Tahoma"/>
                <w:color w:val="FF0000"/>
                <w:szCs w:val="24"/>
              </w:rPr>
              <w:t>Y</w:t>
            </w:r>
          </w:p>
        </w:tc>
        <w:tc>
          <w:tcPr>
            <w:tcW w:w="1980" w:type="dxa"/>
            <w:tcBorders>
              <w:top w:val="double" w:sz="4" w:space="0" w:color="auto"/>
            </w:tcBorders>
          </w:tcPr>
          <w:p w14:paraId="203C6D8F" w14:textId="77777777" w:rsidR="007A05D8" w:rsidRPr="00306EEF" w:rsidRDefault="007A05D8" w:rsidP="007A05D8">
            <w:pPr>
              <w:jc w:val="center"/>
              <w:rPr>
                <w:rFonts w:ascii="Tahoma" w:hAnsi="Tahoma" w:cs="Tahoma"/>
                <w:color w:val="FF0000"/>
                <w:szCs w:val="24"/>
              </w:rPr>
            </w:pPr>
            <w:r w:rsidRPr="00306EEF">
              <w:rPr>
                <w:rFonts w:ascii="Tahoma" w:hAnsi="Tahoma" w:cs="Tahoma"/>
                <w:color w:val="FF0000"/>
                <w:szCs w:val="24"/>
              </w:rPr>
              <w:t>[MM/DD/YYYY]</w:t>
            </w:r>
          </w:p>
        </w:tc>
        <w:tc>
          <w:tcPr>
            <w:tcW w:w="5040" w:type="dxa"/>
            <w:tcBorders>
              <w:top w:val="double" w:sz="4" w:space="0" w:color="auto"/>
            </w:tcBorders>
          </w:tcPr>
          <w:p w14:paraId="4943CCEF" w14:textId="77777777" w:rsidR="007A05D8" w:rsidRPr="00306EEF" w:rsidRDefault="007A05D8" w:rsidP="007A05D8">
            <w:pPr>
              <w:rPr>
                <w:rFonts w:ascii="Tahoma" w:hAnsi="Tahoma" w:cs="Tahoma"/>
                <w:color w:val="FF0000"/>
                <w:szCs w:val="24"/>
              </w:rPr>
            </w:pPr>
            <w:r w:rsidRPr="00306EEF">
              <w:rPr>
                <w:rFonts w:ascii="Tahoma" w:hAnsi="Tahoma" w:cs="Tahoma"/>
                <w:szCs w:val="24"/>
              </w:rPr>
              <w:t>Initial Document</w:t>
            </w:r>
          </w:p>
        </w:tc>
      </w:tr>
    </w:tbl>
    <w:p w14:paraId="7AE79072" w14:textId="77777777" w:rsidR="00445AAF" w:rsidRPr="00306EEF" w:rsidRDefault="00445AAF">
      <w:pPr>
        <w:pStyle w:val="TableofFigures"/>
        <w:rPr>
          <w:rFonts w:ascii="Tahoma" w:hAnsi="Tahoma" w:cs="Tahoma"/>
          <w:szCs w:val="24"/>
        </w:rPr>
        <w:sectPr w:rsidR="00445AAF" w:rsidRPr="00306EEF" w:rsidSect="008A04C0">
          <w:headerReference w:type="even" r:id="rId15"/>
          <w:headerReference w:type="default" r:id="rId16"/>
          <w:footerReference w:type="even" r:id="rId17"/>
          <w:footerReference w:type="default" r:id="rId18"/>
          <w:headerReference w:type="first" r:id="rId19"/>
          <w:footerReference w:type="first" r:id="rId20"/>
          <w:pgSz w:w="12240" w:h="15840" w:code="1"/>
          <w:pgMar w:top="720" w:right="1080" w:bottom="720" w:left="1440" w:header="720" w:footer="720" w:gutter="0"/>
          <w:lnNumType w:countBy="1" w:restart="continuous"/>
          <w:cols w:space="720"/>
          <w:titlePg/>
        </w:sectPr>
      </w:pPr>
    </w:p>
    <w:p w14:paraId="519F964F" w14:textId="77777777" w:rsidR="007212FF" w:rsidRDefault="007212FF" w:rsidP="007212FF">
      <w:pPr>
        <w:pStyle w:val="Heading1"/>
      </w:pPr>
      <w:bookmarkStart w:id="6" w:name="_Toc54356139"/>
      <w:bookmarkStart w:id="7" w:name="_Toc257210309"/>
      <w:r>
        <w:lastRenderedPageBreak/>
        <w:t>Data Associated with an Emergency</w:t>
      </w:r>
      <w:r>
        <w:rPr>
          <w:spacing w:val="-17"/>
        </w:rPr>
        <w:t xml:space="preserve"> </w:t>
      </w:r>
      <w:r>
        <w:t>Incident</w:t>
      </w:r>
      <w:bookmarkEnd w:id="6"/>
    </w:p>
    <w:p w14:paraId="0105C020" w14:textId="47121615" w:rsidR="00D65E9E" w:rsidRDefault="00D65E9E" w:rsidP="007212FF">
      <w:pPr>
        <w:pStyle w:val="Heading2"/>
      </w:pPr>
      <w:bookmarkStart w:id="8" w:name="_bookmark2"/>
      <w:bookmarkStart w:id="9" w:name="_Toc54356140"/>
      <w:bookmarkEnd w:id="8"/>
      <w:r>
        <w:t>Data Components</w:t>
      </w:r>
      <w:bookmarkEnd w:id="9"/>
    </w:p>
    <w:p w14:paraId="1BE5F467" w14:textId="7B904D61" w:rsidR="00D65E9E" w:rsidRPr="00FE0DE9" w:rsidRDefault="00D65E9E" w:rsidP="007F08DA">
      <w:pPr>
        <w:pStyle w:val="BodyText"/>
        <w:rPr>
          <w:rFonts w:ascii="Tahoma" w:hAnsi="Tahoma" w:cs="Tahoma"/>
          <w:color w:val="000000"/>
          <w:szCs w:val="24"/>
        </w:rPr>
      </w:pPr>
      <w:r w:rsidRPr="00B91F9C">
        <w:rPr>
          <w:rFonts w:ascii="Tahoma" w:hAnsi="Tahoma" w:cs="Tahoma"/>
          <w:color w:val="000000"/>
          <w:szCs w:val="24"/>
        </w:rPr>
        <w:t xml:space="preserve">Chapter 3 (Data Associated with an Emergency Incident) identifies the data elements associated with an emergency incident grouped into various data components.  </w:t>
      </w:r>
      <w:r>
        <w:rPr>
          <w:rFonts w:ascii="Tahoma" w:hAnsi="Tahoma" w:cs="Tahoma"/>
          <w:color w:val="000000"/>
          <w:szCs w:val="24"/>
        </w:rPr>
        <w:t xml:space="preserve">Each data component has a common set of elements which include: </w:t>
      </w:r>
    </w:p>
    <w:p w14:paraId="69F56B83" w14:textId="10E421A1" w:rsidR="00D65E9E" w:rsidRPr="00FE0DE9" w:rsidRDefault="007F08DA">
      <w:pPr>
        <w:pStyle w:val="BodyText"/>
        <w:numPr>
          <w:ilvl w:val="0"/>
          <w:numId w:val="3"/>
        </w:numPr>
        <w:rPr>
          <w:rFonts w:ascii="Tahoma" w:hAnsi="Tahoma" w:cs="Tahoma"/>
        </w:rPr>
      </w:pPr>
      <w:r w:rsidRPr="00FE0DE9">
        <w:rPr>
          <w:rFonts w:ascii="Tahoma" w:hAnsi="Tahoma" w:cs="Tahoma"/>
        </w:rPr>
        <w:t>Identifier (</w:t>
      </w:r>
      <w:r w:rsidR="00E961BC" w:rsidRPr="00FE0DE9">
        <w:rPr>
          <w:rFonts w:ascii="Tahoma" w:hAnsi="Tahoma" w:cs="Tahoma"/>
        </w:rPr>
        <w:t>$id</w:t>
      </w:r>
      <w:r w:rsidRPr="00FE0DE9">
        <w:rPr>
          <w:rFonts w:ascii="Tahoma" w:hAnsi="Tahoma" w:cs="Tahoma"/>
        </w:rPr>
        <w:t>)</w:t>
      </w:r>
      <w:r w:rsidR="00E961BC" w:rsidRPr="00FE0DE9">
        <w:rPr>
          <w:rFonts w:ascii="Tahoma" w:hAnsi="Tahoma" w:cs="Tahoma"/>
        </w:rPr>
        <w:t xml:space="preserve"> </w:t>
      </w:r>
      <w:r w:rsidR="005B1ACE" w:rsidRPr="00FE0DE9">
        <w:rPr>
          <w:rFonts w:ascii="Tahoma" w:hAnsi="Tahoma" w:cs="Tahoma"/>
        </w:rPr>
        <w:t>–</w:t>
      </w:r>
      <w:r w:rsidR="00E961BC" w:rsidRPr="00FE0DE9">
        <w:rPr>
          <w:rFonts w:ascii="Tahoma" w:hAnsi="Tahoma" w:cs="Tahoma"/>
        </w:rPr>
        <w:t xml:space="preserve"> </w:t>
      </w:r>
      <w:r w:rsidR="005B1ACE" w:rsidRPr="00FE0DE9">
        <w:rPr>
          <w:rFonts w:ascii="Tahoma" w:hAnsi="Tahoma" w:cs="Tahoma"/>
        </w:rPr>
        <w:t xml:space="preserve">required - </w:t>
      </w:r>
      <w:r w:rsidR="00E961BC" w:rsidRPr="00FE0DE9">
        <w:rPr>
          <w:rFonts w:ascii="Tahoma" w:hAnsi="Tahoma" w:cs="Tahoma"/>
        </w:rPr>
        <w:t>Globally unique identifier of the data component.</w:t>
      </w:r>
    </w:p>
    <w:p w14:paraId="1464830D" w14:textId="3119F378" w:rsidR="00E961BC" w:rsidRPr="00FE0DE9" w:rsidRDefault="00836C01">
      <w:pPr>
        <w:pStyle w:val="BodyText"/>
        <w:numPr>
          <w:ilvl w:val="0"/>
          <w:numId w:val="3"/>
        </w:numPr>
        <w:rPr>
          <w:rFonts w:ascii="Tahoma" w:hAnsi="Tahoma" w:cs="Tahoma"/>
        </w:rPr>
      </w:pPr>
      <w:proofErr w:type="spellStart"/>
      <w:r>
        <w:rPr>
          <w:rFonts w:ascii="Tahoma" w:hAnsi="Tahoma" w:cs="Tahoma"/>
        </w:rPr>
        <w:t>l</w:t>
      </w:r>
      <w:r w:rsidR="00E961BC" w:rsidRPr="00FE0DE9">
        <w:rPr>
          <w:rFonts w:ascii="Tahoma" w:hAnsi="Tahoma" w:cs="Tahoma"/>
        </w:rPr>
        <w:t>astUpdateTimeStamp</w:t>
      </w:r>
      <w:proofErr w:type="spellEnd"/>
      <w:r w:rsidR="00E961BC" w:rsidRPr="00FE0DE9">
        <w:rPr>
          <w:rFonts w:ascii="Tahoma" w:hAnsi="Tahoma" w:cs="Tahoma"/>
        </w:rPr>
        <w:t xml:space="preserve"> - </w:t>
      </w:r>
      <w:r w:rsidR="005B1ACE" w:rsidRPr="00FE0DE9">
        <w:rPr>
          <w:rFonts w:ascii="Tahoma" w:hAnsi="Tahoma" w:cs="Tahoma"/>
        </w:rPr>
        <w:t xml:space="preserve">required - </w:t>
      </w:r>
      <w:r w:rsidR="00E961BC" w:rsidRPr="00FE0DE9">
        <w:rPr>
          <w:rFonts w:ascii="Tahoma" w:hAnsi="Tahoma" w:cs="Tahoma"/>
        </w:rPr>
        <w:t>Timestamp of the last time the data component was modified.</w:t>
      </w:r>
      <w:r w:rsidR="00D467C6" w:rsidRPr="00FE0DE9">
        <w:rPr>
          <w:rFonts w:ascii="Tahoma" w:hAnsi="Tahoma" w:cs="Tahoma"/>
        </w:rPr>
        <w:t xml:space="preserve"> Must be in the </w:t>
      </w:r>
      <w:r w:rsidR="007F08DA" w:rsidRPr="00FE0DE9">
        <w:rPr>
          <w:rFonts w:ascii="Tahoma" w:hAnsi="Tahoma" w:cs="Tahoma"/>
        </w:rPr>
        <w:t>W3C datetime</w:t>
      </w:r>
      <w:r w:rsidR="00D467C6" w:rsidRPr="00FE0DE9">
        <w:rPr>
          <w:rFonts w:ascii="Tahoma" w:hAnsi="Tahoma" w:cs="Tahoma"/>
        </w:rPr>
        <w:t xml:space="preserve"> format as specified in NENA</w:t>
      </w:r>
      <w:r w:rsidR="007F08DA" w:rsidRPr="00FE0DE9">
        <w:rPr>
          <w:rFonts w:ascii="Tahoma" w:hAnsi="Tahoma" w:cs="Tahoma"/>
        </w:rPr>
        <w:t xml:space="preserve"> STA 010</w:t>
      </w:r>
      <w:r w:rsidR="00D467C6" w:rsidRPr="00FE0DE9">
        <w:rPr>
          <w:rFonts w:ascii="Tahoma" w:hAnsi="Tahoma" w:cs="Tahoma"/>
        </w:rPr>
        <w:t>.</w:t>
      </w:r>
    </w:p>
    <w:p w14:paraId="68AB0EA3" w14:textId="4B9E1B89" w:rsidR="00E961BC" w:rsidRPr="00FE0DE9" w:rsidRDefault="00836C01">
      <w:pPr>
        <w:pStyle w:val="BodyText"/>
        <w:numPr>
          <w:ilvl w:val="0"/>
          <w:numId w:val="3"/>
        </w:numPr>
        <w:rPr>
          <w:rFonts w:ascii="Tahoma" w:hAnsi="Tahoma" w:cs="Tahoma"/>
        </w:rPr>
      </w:pPr>
      <w:proofErr w:type="spellStart"/>
      <w:r>
        <w:rPr>
          <w:rFonts w:ascii="Tahoma" w:hAnsi="Tahoma" w:cs="Tahoma"/>
        </w:rPr>
        <w:t>o</w:t>
      </w:r>
      <w:r w:rsidR="00E961BC" w:rsidRPr="00FE0DE9">
        <w:rPr>
          <w:rFonts w:ascii="Tahoma" w:hAnsi="Tahoma" w:cs="Tahoma"/>
        </w:rPr>
        <w:t>wningAgencyIdentifier</w:t>
      </w:r>
      <w:proofErr w:type="spellEnd"/>
      <w:r w:rsidR="00E961BC" w:rsidRPr="00FE0DE9">
        <w:rPr>
          <w:rFonts w:ascii="Tahoma" w:hAnsi="Tahoma" w:cs="Tahoma"/>
        </w:rPr>
        <w:t xml:space="preserve"> - </w:t>
      </w:r>
      <w:r w:rsidR="003615E4" w:rsidRPr="00FE0DE9">
        <w:rPr>
          <w:rFonts w:ascii="Tahoma" w:hAnsi="Tahoma" w:cs="Tahoma"/>
        </w:rPr>
        <w:t xml:space="preserve">conditional </w:t>
      </w:r>
      <w:r w:rsidR="005B1ACE" w:rsidRPr="00FE0DE9">
        <w:rPr>
          <w:rFonts w:ascii="Tahoma" w:hAnsi="Tahoma" w:cs="Tahoma"/>
        </w:rPr>
        <w:t xml:space="preserve">- </w:t>
      </w:r>
      <w:r w:rsidR="00E961BC" w:rsidRPr="00FE0DE9">
        <w:rPr>
          <w:rFonts w:ascii="Tahoma" w:hAnsi="Tahoma" w:cs="Tahoma"/>
        </w:rPr>
        <w:t>Owning Agency Identifier. This includes private and public providers. Agencies are globally unique.</w:t>
      </w:r>
      <w:r w:rsidR="003615E4" w:rsidRPr="00FE0DE9">
        <w:rPr>
          <w:rFonts w:ascii="Tahoma" w:hAnsi="Tahoma" w:cs="Tahoma"/>
        </w:rPr>
        <w:t xml:space="preserve"> Must be present for EIDO aggregated by an IDX for multi-agency incident.</w:t>
      </w:r>
    </w:p>
    <w:p w14:paraId="1A943A1A" w14:textId="0B93218D" w:rsidR="00E961BC" w:rsidRPr="00FE0DE9" w:rsidRDefault="00836C01" w:rsidP="007F08DA">
      <w:pPr>
        <w:pStyle w:val="BodyText"/>
        <w:numPr>
          <w:ilvl w:val="0"/>
          <w:numId w:val="3"/>
        </w:numPr>
        <w:rPr>
          <w:rFonts w:ascii="Tahoma" w:hAnsi="Tahoma" w:cs="Tahoma"/>
        </w:rPr>
      </w:pPr>
      <w:proofErr w:type="spellStart"/>
      <w:r>
        <w:rPr>
          <w:rFonts w:ascii="Tahoma" w:hAnsi="Tahoma" w:cs="Tahoma"/>
        </w:rPr>
        <w:t>u</w:t>
      </w:r>
      <w:r w:rsidR="00E961BC" w:rsidRPr="00FE0DE9">
        <w:rPr>
          <w:rFonts w:ascii="Tahoma" w:hAnsi="Tahoma" w:cs="Tahoma"/>
        </w:rPr>
        <w:t>pdatedByAgentIdentifier</w:t>
      </w:r>
      <w:proofErr w:type="spellEnd"/>
      <w:r w:rsidR="00E961BC" w:rsidRPr="00FE0DE9">
        <w:rPr>
          <w:rFonts w:ascii="Tahoma" w:hAnsi="Tahoma" w:cs="Tahoma"/>
        </w:rPr>
        <w:t xml:space="preserve"> - A globally unique identifier of the agent or automaton that updated the data component last.</w:t>
      </w:r>
    </w:p>
    <w:p w14:paraId="725647DC" w14:textId="58415163" w:rsidR="007212FF" w:rsidRPr="00B91F9C" w:rsidRDefault="007212FF" w:rsidP="007212FF">
      <w:pPr>
        <w:pStyle w:val="Heading2"/>
      </w:pPr>
      <w:bookmarkStart w:id="10" w:name="_Toc54356141"/>
      <w:r>
        <w:t>Data Component Table Structure</w:t>
      </w:r>
      <w:bookmarkEnd w:id="10"/>
    </w:p>
    <w:p w14:paraId="730FCA17" w14:textId="1E2A6351" w:rsidR="007212FF" w:rsidRPr="00B91F9C" w:rsidRDefault="007212FF" w:rsidP="007212FF">
      <w:pPr>
        <w:rPr>
          <w:rFonts w:ascii="Tahoma" w:hAnsi="Tahoma" w:cs="Tahoma"/>
          <w:color w:val="000000"/>
          <w:szCs w:val="24"/>
        </w:rPr>
      </w:pPr>
      <w:r w:rsidRPr="00B91F9C">
        <w:rPr>
          <w:rFonts w:ascii="Tahoma" w:hAnsi="Tahoma" w:cs="Tahoma"/>
          <w:color w:val="000000"/>
          <w:szCs w:val="24"/>
        </w:rPr>
        <w:t>The initial (heading) section of each data component contains the following information blocks:</w:t>
      </w:r>
    </w:p>
    <w:p w14:paraId="3FC8C845" w14:textId="77777777" w:rsidR="007212FF" w:rsidRPr="00B91F9C"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 xml:space="preserve">Data Component – the name of the data component (e.g., </w:t>
      </w:r>
      <w:r>
        <w:rPr>
          <w:rFonts w:ascii="Tahoma" w:hAnsi="Tahoma" w:cs="Tahoma"/>
          <w:color w:val="000000"/>
          <w:szCs w:val="24"/>
        </w:rPr>
        <w:t>EIDO</w:t>
      </w:r>
      <w:r w:rsidRPr="00B91F9C">
        <w:rPr>
          <w:rFonts w:ascii="Tahoma" w:hAnsi="Tahoma" w:cs="Tahoma"/>
          <w:color w:val="000000"/>
          <w:szCs w:val="24"/>
        </w:rPr>
        <w:t xml:space="preserve"> Header, Agency Information, etc.)</w:t>
      </w:r>
    </w:p>
    <w:p w14:paraId="14B7D8E9" w14:textId="77777777" w:rsidR="007212FF" w:rsidRPr="00B91F9C"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 xml:space="preserve">Data Component Use – Identifies whether the data component is required or optional in </w:t>
      </w:r>
      <w:r>
        <w:rPr>
          <w:rFonts w:ascii="Tahoma" w:hAnsi="Tahoma" w:cs="Tahoma"/>
          <w:color w:val="000000"/>
          <w:szCs w:val="24"/>
        </w:rPr>
        <w:t>EIDO</w:t>
      </w:r>
      <w:r w:rsidRPr="00B91F9C">
        <w:rPr>
          <w:rFonts w:ascii="Tahoma" w:hAnsi="Tahoma" w:cs="Tahoma"/>
          <w:color w:val="000000"/>
          <w:szCs w:val="24"/>
        </w:rPr>
        <w:t xml:space="preserve"> instances.  </w:t>
      </w:r>
    </w:p>
    <w:p w14:paraId="6C090DF3" w14:textId="77777777" w:rsidR="007212FF" w:rsidRPr="00B91F9C"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 xml:space="preserve">Minimum Number – the minimum occurrences of the data component allowed in </w:t>
      </w:r>
      <w:r>
        <w:rPr>
          <w:rFonts w:ascii="Tahoma" w:hAnsi="Tahoma" w:cs="Tahoma"/>
          <w:color w:val="000000"/>
          <w:szCs w:val="24"/>
        </w:rPr>
        <w:t>EIDO</w:t>
      </w:r>
      <w:r w:rsidRPr="00B91F9C">
        <w:rPr>
          <w:rFonts w:ascii="Tahoma" w:hAnsi="Tahoma" w:cs="Tahoma"/>
          <w:color w:val="000000"/>
          <w:szCs w:val="24"/>
        </w:rPr>
        <w:t xml:space="preserve"> instances.</w:t>
      </w:r>
    </w:p>
    <w:p w14:paraId="32692308" w14:textId="391A748D" w:rsidR="007212FF" w:rsidRPr="00B91F9C"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 xml:space="preserve">Maximum Number – the maximum occurrences of the data component allowed in </w:t>
      </w:r>
      <w:r>
        <w:rPr>
          <w:rFonts w:ascii="Tahoma" w:hAnsi="Tahoma" w:cs="Tahoma"/>
          <w:color w:val="000000"/>
          <w:szCs w:val="24"/>
        </w:rPr>
        <w:t>EIDO</w:t>
      </w:r>
      <w:r w:rsidRPr="00B91F9C">
        <w:rPr>
          <w:rFonts w:ascii="Tahoma" w:hAnsi="Tahoma" w:cs="Tahoma"/>
          <w:color w:val="000000"/>
          <w:szCs w:val="24"/>
        </w:rPr>
        <w:t xml:space="preserve"> instances.</w:t>
      </w:r>
    </w:p>
    <w:p w14:paraId="0671B836" w14:textId="081DEB3D" w:rsidR="007212FF" w:rsidRPr="00032BCC" w:rsidRDefault="007212FF" w:rsidP="00032BCC">
      <w:pPr>
        <w:pStyle w:val="ListParagraph"/>
        <w:numPr>
          <w:ilvl w:val="0"/>
          <w:numId w:val="14"/>
        </w:numPr>
        <w:rPr>
          <w:rFonts w:ascii="Tahoma" w:hAnsi="Tahoma" w:cs="Tahoma"/>
          <w:color w:val="000000"/>
          <w:szCs w:val="24"/>
        </w:rPr>
      </w:pPr>
      <w:r w:rsidRPr="00032BCC">
        <w:rPr>
          <w:rFonts w:ascii="Tahoma" w:hAnsi="Tahoma" w:cs="Tahoma"/>
          <w:color w:val="000000"/>
          <w:szCs w:val="24"/>
        </w:rPr>
        <w:t xml:space="preserve">Child Of:  Identifies the potential parents of which a data component can be a child.  See the parent component to determine the relationship between the child and parent. </w:t>
      </w:r>
    </w:p>
    <w:p w14:paraId="7717E12E" w14:textId="3CB4EC30" w:rsidR="005D49CF" w:rsidRPr="00032BCC" w:rsidRDefault="005D49CF" w:rsidP="00032BCC">
      <w:pPr>
        <w:pStyle w:val="ListParagraph"/>
        <w:numPr>
          <w:ilvl w:val="0"/>
          <w:numId w:val="14"/>
        </w:numPr>
        <w:rPr>
          <w:rFonts w:ascii="Tahoma" w:hAnsi="Tahoma" w:cs="Tahoma"/>
          <w:color w:val="000000"/>
          <w:szCs w:val="24"/>
        </w:rPr>
      </w:pPr>
      <w:r w:rsidRPr="00032BCC">
        <w:rPr>
          <w:rFonts w:ascii="Tahoma" w:hAnsi="Tahoma" w:cs="Tahoma"/>
          <w:color w:val="000000"/>
          <w:szCs w:val="24"/>
        </w:rPr>
        <w:t>Linked By: Identifies the potential element that can link a data component.  See the related component to determine the relationship.</w:t>
      </w:r>
    </w:p>
    <w:p w14:paraId="53B49BF9" w14:textId="77777777" w:rsidR="007212FF"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Data Component Description – a general description of the purpose and contents of the data component.</w:t>
      </w:r>
    </w:p>
    <w:p w14:paraId="5DC5913B" w14:textId="77777777" w:rsidR="001A478F" w:rsidRPr="001A478F" w:rsidRDefault="001A478F" w:rsidP="001A478F">
      <w:pPr>
        <w:ind w:left="596"/>
        <w:rPr>
          <w:rFonts w:ascii="Tahoma" w:hAnsi="Tahoma" w:cs="Tahoma"/>
          <w:color w:val="000000"/>
          <w:szCs w:val="24"/>
        </w:rPr>
      </w:pPr>
    </w:p>
    <w:p w14:paraId="52D08DAD" w14:textId="6F6DEB1D" w:rsidR="007212FF" w:rsidRPr="00B91F9C" w:rsidRDefault="007212FF" w:rsidP="007212FF">
      <w:pPr>
        <w:rPr>
          <w:rFonts w:ascii="Tahoma" w:hAnsi="Tahoma" w:cs="Tahoma"/>
          <w:color w:val="000000"/>
          <w:szCs w:val="24"/>
        </w:rPr>
      </w:pPr>
      <w:r w:rsidRPr="00B91F9C">
        <w:rPr>
          <w:rFonts w:ascii="Tahoma" w:hAnsi="Tahoma" w:cs="Tahoma"/>
          <w:color w:val="000000"/>
          <w:szCs w:val="24"/>
        </w:rPr>
        <w:t xml:space="preserve">The above information blocks are followed by a table that identifies the data elements included in the data components. Note that entire data components are included as a complex data element within their parent data component.  In this case, the description identifies it as a complex data element (data component) and defines the relationship between the two data components.  </w:t>
      </w:r>
    </w:p>
    <w:p w14:paraId="35F34911" w14:textId="77777777" w:rsidR="007212FF" w:rsidRDefault="007212FF" w:rsidP="007212FF">
      <w:pPr>
        <w:rPr>
          <w:rFonts w:ascii="Tahoma" w:hAnsi="Tahoma" w:cs="Tahoma"/>
          <w:color w:val="000000"/>
          <w:szCs w:val="24"/>
        </w:rPr>
      </w:pPr>
    </w:p>
    <w:p w14:paraId="25D8071B" w14:textId="77777777" w:rsidR="007212FF" w:rsidRPr="00B91F9C" w:rsidRDefault="007212FF" w:rsidP="007212FF">
      <w:pPr>
        <w:rPr>
          <w:rFonts w:ascii="Tahoma" w:hAnsi="Tahoma" w:cs="Tahoma"/>
          <w:color w:val="000000"/>
          <w:szCs w:val="24"/>
        </w:rPr>
      </w:pPr>
      <w:r w:rsidRPr="00B91F9C">
        <w:rPr>
          <w:rFonts w:ascii="Tahoma" w:hAnsi="Tahoma" w:cs="Tahoma"/>
          <w:color w:val="000000"/>
          <w:szCs w:val="24"/>
        </w:rPr>
        <w:t>The following information is included for each data element:</w:t>
      </w:r>
    </w:p>
    <w:p w14:paraId="6B9567CE" w14:textId="445F4935" w:rsidR="007212FF" w:rsidRPr="00B91F9C" w:rsidRDefault="00A92CA5" w:rsidP="007212FF">
      <w:pPr>
        <w:pStyle w:val="ListParagraph"/>
        <w:numPr>
          <w:ilvl w:val="0"/>
          <w:numId w:val="14"/>
        </w:numPr>
        <w:rPr>
          <w:rFonts w:ascii="Tahoma" w:hAnsi="Tahoma" w:cs="Tahoma"/>
          <w:color w:val="000000"/>
          <w:szCs w:val="24"/>
        </w:rPr>
      </w:pPr>
      <w:r>
        <w:rPr>
          <w:rFonts w:ascii="Tahoma" w:hAnsi="Tahoma" w:cs="Tahoma"/>
          <w:color w:val="000000"/>
          <w:szCs w:val="24"/>
        </w:rPr>
        <w:t>JSON Name</w:t>
      </w:r>
      <w:r w:rsidR="007212FF" w:rsidRPr="00B91F9C">
        <w:rPr>
          <w:rFonts w:ascii="Tahoma" w:hAnsi="Tahoma" w:cs="Tahoma"/>
          <w:color w:val="000000"/>
          <w:szCs w:val="24"/>
        </w:rPr>
        <w:t xml:space="preserve"> – Descriptive name of the data element.  </w:t>
      </w:r>
    </w:p>
    <w:p w14:paraId="5DBC313C" w14:textId="77777777" w:rsidR="007212FF" w:rsidRPr="00B91F9C"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 xml:space="preserve">Use – identifies whether the data elements are required, optional or conditional.  Data elements that are conditional describe the conditions when they are required and when they are optional.  Required data elements can exist within optional data components.  Required data elements of an optional data component are only required if the data component is included in an </w:t>
      </w:r>
      <w:r>
        <w:rPr>
          <w:rFonts w:ascii="Tahoma" w:hAnsi="Tahoma" w:cs="Tahoma"/>
          <w:color w:val="000000"/>
          <w:szCs w:val="24"/>
        </w:rPr>
        <w:t>EIDO</w:t>
      </w:r>
      <w:r w:rsidRPr="00B91F9C">
        <w:rPr>
          <w:rFonts w:ascii="Tahoma" w:hAnsi="Tahoma" w:cs="Tahoma"/>
          <w:color w:val="000000"/>
          <w:szCs w:val="24"/>
        </w:rPr>
        <w:t xml:space="preserve"> instance.  For example, not all </w:t>
      </w:r>
      <w:r>
        <w:rPr>
          <w:rFonts w:ascii="Tahoma" w:hAnsi="Tahoma" w:cs="Tahoma"/>
          <w:color w:val="000000"/>
          <w:szCs w:val="24"/>
        </w:rPr>
        <w:t>EIDO</w:t>
      </w:r>
      <w:r w:rsidRPr="00B91F9C">
        <w:rPr>
          <w:rFonts w:ascii="Tahoma" w:hAnsi="Tahoma" w:cs="Tahoma"/>
          <w:color w:val="000000"/>
          <w:szCs w:val="24"/>
        </w:rPr>
        <w:t xml:space="preserve"> instances will contain a Dispatch Information data component since sufficient information to dispatch emergency resources to the incident are not yet available or assigned resource statuses have not changed. However, if an </w:t>
      </w:r>
      <w:r>
        <w:rPr>
          <w:rFonts w:ascii="Tahoma" w:hAnsi="Tahoma" w:cs="Tahoma"/>
          <w:color w:val="000000"/>
          <w:szCs w:val="24"/>
        </w:rPr>
        <w:t>EIDO</w:t>
      </w:r>
      <w:r w:rsidRPr="00B91F9C">
        <w:rPr>
          <w:rFonts w:ascii="Tahoma" w:hAnsi="Tahoma" w:cs="Tahoma"/>
          <w:color w:val="000000"/>
          <w:szCs w:val="24"/>
        </w:rPr>
        <w:t xml:space="preserve"> instance contains a Dispatch Information data component, that data component must always contain the "Incident Type–Common" data element.</w:t>
      </w:r>
    </w:p>
    <w:p w14:paraId="17B9BE1D" w14:textId="27697BD8" w:rsidR="007212FF" w:rsidRPr="00B91F9C"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 xml:space="preserve">Minimum number – the minimum occurrences of the data element that may be included in the data component.  </w:t>
      </w:r>
    </w:p>
    <w:p w14:paraId="4BBF26EA" w14:textId="5502210F" w:rsidR="007212FF" w:rsidRPr="00B91F9C"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Maximum Number – the maximum occurrences of the data element that may be included in the data component.</w:t>
      </w:r>
    </w:p>
    <w:p w14:paraId="0D204FBA" w14:textId="39CF6F0E" w:rsidR="007212FF" w:rsidRDefault="007212FF" w:rsidP="007212FF">
      <w:pPr>
        <w:pStyle w:val="ListParagraph"/>
        <w:numPr>
          <w:ilvl w:val="0"/>
          <w:numId w:val="14"/>
        </w:numPr>
        <w:rPr>
          <w:rFonts w:ascii="Tahoma" w:hAnsi="Tahoma" w:cs="Tahoma"/>
          <w:color w:val="000000"/>
          <w:szCs w:val="24"/>
        </w:rPr>
      </w:pPr>
      <w:r w:rsidRPr="00B91F9C">
        <w:rPr>
          <w:rFonts w:ascii="Tahoma" w:hAnsi="Tahoma" w:cs="Tahoma"/>
          <w:color w:val="000000"/>
          <w:szCs w:val="24"/>
        </w:rPr>
        <w:t>Description – a general description of the data element. For complex data elements (data components), the description identifies the relationship between the two data components.</w:t>
      </w:r>
    </w:p>
    <w:p w14:paraId="65E44F10" w14:textId="77777777" w:rsidR="00876949" w:rsidRPr="00B91F9C" w:rsidRDefault="00876949" w:rsidP="00876949">
      <w:pPr>
        <w:pStyle w:val="ListParagraph"/>
        <w:ind w:left="956"/>
        <w:rPr>
          <w:rFonts w:ascii="Tahoma" w:hAnsi="Tahoma" w:cs="Tahoma"/>
          <w:color w:val="000000"/>
          <w:szCs w:val="24"/>
        </w:rPr>
      </w:pPr>
    </w:p>
    <w:p w14:paraId="287BC7AB" w14:textId="77777777" w:rsidR="00B64ABE" w:rsidRDefault="00B64ABE" w:rsidP="007212FF">
      <w:pPr>
        <w:rPr>
          <w:rFonts w:ascii="Tahoma" w:hAnsi="Tahoma" w:cs="Tahoma"/>
          <w:szCs w:val="24"/>
        </w:rPr>
      </w:pPr>
    </w:p>
    <w:p w14:paraId="1ABBF019" w14:textId="529E930A" w:rsidR="007212FF" w:rsidRDefault="007212FF" w:rsidP="007212FF">
      <w:pPr>
        <w:rPr>
          <w:rFonts w:ascii="Tahoma" w:hAnsi="Tahoma" w:cs="Tahoma"/>
          <w:szCs w:val="24"/>
        </w:rPr>
      </w:pPr>
      <w:r w:rsidRPr="00B91F9C">
        <w:rPr>
          <w:rFonts w:ascii="Tahoma" w:hAnsi="Tahoma" w:cs="Tahoma"/>
          <w:szCs w:val="24"/>
        </w:rPr>
        <w:t xml:space="preserve">Chapter </w:t>
      </w:r>
      <w:r>
        <w:rPr>
          <w:rFonts w:ascii="Tahoma" w:hAnsi="Tahoma" w:cs="Tahoma"/>
          <w:szCs w:val="24"/>
        </w:rPr>
        <w:t>6</w:t>
      </w:r>
      <w:r w:rsidRPr="00B91F9C">
        <w:rPr>
          <w:rFonts w:ascii="Tahoma" w:hAnsi="Tahoma" w:cs="Tahoma"/>
          <w:szCs w:val="24"/>
        </w:rPr>
        <w:t xml:space="preserve"> (Recommended Reading and References) includes sources and references that can be used to obtain additional information about related NENA standards, NIEM, and global justice terminology and standards. </w:t>
      </w:r>
    </w:p>
    <w:p w14:paraId="36F6C0AE" w14:textId="77777777" w:rsidR="007212FF" w:rsidRPr="00B91F9C" w:rsidRDefault="007212FF" w:rsidP="007212FF">
      <w:pPr>
        <w:rPr>
          <w:rFonts w:ascii="Tahoma" w:hAnsi="Tahoma" w:cs="Tahoma"/>
          <w:szCs w:val="24"/>
        </w:rPr>
      </w:pPr>
    </w:p>
    <w:p w14:paraId="334AA5A2" w14:textId="77777777" w:rsidR="007212FF" w:rsidRPr="007F3B1B" w:rsidRDefault="007212FF" w:rsidP="007212FF">
      <w:pPr>
        <w:rPr>
          <w:rFonts w:ascii="Tahoma" w:hAnsi="Tahoma" w:cs="Tahoma"/>
          <w:szCs w:val="24"/>
        </w:rPr>
      </w:pPr>
      <w:r w:rsidRPr="007F3B1B">
        <w:rPr>
          <w:rFonts w:ascii="Tahoma" w:hAnsi="Tahoma" w:cs="Tahoma"/>
          <w:szCs w:val="24"/>
        </w:rPr>
        <w:t>Chapter 3 (EIDO Registries) identifies registries that define the domain of values that must be used for specific EIDO elements.</w:t>
      </w:r>
    </w:p>
    <w:p w14:paraId="662EB079" w14:textId="53B0D569" w:rsidR="004B6A2E" w:rsidRDefault="004B6A2E" w:rsidP="00782121">
      <w:pPr>
        <w:rPr>
          <w:sz w:val="20"/>
        </w:rPr>
      </w:pPr>
    </w:p>
    <w:p w14:paraId="29F773E6" w14:textId="77777777" w:rsidR="004B6A2E" w:rsidRPr="004B6A2E" w:rsidRDefault="004B6A2E">
      <w:pPr>
        <w:rPr>
          <w:sz w:val="20"/>
        </w:rPr>
      </w:pPr>
    </w:p>
    <w:p w14:paraId="6E69500E" w14:textId="77777777" w:rsidR="004B6A2E" w:rsidRPr="004B6A2E" w:rsidRDefault="004B6A2E">
      <w:pPr>
        <w:rPr>
          <w:sz w:val="20"/>
        </w:rPr>
      </w:pPr>
    </w:p>
    <w:p w14:paraId="0536FE3A" w14:textId="37E11D5D" w:rsidR="00E069EB" w:rsidRDefault="00E069EB" w:rsidP="002A1C4D">
      <w:pPr>
        <w:tabs>
          <w:tab w:val="left" w:pos="6105"/>
        </w:tabs>
        <w:rPr>
          <w:sz w:val="20"/>
        </w:rPr>
        <w:sectPr w:rsidR="00E069EB">
          <w:pgSz w:w="12240" w:h="15840"/>
          <w:pgMar w:top="1940" w:right="980" w:bottom="1100" w:left="780" w:header="722" w:footer="846" w:gutter="0"/>
          <w:cols w:space="720"/>
        </w:sectPr>
      </w:pPr>
    </w:p>
    <w:p w14:paraId="28351130" w14:textId="77777777" w:rsidR="00782121" w:rsidRDefault="00782121" w:rsidP="00782121">
      <w:pPr>
        <w:pStyle w:val="BodyText"/>
        <w:spacing w:before="2"/>
        <w:rPr>
          <w:sz w:val="13"/>
        </w:rPr>
      </w:pPr>
    </w:p>
    <w:p w14:paraId="0C05614A" w14:textId="7E59CB34" w:rsidR="008F2056" w:rsidRDefault="00D82555" w:rsidP="0052532D">
      <w:pPr>
        <w:pStyle w:val="Heading2"/>
      </w:pPr>
      <w:bookmarkStart w:id="11" w:name="_bookmark1"/>
      <w:bookmarkStart w:id="12" w:name="_Toc54356142"/>
      <w:bookmarkStart w:id="13" w:name="_TOC_250027"/>
      <w:bookmarkEnd w:id="11"/>
      <w:r>
        <w:t>JSON Reference</w:t>
      </w:r>
      <w:r w:rsidR="008F2056">
        <w:t xml:space="preserve"> Data</w:t>
      </w:r>
      <w:r w:rsidR="008F2056" w:rsidRPr="008F2056">
        <w:rPr>
          <w:spacing w:val="-3"/>
        </w:rPr>
        <w:t xml:space="preserve"> </w:t>
      </w:r>
      <w:r w:rsidR="008F2056">
        <w:t>Component</w:t>
      </w:r>
      <w:bookmarkEnd w:id="12"/>
    </w:p>
    <w:p w14:paraId="45721811" w14:textId="1D2F0589" w:rsidR="008F2056" w:rsidRDefault="008F2056" w:rsidP="008F2056">
      <w:pPr>
        <w:tabs>
          <w:tab w:val="left" w:pos="3251"/>
        </w:tabs>
        <w:spacing w:before="55"/>
        <w:ind w:left="676"/>
      </w:pPr>
      <w:r>
        <w:rPr>
          <w:b/>
        </w:rPr>
        <w:t>Data</w:t>
      </w:r>
      <w:r>
        <w:rPr>
          <w:b/>
          <w:spacing w:val="-2"/>
        </w:rPr>
        <w:t xml:space="preserve"> </w:t>
      </w:r>
      <w:r>
        <w:rPr>
          <w:b/>
        </w:rPr>
        <w:t>Component</w:t>
      </w:r>
      <w:r>
        <w:rPr>
          <w:b/>
          <w:spacing w:val="-2"/>
        </w:rPr>
        <w:t xml:space="preserve"> </w:t>
      </w:r>
      <w:r>
        <w:rPr>
          <w:b/>
        </w:rPr>
        <w:t>Use</w:t>
      </w:r>
      <w:r>
        <w:t>:</w:t>
      </w:r>
      <w:r>
        <w:tab/>
        <w:t>Optional component</w:t>
      </w:r>
    </w:p>
    <w:p w14:paraId="45122941" w14:textId="53BFA3CD" w:rsidR="008F2056" w:rsidRDefault="008F2056" w:rsidP="008F2056">
      <w:pPr>
        <w:tabs>
          <w:tab w:val="right" w:pos="3371"/>
        </w:tabs>
        <w:spacing w:before="120"/>
        <w:ind w:left="676"/>
      </w:pPr>
      <w:r w:rsidRPr="000F41D4">
        <w:rPr>
          <w:b/>
        </w:rPr>
        <w:t>Min:</w:t>
      </w:r>
      <w:r w:rsidRPr="000F41D4">
        <w:rPr>
          <w:b/>
        </w:rPr>
        <w:tab/>
      </w:r>
      <w:r>
        <w:rPr>
          <w:b/>
        </w:rPr>
        <w:t>0</w:t>
      </w:r>
    </w:p>
    <w:p w14:paraId="64C57DB9" w14:textId="3518E0C3" w:rsidR="008F2056" w:rsidRDefault="008F2056" w:rsidP="008F2056">
      <w:pPr>
        <w:tabs>
          <w:tab w:val="right" w:pos="3371"/>
        </w:tabs>
        <w:spacing w:before="120"/>
        <w:ind w:left="676"/>
      </w:pPr>
      <w:r>
        <w:rPr>
          <w:b/>
        </w:rPr>
        <w:t>Max:</w:t>
      </w:r>
      <w:r>
        <w:rPr>
          <w:b/>
        </w:rPr>
        <w:tab/>
      </w:r>
      <w:r>
        <w:t>*</w:t>
      </w:r>
    </w:p>
    <w:p w14:paraId="5621B4A7" w14:textId="77777777" w:rsidR="004E6F1E" w:rsidRDefault="008F2056" w:rsidP="008A186A">
      <w:pPr>
        <w:tabs>
          <w:tab w:val="left" w:pos="3251"/>
        </w:tabs>
        <w:spacing w:before="120"/>
        <w:ind w:left="676"/>
      </w:pPr>
      <w:r>
        <w:rPr>
          <w:b/>
        </w:rPr>
        <w:t>Child Of:</w:t>
      </w:r>
      <w:r>
        <w:rPr>
          <w:b/>
        </w:rPr>
        <w:tab/>
      </w:r>
      <w:proofErr w:type="spellStart"/>
      <w:proofErr w:type="gramStart"/>
      <w:r w:rsidR="00AC522B">
        <w:t>Agent,Agency</w:t>
      </w:r>
      <w:proofErr w:type="spellEnd"/>
      <w:proofErr w:type="gramEnd"/>
      <w:r w:rsidR="00AC522B">
        <w:t>,</w:t>
      </w:r>
      <w:r w:rsidR="00AC522B" w:rsidRPr="00AC522B">
        <w:t xml:space="preserve"> </w:t>
      </w:r>
      <w:r w:rsidR="00AC522B" w:rsidRPr="00C01F4A">
        <w:t>Split</w:t>
      </w:r>
      <w:r w:rsidR="00AC522B" w:rsidRPr="000F41D4">
        <w:t>/</w:t>
      </w:r>
      <w:proofErr w:type="spellStart"/>
      <w:r w:rsidR="00AC522B" w:rsidRPr="000F41D4">
        <w:t>Merge</w:t>
      </w:r>
      <w:r w:rsidR="00AC522B">
        <w:t>,Link,Incident,Call</w:t>
      </w:r>
      <w:proofErr w:type="spellEnd"/>
      <w:r w:rsidR="00AC522B">
        <w:t xml:space="preserve"> Data, Dispatch,</w:t>
      </w:r>
      <w:r w:rsidR="00AC522B" w:rsidRPr="00AC522B">
        <w:t xml:space="preserve"> </w:t>
      </w:r>
      <w:r w:rsidR="00AC522B">
        <w:t>Notes, Additional Data, Emergency Resource,</w:t>
      </w:r>
      <w:r w:rsidR="00AC522B" w:rsidRPr="00AC522B">
        <w:t xml:space="preserve"> </w:t>
      </w:r>
      <w:r w:rsidR="00AC522B">
        <w:t>Alarms and Sensors</w:t>
      </w:r>
    </w:p>
    <w:p w14:paraId="07F07716" w14:textId="6E33D93C" w:rsidR="008F2056" w:rsidRDefault="008F2056" w:rsidP="004E6F1E">
      <w:pPr>
        <w:tabs>
          <w:tab w:val="left" w:pos="3251"/>
        </w:tabs>
        <w:spacing w:before="120"/>
        <w:ind w:left="676"/>
        <w:rPr>
          <w:b/>
          <w:bCs/>
        </w:rPr>
      </w:pPr>
      <w:r w:rsidRPr="004E6F1E">
        <w:rPr>
          <w:rStyle w:val="BodyTextChar"/>
          <w:b/>
          <w:bCs/>
        </w:rPr>
        <w:t>Data Component Description</w:t>
      </w:r>
      <w:r>
        <w:t xml:space="preserve">: </w:t>
      </w:r>
      <w:r w:rsidRPr="0052532D">
        <w:rPr>
          <w:bCs/>
        </w:rPr>
        <w:t xml:space="preserve">This Data Component </w:t>
      </w:r>
      <w:r>
        <w:rPr>
          <w:bCs/>
        </w:rPr>
        <w:t xml:space="preserve">is used by other data components to reference data components present </w:t>
      </w:r>
      <w:r w:rsidR="001F1270">
        <w:rPr>
          <w:bCs/>
        </w:rPr>
        <w:t>elsewhere in the EIDO document</w:t>
      </w:r>
      <w:r>
        <w:rPr>
          <w:bCs/>
        </w:rPr>
        <w:t>.</w:t>
      </w:r>
    </w:p>
    <w:tbl>
      <w:tblPr>
        <w:tblW w:w="0" w:type="auto"/>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0"/>
        <w:gridCol w:w="1519"/>
        <w:gridCol w:w="771"/>
        <w:gridCol w:w="720"/>
        <w:gridCol w:w="6440"/>
      </w:tblGrid>
      <w:tr w:rsidR="00D82555" w:rsidRPr="001F68A7" w14:paraId="1CBDA25E" w14:textId="77777777" w:rsidTr="006F4D41">
        <w:trPr>
          <w:cantSplit/>
          <w:trHeight w:val="576"/>
          <w:tblHeader/>
        </w:trPr>
        <w:tc>
          <w:tcPr>
            <w:tcW w:w="12960" w:type="dxa"/>
            <w:gridSpan w:val="5"/>
            <w:shd w:val="clear" w:color="auto" w:fill="D9D9D9" w:themeFill="background1" w:themeFillShade="D9"/>
            <w:vAlign w:val="center"/>
          </w:tcPr>
          <w:p w14:paraId="0DC6BFED" w14:textId="02BF8C3C" w:rsidR="00D82555" w:rsidRPr="00B0124E" w:rsidRDefault="009F3C83" w:rsidP="006F4D41">
            <w:pPr>
              <w:pStyle w:val="TableParagraph"/>
              <w:ind w:left="0"/>
              <w:jc w:val="center"/>
              <w:rPr>
                <w:b/>
                <w:szCs w:val="20"/>
              </w:rPr>
            </w:pPr>
            <w:r>
              <w:rPr>
                <w:b/>
                <w:szCs w:val="20"/>
              </w:rPr>
              <w:t>JSON Reference</w:t>
            </w:r>
            <w:r w:rsidR="00D82555">
              <w:rPr>
                <w:b/>
                <w:szCs w:val="20"/>
              </w:rPr>
              <w:t xml:space="preserve"> Data Component</w:t>
            </w:r>
          </w:p>
        </w:tc>
      </w:tr>
      <w:tr w:rsidR="00D82555" w:rsidRPr="001F68A7" w14:paraId="0B153837" w14:textId="77777777" w:rsidTr="006F4D41">
        <w:trPr>
          <w:cantSplit/>
          <w:trHeight w:val="1103"/>
          <w:tblHeader/>
        </w:trPr>
        <w:tc>
          <w:tcPr>
            <w:tcW w:w="3510" w:type="dxa"/>
            <w:shd w:val="clear" w:color="auto" w:fill="D9D9D9" w:themeFill="background1" w:themeFillShade="D9"/>
            <w:vAlign w:val="bottom"/>
          </w:tcPr>
          <w:p w14:paraId="320ABDA0" w14:textId="77777777" w:rsidR="00D82555" w:rsidRPr="001F68A7" w:rsidRDefault="00D82555" w:rsidP="006F4D41">
            <w:pPr>
              <w:pStyle w:val="TableParagraph"/>
              <w:ind w:left="0" w:firstLine="180"/>
              <w:jc w:val="center"/>
              <w:rPr>
                <w:szCs w:val="20"/>
              </w:rPr>
            </w:pPr>
            <w:r w:rsidRPr="001F68A7">
              <w:rPr>
                <w:b/>
                <w:szCs w:val="20"/>
              </w:rPr>
              <w:t>JSON Name</w:t>
            </w:r>
          </w:p>
        </w:tc>
        <w:tc>
          <w:tcPr>
            <w:tcW w:w="1519" w:type="dxa"/>
            <w:shd w:val="clear" w:color="auto" w:fill="D9D9D9" w:themeFill="background1" w:themeFillShade="D9"/>
            <w:vAlign w:val="bottom"/>
          </w:tcPr>
          <w:p w14:paraId="611975EB" w14:textId="77777777" w:rsidR="00D82555" w:rsidRPr="001F68A7" w:rsidRDefault="00D82555" w:rsidP="006F4D41">
            <w:pPr>
              <w:pStyle w:val="TableParagraph"/>
              <w:ind w:left="244" w:right="120" w:firstLine="4"/>
              <w:jc w:val="center"/>
              <w:rPr>
                <w:b/>
                <w:szCs w:val="20"/>
              </w:rPr>
            </w:pPr>
            <w:r w:rsidRPr="001F68A7">
              <w:rPr>
                <w:b/>
                <w:szCs w:val="20"/>
              </w:rPr>
              <w:t>Use (required, optional,</w:t>
            </w:r>
          </w:p>
          <w:p w14:paraId="28CDAD90" w14:textId="77777777" w:rsidR="00D82555" w:rsidRPr="001F68A7" w:rsidRDefault="00D82555" w:rsidP="006F4D41">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75882415" w14:textId="77777777" w:rsidR="00D82555" w:rsidRPr="001F68A7" w:rsidRDefault="00D82555" w:rsidP="006F4D41">
            <w:pPr>
              <w:pStyle w:val="TableParagraph"/>
              <w:ind w:left="239" w:right="130" w:hanging="84"/>
              <w:jc w:val="center"/>
              <w:rPr>
                <w:b/>
                <w:szCs w:val="20"/>
              </w:rPr>
            </w:pPr>
            <w:r w:rsidRPr="001F68A7">
              <w:rPr>
                <w:b/>
                <w:szCs w:val="20"/>
              </w:rPr>
              <w:t>Min</w:t>
            </w:r>
          </w:p>
        </w:tc>
        <w:tc>
          <w:tcPr>
            <w:tcW w:w="720" w:type="dxa"/>
            <w:shd w:val="clear" w:color="auto" w:fill="D9D9D9" w:themeFill="background1" w:themeFillShade="D9"/>
            <w:vAlign w:val="bottom"/>
          </w:tcPr>
          <w:p w14:paraId="02DD315E" w14:textId="77777777" w:rsidR="00D82555" w:rsidRPr="001F68A7" w:rsidRDefault="00D82555" w:rsidP="006F4D41">
            <w:pPr>
              <w:pStyle w:val="TableParagraph"/>
              <w:ind w:left="0" w:firstLine="47"/>
              <w:jc w:val="center"/>
              <w:rPr>
                <w:b/>
                <w:szCs w:val="20"/>
              </w:rPr>
            </w:pPr>
            <w:r w:rsidRPr="001F68A7">
              <w:rPr>
                <w:b/>
                <w:szCs w:val="20"/>
              </w:rPr>
              <w:t>Max</w:t>
            </w:r>
          </w:p>
        </w:tc>
        <w:tc>
          <w:tcPr>
            <w:tcW w:w="6440" w:type="dxa"/>
            <w:shd w:val="clear" w:color="auto" w:fill="D9D9D9" w:themeFill="background1" w:themeFillShade="D9"/>
            <w:vAlign w:val="bottom"/>
          </w:tcPr>
          <w:p w14:paraId="7ABBA0D0" w14:textId="77777777" w:rsidR="00D82555" w:rsidRPr="001F68A7" w:rsidRDefault="00D82555" w:rsidP="006F4D41">
            <w:pPr>
              <w:pStyle w:val="TableParagraph"/>
              <w:spacing w:line="273" w:lineRule="exact"/>
              <w:ind w:left="106"/>
              <w:jc w:val="center"/>
              <w:rPr>
                <w:b/>
                <w:szCs w:val="20"/>
              </w:rPr>
            </w:pPr>
            <w:r w:rsidRPr="001F68A7">
              <w:rPr>
                <w:b/>
                <w:szCs w:val="20"/>
              </w:rPr>
              <w:t>Description</w:t>
            </w:r>
          </w:p>
        </w:tc>
      </w:tr>
      <w:tr w:rsidR="00D82555" w:rsidRPr="001F68A7" w14:paraId="3A2B4542" w14:textId="77777777" w:rsidTr="0052532D">
        <w:trPr>
          <w:cantSplit/>
          <w:trHeight w:val="783"/>
        </w:trPr>
        <w:tc>
          <w:tcPr>
            <w:tcW w:w="3510" w:type="dxa"/>
          </w:tcPr>
          <w:p w14:paraId="481A48B5" w14:textId="0A22D1DE" w:rsidR="00D82555" w:rsidRPr="001F68A7" w:rsidRDefault="009F3C83" w:rsidP="006F4D41">
            <w:pPr>
              <w:pStyle w:val="TableParagraph"/>
              <w:ind w:right="205"/>
              <w:rPr>
                <w:szCs w:val="20"/>
              </w:rPr>
            </w:pPr>
            <w:r>
              <w:rPr>
                <w:szCs w:val="20"/>
              </w:rPr>
              <w:t>$ref</w:t>
            </w:r>
          </w:p>
        </w:tc>
        <w:tc>
          <w:tcPr>
            <w:tcW w:w="1519" w:type="dxa"/>
          </w:tcPr>
          <w:p w14:paraId="33642078" w14:textId="77777777" w:rsidR="00D82555" w:rsidRPr="001F68A7" w:rsidRDefault="00D82555" w:rsidP="006F4D41">
            <w:pPr>
              <w:pStyle w:val="TableParagraph"/>
              <w:spacing w:line="267" w:lineRule="exact"/>
              <w:ind w:left="104" w:right="103"/>
              <w:jc w:val="center"/>
              <w:rPr>
                <w:szCs w:val="20"/>
              </w:rPr>
            </w:pPr>
            <w:r w:rsidRPr="001F68A7">
              <w:rPr>
                <w:szCs w:val="20"/>
              </w:rPr>
              <w:t>Required</w:t>
            </w:r>
          </w:p>
        </w:tc>
        <w:tc>
          <w:tcPr>
            <w:tcW w:w="771" w:type="dxa"/>
          </w:tcPr>
          <w:p w14:paraId="233E77D5" w14:textId="77777777" w:rsidR="00D82555" w:rsidRPr="001F68A7" w:rsidRDefault="00D82555" w:rsidP="006F4D41">
            <w:pPr>
              <w:pStyle w:val="TableParagraph"/>
              <w:spacing w:line="267" w:lineRule="exact"/>
              <w:ind w:left="3"/>
              <w:jc w:val="center"/>
              <w:rPr>
                <w:szCs w:val="20"/>
              </w:rPr>
            </w:pPr>
            <w:r w:rsidRPr="001F68A7">
              <w:rPr>
                <w:szCs w:val="20"/>
              </w:rPr>
              <w:t>1</w:t>
            </w:r>
          </w:p>
        </w:tc>
        <w:tc>
          <w:tcPr>
            <w:tcW w:w="720" w:type="dxa"/>
          </w:tcPr>
          <w:p w14:paraId="2E87F0DC" w14:textId="77777777" w:rsidR="00D82555" w:rsidRPr="001F68A7" w:rsidRDefault="00D82555" w:rsidP="006F4D41">
            <w:pPr>
              <w:pStyle w:val="TableParagraph"/>
              <w:spacing w:line="267" w:lineRule="exact"/>
              <w:ind w:left="12"/>
              <w:jc w:val="center"/>
              <w:rPr>
                <w:szCs w:val="20"/>
              </w:rPr>
            </w:pPr>
            <w:r w:rsidRPr="001F68A7">
              <w:rPr>
                <w:szCs w:val="20"/>
              </w:rPr>
              <w:t>1</w:t>
            </w:r>
          </w:p>
        </w:tc>
        <w:tc>
          <w:tcPr>
            <w:tcW w:w="6440" w:type="dxa"/>
          </w:tcPr>
          <w:p w14:paraId="302FF087" w14:textId="66349E87" w:rsidR="00D82555" w:rsidRPr="001F68A7" w:rsidRDefault="00B770CA" w:rsidP="006F4D41">
            <w:pPr>
              <w:pStyle w:val="TableParagraph"/>
              <w:ind w:left="106" w:right="111"/>
              <w:rPr>
                <w:szCs w:val="20"/>
              </w:rPr>
            </w:pPr>
            <w:r>
              <w:rPr>
                <w:szCs w:val="20"/>
              </w:rPr>
              <w:t xml:space="preserve">Data element containing the </w:t>
            </w:r>
            <w:r>
              <w:t>Identifier (</w:t>
            </w:r>
            <w:r w:rsidRPr="00E961BC">
              <w:t>$id</w:t>
            </w:r>
            <w:r>
              <w:t>) of the referenced data element.</w:t>
            </w:r>
          </w:p>
        </w:tc>
      </w:tr>
    </w:tbl>
    <w:p w14:paraId="022C6E0E" w14:textId="3A281232" w:rsidR="00EA18ED" w:rsidRDefault="00EA18ED" w:rsidP="0052532D">
      <w:pPr>
        <w:pStyle w:val="BodyText"/>
      </w:pPr>
    </w:p>
    <w:p w14:paraId="2E4EDEA2" w14:textId="77777777" w:rsidR="00EA18ED" w:rsidRDefault="00EA18ED">
      <w:r>
        <w:br w:type="page"/>
      </w:r>
    </w:p>
    <w:p w14:paraId="55EBB37C" w14:textId="77777777" w:rsidR="00782121" w:rsidRDefault="00782121" w:rsidP="007F3B1B">
      <w:pPr>
        <w:pStyle w:val="Heading2"/>
        <w:ind w:left="666"/>
      </w:pPr>
      <w:bookmarkStart w:id="14" w:name="_Toc54356143"/>
      <w:r w:rsidRPr="00C01F4A">
        <w:lastRenderedPageBreak/>
        <w:t>EIDO</w:t>
      </w:r>
      <w:r>
        <w:t xml:space="preserve"> Header Data</w:t>
      </w:r>
      <w:r>
        <w:rPr>
          <w:spacing w:val="-3"/>
        </w:rPr>
        <w:t xml:space="preserve"> </w:t>
      </w:r>
      <w:bookmarkEnd w:id="13"/>
      <w:r>
        <w:t>Component</w:t>
      </w:r>
      <w:bookmarkEnd w:id="14"/>
    </w:p>
    <w:p w14:paraId="4E518BC4" w14:textId="77777777" w:rsidR="00782121" w:rsidRDefault="00782121" w:rsidP="00782121">
      <w:pPr>
        <w:tabs>
          <w:tab w:val="left" w:pos="3251"/>
        </w:tabs>
        <w:spacing w:before="55"/>
        <w:ind w:left="676"/>
      </w:pPr>
      <w:r>
        <w:rPr>
          <w:b/>
        </w:rPr>
        <w:t>Data</w:t>
      </w:r>
      <w:r>
        <w:rPr>
          <w:b/>
          <w:spacing w:val="-2"/>
        </w:rPr>
        <w:t xml:space="preserve"> </w:t>
      </w:r>
      <w:r>
        <w:rPr>
          <w:b/>
        </w:rPr>
        <w:t>Component</w:t>
      </w:r>
      <w:r>
        <w:rPr>
          <w:b/>
          <w:spacing w:val="-2"/>
        </w:rPr>
        <w:t xml:space="preserve"> </w:t>
      </w:r>
      <w:r>
        <w:rPr>
          <w:b/>
        </w:rPr>
        <w:t>Use</w:t>
      </w:r>
      <w:r>
        <w:t>:</w:t>
      </w:r>
      <w:r>
        <w:tab/>
        <w:t>Required component</w:t>
      </w:r>
    </w:p>
    <w:p w14:paraId="296BB160" w14:textId="77777777" w:rsidR="00782121" w:rsidRDefault="00782121" w:rsidP="007F3B1B">
      <w:pPr>
        <w:tabs>
          <w:tab w:val="right" w:pos="3371"/>
        </w:tabs>
        <w:spacing w:before="120"/>
        <w:ind w:left="676"/>
      </w:pPr>
      <w:r w:rsidRPr="000F41D4">
        <w:rPr>
          <w:b/>
        </w:rPr>
        <w:t>Min:</w:t>
      </w:r>
      <w:r w:rsidRPr="000F41D4">
        <w:rPr>
          <w:b/>
        </w:rPr>
        <w:tab/>
      </w:r>
      <w:r>
        <w:rPr>
          <w:b/>
        </w:rPr>
        <w:t>1</w:t>
      </w:r>
    </w:p>
    <w:p w14:paraId="23807B2E" w14:textId="77777777" w:rsidR="00782121" w:rsidRDefault="00782121" w:rsidP="00782121">
      <w:pPr>
        <w:tabs>
          <w:tab w:val="right" w:pos="3371"/>
        </w:tabs>
        <w:spacing w:before="120"/>
        <w:ind w:left="676"/>
      </w:pPr>
      <w:r>
        <w:rPr>
          <w:b/>
        </w:rPr>
        <w:t>Max:</w:t>
      </w:r>
      <w:r>
        <w:rPr>
          <w:b/>
        </w:rPr>
        <w:tab/>
      </w:r>
      <w:r>
        <w:t>1</w:t>
      </w:r>
    </w:p>
    <w:p w14:paraId="13025C3F" w14:textId="77777777" w:rsidR="00782121" w:rsidRDefault="00782121" w:rsidP="00782121">
      <w:pPr>
        <w:tabs>
          <w:tab w:val="left" w:pos="3251"/>
        </w:tabs>
        <w:spacing w:before="120"/>
        <w:ind w:left="676"/>
      </w:pPr>
      <w:r>
        <w:rPr>
          <w:b/>
        </w:rPr>
        <w:t>Child Of:</w:t>
      </w:r>
      <w:r>
        <w:rPr>
          <w:b/>
        </w:rPr>
        <w:tab/>
      </w:r>
      <w:r>
        <w:t>None</w:t>
      </w:r>
    </w:p>
    <w:p w14:paraId="5C9989C4" w14:textId="77777777" w:rsidR="00782121" w:rsidRDefault="00782121" w:rsidP="00782121">
      <w:pPr>
        <w:pStyle w:val="BodyText"/>
        <w:spacing w:before="120"/>
        <w:ind w:left="676"/>
      </w:pPr>
      <w:r>
        <w:rPr>
          <w:b/>
        </w:rPr>
        <w:t xml:space="preserve">Data Component Description: </w:t>
      </w:r>
      <w:r>
        <w:t>This Data Component must always be present. Only one EIDO Header is permitted within a single EIDO. The EIDO Header identifies key information about the emergency incident.</w:t>
      </w:r>
    </w:p>
    <w:p w14:paraId="09471CD7" w14:textId="2912FA9C" w:rsidR="00782121" w:rsidRDefault="00782121" w:rsidP="00782121">
      <w:pPr>
        <w:pStyle w:val="BodyText"/>
        <w:spacing w:before="120"/>
        <w:ind w:left="676"/>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29"/>
        <w:gridCol w:w="761"/>
        <w:gridCol w:w="720"/>
        <w:gridCol w:w="6350"/>
      </w:tblGrid>
      <w:tr w:rsidR="00AC12B4" w14:paraId="7EEDDBAD" w14:textId="77777777" w:rsidTr="00274739">
        <w:trPr>
          <w:cantSplit/>
          <w:trHeight w:val="576"/>
          <w:tblHeader/>
        </w:trPr>
        <w:tc>
          <w:tcPr>
            <w:tcW w:w="12985" w:type="dxa"/>
            <w:gridSpan w:val="5"/>
            <w:shd w:val="clear" w:color="auto" w:fill="D9D9D9" w:themeFill="background1" w:themeFillShade="D9"/>
            <w:vAlign w:val="center"/>
          </w:tcPr>
          <w:p w14:paraId="35CFC60E" w14:textId="779F9408" w:rsidR="00AC12B4" w:rsidRDefault="00C46570" w:rsidP="00AC12B4">
            <w:pPr>
              <w:pStyle w:val="Heading2"/>
              <w:numPr>
                <w:ilvl w:val="0"/>
                <w:numId w:val="0"/>
              </w:numPr>
              <w:ind w:left="576" w:hanging="576"/>
              <w:jc w:val="center"/>
              <w:rPr>
                <w:sz w:val="26"/>
              </w:rPr>
            </w:pPr>
            <w:r>
              <w:rPr>
                <w:sz w:val="26"/>
              </w:rPr>
              <w:t>EIDO Header Data Component</w:t>
            </w:r>
          </w:p>
        </w:tc>
      </w:tr>
      <w:tr w:rsidR="00AC12B4" w14:paraId="16D77DDD" w14:textId="77777777" w:rsidTr="00274739">
        <w:trPr>
          <w:cantSplit/>
          <w:trHeight w:val="1103"/>
          <w:tblHeader/>
        </w:trPr>
        <w:tc>
          <w:tcPr>
            <w:tcW w:w="3625" w:type="dxa"/>
            <w:shd w:val="clear" w:color="auto" w:fill="D9D9D9" w:themeFill="background1" w:themeFillShade="D9"/>
            <w:vAlign w:val="bottom"/>
          </w:tcPr>
          <w:p w14:paraId="3699E756" w14:textId="2C10309E" w:rsidR="00AC12B4" w:rsidRDefault="00AC12B4" w:rsidP="007B69F8">
            <w:pPr>
              <w:pStyle w:val="TableParagraph"/>
              <w:spacing w:line="270" w:lineRule="atLeast"/>
              <w:ind w:right="1071"/>
              <w:jc w:val="center"/>
              <w:rPr>
                <w:b/>
                <w:sz w:val="24"/>
              </w:rPr>
            </w:pPr>
            <w:r>
              <w:rPr>
                <w:b/>
                <w:sz w:val="24"/>
              </w:rPr>
              <w:t>JSON Name</w:t>
            </w:r>
          </w:p>
        </w:tc>
        <w:tc>
          <w:tcPr>
            <w:tcW w:w="1529" w:type="dxa"/>
            <w:shd w:val="clear" w:color="auto" w:fill="D9D9D9" w:themeFill="background1" w:themeFillShade="D9"/>
            <w:vAlign w:val="bottom"/>
          </w:tcPr>
          <w:p w14:paraId="494CA3BC" w14:textId="77777777" w:rsidR="00AC12B4" w:rsidRDefault="00AC12B4" w:rsidP="007B69F8">
            <w:pPr>
              <w:pStyle w:val="TableParagraph"/>
              <w:ind w:left="244" w:right="238" w:firstLine="4"/>
              <w:jc w:val="center"/>
              <w:rPr>
                <w:b/>
                <w:sz w:val="24"/>
              </w:rPr>
            </w:pPr>
            <w:r>
              <w:rPr>
                <w:b/>
                <w:sz w:val="24"/>
              </w:rPr>
              <w:t>Use (required, optional,</w:t>
            </w:r>
          </w:p>
          <w:p w14:paraId="1C3246CE" w14:textId="77777777" w:rsidR="00AC12B4" w:rsidRDefault="00AC12B4" w:rsidP="007B69F8">
            <w:pPr>
              <w:pStyle w:val="TableParagraph"/>
              <w:spacing w:line="259" w:lineRule="exact"/>
              <w:ind w:left="129" w:right="120"/>
              <w:jc w:val="center"/>
              <w:rPr>
                <w:b/>
                <w:sz w:val="24"/>
              </w:rPr>
            </w:pPr>
            <w:r>
              <w:rPr>
                <w:b/>
                <w:sz w:val="24"/>
              </w:rPr>
              <w:t>conditional)</w:t>
            </w:r>
          </w:p>
        </w:tc>
        <w:tc>
          <w:tcPr>
            <w:tcW w:w="761" w:type="dxa"/>
            <w:shd w:val="clear" w:color="auto" w:fill="D9D9D9" w:themeFill="background1" w:themeFillShade="D9"/>
            <w:vAlign w:val="bottom"/>
          </w:tcPr>
          <w:p w14:paraId="30DDD3F3" w14:textId="77777777" w:rsidR="00AC12B4" w:rsidRPr="009D6F1D" w:rsidRDefault="00AC12B4" w:rsidP="007B69F8">
            <w:pPr>
              <w:pStyle w:val="TableParagraph"/>
              <w:spacing w:line="270" w:lineRule="atLeast"/>
              <w:ind w:left="0" w:right="114"/>
              <w:jc w:val="center"/>
              <w:rPr>
                <w:b/>
                <w:sz w:val="24"/>
                <w:szCs w:val="24"/>
              </w:rPr>
            </w:pPr>
            <w:r w:rsidRPr="009D6F1D">
              <w:rPr>
                <w:b/>
                <w:sz w:val="24"/>
                <w:szCs w:val="24"/>
              </w:rPr>
              <w:t>Min</w:t>
            </w:r>
          </w:p>
        </w:tc>
        <w:tc>
          <w:tcPr>
            <w:tcW w:w="720" w:type="dxa"/>
            <w:shd w:val="clear" w:color="auto" w:fill="D9D9D9" w:themeFill="background1" w:themeFillShade="D9"/>
            <w:vAlign w:val="bottom"/>
          </w:tcPr>
          <w:p w14:paraId="58D462B9" w14:textId="77777777" w:rsidR="00AC12B4" w:rsidRPr="009D6F1D" w:rsidRDefault="00AC12B4" w:rsidP="007B69F8">
            <w:pPr>
              <w:pStyle w:val="TableParagraph"/>
              <w:spacing w:line="270" w:lineRule="atLeast"/>
              <w:ind w:left="0"/>
              <w:jc w:val="center"/>
              <w:rPr>
                <w:b/>
                <w:sz w:val="24"/>
                <w:szCs w:val="24"/>
              </w:rPr>
            </w:pPr>
            <w:r w:rsidRPr="009D6F1D">
              <w:rPr>
                <w:b/>
                <w:sz w:val="24"/>
                <w:szCs w:val="24"/>
              </w:rPr>
              <w:t>Max</w:t>
            </w:r>
          </w:p>
        </w:tc>
        <w:tc>
          <w:tcPr>
            <w:tcW w:w="6350" w:type="dxa"/>
            <w:shd w:val="clear" w:color="auto" w:fill="D9D9D9" w:themeFill="background1" w:themeFillShade="D9"/>
            <w:vAlign w:val="bottom"/>
          </w:tcPr>
          <w:p w14:paraId="71E91BAC" w14:textId="77777777" w:rsidR="00AC12B4" w:rsidRDefault="00AC12B4" w:rsidP="007B69F8">
            <w:pPr>
              <w:pStyle w:val="TableParagraph"/>
              <w:spacing w:before="227" w:line="259" w:lineRule="exact"/>
              <w:ind w:left="0"/>
              <w:jc w:val="center"/>
              <w:rPr>
                <w:b/>
                <w:sz w:val="24"/>
              </w:rPr>
            </w:pPr>
            <w:r>
              <w:rPr>
                <w:b/>
                <w:sz w:val="24"/>
              </w:rPr>
              <w:t>Description</w:t>
            </w:r>
          </w:p>
        </w:tc>
      </w:tr>
      <w:tr w:rsidR="00470563" w14:paraId="52F514E3" w14:textId="77777777" w:rsidTr="00274739">
        <w:trPr>
          <w:cantSplit/>
          <w:trHeight w:val="2760"/>
        </w:trPr>
        <w:tc>
          <w:tcPr>
            <w:tcW w:w="3625" w:type="dxa"/>
          </w:tcPr>
          <w:p w14:paraId="544DE8F6" w14:textId="01CE3A92" w:rsidR="00470563" w:rsidRDefault="00470563" w:rsidP="00AC12B4">
            <w:pPr>
              <w:pStyle w:val="TableParagraph"/>
              <w:ind w:right="212"/>
              <w:rPr>
                <w:sz w:val="24"/>
              </w:rPr>
            </w:pPr>
            <w:proofErr w:type="spellStart"/>
            <w:r>
              <w:rPr>
                <w:sz w:val="24"/>
              </w:rPr>
              <w:t>EIDOVersion</w:t>
            </w:r>
            <w:proofErr w:type="spellEnd"/>
          </w:p>
        </w:tc>
        <w:tc>
          <w:tcPr>
            <w:tcW w:w="1529" w:type="dxa"/>
          </w:tcPr>
          <w:p w14:paraId="4BEF098C" w14:textId="0FF00EAF" w:rsidR="00470563" w:rsidRDefault="00470563" w:rsidP="00AC12B4">
            <w:pPr>
              <w:pStyle w:val="TableParagraph"/>
              <w:ind w:left="129" w:right="120"/>
              <w:jc w:val="center"/>
              <w:rPr>
                <w:sz w:val="24"/>
              </w:rPr>
            </w:pPr>
            <w:r>
              <w:rPr>
                <w:sz w:val="24"/>
              </w:rPr>
              <w:t>Required</w:t>
            </w:r>
          </w:p>
        </w:tc>
        <w:tc>
          <w:tcPr>
            <w:tcW w:w="761" w:type="dxa"/>
          </w:tcPr>
          <w:p w14:paraId="2C4E1415" w14:textId="76521E00" w:rsidR="00470563" w:rsidRDefault="00470563" w:rsidP="00AC12B4">
            <w:pPr>
              <w:pStyle w:val="TableParagraph"/>
              <w:spacing w:line="268" w:lineRule="exact"/>
              <w:ind w:left="11"/>
              <w:jc w:val="center"/>
              <w:rPr>
                <w:sz w:val="24"/>
              </w:rPr>
            </w:pPr>
            <w:r>
              <w:rPr>
                <w:sz w:val="24"/>
              </w:rPr>
              <w:t>1</w:t>
            </w:r>
          </w:p>
        </w:tc>
        <w:tc>
          <w:tcPr>
            <w:tcW w:w="720" w:type="dxa"/>
          </w:tcPr>
          <w:p w14:paraId="4A652366" w14:textId="205C6964" w:rsidR="00470563" w:rsidRDefault="00470563" w:rsidP="00AC12B4">
            <w:pPr>
              <w:pStyle w:val="TableParagraph"/>
              <w:spacing w:line="268" w:lineRule="exact"/>
              <w:ind w:left="8"/>
              <w:jc w:val="center"/>
              <w:rPr>
                <w:sz w:val="24"/>
              </w:rPr>
            </w:pPr>
            <w:r>
              <w:rPr>
                <w:sz w:val="24"/>
              </w:rPr>
              <w:t>1</w:t>
            </w:r>
          </w:p>
        </w:tc>
        <w:tc>
          <w:tcPr>
            <w:tcW w:w="6350" w:type="dxa"/>
          </w:tcPr>
          <w:p w14:paraId="250BDB9E" w14:textId="2BEBCAB1" w:rsidR="00470563" w:rsidRDefault="00470563" w:rsidP="00AC12B4">
            <w:pPr>
              <w:pStyle w:val="TableParagraph"/>
              <w:ind w:left="108" w:right="189"/>
              <w:rPr>
                <w:sz w:val="24"/>
              </w:rPr>
            </w:pPr>
            <w:r>
              <w:rPr>
                <w:sz w:val="24"/>
              </w:rPr>
              <w:t xml:space="preserve">Version of the EIDO structure. For this version of the standard the value </w:t>
            </w:r>
            <w:r w:rsidR="00A8064A">
              <w:rPr>
                <w:sz w:val="24"/>
              </w:rPr>
              <w:t>MUST</w:t>
            </w:r>
            <w:r>
              <w:rPr>
                <w:sz w:val="24"/>
              </w:rPr>
              <w:t xml:space="preserve"> be “1</w:t>
            </w:r>
            <w:r w:rsidR="00274739">
              <w:rPr>
                <w:sz w:val="24"/>
              </w:rPr>
              <w:t>.0</w:t>
            </w:r>
            <w:r>
              <w:rPr>
                <w:sz w:val="24"/>
              </w:rPr>
              <w:t>”.</w:t>
            </w:r>
            <w:r w:rsidR="00A8064A">
              <w:rPr>
                <w:sz w:val="24"/>
              </w:rPr>
              <w:t xml:space="preserve"> </w:t>
            </w:r>
            <w:r w:rsidR="00274739">
              <w:rPr>
                <w:sz w:val="24"/>
              </w:rPr>
              <w:t xml:space="preserve">For </w:t>
            </w:r>
            <w:proofErr w:type="spellStart"/>
            <w:r w:rsidR="00274739">
              <w:rPr>
                <w:sz w:val="24"/>
              </w:rPr>
              <w:t>non breaking</w:t>
            </w:r>
            <w:proofErr w:type="spellEnd"/>
            <w:r w:rsidR="00274739">
              <w:rPr>
                <w:sz w:val="24"/>
              </w:rPr>
              <w:t xml:space="preserve"> change to the structure the minor version number will be incremented. For breaking change to the </w:t>
            </w:r>
            <w:proofErr w:type="gramStart"/>
            <w:r w:rsidR="00274739">
              <w:rPr>
                <w:sz w:val="24"/>
              </w:rPr>
              <w:t>structure</w:t>
            </w:r>
            <w:proofErr w:type="gramEnd"/>
            <w:r w:rsidR="00274739">
              <w:rPr>
                <w:sz w:val="24"/>
              </w:rPr>
              <w:t xml:space="preserve"> the major version number will be incremented.</w:t>
            </w:r>
          </w:p>
        </w:tc>
      </w:tr>
      <w:tr w:rsidR="00AC12B4" w14:paraId="462AB21A" w14:textId="77777777" w:rsidTr="00274739">
        <w:trPr>
          <w:cantSplit/>
          <w:trHeight w:val="2760"/>
        </w:trPr>
        <w:tc>
          <w:tcPr>
            <w:tcW w:w="3625" w:type="dxa"/>
          </w:tcPr>
          <w:p w14:paraId="64043BCF" w14:textId="61D4A687" w:rsidR="00AC12B4" w:rsidRDefault="00B6409F" w:rsidP="00AC12B4">
            <w:pPr>
              <w:pStyle w:val="TableParagraph"/>
              <w:ind w:right="212"/>
              <w:rPr>
                <w:sz w:val="24"/>
              </w:rPr>
            </w:pPr>
            <w:proofErr w:type="spellStart"/>
            <w:r>
              <w:rPr>
                <w:sz w:val="24"/>
              </w:rPr>
              <w:lastRenderedPageBreak/>
              <w:t>i</w:t>
            </w:r>
            <w:r w:rsidR="00AC12B4">
              <w:rPr>
                <w:sz w:val="24"/>
              </w:rPr>
              <w:t>ncidentTracking</w:t>
            </w:r>
            <w:r w:rsidR="004F44C4">
              <w:rPr>
                <w:sz w:val="24"/>
              </w:rPr>
              <w:t>Identifier</w:t>
            </w:r>
            <w:proofErr w:type="spellEnd"/>
          </w:p>
        </w:tc>
        <w:tc>
          <w:tcPr>
            <w:tcW w:w="1529" w:type="dxa"/>
          </w:tcPr>
          <w:p w14:paraId="11775AB4" w14:textId="31E211C6" w:rsidR="00AC12B4" w:rsidRDefault="00B55154" w:rsidP="00AC12B4">
            <w:pPr>
              <w:pStyle w:val="TableParagraph"/>
              <w:ind w:left="129" w:right="120"/>
              <w:jc w:val="center"/>
              <w:rPr>
                <w:sz w:val="16"/>
              </w:rPr>
            </w:pPr>
            <w:r>
              <w:rPr>
                <w:sz w:val="24"/>
              </w:rPr>
              <w:t>Required</w:t>
            </w:r>
            <w:r w:rsidDel="00B55154">
              <w:rPr>
                <w:sz w:val="24"/>
              </w:rPr>
              <w:t xml:space="preserve"> </w:t>
            </w:r>
          </w:p>
        </w:tc>
        <w:tc>
          <w:tcPr>
            <w:tcW w:w="761" w:type="dxa"/>
          </w:tcPr>
          <w:p w14:paraId="2ADF7173" w14:textId="68A99235" w:rsidR="00AC12B4" w:rsidRDefault="00B55154" w:rsidP="00AC12B4">
            <w:pPr>
              <w:pStyle w:val="TableParagraph"/>
              <w:spacing w:line="268" w:lineRule="exact"/>
              <w:ind w:left="11"/>
              <w:jc w:val="center"/>
              <w:rPr>
                <w:sz w:val="24"/>
              </w:rPr>
            </w:pPr>
            <w:r>
              <w:rPr>
                <w:sz w:val="24"/>
              </w:rPr>
              <w:t>1</w:t>
            </w:r>
          </w:p>
        </w:tc>
        <w:tc>
          <w:tcPr>
            <w:tcW w:w="720" w:type="dxa"/>
          </w:tcPr>
          <w:p w14:paraId="59101C3F" w14:textId="77777777" w:rsidR="00AC12B4" w:rsidRDefault="00AC12B4" w:rsidP="00AC12B4">
            <w:pPr>
              <w:pStyle w:val="TableParagraph"/>
              <w:spacing w:line="268" w:lineRule="exact"/>
              <w:ind w:left="8"/>
              <w:jc w:val="center"/>
              <w:rPr>
                <w:sz w:val="24"/>
              </w:rPr>
            </w:pPr>
            <w:r>
              <w:rPr>
                <w:sz w:val="24"/>
              </w:rPr>
              <w:t>1</w:t>
            </w:r>
          </w:p>
        </w:tc>
        <w:tc>
          <w:tcPr>
            <w:tcW w:w="6350" w:type="dxa"/>
          </w:tcPr>
          <w:p w14:paraId="798F3838" w14:textId="1E3F6CFF" w:rsidR="00AC12B4" w:rsidRDefault="00AC12B4" w:rsidP="00AC12B4">
            <w:pPr>
              <w:pStyle w:val="TableParagraph"/>
              <w:ind w:left="108" w:right="189"/>
              <w:rPr>
                <w:sz w:val="24"/>
              </w:rPr>
            </w:pPr>
            <w:r>
              <w:rPr>
                <w:sz w:val="24"/>
              </w:rPr>
              <w:t xml:space="preserve">An identifier assigned by the first element in the </w:t>
            </w:r>
            <w:proofErr w:type="spellStart"/>
            <w:r>
              <w:rPr>
                <w:sz w:val="24"/>
              </w:rPr>
              <w:t>ESInet</w:t>
            </w:r>
            <w:proofErr w:type="spellEnd"/>
            <w:r>
              <w:rPr>
                <w:sz w:val="24"/>
              </w:rPr>
              <w:t>. The form of an Incident Tracking Identifier is defined in NENA-STA-010</w:t>
            </w:r>
            <w:r>
              <w:rPr>
                <w:rStyle w:val="FootnoteReference"/>
              </w:rPr>
              <w:footnoteReference w:id="1"/>
            </w:r>
          </w:p>
          <w:p w14:paraId="066CB774" w14:textId="77777777" w:rsidR="00AC12B4" w:rsidRDefault="00AC12B4" w:rsidP="00AC12B4">
            <w:pPr>
              <w:pStyle w:val="TableParagraph"/>
              <w:ind w:left="108" w:right="289"/>
              <w:rPr>
                <w:sz w:val="24"/>
              </w:rPr>
            </w:pPr>
            <w:r>
              <w:rPr>
                <w:sz w:val="24"/>
              </w:rPr>
              <w:t>Incident Tracking Identifiers are globally unique and are associated with a single emergency incident. The Incident Tracking Identifier can be associated with one or more emergency calls. It is carried through to any incident resulting from an emergency call. It</w:t>
            </w:r>
          </w:p>
          <w:p w14:paraId="01A01BFB" w14:textId="3AB89C5C" w:rsidR="00AC12B4" w:rsidRDefault="00AC12B4" w:rsidP="00AC12B4">
            <w:pPr>
              <w:pStyle w:val="TableParagraph"/>
              <w:spacing w:line="264" w:lineRule="exact"/>
              <w:ind w:left="108"/>
              <w:rPr>
                <w:sz w:val="24"/>
              </w:rPr>
            </w:pPr>
            <w:r>
              <w:rPr>
                <w:sz w:val="24"/>
              </w:rPr>
              <w:t>may or may not be the same as the local incident ID.</w:t>
            </w:r>
          </w:p>
          <w:p w14:paraId="13C6A167" w14:textId="5DB1101D" w:rsidR="00B55154" w:rsidRDefault="004F44C4" w:rsidP="004F44C4">
            <w:pPr>
              <w:pStyle w:val="TableParagraph"/>
              <w:spacing w:line="264" w:lineRule="exact"/>
              <w:ind w:left="108"/>
              <w:rPr>
                <w:sz w:val="24"/>
              </w:rPr>
            </w:pPr>
            <w:r>
              <w:rPr>
                <w:sz w:val="24"/>
              </w:rPr>
              <w:t xml:space="preserve">When EIDO is exchanged not as part of an incident, it contains an </w:t>
            </w:r>
            <w:proofErr w:type="spellStart"/>
            <w:r>
              <w:rPr>
                <w:sz w:val="24"/>
              </w:rPr>
              <w:t>IncidentTrackingIdentifier</w:t>
            </w:r>
            <w:proofErr w:type="spellEnd"/>
            <w:r>
              <w:rPr>
                <w:sz w:val="24"/>
              </w:rPr>
              <w:t xml:space="preserve"> as identified in STA-010 where “unique string” is “0”. Example: </w:t>
            </w:r>
            <w:proofErr w:type="gramStart"/>
            <w:r>
              <w:rPr>
                <w:rFonts w:ascii="Helvetica" w:hAnsi="Helvetica" w:cs="Helvetica"/>
                <w:color w:val="000000"/>
                <w:sz w:val="20"/>
                <w:szCs w:val="20"/>
                <w:shd w:val="clear" w:color="auto" w:fill="FFFFFF"/>
              </w:rPr>
              <w:t>urn:emergency</w:t>
            </w:r>
            <w:proofErr w:type="gramEnd"/>
            <w:r>
              <w:rPr>
                <w:rFonts w:ascii="Helvetica" w:hAnsi="Helvetica" w:cs="Helvetica"/>
                <w:color w:val="000000"/>
                <w:sz w:val="20"/>
                <w:szCs w:val="20"/>
                <w:shd w:val="clear" w:color="auto" w:fill="FFFFFF"/>
              </w:rPr>
              <w:t>:uid:incidentid:0:police.state.pa.us</w:t>
            </w:r>
          </w:p>
        </w:tc>
      </w:tr>
      <w:tr w:rsidR="00AC12B4" w14:paraId="67F5C328" w14:textId="77777777" w:rsidTr="00274739">
        <w:trPr>
          <w:cantSplit/>
          <w:trHeight w:val="1281"/>
        </w:trPr>
        <w:tc>
          <w:tcPr>
            <w:tcW w:w="3625" w:type="dxa"/>
          </w:tcPr>
          <w:p w14:paraId="10D456A1" w14:textId="07700C9F" w:rsidR="00AC12B4" w:rsidRDefault="00AC12B4" w:rsidP="00AC12B4">
            <w:pPr>
              <w:pStyle w:val="TableParagraph"/>
              <w:spacing w:line="268" w:lineRule="exact"/>
              <w:rPr>
                <w:sz w:val="24"/>
              </w:rPr>
            </w:pPr>
            <w:r>
              <w:rPr>
                <w:sz w:val="24"/>
              </w:rPr>
              <w:t xml:space="preserve"> </w:t>
            </w:r>
            <w:proofErr w:type="spellStart"/>
            <w:r w:rsidR="00B6409F">
              <w:rPr>
                <w:sz w:val="24"/>
              </w:rPr>
              <w:t>r</w:t>
            </w:r>
            <w:r>
              <w:rPr>
                <w:sz w:val="24"/>
              </w:rPr>
              <w:t>easonForIssueRegistryText</w:t>
            </w:r>
            <w:proofErr w:type="spellEnd"/>
          </w:p>
        </w:tc>
        <w:tc>
          <w:tcPr>
            <w:tcW w:w="1529" w:type="dxa"/>
          </w:tcPr>
          <w:p w14:paraId="3D0C18C8" w14:textId="77777777" w:rsidR="00AC12B4" w:rsidRDefault="00AC12B4" w:rsidP="00AC12B4">
            <w:pPr>
              <w:pStyle w:val="TableParagraph"/>
              <w:spacing w:line="268" w:lineRule="exact"/>
              <w:ind w:left="126" w:right="116"/>
              <w:jc w:val="center"/>
              <w:rPr>
                <w:sz w:val="24"/>
              </w:rPr>
            </w:pPr>
            <w:r>
              <w:rPr>
                <w:sz w:val="24"/>
              </w:rPr>
              <w:t>Required</w:t>
            </w:r>
          </w:p>
        </w:tc>
        <w:tc>
          <w:tcPr>
            <w:tcW w:w="761" w:type="dxa"/>
          </w:tcPr>
          <w:p w14:paraId="141F96A3" w14:textId="77777777" w:rsidR="00AC12B4" w:rsidRDefault="00AC12B4" w:rsidP="00AC12B4">
            <w:pPr>
              <w:pStyle w:val="TableParagraph"/>
              <w:spacing w:line="268" w:lineRule="exact"/>
              <w:ind w:left="9"/>
              <w:jc w:val="center"/>
              <w:rPr>
                <w:sz w:val="24"/>
              </w:rPr>
            </w:pPr>
            <w:r>
              <w:rPr>
                <w:sz w:val="24"/>
              </w:rPr>
              <w:t>1</w:t>
            </w:r>
          </w:p>
        </w:tc>
        <w:tc>
          <w:tcPr>
            <w:tcW w:w="720" w:type="dxa"/>
          </w:tcPr>
          <w:p w14:paraId="1AE2A6DC" w14:textId="77777777" w:rsidR="00AC12B4" w:rsidRDefault="00AC12B4" w:rsidP="00AC12B4">
            <w:pPr>
              <w:pStyle w:val="TableParagraph"/>
              <w:spacing w:line="268" w:lineRule="exact"/>
              <w:ind w:left="175" w:right="176"/>
              <w:jc w:val="center"/>
              <w:rPr>
                <w:sz w:val="24"/>
              </w:rPr>
            </w:pPr>
            <w:r>
              <w:rPr>
                <w:sz w:val="24"/>
              </w:rPr>
              <w:t>*</w:t>
            </w:r>
          </w:p>
        </w:tc>
        <w:tc>
          <w:tcPr>
            <w:tcW w:w="6350" w:type="dxa"/>
          </w:tcPr>
          <w:p w14:paraId="0FF5E8EF" w14:textId="0BA55045" w:rsidR="00AC12B4" w:rsidRDefault="00AC12B4" w:rsidP="00AC12B4">
            <w:pPr>
              <w:pStyle w:val="TableParagraph"/>
              <w:ind w:left="106" w:right="85"/>
              <w:rPr>
                <w:sz w:val="24"/>
              </w:rPr>
            </w:pPr>
            <w:r>
              <w:rPr>
                <w:sz w:val="24"/>
              </w:rPr>
              <w:t xml:space="preserve">One or more members of a registry identifying why the EIDO is being sent: New Call, Incident Update, Incident Merged, Incident Closed, Emergency Resources Dispatched, etc. see </w:t>
            </w:r>
            <w:r w:rsidRPr="009E7BCC">
              <w:rPr>
                <w:sz w:val="24"/>
                <w:highlight w:val="yellow"/>
              </w:rPr>
              <w:t>Sec</w:t>
            </w:r>
            <w:hyperlink w:anchor="_Reason_for_Issue" w:history="1">
              <w:r w:rsidRPr="009E7BCC">
                <w:rPr>
                  <w:sz w:val="24"/>
                  <w:highlight w:val="yellow"/>
                </w:rPr>
                <w:t>tion 3.1</w:t>
              </w:r>
            </w:hyperlink>
            <w:r>
              <w:rPr>
                <w:sz w:val="24"/>
              </w:rPr>
              <w:t>, below, for the registry description.</w:t>
            </w:r>
          </w:p>
        </w:tc>
      </w:tr>
      <w:tr w:rsidR="00AC12B4" w14:paraId="63B2A277" w14:textId="77777777" w:rsidTr="00274739">
        <w:trPr>
          <w:cantSplit/>
          <w:trHeight w:val="947"/>
        </w:trPr>
        <w:tc>
          <w:tcPr>
            <w:tcW w:w="3625" w:type="dxa"/>
          </w:tcPr>
          <w:p w14:paraId="505ABBC9" w14:textId="693FD58D" w:rsidR="00AC12B4" w:rsidRDefault="00B6409F" w:rsidP="00AC12B4">
            <w:pPr>
              <w:pStyle w:val="TableParagraph"/>
              <w:spacing w:line="268" w:lineRule="exact"/>
              <w:rPr>
                <w:sz w:val="24"/>
              </w:rPr>
            </w:pPr>
            <w:proofErr w:type="spellStart"/>
            <w:r>
              <w:rPr>
                <w:sz w:val="24"/>
              </w:rPr>
              <w:t>i</w:t>
            </w:r>
            <w:r w:rsidR="00AC12B4">
              <w:rPr>
                <w:sz w:val="24"/>
              </w:rPr>
              <w:t>ssuingElementIdentification</w:t>
            </w:r>
            <w:proofErr w:type="spellEnd"/>
          </w:p>
        </w:tc>
        <w:tc>
          <w:tcPr>
            <w:tcW w:w="1529" w:type="dxa"/>
          </w:tcPr>
          <w:p w14:paraId="43E2F9C4" w14:textId="77777777" w:rsidR="00AC12B4" w:rsidRDefault="00AC12B4" w:rsidP="00AC12B4">
            <w:pPr>
              <w:pStyle w:val="TableParagraph"/>
              <w:spacing w:line="268" w:lineRule="exact"/>
              <w:ind w:left="126" w:right="116"/>
              <w:jc w:val="center"/>
              <w:rPr>
                <w:sz w:val="24"/>
              </w:rPr>
            </w:pPr>
            <w:r>
              <w:rPr>
                <w:sz w:val="24"/>
              </w:rPr>
              <w:t>Required</w:t>
            </w:r>
          </w:p>
        </w:tc>
        <w:tc>
          <w:tcPr>
            <w:tcW w:w="761" w:type="dxa"/>
          </w:tcPr>
          <w:p w14:paraId="7594B5AF" w14:textId="77777777" w:rsidR="00AC12B4" w:rsidRDefault="00AC12B4" w:rsidP="00AC12B4">
            <w:pPr>
              <w:pStyle w:val="TableParagraph"/>
              <w:spacing w:line="268" w:lineRule="exact"/>
              <w:ind w:left="9"/>
              <w:jc w:val="center"/>
              <w:rPr>
                <w:sz w:val="24"/>
              </w:rPr>
            </w:pPr>
            <w:r>
              <w:rPr>
                <w:sz w:val="24"/>
              </w:rPr>
              <w:t>1</w:t>
            </w:r>
          </w:p>
        </w:tc>
        <w:tc>
          <w:tcPr>
            <w:tcW w:w="720" w:type="dxa"/>
          </w:tcPr>
          <w:p w14:paraId="650AE07A" w14:textId="77777777" w:rsidR="00AC12B4" w:rsidRDefault="00AC12B4" w:rsidP="00AC12B4">
            <w:pPr>
              <w:pStyle w:val="TableParagraph"/>
              <w:spacing w:line="268" w:lineRule="exact"/>
              <w:ind w:left="0" w:right="1"/>
              <w:jc w:val="center"/>
              <w:rPr>
                <w:sz w:val="24"/>
              </w:rPr>
            </w:pPr>
            <w:r>
              <w:rPr>
                <w:sz w:val="24"/>
              </w:rPr>
              <w:t>1</w:t>
            </w:r>
          </w:p>
        </w:tc>
        <w:tc>
          <w:tcPr>
            <w:tcW w:w="6350" w:type="dxa"/>
          </w:tcPr>
          <w:p w14:paraId="11862E80" w14:textId="25775E6A" w:rsidR="00AC12B4" w:rsidRDefault="00AC12B4" w:rsidP="00AC12B4">
            <w:pPr>
              <w:pStyle w:val="TableParagraph"/>
              <w:ind w:left="106" w:right="317"/>
              <w:rPr>
                <w:sz w:val="24"/>
              </w:rPr>
            </w:pPr>
            <w:r>
              <w:rPr>
                <w:sz w:val="24"/>
              </w:rPr>
              <w:t>An identifier in the format of &lt;</w:t>
            </w:r>
            <w:proofErr w:type="spellStart"/>
            <w:r>
              <w:rPr>
                <w:sz w:val="24"/>
              </w:rPr>
              <w:t>name@owning_agency</w:t>
            </w:r>
            <w:proofErr w:type="spellEnd"/>
            <w:r>
              <w:rPr>
                <w:sz w:val="24"/>
              </w:rPr>
              <w:t>&gt; as defined in NENA-STA-010</w:t>
            </w:r>
            <w:hyperlink w:anchor="_bookmark12" w:history="1">
              <w:r>
                <w:rPr>
                  <w:color w:val="003399"/>
                  <w:sz w:val="24"/>
                  <w:u w:val="single" w:color="003399"/>
                  <w:vertAlign w:val="superscript"/>
                </w:rPr>
                <w:t>[1]</w:t>
              </w:r>
              <w:r>
                <w:rPr>
                  <w:color w:val="003399"/>
                  <w:sz w:val="24"/>
                </w:rPr>
                <w:t xml:space="preserve"> </w:t>
              </w:r>
            </w:hyperlink>
            <w:r>
              <w:rPr>
                <w:sz w:val="24"/>
              </w:rPr>
              <w:t>. Identify the element that created the EIDO.</w:t>
            </w:r>
          </w:p>
        </w:tc>
      </w:tr>
      <w:tr w:rsidR="00AC12B4" w14:paraId="2F5B738A" w14:textId="77777777" w:rsidTr="00274739">
        <w:trPr>
          <w:cantSplit/>
          <w:trHeight w:val="671"/>
        </w:trPr>
        <w:tc>
          <w:tcPr>
            <w:tcW w:w="3625" w:type="dxa"/>
          </w:tcPr>
          <w:p w14:paraId="3562DC59" w14:textId="33CE7808" w:rsidR="00AC12B4" w:rsidRDefault="00B6409F" w:rsidP="00AC12B4">
            <w:pPr>
              <w:pStyle w:val="TableParagraph"/>
              <w:ind w:right="50"/>
              <w:rPr>
                <w:sz w:val="24"/>
              </w:rPr>
            </w:pPr>
            <w:proofErr w:type="spellStart"/>
            <w:r>
              <w:rPr>
                <w:sz w:val="24"/>
              </w:rPr>
              <w:lastRenderedPageBreak/>
              <w:t>i</w:t>
            </w:r>
            <w:r w:rsidR="00AC12B4">
              <w:rPr>
                <w:sz w:val="24"/>
              </w:rPr>
              <w:t>ncidentCollaborationURL</w:t>
            </w:r>
            <w:proofErr w:type="spellEnd"/>
          </w:p>
        </w:tc>
        <w:tc>
          <w:tcPr>
            <w:tcW w:w="1529" w:type="dxa"/>
          </w:tcPr>
          <w:p w14:paraId="2CAC11FB" w14:textId="77777777" w:rsidR="00AC12B4" w:rsidRDefault="00AC12B4" w:rsidP="00AC12B4">
            <w:pPr>
              <w:pStyle w:val="TableParagraph"/>
              <w:spacing w:line="268" w:lineRule="exact"/>
              <w:ind w:left="125" w:right="120"/>
              <w:jc w:val="center"/>
              <w:rPr>
                <w:sz w:val="24"/>
              </w:rPr>
            </w:pPr>
            <w:r>
              <w:rPr>
                <w:sz w:val="24"/>
              </w:rPr>
              <w:t>Optional</w:t>
            </w:r>
          </w:p>
        </w:tc>
        <w:tc>
          <w:tcPr>
            <w:tcW w:w="761" w:type="dxa"/>
          </w:tcPr>
          <w:p w14:paraId="603AA73E" w14:textId="77777777" w:rsidR="00AC12B4" w:rsidRDefault="00AC12B4" w:rsidP="00AC12B4">
            <w:pPr>
              <w:pStyle w:val="TableParagraph"/>
              <w:spacing w:line="268" w:lineRule="exact"/>
              <w:ind w:left="0"/>
              <w:jc w:val="center"/>
              <w:rPr>
                <w:sz w:val="24"/>
              </w:rPr>
            </w:pPr>
            <w:r>
              <w:rPr>
                <w:sz w:val="24"/>
              </w:rPr>
              <w:t>0</w:t>
            </w:r>
          </w:p>
        </w:tc>
        <w:tc>
          <w:tcPr>
            <w:tcW w:w="720" w:type="dxa"/>
          </w:tcPr>
          <w:p w14:paraId="452EE64A" w14:textId="77777777" w:rsidR="00AC12B4" w:rsidRDefault="00AC12B4" w:rsidP="00AC12B4">
            <w:pPr>
              <w:pStyle w:val="TableParagraph"/>
              <w:spacing w:line="268" w:lineRule="exact"/>
              <w:ind w:left="124"/>
              <w:jc w:val="center"/>
              <w:rPr>
                <w:sz w:val="24"/>
              </w:rPr>
            </w:pPr>
            <w:r>
              <w:rPr>
                <w:sz w:val="24"/>
              </w:rPr>
              <w:t>*</w:t>
            </w:r>
          </w:p>
        </w:tc>
        <w:tc>
          <w:tcPr>
            <w:tcW w:w="6350" w:type="dxa"/>
          </w:tcPr>
          <w:p w14:paraId="78F6CE76" w14:textId="77777777" w:rsidR="00AC12B4" w:rsidRDefault="00AC12B4" w:rsidP="00AC12B4">
            <w:pPr>
              <w:pStyle w:val="TableParagraph"/>
              <w:ind w:left="108" w:right="375"/>
              <w:rPr>
                <w:sz w:val="24"/>
              </w:rPr>
            </w:pPr>
            <w:r>
              <w:rPr>
                <w:sz w:val="24"/>
              </w:rPr>
              <w:t>URL reference to multi-media collaboration information associated with the Incident.</w:t>
            </w:r>
          </w:p>
        </w:tc>
      </w:tr>
      <w:tr w:rsidR="00AC12B4" w14:paraId="52B8B042" w14:textId="77777777" w:rsidTr="00274739">
        <w:trPr>
          <w:cantSplit/>
          <w:trHeight w:val="947"/>
        </w:trPr>
        <w:tc>
          <w:tcPr>
            <w:tcW w:w="3625" w:type="dxa"/>
          </w:tcPr>
          <w:p w14:paraId="75DCE551" w14:textId="2824CC0B" w:rsidR="00AC12B4" w:rsidRDefault="00B6409F" w:rsidP="00AC12B4">
            <w:pPr>
              <w:pStyle w:val="TableParagraph"/>
              <w:rPr>
                <w:sz w:val="24"/>
              </w:rPr>
            </w:pPr>
            <w:proofErr w:type="spellStart"/>
            <w:r>
              <w:rPr>
                <w:sz w:val="24"/>
              </w:rPr>
              <w:t>m</w:t>
            </w:r>
            <w:r w:rsidR="00AC12B4">
              <w:rPr>
                <w:sz w:val="24"/>
              </w:rPr>
              <w:t>ergeComponent</w:t>
            </w:r>
            <w:proofErr w:type="spellEnd"/>
          </w:p>
        </w:tc>
        <w:tc>
          <w:tcPr>
            <w:tcW w:w="1529" w:type="dxa"/>
          </w:tcPr>
          <w:p w14:paraId="36563F6D" w14:textId="77777777" w:rsidR="00AC12B4" w:rsidRDefault="00AC12B4" w:rsidP="00AC12B4">
            <w:pPr>
              <w:pStyle w:val="TableParagraph"/>
              <w:spacing w:line="268" w:lineRule="exact"/>
              <w:ind w:left="125" w:right="120"/>
              <w:jc w:val="center"/>
              <w:rPr>
                <w:sz w:val="24"/>
              </w:rPr>
            </w:pPr>
            <w:r>
              <w:rPr>
                <w:sz w:val="24"/>
              </w:rPr>
              <w:t>Optional</w:t>
            </w:r>
          </w:p>
        </w:tc>
        <w:tc>
          <w:tcPr>
            <w:tcW w:w="761" w:type="dxa"/>
          </w:tcPr>
          <w:p w14:paraId="25CBFAC3" w14:textId="77777777" w:rsidR="00AC12B4" w:rsidRDefault="00AC12B4" w:rsidP="00AC12B4">
            <w:pPr>
              <w:pStyle w:val="TableParagraph"/>
              <w:spacing w:line="268" w:lineRule="exact"/>
              <w:ind w:left="0"/>
              <w:jc w:val="center"/>
              <w:rPr>
                <w:sz w:val="24"/>
              </w:rPr>
            </w:pPr>
            <w:r>
              <w:rPr>
                <w:sz w:val="24"/>
              </w:rPr>
              <w:t>0</w:t>
            </w:r>
          </w:p>
        </w:tc>
        <w:tc>
          <w:tcPr>
            <w:tcW w:w="720" w:type="dxa"/>
          </w:tcPr>
          <w:p w14:paraId="1D5FCD3B" w14:textId="77777777" w:rsidR="00AC12B4" w:rsidRDefault="00AC12B4" w:rsidP="00AC12B4">
            <w:pPr>
              <w:pStyle w:val="TableParagraph"/>
              <w:spacing w:line="268" w:lineRule="exact"/>
              <w:ind w:left="0"/>
              <w:jc w:val="center"/>
              <w:rPr>
                <w:sz w:val="24"/>
              </w:rPr>
            </w:pPr>
            <w:r>
              <w:rPr>
                <w:sz w:val="24"/>
              </w:rPr>
              <w:t>*</w:t>
            </w:r>
          </w:p>
        </w:tc>
        <w:tc>
          <w:tcPr>
            <w:tcW w:w="6350" w:type="dxa"/>
          </w:tcPr>
          <w:p w14:paraId="6ED09388" w14:textId="77777777" w:rsidR="00AC12B4" w:rsidRDefault="00AC12B4" w:rsidP="00AC12B4">
            <w:pPr>
              <w:pStyle w:val="TableParagraph"/>
              <w:ind w:left="108" w:right="315"/>
              <w:rPr>
                <w:sz w:val="24"/>
              </w:rPr>
            </w:pPr>
            <w:r>
              <w:rPr>
                <w:sz w:val="24"/>
              </w:rPr>
              <w:t>Complex data element (Data Component). Contains merge and split information related to the incident.</w:t>
            </w:r>
          </w:p>
        </w:tc>
      </w:tr>
      <w:tr w:rsidR="00AC12B4" w14:paraId="4F3FE804" w14:textId="77777777" w:rsidTr="00274739">
        <w:trPr>
          <w:cantSplit/>
          <w:trHeight w:val="947"/>
        </w:trPr>
        <w:tc>
          <w:tcPr>
            <w:tcW w:w="3625" w:type="dxa"/>
          </w:tcPr>
          <w:p w14:paraId="29A45CFD" w14:textId="7894C061" w:rsidR="00AC12B4" w:rsidRDefault="00B6409F" w:rsidP="003261A6">
            <w:pPr>
              <w:pStyle w:val="TableParagraph"/>
              <w:spacing w:line="268" w:lineRule="exact"/>
              <w:ind w:left="87"/>
              <w:rPr>
                <w:sz w:val="24"/>
              </w:rPr>
            </w:pPr>
            <w:proofErr w:type="spellStart"/>
            <w:r>
              <w:rPr>
                <w:sz w:val="24"/>
              </w:rPr>
              <w:t>l</w:t>
            </w:r>
            <w:r w:rsidR="00AC12B4">
              <w:rPr>
                <w:sz w:val="24"/>
              </w:rPr>
              <w:t>inkComponent</w:t>
            </w:r>
            <w:proofErr w:type="spellEnd"/>
          </w:p>
        </w:tc>
        <w:tc>
          <w:tcPr>
            <w:tcW w:w="1529" w:type="dxa"/>
          </w:tcPr>
          <w:p w14:paraId="21900EB5" w14:textId="77777777" w:rsidR="00AC12B4" w:rsidRDefault="00AC12B4" w:rsidP="00AC12B4">
            <w:pPr>
              <w:pStyle w:val="TableParagraph"/>
              <w:spacing w:line="268" w:lineRule="exact"/>
              <w:ind w:left="125" w:right="120"/>
              <w:jc w:val="center"/>
              <w:rPr>
                <w:sz w:val="24"/>
              </w:rPr>
            </w:pPr>
            <w:r>
              <w:rPr>
                <w:sz w:val="24"/>
              </w:rPr>
              <w:t>Optional</w:t>
            </w:r>
          </w:p>
        </w:tc>
        <w:tc>
          <w:tcPr>
            <w:tcW w:w="761" w:type="dxa"/>
          </w:tcPr>
          <w:p w14:paraId="2E910375" w14:textId="77777777" w:rsidR="00AC12B4" w:rsidRDefault="00AC12B4" w:rsidP="00AC12B4">
            <w:pPr>
              <w:pStyle w:val="TableParagraph"/>
              <w:spacing w:line="268" w:lineRule="exact"/>
              <w:ind w:left="0"/>
              <w:jc w:val="center"/>
              <w:rPr>
                <w:sz w:val="24"/>
              </w:rPr>
            </w:pPr>
            <w:r>
              <w:rPr>
                <w:sz w:val="24"/>
              </w:rPr>
              <w:t>0</w:t>
            </w:r>
          </w:p>
        </w:tc>
        <w:tc>
          <w:tcPr>
            <w:tcW w:w="720" w:type="dxa"/>
          </w:tcPr>
          <w:p w14:paraId="0C3E60D8" w14:textId="77777777" w:rsidR="00AC12B4" w:rsidRDefault="00AC12B4" w:rsidP="00AC12B4">
            <w:pPr>
              <w:pStyle w:val="TableParagraph"/>
              <w:spacing w:line="268" w:lineRule="exact"/>
              <w:ind w:left="0"/>
              <w:jc w:val="center"/>
              <w:rPr>
                <w:sz w:val="24"/>
              </w:rPr>
            </w:pPr>
            <w:r>
              <w:rPr>
                <w:sz w:val="24"/>
              </w:rPr>
              <w:t>*</w:t>
            </w:r>
          </w:p>
        </w:tc>
        <w:tc>
          <w:tcPr>
            <w:tcW w:w="6350" w:type="dxa"/>
          </w:tcPr>
          <w:p w14:paraId="772E88B8" w14:textId="77777777" w:rsidR="00AC12B4" w:rsidRDefault="00AC12B4" w:rsidP="00AC12B4">
            <w:pPr>
              <w:pStyle w:val="TableParagraph"/>
              <w:ind w:left="108" w:right="541"/>
              <w:rPr>
                <w:sz w:val="24"/>
              </w:rPr>
            </w:pPr>
            <w:r>
              <w:rPr>
                <w:sz w:val="24"/>
              </w:rPr>
              <w:t>Complex data element (Data Component). Contains link information related to the incident.</w:t>
            </w:r>
          </w:p>
        </w:tc>
      </w:tr>
      <w:tr w:rsidR="00AC12B4" w14:paraId="561CACF6" w14:textId="77777777" w:rsidTr="00274739">
        <w:trPr>
          <w:cantSplit/>
          <w:trHeight w:val="950"/>
        </w:trPr>
        <w:tc>
          <w:tcPr>
            <w:tcW w:w="3625" w:type="dxa"/>
          </w:tcPr>
          <w:p w14:paraId="7A5E68F9" w14:textId="46A3A0F5" w:rsidR="00AC12B4" w:rsidRDefault="00B6409F" w:rsidP="00AC12B4">
            <w:pPr>
              <w:pStyle w:val="TableParagraph"/>
              <w:ind w:right="778"/>
              <w:rPr>
                <w:sz w:val="24"/>
              </w:rPr>
            </w:pPr>
            <w:proofErr w:type="spellStart"/>
            <w:r>
              <w:rPr>
                <w:sz w:val="24"/>
              </w:rPr>
              <w:t>i</w:t>
            </w:r>
            <w:r w:rsidR="00AC12B4">
              <w:rPr>
                <w:sz w:val="24"/>
              </w:rPr>
              <w:t>ncidentComponent</w:t>
            </w:r>
            <w:proofErr w:type="spellEnd"/>
          </w:p>
        </w:tc>
        <w:tc>
          <w:tcPr>
            <w:tcW w:w="1529" w:type="dxa"/>
          </w:tcPr>
          <w:p w14:paraId="12EE139B" w14:textId="77777777" w:rsidR="00AC12B4" w:rsidRDefault="00AC12B4" w:rsidP="00AC12B4">
            <w:pPr>
              <w:pStyle w:val="TableParagraph"/>
              <w:spacing w:line="270" w:lineRule="exact"/>
              <w:ind w:left="125" w:right="120"/>
              <w:jc w:val="center"/>
              <w:rPr>
                <w:sz w:val="24"/>
              </w:rPr>
            </w:pPr>
            <w:r>
              <w:rPr>
                <w:sz w:val="24"/>
              </w:rPr>
              <w:t>Optional</w:t>
            </w:r>
          </w:p>
        </w:tc>
        <w:tc>
          <w:tcPr>
            <w:tcW w:w="761" w:type="dxa"/>
          </w:tcPr>
          <w:p w14:paraId="5272D5D5" w14:textId="77777777" w:rsidR="00AC12B4" w:rsidRDefault="00AC12B4" w:rsidP="00AC12B4">
            <w:pPr>
              <w:pStyle w:val="TableParagraph"/>
              <w:spacing w:line="270" w:lineRule="exact"/>
              <w:ind w:left="0"/>
              <w:jc w:val="center"/>
              <w:rPr>
                <w:sz w:val="24"/>
              </w:rPr>
            </w:pPr>
            <w:r>
              <w:rPr>
                <w:sz w:val="24"/>
              </w:rPr>
              <w:t>0</w:t>
            </w:r>
          </w:p>
        </w:tc>
        <w:tc>
          <w:tcPr>
            <w:tcW w:w="720" w:type="dxa"/>
          </w:tcPr>
          <w:p w14:paraId="1A8232E2" w14:textId="7C0D8F8A" w:rsidR="00AC12B4" w:rsidRDefault="009861B9" w:rsidP="00AC12B4">
            <w:pPr>
              <w:pStyle w:val="TableParagraph"/>
              <w:spacing w:line="270" w:lineRule="exact"/>
              <w:ind w:left="0"/>
              <w:jc w:val="center"/>
              <w:rPr>
                <w:sz w:val="24"/>
              </w:rPr>
            </w:pPr>
            <w:r>
              <w:rPr>
                <w:sz w:val="24"/>
              </w:rPr>
              <w:t>1</w:t>
            </w:r>
          </w:p>
        </w:tc>
        <w:tc>
          <w:tcPr>
            <w:tcW w:w="6350" w:type="dxa"/>
          </w:tcPr>
          <w:p w14:paraId="247FCE5E" w14:textId="3A84B4A7" w:rsidR="00AC12B4" w:rsidRDefault="00AC12B4" w:rsidP="00AC12B4">
            <w:pPr>
              <w:pStyle w:val="TableParagraph"/>
              <w:ind w:left="108" w:right="541"/>
              <w:rPr>
                <w:sz w:val="24"/>
              </w:rPr>
            </w:pPr>
            <w:r>
              <w:rPr>
                <w:sz w:val="24"/>
              </w:rPr>
              <w:t>Complex data element (Data Component). Contains general information about the incident.</w:t>
            </w:r>
            <w:r w:rsidR="00F05C40">
              <w:rPr>
                <w:sz w:val="24"/>
              </w:rPr>
              <w:t xml:space="preserve"> </w:t>
            </w:r>
          </w:p>
        </w:tc>
      </w:tr>
      <w:tr w:rsidR="00AC12B4" w14:paraId="54B224D4" w14:textId="77777777" w:rsidTr="00274739">
        <w:trPr>
          <w:cantSplit/>
          <w:trHeight w:val="947"/>
        </w:trPr>
        <w:tc>
          <w:tcPr>
            <w:tcW w:w="3625" w:type="dxa"/>
          </w:tcPr>
          <w:p w14:paraId="356B0E25" w14:textId="532833E9" w:rsidR="00AC12B4" w:rsidRDefault="00B6409F" w:rsidP="00AC12B4">
            <w:pPr>
              <w:pStyle w:val="TableParagraph"/>
              <w:spacing w:line="268" w:lineRule="exact"/>
              <w:ind w:left="110" w:right="264"/>
              <w:rPr>
                <w:sz w:val="24"/>
              </w:rPr>
            </w:pPr>
            <w:proofErr w:type="spellStart"/>
            <w:r>
              <w:rPr>
                <w:sz w:val="24"/>
              </w:rPr>
              <w:t>c</w:t>
            </w:r>
            <w:r w:rsidR="00AC12B4">
              <w:rPr>
                <w:sz w:val="24"/>
              </w:rPr>
              <w:t>allComponent</w:t>
            </w:r>
            <w:proofErr w:type="spellEnd"/>
          </w:p>
        </w:tc>
        <w:tc>
          <w:tcPr>
            <w:tcW w:w="1529" w:type="dxa"/>
          </w:tcPr>
          <w:p w14:paraId="670A823F" w14:textId="77777777" w:rsidR="00AC12B4" w:rsidRDefault="00AC12B4" w:rsidP="00AC12B4">
            <w:pPr>
              <w:pStyle w:val="TableParagraph"/>
              <w:spacing w:line="268" w:lineRule="exact"/>
              <w:ind w:left="125" w:right="120"/>
              <w:jc w:val="center"/>
              <w:rPr>
                <w:sz w:val="24"/>
              </w:rPr>
            </w:pPr>
            <w:r>
              <w:rPr>
                <w:sz w:val="24"/>
              </w:rPr>
              <w:t>Optional</w:t>
            </w:r>
          </w:p>
        </w:tc>
        <w:tc>
          <w:tcPr>
            <w:tcW w:w="761" w:type="dxa"/>
          </w:tcPr>
          <w:p w14:paraId="19339ECE" w14:textId="77777777" w:rsidR="00AC12B4" w:rsidRDefault="00AC12B4" w:rsidP="00AC12B4">
            <w:pPr>
              <w:pStyle w:val="TableParagraph"/>
              <w:spacing w:line="268" w:lineRule="exact"/>
              <w:ind w:left="0"/>
              <w:jc w:val="center"/>
              <w:rPr>
                <w:sz w:val="24"/>
              </w:rPr>
            </w:pPr>
            <w:r>
              <w:rPr>
                <w:sz w:val="24"/>
              </w:rPr>
              <w:t>0</w:t>
            </w:r>
          </w:p>
        </w:tc>
        <w:tc>
          <w:tcPr>
            <w:tcW w:w="720" w:type="dxa"/>
          </w:tcPr>
          <w:p w14:paraId="6C5FF83C" w14:textId="77777777" w:rsidR="00AC12B4" w:rsidRDefault="00AC12B4" w:rsidP="00AC12B4">
            <w:pPr>
              <w:pStyle w:val="TableParagraph"/>
              <w:spacing w:line="268" w:lineRule="exact"/>
              <w:ind w:left="0"/>
              <w:jc w:val="center"/>
              <w:rPr>
                <w:sz w:val="24"/>
              </w:rPr>
            </w:pPr>
            <w:r>
              <w:rPr>
                <w:sz w:val="24"/>
              </w:rPr>
              <w:t>*</w:t>
            </w:r>
          </w:p>
        </w:tc>
        <w:tc>
          <w:tcPr>
            <w:tcW w:w="6350" w:type="dxa"/>
          </w:tcPr>
          <w:p w14:paraId="2CEB29DF" w14:textId="77777777" w:rsidR="00AC12B4" w:rsidRDefault="00AC12B4" w:rsidP="00AC12B4">
            <w:pPr>
              <w:pStyle w:val="TableParagraph"/>
              <w:ind w:left="108" w:right="428"/>
              <w:rPr>
                <w:sz w:val="24"/>
              </w:rPr>
            </w:pPr>
            <w:r>
              <w:rPr>
                <w:sz w:val="24"/>
              </w:rPr>
              <w:t>Complex data element (Data Component). Contains information about calls associated with the incident.</w:t>
            </w:r>
          </w:p>
        </w:tc>
      </w:tr>
      <w:tr w:rsidR="00AC12B4" w14:paraId="1755675F" w14:textId="77777777" w:rsidTr="00274739">
        <w:trPr>
          <w:cantSplit/>
          <w:trHeight w:val="830"/>
        </w:trPr>
        <w:tc>
          <w:tcPr>
            <w:tcW w:w="3625" w:type="dxa"/>
          </w:tcPr>
          <w:p w14:paraId="61545E13" w14:textId="1A8EA5C7" w:rsidR="00AC12B4" w:rsidRDefault="00B6409F" w:rsidP="00AC12B4">
            <w:pPr>
              <w:pStyle w:val="TableParagraph"/>
              <w:ind w:right="778"/>
              <w:rPr>
                <w:sz w:val="24"/>
              </w:rPr>
            </w:pPr>
            <w:proofErr w:type="spellStart"/>
            <w:r>
              <w:rPr>
                <w:sz w:val="24"/>
              </w:rPr>
              <w:t>d</w:t>
            </w:r>
            <w:r w:rsidR="00AC12B4">
              <w:rPr>
                <w:sz w:val="24"/>
              </w:rPr>
              <w:t>ispatchComponent</w:t>
            </w:r>
            <w:proofErr w:type="spellEnd"/>
          </w:p>
        </w:tc>
        <w:tc>
          <w:tcPr>
            <w:tcW w:w="1529" w:type="dxa"/>
          </w:tcPr>
          <w:p w14:paraId="7CA9F0B7" w14:textId="77777777" w:rsidR="00AC12B4" w:rsidRDefault="00AC12B4" w:rsidP="00AC12B4">
            <w:pPr>
              <w:pStyle w:val="TableParagraph"/>
              <w:spacing w:line="270" w:lineRule="exact"/>
              <w:ind w:left="125" w:right="120"/>
              <w:jc w:val="center"/>
              <w:rPr>
                <w:sz w:val="24"/>
              </w:rPr>
            </w:pPr>
            <w:r>
              <w:rPr>
                <w:sz w:val="24"/>
              </w:rPr>
              <w:t>Optional</w:t>
            </w:r>
          </w:p>
        </w:tc>
        <w:tc>
          <w:tcPr>
            <w:tcW w:w="761" w:type="dxa"/>
          </w:tcPr>
          <w:p w14:paraId="1E849950" w14:textId="77777777" w:rsidR="00AC12B4" w:rsidRDefault="00AC12B4" w:rsidP="00AC12B4">
            <w:pPr>
              <w:pStyle w:val="TableParagraph"/>
              <w:spacing w:line="270" w:lineRule="exact"/>
              <w:ind w:left="0"/>
              <w:jc w:val="center"/>
              <w:rPr>
                <w:sz w:val="24"/>
              </w:rPr>
            </w:pPr>
            <w:r>
              <w:rPr>
                <w:sz w:val="24"/>
              </w:rPr>
              <w:t>0</w:t>
            </w:r>
          </w:p>
        </w:tc>
        <w:tc>
          <w:tcPr>
            <w:tcW w:w="720" w:type="dxa"/>
          </w:tcPr>
          <w:p w14:paraId="5FFA5D37" w14:textId="77777777" w:rsidR="00AC12B4" w:rsidRDefault="00AC12B4" w:rsidP="00AC12B4">
            <w:pPr>
              <w:pStyle w:val="TableParagraph"/>
              <w:spacing w:line="270" w:lineRule="exact"/>
              <w:ind w:left="0"/>
              <w:jc w:val="center"/>
              <w:rPr>
                <w:sz w:val="24"/>
              </w:rPr>
            </w:pPr>
            <w:r>
              <w:rPr>
                <w:sz w:val="24"/>
              </w:rPr>
              <w:t>*</w:t>
            </w:r>
          </w:p>
        </w:tc>
        <w:tc>
          <w:tcPr>
            <w:tcW w:w="6350" w:type="dxa"/>
          </w:tcPr>
          <w:p w14:paraId="298CBDAD" w14:textId="6E11596C" w:rsidR="00AC12B4" w:rsidRDefault="00AC12B4" w:rsidP="00AC12B4">
            <w:pPr>
              <w:pStyle w:val="TableParagraph"/>
              <w:ind w:left="108" w:right="395"/>
              <w:rPr>
                <w:sz w:val="24"/>
              </w:rPr>
            </w:pPr>
            <w:r>
              <w:rPr>
                <w:sz w:val="24"/>
              </w:rPr>
              <w:t>Complex data element (Data Component). Contains dispatch information related to the incident.</w:t>
            </w:r>
          </w:p>
        </w:tc>
      </w:tr>
      <w:tr w:rsidR="00AC12B4" w14:paraId="2BEE16A6" w14:textId="77777777" w:rsidTr="00274739">
        <w:trPr>
          <w:cantSplit/>
          <w:trHeight w:val="947"/>
        </w:trPr>
        <w:tc>
          <w:tcPr>
            <w:tcW w:w="3625" w:type="dxa"/>
          </w:tcPr>
          <w:p w14:paraId="76CA1F5E" w14:textId="10C8F71C" w:rsidR="00AC12B4" w:rsidRDefault="00B6409F" w:rsidP="00AC12B4">
            <w:pPr>
              <w:pStyle w:val="TableParagraph"/>
              <w:spacing w:line="268" w:lineRule="exact"/>
              <w:rPr>
                <w:sz w:val="24"/>
              </w:rPr>
            </w:pPr>
            <w:proofErr w:type="spellStart"/>
            <w:r>
              <w:rPr>
                <w:sz w:val="24"/>
              </w:rPr>
              <w:t>n</w:t>
            </w:r>
            <w:r w:rsidR="00AC12B4">
              <w:rPr>
                <w:sz w:val="24"/>
              </w:rPr>
              <w:t>otesComponent</w:t>
            </w:r>
            <w:proofErr w:type="spellEnd"/>
          </w:p>
        </w:tc>
        <w:tc>
          <w:tcPr>
            <w:tcW w:w="1529" w:type="dxa"/>
          </w:tcPr>
          <w:p w14:paraId="43225FCB" w14:textId="77777777" w:rsidR="00AC12B4" w:rsidRDefault="00AC12B4" w:rsidP="00AC12B4">
            <w:pPr>
              <w:pStyle w:val="TableParagraph"/>
              <w:spacing w:line="268" w:lineRule="exact"/>
              <w:ind w:left="125" w:right="120"/>
              <w:jc w:val="center"/>
              <w:rPr>
                <w:sz w:val="24"/>
              </w:rPr>
            </w:pPr>
            <w:r>
              <w:rPr>
                <w:sz w:val="24"/>
              </w:rPr>
              <w:t>Optional</w:t>
            </w:r>
          </w:p>
        </w:tc>
        <w:tc>
          <w:tcPr>
            <w:tcW w:w="761" w:type="dxa"/>
          </w:tcPr>
          <w:p w14:paraId="18C1D853" w14:textId="77777777" w:rsidR="00AC12B4" w:rsidRDefault="00AC12B4" w:rsidP="00AC12B4">
            <w:pPr>
              <w:pStyle w:val="TableParagraph"/>
              <w:spacing w:line="268" w:lineRule="exact"/>
              <w:ind w:left="0"/>
              <w:jc w:val="center"/>
              <w:rPr>
                <w:sz w:val="24"/>
              </w:rPr>
            </w:pPr>
            <w:r>
              <w:rPr>
                <w:sz w:val="24"/>
              </w:rPr>
              <w:t>0</w:t>
            </w:r>
          </w:p>
        </w:tc>
        <w:tc>
          <w:tcPr>
            <w:tcW w:w="720" w:type="dxa"/>
          </w:tcPr>
          <w:p w14:paraId="5F949901" w14:textId="77777777" w:rsidR="00AC12B4" w:rsidRDefault="00AC12B4" w:rsidP="00AC12B4">
            <w:pPr>
              <w:pStyle w:val="TableParagraph"/>
              <w:spacing w:line="268" w:lineRule="exact"/>
              <w:ind w:left="0"/>
              <w:jc w:val="center"/>
              <w:rPr>
                <w:sz w:val="24"/>
              </w:rPr>
            </w:pPr>
            <w:r>
              <w:rPr>
                <w:sz w:val="24"/>
              </w:rPr>
              <w:t>*</w:t>
            </w:r>
          </w:p>
        </w:tc>
        <w:tc>
          <w:tcPr>
            <w:tcW w:w="6350" w:type="dxa"/>
          </w:tcPr>
          <w:p w14:paraId="46E7211C" w14:textId="77777777" w:rsidR="00AC12B4" w:rsidRDefault="00AC12B4" w:rsidP="00AC12B4">
            <w:pPr>
              <w:pStyle w:val="TableParagraph"/>
              <w:ind w:left="108" w:right="541"/>
              <w:rPr>
                <w:sz w:val="24"/>
              </w:rPr>
            </w:pPr>
            <w:r>
              <w:rPr>
                <w:sz w:val="24"/>
              </w:rPr>
              <w:t>Complex data element (Data Component). Contains incident notes and comments associated with the incident.</w:t>
            </w:r>
          </w:p>
        </w:tc>
      </w:tr>
      <w:tr w:rsidR="00AC12B4" w14:paraId="4DAD3E77" w14:textId="77777777" w:rsidTr="00274739">
        <w:trPr>
          <w:cantSplit/>
          <w:trHeight w:val="947"/>
        </w:trPr>
        <w:tc>
          <w:tcPr>
            <w:tcW w:w="3625" w:type="dxa"/>
          </w:tcPr>
          <w:p w14:paraId="70B3F5A6" w14:textId="47325490" w:rsidR="00AC12B4" w:rsidRDefault="00B6409F" w:rsidP="003261A6">
            <w:pPr>
              <w:pStyle w:val="TableParagraph"/>
              <w:ind w:right="90"/>
              <w:rPr>
                <w:sz w:val="24"/>
              </w:rPr>
            </w:pPr>
            <w:proofErr w:type="spellStart"/>
            <w:r>
              <w:rPr>
                <w:sz w:val="24"/>
              </w:rPr>
              <w:lastRenderedPageBreak/>
              <w:t>e</w:t>
            </w:r>
            <w:r w:rsidR="00AC12B4">
              <w:rPr>
                <w:sz w:val="24"/>
              </w:rPr>
              <w:t>mergencyResourceCompo</w:t>
            </w:r>
            <w:r w:rsidR="003261A6">
              <w:rPr>
                <w:sz w:val="24"/>
              </w:rPr>
              <w:t>n</w:t>
            </w:r>
            <w:r w:rsidR="00AC12B4">
              <w:rPr>
                <w:sz w:val="24"/>
              </w:rPr>
              <w:t>ent</w:t>
            </w:r>
            <w:proofErr w:type="spellEnd"/>
          </w:p>
        </w:tc>
        <w:tc>
          <w:tcPr>
            <w:tcW w:w="1529" w:type="dxa"/>
          </w:tcPr>
          <w:p w14:paraId="42E3C7A8" w14:textId="77777777" w:rsidR="00AC12B4" w:rsidRDefault="00AC12B4" w:rsidP="00AC12B4">
            <w:pPr>
              <w:pStyle w:val="TableParagraph"/>
              <w:spacing w:line="268" w:lineRule="exact"/>
              <w:ind w:left="125" w:right="120"/>
              <w:jc w:val="center"/>
              <w:rPr>
                <w:sz w:val="24"/>
              </w:rPr>
            </w:pPr>
            <w:r>
              <w:rPr>
                <w:sz w:val="24"/>
              </w:rPr>
              <w:t>Optional</w:t>
            </w:r>
          </w:p>
        </w:tc>
        <w:tc>
          <w:tcPr>
            <w:tcW w:w="761" w:type="dxa"/>
          </w:tcPr>
          <w:p w14:paraId="376F56AB" w14:textId="77777777" w:rsidR="00AC12B4" w:rsidRDefault="00AC12B4" w:rsidP="00AC12B4">
            <w:pPr>
              <w:pStyle w:val="TableParagraph"/>
              <w:spacing w:line="268" w:lineRule="exact"/>
              <w:ind w:left="0"/>
              <w:jc w:val="center"/>
              <w:rPr>
                <w:sz w:val="24"/>
              </w:rPr>
            </w:pPr>
            <w:r>
              <w:rPr>
                <w:sz w:val="24"/>
              </w:rPr>
              <w:t>0</w:t>
            </w:r>
          </w:p>
        </w:tc>
        <w:tc>
          <w:tcPr>
            <w:tcW w:w="720" w:type="dxa"/>
          </w:tcPr>
          <w:p w14:paraId="455CA168" w14:textId="77777777" w:rsidR="00AC12B4" w:rsidRDefault="00AC12B4" w:rsidP="00AC12B4">
            <w:pPr>
              <w:pStyle w:val="TableParagraph"/>
              <w:spacing w:line="268" w:lineRule="exact"/>
              <w:ind w:left="0"/>
              <w:jc w:val="center"/>
              <w:rPr>
                <w:sz w:val="24"/>
              </w:rPr>
            </w:pPr>
            <w:r>
              <w:rPr>
                <w:sz w:val="24"/>
              </w:rPr>
              <w:t>*</w:t>
            </w:r>
          </w:p>
        </w:tc>
        <w:tc>
          <w:tcPr>
            <w:tcW w:w="6350" w:type="dxa"/>
          </w:tcPr>
          <w:p w14:paraId="67BCB65F" w14:textId="64D7B02F" w:rsidR="00AC12B4" w:rsidRDefault="00AC12B4" w:rsidP="00AC12B4">
            <w:pPr>
              <w:pStyle w:val="TableParagraph"/>
              <w:ind w:left="108" w:right="515"/>
              <w:jc w:val="both"/>
              <w:rPr>
                <w:sz w:val="24"/>
              </w:rPr>
            </w:pPr>
            <w:r>
              <w:rPr>
                <w:sz w:val="24"/>
              </w:rPr>
              <w:t>Complex data element (Data Component).</w:t>
            </w:r>
            <w:r w:rsidR="004F44C4">
              <w:rPr>
                <w:sz w:val="24"/>
              </w:rPr>
              <w:t xml:space="preserve"> </w:t>
            </w:r>
            <w:proofErr w:type="spellStart"/>
            <w:r w:rsidR="004F44C4">
              <w:rPr>
                <w:sz w:val="24"/>
              </w:rPr>
              <w:t>Indentifies</w:t>
            </w:r>
            <w:proofErr w:type="spellEnd"/>
            <w:r w:rsidR="004F44C4">
              <w:rPr>
                <w:sz w:val="24"/>
              </w:rPr>
              <w:t xml:space="preserve"> emergency resources involved with the incident.</w:t>
            </w:r>
            <w:r>
              <w:rPr>
                <w:sz w:val="24"/>
              </w:rPr>
              <w:t xml:space="preserve"> </w:t>
            </w:r>
          </w:p>
        </w:tc>
      </w:tr>
      <w:tr w:rsidR="00AC12B4" w14:paraId="24EF6515" w14:textId="77777777" w:rsidTr="00274739">
        <w:trPr>
          <w:cantSplit/>
          <w:trHeight w:val="950"/>
        </w:trPr>
        <w:tc>
          <w:tcPr>
            <w:tcW w:w="3625" w:type="dxa"/>
          </w:tcPr>
          <w:p w14:paraId="4EF999E3" w14:textId="4E39CAC9" w:rsidR="00AC12B4" w:rsidRDefault="00B6409F" w:rsidP="00AC12B4">
            <w:pPr>
              <w:pStyle w:val="TableParagraph"/>
              <w:spacing w:line="270" w:lineRule="exact"/>
              <w:rPr>
                <w:sz w:val="24"/>
              </w:rPr>
            </w:pPr>
            <w:proofErr w:type="spellStart"/>
            <w:r>
              <w:rPr>
                <w:sz w:val="24"/>
              </w:rPr>
              <w:t>a</w:t>
            </w:r>
            <w:r w:rsidR="00AC12B4">
              <w:rPr>
                <w:sz w:val="24"/>
              </w:rPr>
              <w:t>larmsSensorComponent</w:t>
            </w:r>
            <w:proofErr w:type="spellEnd"/>
          </w:p>
        </w:tc>
        <w:tc>
          <w:tcPr>
            <w:tcW w:w="1529" w:type="dxa"/>
          </w:tcPr>
          <w:p w14:paraId="58916F68" w14:textId="77777777" w:rsidR="00AC12B4" w:rsidRDefault="00AC12B4" w:rsidP="00AC12B4">
            <w:pPr>
              <w:pStyle w:val="TableParagraph"/>
              <w:spacing w:line="270" w:lineRule="exact"/>
              <w:ind w:left="125" w:right="120"/>
              <w:jc w:val="center"/>
              <w:rPr>
                <w:sz w:val="24"/>
              </w:rPr>
            </w:pPr>
            <w:r>
              <w:rPr>
                <w:sz w:val="24"/>
              </w:rPr>
              <w:t>Optional</w:t>
            </w:r>
          </w:p>
        </w:tc>
        <w:tc>
          <w:tcPr>
            <w:tcW w:w="761" w:type="dxa"/>
          </w:tcPr>
          <w:p w14:paraId="5E6BCFBB" w14:textId="77777777" w:rsidR="00AC12B4" w:rsidRDefault="00AC12B4" w:rsidP="00AC12B4">
            <w:pPr>
              <w:pStyle w:val="TableParagraph"/>
              <w:spacing w:line="270" w:lineRule="exact"/>
              <w:ind w:left="0"/>
              <w:jc w:val="center"/>
              <w:rPr>
                <w:sz w:val="24"/>
              </w:rPr>
            </w:pPr>
            <w:r>
              <w:rPr>
                <w:sz w:val="24"/>
              </w:rPr>
              <w:t>0</w:t>
            </w:r>
          </w:p>
        </w:tc>
        <w:tc>
          <w:tcPr>
            <w:tcW w:w="720" w:type="dxa"/>
          </w:tcPr>
          <w:p w14:paraId="690D28CD" w14:textId="77777777" w:rsidR="00AC12B4" w:rsidRDefault="00AC12B4" w:rsidP="00AC12B4">
            <w:pPr>
              <w:pStyle w:val="TableParagraph"/>
              <w:spacing w:line="270" w:lineRule="exact"/>
              <w:ind w:left="0"/>
              <w:jc w:val="center"/>
              <w:rPr>
                <w:sz w:val="24"/>
              </w:rPr>
            </w:pPr>
            <w:r>
              <w:rPr>
                <w:sz w:val="24"/>
              </w:rPr>
              <w:t>*</w:t>
            </w:r>
          </w:p>
        </w:tc>
        <w:tc>
          <w:tcPr>
            <w:tcW w:w="6350" w:type="dxa"/>
          </w:tcPr>
          <w:p w14:paraId="7C8C1430" w14:textId="77777777" w:rsidR="00AC12B4" w:rsidRDefault="00AC12B4" w:rsidP="00AC12B4">
            <w:pPr>
              <w:pStyle w:val="TableParagraph"/>
              <w:ind w:left="108" w:right="241"/>
              <w:rPr>
                <w:sz w:val="24"/>
              </w:rPr>
            </w:pPr>
            <w:r>
              <w:rPr>
                <w:sz w:val="24"/>
              </w:rPr>
              <w:t>Complex data element (Data Component). Identifies Alarms/Sensors associated with the incident.</w:t>
            </w:r>
          </w:p>
        </w:tc>
      </w:tr>
      <w:tr w:rsidR="00B37E6A" w14:paraId="253997EB" w14:textId="77777777" w:rsidTr="00274739">
        <w:trPr>
          <w:cantSplit/>
          <w:trHeight w:val="950"/>
        </w:trPr>
        <w:tc>
          <w:tcPr>
            <w:tcW w:w="3625" w:type="dxa"/>
          </w:tcPr>
          <w:p w14:paraId="552BBB5E" w14:textId="28CD5C8F" w:rsidR="00B37E6A" w:rsidRDefault="00B6409F" w:rsidP="00AC12B4">
            <w:pPr>
              <w:pStyle w:val="TableParagraph"/>
              <w:spacing w:line="270" w:lineRule="exact"/>
              <w:rPr>
                <w:sz w:val="24"/>
              </w:rPr>
            </w:pPr>
            <w:proofErr w:type="spellStart"/>
            <w:r>
              <w:rPr>
                <w:sz w:val="24"/>
              </w:rPr>
              <w:t>a</w:t>
            </w:r>
            <w:r w:rsidR="00B37E6A" w:rsidRPr="00B37E6A">
              <w:rPr>
                <w:sz w:val="24"/>
              </w:rPr>
              <w:t>gency</w:t>
            </w:r>
            <w:r w:rsidR="00B37E6A">
              <w:rPr>
                <w:sz w:val="24"/>
              </w:rPr>
              <w:t>Component</w:t>
            </w:r>
            <w:proofErr w:type="spellEnd"/>
          </w:p>
        </w:tc>
        <w:tc>
          <w:tcPr>
            <w:tcW w:w="1529" w:type="dxa"/>
          </w:tcPr>
          <w:p w14:paraId="09BFDCE5" w14:textId="08751C54" w:rsidR="00B37E6A" w:rsidRDefault="00B37E6A" w:rsidP="00AC12B4">
            <w:pPr>
              <w:pStyle w:val="TableParagraph"/>
              <w:spacing w:line="270" w:lineRule="exact"/>
              <w:ind w:left="125" w:right="120"/>
              <w:jc w:val="center"/>
              <w:rPr>
                <w:sz w:val="24"/>
              </w:rPr>
            </w:pPr>
            <w:r>
              <w:rPr>
                <w:sz w:val="24"/>
              </w:rPr>
              <w:t>Optional</w:t>
            </w:r>
          </w:p>
        </w:tc>
        <w:tc>
          <w:tcPr>
            <w:tcW w:w="761" w:type="dxa"/>
          </w:tcPr>
          <w:p w14:paraId="2089E535" w14:textId="5E3A8F06" w:rsidR="00B37E6A" w:rsidRDefault="00B37E6A" w:rsidP="00AC12B4">
            <w:pPr>
              <w:pStyle w:val="TableParagraph"/>
              <w:spacing w:line="270" w:lineRule="exact"/>
              <w:ind w:left="0"/>
              <w:jc w:val="center"/>
              <w:rPr>
                <w:sz w:val="24"/>
              </w:rPr>
            </w:pPr>
            <w:r>
              <w:rPr>
                <w:sz w:val="24"/>
              </w:rPr>
              <w:t>0</w:t>
            </w:r>
          </w:p>
        </w:tc>
        <w:tc>
          <w:tcPr>
            <w:tcW w:w="720" w:type="dxa"/>
          </w:tcPr>
          <w:p w14:paraId="652AD594" w14:textId="2F7B30F0" w:rsidR="00B37E6A" w:rsidRDefault="00B37E6A" w:rsidP="00AC12B4">
            <w:pPr>
              <w:pStyle w:val="TableParagraph"/>
              <w:spacing w:line="270" w:lineRule="exact"/>
              <w:ind w:left="0"/>
              <w:jc w:val="center"/>
              <w:rPr>
                <w:sz w:val="24"/>
              </w:rPr>
            </w:pPr>
            <w:r>
              <w:rPr>
                <w:sz w:val="24"/>
              </w:rPr>
              <w:t>*</w:t>
            </w:r>
          </w:p>
        </w:tc>
        <w:tc>
          <w:tcPr>
            <w:tcW w:w="6350" w:type="dxa"/>
          </w:tcPr>
          <w:p w14:paraId="375078DD" w14:textId="2CAFB515" w:rsidR="00B37E6A" w:rsidRDefault="00B37E6A" w:rsidP="00AC12B4">
            <w:pPr>
              <w:pStyle w:val="TableParagraph"/>
              <w:ind w:left="108" w:right="241"/>
              <w:rPr>
                <w:sz w:val="24"/>
              </w:rPr>
            </w:pPr>
            <w:r>
              <w:rPr>
                <w:sz w:val="24"/>
              </w:rPr>
              <w:t>Complex data element (Data Component). Identifies all agencies involved with the incident.</w:t>
            </w:r>
          </w:p>
        </w:tc>
      </w:tr>
      <w:tr w:rsidR="00B37E6A" w14:paraId="525587E2" w14:textId="77777777" w:rsidTr="00274739">
        <w:trPr>
          <w:cantSplit/>
          <w:trHeight w:val="950"/>
        </w:trPr>
        <w:tc>
          <w:tcPr>
            <w:tcW w:w="3625" w:type="dxa"/>
          </w:tcPr>
          <w:p w14:paraId="31BD0264" w14:textId="52C3128F" w:rsidR="00B37E6A" w:rsidRPr="00B37E6A" w:rsidRDefault="00B6409F" w:rsidP="00B37E6A">
            <w:pPr>
              <w:pStyle w:val="TableParagraph"/>
              <w:spacing w:line="270" w:lineRule="exact"/>
              <w:rPr>
                <w:sz w:val="24"/>
              </w:rPr>
            </w:pPr>
            <w:proofErr w:type="spellStart"/>
            <w:r>
              <w:rPr>
                <w:sz w:val="24"/>
              </w:rPr>
              <w:t>a</w:t>
            </w:r>
            <w:r w:rsidR="00B37E6A" w:rsidRPr="00B37E6A">
              <w:rPr>
                <w:sz w:val="24"/>
              </w:rPr>
              <w:t>gent</w:t>
            </w:r>
            <w:r w:rsidR="00B37E6A">
              <w:rPr>
                <w:sz w:val="24"/>
              </w:rPr>
              <w:t>Component</w:t>
            </w:r>
            <w:proofErr w:type="spellEnd"/>
          </w:p>
        </w:tc>
        <w:tc>
          <w:tcPr>
            <w:tcW w:w="1529" w:type="dxa"/>
          </w:tcPr>
          <w:p w14:paraId="3B1193D7" w14:textId="74C72BA9" w:rsidR="00B37E6A" w:rsidRDefault="00B37E6A" w:rsidP="00B37E6A">
            <w:pPr>
              <w:pStyle w:val="TableParagraph"/>
              <w:spacing w:line="270" w:lineRule="exact"/>
              <w:ind w:left="125" w:right="120"/>
              <w:jc w:val="center"/>
              <w:rPr>
                <w:sz w:val="24"/>
              </w:rPr>
            </w:pPr>
            <w:r>
              <w:rPr>
                <w:sz w:val="24"/>
              </w:rPr>
              <w:t>Optional</w:t>
            </w:r>
          </w:p>
        </w:tc>
        <w:tc>
          <w:tcPr>
            <w:tcW w:w="761" w:type="dxa"/>
          </w:tcPr>
          <w:p w14:paraId="2C616CF5" w14:textId="5B1F0B95" w:rsidR="00B37E6A" w:rsidRDefault="00B37E6A" w:rsidP="00B37E6A">
            <w:pPr>
              <w:pStyle w:val="TableParagraph"/>
              <w:spacing w:line="270" w:lineRule="exact"/>
              <w:ind w:left="0"/>
              <w:jc w:val="center"/>
              <w:rPr>
                <w:sz w:val="24"/>
              </w:rPr>
            </w:pPr>
            <w:r>
              <w:rPr>
                <w:sz w:val="24"/>
              </w:rPr>
              <w:t>0</w:t>
            </w:r>
          </w:p>
        </w:tc>
        <w:tc>
          <w:tcPr>
            <w:tcW w:w="720" w:type="dxa"/>
          </w:tcPr>
          <w:p w14:paraId="309DC248" w14:textId="76AD4C7B" w:rsidR="00B37E6A" w:rsidRDefault="00B37E6A" w:rsidP="00B37E6A">
            <w:pPr>
              <w:pStyle w:val="TableParagraph"/>
              <w:spacing w:line="270" w:lineRule="exact"/>
              <w:ind w:left="0"/>
              <w:jc w:val="center"/>
              <w:rPr>
                <w:sz w:val="24"/>
              </w:rPr>
            </w:pPr>
            <w:r>
              <w:rPr>
                <w:sz w:val="24"/>
              </w:rPr>
              <w:t>*</w:t>
            </w:r>
          </w:p>
        </w:tc>
        <w:tc>
          <w:tcPr>
            <w:tcW w:w="6350" w:type="dxa"/>
          </w:tcPr>
          <w:p w14:paraId="2F32FE60" w14:textId="708C322C" w:rsidR="00B37E6A" w:rsidRDefault="00B37E6A" w:rsidP="00B37E6A">
            <w:pPr>
              <w:pStyle w:val="TableParagraph"/>
              <w:ind w:left="108" w:right="241"/>
              <w:rPr>
                <w:sz w:val="24"/>
              </w:rPr>
            </w:pPr>
            <w:r>
              <w:rPr>
                <w:sz w:val="24"/>
              </w:rPr>
              <w:t>Complex data element (Data Component). Identifies all agent involved with the incident.</w:t>
            </w:r>
          </w:p>
        </w:tc>
      </w:tr>
      <w:tr w:rsidR="00B37E6A" w14:paraId="2D60B62D" w14:textId="77777777" w:rsidTr="00274739">
        <w:trPr>
          <w:cantSplit/>
          <w:trHeight w:val="950"/>
        </w:trPr>
        <w:tc>
          <w:tcPr>
            <w:tcW w:w="3625" w:type="dxa"/>
          </w:tcPr>
          <w:p w14:paraId="67EAACC9" w14:textId="7E115C38" w:rsidR="00B37E6A" w:rsidRPr="00B37E6A" w:rsidRDefault="00B6409F" w:rsidP="00B37E6A">
            <w:pPr>
              <w:pStyle w:val="TableParagraph"/>
              <w:spacing w:line="270" w:lineRule="exact"/>
              <w:rPr>
                <w:sz w:val="24"/>
              </w:rPr>
            </w:pPr>
            <w:proofErr w:type="spellStart"/>
            <w:r>
              <w:rPr>
                <w:sz w:val="24"/>
              </w:rPr>
              <w:t>a</w:t>
            </w:r>
            <w:r w:rsidR="00B37E6A" w:rsidRPr="00B37E6A">
              <w:rPr>
                <w:sz w:val="24"/>
              </w:rPr>
              <w:t>dditionalData</w:t>
            </w:r>
            <w:r w:rsidR="00B37E6A">
              <w:rPr>
                <w:sz w:val="24"/>
              </w:rPr>
              <w:t>Component</w:t>
            </w:r>
            <w:proofErr w:type="spellEnd"/>
          </w:p>
        </w:tc>
        <w:tc>
          <w:tcPr>
            <w:tcW w:w="1529" w:type="dxa"/>
          </w:tcPr>
          <w:p w14:paraId="30F39A66" w14:textId="6DF98432" w:rsidR="00B37E6A" w:rsidRDefault="00B37E6A" w:rsidP="00B37E6A">
            <w:pPr>
              <w:pStyle w:val="TableParagraph"/>
              <w:spacing w:line="270" w:lineRule="exact"/>
              <w:ind w:left="125" w:right="120"/>
              <w:jc w:val="center"/>
              <w:rPr>
                <w:sz w:val="24"/>
              </w:rPr>
            </w:pPr>
            <w:r>
              <w:rPr>
                <w:sz w:val="24"/>
              </w:rPr>
              <w:t>Optional</w:t>
            </w:r>
          </w:p>
        </w:tc>
        <w:tc>
          <w:tcPr>
            <w:tcW w:w="761" w:type="dxa"/>
          </w:tcPr>
          <w:p w14:paraId="0C770CCE" w14:textId="1128581E" w:rsidR="00B37E6A" w:rsidRDefault="00B37E6A" w:rsidP="00B37E6A">
            <w:pPr>
              <w:pStyle w:val="TableParagraph"/>
              <w:spacing w:line="270" w:lineRule="exact"/>
              <w:ind w:left="0"/>
              <w:jc w:val="center"/>
              <w:rPr>
                <w:sz w:val="24"/>
              </w:rPr>
            </w:pPr>
            <w:r>
              <w:rPr>
                <w:sz w:val="24"/>
              </w:rPr>
              <w:t>0</w:t>
            </w:r>
          </w:p>
        </w:tc>
        <w:tc>
          <w:tcPr>
            <w:tcW w:w="720" w:type="dxa"/>
          </w:tcPr>
          <w:p w14:paraId="4E32F4D4" w14:textId="0D1D511B" w:rsidR="00B37E6A" w:rsidRDefault="00B37E6A" w:rsidP="00B37E6A">
            <w:pPr>
              <w:pStyle w:val="TableParagraph"/>
              <w:spacing w:line="270" w:lineRule="exact"/>
              <w:ind w:left="0"/>
              <w:jc w:val="center"/>
              <w:rPr>
                <w:sz w:val="24"/>
              </w:rPr>
            </w:pPr>
            <w:r>
              <w:rPr>
                <w:sz w:val="24"/>
              </w:rPr>
              <w:t>*</w:t>
            </w:r>
          </w:p>
        </w:tc>
        <w:tc>
          <w:tcPr>
            <w:tcW w:w="6350" w:type="dxa"/>
          </w:tcPr>
          <w:p w14:paraId="13E7597C" w14:textId="722BF55C" w:rsidR="00B37E6A" w:rsidRDefault="00B37E6A" w:rsidP="00B37E6A">
            <w:pPr>
              <w:pStyle w:val="TableParagraph"/>
              <w:ind w:left="108" w:right="241"/>
              <w:rPr>
                <w:sz w:val="24"/>
              </w:rPr>
            </w:pPr>
            <w:r>
              <w:rPr>
                <w:sz w:val="24"/>
              </w:rPr>
              <w:t>Complex data element (Data Component). All additional data related to the incident.</w:t>
            </w:r>
          </w:p>
        </w:tc>
      </w:tr>
      <w:tr w:rsidR="00B37E6A" w14:paraId="62CFBD0A" w14:textId="77777777" w:rsidTr="00274739">
        <w:trPr>
          <w:cantSplit/>
          <w:trHeight w:val="950"/>
        </w:trPr>
        <w:tc>
          <w:tcPr>
            <w:tcW w:w="3625" w:type="dxa"/>
          </w:tcPr>
          <w:p w14:paraId="75890AFD" w14:textId="0EBCA313" w:rsidR="00B37E6A" w:rsidRPr="00B37E6A" w:rsidRDefault="00B6409F" w:rsidP="00B37E6A">
            <w:pPr>
              <w:pStyle w:val="TableParagraph"/>
              <w:spacing w:line="270" w:lineRule="exact"/>
              <w:rPr>
                <w:sz w:val="24"/>
              </w:rPr>
            </w:pPr>
            <w:proofErr w:type="spellStart"/>
            <w:r>
              <w:rPr>
                <w:sz w:val="24"/>
              </w:rPr>
              <w:t>l</w:t>
            </w:r>
            <w:r w:rsidR="00B37E6A" w:rsidRPr="00B37E6A">
              <w:rPr>
                <w:sz w:val="24"/>
              </w:rPr>
              <w:t>ocation</w:t>
            </w:r>
            <w:r w:rsidR="00B37E6A">
              <w:rPr>
                <w:sz w:val="24"/>
              </w:rPr>
              <w:t>Component</w:t>
            </w:r>
            <w:proofErr w:type="spellEnd"/>
          </w:p>
        </w:tc>
        <w:tc>
          <w:tcPr>
            <w:tcW w:w="1529" w:type="dxa"/>
          </w:tcPr>
          <w:p w14:paraId="25777CFB" w14:textId="7346E98D" w:rsidR="00B37E6A" w:rsidRDefault="00B37E6A" w:rsidP="00B37E6A">
            <w:pPr>
              <w:pStyle w:val="TableParagraph"/>
              <w:spacing w:line="270" w:lineRule="exact"/>
              <w:ind w:left="125" w:right="120"/>
              <w:jc w:val="center"/>
              <w:rPr>
                <w:sz w:val="24"/>
              </w:rPr>
            </w:pPr>
            <w:r>
              <w:rPr>
                <w:sz w:val="24"/>
              </w:rPr>
              <w:t>Optional</w:t>
            </w:r>
          </w:p>
        </w:tc>
        <w:tc>
          <w:tcPr>
            <w:tcW w:w="761" w:type="dxa"/>
          </w:tcPr>
          <w:p w14:paraId="74026067" w14:textId="57FEEEBA" w:rsidR="00B37E6A" w:rsidRDefault="00B37E6A" w:rsidP="00B37E6A">
            <w:pPr>
              <w:pStyle w:val="TableParagraph"/>
              <w:spacing w:line="270" w:lineRule="exact"/>
              <w:ind w:left="0"/>
              <w:jc w:val="center"/>
              <w:rPr>
                <w:sz w:val="24"/>
              </w:rPr>
            </w:pPr>
            <w:r>
              <w:rPr>
                <w:sz w:val="24"/>
              </w:rPr>
              <w:t>0</w:t>
            </w:r>
          </w:p>
        </w:tc>
        <w:tc>
          <w:tcPr>
            <w:tcW w:w="720" w:type="dxa"/>
          </w:tcPr>
          <w:p w14:paraId="1A394A9A" w14:textId="73800CAE" w:rsidR="00B37E6A" w:rsidRDefault="00B37E6A" w:rsidP="00B37E6A">
            <w:pPr>
              <w:pStyle w:val="TableParagraph"/>
              <w:spacing w:line="270" w:lineRule="exact"/>
              <w:ind w:left="0"/>
              <w:jc w:val="center"/>
              <w:rPr>
                <w:sz w:val="24"/>
              </w:rPr>
            </w:pPr>
            <w:r>
              <w:rPr>
                <w:sz w:val="24"/>
              </w:rPr>
              <w:t>*</w:t>
            </w:r>
          </w:p>
        </w:tc>
        <w:tc>
          <w:tcPr>
            <w:tcW w:w="6350" w:type="dxa"/>
          </w:tcPr>
          <w:p w14:paraId="22EFC11A" w14:textId="51A47D96" w:rsidR="00B37E6A" w:rsidRDefault="00B37E6A" w:rsidP="00B37E6A">
            <w:pPr>
              <w:pStyle w:val="TableParagraph"/>
              <w:ind w:left="108" w:right="241"/>
              <w:rPr>
                <w:sz w:val="24"/>
              </w:rPr>
            </w:pPr>
            <w:r>
              <w:rPr>
                <w:sz w:val="24"/>
              </w:rPr>
              <w:t>Complex data element (Data Component). All location related to the incident.</w:t>
            </w:r>
          </w:p>
        </w:tc>
      </w:tr>
      <w:tr w:rsidR="00B37E6A" w14:paraId="68A2691E" w14:textId="77777777" w:rsidTr="00274739">
        <w:trPr>
          <w:cantSplit/>
          <w:trHeight w:val="950"/>
        </w:trPr>
        <w:tc>
          <w:tcPr>
            <w:tcW w:w="3625" w:type="dxa"/>
          </w:tcPr>
          <w:p w14:paraId="33912213" w14:textId="351B4DF5" w:rsidR="00B37E6A" w:rsidRPr="00B37E6A" w:rsidRDefault="00B6409F" w:rsidP="00B37E6A">
            <w:pPr>
              <w:pStyle w:val="TableParagraph"/>
              <w:spacing w:line="270" w:lineRule="exact"/>
              <w:rPr>
                <w:sz w:val="24"/>
              </w:rPr>
            </w:pPr>
            <w:proofErr w:type="spellStart"/>
            <w:r>
              <w:rPr>
                <w:sz w:val="24"/>
              </w:rPr>
              <w:t>p</w:t>
            </w:r>
            <w:r w:rsidR="00B37E6A" w:rsidRPr="00B37E6A">
              <w:rPr>
                <w:sz w:val="24"/>
              </w:rPr>
              <w:t>erson</w:t>
            </w:r>
            <w:r w:rsidR="00B37E6A">
              <w:rPr>
                <w:sz w:val="24"/>
              </w:rPr>
              <w:t>Component</w:t>
            </w:r>
            <w:proofErr w:type="spellEnd"/>
          </w:p>
        </w:tc>
        <w:tc>
          <w:tcPr>
            <w:tcW w:w="1529" w:type="dxa"/>
          </w:tcPr>
          <w:p w14:paraId="61D51249" w14:textId="47D766B5" w:rsidR="00B37E6A" w:rsidRDefault="00B37E6A" w:rsidP="00B37E6A">
            <w:pPr>
              <w:pStyle w:val="TableParagraph"/>
              <w:spacing w:line="270" w:lineRule="exact"/>
              <w:ind w:left="125" w:right="120"/>
              <w:jc w:val="center"/>
              <w:rPr>
                <w:sz w:val="24"/>
              </w:rPr>
            </w:pPr>
            <w:r>
              <w:rPr>
                <w:sz w:val="24"/>
              </w:rPr>
              <w:t>Optional</w:t>
            </w:r>
          </w:p>
        </w:tc>
        <w:tc>
          <w:tcPr>
            <w:tcW w:w="761" w:type="dxa"/>
          </w:tcPr>
          <w:p w14:paraId="462B5D20" w14:textId="0C9D51EE" w:rsidR="00B37E6A" w:rsidRDefault="00B37E6A" w:rsidP="00B37E6A">
            <w:pPr>
              <w:pStyle w:val="TableParagraph"/>
              <w:spacing w:line="270" w:lineRule="exact"/>
              <w:ind w:left="0"/>
              <w:jc w:val="center"/>
              <w:rPr>
                <w:sz w:val="24"/>
              </w:rPr>
            </w:pPr>
            <w:r>
              <w:rPr>
                <w:sz w:val="24"/>
              </w:rPr>
              <w:t>0</w:t>
            </w:r>
          </w:p>
        </w:tc>
        <w:tc>
          <w:tcPr>
            <w:tcW w:w="720" w:type="dxa"/>
          </w:tcPr>
          <w:p w14:paraId="08A06FF7" w14:textId="2F3C28F0" w:rsidR="00B37E6A" w:rsidRDefault="00B37E6A" w:rsidP="00B37E6A">
            <w:pPr>
              <w:pStyle w:val="TableParagraph"/>
              <w:spacing w:line="270" w:lineRule="exact"/>
              <w:ind w:left="0"/>
              <w:jc w:val="center"/>
              <w:rPr>
                <w:sz w:val="24"/>
              </w:rPr>
            </w:pPr>
            <w:r>
              <w:rPr>
                <w:sz w:val="24"/>
              </w:rPr>
              <w:t>*</w:t>
            </w:r>
          </w:p>
        </w:tc>
        <w:tc>
          <w:tcPr>
            <w:tcW w:w="6350" w:type="dxa"/>
          </w:tcPr>
          <w:p w14:paraId="0DF41A52" w14:textId="16EAFCD0" w:rsidR="00B37E6A" w:rsidRDefault="00B37E6A" w:rsidP="00B37E6A">
            <w:pPr>
              <w:pStyle w:val="TableParagraph"/>
              <w:ind w:left="108" w:right="241"/>
              <w:rPr>
                <w:sz w:val="24"/>
              </w:rPr>
            </w:pPr>
            <w:r>
              <w:rPr>
                <w:sz w:val="24"/>
              </w:rPr>
              <w:t>Complex data element (Data Component). Every person related to the incident.</w:t>
            </w:r>
          </w:p>
        </w:tc>
      </w:tr>
      <w:tr w:rsidR="00B37E6A" w14:paraId="5677CBE9" w14:textId="77777777" w:rsidTr="00274739">
        <w:trPr>
          <w:cantSplit/>
          <w:trHeight w:val="950"/>
        </w:trPr>
        <w:tc>
          <w:tcPr>
            <w:tcW w:w="3625" w:type="dxa"/>
          </w:tcPr>
          <w:p w14:paraId="33B1C8E9" w14:textId="258EECDE" w:rsidR="00B37E6A" w:rsidRPr="00B37E6A" w:rsidRDefault="00B6409F" w:rsidP="00B37E6A">
            <w:pPr>
              <w:pStyle w:val="TableParagraph"/>
              <w:spacing w:line="270" w:lineRule="exact"/>
              <w:rPr>
                <w:sz w:val="24"/>
              </w:rPr>
            </w:pPr>
            <w:proofErr w:type="spellStart"/>
            <w:r>
              <w:rPr>
                <w:sz w:val="24"/>
              </w:rPr>
              <w:lastRenderedPageBreak/>
              <w:t>v</w:t>
            </w:r>
            <w:r w:rsidR="00B37E6A" w:rsidRPr="00B37E6A">
              <w:rPr>
                <w:sz w:val="24"/>
              </w:rPr>
              <w:t>ehicle</w:t>
            </w:r>
            <w:r w:rsidR="00B37E6A">
              <w:rPr>
                <w:sz w:val="24"/>
              </w:rPr>
              <w:t>Component</w:t>
            </w:r>
            <w:proofErr w:type="spellEnd"/>
          </w:p>
        </w:tc>
        <w:tc>
          <w:tcPr>
            <w:tcW w:w="1529" w:type="dxa"/>
          </w:tcPr>
          <w:p w14:paraId="467569A3" w14:textId="2D2C2F40" w:rsidR="00B37E6A" w:rsidRDefault="00B37E6A" w:rsidP="00B37E6A">
            <w:pPr>
              <w:pStyle w:val="TableParagraph"/>
              <w:spacing w:line="270" w:lineRule="exact"/>
              <w:ind w:left="125" w:right="120"/>
              <w:jc w:val="center"/>
              <w:rPr>
                <w:sz w:val="24"/>
              </w:rPr>
            </w:pPr>
            <w:r>
              <w:rPr>
                <w:sz w:val="24"/>
              </w:rPr>
              <w:t>Optional</w:t>
            </w:r>
          </w:p>
        </w:tc>
        <w:tc>
          <w:tcPr>
            <w:tcW w:w="761" w:type="dxa"/>
          </w:tcPr>
          <w:p w14:paraId="216267A3" w14:textId="5F39A760" w:rsidR="00B37E6A" w:rsidRDefault="00B37E6A" w:rsidP="00B37E6A">
            <w:pPr>
              <w:pStyle w:val="TableParagraph"/>
              <w:spacing w:line="270" w:lineRule="exact"/>
              <w:ind w:left="0"/>
              <w:jc w:val="center"/>
              <w:rPr>
                <w:sz w:val="24"/>
              </w:rPr>
            </w:pPr>
            <w:r>
              <w:rPr>
                <w:sz w:val="24"/>
              </w:rPr>
              <w:t>0</w:t>
            </w:r>
          </w:p>
        </w:tc>
        <w:tc>
          <w:tcPr>
            <w:tcW w:w="720" w:type="dxa"/>
          </w:tcPr>
          <w:p w14:paraId="572E8E63" w14:textId="64E5BEAA" w:rsidR="00B37E6A" w:rsidRDefault="00B37E6A" w:rsidP="00B37E6A">
            <w:pPr>
              <w:pStyle w:val="TableParagraph"/>
              <w:spacing w:line="270" w:lineRule="exact"/>
              <w:ind w:left="0"/>
              <w:jc w:val="center"/>
              <w:rPr>
                <w:sz w:val="24"/>
              </w:rPr>
            </w:pPr>
            <w:r>
              <w:rPr>
                <w:sz w:val="24"/>
              </w:rPr>
              <w:t>*</w:t>
            </w:r>
          </w:p>
        </w:tc>
        <w:tc>
          <w:tcPr>
            <w:tcW w:w="6350" w:type="dxa"/>
          </w:tcPr>
          <w:p w14:paraId="30195251" w14:textId="517F4011" w:rsidR="00B37E6A" w:rsidRDefault="00B37E6A" w:rsidP="00B37E6A">
            <w:pPr>
              <w:pStyle w:val="TableParagraph"/>
              <w:ind w:left="108" w:right="241"/>
              <w:rPr>
                <w:sz w:val="24"/>
              </w:rPr>
            </w:pPr>
            <w:r>
              <w:rPr>
                <w:sz w:val="24"/>
              </w:rPr>
              <w:t>Complex data element (Data Component). Every vehicle related to the incident.</w:t>
            </w:r>
          </w:p>
        </w:tc>
      </w:tr>
    </w:tbl>
    <w:p w14:paraId="54670972" w14:textId="77777777" w:rsidR="00782121" w:rsidRDefault="00782121" w:rsidP="00782121">
      <w:pPr>
        <w:spacing w:line="256" w:lineRule="exact"/>
        <w:sectPr w:rsidR="00782121">
          <w:headerReference w:type="even" r:id="rId21"/>
          <w:headerReference w:type="default" r:id="rId22"/>
          <w:headerReference w:type="first" r:id="rId23"/>
          <w:pgSz w:w="15840" w:h="12240" w:orient="landscape"/>
          <w:pgMar w:top="1940" w:right="980" w:bottom="500" w:left="980" w:header="722" w:footer="319" w:gutter="0"/>
          <w:cols w:space="720"/>
        </w:sectPr>
      </w:pPr>
    </w:p>
    <w:p w14:paraId="0FE23A40" w14:textId="68F1E342" w:rsidR="00782121" w:rsidRDefault="00782121" w:rsidP="00022865">
      <w:pPr>
        <w:pStyle w:val="Heading2"/>
        <w:ind w:left="666"/>
      </w:pPr>
      <w:bookmarkStart w:id="15" w:name="_TOC_250026"/>
      <w:bookmarkStart w:id="16" w:name="_Toc54356144"/>
      <w:r w:rsidRPr="00C01F4A">
        <w:lastRenderedPageBreak/>
        <w:t>Agent</w:t>
      </w:r>
      <w:r>
        <w:t xml:space="preserve"> Data</w:t>
      </w:r>
      <w:r>
        <w:rPr>
          <w:spacing w:val="-1"/>
        </w:rPr>
        <w:t xml:space="preserve"> </w:t>
      </w:r>
      <w:bookmarkEnd w:id="15"/>
      <w:r>
        <w:t>Component</w:t>
      </w:r>
      <w:bookmarkEnd w:id="16"/>
    </w:p>
    <w:p w14:paraId="74E168F0" w14:textId="77777777" w:rsidR="00782121" w:rsidRDefault="00782121" w:rsidP="00782121">
      <w:pPr>
        <w:tabs>
          <w:tab w:val="left" w:pos="3240"/>
        </w:tabs>
        <w:spacing w:before="55"/>
        <w:ind w:left="676"/>
        <w:jc w:val="both"/>
      </w:pPr>
      <w:r>
        <w:rPr>
          <w:b/>
        </w:rPr>
        <w:t>Data Component Use</w:t>
      </w:r>
      <w:r>
        <w:t>:  Required Component</w:t>
      </w:r>
    </w:p>
    <w:p w14:paraId="0683A82A" w14:textId="77777777" w:rsidR="00782121" w:rsidRPr="00022865" w:rsidRDefault="00782121" w:rsidP="002A1C4D">
      <w:pPr>
        <w:tabs>
          <w:tab w:val="left" w:pos="3240"/>
        </w:tabs>
        <w:spacing w:before="120"/>
        <w:ind w:left="676"/>
        <w:jc w:val="both"/>
        <w:rPr>
          <w:bCs/>
          <w:szCs w:val="24"/>
        </w:rPr>
      </w:pPr>
      <w:r w:rsidRPr="00022865">
        <w:rPr>
          <w:b/>
          <w:bCs/>
          <w:szCs w:val="24"/>
        </w:rPr>
        <w:t>Minimum Number: 1</w:t>
      </w:r>
    </w:p>
    <w:p w14:paraId="03D7192B" w14:textId="4887069C" w:rsidR="00782121" w:rsidRPr="00344ABD" w:rsidRDefault="00AF376A" w:rsidP="00782121">
      <w:pPr>
        <w:tabs>
          <w:tab w:val="left" w:pos="3240"/>
        </w:tabs>
        <w:spacing w:before="120"/>
        <w:ind w:left="676"/>
        <w:jc w:val="both"/>
        <w:rPr>
          <w:sz w:val="28"/>
          <w:szCs w:val="24"/>
        </w:rPr>
      </w:pPr>
      <w:r>
        <w:rPr>
          <w:b/>
          <w:bCs/>
          <w:szCs w:val="24"/>
        </w:rPr>
        <w:t>Maximum</w:t>
      </w:r>
      <w:r w:rsidRPr="00344ABD">
        <w:rPr>
          <w:b/>
          <w:bCs/>
          <w:szCs w:val="24"/>
        </w:rPr>
        <w:t xml:space="preserve"> </w:t>
      </w:r>
      <w:r w:rsidR="00782121" w:rsidRPr="00344ABD">
        <w:rPr>
          <w:b/>
          <w:bCs/>
          <w:szCs w:val="24"/>
        </w:rPr>
        <w:t>Number:</w:t>
      </w:r>
      <w:r w:rsidR="00782121">
        <w:rPr>
          <w:b/>
          <w:sz w:val="28"/>
          <w:szCs w:val="24"/>
        </w:rPr>
        <w:t xml:space="preserve"> </w:t>
      </w:r>
      <w:r w:rsidR="00782121" w:rsidRPr="00344ABD">
        <w:rPr>
          <w:sz w:val="28"/>
          <w:szCs w:val="24"/>
        </w:rPr>
        <w:t>*</w:t>
      </w:r>
    </w:p>
    <w:p w14:paraId="6DED4C27" w14:textId="59D53FE2" w:rsidR="00782121" w:rsidRDefault="0043531F" w:rsidP="00782121">
      <w:pPr>
        <w:pStyle w:val="BodyText"/>
        <w:tabs>
          <w:tab w:val="left" w:pos="1710"/>
        </w:tabs>
        <w:spacing w:before="121"/>
        <w:ind w:left="1710" w:right="217" w:hanging="1035"/>
      </w:pPr>
      <w:r>
        <w:rPr>
          <w:b/>
        </w:rPr>
        <w:t>Linked by</w:t>
      </w:r>
      <w:r w:rsidR="00782121">
        <w:rPr>
          <w:b/>
        </w:rPr>
        <w:t xml:space="preserve">: </w:t>
      </w:r>
      <w:r w:rsidR="00782121">
        <w:t>EIDO Header, Call Information, Link Information, Split/Merge Information, Alarm/Sensor, Notes,</w:t>
      </w:r>
      <w:r w:rsidR="00782121">
        <w:rPr>
          <w:spacing w:val="-21"/>
        </w:rPr>
        <w:t xml:space="preserve"> </w:t>
      </w:r>
      <w:r w:rsidR="00782121">
        <w:t>Dispatch Information, Incident Information, and Responder</w:t>
      </w:r>
      <w:r w:rsidR="00782121">
        <w:rPr>
          <w:spacing w:val="6"/>
        </w:rPr>
        <w:t xml:space="preserve"> </w:t>
      </w:r>
      <w:r w:rsidR="00782121">
        <w:t>Information</w:t>
      </w:r>
    </w:p>
    <w:p w14:paraId="438F6396" w14:textId="77777777" w:rsidR="00782121" w:rsidRDefault="00782121" w:rsidP="00782121">
      <w:pPr>
        <w:pStyle w:val="BodyText"/>
        <w:rPr>
          <w:sz w:val="26"/>
        </w:rPr>
      </w:pPr>
    </w:p>
    <w:p w14:paraId="6EEC4F3A" w14:textId="77777777" w:rsidR="00782121" w:rsidRDefault="00782121" w:rsidP="00782121">
      <w:pPr>
        <w:pStyle w:val="BodyText"/>
        <w:spacing w:before="217"/>
        <w:ind w:left="676" w:right="495"/>
        <w:jc w:val="both"/>
      </w:pPr>
      <w:r>
        <w:rPr>
          <w:b/>
        </w:rPr>
        <w:t xml:space="preserve">Data Component Description: </w:t>
      </w:r>
      <w:r>
        <w:t>This Data Component contains information about agents (e.g., call takers, dispatchers, supervisors, responders, etc.) and automated systems acting as agents that are involved in the incident. There may be multiple Agent Information data components in the case where both a call taker and dispatcher are involved in an incident, where multiple dispatch agencies are associated with the same incident, and similar situations.</w:t>
      </w:r>
    </w:p>
    <w:p w14:paraId="7AA846D3" w14:textId="77777777" w:rsidR="00782121" w:rsidRDefault="00782121" w:rsidP="00782121">
      <w:pPr>
        <w:pStyle w:val="BodyText"/>
        <w:spacing w:before="120"/>
        <w:ind w:left="676" w:right="277"/>
        <w:jc w:val="both"/>
      </w:pPr>
      <w:r>
        <w:t>Rarely, as in the case of automatically dispatched responses, the agent may be an automaton (automated system) such as an</w:t>
      </w:r>
      <w:r>
        <w:rPr>
          <w:spacing w:val="-21"/>
        </w:rPr>
        <w:t xml:space="preserve"> </w:t>
      </w:r>
      <w:r>
        <w:t>Interactive Media Response (IMR). Automatons that are actively involved in an incident or call must be assigned an Agent ID that follows the i3 naming conventions (see NENA-STA-010</w:t>
      </w:r>
      <w:hyperlink w:anchor="_bookmark12" w:history="1">
        <w:r>
          <w:rPr>
            <w:color w:val="003399"/>
            <w:u w:val="single" w:color="003399"/>
            <w:vertAlign w:val="superscript"/>
          </w:rPr>
          <w:t>[1]</w:t>
        </w:r>
      </w:hyperlink>
      <w:r>
        <w:rPr>
          <w:color w:val="003399"/>
        </w:rPr>
        <w:t xml:space="preserve"> </w:t>
      </w:r>
      <w:r>
        <w:t>for more</w:t>
      </w:r>
      <w:r>
        <w:rPr>
          <w:spacing w:val="-27"/>
        </w:rPr>
        <w:t xml:space="preserve"> </w:t>
      </w:r>
      <w:r>
        <w:t>information).</w:t>
      </w:r>
    </w:p>
    <w:p w14:paraId="24B1F614" w14:textId="77777777" w:rsidR="00782121" w:rsidRDefault="00782121" w:rsidP="00782121">
      <w:pPr>
        <w:pStyle w:val="BodyText"/>
        <w:spacing w:before="120"/>
        <w:ind w:left="676"/>
        <w:jc w:val="both"/>
      </w:pPr>
      <w:r>
        <w:t>Every EIDO must include at least one instance of this data component in order to identify the Agent creating the EIDO.</w:t>
      </w:r>
    </w:p>
    <w:p w14:paraId="5A3A269F" w14:textId="77777777" w:rsidR="00782121" w:rsidRDefault="00782121" w:rsidP="00782121">
      <w:pPr>
        <w:pStyle w:val="BodyText"/>
        <w:spacing w:before="120"/>
        <w:ind w:left="676"/>
        <w:jc w:val="both"/>
      </w:pPr>
    </w:p>
    <w:tbl>
      <w:tblPr>
        <w:tblW w:w="12895"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26"/>
        <w:gridCol w:w="767"/>
        <w:gridCol w:w="720"/>
        <w:gridCol w:w="6257"/>
      </w:tblGrid>
      <w:tr w:rsidR="00AC12B4" w14:paraId="4A687A1F" w14:textId="77777777" w:rsidTr="00AC12B4">
        <w:trPr>
          <w:cantSplit/>
          <w:trHeight w:val="576"/>
          <w:tblHeader/>
        </w:trPr>
        <w:tc>
          <w:tcPr>
            <w:tcW w:w="12895" w:type="dxa"/>
            <w:gridSpan w:val="5"/>
            <w:shd w:val="clear" w:color="auto" w:fill="D9D9D9" w:themeFill="background1" w:themeFillShade="D9"/>
            <w:vAlign w:val="center"/>
          </w:tcPr>
          <w:p w14:paraId="78C22092" w14:textId="6EAD0752" w:rsidR="00AC12B4" w:rsidRDefault="00AC12B4" w:rsidP="00AC12B4">
            <w:pPr>
              <w:pStyle w:val="TableParagraph"/>
              <w:spacing w:line="273" w:lineRule="exact"/>
              <w:ind w:left="106"/>
              <w:jc w:val="center"/>
              <w:rPr>
                <w:b/>
                <w:sz w:val="24"/>
              </w:rPr>
            </w:pPr>
            <w:r>
              <w:rPr>
                <w:b/>
                <w:sz w:val="24"/>
              </w:rPr>
              <w:lastRenderedPageBreak/>
              <w:t>Agent Data Component</w:t>
            </w:r>
          </w:p>
        </w:tc>
      </w:tr>
      <w:tr w:rsidR="00AC12B4" w14:paraId="27D2D9F8" w14:textId="77777777" w:rsidTr="007B69F8">
        <w:trPr>
          <w:cantSplit/>
          <w:trHeight w:val="1104"/>
          <w:tblHeader/>
        </w:trPr>
        <w:tc>
          <w:tcPr>
            <w:tcW w:w="3625" w:type="dxa"/>
            <w:shd w:val="clear" w:color="auto" w:fill="D9D9D9" w:themeFill="background1" w:themeFillShade="D9"/>
            <w:vAlign w:val="bottom"/>
          </w:tcPr>
          <w:p w14:paraId="229BED91" w14:textId="7E211C3E" w:rsidR="00AC12B4" w:rsidRDefault="00AC12B4" w:rsidP="007B69F8">
            <w:pPr>
              <w:pStyle w:val="TableParagraph"/>
              <w:ind w:right="1064"/>
              <w:jc w:val="center"/>
              <w:rPr>
                <w:b/>
                <w:sz w:val="24"/>
              </w:rPr>
            </w:pPr>
            <w:r>
              <w:rPr>
                <w:b/>
                <w:sz w:val="24"/>
              </w:rPr>
              <w:t>JSON Name</w:t>
            </w:r>
          </w:p>
        </w:tc>
        <w:tc>
          <w:tcPr>
            <w:tcW w:w="1526" w:type="dxa"/>
            <w:shd w:val="clear" w:color="auto" w:fill="D9D9D9" w:themeFill="background1" w:themeFillShade="D9"/>
            <w:vAlign w:val="bottom"/>
          </w:tcPr>
          <w:p w14:paraId="3A4672FA" w14:textId="77777777" w:rsidR="00AC12B4" w:rsidRDefault="00AC12B4" w:rsidP="007B69F8">
            <w:pPr>
              <w:pStyle w:val="TableParagraph"/>
              <w:ind w:left="241" w:right="233" w:hanging="1"/>
              <w:jc w:val="center"/>
              <w:rPr>
                <w:b/>
                <w:sz w:val="24"/>
              </w:rPr>
            </w:pPr>
            <w:r>
              <w:rPr>
                <w:b/>
                <w:sz w:val="24"/>
              </w:rPr>
              <w:t>Use (required, optional,</w:t>
            </w:r>
          </w:p>
          <w:p w14:paraId="3BB5B3D7" w14:textId="77777777" w:rsidR="00AC12B4" w:rsidRDefault="00AC12B4" w:rsidP="007B69F8">
            <w:pPr>
              <w:pStyle w:val="TableParagraph"/>
              <w:spacing w:line="259" w:lineRule="exact"/>
              <w:ind w:left="105" w:right="98"/>
              <w:jc w:val="center"/>
              <w:rPr>
                <w:b/>
                <w:sz w:val="24"/>
              </w:rPr>
            </w:pPr>
            <w:r>
              <w:rPr>
                <w:b/>
                <w:sz w:val="24"/>
              </w:rPr>
              <w:t>conditional)</w:t>
            </w:r>
          </w:p>
        </w:tc>
        <w:tc>
          <w:tcPr>
            <w:tcW w:w="767" w:type="dxa"/>
            <w:shd w:val="clear" w:color="auto" w:fill="D9D9D9" w:themeFill="background1" w:themeFillShade="D9"/>
            <w:vAlign w:val="bottom"/>
          </w:tcPr>
          <w:p w14:paraId="13B86674" w14:textId="77777777" w:rsidR="00AC12B4" w:rsidRDefault="00AC12B4" w:rsidP="007B69F8">
            <w:pPr>
              <w:pStyle w:val="TableParagraph"/>
              <w:ind w:left="239" w:right="130" w:hanging="84"/>
              <w:jc w:val="center"/>
              <w:rPr>
                <w:b/>
                <w:sz w:val="24"/>
              </w:rPr>
            </w:pPr>
            <w:r>
              <w:rPr>
                <w:b/>
                <w:sz w:val="24"/>
              </w:rPr>
              <w:t>Min</w:t>
            </w:r>
          </w:p>
        </w:tc>
        <w:tc>
          <w:tcPr>
            <w:tcW w:w="720" w:type="dxa"/>
            <w:shd w:val="clear" w:color="auto" w:fill="D9D9D9" w:themeFill="background1" w:themeFillShade="D9"/>
            <w:vAlign w:val="bottom"/>
          </w:tcPr>
          <w:p w14:paraId="0DA844B3" w14:textId="7B32A5A5" w:rsidR="00AC12B4" w:rsidRDefault="00AC12B4" w:rsidP="007B69F8">
            <w:pPr>
              <w:pStyle w:val="TableParagraph"/>
              <w:ind w:left="0"/>
              <w:jc w:val="center"/>
              <w:rPr>
                <w:b/>
                <w:sz w:val="24"/>
              </w:rPr>
            </w:pPr>
            <w:r>
              <w:rPr>
                <w:b/>
                <w:sz w:val="24"/>
              </w:rPr>
              <w:t>Max</w:t>
            </w:r>
          </w:p>
        </w:tc>
        <w:tc>
          <w:tcPr>
            <w:tcW w:w="6257" w:type="dxa"/>
            <w:shd w:val="clear" w:color="auto" w:fill="D9D9D9" w:themeFill="background1" w:themeFillShade="D9"/>
            <w:vAlign w:val="bottom"/>
          </w:tcPr>
          <w:p w14:paraId="2EC07199" w14:textId="77777777" w:rsidR="00AC12B4" w:rsidRDefault="00AC12B4" w:rsidP="007B69F8">
            <w:pPr>
              <w:pStyle w:val="TableParagraph"/>
              <w:spacing w:line="273" w:lineRule="exact"/>
              <w:ind w:left="106"/>
              <w:jc w:val="center"/>
              <w:rPr>
                <w:b/>
                <w:sz w:val="24"/>
              </w:rPr>
            </w:pPr>
            <w:r>
              <w:rPr>
                <w:b/>
                <w:sz w:val="24"/>
              </w:rPr>
              <w:t>Description</w:t>
            </w:r>
          </w:p>
        </w:tc>
      </w:tr>
      <w:tr w:rsidR="00AC12B4" w14:paraId="431CEC7F" w14:textId="77777777" w:rsidTr="00AC12B4">
        <w:trPr>
          <w:cantSplit/>
          <w:trHeight w:val="2172"/>
        </w:trPr>
        <w:tc>
          <w:tcPr>
            <w:tcW w:w="3625" w:type="dxa"/>
          </w:tcPr>
          <w:p w14:paraId="2B1061B4" w14:textId="19C0C736" w:rsidR="00AC12B4" w:rsidRDefault="00B6409F" w:rsidP="00AC12B4">
            <w:pPr>
              <w:pStyle w:val="TableParagraph"/>
              <w:spacing w:line="268" w:lineRule="exact"/>
              <w:rPr>
                <w:sz w:val="24"/>
              </w:rPr>
            </w:pPr>
            <w:proofErr w:type="spellStart"/>
            <w:r>
              <w:rPr>
                <w:sz w:val="24"/>
              </w:rPr>
              <w:t>a</w:t>
            </w:r>
            <w:r w:rsidR="00AC12B4">
              <w:rPr>
                <w:sz w:val="24"/>
              </w:rPr>
              <w:t>gentIdentification</w:t>
            </w:r>
            <w:proofErr w:type="spellEnd"/>
          </w:p>
        </w:tc>
        <w:tc>
          <w:tcPr>
            <w:tcW w:w="1526" w:type="dxa"/>
          </w:tcPr>
          <w:p w14:paraId="3A1FAD95" w14:textId="77777777" w:rsidR="00AC12B4" w:rsidRDefault="00AC12B4" w:rsidP="00AC12B4">
            <w:pPr>
              <w:pStyle w:val="TableParagraph"/>
              <w:spacing w:line="268" w:lineRule="exact"/>
              <w:ind w:left="316"/>
              <w:rPr>
                <w:sz w:val="24"/>
              </w:rPr>
            </w:pPr>
            <w:r>
              <w:rPr>
                <w:sz w:val="24"/>
              </w:rPr>
              <w:t>Required</w:t>
            </w:r>
          </w:p>
        </w:tc>
        <w:tc>
          <w:tcPr>
            <w:tcW w:w="767" w:type="dxa"/>
          </w:tcPr>
          <w:p w14:paraId="6C52F0B6" w14:textId="77777777" w:rsidR="00AC12B4" w:rsidRDefault="00AC12B4" w:rsidP="00AC12B4">
            <w:pPr>
              <w:pStyle w:val="TableParagraph"/>
              <w:spacing w:line="268" w:lineRule="exact"/>
              <w:ind w:left="3"/>
              <w:jc w:val="center"/>
              <w:rPr>
                <w:sz w:val="24"/>
              </w:rPr>
            </w:pPr>
            <w:r>
              <w:rPr>
                <w:sz w:val="24"/>
              </w:rPr>
              <w:t>1</w:t>
            </w:r>
          </w:p>
        </w:tc>
        <w:tc>
          <w:tcPr>
            <w:tcW w:w="720" w:type="dxa"/>
          </w:tcPr>
          <w:p w14:paraId="44E9702D" w14:textId="77777777" w:rsidR="00AC12B4" w:rsidRDefault="00AC12B4" w:rsidP="00AC12B4">
            <w:pPr>
              <w:pStyle w:val="TableParagraph"/>
              <w:spacing w:line="268" w:lineRule="exact"/>
              <w:ind w:left="12"/>
              <w:jc w:val="center"/>
              <w:rPr>
                <w:sz w:val="24"/>
              </w:rPr>
            </w:pPr>
            <w:r>
              <w:rPr>
                <w:sz w:val="24"/>
              </w:rPr>
              <w:t>1</w:t>
            </w:r>
          </w:p>
        </w:tc>
        <w:tc>
          <w:tcPr>
            <w:tcW w:w="6257" w:type="dxa"/>
          </w:tcPr>
          <w:p w14:paraId="5C1FF217" w14:textId="77777777" w:rsidR="00AC12B4" w:rsidRDefault="00AC12B4" w:rsidP="00AC12B4">
            <w:pPr>
              <w:pStyle w:val="TableParagraph"/>
              <w:ind w:left="106" w:right="219"/>
              <w:rPr>
                <w:sz w:val="24"/>
              </w:rPr>
            </w:pPr>
            <w:r>
              <w:rPr>
                <w:sz w:val="24"/>
              </w:rPr>
              <w:t>Each agent has an identifier that is globally unique. Each agency must provide a method for assigning identifiers (and public key credentials) to an agent. The Agent may be a person or an automaton such as an IMR.</w:t>
            </w:r>
          </w:p>
          <w:p w14:paraId="50975477" w14:textId="77777777" w:rsidR="00AC12B4" w:rsidRDefault="00AC12B4" w:rsidP="00AC12B4">
            <w:pPr>
              <w:pStyle w:val="TableParagraph"/>
              <w:spacing w:before="111"/>
              <w:ind w:left="106" w:right="219"/>
              <w:rPr>
                <w:sz w:val="24"/>
              </w:rPr>
            </w:pPr>
            <w:r>
              <w:rPr>
                <w:sz w:val="24"/>
              </w:rPr>
              <w:t>For more information on naming conventions see NENA-STA-010</w:t>
            </w:r>
            <w:hyperlink w:anchor="_bookmark12" w:history="1">
              <w:r>
                <w:rPr>
                  <w:color w:val="003399"/>
                  <w:sz w:val="24"/>
                  <w:u w:val="single" w:color="003399"/>
                  <w:vertAlign w:val="superscript"/>
                </w:rPr>
                <w:t>[1]</w:t>
              </w:r>
              <w:r>
                <w:rPr>
                  <w:color w:val="003399"/>
                  <w:sz w:val="24"/>
                </w:rPr>
                <w:t xml:space="preserve"> </w:t>
              </w:r>
            </w:hyperlink>
            <w:r>
              <w:rPr>
                <w:sz w:val="24"/>
              </w:rPr>
              <w:t>.</w:t>
            </w:r>
            <w:r>
              <w:rPr>
                <w:sz w:val="24"/>
              </w:rPr>
              <w:br/>
            </w:r>
          </w:p>
          <w:p w14:paraId="58903996" w14:textId="77777777" w:rsidR="00AC12B4" w:rsidRDefault="00AC12B4" w:rsidP="00AC12B4">
            <w:pPr>
              <w:pStyle w:val="TableParagraph"/>
              <w:spacing w:line="268" w:lineRule="exact"/>
              <w:ind w:left="110"/>
              <w:rPr>
                <w:sz w:val="24"/>
              </w:rPr>
            </w:pPr>
            <w:r>
              <w:rPr>
                <w:sz w:val="24"/>
              </w:rPr>
              <w:t xml:space="preserve">Example: </w:t>
            </w:r>
            <w:hyperlink r:id="rId24">
              <w:r>
                <w:rPr>
                  <w:color w:val="003399"/>
                  <w:sz w:val="24"/>
                  <w:u w:val="single" w:color="003399"/>
                </w:rPr>
                <w:t>tom.jones@psap.allegheny.pa.us</w:t>
              </w:r>
            </w:hyperlink>
          </w:p>
          <w:p w14:paraId="2FFE1FF6" w14:textId="77777777" w:rsidR="00AC12B4" w:rsidRDefault="00CA3B37" w:rsidP="00AC12B4">
            <w:pPr>
              <w:pStyle w:val="TableParagraph"/>
              <w:spacing w:before="111"/>
              <w:ind w:left="106" w:right="219"/>
              <w:rPr>
                <w:sz w:val="24"/>
              </w:rPr>
            </w:pPr>
            <w:hyperlink r:id="rId25">
              <w:r w:rsidR="00AC12B4">
                <w:rPr>
                  <w:sz w:val="24"/>
                </w:rPr>
                <w:t>imr101@psap.allegheny.pa.us</w:t>
              </w:r>
            </w:hyperlink>
          </w:p>
        </w:tc>
      </w:tr>
      <w:tr w:rsidR="00AC12B4" w14:paraId="20756B71" w14:textId="77777777" w:rsidTr="00AC12B4">
        <w:trPr>
          <w:cantSplit/>
          <w:trHeight w:val="1655"/>
        </w:trPr>
        <w:tc>
          <w:tcPr>
            <w:tcW w:w="3625" w:type="dxa"/>
          </w:tcPr>
          <w:p w14:paraId="3A989227" w14:textId="0CE79E4E" w:rsidR="00AC12B4" w:rsidRDefault="00B6409F" w:rsidP="00AC12B4">
            <w:pPr>
              <w:pStyle w:val="TableParagraph"/>
              <w:spacing w:line="268" w:lineRule="exact"/>
              <w:rPr>
                <w:sz w:val="24"/>
              </w:rPr>
            </w:pPr>
            <w:proofErr w:type="spellStart"/>
            <w:r>
              <w:rPr>
                <w:sz w:val="24"/>
              </w:rPr>
              <w:t>a</w:t>
            </w:r>
            <w:r w:rsidR="00AC12B4">
              <w:rPr>
                <w:sz w:val="24"/>
              </w:rPr>
              <w:t>gentWorkstationPositionIdentification</w:t>
            </w:r>
            <w:proofErr w:type="spellEnd"/>
          </w:p>
        </w:tc>
        <w:tc>
          <w:tcPr>
            <w:tcW w:w="1526" w:type="dxa"/>
          </w:tcPr>
          <w:p w14:paraId="02A62B29" w14:textId="77777777" w:rsidR="00AC12B4" w:rsidRDefault="00AC12B4" w:rsidP="00AC12B4">
            <w:pPr>
              <w:pStyle w:val="TableParagraph"/>
              <w:ind w:left="121" w:right="121"/>
              <w:jc w:val="center"/>
              <w:rPr>
                <w:sz w:val="24"/>
              </w:rPr>
            </w:pPr>
            <w:r>
              <w:rPr>
                <w:sz w:val="24"/>
              </w:rPr>
              <w:t>Conditional: Required if incident is active, optional</w:t>
            </w:r>
          </w:p>
          <w:p w14:paraId="3BD271D3" w14:textId="77777777" w:rsidR="00AC12B4" w:rsidRDefault="00AC12B4" w:rsidP="00AC12B4">
            <w:pPr>
              <w:pStyle w:val="TableParagraph"/>
              <w:spacing w:line="264" w:lineRule="exact"/>
              <w:ind w:left="120" w:right="121"/>
              <w:jc w:val="center"/>
              <w:rPr>
                <w:sz w:val="24"/>
              </w:rPr>
            </w:pPr>
            <w:r>
              <w:rPr>
                <w:sz w:val="24"/>
              </w:rPr>
              <w:t>otherwise</w:t>
            </w:r>
          </w:p>
        </w:tc>
        <w:tc>
          <w:tcPr>
            <w:tcW w:w="767" w:type="dxa"/>
          </w:tcPr>
          <w:p w14:paraId="136592C2" w14:textId="77777777" w:rsidR="00AC12B4" w:rsidRDefault="00AC12B4" w:rsidP="00AC12B4">
            <w:pPr>
              <w:pStyle w:val="TableParagraph"/>
              <w:spacing w:line="268" w:lineRule="exact"/>
              <w:ind w:left="5"/>
              <w:jc w:val="center"/>
              <w:rPr>
                <w:sz w:val="24"/>
              </w:rPr>
            </w:pPr>
            <w:r>
              <w:rPr>
                <w:sz w:val="24"/>
              </w:rPr>
              <w:t>0</w:t>
            </w:r>
          </w:p>
        </w:tc>
        <w:tc>
          <w:tcPr>
            <w:tcW w:w="720" w:type="dxa"/>
          </w:tcPr>
          <w:p w14:paraId="3ABBE48F" w14:textId="77777777" w:rsidR="00AC12B4" w:rsidRDefault="00AC12B4" w:rsidP="00AC12B4">
            <w:pPr>
              <w:pStyle w:val="TableParagraph"/>
              <w:spacing w:line="268" w:lineRule="exact"/>
              <w:ind w:left="0"/>
              <w:jc w:val="center"/>
              <w:rPr>
                <w:sz w:val="24"/>
              </w:rPr>
            </w:pPr>
            <w:r>
              <w:rPr>
                <w:sz w:val="24"/>
              </w:rPr>
              <w:t>1</w:t>
            </w:r>
          </w:p>
        </w:tc>
        <w:tc>
          <w:tcPr>
            <w:tcW w:w="6257" w:type="dxa"/>
          </w:tcPr>
          <w:p w14:paraId="17651321" w14:textId="77777777" w:rsidR="00AC12B4" w:rsidRDefault="00AC12B4" w:rsidP="00AC12B4">
            <w:pPr>
              <w:pStyle w:val="TableParagraph"/>
              <w:ind w:left="110" w:right="119"/>
              <w:rPr>
                <w:sz w:val="24"/>
              </w:rPr>
            </w:pPr>
            <w:r>
              <w:rPr>
                <w:sz w:val="24"/>
              </w:rPr>
              <w:t>The workstation position ID within the agency of the agent or device. In the format of</w:t>
            </w:r>
          </w:p>
          <w:p w14:paraId="1B9B9B74" w14:textId="77777777" w:rsidR="00AC12B4" w:rsidRDefault="00AC12B4" w:rsidP="00AC12B4">
            <w:pPr>
              <w:pStyle w:val="TableParagraph"/>
              <w:ind w:left="110"/>
              <w:rPr>
                <w:sz w:val="24"/>
              </w:rPr>
            </w:pPr>
            <w:proofErr w:type="spellStart"/>
            <w:r>
              <w:rPr>
                <w:sz w:val="24"/>
              </w:rPr>
              <w:t>position@agencyid</w:t>
            </w:r>
            <w:proofErr w:type="spellEnd"/>
          </w:p>
          <w:p w14:paraId="3BA7690A" w14:textId="77777777" w:rsidR="00AC12B4" w:rsidRDefault="00AC12B4" w:rsidP="00AC12B4">
            <w:pPr>
              <w:pStyle w:val="TableParagraph"/>
              <w:ind w:left="110"/>
              <w:rPr>
                <w:sz w:val="24"/>
              </w:rPr>
            </w:pPr>
            <w:r>
              <w:rPr>
                <w:sz w:val="24"/>
              </w:rPr>
              <w:t>Example</w:t>
            </w:r>
            <w:hyperlink r:id="rId26">
              <w:r>
                <w:rPr>
                  <w:sz w:val="24"/>
                </w:rPr>
                <w:t>: position12@psap.allegheny.pa.us.</w:t>
              </w:r>
            </w:hyperlink>
          </w:p>
        </w:tc>
      </w:tr>
      <w:tr w:rsidR="00AC12B4" w14:paraId="1CB148BD" w14:textId="77777777" w:rsidTr="00CB7565">
        <w:trPr>
          <w:cantSplit/>
          <w:trHeight w:val="2424"/>
        </w:trPr>
        <w:tc>
          <w:tcPr>
            <w:tcW w:w="3625" w:type="dxa"/>
          </w:tcPr>
          <w:p w14:paraId="05483F3E" w14:textId="18BBD9E3" w:rsidR="00AC12B4" w:rsidRDefault="00B6409F" w:rsidP="00AC12B4">
            <w:pPr>
              <w:pStyle w:val="TableParagraph"/>
              <w:ind w:right="333"/>
              <w:rPr>
                <w:sz w:val="24"/>
              </w:rPr>
            </w:pPr>
            <w:proofErr w:type="spellStart"/>
            <w:r>
              <w:rPr>
                <w:sz w:val="24"/>
              </w:rPr>
              <w:lastRenderedPageBreak/>
              <w:t>a</w:t>
            </w:r>
            <w:r w:rsidR="002354F0">
              <w:rPr>
                <w:sz w:val="24"/>
              </w:rPr>
              <w:t>gentRoleRegistryText</w:t>
            </w:r>
            <w:proofErr w:type="spellEnd"/>
          </w:p>
        </w:tc>
        <w:tc>
          <w:tcPr>
            <w:tcW w:w="1526" w:type="dxa"/>
          </w:tcPr>
          <w:p w14:paraId="33853183" w14:textId="77777777" w:rsidR="00AC12B4" w:rsidRDefault="00AC12B4" w:rsidP="00AC12B4">
            <w:pPr>
              <w:pStyle w:val="TableParagraph"/>
              <w:spacing w:line="268" w:lineRule="exact"/>
              <w:ind w:left="314"/>
              <w:rPr>
                <w:sz w:val="24"/>
              </w:rPr>
            </w:pPr>
            <w:r>
              <w:rPr>
                <w:sz w:val="24"/>
              </w:rPr>
              <w:t>Required</w:t>
            </w:r>
          </w:p>
        </w:tc>
        <w:tc>
          <w:tcPr>
            <w:tcW w:w="767" w:type="dxa"/>
          </w:tcPr>
          <w:p w14:paraId="17C94F1A" w14:textId="77777777" w:rsidR="00AC12B4" w:rsidRDefault="00AC12B4" w:rsidP="00AC12B4">
            <w:pPr>
              <w:pStyle w:val="TableParagraph"/>
              <w:spacing w:line="268" w:lineRule="exact"/>
              <w:ind w:left="5"/>
              <w:jc w:val="center"/>
              <w:rPr>
                <w:sz w:val="24"/>
              </w:rPr>
            </w:pPr>
            <w:r>
              <w:rPr>
                <w:sz w:val="24"/>
              </w:rPr>
              <w:t>1</w:t>
            </w:r>
          </w:p>
        </w:tc>
        <w:tc>
          <w:tcPr>
            <w:tcW w:w="720" w:type="dxa"/>
          </w:tcPr>
          <w:p w14:paraId="20EC4A20" w14:textId="45479A00" w:rsidR="00AC12B4" w:rsidRDefault="00C27D9E" w:rsidP="00AC12B4">
            <w:pPr>
              <w:pStyle w:val="TableParagraph"/>
              <w:spacing w:line="268" w:lineRule="exact"/>
              <w:ind w:left="0"/>
              <w:jc w:val="center"/>
              <w:rPr>
                <w:sz w:val="24"/>
              </w:rPr>
            </w:pPr>
            <w:r>
              <w:rPr>
                <w:sz w:val="24"/>
              </w:rPr>
              <w:t>*</w:t>
            </w:r>
          </w:p>
        </w:tc>
        <w:tc>
          <w:tcPr>
            <w:tcW w:w="6257" w:type="dxa"/>
          </w:tcPr>
          <w:p w14:paraId="6A779257" w14:textId="70359834" w:rsidR="00AC12B4" w:rsidRDefault="00AC12B4" w:rsidP="00AC12B4">
            <w:pPr>
              <w:pStyle w:val="TableParagraph"/>
              <w:ind w:left="110"/>
              <w:rPr>
                <w:sz w:val="24"/>
              </w:rPr>
            </w:pPr>
            <w:r>
              <w:rPr>
                <w:sz w:val="24"/>
              </w:rPr>
              <w:t>The Role of agent or automaton – dispatcher, call taker, responder, IMR etc. In the case that the agent is a field responder, this data element indicates the agent's role in the responding unit (driver, passenger, etc.).</w:t>
            </w:r>
          </w:p>
          <w:p w14:paraId="08360D84" w14:textId="77777777" w:rsidR="00AC12B4" w:rsidRDefault="00AC12B4" w:rsidP="00AC12B4">
            <w:pPr>
              <w:pStyle w:val="TableParagraph"/>
              <w:spacing w:line="270" w:lineRule="atLeast"/>
              <w:ind w:left="110" w:right="173"/>
              <w:rPr>
                <w:sz w:val="24"/>
              </w:rPr>
            </w:pPr>
            <w:r>
              <w:rPr>
                <w:sz w:val="24"/>
              </w:rPr>
              <w:t>The acceptable roles are defined in a registry in NENA-STA-010</w:t>
            </w:r>
            <w:hyperlink w:anchor="_bookmark12" w:history="1">
              <w:r>
                <w:rPr>
                  <w:color w:val="003399"/>
                  <w:sz w:val="24"/>
                  <w:u w:val="single" w:color="003399"/>
                  <w:vertAlign w:val="superscript"/>
                </w:rPr>
                <w:t>[1]</w:t>
              </w:r>
              <w:r>
                <w:rPr>
                  <w:color w:val="003399"/>
                  <w:sz w:val="24"/>
                </w:rPr>
                <w:t xml:space="preserve"> </w:t>
              </w:r>
            </w:hyperlink>
            <w:r>
              <w:rPr>
                <w:sz w:val="24"/>
              </w:rPr>
              <w:t>. A method for expanding the registry or creating new registries to handle non-9-1-1 roles (e.g., emergency responder roles) needs to be defined.</w:t>
            </w:r>
          </w:p>
        </w:tc>
      </w:tr>
      <w:tr w:rsidR="00250ADD" w14:paraId="493BED7F" w14:textId="77777777" w:rsidTr="006C5000">
        <w:trPr>
          <w:cantSplit/>
          <w:trHeight w:val="675"/>
        </w:trPr>
        <w:tc>
          <w:tcPr>
            <w:tcW w:w="3625" w:type="dxa"/>
          </w:tcPr>
          <w:p w14:paraId="3BF1D417" w14:textId="6EBD6BEC" w:rsidR="00250ADD" w:rsidRDefault="00B6409F" w:rsidP="00250ADD">
            <w:pPr>
              <w:pStyle w:val="TableParagraph"/>
              <w:ind w:right="333"/>
              <w:rPr>
                <w:sz w:val="24"/>
              </w:rPr>
            </w:pPr>
            <w:proofErr w:type="spellStart"/>
            <w:r>
              <w:rPr>
                <w:szCs w:val="20"/>
              </w:rPr>
              <w:t>n</w:t>
            </w:r>
            <w:r w:rsidR="00250ADD" w:rsidRPr="001F68A7">
              <w:rPr>
                <w:szCs w:val="20"/>
              </w:rPr>
              <w:t>otes</w:t>
            </w:r>
            <w:r w:rsidR="00250ADD" w:rsidRPr="003D6594">
              <w:rPr>
                <w:szCs w:val="20"/>
              </w:rPr>
              <w:t>Reference</w:t>
            </w:r>
            <w:proofErr w:type="spellEnd"/>
          </w:p>
        </w:tc>
        <w:tc>
          <w:tcPr>
            <w:tcW w:w="1526" w:type="dxa"/>
          </w:tcPr>
          <w:p w14:paraId="47624D59" w14:textId="489271C2" w:rsidR="00250ADD" w:rsidRDefault="00250ADD" w:rsidP="00250ADD">
            <w:pPr>
              <w:pStyle w:val="TableParagraph"/>
              <w:spacing w:line="268" w:lineRule="exact"/>
              <w:ind w:left="314"/>
              <w:rPr>
                <w:sz w:val="24"/>
              </w:rPr>
            </w:pPr>
            <w:r w:rsidRPr="001F68A7">
              <w:rPr>
                <w:szCs w:val="20"/>
              </w:rPr>
              <w:t>Optional</w:t>
            </w:r>
          </w:p>
        </w:tc>
        <w:tc>
          <w:tcPr>
            <w:tcW w:w="767" w:type="dxa"/>
          </w:tcPr>
          <w:p w14:paraId="213E24C1" w14:textId="35230275" w:rsidR="00250ADD" w:rsidRDefault="00250ADD" w:rsidP="00250ADD">
            <w:pPr>
              <w:pStyle w:val="TableParagraph"/>
              <w:spacing w:line="268" w:lineRule="exact"/>
              <w:ind w:left="5"/>
              <w:jc w:val="center"/>
              <w:rPr>
                <w:sz w:val="24"/>
              </w:rPr>
            </w:pPr>
            <w:r w:rsidRPr="001F68A7">
              <w:rPr>
                <w:szCs w:val="20"/>
              </w:rPr>
              <w:t>0</w:t>
            </w:r>
          </w:p>
        </w:tc>
        <w:tc>
          <w:tcPr>
            <w:tcW w:w="720" w:type="dxa"/>
          </w:tcPr>
          <w:p w14:paraId="6814B649" w14:textId="1B221A53" w:rsidR="00250ADD" w:rsidRDefault="00250ADD" w:rsidP="00250ADD">
            <w:pPr>
              <w:pStyle w:val="TableParagraph"/>
              <w:spacing w:line="268" w:lineRule="exact"/>
              <w:ind w:left="0"/>
              <w:jc w:val="center"/>
              <w:rPr>
                <w:sz w:val="24"/>
              </w:rPr>
            </w:pPr>
            <w:r w:rsidRPr="001F68A7">
              <w:rPr>
                <w:szCs w:val="20"/>
              </w:rPr>
              <w:t>*</w:t>
            </w:r>
          </w:p>
        </w:tc>
        <w:tc>
          <w:tcPr>
            <w:tcW w:w="6257" w:type="dxa"/>
          </w:tcPr>
          <w:p w14:paraId="7DA1F4DE" w14:textId="03294F40" w:rsidR="00250ADD" w:rsidRDefault="00250ADD" w:rsidP="00250ADD">
            <w:pPr>
              <w:pStyle w:val="TableParagraph"/>
              <w:ind w:left="110"/>
              <w:rPr>
                <w:sz w:val="24"/>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agent</w:t>
            </w:r>
            <w:r w:rsidRPr="001F68A7">
              <w:rPr>
                <w:szCs w:val="20"/>
              </w:rPr>
              <w:t>.</w:t>
            </w:r>
          </w:p>
        </w:tc>
      </w:tr>
      <w:tr w:rsidR="00AC12B4" w14:paraId="3B6CB0A0" w14:textId="77777777" w:rsidTr="00AC12B4">
        <w:trPr>
          <w:cantSplit/>
          <w:trHeight w:val="554"/>
        </w:trPr>
        <w:tc>
          <w:tcPr>
            <w:tcW w:w="3625" w:type="dxa"/>
          </w:tcPr>
          <w:p w14:paraId="1A89E6CE" w14:textId="3F543026" w:rsidR="00AC12B4" w:rsidRDefault="00B6409F" w:rsidP="00AC12B4">
            <w:pPr>
              <w:pStyle w:val="TableParagraph"/>
              <w:spacing w:line="270" w:lineRule="exact"/>
              <w:rPr>
                <w:sz w:val="24"/>
              </w:rPr>
            </w:pPr>
            <w:proofErr w:type="spellStart"/>
            <w:r>
              <w:rPr>
                <w:sz w:val="24"/>
              </w:rPr>
              <w:t>a</w:t>
            </w:r>
            <w:r w:rsidR="00C64961">
              <w:rPr>
                <w:sz w:val="24"/>
              </w:rPr>
              <w:t>gencyReference</w:t>
            </w:r>
            <w:proofErr w:type="spellEnd"/>
          </w:p>
        </w:tc>
        <w:tc>
          <w:tcPr>
            <w:tcW w:w="1526" w:type="dxa"/>
          </w:tcPr>
          <w:p w14:paraId="42953AB5" w14:textId="77777777" w:rsidR="00AC12B4" w:rsidRDefault="00AC12B4" w:rsidP="00AC12B4">
            <w:pPr>
              <w:pStyle w:val="TableParagraph"/>
              <w:spacing w:line="270" w:lineRule="exact"/>
              <w:ind w:left="165"/>
              <w:rPr>
                <w:sz w:val="24"/>
              </w:rPr>
            </w:pPr>
            <w:r>
              <w:rPr>
                <w:sz w:val="24"/>
              </w:rPr>
              <w:t>Conditional:</w:t>
            </w:r>
          </w:p>
          <w:p w14:paraId="71FA036C" w14:textId="77777777" w:rsidR="00AC12B4" w:rsidRDefault="00AC12B4" w:rsidP="00AC12B4">
            <w:pPr>
              <w:pStyle w:val="TableParagraph"/>
              <w:spacing w:line="264" w:lineRule="exact"/>
              <w:ind w:left="130"/>
              <w:rPr>
                <w:sz w:val="24"/>
              </w:rPr>
            </w:pPr>
            <w:r>
              <w:rPr>
                <w:sz w:val="24"/>
              </w:rPr>
              <w:t>Required</w:t>
            </w:r>
            <w:r>
              <w:rPr>
                <w:spacing w:val="-3"/>
                <w:sz w:val="24"/>
              </w:rPr>
              <w:t xml:space="preserve"> </w:t>
            </w:r>
            <w:r>
              <w:rPr>
                <w:sz w:val="24"/>
              </w:rPr>
              <w:t>if this is the agent in the EIDO Header, Optional otherwise.</w:t>
            </w:r>
          </w:p>
        </w:tc>
        <w:tc>
          <w:tcPr>
            <w:tcW w:w="767" w:type="dxa"/>
          </w:tcPr>
          <w:p w14:paraId="1F6245FD" w14:textId="77777777" w:rsidR="00AC12B4" w:rsidRDefault="00AC12B4" w:rsidP="00AC12B4">
            <w:pPr>
              <w:pStyle w:val="TableParagraph"/>
              <w:spacing w:line="270" w:lineRule="exact"/>
              <w:ind w:left="0"/>
              <w:jc w:val="center"/>
              <w:rPr>
                <w:sz w:val="24"/>
              </w:rPr>
            </w:pPr>
            <w:r>
              <w:rPr>
                <w:sz w:val="24"/>
              </w:rPr>
              <w:t>0</w:t>
            </w:r>
          </w:p>
        </w:tc>
        <w:tc>
          <w:tcPr>
            <w:tcW w:w="720" w:type="dxa"/>
          </w:tcPr>
          <w:p w14:paraId="1823C937" w14:textId="77777777" w:rsidR="00AC12B4" w:rsidRDefault="00AC12B4" w:rsidP="00AC12B4">
            <w:pPr>
              <w:pStyle w:val="TableParagraph"/>
              <w:spacing w:line="270" w:lineRule="exact"/>
              <w:ind w:left="0"/>
              <w:jc w:val="center"/>
              <w:rPr>
                <w:sz w:val="24"/>
              </w:rPr>
            </w:pPr>
            <w:r>
              <w:rPr>
                <w:sz w:val="24"/>
              </w:rPr>
              <w:t>1</w:t>
            </w:r>
          </w:p>
        </w:tc>
        <w:tc>
          <w:tcPr>
            <w:tcW w:w="6257" w:type="dxa"/>
          </w:tcPr>
          <w:p w14:paraId="2B6E2420" w14:textId="42BD8FFA" w:rsidR="00AC12B4" w:rsidRDefault="00C64961" w:rsidP="00AC12B4">
            <w:pPr>
              <w:pStyle w:val="TableParagraph"/>
              <w:spacing w:line="270" w:lineRule="exact"/>
              <w:ind w:left="96"/>
              <w:rPr>
                <w:sz w:val="24"/>
              </w:rPr>
            </w:pPr>
            <w:r>
              <w:rPr>
                <w:sz w:val="24"/>
              </w:rPr>
              <w:t xml:space="preserve">Reference </w:t>
            </w:r>
            <w:r w:rsidR="00AC12B4">
              <w:rPr>
                <w:sz w:val="24"/>
              </w:rPr>
              <w:t>to an Agency Data Component. Identifies the agency employing or contracting with the agent that performed the action associated with the parent data component and the agency's role in the incident.</w:t>
            </w:r>
          </w:p>
        </w:tc>
      </w:tr>
    </w:tbl>
    <w:p w14:paraId="5861E7B6" w14:textId="4F77677F" w:rsidR="00A2156F" w:rsidRDefault="00A2156F" w:rsidP="00782121">
      <w:pPr>
        <w:spacing w:line="264" w:lineRule="exact"/>
      </w:pPr>
    </w:p>
    <w:p w14:paraId="73989214" w14:textId="77777777" w:rsidR="00A2156F" w:rsidRDefault="00A2156F" w:rsidP="00782121">
      <w:pPr>
        <w:spacing w:line="264" w:lineRule="exact"/>
      </w:pPr>
    </w:p>
    <w:p w14:paraId="436442A4" w14:textId="2C2070EA" w:rsidR="00A2156F" w:rsidRDefault="00A2156F" w:rsidP="00782121">
      <w:pPr>
        <w:spacing w:line="264" w:lineRule="exact"/>
        <w:sectPr w:rsidR="00A2156F">
          <w:pgSz w:w="15840" w:h="12240" w:orient="landscape"/>
          <w:pgMar w:top="1940" w:right="980" w:bottom="500" w:left="980" w:header="722" w:footer="319" w:gutter="0"/>
          <w:cols w:space="720"/>
        </w:sectPr>
      </w:pPr>
    </w:p>
    <w:p w14:paraId="785D683D" w14:textId="3B719CC0" w:rsidR="00782121" w:rsidRDefault="00782121" w:rsidP="002A1C4D">
      <w:pPr>
        <w:pStyle w:val="Heading2"/>
        <w:ind w:left="666"/>
      </w:pPr>
      <w:bookmarkStart w:id="17" w:name="_bookmark3"/>
      <w:bookmarkStart w:id="18" w:name="_TOC_250025"/>
      <w:bookmarkStart w:id="19" w:name="_Toc54356145"/>
      <w:bookmarkEnd w:id="17"/>
      <w:r>
        <w:lastRenderedPageBreak/>
        <w:t>Agency Data</w:t>
      </w:r>
      <w:r>
        <w:rPr>
          <w:spacing w:val="-11"/>
        </w:rPr>
        <w:t xml:space="preserve"> </w:t>
      </w:r>
      <w:bookmarkEnd w:id="18"/>
      <w:r>
        <w:t>Component</w:t>
      </w:r>
      <w:bookmarkEnd w:id="19"/>
    </w:p>
    <w:p w14:paraId="3274E41F" w14:textId="77777777" w:rsidR="00782121" w:rsidRDefault="00782121" w:rsidP="00782121">
      <w:pPr>
        <w:tabs>
          <w:tab w:val="left" w:pos="3251"/>
        </w:tabs>
        <w:spacing w:before="55"/>
        <w:ind w:left="676"/>
      </w:pPr>
      <w:r>
        <w:rPr>
          <w:b/>
        </w:rPr>
        <w:t>Data</w:t>
      </w:r>
      <w:r>
        <w:rPr>
          <w:b/>
          <w:spacing w:val="-2"/>
        </w:rPr>
        <w:t xml:space="preserve"> </w:t>
      </w:r>
      <w:r>
        <w:rPr>
          <w:b/>
        </w:rPr>
        <w:t>Component</w:t>
      </w:r>
      <w:r>
        <w:rPr>
          <w:b/>
          <w:spacing w:val="-2"/>
        </w:rPr>
        <w:t xml:space="preserve"> </w:t>
      </w:r>
      <w:r>
        <w:rPr>
          <w:b/>
        </w:rPr>
        <w:t>Use</w:t>
      </w:r>
      <w:r>
        <w:t>: Optional</w:t>
      </w:r>
      <w:r>
        <w:rPr>
          <w:spacing w:val="-1"/>
        </w:rPr>
        <w:t xml:space="preserve"> </w:t>
      </w:r>
      <w:r>
        <w:t>component</w:t>
      </w:r>
    </w:p>
    <w:p w14:paraId="49604BC2" w14:textId="77777777" w:rsidR="00782121" w:rsidRPr="002A1C4D" w:rsidRDefault="00782121" w:rsidP="002A1C4D">
      <w:pPr>
        <w:tabs>
          <w:tab w:val="left" w:pos="3240"/>
        </w:tabs>
        <w:spacing w:before="120"/>
        <w:ind w:left="676"/>
        <w:jc w:val="both"/>
        <w:rPr>
          <w:b/>
          <w:bCs/>
          <w:szCs w:val="24"/>
        </w:rPr>
      </w:pPr>
      <w:r w:rsidRPr="002A1C4D">
        <w:rPr>
          <w:b/>
          <w:bCs/>
          <w:szCs w:val="24"/>
        </w:rPr>
        <w:t>Minimum Number: 1</w:t>
      </w:r>
    </w:p>
    <w:p w14:paraId="0E472ACB" w14:textId="77777777" w:rsidR="00782121" w:rsidRPr="00344ABD" w:rsidRDefault="00782121" w:rsidP="00782121">
      <w:pPr>
        <w:tabs>
          <w:tab w:val="left" w:pos="3240"/>
        </w:tabs>
        <w:spacing w:before="120"/>
        <w:ind w:left="676"/>
        <w:jc w:val="both"/>
        <w:rPr>
          <w:sz w:val="28"/>
          <w:szCs w:val="24"/>
        </w:rPr>
      </w:pPr>
      <w:r w:rsidRPr="00344ABD">
        <w:rPr>
          <w:b/>
          <w:bCs/>
          <w:szCs w:val="24"/>
        </w:rPr>
        <w:t>M</w:t>
      </w:r>
      <w:r>
        <w:rPr>
          <w:b/>
          <w:bCs/>
          <w:szCs w:val="24"/>
        </w:rPr>
        <w:t>ax</w:t>
      </w:r>
      <w:r w:rsidRPr="00344ABD">
        <w:rPr>
          <w:b/>
          <w:bCs/>
          <w:szCs w:val="24"/>
        </w:rPr>
        <w:t>imum Number:</w:t>
      </w:r>
      <w:r>
        <w:rPr>
          <w:b/>
          <w:sz w:val="28"/>
          <w:szCs w:val="24"/>
        </w:rPr>
        <w:t xml:space="preserve"> </w:t>
      </w:r>
      <w:r w:rsidRPr="00344ABD">
        <w:rPr>
          <w:sz w:val="28"/>
          <w:szCs w:val="24"/>
        </w:rPr>
        <w:t>*</w:t>
      </w:r>
    </w:p>
    <w:p w14:paraId="5B417500" w14:textId="77777777" w:rsidR="00782121" w:rsidRPr="00E54348" w:rsidRDefault="00782121" w:rsidP="00782121">
      <w:pPr>
        <w:pStyle w:val="BodyText"/>
        <w:spacing w:before="121"/>
        <w:ind w:left="676"/>
      </w:pPr>
      <w:r>
        <w:rPr>
          <w:b/>
        </w:rPr>
        <w:t xml:space="preserve">Child Of: </w:t>
      </w:r>
      <w:r>
        <w:t>Agent Information and EIDO Header</w:t>
      </w:r>
      <w:r>
        <w:rPr>
          <w:spacing w:val="6"/>
        </w:rPr>
        <w:t xml:space="preserve"> </w:t>
      </w:r>
      <w:r>
        <w:t>Information</w:t>
      </w:r>
    </w:p>
    <w:p w14:paraId="7932773C" w14:textId="77777777" w:rsidR="00782121" w:rsidRDefault="00782121" w:rsidP="00782121">
      <w:pPr>
        <w:pStyle w:val="BodyText"/>
        <w:spacing w:before="217"/>
        <w:ind w:left="676"/>
      </w:pPr>
      <w:r>
        <w:rPr>
          <w:b/>
        </w:rPr>
        <w:t xml:space="preserve">Data Component Description: </w:t>
      </w:r>
      <w:r>
        <w:t>Every EIDO will include at least one instance of this data component in the agent component of the EIDO header in order to identify the Agency creating the EIDO.</w:t>
      </w:r>
    </w:p>
    <w:p w14:paraId="20152AC4" w14:textId="77777777" w:rsidR="00782121" w:rsidRDefault="00782121" w:rsidP="00782121">
      <w:pPr>
        <w:pStyle w:val="BodyText"/>
        <w:spacing w:before="120"/>
        <w:ind w:left="676" w:right="123"/>
      </w:pPr>
      <w:r>
        <w:t>Many incidents have one owner, a specific agency. Sometimes, ownership changes from one owner to another. In some jurisdictions, there can be more than one owner. Normally, ownership is passed from the current owner to another, but there are circumstances where ownership is unclear, and ownership must be claimed. The Agency Information data component provides a mechanism for establishing the agency that owns the incident associated with the incident tracking ID contained in the EIDO Header data component or for removing current ownership from that incident.</w:t>
      </w:r>
    </w:p>
    <w:p w14:paraId="67165F51" w14:textId="77777777" w:rsidR="00782121" w:rsidRDefault="00782121" w:rsidP="00782121">
      <w:pPr>
        <w:pStyle w:val="BodyText"/>
        <w:spacing w:before="120"/>
        <w:ind w:left="676" w:right="123"/>
      </w:pPr>
    </w:p>
    <w:p w14:paraId="60539684" w14:textId="3719CBCF" w:rsidR="00782121" w:rsidRDefault="00782121" w:rsidP="00782121">
      <w:pPr>
        <w:pStyle w:val="BodyText"/>
        <w:ind w:left="270"/>
        <w:rPr>
          <w:sz w:val="20"/>
        </w:rPr>
      </w:pPr>
    </w:p>
    <w:p w14:paraId="01C23BF8" w14:textId="77777777" w:rsidR="00782121" w:rsidRDefault="00782121" w:rsidP="00782121">
      <w:pPr>
        <w:pStyle w:val="BodyText"/>
        <w:spacing w:before="7"/>
        <w:rPr>
          <w:sz w:val="25"/>
        </w:rPr>
      </w:pPr>
    </w:p>
    <w:tbl>
      <w:tblPr>
        <w:tblW w:w="12895"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26"/>
        <w:gridCol w:w="757"/>
        <w:gridCol w:w="720"/>
        <w:gridCol w:w="6267"/>
      </w:tblGrid>
      <w:tr w:rsidR="003261A6" w14:paraId="5928086A" w14:textId="77777777" w:rsidTr="00E4607B">
        <w:trPr>
          <w:cantSplit/>
          <w:trHeight w:val="576"/>
          <w:tblHeader/>
        </w:trPr>
        <w:tc>
          <w:tcPr>
            <w:tcW w:w="12895" w:type="dxa"/>
            <w:gridSpan w:val="5"/>
            <w:shd w:val="clear" w:color="auto" w:fill="D9D9D9" w:themeFill="background1" w:themeFillShade="D9"/>
            <w:vAlign w:val="center"/>
          </w:tcPr>
          <w:p w14:paraId="603B2C86" w14:textId="37ABB356" w:rsidR="003261A6" w:rsidRDefault="003261A6" w:rsidP="00E4607B">
            <w:pPr>
              <w:pStyle w:val="TableParagraph"/>
              <w:spacing w:line="273" w:lineRule="exact"/>
              <w:ind w:left="106"/>
              <w:jc w:val="center"/>
              <w:rPr>
                <w:b/>
                <w:sz w:val="24"/>
              </w:rPr>
            </w:pPr>
            <w:r>
              <w:rPr>
                <w:b/>
                <w:sz w:val="24"/>
              </w:rPr>
              <w:lastRenderedPageBreak/>
              <w:t>Agency Data Component</w:t>
            </w:r>
          </w:p>
        </w:tc>
      </w:tr>
      <w:tr w:rsidR="003261A6" w14:paraId="3C825CC1" w14:textId="77777777" w:rsidTr="007B69F8">
        <w:trPr>
          <w:cantSplit/>
          <w:trHeight w:val="1103"/>
          <w:tblHeader/>
        </w:trPr>
        <w:tc>
          <w:tcPr>
            <w:tcW w:w="3625" w:type="dxa"/>
            <w:shd w:val="clear" w:color="auto" w:fill="D9D9D9" w:themeFill="background1" w:themeFillShade="D9"/>
            <w:vAlign w:val="bottom"/>
          </w:tcPr>
          <w:p w14:paraId="41028269" w14:textId="47A06A8F" w:rsidR="003261A6" w:rsidRDefault="003261A6" w:rsidP="007B69F8">
            <w:pPr>
              <w:pStyle w:val="TableParagraph"/>
              <w:ind w:right="1064"/>
              <w:jc w:val="center"/>
              <w:rPr>
                <w:b/>
                <w:sz w:val="24"/>
              </w:rPr>
            </w:pPr>
            <w:r>
              <w:rPr>
                <w:b/>
                <w:sz w:val="24"/>
              </w:rPr>
              <w:t>JSON Name</w:t>
            </w:r>
          </w:p>
        </w:tc>
        <w:tc>
          <w:tcPr>
            <w:tcW w:w="1526" w:type="dxa"/>
            <w:shd w:val="clear" w:color="auto" w:fill="D9D9D9" w:themeFill="background1" w:themeFillShade="D9"/>
            <w:vAlign w:val="bottom"/>
          </w:tcPr>
          <w:p w14:paraId="5129BB78" w14:textId="77777777" w:rsidR="003261A6" w:rsidRDefault="003261A6" w:rsidP="007B69F8">
            <w:pPr>
              <w:pStyle w:val="TableParagraph"/>
              <w:ind w:left="241" w:right="233" w:hanging="1"/>
              <w:jc w:val="center"/>
              <w:rPr>
                <w:b/>
                <w:sz w:val="24"/>
              </w:rPr>
            </w:pPr>
            <w:r>
              <w:rPr>
                <w:b/>
                <w:sz w:val="24"/>
              </w:rPr>
              <w:t>Use (required, optional,</w:t>
            </w:r>
          </w:p>
          <w:p w14:paraId="4909B931" w14:textId="77777777" w:rsidR="003261A6" w:rsidRDefault="003261A6" w:rsidP="007B69F8">
            <w:pPr>
              <w:pStyle w:val="TableParagraph"/>
              <w:spacing w:line="259" w:lineRule="exact"/>
              <w:ind w:left="122" w:right="121"/>
              <w:jc w:val="center"/>
              <w:rPr>
                <w:b/>
                <w:sz w:val="24"/>
              </w:rPr>
            </w:pPr>
            <w:r>
              <w:rPr>
                <w:b/>
                <w:sz w:val="24"/>
              </w:rPr>
              <w:t>conditional)</w:t>
            </w:r>
          </w:p>
        </w:tc>
        <w:tc>
          <w:tcPr>
            <w:tcW w:w="757" w:type="dxa"/>
            <w:shd w:val="clear" w:color="auto" w:fill="D9D9D9" w:themeFill="background1" w:themeFillShade="D9"/>
            <w:vAlign w:val="bottom"/>
          </w:tcPr>
          <w:p w14:paraId="119ACB5B" w14:textId="77777777" w:rsidR="003261A6" w:rsidRDefault="003261A6" w:rsidP="007B69F8">
            <w:pPr>
              <w:pStyle w:val="TableParagraph"/>
              <w:ind w:left="235" w:right="124" w:hanging="84"/>
              <w:jc w:val="center"/>
              <w:rPr>
                <w:b/>
                <w:sz w:val="24"/>
              </w:rPr>
            </w:pPr>
            <w:r>
              <w:rPr>
                <w:b/>
                <w:sz w:val="24"/>
              </w:rPr>
              <w:t>Min</w:t>
            </w:r>
          </w:p>
        </w:tc>
        <w:tc>
          <w:tcPr>
            <w:tcW w:w="720" w:type="dxa"/>
            <w:shd w:val="clear" w:color="auto" w:fill="D9D9D9" w:themeFill="background1" w:themeFillShade="D9"/>
            <w:vAlign w:val="bottom"/>
          </w:tcPr>
          <w:p w14:paraId="229D0C1B" w14:textId="77777777" w:rsidR="003261A6" w:rsidRDefault="003261A6" w:rsidP="007B69F8">
            <w:pPr>
              <w:pStyle w:val="TableParagraph"/>
              <w:ind w:left="0" w:hanging="37"/>
              <w:jc w:val="center"/>
              <w:rPr>
                <w:b/>
                <w:sz w:val="24"/>
              </w:rPr>
            </w:pPr>
            <w:r>
              <w:rPr>
                <w:b/>
                <w:sz w:val="24"/>
              </w:rPr>
              <w:t>Max</w:t>
            </w:r>
          </w:p>
        </w:tc>
        <w:tc>
          <w:tcPr>
            <w:tcW w:w="6267" w:type="dxa"/>
            <w:shd w:val="clear" w:color="auto" w:fill="D9D9D9" w:themeFill="background1" w:themeFillShade="D9"/>
            <w:vAlign w:val="bottom"/>
          </w:tcPr>
          <w:p w14:paraId="78F079EC" w14:textId="77777777" w:rsidR="003261A6" w:rsidRDefault="003261A6" w:rsidP="007B69F8">
            <w:pPr>
              <w:pStyle w:val="TableParagraph"/>
              <w:spacing w:line="273" w:lineRule="exact"/>
              <w:ind w:left="110"/>
              <w:jc w:val="center"/>
              <w:rPr>
                <w:b/>
                <w:sz w:val="24"/>
              </w:rPr>
            </w:pPr>
            <w:r>
              <w:rPr>
                <w:b/>
                <w:sz w:val="24"/>
              </w:rPr>
              <w:t>Description</w:t>
            </w:r>
          </w:p>
        </w:tc>
      </w:tr>
      <w:tr w:rsidR="003261A6" w14:paraId="39368AD9" w14:textId="77777777" w:rsidTr="003261A6">
        <w:trPr>
          <w:cantSplit/>
          <w:trHeight w:val="1224"/>
        </w:trPr>
        <w:tc>
          <w:tcPr>
            <w:tcW w:w="3625" w:type="dxa"/>
          </w:tcPr>
          <w:p w14:paraId="7EFE2485" w14:textId="61334471" w:rsidR="003261A6" w:rsidRDefault="00B6409F" w:rsidP="003261A6">
            <w:pPr>
              <w:pStyle w:val="TableParagraph"/>
              <w:spacing w:line="268" w:lineRule="exact"/>
              <w:rPr>
                <w:sz w:val="24"/>
              </w:rPr>
            </w:pPr>
            <w:proofErr w:type="spellStart"/>
            <w:r>
              <w:rPr>
                <w:sz w:val="24"/>
              </w:rPr>
              <w:t>o</w:t>
            </w:r>
            <w:r w:rsidR="003261A6">
              <w:rPr>
                <w:sz w:val="24"/>
              </w:rPr>
              <w:t>rganizationIdentification</w:t>
            </w:r>
            <w:proofErr w:type="spellEnd"/>
          </w:p>
        </w:tc>
        <w:tc>
          <w:tcPr>
            <w:tcW w:w="1526" w:type="dxa"/>
          </w:tcPr>
          <w:p w14:paraId="0E80CABC" w14:textId="77777777" w:rsidR="003261A6" w:rsidRDefault="003261A6" w:rsidP="003261A6">
            <w:pPr>
              <w:pStyle w:val="TableParagraph"/>
              <w:spacing w:line="268" w:lineRule="exact"/>
              <w:ind w:left="124" w:right="120"/>
              <w:jc w:val="center"/>
              <w:rPr>
                <w:sz w:val="24"/>
              </w:rPr>
            </w:pPr>
            <w:r>
              <w:rPr>
                <w:sz w:val="24"/>
              </w:rPr>
              <w:t>Required</w:t>
            </w:r>
          </w:p>
        </w:tc>
        <w:tc>
          <w:tcPr>
            <w:tcW w:w="757" w:type="dxa"/>
          </w:tcPr>
          <w:p w14:paraId="7DEE38C7" w14:textId="77777777" w:rsidR="003261A6" w:rsidRDefault="003261A6" w:rsidP="003261A6">
            <w:pPr>
              <w:pStyle w:val="TableParagraph"/>
              <w:spacing w:line="268" w:lineRule="exact"/>
              <w:ind w:left="0"/>
              <w:jc w:val="center"/>
              <w:rPr>
                <w:sz w:val="24"/>
              </w:rPr>
            </w:pPr>
            <w:r>
              <w:rPr>
                <w:sz w:val="24"/>
              </w:rPr>
              <w:t>1</w:t>
            </w:r>
          </w:p>
        </w:tc>
        <w:tc>
          <w:tcPr>
            <w:tcW w:w="720" w:type="dxa"/>
          </w:tcPr>
          <w:p w14:paraId="37052A1F" w14:textId="77777777" w:rsidR="003261A6" w:rsidRDefault="003261A6" w:rsidP="003261A6">
            <w:pPr>
              <w:pStyle w:val="TableParagraph"/>
              <w:spacing w:line="268" w:lineRule="exact"/>
              <w:ind w:left="0"/>
              <w:jc w:val="center"/>
              <w:rPr>
                <w:sz w:val="24"/>
              </w:rPr>
            </w:pPr>
            <w:r>
              <w:rPr>
                <w:sz w:val="24"/>
              </w:rPr>
              <w:t>1</w:t>
            </w:r>
          </w:p>
        </w:tc>
        <w:tc>
          <w:tcPr>
            <w:tcW w:w="6267" w:type="dxa"/>
          </w:tcPr>
          <w:p w14:paraId="1FE8A1C5" w14:textId="77777777" w:rsidR="003261A6" w:rsidRDefault="003261A6" w:rsidP="003261A6">
            <w:pPr>
              <w:pStyle w:val="TableParagraph"/>
              <w:ind w:left="108" w:right="268"/>
              <w:rPr>
                <w:sz w:val="24"/>
              </w:rPr>
            </w:pPr>
            <w:r>
              <w:rPr>
                <w:sz w:val="24"/>
              </w:rPr>
              <w:t>Agency Identifier. This includes private and public providers. Agencies are globally unique. See NENA-STA-010 Agency Identifier section for the format and requirements.</w:t>
            </w:r>
          </w:p>
          <w:p w14:paraId="74A76CF3" w14:textId="77777777" w:rsidR="003261A6" w:rsidRDefault="003261A6" w:rsidP="003261A6">
            <w:pPr>
              <w:pStyle w:val="TableParagraph"/>
              <w:ind w:left="108" w:right="268"/>
              <w:rPr>
                <w:sz w:val="24"/>
              </w:rPr>
            </w:pPr>
          </w:p>
          <w:p w14:paraId="61A95BE0" w14:textId="2D8D02A6" w:rsidR="003261A6" w:rsidRDefault="003261A6" w:rsidP="003261A6">
            <w:pPr>
              <w:pStyle w:val="TableParagraph"/>
              <w:ind w:left="108" w:right="268"/>
              <w:rPr>
                <w:sz w:val="24"/>
              </w:rPr>
            </w:pPr>
            <w:r>
              <w:rPr>
                <w:sz w:val="24"/>
              </w:rPr>
              <w:t xml:space="preserve">The agency whose identifier is found in this element MUST have a record in the Service/Agency Locator </w:t>
            </w:r>
            <w:r w:rsidR="00C45CC8">
              <w:rPr>
                <w:sz w:val="24"/>
              </w:rPr>
              <w:t>as defined in</w:t>
            </w:r>
            <w:r>
              <w:rPr>
                <w:sz w:val="24"/>
              </w:rPr>
              <w:t xml:space="preserve"> NENA-STA-010.)</w:t>
            </w:r>
          </w:p>
        </w:tc>
      </w:tr>
      <w:tr w:rsidR="003261A6" w14:paraId="42B2460C" w14:textId="77777777" w:rsidTr="003261A6">
        <w:trPr>
          <w:cantSplit/>
          <w:trHeight w:val="830"/>
        </w:trPr>
        <w:tc>
          <w:tcPr>
            <w:tcW w:w="3625" w:type="dxa"/>
          </w:tcPr>
          <w:p w14:paraId="2CA304F8" w14:textId="48053E6A" w:rsidR="003261A6" w:rsidRDefault="00B6409F" w:rsidP="003261A6">
            <w:pPr>
              <w:pStyle w:val="TableParagraph"/>
              <w:spacing w:line="270" w:lineRule="exact"/>
              <w:ind w:left="108"/>
              <w:rPr>
                <w:sz w:val="24"/>
              </w:rPr>
            </w:pPr>
            <w:proofErr w:type="spellStart"/>
            <w:r>
              <w:rPr>
                <w:sz w:val="24"/>
              </w:rPr>
              <w:t>a</w:t>
            </w:r>
            <w:r w:rsidR="003261A6">
              <w:rPr>
                <w:sz w:val="24"/>
              </w:rPr>
              <w:t>gencyRoleDescriptionRegistryText</w:t>
            </w:r>
            <w:proofErr w:type="spellEnd"/>
          </w:p>
        </w:tc>
        <w:tc>
          <w:tcPr>
            <w:tcW w:w="1526" w:type="dxa"/>
          </w:tcPr>
          <w:p w14:paraId="6F809309" w14:textId="77777777" w:rsidR="003261A6" w:rsidRDefault="003261A6" w:rsidP="003261A6">
            <w:pPr>
              <w:pStyle w:val="TableParagraph"/>
              <w:spacing w:line="270" w:lineRule="exact"/>
              <w:ind w:left="124" w:right="120"/>
              <w:jc w:val="center"/>
              <w:rPr>
                <w:sz w:val="24"/>
              </w:rPr>
            </w:pPr>
            <w:r>
              <w:rPr>
                <w:sz w:val="24"/>
              </w:rPr>
              <w:t>Required</w:t>
            </w:r>
          </w:p>
        </w:tc>
        <w:tc>
          <w:tcPr>
            <w:tcW w:w="757" w:type="dxa"/>
          </w:tcPr>
          <w:p w14:paraId="3295BB3A" w14:textId="77777777" w:rsidR="003261A6" w:rsidRDefault="003261A6" w:rsidP="003261A6">
            <w:pPr>
              <w:pStyle w:val="TableParagraph"/>
              <w:spacing w:line="270" w:lineRule="exact"/>
              <w:ind w:left="0"/>
              <w:jc w:val="center"/>
              <w:rPr>
                <w:sz w:val="24"/>
              </w:rPr>
            </w:pPr>
            <w:r>
              <w:rPr>
                <w:sz w:val="24"/>
              </w:rPr>
              <w:t>1</w:t>
            </w:r>
          </w:p>
        </w:tc>
        <w:tc>
          <w:tcPr>
            <w:tcW w:w="720" w:type="dxa"/>
          </w:tcPr>
          <w:p w14:paraId="353C7CC2" w14:textId="77777777" w:rsidR="003261A6" w:rsidRDefault="003261A6" w:rsidP="003261A6">
            <w:pPr>
              <w:pStyle w:val="TableParagraph"/>
              <w:spacing w:line="270" w:lineRule="exact"/>
              <w:ind w:left="-100"/>
              <w:jc w:val="center"/>
              <w:rPr>
                <w:sz w:val="24"/>
              </w:rPr>
            </w:pPr>
            <w:r>
              <w:rPr>
                <w:sz w:val="24"/>
              </w:rPr>
              <w:t>1</w:t>
            </w:r>
          </w:p>
        </w:tc>
        <w:tc>
          <w:tcPr>
            <w:tcW w:w="6267" w:type="dxa"/>
          </w:tcPr>
          <w:p w14:paraId="03F88CEF" w14:textId="77777777" w:rsidR="003261A6" w:rsidRDefault="003261A6" w:rsidP="003261A6">
            <w:pPr>
              <w:pStyle w:val="TableParagraph"/>
              <w:ind w:left="108" w:right="102"/>
              <w:rPr>
                <w:sz w:val="24"/>
              </w:rPr>
            </w:pPr>
            <w:r>
              <w:rPr>
                <w:sz w:val="24"/>
              </w:rPr>
              <w:t>The role of the agency in relation to the incident.  Valid roles are available in an</w:t>
            </w:r>
            <w:r>
              <w:rPr>
                <w:spacing w:val="-2"/>
                <w:sz w:val="24"/>
              </w:rPr>
              <w:t xml:space="preserve"> </w:t>
            </w:r>
            <w:r>
              <w:rPr>
                <w:spacing w:val="-5"/>
                <w:sz w:val="24"/>
              </w:rPr>
              <w:t>EIDO</w:t>
            </w:r>
          </w:p>
          <w:p w14:paraId="71436CCF" w14:textId="71726FC5" w:rsidR="003261A6" w:rsidRDefault="003261A6" w:rsidP="003261A6">
            <w:pPr>
              <w:pStyle w:val="TableParagraph"/>
              <w:spacing w:line="264" w:lineRule="exact"/>
              <w:ind w:left="108"/>
              <w:rPr>
                <w:sz w:val="24"/>
              </w:rPr>
            </w:pPr>
            <w:r>
              <w:rPr>
                <w:sz w:val="24"/>
              </w:rPr>
              <w:t>registry and include: Dispatching,</w:t>
            </w:r>
            <w:r>
              <w:rPr>
                <w:spacing w:val="-10"/>
                <w:sz w:val="24"/>
              </w:rPr>
              <w:t xml:space="preserve"> </w:t>
            </w:r>
            <w:r>
              <w:rPr>
                <w:sz w:val="24"/>
              </w:rPr>
              <w:t xml:space="preserve">Dispatched, </w:t>
            </w:r>
            <w:proofErr w:type="spellStart"/>
            <w:r>
              <w:rPr>
                <w:sz w:val="24"/>
              </w:rPr>
              <w:t>CallReceiving</w:t>
            </w:r>
            <w:proofErr w:type="spellEnd"/>
            <w:r>
              <w:rPr>
                <w:sz w:val="24"/>
              </w:rPr>
              <w:t xml:space="preserve">, and </w:t>
            </w:r>
            <w:proofErr w:type="spellStart"/>
            <w:r>
              <w:rPr>
                <w:sz w:val="24"/>
              </w:rPr>
              <w:t>TransferredTo</w:t>
            </w:r>
            <w:proofErr w:type="spellEnd"/>
            <w:r>
              <w:rPr>
                <w:sz w:val="24"/>
              </w:rPr>
              <w:t xml:space="preserve">. See Section </w:t>
            </w:r>
            <w:hyperlink w:anchor="_Agency_Role_Registry" w:history="1">
              <w:r>
                <w:rPr>
                  <w:sz w:val="24"/>
                </w:rPr>
                <w:t>3.2</w:t>
              </w:r>
            </w:hyperlink>
            <w:r>
              <w:rPr>
                <w:sz w:val="24"/>
              </w:rPr>
              <w:t>, below, for the registry description.</w:t>
            </w:r>
          </w:p>
        </w:tc>
      </w:tr>
      <w:tr w:rsidR="003261A6" w:rsidRPr="009B3257" w14:paraId="4C12AB7E" w14:textId="77777777" w:rsidTr="003261A6">
        <w:trPr>
          <w:trHeight w:val="1895"/>
        </w:trPr>
        <w:tc>
          <w:tcPr>
            <w:tcW w:w="3625" w:type="dxa"/>
          </w:tcPr>
          <w:p w14:paraId="1A8B55A1" w14:textId="63173BDE" w:rsidR="003261A6" w:rsidRPr="002A1C4D" w:rsidRDefault="00B6409F" w:rsidP="003261A6">
            <w:pPr>
              <w:pStyle w:val="TableParagraph"/>
              <w:spacing w:line="268" w:lineRule="exact"/>
              <w:rPr>
                <w:sz w:val="24"/>
              </w:rPr>
            </w:pPr>
            <w:proofErr w:type="spellStart"/>
            <w:r>
              <w:rPr>
                <w:sz w:val="24"/>
              </w:rPr>
              <w:t>a</w:t>
            </w:r>
            <w:r w:rsidR="003261A6" w:rsidRPr="002A1C4D">
              <w:rPr>
                <w:sz w:val="24"/>
              </w:rPr>
              <w:t>gencyType</w:t>
            </w:r>
            <w:proofErr w:type="spellEnd"/>
          </w:p>
        </w:tc>
        <w:tc>
          <w:tcPr>
            <w:tcW w:w="1526" w:type="dxa"/>
          </w:tcPr>
          <w:p w14:paraId="4ABBD2F3" w14:textId="77777777" w:rsidR="003261A6" w:rsidRPr="002A1C4D" w:rsidRDefault="003261A6" w:rsidP="003261A6">
            <w:pPr>
              <w:pStyle w:val="TableParagraph"/>
              <w:spacing w:line="268" w:lineRule="exact"/>
              <w:ind w:left="321"/>
              <w:rPr>
                <w:sz w:val="24"/>
              </w:rPr>
            </w:pPr>
            <w:r w:rsidRPr="002A1C4D">
              <w:rPr>
                <w:sz w:val="24"/>
              </w:rPr>
              <w:t>Required</w:t>
            </w:r>
          </w:p>
        </w:tc>
        <w:tc>
          <w:tcPr>
            <w:tcW w:w="757" w:type="dxa"/>
          </w:tcPr>
          <w:p w14:paraId="229898C2" w14:textId="77777777" w:rsidR="003261A6" w:rsidRPr="002A1C4D" w:rsidRDefault="003261A6" w:rsidP="003261A6">
            <w:pPr>
              <w:pStyle w:val="TableParagraph"/>
              <w:spacing w:line="268" w:lineRule="exact"/>
              <w:ind w:left="0" w:right="90"/>
              <w:jc w:val="center"/>
              <w:rPr>
                <w:sz w:val="24"/>
              </w:rPr>
            </w:pPr>
            <w:r w:rsidRPr="002A1C4D">
              <w:rPr>
                <w:sz w:val="24"/>
              </w:rPr>
              <w:t>1</w:t>
            </w:r>
          </w:p>
        </w:tc>
        <w:tc>
          <w:tcPr>
            <w:tcW w:w="720" w:type="dxa"/>
          </w:tcPr>
          <w:p w14:paraId="53291435" w14:textId="77777777" w:rsidR="003261A6" w:rsidRPr="002A1C4D" w:rsidRDefault="003261A6" w:rsidP="003261A6">
            <w:pPr>
              <w:pStyle w:val="TableParagraph"/>
              <w:spacing w:line="268" w:lineRule="exact"/>
              <w:ind w:left="90" w:right="90"/>
              <w:jc w:val="center"/>
              <w:rPr>
                <w:sz w:val="24"/>
              </w:rPr>
            </w:pPr>
            <w:r w:rsidRPr="002A1C4D">
              <w:rPr>
                <w:sz w:val="24"/>
              </w:rPr>
              <w:t>*</w:t>
            </w:r>
          </w:p>
        </w:tc>
        <w:tc>
          <w:tcPr>
            <w:tcW w:w="6267" w:type="dxa"/>
          </w:tcPr>
          <w:p w14:paraId="113DEEFB" w14:textId="77777777" w:rsidR="003261A6" w:rsidRPr="002A1C4D" w:rsidRDefault="003261A6" w:rsidP="003261A6">
            <w:pPr>
              <w:pStyle w:val="TableParagraph"/>
              <w:ind w:left="108" w:right="495"/>
              <w:rPr>
                <w:sz w:val="24"/>
              </w:rPr>
            </w:pPr>
            <w:r w:rsidRPr="002A1C4D">
              <w:rPr>
                <w:sz w:val="24"/>
              </w:rPr>
              <w:t>One or more members of a list of available provider and agency types including: Law Enforcement, Fire, EMS, Consolidated Dispatch, Ambulance Company, etc.</w:t>
            </w:r>
          </w:p>
          <w:p w14:paraId="1005DD97" w14:textId="52B85201" w:rsidR="003261A6" w:rsidRPr="002A1C4D" w:rsidRDefault="003261A6" w:rsidP="003261A6">
            <w:pPr>
              <w:pStyle w:val="TableParagraph"/>
              <w:spacing w:before="112"/>
              <w:ind w:left="108" w:right="248"/>
              <w:rPr>
                <w:sz w:val="16"/>
              </w:rPr>
            </w:pPr>
            <w:r w:rsidRPr="002A1C4D">
              <w:rPr>
                <w:sz w:val="24"/>
              </w:rPr>
              <w:t xml:space="preserve">Agency Types are defined in the IANA SOS- </w:t>
            </w:r>
            <w:proofErr w:type="spellStart"/>
            <w:r w:rsidRPr="002A1C4D">
              <w:rPr>
                <w:sz w:val="24"/>
              </w:rPr>
              <w:t>SubServices</w:t>
            </w:r>
            <w:proofErr w:type="spellEnd"/>
            <w:r w:rsidRPr="002A1C4D">
              <w:rPr>
                <w:sz w:val="24"/>
              </w:rPr>
              <w:t xml:space="preserve"> registry </w:t>
            </w:r>
          </w:p>
        </w:tc>
      </w:tr>
      <w:tr w:rsidR="005C65AB" w:rsidRPr="009B3257" w14:paraId="598236BE" w14:textId="77777777" w:rsidTr="006C5000">
        <w:trPr>
          <w:trHeight w:val="698"/>
        </w:trPr>
        <w:tc>
          <w:tcPr>
            <w:tcW w:w="3625" w:type="dxa"/>
          </w:tcPr>
          <w:p w14:paraId="51D61FB4" w14:textId="4ED866C9" w:rsidR="005C65AB" w:rsidRPr="002A1C4D" w:rsidRDefault="00B6409F" w:rsidP="005C65AB">
            <w:pPr>
              <w:pStyle w:val="TableParagraph"/>
              <w:spacing w:line="268" w:lineRule="exact"/>
              <w:rPr>
                <w:sz w:val="24"/>
              </w:rPr>
            </w:pPr>
            <w:proofErr w:type="spellStart"/>
            <w:r>
              <w:rPr>
                <w:szCs w:val="20"/>
              </w:rPr>
              <w:t>n</w:t>
            </w:r>
            <w:r w:rsidR="005C65AB" w:rsidRPr="001F68A7">
              <w:rPr>
                <w:szCs w:val="20"/>
              </w:rPr>
              <w:t>otes</w:t>
            </w:r>
            <w:r w:rsidR="005C65AB" w:rsidRPr="003D6594">
              <w:rPr>
                <w:szCs w:val="20"/>
              </w:rPr>
              <w:t>Reference</w:t>
            </w:r>
            <w:proofErr w:type="spellEnd"/>
          </w:p>
        </w:tc>
        <w:tc>
          <w:tcPr>
            <w:tcW w:w="1526" w:type="dxa"/>
          </w:tcPr>
          <w:p w14:paraId="1E8B22F8" w14:textId="4B605597" w:rsidR="005C65AB" w:rsidRPr="002A1C4D" w:rsidRDefault="005C65AB" w:rsidP="005C65AB">
            <w:pPr>
              <w:pStyle w:val="TableParagraph"/>
              <w:spacing w:line="268" w:lineRule="exact"/>
              <w:ind w:left="321"/>
              <w:rPr>
                <w:sz w:val="24"/>
              </w:rPr>
            </w:pPr>
            <w:r w:rsidRPr="001F68A7">
              <w:rPr>
                <w:szCs w:val="20"/>
              </w:rPr>
              <w:t>Optional</w:t>
            </w:r>
          </w:p>
        </w:tc>
        <w:tc>
          <w:tcPr>
            <w:tcW w:w="757" w:type="dxa"/>
          </w:tcPr>
          <w:p w14:paraId="5AC9511E" w14:textId="49C06C07" w:rsidR="005C65AB" w:rsidRPr="002A1C4D" w:rsidRDefault="005C65AB" w:rsidP="005C65AB">
            <w:pPr>
              <w:pStyle w:val="TableParagraph"/>
              <w:spacing w:line="268" w:lineRule="exact"/>
              <w:ind w:left="0" w:right="90"/>
              <w:jc w:val="center"/>
              <w:rPr>
                <w:sz w:val="24"/>
              </w:rPr>
            </w:pPr>
            <w:r w:rsidRPr="001F68A7">
              <w:rPr>
                <w:szCs w:val="20"/>
              </w:rPr>
              <w:t>0</w:t>
            </w:r>
          </w:p>
        </w:tc>
        <w:tc>
          <w:tcPr>
            <w:tcW w:w="720" w:type="dxa"/>
          </w:tcPr>
          <w:p w14:paraId="7839E19C" w14:textId="75FD3124" w:rsidR="005C65AB" w:rsidRPr="002A1C4D" w:rsidRDefault="005C65AB" w:rsidP="005C65AB">
            <w:pPr>
              <w:pStyle w:val="TableParagraph"/>
              <w:spacing w:line="268" w:lineRule="exact"/>
              <w:ind w:left="90" w:right="90"/>
              <w:jc w:val="center"/>
              <w:rPr>
                <w:sz w:val="24"/>
              </w:rPr>
            </w:pPr>
            <w:r w:rsidRPr="001F68A7">
              <w:rPr>
                <w:szCs w:val="20"/>
              </w:rPr>
              <w:t>*</w:t>
            </w:r>
          </w:p>
        </w:tc>
        <w:tc>
          <w:tcPr>
            <w:tcW w:w="6267" w:type="dxa"/>
          </w:tcPr>
          <w:p w14:paraId="5F910539" w14:textId="2DA0B7A6" w:rsidR="005C65AB" w:rsidRPr="002A1C4D" w:rsidRDefault="005C65AB" w:rsidP="005C65AB">
            <w:pPr>
              <w:pStyle w:val="TableParagraph"/>
              <w:ind w:left="108" w:right="495"/>
              <w:rPr>
                <w:sz w:val="24"/>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agency</w:t>
            </w:r>
            <w:r w:rsidRPr="001F68A7">
              <w:rPr>
                <w:szCs w:val="20"/>
              </w:rPr>
              <w:t>.</w:t>
            </w:r>
          </w:p>
        </w:tc>
      </w:tr>
      <w:tr w:rsidR="003261A6" w:rsidRPr="009B3257" w14:paraId="762EE7A1" w14:textId="77777777" w:rsidTr="003261A6">
        <w:trPr>
          <w:trHeight w:val="1895"/>
        </w:trPr>
        <w:tc>
          <w:tcPr>
            <w:tcW w:w="3625" w:type="dxa"/>
          </w:tcPr>
          <w:p w14:paraId="7DAEA18A" w14:textId="1FC4781D" w:rsidR="003261A6" w:rsidRPr="002A1C4D" w:rsidRDefault="00B6409F" w:rsidP="003261A6">
            <w:pPr>
              <w:pStyle w:val="TableParagraph"/>
              <w:spacing w:line="268" w:lineRule="exact"/>
              <w:rPr>
                <w:sz w:val="24"/>
              </w:rPr>
            </w:pPr>
            <w:proofErr w:type="spellStart"/>
            <w:r>
              <w:rPr>
                <w:sz w:val="24"/>
              </w:rPr>
              <w:lastRenderedPageBreak/>
              <w:t>i</w:t>
            </w:r>
            <w:r w:rsidR="003261A6">
              <w:rPr>
                <w:sz w:val="24"/>
              </w:rPr>
              <w:t>ncidentOwningAgencyIndicator</w:t>
            </w:r>
            <w:proofErr w:type="spellEnd"/>
          </w:p>
        </w:tc>
        <w:tc>
          <w:tcPr>
            <w:tcW w:w="1526" w:type="dxa"/>
          </w:tcPr>
          <w:p w14:paraId="2F783155" w14:textId="2BAB5993" w:rsidR="003261A6" w:rsidRPr="002A1C4D" w:rsidRDefault="003261A6" w:rsidP="003261A6">
            <w:pPr>
              <w:pStyle w:val="TableParagraph"/>
              <w:spacing w:line="268" w:lineRule="exact"/>
              <w:ind w:left="321"/>
              <w:rPr>
                <w:sz w:val="24"/>
              </w:rPr>
            </w:pPr>
            <w:r>
              <w:rPr>
                <w:sz w:val="24"/>
              </w:rPr>
              <w:t>Optional</w:t>
            </w:r>
          </w:p>
        </w:tc>
        <w:tc>
          <w:tcPr>
            <w:tcW w:w="757" w:type="dxa"/>
          </w:tcPr>
          <w:p w14:paraId="310949A5" w14:textId="36A348BC" w:rsidR="003261A6" w:rsidRPr="002A1C4D" w:rsidRDefault="003261A6" w:rsidP="003261A6">
            <w:pPr>
              <w:pStyle w:val="TableParagraph"/>
              <w:spacing w:line="268" w:lineRule="exact"/>
              <w:ind w:left="0" w:right="90"/>
              <w:jc w:val="center"/>
              <w:rPr>
                <w:sz w:val="24"/>
              </w:rPr>
            </w:pPr>
            <w:r>
              <w:rPr>
                <w:sz w:val="24"/>
              </w:rPr>
              <w:t>0</w:t>
            </w:r>
          </w:p>
        </w:tc>
        <w:tc>
          <w:tcPr>
            <w:tcW w:w="720" w:type="dxa"/>
          </w:tcPr>
          <w:p w14:paraId="4C5B0885" w14:textId="06504290" w:rsidR="003261A6" w:rsidRPr="002A1C4D" w:rsidRDefault="003261A6" w:rsidP="003261A6">
            <w:pPr>
              <w:pStyle w:val="TableParagraph"/>
              <w:spacing w:line="268" w:lineRule="exact"/>
              <w:ind w:left="90" w:right="90"/>
              <w:jc w:val="center"/>
              <w:rPr>
                <w:sz w:val="24"/>
              </w:rPr>
            </w:pPr>
            <w:r>
              <w:rPr>
                <w:sz w:val="24"/>
              </w:rPr>
              <w:t>1</w:t>
            </w:r>
          </w:p>
        </w:tc>
        <w:tc>
          <w:tcPr>
            <w:tcW w:w="6267" w:type="dxa"/>
          </w:tcPr>
          <w:p w14:paraId="5B62BE64" w14:textId="1867457D" w:rsidR="003261A6" w:rsidRPr="002A1C4D" w:rsidRDefault="003261A6" w:rsidP="003261A6">
            <w:pPr>
              <w:pStyle w:val="TableParagraph"/>
              <w:ind w:left="108" w:right="495"/>
              <w:rPr>
                <w:sz w:val="24"/>
              </w:rPr>
            </w:pPr>
            <w:r w:rsidRPr="001F68A7">
              <w:rPr>
                <w:szCs w:val="20"/>
              </w:rPr>
              <w:t>Boolean data element that, if true, indicates that the agency associated with the Agency ID contained in this data component owns; or, if false does not own, the incident associated with the incident tracking ID in the EIDO Header data component. Once set to true, it should only be set to false by the agency that originally set it true.</w:t>
            </w:r>
            <w:r>
              <w:rPr>
                <w:szCs w:val="20"/>
              </w:rPr>
              <w:t xml:space="preserve"> Used t</w:t>
            </w:r>
            <w:r w:rsidRPr="001F68A7">
              <w:rPr>
                <w:szCs w:val="20"/>
              </w:rPr>
              <w:t>o enable the exchange and update of incident ownership information.</w:t>
            </w:r>
          </w:p>
        </w:tc>
      </w:tr>
    </w:tbl>
    <w:p w14:paraId="01933E2E" w14:textId="77777777" w:rsidR="008D4956" w:rsidRDefault="008D4956" w:rsidP="008D4956">
      <w:pPr>
        <w:pStyle w:val="Heading2"/>
        <w:numPr>
          <w:ilvl w:val="0"/>
          <w:numId w:val="0"/>
        </w:numPr>
        <w:sectPr w:rsidR="008D4956">
          <w:pgSz w:w="15840" w:h="12240" w:orient="landscape"/>
          <w:pgMar w:top="1940" w:right="980" w:bottom="500" w:left="980" w:header="722" w:footer="319" w:gutter="0"/>
          <w:cols w:space="720"/>
        </w:sectPr>
      </w:pPr>
    </w:p>
    <w:p w14:paraId="6DD8B216" w14:textId="3452E425" w:rsidR="00D20F87" w:rsidRDefault="00782121" w:rsidP="002A1C4D">
      <w:pPr>
        <w:pStyle w:val="Heading2"/>
      </w:pPr>
      <w:bookmarkStart w:id="20" w:name="_Toc54356146"/>
      <w:r w:rsidRPr="00C01F4A">
        <w:lastRenderedPageBreak/>
        <w:t>Split</w:t>
      </w:r>
      <w:r w:rsidRPr="000F41D4">
        <w:t>/Merge Data Component</w:t>
      </w:r>
      <w:bookmarkEnd w:id="20"/>
      <w:r>
        <w:t xml:space="preserve"> </w:t>
      </w:r>
    </w:p>
    <w:p w14:paraId="759C260B" w14:textId="7E660394" w:rsidR="00782121" w:rsidRPr="002A1C4D" w:rsidRDefault="00947245" w:rsidP="002A1C4D">
      <w:pPr>
        <w:tabs>
          <w:tab w:val="left" w:pos="3251"/>
        </w:tabs>
        <w:spacing w:line="276" w:lineRule="auto"/>
        <w:ind w:left="676"/>
        <w:rPr>
          <w:b/>
        </w:rPr>
      </w:pPr>
      <w:r w:rsidRPr="002A1C4D">
        <w:rPr>
          <w:b/>
        </w:rPr>
        <w:t xml:space="preserve">Data Component </w:t>
      </w:r>
      <w:r w:rsidR="00782121" w:rsidRPr="002A1C4D">
        <w:rPr>
          <w:b/>
        </w:rPr>
        <w:t>Use: Optional Component</w:t>
      </w:r>
    </w:p>
    <w:p w14:paraId="026C6930" w14:textId="77777777" w:rsidR="00782121" w:rsidRDefault="00782121" w:rsidP="002A1C4D">
      <w:pPr>
        <w:tabs>
          <w:tab w:val="left" w:pos="3251"/>
        </w:tabs>
        <w:spacing w:line="276" w:lineRule="auto"/>
        <w:ind w:left="676"/>
      </w:pPr>
      <w:r w:rsidRPr="001B2A07">
        <w:rPr>
          <w:b/>
        </w:rPr>
        <w:t xml:space="preserve">Minimum: </w:t>
      </w:r>
      <w:r>
        <w:rPr>
          <w:b/>
        </w:rPr>
        <w:t>0</w:t>
      </w:r>
    </w:p>
    <w:p w14:paraId="140C0D37" w14:textId="77777777" w:rsidR="00782121" w:rsidRDefault="00782121" w:rsidP="00782121">
      <w:pPr>
        <w:tabs>
          <w:tab w:val="left" w:pos="3251"/>
        </w:tabs>
        <w:spacing w:line="276" w:lineRule="auto"/>
        <w:ind w:left="676"/>
      </w:pPr>
      <w:r>
        <w:rPr>
          <w:b/>
        </w:rPr>
        <w:t xml:space="preserve">Maximum: </w:t>
      </w:r>
      <w:r>
        <w:t>*</w:t>
      </w:r>
    </w:p>
    <w:p w14:paraId="2D63A1FE" w14:textId="77777777" w:rsidR="00782121" w:rsidRDefault="00782121" w:rsidP="00782121">
      <w:pPr>
        <w:tabs>
          <w:tab w:val="left" w:pos="3251"/>
        </w:tabs>
        <w:spacing w:line="276" w:lineRule="auto"/>
        <w:ind w:left="676"/>
      </w:pPr>
      <w:r>
        <w:rPr>
          <w:b/>
        </w:rPr>
        <w:t xml:space="preserve">Child Of: </w:t>
      </w:r>
      <w:r>
        <w:t>EIDO</w:t>
      </w:r>
      <w:r>
        <w:rPr>
          <w:spacing w:val="-1"/>
        </w:rPr>
        <w:t xml:space="preserve"> </w:t>
      </w:r>
      <w:r>
        <w:t>Header</w:t>
      </w:r>
    </w:p>
    <w:p w14:paraId="624A61CA" w14:textId="77777777" w:rsidR="00782121" w:rsidRDefault="00782121" w:rsidP="00782121">
      <w:pPr>
        <w:pStyle w:val="BodyText"/>
        <w:spacing w:before="120"/>
        <w:ind w:left="676" w:right="123"/>
      </w:pPr>
      <w:r>
        <w:rPr>
          <w:b/>
        </w:rPr>
        <w:t xml:space="preserve">Data Component Description: </w:t>
      </w:r>
      <w:r>
        <w:t>An optional data component that is used to indicate the existence of a merged Incident Tracking ID or to split an incident. The presence of a Split/Merge Information data component indicates that another Incident Tracking ID has been merged with or is being split from the Incident Tracking ID contained in the EIDO header</w:t>
      </w:r>
      <w:r>
        <w:rPr>
          <w:position w:val="6"/>
          <w:sz w:val="16"/>
        </w:rPr>
        <w:t>5</w:t>
      </w:r>
      <w:r>
        <w:t>.</w:t>
      </w:r>
    </w:p>
    <w:p w14:paraId="5A967E63" w14:textId="5052204D" w:rsidR="00782121" w:rsidRDefault="00782121" w:rsidP="00782121">
      <w:pPr>
        <w:pStyle w:val="BodyText"/>
        <w:spacing w:before="120"/>
        <w:ind w:left="676" w:right="123"/>
      </w:pPr>
    </w:p>
    <w:tbl>
      <w:tblPr>
        <w:tblW w:w="12985"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19"/>
        <w:gridCol w:w="776"/>
        <w:gridCol w:w="720"/>
        <w:gridCol w:w="6345"/>
      </w:tblGrid>
      <w:tr w:rsidR="003261A6" w:rsidRPr="001F68A7" w14:paraId="7F1CE9FF" w14:textId="77777777" w:rsidTr="007B69F8">
        <w:trPr>
          <w:cantSplit/>
          <w:trHeight w:val="1104"/>
          <w:tblHeader/>
        </w:trPr>
        <w:tc>
          <w:tcPr>
            <w:tcW w:w="3625" w:type="dxa"/>
            <w:shd w:val="clear" w:color="auto" w:fill="D9D9D9" w:themeFill="background1" w:themeFillShade="D9"/>
            <w:vAlign w:val="bottom"/>
          </w:tcPr>
          <w:p w14:paraId="653D0AF0" w14:textId="43E0B424" w:rsidR="003261A6" w:rsidRPr="001F68A7" w:rsidRDefault="003261A6" w:rsidP="007B69F8">
            <w:pPr>
              <w:pStyle w:val="TableParagraph"/>
              <w:ind w:left="0"/>
              <w:jc w:val="center"/>
              <w:rPr>
                <w:szCs w:val="20"/>
              </w:rPr>
            </w:pPr>
            <w:r w:rsidRPr="001F68A7">
              <w:rPr>
                <w:b/>
                <w:szCs w:val="20"/>
              </w:rPr>
              <w:t>JSON Name</w:t>
            </w:r>
          </w:p>
        </w:tc>
        <w:tc>
          <w:tcPr>
            <w:tcW w:w="1519" w:type="dxa"/>
            <w:shd w:val="clear" w:color="auto" w:fill="D9D9D9" w:themeFill="background1" w:themeFillShade="D9"/>
            <w:vAlign w:val="bottom"/>
          </w:tcPr>
          <w:p w14:paraId="20275A05" w14:textId="77777777" w:rsidR="003261A6" w:rsidRPr="001F68A7" w:rsidRDefault="003261A6" w:rsidP="007B69F8">
            <w:pPr>
              <w:pStyle w:val="TableParagraph"/>
              <w:ind w:left="244" w:right="120" w:firstLine="4"/>
              <w:jc w:val="center"/>
              <w:rPr>
                <w:b/>
                <w:szCs w:val="20"/>
              </w:rPr>
            </w:pPr>
            <w:r w:rsidRPr="001F68A7">
              <w:rPr>
                <w:b/>
                <w:szCs w:val="20"/>
              </w:rPr>
              <w:t>Use (required, optional,</w:t>
            </w:r>
          </w:p>
          <w:p w14:paraId="20B53016" w14:textId="77777777" w:rsidR="003261A6" w:rsidRPr="001F68A7" w:rsidRDefault="003261A6" w:rsidP="007B69F8">
            <w:pPr>
              <w:pStyle w:val="TableParagraph"/>
              <w:spacing w:line="259" w:lineRule="exact"/>
              <w:ind w:left="105" w:right="98"/>
              <w:jc w:val="center"/>
              <w:rPr>
                <w:b/>
                <w:szCs w:val="20"/>
              </w:rPr>
            </w:pPr>
            <w:r w:rsidRPr="001F68A7">
              <w:rPr>
                <w:b/>
                <w:szCs w:val="20"/>
              </w:rPr>
              <w:t>conditional)</w:t>
            </w:r>
          </w:p>
        </w:tc>
        <w:tc>
          <w:tcPr>
            <w:tcW w:w="776" w:type="dxa"/>
            <w:shd w:val="clear" w:color="auto" w:fill="D9D9D9" w:themeFill="background1" w:themeFillShade="D9"/>
            <w:vAlign w:val="bottom"/>
          </w:tcPr>
          <w:p w14:paraId="1A97AB44" w14:textId="77777777" w:rsidR="003261A6" w:rsidRPr="001F68A7" w:rsidRDefault="003261A6" w:rsidP="007B69F8">
            <w:pPr>
              <w:pStyle w:val="TableParagraph"/>
              <w:ind w:left="239" w:right="130" w:hanging="84"/>
              <w:jc w:val="center"/>
              <w:rPr>
                <w:b/>
                <w:szCs w:val="20"/>
              </w:rPr>
            </w:pPr>
            <w:r w:rsidRPr="001F68A7">
              <w:rPr>
                <w:b/>
                <w:szCs w:val="20"/>
              </w:rPr>
              <w:t>Min</w:t>
            </w:r>
          </w:p>
        </w:tc>
        <w:tc>
          <w:tcPr>
            <w:tcW w:w="720" w:type="dxa"/>
            <w:shd w:val="clear" w:color="auto" w:fill="D9D9D9" w:themeFill="background1" w:themeFillShade="D9"/>
            <w:vAlign w:val="bottom"/>
          </w:tcPr>
          <w:p w14:paraId="6B73B2CF" w14:textId="77777777" w:rsidR="003261A6" w:rsidRPr="001F68A7" w:rsidRDefault="003261A6" w:rsidP="007B69F8">
            <w:pPr>
              <w:pStyle w:val="TableParagraph"/>
              <w:ind w:left="0"/>
              <w:jc w:val="center"/>
              <w:rPr>
                <w:b/>
                <w:szCs w:val="20"/>
              </w:rPr>
            </w:pPr>
            <w:r w:rsidRPr="001F68A7">
              <w:rPr>
                <w:b/>
                <w:szCs w:val="20"/>
              </w:rPr>
              <w:t>Max</w:t>
            </w:r>
          </w:p>
        </w:tc>
        <w:tc>
          <w:tcPr>
            <w:tcW w:w="6345" w:type="dxa"/>
            <w:shd w:val="clear" w:color="auto" w:fill="D9D9D9" w:themeFill="background1" w:themeFillShade="D9"/>
            <w:vAlign w:val="bottom"/>
          </w:tcPr>
          <w:p w14:paraId="0C60F829" w14:textId="12182B39" w:rsidR="003261A6" w:rsidRPr="001F68A7" w:rsidRDefault="003261A6" w:rsidP="007B69F8">
            <w:pPr>
              <w:pStyle w:val="TableParagraph"/>
              <w:spacing w:line="273" w:lineRule="exact"/>
              <w:ind w:left="0"/>
              <w:jc w:val="center"/>
              <w:rPr>
                <w:b/>
                <w:szCs w:val="20"/>
              </w:rPr>
            </w:pPr>
            <w:r w:rsidRPr="001F68A7">
              <w:rPr>
                <w:b/>
                <w:szCs w:val="20"/>
              </w:rPr>
              <w:t>Description</w:t>
            </w:r>
          </w:p>
        </w:tc>
      </w:tr>
      <w:tr w:rsidR="003261A6" w:rsidRPr="001F68A7" w14:paraId="782F0EA3" w14:textId="77777777" w:rsidTr="003261A6">
        <w:trPr>
          <w:trHeight w:val="1775"/>
        </w:trPr>
        <w:tc>
          <w:tcPr>
            <w:tcW w:w="3625" w:type="dxa"/>
          </w:tcPr>
          <w:p w14:paraId="168D2EC2" w14:textId="0047FD17" w:rsidR="003261A6" w:rsidRPr="001F68A7" w:rsidRDefault="00B6409F" w:rsidP="003261A6">
            <w:pPr>
              <w:pStyle w:val="TableParagraph"/>
              <w:ind w:right="205"/>
              <w:rPr>
                <w:szCs w:val="20"/>
              </w:rPr>
            </w:pPr>
            <w:proofErr w:type="spellStart"/>
            <w:r>
              <w:rPr>
                <w:sz w:val="24"/>
              </w:rPr>
              <w:t>i</w:t>
            </w:r>
            <w:r w:rsidR="00DE5766">
              <w:rPr>
                <w:sz w:val="24"/>
              </w:rPr>
              <w:t>ncidentTrackingIdentifier</w:t>
            </w:r>
            <w:proofErr w:type="spellEnd"/>
            <w:r w:rsidR="00DE5766" w:rsidRPr="001F68A7">
              <w:rPr>
                <w:szCs w:val="20"/>
              </w:rPr>
              <w:t xml:space="preserve"> </w:t>
            </w:r>
          </w:p>
        </w:tc>
        <w:tc>
          <w:tcPr>
            <w:tcW w:w="1519" w:type="dxa"/>
          </w:tcPr>
          <w:p w14:paraId="158341D6" w14:textId="77777777" w:rsidR="003261A6" w:rsidRPr="001F68A7" w:rsidRDefault="003261A6" w:rsidP="003261A6">
            <w:pPr>
              <w:pStyle w:val="TableParagraph"/>
              <w:spacing w:line="268" w:lineRule="exact"/>
              <w:ind w:left="104" w:right="103"/>
              <w:jc w:val="center"/>
              <w:rPr>
                <w:szCs w:val="20"/>
              </w:rPr>
            </w:pPr>
            <w:r w:rsidRPr="001F68A7">
              <w:rPr>
                <w:szCs w:val="20"/>
              </w:rPr>
              <w:t>Required</w:t>
            </w:r>
          </w:p>
        </w:tc>
        <w:tc>
          <w:tcPr>
            <w:tcW w:w="776" w:type="dxa"/>
          </w:tcPr>
          <w:p w14:paraId="67816417" w14:textId="77777777" w:rsidR="003261A6" w:rsidRPr="001F68A7" w:rsidRDefault="003261A6" w:rsidP="003261A6">
            <w:pPr>
              <w:pStyle w:val="TableParagraph"/>
              <w:spacing w:line="268" w:lineRule="exact"/>
              <w:ind w:left="3"/>
              <w:jc w:val="center"/>
              <w:rPr>
                <w:szCs w:val="20"/>
              </w:rPr>
            </w:pPr>
            <w:r w:rsidRPr="001F68A7">
              <w:rPr>
                <w:szCs w:val="20"/>
              </w:rPr>
              <w:t>1</w:t>
            </w:r>
          </w:p>
        </w:tc>
        <w:tc>
          <w:tcPr>
            <w:tcW w:w="720" w:type="dxa"/>
          </w:tcPr>
          <w:p w14:paraId="69E9ACC8" w14:textId="77777777" w:rsidR="003261A6" w:rsidRPr="001F68A7" w:rsidRDefault="003261A6" w:rsidP="003261A6">
            <w:pPr>
              <w:pStyle w:val="TableParagraph"/>
              <w:spacing w:line="268" w:lineRule="exact"/>
              <w:ind w:left="12"/>
              <w:jc w:val="center"/>
              <w:rPr>
                <w:szCs w:val="20"/>
              </w:rPr>
            </w:pPr>
            <w:r w:rsidRPr="001F68A7">
              <w:rPr>
                <w:szCs w:val="20"/>
              </w:rPr>
              <w:t>1</w:t>
            </w:r>
          </w:p>
        </w:tc>
        <w:tc>
          <w:tcPr>
            <w:tcW w:w="6345" w:type="dxa"/>
          </w:tcPr>
          <w:p w14:paraId="570BBBC3" w14:textId="77777777" w:rsidR="003261A6" w:rsidRPr="001F68A7" w:rsidRDefault="003261A6" w:rsidP="003261A6">
            <w:pPr>
              <w:pStyle w:val="TableParagraph"/>
              <w:ind w:left="106" w:right="166"/>
              <w:rPr>
                <w:szCs w:val="20"/>
              </w:rPr>
            </w:pPr>
            <w:r w:rsidRPr="001F68A7">
              <w:rPr>
                <w:szCs w:val="20"/>
              </w:rPr>
              <w:t xml:space="preserve">The Incident Tracking Identification of the incident that is being merged with, or split from the incident represented by the Incident Tracking </w:t>
            </w:r>
            <w:proofErr w:type="spellStart"/>
            <w:r w:rsidRPr="001F68A7">
              <w:rPr>
                <w:szCs w:val="20"/>
              </w:rPr>
              <w:t>Identifion</w:t>
            </w:r>
            <w:proofErr w:type="spellEnd"/>
            <w:r w:rsidRPr="001F68A7">
              <w:rPr>
                <w:szCs w:val="20"/>
              </w:rPr>
              <w:t xml:space="preserve"> contained in the EIDO Header. See Incident Split/Merge Indicator to determine the direction of the merge/split.</w:t>
            </w:r>
          </w:p>
        </w:tc>
      </w:tr>
      <w:tr w:rsidR="003261A6" w:rsidRPr="001F68A7" w14:paraId="3B5E39DB" w14:textId="77777777" w:rsidTr="003261A6">
        <w:trPr>
          <w:cantSplit/>
          <w:trHeight w:val="1346"/>
        </w:trPr>
        <w:tc>
          <w:tcPr>
            <w:tcW w:w="3625" w:type="dxa"/>
          </w:tcPr>
          <w:p w14:paraId="1633C5BB" w14:textId="76D6D30D" w:rsidR="003261A6" w:rsidRPr="001F68A7" w:rsidRDefault="00B6409F" w:rsidP="003261A6">
            <w:pPr>
              <w:pStyle w:val="TableParagraph"/>
              <w:ind w:right="771"/>
              <w:rPr>
                <w:szCs w:val="20"/>
              </w:rPr>
            </w:pPr>
            <w:proofErr w:type="spellStart"/>
            <w:r>
              <w:rPr>
                <w:szCs w:val="20"/>
              </w:rPr>
              <w:lastRenderedPageBreak/>
              <w:t>i</w:t>
            </w:r>
            <w:r w:rsidR="003261A6" w:rsidRPr="001F68A7">
              <w:rPr>
                <w:szCs w:val="20"/>
              </w:rPr>
              <w:t>ncidentMergeDirection</w:t>
            </w:r>
            <w:r w:rsidR="003261A6">
              <w:rPr>
                <w:szCs w:val="20"/>
              </w:rPr>
              <w:t>Code</w:t>
            </w:r>
            <w:proofErr w:type="spellEnd"/>
          </w:p>
        </w:tc>
        <w:tc>
          <w:tcPr>
            <w:tcW w:w="1519" w:type="dxa"/>
          </w:tcPr>
          <w:p w14:paraId="6E4E2148" w14:textId="77777777" w:rsidR="003261A6" w:rsidRPr="001F68A7" w:rsidRDefault="003261A6" w:rsidP="003261A6">
            <w:pPr>
              <w:pStyle w:val="TableParagraph"/>
              <w:spacing w:line="270" w:lineRule="exact"/>
              <w:ind w:left="104" w:right="103"/>
              <w:jc w:val="center"/>
              <w:rPr>
                <w:szCs w:val="20"/>
              </w:rPr>
            </w:pPr>
            <w:r w:rsidRPr="001F68A7">
              <w:rPr>
                <w:szCs w:val="20"/>
              </w:rPr>
              <w:t>Required</w:t>
            </w:r>
          </w:p>
        </w:tc>
        <w:tc>
          <w:tcPr>
            <w:tcW w:w="776" w:type="dxa"/>
          </w:tcPr>
          <w:p w14:paraId="465FAE08" w14:textId="77777777" w:rsidR="003261A6" w:rsidRPr="001F68A7" w:rsidRDefault="003261A6" w:rsidP="003261A6">
            <w:pPr>
              <w:pStyle w:val="TableParagraph"/>
              <w:spacing w:line="270" w:lineRule="exact"/>
              <w:ind w:left="3"/>
              <w:jc w:val="center"/>
              <w:rPr>
                <w:szCs w:val="20"/>
              </w:rPr>
            </w:pPr>
            <w:r w:rsidRPr="001F68A7">
              <w:rPr>
                <w:szCs w:val="20"/>
              </w:rPr>
              <w:t>1</w:t>
            </w:r>
          </w:p>
        </w:tc>
        <w:tc>
          <w:tcPr>
            <w:tcW w:w="720" w:type="dxa"/>
          </w:tcPr>
          <w:p w14:paraId="5FA451E1" w14:textId="77777777" w:rsidR="003261A6" w:rsidRPr="001F68A7" w:rsidRDefault="003261A6" w:rsidP="003261A6">
            <w:pPr>
              <w:pStyle w:val="TableParagraph"/>
              <w:spacing w:line="270" w:lineRule="exact"/>
              <w:ind w:left="12"/>
              <w:jc w:val="center"/>
              <w:rPr>
                <w:szCs w:val="20"/>
              </w:rPr>
            </w:pPr>
            <w:r w:rsidRPr="001F68A7">
              <w:rPr>
                <w:szCs w:val="20"/>
              </w:rPr>
              <w:t>1</w:t>
            </w:r>
          </w:p>
        </w:tc>
        <w:tc>
          <w:tcPr>
            <w:tcW w:w="6345" w:type="dxa"/>
          </w:tcPr>
          <w:p w14:paraId="1A2C0A4B" w14:textId="77777777" w:rsidR="003261A6" w:rsidRPr="001F68A7" w:rsidRDefault="003261A6" w:rsidP="003261A6">
            <w:pPr>
              <w:pStyle w:val="TableParagraph"/>
              <w:spacing w:line="270" w:lineRule="exact"/>
              <w:ind w:left="106"/>
              <w:rPr>
                <w:szCs w:val="20"/>
              </w:rPr>
            </w:pPr>
            <w:r w:rsidRPr="001F68A7">
              <w:rPr>
                <w:szCs w:val="20"/>
              </w:rPr>
              <w:t>The direction of the merge/split –</w:t>
            </w:r>
          </w:p>
          <w:p w14:paraId="2693962C" w14:textId="77777777" w:rsidR="003261A6" w:rsidRPr="001F68A7" w:rsidRDefault="003261A6" w:rsidP="003261A6">
            <w:pPr>
              <w:pStyle w:val="TableParagraph"/>
              <w:spacing w:before="120"/>
              <w:ind w:left="106"/>
              <w:rPr>
                <w:szCs w:val="20"/>
              </w:rPr>
            </w:pPr>
            <w:r w:rsidRPr="001F68A7">
              <w:rPr>
                <w:szCs w:val="20"/>
              </w:rPr>
              <w:t>If the value of the Split/Merge Indicator is:</w:t>
            </w:r>
          </w:p>
          <w:p w14:paraId="06F4CEEF" w14:textId="6AABA2D6" w:rsidR="003261A6" w:rsidRDefault="003261A6" w:rsidP="003261A6">
            <w:pPr>
              <w:pStyle w:val="TableParagraph"/>
              <w:ind w:left="106" w:right="237"/>
              <w:rPr>
                <w:szCs w:val="20"/>
              </w:rPr>
            </w:pPr>
            <w:r w:rsidRPr="001F68A7">
              <w:rPr>
                <w:szCs w:val="20"/>
              </w:rPr>
              <w:t>- “REPLACED” the Incident Tracking Identifier in this data component contains the</w:t>
            </w:r>
            <w:r>
              <w:rPr>
                <w:szCs w:val="20"/>
              </w:rPr>
              <w:t xml:space="preserve"> </w:t>
            </w:r>
            <w:r w:rsidRPr="001F68A7">
              <w:rPr>
                <w:szCs w:val="20"/>
              </w:rPr>
              <w:t xml:space="preserve">old Incident Tracking Identifier, </w:t>
            </w:r>
            <w:proofErr w:type="gramStart"/>
            <w:r w:rsidRPr="001F68A7">
              <w:rPr>
                <w:szCs w:val="20"/>
              </w:rPr>
              <w:t>Only</w:t>
            </w:r>
            <w:proofErr w:type="gramEnd"/>
            <w:r w:rsidRPr="001F68A7">
              <w:rPr>
                <w:spacing w:val="-10"/>
                <w:szCs w:val="20"/>
              </w:rPr>
              <w:t xml:space="preserve"> </w:t>
            </w:r>
            <w:r w:rsidRPr="001F68A7">
              <w:rPr>
                <w:szCs w:val="20"/>
              </w:rPr>
              <w:t>applies to a merge</w:t>
            </w:r>
            <w:r w:rsidRPr="001F68A7">
              <w:rPr>
                <w:spacing w:val="-2"/>
                <w:szCs w:val="20"/>
              </w:rPr>
              <w:t xml:space="preserve"> </w:t>
            </w:r>
            <w:r w:rsidRPr="001F68A7">
              <w:rPr>
                <w:szCs w:val="20"/>
              </w:rPr>
              <w:t>operation.</w:t>
            </w:r>
          </w:p>
          <w:p w14:paraId="5592ED4B" w14:textId="77777777" w:rsidR="003261A6" w:rsidRPr="001F68A7" w:rsidRDefault="003261A6" w:rsidP="003261A6">
            <w:pPr>
              <w:pStyle w:val="TableParagraph"/>
              <w:ind w:left="106" w:right="237"/>
              <w:rPr>
                <w:szCs w:val="20"/>
              </w:rPr>
            </w:pPr>
          </w:p>
          <w:p w14:paraId="78B35C18" w14:textId="77777777" w:rsidR="003261A6" w:rsidRPr="001F68A7" w:rsidRDefault="003261A6" w:rsidP="003261A6">
            <w:pPr>
              <w:pStyle w:val="TableParagraph"/>
              <w:spacing w:before="111"/>
              <w:ind w:left="106" w:right="166"/>
              <w:rPr>
                <w:szCs w:val="20"/>
              </w:rPr>
            </w:pPr>
            <w:proofErr w:type="gramStart"/>
            <w:r w:rsidRPr="001F68A7">
              <w:rPr>
                <w:szCs w:val="20"/>
              </w:rPr>
              <w:t>-“</w:t>
            </w:r>
            <w:proofErr w:type="gramEnd"/>
            <w:r w:rsidRPr="001F68A7">
              <w:rPr>
                <w:szCs w:val="20"/>
              </w:rPr>
              <w:t xml:space="preserve">REPLACING” the Incident Tracking Identifier in this data component contains the new incident Tracking Identifier. Only </w:t>
            </w:r>
            <w:r w:rsidRPr="001F68A7">
              <w:rPr>
                <w:spacing w:val="-3"/>
                <w:szCs w:val="20"/>
              </w:rPr>
              <w:t xml:space="preserve">applies </w:t>
            </w:r>
            <w:r w:rsidRPr="001F68A7">
              <w:rPr>
                <w:szCs w:val="20"/>
              </w:rPr>
              <w:t>to a merge</w:t>
            </w:r>
            <w:r w:rsidRPr="001F68A7">
              <w:rPr>
                <w:spacing w:val="-2"/>
                <w:szCs w:val="20"/>
              </w:rPr>
              <w:t xml:space="preserve"> </w:t>
            </w:r>
            <w:r w:rsidRPr="001F68A7">
              <w:rPr>
                <w:szCs w:val="20"/>
              </w:rPr>
              <w:t>operation.</w:t>
            </w:r>
          </w:p>
          <w:p w14:paraId="13E10A8B" w14:textId="77777777" w:rsidR="003261A6" w:rsidRPr="001F68A7" w:rsidRDefault="003261A6" w:rsidP="003261A6">
            <w:pPr>
              <w:pStyle w:val="TableParagraph"/>
              <w:spacing w:before="120" w:line="270" w:lineRule="atLeast"/>
              <w:ind w:left="106" w:right="253"/>
              <w:rPr>
                <w:szCs w:val="20"/>
              </w:rPr>
            </w:pPr>
            <w:r w:rsidRPr="001F68A7">
              <w:rPr>
                <w:szCs w:val="20"/>
              </w:rPr>
              <w:t>- “Split” The Incident Tracking Identifier contained in this data component is split from the Incident Tracking Identifier contained in the EIDO Header data component. The other data components contained in the EIDO contain the data elements of the split incident.</w:t>
            </w:r>
          </w:p>
        </w:tc>
      </w:tr>
      <w:tr w:rsidR="003261A6" w:rsidRPr="001F68A7" w14:paraId="452FB0CF" w14:textId="77777777" w:rsidTr="003261A6">
        <w:trPr>
          <w:trHeight w:val="1499"/>
        </w:trPr>
        <w:tc>
          <w:tcPr>
            <w:tcW w:w="3625" w:type="dxa"/>
          </w:tcPr>
          <w:p w14:paraId="27F4E8D2" w14:textId="7953D500" w:rsidR="003261A6" w:rsidRPr="001F68A7" w:rsidRDefault="00B6409F" w:rsidP="003261A6">
            <w:pPr>
              <w:pStyle w:val="TableParagraph"/>
              <w:spacing w:line="268" w:lineRule="exact"/>
              <w:ind w:left="88" w:right="122"/>
              <w:rPr>
                <w:szCs w:val="20"/>
              </w:rPr>
            </w:pPr>
            <w:proofErr w:type="spellStart"/>
            <w:r>
              <w:rPr>
                <w:szCs w:val="20"/>
              </w:rPr>
              <w:t>a</w:t>
            </w:r>
            <w:r w:rsidR="003261A6" w:rsidRPr="001F68A7">
              <w:rPr>
                <w:szCs w:val="20"/>
              </w:rPr>
              <w:t>gent</w:t>
            </w:r>
            <w:r w:rsidR="006F2B98" w:rsidRPr="006F2B98">
              <w:rPr>
                <w:szCs w:val="20"/>
              </w:rPr>
              <w:t>Reference</w:t>
            </w:r>
            <w:proofErr w:type="spellEnd"/>
          </w:p>
        </w:tc>
        <w:tc>
          <w:tcPr>
            <w:tcW w:w="1519" w:type="dxa"/>
          </w:tcPr>
          <w:p w14:paraId="6F7D2C06" w14:textId="77777777" w:rsidR="003261A6" w:rsidRPr="001F68A7" w:rsidRDefault="003261A6" w:rsidP="003261A6">
            <w:pPr>
              <w:pStyle w:val="TableParagraph"/>
              <w:spacing w:line="268" w:lineRule="exact"/>
              <w:ind w:left="338"/>
              <w:rPr>
                <w:szCs w:val="20"/>
              </w:rPr>
            </w:pPr>
            <w:r w:rsidRPr="001F68A7">
              <w:rPr>
                <w:szCs w:val="20"/>
              </w:rPr>
              <w:t>Optional</w:t>
            </w:r>
          </w:p>
        </w:tc>
        <w:tc>
          <w:tcPr>
            <w:tcW w:w="776" w:type="dxa"/>
          </w:tcPr>
          <w:p w14:paraId="300EC78F" w14:textId="77777777" w:rsidR="003261A6" w:rsidRPr="001F68A7" w:rsidRDefault="003261A6" w:rsidP="003261A6">
            <w:pPr>
              <w:pStyle w:val="TableParagraph"/>
              <w:spacing w:line="268" w:lineRule="exact"/>
              <w:ind w:left="3"/>
              <w:jc w:val="center"/>
              <w:rPr>
                <w:szCs w:val="20"/>
              </w:rPr>
            </w:pPr>
            <w:r w:rsidRPr="001F68A7">
              <w:rPr>
                <w:szCs w:val="20"/>
              </w:rPr>
              <w:t>0</w:t>
            </w:r>
          </w:p>
        </w:tc>
        <w:tc>
          <w:tcPr>
            <w:tcW w:w="720" w:type="dxa"/>
          </w:tcPr>
          <w:p w14:paraId="420A89A6" w14:textId="77777777" w:rsidR="003261A6" w:rsidRPr="001F68A7" w:rsidRDefault="003261A6" w:rsidP="003261A6">
            <w:pPr>
              <w:pStyle w:val="TableParagraph"/>
              <w:spacing w:line="268" w:lineRule="exact"/>
              <w:ind w:left="12"/>
              <w:jc w:val="center"/>
              <w:rPr>
                <w:szCs w:val="20"/>
              </w:rPr>
            </w:pPr>
            <w:r w:rsidRPr="001F68A7">
              <w:rPr>
                <w:szCs w:val="20"/>
              </w:rPr>
              <w:t>1</w:t>
            </w:r>
          </w:p>
        </w:tc>
        <w:tc>
          <w:tcPr>
            <w:tcW w:w="6345" w:type="dxa"/>
          </w:tcPr>
          <w:p w14:paraId="67A878D0" w14:textId="64BB283B" w:rsidR="003261A6" w:rsidRPr="001F68A7" w:rsidRDefault="006F2B98" w:rsidP="003261A6">
            <w:pPr>
              <w:pStyle w:val="TableParagraph"/>
              <w:ind w:left="106" w:right="134"/>
              <w:rPr>
                <w:szCs w:val="20"/>
              </w:rPr>
            </w:pPr>
            <w:r w:rsidRPr="006F2B98">
              <w:rPr>
                <w:szCs w:val="20"/>
              </w:rPr>
              <w:t>Reference to an Agen</w:t>
            </w:r>
            <w:r>
              <w:rPr>
                <w:szCs w:val="20"/>
              </w:rPr>
              <w:t>t</w:t>
            </w:r>
            <w:r w:rsidRPr="006F2B98">
              <w:rPr>
                <w:szCs w:val="20"/>
              </w:rPr>
              <w:t xml:space="preserve"> Data </w:t>
            </w:r>
            <w:proofErr w:type="gramStart"/>
            <w:r w:rsidRPr="006F2B98">
              <w:rPr>
                <w:szCs w:val="20"/>
              </w:rPr>
              <w:t>Component.</w:t>
            </w:r>
            <w:r w:rsidR="003261A6" w:rsidRPr="001F68A7">
              <w:rPr>
                <w:szCs w:val="20"/>
              </w:rPr>
              <w:t>.</w:t>
            </w:r>
            <w:proofErr w:type="gramEnd"/>
            <w:r w:rsidR="003261A6" w:rsidRPr="001F68A7">
              <w:rPr>
                <w:szCs w:val="20"/>
              </w:rPr>
              <w:t xml:space="preserve"> Identifies the agent and agency that completed the merge/split operation. Defaults to the Agent Information included in the EIDO header, if this data component is not present.</w:t>
            </w:r>
          </w:p>
        </w:tc>
      </w:tr>
    </w:tbl>
    <w:p w14:paraId="7DDE7F4E" w14:textId="77777777" w:rsidR="00782121" w:rsidRDefault="00782121" w:rsidP="00782121">
      <w:pPr>
        <w:spacing w:line="258" w:lineRule="exact"/>
        <w:sectPr w:rsidR="00782121">
          <w:pgSz w:w="15840" w:h="12240" w:orient="landscape"/>
          <w:pgMar w:top="1940" w:right="980" w:bottom="500" w:left="980" w:header="722" w:footer="319" w:gutter="0"/>
          <w:cols w:space="720"/>
        </w:sectPr>
      </w:pPr>
    </w:p>
    <w:p w14:paraId="5BC6DE67" w14:textId="3205067C" w:rsidR="00782121" w:rsidRDefault="00782121" w:rsidP="002A1C4D">
      <w:pPr>
        <w:pStyle w:val="Heading2"/>
        <w:ind w:left="666" w:firstLine="54"/>
      </w:pPr>
      <w:bookmarkStart w:id="21" w:name="_TOC_250024"/>
      <w:bookmarkStart w:id="22" w:name="_Toc54356147"/>
      <w:r>
        <w:lastRenderedPageBreak/>
        <w:t>Link Data</w:t>
      </w:r>
      <w:r>
        <w:rPr>
          <w:spacing w:val="3"/>
        </w:rPr>
        <w:t xml:space="preserve"> </w:t>
      </w:r>
      <w:bookmarkEnd w:id="21"/>
      <w:r>
        <w:t>Component</w:t>
      </w:r>
      <w:bookmarkEnd w:id="22"/>
    </w:p>
    <w:p w14:paraId="774EF40D" w14:textId="77777777" w:rsidR="00782121" w:rsidRDefault="00782121" w:rsidP="00782121">
      <w:pPr>
        <w:tabs>
          <w:tab w:val="left" w:pos="3251"/>
        </w:tabs>
        <w:ind w:left="677"/>
      </w:pPr>
      <w:r>
        <w:rPr>
          <w:b/>
        </w:rPr>
        <w:t>Data</w:t>
      </w:r>
      <w:r>
        <w:rPr>
          <w:b/>
          <w:spacing w:val="-2"/>
        </w:rPr>
        <w:t xml:space="preserve"> </w:t>
      </w:r>
      <w:r>
        <w:rPr>
          <w:b/>
        </w:rPr>
        <w:t>Component</w:t>
      </w:r>
      <w:r>
        <w:rPr>
          <w:b/>
          <w:spacing w:val="-2"/>
        </w:rPr>
        <w:t xml:space="preserve"> </w:t>
      </w:r>
      <w:r>
        <w:rPr>
          <w:b/>
        </w:rPr>
        <w:t>Use</w:t>
      </w:r>
      <w:r>
        <w:t>: Optional Component</w:t>
      </w:r>
    </w:p>
    <w:p w14:paraId="2AF58060" w14:textId="77777777" w:rsidR="00782121" w:rsidRDefault="00782121" w:rsidP="00782121">
      <w:pPr>
        <w:tabs>
          <w:tab w:val="left" w:pos="3251"/>
        </w:tabs>
        <w:ind w:left="677" w:right="9504"/>
      </w:pPr>
      <w:r>
        <w:rPr>
          <w:b/>
        </w:rPr>
        <w:t xml:space="preserve">Minimum: </w:t>
      </w:r>
      <w:r>
        <w:t xml:space="preserve">0 </w:t>
      </w:r>
    </w:p>
    <w:p w14:paraId="274A9AD9" w14:textId="77777777" w:rsidR="00782121" w:rsidRDefault="00782121" w:rsidP="00782121">
      <w:pPr>
        <w:tabs>
          <w:tab w:val="left" w:pos="3251"/>
        </w:tabs>
        <w:ind w:left="676" w:right="9508"/>
      </w:pPr>
      <w:r>
        <w:rPr>
          <w:b/>
        </w:rPr>
        <w:t xml:space="preserve">Maximum: </w:t>
      </w:r>
      <w:r>
        <w:rPr>
          <w:spacing w:val="-3"/>
        </w:rPr>
        <w:t>*</w:t>
      </w:r>
    </w:p>
    <w:p w14:paraId="7423449B" w14:textId="77777777" w:rsidR="00782121" w:rsidRDefault="00782121" w:rsidP="00782121">
      <w:pPr>
        <w:tabs>
          <w:tab w:val="left" w:pos="3251"/>
        </w:tabs>
        <w:spacing w:before="3"/>
        <w:ind w:left="676"/>
      </w:pPr>
      <w:r>
        <w:rPr>
          <w:b/>
        </w:rPr>
        <w:t xml:space="preserve">Child Of: </w:t>
      </w:r>
      <w:r>
        <w:t>EIDO</w:t>
      </w:r>
      <w:r>
        <w:rPr>
          <w:spacing w:val="-1"/>
        </w:rPr>
        <w:t xml:space="preserve"> </w:t>
      </w:r>
      <w:r>
        <w:t>Header</w:t>
      </w:r>
    </w:p>
    <w:p w14:paraId="080BDCFB" w14:textId="77777777" w:rsidR="00782121" w:rsidRDefault="00782121" w:rsidP="00782121">
      <w:pPr>
        <w:pStyle w:val="BodyText"/>
        <w:spacing w:before="120"/>
        <w:ind w:left="676" w:right="123"/>
      </w:pPr>
      <w:r>
        <w:rPr>
          <w:b/>
        </w:rPr>
        <w:t xml:space="preserve">Data Component Description: </w:t>
      </w:r>
      <w:r>
        <w:t>An optional data component that is used to indicate the existence of linked calls and incidents. A Link data component indicates that an incident has been linked to the Incident Tracking Identifier in the EIDO header. Incidents are linked when it is determined that while they are separate incidents, they are related in some way. When a link is declared, both Incident Tracking Identifiers continue to be used to track the individual incidents.</w:t>
      </w:r>
    </w:p>
    <w:p w14:paraId="4A294799" w14:textId="77777777" w:rsidR="00782121" w:rsidRDefault="00782121" w:rsidP="00782121">
      <w:pPr>
        <w:pStyle w:val="BodyText"/>
        <w:spacing w:before="120"/>
        <w:ind w:left="676" w:right="195"/>
      </w:pPr>
      <w:r>
        <w:t>Incidents may be linked in a hierarchical relationship. For more information on hierarchal incidents see the Incident Tracking Identifier section of NENA-STA-010</w:t>
      </w:r>
      <w:hyperlink w:anchor="_bookmark12" w:history="1">
        <w:r>
          <w:rPr>
            <w:color w:val="003399"/>
            <w:u w:val="single" w:color="003399"/>
            <w:vertAlign w:val="superscript"/>
          </w:rPr>
          <w:t>[1]</w:t>
        </w:r>
        <w:r>
          <w:rPr>
            <w:color w:val="003399"/>
          </w:rPr>
          <w:t xml:space="preserve"> </w:t>
        </w:r>
      </w:hyperlink>
      <w:r>
        <w:t>.</w:t>
      </w:r>
    </w:p>
    <w:p w14:paraId="4CC1A7B1" w14:textId="77777777" w:rsidR="00782121" w:rsidRPr="0043721D" w:rsidRDefault="00782121" w:rsidP="00782121">
      <w:pPr>
        <w:pStyle w:val="BodyText"/>
        <w:ind w:left="720"/>
        <w:rPr>
          <w:sz w:val="20"/>
        </w:rPr>
      </w:pPr>
    </w:p>
    <w:tbl>
      <w:tblPr>
        <w:tblW w:w="0" w:type="auto"/>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0"/>
        <w:gridCol w:w="1519"/>
        <w:gridCol w:w="771"/>
        <w:gridCol w:w="720"/>
        <w:gridCol w:w="6440"/>
      </w:tblGrid>
      <w:tr w:rsidR="00B0124E" w:rsidRPr="001F68A7" w14:paraId="1E72AB0E" w14:textId="77777777" w:rsidTr="00E4607B">
        <w:trPr>
          <w:cantSplit/>
          <w:trHeight w:val="576"/>
          <w:tblHeader/>
        </w:trPr>
        <w:tc>
          <w:tcPr>
            <w:tcW w:w="12960" w:type="dxa"/>
            <w:gridSpan w:val="5"/>
            <w:shd w:val="clear" w:color="auto" w:fill="D9D9D9" w:themeFill="background1" w:themeFillShade="D9"/>
            <w:vAlign w:val="center"/>
          </w:tcPr>
          <w:p w14:paraId="5899C6F6" w14:textId="1E016C91" w:rsidR="00B0124E" w:rsidRPr="00B0124E" w:rsidRDefault="00B0124E" w:rsidP="00B0124E">
            <w:pPr>
              <w:pStyle w:val="TableParagraph"/>
              <w:ind w:left="0"/>
              <w:jc w:val="center"/>
              <w:rPr>
                <w:b/>
                <w:szCs w:val="20"/>
              </w:rPr>
            </w:pPr>
            <w:r>
              <w:rPr>
                <w:b/>
                <w:szCs w:val="20"/>
              </w:rPr>
              <w:t>Link Data Component</w:t>
            </w:r>
          </w:p>
        </w:tc>
      </w:tr>
      <w:tr w:rsidR="00C52FD0" w:rsidRPr="001F68A7" w14:paraId="22ED3C13" w14:textId="77777777" w:rsidTr="007B69F8">
        <w:trPr>
          <w:cantSplit/>
          <w:trHeight w:val="1103"/>
          <w:tblHeader/>
        </w:trPr>
        <w:tc>
          <w:tcPr>
            <w:tcW w:w="3510" w:type="dxa"/>
            <w:shd w:val="clear" w:color="auto" w:fill="D9D9D9" w:themeFill="background1" w:themeFillShade="D9"/>
            <w:vAlign w:val="bottom"/>
          </w:tcPr>
          <w:p w14:paraId="196428ED" w14:textId="38DFA961" w:rsidR="00C52FD0" w:rsidRPr="001F68A7" w:rsidRDefault="00C52FD0" w:rsidP="007B69F8">
            <w:pPr>
              <w:pStyle w:val="TableParagraph"/>
              <w:ind w:left="0" w:firstLine="180"/>
              <w:jc w:val="center"/>
              <w:rPr>
                <w:szCs w:val="20"/>
              </w:rPr>
            </w:pPr>
            <w:r w:rsidRPr="001F68A7">
              <w:rPr>
                <w:b/>
                <w:szCs w:val="20"/>
              </w:rPr>
              <w:t>JSON Name</w:t>
            </w:r>
          </w:p>
        </w:tc>
        <w:tc>
          <w:tcPr>
            <w:tcW w:w="1519" w:type="dxa"/>
            <w:shd w:val="clear" w:color="auto" w:fill="D9D9D9" w:themeFill="background1" w:themeFillShade="D9"/>
            <w:vAlign w:val="bottom"/>
          </w:tcPr>
          <w:p w14:paraId="5D263FEE" w14:textId="77777777" w:rsidR="00C52FD0" w:rsidRPr="001F68A7" w:rsidRDefault="00C52FD0" w:rsidP="007B69F8">
            <w:pPr>
              <w:pStyle w:val="TableParagraph"/>
              <w:ind w:left="244" w:right="120" w:firstLine="4"/>
              <w:jc w:val="center"/>
              <w:rPr>
                <w:b/>
                <w:szCs w:val="20"/>
              </w:rPr>
            </w:pPr>
            <w:r w:rsidRPr="001F68A7">
              <w:rPr>
                <w:b/>
                <w:szCs w:val="20"/>
              </w:rPr>
              <w:t>Use (required, optional,</w:t>
            </w:r>
          </w:p>
          <w:p w14:paraId="1F6F6E6C" w14:textId="77777777" w:rsidR="00C52FD0" w:rsidRPr="001F68A7" w:rsidRDefault="00C52FD0" w:rsidP="007B69F8">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5AA78B9D" w14:textId="77777777" w:rsidR="00C52FD0" w:rsidRPr="001F68A7" w:rsidRDefault="00C52FD0" w:rsidP="007B69F8">
            <w:pPr>
              <w:pStyle w:val="TableParagraph"/>
              <w:ind w:left="239" w:right="130" w:hanging="84"/>
              <w:jc w:val="center"/>
              <w:rPr>
                <w:b/>
                <w:szCs w:val="20"/>
              </w:rPr>
            </w:pPr>
            <w:r w:rsidRPr="001F68A7">
              <w:rPr>
                <w:b/>
                <w:szCs w:val="20"/>
              </w:rPr>
              <w:t>Min</w:t>
            </w:r>
          </w:p>
        </w:tc>
        <w:tc>
          <w:tcPr>
            <w:tcW w:w="720" w:type="dxa"/>
            <w:shd w:val="clear" w:color="auto" w:fill="D9D9D9" w:themeFill="background1" w:themeFillShade="D9"/>
            <w:vAlign w:val="bottom"/>
          </w:tcPr>
          <w:p w14:paraId="001A9B21" w14:textId="77777777" w:rsidR="00C52FD0" w:rsidRPr="001F68A7" w:rsidRDefault="00C52FD0" w:rsidP="007B69F8">
            <w:pPr>
              <w:pStyle w:val="TableParagraph"/>
              <w:ind w:left="0" w:firstLine="47"/>
              <w:jc w:val="center"/>
              <w:rPr>
                <w:b/>
                <w:szCs w:val="20"/>
              </w:rPr>
            </w:pPr>
            <w:r w:rsidRPr="001F68A7">
              <w:rPr>
                <w:b/>
                <w:szCs w:val="20"/>
              </w:rPr>
              <w:t>Max</w:t>
            </w:r>
          </w:p>
        </w:tc>
        <w:tc>
          <w:tcPr>
            <w:tcW w:w="6440" w:type="dxa"/>
            <w:shd w:val="clear" w:color="auto" w:fill="D9D9D9" w:themeFill="background1" w:themeFillShade="D9"/>
            <w:vAlign w:val="bottom"/>
          </w:tcPr>
          <w:p w14:paraId="1D13FD68" w14:textId="77777777" w:rsidR="00C52FD0" w:rsidRPr="001F68A7" w:rsidRDefault="00C52FD0" w:rsidP="007B69F8">
            <w:pPr>
              <w:pStyle w:val="TableParagraph"/>
              <w:spacing w:line="273" w:lineRule="exact"/>
              <w:ind w:left="106"/>
              <w:jc w:val="center"/>
              <w:rPr>
                <w:b/>
                <w:szCs w:val="20"/>
              </w:rPr>
            </w:pPr>
            <w:r w:rsidRPr="001F68A7">
              <w:rPr>
                <w:b/>
                <w:szCs w:val="20"/>
              </w:rPr>
              <w:t>Description</w:t>
            </w:r>
          </w:p>
        </w:tc>
      </w:tr>
      <w:tr w:rsidR="00C52FD0" w:rsidRPr="001F68A7" w14:paraId="7A7155FE" w14:textId="77777777" w:rsidTr="00C52FD0">
        <w:trPr>
          <w:cantSplit/>
          <w:trHeight w:val="1500"/>
        </w:trPr>
        <w:tc>
          <w:tcPr>
            <w:tcW w:w="3510" w:type="dxa"/>
          </w:tcPr>
          <w:p w14:paraId="618587D3" w14:textId="6FF7AD04" w:rsidR="00C52FD0" w:rsidRPr="001F68A7" w:rsidRDefault="00B6409F" w:rsidP="00C52FD0">
            <w:pPr>
              <w:pStyle w:val="TableParagraph"/>
              <w:ind w:right="205"/>
              <w:rPr>
                <w:szCs w:val="20"/>
              </w:rPr>
            </w:pPr>
            <w:proofErr w:type="spellStart"/>
            <w:r>
              <w:rPr>
                <w:sz w:val="24"/>
              </w:rPr>
              <w:t>i</w:t>
            </w:r>
            <w:r w:rsidR="00DE5766">
              <w:rPr>
                <w:sz w:val="24"/>
              </w:rPr>
              <w:t>ncidentTrackingIdentifier</w:t>
            </w:r>
            <w:proofErr w:type="spellEnd"/>
          </w:p>
        </w:tc>
        <w:tc>
          <w:tcPr>
            <w:tcW w:w="1519" w:type="dxa"/>
          </w:tcPr>
          <w:p w14:paraId="1771EC60" w14:textId="77777777" w:rsidR="00C52FD0" w:rsidRPr="001F68A7" w:rsidRDefault="00C52FD0" w:rsidP="00C52FD0">
            <w:pPr>
              <w:pStyle w:val="TableParagraph"/>
              <w:spacing w:line="267" w:lineRule="exact"/>
              <w:ind w:left="104" w:right="103"/>
              <w:jc w:val="center"/>
              <w:rPr>
                <w:szCs w:val="20"/>
              </w:rPr>
            </w:pPr>
            <w:r w:rsidRPr="001F68A7">
              <w:rPr>
                <w:szCs w:val="20"/>
              </w:rPr>
              <w:t>Required</w:t>
            </w:r>
          </w:p>
        </w:tc>
        <w:tc>
          <w:tcPr>
            <w:tcW w:w="771" w:type="dxa"/>
          </w:tcPr>
          <w:p w14:paraId="0885D175" w14:textId="77777777" w:rsidR="00C52FD0" w:rsidRPr="001F68A7" w:rsidRDefault="00C52FD0" w:rsidP="00C52FD0">
            <w:pPr>
              <w:pStyle w:val="TableParagraph"/>
              <w:spacing w:line="267" w:lineRule="exact"/>
              <w:ind w:left="3"/>
              <w:jc w:val="center"/>
              <w:rPr>
                <w:szCs w:val="20"/>
              </w:rPr>
            </w:pPr>
            <w:r w:rsidRPr="001F68A7">
              <w:rPr>
                <w:szCs w:val="20"/>
              </w:rPr>
              <w:t>1</w:t>
            </w:r>
          </w:p>
        </w:tc>
        <w:tc>
          <w:tcPr>
            <w:tcW w:w="720" w:type="dxa"/>
          </w:tcPr>
          <w:p w14:paraId="10C130ED" w14:textId="77777777" w:rsidR="00C52FD0" w:rsidRPr="001F68A7" w:rsidRDefault="00C52FD0" w:rsidP="00C52FD0">
            <w:pPr>
              <w:pStyle w:val="TableParagraph"/>
              <w:spacing w:line="267" w:lineRule="exact"/>
              <w:ind w:left="12"/>
              <w:jc w:val="center"/>
              <w:rPr>
                <w:szCs w:val="20"/>
              </w:rPr>
            </w:pPr>
            <w:r w:rsidRPr="001F68A7">
              <w:rPr>
                <w:szCs w:val="20"/>
              </w:rPr>
              <w:t>1</w:t>
            </w:r>
          </w:p>
        </w:tc>
        <w:tc>
          <w:tcPr>
            <w:tcW w:w="6440" w:type="dxa"/>
          </w:tcPr>
          <w:p w14:paraId="3C2BE15C" w14:textId="77777777" w:rsidR="00C52FD0" w:rsidRPr="001F68A7" w:rsidRDefault="00C52FD0" w:rsidP="00C52FD0">
            <w:pPr>
              <w:pStyle w:val="TableParagraph"/>
              <w:ind w:left="106" w:right="111"/>
              <w:rPr>
                <w:szCs w:val="20"/>
              </w:rPr>
            </w:pPr>
            <w:r w:rsidRPr="001F68A7">
              <w:rPr>
                <w:szCs w:val="20"/>
              </w:rPr>
              <w:t>The Incident Tracking Identification of the incident that is being linked to the incident represented by the Incident Tracking Identifier contained in the EIDO Header. The nature of the link is defined by the link Indicator,</w:t>
            </w:r>
            <w:r w:rsidRPr="001F68A7">
              <w:rPr>
                <w:spacing w:val="-2"/>
                <w:szCs w:val="20"/>
              </w:rPr>
              <w:t xml:space="preserve"> </w:t>
            </w:r>
            <w:r w:rsidRPr="001F68A7">
              <w:rPr>
                <w:spacing w:val="-3"/>
                <w:szCs w:val="20"/>
              </w:rPr>
              <w:t>below.</w:t>
            </w:r>
          </w:p>
        </w:tc>
      </w:tr>
      <w:tr w:rsidR="00C52FD0" w:rsidRPr="001F68A7" w14:paraId="5879F460" w14:textId="77777777" w:rsidTr="00C52FD0">
        <w:trPr>
          <w:cantSplit/>
          <w:trHeight w:val="674"/>
        </w:trPr>
        <w:tc>
          <w:tcPr>
            <w:tcW w:w="3510" w:type="dxa"/>
          </w:tcPr>
          <w:p w14:paraId="6CD29D54" w14:textId="4881256F" w:rsidR="00C52FD0" w:rsidRPr="001F68A7" w:rsidRDefault="00B6409F" w:rsidP="00C52FD0">
            <w:pPr>
              <w:pStyle w:val="TableParagraph"/>
              <w:spacing w:line="270" w:lineRule="exact"/>
              <w:ind w:left="108"/>
              <w:rPr>
                <w:szCs w:val="20"/>
              </w:rPr>
            </w:pPr>
            <w:proofErr w:type="spellStart"/>
            <w:r>
              <w:rPr>
                <w:szCs w:val="20"/>
              </w:rPr>
              <w:t>t</w:t>
            </w:r>
            <w:r w:rsidR="00C52FD0" w:rsidRPr="001F68A7">
              <w:rPr>
                <w:szCs w:val="20"/>
              </w:rPr>
              <w:t>ransactionReasonText</w:t>
            </w:r>
            <w:proofErr w:type="spellEnd"/>
          </w:p>
          <w:p w14:paraId="76FD6363" w14:textId="77777777" w:rsidR="00C52FD0" w:rsidRPr="001F68A7" w:rsidRDefault="00C52FD0" w:rsidP="00C52FD0">
            <w:pPr>
              <w:pStyle w:val="TableParagraph"/>
              <w:spacing w:line="270" w:lineRule="exact"/>
              <w:ind w:left="54" w:right="123"/>
              <w:jc w:val="center"/>
              <w:rPr>
                <w:szCs w:val="20"/>
              </w:rPr>
            </w:pPr>
          </w:p>
        </w:tc>
        <w:tc>
          <w:tcPr>
            <w:tcW w:w="1519" w:type="dxa"/>
          </w:tcPr>
          <w:p w14:paraId="5B747858" w14:textId="77777777" w:rsidR="00C52FD0" w:rsidRPr="001F68A7" w:rsidRDefault="00C52FD0" w:rsidP="00C52FD0">
            <w:pPr>
              <w:pStyle w:val="TableParagraph"/>
              <w:spacing w:line="270" w:lineRule="exact"/>
              <w:ind w:left="105" w:right="99"/>
              <w:jc w:val="center"/>
              <w:rPr>
                <w:szCs w:val="20"/>
              </w:rPr>
            </w:pPr>
            <w:r w:rsidRPr="001F68A7">
              <w:rPr>
                <w:szCs w:val="20"/>
              </w:rPr>
              <w:t>Optional</w:t>
            </w:r>
          </w:p>
        </w:tc>
        <w:tc>
          <w:tcPr>
            <w:tcW w:w="771" w:type="dxa"/>
          </w:tcPr>
          <w:p w14:paraId="1E399C6A" w14:textId="77777777" w:rsidR="00C52FD0" w:rsidRPr="001F68A7" w:rsidRDefault="00C52FD0" w:rsidP="00C52FD0">
            <w:pPr>
              <w:pStyle w:val="TableParagraph"/>
              <w:spacing w:line="270" w:lineRule="exact"/>
              <w:ind w:left="3"/>
              <w:jc w:val="center"/>
              <w:rPr>
                <w:szCs w:val="20"/>
              </w:rPr>
            </w:pPr>
            <w:r w:rsidRPr="001F68A7">
              <w:rPr>
                <w:szCs w:val="20"/>
              </w:rPr>
              <w:t>0</w:t>
            </w:r>
          </w:p>
        </w:tc>
        <w:tc>
          <w:tcPr>
            <w:tcW w:w="720" w:type="dxa"/>
          </w:tcPr>
          <w:p w14:paraId="23325D2F" w14:textId="77777777" w:rsidR="00C52FD0" w:rsidRPr="001F68A7" w:rsidRDefault="00C52FD0" w:rsidP="00C52FD0">
            <w:pPr>
              <w:pStyle w:val="TableParagraph"/>
              <w:spacing w:line="270" w:lineRule="exact"/>
              <w:ind w:left="12"/>
              <w:jc w:val="center"/>
              <w:rPr>
                <w:szCs w:val="20"/>
              </w:rPr>
            </w:pPr>
            <w:r w:rsidRPr="001F68A7">
              <w:rPr>
                <w:szCs w:val="20"/>
              </w:rPr>
              <w:t>1</w:t>
            </w:r>
          </w:p>
        </w:tc>
        <w:tc>
          <w:tcPr>
            <w:tcW w:w="6440" w:type="dxa"/>
          </w:tcPr>
          <w:p w14:paraId="299F1F21" w14:textId="77777777" w:rsidR="00C52FD0" w:rsidRPr="001F68A7" w:rsidRDefault="00C52FD0" w:rsidP="00C52FD0">
            <w:pPr>
              <w:pStyle w:val="TableParagraph"/>
              <w:ind w:left="106" w:right="134"/>
              <w:rPr>
                <w:szCs w:val="20"/>
              </w:rPr>
            </w:pPr>
            <w:r w:rsidRPr="001F68A7">
              <w:rPr>
                <w:szCs w:val="20"/>
              </w:rPr>
              <w:t>Free format narrative description of the reason for the link.</w:t>
            </w:r>
          </w:p>
        </w:tc>
      </w:tr>
      <w:tr w:rsidR="00C52FD0" w:rsidRPr="001F68A7" w14:paraId="72344F2C" w14:textId="77777777" w:rsidTr="00C52FD0">
        <w:trPr>
          <w:cantSplit/>
          <w:trHeight w:val="1499"/>
        </w:trPr>
        <w:tc>
          <w:tcPr>
            <w:tcW w:w="3510" w:type="dxa"/>
          </w:tcPr>
          <w:p w14:paraId="6F62DA5E" w14:textId="366F4FDA" w:rsidR="00C52FD0" w:rsidRPr="001F68A7" w:rsidRDefault="00B6409F" w:rsidP="00C52FD0">
            <w:pPr>
              <w:pStyle w:val="TableParagraph"/>
              <w:spacing w:line="268" w:lineRule="exact"/>
              <w:rPr>
                <w:szCs w:val="20"/>
              </w:rPr>
            </w:pPr>
            <w:proofErr w:type="spellStart"/>
            <w:r>
              <w:rPr>
                <w:szCs w:val="20"/>
              </w:rPr>
              <w:t>a</w:t>
            </w:r>
            <w:r w:rsidR="00C52FD0" w:rsidRPr="001F68A7">
              <w:rPr>
                <w:szCs w:val="20"/>
              </w:rPr>
              <w:t>gent</w:t>
            </w:r>
            <w:r w:rsidR="005B4D3B" w:rsidRPr="005B4D3B">
              <w:rPr>
                <w:szCs w:val="20"/>
              </w:rPr>
              <w:t>Reference</w:t>
            </w:r>
            <w:proofErr w:type="spellEnd"/>
          </w:p>
        </w:tc>
        <w:tc>
          <w:tcPr>
            <w:tcW w:w="1519" w:type="dxa"/>
          </w:tcPr>
          <w:p w14:paraId="58FFB243" w14:textId="77777777" w:rsidR="00C52FD0" w:rsidRPr="001F68A7" w:rsidRDefault="00C52FD0" w:rsidP="00C52FD0">
            <w:pPr>
              <w:pStyle w:val="TableParagraph"/>
              <w:spacing w:line="268" w:lineRule="exact"/>
              <w:ind w:left="105" w:right="99"/>
              <w:jc w:val="center"/>
              <w:rPr>
                <w:szCs w:val="20"/>
              </w:rPr>
            </w:pPr>
            <w:r w:rsidRPr="001F68A7">
              <w:rPr>
                <w:szCs w:val="20"/>
              </w:rPr>
              <w:t>Optional</w:t>
            </w:r>
          </w:p>
        </w:tc>
        <w:tc>
          <w:tcPr>
            <w:tcW w:w="771" w:type="dxa"/>
          </w:tcPr>
          <w:p w14:paraId="6466A687" w14:textId="77777777" w:rsidR="00C52FD0" w:rsidRPr="001F68A7" w:rsidRDefault="00C52FD0" w:rsidP="00C52FD0">
            <w:pPr>
              <w:pStyle w:val="TableParagraph"/>
              <w:spacing w:line="268" w:lineRule="exact"/>
              <w:ind w:left="3"/>
              <w:jc w:val="center"/>
              <w:rPr>
                <w:szCs w:val="20"/>
              </w:rPr>
            </w:pPr>
            <w:r w:rsidRPr="001F68A7">
              <w:rPr>
                <w:szCs w:val="20"/>
              </w:rPr>
              <w:t>0</w:t>
            </w:r>
          </w:p>
        </w:tc>
        <w:tc>
          <w:tcPr>
            <w:tcW w:w="720" w:type="dxa"/>
          </w:tcPr>
          <w:p w14:paraId="510F825A" w14:textId="77777777" w:rsidR="00C52FD0" w:rsidRPr="001F68A7" w:rsidRDefault="00C52FD0" w:rsidP="00C52FD0">
            <w:pPr>
              <w:pStyle w:val="TableParagraph"/>
              <w:spacing w:line="268" w:lineRule="exact"/>
              <w:ind w:left="12"/>
              <w:jc w:val="center"/>
              <w:rPr>
                <w:szCs w:val="20"/>
              </w:rPr>
            </w:pPr>
            <w:r w:rsidRPr="001F68A7">
              <w:rPr>
                <w:szCs w:val="20"/>
              </w:rPr>
              <w:t>1</w:t>
            </w:r>
          </w:p>
        </w:tc>
        <w:tc>
          <w:tcPr>
            <w:tcW w:w="6440" w:type="dxa"/>
          </w:tcPr>
          <w:p w14:paraId="730DC465" w14:textId="58BE5D4A" w:rsidR="00C52FD0" w:rsidRPr="001F68A7" w:rsidRDefault="005B4D3B" w:rsidP="00C52FD0">
            <w:pPr>
              <w:pStyle w:val="TableParagraph"/>
              <w:ind w:left="106" w:right="134"/>
              <w:rPr>
                <w:szCs w:val="20"/>
              </w:rPr>
            </w:pPr>
            <w:r w:rsidRPr="005B4D3B">
              <w:rPr>
                <w:szCs w:val="20"/>
              </w:rPr>
              <w:t>Reference to an Agen</w:t>
            </w:r>
            <w:r>
              <w:rPr>
                <w:szCs w:val="20"/>
              </w:rPr>
              <w:t>t</w:t>
            </w:r>
            <w:r w:rsidRPr="005B4D3B">
              <w:rPr>
                <w:szCs w:val="20"/>
              </w:rPr>
              <w:t xml:space="preserve"> Data Component. </w:t>
            </w:r>
            <w:r w:rsidR="00C52FD0" w:rsidRPr="001F68A7">
              <w:rPr>
                <w:szCs w:val="20"/>
              </w:rPr>
              <w:t xml:space="preserve"> Identifies the agent and agency that completed the </w:t>
            </w:r>
            <w:r w:rsidR="002676E4">
              <w:rPr>
                <w:szCs w:val="20"/>
              </w:rPr>
              <w:t>link</w:t>
            </w:r>
            <w:r w:rsidR="00C52FD0" w:rsidRPr="001F68A7">
              <w:rPr>
                <w:szCs w:val="20"/>
              </w:rPr>
              <w:t xml:space="preserve"> operation. Defaults to the Agent Information included in the EIDO header, if this data component is not present.</w:t>
            </w:r>
          </w:p>
        </w:tc>
      </w:tr>
      <w:tr w:rsidR="002676E4" w:rsidRPr="001F68A7" w14:paraId="38FBDAC8" w14:textId="77777777" w:rsidTr="00DE5766">
        <w:trPr>
          <w:cantSplit/>
          <w:trHeight w:val="370"/>
        </w:trPr>
        <w:tc>
          <w:tcPr>
            <w:tcW w:w="3510" w:type="dxa"/>
          </w:tcPr>
          <w:p w14:paraId="5B7B3510" w14:textId="17B466F4" w:rsidR="002676E4" w:rsidRPr="001F68A7" w:rsidRDefault="00B6409F" w:rsidP="00C52FD0">
            <w:pPr>
              <w:pStyle w:val="TableParagraph"/>
              <w:spacing w:line="268" w:lineRule="exact"/>
              <w:rPr>
                <w:szCs w:val="20"/>
              </w:rPr>
            </w:pPr>
            <w:proofErr w:type="spellStart"/>
            <w:r>
              <w:rPr>
                <w:szCs w:val="20"/>
              </w:rPr>
              <w:lastRenderedPageBreak/>
              <w:t>i</w:t>
            </w:r>
            <w:r w:rsidR="002676E4">
              <w:rPr>
                <w:szCs w:val="20"/>
              </w:rPr>
              <w:t>nvolvedAgencyReference</w:t>
            </w:r>
            <w:proofErr w:type="spellEnd"/>
          </w:p>
        </w:tc>
        <w:tc>
          <w:tcPr>
            <w:tcW w:w="1519" w:type="dxa"/>
          </w:tcPr>
          <w:p w14:paraId="20AF9CD4" w14:textId="484E59CB" w:rsidR="002676E4" w:rsidRPr="001F68A7" w:rsidRDefault="002676E4" w:rsidP="00C52FD0">
            <w:pPr>
              <w:pStyle w:val="TableParagraph"/>
              <w:spacing w:line="268" w:lineRule="exact"/>
              <w:ind w:left="105" w:right="99"/>
              <w:jc w:val="center"/>
              <w:rPr>
                <w:szCs w:val="20"/>
              </w:rPr>
            </w:pPr>
            <w:r>
              <w:rPr>
                <w:szCs w:val="20"/>
              </w:rPr>
              <w:t>Conditional</w:t>
            </w:r>
          </w:p>
        </w:tc>
        <w:tc>
          <w:tcPr>
            <w:tcW w:w="771" w:type="dxa"/>
          </w:tcPr>
          <w:p w14:paraId="0C2027B7" w14:textId="13D21B20" w:rsidR="002676E4" w:rsidRPr="001F68A7" w:rsidRDefault="002676E4" w:rsidP="00C52FD0">
            <w:pPr>
              <w:pStyle w:val="TableParagraph"/>
              <w:spacing w:line="268" w:lineRule="exact"/>
              <w:ind w:left="3"/>
              <w:jc w:val="center"/>
              <w:rPr>
                <w:szCs w:val="20"/>
              </w:rPr>
            </w:pPr>
            <w:r>
              <w:rPr>
                <w:szCs w:val="20"/>
              </w:rPr>
              <w:t>0</w:t>
            </w:r>
          </w:p>
        </w:tc>
        <w:tc>
          <w:tcPr>
            <w:tcW w:w="720" w:type="dxa"/>
          </w:tcPr>
          <w:p w14:paraId="48A061E2" w14:textId="7E675ECE" w:rsidR="002676E4" w:rsidRPr="001F68A7" w:rsidRDefault="002676E4" w:rsidP="00C52FD0">
            <w:pPr>
              <w:pStyle w:val="TableParagraph"/>
              <w:spacing w:line="268" w:lineRule="exact"/>
              <w:ind w:left="12"/>
              <w:jc w:val="center"/>
              <w:rPr>
                <w:szCs w:val="20"/>
              </w:rPr>
            </w:pPr>
            <w:r>
              <w:rPr>
                <w:szCs w:val="20"/>
              </w:rPr>
              <w:t>*</w:t>
            </w:r>
          </w:p>
        </w:tc>
        <w:tc>
          <w:tcPr>
            <w:tcW w:w="6440" w:type="dxa"/>
          </w:tcPr>
          <w:p w14:paraId="4BD8031A" w14:textId="3D04A8EB" w:rsidR="002676E4" w:rsidRPr="005B4D3B" w:rsidRDefault="002676E4" w:rsidP="00C52FD0">
            <w:pPr>
              <w:pStyle w:val="TableParagraph"/>
              <w:ind w:left="106" w:right="134"/>
              <w:rPr>
                <w:szCs w:val="20"/>
              </w:rPr>
            </w:pPr>
            <w:r>
              <w:rPr>
                <w:szCs w:val="20"/>
              </w:rPr>
              <w:t xml:space="preserve">Agencies involved with the linked incident. Must be populated if </w:t>
            </w:r>
            <w:r w:rsidR="00DE5766">
              <w:rPr>
                <w:szCs w:val="20"/>
              </w:rPr>
              <w:t xml:space="preserve">the agency sending the EIDO is not involved with the linked incident. </w:t>
            </w:r>
          </w:p>
        </w:tc>
      </w:tr>
      <w:tr w:rsidR="00C52FD0" w:rsidRPr="001F68A7" w14:paraId="279FF2FD" w14:textId="77777777" w:rsidTr="00C52FD0">
        <w:trPr>
          <w:trHeight w:val="4389"/>
        </w:trPr>
        <w:tc>
          <w:tcPr>
            <w:tcW w:w="3510" w:type="dxa"/>
          </w:tcPr>
          <w:p w14:paraId="0F4E703D" w14:textId="263A98AF" w:rsidR="00C52FD0" w:rsidRPr="001F68A7" w:rsidRDefault="00B6409F" w:rsidP="00B6409F">
            <w:pPr>
              <w:pStyle w:val="TableParagraph"/>
              <w:spacing w:line="268" w:lineRule="exact"/>
              <w:ind w:left="0"/>
              <w:rPr>
                <w:szCs w:val="20"/>
              </w:rPr>
            </w:pPr>
            <w:r>
              <w:rPr>
                <w:szCs w:val="20"/>
              </w:rPr>
              <w:t xml:space="preserve"> </w:t>
            </w:r>
            <w:proofErr w:type="spellStart"/>
            <w:r>
              <w:rPr>
                <w:szCs w:val="20"/>
              </w:rPr>
              <w:t>l</w:t>
            </w:r>
            <w:r w:rsidR="00C52FD0" w:rsidRPr="001F68A7">
              <w:rPr>
                <w:szCs w:val="20"/>
              </w:rPr>
              <w:t>inkDirection</w:t>
            </w:r>
            <w:r w:rsidR="00C52FD0">
              <w:rPr>
                <w:szCs w:val="20"/>
              </w:rPr>
              <w:t>Code</w:t>
            </w:r>
            <w:proofErr w:type="spellEnd"/>
          </w:p>
        </w:tc>
        <w:tc>
          <w:tcPr>
            <w:tcW w:w="1519" w:type="dxa"/>
          </w:tcPr>
          <w:p w14:paraId="17E8ED3B" w14:textId="77777777" w:rsidR="00C52FD0" w:rsidRPr="001F68A7" w:rsidRDefault="00C52FD0" w:rsidP="00C52FD0">
            <w:pPr>
              <w:pStyle w:val="TableParagraph"/>
              <w:spacing w:line="268" w:lineRule="exact"/>
              <w:ind w:left="104" w:right="103"/>
              <w:jc w:val="center"/>
              <w:rPr>
                <w:szCs w:val="20"/>
              </w:rPr>
            </w:pPr>
            <w:r w:rsidRPr="001F68A7">
              <w:rPr>
                <w:szCs w:val="20"/>
              </w:rPr>
              <w:t>Required</w:t>
            </w:r>
          </w:p>
        </w:tc>
        <w:tc>
          <w:tcPr>
            <w:tcW w:w="771" w:type="dxa"/>
          </w:tcPr>
          <w:p w14:paraId="5DE1B238" w14:textId="77777777" w:rsidR="00C52FD0" w:rsidRPr="001F68A7" w:rsidRDefault="00C52FD0" w:rsidP="00C52FD0">
            <w:pPr>
              <w:pStyle w:val="TableParagraph"/>
              <w:spacing w:line="268" w:lineRule="exact"/>
              <w:ind w:left="3"/>
              <w:jc w:val="center"/>
              <w:rPr>
                <w:szCs w:val="20"/>
              </w:rPr>
            </w:pPr>
            <w:r w:rsidRPr="001F68A7">
              <w:rPr>
                <w:szCs w:val="20"/>
              </w:rPr>
              <w:t>1</w:t>
            </w:r>
          </w:p>
        </w:tc>
        <w:tc>
          <w:tcPr>
            <w:tcW w:w="720" w:type="dxa"/>
          </w:tcPr>
          <w:p w14:paraId="367EFA9E" w14:textId="77777777" w:rsidR="00C52FD0" w:rsidRPr="001F68A7" w:rsidRDefault="00C52FD0" w:rsidP="00C52FD0">
            <w:pPr>
              <w:pStyle w:val="TableParagraph"/>
              <w:spacing w:line="268" w:lineRule="exact"/>
              <w:ind w:left="12"/>
              <w:jc w:val="center"/>
              <w:rPr>
                <w:szCs w:val="20"/>
              </w:rPr>
            </w:pPr>
            <w:r w:rsidRPr="001F68A7">
              <w:rPr>
                <w:szCs w:val="20"/>
              </w:rPr>
              <w:t>1</w:t>
            </w:r>
          </w:p>
        </w:tc>
        <w:tc>
          <w:tcPr>
            <w:tcW w:w="6440" w:type="dxa"/>
          </w:tcPr>
          <w:p w14:paraId="6E9E4DE0" w14:textId="77777777" w:rsidR="00C52FD0" w:rsidRPr="001F68A7" w:rsidRDefault="00C52FD0" w:rsidP="00C52FD0">
            <w:pPr>
              <w:pStyle w:val="TableParagraph"/>
              <w:spacing w:line="268" w:lineRule="exact"/>
              <w:ind w:left="106"/>
              <w:rPr>
                <w:szCs w:val="20"/>
              </w:rPr>
            </w:pPr>
            <w:r w:rsidRPr="001F68A7">
              <w:rPr>
                <w:szCs w:val="20"/>
              </w:rPr>
              <w:t>The direction of the link –</w:t>
            </w:r>
          </w:p>
          <w:p w14:paraId="4A1E8E66" w14:textId="77777777" w:rsidR="00C52FD0" w:rsidRPr="001F68A7" w:rsidRDefault="00C52FD0" w:rsidP="00C52FD0">
            <w:pPr>
              <w:pStyle w:val="TableParagraph"/>
              <w:spacing w:before="120"/>
              <w:ind w:left="106"/>
              <w:rPr>
                <w:szCs w:val="20"/>
              </w:rPr>
            </w:pPr>
            <w:r w:rsidRPr="001F68A7">
              <w:rPr>
                <w:szCs w:val="20"/>
              </w:rPr>
              <w:t>If the value of the Link Indicator is:</w:t>
            </w:r>
          </w:p>
          <w:p w14:paraId="1149BAFF" w14:textId="77777777" w:rsidR="00C52FD0" w:rsidRPr="001F68A7" w:rsidRDefault="00C52FD0" w:rsidP="00C52FD0">
            <w:pPr>
              <w:pStyle w:val="TableParagraph"/>
              <w:numPr>
                <w:ilvl w:val="0"/>
                <w:numId w:val="17"/>
              </w:numPr>
              <w:tabs>
                <w:tab w:val="left" w:pos="246"/>
              </w:tabs>
              <w:spacing w:before="120"/>
              <w:ind w:right="99" w:firstLine="0"/>
              <w:rPr>
                <w:szCs w:val="20"/>
              </w:rPr>
            </w:pPr>
            <w:r w:rsidRPr="001F68A7">
              <w:rPr>
                <w:szCs w:val="20"/>
              </w:rPr>
              <w:t>“Parent” The Incident Tracking Identifier contained in this data component is the parent of the Incident Tracking Identifier contained</w:t>
            </w:r>
            <w:r w:rsidRPr="001F68A7">
              <w:rPr>
                <w:spacing w:val="-11"/>
                <w:szCs w:val="20"/>
              </w:rPr>
              <w:t xml:space="preserve"> </w:t>
            </w:r>
            <w:r w:rsidRPr="001F68A7">
              <w:rPr>
                <w:szCs w:val="20"/>
              </w:rPr>
              <w:t>in the EIDO</w:t>
            </w:r>
            <w:r w:rsidRPr="001F68A7">
              <w:rPr>
                <w:spacing w:val="-2"/>
                <w:szCs w:val="20"/>
              </w:rPr>
              <w:t xml:space="preserve"> </w:t>
            </w:r>
            <w:r w:rsidRPr="001F68A7">
              <w:rPr>
                <w:szCs w:val="20"/>
              </w:rPr>
              <w:t>header.</w:t>
            </w:r>
          </w:p>
          <w:p w14:paraId="5497773E" w14:textId="77777777" w:rsidR="00C52FD0" w:rsidRPr="001F68A7" w:rsidRDefault="00C52FD0" w:rsidP="00C52FD0">
            <w:pPr>
              <w:pStyle w:val="TableParagraph"/>
              <w:numPr>
                <w:ilvl w:val="0"/>
                <w:numId w:val="17"/>
              </w:numPr>
              <w:tabs>
                <w:tab w:val="left" w:pos="246"/>
              </w:tabs>
              <w:spacing w:before="120"/>
              <w:ind w:right="108" w:firstLine="0"/>
              <w:rPr>
                <w:szCs w:val="20"/>
              </w:rPr>
            </w:pPr>
            <w:r w:rsidRPr="001F68A7">
              <w:rPr>
                <w:szCs w:val="20"/>
              </w:rPr>
              <w:t>“Child” The Incident Tracking Identifier contained in this data component is the child of the Incident Tracking Identifier in the</w:t>
            </w:r>
            <w:r w:rsidRPr="001F68A7">
              <w:rPr>
                <w:spacing w:val="-14"/>
                <w:szCs w:val="20"/>
              </w:rPr>
              <w:t xml:space="preserve"> </w:t>
            </w:r>
            <w:r w:rsidRPr="001F68A7">
              <w:rPr>
                <w:szCs w:val="20"/>
              </w:rPr>
              <w:t>EIDO header.</w:t>
            </w:r>
          </w:p>
          <w:p w14:paraId="51C65E9D" w14:textId="77777777" w:rsidR="00C52FD0" w:rsidRPr="001F68A7" w:rsidRDefault="00C52FD0" w:rsidP="00C52FD0">
            <w:pPr>
              <w:pStyle w:val="TableParagraph"/>
              <w:numPr>
                <w:ilvl w:val="0"/>
                <w:numId w:val="17"/>
              </w:numPr>
              <w:tabs>
                <w:tab w:val="left" w:pos="246"/>
              </w:tabs>
              <w:spacing w:before="121"/>
              <w:ind w:right="245" w:firstLine="0"/>
              <w:rPr>
                <w:szCs w:val="20"/>
              </w:rPr>
            </w:pPr>
            <w:r w:rsidRPr="001F68A7">
              <w:rPr>
                <w:szCs w:val="20"/>
              </w:rPr>
              <w:t>“Related” The Incident Tracking Identifier contained in this data component is related to the Incident Tracking Identifier in the EIDO header, without any parent-child</w:t>
            </w:r>
            <w:r w:rsidRPr="001F68A7">
              <w:rPr>
                <w:spacing w:val="-17"/>
                <w:szCs w:val="20"/>
              </w:rPr>
              <w:t xml:space="preserve"> </w:t>
            </w:r>
            <w:r w:rsidRPr="001F68A7">
              <w:rPr>
                <w:szCs w:val="20"/>
              </w:rPr>
              <w:t>relationship.</w:t>
            </w:r>
          </w:p>
          <w:p w14:paraId="422885C0" w14:textId="77777777" w:rsidR="00C52FD0" w:rsidRPr="001F68A7" w:rsidRDefault="00C52FD0" w:rsidP="00C52FD0">
            <w:pPr>
              <w:pStyle w:val="TableParagraph"/>
              <w:numPr>
                <w:ilvl w:val="0"/>
                <w:numId w:val="17"/>
              </w:numPr>
              <w:tabs>
                <w:tab w:val="left" w:pos="246"/>
              </w:tabs>
              <w:spacing w:before="120"/>
              <w:ind w:right="324" w:firstLine="0"/>
              <w:rPr>
                <w:szCs w:val="20"/>
              </w:rPr>
            </w:pPr>
            <w:r w:rsidRPr="001F68A7">
              <w:rPr>
                <w:szCs w:val="20"/>
              </w:rPr>
              <w:t>“</w:t>
            </w:r>
            <w:proofErr w:type="spellStart"/>
            <w:r w:rsidRPr="001F68A7">
              <w:rPr>
                <w:szCs w:val="20"/>
              </w:rPr>
              <w:t>UnLink</w:t>
            </w:r>
            <w:proofErr w:type="spellEnd"/>
            <w:r w:rsidRPr="001F68A7">
              <w:rPr>
                <w:szCs w:val="20"/>
              </w:rPr>
              <w:t xml:space="preserve">” The Incident Tracking Identifier contained in this data component is </w:t>
            </w:r>
            <w:r w:rsidRPr="001F68A7">
              <w:rPr>
                <w:spacing w:val="-3"/>
                <w:szCs w:val="20"/>
              </w:rPr>
              <w:t xml:space="preserve">unlinked </w:t>
            </w:r>
            <w:r w:rsidRPr="001F68A7">
              <w:rPr>
                <w:szCs w:val="20"/>
              </w:rPr>
              <w:t>from the Incident Tracking Identifier contained in the EIDO Header data component.</w:t>
            </w:r>
          </w:p>
        </w:tc>
      </w:tr>
    </w:tbl>
    <w:p w14:paraId="40B2AF79" w14:textId="77777777" w:rsidR="00782121" w:rsidRDefault="00782121" w:rsidP="00782121">
      <w:pPr>
        <w:spacing w:line="258" w:lineRule="exact"/>
        <w:sectPr w:rsidR="00782121" w:rsidSect="00DC5F00">
          <w:pgSz w:w="15840" w:h="12240" w:orient="landscape"/>
          <w:pgMar w:top="245" w:right="979" w:bottom="504" w:left="245" w:header="720" w:footer="317" w:gutter="0"/>
          <w:cols w:space="720"/>
        </w:sectPr>
      </w:pPr>
    </w:p>
    <w:p w14:paraId="22027A1E" w14:textId="77777777" w:rsidR="00782121" w:rsidRDefault="00782121" w:rsidP="00782121">
      <w:pPr>
        <w:pStyle w:val="BodyText"/>
        <w:spacing w:before="5"/>
        <w:rPr>
          <w:sz w:val="23"/>
        </w:rPr>
      </w:pPr>
    </w:p>
    <w:p w14:paraId="54139D79" w14:textId="1D7108F6" w:rsidR="00782121" w:rsidRDefault="00782121" w:rsidP="002A1C4D">
      <w:pPr>
        <w:pStyle w:val="Heading2"/>
        <w:ind w:left="666"/>
      </w:pPr>
      <w:bookmarkStart w:id="23" w:name="_bookmark4"/>
      <w:bookmarkStart w:id="24" w:name="_TOC_250023"/>
      <w:bookmarkStart w:id="25" w:name="_Toc54356148"/>
      <w:bookmarkEnd w:id="23"/>
      <w:r>
        <w:t>In</w:t>
      </w:r>
      <w:bookmarkEnd w:id="24"/>
      <w:r>
        <w:t>cident Data Component</w:t>
      </w:r>
      <w:bookmarkEnd w:id="25"/>
    </w:p>
    <w:p w14:paraId="0F8D1D3A" w14:textId="77777777" w:rsidR="00782121" w:rsidRDefault="00782121" w:rsidP="00782121">
      <w:pPr>
        <w:tabs>
          <w:tab w:val="left" w:pos="3251"/>
        </w:tabs>
        <w:spacing w:line="276" w:lineRule="auto"/>
        <w:ind w:left="676"/>
      </w:pPr>
      <w:r>
        <w:rPr>
          <w:b/>
        </w:rPr>
        <w:t>Data</w:t>
      </w:r>
      <w:r>
        <w:rPr>
          <w:b/>
          <w:spacing w:val="-3"/>
        </w:rPr>
        <w:t xml:space="preserve"> </w:t>
      </w:r>
      <w:r>
        <w:rPr>
          <w:b/>
        </w:rPr>
        <w:t>Component</w:t>
      </w:r>
      <w:r>
        <w:rPr>
          <w:b/>
          <w:spacing w:val="-2"/>
        </w:rPr>
        <w:t xml:space="preserve"> </w:t>
      </w:r>
      <w:r>
        <w:rPr>
          <w:b/>
        </w:rPr>
        <w:t xml:space="preserve">Use: </w:t>
      </w:r>
      <w:r>
        <w:t>Optional Component</w:t>
      </w:r>
    </w:p>
    <w:p w14:paraId="33A6ED9F" w14:textId="77777777" w:rsidR="00782121" w:rsidRDefault="00782121" w:rsidP="00782121">
      <w:pPr>
        <w:spacing w:line="276" w:lineRule="auto"/>
        <w:ind w:left="676" w:right="9508"/>
      </w:pPr>
      <w:r>
        <w:rPr>
          <w:b/>
        </w:rPr>
        <w:t xml:space="preserve">Minimum: </w:t>
      </w:r>
      <w:r>
        <w:t xml:space="preserve">0 </w:t>
      </w:r>
    </w:p>
    <w:p w14:paraId="25F6C567" w14:textId="77777777" w:rsidR="00782121" w:rsidRDefault="00782121" w:rsidP="00782121">
      <w:pPr>
        <w:spacing w:line="276" w:lineRule="auto"/>
        <w:ind w:left="677" w:right="9504"/>
      </w:pPr>
      <w:r>
        <w:rPr>
          <w:b/>
        </w:rPr>
        <w:t xml:space="preserve">Maximum: </w:t>
      </w:r>
      <w:r>
        <w:rPr>
          <w:spacing w:val="-3"/>
        </w:rPr>
        <w:t>*</w:t>
      </w:r>
    </w:p>
    <w:p w14:paraId="06FFD5B1" w14:textId="77777777" w:rsidR="00782121" w:rsidRDefault="00782121" w:rsidP="00782121">
      <w:pPr>
        <w:tabs>
          <w:tab w:val="left" w:pos="3251"/>
        </w:tabs>
        <w:spacing w:line="276" w:lineRule="auto"/>
        <w:ind w:left="676"/>
      </w:pPr>
      <w:r>
        <w:rPr>
          <w:b/>
        </w:rPr>
        <w:t xml:space="preserve">Child Of: </w:t>
      </w:r>
      <w:r>
        <w:t>EIDO</w:t>
      </w:r>
      <w:r>
        <w:rPr>
          <w:spacing w:val="-1"/>
        </w:rPr>
        <w:t xml:space="preserve"> </w:t>
      </w:r>
      <w:r>
        <w:t>Header</w:t>
      </w:r>
    </w:p>
    <w:p w14:paraId="1FB58F8A" w14:textId="55B5976F" w:rsidR="00782121" w:rsidRDefault="00782121" w:rsidP="00782121">
      <w:pPr>
        <w:pStyle w:val="BodyText"/>
        <w:spacing w:before="121"/>
        <w:ind w:left="676" w:right="123"/>
      </w:pPr>
      <w:r>
        <w:rPr>
          <w:b/>
        </w:rPr>
        <w:t xml:space="preserve">Data Component Description: </w:t>
      </w:r>
      <w:r>
        <w:t xml:space="preserve">The Incident Information data component is optional and is used to exchange general information about emergency incidents gathered by emergency agents, emergency responders, from reporting parties (callers), and devices reporting emergency incidents. </w:t>
      </w:r>
      <w:r w:rsidR="00E80E6F">
        <w:t>A</w:t>
      </w:r>
      <w:r>
        <w:t>gencies responding to the same incident may have different versions of the Incident Information data components for the incident. Each agency's version of the Incident Information data component contains information that is relevant to their agency but may also contain shared information that is common to both agencies.</w:t>
      </w:r>
    </w:p>
    <w:p w14:paraId="1350695E" w14:textId="77777777" w:rsidR="00782121" w:rsidRDefault="00782121" w:rsidP="00782121">
      <w:pPr>
        <w:pStyle w:val="BodyText"/>
        <w:spacing w:before="120"/>
        <w:ind w:left="676" w:right="195"/>
      </w:pPr>
      <w:r>
        <w:t>This module is used to exchange incident update information, as well as for exchanging initial incident creation information. For example, in high priority incidents only partial information may be exchanged between call takers and dispatchers (i.e., the incident’s type and location) while additional information is being collected. This data component is used for the initial, high priority exchange and the subsequent exchange containing the additional information collected after the initial exchange was completed. When multiple callers report a single incident, this data component is used to update involved agents and responders about new information gathered from the other callers.</w:t>
      </w:r>
    </w:p>
    <w:p w14:paraId="0EE6F286" w14:textId="77777777" w:rsidR="00782121" w:rsidRDefault="00782121" w:rsidP="00782121">
      <w:pPr>
        <w:pStyle w:val="BodyText"/>
        <w:spacing w:before="121"/>
        <w:ind w:left="676" w:right="181"/>
      </w:pPr>
      <w:r>
        <w:t>The Incident Information Data Component is also used to exchange general incident information developed during dispatch operations. Call takers, Dispatchers, Emergency Resources, and Emergency Devices can enter information exchanged/carried by this data component.</w:t>
      </w:r>
    </w:p>
    <w:p w14:paraId="4CF2BB12" w14:textId="77777777" w:rsidR="00782121" w:rsidRDefault="00782121" w:rsidP="00782121">
      <w:pPr>
        <w:pStyle w:val="BodyText"/>
        <w:rPr>
          <w:sz w:val="20"/>
        </w:rPr>
      </w:pPr>
    </w:p>
    <w:tbl>
      <w:tblPr>
        <w:tblW w:w="12985"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85"/>
        <w:gridCol w:w="16"/>
        <w:gridCol w:w="739"/>
        <w:gridCol w:w="720"/>
        <w:gridCol w:w="6300"/>
      </w:tblGrid>
      <w:tr w:rsidR="00B27F7E" w:rsidRPr="001F68A7" w14:paraId="2386520C" w14:textId="77777777" w:rsidTr="00E4607B">
        <w:trPr>
          <w:cantSplit/>
          <w:trHeight w:val="576"/>
          <w:tblHeader/>
        </w:trPr>
        <w:tc>
          <w:tcPr>
            <w:tcW w:w="12985" w:type="dxa"/>
            <w:gridSpan w:val="6"/>
            <w:shd w:val="clear" w:color="auto" w:fill="D9D9D9" w:themeFill="background1" w:themeFillShade="D9"/>
            <w:vAlign w:val="center"/>
          </w:tcPr>
          <w:p w14:paraId="02C39060" w14:textId="4D354CBE" w:rsidR="00B27F7E" w:rsidRPr="00B27F7E" w:rsidRDefault="00B27F7E" w:rsidP="00B27F7E">
            <w:pPr>
              <w:pStyle w:val="TableParagraph"/>
              <w:ind w:left="0"/>
              <w:jc w:val="center"/>
              <w:rPr>
                <w:b/>
                <w:szCs w:val="20"/>
              </w:rPr>
            </w:pPr>
            <w:r>
              <w:rPr>
                <w:b/>
                <w:szCs w:val="20"/>
              </w:rPr>
              <w:lastRenderedPageBreak/>
              <w:t>Incident Data Component</w:t>
            </w:r>
          </w:p>
        </w:tc>
      </w:tr>
      <w:tr w:rsidR="00712C55" w:rsidRPr="001F68A7" w14:paraId="37DA6FEC" w14:textId="77777777" w:rsidTr="007B69F8">
        <w:trPr>
          <w:cantSplit/>
          <w:trHeight w:val="1103"/>
          <w:tblHeader/>
        </w:trPr>
        <w:tc>
          <w:tcPr>
            <w:tcW w:w="3625" w:type="dxa"/>
            <w:shd w:val="clear" w:color="auto" w:fill="D9D9D9" w:themeFill="background1" w:themeFillShade="D9"/>
            <w:vAlign w:val="bottom"/>
          </w:tcPr>
          <w:p w14:paraId="4BE69604" w14:textId="033F88C5" w:rsidR="00712C55" w:rsidRPr="001F68A7" w:rsidRDefault="00712C55" w:rsidP="007B69F8">
            <w:pPr>
              <w:pStyle w:val="TableParagraph"/>
              <w:ind w:left="0"/>
              <w:jc w:val="center"/>
              <w:rPr>
                <w:szCs w:val="20"/>
              </w:rPr>
            </w:pPr>
            <w:r w:rsidRPr="001F68A7">
              <w:rPr>
                <w:b/>
                <w:szCs w:val="20"/>
              </w:rPr>
              <w:t>JSON Name</w:t>
            </w:r>
          </w:p>
        </w:tc>
        <w:tc>
          <w:tcPr>
            <w:tcW w:w="1585" w:type="dxa"/>
            <w:shd w:val="clear" w:color="auto" w:fill="D9D9D9" w:themeFill="background1" w:themeFillShade="D9"/>
            <w:vAlign w:val="bottom"/>
          </w:tcPr>
          <w:p w14:paraId="34156186" w14:textId="77777777" w:rsidR="00712C55" w:rsidRPr="001F68A7" w:rsidRDefault="00712C55" w:rsidP="007B69F8">
            <w:pPr>
              <w:pStyle w:val="TableParagraph"/>
              <w:ind w:left="244" w:right="120" w:firstLine="4"/>
              <w:jc w:val="center"/>
              <w:rPr>
                <w:b/>
                <w:szCs w:val="20"/>
              </w:rPr>
            </w:pPr>
            <w:r w:rsidRPr="001F68A7">
              <w:rPr>
                <w:b/>
                <w:szCs w:val="20"/>
              </w:rPr>
              <w:t>Use (required, optional,</w:t>
            </w:r>
          </w:p>
          <w:p w14:paraId="334B1EEF" w14:textId="77777777" w:rsidR="00712C55" w:rsidRPr="001F68A7" w:rsidRDefault="00712C55" w:rsidP="007B69F8">
            <w:pPr>
              <w:pStyle w:val="TableParagraph"/>
              <w:spacing w:line="276" w:lineRule="exact"/>
              <w:ind w:left="143" w:right="133" w:hanging="2"/>
              <w:jc w:val="center"/>
              <w:rPr>
                <w:b/>
                <w:szCs w:val="20"/>
              </w:rPr>
            </w:pPr>
            <w:r w:rsidRPr="001F68A7">
              <w:rPr>
                <w:b/>
                <w:szCs w:val="20"/>
              </w:rPr>
              <w:t>conditional)</w:t>
            </w:r>
          </w:p>
        </w:tc>
        <w:tc>
          <w:tcPr>
            <w:tcW w:w="755" w:type="dxa"/>
            <w:gridSpan w:val="2"/>
            <w:shd w:val="clear" w:color="auto" w:fill="D9D9D9" w:themeFill="background1" w:themeFillShade="D9"/>
            <w:vAlign w:val="bottom"/>
          </w:tcPr>
          <w:p w14:paraId="10C8034B" w14:textId="77777777" w:rsidR="00712C55" w:rsidRPr="001F68A7" w:rsidRDefault="00712C55" w:rsidP="007B69F8">
            <w:pPr>
              <w:pStyle w:val="TableParagraph"/>
              <w:ind w:left="239" w:right="130" w:hanging="84"/>
              <w:jc w:val="center"/>
              <w:rPr>
                <w:b/>
                <w:szCs w:val="20"/>
              </w:rPr>
            </w:pPr>
            <w:r w:rsidRPr="001F68A7">
              <w:rPr>
                <w:b/>
                <w:szCs w:val="20"/>
              </w:rPr>
              <w:t>Min</w:t>
            </w:r>
          </w:p>
        </w:tc>
        <w:tc>
          <w:tcPr>
            <w:tcW w:w="720" w:type="dxa"/>
            <w:shd w:val="clear" w:color="auto" w:fill="D9D9D9" w:themeFill="background1" w:themeFillShade="D9"/>
            <w:vAlign w:val="bottom"/>
          </w:tcPr>
          <w:p w14:paraId="7B897B2F" w14:textId="77777777" w:rsidR="00712C55" w:rsidRPr="001F68A7" w:rsidRDefault="00712C55" w:rsidP="007B69F8">
            <w:pPr>
              <w:pStyle w:val="TableParagraph"/>
              <w:ind w:left="0" w:right="195"/>
              <w:jc w:val="center"/>
              <w:rPr>
                <w:b/>
                <w:szCs w:val="20"/>
              </w:rPr>
            </w:pPr>
            <w:r w:rsidRPr="001F68A7">
              <w:rPr>
                <w:b/>
                <w:szCs w:val="20"/>
              </w:rPr>
              <w:t>Max</w:t>
            </w:r>
          </w:p>
        </w:tc>
        <w:tc>
          <w:tcPr>
            <w:tcW w:w="6300" w:type="dxa"/>
            <w:shd w:val="clear" w:color="auto" w:fill="D9D9D9" w:themeFill="background1" w:themeFillShade="D9"/>
            <w:vAlign w:val="bottom"/>
          </w:tcPr>
          <w:p w14:paraId="5DB65B53" w14:textId="77777777" w:rsidR="00712C55" w:rsidRPr="001F68A7" w:rsidRDefault="00712C55" w:rsidP="007B69F8">
            <w:pPr>
              <w:pStyle w:val="TableParagraph"/>
              <w:spacing w:line="273" w:lineRule="exact"/>
              <w:ind w:left="106"/>
              <w:jc w:val="center"/>
              <w:rPr>
                <w:b/>
                <w:szCs w:val="20"/>
              </w:rPr>
            </w:pPr>
            <w:r w:rsidRPr="001F68A7">
              <w:rPr>
                <w:b/>
                <w:szCs w:val="20"/>
              </w:rPr>
              <w:t>Description</w:t>
            </w:r>
          </w:p>
        </w:tc>
      </w:tr>
      <w:tr w:rsidR="00712C55" w:rsidRPr="001F68A7" w14:paraId="360C8ECA" w14:textId="77777777" w:rsidTr="00712C55">
        <w:trPr>
          <w:cantSplit/>
          <w:trHeight w:val="948"/>
        </w:trPr>
        <w:tc>
          <w:tcPr>
            <w:tcW w:w="3625" w:type="dxa"/>
          </w:tcPr>
          <w:p w14:paraId="2C18E474" w14:textId="704EF639" w:rsidR="00712C55" w:rsidRPr="001F68A7" w:rsidRDefault="00B6409F" w:rsidP="00712C55">
            <w:pPr>
              <w:pStyle w:val="TableParagraph"/>
              <w:rPr>
                <w:szCs w:val="20"/>
              </w:rPr>
            </w:pPr>
            <w:proofErr w:type="spellStart"/>
            <w:r>
              <w:rPr>
                <w:szCs w:val="20"/>
              </w:rPr>
              <w:t>i</w:t>
            </w:r>
            <w:r w:rsidR="00712C55" w:rsidRPr="001F68A7">
              <w:rPr>
                <w:szCs w:val="20"/>
              </w:rPr>
              <w:t>ncident</w:t>
            </w:r>
            <w:r w:rsidR="000B2204">
              <w:rPr>
                <w:szCs w:val="20"/>
              </w:rPr>
              <w:t>TypeInternal</w:t>
            </w:r>
            <w:r w:rsidR="00712C55" w:rsidRPr="001F68A7">
              <w:rPr>
                <w:szCs w:val="20"/>
              </w:rPr>
              <w:t>Code</w:t>
            </w:r>
            <w:proofErr w:type="spellEnd"/>
          </w:p>
        </w:tc>
        <w:tc>
          <w:tcPr>
            <w:tcW w:w="1585" w:type="dxa"/>
          </w:tcPr>
          <w:p w14:paraId="0FA484DA" w14:textId="77777777" w:rsidR="00712C55" w:rsidRPr="001F68A7" w:rsidRDefault="00712C55" w:rsidP="00712C55">
            <w:pPr>
              <w:pStyle w:val="TableParagraph"/>
              <w:spacing w:line="268" w:lineRule="exact"/>
              <w:ind w:left="125" w:right="114"/>
              <w:jc w:val="center"/>
              <w:rPr>
                <w:szCs w:val="20"/>
              </w:rPr>
            </w:pPr>
            <w:r w:rsidRPr="001F68A7">
              <w:rPr>
                <w:szCs w:val="20"/>
              </w:rPr>
              <w:t>Optional</w:t>
            </w:r>
          </w:p>
        </w:tc>
        <w:tc>
          <w:tcPr>
            <w:tcW w:w="755" w:type="dxa"/>
            <w:gridSpan w:val="2"/>
          </w:tcPr>
          <w:p w14:paraId="3589469C" w14:textId="77777777" w:rsidR="00712C55" w:rsidRPr="001F68A7" w:rsidRDefault="00712C55" w:rsidP="00712C55">
            <w:pPr>
              <w:pStyle w:val="TableParagraph"/>
              <w:spacing w:line="268" w:lineRule="exact"/>
              <w:ind w:left="11"/>
              <w:jc w:val="center"/>
              <w:rPr>
                <w:szCs w:val="20"/>
              </w:rPr>
            </w:pPr>
            <w:r w:rsidRPr="001F68A7">
              <w:rPr>
                <w:szCs w:val="20"/>
              </w:rPr>
              <w:t>0</w:t>
            </w:r>
          </w:p>
        </w:tc>
        <w:tc>
          <w:tcPr>
            <w:tcW w:w="720" w:type="dxa"/>
          </w:tcPr>
          <w:p w14:paraId="6E6696FA" w14:textId="77777777" w:rsidR="00712C55" w:rsidRPr="001F68A7" w:rsidRDefault="00712C55" w:rsidP="00712C55">
            <w:pPr>
              <w:pStyle w:val="TableParagraph"/>
              <w:spacing w:line="268" w:lineRule="exact"/>
              <w:ind w:left="16"/>
              <w:jc w:val="center"/>
              <w:rPr>
                <w:szCs w:val="20"/>
              </w:rPr>
            </w:pPr>
            <w:r w:rsidRPr="001F68A7">
              <w:rPr>
                <w:szCs w:val="20"/>
              </w:rPr>
              <w:t>1</w:t>
            </w:r>
          </w:p>
        </w:tc>
        <w:tc>
          <w:tcPr>
            <w:tcW w:w="6300" w:type="dxa"/>
          </w:tcPr>
          <w:p w14:paraId="66B033DE" w14:textId="75BDB938" w:rsidR="000B2204" w:rsidRDefault="000B2204" w:rsidP="00712C55">
            <w:pPr>
              <w:pStyle w:val="TableParagraph"/>
              <w:ind w:left="108"/>
              <w:rPr>
                <w:szCs w:val="20"/>
              </w:rPr>
            </w:pPr>
            <w:r w:rsidRPr="001F68A7">
              <w:rPr>
                <w:szCs w:val="20"/>
              </w:rPr>
              <w:t xml:space="preserve">An alphanumeric code indicating the </w:t>
            </w:r>
            <w:r>
              <w:rPr>
                <w:szCs w:val="20"/>
              </w:rPr>
              <w:t>category</w:t>
            </w:r>
            <w:r w:rsidRPr="001F68A7">
              <w:rPr>
                <w:szCs w:val="20"/>
              </w:rPr>
              <w:t xml:space="preserve"> of the incident</w:t>
            </w:r>
            <w:r>
              <w:rPr>
                <w:szCs w:val="20"/>
              </w:rPr>
              <w:t xml:space="preserve">. </w:t>
            </w:r>
            <w:r w:rsidRPr="001F68A7">
              <w:rPr>
                <w:szCs w:val="20"/>
              </w:rPr>
              <w:t>This is the internal code used by the</w:t>
            </w:r>
            <w:r>
              <w:rPr>
                <w:szCs w:val="20"/>
              </w:rPr>
              <w:t xml:space="preserve"> </w:t>
            </w:r>
            <w:r w:rsidRPr="001F68A7">
              <w:rPr>
                <w:szCs w:val="20"/>
              </w:rPr>
              <w:t>local agencies involved in the incident.</w:t>
            </w:r>
          </w:p>
          <w:p w14:paraId="4B37C850" w14:textId="597DDCAD" w:rsidR="00712C55" w:rsidRPr="001F68A7" w:rsidRDefault="00E80E6F" w:rsidP="00712C55">
            <w:pPr>
              <w:pStyle w:val="TableParagraph"/>
              <w:ind w:left="108"/>
              <w:rPr>
                <w:szCs w:val="20"/>
              </w:rPr>
            </w:pPr>
            <w:r>
              <w:rPr>
                <w:szCs w:val="20"/>
              </w:rPr>
              <w:t xml:space="preserve"> </w:t>
            </w:r>
          </w:p>
        </w:tc>
      </w:tr>
      <w:tr w:rsidR="00712C55" w:rsidRPr="001F68A7" w14:paraId="190FC3DB" w14:textId="77777777" w:rsidTr="00712C55">
        <w:trPr>
          <w:cantSplit/>
          <w:trHeight w:val="948"/>
        </w:trPr>
        <w:tc>
          <w:tcPr>
            <w:tcW w:w="3625" w:type="dxa"/>
          </w:tcPr>
          <w:p w14:paraId="0E41DCB0" w14:textId="28AE9DDF" w:rsidR="00712C55" w:rsidRPr="001F68A7" w:rsidRDefault="00B6409F" w:rsidP="00712C55">
            <w:pPr>
              <w:pStyle w:val="TableParagraph"/>
              <w:rPr>
                <w:szCs w:val="20"/>
              </w:rPr>
            </w:pPr>
            <w:proofErr w:type="spellStart"/>
            <w:r>
              <w:rPr>
                <w:szCs w:val="20"/>
              </w:rPr>
              <w:t>i</w:t>
            </w:r>
            <w:r w:rsidR="00712C55" w:rsidRPr="001F68A7">
              <w:rPr>
                <w:szCs w:val="20"/>
              </w:rPr>
              <w:t>ncident</w:t>
            </w:r>
            <w:r w:rsidR="00A54332">
              <w:rPr>
                <w:szCs w:val="20"/>
              </w:rPr>
              <w:t>TypeInternal</w:t>
            </w:r>
            <w:r w:rsidR="00712C55" w:rsidRPr="001F68A7">
              <w:rPr>
                <w:szCs w:val="20"/>
              </w:rPr>
              <w:t>Text</w:t>
            </w:r>
            <w:proofErr w:type="spellEnd"/>
          </w:p>
        </w:tc>
        <w:tc>
          <w:tcPr>
            <w:tcW w:w="1585" w:type="dxa"/>
          </w:tcPr>
          <w:p w14:paraId="7E0C0F7C" w14:textId="77777777" w:rsidR="00712C55" w:rsidRPr="001F68A7" w:rsidRDefault="00712C55" w:rsidP="00712C55">
            <w:pPr>
              <w:pStyle w:val="TableParagraph"/>
              <w:spacing w:line="268" w:lineRule="exact"/>
              <w:ind w:left="125" w:right="114"/>
              <w:jc w:val="center"/>
              <w:rPr>
                <w:szCs w:val="20"/>
              </w:rPr>
            </w:pPr>
            <w:r w:rsidRPr="001F68A7">
              <w:rPr>
                <w:szCs w:val="20"/>
              </w:rPr>
              <w:t>Optional</w:t>
            </w:r>
          </w:p>
        </w:tc>
        <w:tc>
          <w:tcPr>
            <w:tcW w:w="755" w:type="dxa"/>
            <w:gridSpan w:val="2"/>
          </w:tcPr>
          <w:p w14:paraId="2FBAF718" w14:textId="77777777" w:rsidR="00712C55" w:rsidRPr="001F68A7" w:rsidRDefault="00712C55" w:rsidP="00712C55">
            <w:pPr>
              <w:pStyle w:val="TableParagraph"/>
              <w:spacing w:line="268" w:lineRule="exact"/>
              <w:ind w:left="11"/>
              <w:jc w:val="center"/>
              <w:rPr>
                <w:szCs w:val="20"/>
              </w:rPr>
            </w:pPr>
            <w:r w:rsidRPr="001F68A7">
              <w:rPr>
                <w:szCs w:val="20"/>
              </w:rPr>
              <w:t>0</w:t>
            </w:r>
          </w:p>
        </w:tc>
        <w:tc>
          <w:tcPr>
            <w:tcW w:w="720" w:type="dxa"/>
          </w:tcPr>
          <w:p w14:paraId="32A60EB0" w14:textId="77777777" w:rsidR="00712C55" w:rsidRPr="001F68A7" w:rsidRDefault="00712C55" w:rsidP="00712C55">
            <w:pPr>
              <w:pStyle w:val="TableParagraph"/>
              <w:spacing w:line="268" w:lineRule="exact"/>
              <w:ind w:left="16"/>
              <w:jc w:val="center"/>
              <w:rPr>
                <w:szCs w:val="20"/>
              </w:rPr>
            </w:pPr>
            <w:r w:rsidRPr="001F68A7">
              <w:rPr>
                <w:szCs w:val="20"/>
              </w:rPr>
              <w:t>1</w:t>
            </w:r>
          </w:p>
        </w:tc>
        <w:tc>
          <w:tcPr>
            <w:tcW w:w="6300" w:type="dxa"/>
          </w:tcPr>
          <w:p w14:paraId="194F7A33" w14:textId="5FEB2977" w:rsidR="00712C55" w:rsidRPr="001F68A7" w:rsidRDefault="00E80E6F" w:rsidP="00712C55">
            <w:pPr>
              <w:pStyle w:val="TableParagraph"/>
              <w:ind w:left="108"/>
              <w:rPr>
                <w:szCs w:val="20"/>
              </w:rPr>
            </w:pPr>
            <w:r>
              <w:rPr>
                <w:szCs w:val="20"/>
              </w:rPr>
              <w:t xml:space="preserve">Textual description </w:t>
            </w:r>
            <w:r w:rsidR="000B2204" w:rsidRPr="001F68A7">
              <w:rPr>
                <w:szCs w:val="20"/>
              </w:rPr>
              <w:t xml:space="preserve">indicating the </w:t>
            </w:r>
            <w:r w:rsidR="000B2204">
              <w:rPr>
                <w:szCs w:val="20"/>
              </w:rPr>
              <w:t>category</w:t>
            </w:r>
            <w:r w:rsidR="000B2204" w:rsidRPr="001F68A7">
              <w:rPr>
                <w:szCs w:val="20"/>
              </w:rPr>
              <w:t xml:space="preserve"> of the incident</w:t>
            </w:r>
            <w:r w:rsidR="000B2204">
              <w:rPr>
                <w:szCs w:val="20"/>
              </w:rPr>
              <w:t xml:space="preserve">. </w:t>
            </w:r>
            <w:r w:rsidR="000B2204" w:rsidRPr="001F68A7">
              <w:rPr>
                <w:szCs w:val="20"/>
              </w:rPr>
              <w:t xml:space="preserve">This is the internal </w:t>
            </w:r>
            <w:r w:rsidR="00886534">
              <w:rPr>
                <w:szCs w:val="20"/>
              </w:rPr>
              <w:t>text</w:t>
            </w:r>
            <w:r w:rsidR="000B2204" w:rsidRPr="001F68A7">
              <w:rPr>
                <w:szCs w:val="20"/>
              </w:rPr>
              <w:t xml:space="preserve"> used by the</w:t>
            </w:r>
            <w:r w:rsidR="000B2204">
              <w:rPr>
                <w:szCs w:val="20"/>
              </w:rPr>
              <w:t xml:space="preserve"> </w:t>
            </w:r>
            <w:r w:rsidR="000B2204" w:rsidRPr="001F68A7">
              <w:rPr>
                <w:szCs w:val="20"/>
              </w:rPr>
              <w:t>local agencies involved in the incident.</w:t>
            </w:r>
          </w:p>
        </w:tc>
      </w:tr>
      <w:tr w:rsidR="00712C55" w:rsidRPr="001F68A7" w14:paraId="20851052" w14:textId="77777777" w:rsidTr="00712C55">
        <w:trPr>
          <w:cantSplit/>
          <w:trHeight w:val="2208"/>
        </w:trPr>
        <w:tc>
          <w:tcPr>
            <w:tcW w:w="3625" w:type="dxa"/>
          </w:tcPr>
          <w:p w14:paraId="387C2B9D" w14:textId="565B9E46" w:rsidR="00712C55" w:rsidRPr="001F68A7" w:rsidRDefault="00B6409F" w:rsidP="00712C55">
            <w:pPr>
              <w:pStyle w:val="TableParagraph"/>
              <w:rPr>
                <w:szCs w:val="20"/>
              </w:rPr>
            </w:pPr>
            <w:proofErr w:type="spellStart"/>
            <w:r>
              <w:rPr>
                <w:szCs w:val="20"/>
              </w:rPr>
              <w:t>i</w:t>
            </w:r>
            <w:r w:rsidR="00712C55" w:rsidRPr="001F68A7">
              <w:rPr>
                <w:szCs w:val="20"/>
              </w:rPr>
              <w:t>ncidentTypeCommonRegistryText</w:t>
            </w:r>
            <w:proofErr w:type="spellEnd"/>
          </w:p>
        </w:tc>
        <w:tc>
          <w:tcPr>
            <w:tcW w:w="1585" w:type="dxa"/>
          </w:tcPr>
          <w:p w14:paraId="0F4F791D" w14:textId="77777777" w:rsidR="00712C55" w:rsidRPr="001F68A7" w:rsidRDefault="00712C55" w:rsidP="00712C55">
            <w:pPr>
              <w:pStyle w:val="TableParagraph"/>
              <w:spacing w:line="268" w:lineRule="exact"/>
              <w:ind w:left="120" w:right="114"/>
              <w:jc w:val="center"/>
              <w:rPr>
                <w:szCs w:val="20"/>
              </w:rPr>
            </w:pPr>
            <w:r w:rsidRPr="001F68A7">
              <w:rPr>
                <w:szCs w:val="20"/>
              </w:rPr>
              <w:t>Required</w:t>
            </w:r>
          </w:p>
        </w:tc>
        <w:tc>
          <w:tcPr>
            <w:tcW w:w="755" w:type="dxa"/>
            <w:gridSpan w:val="2"/>
          </w:tcPr>
          <w:p w14:paraId="76E5F70B" w14:textId="77777777" w:rsidR="00712C55" w:rsidRPr="001F68A7" w:rsidRDefault="00712C55" w:rsidP="00712C55">
            <w:pPr>
              <w:pStyle w:val="TableParagraph"/>
              <w:spacing w:line="268" w:lineRule="exact"/>
              <w:ind w:left="11"/>
              <w:jc w:val="center"/>
              <w:rPr>
                <w:szCs w:val="20"/>
              </w:rPr>
            </w:pPr>
            <w:r w:rsidRPr="001F68A7">
              <w:rPr>
                <w:szCs w:val="20"/>
              </w:rPr>
              <w:t>1</w:t>
            </w:r>
          </w:p>
        </w:tc>
        <w:tc>
          <w:tcPr>
            <w:tcW w:w="720" w:type="dxa"/>
          </w:tcPr>
          <w:p w14:paraId="6F4352F6" w14:textId="77777777" w:rsidR="00712C55" w:rsidRPr="001F68A7" w:rsidRDefault="00712C55" w:rsidP="00712C55">
            <w:pPr>
              <w:pStyle w:val="TableParagraph"/>
              <w:spacing w:line="268" w:lineRule="exact"/>
              <w:ind w:left="16"/>
              <w:jc w:val="center"/>
              <w:rPr>
                <w:szCs w:val="20"/>
              </w:rPr>
            </w:pPr>
            <w:r w:rsidRPr="001F68A7">
              <w:rPr>
                <w:szCs w:val="20"/>
              </w:rPr>
              <w:t>1</w:t>
            </w:r>
          </w:p>
        </w:tc>
        <w:tc>
          <w:tcPr>
            <w:tcW w:w="6300" w:type="dxa"/>
          </w:tcPr>
          <w:p w14:paraId="231CBCD6" w14:textId="596049C4" w:rsidR="00712C55" w:rsidRPr="001F68A7" w:rsidRDefault="00712C55" w:rsidP="00914A6E">
            <w:pPr>
              <w:pStyle w:val="TableParagraph"/>
              <w:ind w:left="108" w:right="211"/>
              <w:rPr>
                <w:szCs w:val="20"/>
              </w:rPr>
            </w:pPr>
            <w:r w:rsidRPr="001F68A7">
              <w:rPr>
                <w:szCs w:val="20"/>
              </w:rPr>
              <w:t>Incident type code that is available in the EIDO Registries (see Sec</w:t>
            </w:r>
            <w:hyperlink w:anchor="_Incident_Type_–" w:history="1">
              <w:r w:rsidRPr="001F68A7">
                <w:rPr>
                  <w:szCs w:val="20"/>
                </w:rPr>
                <w:t xml:space="preserve">tion </w:t>
              </w:r>
              <w:r>
                <w:rPr>
                  <w:szCs w:val="20"/>
                </w:rPr>
                <w:t>3</w:t>
              </w:r>
              <w:r w:rsidRPr="001F68A7">
                <w:rPr>
                  <w:szCs w:val="20"/>
                </w:rPr>
                <w:t>.3</w:t>
              </w:r>
            </w:hyperlink>
            <w:r w:rsidRPr="001F68A7">
              <w:rPr>
                <w:szCs w:val="20"/>
              </w:rPr>
              <w:t>, below, for the registry description) and that most closely corresponds to the Incident Type internal code. APCO has developed an ANS set of globally unique common incident type codes (APCO ANS 2.103.1-2012), which form the</w:t>
            </w:r>
            <w:r w:rsidR="00914A6E">
              <w:rPr>
                <w:szCs w:val="20"/>
              </w:rPr>
              <w:t xml:space="preserve"> </w:t>
            </w:r>
            <w:r w:rsidRPr="001F68A7">
              <w:rPr>
                <w:szCs w:val="20"/>
              </w:rPr>
              <w:t>basis for this registry.</w:t>
            </w:r>
            <w:r>
              <w:rPr>
                <w:szCs w:val="20"/>
              </w:rPr>
              <w:t xml:space="preserve"> </w:t>
            </w:r>
            <w:r w:rsidRPr="001F68A7">
              <w:rPr>
                <w:szCs w:val="20"/>
              </w:rPr>
              <w:t>Each Agency should maintain a mapping of its Internal Incident Types (</w:t>
            </w:r>
            <w:proofErr w:type="spellStart"/>
            <w:r w:rsidRPr="001F68A7">
              <w:rPr>
                <w:szCs w:val="20"/>
              </w:rPr>
              <w:t>IncidentTypeInternal</w:t>
            </w:r>
            <w:proofErr w:type="spellEnd"/>
            <w:r w:rsidRPr="001F68A7">
              <w:rPr>
                <w:szCs w:val="20"/>
              </w:rPr>
              <w:t>) to the list of Common Incident Types (</w:t>
            </w:r>
            <w:proofErr w:type="spellStart"/>
            <w:r w:rsidRPr="001F68A7">
              <w:rPr>
                <w:szCs w:val="20"/>
              </w:rPr>
              <w:t>IncidentTypeCommon</w:t>
            </w:r>
            <w:proofErr w:type="spellEnd"/>
            <w:r w:rsidRPr="001F68A7">
              <w:rPr>
                <w:szCs w:val="20"/>
              </w:rPr>
              <w:t>). The Common Incident Type should be selected from this mapping when the EIDO is created to identify the incident type using</w:t>
            </w:r>
            <w:r w:rsidR="00914A6E">
              <w:rPr>
                <w:szCs w:val="20"/>
              </w:rPr>
              <w:t xml:space="preserve"> </w:t>
            </w:r>
            <w:r w:rsidRPr="001F68A7">
              <w:rPr>
                <w:szCs w:val="20"/>
              </w:rPr>
              <w:t>a common code that is globally understood.</w:t>
            </w:r>
          </w:p>
        </w:tc>
      </w:tr>
      <w:tr w:rsidR="00712C55" w:rsidRPr="001F68A7" w14:paraId="722C453C" w14:textId="77777777" w:rsidTr="00712C55">
        <w:trPr>
          <w:trHeight w:val="1106"/>
        </w:trPr>
        <w:tc>
          <w:tcPr>
            <w:tcW w:w="3625" w:type="dxa"/>
          </w:tcPr>
          <w:p w14:paraId="77A888A1" w14:textId="3CE5B3AE" w:rsidR="00712C55" w:rsidRPr="001F68A7" w:rsidRDefault="00B6409F" w:rsidP="00712C55">
            <w:pPr>
              <w:pStyle w:val="TableParagraph"/>
              <w:ind w:right="402"/>
              <w:rPr>
                <w:szCs w:val="20"/>
              </w:rPr>
            </w:pPr>
            <w:proofErr w:type="spellStart"/>
            <w:r>
              <w:rPr>
                <w:szCs w:val="20"/>
              </w:rPr>
              <w:t>i</w:t>
            </w:r>
            <w:r w:rsidR="00712C55" w:rsidRPr="001F68A7">
              <w:rPr>
                <w:szCs w:val="20"/>
              </w:rPr>
              <w:t>ncidentStatusInternalText</w:t>
            </w:r>
            <w:proofErr w:type="spellEnd"/>
          </w:p>
        </w:tc>
        <w:tc>
          <w:tcPr>
            <w:tcW w:w="1585" w:type="dxa"/>
          </w:tcPr>
          <w:p w14:paraId="72787E25" w14:textId="77777777" w:rsidR="00712C55" w:rsidRPr="001F68A7" w:rsidRDefault="00712C55" w:rsidP="00712C55">
            <w:pPr>
              <w:pStyle w:val="TableParagraph"/>
              <w:spacing w:line="270" w:lineRule="exact"/>
              <w:ind w:left="125" w:right="114"/>
              <w:jc w:val="center"/>
              <w:rPr>
                <w:szCs w:val="20"/>
              </w:rPr>
            </w:pPr>
            <w:r w:rsidRPr="001F68A7">
              <w:rPr>
                <w:szCs w:val="20"/>
              </w:rPr>
              <w:t>Optional</w:t>
            </w:r>
          </w:p>
        </w:tc>
        <w:tc>
          <w:tcPr>
            <w:tcW w:w="755" w:type="dxa"/>
            <w:gridSpan w:val="2"/>
          </w:tcPr>
          <w:p w14:paraId="138C5911" w14:textId="77777777" w:rsidR="00712C55" w:rsidRPr="001F68A7" w:rsidRDefault="00712C55" w:rsidP="00712C55">
            <w:pPr>
              <w:pStyle w:val="TableParagraph"/>
              <w:spacing w:line="270" w:lineRule="exact"/>
              <w:ind w:left="11"/>
              <w:jc w:val="center"/>
              <w:rPr>
                <w:szCs w:val="20"/>
              </w:rPr>
            </w:pPr>
            <w:r w:rsidRPr="001F68A7">
              <w:rPr>
                <w:szCs w:val="20"/>
              </w:rPr>
              <w:t>0</w:t>
            </w:r>
          </w:p>
        </w:tc>
        <w:tc>
          <w:tcPr>
            <w:tcW w:w="720" w:type="dxa"/>
          </w:tcPr>
          <w:p w14:paraId="0A418BF7" w14:textId="77777777" w:rsidR="00712C55" w:rsidRPr="001F68A7" w:rsidRDefault="00712C55" w:rsidP="00712C55">
            <w:pPr>
              <w:pStyle w:val="TableParagraph"/>
              <w:spacing w:line="270" w:lineRule="exact"/>
              <w:ind w:left="141" w:right="130"/>
              <w:jc w:val="center"/>
              <w:rPr>
                <w:szCs w:val="20"/>
              </w:rPr>
            </w:pPr>
            <w:r w:rsidRPr="001F68A7">
              <w:rPr>
                <w:szCs w:val="20"/>
              </w:rPr>
              <w:t>*</w:t>
            </w:r>
          </w:p>
        </w:tc>
        <w:tc>
          <w:tcPr>
            <w:tcW w:w="6300" w:type="dxa"/>
          </w:tcPr>
          <w:p w14:paraId="20A84358" w14:textId="7AE5D4CC" w:rsidR="00712C55" w:rsidRPr="001F68A7" w:rsidRDefault="00712C55" w:rsidP="00914A6E">
            <w:pPr>
              <w:pStyle w:val="TableParagraph"/>
              <w:ind w:left="108" w:right="204"/>
              <w:jc w:val="both"/>
              <w:rPr>
                <w:szCs w:val="20"/>
              </w:rPr>
            </w:pPr>
            <w:r w:rsidRPr="001F68A7">
              <w:rPr>
                <w:szCs w:val="20"/>
              </w:rPr>
              <w:t>An alphanumeric code indicating the status of the incident (active, closed, structure cleared, etc.). This is the internal code used by the</w:t>
            </w:r>
            <w:r w:rsidR="00914A6E">
              <w:rPr>
                <w:szCs w:val="20"/>
              </w:rPr>
              <w:t xml:space="preserve"> </w:t>
            </w:r>
            <w:r w:rsidRPr="001F68A7">
              <w:rPr>
                <w:szCs w:val="20"/>
              </w:rPr>
              <w:t>local agencies involved in the incident.</w:t>
            </w:r>
          </w:p>
        </w:tc>
      </w:tr>
      <w:tr w:rsidR="00712C55" w:rsidRPr="001F68A7" w14:paraId="5E3D915B" w14:textId="77777777" w:rsidTr="00712C55">
        <w:trPr>
          <w:trHeight w:val="1658"/>
        </w:trPr>
        <w:tc>
          <w:tcPr>
            <w:tcW w:w="3625" w:type="dxa"/>
          </w:tcPr>
          <w:p w14:paraId="3732A327" w14:textId="2F9422E8" w:rsidR="00712C55" w:rsidRPr="001F68A7" w:rsidRDefault="00B6409F" w:rsidP="00712C55">
            <w:pPr>
              <w:pStyle w:val="TableParagraph"/>
              <w:ind w:left="110"/>
              <w:rPr>
                <w:szCs w:val="20"/>
              </w:rPr>
            </w:pPr>
            <w:proofErr w:type="spellStart"/>
            <w:r>
              <w:rPr>
                <w:szCs w:val="20"/>
              </w:rPr>
              <w:lastRenderedPageBreak/>
              <w:t>i</w:t>
            </w:r>
            <w:r w:rsidR="00712C55" w:rsidRPr="001F68A7">
              <w:rPr>
                <w:szCs w:val="20"/>
              </w:rPr>
              <w:t>ncidentStatusCommonRegistry</w:t>
            </w:r>
            <w:proofErr w:type="spellEnd"/>
          </w:p>
          <w:p w14:paraId="52E7F6FE" w14:textId="2CA9F393" w:rsidR="00712C55" w:rsidRPr="001F68A7" w:rsidRDefault="00712C55" w:rsidP="00712C55">
            <w:pPr>
              <w:pStyle w:val="TableParagraph"/>
              <w:ind w:right="402"/>
              <w:rPr>
                <w:szCs w:val="20"/>
              </w:rPr>
            </w:pPr>
            <w:r w:rsidRPr="001F68A7">
              <w:rPr>
                <w:szCs w:val="20"/>
              </w:rPr>
              <w:t>Text</w:t>
            </w:r>
          </w:p>
        </w:tc>
        <w:tc>
          <w:tcPr>
            <w:tcW w:w="1585" w:type="dxa"/>
          </w:tcPr>
          <w:p w14:paraId="42BAB0B2" w14:textId="77777777" w:rsidR="00712C55" w:rsidRPr="001F68A7" w:rsidRDefault="00712C55" w:rsidP="00712C55">
            <w:pPr>
              <w:pStyle w:val="TableParagraph"/>
              <w:spacing w:line="270" w:lineRule="exact"/>
              <w:ind w:left="125" w:right="114"/>
              <w:jc w:val="center"/>
              <w:rPr>
                <w:szCs w:val="20"/>
              </w:rPr>
            </w:pPr>
            <w:r w:rsidRPr="001F68A7">
              <w:rPr>
                <w:szCs w:val="20"/>
              </w:rPr>
              <w:t>Optional</w:t>
            </w:r>
          </w:p>
        </w:tc>
        <w:tc>
          <w:tcPr>
            <w:tcW w:w="755" w:type="dxa"/>
            <w:gridSpan w:val="2"/>
          </w:tcPr>
          <w:p w14:paraId="0F196A25" w14:textId="77777777" w:rsidR="00712C55" w:rsidRPr="001F68A7" w:rsidRDefault="00712C55" w:rsidP="00712C55">
            <w:pPr>
              <w:pStyle w:val="TableParagraph"/>
              <w:spacing w:line="270" w:lineRule="exact"/>
              <w:ind w:left="11"/>
              <w:jc w:val="center"/>
              <w:rPr>
                <w:szCs w:val="20"/>
              </w:rPr>
            </w:pPr>
            <w:r w:rsidRPr="001F68A7">
              <w:rPr>
                <w:szCs w:val="20"/>
              </w:rPr>
              <w:t>0</w:t>
            </w:r>
          </w:p>
        </w:tc>
        <w:tc>
          <w:tcPr>
            <w:tcW w:w="720" w:type="dxa"/>
          </w:tcPr>
          <w:p w14:paraId="5D09B9DF" w14:textId="77777777" w:rsidR="00712C55" w:rsidRPr="001F68A7" w:rsidRDefault="00712C55" w:rsidP="00712C55">
            <w:pPr>
              <w:pStyle w:val="TableParagraph"/>
              <w:spacing w:line="270" w:lineRule="exact"/>
              <w:ind w:left="141" w:right="130"/>
              <w:jc w:val="center"/>
              <w:rPr>
                <w:szCs w:val="20"/>
              </w:rPr>
            </w:pPr>
            <w:r w:rsidRPr="001F68A7">
              <w:rPr>
                <w:szCs w:val="20"/>
              </w:rPr>
              <w:t>*</w:t>
            </w:r>
          </w:p>
        </w:tc>
        <w:tc>
          <w:tcPr>
            <w:tcW w:w="6300" w:type="dxa"/>
          </w:tcPr>
          <w:p w14:paraId="2DBA46DE" w14:textId="0F6C2E34" w:rsidR="00712C55" w:rsidRPr="001F68A7" w:rsidRDefault="00712C55" w:rsidP="00914A6E">
            <w:pPr>
              <w:pStyle w:val="TableParagraph"/>
              <w:ind w:left="108" w:right="211"/>
              <w:rPr>
                <w:szCs w:val="20"/>
              </w:rPr>
            </w:pPr>
            <w:r w:rsidRPr="001F68A7">
              <w:rPr>
                <w:szCs w:val="20"/>
              </w:rPr>
              <w:t xml:space="preserve">Incident status code that is available in the EIDO Registries (see Section </w:t>
            </w:r>
            <w:hyperlink w:anchor="_Incident_Status-Common" w:history="1">
              <w:r>
                <w:rPr>
                  <w:szCs w:val="20"/>
                </w:rPr>
                <w:t>3</w:t>
              </w:r>
              <w:r w:rsidRPr="001F68A7">
                <w:rPr>
                  <w:szCs w:val="20"/>
                </w:rPr>
                <w:t>.4</w:t>
              </w:r>
            </w:hyperlink>
            <w:r w:rsidRPr="001F68A7">
              <w:rPr>
                <w:szCs w:val="20"/>
              </w:rPr>
              <w:t>, below, for the registry description) and that most closely corresponds to the Incident Status-Internal.</w:t>
            </w:r>
            <w:r w:rsidR="00914A6E">
              <w:rPr>
                <w:szCs w:val="20"/>
              </w:rPr>
              <w:t xml:space="preserve"> </w:t>
            </w:r>
            <w:r w:rsidRPr="001F68A7">
              <w:rPr>
                <w:szCs w:val="20"/>
              </w:rPr>
              <w:t>Typically used to track significant changes in an incident’s status. Each Agency should maintain a mapping of its internal incident status (</w:t>
            </w:r>
            <w:proofErr w:type="spellStart"/>
            <w:r w:rsidRPr="001F68A7">
              <w:rPr>
                <w:szCs w:val="20"/>
              </w:rPr>
              <w:t>IncidentStatusInternal</w:t>
            </w:r>
            <w:proofErr w:type="spellEnd"/>
            <w:r w:rsidRPr="001F68A7">
              <w:rPr>
                <w:szCs w:val="20"/>
              </w:rPr>
              <w:t>) to the list of common incident status (</w:t>
            </w:r>
            <w:proofErr w:type="spellStart"/>
            <w:r w:rsidRPr="001F68A7">
              <w:rPr>
                <w:szCs w:val="20"/>
              </w:rPr>
              <w:t>IncidentStatusCommon</w:t>
            </w:r>
            <w:proofErr w:type="spellEnd"/>
            <w:r w:rsidRPr="001F68A7">
              <w:rPr>
                <w:szCs w:val="20"/>
              </w:rPr>
              <w:t>). The</w:t>
            </w:r>
            <w:r w:rsidR="00914A6E">
              <w:rPr>
                <w:szCs w:val="20"/>
              </w:rPr>
              <w:t xml:space="preserve"> </w:t>
            </w:r>
            <w:r w:rsidRPr="001F68A7">
              <w:rPr>
                <w:szCs w:val="20"/>
              </w:rPr>
              <w:t>common incident status should be selected from this mapping when an EIDO is created to identify the incident status using a common code that is globally understood.</w:t>
            </w:r>
          </w:p>
        </w:tc>
      </w:tr>
      <w:tr w:rsidR="00712C55" w:rsidRPr="001F68A7" w14:paraId="69247BA7" w14:textId="77777777" w:rsidTr="00712C55">
        <w:trPr>
          <w:trHeight w:val="827"/>
        </w:trPr>
        <w:tc>
          <w:tcPr>
            <w:tcW w:w="3625" w:type="dxa"/>
          </w:tcPr>
          <w:p w14:paraId="71C78724" w14:textId="2348EE4A" w:rsidR="00712C55" w:rsidRDefault="00B6409F" w:rsidP="00712C55">
            <w:pPr>
              <w:pStyle w:val="TableParagraph"/>
              <w:rPr>
                <w:szCs w:val="20"/>
              </w:rPr>
            </w:pPr>
            <w:proofErr w:type="spellStart"/>
            <w:r>
              <w:rPr>
                <w:szCs w:val="20"/>
              </w:rPr>
              <w:t>i</w:t>
            </w:r>
            <w:r w:rsidR="00712C55">
              <w:rPr>
                <w:szCs w:val="20"/>
              </w:rPr>
              <w:t>nternalIncident</w:t>
            </w:r>
            <w:r w:rsidR="00712C55" w:rsidRPr="001F68A7">
              <w:rPr>
                <w:szCs w:val="20"/>
              </w:rPr>
              <w:t>ID</w:t>
            </w:r>
            <w:proofErr w:type="spellEnd"/>
          </w:p>
        </w:tc>
        <w:tc>
          <w:tcPr>
            <w:tcW w:w="1585" w:type="dxa"/>
          </w:tcPr>
          <w:p w14:paraId="5C2175B5" w14:textId="77777777" w:rsidR="00712C55" w:rsidRPr="001F68A7" w:rsidRDefault="00712C55" w:rsidP="00712C55">
            <w:pPr>
              <w:pStyle w:val="TableParagraph"/>
              <w:spacing w:line="268" w:lineRule="exact"/>
              <w:ind w:left="125" w:right="114"/>
              <w:jc w:val="center"/>
              <w:rPr>
                <w:szCs w:val="20"/>
              </w:rPr>
            </w:pPr>
            <w:r w:rsidRPr="001F68A7">
              <w:rPr>
                <w:szCs w:val="20"/>
              </w:rPr>
              <w:t>Optional</w:t>
            </w:r>
          </w:p>
        </w:tc>
        <w:tc>
          <w:tcPr>
            <w:tcW w:w="755" w:type="dxa"/>
            <w:gridSpan w:val="2"/>
          </w:tcPr>
          <w:p w14:paraId="0AAD9113" w14:textId="77777777" w:rsidR="00712C55" w:rsidRPr="001F68A7" w:rsidRDefault="00712C55" w:rsidP="00712C55">
            <w:pPr>
              <w:pStyle w:val="TableParagraph"/>
              <w:spacing w:line="268" w:lineRule="exact"/>
              <w:ind w:left="11"/>
              <w:jc w:val="center"/>
              <w:rPr>
                <w:szCs w:val="20"/>
              </w:rPr>
            </w:pPr>
            <w:r w:rsidRPr="001F68A7">
              <w:rPr>
                <w:szCs w:val="20"/>
              </w:rPr>
              <w:t>0</w:t>
            </w:r>
          </w:p>
        </w:tc>
        <w:tc>
          <w:tcPr>
            <w:tcW w:w="720" w:type="dxa"/>
          </w:tcPr>
          <w:p w14:paraId="3FA34418" w14:textId="77777777" w:rsidR="00712C55" w:rsidRPr="001F68A7" w:rsidRDefault="00712C55" w:rsidP="00712C55">
            <w:pPr>
              <w:pStyle w:val="TableParagraph"/>
              <w:spacing w:line="268" w:lineRule="exact"/>
              <w:ind w:left="16"/>
              <w:jc w:val="center"/>
              <w:rPr>
                <w:szCs w:val="20"/>
              </w:rPr>
            </w:pPr>
            <w:r w:rsidRPr="001F68A7">
              <w:rPr>
                <w:szCs w:val="20"/>
              </w:rPr>
              <w:t>1</w:t>
            </w:r>
          </w:p>
        </w:tc>
        <w:tc>
          <w:tcPr>
            <w:tcW w:w="6300" w:type="dxa"/>
            <w:shd w:val="clear" w:color="auto" w:fill="auto"/>
          </w:tcPr>
          <w:p w14:paraId="47C4EF7D" w14:textId="497FBC4D" w:rsidR="00712C55" w:rsidRPr="001F68A7" w:rsidRDefault="00712C55" w:rsidP="00914A6E">
            <w:pPr>
              <w:pStyle w:val="TableParagraph"/>
              <w:ind w:left="108" w:right="271"/>
              <w:rPr>
                <w:szCs w:val="20"/>
                <w:highlight w:val="yellow"/>
              </w:rPr>
            </w:pPr>
            <w:r w:rsidRPr="00AC429F">
              <w:rPr>
                <w:szCs w:val="20"/>
              </w:rPr>
              <w:t>The Internal incident ID as an alphanumeric string assigned by the agency involved in the</w:t>
            </w:r>
            <w:r w:rsidR="00914A6E">
              <w:rPr>
                <w:szCs w:val="20"/>
              </w:rPr>
              <w:t xml:space="preserve"> </w:t>
            </w:r>
            <w:r w:rsidRPr="00AC429F">
              <w:rPr>
                <w:szCs w:val="20"/>
              </w:rPr>
              <w:t>incident.</w:t>
            </w:r>
            <w:r>
              <w:rPr>
                <w:szCs w:val="20"/>
              </w:rPr>
              <w:t xml:space="preserve"> Used </w:t>
            </w:r>
            <w:r w:rsidRPr="00AC429F">
              <w:rPr>
                <w:szCs w:val="20"/>
              </w:rPr>
              <w:t>To exchange incident information between systems using the same internal Incident IDs. Maintained for</w:t>
            </w:r>
            <w:r>
              <w:rPr>
                <w:szCs w:val="20"/>
              </w:rPr>
              <w:t xml:space="preserve"> </w:t>
            </w:r>
            <w:r w:rsidRPr="00AC429F">
              <w:rPr>
                <w:szCs w:val="20"/>
              </w:rPr>
              <w:t>conformance with legacy systems.</w:t>
            </w:r>
          </w:p>
        </w:tc>
      </w:tr>
      <w:tr w:rsidR="00712C55" w:rsidRPr="001F68A7" w14:paraId="31FBE0E8" w14:textId="77777777" w:rsidTr="00CB7565">
        <w:trPr>
          <w:trHeight w:val="1434"/>
        </w:trPr>
        <w:tc>
          <w:tcPr>
            <w:tcW w:w="3625" w:type="dxa"/>
          </w:tcPr>
          <w:p w14:paraId="543ADF7A" w14:textId="1B4BDD39" w:rsidR="00712C55" w:rsidRPr="001F68A7" w:rsidRDefault="00B6409F" w:rsidP="00712C55">
            <w:pPr>
              <w:pStyle w:val="TableParagraph"/>
              <w:spacing w:line="268" w:lineRule="exact"/>
              <w:ind w:left="88" w:right="120"/>
              <w:rPr>
                <w:szCs w:val="20"/>
              </w:rPr>
            </w:pPr>
            <w:proofErr w:type="spellStart"/>
            <w:r>
              <w:rPr>
                <w:szCs w:val="20"/>
              </w:rPr>
              <w:t>a</w:t>
            </w:r>
            <w:r w:rsidR="00712C55" w:rsidRPr="001F68A7">
              <w:rPr>
                <w:szCs w:val="20"/>
              </w:rPr>
              <w:t>gent</w:t>
            </w:r>
            <w:r w:rsidR="005B4D3B" w:rsidRPr="005B4D3B">
              <w:rPr>
                <w:szCs w:val="20"/>
              </w:rPr>
              <w:t>Reference</w:t>
            </w:r>
            <w:proofErr w:type="spellEnd"/>
          </w:p>
        </w:tc>
        <w:tc>
          <w:tcPr>
            <w:tcW w:w="1585" w:type="dxa"/>
          </w:tcPr>
          <w:p w14:paraId="5402A8CF" w14:textId="77777777" w:rsidR="00712C55" w:rsidRPr="001F68A7" w:rsidRDefault="00712C55" w:rsidP="00712C55">
            <w:pPr>
              <w:pStyle w:val="TableParagraph"/>
              <w:spacing w:line="268" w:lineRule="exact"/>
              <w:ind w:left="125" w:right="114"/>
              <w:jc w:val="center"/>
              <w:rPr>
                <w:szCs w:val="20"/>
              </w:rPr>
            </w:pPr>
            <w:r w:rsidRPr="001F68A7">
              <w:rPr>
                <w:szCs w:val="20"/>
              </w:rPr>
              <w:t>Optional</w:t>
            </w:r>
          </w:p>
        </w:tc>
        <w:tc>
          <w:tcPr>
            <w:tcW w:w="755" w:type="dxa"/>
            <w:gridSpan w:val="2"/>
          </w:tcPr>
          <w:p w14:paraId="0513010B" w14:textId="77777777" w:rsidR="00712C55" w:rsidRPr="001F68A7" w:rsidRDefault="00712C55" w:rsidP="00712C55">
            <w:pPr>
              <w:pStyle w:val="TableParagraph"/>
              <w:spacing w:line="268" w:lineRule="exact"/>
              <w:ind w:left="11"/>
              <w:jc w:val="center"/>
              <w:rPr>
                <w:szCs w:val="20"/>
              </w:rPr>
            </w:pPr>
            <w:r w:rsidRPr="001F68A7">
              <w:rPr>
                <w:szCs w:val="20"/>
              </w:rPr>
              <w:t>0</w:t>
            </w:r>
          </w:p>
        </w:tc>
        <w:tc>
          <w:tcPr>
            <w:tcW w:w="720" w:type="dxa"/>
          </w:tcPr>
          <w:p w14:paraId="451BAF6E" w14:textId="77777777" w:rsidR="00712C55" w:rsidRPr="001F68A7" w:rsidRDefault="00712C55" w:rsidP="00712C55">
            <w:pPr>
              <w:pStyle w:val="TableParagraph"/>
              <w:spacing w:line="268" w:lineRule="exact"/>
              <w:ind w:left="16"/>
              <w:jc w:val="center"/>
              <w:rPr>
                <w:szCs w:val="20"/>
              </w:rPr>
            </w:pPr>
            <w:r w:rsidRPr="001F68A7">
              <w:rPr>
                <w:szCs w:val="20"/>
              </w:rPr>
              <w:t>1</w:t>
            </w:r>
          </w:p>
        </w:tc>
        <w:tc>
          <w:tcPr>
            <w:tcW w:w="6300" w:type="dxa"/>
          </w:tcPr>
          <w:p w14:paraId="11BA4529" w14:textId="52E0F976" w:rsidR="00712C55" w:rsidRPr="001F68A7" w:rsidRDefault="005B4D3B" w:rsidP="00712C55">
            <w:pPr>
              <w:pStyle w:val="TableParagraph"/>
              <w:ind w:left="108" w:right="58"/>
              <w:rPr>
                <w:szCs w:val="20"/>
              </w:rPr>
            </w:pPr>
            <w:r w:rsidRPr="005B4D3B">
              <w:rPr>
                <w:szCs w:val="20"/>
              </w:rPr>
              <w:t>Reference to an Agen</w:t>
            </w:r>
            <w:r>
              <w:rPr>
                <w:szCs w:val="20"/>
              </w:rPr>
              <w:t>t</w:t>
            </w:r>
            <w:r w:rsidRPr="005B4D3B">
              <w:rPr>
                <w:szCs w:val="20"/>
              </w:rPr>
              <w:t xml:space="preserve"> Data Component.</w:t>
            </w:r>
            <w:r w:rsidR="00712C55" w:rsidRPr="001F68A7">
              <w:rPr>
                <w:szCs w:val="20"/>
              </w:rPr>
              <w:t xml:space="preserve"> Identifies the agent (could be either an agent in a communication center or an emergency responder) that entered information contained in this data component. Defaults to the Agent Information included in the EIDO header, if this data component is not present.</w:t>
            </w:r>
          </w:p>
        </w:tc>
      </w:tr>
      <w:tr w:rsidR="00712C55" w:rsidRPr="001F68A7" w14:paraId="6964C8FF" w14:textId="77777777" w:rsidTr="00712C55">
        <w:trPr>
          <w:trHeight w:val="1223"/>
        </w:trPr>
        <w:tc>
          <w:tcPr>
            <w:tcW w:w="3625" w:type="dxa"/>
          </w:tcPr>
          <w:p w14:paraId="10F3A8EB" w14:textId="6DB8BC3C" w:rsidR="00712C55" w:rsidRPr="001F68A7" w:rsidRDefault="00B6409F" w:rsidP="00712C55">
            <w:pPr>
              <w:pStyle w:val="TableParagraph"/>
              <w:ind w:right="768"/>
              <w:rPr>
                <w:szCs w:val="20"/>
              </w:rPr>
            </w:pPr>
            <w:proofErr w:type="spellStart"/>
            <w:r>
              <w:rPr>
                <w:szCs w:val="20"/>
              </w:rPr>
              <w:t>l</w:t>
            </w:r>
            <w:r w:rsidR="00712C55" w:rsidRPr="001F68A7">
              <w:rPr>
                <w:szCs w:val="20"/>
              </w:rPr>
              <w:t>ocation</w:t>
            </w:r>
            <w:r w:rsidR="005B4D3B" w:rsidRPr="005B4D3B">
              <w:rPr>
                <w:szCs w:val="20"/>
              </w:rPr>
              <w:t>Reference</w:t>
            </w:r>
            <w:proofErr w:type="spellEnd"/>
          </w:p>
        </w:tc>
        <w:tc>
          <w:tcPr>
            <w:tcW w:w="1585" w:type="dxa"/>
          </w:tcPr>
          <w:p w14:paraId="51C022D2" w14:textId="77777777" w:rsidR="00712C55" w:rsidRDefault="00712C55" w:rsidP="00712C55">
            <w:pPr>
              <w:pStyle w:val="TableParagraph"/>
              <w:spacing w:line="268" w:lineRule="exact"/>
              <w:ind w:left="125" w:right="114"/>
              <w:jc w:val="center"/>
              <w:rPr>
                <w:szCs w:val="20"/>
              </w:rPr>
            </w:pPr>
            <w:r w:rsidRPr="001F68A7">
              <w:rPr>
                <w:szCs w:val="20"/>
              </w:rPr>
              <w:t>Optional</w:t>
            </w:r>
          </w:p>
          <w:p w14:paraId="5304A229" w14:textId="77777777" w:rsidR="00712C55" w:rsidRPr="001F68A7" w:rsidRDefault="00712C55" w:rsidP="00712C55">
            <w:pPr>
              <w:pStyle w:val="TableParagraph"/>
              <w:spacing w:line="268" w:lineRule="exact"/>
              <w:ind w:left="125" w:right="114"/>
              <w:jc w:val="center"/>
              <w:rPr>
                <w:szCs w:val="20"/>
              </w:rPr>
            </w:pPr>
            <w:r>
              <w:rPr>
                <w:szCs w:val="20"/>
              </w:rPr>
              <w:t>(</w:t>
            </w:r>
            <w:r w:rsidRPr="001F68A7">
              <w:rPr>
                <w:szCs w:val="20"/>
              </w:rPr>
              <w:t>Required if available</w:t>
            </w:r>
            <w:r>
              <w:rPr>
                <w:szCs w:val="20"/>
              </w:rPr>
              <w:t>)</w:t>
            </w:r>
          </w:p>
        </w:tc>
        <w:tc>
          <w:tcPr>
            <w:tcW w:w="755" w:type="dxa"/>
            <w:gridSpan w:val="2"/>
          </w:tcPr>
          <w:p w14:paraId="73CDF0DC" w14:textId="77777777" w:rsidR="00712C55" w:rsidRPr="001F68A7" w:rsidRDefault="00712C55" w:rsidP="00712C55">
            <w:pPr>
              <w:pStyle w:val="TableParagraph"/>
              <w:ind w:left="0"/>
              <w:jc w:val="center"/>
              <w:rPr>
                <w:szCs w:val="20"/>
              </w:rPr>
            </w:pPr>
            <w:r>
              <w:rPr>
                <w:szCs w:val="20"/>
              </w:rPr>
              <w:t>0</w:t>
            </w:r>
          </w:p>
        </w:tc>
        <w:tc>
          <w:tcPr>
            <w:tcW w:w="720" w:type="dxa"/>
          </w:tcPr>
          <w:p w14:paraId="3E9E0C54" w14:textId="77777777" w:rsidR="00712C55" w:rsidRPr="001F68A7" w:rsidRDefault="00712C55" w:rsidP="00712C55">
            <w:pPr>
              <w:pStyle w:val="TableParagraph"/>
              <w:spacing w:line="268" w:lineRule="exact"/>
              <w:ind w:left="141" w:right="130"/>
              <w:jc w:val="center"/>
              <w:rPr>
                <w:szCs w:val="20"/>
              </w:rPr>
            </w:pPr>
            <w:r w:rsidRPr="001F68A7">
              <w:rPr>
                <w:szCs w:val="20"/>
              </w:rPr>
              <w:t>*</w:t>
            </w:r>
          </w:p>
        </w:tc>
        <w:tc>
          <w:tcPr>
            <w:tcW w:w="6300" w:type="dxa"/>
          </w:tcPr>
          <w:p w14:paraId="03763891" w14:textId="0A5D4823" w:rsidR="00712C55" w:rsidRPr="001F68A7" w:rsidRDefault="00A43207" w:rsidP="00712C55">
            <w:pPr>
              <w:pStyle w:val="TableParagraph"/>
              <w:ind w:left="108"/>
              <w:rPr>
                <w:szCs w:val="20"/>
              </w:rPr>
            </w:pPr>
            <w:r w:rsidRPr="00A43207">
              <w:rPr>
                <w:szCs w:val="20"/>
              </w:rPr>
              <w:t xml:space="preserve">Reference to </w:t>
            </w:r>
            <w:proofErr w:type="gramStart"/>
            <w:r w:rsidRPr="00A43207">
              <w:rPr>
                <w:szCs w:val="20"/>
              </w:rPr>
              <w:t>an</w:t>
            </w:r>
            <w:proofErr w:type="gramEnd"/>
            <w:r w:rsidRPr="00A43207">
              <w:rPr>
                <w:szCs w:val="20"/>
              </w:rPr>
              <w:t xml:space="preserve"> </w:t>
            </w:r>
            <w:r>
              <w:rPr>
                <w:szCs w:val="20"/>
              </w:rPr>
              <w:t>Location</w:t>
            </w:r>
            <w:r w:rsidRPr="00A43207">
              <w:rPr>
                <w:szCs w:val="20"/>
              </w:rPr>
              <w:t xml:space="preserve"> Data Component</w:t>
            </w:r>
            <w:r w:rsidR="00712C55" w:rsidRPr="001F68A7">
              <w:rPr>
                <w:szCs w:val="20"/>
              </w:rPr>
              <w:t>. Contains incident location information entered or updated by an agent receiving a call associated with the incident.</w:t>
            </w:r>
          </w:p>
        </w:tc>
      </w:tr>
      <w:tr w:rsidR="00712C55" w:rsidRPr="001F68A7" w14:paraId="06EE42C4" w14:textId="77777777" w:rsidTr="00712C55">
        <w:trPr>
          <w:trHeight w:val="1224"/>
        </w:trPr>
        <w:tc>
          <w:tcPr>
            <w:tcW w:w="3625" w:type="dxa"/>
          </w:tcPr>
          <w:p w14:paraId="25B61D54" w14:textId="7F4B79B6" w:rsidR="00712C55" w:rsidRPr="001F68A7" w:rsidRDefault="00B6409F" w:rsidP="00712C55">
            <w:pPr>
              <w:pStyle w:val="TableParagraph"/>
              <w:ind w:right="768"/>
              <w:rPr>
                <w:szCs w:val="20"/>
              </w:rPr>
            </w:pPr>
            <w:proofErr w:type="spellStart"/>
            <w:r>
              <w:rPr>
                <w:szCs w:val="20"/>
              </w:rPr>
              <w:lastRenderedPageBreak/>
              <w:t>p</w:t>
            </w:r>
            <w:r w:rsidR="00712C55" w:rsidRPr="001F68A7">
              <w:rPr>
                <w:szCs w:val="20"/>
              </w:rPr>
              <w:t>erson</w:t>
            </w:r>
            <w:r w:rsidR="00A43207" w:rsidRPr="00A43207">
              <w:rPr>
                <w:szCs w:val="20"/>
              </w:rPr>
              <w:t>Reference</w:t>
            </w:r>
            <w:proofErr w:type="spellEnd"/>
          </w:p>
        </w:tc>
        <w:tc>
          <w:tcPr>
            <w:tcW w:w="1585" w:type="dxa"/>
          </w:tcPr>
          <w:p w14:paraId="05371603" w14:textId="77777777" w:rsidR="00712C55" w:rsidRPr="001F68A7" w:rsidRDefault="00712C55" w:rsidP="00712C55">
            <w:pPr>
              <w:pStyle w:val="TableParagraph"/>
              <w:spacing w:line="268" w:lineRule="exact"/>
              <w:ind w:left="125" w:right="114"/>
              <w:jc w:val="center"/>
              <w:rPr>
                <w:szCs w:val="20"/>
              </w:rPr>
            </w:pPr>
            <w:r w:rsidRPr="001F68A7">
              <w:rPr>
                <w:szCs w:val="20"/>
              </w:rPr>
              <w:t>Optional</w:t>
            </w:r>
          </w:p>
        </w:tc>
        <w:tc>
          <w:tcPr>
            <w:tcW w:w="755" w:type="dxa"/>
            <w:gridSpan w:val="2"/>
          </w:tcPr>
          <w:p w14:paraId="2D541D99" w14:textId="77777777" w:rsidR="00712C55" w:rsidRPr="001F68A7" w:rsidRDefault="00712C55" w:rsidP="00712C55">
            <w:pPr>
              <w:pStyle w:val="TableParagraph"/>
              <w:spacing w:line="268" w:lineRule="exact"/>
              <w:ind w:left="11"/>
              <w:jc w:val="center"/>
              <w:rPr>
                <w:szCs w:val="20"/>
              </w:rPr>
            </w:pPr>
            <w:r w:rsidRPr="001F68A7">
              <w:rPr>
                <w:szCs w:val="20"/>
              </w:rPr>
              <w:t>0</w:t>
            </w:r>
          </w:p>
        </w:tc>
        <w:tc>
          <w:tcPr>
            <w:tcW w:w="720" w:type="dxa"/>
          </w:tcPr>
          <w:p w14:paraId="0F004C61" w14:textId="77777777" w:rsidR="00712C55" w:rsidRPr="001F68A7" w:rsidRDefault="00712C55" w:rsidP="00712C55">
            <w:pPr>
              <w:pStyle w:val="TableParagraph"/>
              <w:spacing w:line="268" w:lineRule="exact"/>
              <w:ind w:left="141" w:right="130"/>
              <w:jc w:val="center"/>
              <w:rPr>
                <w:szCs w:val="20"/>
              </w:rPr>
            </w:pPr>
            <w:r w:rsidRPr="001F68A7">
              <w:rPr>
                <w:szCs w:val="20"/>
              </w:rPr>
              <w:t>*</w:t>
            </w:r>
          </w:p>
        </w:tc>
        <w:tc>
          <w:tcPr>
            <w:tcW w:w="6300" w:type="dxa"/>
          </w:tcPr>
          <w:p w14:paraId="322D1793" w14:textId="7209BB0B" w:rsidR="00712C55" w:rsidRPr="001F68A7" w:rsidRDefault="00A43207" w:rsidP="00712C55">
            <w:pPr>
              <w:pStyle w:val="TableParagraph"/>
              <w:ind w:left="108" w:right="99"/>
              <w:rPr>
                <w:szCs w:val="20"/>
              </w:rPr>
            </w:pPr>
            <w:r w:rsidRPr="00A43207">
              <w:rPr>
                <w:szCs w:val="20"/>
              </w:rPr>
              <w:t xml:space="preserve">Reference to </w:t>
            </w:r>
            <w:proofErr w:type="gramStart"/>
            <w:r w:rsidRPr="00A43207">
              <w:rPr>
                <w:szCs w:val="20"/>
              </w:rPr>
              <w:t>an</w:t>
            </w:r>
            <w:proofErr w:type="gramEnd"/>
            <w:r w:rsidRPr="00A43207">
              <w:rPr>
                <w:szCs w:val="20"/>
              </w:rPr>
              <w:t xml:space="preserve"> </w:t>
            </w:r>
            <w:r>
              <w:rPr>
                <w:szCs w:val="20"/>
              </w:rPr>
              <w:t>Person</w:t>
            </w:r>
            <w:r w:rsidRPr="00A43207">
              <w:rPr>
                <w:szCs w:val="20"/>
              </w:rPr>
              <w:t xml:space="preserve"> Data Component. </w:t>
            </w:r>
            <w:r w:rsidR="00712C55" w:rsidRPr="001F68A7">
              <w:rPr>
                <w:szCs w:val="20"/>
              </w:rPr>
              <w:t xml:space="preserve"> Contains person information entered or updated by an agent receiving a call associated with the incident.</w:t>
            </w:r>
          </w:p>
        </w:tc>
      </w:tr>
      <w:tr w:rsidR="00712C55" w:rsidRPr="001F68A7" w14:paraId="30DEA572" w14:textId="77777777" w:rsidTr="00712C55">
        <w:trPr>
          <w:trHeight w:val="1226"/>
        </w:trPr>
        <w:tc>
          <w:tcPr>
            <w:tcW w:w="3625" w:type="dxa"/>
          </w:tcPr>
          <w:p w14:paraId="6B1078BB" w14:textId="63B5B61E" w:rsidR="00712C55" w:rsidRPr="001F68A7" w:rsidRDefault="00B6409F" w:rsidP="00712C55">
            <w:pPr>
              <w:pStyle w:val="TableParagraph"/>
              <w:ind w:right="768"/>
              <w:rPr>
                <w:szCs w:val="20"/>
              </w:rPr>
            </w:pPr>
            <w:proofErr w:type="spellStart"/>
            <w:r>
              <w:rPr>
                <w:szCs w:val="20"/>
              </w:rPr>
              <w:t>v</w:t>
            </w:r>
            <w:r w:rsidR="00712C55" w:rsidRPr="001F68A7">
              <w:rPr>
                <w:szCs w:val="20"/>
              </w:rPr>
              <w:t>ehicle</w:t>
            </w:r>
            <w:r w:rsidR="00A43207" w:rsidRPr="00A43207">
              <w:rPr>
                <w:szCs w:val="20"/>
              </w:rPr>
              <w:t>Reference</w:t>
            </w:r>
            <w:proofErr w:type="spellEnd"/>
          </w:p>
        </w:tc>
        <w:tc>
          <w:tcPr>
            <w:tcW w:w="1585" w:type="dxa"/>
          </w:tcPr>
          <w:p w14:paraId="7F6604CC" w14:textId="77777777" w:rsidR="00712C55" w:rsidRPr="001F68A7" w:rsidRDefault="00712C55" w:rsidP="00712C55">
            <w:pPr>
              <w:pStyle w:val="TableParagraph"/>
              <w:spacing w:line="270" w:lineRule="exact"/>
              <w:ind w:left="125" w:right="114"/>
              <w:jc w:val="center"/>
              <w:rPr>
                <w:szCs w:val="20"/>
              </w:rPr>
            </w:pPr>
            <w:r w:rsidRPr="001F68A7">
              <w:rPr>
                <w:szCs w:val="20"/>
              </w:rPr>
              <w:t>Optional</w:t>
            </w:r>
          </w:p>
        </w:tc>
        <w:tc>
          <w:tcPr>
            <w:tcW w:w="755" w:type="dxa"/>
            <w:gridSpan w:val="2"/>
          </w:tcPr>
          <w:p w14:paraId="07D30FE8" w14:textId="77777777" w:rsidR="00712C55" w:rsidRPr="001F68A7" w:rsidRDefault="00712C55" w:rsidP="00712C55">
            <w:pPr>
              <w:pStyle w:val="TableParagraph"/>
              <w:spacing w:line="270" w:lineRule="exact"/>
              <w:ind w:left="11"/>
              <w:jc w:val="center"/>
              <w:rPr>
                <w:szCs w:val="20"/>
              </w:rPr>
            </w:pPr>
            <w:r w:rsidRPr="001F68A7">
              <w:rPr>
                <w:szCs w:val="20"/>
              </w:rPr>
              <w:t>0</w:t>
            </w:r>
          </w:p>
        </w:tc>
        <w:tc>
          <w:tcPr>
            <w:tcW w:w="720" w:type="dxa"/>
          </w:tcPr>
          <w:p w14:paraId="4715EC41" w14:textId="77777777" w:rsidR="00712C55" w:rsidRPr="001F68A7" w:rsidRDefault="00712C55" w:rsidP="00712C55">
            <w:pPr>
              <w:pStyle w:val="TableParagraph"/>
              <w:spacing w:line="270" w:lineRule="exact"/>
              <w:ind w:left="141" w:right="130"/>
              <w:jc w:val="center"/>
              <w:rPr>
                <w:szCs w:val="20"/>
              </w:rPr>
            </w:pPr>
            <w:r w:rsidRPr="001F68A7">
              <w:rPr>
                <w:szCs w:val="20"/>
              </w:rPr>
              <w:t>*</w:t>
            </w:r>
          </w:p>
        </w:tc>
        <w:tc>
          <w:tcPr>
            <w:tcW w:w="6300" w:type="dxa"/>
          </w:tcPr>
          <w:p w14:paraId="62995F01" w14:textId="68CA99DC" w:rsidR="00712C55" w:rsidRPr="001F68A7" w:rsidRDefault="00A43207" w:rsidP="00712C55">
            <w:pPr>
              <w:pStyle w:val="TableParagraph"/>
              <w:ind w:left="108" w:right="219"/>
              <w:rPr>
                <w:szCs w:val="20"/>
              </w:rPr>
            </w:pPr>
            <w:r w:rsidRPr="00A43207">
              <w:rPr>
                <w:szCs w:val="20"/>
              </w:rPr>
              <w:t xml:space="preserve">Reference to </w:t>
            </w:r>
            <w:proofErr w:type="gramStart"/>
            <w:r w:rsidRPr="00A43207">
              <w:rPr>
                <w:szCs w:val="20"/>
              </w:rPr>
              <w:t>an</w:t>
            </w:r>
            <w:proofErr w:type="gramEnd"/>
            <w:r w:rsidRPr="00A43207">
              <w:rPr>
                <w:szCs w:val="20"/>
              </w:rPr>
              <w:t xml:space="preserve"> </w:t>
            </w:r>
            <w:r>
              <w:rPr>
                <w:szCs w:val="20"/>
              </w:rPr>
              <w:t>Vehicle</w:t>
            </w:r>
            <w:r w:rsidRPr="00A43207">
              <w:rPr>
                <w:szCs w:val="20"/>
              </w:rPr>
              <w:t xml:space="preserve"> Data Component. </w:t>
            </w:r>
            <w:r w:rsidR="00712C55" w:rsidRPr="001F68A7">
              <w:rPr>
                <w:szCs w:val="20"/>
              </w:rPr>
              <w:t>Contains vehicle information entered or updated by an agent receiving a call associated with the incident.</w:t>
            </w:r>
          </w:p>
        </w:tc>
      </w:tr>
      <w:tr w:rsidR="00712C55" w:rsidRPr="001F68A7" w14:paraId="61B4E132" w14:textId="77777777" w:rsidTr="00712C55">
        <w:trPr>
          <w:trHeight w:val="1225"/>
        </w:trPr>
        <w:tc>
          <w:tcPr>
            <w:tcW w:w="3625" w:type="dxa"/>
          </w:tcPr>
          <w:p w14:paraId="4D38DAEE" w14:textId="43CE65F0" w:rsidR="00712C55" w:rsidRPr="001F68A7" w:rsidRDefault="00B6409F" w:rsidP="00712C55">
            <w:pPr>
              <w:pStyle w:val="TableParagraph"/>
              <w:spacing w:line="270" w:lineRule="exact"/>
              <w:rPr>
                <w:szCs w:val="20"/>
              </w:rPr>
            </w:pPr>
            <w:r>
              <w:rPr>
                <w:szCs w:val="20"/>
              </w:rPr>
              <w:t>d</w:t>
            </w:r>
            <w:r w:rsidR="00712C55" w:rsidRPr="001F68A7">
              <w:rPr>
                <w:szCs w:val="20"/>
              </w:rPr>
              <w:t>ocument Identification</w:t>
            </w:r>
          </w:p>
        </w:tc>
        <w:tc>
          <w:tcPr>
            <w:tcW w:w="1601" w:type="dxa"/>
            <w:gridSpan w:val="2"/>
          </w:tcPr>
          <w:p w14:paraId="65E0B365" w14:textId="77777777" w:rsidR="00712C55" w:rsidRPr="001F68A7" w:rsidRDefault="00712C55" w:rsidP="00712C55">
            <w:pPr>
              <w:pStyle w:val="TableParagraph"/>
              <w:spacing w:line="270" w:lineRule="exact"/>
              <w:ind w:left="106" w:right="104"/>
              <w:jc w:val="center"/>
              <w:rPr>
                <w:szCs w:val="20"/>
              </w:rPr>
            </w:pPr>
            <w:r w:rsidRPr="001F68A7">
              <w:rPr>
                <w:szCs w:val="20"/>
              </w:rPr>
              <w:t>Optional</w:t>
            </w:r>
          </w:p>
        </w:tc>
        <w:tc>
          <w:tcPr>
            <w:tcW w:w="739" w:type="dxa"/>
          </w:tcPr>
          <w:p w14:paraId="784F0A59" w14:textId="77777777" w:rsidR="00712C55" w:rsidRPr="001F68A7" w:rsidRDefault="00712C55" w:rsidP="00712C55">
            <w:pPr>
              <w:pStyle w:val="TableParagraph"/>
              <w:spacing w:line="270" w:lineRule="exact"/>
              <w:ind w:left="0"/>
              <w:jc w:val="center"/>
              <w:rPr>
                <w:szCs w:val="20"/>
              </w:rPr>
            </w:pPr>
            <w:r w:rsidRPr="001F68A7">
              <w:rPr>
                <w:szCs w:val="20"/>
              </w:rPr>
              <w:t>0</w:t>
            </w:r>
          </w:p>
        </w:tc>
        <w:tc>
          <w:tcPr>
            <w:tcW w:w="720" w:type="dxa"/>
          </w:tcPr>
          <w:p w14:paraId="0B4CDE50" w14:textId="77777777" w:rsidR="00712C55" w:rsidRPr="001F68A7" w:rsidRDefault="00712C55" w:rsidP="00712C55">
            <w:pPr>
              <w:pStyle w:val="TableParagraph"/>
              <w:spacing w:line="270" w:lineRule="exact"/>
              <w:ind w:left="207"/>
              <w:rPr>
                <w:szCs w:val="20"/>
              </w:rPr>
            </w:pPr>
            <w:r w:rsidRPr="001F68A7">
              <w:rPr>
                <w:szCs w:val="20"/>
              </w:rPr>
              <w:t>*</w:t>
            </w:r>
          </w:p>
        </w:tc>
        <w:tc>
          <w:tcPr>
            <w:tcW w:w="6300" w:type="dxa"/>
          </w:tcPr>
          <w:p w14:paraId="5FB5EF94" w14:textId="52A3B4D8" w:rsidR="00712C55" w:rsidRPr="001F68A7" w:rsidRDefault="00712C55" w:rsidP="00712C55">
            <w:pPr>
              <w:pStyle w:val="TableParagraph"/>
              <w:ind w:left="108"/>
              <w:rPr>
                <w:szCs w:val="20"/>
              </w:rPr>
            </w:pPr>
            <w:r w:rsidRPr="001F68A7">
              <w:rPr>
                <w:szCs w:val="20"/>
              </w:rPr>
              <w:t>The Document Identification connects the incident to one or more associated follow-up reports and investigations. Each responding agency may have its own Document Identification.</w:t>
            </w:r>
            <w:r>
              <w:rPr>
                <w:szCs w:val="20"/>
              </w:rPr>
              <w:t xml:space="preserve"> </w:t>
            </w:r>
            <w:r w:rsidRPr="001F68A7">
              <w:rPr>
                <w:szCs w:val="20"/>
              </w:rPr>
              <w:t>Also used by agency supervisor and other personnel to track the status of reports.</w:t>
            </w:r>
          </w:p>
        </w:tc>
      </w:tr>
      <w:tr w:rsidR="00712C55" w:rsidRPr="001F68A7" w14:paraId="0AC79DBA" w14:textId="77777777" w:rsidTr="00CB7565">
        <w:trPr>
          <w:trHeight w:val="1884"/>
        </w:trPr>
        <w:tc>
          <w:tcPr>
            <w:tcW w:w="3625" w:type="dxa"/>
          </w:tcPr>
          <w:p w14:paraId="72919ADD" w14:textId="326883FC" w:rsidR="00712C55" w:rsidRPr="001F68A7" w:rsidRDefault="00B6409F" w:rsidP="00712C55">
            <w:pPr>
              <w:pStyle w:val="TableParagraph"/>
              <w:ind w:right="410"/>
              <w:rPr>
                <w:szCs w:val="20"/>
              </w:rPr>
            </w:pPr>
            <w:proofErr w:type="spellStart"/>
            <w:r>
              <w:rPr>
                <w:szCs w:val="20"/>
              </w:rPr>
              <w:t>r</w:t>
            </w:r>
            <w:r w:rsidR="00712C55" w:rsidRPr="001F68A7">
              <w:rPr>
                <w:szCs w:val="20"/>
              </w:rPr>
              <w:t>eportNumberType</w:t>
            </w:r>
            <w:proofErr w:type="spellEnd"/>
          </w:p>
        </w:tc>
        <w:tc>
          <w:tcPr>
            <w:tcW w:w="1601" w:type="dxa"/>
            <w:gridSpan w:val="2"/>
          </w:tcPr>
          <w:p w14:paraId="66734905" w14:textId="77777777" w:rsidR="00712C55" w:rsidRPr="001F68A7" w:rsidRDefault="00712C55" w:rsidP="00712C55">
            <w:pPr>
              <w:pStyle w:val="TableParagraph"/>
              <w:ind w:left="151" w:right="145"/>
              <w:jc w:val="center"/>
              <w:rPr>
                <w:szCs w:val="20"/>
              </w:rPr>
            </w:pPr>
            <w:r w:rsidRPr="001F68A7">
              <w:rPr>
                <w:szCs w:val="20"/>
              </w:rPr>
              <w:t>Conditional: If Report Number is present Report Number Type</w:t>
            </w:r>
            <w:r w:rsidRPr="001F68A7">
              <w:rPr>
                <w:spacing w:val="-3"/>
                <w:szCs w:val="20"/>
              </w:rPr>
              <w:t xml:space="preserve"> </w:t>
            </w:r>
            <w:r w:rsidRPr="001F68A7">
              <w:rPr>
                <w:szCs w:val="20"/>
              </w:rPr>
              <w:t>must</w:t>
            </w:r>
          </w:p>
          <w:p w14:paraId="6FC52459" w14:textId="77777777" w:rsidR="00712C55" w:rsidRPr="001F68A7" w:rsidRDefault="00712C55" w:rsidP="00712C55">
            <w:pPr>
              <w:pStyle w:val="TableParagraph"/>
              <w:spacing w:line="264" w:lineRule="exact"/>
              <w:ind w:left="104" w:right="104"/>
              <w:jc w:val="center"/>
              <w:rPr>
                <w:szCs w:val="20"/>
              </w:rPr>
            </w:pPr>
            <w:r w:rsidRPr="001F68A7">
              <w:rPr>
                <w:szCs w:val="20"/>
              </w:rPr>
              <w:t>be</w:t>
            </w:r>
            <w:r w:rsidRPr="001F68A7">
              <w:rPr>
                <w:spacing w:val="-5"/>
                <w:szCs w:val="20"/>
              </w:rPr>
              <w:t xml:space="preserve"> </w:t>
            </w:r>
            <w:r w:rsidRPr="001F68A7">
              <w:rPr>
                <w:szCs w:val="20"/>
              </w:rPr>
              <w:t>present</w:t>
            </w:r>
          </w:p>
        </w:tc>
        <w:tc>
          <w:tcPr>
            <w:tcW w:w="739" w:type="dxa"/>
          </w:tcPr>
          <w:p w14:paraId="79105ADF" w14:textId="77777777" w:rsidR="00712C55" w:rsidRPr="001F68A7" w:rsidRDefault="00712C55" w:rsidP="00712C55">
            <w:pPr>
              <w:pStyle w:val="TableParagraph"/>
              <w:spacing w:line="268" w:lineRule="exact"/>
              <w:ind w:left="0" w:firstLine="1"/>
              <w:jc w:val="center"/>
              <w:rPr>
                <w:szCs w:val="20"/>
              </w:rPr>
            </w:pPr>
            <w:r w:rsidRPr="001F68A7">
              <w:rPr>
                <w:szCs w:val="20"/>
              </w:rPr>
              <w:t>0</w:t>
            </w:r>
          </w:p>
        </w:tc>
        <w:tc>
          <w:tcPr>
            <w:tcW w:w="720" w:type="dxa"/>
          </w:tcPr>
          <w:p w14:paraId="037B16A0" w14:textId="77777777" w:rsidR="00712C55" w:rsidRPr="001F68A7" w:rsidRDefault="00712C55" w:rsidP="00712C55">
            <w:pPr>
              <w:pStyle w:val="TableParagraph"/>
              <w:spacing w:line="268" w:lineRule="exact"/>
              <w:ind w:left="13"/>
              <w:jc w:val="center"/>
              <w:rPr>
                <w:szCs w:val="20"/>
              </w:rPr>
            </w:pPr>
            <w:r w:rsidRPr="001F68A7">
              <w:rPr>
                <w:szCs w:val="20"/>
              </w:rPr>
              <w:t>1</w:t>
            </w:r>
          </w:p>
        </w:tc>
        <w:tc>
          <w:tcPr>
            <w:tcW w:w="6300" w:type="dxa"/>
          </w:tcPr>
          <w:p w14:paraId="6CE7918C" w14:textId="1BB43E64" w:rsidR="00712C55" w:rsidRPr="001F68A7" w:rsidRDefault="00712C55" w:rsidP="00712C55">
            <w:pPr>
              <w:pStyle w:val="TableParagraph"/>
              <w:ind w:left="108" w:right="125"/>
              <w:rPr>
                <w:szCs w:val="20"/>
              </w:rPr>
            </w:pPr>
            <w:r w:rsidRPr="001F68A7">
              <w:rPr>
                <w:szCs w:val="20"/>
              </w:rPr>
              <w:t xml:space="preserve">Report number type codes that are available in the EIDO Registries (see Section </w:t>
            </w:r>
            <w:hyperlink w:anchor="_bookmark20" w:history="1">
              <w:r>
                <w:rPr>
                  <w:szCs w:val="20"/>
                </w:rPr>
                <w:t>3</w:t>
              </w:r>
              <w:r w:rsidRPr="001F68A7">
                <w:rPr>
                  <w:szCs w:val="20"/>
                </w:rPr>
                <w:t>.</w:t>
              </w:r>
            </w:hyperlink>
            <w:r w:rsidR="00B57C07">
              <w:rPr>
                <w:szCs w:val="20"/>
              </w:rPr>
              <w:t>8</w:t>
            </w:r>
            <w:r w:rsidRPr="001F68A7">
              <w:rPr>
                <w:szCs w:val="20"/>
              </w:rPr>
              <w:t>, below, for the registry description); may be New or Reopened.</w:t>
            </w:r>
          </w:p>
        </w:tc>
      </w:tr>
      <w:tr w:rsidR="00712C55" w:rsidRPr="001F68A7" w14:paraId="3A657CC1" w14:textId="77777777" w:rsidTr="00CB7565">
        <w:trPr>
          <w:trHeight w:val="1704"/>
        </w:trPr>
        <w:tc>
          <w:tcPr>
            <w:tcW w:w="3625" w:type="dxa"/>
          </w:tcPr>
          <w:p w14:paraId="29058370" w14:textId="7836BB48" w:rsidR="00712C55" w:rsidRPr="001F68A7" w:rsidRDefault="00B6409F" w:rsidP="00712C55">
            <w:pPr>
              <w:pStyle w:val="TableParagraph"/>
              <w:spacing w:line="268" w:lineRule="exact"/>
              <w:rPr>
                <w:szCs w:val="20"/>
              </w:rPr>
            </w:pPr>
            <w:proofErr w:type="spellStart"/>
            <w:r>
              <w:rPr>
                <w:szCs w:val="20"/>
              </w:rPr>
              <w:lastRenderedPageBreak/>
              <w:t>i</w:t>
            </w:r>
            <w:r w:rsidR="00712C55" w:rsidRPr="001F68A7">
              <w:rPr>
                <w:szCs w:val="20"/>
              </w:rPr>
              <w:t>ncidentPriorityInternaltext</w:t>
            </w:r>
            <w:proofErr w:type="spellEnd"/>
          </w:p>
        </w:tc>
        <w:tc>
          <w:tcPr>
            <w:tcW w:w="1601" w:type="dxa"/>
            <w:gridSpan w:val="2"/>
          </w:tcPr>
          <w:p w14:paraId="67622993" w14:textId="77777777" w:rsidR="00712C55" w:rsidRPr="001F68A7" w:rsidRDefault="00712C55" w:rsidP="00712C55">
            <w:pPr>
              <w:pStyle w:val="TableParagraph"/>
              <w:spacing w:line="268" w:lineRule="exact"/>
              <w:ind w:left="106" w:right="104"/>
              <w:jc w:val="center"/>
              <w:rPr>
                <w:szCs w:val="20"/>
              </w:rPr>
            </w:pPr>
            <w:r w:rsidRPr="001F68A7">
              <w:rPr>
                <w:szCs w:val="20"/>
              </w:rPr>
              <w:t>Optional</w:t>
            </w:r>
          </w:p>
        </w:tc>
        <w:tc>
          <w:tcPr>
            <w:tcW w:w="739" w:type="dxa"/>
          </w:tcPr>
          <w:p w14:paraId="3BE1EAE2" w14:textId="77777777" w:rsidR="00712C55" w:rsidRPr="001F68A7" w:rsidRDefault="00712C55" w:rsidP="00712C55">
            <w:pPr>
              <w:pStyle w:val="TableParagraph"/>
              <w:spacing w:line="268" w:lineRule="exact"/>
              <w:ind w:left="0"/>
              <w:jc w:val="center"/>
              <w:rPr>
                <w:szCs w:val="20"/>
              </w:rPr>
            </w:pPr>
            <w:r w:rsidRPr="001F68A7">
              <w:rPr>
                <w:szCs w:val="20"/>
              </w:rPr>
              <w:t>0</w:t>
            </w:r>
          </w:p>
        </w:tc>
        <w:tc>
          <w:tcPr>
            <w:tcW w:w="720" w:type="dxa"/>
          </w:tcPr>
          <w:p w14:paraId="64FCAAF4" w14:textId="77777777" w:rsidR="00712C55" w:rsidRPr="001F68A7" w:rsidRDefault="00712C55" w:rsidP="00712C55">
            <w:pPr>
              <w:pStyle w:val="TableParagraph"/>
              <w:spacing w:line="268" w:lineRule="exact"/>
              <w:ind w:left="13"/>
              <w:jc w:val="center"/>
              <w:rPr>
                <w:szCs w:val="20"/>
              </w:rPr>
            </w:pPr>
            <w:r w:rsidRPr="001F68A7">
              <w:rPr>
                <w:szCs w:val="20"/>
              </w:rPr>
              <w:t>1</w:t>
            </w:r>
          </w:p>
        </w:tc>
        <w:tc>
          <w:tcPr>
            <w:tcW w:w="6300" w:type="dxa"/>
          </w:tcPr>
          <w:p w14:paraId="7E55BDF6" w14:textId="77777777" w:rsidR="00712C55" w:rsidRPr="001F68A7" w:rsidRDefault="00712C55" w:rsidP="00712C55">
            <w:pPr>
              <w:pStyle w:val="TableParagraph"/>
              <w:ind w:left="108"/>
              <w:rPr>
                <w:szCs w:val="20"/>
              </w:rPr>
            </w:pPr>
            <w:r w:rsidRPr="001F68A7">
              <w:rPr>
                <w:szCs w:val="20"/>
              </w:rPr>
              <w:t>Priority of the incident as alphanumeric text for the agency being dispatched. This value may only be meaningful to the agency providing the information and other closely cooperating agencies. Note, that different responding agencies may assign different priorities to same incident; for example, a</w:t>
            </w:r>
            <w:r w:rsidRPr="001F68A7">
              <w:rPr>
                <w:spacing w:val="-2"/>
                <w:szCs w:val="20"/>
              </w:rPr>
              <w:t xml:space="preserve"> </w:t>
            </w:r>
            <w:r w:rsidRPr="001F68A7">
              <w:rPr>
                <w:spacing w:val="-5"/>
                <w:szCs w:val="20"/>
              </w:rPr>
              <w:t xml:space="preserve">high </w:t>
            </w:r>
            <w:r w:rsidRPr="001F68A7">
              <w:rPr>
                <w:szCs w:val="20"/>
              </w:rPr>
              <w:t>priority fire incident may be a medium</w:t>
            </w:r>
            <w:r w:rsidRPr="001F68A7">
              <w:rPr>
                <w:spacing w:val="-4"/>
                <w:szCs w:val="20"/>
              </w:rPr>
              <w:t xml:space="preserve"> </w:t>
            </w:r>
            <w:r w:rsidRPr="001F68A7">
              <w:rPr>
                <w:szCs w:val="20"/>
              </w:rPr>
              <w:t>priority</w:t>
            </w:r>
            <w:r>
              <w:rPr>
                <w:szCs w:val="20"/>
              </w:rPr>
              <w:t xml:space="preserve"> </w:t>
            </w:r>
            <w:r w:rsidRPr="001F68A7">
              <w:rPr>
                <w:szCs w:val="20"/>
              </w:rPr>
              <w:t>law enforcement incident.</w:t>
            </w:r>
          </w:p>
        </w:tc>
      </w:tr>
      <w:tr w:rsidR="00712C55" w:rsidRPr="001F68A7" w14:paraId="1B589C9F" w14:textId="77777777" w:rsidTr="00712C55">
        <w:trPr>
          <w:trHeight w:val="2327"/>
        </w:trPr>
        <w:tc>
          <w:tcPr>
            <w:tcW w:w="3625" w:type="dxa"/>
          </w:tcPr>
          <w:p w14:paraId="2C9A5C76" w14:textId="4AB190F2" w:rsidR="00712C55" w:rsidRPr="001F68A7" w:rsidRDefault="00B6409F" w:rsidP="00712C55">
            <w:pPr>
              <w:pStyle w:val="TableParagraph"/>
              <w:spacing w:line="268" w:lineRule="exact"/>
              <w:ind w:left="110"/>
              <w:rPr>
                <w:szCs w:val="20"/>
              </w:rPr>
            </w:pPr>
            <w:proofErr w:type="spellStart"/>
            <w:r>
              <w:rPr>
                <w:szCs w:val="20"/>
              </w:rPr>
              <w:t>i</w:t>
            </w:r>
            <w:r w:rsidR="00712C55" w:rsidRPr="001F68A7">
              <w:rPr>
                <w:szCs w:val="20"/>
              </w:rPr>
              <w:t>ncidentCommonPriorityNumber</w:t>
            </w:r>
            <w:proofErr w:type="spellEnd"/>
          </w:p>
          <w:p w14:paraId="5ECAE3E9" w14:textId="77777777" w:rsidR="00712C55" w:rsidRPr="001F68A7" w:rsidRDefault="00712C55" w:rsidP="00712C55">
            <w:pPr>
              <w:pStyle w:val="TableParagraph"/>
              <w:spacing w:line="268" w:lineRule="exact"/>
              <w:ind w:left="200" w:right="135"/>
              <w:rPr>
                <w:szCs w:val="20"/>
              </w:rPr>
            </w:pPr>
          </w:p>
        </w:tc>
        <w:tc>
          <w:tcPr>
            <w:tcW w:w="1601" w:type="dxa"/>
            <w:gridSpan w:val="2"/>
          </w:tcPr>
          <w:p w14:paraId="36FB97B5" w14:textId="77777777" w:rsidR="00712C55" w:rsidRPr="001F68A7" w:rsidRDefault="00712C55" w:rsidP="00712C55">
            <w:pPr>
              <w:pStyle w:val="TableParagraph"/>
              <w:spacing w:line="268" w:lineRule="exact"/>
              <w:ind w:left="0" w:right="325"/>
              <w:jc w:val="right"/>
              <w:rPr>
                <w:szCs w:val="20"/>
              </w:rPr>
            </w:pPr>
            <w:r w:rsidRPr="001F68A7">
              <w:rPr>
                <w:w w:val="95"/>
                <w:szCs w:val="20"/>
              </w:rPr>
              <w:t>Optional</w:t>
            </w:r>
          </w:p>
        </w:tc>
        <w:tc>
          <w:tcPr>
            <w:tcW w:w="739" w:type="dxa"/>
          </w:tcPr>
          <w:p w14:paraId="6CF7DCC2" w14:textId="77777777" w:rsidR="00712C55" w:rsidRPr="001F68A7" w:rsidRDefault="00712C55" w:rsidP="00712C55">
            <w:pPr>
              <w:pStyle w:val="TableParagraph"/>
              <w:spacing w:line="268" w:lineRule="exact"/>
              <w:ind w:left="0"/>
              <w:jc w:val="center"/>
              <w:rPr>
                <w:szCs w:val="20"/>
              </w:rPr>
            </w:pPr>
            <w:r w:rsidRPr="001F68A7">
              <w:rPr>
                <w:szCs w:val="20"/>
              </w:rPr>
              <w:t>0</w:t>
            </w:r>
          </w:p>
        </w:tc>
        <w:tc>
          <w:tcPr>
            <w:tcW w:w="720" w:type="dxa"/>
          </w:tcPr>
          <w:p w14:paraId="7BDCEECA" w14:textId="77777777" w:rsidR="00712C55" w:rsidRPr="001F68A7" w:rsidRDefault="00712C55" w:rsidP="00712C55">
            <w:pPr>
              <w:pStyle w:val="TableParagraph"/>
              <w:spacing w:line="268" w:lineRule="exact"/>
              <w:ind w:left="13"/>
              <w:jc w:val="center"/>
              <w:rPr>
                <w:szCs w:val="20"/>
              </w:rPr>
            </w:pPr>
            <w:r w:rsidRPr="001F68A7">
              <w:rPr>
                <w:szCs w:val="20"/>
              </w:rPr>
              <w:t>1</w:t>
            </w:r>
          </w:p>
        </w:tc>
        <w:tc>
          <w:tcPr>
            <w:tcW w:w="6300" w:type="dxa"/>
          </w:tcPr>
          <w:p w14:paraId="2CF703C6" w14:textId="77777777" w:rsidR="00712C55" w:rsidRPr="001F68A7" w:rsidRDefault="00712C55" w:rsidP="00712C55">
            <w:pPr>
              <w:pStyle w:val="TableParagraph"/>
              <w:ind w:left="106" w:right="105"/>
              <w:rPr>
                <w:szCs w:val="20"/>
              </w:rPr>
            </w:pPr>
            <w:r w:rsidRPr="001F68A7">
              <w:rPr>
                <w:szCs w:val="20"/>
              </w:rPr>
              <w:t xml:space="preserve">Globally understood numeric incident priority that ranges from 0 to 10, with 10 being the highest priority and 0 being the lowest priority. The Local Priority, described above, should be mapped to this (Common Priority) data element so that all involved and </w:t>
            </w:r>
            <w:r w:rsidRPr="001F68A7">
              <w:rPr>
                <w:spacing w:val="-3"/>
                <w:szCs w:val="20"/>
              </w:rPr>
              <w:t xml:space="preserve">interested </w:t>
            </w:r>
            <w:r w:rsidRPr="001F68A7">
              <w:rPr>
                <w:szCs w:val="20"/>
              </w:rPr>
              <w:t>agencies can determine the relative priority of the</w:t>
            </w:r>
            <w:r w:rsidRPr="001F68A7">
              <w:rPr>
                <w:spacing w:val="-1"/>
                <w:szCs w:val="20"/>
              </w:rPr>
              <w:t xml:space="preserve"> </w:t>
            </w:r>
            <w:r w:rsidRPr="001F68A7">
              <w:rPr>
                <w:szCs w:val="20"/>
              </w:rPr>
              <w:t>incident.</w:t>
            </w:r>
          </w:p>
        </w:tc>
      </w:tr>
      <w:tr w:rsidR="00712C55" w:rsidRPr="001F68A7" w14:paraId="09851CB4" w14:textId="77777777" w:rsidTr="00CB7565">
        <w:trPr>
          <w:trHeight w:val="894"/>
        </w:trPr>
        <w:tc>
          <w:tcPr>
            <w:tcW w:w="3625" w:type="dxa"/>
          </w:tcPr>
          <w:p w14:paraId="2B237FCB" w14:textId="71F84311" w:rsidR="00712C55" w:rsidRPr="001F68A7" w:rsidRDefault="00B6409F" w:rsidP="00712C55">
            <w:pPr>
              <w:pStyle w:val="TableParagraph"/>
              <w:ind w:right="82"/>
              <w:rPr>
                <w:szCs w:val="20"/>
              </w:rPr>
            </w:pPr>
            <w:proofErr w:type="spellStart"/>
            <w:r>
              <w:rPr>
                <w:szCs w:val="20"/>
              </w:rPr>
              <w:t>b</w:t>
            </w:r>
            <w:r w:rsidR="00712C55" w:rsidRPr="001F68A7">
              <w:rPr>
                <w:szCs w:val="20"/>
              </w:rPr>
              <w:t>eatOrDispatchGroupText</w:t>
            </w:r>
            <w:proofErr w:type="spellEnd"/>
          </w:p>
        </w:tc>
        <w:tc>
          <w:tcPr>
            <w:tcW w:w="1601" w:type="dxa"/>
            <w:gridSpan w:val="2"/>
          </w:tcPr>
          <w:p w14:paraId="49F6862F" w14:textId="77777777" w:rsidR="00712C55" w:rsidRPr="001F68A7" w:rsidRDefault="00712C55" w:rsidP="00712C55">
            <w:pPr>
              <w:pStyle w:val="TableParagraph"/>
              <w:spacing w:line="268" w:lineRule="exact"/>
              <w:ind w:left="0" w:right="325"/>
              <w:jc w:val="right"/>
              <w:rPr>
                <w:szCs w:val="20"/>
              </w:rPr>
            </w:pPr>
            <w:r w:rsidRPr="001F68A7">
              <w:rPr>
                <w:w w:val="95"/>
                <w:szCs w:val="20"/>
              </w:rPr>
              <w:t>Optional</w:t>
            </w:r>
          </w:p>
        </w:tc>
        <w:tc>
          <w:tcPr>
            <w:tcW w:w="739" w:type="dxa"/>
          </w:tcPr>
          <w:p w14:paraId="118694F1" w14:textId="77777777" w:rsidR="00712C55" w:rsidRPr="001F68A7" w:rsidRDefault="00712C55" w:rsidP="00712C55">
            <w:pPr>
              <w:pStyle w:val="TableParagraph"/>
              <w:spacing w:line="268" w:lineRule="exact"/>
              <w:ind w:left="0"/>
              <w:jc w:val="center"/>
              <w:rPr>
                <w:szCs w:val="20"/>
              </w:rPr>
            </w:pPr>
            <w:r w:rsidRPr="001F68A7">
              <w:rPr>
                <w:szCs w:val="20"/>
              </w:rPr>
              <w:t>0</w:t>
            </w:r>
          </w:p>
        </w:tc>
        <w:tc>
          <w:tcPr>
            <w:tcW w:w="720" w:type="dxa"/>
          </w:tcPr>
          <w:p w14:paraId="730C892F" w14:textId="77777777" w:rsidR="00712C55" w:rsidRPr="001F68A7" w:rsidRDefault="00712C55" w:rsidP="00712C55">
            <w:pPr>
              <w:pStyle w:val="TableParagraph"/>
              <w:spacing w:line="268" w:lineRule="exact"/>
              <w:ind w:left="13"/>
              <w:jc w:val="center"/>
              <w:rPr>
                <w:szCs w:val="20"/>
              </w:rPr>
            </w:pPr>
            <w:r w:rsidRPr="001F68A7">
              <w:rPr>
                <w:szCs w:val="20"/>
              </w:rPr>
              <w:t>1</w:t>
            </w:r>
          </w:p>
        </w:tc>
        <w:tc>
          <w:tcPr>
            <w:tcW w:w="6300" w:type="dxa"/>
          </w:tcPr>
          <w:p w14:paraId="387F5FA5" w14:textId="77777777" w:rsidR="00712C55" w:rsidRPr="001F68A7" w:rsidRDefault="00712C55" w:rsidP="00712C55">
            <w:pPr>
              <w:pStyle w:val="TableParagraph"/>
              <w:ind w:left="106" w:right="79"/>
              <w:rPr>
                <w:szCs w:val="20"/>
              </w:rPr>
            </w:pPr>
            <w:r w:rsidRPr="001F68A7">
              <w:rPr>
                <w:szCs w:val="20"/>
              </w:rPr>
              <w:t>The beat or dispatch group that contains the incident. Note that each agency involved in the incident may have its own beat or dispatch group.</w:t>
            </w:r>
          </w:p>
        </w:tc>
      </w:tr>
      <w:tr w:rsidR="00712C55" w:rsidRPr="001F68A7" w14:paraId="2A6A0B57" w14:textId="77777777" w:rsidTr="00712C55">
        <w:trPr>
          <w:trHeight w:val="1105"/>
        </w:trPr>
        <w:tc>
          <w:tcPr>
            <w:tcW w:w="3625" w:type="dxa"/>
          </w:tcPr>
          <w:p w14:paraId="3617E994" w14:textId="02096543" w:rsidR="00712C55" w:rsidRPr="001F68A7" w:rsidRDefault="00B6409F" w:rsidP="00712C55">
            <w:pPr>
              <w:pStyle w:val="TableParagraph"/>
              <w:ind w:right="762"/>
              <w:rPr>
                <w:szCs w:val="20"/>
              </w:rPr>
            </w:pPr>
            <w:r>
              <w:rPr>
                <w:szCs w:val="20"/>
              </w:rPr>
              <w:t>d</w:t>
            </w:r>
            <w:r w:rsidR="00712C55" w:rsidRPr="001F68A7">
              <w:rPr>
                <w:szCs w:val="20"/>
              </w:rPr>
              <w:t>isposition</w:t>
            </w:r>
          </w:p>
        </w:tc>
        <w:tc>
          <w:tcPr>
            <w:tcW w:w="1601" w:type="dxa"/>
            <w:gridSpan w:val="2"/>
          </w:tcPr>
          <w:p w14:paraId="2FCB48B6" w14:textId="77777777" w:rsidR="00712C55" w:rsidRPr="001F68A7" w:rsidRDefault="00712C55" w:rsidP="00712C55">
            <w:pPr>
              <w:pStyle w:val="TableParagraph"/>
              <w:spacing w:line="270" w:lineRule="exact"/>
              <w:jc w:val="center"/>
              <w:rPr>
                <w:szCs w:val="20"/>
              </w:rPr>
            </w:pPr>
            <w:r w:rsidRPr="001F68A7">
              <w:rPr>
                <w:szCs w:val="20"/>
              </w:rPr>
              <w:t>Optional</w:t>
            </w:r>
          </w:p>
        </w:tc>
        <w:tc>
          <w:tcPr>
            <w:tcW w:w="739" w:type="dxa"/>
          </w:tcPr>
          <w:p w14:paraId="24B1312E" w14:textId="77777777" w:rsidR="00712C55" w:rsidRPr="001F68A7" w:rsidRDefault="00712C55" w:rsidP="00712C55">
            <w:pPr>
              <w:pStyle w:val="TableParagraph"/>
              <w:spacing w:line="270" w:lineRule="exact"/>
              <w:ind w:left="0"/>
              <w:jc w:val="center"/>
              <w:rPr>
                <w:szCs w:val="20"/>
              </w:rPr>
            </w:pPr>
            <w:r w:rsidRPr="001F68A7">
              <w:rPr>
                <w:szCs w:val="20"/>
              </w:rPr>
              <w:t>0</w:t>
            </w:r>
          </w:p>
        </w:tc>
        <w:tc>
          <w:tcPr>
            <w:tcW w:w="720" w:type="dxa"/>
          </w:tcPr>
          <w:p w14:paraId="3CB87AFE" w14:textId="77777777" w:rsidR="00712C55" w:rsidRPr="001F68A7" w:rsidRDefault="00712C55" w:rsidP="00712C55">
            <w:pPr>
              <w:pStyle w:val="TableParagraph"/>
              <w:spacing w:line="270" w:lineRule="exact"/>
              <w:ind w:left="0"/>
              <w:jc w:val="center"/>
              <w:rPr>
                <w:szCs w:val="20"/>
              </w:rPr>
            </w:pPr>
            <w:r w:rsidRPr="001F68A7">
              <w:rPr>
                <w:szCs w:val="20"/>
              </w:rPr>
              <w:t>*</w:t>
            </w:r>
          </w:p>
        </w:tc>
        <w:tc>
          <w:tcPr>
            <w:tcW w:w="6300" w:type="dxa"/>
          </w:tcPr>
          <w:p w14:paraId="7B23E08A" w14:textId="62FDA386" w:rsidR="00712C55" w:rsidRPr="001F68A7" w:rsidRDefault="00712C55" w:rsidP="00712C55">
            <w:pPr>
              <w:pStyle w:val="TableParagraph"/>
              <w:spacing w:line="270" w:lineRule="atLeast"/>
              <w:ind w:left="116" w:right="223"/>
              <w:rPr>
                <w:szCs w:val="20"/>
              </w:rPr>
            </w:pPr>
            <w:r w:rsidRPr="001F68A7">
              <w:rPr>
                <w:szCs w:val="20"/>
              </w:rPr>
              <w:t>Complex data element. Contains incident disposition information</w:t>
            </w:r>
            <w:r w:rsidR="00A43207">
              <w:rPr>
                <w:szCs w:val="20"/>
              </w:rPr>
              <w:t xml:space="preserve"> </w:t>
            </w:r>
            <w:r w:rsidRPr="001F68A7">
              <w:rPr>
                <w:szCs w:val="20"/>
              </w:rPr>
              <w:t>entered or updated by a dispatch agent and/or an emergency responder.</w:t>
            </w:r>
          </w:p>
        </w:tc>
      </w:tr>
      <w:tr w:rsidR="00850E59" w:rsidRPr="001F68A7" w14:paraId="1000C087" w14:textId="77777777" w:rsidTr="0013015E">
        <w:trPr>
          <w:trHeight w:val="557"/>
        </w:trPr>
        <w:tc>
          <w:tcPr>
            <w:tcW w:w="3625" w:type="dxa"/>
          </w:tcPr>
          <w:p w14:paraId="6E8C935D" w14:textId="34CD4C5A" w:rsidR="00850E59" w:rsidRPr="001F68A7" w:rsidRDefault="00B6409F" w:rsidP="00850E59">
            <w:pPr>
              <w:pStyle w:val="TableParagraph"/>
              <w:ind w:right="762"/>
              <w:rPr>
                <w:szCs w:val="20"/>
              </w:rPr>
            </w:pPr>
            <w:proofErr w:type="spellStart"/>
            <w:r>
              <w:rPr>
                <w:szCs w:val="20"/>
              </w:rPr>
              <w:t>n</w:t>
            </w:r>
            <w:r w:rsidR="00850E59" w:rsidRPr="001F68A7">
              <w:rPr>
                <w:szCs w:val="20"/>
              </w:rPr>
              <w:t>otes</w:t>
            </w:r>
            <w:r w:rsidR="00850E59" w:rsidRPr="003D6594">
              <w:rPr>
                <w:szCs w:val="20"/>
              </w:rPr>
              <w:t>Reference</w:t>
            </w:r>
            <w:proofErr w:type="spellEnd"/>
          </w:p>
        </w:tc>
        <w:tc>
          <w:tcPr>
            <w:tcW w:w="1601" w:type="dxa"/>
            <w:gridSpan w:val="2"/>
          </w:tcPr>
          <w:p w14:paraId="21FE51F8" w14:textId="794ED431" w:rsidR="00850E59" w:rsidRPr="001F68A7" w:rsidRDefault="00850E59" w:rsidP="00850E59">
            <w:pPr>
              <w:pStyle w:val="TableParagraph"/>
              <w:spacing w:line="270" w:lineRule="exact"/>
              <w:jc w:val="center"/>
              <w:rPr>
                <w:szCs w:val="20"/>
              </w:rPr>
            </w:pPr>
            <w:r w:rsidRPr="001F68A7">
              <w:rPr>
                <w:szCs w:val="20"/>
              </w:rPr>
              <w:t>Optional</w:t>
            </w:r>
          </w:p>
        </w:tc>
        <w:tc>
          <w:tcPr>
            <w:tcW w:w="739" w:type="dxa"/>
          </w:tcPr>
          <w:p w14:paraId="349B623F" w14:textId="602F54A9" w:rsidR="00850E59" w:rsidRPr="001F68A7" w:rsidRDefault="00850E59" w:rsidP="00850E59">
            <w:pPr>
              <w:pStyle w:val="TableParagraph"/>
              <w:spacing w:line="270" w:lineRule="exact"/>
              <w:ind w:left="0"/>
              <w:jc w:val="center"/>
              <w:rPr>
                <w:szCs w:val="20"/>
              </w:rPr>
            </w:pPr>
            <w:r w:rsidRPr="001F68A7">
              <w:rPr>
                <w:szCs w:val="20"/>
              </w:rPr>
              <w:t>0</w:t>
            </w:r>
          </w:p>
        </w:tc>
        <w:tc>
          <w:tcPr>
            <w:tcW w:w="720" w:type="dxa"/>
          </w:tcPr>
          <w:p w14:paraId="4814EBD8" w14:textId="12CFB0C9" w:rsidR="00850E59" w:rsidRPr="001F68A7" w:rsidRDefault="00850E59" w:rsidP="00850E59">
            <w:pPr>
              <w:pStyle w:val="TableParagraph"/>
              <w:spacing w:line="270" w:lineRule="exact"/>
              <w:ind w:left="0"/>
              <w:jc w:val="center"/>
              <w:rPr>
                <w:szCs w:val="20"/>
              </w:rPr>
            </w:pPr>
            <w:r w:rsidRPr="001F68A7">
              <w:rPr>
                <w:szCs w:val="20"/>
              </w:rPr>
              <w:t>*</w:t>
            </w:r>
          </w:p>
        </w:tc>
        <w:tc>
          <w:tcPr>
            <w:tcW w:w="6300" w:type="dxa"/>
          </w:tcPr>
          <w:p w14:paraId="65A898F4" w14:textId="27C7238F" w:rsidR="00850E59" w:rsidRPr="001F68A7" w:rsidRDefault="00850E59" w:rsidP="00850E59">
            <w:pPr>
              <w:pStyle w:val="TableParagraph"/>
              <w:spacing w:line="270" w:lineRule="atLeast"/>
              <w:ind w:left="116" w:right="223"/>
              <w:rPr>
                <w:szCs w:val="20"/>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incident</w:t>
            </w:r>
            <w:r w:rsidRPr="001F68A7">
              <w:rPr>
                <w:szCs w:val="20"/>
              </w:rPr>
              <w:t>.</w:t>
            </w:r>
          </w:p>
        </w:tc>
      </w:tr>
    </w:tbl>
    <w:p w14:paraId="40B47F90" w14:textId="77777777" w:rsidR="00782121" w:rsidRDefault="00782121" w:rsidP="00782121">
      <w:pPr>
        <w:spacing w:line="264" w:lineRule="exact"/>
        <w:sectPr w:rsidR="00782121" w:rsidSect="00712C55">
          <w:pgSz w:w="15840" w:h="12240" w:orient="landscape"/>
          <w:pgMar w:top="1940" w:right="1890" w:bottom="500" w:left="980" w:header="722" w:footer="319" w:gutter="0"/>
          <w:cols w:space="720"/>
        </w:sectPr>
      </w:pPr>
    </w:p>
    <w:p w14:paraId="678E8769" w14:textId="77777777" w:rsidR="00782121" w:rsidRDefault="00782121" w:rsidP="00782121">
      <w:pPr>
        <w:pStyle w:val="BodyText"/>
        <w:spacing w:before="4"/>
        <w:rPr>
          <w:sz w:val="17"/>
        </w:rPr>
      </w:pPr>
    </w:p>
    <w:p w14:paraId="61EDA7A7" w14:textId="276AB5EE" w:rsidR="00782121" w:rsidRDefault="00782121" w:rsidP="002A1C4D">
      <w:pPr>
        <w:pStyle w:val="Heading2"/>
        <w:ind w:left="666"/>
      </w:pPr>
      <w:bookmarkStart w:id="26" w:name="_bookmark5"/>
      <w:bookmarkStart w:id="27" w:name="_TOC_250022"/>
      <w:bookmarkStart w:id="28" w:name="_Toc54356149"/>
      <w:bookmarkEnd w:id="26"/>
      <w:r>
        <w:t>Call Data</w:t>
      </w:r>
      <w:r>
        <w:rPr>
          <w:spacing w:val="2"/>
        </w:rPr>
        <w:t xml:space="preserve"> </w:t>
      </w:r>
      <w:bookmarkEnd w:id="27"/>
      <w:r>
        <w:t>Component</w:t>
      </w:r>
      <w:bookmarkEnd w:id="28"/>
    </w:p>
    <w:p w14:paraId="754589B5" w14:textId="77777777" w:rsidR="00782121" w:rsidRDefault="00782121" w:rsidP="00782121">
      <w:pPr>
        <w:tabs>
          <w:tab w:val="left" w:pos="3251"/>
        </w:tabs>
        <w:spacing w:line="276" w:lineRule="auto"/>
        <w:ind w:left="676"/>
      </w:pPr>
      <w:r>
        <w:rPr>
          <w:b/>
        </w:rPr>
        <w:t>Data</w:t>
      </w:r>
      <w:r>
        <w:rPr>
          <w:b/>
          <w:spacing w:val="-3"/>
        </w:rPr>
        <w:t xml:space="preserve"> </w:t>
      </w:r>
      <w:r>
        <w:rPr>
          <w:b/>
        </w:rPr>
        <w:t>Component</w:t>
      </w:r>
      <w:r>
        <w:rPr>
          <w:b/>
          <w:spacing w:val="-2"/>
        </w:rPr>
        <w:t xml:space="preserve"> </w:t>
      </w:r>
      <w:r>
        <w:rPr>
          <w:b/>
        </w:rPr>
        <w:t xml:space="preserve">Use: </w:t>
      </w:r>
      <w:r>
        <w:t>Optional Component</w:t>
      </w:r>
    </w:p>
    <w:p w14:paraId="07C0CF02" w14:textId="77777777" w:rsidR="00782121" w:rsidRDefault="00782121" w:rsidP="00782121">
      <w:pPr>
        <w:tabs>
          <w:tab w:val="left" w:pos="3251"/>
        </w:tabs>
        <w:spacing w:line="276" w:lineRule="auto"/>
        <w:ind w:left="676" w:right="9508"/>
      </w:pPr>
      <w:r>
        <w:rPr>
          <w:b/>
        </w:rPr>
        <w:t xml:space="preserve">Minimum: </w:t>
      </w:r>
      <w:r>
        <w:t xml:space="preserve">0 </w:t>
      </w:r>
    </w:p>
    <w:p w14:paraId="0AD222B9" w14:textId="77777777" w:rsidR="00782121" w:rsidRDefault="00782121" w:rsidP="00782121">
      <w:pPr>
        <w:tabs>
          <w:tab w:val="left" w:pos="3251"/>
        </w:tabs>
        <w:spacing w:line="276" w:lineRule="auto"/>
        <w:ind w:left="676" w:right="9508"/>
      </w:pPr>
      <w:r>
        <w:rPr>
          <w:b/>
        </w:rPr>
        <w:t xml:space="preserve">Maximum: </w:t>
      </w:r>
      <w:r>
        <w:rPr>
          <w:spacing w:val="-3"/>
        </w:rPr>
        <w:t>*</w:t>
      </w:r>
    </w:p>
    <w:p w14:paraId="3A8AC004" w14:textId="77777777" w:rsidR="00782121" w:rsidRDefault="00782121" w:rsidP="00782121">
      <w:pPr>
        <w:tabs>
          <w:tab w:val="left" w:pos="3251"/>
        </w:tabs>
        <w:spacing w:line="276" w:lineRule="auto"/>
        <w:ind w:left="676"/>
      </w:pPr>
      <w:r>
        <w:rPr>
          <w:b/>
        </w:rPr>
        <w:t xml:space="preserve">Child Of: </w:t>
      </w:r>
      <w:r>
        <w:t>EIDO</w:t>
      </w:r>
      <w:r>
        <w:rPr>
          <w:spacing w:val="-1"/>
        </w:rPr>
        <w:t xml:space="preserve"> </w:t>
      </w:r>
      <w:r>
        <w:t>Header</w:t>
      </w:r>
    </w:p>
    <w:p w14:paraId="77F524C1" w14:textId="77777777" w:rsidR="00782121" w:rsidRDefault="00782121" w:rsidP="00782121">
      <w:pPr>
        <w:pStyle w:val="BodyText"/>
        <w:spacing w:before="120"/>
        <w:ind w:left="676" w:right="123"/>
      </w:pPr>
      <w:r>
        <w:rPr>
          <w:b/>
        </w:rPr>
        <w:t xml:space="preserve">Data Component Description: </w:t>
      </w:r>
      <w:r>
        <w:t>The Call Information data component is optional and is used to exchange call information about the incident received and collected by the agent identified in this data component. There can be more than one call about an incident, and thus more than one instance of this data component can be in an EIDO. Some of the information in this data component is contained in the call, some is additional data associated with the call (additional data associated with a caller, additional data associated with a call, and additional data associated with a location), and other information is collected by the agent. This component should also be used to exchange incident information provided by emergency responders reporting an incident through radio communications.</w:t>
      </w:r>
    </w:p>
    <w:p w14:paraId="36D0F2F9" w14:textId="70A6B451" w:rsidR="00782121" w:rsidRDefault="00782121" w:rsidP="00782121">
      <w:pPr>
        <w:ind w:left="720"/>
        <w:rPr>
          <w:sz w:val="25"/>
          <w:szCs w:val="24"/>
        </w:rPr>
      </w:pPr>
    </w:p>
    <w:p w14:paraId="09060CBB" w14:textId="77777777" w:rsidR="00782121" w:rsidRDefault="00782121" w:rsidP="00782121">
      <w:pPr>
        <w:pStyle w:val="BodyText"/>
        <w:spacing w:before="7"/>
        <w:rPr>
          <w:sz w:val="25"/>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5"/>
        <w:gridCol w:w="1519"/>
        <w:gridCol w:w="771"/>
        <w:gridCol w:w="720"/>
        <w:gridCol w:w="6440"/>
      </w:tblGrid>
      <w:tr w:rsidR="00D9170E" w:rsidRPr="001F68A7" w14:paraId="6E00BD0B" w14:textId="77777777" w:rsidTr="000B7E24">
        <w:trPr>
          <w:cantSplit/>
          <w:trHeight w:val="1103"/>
          <w:tblHeader/>
        </w:trPr>
        <w:tc>
          <w:tcPr>
            <w:tcW w:w="3535" w:type="dxa"/>
            <w:shd w:val="clear" w:color="auto" w:fill="D9D9D9" w:themeFill="background1" w:themeFillShade="D9"/>
            <w:vAlign w:val="bottom"/>
          </w:tcPr>
          <w:p w14:paraId="77FCD261" w14:textId="1F3A1B99" w:rsidR="00D9170E" w:rsidRPr="001F68A7" w:rsidRDefault="00D9170E" w:rsidP="007B69F8">
            <w:pPr>
              <w:pStyle w:val="TableParagraph"/>
              <w:ind w:left="0" w:firstLine="120"/>
              <w:jc w:val="center"/>
              <w:rPr>
                <w:sz w:val="24"/>
                <w:szCs w:val="20"/>
              </w:rPr>
            </w:pPr>
            <w:r w:rsidRPr="001F68A7">
              <w:rPr>
                <w:b/>
                <w:szCs w:val="20"/>
              </w:rPr>
              <w:t>JSON Name</w:t>
            </w:r>
          </w:p>
        </w:tc>
        <w:tc>
          <w:tcPr>
            <w:tcW w:w="1519" w:type="dxa"/>
            <w:shd w:val="clear" w:color="auto" w:fill="D9D9D9" w:themeFill="background1" w:themeFillShade="D9"/>
            <w:vAlign w:val="bottom"/>
          </w:tcPr>
          <w:p w14:paraId="22807C7A" w14:textId="77777777" w:rsidR="00D9170E" w:rsidRPr="001F68A7" w:rsidRDefault="00D9170E" w:rsidP="007B69F8">
            <w:pPr>
              <w:pStyle w:val="TableParagraph"/>
              <w:ind w:left="244" w:right="120" w:firstLine="4"/>
              <w:jc w:val="center"/>
              <w:rPr>
                <w:b/>
                <w:szCs w:val="20"/>
              </w:rPr>
            </w:pPr>
            <w:r w:rsidRPr="001F68A7">
              <w:rPr>
                <w:b/>
                <w:szCs w:val="20"/>
              </w:rPr>
              <w:t>Use (required, optional,</w:t>
            </w:r>
          </w:p>
          <w:p w14:paraId="363429D0" w14:textId="77777777" w:rsidR="00D9170E" w:rsidRPr="001F68A7" w:rsidRDefault="00D9170E" w:rsidP="007B69F8">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10AFB1C6" w14:textId="77777777" w:rsidR="00D9170E" w:rsidRPr="001F68A7" w:rsidRDefault="00D9170E" w:rsidP="007B69F8">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0A0353F0" w14:textId="77777777" w:rsidR="00D9170E" w:rsidRPr="001F68A7" w:rsidRDefault="00D9170E" w:rsidP="007B69F8">
            <w:pPr>
              <w:pStyle w:val="TableParagraph"/>
              <w:ind w:left="0" w:right="195"/>
              <w:jc w:val="center"/>
              <w:rPr>
                <w:b/>
                <w:szCs w:val="20"/>
              </w:rPr>
            </w:pPr>
            <w:r w:rsidRPr="001F68A7">
              <w:rPr>
                <w:b/>
                <w:szCs w:val="20"/>
              </w:rPr>
              <w:t>Max</w:t>
            </w:r>
          </w:p>
        </w:tc>
        <w:tc>
          <w:tcPr>
            <w:tcW w:w="6440" w:type="dxa"/>
            <w:shd w:val="clear" w:color="auto" w:fill="D9D9D9" w:themeFill="background1" w:themeFillShade="D9"/>
            <w:vAlign w:val="bottom"/>
          </w:tcPr>
          <w:p w14:paraId="7C3DE82B" w14:textId="77777777" w:rsidR="00D9170E" w:rsidRPr="001F68A7" w:rsidRDefault="00D9170E" w:rsidP="007B69F8">
            <w:pPr>
              <w:pStyle w:val="TableParagraph"/>
              <w:spacing w:line="273" w:lineRule="exact"/>
              <w:ind w:left="106"/>
              <w:jc w:val="center"/>
              <w:rPr>
                <w:b/>
                <w:szCs w:val="20"/>
              </w:rPr>
            </w:pPr>
            <w:r w:rsidRPr="001F68A7">
              <w:rPr>
                <w:b/>
                <w:szCs w:val="20"/>
              </w:rPr>
              <w:t>Description</w:t>
            </w:r>
          </w:p>
        </w:tc>
      </w:tr>
      <w:tr w:rsidR="00D9170E" w:rsidRPr="001F68A7" w14:paraId="27DC112D" w14:textId="77777777" w:rsidTr="000B7E24">
        <w:trPr>
          <w:cantSplit/>
          <w:trHeight w:val="2307"/>
        </w:trPr>
        <w:tc>
          <w:tcPr>
            <w:tcW w:w="3535" w:type="dxa"/>
          </w:tcPr>
          <w:p w14:paraId="1607DBE7" w14:textId="17B4B895" w:rsidR="00D9170E" w:rsidRPr="001F68A7" w:rsidRDefault="00D9170E" w:rsidP="00D9170E">
            <w:pPr>
              <w:pStyle w:val="TableParagraph"/>
              <w:spacing w:line="267" w:lineRule="exact"/>
              <w:rPr>
                <w:szCs w:val="20"/>
              </w:rPr>
            </w:pPr>
            <w:r w:rsidRPr="001F68A7">
              <w:rPr>
                <w:szCs w:val="20"/>
              </w:rPr>
              <w:t xml:space="preserve"> </w:t>
            </w:r>
            <w:proofErr w:type="spellStart"/>
            <w:r w:rsidR="00B6409F">
              <w:rPr>
                <w:szCs w:val="20"/>
              </w:rPr>
              <w:t>c</w:t>
            </w:r>
            <w:r w:rsidRPr="001F68A7">
              <w:rPr>
                <w:szCs w:val="20"/>
              </w:rPr>
              <w:t>allIdentifier</w:t>
            </w:r>
            <w:proofErr w:type="spellEnd"/>
          </w:p>
        </w:tc>
        <w:tc>
          <w:tcPr>
            <w:tcW w:w="1519" w:type="dxa"/>
          </w:tcPr>
          <w:p w14:paraId="06DDC3A9" w14:textId="77777777" w:rsidR="00D9170E" w:rsidRPr="001F68A7" w:rsidRDefault="00D9170E" w:rsidP="00D9170E">
            <w:pPr>
              <w:pStyle w:val="TableParagraph"/>
              <w:spacing w:line="267" w:lineRule="exact"/>
              <w:ind w:left="316"/>
              <w:rPr>
                <w:szCs w:val="20"/>
              </w:rPr>
            </w:pPr>
            <w:r w:rsidRPr="001F68A7">
              <w:rPr>
                <w:szCs w:val="20"/>
              </w:rPr>
              <w:t>Required</w:t>
            </w:r>
          </w:p>
        </w:tc>
        <w:tc>
          <w:tcPr>
            <w:tcW w:w="771" w:type="dxa"/>
          </w:tcPr>
          <w:p w14:paraId="04A7E119" w14:textId="77777777" w:rsidR="00D9170E" w:rsidRPr="001F68A7" w:rsidRDefault="00D9170E" w:rsidP="00D9170E">
            <w:pPr>
              <w:pStyle w:val="TableParagraph"/>
              <w:spacing w:line="267" w:lineRule="exact"/>
              <w:ind w:left="3"/>
              <w:jc w:val="center"/>
              <w:rPr>
                <w:szCs w:val="20"/>
              </w:rPr>
            </w:pPr>
            <w:r w:rsidRPr="001F68A7">
              <w:rPr>
                <w:szCs w:val="20"/>
              </w:rPr>
              <w:t>1</w:t>
            </w:r>
          </w:p>
        </w:tc>
        <w:tc>
          <w:tcPr>
            <w:tcW w:w="720" w:type="dxa"/>
          </w:tcPr>
          <w:p w14:paraId="37732020" w14:textId="77777777" w:rsidR="00D9170E" w:rsidRPr="001F68A7" w:rsidRDefault="00D9170E" w:rsidP="00D9170E">
            <w:pPr>
              <w:pStyle w:val="TableParagraph"/>
              <w:spacing w:line="267" w:lineRule="exact"/>
              <w:ind w:left="12"/>
              <w:jc w:val="center"/>
              <w:rPr>
                <w:szCs w:val="20"/>
              </w:rPr>
            </w:pPr>
            <w:r w:rsidRPr="001F68A7">
              <w:rPr>
                <w:szCs w:val="20"/>
              </w:rPr>
              <w:t>1</w:t>
            </w:r>
          </w:p>
        </w:tc>
        <w:tc>
          <w:tcPr>
            <w:tcW w:w="6440" w:type="dxa"/>
          </w:tcPr>
          <w:p w14:paraId="18C65954" w14:textId="77777777" w:rsidR="006D7718" w:rsidRPr="001F68A7" w:rsidRDefault="006D7718" w:rsidP="006D7718">
            <w:pPr>
              <w:pStyle w:val="TableParagraph"/>
              <w:ind w:left="0" w:right="233"/>
              <w:rPr>
                <w:szCs w:val="20"/>
              </w:rPr>
            </w:pPr>
            <w:r w:rsidRPr="001F68A7">
              <w:rPr>
                <w:szCs w:val="20"/>
              </w:rPr>
              <w:t>Identifies one of the calls associated with this incident.</w:t>
            </w:r>
          </w:p>
          <w:p w14:paraId="29D9E968" w14:textId="2B8B9FC1" w:rsidR="006D7718" w:rsidRPr="001F68A7" w:rsidRDefault="006D7718" w:rsidP="006D7718">
            <w:pPr>
              <w:pStyle w:val="TableParagraph"/>
              <w:spacing w:line="270" w:lineRule="atLeast"/>
              <w:ind w:left="0" w:right="240"/>
              <w:rPr>
                <w:szCs w:val="20"/>
              </w:rPr>
            </w:pPr>
            <w:r w:rsidRPr="001F68A7">
              <w:rPr>
                <w:szCs w:val="20"/>
              </w:rPr>
              <w:t xml:space="preserve">The Call identifier is automatically created by the first ESRP in the first </w:t>
            </w:r>
            <w:proofErr w:type="spellStart"/>
            <w:r w:rsidRPr="001F68A7">
              <w:rPr>
                <w:szCs w:val="20"/>
              </w:rPr>
              <w:t>ESInet</w:t>
            </w:r>
            <w:proofErr w:type="spellEnd"/>
            <w:r w:rsidRPr="001F68A7">
              <w:rPr>
                <w:szCs w:val="20"/>
              </w:rPr>
              <w:t xml:space="preserve"> that handles </w:t>
            </w:r>
            <w:r w:rsidRPr="001F68A7">
              <w:rPr>
                <w:spacing w:val="-11"/>
                <w:szCs w:val="20"/>
              </w:rPr>
              <w:t xml:space="preserve">a </w:t>
            </w:r>
            <w:r w:rsidRPr="001F68A7">
              <w:rPr>
                <w:szCs w:val="20"/>
              </w:rPr>
              <w:t>call.</w:t>
            </w:r>
            <w:r>
              <w:rPr>
                <w:szCs w:val="20"/>
              </w:rPr>
              <w:t xml:space="preserve"> </w:t>
            </w:r>
            <w:r w:rsidRPr="001F68A7">
              <w:rPr>
                <w:szCs w:val="20"/>
              </w:rPr>
              <w:t>Call Identifiers are globally unique and are only valid for a specific call. For incidents that are created without a call identifier (radio, MCT initiated, etc.), the unique call identifier must be created by the system that</w:t>
            </w:r>
            <w:r w:rsidRPr="001F68A7">
              <w:rPr>
                <w:spacing w:val="-7"/>
                <w:szCs w:val="20"/>
              </w:rPr>
              <w:t xml:space="preserve"> </w:t>
            </w:r>
            <w:r w:rsidRPr="001F68A7">
              <w:rPr>
                <w:szCs w:val="20"/>
              </w:rPr>
              <w:t>populated</w:t>
            </w:r>
            <w:r>
              <w:rPr>
                <w:szCs w:val="20"/>
              </w:rPr>
              <w:t xml:space="preserve"> </w:t>
            </w:r>
            <w:r w:rsidRPr="001F68A7">
              <w:rPr>
                <w:szCs w:val="20"/>
              </w:rPr>
              <w:t xml:space="preserve">this data component in conformance with </w:t>
            </w:r>
            <w:r w:rsidR="00AC1AF8">
              <w:rPr>
                <w:szCs w:val="20"/>
              </w:rPr>
              <w:t>NENA-STA-010.3-202x.</w:t>
            </w:r>
          </w:p>
        </w:tc>
      </w:tr>
      <w:tr w:rsidR="00CF5374" w:rsidRPr="001F68A7" w14:paraId="6F417A74" w14:textId="77777777" w:rsidTr="00883671">
        <w:trPr>
          <w:cantSplit/>
          <w:trHeight w:val="435"/>
        </w:trPr>
        <w:tc>
          <w:tcPr>
            <w:tcW w:w="3535" w:type="dxa"/>
            <w:vAlign w:val="bottom"/>
          </w:tcPr>
          <w:p w14:paraId="69096088" w14:textId="7A70514E" w:rsidR="00CF5374" w:rsidRPr="00CF5374" w:rsidRDefault="00B6409F" w:rsidP="00CF5374">
            <w:pPr>
              <w:pStyle w:val="TableParagraph"/>
              <w:spacing w:line="267" w:lineRule="exact"/>
              <w:rPr>
                <w:bCs/>
                <w:szCs w:val="20"/>
              </w:rPr>
            </w:pPr>
            <w:proofErr w:type="spellStart"/>
            <w:r>
              <w:rPr>
                <w:bCs/>
                <w:szCs w:val="20"/>
              </w:rPr>
              <w:lastRenderedPageBreak/>
              <w:t>r</w:t>
            </w:r>
            <w:r w:rsidR="006D7718">
              <w:rPr>
                <w:bCs/>
                <w:szCs w:val="20"/>
              </w:rPr>
              <w:t>elated</w:t>
            </w:r>
            <w:r w:rsidR="00CF5374" w:rsidRPr="00CF5374">
              <w:rPr>
                <w:bCs/>
                <w:szCs w:val="20"/>
              </w:rPr>
              <w:t>CallIdentifier</w:t>
            </w:r>
            <w:proofErr w:type="spellEnd"/>
          </w:p>
        </w:tc>
        <w:tc>
          <w:tcPr>
            <w:tcW w:w="1519" w:type="dxa"/>
            <w:vAlign w:val="bottom"/>
          </w:tcPr>
          <w:p w14:paraId="27C93B04" w14:textId="08203394" w:rsidR="00CF5374" w:rsidRPr="00CF5374" w:rsidRDefault="00CF5374" w:rsidP="00CF5374">
            <w:pPr>
              <w:pStyle w:val="TableParagraph"/>
              <w:spacing w:line="267" w:lineRule="exact"/>
              <w:ind w:left="316"/>
              <w:rPr>
                <w:bCs/>
                <w:szCs w:val="20"/>
              </w:rPr>
            </w:pPr>
            <w:r w:rsidRPr="00CF5374">
              <w:rPr>
                <w:bCs/>
                <w:szCs w:val="20"/>
              </w:rPr>
              <w:t>optional</w:t>
            </w:r>
          </w:p>
        </w:tc>
        <w:tc>
          <w:tcPr>
            <w:tcW w:w="771" w:type="dxa"/>
            <w:vAlign w:val="bottom"/>
          </w:tcPr>
          <w:p w14:paraId="6DE9DAB9" w14:textId="566757AE" w:rsidR="00CF5374" w:rsidRPr="00CF5374" w:rsidRDefault="00CF5374" w:rsidP="00CF5374">
            <w:pPr>
              <w:pStyle w:val="TableParagraph"/>
              <w:spacing w:line="267" w:lineRule="exact"/>
              <w:ind w:left="3"/>
              <w:jc w:val="center"/>
              <w:rPr>
                <w:bCs/>
                <w:szCs w:val="20"/>
              </w:rPr>
            </w:pPr>
            <w:r w:rsidRPr="00CF5374">
              <w:rPr>
                <w:bCs/>
                <w:szCs w:val="20"/>
              </w:rPr>
              <w:t>0</w:t>
            </w:r>
          </w:p>
        </w:tc>
        <w:tc>
          <w:tcPr>
            <w:tcW w:w="720" w:type="dxa"/>
            <w:vAlign w:val="bottom"/>
          </w:tcPr>
          <w:p w14:paraId="3F78D5FB" w14:textId="0C757CC4" w:rsidR="00CF5374" w:rsidRPr="00CF5374" w:rsidRDefault="006D7718" w:rsidP="00CF5374">
            <w:pPr>
              <w:pStyle w:val="TableParagraph"/>
              <w:spacing w:line="267" w:lineRule="exact"/>
              <w:ind w:left="12"/>
              <w:jc w:val="center"/>
              <w:rPr>
                <w:bCs/>
                <w:szCs w:val="20"/>
              </w:rPr>
            </w:pPr>
            <w:r>
              <w:rPr>
                <w:bCs/>
                <w:szCs w:val="20"/>
              </w:rPr>
              <w:t>*</w:t>
            </w:r>
          </w:p>
        </w:tc>
        <w:tc>
          <w:tcPr>
            <w:tcW w:w="6440" w:type="dxa"/>
            <w:vAlign w:val="bottom"/>
          </w:tcPr>
          <w:p w14:paraId="19B5D1E2" w14:textId="4CCD8EDE" w:rsidR="00CF5374" w:rsidRPr="001F68A7" w:rsidDel="00C25D05" w:rsidRDefault="00BA100C" w:rsidP="00CF5374">
            <w:pPr>
              <w:pStyle w:val="TableParagraph"/>
              <w:ind w:left="106" w:right="233"/>
              <w:rPr>
                <w:szCs w:val="20"/>
              </w:rPr>
            </w:pPr>
            <w:r>
              <w:rPr>
                <w:szCs w:val="20"/>
              </w:rPr>
              <w:t xml:space="preserve"> </w:t>
            </w:r>
            <w:proofErr w:type="spellStart"/>
            <w:r w:rsidR="006D7718">
              <w:rPr>
                <w:szCs w:val="20"/>
              </w:rPr>
              <w:t>CallIdentifier</w:t>
            </w:r>
            <w:proofErr w:type="spellEnd"/>
            <w:r w:rsidR="006D7718">
              <w:rPr>
                <w:szCs w:val="20"/>
              </w:rPr>
              <w:t xml:space="preserve"> of calls that are related to this call. </w:t>
            </w:r>
            <w:proofErr w:type="spellStart"/>
            <w:r w:rsidR="006D7718">
              <w:rPr>
                <w:szCs w:val="20"/>
              </w:rPr>
              <w:t>Eg</w:t>
            </w:r>
            <w:proofErr w:type="spellEnd"/>
            <w:r w:rsidR="006D7718">
              <w:rPr>
                <w:szCs w:val="20"/>
              </w:rPr>
              <w:t>: Callbacks</w:t>
            </w:r>
          </w:p>
        </w:tc>
      </w:tr>
      <w:tr w:rsidR="00A66444" w:rsidRPr="001F68A7" w14:paraId="59F5773F" w14:textId="77777777" w:rsidTr="00D15AC0">
        <w:trPr>
          <w:cantSplit/>
          <w:trHeight w:val="435"/>
        </w:trPr>
        <w:tc>
          <w:tcPr>
            <w:tcW w:w="3535" w:type="dxa"/>
          </w:tcPr>
          <w:p w14:paraId="36EABEC3" w14:textId="19C30E0E" w:rsidR="00A66444" w:rsidRPr="001F68A7" w:rsidRDefault="00B6409F" w:rsidP="00D9170E">
            <w:pPr>
              <w:pStyle w:val="TableParagraph"/>
              <w:spacing w:line="267" w:lineRule="exact"/>
              <w:rPr>
                <w:szCs w:val="20"/>
              </w:rPr>
            </w:pPr>
            <w:proofErr w:type="spellStart"/>
            <w:r>
              <w:rPr>
                <w:szCs w:val="20"/>
              </w:rPr>
              <w:t>q</w:t>
            </w:r>
            <w:r w:rsidR="00A66444" w:rsidRPr="00A66444">
              <w:rPr>
                <w:szCs w:val="20"/>
              </w:rPr>
              <w:t>ueueIdentifier</w:t>
            </w:r>
            <w:proofErr w:type="spellEnd"/>
          </w:p>
        </w:tc>
        <w:tc>
          <w:tcPr>
            <w:tcW w:w="1519" w:type="dxa"/>
          </w:tcPr>
          <w:p w14:paraId="66A5221E" w14:textId="6DBD381E" w:rsidR="00A66444" w:rsidRPr="001F68A7" w:rsidRDefault="00A66444" w:rsidP="00D9170E">
            <w:pPr>
              <w:pStyle w:val="TableParagraph"/>
              <w:spacing w:line="267" w:lineRule="exact"/>
              <w:ind w:left="316"/>
              <w:rPr>
                <w:szCs w:val="20"/>
              </w:rPr>
            </w:pPr>
            <w:r>
              <w:rPr>
                <w:szCs w:val="20"/>
              </w:rPr>
              <w:t>optional</w:t>
            </w:r>
          </w:p>
        </w:tc>
        <w:tc>
          <w:tcPr>
            <w:tcW w:w="771" w:type="dxa"/>
          </w:tcPr>
          <w:p w14:paraId="681ACC96" w14:textId="4938AFC1" w:rsidR="00A66444" w:rsidRPr="001F68A7" w:rsidRDefault="00A66444" w:rsidP="00D9170E">
            <w:pPr>
              <w:pStyle w:val="TableParagraph"/>
              <w:spacing w:line="267" w:lineRule="exact"/>
              <w:ind w:left="3"/>
              <w:jc w:val="center"/>
              <w:rPr>
                <w:szCs w:val="20"/>
              </w:rPr>
            </w:pPr>
            <w:r>
              <w:rPr>
                <w:szCs w:val="20"/>
              </w:rPr>
              <w:t>0</w:t>
            </w:r>
          </w:p>
        </w:tc>
        <w:tc>
          <w:tcPr>
            <w:tcW w:w="720" w:type="dxa"/>
          </w:tcPr>
          <w:p w14:paraId="672781B6" w14:textId="49679A07" w:rsidR="00A66444" w:rsidRPr="001F68A7" w:rsidRDefault="00A66444" w:rsidP="00D9170E">
            <w:pPr>
              <w:pStyle w:val="TableParagraph"/>
              <w:spacing w:line="267" w:lineRule="exact"/>
              <w:ind w:left="12"/>
              <w:jc w:val="center"/>
              <w:rPr>
                <w:szCs w:val="20"/>
              </w:rPr>
            </w:pPr>
            <w:r>
              <w:rPr>
                <w:szCs w:val="20"/>
              </w:rPr>
              <w:t>1</w:t>
            </w:r>
          </w:p>
        </w:tc>
        <w:tc>
          <w:tcPr>
            <w:tcW w:w="6440" w:type="dxa"/>
          </w:tcPr>
          <w:p w14:paraId="71A8208B" w14:textId="490A4BB1" w:rsidR="00A66444" w:rsidRPr="001F68A7" w:rsidRDefault="00A66444" w:rsidP="00D9170E">
            <w:pPr>
              <w:pStyle w:val="TableParagraph"/>
              <w:ind w:left="106" w:right="233"/>
              <w:rPr>
                <w:szCs w:val="20"/>
              </w:rPr>
            </w:pPr>
            <w:r w:rsidRPr="00A66444">
              <w:rPr>
                <w:szCs w:val="20"/>
              </w:rPr>
              <w:t xml:space="preserve">An identifier of a queue where the call is currently on.   </w:t>
            </w:r>
          </w:p>
        </w:tc>
      </w:tr>
      <w:tr w:rsidR="00D9170E" w:rsidRPr="001F68A7" w14:paraId="2281B41D" w14:textId="77777777" w:rsidTr="000B7E24">
        <w:trPr>
          <w:cantSplit/>
          <w:trHeight w:val="1029"/>
        </w:trPr>
        <w:tc>
          <w:tcPr>
            <w:tcW w:w="3535" w:type="dxa"/>
          </w:tcPr>
          <w:p w14:paraId="00D2E15B" w14:textId="51F58113" w:rsidR="00D9170E" w:rsidRPr="001F68A7" w:rsidRDefault="00B6409F" w:rsidP="00D9170E">
            <w:pPr>
              <w:pStyle w:val="TableParagraph"/>
              <w:spacing w:line="270" w:lineRule="exact"/>
              <w:rPr>
                <w:szCs w:val="20"/>
              </w:rPr>
            </w:pPr>
            <w:proofErr w:type="spellStart"/>
            <w:r>
              <w:rPr>
                <w:szCs w:val="20"/>
              </w:rPr>
              <w:t>c</w:t>
            </w:r>
            <w:r w:rsidR="00D9170E" w:rsidRPr="001F68A7">
              <w:rPr>
                <w:szCs w:val="20"/>
              </w:rPr>
              <w:t>allTypeDescriptionRegistryText</w:t>
            </w:r>
            <w:proofErr w:type="spellEnd"/>
          </w:p>
        </w:tc>
        <w:tc>
          <w:tcPr>
            <w:tcW w:w="1519" w:type="dxa"/>
          </w:tcPr>
          <w:p w14:paraId="5309DCFC" w14:textId="77777777" w:rsidR="00D9170E" w:rsidRPr="001F68A7" w:rsidRDefault="00D9170E" w:rsidP="00D9170E">
            <w:pPr>
              <w:pStyle w:val="TableParagraph"/>
              <w:spacing w:line="270" w:lineRule="exact"/>
              <w:ind w:left="316"/>
              <w:rPr>
                <w:szCs w:val="20"/>
              </w:rPr>
            </w:pPr>
            <w:r w:rsidRPr="001F68A7">
              <w:rPr>
                <w:szCs w:val="20"/>
              </w:rPr>
              <w:t>Required</w:t>
            </w:r>
          </w:p>
        </w:tc>
        <w:tc>
          <w:tcPr>
            <w:tcW w:w="771" w:type="dxa"/>
          </w:tcPr>
          <w:p w14:paraId="3C6F99B9" w14:textId="77777777" w:rsidR="00D9170E" w:rsidRPr="001F68A7" w:rsidRDefault="00D9170E" w:rsidP="00D9170E">
            <w:pPr>
              <w:pStyle w:val="TableParagraph"/>
              <w:spacing w:line="270" w:lineRule="exact"/>
              <w:ind w:left="3"/>
              <w:jc w:val="center"/>
              <w:rPr>
                <w:szCs w:val="20"/>
              </w:rPr>
            </w:pPr>
            <w:r w:rsidRPr="001F68A7">
              <w:rPr>
                <w:szCs w:val="20"/>
              </w:rPr>
              <w:t>1</w:t>
            </w:r>
          </w:p>
        </w:tc>
        <w:tc>
          <w:tcPr>
            <w:tcW w:w="720" w:type="dxa"/>
          </w:tcPr>
          <w:p w14:paraId="20691072" w14:textId="77777777" w:rsidR="00D9170E" w:rsidRPr="001F68A7" w:rsidRDefault="00D9170E" w:rsidP="00D9170E">
            <w:pPr>
              <w:pStyle w:val="TableParagraph"/>
              <w:spacing w:line="270" w:lineRule="exact"/>
              <w:ind w:left="12"/>
              <w:jc w:val="center"/>
              <w:rPr>
                <w:szCs w:val="20"/>
              </w:rPr>
            </w:pPr>
            <w:r w:rsidRPr="001F68A7">
              <w:rPr>
                <w:szCs w:val="20"/>
              </w:rPr>
              <w:t>1</w:t>
            </w:r>
          </w:p>
        </w:tc>
        <w:tc>
          <w:tcPr>
            <w:tcW w:w="6440" w:type="dxa"/>
          </w:tcPr>
          <w:p w14:paraId="57458EBC" w14:textId="4A62CDDC" w:rsidR="00D9170E" w:rsidRPr="001F68A7" w:rsidRDefault="00D9170E" w:rsidP="00D9170E">
            <w:pPr>
              <w:pStyle w:val="TableParagraph"/>
              <w:ind w:left="106" w:right="113"/>
              <w:rPr>
                <w:szCs w:val="20"/>
              </w:rPr>
            </w:pPr>
            <w:r w:rsidRPr="001F68A7">
              <w:rPr>
                <w:szCs w:val="20"/>
              </w:rPr>
              <w:t>Call origination designation from the available call origination values in the EIDO Registries (see Sec</w:t>
            </w:r>
            <w:hyperlink w:anchor="_Call_Origination" w:history="1">
              <w:r w:rsidRPr="001F68A7">
                <w:rPr>
                  <w:szCs w:val="20"/>
                </w:rPr>
                <w:t xml:space="preserve">tion </w:t>
              </w:r>
              <w:r>
                <w:rPr>
                  <w:szCs w:val="20"/>
                </w:rPr>
                <w:t>3</w:t>
              </w:r>
              <w:r w:rsidRPr="001F68A7">
                <w:rPr>
                  <w:szCs w:val="20"/>
                </w:rPr>
                <w:t>.5,</w:t>
              </w:r>
            </w:hyperlink>
            <w:r w:rsidRPr="001F68A7">
              <w:rPr>
                <w:szCs w:val="20"/>
              </w:rPr>
              <w:t xml:space="preserve"> below, for the registry description); i.e., Emergency Call, Field Initiated, etc.</w:t>
            </w:r>
          </w:p>
        </w:tc>
      </w:tr>
      <w:tr w:rsidR="00D9170E" w:rsidRPr="001F68A7" w14:paraId="3EF917A5" w14:textId="77777777" w:rsidTr="000B7E24">
        <w:trPr>
          <w:cantSplit/>
          <w:trHeight w:val="2694"/>
        </w:trPr>
        <w:tc>
          <w:tcPr>
            <w:tcW w:w="3535" w:type="dxa"/>
          </w:tcPr>
          <w:p w14:paraId="12489362" w14:textId="1F19E8BF" w:rsidR="00D9170E" w:rsidRPr="001F68A7" w:rsidRDefault="00B6409F" w:rsidP="00D9170E">
            <w:pPr>
              <w:pStyle w:val="TableParagraph"/>
              <w:ind w:left="110" w:right="104"/>
              <w:rPr>
                <w:szCs w:val="20"/>
              </w:rPr>
            </w:pPr>
            <w:proofErr w:type="spellStart"/>
            <w:r>
              <w:rPr>
                <w:szCs w:val="20"/>
              </w:rPr>
              <w:t>a</w:t>
            </w:r>
            <w:r w:rsidR="00D9170E" w:rsidRPr="001F68A7">
              <w:rPr>
                <w:szCs w:val="20"/>
              </w:rPr>
              <w:t>dditionalData</w:t>
            </w:r>
            <w:r w:rsidR="00BC166A">
              <w:rPr>
                <w:szCs w:val="20"/>
              </w:rPr>
              <w:t>Reference</w:t>
            </w:r>
            <w:proofErr w:type="spellEnd"/>
          </w:p>
        </w:tc>
        <w:tc>
          <w:tcPr>
            <w:tcW w:w="1519" w:type="dxa"/>
          </w:tcPr>
          <w:p w14:paraId="3C89DE49" w14:textId="751D3AD6" w:rsidR="00D9170E" w:rsidRPr="001F68A7" w:rsidRDefault="00AC4E02" w:rsidP="00D9170E">
            <w:pPr>
              <w:pStyle w:val="TableParagraph"/>
              <w:spacing w:line="264" w:lineRule="exact"/>
              <w:ind w:left="105" w:right="103"/>
              <w:jc w:val="center"/>
              <w:rPr>
                <w:szCs w:val="20"/>
              </w:rPr>
            </w:pPr>
            <w:r>
              <w:rPr>
                <w:szCs w:val="20"/>
              </w:rPr>
              <w:t>optional</w:t>
            </w:r>
          </w:p>
        </w:tc>
        <w:tc>
          <w:tcPr>
            <w:tcW w:w="771" w:type="dxa"/>
          </w:tcPr>
          <w:p w14:paraId="10215D7B" w14:textId="77777777" w:rsidR="00D9170E" w:rsidRPr="001F68A7" w:rsidRDefault="00D9170E" w:rsidP="00D9170E">
            <w:pPr>
              <w:pStyle w:val="TableParagraph"/>
              <w:spacing w:line="268" w:lineRule="exact"/>
              <w:ind w:left="3"/>
              <w:jc w:val="center"/>
              <w:rPr>
                <w:szCs w:val="20"/>
              </w:rPr>
            </w:pPr>
            <w:r w:rsidRPr="001F68A7">
              <w:rPr>
                <w:szCs w:val="20"/>
              </w:rPr>
              <w:t>0</w:t>
            </w:r>
          </w:p>
        </w:tc>
        <w:tc>
          <w:tcPr>
            <w:tcW w:w="720" w:type="dxa"/>
          </w:tcPr>
          <w:p w14:paraId="6B0BEBAE" w14:textId="77777777" w:rsidR="00D9170E" w:rsidRPr="001F68A7" w:rsidRDefault="00D9170E" w:rsidP="00D9170E">
            <w:pPr>
              <w:pStyle w:val="TableParagraph"/>
              <w:spacing w:line="268" w:lineRule="exact"/>
              <w:ind w:left="105" w:right="98"/>
              <w:jc w:val="center"/>
              <w:rPr>
                <w:szCs w:val="20"/>
              </w:rPr>
            </w:pPr>
            <w:r w:rsidRPr="001F68A7">
              <w:rPr>
                <w:szCs w:val="20"/>
              </w:rPr>
              <w:t>*</w:t>
            </w:r>
          </w:p>
        </w:tc>
        <w:tc>
          <w:tcPr>
            <w:tcW w:w="6440" w:type="dxa"/>
          </w:tcPr>
          <w:p w14:paraId="73515A5F" w14:textId="25FC1311" w:rsidR="00D9170E" w:rsidRPr="001F68A7" w:rsidRDefault="00B17A82" w:rsidP="00D9170E">
            <w:pPr>
              <w:pStyle w:val="TableParagraph"/>
              <w:ind w:left="106" w:right="213"/>
              <w:rPr>
                <w:szCs w:val="20"/>
              </w:rPr>
            </w:pPr>
            <w:r w:rsidRPr="00B17A82">
              <w:rPr>
                <w:szCs w:val="20"/>
              </w:rPr>
              <w:t xml:space="preserve">Reference to an </w:t>
            </w:r>
            <w:r w:rsidRPr="001F68A7">
              <w:rPr>
                <w:szCs w:val="20"/>
              </w:rPr>
              <w:t>Additional</w:t>
            </w:r>
            <w:r>
              <w:rPr>
                <w:szCs w:val="20"/>
              </w:rPr>
              <w:t xml:space="preserve"> </w:t>
            </w:r>
            <w:r w:rsidRPr="001F68A7">
              <w:rPr>
                <w:szCs w:val="20"/>
              </w:rPr>
              <w:t>Data</w:t>
            </w:r>
            <w:r>
              <w:rPr>
                <w:szCs w:val="20"/>
              </w:rPr>
              <w:t xml:space="preserve"> </w:t>
            </w:r>
            <w:proofErr w:type="spellStart"/>
            <w:r w:rsidRPr="00B17A82">
              <w:rPr>
                <w:szCs w:val="20"/>
              </w:rPr>
              <w:t>Data</w:t>
            </w:r>
            <w:proofErr w:type="spellEnd"/>
            <w:r w:rsidRPr="00B17A82">
              <w:rPr>
                <w:szCs w:val="20"/>
              </w:rPr>
              <w:t xml:space="preserve"> Component. </w:t>
            </w:r>
            <w:r w:rsidR="00D9170E" w:rsidRPr="001F68A7">
              <w:rPr>
                <w:szCs w:val="20"/>
              </w:rPr>
              <w:t>Additional information about a call received that is involved in or related to the incident. There may be multiple data providers for one call.</w:t>
            </w:r>
          </w:p>
          <w:p w14:paraId="1304ECB2" w14:textId="76B87016" w:rsidR="00D9170E" w:rsidRPr="001F68A7" w:rsidRDefault="00D9170E" w:rsidP="00D9170E">
            <w:pPr>
              <w:pStyle w:val="TableParagraph"/>
              <w:spacing w:before="112"/>
              <w:ind w:left="106" w:right="374"/>
              <w:rPr>
                <w:szCs w:val="20"/>
              </w:rPr>
            </w:pPr>
            <w:r w:rsidRPr="001F68A7">
              <w:rPr>
                <w:szCs w:val="20"/>
              </w:rPr>
              <w:t xml:space="preserve">Additional Information is defined in </w:t>
            </w:r>
            <w:r w:rsidR="00467D7B">
              <w:t>NENA-STA-012.2-2017</w:t>
            </w:r>
            <w:r w:rsidRPr="001F68A7">
              <w:rPr>
                <w:szCs w:val="20"/>
              </w:rPr>
              <w:t>.</w:t>
            </w:r>
          </w:p>
        </w:tc>
      </w:tr>
      <w:tr w:rsidR="00D9170E" w:rsidRPr="001F68A7" w14:paraId="2D02898A" w14:textId="77777777" w:rsidTr="000B7E24">
        <w:trPr>
          <w:cantSplit/>
          <w:trHeight w:val="1224"/>
        </w:trPr>
        <w:tc>
          <w:tcPr>
            <w:tcW w:w="3535" w:type="dxa"/>
          </w:tcPr>
          <w:p w14:paraId="23BC85E8" w14:textId="425A3B29" w:rsidR="00D9170E" w:rsidRPr="001F68A7" w:rsidRDefault="00B6409F" w:rsidP="00D9170E">
            <w:pPr>
              <w:pStyle w:val="TableParagraph"/>
              <w:ind w:right="205"/>
              <w:rPr>
                <w:szCs w:val="20"/>
              </w:rPr>
            </w:pPr>
            <w:proofErr w:type="spellStart"/>
            <w:r>
              <w:rPr>
                <w:szCs w:val="20"/>
              </w:rPr>
              <w:t>a</w:t>
            </w:r>
            <w:r w:rsidR="00D9170E" w:rsidRPr="001F68A7">
              <w:rPr>
                <w:szCs w:val="20"/>
              </w:rPr>
              <w:t>ctivityDateRange</w:t>
            </w:r>
            <w:proofErr w:type="spellEnd"/>
          </w:p>
        </w:tc>
        <w:tc>
          <w:tcPr>
            <w:tcW w:w="1519" w:type="dxa"/>
          </w:tcPr>
          <w:p w14:paraId="2902E858" w14:textId="77777777" w:rsidR="00D9170E" w:rsidRPr="001F68A7" w:rsidRDefault="00D9170E" w:rsidP="00D9170E">
            <w:pPr>
              <w:pStyle w:val="TableParagraph"/>
              <w:spacing w:line="268" w:lineRule="exact"/>
              <w:ind w:left="104" w:right="103"/>
              <w:jc w:val="center"/>
              <w:rPr>
                <w:szCs w:val="20"/>
              </w:rPr>
            </w:pPr>
            <w:r w:rsidRPr="001F68A7">
              <w:rPr>
                <w:szCs w:val="20"/>
              </w:rPr>
              <w:t>Required</w:t>
            </w:r>
          </w:p>
        </w:tc>
        <w:tc>
          <w:tcPr>
            <w:tcW w:w="771" w:type="dxa"/>
          </w:tcPr>
          <w:p w14:paraId="6F983E19" w14:textId="77777777" w:rsidR="00D9170E" w:rsidRPr="001F68A7" w:rsidRDefault="00D9170E" w:rsidP="00D9170E">
            <w:pPr>
              <w:pStyle w:val="TableParagraph"/>
              <w:spacing w:line="268" w:lineRule="exact"/>
              <w:ind w:left="3"/>
              <w:jc w:val="center"/>
              <w:rPr>
                <w:szCs w:val="20"/>
              </w:rPr>
            </w:pPr>
            <w:r w:rsidRPr="001F68A7">
              <w:rPr>
                <w:szCs w:val="20"/>
              </w:rPr>
              <w:t>1</w:t>
            </w:r>
          </w:p>
        </w:tc>
        <w:tc>
          <w:tcPr>
            <w:tcW w:w="720" w:type="dxa"/>
          </w:tcPr>
          <w:p w14:paraId="3E9345E2" w14:textId="77777777" w:rsidR="00D9170E" w:rsidRPr="001F68A7" w:rsidRDefault="00D9170E" w:rsidP="00D9170E">
            <w:pPr>
              <w:pStyle w:val="TableParagraph"/>
              <w:spacing w:line="268" w:lineRule="exact"/>
              <w:ind w:left="12"/>
              <w:jc w:val="center"/>
              <w:rPr>
                <w:szCs w:val="20"/>
              </w:rPr>
            </w:pPr>
            <w:r w:rsidRPr="001F68A7">
              <w:rPr>
                <w:szCs w:val="20"/>
              </w:rPr>
              <w:t>1</w:t>
            </w:r>
          </w:p>
        </w:tc>
        <w:tc>
          <w:tcPr>
            <w:tcW w:w="6440" w:type="dxa"/>
          </w:tcPr>
          <w:p w14:paraId="424A0730" w14:textId="79A3C0BD" w:rsidR="00D9170E" w:rsidRPr="001F68A7" w:rsidRDefault="00D9170E" w:rsidP="00D9170E">
            <w:pPr>
              <w:pStyle w:val="TableParagraph"/>
              <w:ind w:left="106" w:right="219"/>
              <w:rPr>
                <w:szCs w:val="20"/>
              </w:rPr>
            </w:pPr>
            <w:r w:rsidRPr="001F68A7">
              <w:rPr>
                <w:szCs w:val="20"/>
              </w:rPr>
              <w:t xml:space="preserve">Date and time stamp of when the call was received and ended by the agency creating the EIDO. Must be in the ISO8601 timestamp format as specified in </w:t>
            </w:r>
            <w:r w:rsidR="004E604D">
              <w:rPr>
                <w:szCs w:val="20"/>
              </w:rPr>
              <w:t>NENA-STA-010.3-202x</w:t>
            </w:r>
            <w:r w:rsidR="004E604D" w:rsidDel="00B808E1">
              <w:rPr>
                <w:szCs w:val="20"/>
              </w:rPr>
              <w:t xml:space="preserve"> </w:t>
            </w:r>
            <w:hyperlink w:anchor="_bookmark12" w:history="1">
              <w:r w:rsidRPr="001F68A7">
                <w:rPr>
                  <w:color w:val="003399"/>
                  <w:szCs w:val="20"/>
                  <w:u w:val="single" w:color="003399"/>
                  <w:vertAlign w:val="superscript"/>
                </w:rPr>
                <w:t>[1]</w:t>
              </w:r>
              <w:r w:rsidRPr="001F68A7">
                <w:rPr>
                  <w:color w:val="003399"/>
                  <w:szCs w:val="20"/>
                </w:rPr>
                <w:t xml:space="preserve"> </w:t>
              </w:r>
            </w:hyperlink>
            <w:r w:rsidRPr="001F68A7">
              <w:rPr>
                <w:szCs w:val="20"/>
              </w:rPr>
              <w:t>.</w:t>
            </w:r>
          </w:p>
        </w:tc>
      </w:tr>
      <w:tr w:rsidR="00D9170E" w:rsidRPr="001F68A7" w14:paraId="4E6A1E94" w14:textId="77777777" w:rsidTr="000B7E24">
        <w:trPr>
          <w:cantSplit/>
          <w:trHeight w:val="1777"/>
        </w:trPr>
        <w:tc>
          <w:tcPr>
            <w:tcW w:w="3535" w:type="dxa"/>
          </w:tcPr>
          <w:p w14:paraId="016B2384" w14:textId="7CCBE6BE" w:rsidR="00D9170E" w:rsidRPr="001F68A7" w:rsidRDefault="00B6409F" w:rsidP="00D9170E">
            <w:pPr>
              <w:pStyle w:val="TableParagraph"/>
              <w:spacing w:line="270" w:lineRule="exact"/>
              <w:rPr>
                <w:szCs w:val="20"/>
              </w:rPr>
            </w:pPr>
            <w:proofErr w:type="spellStart"/>
            <w:r>
              <w:rPr>
                <w:szCs w:val="20"/>
              </w:rPr>
              <w:lastRenderedPageBreak/>
              <w:t>c</w:t>
            </w:r>
            <w:r w:rsidR="00D9170E" w:rsidRPr="001F68A7">
              <w:rPr>
                <w:szCs w:val="20"/>
              </w:rPr>
              <w:t>allStatusRegistryText</w:t>
            </w:r>
            <w:proofErr w:type="spellEnd"/>
          </w:p>
        </w:tc>
        <w:tc>
          <w:tcPr>
            <w:tcW w:w="1519" w:type="dxa"/>
          </w:tcPr>
          <w:p w14:paraId="019D954E" w14:textId="77777777" w:rsidR="00D9170E" w:rsidRPr="001F68A7" w:rsidRDefault="00D9170E" w:rsidP="00D9170E">
            <w:pPr>
              <w:pStyle w:val="TableParagraph"/>
              <w:spacing w:line="270" w:lineRule="exact"/>
              <w:ind w:left="104" w:right="103"/>
              <w:jc w:val="center"/>
              <w:rPr>
                <w:szCs w:val="20"/>
              </w:rPr>
            </w:pPr>
            <w:r w:rsidRPr="001F68A7">
              <w:rPr>
                <w:szCs w:val="20"/>
              </w:rPr>
              <w:t>Required</w:t>
            </w:r>
          </w:p>
        </w:tc>
        <w:tc>
          <w:tcPr>
            <w:tcW w:w="771" w:type="dxa"/>
          </w:tcPr>
          <w:p w14:paraId="15759573" w14:textId="77777777" w:rsidR="00D9170E" w:rsidRPr="001F68A7" w:rsidRDefault="00D9170E" w:rsidP="00D9170E">
            <w:pPr>
              <w:pStyle w:val="TableParagraph"/>
              <w:spacing w:line="270" w:lineRule="exact"/>
              <w:ind w:left="3"/>
              <w:jc w:val="center"/>
              <w:rPr>
                <w:szCs w:val="20"/>
              </w:rPr>
            </w:pPr>
            <w:r w:rsidRPr="001F68A7">
              <w:rPr>
                <w:szCs w:val="20"/>
              </w:rPr>
              <w:t>1</w:t>
            </w:r>
          </w:p>
        </w:tc>
        <w:tc>
          <w:tcPr>
            <w:tcW w:w="720" w:type="dxa"/>
          </w:tcPr>
          <w:p w14:paraId="5AF31486" w14:textId="77777777" w:rsidR="00D9170E" w:rsidRPr="001F68A7" w:rsidRDefault="00D9170E" w:rsidP="00D9170E">
            <w:pPr>
              <w:pStyle w:val="TableParagraph"/>
              <w:spacing w:line="270" w:lineRule="exact"/>
              <w:ind w:left="12"/>
              <w:jc w:val="center"/>
              <w:rPr>
                <w:szCs w:val="20"/>
              </w:rPr>
            </w:pPr>
            <w:r w:rsidRPr="001F68A7">
              <w:rPr>
                <w:szCs w:val="20"/>
              </w:rPr>
              <w:t>1</w:t>
            </w:r>
          </w:p>
        </w:tc>
        <w:tc>
          <w:tcPr>
            <w:tcW w:w="6440" w:type="dxa"/>
          </w:tcPr>
          <w:p w14:paraId="26921CDD" w14:textId="4B8046DD" w:rsidR="00D9170E" w:rsidRPr="001F68A7" w:rsidRDefault="00D9170E" w:rsidP="00D9170E">
            <w:pPr>
              <w:pStyle w:val="TableParagraph"/>
              <w:ind w:left="106" w:right="207"/>
              <w:rPr>
                <w:szCs w:val="20"/>
              </w:rPr>
            </w:pPr>
            <w:r w:rsidRPr="001F68A7">
              <w:rPr>
                <w:szCs w:val="20"/>
              </w:rPr>
              <w:t xml:space="preserve">Current call status (when the EIDO was created) from the available call statuses in the EIDO Registries (see section </w:t>
            </w:r>
            <w:hyperlink w:anchor="_Call_Status" w:history="1">
              <w:r>
                <w:rPr>
                  <w:szCs w:val="20"/>
                </w:rPr>
                <w:t>3</w:t>
              </w:r>
              <w:r w:rsidRPr="001F68A7">
                <w:rPr>
                  <w:szCs w:val="20"/>
                </w:rPr>
                <w:t>.6</w:t>
              </w:r>
            </w:hyperlink>
            <w:r w:rsidRPr="001F68A7">
              <w:rPr>
                <w:szCs w:val="20"/>
              </w:rPr>
              <w:t>, below, for the registry description); i.e., Received, Active, Disconnected, Transferred, Terminated Normally, etc.</w:t>
            </w:r>
          </w:p>
        </w:tc>
      </w:tr>
      <w:tr w:rsidR="00D9170E" w:rsidRPr="001F68A7" w14:paraId="3B889692" w14:textId="77777777" w:rsidTr="000B7E24">
        <w:trPr>
          <w:cantSplit/>
          <w:trHeight w:val="948"/>
        </w:trPr>
        <w:tc>
          <w:tcPr>
            <w:tcW w:w="3535" w:type="dxa"/>
          </w:tcPr>
          <w:p w14:paraId="1B456605" w14:textId="408C079C" w:rsidR="00D9170E" w:rsidRPr="001F68A7" w:rsidRDefault="00B6409F" w:rsidP="00D9170E">
            <w:pPr>
              <w:pStyle w:val="TableParagraph"/>
              <w:ind w:right="91"/>
              <w:rPr>
                <w:szCs w:val="20"/>
              </w:rPr>
            </w:pPr>
            <w:proofErr w:type="spellStart"/>
            <w:r>
              <w:rPr>
                <w:szCs w:val="20"/>
              </w:rPr>
              <w:t>c</w:t>
            </w:r>
            <w:r w:rsidR="00D9170E" w:rsidRPr="001F68A7">
              <w:rPr>
                <w:szCs w:val="20"/>
              </w:rPr>
              <w:t>allMediaURL</w:t>
            </w:r>
            <w:proofErr w:type="spellEnd"/>
          </w:p>
        </w:tc>
        <w:tc>
          <w:tcPr>
            <w:tcW w:w="1519" w:type="dxa"/>
          </w:tcPr>
          <w:p w14:paraId="285DC6FB" w14:textId="77777777" w:rsidR="00D9170E" w:rsidRPr="001F68A7" w:rsidRDefault="00D9170E" w:rsidP="00D9170E">
            <w:pPr>
              <w:pStyle w:val="TableParagraph"/>
              <w:spacing w:line="268" w:lineRule="exact"/>
              <w:ind w:left="105" w:right="99"/>
              <w:jc w:val="center"/>
              <w:rPr>
                <w:szCs w:val="20"/>
              </w:rPr>
            </w:pPr>
            <w:r w:rsidRPr="001F68A7">
              <w:rPr>
                <w:szCs w:val="20"/>
              </w:rPr>
              <w:t>Optional</w:t>
            </w:r>
          </w:p>
        </w:tc>
        <w:tc>
          <w:tcPr>
            <w:tcW w:w="771" w:type="dxa"/>
          </w:tcPr>
          <w:p w14:paraId="30A74627" w14:textId="77777777" w:rsidR="00D9170E" w:rsidRPr="001F68A7" w:rsidRDefault="00D9170E" w:rsidP="00D9170E">
            <w:pPr>
              <w:pStyle w:val="TableParagraph"/>
              <w:spacing w:line="268" w:lineRule="exact"/>
              <w:ind w:left="3"/>
              <w:jc w:val="center"/>
              <w:rPr>
                <w:szCs w:val="20"/>
              </w:rPr>
            </w:pPr>
            <w:r w:rsidRPr="001F68A7">
              <w:rPr>
                <w:szCs w:val="20"/>
              </w:rPr>
              <w:t>0</w:t>
            </w:r>
          </w:p>
        </w:tc>
        <w:tc>
          <w:tcPr>
            <w:tcW w:w="720" w:type="dxa"/>
          </w:tcPr>
          <w:p w14:paraId="1C3B1E23" w14:textId="77777777" w:rsidR="00D9170E" w:rsidRPr="001F68A7" w:rsidRDefault="00D9170E" w:rsidP="00D9170E">
            <w:pPr>
              <w:pStyle w:val="TableParagraph"/>
              <w:spacing w:line="268" w:lineRule="exact"/>
              <w:ind w:left="105" w:right="93"/>
              <w:jc w:val="center"/>
              <w:rPr>
                <w:szCs w:val="20"/>
              </w:rPr>
            </w:pPr>
            <w:r w:rsidRPr="001F68A7">
              <w:rPr>
                <w:szCs w:val="20"/>
              </w:rPr>
              <w:t>*</w:t>
            </w:r>
          </w:p>
        </w:tc>
        <w:tc>
          <w:tcPr>
            <w:tcW w:w="6440" w:type="dxa"/>
          </w:tcPr>
          <w:p w14:paraId="4D7FD12D" w14:textId="77777777" w:rsidR="00D9170E" w:rsidRPr="001F68A7" w:rsidRDefault="00D9170E" w:rsidP="00D9170E">
            <w:pPr>
              <w:pStyle w:val="TableParagraph"/>
              <w:ind w:left="106" w:right="134"/>
              <w:rPr>
                <w:szCs w:val="20"/>
              </w:rPr>
            </w:pPr>
            <w:r w:rsidRPr="001F68A7">
              <w:rPr>
                <w:szCs w:val="20"/>
              </w:rPr>
              <w:t>Location where media associated with the call (images, streaming video, streaming audio, etc.) is available.</w:t>
            </w:r>
          </w:p>
        </w:tc>
      </w:tr>
      <w:tr w:rsidR="00D9170E" w:rsidRPr="001F68A7" w14:paraId="5837A85A" w14:textId="77777777" w:rsidTr="000B7E24">
        <w:trPr>
          <w:cantSplit/>
          <w:trHeight w:val="947"/>
        </w:trPr>
        <w:tc>
          <w:tcPr>
            <w:tcW w:w="3535" w:type="dxa"/>
          </w:tcPr>
          <w:p w14:paraId="1942D894" w14:textId="0C573CF8" w:rsidR="00D9170E" w:rsidRPr="001F68A7" w:rsidRDefault="00B6409F" w:rsidP="00D9170E">
            <w:pPr>
              <w:pStyle w:val="TableParagraph"/>
              <w:spacing w:line="268" w:lineRule="exact"/>
              <w:ind w:left="108"/>
              <w:rPr>
                <w:szCs w:val="20"/>
              </w:rPr>
            </w:pPr>
            <w:proofErr w:type="spellStart"/>
            <w:r>
              <w:rPr>
                <w:szCs w:val="20"/>
              </w:rPr>
              <w:t>d</w:t>
            </w:r>
            <w:r w:rsidR="00D9170E" w:rsidRPr="001F68A7">
              <w:rPr>
                <w:szCs w:val="20"/>
              </w:rPr>
              <w:t>eviceCallBackInformationURL</w:t>
            </w:r>
            <w:proofErr w:type="spellEnd"/>
          </w:p>
          <w:p w14:paraId="3067206D" w14:textId="77777777" w:rsidR="00D9170E" w:rsidRPr="001F68A7" w:rsidRDefault="00D9170E" w:rsidP="00D9170E">
            <w:pPr>
              <w:pStyle w:val="TableParagraph"/>
              <w:rPr>
                <w:szCs w:val="20"/>
              </w:rPr>
            </w:pPr>
          </w:p>
        </w:tc>
        <w:tc>
          <w:tcPr>
            <w:tcW w:w="1519" w:type="dxa"/>
          </w:tcPr>
          <w:p w14:paraId="1FF5CEC1" w14:textId="6FF7F444" w:rsidR="00D9170E" w:rsidRPr="001F68A7" w:rsidRDefault="003F6C03" w:rsidP="00D9170E">
            <w:pPr>
              <w:pStyle w:val="TableParagraph"/>
              <w:spacing w:line="268" w:lineRule="exact"/>
              <w:ind w:left="105" w:right="99"/>
              <w:jc w:val="center"/>
              <w:rPr>
                <w:szCs w:val="20"/>
              </w:rPr>
            </w:pPr>
            <w:r>
              <w:rPr>
                <w:szCs w:val="20"/>
              </w:rPr>
              <w:t>Required</w:t>
            </w:r>
          </w:p>
        </w:tc>
        <w:tc>
          <w:tcPr>
            <w:tcW w:w="771" w:type="dxa"/>
          </w:tcPr>
          <w:p w14:paraId="34098EFE" w14:textId="464A6212" w:rsidR="00D9170E" w:rsidRPr="001F68A7" w:rsidRDefault="003F6C03" w:rsidP="00D9170E">
            <w:pPr>
              <w:pStyle w:val="TableParagraph"/>
              <w:spacing w:line="268" w:lineRule="exact"/>
              <w:ind w:left="3"/>
              <w:jc w:val="center"/>
              <w:rPr>
                <w:szCs w:val="20"/>
              </w:rPr>
            </w:pPr>
            <w:r>
              <w:rPr>
                <w:szCs w:val="20"/>
              </w:rPr>
              <w:t>1</w:t>
            </w:r>
          </w:p>
        </w:tc>
        <w:tc>
          <w:tcPr>
            <w:tcW w:w="720" w:type="dxa"/>
          </w:tcPr>
          <w:p w14:paraId="6DBF67AF" w14:textId="0AFF7078" w:rsidR="00D9170E" w:rsidRPr="001F68A7" w:rsidRDefault="00574E18" w:rsidP="00D9170E">
            <w:pPr>
              <w:pStyle w:val="TableParagraph"/>
              <w:spacing w:line="268" w:lineRule="exact"/>
              <w:ind w:left="12"/>
              <w:jc w:val="center"/>
              <w:rPr>
                <w:szCs w:val="20"/>
              </w:rPr>
            </w:pPr>
            <w:r>
              <w:rPr>
                <w:szCs w:val="20"/>
              </w:rPr>
              <w:t>*</w:t>
            </w:r>
          </w:p>
        </w:tc>
        <w:tc>
          <w:tcPr>
            <w:tcW w:w="6440" w:type="dxa"/>
          </w:tcPr>
          <w:p w14:paraId="1F854F15" w14:textId="532F52A5" w:rsidR="00D9170E" w:rsidRPr="001F68A7" w:rsidRDefault="00D9170E" w:rsidP="00D9170E">
            <w:pPr>
              <w:pStyle w:val="TableParagraph"/>
              <w:spacing w:line="268" w:lineRule="exact"/>
              <w:rPr>
                <w:szCs w:val="20"/>
              </w:rPr>
            </w:pPr>
            <w:r w:rsidRPr="001F68A7">
              <w:rPr>
                <w:szCs w:val="20"/>
              </w:rPr>
              <w:t>Information that enables agents and responders to reach (call back) the device that initiated the call. Note, that this</w:t>
            </w:r>
            <w:r>
              <w:rPr>
                <w:szCs w:val="20"/>
              </w:rPr>
              <w:t xml:space="preserve"> </w:t>
            </w:r>
            <w:r w:rsidRPr="001F68A7">
              <w:rPr>
                <w:szCs w:val="20"/>
              </w:rPr>
              <w:t>information is only guaranteed to be valid during the call and for a few minutes after it ends.</w:t>
            </w:r>
            <w:r w:rsidR="003F6C03">
              <w:rPr>
                <w:szCs w:val="20"/>
              </w:rPr>
              <w:t xml:space="preserve"> URI</w:t>
            </w:r>
            <w:r w:rsidR="00AC1701">
              <w:rPr>
                <w:szCs w:val="20"/>
              </w:rPr>
              <w:t>(s)</w:t>
            </w:r>
            <w:r w:rsidR="003F6C03">
              <w:rPr>
                <w:szCs w:val="20"/>
              </w:rPr>
              <w:t xml:space="preserve"> found in the </w:t>
            </w:r>
            <w:r w:rsidR="003F6C03" w:rsidRPr="003F6C03">
              <w:rPr>
                <w:szCs w:val="20"/>
              </w:rPr>
              <w:t>P-Asserted-Identity header</w:t>
            </w:r>
            <w:r w:rsidR="003F6C03">
              <w:rPr>
                <w:szCs w:val="20"/>
              </w:rPr>
              <w:t xml:space="preserve"> if provided </w:t>
            </w:r>
            <w:proofErr w:type="gramStart"/>
            <w:r w:rsidR="003F6C03">
              <w:rPr>
                <w:szCs w:val="20"/>
              </w:rPr>
              <w:t>else  the</w:t>
            </w:r>
            <w:proofErr w:type="gramEnd"/>
            <w:r w:rsidR="00AC1701">
              <w:rPr>
                <w:szCs w:val="20"/>
              </w:rPr>
              <w:t xml:space="preserve"> URI in the</w:t>
            </w:r>
            <w:r w:rsidR="003F6C03">
              <w:rPr>
                <w:szCs w:val="20"/>
              </w:rPr>
              <w:t xml:space="preserve"> </w:t>
            </w:r>
            <w:r w:rsidR="00AC1701">
              <w:rPr>
                <w:szCs w:val="20"/>
              </w:rPr>
              <w:t>F</w:t>
            </w:r>
            <w:r w:rsidR="003F6C03">
              <w:rPr>
                <w:szCs w:val="20"/>
              </w:rPr>
              <w:t>rom header.</w:t>
            </w:r>
          </w:p>
        </w:tc>
      </w:tr>
      <w:tr w:rsidR="00EC7F25" w:rsidRPr="001F68A7" w14:paraId="6A88B472" w14:textId="77777777" w:rsidTr="000B7E24">
        <w:trPr>
          <w:cantSplit/>
          <w:trHeight w:val="947"/>
        </w:trPr>
        <w:tc>
          <w:tcPr>
            <w:tcW w:w="3535" w:type="dxa"/>
          </w:tcPr>
          <w:p w14:paraId="1945892A" w14:textId="39FCF238" w:rsidR="00EC7F25" w:rsidRDefault="00574E18" w:rsidP="00D9170E">
            <w:pPr>
              <w:pStyle w:val="TableParagraph"/>
              <w:spacing w:line="268" w:lineRule="exact"/>
              <w:ind w:left="108"/>
              <w:rPr>
                <w:szCs w:val="20"/>
              </w:rPr>
            </w:pPr>
            <w:proofErr w:type="spellStart"/>
            <w:r>
              <w:rPr>
                <w:szCs w:val="20"/>
              </w:rPr>
              <w:t>d</w:t>
            </w:r>
            <w:r w:rsidR="00EC7F25">
              <w:rPr>
                <w:szCs w:val="20"/>
              </w:rPr>
              <w:t>eviceContact</w:t>
            </w:r>
            <w:r>
              <w:rPr>
                <w:szCs w:val="20"/>
              </w:rPr>
              <w:t>Header</w:t>
            </w:r>
            <w:proofErr w:type="spellEnd"/>
          </w:p>
        </w:tc>
        <w:tc>
          <w:tcPr>
            <w:tcW w:w="1519" w:type="dxa"/>
          </w:tcPr>
          <w:p w14:paraId="1BABDF9C" w14:textId="210199BD" w:rsidR="00EC7F25" w:rsidRPr="001F68A7" w:rsidRDefault="00574E18" w:rsidP="00D9170E">
            <w:pPr>
              <w:pStyle w:val="TableParagraph"/>
              <w:spacing w:line="268" w:lineRule="exact"/>
              <w:ind w:left="105" w:right="99"/>
              <w:jc w:val="center"/>
              <w:rPr>
                <w:szCs w:val="20"/>
              </w:rPr>
            </w:pPr>
            <w:r>
              <w:rPr>
                <w:szCs w:val="20"/>
              </w:rPr>
              <w:t>R</w:t>
            </w:r>
            <w:r w:rsidR="00EC7F25">
              <w:rPr>
                <w:szCs w:val="20"/>
              </w:rPr>
              <w:t>equired</w:t>
            </w:r>
          </w:p>
        </w:tc>
        <w:tc>
          <w:tcPr>
            <w:tcW w:w="771" w:type="dxa"/>
          </w:tcPr>
          <w:p w14:paraId="2BAE24DC" w14:textId="5573B536" w:rsidR="00EC7F25" w:rsidRPr="001F68A7" w:rsidRDefault="00574E18" w:rsidP="00D9170E">
            <w:pPr>
              <w:pStyle w:val="TableParagraph"/>
              <w:spacing w:line="268" w:lineRule="exact"/>
              <w:ind w:left="3"/>
              <w:jc w:val="center"/>
              <w:rPr>
                <w:szCs w:val="20"/>
              </w:rPr>
            </w:pPr>
            <w:r>
              <w:rPr>
                <w:szCs w:val="20"/>
              </w:rPr>
              <w:t>1</w:t>
            </w:r>
          </w:p>
        </w:tc>
        <w:tc>
          <w:tcPr>
            <w:tcW w:w="720" w:type="dxa"/>
          </w:tcPr>
          <w:p w14:paraId="52C8E6CF" w14:textId="61D7D471" w:rsidR="00EC7F25" w:rsidRPr="001F68A7" w:rsidRDefault="00574E18" w:rsidP="00D9170E">
            <w:pPr>
              <w:pStyle w:val="TableParagraph"/>
              <w:spacing w:line="268" w:lineRule="exact"/>
              <w:ind w:left="12"/>
              <w:jc w:val="center"/>
              <w:rPr>
                <w:szCs w:val="20"/>
              </w:rPr>
            </w:pPr>
            <w:r>
              <w:rPr>
                <w:szCs w:val="20"/>
              </w:rPr>
              <w:t>1</w:t>
            </w:r>
          </w:p>
        </w:tc>
        <w:tc>
          <w:tcPr>
            <w:tcW w:w="6440" w:type="dxa"/>
          </w:tcPr>
          <w:p w14:paraId="004B79B5" w14:textId="64B5BF78" w:rsidR="00EC7F25" w:rsidRPr="001F68A7" w:rsidRDefault="00574E18" w:rsidP="00D9170E">
            <w:pPr>
              <w:pStyle w:val="TableParagraph"/>
              <w:spacing w:line="268" w:lineRule="exact"/>
              <w:rPr>
                <w:szCs w:val="20"/>
              </w:rPr>
            </w:pPr>
            <w:r>
              <w:rPr>
                <w:szCs w:val="20"/>
              </w:rPr>
              <w:t>Content of the device contact header.</w:t>
            </w:r>
          </w:p>
        </w:tc>
      </w:tr>
      <w:tr w:rsidR="00D9170E" w:rsidRPr="001F68A7" w14:paraId="7F329D5D" w14:textId="77777777" w:rsidTr="000B7E24">
        <w:trPr>
          <w:cantSplit/>
          <w:trHeight w:val="1416"/>
        </w:trPr>
        <w:tc>
          <w:tcPr>
            <w:tcW w:w="3535" w:type="dxa"/>
          </w:tcPr>
          <w:p w14:paraId="4D1BCF6E" w14:textId="3D7F273B" w:rsidR="00D9170E" w:rsidRPr="001F68A7" w:rsidRDefault="00B6409F" w:rsidP="000B7E24">
            <w:pPr>
              <w:pStyle w:val="TableParagraph"/>
              <w:spacing w:line="268" w:lineRule="exact"/>
              <w:ind w:left="88" w:right="122"/>
              <w:rPr>
                <w:szCs w:val="20"/>
              </w:rPr>
            </w:pPr>
            <w:proofErr w:type="spellStart"/>
            <w:r>
              <w:rPr>
                <w:szCs w:val="20"/>
              </w:rPr>
              <w:t>a</w:t>
            </w:r>
            <w:r w:rsidR="00D9170E" w:rsidRPr="001F68A7">
              <w:rPr>
                <w:szCs w:val="20"/>
              </w:rPr>
              <w:t>gent</w:t>
            </w:r>
            <w:r w:rsidR="00EC374D" w:rsidRPr="00EC374D">
              <w:rPr>
                <w:szCs w:val="20"/>
              </w:rPr>
              <w:t>Reference</w:t>
            </w:r>
            <w:proofErr w:type="spellEnd"/>
          </w:p>
        </w:tc>
        <w:tc>
          <w:tcPr>
            <w:tcW w:w="1519" w:type="dxa"/>
          </w:tcPr>
          <w:p w14:paraId="22621343" w14:textId="77777777" w:rsidR="00D9170E" w:rsidRPr="001F68A7" w:rsidRDefault="00D9170E" w:rsidP="00D9170E">
            <w:pPr>
              <w:pStyle w:val="TableParagraph"/>
              <w:spacing w:line="268" w:lineRule="exact"/>
              <w:ind w:left="105" w:right="99"/>
              <w:jc w:val="center"/>
              <w:rPr>
                <w:szCs w:val="20"/>
              </w:rPr>
            </w:pPr>
            <w:r w:rsidRPr="001F68A7">
              <w:rPr>
                <w:szCs w:val="20"/>
              </w:rPr>
              <w:t>Optional</w:t>
            </w:r>
          </w:p>
        </w:tc>
        <w:tc>
          <w:tcPr>
            <w:tcW w:w="771" w:type="dxa"/>
          </w:tcPr>
          <w:p w14:paraId="2789C4F6" w14:textId="77777777" w:rsidR="00D9170E" w:rsidRPr="001F68A7" w:rsidRDefault="00D9170E" w:rsidP="00D9170E">
            <w:pPr>
              <w:pStyle w:val="TableParagraph"/>
              <w:spacing w:line="268" w:lineRule="exact"/>
              <w:ind w:left="3"/>
              <w:jc w:val="center"/>
              <w:rPr>
                <w:szCs w:val="20"/>
              </w:rPr>
            </w:pPr>
            <w:r w:rsidRPr="001F68A7">
              <w:rPr>
                <w:szCs w:val="20"/>
              </w:rPr>
              <w:t>0</w:t>
            </w:r>
          </w:p>
        </w:tc>
        <w:tc>
          <w:tcPr>
            <w:tcW w:w="720" w:type="dxa"/>
          </w:tcPr>
          <w:p w14:paraId="6B55E01D" w14:textId="670705CD" w:rsidR="00D9170E" w:rsidRPr="001F68A7" w:rsidRDefault="00CB1465" w:rsidP="00D9170E">
            <w:pPr>
              <w:pStyle w:val="TableParagraph"/>
              <w:spacing w:line="268" w:lineRule="exact"/>
              <w:ind w:left="12"/>
              <w:jc w:val="center"/>
              <w:rPr>
                <w:szCs w:val="20"/>
              </w:rPr>
            </w:pPr>
            <w:r>
              <w:rPr>
                <w:szCs w:val="20"/>
              </w:rPr>
              <w:t>*</w:t>
            </w:r>
          </w:p>
        </w:tc>
        <w:tc>
          <w:tcPr>
            <w:tcW w:w="6440" w:type="dxa"/>
          </w:tcPr>
          <w:p w14:paraId="4FC622D1" w14:textId="08E71CC7" w:rsidR="00D9170E" w:rsidRPr="001F68A7" w:rsidRDefault="00EC374D" w:rsidP="00D9170E">
            <w:pPr>
              <w:pStyle w:val="TableParagraph"/>
              <w:ind w:left="106" w:right="294"/>
              <w:rPr>
                <w:szCs w:val="20"/>
              </w:rPr>
            </w:pPr>
            <w:r w:rsidRPr="00EC374D">
              <w:rPr>
                <w:szCs w:val="20"/>
              </w:rPr>
              <w:t>Reference to an Agen</w:t>
            </w:r>
            <w:r>
              <w:rPr>
                <w:szCs w:val="20"/>
              </w:rPr>
              <w:t>t</w:t>
            </w:r>
            <w:r w:rsidRPr="00EC374D">
              <w:rPr>
                <w:szCs w:val="20"/>
              </w:rPr>
              <w:t xml:space="preserve"> Data </w:t>
            </w:r>
            <w:proofErr w:type="gramStart"/>
            <w:r w:rsidRPr="00EC374D">
              <w:rPr>
                <w:szCs w:val="20"/>
              </w:rPr>
              <w:t>Component.</w:t>
            </w:r>
            <w:r w:rsidR="00D9170E" w:rsidRPr="001F68A7">
              <w:rPr>
                <w:szCs w:val="20"/>
              </w:rPr>
              <w:t>.</w:t>
            </w:r>
            <w:proofErr w:type="gramEnd"/>
            <w:r w:rsidR="00D9170E" w:rsidRPr="001F68A7">
              <w:rPr>
                <w:szCs w:val="20"/>
              </w:rPr>
              <w:t xml:space="preserve"> Identifies the agent and agency that received the call described in this data component and/or entered additional information related to the received call. Defaults to the Agent Information included in the EIDO header, if this data component is not present.</w:t>
            </w:r>
          </w:p>
        </w:tc>
      </w:tr>
      <w:tr w:rsidR="00D9170E" w:rsidRPr="001F68A7" w14:paraId="4334F606" w14:textId="77777777" w:rsidTr="000B7E24">
        <w:trPr>
          <w:cantSplit/>
          <w:trHeight w:val="894"/>
        </w:trPr>
        <w:tc>
          <w:tcPr>
            <w:tcW w:w="3535" w:type="dxa"/>
          </w:tcPr>
          <w:p w14:paraId="51708549" w14:textId="6B2D031E" w:rsidR="00D9170E" w:rsidRPr="001F68A7" w:rsidRDefault="00B6409F" w:rsidP="00D9170E">
            <w:pPr>
              <w:pStyle w:val="TableParagraph"/>
              <w:ind w:right="91"/>
              <w:rPr>
                <w:szCs w:val="20"/>
              </w:rPr>
            </w:pPr>
            <w:proofErr w:type="spellStart"/>
            <w:r>
              <w:rPr>
                <w:szCs w:val="20"/>
              </w:rPr>
              <w:lastRenderedPageBreak/>
              <w:t>u</w:t>
            </w:r>
            <w:r w:rsidR="00D9170E" w:rsidRPr="001F68A7">
              <w:rPr>
                <w:szCs w:val="20"/>
              </w:rPr>
              <w:t>pdatedCBN</w:t>
            </w:r>
            <w:proofErr w:type="spellEnd"/>
          </w:p>
        </w:tc>
        <w:tc>
          <w:tcPr>
            <w:tcW w:w="1519" w:type="dxa"/>
          </w:tcPr>
          <w:p w14:paraId="6F06B37C" w14:textId="77777777" w:rsidR="00D9170E" w:rsidRPr="001F68A7" w:rsidRDefault="00D9170E" w:rsidP="00D9170E">
            <w:pPr>
              <w:pStyle w:val="TableParagraph"/>
              <w:spacing w:line="268" w:lineRule="exact"/>
              <w:ind w:left="105" w:right="99"/>
              <w:jc w:val="center"/>
              <w:rPr>
                <w:szCs w:val="20"/>
              </w:rPr>
            </w:pPr>
            <w:r w:rsidRPr="001F68A7">
              <w:rPr>
                <w:szCs w:val="20"/>
              </w:rPr>
              <w:t>Optional</w:t>
            </w:r>
          </w:p>
        </w:tc>
        <w:tc>
          <w:tcPr>
            <w:tcW w:w="771" w:type="dxa"/>
          </w:tcPr>
          <w:p w14:paraId="6F209414" w14:textId="77777777" w:rsidR="00D9170E" w:rsidRPr="001F68A7" w:rsidRDefault="00D9170E" w:rsidP="00D9170E">
            <w:pPr>
              <w:pStyle w:val="TableParagraph"/>
              <w:spacing w:line="268" w:lineRule="exact"/>
              <w:ind w:left="3"/>
              <w:jc w:val="center"/>
              <w:rPr>
                <w:szCs w:val="20"/>
              </w:rPr>
            </w:pPr>
            <w:r w:rsidRPr="001F68A7">
              <w:rPr>
                <w:szCs w:val="20"/>
              </w:rPr>
              <w:t>0</w:t>
            </w:r>
          </w:p>
        </w:tc>
        <w:tc>
          <w:tcPr>
            <w:tcW w:w="720" w:type="dxa"/>
          </w:tcPr>
          <w:p w14:paraId="4FDDC32B" w14:textId="633D6880" w:rsidR="00D9170E" w:rsidRPr="001F68A7" w:rsidRDefault="00120B3F" w:rsidP="00D9170E">
            <w:pPr>
              <w:pStyle w:val="TableParagraph"/>
              <w:spacing w:line="268" w:lineRule="exact"/>
              <w:ind w:left="12"/>
              <w:jc w:val="center"/>
              <w:rPr>
                <w:szCs w:val="20"/>
              </w:rPr>
            </w:pPr>
            <w:r>
              <w:rPr>
                <w:szCs w:val="20"/>
              </w:rPr>
              <w:t>*</w:t>
            </w:r>
          </w:p>
        </w:tc>
        <w:tc>
          <w:tcPr>
            <w:tcW w:w="6440" w:type="dxa"/>
          </w:tcPr>
          <w:p w14:paraId="39B3D667" w14:textId="302C6542" w:rsidR="00D9170E" w:rsidRPr="001F68A7" w:rsidRDefault="00D9170E" w:rsidP="00D9170E">
            <w:pPr>
              <w:pStyle w:val="TableParagraph"/>
              <w:ind w:left="106" w:right="111"/>
              <w:rPr>
                <w:szCs w:val="20"/>
              </w:rPr>
            </w:pPr>
            <w:r w:rsidRPr="001F68A7">
              <w:rPr>
                <w:szCs w:val="20"/>
              </w:rPr>
              <w:t>Complex data element. Identifies additional telephone numbers and SIP equivalents that can be used to contact the individual that made the call described in this data component.</w:t>
            </w:r>
          </w:p>
        </w:tc>
      </w:tr>
      <w:tr w:rsidR="009B6C4B" w:rsidRPr="001F68A7" w14:paraId="3F205BB8" w14:textId="77777777" w:rsidTr="000B7E24">
        <w:trPr>
          <w:cantSplit/>
          <w:trHeight w:val="894"/>
        </w:trPr>
        <w:tc>
          <w:tcPr>
            <w:tcW w:w="3535" w:type="dxa"/>
          </w:tcPr>
          <w:p w14:paraId="79E38FA6" w14:textId="2CF7C794" w:rsidR="009B6C4B" w:rsidRDefault="00804CB6" w:rsidP="00D9170E">
            <w:pPr>
              <w:pStyle w:val="TableParagraph"/>
              <w:ind w:right="771"/>
              <w:rPr>
                <w:szCs w:val="20"/>
              </w:rPr>
            </w:pPr>
            <w:proofErr w:type="spellStart"/>
            <w:r>
              <w:rPr>
                <w:szCs w:val="20"/>
              </w:rPr>
              <w:t>verstat</w:t>
            </w:r>
            <w:proofErr w:type="spellEnd"/>
          </w:p>
        </w:tc>
        <w:tc>
          <w:tcPr>
            <w:tcW w:w="1519" w:type="dxa"/>
          </w:tcPr>
          <w:p w14:paraId="2A0ABF5A" w14:textId="5EF21B1B" w:rsidR="009B6C4B" w:rsidRPr="001F68A7" w:rsidRDefault="00EC7F25" w:rsidP="00D9170E">
            <w:pPr>
              <w:pStyle w:val="TableParagraph"/>
              <w:spacing w:line="268" w:lineRule="exact"/>
              <w:ind w:left="105" w:right="99"/>
              <w:jc w:val="center"/>
              <w:rPr>
                <w:szCs w:val="20"/>
              </w:rPr>
            </w:pPr>
            <w:r>
              <w:rPr>
                <w:szCs w:val="20"/>
              </w:rPr>
              <w:t>Conditional</w:t>
            </w:r>
          </w:p>
        </w:tc>
        <w:tc>
          <w:tcPr>
            <w:tcW w:w="771" w:type="dxa"/>
          </w:tcPr>
          <w:p w14:paraId="795BB6D5" w14:textId="2264903C" w:rsidR="009B6C4B" w:rsidRPr="001F68A7" w:rsidRDefault="00804CB6" w:rsidP="00D9170E">
            <w:pPr>
              <w:pStyle w:val="TableParagraph"/>
              <w:spacing w:line="268" w:lineRule="exact"/>
              <w:ind w:left="3"/>
              <w:jc w:val="center"/>
              <w:rPr>
                <w:szCs w:val="20"/>
              </w:rPr>
            </w:pPr>
            <w:r>
              <w:rPr>
                <w:szCs w:val="20"/>
              </w:rPr>
              <w:t>0</w:t>
            </w:r>
          </w:p>
        </w:tc>
        <w:tc>
          <w:tcPr>
            <w:tcW w:w="720" w:type="dxa"/>
          </w:tcPr>
          <w:p w14:paraId="4E821319" w14:textId="06FE1296" w:rsidR="009B6C4B" w:rsidRPr="001F68A7" w:rsidRDefault="00804CB6" w:rsidP="00D9170E">
            <w:pPr>
              <w:pStyle w:val="TableParagraph"/>
              <w:spacing w:line="268" w:lineRule="exact"/>
              <w:ind w:left="105" w:right="98"/>
              <w:jc w:val="center"/>
              <w:rPr>
                <w:szCs w:val="20"/>
              </w:rPr>
            </w:pPr>
            <w:r>
              <w:rPr>
                <w:szCs w:val="20"/>
              </w:rPr>
              <w:t>1</w:t>
            </w:r>
          </w:p>
        </w:tc>
        <w:tc>
          <w:tcPr>
            <w:tcW w:w="6440" w:type="dxa"/>
          </w:tcPr>
          <w:p w14:paraId="6F237A86" w14:textId="13B24FE0" w:rsidR="009B6C4B" w:rsidRPr="00EC374D" w:rsidRDefault="00804CB6" w:rsidP="00D9170E">
            <w:pPr>
              <w:pStyle w:val="TableParagraph"/>
              <w:ind w:left="106" w:right="147"/>
              <w:rPr>
                <w:szCs w:val="20"/>
              </w:rPr>
            </w:pPr>
            <w:r>
              <w:rPr>
                <w:szCs w:val="20"/>
              </w:rPr>
              <w:t xml:space="preserve">Value of the </w:t>
            </w:r>
            <w:proofErr w:type="spellStart"/>
            <w:r>
              <w:rPr>
                <w:szCs w:val="20"/>
              </w:rPr>
              <w:t>verstat</w:t>
            </w:r>
            <w:proofErr w:type="spellEnd"/>
            <w:r>
              <w:rPr>
                <w:szCs w:val="20"/>
              </w:rPr>
              <w:t xml:space="preserve"> parameter.</w:t>
            </w:r>
            <w:r w:rsidR="00EC7F25">
              <w:rPr>
                <w:szCs w:val="20"/>
              </w:rPr>
              <w:t xml:space="preserve"> Required if known.</w:t>
            </w:r>
          </w:p>
        </w:tc>
      </w:tr>
      <w:tr w:rsidR="009B6C4B" w:rsidRPr="001F68A7" w14:paraId="27EEAD74" w14:textId="77777777" w:rsidTr="000B7E24">
        <w:trPr>
          <w:cantSplit/>
          <w:trHeight w:val="894"/>
        </w:trPr>
        <w:tc>
          <w:tcPr>
            <w:tcW w:w="3535" w:type="dxa"/>
          </w:tcPr>
          <w:p w14:paraId="61077938" w14:textId="0E6BA5AA" w:rsidR="009B6C4B" w:rsidRDefault="009B6C4B" w:rsidP="00D9170E">
            <w:pPr>
              <w:pStyle w:val="TableParagraph"/>
              <w:ind w:right="771"/>
              <w:rPr>
                <w:szCs w:val="20"/>
              </w:rPr>
            </w:pPr>
            <w:proofErr w:type="spellStart"/>
            <w:r>
              <w:rPr>
                <w:szCs w:val="20"/>
              </w:rPr>
              <w:t>SIP</w:t>
            </w:r>
            <w:r w:rsidRPr="009B6C4B">
              <w:rPr>
                <w:szCs w:val="20"/>
              </w:rPr>
              <w:t>Identity</w:t>
            </w:r>
            <w:proofErr w:type="spellEnd"/>
          </w:p>
        </w:tc>
        <w:tc>
          <w:tcPr>
            <w:tcW w:w="1519" w:type="dxa"/>
          </w:tcPr>
          <w:p w14:paraId="76C24ADB" w14:textId="48A48F49" w:rsidR="009B6C4B" w:rsidRPr="001F68A7" w:rsidRDefault="00EC7F25" w:rsidP="00D9170E">
            <w:pPr>
              <w:pStyle w:val="TableParagraph"/>
              <w:spacing w:line="268" w:lineRule="exact"/>
              <w:ind w:left="105" w:right="99"/>
              <w:jc w:val="center"/>
              <w:rPr>
                <w:szCs w:val="20"/>
              </w:rPr>
            </w:pPr>
            <w:r>
              <w:rPr>
                <w:szCs w:val="20"/>
              </w:rPr>
              <w:t>Conditional</w:t>
            </w:r>
          </w:p>
        </w:tc>
        <w:tc>
          <w:tcPr>
            <w:tcW w:w="771" w:type="dxa"/>
          </w:tcPr>
          <w:p w14:paraId="16BEBAE2" w14:textId="2B631DE6" w:rsidR="009B6C4B" w:rsidRPr="001F68A7" w:rsidRDefault="00804CB6" w:rsidP="00D9170E">
            <w:pPr>
              <w:pStyle w:val="TableParagraph"/>
              <w:spacing w:line="268" w:lineRule="exact"/>
              <w:ind w:left="3"/>
              <w:jc w:val="center"/>
              <w:rPr>
                <w:szCs w:val="20"/>
              </w:rPr>
            </w:pPr>
            <w:r>
              <w:rPr>
                <w:szCs w:val="20"/>
              </w:rPr>
              <w:t>0</w:t>
            </w:r>
          </w:p>
        </w:tc>
        <w:tc>
          <w:tcPr>
            <w:tcW w:w="720" w:type="dxa"/>
          </w:tcPr>
          <w:p w14:paraId="2E142561" w14:textId="147EDBAC" w:rsidR="009B6C4B" w:rsidRPr="001F68A7" w:rsidRDefault="00804CB6" w:rsidP="00D9170E">
            <w:pPr>
              <w:pStyle w:val="TableParagraph"/>
              <w:spacing w:line="268" w:lineRule="exact"/>
              <w:ind w:left="105" w:right="98"/>
              <w:jc w:val="center"/>
              <w:rPr>
                <w:szCs w:val="20"/>
              </w:rPr>
            </w:pPr>
            <w:r>
              <w:rPr>
                <w:szCs w:val="20"/>
              </w:rPr>
              <w:t>1</w:t>
            </w:r>
          </w:p>
        </w:tc>
        <w:tc>
          <w:tcPr>
            <w:tcW w:w="6440" w:type="dxa"/>
          </w:tcPr>
          <w:p w14:paraId="55EAB355" w14:textId="0BF69799" w:rsidR="009B6C4B" w:rsidRPr="00EC374D" w:rsidRDefault="00804CB6" w:rsidP="00D9170E">
            <w:pPr>
              <w:pStyle w:val="TableParagraph"/>
              <w:ind w:left="106" w:right="147"/>
              <w:rPr>
                <w:szCs w:val="20"/>
              </w:rPr>
            </w:pPr>
            <w:r>
              <w:rPr>
                <w:szCs w:val="20"/>
              </w:rPr>
              <w:t>Content of the SIP identity header.</w:t>
            </w:r>
            <w:r w:rsidR="00EC7F25">
              <w:rPr>
                <w:szCs w:val="20"/>
              </w:rPr>
              <w:t xml:space="preserve"> Required if known.</w:t>
            </w:r>
          </w:p>
        </w:tc>
      </w:tr>
      <w:tr w:rsidR="00D9170E" w:rsidRPr="001F68A7" w14:paraId="2E1072E2" w14:textId="77777777" w:rsidTr="000B7E24">
        <w:trPr>
          <w:cantSplit/>
          <w:trHeight w:val="894"/>
        </w:trPr>
        <w:tc>
          <w:tcPr>
            <w:tcW w:w="3535" w:type="dxa"/>
          </w:tcPr>
          <w:p w14:paraId="389DB198" w14:textId="25CECC79" w:rsidR="00D9170E" w:rsidRPr="001F68A7" w:rsidRDefault="00B6409F" w:rsidP="00D9170E">
            <w:pPr>
              <w:pStyle w:val="TableParagraph"/>
              <w:ind w:right="771"/>
              <w:rPr>
                <w:szCs w:val="20"/>
              </w:rPr>
            </w:pPr>
            <w:proofErr w:type="spellStart"/>
            <w:r>
              <w:rPr>
                <w:szCs w:val="20"/>
              </w:rPr>
              <w:t>l</w:t>
            </w:r>
            <w:r w:rsidR="00D9170E" w:rsidRPr="001F68A7">
              <w:rPr>
                <w:szCs w:val="20"/>
              </w:rPr>
              <w:t>ocation</w:t>
            </w:r>
            <w:r w:rsidR="00EC374D" w:rsidRPr="00EC374D">
              <w:rPr>
                <w:szCs w:val="20"/>
              </w:rPr>
              <w:t>Reference</w:t>
            </w:r>
            <w:proofErr w:type="spellEnd"/>
          </w:p>
        </w:tc>
        <w:tc>
          <w:tcPr>
            <w:tcW w:w="1519" w:type="dxa"/>
          </w:tcPr>
          <w:p w14:paraId="10FF8F6F" w14:textId="77777777" w:rsidR="00D9170E" w:rsidRPr="001F68A7" w:rsidRDefault="00D9170E" w:rsidP="00D9170E">
            <w:pPr>
              <w:pStyle w:val="TableParagraph"/>
              <w:spacing w:line="268" w:lineRule="exact"/>
              <w:ind w:left="105" w:right="99"/>
              <w:jc w:val="center"/>
              <w:rPr>
                <w:szCs w:val="20"/>
              </w:rPr>
            </w:pPr>
            <w:r w:rsidRPr="001F68A7">
              <w:rPr>
                <w:szCs w:val="20"/>
              </w:rPr>
              <w:t>Optional</w:t>
            </w:r>
          </w:p>
        </w:tc>
        <w:tc>
          <w:tcPr>
            <w:tcW w:w="771" w:type="dxa"/>
          </w:tcPr>
          <w:p w14:paraId="372E5AA2" w14:textId="77777777" w:rsidR="00D9170E" w:rsidRPr="001F68A7" w:rsidRDefault="00D9170E" w:rsidP="00D9170E">
            <w:pPr>
              <w:pStyle w:val="TableParagraph"/>
              <w:spacing w:line="268" w:lineRule="exact"/>
              <w:ind w:left="3"/>
              <w:jc w:val="center"/>
              <w:rPr>
                <w:szCs w:val="20"/>
              </w:rPr>
            </w:pPr>
            <w:r w:rsidRPr="001F68A7">
              <w:rPr>
                <w:szCs w:val="20"/>
              </w:rPr>
              <w:t>0</w:t>
            </w:r>
          </w:p>
        </w:tc>
        <w:tc>
          <w:tcPr>
            <w:tcW w:w="720" w:type="dxa"/>
          </w:tcPr>
          <w:p w14:paraId="0857D35E" w14:textId="77777777" w:rsidR="00D9170E" w:rsidRPr="001F68A7" w:rsidRDefault="00D9170E" w:rsidP="00D9170E">
            <w:pPr>
              <w:pStyle w:val="TableParagraph"/>
              <w:spacing w:line="268" w:lineRule="exact"/>
              <w:ind w:left="105" w:right="98"/>
              <w:jc w:val="center"/>
              <w:rPr>
                <w:szCs w:val="20"/>
              </w:rPr>
            </w:pPr>
            <w:r w:rsidRPr="001F68A7">
              <w:rPr>
                <w:szCs w:val="20"/>
              </w:rPr>
              <w:t>*</w:t>
            </w:r>
          </w:p>
        </w:tc>
        <w:tc>
          <w:tcPr>
            <w:tcW w:w="6440" w:type="dxa"/>
          </w:tcPr>
          <w:p w14:paraId="40DE5FDD" w14:textId="1812BD79" w:rsidR="00D9170E" w:rsidRPr="001F68A7" w:rsidRDefault="00EC374D" w:rsidP="00D9170E">
            <w:pPr>
              <w:pStyle w:val="TableParagraph"/>
              <w:ind w:left="106" w:right="147"/>
              <w:rPr>
                <w:szCs w:val="20"/>
              </w:rPr>
            </w:pPr>
            <w:r w:rsidRPr="00EC374D">
              <w:rPr>
                <w:szCs w:val="20"/>
              </w:rPr>
              <w:t xml:space="preserve">Reference to a </w:t>
            </w:r>
            <w:r>
              <w:rPr>
                <w:szCs w:val="20"/>
              </w:rPr>
              <w:t>Location</w:t>
            </w:r>
            <w:r w:rsidRPr="00EC374D">
              <w:rPr>
                <w:szCs w:val="20"/>
              </w:rPr>
              <w:t xml:space="preserve"> Data Component. </w:t>
            </w:r>
            <w:r w:rsidR="00D9170E" w:rsidRPr="001F68A7">
              <w:rPr>
                <w:szCs w:val="20"/>
              </w:rPr>
              <w:t>Contains call location information received with the call or updated by the agent receiving the call.</w:t>
            </w:r>
          </w:p>
        </w:tc>
      </w:tr>
      <w:tr w:rsidR="00D61F6D" w:rsidRPr="001F68A7" w14:paraId="272A3B8A" w14:textId="77777777" w:rsidTr="00883671">
        <w:trPr>
          <w:cantSplit/>
          <w:trHeight w:val="718"/>
        </w:trPr>
        <w:tc>
          <w:tcPr>
            <w:tcW w:w="3535" w:type="dxa"/>
          </w:tcPr>
          <w:p w14:paraId="4AB82A5C" w14:textId="1BD17F81" w:rsidR="00D61F6D" w:rsidRPr="001F68A7" w:rsidRDefault="00B6409F" w:rsidP="00D61F6D">
            <w:pPr>
              <w:pStyle w:val="TableParagraph"/>
              <w:ind w:right="771"/>
              <w:rPr>
                <w:szCs w:val="20"/>
              </w:rPr>
            </w:pPr>
            <w:proofErr w:type="spellStart"/>
            <w:r>
              <w:rPr>
                <w:szCs w:val="20"/>
              </w:rPr>
              <w:t>n</w:t>
            </w:r>
            <w:r w:rsidR="00D61F6D" w:rsidRPr="001F68A7">
              <w:rPr>
                <w:szCs w:val="20"/>
              </w:rPr>
              <w:t>otes</w:t>
            </w:r>
            <w:r w:rsidR="00D61F6D" w:rsidRPr="003D6594">
              <w:rPr>
                <w:szCs w:val="20"/>
              </w:rPr>
              <w:t>Reference</w:t>
            </w:r>
            <w:proofErr w:type="spellEnd"/>
          </w:p>
        </w:tc>
        <w:tc>
          <w:tcPr>
            <w:tcW w:w="1519" w:type="dxa"/>
          </w:tcPr>
          <w:p w14:paraId="163DF7C5" w14:textId="13F7CCE9" w:rsidR="00D61F6D" w:rsidRPr="001F68A7" w:rsidRDefault="00D61F6D" w:rsidP="00D61F6D">
            <w:pPr>
              <w:pStyle w:val="TableParagraph"/>
              <w:spacing w:line="268" w:lineRule="exact"/>
              <w:ind w:left="105" w:right="99"/>
              <w:jc w:val="center"/>
              <w:rPr>
                <w:szCs w:val="20"/>
              </w:rPr>
            </w:pPr>
            <w:r w:rsidRPr="001F68A7">
              <w:rPr>
                <w:szCs w:val="20"/>
              </w:rPr>
              <w:t>Optional</w:t>
            </w:r>
          </w:p>
        </w:tc>
        <w:tc>
          <w:tcPr>
            <w:tcW w:w="771" w:type="dxa"/>
          </w:tcPr>
          <w:p w14:paraId="62570D11" w14:textId="247CD446" w:rsidR="00D61F6D" w:rsidRPr="001F68A7" w:rsidRDefault="00D61F6D" w:rsidP="00D61F6D">
            <w:pPr>
              <w:pStyle w:val="TableParagraph"/>
              <w:spacing w:line="268" w:lineRule="exact"/>
              <w:ind w:left="3"/>
              <w:jc w:val="center"/>
              <w:rPr>
                <w:szCs w:val="20"/>
              </w:rPr>
            </w:pPr>
            <w:r w:rsidRPr="001F68A7">
              <w:rPr>
                <w:szCs w:val="20"/>
              </w:rPr>
              <w:t>0</w:t>
            </w:r>
          </w:p>
        </w:tc>
        <w:tc>
          <w:tcPr>
            <w:tcW w:w="720" w:type="dxa"/>
          </w:tcPr>
          <w:p w14:paraId="409D3079" w14:textId="63E83BCC" w:rsidR="00D61F6D" w:rsidRPr="001F68A7" w:rsidRDefault="00D61F6D" w:rsidP="00D61F6D">
            <w:pPr>
              <w:pStyle w:val="TableParagraph"/>
              <w:spacing w:line="268" w:lineRule="exact"/>
              <w:ind w:left="105" w:right="98"/>
              <w:jc w:val="center"/>
              <w:rPr>
                <w:szCs w:val="20"/>
              </w:rPr>
            </w:pPr>
            <w:r w:rsidRPr="001F68A7">
              <w:rPr>
                <w:szCs w:val="20"/>
              </w:rPr>
              <w:t>*</w:t>
            </w:r>
          </w:p>
        </w:tc>
        <w:tc>
          <w:tcPr>
            <w:tcW w:w="6440" w:type="dxa"/>
          </w:tcPr>
          <w:p w14:paraId="69596FFD" w14:textId="3079C11D" w:rsidR="00D61F6D" w:rsidRPr="00EC374D" w:rsidRDefault="00D61F6D" w:rsidP="00D61F6D">
            <w:pPr>
              <w:pStyle w:val="TableParagraph"/>
              <w:ind w:left="106" w:right="147"/>
              <w:rPr>
                <w:szCs w:val="20"/>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call</w:t>
            </w:r>
            <w:r w:rsidRPr="001F68A7">
              <w:rPr>
                <w:szCs w:val="20"/>
              </w:rPr>
              <w:t>.</w:t>
            </w:r>
          </w:p>
        </w:tc>
      </w:tr>
      <w:tr w:rsidR="00D9170E" w:rsidRPr="001F68A7" w14:paraId="5B4991D8" w14:textId="77777777" w:rsidTr="000B7E24">
        <w:trPr>
          <w:cantSplit/>
          <w:trHeight w:val="1224"/>
        </w:trPr>
        <w:tc>
          <w:tcPr>
            <w:tcW w:w="3535" w:type="dxa"/>
          </w:tcPr>
          <w:p w14:paraId="30A578A3" w14:textId="7B20CF48" w:rsidR="00D9170E" w:rsidRDefault="00B6409F" w:rsidP="00D9170E">
            <w:pPr>
              <w:pStyle w:val="TableParagraph"/>
              <w:rPr>
                <w:szCs w:val="20"/>
              </w:rPr>
            </w:pPr>
            <w:proofErr w:type="spellStart"/>
            <w:r>
              <w:rPr>
                <w:szCs w:val="20"/>
              </w:rPr>
              <w:t>p</w:t>
            </w:r>
            <w:r w:rsidR="00D9170E" w:rsidRPr="001F68A7">
              <w:rPr>
                <w:szCs w:val="20"/>
              </w:rPr>
              <w:t>erson</w:t>
            </w:r>
            <w:r w:rsidR="00EC374D" w:rsidRPr="00EC374D">
              <w:rPr>
                <w:szCs w:val="20"/>
              </w:rPr>
              <w:t>Reference</w:t>
            </w:r>
            <w:proofErr w:type="spellEnd"/>
          </w:p>
        </w:tc>
        <w:tc>
          <w:tcPr>
            <w:tcW w:w="1519" w:type="dxa"/>
          </w:tcPr>
          <w:p w14:paraId="048075CB" w14:textId="77777777" w:rsidR="00D9170E" w:rsidRPr="001F68A7" w:rsidRDefault="00D9170E" w:rsidP="00D9170E">
            <w:pPr>
              <w:pStyle w:val="TableParagraph"/>
              <w:spacing w:line="268" w:lineRule="exact"/>
              <w:ind w:left="105" w:right="99"/>
              <w:jc w:val="center"/>
              <w:rPr>
                <w:szCs w:val="20"/>
              </w:rPr>
            </w:pPr>
            <w:r w:rsidRPr="001F68A7">
              <w:rPr>
                <w:szCs w:val="20"/>
              </w:rPr>
              <w:t>Optional</w:t>
            </w:r>
          </w:p>
        </w:tc>
        <w:tc>
          <w:tcPr>
            <w:tcW w:w="771" w:type="dxa"/>
          </w:tcPr>
          <w:p w14:paraId="4F339701" w14:textId="77777777" w:rsidR="00D9170E" w:rsidRPr="001F68A7" w:rsidRDefault="00D9170E" w:rsidP="00D9170E">
            <w:pPr>
              <w:pStyle w:val="TableParagraph"/>
              <w:spacing w:line="268" w:lineRule="exact"/>
              <w:ind w:left="3"/>
              <w:jc w:val="center"/>
              <w:rPr>
                <w:szCs w:val="20"/>
              </w:rPr>
            </w:pPr>
            <w:r w:rsidRPr="001F68A7">
              <w:rPr>
                <w:szCs w:val="20"/>
              </w:rPr>
              <w:t>0</w:t>
            </w:r>
          </w:p>
        </w:tc>
        <w:tc>
          <w:tcPr>
            <w:tcW w:w="720" w:type="dxa"/>
          </w:tcPr>
          <w:p w14:paraId="0934EC4A" w14:textId="77777777" w:rsidR="00D9170E" w:rsidRPr="001F68A7" w:rsidRDefault="00D9170E" w:rsidP="00D9170E">
            <w:pPr>
              <w:pStyle w:val="TableParagraph"/>
              <w:spacing w:line="268" w:lineRule="exact"/>
              <w:ind w:left="105" w:right="98"/>
              <w:jc w:val="center"/>
              <w:rPr>
                <w:szCs w:val="20"/>
              </w:rPr>
            </w:pPr>
            <w:r w:rsidRPr="001F68A7">
              <w:rPr>
                <w:szCs w:val="20"/>
              </w:rPr>
              <w:t>*</w:t>
            </w:r>
          </w:p>
        </w:tc>
        <w:tc>
          <w:tcPr>
            <w:tcW w:w="6440" w:type="dxa"/>
          </w:tcPr>
          <w:p w14:paraId="5CAC5BC6" w14:textId="7835A125" w:rsidR="00D9170E" w:rsidRPr="001F68A7" w:rsidRDefault="00EC374D" w:rsidP="00D9170E">
            <w:pPr>
              <w:pStyle w:val="TableParagraph"/>
              <w:ind w:left="106" w:right="253"/>
              <w:rPr>
                <w:szCs w:val="20"/>
              </w:rPr>
            </w:pPr>
            <w:r w:rsidRPr="00EC374D">
              <w:rPr>
                <w:szCs w:val="20"/>
              </w:rPr>
              <w:t xml:space="preserve">Reference to a </w:t>
            </w:r>
            <w:r>
              <w:rPr>
                <w:szCs w:val="20"/>
              </w:rPr>
              <w:t>Person</w:t>
            </w:r>
            <w:r w:rsidRPr="00EC374D">
              <w:rPr>
                <w:szCs w:val="20"/>
              </w:rPr>
              <w:t xml:space="preserve"> Data Component. </w:t>
            </w:r>
            <w:r w:rsidR="00D9170E" w:rsidRPr="001F68A7">
              <w:rPr>
                <w:szCs w:val="20"/>
              </w:rPr>
              <w:t xml:space="preserve">Contains </w:t>
            </w:r>
            <w:r w:rsidR="00D9170E">
              <w:rPr>
                <w:szCs w:val="20"/>
              </w:rPr>
              <w:t>i</w:t>
            </w:r>
            <w:r w:rsidR="00D9170E" w:rsidRPr="001F68A7">
              <w:rPr>
                <w:szCs w:val="20"/>
              </w:rPr>
              <w:t xml:space="preserve">nformation about </w:t>
            </w:r>
            <w:r w:rsidR="00D9170E">
              <w:rPr>
                <w:szCs w:val="20"/>
              </w:rPr>
              <w:t xml:space="preserve">the </w:t>
            </w:r>
            <w:r w:rsidR="00D9170E" w:rsidRPr="001F68A7">
              <w:rPr>
                <w:szCs w:val="20"/>
              </w:rPr>
              <w:t>callers making a call that was received by the agent receiving the call.</w:t>
            </w:r>
          </w:p>
        </w:tc>
      </w:tr>
    </w:tbl>
    <w:p w14:paraId="0BFED492" w14:textId="77777777" w:rsidR="00782121" w:rsidRDefault="00782121" w:rsidP="00782121">
      <w:pPr>
        <w:spacing w:line="266" w:lineRule="exact"/>
        <w:sectPr w:rsidR="00782121">
          <w:pgSz w:w="15840" w:h="12240" w:orient="landscape"/>
          <w:pgMar w:top="1940" w:right="980" w:bottom="500" w:left="980" w:header="722" w:footer="319" w:gutter="0"/>
          <w:cols w:space="720"/>
        </w:sectPr>
      </w:pPr>
    </w:p>
    <w:p w14:paraId="15861700" w14:textId="53B6CBB8" w:rsidR="00D20F87" w:rsidRPr="002A1C4D" w:rsidRDefault="00782121" w:rsidP="002A1C4D">
      <w:pPr>
        <w:pStyle w:val="Heading2"/>
        <w:ind w:left="666"/>
        <w:rPr>
          <w:b w:val="0"/>
        </w:rPr>
      </w:pPr>
      <w:bookmarkStart w:id="29" w:name="_Toc54356150"/>
      <w:r>
        <w:lastRenderedPageBreak/>
        <w:t>Updated Call Back Number Data Component</w:t>
      </w:r>
      <w:bookmarkEnd w:id="29"/>
      <w:r>
        <w:t xml:space="preserve"> </w:t>
      </w:r>
    </w:p>
    <w:p w14:paraId="4A2D8A34" w14:textId="45F343BE" w:rsidR="00782121" w:rsidRDefault="00947245" w:rsidP="002A1C4D">
      <w:pPr>
        <w:tabs>
          <w:tab w:val="left" w:pos="3251"/>
        </w:tabs>
        <w:spacing w:line="276" w:lineRule="auto"/>
        <w:ind w:left="676"/>
      </w:pPr>
      <w:r w:rsidRPr="00947245">
        <w:rPr>
          <w:b/>
        </w:rPr>
        <w:t xml:space="preserve">Data Component </w:t>
      </w:r>
      <w:r w:rsidR="00782121" w:rsidRPr="00947245">
        <w:rPr>
          <w:b/>
        </w:rPr>
        <w:t xml:space="preserve">Use: </w:t>
      </w:r>
      <w:r w:rsidR="00782121">
        <w:rPr>
          <w:b/>
        </w:rPr>
        <w:t>Optional Component</w:t>
      </w:r>
    </w:p>
    <w:p w14:paraId="501BCA53" w14:textId="77777777" w:rsidR="00782121" w:rsidRDefault="00782121" w:rsidP="00782121">
      <w:pPr>
        <w:tabs>
          <w:tab w:val="left" w:pos="3251"/>
        </w:tabs>
        <w:spacing w:line="276" w:lineRule="auto"/>
        <w:ind w:left="676"/>
      </w:pPr>
      <w:r>
        <w:rPr>
          <w:b/>
        </w:rPr>
        <w:t xml:space="preserve">Minimum: </w:t>
      </w:r>
      <w:r>
        <w:t>0</w:t>
      </w:r>
    </w:p>
    <w:p w14:paraId="552DBF66" w14:textId="77777777" w:rsidR="00782121" w:rsidRDefault="00782121" w:rsidP="00782121">
      <w:pPr>
        <w:tabs>
          <w:tab w:val="left" w:pos="3251"/>
        </w:tabs>
        <w:spacing w:line="276" w:lineRule="auto"/>
        <w:ind w:left="676"/>
      </w:pPr>
      <w:r>
        <w:rPr>
          <w:b/>
        </w:rPr>
        <w:t xml:space="preserve">Maximum: </w:t>
      </w:r>
      <w:r>
        <w:t>*</w:t>
      </w:r>
    </w:p>
    <w:p w14:paraId="57147F73" w14:textId="77777777" w:rsidR="00782121" w:rsidRDefault="00782121" w:rsidP="00782121">
      <w:pPr>
        <w:tabs>
          <w:tab w:val="left" w:pos="3251"/>
        </w:tabs>
        <w:spacing w:line="276" w:lineRule="auto"/>
        <w:ind w:left="676"/>
      </w:pPr>
      <w:r>
        <w:rPr>
          <w:b/>
        </w:rPr>
        <w:t xml:space="preserve">Child Of: </w:t>
      </w:r>
      <w:r>
        <w:t>Call</w:t>
      </w:r>
      <w:r>
        <w:rPr>
          <w:spacing w:val="2"/>
        </w:rPr>
        <w:t xml:space="preserve"> </w:t>
      </w:r>
      <w:r>
        <w:t>Information</w:t>
      </w:r>
    </w:p>
    <w:p w14:paraId="486A3EFC" w14:textId="77777777" w:rsidR="00782121" w:rsidRDefault="00782121" w:rsidP="00782121">
      <w:pPr>
        <w:pStyle w:val="BodyText"/>
        <w:ind w:left="676"/>
      </w:pPr>
      <w:r>
        <w:rPr>
          <w:b/>
        </w:rPr>
        <w:t xml:space="preserve">Data Component Description: </w:t>
      </w:r>
      <w:r>
        <w:t>This data component is optional and is used to exchange information about additional phone numbers that can be used to contact the incident’s reporting parties.</w:t>
      </w:r>
    </w:p>
    <w:p w14:paraId="2EFF2C14" w14:textId="72D43070" w:rsidR="00782121" w:rsidRDefault="00782121" w:rsidP="00782121">
      <w:pPr>
        <w:pStyle w:val="BodyText"/>
        <w:spacing w:before="120"/>
        <w:ind w:left="676"/>
        <w:rPr>
          <w:sz w:val="20"/>
        </w:rPr>
      </w:pPr>
    </w:p>
    <w:tbl>
      <w:tblPr>
        <w:tblW w:w="12985"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5"/>
        <w:gridCol w:w="1957"/>
        <w:gridCol w:w="776"/>
        <w:gridCol w:w="720"/>
        <w:gridCol w:w="5997"/>
      </w:tblGrid>
      <w:tr w:rsidR="00CB7565" w14:paraId="7BBB1452" w14:textId="77777777" w:rsidTr="00E4607B">
        <w:trPr>
          <w:cantSplit/>
          <w:trHeight w:val="576"/>
          <w:tblHeader/>
        </w:trPr>
        <w:tc>
          <w:tcPr>
            <w:tcW w:w="12985" w:type="dxa"/>
            <w:gridSpan w:val="5"/>
            <w:shd w:val="clear" w:color="auto" w:fill="D9D9D9" w:themeFill="background1" w:themeFillShade="D9"/>
            <w:vAlign w:val="center"/>
          </w:tcPr>
          <w:p w14:paraId="51FD4133" w14:textId="283C72AD" w:rsidR="00CB7565" w:rsidRPr="001F68A7" w:rsidRDefault="00CB7565" w:rsidP="00CB7565">
            <w:pPr>
              <w:pStyle w:val="TableParagraph"/>
              <w:spacing w:line="273" w:lineRule="exact"/>
              <w:ind w:left="106"/>
              <w:jc w:val="center"/>
              <w:rPr>
                <w:b/>
                <w:szCs w:val="20"/>
              </w:rPr>
            </w:pPr>
            <w:r>
              <w:rPr>
                <w:b/>
                <w:szCs w:val="20"/>
              </w:rPr>
              <w:t>Updated Call Back Number Data Component</w:t>
            </w:r>
          </w:p>
        </w:tc>
      </w:tr>
      <w:tr w:rsidR="00CB7565" w14:paraId="5750ED37" w14:textId="77777777" w:rsidTr="00CB7565">
        <w:trPr>
          <w:cantSplit/>
          <w:trHeight w:val="822"/>
          <w:tblHeader/>
        </w:trPr>
        <w:tc>
          <w:tcPr>
            <w:tcW w:w="3535" w:type="dxa"/>
            <w:shd w:val="clear" w:color="auto" w:fill="D9D9D9" w:themeFill="background1" w:themeFillShade="D9"/>
            <w:vAlign w:val="bottom"/>
          </w:tcPr>
          <w:p w14:paraId="22EC6973" w14:textId="03927368" w:rsidR="00CB7565" w:rsidRPr="001F68A7" w:rsidRDefault="00CB7565" w:rsidP="00CB7565">
            <w:pPr>
              <w:pStyle w:val="TableParagraph"/>
              <w:ind w:left="0"/>
              <w:jc w:val="center"/>
              <w:rPr>
                <w:szCs w:val="20"/>
              </w:rPr>
            </w:pPr>
            <w:r w:rsidRPr="001F68A7">
              <w:rPr>
                <w:b/>
                <w:szCs w:val="20"/>
              </w:rPr>
              <w:t>JSON Name</w:t>
            </w:r>
          </w:p>
        </w:tc>
        <w:tc>
          <w:tcPr>
            <w:tcW w:w="1957" w:type="dxa"/>
            <w:shd w:val="clear" w:color="auto" w:fill="D9D9D9" w:themeFill="background1" w:themeFillShade="D9"/>
            <w:vAlign w:val="bottom"/>
          </w:tcPr>
          <w:p w14:paraId="3C2CBCCE" w14:textId="77777777" w:rsidR="00CB7565" w:rsidRPr="001F68A7" w:rsidRDefault="00CB7565" w:rsidP="00CB7565">
            <w:pPr>
              <w:pStyle w:val="TableParagraph"/>
              <w:ind w:left="244" w:right="120" w:firstLine="4"/>
              <w:jc w:val="center"/>
              <w:rPr>
                <w:b/>
                <w:szCs w:val="20"/>
              </w:rPr>
            </w:pPr>
            <w:r w:rsidRPr="001F68A7">
              <w:rPr>
                <w:b/>
                <w:szCs w:val="20"/>
              </w:rPr>
              <w:t>Use (required, optional,</w:t>
            </w:r>
          </w:p>
          <w:p w14:paraId="1B53FED5" w14:textId="77777777" w:rsidR="00CB7565" w:rsidRPr="001F68A7" w:rsidRDefault="00CB7565" w:rsidP="00CB7565">
            <w:pPr>
              <w:pStyle w:val="TableParagraph"/>
              <w:spacing w:line="276" w:lineRule="exact"/>
              <w:ind w:left="143" w:right="133" w:hanging="2"/>
              <w:jc w:val="center"/>
              <w:rPr>
                <w:b/>
                <w:szCs w:val="20"/>
              </w:rPr>
            </w:pPr>
            <w:r w:rsidRPr="001F68A7">
              <w:rPr>
                <w:b/>
                <w:szCs w:val="20"/>
              </w:rPr>
              <w:t>conditional)</w:t>
            </w:r>
          </w:p>
        </w:tc>
        <w:tc>
          <w:tcPr>
            <w:tcW w:w="776" w:type="dxa"/>
            <w:shd w:val="clear" w:color="auto" w:fill="D9D9D9" w:themeFill="background1" w:themeFillShade="D9"/>
            <w:vAlign w:val="bottom"/>
          </w:tcPr>
          <w:p w14:paraId="5CEC2A85" w14:textId="77777777" w:rsidR="00CB7565" w:rsidRPr="001F68A7" w:rsidRDefault="00CB7565" w:rsidP="00CB7565">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00770E21" w14:textId="77777777" w:rsidR="00CB7565" w:rsidRPr="001F68A7" w:rsidRDefault="00CB7565" w:rsidP="00CB7565">
            <w:pPr>
              <w:pStyle w:val="TableParagraph"/>
              <w:ind w:left="0" w:right="195"/>
              <w:jc w:val="center"/>
              <w:rPr>
                <w:b/>
                <w:szCs w:val="20"/>
              </w:rPr>
            </w:pPr>
            <w:r w:rsidRPr="001F68A7">
              <w:rPr>
                <w:b/>
                <w:szCs w:val="20"/>
              </w:rPr>
              <w:t>Max</w:t>
            </w:r>
          </w:p>
        </w:tc>
        <w:tc>
          <w:tcPr>
            <w:tcW w:w="5997" w:type="dxa"/>
            <w:shd w:val="clear" w:color="auto" w:fill="D9D9D9" w:themeFill="background1" w:themeFillShade="D9"/>
            <w:vAlign w:val="bottom"/>
          </w:tcPr>
          <w:p w14:paraId="4A3E690D" w14:textId="77777777" w:rsidR="00CB7565" w:rsidRPr="001F68A7" w:rsidRDefault="00CB7565" w:rsidP="00CB7565">
            <w:pPr>
              <w:pStyle w:val="TableParagraph"/>
              <w:spacing w:line="273" w:lineRule="exact"/>
              <w:ind w:left="106"/>
              <w:jc w:val="center"/>
              <w:rPr>
                <w:b/>
                <w:szCs w:val="20"/>
              </w:rPr>
            </w:pPr>
            <w:r w:rsidRPr="001F68A7">
              <w:rPr>
                <w:b/>
                <w:szCs w:val="20"/>
              </w:rPr>
              <w:t>Description</w:t>
            </w:r>
          </w:p>
        </w:tc>
      </w:tr>
      <w:tr w:rsidR="00CB7565" w14:paraId="549240C1" w14:textId="77777777" w:rsidTr="00CB7565">
        <w:trPr>
          <w:cantSplit/>
          <w:trHeight w:val="1223"/>
        </w:trPr>
        <w:tc>
          <w:tcPr>
            <w:tcW w:w="3535" w:type="dxa"/>
          </w:tcPr>
          <w:p w14:paraId="32FE2E80" w14:textId="507EADAF" w:rsidR="00CB7565" w:rsidRPr="001F68A7" w:rsidRDefault="00B6409F" w:rsidP="00CB7565">
            <w:pPr>
              <w:pStyle w:val="TableParagraph"/>
              <w:ind w:right="105"/>
              <w:rPr>
                <w:szCs w:val="20"/>
              </w:rPr>
            </w:pPr>
            <w:proofErr w:type="spellStart"/>
            <w:r>
              <w:rPr>
                <w:szCs w:val="20"/>
              </w:rPr>
              <w:t>u</w:t>
            </w:r>
            <w:r w:rsidR="00CB7565" w:rsidRPr="001F68A7">
              <w:rPr>
                <w:szCs w:val="20"/>
              </w:rPr>
              <w:t>pdatedCBNIdentifierURI</w:t>
            </w:r>
            <w:proofErr w:type="spellEnd"/>
          </w:p>
        </w:tc>
        <w:tc>
          <w:tcPr>
            <w:tcW w:w="1957" w:type="dxa"/>
          </w:tcPr>
          <w:p w14:paraId="35358947" w14:textId="77777777" w:rsidR="00CB7565" w:rsidRPr="001F68A7" w:rsidRDefault="00CB7565" w:rsidP="00CB7565">
            <w:pPr>
              <w:pStyle w:val="TableParagraph"/>
              <w:spacing w:line="268" w:lineRule="exact"/>
              <w:ind w:left="104" w:right="103"/>
              <w:jc w:val="center"/>
              <w:rPr>
                <w:szCs w:val="20"/>
              </w:rPr>
            </w:pPr>
            <w:r w:rsidRPr="001F68A7">
              <w:rPr>
                <w:szCs w:val="20"/>
              </w:rPr>
              <w:t>Required</w:t>
            </w:r>
          </w:p>
        </w:tc>
        <w:tc>
          <w:tcPr>
            <w:tcW w:w="776" w:type="dxa"/>
          </w:tcPr>
          <w:p w14:paraId="61E047A7" w14:textId="77777777" w:rsidR="00CB7565" w:rsidRPr="001F68A7" w:rsidRDefault="00CB7565" w:rsidP="00CB7565">
            <w:pPr>
              <w:pStyle w:val="TableParagraph"/>
              <w:spacing w:line="268" w:lineRule="exact"/>
              <w:ind w:left="3"/>
              <w:jc w:val="center"/>
              <w:rPr>
                <w:szCs w:val="20"/>
              </w:rPr>
            </w:pPr>
            <w:r w:rsidRPr="001F68A7">
              <w:rPr>
                <w:szCs w:val="20"/>
              </w:rPr>
              <w:t>1</w:t>
            </w:r>
          </w:p>
        </w:tc>
        <w:tc>
          <w:tcPr>
            <w:tcW w:w="720" w:type="dxa"/>
          </w:tcPr>
          <w:p w14:paraId="7429A9DB" w14:textId="77777777" w:rsidR="00CB7565" w:rsidRPr="001F68A7" w:rsidRDefault="00CB7565" w:rsidP="00CB7565">
            <w:pPr>
              <w:pStyle w:val="TableParagraph"/>
              <w:spacing w:line="268" w:lineRule="exact"/>
              <w:ind w:left="12"/>
              <w:jc w:val="center"/>
              <w:rPr>
                <w:szCs w:val="20"/>
              </w:rPr>
            </w:pPr>
            <w:r w:rsidRPr="001F68A7">
              <w:rPr>
                <w:szCs w:val="20"/>
              </w:rPr>
              <w:t>1</w:t>
            </w:r>
          </w:p>
        </w:tc>
        <w:tc>
          <w:tcPr>
            <w:tcW w:w="5997" w:type="dxa"/>
          </w:tcPr>
          <w:p w14:paraId="541C1659" w14:textId="77777777" w:rsidR="00CB7565" w:rsidRPr="001F68A7" w:rsidRDefault="00CB7565" w:rsidP="00CB7565">
            <w:pPr>
              <w:pStyle w:val="TableParagraph"/>
              <w:ind w:left="106" w:right="111"/>
              <w:rPr>
                <w:szCs w:val="20"/>
              </w:rPr>
            </w:pPr>
            <w:r w:rsidRPr="001F68A7">
              <w:rPr>
                <w:szCs w:val="20"/>
              </w:rPr>
              <w:t>This data element (in the form of a URI) is used to track additional telephone number or SIP equivalents that can be used to contact the reporting party of the parent call.</w:t>
            </w:r>
          </w:p>
        </w:tc>
      </w:tr>
      <w:tr w:rsidR="00CB7565" w14:paraId="115642E6" w14:textId="77777777" w:rsidTr="00CB7565">
        <w:trPr>
          <w:cantSplit/>
          <w:trHeight w:val="1502"/>
        </w:trPr>
        <w:tc>
          <w:tcPr>
            <w:tcW w:w="3535" w:type="dxa"/>
          </w:tcPr>
          <w:p w14:paraId="23A00AE4" w14:textId="126C0361" w:rsidR="00CB7565" w:rsidRPr="001F68A7" w:rsidRDefault="00B6409F" w:rsidP="00CB7565">
            <w:pPr>
              <w:pStyle w:val="TableParagraph"/>
              <w:ind w:left="108" w:right="119"/>
              <w:rPr>
                <w:szCs w:val="20"/>
              </w:rPr>
            </w:pPr>
            <w:proofErr w:type="spellStart"/>
            <w:r>
              <w:rPr>
                <w:szCs w:val="20"/>
              </w:rPr>
              <w:t>u</w:t>
            </w:r>
            <w:r w:rsidR="00CB7565" w:rsidRPr="001F68A7">
              <w:rPr>
                <w:szCs w:val="20"/>
              </w:rPr>
              <w:t>pdatedCBN</w:t>
            </w:r>
            <w:r w:rsidR="00CB7565">
              <w:rPr>
                <w:szCs w:val="20"/>
              </w:rPr>
              <w:t>Caller</w:t>
            </w:r>
            <w:r w:rsidR="00CB7565" w:rsidRPr="001F68A7">
              <w:rPr>
                <w:szCs w:val="20"/>
              </w:rPr>
              <w:t>Description</w:t>
            </w:r>
            <w:proofErr w:type="spellEnd"/>
          </w:p>
          <w:p w14:paraId="3A89005F" w14:textId="77777777" w:rsidR="00CB7565" w:rsidRPr="001F68A7" w:rsidRDefault="00CB7565" w:rsidP="00CB7565">
            <w:pPr>
              <w:pStyle w:val="TableParagraph"/>
              <w:ind w:right="211"/>
              <w:rPr>
                <w:szCs w:val="20"/>
              </w:rPr>
            </w:pPr>
          </w:p>
        </w:tc>
        <w:tc>
          <w:tcPr>
            <w:tcW w:w="1957" w:type="dxa"/>
          </w:tcPr>
          <w:p w14:paraId="584ED54E" w14:textId="77777777" w:rsidR="00CB7565" w:rsidRPr="001F68A7" w:rsidRDefault="00CB7565" w:rsidP="00CB7565">
            <w:pPr>
              <w:pStyle w:val="TableParagraph"/>
              <w:spacing w:line="271" w:lineRule="exact"/>
              <w:ind w:left="105" w:right="99"/>
              <w:jc w:val="center"/>
              <w:rPr>
                <w:szCs w:val="20"/>
              </w:rPr>
            </w:pPr>
            <w:r w:rsidRPr="001F68A7">
              <w:rPr>
                <w:szCs w:val="20"/>
              </w:rPr>
              <w:t>Optional</w:t>
            </w:r>
          </w:p>
        </w:tc>
        <w:tc>
          <w:tcPr>
            <w:tcW w:w="776" w:type="dxa"/>
          </w:tcPr>
          <w:p w14:paraId="6359E4F4" w14:textId="77777777" w:rsidR="00CB7565" w:rsidRPr="001F68A7" w:rsidRDefault="00CB7565" w:rsidP="00CB7565">
            <w:pPr>
              <w:pStyle w:val="TableParagraph"/>
              <w:spacing w:line="271" w:lineRule="exact"/>
              <w:ind w:left="3"/>
              <w:jc w:val="center"/>
              <w:rPr>
                <w:szCs w:val="20"/>
              </w:rPr>
            </w:pPr>
            <w:r w:rsidRPr="001F68A7">
              <w:rPr>
                <w:szCs w:val="20"/>
              </w:rPr>
              <w:t>0</w:t>
            </w:r>
          </w:p>
        </w:tc>
        <w:tc>
          <w:tcPr>
            <w:tcW w:w="720" w:type="dxa"/>
          </w:tcPr>
          <w:p w14:paraId="0AB159C2" w14:textId="77777777" w:rsidR="00CB7565" w:rsidRPr="001F68A7" w:rsidRDefault="00CB7565" w:rsidP="00CB7565">
            <w:pPr>
              <w:pStyle w:val="TableParagraph"/>
              <w:spacing w:line="271" w:lineRule="exact"/>
              <w:ind w:left="12"/>
              <w:jc w:val="center"/>
              <w:rPr>
                <w:szCs w:val="20"/>
              </w:rPr>
            </w:pPr>
            <w:r w:rsidRPr="001F68A7">
              <w:rPr>
                <w:szCs w:val="20"/>
              </w:rPr>
              <w:t>1</w:t>
            </w:r>
          </w:p>
        </w:tc>
        <w:tc>
          <w:tcPr>
            <w:tcW w:w="5997" w:type="dxa"/>
          </w:tcPr>
          <w:p w14:paraId="2CBE086F" w14:textId="77777777" w:rsidR="00CB7565" w:rsidRPr="001F68A7" w:rsidRDefault="00CB7565" w:rsidP="00CB7565">
            <w:pPr>
              <w:pStyle w:val="TableParagraph"/>
              <w:ind w:left="106" w:right="240"/>
              <w:rPr>
                <w:szCs w:val="20"/>
              </w:rPr>
            </w:pPr>
            <w:r w:rsidRPr="001F68A7">
              <w:rPr>
                <w:szCs w:val="20"/>
              </w:rPr>
              <w:t>Descriptive (alphanumeric) text that provides additional information about the updated call back number such as hours to use it, days to use it, and the type of number (e.g., work, home, friend, etc.)</w:t>
            </w:r>
          </w:p>
        </w:tc>
      </w:tr>
    </w:tbl>
    <w:p w14:paraId="187C8BA4" w14:textId="77777777" w:rsidR="00782121" w:rsidRDefault="00782121" w:rsidP="00782121">
      <w:pPr>
        <w:spacing w:line="256" w:lineRule="exact"/>
        <w:sectPr w:rsidR="00782121">
          <w:pgSz w:w="15840" w:h="12240" w:orient="landscape"/>
          <w:pgMar w:top="1940" w:right="980" w:bottom="500" w:left="980" w:header="722" w:footer="319" w:gutter="0"/>
          <w:cols w:space="720"/>
        </w:sectPr>
      </w:pPr>
    </w:p>
    <w:p w14:paraId="7D05DAE1" w14:textId="77777777" w:rsidR="00782121" w:rsidRDefault="00782121" w:rsidP="00782121">
      <w:pPr>
        <w:pStyle w:val="BodyText"/>
        <w:spacing w:before="5"/>
        <w:rPr>
          <w:sz w:val="23"/>
        </w:rPr>
      </w:pPr>
    </w:p>
    <w:p w14:paraId="64AAF4CE" w14:textId="04014502" w:rsidR="00782121" w:rsidRDefault="00782121" w:rsidP="002A1C4D">
      <w:pPr>
        <w:pStyle w:val="Heading2"/>
        <w:ind w:left="666"/>
      </w:pPr>
      <w:bookmarkStart w:id="30" w:name="_bookmark6"/>
      <w:bookmarkStart w:id="31" w:name="_TOC_250021"/>
      <w:bookmarkStart w:id="32" w:name="_Toc54356151"/>
      <w:bookmarkEnd w:id="30"/>
      <w:r>
        <w:t>Dispatch Data</w:t>
      </w:r>
      <w:r>
        <w:rPr>
          <w:spacing w:val="1"/>
        </w:rPr>
        <w:t xml:space="preserve"> </w:t>
      </w:r>
      <w:bookmarkEnd w:id="31"/>
      <w:r>
        <w:t>Component</w:t>
      </w:r>
      <w:bookmarkEnd w:id="32"/>
    </w:p>
    <w:p w14:paraId="0D7E6179" w14:textId="77777777" w:rsidR="00782121" w:rsidRDefault="00782121" w:rsidP="00782121">
      <w:pPr>
        <w:tabs>
          <w:tab w:val="left" w:pos="3251"/>
        </w:tabs>
        <w:spacing w:line="276" w:lineRule="auto"/>
        <w:ind w:left="676"/>
      </w:pPr>
      <w:r>
        <w:rPr>
          <w:b/>
        </w:rPr>
        <w:t>Data</w:t>
      </w:r>
      <w:r>
        <w:rPr>
          <w:b/>
          <w:spacing w:val="-2"/>
        </w:rPr>
        <w:t xml:space="preserve"> </w:t>
      </w:r>
      <w:r>
        <w:rPr>
          <w:b/>
        </w:rPr>
        <w:t>Component</w:t>
      </w:r>
      <w:r>
        <w:rPr>
          <w:b/>
          <w:spacing w:val="-2"/>
        </w:rPr>
        <w:t xml:space="preserve"> </w:t>
      </w:r>
      <w:r>
        <w:rPr>
          <w:b/>
        </w:rPr>
        <w:t xml:space="preserve">Use: </w:t>
      </w:r>
      <w:r>
        <w:t>Optional Component</w:t>
      </w:r>
    </w:p>
    <w:p w14:paraId="446E223E" w14:textId="77777777" w:rsidR="00782121" w:rsidRDefault="00782121" w:rsidP="00782121">
      <w:pPr>
        <w:tabs>
          <w:tab w:val="left" w:pos="3251"/>
        </w:tabs>
        <w:spacing w:line="276" w:lineRule="auto"/>
        <w:ind w:left="676" w:right="9508"/>
      </w:pPr>
      <w:r>
        <w:rPr>
          <w:b/>
        </w:rPr>
        <w:t xml:space="preserve">Minimum: </w:t>
      </w:r>
      <w:r>
        <w:t xml:space="preserve">0 </w:t>
      </w:r>
    </w:p>
    <w:p w14:paraId="502482B5" w14:textId="77777777" w:rsidR="00782121" w:rsidRDefault="00782121" w:rsidP="00782121">
      <w:pPr>
        <w:tabs>
          <w:tab w:val="left" w:pos="3251"/>
        </w:tabs>
        <w:spacing w:line="276" w:lineRule="auto"/>
        <w:ind w:left="676" w:right="9508"/>
      </w:pPr>
      <w:r>
        <w:rPr>
          <w:b/>
        </w:rPr>
        <w:t xml:space="preserve">Maximum: </w:t>
      </w:r>
      <w:r>
        <w:rPr>
          <w:spacing w:val="-3"/>
        </w:rPr>
        <w:t>*</w:t>
      </w:r>
    </w:p>
    <w:p w14:paraId="23B73FF5" w14:textId="77777777" w:rsidR="00782121" w:rsidRDefault="00782121" w:rsidP="00782121">
      <w:pPr>
        <w:tabs>
          <w:tab w:val="left" w:pos="3251"/>
        </w:tabs>
        <w:spacing w:line="276" w:lineRule="auto"/>
        <w:ind w:left="676"/>
      </w:pPr>
      <w:r>
        <w:rPr>
          <w:b/>
        </w:rPr>
        <w:t xml:space="preserve">Child Of: </w:t>
      </w:r>
      <w:r>
        <w:t>EIDO</w:t>
      </w:r>
      <w:r>
        <w:rPr>
          <w:spacing w:val="-1"/>
        </w:rPr>
        <w:t xml:space="preserve"> </w:t>
      </w:r>
      <w:r>
        <w:t>Header</w:t>
      </w:r>
    </w:p>
    <w:p w14:paraId="481D6A8D" w14:textId="77777777" w:rsidR="00782121" w:rsidRDefault="00782121" w:rsidP="00782121">
      <w:pPr>
        <w:pStyle w:val="BodyText"/>
        <w:spacing w:before="121"/>
        <w:ind w:left="676"/>
      </w:pPr>
      <w:r>
        <w:rPr>
          <w:b/>
        </w:rPr>
        <w:t xml:space="preserve">Data Component Description: </w:t>
      </w:r>
      <w:r>
        <w:t>This Data Component contains dispatch related information. It allows updates to be sent and received between Incident Handling FEs and Dispatch FEs, between different Dispatch FEs that are working the same incident, and enables exchanging information provided directly by emergency responders. It can also be used to provide dispatch related status updates to involved agencies and authorized stakeholders</w:t>
      </w:r>
    </w:p>
    <w:p w14:paraId="2B8D872E" w14:textId="77777777" w:rsidR="00782121" w:rsidRDefault="00782121" w:rsidP="00782121">
      <w:pPr>
        <w:pStyle w:val="BodyText"/>
        <w:spacing w:before="121"/>
        <w:ind w:left="676"/>
      </w:pPr>
    </w:p>
    <w:tbl>
      <w:tblPr>
        <w:tblW w:w="12985"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06"/>
        <w:gridCol w:w="13"/>
        <w:gridCol w:w="777"/>
        <w:gridCol w:w="10"/>
        <w:gridCol w:w="710"/>
        <w:gridCol w:w="10"/>
        <w:gridCol w:w="6334"/>
      </w:tblGrid>
      <w:tr w:rsidR="00CB7565" w:rsidRPr="001F68A7" w14:paraId="4EAF45BF" w14:textId="77777777" w:rsidTr="00E4607B">
        <w:trPr>
          <w:cantSplit/>
          <w:trHeight w:val="576"/>
          <w:tblHeader/>
        </w:trPr>
        <w:tc>
          <w:tcPr>
            <w:tcW w:w="12985" w:type="dxa"/>
            <w:gridSpan w:val="8"/>
            <w:shd w:val="clear" w:color="auto" w:fill="D9D9D9" w:themeFill="background1" w:themeFillShade="D9"/>
            <w:vAlign w:val="center"/>
          </w:tcPr>
          <w:p w14:paraId="19CFA9BC" w14:textId="29EA6856" w:rsidR="00CB7565" w:rsidRPr="001F68A7" w:rsidRDefault="00CB7565" w:rsidP="00CB7565">
            <w:pPr>
              <w:pStyle w:val="TableParagraph"/>
              <w:spacing w:line="273" w:lineRule="exact"/>
              <w:ind w:left="106"/>
              <w:jc w:val="center"/>
              <w:rPr>
                <w:b/>
                <w:szCs w:val="20"/>
              </w:rPr>
            </w:pPr>
            <w:r>
              <w:rPr>
                <w:b/>
                <w:szCs w:val="20"/>
              </w:rPr>
              <w:t>Dispatch Data Component</w:t>
            </w:r>
          </w:p>
        </w:tc>
      </w:tr>
      <w:tr w:rsidR="00CB7565" w:rsidRPr="001F68A7" w14:paraId="3E83DF24" w14:textId="77777777" w:rsidTr="00CB7565">
        <w:trPr>
          <w:cantSplit/>
          <w:trHeight w:val="1103"/>
          <w:tblHeader/>
        </w:trPr>
        <w:tc>
          <w:tcPr>
            <w:tcW w:w="3625" w:type="dxa"/>
            <w:shd w:val="clear" w:color="auto" w:fill="D9D9D9" w:themeFill="background1" w:themeFillShade="D9"/>
            <w:vAlign w:val="bottom"/>
          </w:tcPr>
          <w:p w14:paraId="2FFEC2C9" w14:textId="7F8FECEA" w:rsidR="00CB7565" w:rsidRPr="001F68A7" w:rsidRDefault="00CB7565" w:rsidP="00CB7565">
            <w:pPr>
              <w:pStyle w:val="TableParagraph"/>
              <w:ind w:right="1064"/>
              <w:jc w:val="center"/>
              <w:rPr>
                <w:b/>
                <w:szCs w:val="20"/>
              </w:rPr>
            </w:pPr>
            <w:r w:rsidRPr="001F68A7">
              <w:rPr>
                <w:b/>
                <w:szCs w:val="20"/>
              </w:rPr>
              <w:t>JSON Name</w:t>
            </w:r>
          </w:p>
        </w:tc>
        <w:tc>
          <w:tcPr>
            <w:tcW w:w="1519" w:type="dxa"/>
            <w:gridSpan w:val="2"/>
            <w:shd w:val="clear" w:color="auto" w:fill="D9D9D9" w:themeFill="background1" w:themeFillShade="D9"/>
            <w:vAlign w:val="bottom"/>
          </w:tcPr>
          <w:p w14:paraId="038293AA" w14:textId="77777777" w:rsidR="00CB7565" w:rsidRPr="001F68A7" w:rsidRDefault="00CB7565" w:rsidP="00CB7565">
            <w:pPr>
              <w:pStyle w:val="TableParagraph"/>
              <w:ind w:left="244" w:right="120" w:firstLine="4"/>
              <w:jc w:val="center"/>
              <w:rPr>
                <w:b/>
                <w:szCs w:val="20"/>
              </w:rPr>
            </w:pPr>
            <w:r w:rsidRPr="001F68A7">
              <w:rPr>
                <w:b/>
                <w:szCs w:val="20"/>
              </w:rPr>
              <w:t>Use (required, optional,</w:t>
            </w:r>
          </w:p>
          <w:p w14:paraId="43679056" w14:textId="77777777" w:rsidR="00CB7565" w:rsidRPr="001F68A7" w:rsidRDefault="00CB7565" w:rsidP="00CB7565">
            <w:pPr>
              <w:pStyle w:val="TableParagraph"/>
              <w:spacing w:line="276" w:lineRule="exact"/>
              <w:ind w:left="143" w:right="133" w:hanging="2"/>
              <w:jc w:val="center"/>
              <w:rPr>
                <w:b/>
                <w:szCs w:val="20"/>
              </w:rPr>
            </w:pPr>
            <w:r w:rsidRPr="001F68A7">
              <w:rPr>
                <w:b/>
                <w:szCs w:val="20"/>
              </w:rPr>
              <w:t>conditional)</w:t>
            </w:r>
          </w:p>
        </w:tc>
        <w:tc>
          <w:tcPr>
            <w:tcW w:w="777" w:type="dxa"/>
            <w:shd w:val="clear" w:color="auto" w:fill="D9D9D9" w:themeFill="background1" w:themeFillShade="D9"/>
            <w:vAlign w:val="bottom"/>
          </w:tcPr>
          <w:p w14:paraId="415F985E" w14:textId="77777777" w:rsidR="00CB7565" w:rsidRPr="001F68A7" w:rsidRDefault="00CB7565" w:rsidP="00CB7565">
            <w:pPr>
              <w:pStyle w:val="TableParagraph"/>
              <w:ind w:left="0" w:right="130"/>
              <w:jc w:val="center"/>
              <w:rPr>
                <w:b/>
                <w:szCs w:val="20"/>
              </w:rPr>
            </w:pPr>
            <w:r w:rsidRPr="001F68A7">
              <w:rPr>
                <w:b/>
                <w:szCs w:val="20"/>
              </w:rPr>
              <w:t>Min</w:t>
            </w:r>
          </w:p>
        </w:tc>
        <w:tc>
          <w:tcPr>
            <w:tcW w:w="720" w:type="dxa"/>
            <w:gridSpan w:val="2"/>
            <w:shd w:val="clear" w:color="auto" w:fill="D9D9D9" w:themeFill="background1" w:themeFillShade="D9"/>
            <w:vAlign w:val="bottom"/>
          </w:tcPr>
          <w:p w14:paraId="59A53394" w14:textId="77777777" w:rsidR="00CB7565" w:rsidRPr="001F68A7" w:rsidRDefault="00CB7565" w:rsidP="00CB7565">
            <w:pPr>
              <w:pStyle w:val="TableParagraph"/>
              <w:ind w:left="0" w:right="195"/>
              <w:jc w:val="center"/>
              <w:rPr>
                <w:b/>
                <w:szCs w:val="20"/>
              </w:rPr>
            </w:pPr>
            <w:r w:rsidRPr="001F68A7">
              <w:rPr>
                <w:b/>
                <w:szCs w:val="20"/>
              </w:rPr>
              <w:t>Max</w:t>
            </w:r>
          </w:p>
        </w:tc>
        <w:tc>
          <w:tcPr>
            <w:tcW w:w="6344" w:type="dxa"/>
            <w:gridSpan w:val="2"/>
            <w:shd w:val="clear" w:color="auto" w:fill="D9D9D9" w:themeFill="background1" w:themeFillShade="D9"/>
            <w:vAlign w:val="bottom"/>
          </w:tcPr>
          <w:p w14:paraId="519AE65A" w14:textId="77777777" w:rsidR="00CB7565" w:rsidRPr="001F68A7" w:rsidRDefault="00CB7565" w:rsidP="00CB7565">
            <w:pPr>
              <w:pStyle w:val="TableParagraph"/>
              <w:spacing w:line="273" w:lineRule="exact"/>
              <w:ind w:left="106"/>
              <w:jc w:val="center"/>
              <w:rPr>
                <w:b/>
                <w:szCs w:val="20"/>
              </w:rPr>
            </w:pPr>
            <w:r w:rsidRPr="001F68A7">
              <w:rPr>
                <w:b/>
                <w:szCs w:val="20"/>
              </w:rPr>
              <w:t>Description</w:t>
            </w:r>
          </w:p>
        </w:tc>
      </w:tr>
      <w:tr w:rsidR="00CB7565" w:rsidRPr="001F68A7" w14:paraId="3B9DC558" w14:textId="77777777" w:rsidTr="00CB7565">
        <w:trPr>
          <w:cantSplit/>
          <w:trHeight w:val="2880"/>
        </w:trPr>
        <w:tc>
          <w:tcPr>
            <w:tcW w:w="3625" w:type="dxa"/>
          </w:tcPr>
          <w:p w14:paraId="5A75EF24" w14:textId="7302ADBE" w:rsidR="00CB7565" w:rsidRPr="001F68A7" w:rsidRDefault="00B6409F" w:rsidP="00CB7565">
            <w:pPr>
              <w:pStyle w:val="TableParagraph"/>
              <w:ind w:right="40"/>
              <w:rPr>
                <w:szCs w:val="20"/>
              </w:rPr>
            </w:pPr>
            <w:proofErr w:type="spellStart"/>
            <w:r>
              <w:rPr>
                <w:szCs w:val="20"/>
              </w:rPr>
              <w:t>o</w:t>
            </w:r>
            <w:r w:rsidR="00CB7565" w:rsidRPr="001F68A7">
              <w:rPr>
                <w:szCs w:val="20"/>
              </w:rPr>
              <w:t>rganizationIdentification</w:t>
            </w:r>
            <w:proofErr w:type="spellEnd"/>
          </w:p>
        </w:tc>
        <w:tc>
          <w:tcPr>
            <w:tcW w:w="1506" w:type="dxa"/>
          </w:tcPr>
          <w:p w14:paraId="7685594F" w14:textId="77777777" w:rsidR="00CB7565" w:rsidRPr="001F68A7" w:rsidRDefault="00CB7565" w:rsidP="00CB7565">
            <w:pPr>
              <w:pStyle w:val="TableParagraph"/>
              <w:spacing w:line="268" w:lineRule="exact"/>
              <w:ind w:left="333"/>
              <w:rPr>
                <w:szCs w:val="20"/>
              </w:rPr>
            </w:pPr>
            <w:r w:rsidRPr="001F68A7">
              <w:rPr>
                <w:szCs w:val="20"/>
              </w:rPr>
              <w:t>Optional</w:t>
            </w:r>
          </w:p>
        </w:tc>
        <w:tc>
          <w:tcPr>
            <w:tcW w:w="800" w:type="dxa"/>
            <w:gridSpan w:val="3"/>
          </w:tcPr>
          <w:p w14:paraId="74C02BAD" w14:textId="77777777" w:rsidR="00CB7565" w:rsidRPr="001F68A7" w:rsidRDefault="00CB7565" w:rsidP="00CB7565">
            <w:pPr>
              <w:pStyle w:val="TableParagraph"/>
              <w:spacing w:line="268" w:lineRule="exact"/>
              <w:ind w:left="14"/>
              <w:jc w:val="center"/>
              <w:rPr>
                <w:szCs w:val="20"/>
              </w:rPr>
            </w:pPr>
            <w:r w:rsidRPr="001F68A7">
              <w:rPr>
                <w:szCs w:val="20"/>
              </w:rPr>
              <w:t>0</w:t>
            </w:r>
          </w:p>
        </w:tc>
        <w:tc>
          <w:tcPr>
            <w:tcW w:w="720" w:type="dxa"/>
            <w:gridSpan w:val="2"/>
          </w:tcPr>
          <w:p w14:paraId="0B586EFB" w14:textId="77777777" w:rsidR="00CB7565" w:rsidRPr="001F68A7" w:rsidRDefault="00CB7565" w:rsidP="00CB7565">
            <w:pPr>
              <w:pStyle w:val="TableParagraph"/>
              <w:spacing w:line="268" w:lineRule="exact"/>
              <w:ind w:left="7"/>
              <w:jc w:val="center"/>
              <w:rPr>
                <w:szCs w:val="20"/>
              </w:rPr>
            </w:pPr>
            <w:r w:rsidRPr="001F68A7">
              <w:rPr>
                <w:szCs w:val="20"/>
              </w:rPr>
              <w:t>1</w:t>
            </w:r>
          </w:p>
        </w:tc>
        <w:tc>
          <w:tcPr>
            <w:tcW w:w="6334" w:type="dxa"/>
          </w:tcPr>
          <w:p w14:paraId="39BD7E60" w14:textId="77777777" w:rsidR="00CB7565" w:rsidRPr="001F68A7" w:rsidRDefault="00CB7565" w:rsidP="00CB7565">
            <w:pPr>
              <w:pStyle w:val="TableParagraph"/>
              <w:ind w:left="100" w:right="82"/>
              <w:rPr>
                <w:szCs w:val="20"/>
              </w:rPr>
            </w:pPr>
            <w:r w:rsidRPr="001F68A7">
              <w:rPr>
                <w:szCs w:val="20"/>
              </w:rPr>
              <w:t>Identifier of the Agency that was dispatched through action performed in this data component. Note, that if several agencies are dispatched (one fire and one police, two fire agencies, etc.), there must be a separate instance of this data component for each dispatched agency. Agencies are globally unique. See the Agency Identifier section of NENA-STA-010 for the format and requirements</w:t>
            </w:r>
          </w:p>
          <w:p w14:paraId="35A5FB13" w14:textId="77777777" w:rsidR="00CB7565" w:rsidRPr="001F68A7" w:rsidRDefault="00CA3B37" w:rsidP="00CB7565">
            <w:pPr>
              <w:pStyle w:val="TableParagraph"/>
              <w:spacing w:before="12" w:line="122" w:lineRule="auto"/>
              <w:ind w:left="100"/>
              <w:rPr>
                <w:szCs w:val="20"/>
              </w:rPr>
            </w:pPr>
            <w:hyperlink w:anchor="_bookmark12" w:history="1">
              <w:r w:rsidR="00CB7565" w:rsidRPr="001F68A7">
                <w:rPr>
                  <w:color w:val="003399"/>
                  <w:sz w:val="14"/>
                  <w:szCs w:val="20"/>
                  <w:u w:val="single" w:color="003399"/>
                </w:rPr>
                <w:t>[1]</w:t>
              </w:r>
              <w:r w:rsidR="00CB7565" w:rsidRPr="001F68A7">
                <w:rPr>
                  <w:color w:val="003399"/>
                  <w:sz w:val="14"/>
                  <w:szCs w:val="20"/>
                </w:rPr>
                <w:t xml:space="preserve"> </w:t>
              </w:r>
            </w:hyperlink>
            <w:r w:rsidR="00CB7565" w:rsidRPr="001F68A7">
              <w:rPr>
                <w:position w:val="-10"/>
                <w:szCs w:val="20"/>
              </w:rPr>
              <w:t>.</w:t>
            </w:r>
          </w:p>
        </w:tc>
      </w:tr>
      <w:tr w:rsidR="00CB7565" w:rsidRPr="001F68A7" w14:paraId="295A0F88" w14:textId="77777777" w:rsidTr="00CB7565">
        <w:trPr>
          <w:cantSplit/>
          <w:trHeight w:val="554"/>
        </w:trPr>
        <w:tc>
          <w:tcPr>
            <w:tcW w:w="3625" w:type="dxa"/>
          </w:tcPr>
          <w:p w14:paraId="0E4F9EB6" w14:textId="78518B06" w:rsidR="00CB7565" w:rsidRPr="001F68A7" w:rsidRDefault="00B6409F" w:rsidP="00CB7565">
            <w:pPr>
              <w:pStyle w:val="TableParagraph"/>
              <w:spacing w:line="271" w:lineRule="exact"/>
              <w:ind w:left="88" w:right="113"/>
              <w:rPr>
                <w:szCs w:val="20"/>
              </w:rPr>
            </w:pPr>
            <w:proofErr w:type="spellStart"/>
            <w:r>
              <w:rPr>
                <w:szCs w:val="20"/>
              </w:rPr>
              <w:lastRenderedPageBreak/>
              <w:t>a</w:t>
            </w:r>
            <w:r w:rsidR="00CB7565" w:rsidRPr="001F68A7">
              <w:rPr>
                <w:szCs w:val="20"/>
              </w:rPr>
              <w:t>gent</w:t>
            </w:r>
            <w:r w:rsidR="005F3F72" w:rsidRPr="005F3F72">
              <w:rPr>
                <w:szCs w:val="20"/>
              </w:rPr>
              <w:t>Reference</w:t>
            </w:r>
            <w:proofErr w:type="spellEnd"/>
          </w:p>
        </w:tc>
        <w:tc>
          <w:tcPr>
            <w:tcW w:w="1506" w:type="dxa"/>
          </w:tcPr>
          <w:p w14:paraId="2358524A" w14:textId="77777777" w:rsidR="00CB7565" w:rsidRPr="001F68A7" w:rsidRDefault="00CB7565" w:rsidP="00CB7565">
            <w:pPr>
              <w:pStyle w:val="TableParagraph"/>
              <w:spacing w:line="271" w:lineRule="exact"/>
              <w:ind w:left="108"/>
              <w:rPr>
                <w:szCs w:val="20"/>
              </w:rPr>
            </w:pPr>
            <w:r w:rsidRPr="001F68A7">
              <w:rPr>
                <w:szCs w:val="20"/>
              </w:rPr>
              <w:t>Optional</w:t>
            </w:r>
          </w:p>
        </w:tc>
        <w:tc>
          <w:tcPr>
            <w:tcW w:w="800" w:type="dxa"/>
            <w:gridSpan w:val="3"/>
          </w:tcPr>
          <w:p w14:paraId="0E599749" w14:textId="77777777" w:rsidR="00CB7565" w:rsidRPr="001F68A7" w:rsidRDefault="00CB7565" w:rsidP="00CB7565">
            <w:pPr>
              <w:pStyle w:val="TableParagraph"/>
              <w:spacing w:line="271" w:lineRule="exact"/>
              <w:ind w:left="104"/>
              <w:jc w:val="center"/>
              <w:rPr>
                <w:szCs w:val="20"/>
              </w:rPr>
            </w:pPr>
            <w:r w:rsidRPr="001F68A7">
              <w:rPr>
                <w:szCs w:val="20"/>
              </w:rPr>
              <w:t>0</w:t>
            </w:r>
          </w:p>
        </w:tc>
        <w:tc>
          <w:tcPr>
            <w:tcW w:w="720" w:type="dxa"/>
            <w:gridSpan w:val="2"/>
          </w:tcPr>
          <w:p w14:paraId="1E0D7A0D" w14:textId="77777777" w:rsidR="00CB7565" w:rsidRPr="001F68A7" w:rsidRDefault="00CB7565" w:rsidP="00CB7565">
            <w:pPr>
              <w:pStyle w:val="TableParagraph"/>
              <w:spacing w:line="271" w:lineRule="exact"/>
              <w:jc w:val="center"/>
              <w:rPr>
                <w:szCs w:val="20"/>
              </w:rPr>
            </w:pPr>
            <w:r w:rsidRPr="001F68A7">
              <w:rPr>
                <w:szCs w:val="20"/>
              </w:rPr>
              <w:t>1</w:t>
            </w:r>
          </w:p>
        </w:tc>
        <w:tc>
          <w:tcPr>
            <w:tcW w:w="6334" w:type="dxa"/>
          </w:tcPr>
          <w:p w14:paraId="3E284133" w14:textId="142BBA67" w:rsidR="00CB7565" w:rsidRPr="001F68A7" w:rsidRDefault="005F3F72" w:rsidP="00CB7565">
            <w:pPr>
              <w:pStyle w:val="TableParagraph"/>
              <w:spacing w:line="264" w:lineRule="exact"/>
              <w:ind w:left="112"/>
              <w:rPr>
                <w:szCs w:val="20"/>
              </w:rPr>
            </w:pPr>
            <w:r w:rsidRPr="005F3F72">
              <w:rPr>
                <w:szCs w:val="20"/>
              </w:rPr>
              <w:t>Reference to an Agen</w:t>
            </w:r>
            <w:r>
              <w:rPr>
                <w:szCs w:val="20"/>
              </w:rPr>
              <w:t>t</w:t>
            </w:r>
            <w:r w:rsidRPr="005F3F72">
              <w:rPr>
                <w:szCs w:val="20"/>
              </w:rPr>
              <w:t xml:space="preserve"> Data Component. </w:t>
            </w:r>
            <w:r w:rsidR="00CB7565" w:rsidRPr="001F68A7">
              <w:rPr>
                <w:szCs w:val="20"/>
              </w:rPr>
              <w:t>Identifies the agent and agency that completed the dispatch operation described in, and/or entered the information contained in this data component. Defaults to the Agent Information included in the EIDO header, if this data component is not present.</w:t>
            </w:r>
          </w:p>
        </w:tc>
      </w:tr>
      <w:tr w:rsidR="00CB7565" w:rsidRPr="001F68A7" w14:paraId="2C19BC12" w14:textId="77777777" w:rsidTr="00CB7565">
        <w:trPr>
          <w:trHeight w:val="1677"/>
        </w:trPr>
        <w:tc>
          <w:tcPr>
            <w:tcW w:w="3625" w:type="dxa"/>
          </w:tcPr>
          <w:p w14:paraId="4EDC0F7A" w14:textId="5C61FB6B" w:rsidR="00CB7565" w:rsidRPr="001F68A7" w:rsidRDefault="00B6409F" w:rsidP="00CB7565">
            <w:pPr>
              <w:pStyle w:val="TableParagraph"/>
              <w:ind w:right="761"/>
              <w:rPr>
                <w:szCs w:val="20"/>
              </w:rPr>
            </w:pPr>
            <w:proofErr w:type="spellStart"/>
            <w:r>
              <w:rPr>
                <w:w w:val="95"/>
                <w:szCs w:val="20"/>
              </w:rPr>
              <w:t>e</w:t>
            </w:r>
            <w:r w:rsidR="00CB7565" w:rsidRPr="001F68A7">
              <w:rPr>
                <w:w w:val="95"/>
                <w:szCs w:val="20"/>
              </w:rPr>
              <w:t>mergencyResource</w:t>
            </w:r>
            <w:r w:rsidR="005F3F72" w:rsidRPr="005F3F72">
              <w:rPr>
                <w:w w:val="95"/>
                <w:szCs w:val="20"/>
              </w:rPr>
              <w:t>Reference</w:t>
            </w:r>
            <w:proofErr w:type="spellEnd"/>
          </w:p>
        </w:tc>
        <w:tc>
          <w:tcPr>
            <w:tcW w:w="1506" w:type="dxa"/>
          </w:tcPr>
          <w:p w14:paraId="7725CDA1" w14:textId="77777777" w:rsidR="00CB7565" w:rsidRPr="001F68A7" w:rsidRDefault="00CB7565" w:rsidP="00CB7565">
            <w:pPr>
              <w:pStyle w:val="TableParagraph"/>
              <w:spacing w:line="268" w:lineRule="exact"/>
              <w:ind w:left="108"/>
              <w:rPr>
                <w:szCs w:val="20"/>
              </w:rPr>
            </w:pPr>
            <w:r w:rsidRPr="001F68A7">
              <w:rPr>
                <w:szCs w:val="20"/>
              </w:rPr>
              <w:t>Optional</w:t>
            </w:r>
          </w:p>
        </w:tc>
        <w:tc>
          <w:tcPr>
            <w:tcW w:w="800" w:type="dxa"/>
            <w:gridSpan w:val="3"/>
          </w:tcPr>
          <w:p w14:paraId="004E9EA4" w14:textId="77777777" w:rsidR="00CB7565" w:rsidRPr="001F68A7" w:rsidRDefault="00CB7565" w:rsidP="00CB7565">
            <w:pPr>
              <w:pStyle w:val="TableParagraph"/>
              <w:spacing w:line="268" w:lineRule="exact"/>
              <w:ind w:left="0"/>
              <w:jc w:val="center"/>
              <w:rPr>
                <w:szCs w:val="20"/>
              </w:rPr>
            </w:pPr>
            <w:r w:rsidRPr="001F68A7">
              <w:rPr>
                <w:szCs w:val="20"/>
              </w:rPr>
              <w:t>0</w:t>
            </w:r>
          </w:p>
        </w:tc>
        <w:tc>
          <w:tcPr>
            <w:tcW w:w="720" w:type="dxa"/>
            <w:gridSpan w:val="2"/>
          </w:tcPr>
          <w:p w14:paraId="6328A483" w14:textId="77777777" w:rsidR="00CB7565" w:rsidRPr="001F68A7" w:rsidRDefault="00CB7565" w:rsidP="00CB7565">
            <w:pPr>
              <w:pStyle w:val="TableParagraph"/>
              <w:spacing w:line="268" w:lineRule="exact"/>
              <w:ind w:left="0"/>
              <w:jc w:val="center"/>
              <w:rPr>
                <w:szCs w:val="20"/>
              </w:rPr>
            </w:pPr>
            <w:r w:rsidRPr="001F68A7">
              <w:rPr>
                <w:szCs w:val="20"/>
              </w:rPr>
              <w:t>*</w:t>
            </w:r>
          </w:p>
        </w:tc>
        <w:tc>
          <w:tcPr>
            <w:tcW w:w="6334" w:type="dxa"/>
          </w:tcPr>
          <w:p w14:paraId="009EA9B9" w14:textId="2C0444C6" w:rsidR="00CB7565" w:rsidRPr="001F68A7" w:rsidRDefault="005F3F72" w:rsidP="00CB7565">
            <w:pPr>
              <w:pStyle w:val="TableParagraph"/>
              <w:ind w:left="111" w:right="228"/>
              <w:rPr>
                <w:szCs w:val="20"/>
              </w:rPr>
            </w:pPr>
            <w:r w:rsidRPr="005F3F72">
              <w:rPr>
                <w:szCs w:val="20"/>
              </w:rPr>
              <w:t xml:space="preserve">Reference to an </w:t>
            </w:r>
            <w:r w:rsidRPr="001F68A7">
              <w:rPr>
                <w:w w:val="95"/>
                <w:szCs w:val="20"/>
              </w:rPr>
              <w:t>Emergency</w:t>
            </w:r>
            <w:r>
              <w:rPr>
                <w:w w:val="95"/>
                <w:szCs w:val="20"/>
              </w:rPr>
              <w:t xml:space="preserve"> </w:t>
            </w:r>
            <w:r w:rsidRPr="001F68A7">
              <w:rPr>
                <w:w w:val="95"/>
                <w:szCs w:val="20"/>
              </w:rPr>
              <w:t>Resource</w:t>
            </w:r>
            <w:r>
              <w:rPr>
                <w:w w:val="95"/>
                <w:szCs w:val="20"/>
              </w:rPr>
              <w:t xml:space="preserve"> </w:t>
            </w:r>
            <w:r w:rsidRPr="005F3F72">
              <w:rPr>
                <w:szCs w:val="20"/>
              </w:rPr>
              <w:t xml:space="preserve">Data Component. </w:t>
            </w:r>
            <w:r w:rsidR="00CB7565" w:rsidRPr="001F68A7">
              <w:rPr>
                <w:szCs w:val="20"/>
              </w:rPr>
              <w:t xml:space="preserve">Contains information about emergency responders assigned (dispatched) to the incident, as well as their status and location updates. This data component is not required when emergency responders update </w:t>
            </w:r>
            <w:proofErr w:type="gramStart"/>
            <w:r w:rsidR="00CB7565" w:rsidRPr="001F68A7">
              <w:rPr>
                <w:szCs w:val="20"/>
              </w:rPr>
              <w:t>their</w:t>
            </w:r>
            <w:proofErr w:type="gramEnd"/>
          </w:p>
          <w:p w14:paraId="61E1BCED" w14:textId="77777777" w:rsidR="00CB7565" w:rsidRPr="001F68A7" w:rsidRDefault="00CB7565" w:rsidP="00CB7565">
            <w:pPr>
              <w:pStyle w:val="TableParagraph"/>
              <w:spacing w:line="270" w:lineRule="atLeast"/>
              <w:ind w:left="111" w:right="947"/>
              <w:rPr>
                <w:szCs w:val="20"/>
              </w:rPr>
            </w:pPr>
            <w:r w:rsidRPr="001F68A7">
              <w:rPr>
                <w:szCs w:val="20"/>
              </w:rPr>
              <w:t>status and/or location directly without requiring dispatcher entry.</w:t>
            </w:r>
          </w:p>
        </w:tc>
      </w:tr>
      <w:tr w:rsidR="00F10BC4" w:rsidRPr="001F68A7" w14:paraId="1DA84CBC" w14:textId="77777777" w:rsidTr="006C5000">
        <w:trPr>
          <w:trHeight w:val="655"/>
        </w:trPr>
        <w:tc>
          <w:tcPr>
            <w:tcW w:w="3625" w:type="dxa"/>
          </w:tcPr>
          <w:p w14:paraId="074184DD" w14:textId="64C529E3" w:rsidR="00F10BC4" w:rsidRPr="001F68A7" w:rsidRDefault="00B6409F" w:rsidP="00F10BC4">
            <w:pPr>
              <w:pStyle w:val="TableParagraph"/>
              <w:ind w:right="761"/>
              <w:rPr>
                <w:w w:val="95"/>
                <w:szCs w:val="20"/>
              </w:rPr>
            </w:pPr>
            <w:proofErr w:type="spellStart"/>
            <w:r>
              <w:rPr>
                <w:szCs w:val="20"/>
              </w:rPr>
              <w:t>n</w:t>
            </w:r>
            <w:r w:rsidR="00F10BC4" w:rsidRPr="001F68A7">
              <w:rPr>
                <w:szCs w:val="20"/>
              </w:rPr>
              <w:t>otes</w:t>
            </w:r>
            <w:r w:rsidR="00F10BC4" w:rsidRPr="003D6594">
              <w:rPr>
                <w:szCs w:val="20"/>
              </w:rPr>
              <w:t>Reference</w:t>
            </w:r>
            <w:proofErr w:type="spellEnd"/>
          </w:p>
        </w:tc>
        <w:tc>
          <w:tcPr>
            <w:tcW w:w="1506" w:type="dxa"/>
          </w:tcPr>
          <w:p w14:paraId="7792CCCD" w14:textId="655AAFB4" w:rsidR="00F10BC4" w:rsidRPr="001F68A7" w:rsidRDefault="00F10BC4" w:rsidP="00F10BC4">
            <w:pPr>
              <w:pStyle w:val="TableParagraph"/>
              <w:spacing w:line="268" w:lineRule="exact"/>
              <w:ind w:left="108"/>
              <w:rPr>
                <w:szCs w:val="20"/>
              </w:rPr>
            </w:pPr>
            <w:r w:rsidRPr="001F68A7">
              <w:rPr>
                <w:szCs w:val="20"/>
              </w:rPr>
              <w:t>Optional</w:t>
            </w:r>
          </w:p>
        </w:tc>
        <w:tc>
          <w:tcPr>
            <w:tcW w:w="800" w:type="dxa"/>
            <w:gridSpan w:val="3"/>
          </w:tcPr>
          <w:p w14:paraId="55C7CF5B" w14:textId="63136734" w:rsidR="00F10BC4" w:rsidRPr="001F68A7" w:rsidRDefault="00F10BC4" w:rsidP="00F10BC4">
            <w:pPr>
              <w:pStyle w:val="TableParagraph"/>
              <w:spacing w:line="268" w:lineRule="exact"/>
              <w:ind w:left="0"/>
              <w:jc w:val="center"/>
              <w:rPr>
                <w:szCs w:val="20"/>
              </w:rPr>
            </w:pPr>
            <w:r w:rsidRPr="001F68A7">
              <w:rPr>
                <w:szCs w:val="20"/>
              </w:rPr>
              <w:t>0</w:t>
            </w:r>
          </w:p>
        </w:tc>
        <w:tc>
          <w:tcPr>
            <w:tcW w:w="720" w:type="dxa"/>
            <w:gridSpan w:val="2"/>
          </w:tcPr>
          <w:p w14:paraId="6D6AABB3" w14:textId="7A6B156C" w:rsidR="00F10BC4" w:rsidRPr="001F68A7" w:rsidRDefault="00F10BC4" w:rsidP="00F10BC4">
            <w:pPr>
              <w:pStyle w:val="TableParagraph"/>
              <w:spacing w:line="268" w:lineRule="exact"/>
              <w:ind w:left="0"/>
              <w:jc w:val="center"/>
              <w:rPr>
                <w:szCs w:val="20"/>
              </w:rPr>
            </w:pPr>
            <w:r w:rsidRPr="001F68A7">
              <w:rPr>
                <w:szCs w:val="20"/>
              </w:rPr>
              <w:t>*</w:t>
            </w:r>
          </w:p>
        </w:tc>
        <w:tc>
          <w:tcPr>
            <w:tcW w:w="6334" w:type="dxa"/>
          </w:tcPr>
          <w:p w14:paraId="3049E378" w14:textId="3E3C9728" w:rsidR="00F10BC4" w:rsidRPr="005F3F72" w:rsidRDefault="00F10BC4" w:rsidP="00F10BC4">
            <w:pPr>
              <w:pStyle w:val="TableParagraph"/>
              <w:ind w:left="111" w:right="228"/>
              <w:rPr>
                <w:szCs w:val="20"/>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dispatch</w:t>
            </w:r>
            <w:r w:rsidRPr="001F68A7">
              <w:rPr>
                <w:szCs w:val="20"/>
              </w:rPr>
              <w:t>.</w:t>
            </w:r>
          </w:p>
        </w:tc>
      </w:tr>
    </w:tbl>
    <w:p w14:paraId="7CD342BE" w14:textId="77777777" w:rsidR="00782121" w:rsidRPr="001F68A7" w:rsidRDefault="00782121" w:rsidP="00782121">
      <w:pPr>
        <w:spacing w:line="256" w:lineRule="exact"/>
        <w:sectPr w:rsidR="00782121" w:rsidRPr="001F68A7">
          <w:headerReference w:type="even" r:id="rId27"/>
          <w:headerReference w:type="default" r:id="rId28"/>
          <w:headerReference w:type="first" r:id="rId29"/>
          <w:pgSz w:w="15840" w:h="12240" w:orient="landscape"/>
          <w:pgMar w:top="1940" w:right="980" w:bottom="500" w:left="980" w:header="722" w:footer="319" w:gutter="0"/>
          <w:cols w:space="720"/>
        </w:sectPr>
      </w:pPr>
    </w:p>
    <w:p w14:paraId="5C5149E9" w14:textId="1A003B3A" w:rsidR="00D20F87" w:rsidRDefault="00782121" w:rsidP="002A1C4D">
      <w:pPr>
        <w:pStyle w:val="Heading2"/>
      </w:pPr>
      <w:bookmarkStart w:id="33" w:name="_bookmark7"/>
      <w:bookmarkStart w:id="34" w:name="_Toc54356152"/>
      <w:bookmarkEnd w:id="33"/>
      <w:r>
        <w:lastRenderedPageBreak/>
        <w:t>Disposition Data Component</w:t>
      </w:r>
      <w:bookmarkEnd w:id="34"/>
      <w:r>
        <w:t xml:space="preserve"> </w:t>
      </w:r>
    </w:p>
    <w:p w14:paraId="4FB47D1E" w14:textId="749AE146" w:rsidR="00782121" w:rsidRPr="002A1C4D" w:rsidRDefault="00947245" w:rsidP="002A1C4D">
      <w:pPr>
        <w:tabs>
          <w:tab w:val="left" w:pos="3251"/>
        </w:tabs>
        <w:spacing w:line="276" w:lineRule="auto"/>
        <w:ind w:left="676"/>
        <w:rPr>
          <w:b/>
        </w:rPr>
      </w:pPr>
      <w:r w:rsidRPr="002A1C4D">
        <w:rPr>
          <w:b/>
        </w:rPr>
        <w:t xml:space="preserve">Data Component </w:t>
      </w:r>
      <w:r w:rsidR="00782121" w:rsidRPr="002A1C4D">
        <w:rPr>
          <w:b/>
        </w:rPr>
        <w:t>Use: Optional Component</w:t>
      </w:r>
    </w:p>
    <w:p w14:paraId="5A30B8BF" w14:textId="77777777" w:rsidR="00782121" w:rsidRDefault="00782121" w:rsidP="002A1C4D">
      <w:pPr>
        <w:tabs>
          <w:tab w:val="left" w:pos="3251"/>
        </w:tabs>
        <w:spacing w:line="276" w:lineRule="auto"/>
        <w:ind w:left="676"/>
      </w:pPr>
      <w:r w:rsidRPr="001B2A07">
        <w:rPr>
          <w:b/>
        </w:rPr>
        <w:t xml:space="preserve">Minimum: </w:t>
      </w:r>
      <w:r>
        <w:rPr>
          <w:b/>
        </w:rPr>
        <w:t>0</w:t>
      </w:r>
    </w:p>
    <w:p w14:paraId="1A2C50DB" w14:textId="77777777" w:rsidR="00782121" w:rsidRDefault="00782121" w:rsidP="00782121">
      <w:pPr>
        <w:tabs>
          <w:tab w:val="left" w:pos="3251"/>
        </w:tabs>
        <w:spacing w:line="276" w:lineRule="auto"/>
        <w:ind w:left="676"/>
      </w:pPr>
      <w:r>
        <w:rPr>
          <w:b/>
        </w:rPr>
        <w:t xml:space="preserve">Maximum: </w:t>
      </w:r>
      <w:r>
        <w:t>*</w:t>
      </w:r>
    </w:p>
    <w:p w14:paraId="31269064" w14:textId="77777777" w:rsidR="00782121" w:rsidRDefault="00782121" w:rsidP="00782121">
      <w:pPr>
        <w:pStyle w:val="BodyText"/>
        <w:tabs>
          <w:tab w:val="left" w:pos="3251"/>
        </w:tabs>
        <w:spacing w:line="276" w:lineRule="auto"/>
        <w:ind w:left="676"/>
        <w:rPr>
          <w:sz w:val="26"/>
        </w:rPr>
      </w:pPr>
      <w:r>
        <w:rPr>
          <w:b/>
        </w:rPr>
        <w:t xml:space="preserve">Child Of: </w:t>
      </w:r>
      <w:r>
        <w:t>Incident Information and Responder</w:t>
      </w:r>
      <w:r>
        <w:rPr>
          <w:spacing w:val="6"/>
        </w:rPr>
        <w:t xml:space="preserve"> </w:t>
      </w:r>
      <w:r>
        <w:t>Information</w:t>
      </w:r>
    </w:p>
    <w:p w14:paraId="2F7E13F6" w14:textId="77777777" w:rsidR="00782121" w:rsidRDefault="00782121" w:rsidP="00782121">
      <w:pPr>
        <w:pStyle w:val="BodyText"/>
        <w:spacing w:line="276" w:lineRule="auto"/>
        <w:ind w:left="677" w:right="331"/>
      </w:pPr>
      <w:r>
        <w:rPr>
          <w:b/>
        </w:rPr>
        <w:t xml:space="preserve">Data Component Description: </w:t>
      </w:r>
      <w:r>
        <w:t xml:space="preserve">Agency specific and standardized disposition codes assigned to an incident. Multiple disposition codes per incident are supported. Either a responder or a dispatcher can close an incident and assign a final disposition </w:t>
      </w:r>
      <w:proofErr w:type="gramStart"/>
      <w:r>
        <w:t>codes</w:t>
      </w:r>
      <w:proofErr w:type="gramEnd"/>
      <w:r>
        <w:t xml:space="preserve"> to it.</w:t>
      </w:r>
    </w:p>
    <w:p w14:paraId="12D090B9" w14:textId="7919EA74" w:rsidR="00782121" w:rsidRDefault="00782121" w:rsidP="00782121">
      <w:pPr>
        <w:pStyle w:val="BodyText"/>
        <w:spacing w:before="120"/>
        <w:ind w:left="677" w:right="331"/>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19"/>
        <w:gridCol w:w="771"/>
        <w:gridCol w:w="720"/>
        <w:gridCol w:w="6350"/>
      </w:tblGrid>
      <w:tr w:rsidR="00DA4F91" w:rsidRPr="001F68A7" w14:paraId="29CD77A9" w14:textId="77777777" w:rsidTr="00DA4F91">
        <w:trPr>
          <w:cantSplit/>
          <w:trHeight w:val="576"/>
          <w:tblHeader/>
        </w:trPr>
        <w:tc>
          <w:tcPr>
            <w:tcW w:w="12985" w:type="dxa"/>
            <w:gridSpan w:val="5"/>
            <w:shd w:val="clear" w:color="auto" w:fill="D9D9D9" w:themeFill="background1" w:themeFillShade="D9"/>
            <w:vAlign w:val="center"/>
          </w:tcPr>
          <w:p w14:paraId="72E0814E" w14:textId="216AEBEF" w:rsidR="00DA4F91" w:rsidRPr="001F68A7" w:rsidRDefault="00DA4F91" w:rsidP="00DA4F91">
            <w:pPr>
              <w:pStyle w:val="TableParagraph"/>
              <w:spacing w:line="273" w:lineRule="exact"/>
              <w:ind w:left="106"/>
              <w:jc w:val="center"/>
              <w:rPr>
                <w:b/>
                <w:szCs w:val="20"/>
              </w:rPr>
            </w:pPr>
            <w:r>
              <w:rPr>
                <w:b/>
                <w:szCs w:val="20"/>
              </w:rPr>
              <w:t>Disposition Data Component</w:t>
            </w:r>
          </w:p>
        </w:tc>
      </w:tr>
      <w:tr w:rsidR="00DA4F91" w:rsidRPr="001F68A7" w14:paraId="1746B337" w14:textId="77777777" w:rsidTr="00DA4F91">
        <w:trPr>
          <w:cantSplit/>
          <w:trHeight w:val="1103"/>
          <w:tblHeader/>
        </w:trPr>
        <w:tc>
          <w:tcPr>
            <w:tcW w:w="3625" w:type="dxa"/>
            <w:shd w:val="clear" w:color="auto" w:fill="D9D9D9" w:themeFill="background1" w:themeFillShade="D9"/>
            <w:vAlign w:val="bottom"/>
          </w:tcPr>
          <w:p w14:paraId="598D017B" w14:textId="524A0B6E" w:rsidR="00DA4F91" w:rsidRPr="001F68A7" w:rsidRDefault="00DA4F91" w:rsidP="00DA4F91">
            <w:pPr>
              <w:pStyle w:val="TableParagraph"/>
              <w:ind w:right="1064"/>
              <w:jc w:val="center"/>
              <w:rPr>
                <w:b/>
                <w:szCs w:val="20"/>
              </w:rPr>
            </w:pPr>
            <w:r w:rsidRPr="001F68A7">
              <w:rPr>
                <w:b/>
                <w:szCs w:val="20"/>
              </w:rPr>
              <w:t>JSON Name</w:t>
            </w:r>
          </w:p>
        </w:tc>
        <w:tc>
          <w:tcPr>
            <w:tcW w:w="1519" w:type="dxa"/>
            <w:shd w:val="clear" w:color="auto" w:fill="D9D9D9" w:themeFill="background1" w:themeFillShade="D9"/>
            <w:vAlign w:val="bottom"/>
          </w:tcPr>
          <w:p w14:paraId="11CC4CEA" w14:textId="77777777" w:rsidR="00DA4F91" w:rsidRPr="001F68A7" w:rsidRDefault="00DA4F91" w:rsidP="00DA4F91">
            <w:pPr>
              <w:pStyle w:val="TableParagraph"/>
              <w:ind w:left="244" w:right="120" w:firstLine="4"/>
              <w:jc w:val="center"/>
              <w:rPr>
                <w:b/>
                <w:szCs w:val="20"/>
              </w:rPr>
            </w:pPr>
            <w:r w:rsidRPr="001F68A7">
              <w:rPr>
                <w:b/>
                <w:szCs w:val="20"/>
              </w:rPr>
              <w:t>Use (required, optional,</w:t>
            </w:r>
          </w:p>
          <w:p w14:paraId="65AF6F9E" w14:textId="77777777" w:rsidR="00DA4F91" w:rsidRPr="001F68A7" w:rsidRDefault="00DA4F91" w:rsidP="00DA4F91">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5CBDE878" w14:textId="77777777" w:rsidR="00DA4F91" w:rsidRPr="001F68A7" w:rsidRDefault="00DA4F91" w:rsidP="00DA4F91">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232B4571" w14:textId="77777777" w:rsidR="00DA4F91" w:rsidRPr="001F68A7" w:rsidRDefault="00DA4F91" w:rsidP="00DA4F91">
            <w:pPr>
              <w:pStyle w:val="TableParagraph"/>
              <w:ind w:left="0" w:right="195"/>
              <w:jc w:val="center"/>
              <w:rPr>
                <w:b/>
                <w:szCs w:val="20"/>
              </w:rPr>
            </w:pPr>
            <w:r w:rsidRPr="001F68A7">
              <w:rPr>
                <w:b/>
                <w:szCs w:val="20"/>
              </w:rPr>
              <w:t>Max</w:t>
            </w:r>
          </w:p>
        </w:tc>
        <w:tc>
          <w:tcPr>
            <w:tcW w:w="6350" w:type="dxa"/>
            <w:shd w:val="clear" w:color="auto" w:fill="D9D9D9" w:themeFill="background1" w:themeFillShade="D9"/>
            <w:vAlign w:val="bottom"/>
          </w:tcPr>
          <w:p w14:paraId="629207EB" w14:textId="77777777" w:rsidR="00DA4F91" w:rsidRPr="001F68A7" w:rsidRDefault="00DA4F91" w:rsidP="00DA4F91">
            <w:pPr>
              <w:pStyle w:val="TableParagraph"/>
              <w:spacing w:line="273" w:lineRule="exact"/>
              <w:ind w:left="106"/>
              <w:jc w:val="center"/>
              <w:rPr>
                <w:b/>
                <w:szCs w:val="20"/>
              </w:rPr>
            </w:pPr>
            <w:r w:rsidRPr="001F68A7">
              <w:rPr>
                <w:b/>
                <w:szCs w:val="20"/>
              </w:rPr>
              <w:t>Description</w:t>
            </w:r>
          </w:p>
        </w:tc>
      </w:tr>
      <w:tr w:rsidR="00DA4F91" w:rsidRPr="001F68A7" w14:paraId="5DC0E0FE" w14:textId="77777777" w:rsidTr="00DA4F91">
        <w:trPr>
          <w:cantSplit/>
          <w:trHeight w:val="2760"/>
        </w:trPr>
        <w:tc>
          <w:tcPr>
            <w:tcW w:w="3625" w:type="dxa"/>
          </w:tcPr>
          <w:p w14:paraId="42059E56" w14:textId="38D9EE55" w:rsidR="00DA4F91" w:rsidRPr="001F68A7" w:rsidRDefault="00B6409F" w:rsidP="00DA4F91">
            <w:pPr>
              <w:pStyle w:val="TableParagraph"/>
              <w:ind w:right="244"/>
              <w:rPr>
                <w:szCs w:val="20"/>
              </w:rPr>
            </w:pPr>
            <w:proofErr w:type="spellStart"/>
            <w:r>
              <w:rPr>
                <w:szCs w:val="20"/>
              </w:rPr>
              <w:t>d</w:t>
            </w:r>
            <w:r w:rsidR="00DA4F91" w:rsidRPr="001F68A7">
              <w:rPr>
                <w:szCs w:val="20"/>
              </w:rPr>
              <w:t>ispositionCommonRegistryCode</w:t>
            </w:r>
            <w:proofErr w:type="spellEnd"/>
          </w:p>
        </w:tc>
        <w:tc>
          <w:tcPr>
            <w:tcW w:w="1519" w:type="dxa"/>
          </w:tcPr>
          <w:p w14:paraId="16540DB5" w14:textId="77777777" w:rsidR="00DA4F91" w:rsidRPr="001F68A7" w:rsidRDefault="00DA4F91" w:rsidP="00DA4F91">
            <w:pPr>
              <w:pStyle w:val="TableParagraph"/>
              <w:spacing w:line="268" w:lineRule="exact"/>
              <w:ind w:left="104" w:right="103"/>
              <w:jc w:val="center"/>
              <w:rPr>
                <w:szCs w:val="20"/>
              </w:rPr>
            </w:pPr>
            <w:r w:rsidRPr="001F68A7">
              <w:rPr>
                <w:szCs w:val="20"/>
              </w:rPr>
              <w:t>Required</w:t>
            </w:r>
          </w:p>
        </w:tc>
        <w:tc>
          <w:tcPr>
            <w:tcW w:w="771" w:type="dxa"/>
          </w:tcPr>
          <w:p w14:paraId="319EA6E8" w14:textId="77777777" w:rsidR="00DA4F91" w:rsidRPr="001F68A7" w:rsidRDefault="00DA4F91" w:rsidP="00DA4F91">
            <w:pPr>
              <w:pStyle w:val="TableParagraph"/>
              <w:spacing w:line="268" w:lineRule="exact"/>
              <w:ind w:left="3"/>
              <w:jc w:val="center"/>
              <w:rPr>
                <w:szCs w:val="20"/>
              </w:rPr>
            </w:pPr>
            <w:r w:rsidRPr="001F68A7">
              <w:rPr>
                <w:szCs w:val="20"/>
              </w:rPr>
              <w:t>1</w:t>
            </w:r>
          </w:p>
        </w:tc>
        <w:tc>
          <w:tcPr>
            <w:tcW w:w="720" w:type="dxa"/>
          </w:tcPr>
          <w:p w14:paraId="2E75D711" w14:textId="77777777" w:rsidR="00DA4F91" w:rsidRPr="001F68A7" w:rsidRDefault="00DA4F91" w:rsidP="00DA4F91">
            <w:pPr>
              <w:pStyle w:val="TableParagraph"/>
              <w:spacing w:line="268" w:lineRule="exact"/>
              <w:ind w:left="12"/>
              <w:jc w:val="center"/>
              <w:rPr>
                <w:szCs w:val="20"/>
              </w:rPr>
            </w:pPr>
            <w:r w:rsidRPr="001F68A7">
              <w:rPr>
                <w:szCs w:val="20"/>
              </w:rPr>
              <w:t>1</w:t>
            </w:r>
          </w:p>
        </w:tc>
        <w:tc>
          <w:tcPr>
            <w:tcW w:w="6350" w:type="dxa"/>
          </w:tcPr>
          <w:p w14:paraId="356E2652" w14:textId="3DA83B85" w:rsidR="00DA4F91" w:rsidRPr="001F68A7" w:rsidRDefault="00DA4F91" w:rsidP="00DA4F91">
            <w:pPr>
              <w:pStyle w:val="TableParagraph"/>
              <w:ind w:left="106" w:right="166"/>
              <w:rPr>
                <w:szCs w:val="20"/>
              </w:rPr>
            </w:pPr>
            <w:r w:rsidRPr="001F68A7">
              <w:rPr>
                <w:szCs w:val="20"/>
              </w:rPr>
              <w:t>An agency assigns a disposition to an incident when its participation in the incident ends.</w:t>
            </w:r>
            <w:r>
              <w:rPr>
                <w:szCs w:val="20"/>
              </w:rPr>
              <w:t xml:space="preserve"> </w:t>
            </w:r>
            <w:r w:rsidRPr="001F68A7">
              <w:rPr>
                <w:szCs w:val="20"/>
              </w:rPr>
              <w:t>The disposition code indicates whether follow- up reports are required and other information about the incident such as whether it resulted from a false or actual alarm.</w:t>
            </w:r>
            <w:r>
              <w:rPr>
                <w:szCs w:val="20"/>
              </w:rPr>
              <w:t xml:space="preserve"> They are used to</w:t>
            </w:r>
            <w:r w:rsidRPr="001F68A7">
              <w:rPr>
                <w:szCs w:val="20"/>
              </w:rPr>
              <w:t xml:space="preserve"> exchange the status and follow up requirements of an incident upon its closure. The disposition codes are drawn from a registry containing common disposition codes for Police, Fire EMS disciplines. See Section </w:t>
            </w:r>
            <w:hyperlink w:anchor="_Common_Disposition_Code" w:history="1">
              <w:r>
                <w:rPr>
                  <w:szCs w:val="20"/>
                </w:rPr>
                <w:t>3</w:t>
              </w:r>
              <w:r w:rsidRPr="001F68A7">
                <w:rPr>
                  <w:szCs w:val="20"/>
                </w:rPr>
                <w:t>.8</w:t>
              </w:r>
            </w:hyperlink>
            <w:r w:rsidRPr="001F68A7">
              <w:rPr>
                <w:szCs w:val="20"/>
              </w:rPr>
              <w:t>, below, for</w:t>
            </w:r>
            <w:r w:rsidR="008B4D8E">
              <w:rPr>
                <w:szCs w:val="20"/>
              </w:rPr>
              <w:t xml:space="preserve"> </w:t>
            </w:r>
            <w:r w:rsidRPr="001F68A7">
              <w:rPr>
                <w:szCs w:val="20"/>
              </w:rPr>
              <w:t>the description of the registry.</w:t>
            </w:r>
          </w:p>
        </w:tc>
      </w:tr>
      <w:tr w:rsidR="00DA4F91" w:rsidRPr="001F68A7" w14:paraId="78BB32FC" w14:textId="77777777" w:rsidTr="00DA4F91">
        <w:trPr>
          <w:cantSplit/>
          <w:trHeight w:val="1382"/>
        </w:trPr>
        <w:tc>
          <w:tcPr>
            <w:tcW w:w="3625" w:type="dxa"/>
          </w:tcPr>
          <w:p w14:paraId="22503C45" w14:textId="56E35F09" w:rsidR="00DA4F91" w:rsidRPr="001F68A7" w:rsidRDefault="00B6409F" w:rsidP="00DA4F91">
            <w:pPr>
              <w:pStyle w:val="TableParagraph"/>
              <w:ind w:right="244"/>
              <w:rPr>
                <w:szCs w:val="20"/>
              </w:rPr>
            </w:pPr>
            <w:proofErr w:type="spellStart"/>
            <w:r>
              <w:rPr>
                <w:szCs w:val="20"/>
              </w:rPr>
              <w:lastRenderedPageBreak/>
              <w:t>d</w:t>
            </w:r>
            <w:r w:rsidR="00DA4F91" w:rsidRPr="001F68A7">
              <w:rPr>
                <w:szCs w:val="20"/>
              </w:rPr>
              <w:t>ispositionPrimaryIndicator</w:t>
            </w:r>
            <w:proofErr w:type="spellEnd"/>
            <w:r w:rsidR="00DA4F91" w:rsidRPr="001F68A7">
              <w:rPr>
                <w:szCs w:val="20"/>
              </w:rPr>
              <w:t xml:space="preserve"> </w:t>
            </w:r>
          </w:p>
        </w:tc>
        <w:tc>
          <w:tcPr>
            <w:tcW w:w="1519" w:type="dxa"/>
          </w:tcPr>
          <w:p w14:paraId="66F54378" w14:textId="77777777" w:rsidR="00DA4F91" w:rsidRPr="001F68A7" w:rsidRDefault="00DA4F91" w:rsidP="00DA4F91">
            <w:pPr>
              <w:pStyle w:val="TableParagraph"/>
              <w:spacing w:line="270" w:lineRule="exact"/>
              <w:ind w:left="105" w:right="99"/>
              <w:jc w:val="center"/>
              <w:rPr>
                <w:szCs w:val="20"/>
              </w:rPr>
            </w:pPr>
            <w:r w:rsidRPr="001F68A7">
              <w:rPr>
                <w:szCs w:val="20"/>
              </w:rPr>
              <w:t>Optional</w:t>
            </w:r>
          </w:p>
        </w:tc>
        <w:tc>
          <w:tcPr>
            <w:tcW w:w="771" w:type="dxa"/>
          </w:tcPr>
          <w:p w14:paraId="6A2A4D2D" w14:textId="77777777" w:rsidR="00DA4F91" w:rsidRPr="001F68A7" w:rsidRDefault="00DA4F91" w:rsidP="00DA4F91">
            <w:pPr>
              <w:pStyle w:val="TableParagraph"/>
              <w:spacing w:line="270" w:lineRule="exact"/>
              <w:ind w:left="3"/>
              <w:jc w:val="center"/>
              <w:rPr>
                <w:szCs w:val="20"/>
              </w:rPr>
            </w:pPr>
            <w:r w:rsidRPr="001F68A7">
              <w:rPr>
                <w:szCs w:val="20"/>
              </w:rPr>
              <w:t>0</w:t>
            </w:r>
          </w:p>
        </w:tc>
        <w:tc>
          <w:tcPr>
            <w:tcW w:w="720" w:type="dxa"/>
          </w:tcPr>
          <w:p w14:paraId="73DF977A" w14:textId="77777777" w:rsidR="00DA4F91" w:rsidRPr="001F68A7" w:rsidRDefault="00DA4F91" w:rsidP="00DA4F91">
            <w:pPr>
              <w:pStyle w:val="TableParagraph"/>
              <w:spacing w:line="270" w:lineRule="exact"/>
              <w:ind w:left="12"/>
              <w:jc w:val="center"/>
              <w:rPr>
                <w:szCs w:val="20"/>
              </w:rPr>
            </w:pPr>
            <w:r w:rsidRPr="001F68A7">
              <w:rPr>
                <w:szCs w:val="20"/>
              </w:rPr>
              <w:t>1</w:t>
            </w:r>
          </w:p>
        </w:tc>
        <w:tc>
          <w:tcPr>
            <w:tcW w:w="6350" w:type="dxa"/>
          </w:tcPr>
          <w:p w14:paraId="5078BA87" w14:textId="77777777" w:rsidR="00DA4F91" w:rsidRPr="001F68A7" w:rsidRDefault="00DA4F91" w:rsidP="00DA4F91">
            <w:pPr>
              <w:pStyle w:val="TableParagraph"/>
              <w:ind w:left="106" w:right="219"/>
              <w:rPr>
                <w:szCs w:val="20"/>
              </w:rPr>
            </w:pPr>
            <w:r w:rsidRPr="001F68A7">
              <w:rPr>
                <w:szCs w:val="20"/>
              </w:rPr>
              <w:t>A designation of whether the common disposition code is the primary disposition code for the incident. Note that, multiple primary codes are allowed, but some systems</w:t>
            </w:r>
          </w:p>
          <w:p w14:paraId="4298A250" w14:textId="77777777" w:rsidR="00DA4F91" w:rsidRPr="001F68A7" w:rsidRDefault="00DA4F91" w:rsidP="00DA4F91">
            <w:pPr>
              <w:pStyle w:val="TableParagraph"/>
              <w:ind w:left="106" w:right="79"/>
              <w:rPr>
                <w:szCs w:val="20"/>
              </w:rPr>
            </w:pPr>
            <w:r w:rsidRPr="001F68A7">
              <w:rPr>
                <w:szCs w:val="20"/>
              </w:rPr>
              <w:t>may not be able handle more than one primary common disposition code. It is possible that no codes are marked as primary. The value is</w:t>
            </w:r>
          </w:p>
          <w:p w14:paraId="7497A5A9" w14:textId="77777777" w:rsidR="00DA4F91" w:rsidRPr="001F68A7" w:rsidRDefault="00DA4F91" w:rsidP="00DA4F91">
            <w:pPr>
              <w:pStyle w:val="TableParagraph"/>
              <w:spacing w:line="264" w:lineRule="exact"/>
              <w:ind w:left="106"/>
              <w:rPr>
                <w:szCs w:val="20"/>
              </w:rPr>
            </w:pPr>
            <w:r w:rsidRPr="001F68A7">
              <w:rPr>
                <w:szCs w:val="20"/>
              </w:rPr>
              <w:t>Boolean, where True is a primary disposition code.</w:t>
            </w:r>
          </w:p>
        </w:tc>
      </w:tr>
      <w:tr w:rsidR="00DA4F91" w:rsidRPr="001F68A7" w14:paraId="267BA83F" w14:textId="77777777" w:rsidTr="00DA4F91">
        <w:trPr>
          <w:cantSplit/>
          <w:trHeight w:val="1382"/>
        </w:trPr>
        <w:tc>
          <w:tcPr>
            <w:tcW w:w="3625" w:type="dxa"/>
          </w:tcPr>
          <w:p w14:paraId="6DEAF9C2" w14:textId="03684B58" w:rsidR="00DA4F91" w:rsidRPr="001F68A7" w:rsidRDefault="00B6409F" w:rsidP="00DA4F91">
            <w:pPr>
              <w:pStyle w:val="TableParagraph"/>
              <w:spacing w:line="270" w:lineRule="exact"/>
              <w:ind w:left="108"/>
              <w:rPr>
                <w:szCs w:val="20"/>
              </w:rPr>
            </w:pPr>
            <w:proofErr w:type="spellStart"/>
            <w:r>
              <w:rPr>
                <w:szCs w:val="20"/>
              </w:rPr>
              <w:t>d</w:t>
            </w:r>
            <w:r w:rsidR="00DA4F91" w:rsidRPr="001F68A7">
              <w:rPr>
                <w:szCs w:val="20"/>
              </w:rPr>
              <w:t>ispositionCategoryText</w:t>
            </w:r>
            <w:proofErr w:type="spellEnd"/>
          </w:p>
          <w:p w14:paraId="52B13CDA" w14:textId="77777777" w:rsidR="00DA4F91" w:rsidRPr="001F68A7" w:rsidRDefault="00DA4F91" w:rsidP="00B6409F">
            <w:pPr>
              <w:pStyle w:val="TableParagraph"/>
              <w:ind w:left="0" w:right="244"/>
              <w:rPr>
                <w:szCs w:val="20"/>
              </w:rPr>
            </w:pPr>
          </w:p>
        </w:tc>
        <w:tc>
          <w:tcPr>
            <w:tcW w:w="1519" w:type="dxa"/>
          </w:tcPr>
          <w:p w14:paraId="39FA8AEF" w14:textId="77777777" w:rsidR="00DA4F91" w:rsidRPr="001F68A7" w:rsidRDefault="00DA4F91" w:rsidP="00DA4F91">
            <w:pPr>
              <w:pStyle w:val="TableParagraph"/>
              <w:spacing w:line="270" w:lineRule="exact"/>
              <w:ind w:left="105" w:right="99"/>
              <w:jc w:val="center"/>
              <w:rPr>
                <w:szCs w:val="20"/>
              </w:rPr>
            </w:pPr>
            <w:r w:rsidRPr="001F68A7">
              <w:rPr>
                <w:szCs w:val="20"/>
              </w:rPr>
              <w:t>Optional</w:t>
            </w:r>
          </w:p>
        </w:tc>
        <w:tc>
          <w:tcPr>
            <w:tcW w:w="771" w:type="dxa"/>
          </w:tcPr>
          <w:p w14:paraId="5BB0CE4F" w14:textId="77777777" w:rsidR="00DA4F91" w:rsidRPr="001F68A7" w:rsidRDefault="00DA4F91" w:rsidP="00DA4F91">
            <w:pPr>
              <w:pStyle w:val="TableParagraph"/>
              <w:spacing w:line="270" w:lineRule="exact"/>
              <w:ind w:left="3"/>
              <w:jc w:val="center"/>
              <w:rPr>
                <w:szCs w:val="20"/>
              </w:rPr>
            </w:pPr>
            <w:r w:rsidRPr="001F68A7">
              <w:rPr>
                <w:szCs w:val="20"/>
              </w:rPr>
              <w:t>0</w:t>
            </w:r>
          </w:p>
        </w:tc>
        <w:tc>
          <w:tcPr>
            <w:tcW w:w="720" w:type="dxa"/>
          </w:tcPr>
          <w:p w14:paraId="28E7A496" w14:textId="77777777" w:rsidR="00DA4F91" w:rsidRPr="001F68A7" w:rsidRDefault="00DA4F91" w:rsidP="00DA4F91">
            <w:pPr>
              <w:pStyle w:val="TableParagraph"/>
              <w:spacing w:line="270" w:lineRule="exact"/>
              <w:ind w:left="12"/>
              <w:jc w:val="center"/>
              <w:rPr>
                <w:szCs w:val="20"/>
              </w:rPr>
            </w:pPr>
            <w:r w:rsidRPr="001F68A7">
              <w:rPr>
                <w:szCs w:val="20"/>
              </w:rPr>
              <w:t>1</w:t>
            </w:r>
          </w:p>
        </w:tc>
        <w:tc>
          <w:tcPr>
            <w:tcW w:w="6350" w:type="dxa"/>
          </w:tcPr>
          <w:p w14:paraId="0A164D9C" w14:textId="77777777" w:rsidR="00DA4F91" w:rsidRPr="001F68A7" w:rsidRDefault="00DA4F91" w:rsidP="00DA4F91">
            <w:pPr>
              <w:pStyle w:val="TableParagraph"/>
              <w:ind w:left="106"/>
              <w:rPr>
                <w:szCs w:val="20"/>
              </w:rPr>
            </w:pPr>
            <w:r w:rsidRPr="001F68A7">
              <w:rPr>
                <w:szCs w:val="20"/>
              </w:rPr>
              <w:t>An agency specific, alphanumeric code that indicates how the incident was closed. The Common Disposition Code, referenced above, should be mapped to the closest value of this</w:t>
            </w:r>
          </w:p>
          <w:p w14:paraId="14AC0655" w14:textId="77777777" w:rsidR="00DA4F91" w:rsidRPr="001F68A7" w:rsidRDefault="00DA4F91" w:rsidP="00DA4F91">
            <w:pPr>
              <w:pStyle w:val="TableParagraph"/>
              <w:spacing w:line="264" w:lineRule="exact"/>
              <w:ind w:left="106"/>
              <w:rPr>
                <w:szCs w:val="20"/>
              </w:rPr>
            </w:pPr>
            <w:r w:rsidRPr="001F68A7">
              <w:rPr>
                <w:szCs w:val="20"/>
              </w:rPr>
              <w:t>data element.</w:t>
            </w:r>
          </w:p>
        </w:tc>
      </w:tr>
      <w:tr w:rsidR="00DA4F91" w:rsidRPr="001F68A7" w14:paraId="33C501F0" w14:textId="77777777" w:rsidTr="00DA4F91">
        <w:trPr>
          <w:cantSplit/>
          <w:trHeight w:val="2484"/>
        </w:trPr>
        <w:tc>
          <w:tcPr>
            <w:tcW w:w="3625" w:type="dxa"/>
          </w:tcPr>
          <w:p w14:paraId="48B801B2" w14:textId="6E2E2D6D" w:rsidR="00DA4F91" w:rsidRPr="001F68A7" w:rsidRDefault="00B6409F" w:rsidP="00DA4F91">
            <w:pPr>
              <w:pStyle w:val="TableParagraph"/>
              <w:ind w:right="311"/>
              <w:rPr>
                <w:szCs w:val="20"/>
              </w:rPr>
            </w:pPr>
            <w:proofErr w:type="spellStart"/>
            <w:r>
              <w:rPr>
                <w:szCs w:val="20"/>
              </w:rPr>
              <w:t>d</w:t>
            </w:r>
            <w:r w:rsidR="00DA4F91" w:rsidRPr="001F68A7">
              <w:rPr>
                <w:szCs w:val="20"/>
              </w:rPr>
              <w:t>ispositionDescriptionText</w:t>
            </w:r>
            <w:proofErr w:type="spellEnd"/>
          </w:p>
        </w:tc>
        <w:tc>
          <w:tcPr>
            <w:tcW w:w="1519" w:type="dxa"/>
          </w:tcPr>
          <w:p w14:paraId="23284117" w14:textId="77777777" w:rsidR="00DA4F91" w:rsidRPr="001F68A7" w:rsidRDefault="00DA4F91" w:rsidP="00DA4F91">
            <w:pPr>
              <w:pStyle w:val="TableParagraph"/>
              <w:ind w:right="101"/>
              <w:rPr>
                <w:szCs w:val="20"/>
              </w:rPr>
            </w:pPr>
            <w:bookmarkStart w:id="35" w:name="_Hlk17529650"/>
            <w:r w:rsidRPr="001F68A7">
              <w:rPr>
                <w:szCs w:val="20"/>
              </w:rPr>
              <w:t xml:space="preserve">Conditional: If Disposition Code </w:t>
            </w:r>
            <w:r w:rsidRPr="001F68A7">
              <w:rPr>
                <w:spacing w:val="-3"/>
                <w:szCs w:val="20"/>
              </w:rPr>
              <w:t xml:space="preserve">Type </w:t>
            </w:r>
            <w:r w:rsidRPr="001F68A7">
              <w:rPr>
                <w:szCs w:val="20"/>
              </w:rPr>
              <w:t>is present, this element is required; Optional</w:t>
            </w:r>
          </w:p>
          <w:p w14:paraId="5A55E3E0" w14:textId="77777777" w:rsidR="00DA4F91" w:rsidRPr="001F68A7" w:rsidRDefault="00DA4F91" w:rsidP="00DA4F91">
            <w:pPr>
              <w:pStyle w:val="TableParagraph"/>
              <w:spacing w:line="264" w:lineRule="exact"/>
              <w:rPr>
                <w:szCs w:val="20"/>
              </w:rPr>
            </w:pPr>
            <w:r w:rsidRPr="001F68A7">
              <w:rPr>
                <w:szCs w:val="20"/>
              </w:rPr>
              <w:t>otherwise.</w:t>
            </w:r>
          </w:p>
        </w:tc>
        <w:tc>
          <w:tcPr>
            <w:tcW w:w="771" w:type="dxa"/>
          </w:tcPr>
          <w:p w14:paraId="2C13DE05" w14:textId="77777777" w:rsidR="00DA4F91" w:rsidRPr="001F68A7" w:rsidRDefault="00DA4F91" w:rsidP="00DA4F91">
            <w:pPr>
              <w:pStyle w:val="TableParagraph"/>
              <w:spacing w:line="268" w:lineRule="exact"/>
              <w:ind w:left="3"/>
              <w:jc w:val="center"/>
              <w:rPr>
                <w:szCs w:val="20"/>
              </w:rPr>
            </w:pPr>
            <w:r w:rsidRPr="001F68A7">
              <w:rPr>
                <w:szCs w:val="20"/>
              </w:rPr>
              <w:t>0</w:t>
            </w:r>
          </w:p>
        </w:tc>
        <w:tc>
          <w:tcPr>
            <w:tcW w:w="720" w:type="dxa"/>
          </w:tcPr>
          <w:p w14:paraId="113930E6" w14:textId="77777777" w:rsidR="00DA4F91" w:rsidRPr="001F68A7" w:rsidRDefault="00DA4F91" w:rsidP="00DA4F91">
            <w:pPr>
              <w:pStyle w:val="TableParagraph"/>
              <w:spacing w:line="268" w:lineRule="exact"/>
              <w:ind w:left="12"/>
              <w:jc w:val="center"/>
              <w:rPr>
                <w:szCs w:val="20"/>
              </w:rPr>
            </w:pPr>
            <w:r w:rsidRPr="001F68A7">
              <w:rPr>
                <w:szCs w:val="20"/>
              </w:rPr>
              <w:t>1</w:t>
            </w:r>
          </w:p>
        </w:tc>
        <w:tc>
          <w:tcPr>
            <w:tcW w:w="6350" w:type="dxa"/>
          </w:tcPr>
          <w:p w14:paraId="09EF1353" w14:textId="77777777" w:rsidR="00DA4F91" w:rsidRPr="001F68A7" w:rsidRDefault="00DA4F91" w:rsidP="00DA4F91">
            <w:pPr>
              <w:pStyle w:val="TableParagraph"/>
              <w:ind w:left="106" w:right="493"/>
              <w:rPr>
                <w:szCs w:val="20"/>
              </w:rPr>
            </w:pPr>
            <w:r w:rsidRPr="001F68A7">
              <w:rPr>
                <w:szCs w:val="20"/>
              </w:rPr>
              <w:t>Descriptive text describing the Disposition Code Internal. Disposition codes may be agency specific and this field explains the meaning of the internal disposition code.</w:t>
            </w:r>
          </w:p>
        </w:tc>
      </w:tr>
      <w:tr w:rsidR="00BD4445" w:rsidRPr="001F68A7" w14:paraId="67498243" w14:textId="77777777" w:rsidTr="006C5000">
        <w:trPr>
          <w:cantSplit/>
          <w:trHeight w:val="698"/>
        </w:trPr>
        <w:tc>
          <w:tcPr>
            <w:tcW w:w="3625" w:type="dxa"/>
          </w:tcPr>
          <w:p w14:paraId="5745502A" w14:textId="79F796B8" w:rsidR="00BD4445" w:rsidRPr="001F68A7" w:rsidRDefault="00B6409F" w:rsidP="00BD4445">
            <w:pPr>
              <w:pStyle w:val="TableParagraph"/>
              <w:ind w:right="311"/>
              <w:rPr>
                <w:szCs w:val="20"/>
              </w:rPr>
            </w:pPr>
            <w:proofErr w:type="spellStart"/>
            <w:r>
              <w:rPr>
                <w:szCs w:val="20"/>
              </w:rPr>
              <w:t>n</w:t>
            </w:r>
            <w:r w:rsidR="00BD4445" w:rsidRPr="001F68A7">
              <w:rPr>
                <w:szCs w:val="20"/>
              </w:rPr>
              <w:t>otes</w:t>
            </w:r>
            <w:r w:rsidR="00BD4445" w:rsidRPr="003D6594">
              <w:rPr>
                <w:szCs w:val="20"/>
              </w:rPr>
              <w:t>Reference</w:t>
            </w:r>
            <w:proofErr w:type="spellEnd"/>
          </w:p>
        </w:tc>
        <w:tc>
          <w:tcPr>
            <w:tcW w:w="1519" w:type="dxa"/>
          </w:tcPr>
          <w:p w14:paraId="192134BA" w14:textId="5280100F" w:rsidR="00BD4445" w:rsidRPr="001F68A7" w:rsidRDefault="00BD4445" w:rsidP="00BD4445">
            <w:pPr>
              <w:pStyle w:val="TableParagraph"/>
              <w:ind w:right="101"/>
              <w:rPr>
                <w:szCs w:val="20"/>
              </w:rPr>
            </w:pPr>
            <w:r w:rsidRPr="001F68A7">
              <w:rPr>
                <w:szCs w:val="20"/>
              </w:rPr>
              <w:t>Optional</w:t>
            </w:r>
          </w:p>
        </w:tc>
        <w:tc>
          <w:tcPr>
            <w:tcW w:w="771" w:type="dxa"/>
          </w:tcPr>
          <w:p w14:paraId="29F07267" w14:textId="15F4F461" w:rsidR="00BD4445" w:rsidRPr="001F68A7" w:rsidRDefault="00BD4445" w:rsidP="00BD4445">
            <w:pPr>
              <w:pStyle w:val="TableParagraph"/>
              <w:spacing w:line="268" w:lineRule="exact"/>
              <w:ind w:left="3"/>
              <w:jc w:val="center"/>
              <w:rPr>
                <w:szCs w:val="20"/>
              </w:rPr>
            </w:pPr>
            <w:r w:rsidRPr="001F68A7">
              <w:rPr>
                <w:szCs w:val="20"/>
              </w:rPr>
              <w:t>0</w:t>
            </w:r>
          </w:p>
        </w:tc>
        <w:tc>
          <w:tcPr>
            <w:tcW w:w="720" w:type="dxa"/>
          </w:tcPr>
          <w:p w14:paraId="0861A10E" w14:textId="714FFA69" w:rsidR="00BD4445" w:rsidRPr="001F68A7" w:rsidRDefault="00BD4445" w:rsidP="00BD4445">
            <w:pPr>
              <w:pStyle w:val="TableParagraph"/>
              <w:spacing w:line="268" w:lineRule="exact"/>
              <w:ind w:left="12"/>
              <w:jc w:val="center"/>
              <w:rPr>
                <w:szCs w:val="20"/>
              </w:rPr>
            </w:pPr>
            <w:r w:rsidRPr="001F68A7">
              <w:rPr>
                <w:szCs w:val="20"/>
              </w:rPr>
              <w:t>*</w:t>
            </w:r>
          </w:p>
        </w:tc>
        <w:tc>
          <w:tcPr>
            <w:tcW w:w="6350" w:type="dxa"/>
          </w:tcPr>
          <w:p w14:paraId="246C3C14" w14:textId="79651825" w:rsidR="00BD4445" w:rsidRPr="001F68A7" w:rsidRDefault="00BD4445" w:rsidP="00BD4445">
            <w:pPr>
              <w:pStyle w:val="TableParagraph"/>
              <w:ind w:left="106" w:right="493"/>
              <w:rPr>
                <w:szCs w:val="20"/>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disposition code</w:t>
            </w:r>
            <w:r w:rsidRPr="001F68A7">
              <w:rPr>
                <w:szCs w:val="20"/>
              </w:rPr>
              <w:t>.</w:t>
            </w:r>
          </w:p>
        </w:tc>
      </w:tr>
      <w:bookmarkEnd w:id="35"/>
    </w:tbl>
    <w:p w14:paraId="5EF1D00D" w14:textId="77777777" w:rsidR="00782121" w:rsidRPr="001F68A7" w:rsidRDefault="00782121" w:rsidP="00782121">
      <w:pPr>
        <w:spacing w:line="256" w:lineRule="exact"/>
        <w:sectPr w:rsidR="00782121" w:rsidRPr="001F68A7">
          <w:pgSz w:w="15840" w:h="12240" w:orient="landscape"/>
          <w:pgMar w:top="1940" w:right="980" w:bottom="500" w:left="980" w:header="722" w:footer="319" w:gutter="0"/>
          <w:cols w:space="720"/>
        </w:sectPr>
      </w:pPr>
    </w:p>
    <w:p w14:paraId="7DC76088" w14:textId="77777777" w:rsidR="00782121" w:rsidRDefault="00782121" w:rsidP="002A1C4D">
      <w:pPr>
        <w:pStyle w:val="Heading2"/>
        <w:ind w:left="666"/>
      </w:pPr>
      <w:bookmarkStart w:id="36" w:name="_TOC_250020"/>
      <w:bookmarkStart w:id="37" w:name="_Toc54356153"/>
      <w:r>
        <w:lastRenderedPageBreak/>
        <w:t>Notes Data</w:t>
      </w:r>
      <w:r>
        <w:rPr>
          <w:spacing w:val="1"/>
        </w:rPr>
        <w:t xml:space="preserve"> </w:t>
      </w:r>
      <w:bookmarkEnd w:id="36"/>
      <w:r>
        <w:t>Component</w:t>
      </w:r>
      <w:bookmarkEnd w:id="37"/>
    </w:p>
    <w:p w14:paraId="64CF2B21" w14:textId="77777777" w:rsidR="00782121" w:rsidRDefault="00782121" w:rsidP="00782121">
      <w:pPr>
        <w:tabs>
          <w:tab w:val="left" w:pos="3251"/>
        </w:tabs>
        <w:spacing w:line="276" w:lineRule="auto"/>
        <w:ind w:left="676"/>
      </w:pPr>
      <w:r>
        <w:rPr>
          <w:b/>
        </w:rPr>
        <w:t>Data</w:t>
      </w:r>
      <w:r>
        <w:rPr>
          <w:b/>
          <w:spacing w:val="-2"/>
        </w:rPr>
        <w:t xml:space="preserve"> </w:t>
      </w:r>
      <w:r>
        <w:rPr>
          <w:b/>
        </w:rPr>
        <w:t>Component</w:t>
      </w:r>
      <w:r>
        <w:rPr>
          <w:b/>
          <w:spacing w:val="-2"/>
        </w:rPr>
        <w:t xml:space="preserve"> </w:t>
      </w:r>
      <w:r>
        <w:rPr>
          <w:b/>
        </w:rPr>
        <w:t>Use</w:t>
      </w:r>
      <w:r>
        <w:t>: Optional Component</w:t>
      </w:r>
    </w:p>
    <w:p w14:paraId="7AB67637" w14:textId="77777777" w:rsidR="00782121" w:rsidRDefault="00782121" w:rsidP="00782121">
      <w:pPr>
        <w:tabs>
          <w:tab w:val="left" w:pos="3251"/>
        </w:tabs>
        <w:spacing w:line="276" w:lineRule="auto"/>
        <w:ind w:left="676" w:right="9508"/>
      </w:pPr>
      <w:r>
        <w:rPr>
          <w:b/>
        </w:rPr>
        <w:t xml:space="preserve">Minimum: </w:t>
      </w:r>
      <w:r>
        <w:t xml:space="preserve">0 </w:t>
      </w:r>
    </w:p>
    <w:p w14:paraId="44E20508" w14:textId="77777777" w:rsidR="00782121" w:rsidRDefault="00782121" w:rsidP="00782121">
      <w:pPr>
        <w:tabs>
          <w:tab w:val="left" w:pos="3251"/>
        </w:tabs>
        <w:spacing w:line="276" w:lineRule="auto"/>
        <w:ind w:left="676" w:right="9508"/>
      </w:pPr>
      <w:r>
        <w:rPr>
          <w:b/>
        </w:rPr>
        <w:t xml:space="preserve">Maximum: </w:t>
      </w:r>
      <w:r>
        <w:rPr>
          <w:spacing w:val="-3"/>
        </w:rPr>
        <w:t>*</w:t>
      </w:r>
    </w:p>
    <w:p w14:paraId="2DE7D0DC" w14:textId="77777777" w:rsidR="00782121" w:rsidRDefault="00782121" w:rsidP="00782121">
      <w:pPr>
        <w:pStyle w:val="BodyText"/>
        <w:tabs>
          <w:tab w:val="left" w:pos="3251"/>
        </w:tabs>
        <w:spacing w:line="276" w:lineRule="auto"/>
        <w:ind w:left="676"/>
      </w:pPr>
      <w:r>
        <w:rPr>
          <w:b/>
        </w:rPr>
        <w:t xml:space="preserve">Child Of: </w:t>
      </w:r>
      <w:r>
        <w:t>EIDO Header, Additional Data Associated with a Location, and Location</w:t>
      </w:r>
      <w:r>
        <w:rPr>
          <w:spacing w:val="3"/>
        </w:rPr>
        <w:t xml:space="preserve"> </w:t>
      </w:r>
      <w:r>
        <w:t>Information</w:t>
      </w:r>
    </w:p>
    <w:p w14:paraId="3144504E" w14:textId="77777777" w:rsidR="00782121" w:rsidRDefault="00782121" w:rsidP="00782121">
      <w:pPr>
        <w:pStyle w:val="BodyText"/>
        <w:spacing w:before="120" w:line="276" w:lineRule="auto"/>
        <w:ind w:left="676"/>
      </w:pPr>
      <w:r>
        <w:rPr>
          <w:b/>
        </w:rPr>
        <w:t xml:space="preserve">Description: </w:t>
      </w:r>
      <w:r>
        <w:t>This Data Component is typically populated by emergency service agents and responders and occasionally by automated devices. There may be multiple notes from the same agent and there may be notes from multiple agents and agencies.</w:t>
      </w:r>
    </w:p>
    <w:p w14:paraId="24C985A6" w14:textId="77777777" w:rsidR="00782121" w:rsidRDefault="00782121" w:rsidP="00782121">
      <w:pPr>
        <w:pStyle w:val="BodyText"/>
        <w:spacing w:before="120"/>
        <w:ind w:left="676"/>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5"/>
        <w:gridCol w:w="1519"/>
        <w:gridCol w:w="771"/>
        <w:gridCol w:w="720"/>
        <w:gridCol w:w="6350"/>
      </w:tblGrid>
      <w:tr w:rsidR="00960DC7" w:rsidRPr="001F68A7" w14:paraId="41EECACB" w14:textId="77777777" w:rsidTr="00960DC7">
        <w:trPr>
          <w:cantSplit/>
          <w:trHeight w:val="576"/>
          <w:tblHeader/>
        </w:trPr>
        <w:tc>
          <w:tcPr>
            <w:tcW w:w="12895" w:type="dxa"/>
            <w:gridSpan w:val="5"/>
            <w:shd w:val="clear" w:color="auto" w:fill="D9D9D9" w:themeFill="background1" w:themeFillShade="D9"/>
            <w:vAlign w:val="center"/>
          </w:tcPr>
          <w:p w14:paraId="3653A507" w14:textId="57DF6C78" w:rsidR="00960DC7" w:rsidRPr="001F68A7" w:rsidRDefault="00960DC7" w:rsidP="00960DC7">
            <w:pPr>
              <w:pStyle w:val="TableParagraph"/>
              <w:spacing w:line="273" w:lineRule="exact"/>
              <w:ind w:left="106"/>
              <w:jc w:val="center"/>
              <w:rPr>
                <w:b/>
                <w:szCs w:val="20"/>
              </w:rPr>
            </w:pPr>
            <w:r>
              <w:rPr>
                <w:b/>
                <w:szCs w:val="20"/>
              </w:rPr>
              <w:t>Notes Data Component</w:t>
            </w:r>
          </w:p>
        </w:tc>
      </w:tr>
      <w:tr w:rsidR="00CE35A3" w:rsidRPr="001F68A7" w14:paraId="7BD2C9ED" w14:textId="77777777" w:rsidTr="00960DC7">
        <w:trPr>
          <w:cantSplit/>
          <w:trHeight w:val="1103"/>
          <w:tblHeader/>
        </w:trPr>
        <w:tc>
          <w:tcPr>
            <w:tcW w:w="3535" w:type="dxa"/>
            <w:shd w:val="clear" w:color="auto" w:fill="D9D9D9" w:themeFill="background1" w:themeFillShade="D9"/>
            <w:vAlign w:val="bottom"/>
          </w:tcPr>
          <w:p w14:paraId="1059B625" w14:textId="4155E111" w:rsidR="00CE35A3" w:rsidRPr="001F68A7" w:rsidRDefault="00CE35A3" w:rsidP="00960DC7">
            <w:pPr>
              <w:pStyle w:val="TableParagraph"/>
              <w:ind w:right="1064"/>
              <w:jc w:val="center"/>
              <w:rPr>
                <w:b/>
                <w:szCs w:val="20"/>
              </w:rPr>
            </w:pPr>
            <w:r w:rsidRPr="001F68A7">
              <w:rPr>
                <w:b/>
                <w:szCs w:val="20"/>
              </w:rPr>
              <w:t>JSON Name</w:t>
            </w:r>
          </w:p>
        </w:tc>
        <w:tc>
          <w:tcPr>
            <w:tcW w:w="1519" w:type="dxa"/>
            <w:shd w:val="clear" w:color="auto" w:fill="D9D9D9" w:themeFill="background1" w:themeFillShade="D9"/>
            <w:vAlign w:val="bottom"/>
          </w:tcPr>
          <w:p w14:paraId="267FD01A" w14:textId="77777777" w:rsidR="00CE35A3" w:rsidRPr="001F68A7" w:rsidRDefault="00CE35A3" w:rsidP="00960DC7">
            <w:pPr>
              <w:pStyle w:val="TableParagraph"/>
              <w:ind w:left="244" w:right="120" w:firstLine="4"/>
              <w:jc w:val="center"/>
              <w:rPr>
                <w:b/>
                <w:szCs w:val="20"/>
              </w:rPr>
            </w:pPr>
            <w:r w:rsidRPr="001F68A7">
              <w:rPr>
                <w:b/>
                <w:szCs w:val="20"/>
              </w:rPr>
              <w:t>Use (required, optional,</w:t>
            </w:r>
          </w:p>
          <w:p w14:paraId="105F4193" w14:textId="77777777" w:rsidR="00CE35A3" w:rsidRPr="001F68A7" w:rsidRDefault="00CE35A3" w:rsidP="00960DC7">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7FB073C4" w14:textId="77777777" w:rsidR="00CE35A3" w:rsidRPr="001F68A7" w:rsidRDefault="00CE35A3" w:rsidP="00960DC7">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10205E3A" w14:textId="77777777" w:rsidR="00CE35A3" w:rsidRPr="001F68A7" w:rsidRDefault="00CE35A3" w:rsidP="00960DC7">
            <w:pPr>
              <w:pStyle w:val="TableParagraph"/>
              <w:ind w:left="0" w:right="195"/>
              <w:jc w:val="center"/>
              <w:rPr>
                <w:b/>
                <w:szCs w:val="20"/>
              </w:rPr>
            </w:pPr>
            <w:r w:rsidRPr="001F68A7">
              <w:rPr>
                <w:b/>
                <w:szCs w:val="20"/>
              </w:rPr>
              <w:t>Max</w:t>
            </w:r>
          </w:p>
        </w:tc>
        <w:tc>
          <w:tcPr>
            <w:tcW w:w="6350" w:type="dxa"/>
            <w:shd w:val="clear" w:color="auto" w:fill="D9D9D9" w:themeFill="background1" w:themeFillShade="D9"/>
            <w:vAlign w:val="bottom"/>
          </w:tcPr>
          <w:p w14:paraId="15BC81F8" w14:textId="77777777" w:rsidR="00CE35A3" w:rsidRPr="001F68A7" w:rsidRDefault="00CE35A3" w:rsidP="00960DC7">
            <w:pPr>
              <w:pStyle w:val="TableParagraph"/>
              <w:spacing w:line="273" w:lineRule="exact"/>
              <w:ind w:left="106"/>
              <w:jc w:val="center"/>
              <w:rPr>
                <w:b/>
                <w:szCs w:val="20"/>
              </w:rPr>
            </w:pPr>
            <w:r w:rsidRPr="001F68A7">
              <w:rPr>
                <w:b/>
                <w:szCs w:val="20"/>
              </w:rPr>
              <w:t>Description</w:t>
            </w:r>
          </w:p>
        </w:tc>
      </w:tr>
      <w:tr w:rsidR="00CE35A3" w:rsidRPr="001F68A7" w14:paraId="3F0A389E" w14:textId="77777777" w:rsidTr="0042258A">
        <w:trPr>
          <w:trHeight w:val="1884"/>
        </w:trPr>
        <w:tc>
          <w:tcPr>
            <w:tcW w:w="3535" w:type="dxa"/>
          </w:tcPr>
          <w:p w14:paraId="0181F8AB" w14:textId="74F79428" w:rsidR="00CE35A3" w:rsidRPr="001F68A7" w:rsidRDefault="00B6409F" w:rsidP="00CE35A3">
            <w:pPr>
              <w:pStyle w:val="TableParagraph"/>
              <w:spacing w:line="270" w:lineRule="exact"/>
              <w:rPr>
                <w:szCs w:val="20"/>
              </w:rPr>
            </w:pPr>
            <w:proofErr w:type="spellStart"/>
            <w:r>
              <w:rPr>
                <w:szCs w:val="20"/>
              </w:rPr>
              <w:t>n</w:t>
            </w:r>
            <w:r w:rsidR="00CE35A3" w:rsidRPr="001F68A7">
              <w:rPr>
                <w:szCs w:val="20"/>
              </w:rPr>
              <w:t>otesActionComments</w:t>
            </w:r>
            <w:proofErr w:type="spellEnd"/>
          </w:p>
        </w:tc>
        <w:tc>
          <w:tcPr>
            <w:tcW w:w="1519" w:type="dxa"/>
          </w:tcPr>
          <w:p w14:paraId="1D64A35F" w14:textId="77777777" w:rsidR="00CE35A3" w:rsidRPr="001F68A7" w:rsidRDefault="00CE35A3" w:rsidP="00CE35A3">
            <w:pPr>
              <w:pStyle w:val="TableParagraph"/>
              <w:spacing w:line="270" w:lineRule="exact"/>
              <w:ind w:left="104" w:right="103"/>
              <w:jc w:val="center"/>
              <w:rPr>
                <w:szCs w:val="20"/>
              </w:rPr>
            </w:pPr>
            <w:r w:rsidRPr="001F68A7">
              <w:rPr>
                <w:szCs w:val="20"/>
              </w:rPr>
              <w:t>Required</w:t>
            </w:r>
          </w:p>
        </w:tc>
        <w:tc>
          <w:tcPr>
            <w:tcW w:w="771" w:type="dxa"/>
          </w:tcPr>
          <w:p w14:paraId="38DC384C" w14:textId="77777777" w:rsidR="00CE35A3" w:rsidRPr="001F68A7" w:rsidRDefault="00CE35A3" w:rsidP="00CE35A3">
            <w:pPr>
              <w:pStyle w:val="TableParagraph"/>
              <w:spacing w:line="270" w:lineRule="exact"/>
              <w:ind w:left="3"/>
              <w:jc w:val="center"/>
              <w:rPr>
                <w:szCs w:val="20"/>
              </w:rPr>
            </w:pPr>
            <w:r w:rsidRPr="001F68A7">
              <w:rPr>
                <w:szCs w:val="20"/>
              </w:rPr>
              <w:t>1</w:t>
            </w:r>
          </w:p>
        </w:tc>
        <w:tc>
          <w:tcPr>
            <w:tcW w:w="720" w:type="dxa"/>
          </w:tcPr>
          <w:p w14:paraId="73688BB4" w14:textId="77777777" w:rsidR="00CE35A3" w:rsidRPr="001F68A7" w:rsidRDefault="00CE35A3" w:rsidP="00CE35A3">
            <w:pPr>
              <w:pStyle w:val="TableParagraph"/>
              <w:spacing w:line="270" w:lineRule="exact"/>
              <w:ind w:left="12"/>
              <w:jc w:val="center"/>
              <w:rPr>
                <w:szCs w:val="20"/>
              </w:rPr>
            </w:pPr>
            <w:r w:rsidRPr="001F68A7">
              <w:rPr>
                <w:szCs w:val="20"/>
              </w:rPr>
              <w:t>1</w:t>
            </w:r>
          </w:p>
        </w:tc>
        <w:tc>
          <w:tcPr>
            <w:tcW w:w="6350" w:type="dxa"/>
          </w:tcPr>
          <w:p w14:paraId="69530561" w14:textId="77777777" w:rsidR="00CE35A3" w:rsidRPr="001F68A7" w:rsidRDefault="00CE35A3" w:rsidP="00CE35A3">
            <w:pPr>
              <w:pStyle w:val="TableParagraph"/>
              <w:ind w:left="106" w:right="153"/>
              <w:rPr>
                <w:szCs w:val="20"/>
              </w:rPr>
            </w:pPr>
            <w:r w:rsidRPr="001F68A7">
              <w:rPr>
                <w:szCs w:val="20"/>
              </w:rPr>
              <w:t>Notes created by an agent entered in HTML fragments, as supported by NIEM, and shall be limited to 16 MB. HTML is used to allow multimedia data to be contained in the notes. Security issues may arise from embedding scripts, images, and other references including JavaScript in notes and the receiving system may ignore or filter out such embedded</w:t>
            </w:r>
          </w:p>
          <w:p w14:paraId="3102447D" w14:textId="77777777" w:rsidR="00CE35A3" w:rsidRPr="001F68A7" w:rsidRDefault="00CE35A3" w:rsidP="00CE35A3">
            <w:pPr>
              <w:pStyle w:val="TableParagraph"/>
              <w:spacing w:line="264" w:lineRule="exact"/>
              <w:ind w:left="106"/>
              <w:rPr>
                <w:szCs w:val="20"/>
              </w:rPr>
            </w:pPr>
            <w:r w:rsidRPr="001F68A7">
              <w:rPr>
                <w:szCs w:val="20"/>
              </w:rPr>
              <w:t>information.</w:t>
            </w:r>
          </w:p>
        </w:tc>
      </w:tr>
      <w:tr w:rsidR="00CE35A3" w:rsidRPr="001F68A7" w14:paraId="47B2817A" w14:textId="77777777" w:rsidTr="0042258A">
        <w:trPr>
          <w:trHeight w:val="1299"/>
        </w:trPr>
        <w:tc>
          <w:tcPr>
            <w:tcW w:w="3535" w:type="dxa"/>
          </w:tcPr>
          <w:p w14:paraId="537FDE83" w14:textId="4BA16C88" w:rsidR="00CE35A3" w:rsidRPr="001F68A7" w:rsidRDefault="00B6409F" w:rsidP="00CE35A3">
            <w:pPr>
              <w:pStyle w:val="TableParagraph"/>
              <w:spacing w:line="268" w:lineRule="exact"/>
              <w:rPr>
                <w:szCs w:val="20"/>
              </w:rPr>
            </w:pPr>
            <w:proofErr w:type="spellStart"/>
            <w:r>
              <w:rPr>
                <w:szCs w:val="20"/>
              </w:rPr>
              <w:t>a</w:t>
            </w:r>
            <w:r w:rsidR="00CE35A3" w:rsidRPr="001F68A7">
              <w:rPr>
                <w:szCs w:val="20"/>
              </w:rPr>
              <w:t>gent</w:t>
            </w:r>
            <w:r w:rsidR="005F3F72" w:rsidRPr="005F3F72">
              <w:rPr>
                <w:szCs w:val="20"/>
              </w:rPr>
              <w:t>Reference</w:t>
            </w:r>
            <w:proofErr w:type="spellEnd"/>
          </w:p>
        </w:tc>
        <w:tc>
          <w:tcPr>
            <w:tcW w:w="1519" w:type="dxa"/>
          </w:tcPr>
          <w:p w14:paraId="58018E8E" w14:textId="77777777" w:rsidR="00CE35A3" w:rsidRPr="001F68A7" w:rsidRDefault="00CE35A3" w:rsidP="00CE35A3">
            <w:pPr>
              <w:pStyle w:val="TableParagraph"/>
              <w:spacing w:line="268" w:lineRule="exact"/>
              <w:ind w:left="105" w:right="99"/>
              <w:jc w:val="center"/>
              <w:rPr>
                <w:szCs w:val="20"/>
              </w:rPr>
            </w:pPr>
            <w:r w:rsidRPr="001F68A7">
              <w:rPr>
                <w:szCs w:val="20"/>
              </w:rPr>
              <w:t>Optional</w:t>
            </w:r>
          </w:p>
        </w:tc>
        <w:tc>
          <w:tcPr>
            <w:tcW w:w="771" w:type="dxa"/>
          </w:tcPr>
          <w:p w14:paraId="4EC6D2FF" w14:textId="77777777" w:rsidR="00CE35A3" w:rsidRPr="001F68A7" w:rsidRDefault="00CE35A3" w:rsidP="00CE35A3">
            <w:pPr>
              <w:pStyle w:val="TableParagraph"/>
              <w:spacing w:line="268" w:lineRule="exact"/>
              <w:ind w:left="3"/>
              <w:jc w:val="center"/>
              <w:rPr>
                <w:szCs w:val="20"/>
              </w:rPr>
            </w:pPr>
            <w:r w:rsidRPr="001F68A7">
              <w:rPr>
                <w:szCs w:val="20"/>
              </w:rPr>
              <w:t>0</w:t>
            </w:r>
          </w:p>
        </w:tc>
        <w:tc>
          <w:tcPr>
            <w:tcW w:w="720" w:type="dxa"/>
          </w:tcPr>
          <w:p w14:paraId="3C9972AE" w14:textId="77777777" w:rsidR="00CE35A3" w:rsidRPr="001F68A7" w:rsidRDefault="00CE35A3" w:rsidP="00CE35A3">
            <w:pPr>
              <w:pStyle w:val="TableParagraph"/>
              <w:spacing w:line="268" w:lineRule="exact"/>
              <w:ind w:left="12"/>
              <w:jc w:val="center"/>
              <w:rPr>
                <w:szCs w:val="20"/>
              </w:rPr>
            </w:pPr>
            <w:r w:rsidRPr="001F68A7">
              <w:rPr>
                <w:szCs w:val="20"/>
              </w:rPr>
              <w:t>1</w:t>
            </w:r>
          </w:p>
        </w:tc>
        <w:tc>
          <w:tcPr>
            <w:tcW w:w="6350" w:type="dxa"/>
          </w:tcPr>
          <w:p w14:paraId="27E64359" w14:textId="4432453D" w:rsidR="00CE35A3" w:rsidRPr="001F68A7" w:rsidRDefault="005F3F72" w:rsidP="00CE35A3">
            <w:pPr>
              <w:pStyle w:val="TableParagraph"/>
              <w:ind w:left="106" w:right="219"/>
              <w:rPr>
                <w:szCs w:val="20"/>
              </w:rPr>
            </w:pPr>
            <w:r w:rsidRPr="005F3F72">
              <w:rPr>
                <w:szCs w:val="20"/>
              </w:rPr>
              <w:t>Reference to an Agen</w:t>
            </w:r>
            <w:r>
              <w:rPr>
                <w:szCs w:val="20"/>
              </w:rPr>
              <w:t>t</w:t>
            </w:r>
            <w:r w:rsidRPr="005F3F72">
              <w:rPr>
                <w:szCs w:val="20"/>
              </w:rPr>
              <w:t xml:space="preserve"> Data Component. </w:t>
            </w:r>
            <w:r w:rsidR="00CE35A3" w:rsidRPr="001F68A7">
              <w:rPr>
                <w:szCs w:val="20"/>
              </w:rPr>
              <w:t xml:space="preserve"> Identifies the agent and agency that entered the note contained in this data component. Defaults to the Agency Information included in the EIDO header, if this data component is not present.</w:t>
            </w:r>
          </w:p>
        </w:tc>
      </w:tr>
    </w:tbl>
    <w:p w14:paraId="79C8EFCD" w14:textId="77777777" w:rsidR="00782121" w:rsidRPr="001F68A7" w:rsidRDefault="00782121" w:rsidP="00782121">
      <w:pPr>
        <w:rPr>
          <w:sz w:val="18"/>
        </w:rPr>
        <w:sectPr w:rsidR="00782121" w:rsidRPr="001F68A7">
          <w:pgSz w:w="15840" w:h="12240" w:orient="landscape"/>
          <w:pgMar w:top="1940" w:right="980" w:bottom="500" w:left="980" w:header="722" w:footer="319" w:gutter="0"/>
          <w:cols w:space="720"/>
        </w:sectPr>
      </w:pPr>
    </w:p>
    <w:p w14:paraId="2CA481DC" w14:textId="77777777" w:rsidR="00782121" w:rsidRPr="001F68A7" w:rsidRDefault="00782121" w:rsidP="00782121">
      <w:pPr>
        <w:pStyle w:val="BodyText"/>
        <w:spacing w:before="8"/>
        <w:rPr>
          <w:sz w:val="8"/>
          <w:szCs w:val="22"/>
        </w:rPr>
      </w:pPr>
    </w:p>
    <w:p w14:paraId="3E16AE76" w14:textId="10D12B94" w:rsidR="00782121" w:rsidRDefault="00782121" w:rsidP="002A1C4D">
      <w:pPr>
        <w:pStyle w:val="Heading2"/>
        <w:ind w:left="666"/>
      </w:pPr>
      <w:bookmarkStart w:id="38" w:name="_bookmark8"/>
      <w:bookmarkStart w:id="39" w:name="_TOC_250019"/>
      <w:bookmarkStart w:id="40" w:name="_Toc54356154"/>
      <w:bookmarkEnd w:id="38"/>
      <w:r>
        <w:t>Person Data</w:t>
      </w:r>
      <w:r>
        <w:rPr>
          <w:spacing w:val="1"/>
        </w:rPr>
        <w:t xml:space="preserve"> </w:t>
      </w:r>
      <w:bookmarkEnd w:id="39"/>
      <w:r>
        <w:t>Component</w:t>
      </w:r>
      <w:bookmarkEnd w:id="40"/>
    </w:p>
    <w:p w14:paraId="072FC108" w14:textId="77777777" w:rsidR="00782121" w:rsidRDefault="00782121" w:rsidP="00782121">
      <w:pPr>
        <w:tabs>
          <w:tab w:val="left" w:pos="3251"/>
        </w:tabs>
        <w:spacing w:line="276" w:lineRule="auto"/>
        <w:ind w:left="676"/>
      </w:pPr>
      <w:r>
        <w:rPr>
          <w:b/>
        </w:rPr>
        <w:t>Data</w:t>
      </w:r>
      <w:r>
        <w:rPr>
          <w:b/>
          <w:spacing w:val="-2"/>
        </w:rPr>
        <w:t xml:space="preserve"> </w:t>
      </w:r>
      <w:r>
        <w:rPr>
          <w:b/>
        </w:rPr>
        <w:t>Component</w:t>
      </w:r>
      <w:r>
        <w:rPr>
          <w:b/>
          <w:spacing w:val="-2"/>
        </w:rPr>
        <w:t xml:space="preserve"> </w:t>
      </w:r>
      <w:r>
        <w:rPr>
          <w:b/>
        </w:rPr>
        <w:t>Use</w:t>
      </w:r>
      <w:r>
        <w:t>: Optional Component</w:t>
      </w:r>
    </w:p>
    <w:p w14:paraId="4E0D136B" w14:textId="77777777" w:rsidR="00782121" w:rsidRDefault="00782121" w:rsidP="002A1C4D">
      <w:pPr>
        <w:tabs>
          <w:tab w:val="left" w:pos="3251"/>
        </w:tabs>
        <w:spacing w:line="276" w:lineRule="auto"/>
        <w:ind w:left="676"/>
      </w:pPr>
      <w:r w:rsidRPr="001B2A07">
        <w:rPr>
          <w:b/>
        </w:rPr>
        <w:t xml:space="preserve">Minimum: </w:t>
      </w:r>
      <w:r>
        <w:rPr>
          <w:b/>
        </w:rPr>
        <w:t>1</w:t>
      </w:r>
    </w:p>
    <w:p w14:paraId="66AEBC98" w14:textId="77777777" w:rsidR="00782121" w:rsidRDefault="00782121" w:rsidP="00782121">
      <w:pPr>
        <w:tabs>
          <w:tab w:val="left" w:pos="3251"/>
        </w:tabs>
        <w:spacing w:line="276" w:lineRule="auto"/>
        <w:ind w:left="676"/>
      </w:pPr>
      <w:r>
        <w:rPr>
          <w:b/>
        </w:rPr>
        <w:t xml:space="preserve">Maximum: </w:t>
      </w:r>
      <w:r>
        <w:t>*</w:t>
      </w:r>
    </w:p>
    <w:p w14:paraId="5886136B" w14:textId="77777777" w:rsidR="00782121" w:rsidRDefault="00782121" w:rsidP="00782121">
      <w:pPr>
        <w:pStyle w:val="BodyText"/>
        <w:tabs>
          <w:tab w:val="left" w:pos="3251"/>
        </w:tabs>
        <w:spacing w:line="276" w:lineRule="auto"/>
        <w:ind w:left="676"/>
      </w:pPr>
      <w:r>
        <w:rPr>
          <w:b/>
        </w:rPr>
        <w:t xml:space="preserve">Child Of: </w:t>
      </w:r>
      <w:r>
        <w:t>Incident Information and Responder</w:t>
      </w:r>
      <w:r>
        <w:rPr>
          <w:spacing w:val="6"/>
        </w:rPr>
        <w:t xml:space="preserve"> </w:t>
      </w:r>
      <w:r>
        <w:t>Information</w:t>
      </w:r>
    </w:p>
    <w:p w14:paraId="2AA3E7E8" w14:textId="77777777" w:rsidR="00782121" w:rsidRDefault="00782121" w:rsidP="00782121">
      <w:pPr>
        <w:pStyle w:val="BodyText"/>
        <w:spacing w:before="120"/>
        <w:ind w:left="676"/>
      </w:pPr>
      <w:r>
        <w:rPr>
          <w:b/>
        </w:rPr>
        <w:t>Data Component Description</w:t>
      </w:r>
      <w:r>
        <w:rPr>
          <w:b/>
          <w:position w:val="6"/>
          <w:sz w:val="16"/>
        </w:rPr>
        <w:t>6</w:t>
      </w:r>
      <w:r>
        <w:rPr>
          <w:b/>
        </w:rPr>
        <w:t xml:space="preserve">: </w:t>
      </w:r>
      <w:r>
        <w:t>This Data Component is used to exchange information about people associated with an incident including: callers, suspects, victims, witnesses and other individuals involved in the incident. The information is provided by reporting parties and emergency responders. Responders can enter the information either directly through their mobile data computers or via their assigned dispatchers.</w:t>
      </w:r>
    </w:p>
    <w:p w14:paraId="6D0488AB" w14:textId="77777777" w:rsidR="00782121" w:rsidRDefault="00782121" w:rsidP="00782121">
      <w:pPr>
        <w:pStyle w:val="BodyText"/>
        <w:ind w:left="720"/>
        <w:rPr>
          <w:sz w:val="20"/>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1519"/>
        <w:gridCol w:w="771"/>
        <w:gridCol w:w="720"/>
        <w:gridCol w:w="6350"/>
      </w:tblGrid>
      <w:tr w:rsidR="003A3A67" w:rsidRPr="001F68A7" w14:paraId="2329CAF6" w14:textId="77777777" w:rsidTr="003A3A67">
        <w:trPr>
          <w:cantSplit/>
          <w:trHeight w:val="576"/>
          <w:tblHeader/>
        </w:trPr>
        <w:tc>
          <w:tcPr>
            <w:tcW w:w="12985" w:type="dxa"/>
            <w:gridSpan w:val="5"/>
            <w:shd w:val="clear" w:color="auto" w:fill="D9D9D9" w:themeFill="background1" w:themeFillShade="D9"/>
            <w:vAlign w:val="center"/>
          </w:tcPr>
          <w:p w14:paraId="1EB50FBF" w14:textId="0B3D3144" w:rsidR="003A3A67" w:rsidRPr="001F68A7" w:rsidRDefault="003A3A67" w:rsidP="003A3A67">
            <w:pPr>
              <w:pStyle w:val="TableParagraph"/>
              <w:spacing w:line="273" w:lineRule="exact"/>
              <w:ind w:left="106"/>
              <w:jc w:val="center"/>
              <w:rPr>
                <w:b/>
                <w:szCs w:val="20"/>
              </w:rPr>
            </w:pPr>
            <w:r>
              <w:rPr>
                <w:b/>
                <w:szCs w:val="20"/>
              </w:rPr>
              <w:t>Person Data Component</w:t>
            </w:r>
          </w:p>
        </w:tc>
      </w:tr>
      <w:tr w:rsidR="001A4558" w:rsidRPr="001F68A7" w14:paraId="5559A698" w14:textId="77777777" w:rsidTr="001A4558">
        <w:trPr>
          <w:cantSplit/>
          <w:trHeight w:val="1103"/>
          <w:tblHeader/>
        </w:trPr>
        <w:tc>
          <w:tcPr>
            <w:tcW w:w="3625" w:type="dxa"/>
            <w:shd w:val="clear" w:color="auto" w:fill="D9D9D9" w:themeFill="background1" w:themeFillShade="D9"/>
            <w:vAlign w:val="bottom"/>
          </w:tcPr>
          <w:p w14:paraId="51AFC400" w14:textId="7E2518F6" w:rsidR="001A4558" w:rsidRPr="001F68A7" w:rsidRDefault="001A4558" w:rsidP="00BD431C">
            <w:pPr>
              <w:pStyle w:val="TableParagraph"/>
              <w:ind w:right="1064"/>
              <w:jc w:val="center"/>
              <w:rPr>
                <w:b/>
                <w:szCs w:val="20"/>
              </w:rPr>
            </w:pPr>
            <w:r w:rsidRPr="001F68A7">
              <w:rPr>
                <w:b/>
                <w:szCs w:val="20"/>
              </w:rPr>
              <w:t>JSON Name</w:t>
            </w:r>
          </w:p>
        </w:tc>
        <w:tc>
          <w:tcPr>
            <w:tcW w:w="1519" w:type="dxa"/>
            <w:shd w:val="clear" w:color="auto" w:fill="D9D9D9" w:themeFill="background1" w:themeFillShade="D9"/>
            <w:vAlign w:val="bottom"/>
          </w:tcPr>
          <w:p w14:paraId="75C1F07B" w14:textId="77777777" w:rsidR="001A4558" w:rsidRPr="001F68A7" w:rsidRDefault="001A4558" w:rsidP="00BD431C">
            <w:pPr>
              <w:pStyle w:val="TableParagraph"/>
              <w:ind w:left="244" w:right="120" w:firstLine="4"/>
              <w:jc w:val="center"/>
              <w:rPr>
                <w:b/>
                <w:szCs w:val="20"/>
              </w:rPr>
            </w:pPr>
            <w:r w:rsidRPr="001F68A7">
              <w:rPr>
                <w:b/>
                <w:szCs w:val="20"/>
              </w:rPr>
              <w:t>Use (required, optional,</w:t>
            </w:r>
          </w:p>
          <w:p w14:paraId="2C33A601" w14:textId="77777777" w:rsidR="001A4558" w:rsidRPr="001F68A7" w:rsidRDefault="001A4558" w:rsidP="00BD431C">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0D8EE77C" w14:textId="77777777" w:rsidR="001A4558" w:rsidRPr="001F68A7" w:rsidRDefault="001A4558" w:rsidP="00BD431C">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2314D9D4" w14:textId="77777777" w:rsidR="001A4558" w:rsidRPr="001F68A7" w:rsidRDefault="001A4558" w:rsidP="00BD431C">
            <w:pPr>
              <w:pStyle w:val="TableParagraph"/>
              <w:ind w:left="0" w:right="195"/>
              <w:jc w:val="center"/>
              <w:rPr>
                <w:b/>
                <w:szCs w:val="20"/>
              </w:rPr>
            </w:pPr>
            <w:r w:rsidRPr="001F68A7">
              <w:rPr>
                <w:b/>
                <w:szCs w:val="20"/>
              </w:rPr>
              <w:t>Max</w:t>
            </w:r>
          </w:p>
        </w:tc>
        <w:tc>
          <w:tcPr>
            <w:tcW w:w="6350" w:type="dxa"/>
            <w:shd w:val="clear" w:color="auto" w:fill="D9D9D9" w:themeFill="background1" w:themeFillShade="D9"/>
            <w:vAlign w:val="bottom"/>
          </w:tcPr>
          <w:p w14:paraId="181E16B4" w14:textId="77777777" w:rsidR="001A4558" w:rsidRPr="001F68A7" w:rsidRDefault="001A4558" w:rsidP="00BD431C">
            <w:pPr>
              <w:pStyle w:val="TableParagraph"/>
              <w:spacing w:line="273" w:lineRule="exact"/>
              <w:ind w:left="106"/>
              <w:jc w:val="center"/>
              <w:rPr>
                <w:b/>
                <w:szCs w:val="20"/>
              </w:rPr>
            </w:pPr>
            <w:r w:rsidRPr="001F68A7">
              <w:rPr>
                <w:b/>
                <w:szCs w:val="20"/>
              </w:rPr>
              <w:t>Description</w:t>
            </w:r>
          </w:p>
        </w:tc>
      </w:tr>
      <w:tr w:rsidR="001A4558" w:rsidRPr="001F68A7" w14:paraId="238BD7DD" w14:textId="77777777" w:rsidTr="006D7718">
        <w:trPr>
          <w:cantSplit/>
          <w:trHeight w:val="1458"/>
        </w:trPr>
        <w:tc>
          <w:tcPr>
            <w:tcW w:w="3625" w:type="dxa"/>
          </w:tcPr>
          <w:p w14:paraId="7D662456" w14:textId="07C91909" w:rsidR="001A4558" w:rsidRPr="001F68A7" w:rsidRDefault="00B6409F" w:rsidP="00BD431C">
            <w:pPr>
              <w:pStyle w:val="TableParagraph"/>
              <w:spacing w:line="268" w:lineRule="exact"/>
              <w:rPr>
                <w:szCs w:val="20"/>
              </w:rPr>
            </w:pPr>
            <w:proofErr w:type="spellStart"/>
            <w:r>
              <w:rPr>
                <w:szCs w:val="20"/>
              </w:rPr>
              <w:t>p</w:t>
            </w:r>
            <w:r w:rsidR="001A4558" w:rsidRPr="001F68A7">
              <w:rPr>
                <w:szCs w:val="20"/>
              </w:rPr>
              <w:t>ersonIncidentRoleRegistryText</w:t>
            </w:r>
            <w:proofErr w:type="spellEnd"/>
          </w:p>
        </w:tc>
        <w:tc>
          <w:tcPr>
            <w:tcW w:w="1519" w:type="dxa"/>
          </w:tcPr>
          <w:p w14:paraId="50560769" w14:textId="77777777" w:rsidR="001A4558" w:rsidRPr="001F68A7" w:rsidRDefault="001A4558" w:rsidP="00BD431C">
            <w:pPr>
              <w:pStyle w:val="TableParagraph"/>
              <w:spacing w:line="268" w:lineRule="exact"/>
              <w:ind w:left="104" w:right="103"/>
              <w:jc w:val="center"/>
              <w:rPr>
                <w:szCs w:val="20"/>
              </w:rPr>
            </w:pPr>
            <w:r w:rsidRPr="001F68A7">
              <w:rPr>
                <w:szCs w:val="20"/>
              </w:rPr>
              <w:t>Required</w:t>
            </w:r>
          </w:p>
        </w:tc>
        <w:tc>
          <w:tcPr>
            <w:tcW w:w="771" w:type="dxa"/>
          </w:tcPr>
          <w:p w14:paraId="0F672662" w14:textId="77777777" w:rsidR="001A4558" w:rsidRPr="001F68A7" w:rsidRDefault="001A4558" w:rsidP="00BD431C">
            <w:pPr>
              <w:pStyle w:val="TableParagraph"/>
              <w:spacing w:line="268" w:lineRule="exact"/>
              <w:ind w:left="3"/>
              <w:jc w:val="center"/>
              <w:rPr>
                <w:szCs w:val="20"/>
              </w:rPr>
            </w:pPr>
            <w:r w:rsidRPr="001F68A7">
              <w:rPr>
                <w:szCs w:val="20"/>
              </w:rPr>
              <w:t>1</w:t>
            </w:r>
          </w:p>
        </w:tc>
        <w:tc>
          <w:tcPr>
            <w:tcW w:w="720" w:type="dxa"/>
          </w:tcPr>
          <w:p w14:paraId="03382BE9" w14:textId="77777777" w:rsidR="001A4558" w:rsidRPr="001F68A7" w:rsidRDefault="001A4558" w:rsidP="00BD431C">
            <w:pPr>
              <w:pStyle w:val="TableParagraph"/>
              <w:spacing w:line="268" w:lineRule="exact"/>
              <w:ind w:left="105" w:right="98"/>
              <w:jc w:val="center"/>
              <w:rPr>
                <w:szCs w:val="20"/>
              </w:rPr>
            </w:pPr>
            <w:r w:rsidRPr="001F68A7">
              <w:rPr>
                <w:szCs w:val="20"/>
              </w:rPr>
              <w:t>*</w:t>
            </w:r>
          </w:p>
        </w:tc>
        <w:tc>
          <w:tcPr>
            <w:tcW w:w="6350" w:type="dxa"/>
          </w:tcPr>
          <w:p w14:paraId="22204F20" w14:textId="77777777" w:rsidR="001A4558" w:rsidRPr="001F68A7" w:rsidRDefault="001A4558" w:rsidP="00BD431C">
            <w:pPr>
              <w:pStyle w:val="TableParagraph"/>
              <w:ind w:left="106" w:right="533"/>
              <w:rPr>
                <w:szCs w:val="20"/>
              </w:rPr>
            </w:pPr>
            <w:r w:rsidRPr="001F68A7">
              <w:rPr>
                <w:szCs w:val="20"/>
              </w:rPr>
              <w:t>Describes the relationship (Caller, Victim, suspect, etc.) of a person to the incident.</w:t>
            </w:r>
          </w:p>
          <w:p w14:paraId="4C884A01" w14:textId="477573F2" w:rsidR="001A4558" w:rsidRPr="001F68A7" w:rsidRDefault="001A4558" w:rsidP="00BD431C">
            <w:pPr>
              <w:pStyle w:val="TableParagraph"/>
              <w:ind w:left="106"/>
              <w:rPr>
                <w:szCs w:val="20"/>
              </w:rPr>
            </w:pPr>
            <w:r w:rsidRPr="001F68A7">
              <w:rPr>
                <w:szCs w:val="20"/>
              </w:rPr>
              <w:t xml:space="preserve">Available person types are contained in an EIDO registry. See section </w:t>
            </w:r>
            <w:hyperlink w:anchor="_Person_Type" w:history="1">
              <w:r>
                <w:rPr>
                  <w:szCs w:val="20"/>
                </w:rPr>
                <w:t>3</w:t>
              </w:r>
              <w:r w:rsidRPr="001F68A7">
                <w:rPr>
                  <w:szCs w:val="20"/>
                </w:rPr>
                <w:t>.9</w:t>
              </w:r>
            </w:hyperlink>
            <w:r w:rsidRPr="001F68A7">
              <w:rPr>
                <w:szCs w:val="20"/>
              </w:rPr>
              <w:t>, below for the registry description. Note that there could be multiple relationships as when the reporting party is also the victim.</w:t>
            </w:r>
          </w:p>
        </w:tc>
      </w:tr>
      <w:tr w:rsidR="00D565A5" w:rsidRPr="001F68A7" w14:paraId="37257B55" w14:textId="77777777" w:rsidTr="001A4558">
        <w:trPr>
          <w:cantSplit/>
          <w:trHeight w:val="1542"/>
        </w:trPr>
        <w:tc>
          <w:tcPr>
            <w:tcW w:w="3625" w:type="dxa"/>
          </w:tcPr>
          <w:p w14:paraId="01641CEE" w14:textId="41B5BEED" w:rsidR="00D565A5" w:rsidRPr="001F68A7" w:rsidRDefault="00B6409F" w:rsidP="00D565A5">
            <w:pPr>
              <w:pStyle w:val="TableParagraph"/>
              <w:spacing w:line="268" w:lineRule="exact"/>
              <w:rPr>
                <w:szCs w:val="20"/>
              </w:rPr>
            </w:pPr>
            <w:proofErr w:type="spellStart"/>
            <w:r>
              <w:rPr>
                <w:szCs w:val="20"/>
              </w:rPr>
              <w:t>l</w:t>
            </w:r>
            <w:r w:rsidR="00D565A5" w:rsidRPr="001F68A7">
              <w:rPr>
                <w:szCs w:val="20"/>
              </w:rPr>
              <w:t>ocation</w:t>
            </w:r>
            <w:r w:rsidR="00D565A5" w:rsidRPr="00EC374D">
              <w:rPr>
                <w:szCs w:val="20"/>
              </w:rPr>
              <w:t>Reference</w:t>
            </w:r>
            <w:proofErr w:type="spellEnd"/>
          </w:p>
        </w:tc>
        <w:tc>
          <w:tcPr>
            <w:tcW w:w="1519" w:type="dxa"/>
          </w:tcPr>
          <w:p w14:paraId="78B67D0C" w14:textId="48DFF1DD" w:rsidR="00D565A5" w:rsidRPr="001F68A7" w:rsidRDefault="00D565A5" w:rsidP="00D565A5">
            <w:pPr>
              <w:pStyle w:val="TableParagraph"/>
              <w:spacing w:line="268" w:lineRule="exact"/>
              <w:ind w:left="104" w:right="103"/>
              <w:jc w:val="center"/>
              <w:rPr>
                <w:szCs w:val="20"/>
              </w:rPr>
            </w:pPr>
            <w:r>
              <w:rPr>
                <w:szCs w:val="20"/>
              </w:rPr>
              <w:t>Optional</w:t>
            </w:r>
          </w:p>
        </w:tc>
        <w:tc>
          <w:tcPr>
            <w:tcW w:w="771" w:type="dxa"/>
          </w:tcPr>
          <w:p w14:paraId="0BE8241C" w14:textId="524E9216" w:rsidR="00D565A5" w:rsidRPr="001F68A7" w:rsidRDefault="00D565A5" w:rsidP="00D565A5">
            <w:pPr>
              <w:pStyle w:val="TableParagraph"/>
              <w:spacing w:line="268" w:lineRule="exact"/>
              <w:ind w:left="3"/>
              <w:jc w:val="center"/>
              <w:rPr>
                <w:szCs w:val="20"/>
              </w:rPr>
            </w:pPr>
            <w:r>
              <w:rPr>
                <w:szCs w:val="20"/>
              </w:rPr>
              <w:t>0</w:t>
            </w:r>
          </w:p>
        </w:tc>
        <w:tc>
          <w:tcPr>
            <w:tcW w:w="720" w:type="dxa"/>
          </w:tcPr>
          <w:p w14:paraId="63BDF0A8" w14:textId="0122193C" w:rsidR="00D565A5" w:rsidRPr="001F68A7" w:rsidRDefault="00C2253F" w:rsidP="00D565A5">
            <w:pPr>
              <w:pStyle w:val="TableParagraph"/>
              <w:spacing w:line="268" w:lineRule="exact"/>
              <w:ind w:left="105" w:right="98"/>
              <w:jc w:val="center"/>
              <w:rPr>
                <w:szCs w:val="20"/>
              </w:rPr>
            </w:pPr>
            <w:r>
              <w:rPr>
                <w:szCs w:val="20"/>
              </w:rPr>
              <w:t>*</w:t>
            </w:r>
          </w:p>
        </w:tc>
        <w:tc>
          <w:tcPr>
            <w:tcW w:w="6350" w:type="dxa"/>
          </w:tcPr>
          <w:p w14:paraId="08C63680" w14:textId="67C633D0" w:rsidR="00D565A5" w:rsidRPr="001F68A7" w:rsidRDefault="00BA100C" w:rsidP="00D565A5">
            <w:pPr>
              <w:pStyle w:val="TableParagraph"/>
              <w:ind w:left="106" w:right="533"/>
              <w:rPr>
                <w:szCs w:val="20"/>
              </w:rPr>
            </w:pPr>
            <w:r w:rsidRPr="00A43207">
              <w:rPr>
                <w:szCs w:val="20"/>
              </w:rPr>
              <w:t xml:space="preserve">Reference to </w:t>
            </w:r>
            <w:proofErr w:type="gramStart"/>
            <w:r w:rsidRPr="00A43207">
              <w:rPr>
                <w:szCs w:val="20"/>
              </w:rPr>
              <w:t>an</w:t>
            </w:r>
            <w:proofErr w:type="gramEnd"/>
            <w:r w:rsidRPr="00A43207">
              <w:rPr>
                <w:szCs w:val="20"/>
              </w:rPr>
              <w:t xml:space="preserve"> </w:t>
            </w:r>
            <w:r>
              <w:rPr>
                <w:szCs w:val="20"/>
              </w:rPr>
              <w:t>Location</w:t>
            </w:r>
            <w:r w:rsidRPr="00A43207">
              <w:rPr>
                <w:szCs w:val="20"/>
              </w:rPr>
              <w:t xml:space="preserve"> Data Component</w:t>
            </w:r>
            <w:r w:rsidRPr="001F68A7">
              <w:rPr>
                <w:szCs w:val="20"/>
              </w:rPr>
              <w:t>.</w:t>
            </w:r>
            <w:r>
              <w:rPr>
                <w:szCs w:val="20"/>
              </w:rPr>
              <w:t xml:space="preserve"> Location of the person.</w:t>
            </w:r>
          </w:p>
        </w:tc>
      </w:tr>
      <w:tr w:rsidR="00BB3D83" w:rsidRPr="001F68A7" w14:paraId="125D105A" w14:textId="77777777" w:rsidTr="00662994">
        <w:trPr>
          <w:cantSplit/>
          <w:trHeight w:val="698"/>
        </w:trPr>
        <w:tc>
          <w:tcPr>
            <w:tcW w:w="3625" w:type="dxa"/>
          </w:tcPr>
          <w:p w14:paraId="2907B7F8" w14:textId="32F2C40E" w:rsidR="00BB3D83" w:rsidRPr="001F68A7" w:rsidRDefault="00B6409F" w:rsidP="00BB3D83">
            <w:pPr>
              <w:pStyle w:val="TableParagraph"/>
              <w:spacing w:line="268" w:lineRule="exact"/>
              <w:rPr>
                <w:szCs w:val="20"/>
              </w:rPr>
            </w:pPr>
            <w:proofErr w:type="spellStart"/>
            <w:r>
              <w:rPr>
                <w:szCs w:val="20"/>
              </w:rPr>
              <w:lastRenderedPageBreak/>
              <w:t>n</w:t>
            </w:r>
            <w:r w:rsidR="00BB3D83" w:rsidRPr="001F68A7">
              <w:rPr>
                <w:szCs w:val="20"/>
              </w:rPr>
              <w:t>otes</w:t>
            </w:r>
            <w:r w:rsidR="00BB3D83" w:rsidRPr="003D6594">
              <w:rPr>
                <w:szCs w:val="20"/>
              </w:rPr>
              <w:t>Reference</w:t>
            </w:r>
            <w:proofErr w:type="spellEnd"/>
          </w:p>
        </w:tc>
        <w:tc>
          <w:tcPr>
            <w:tcW w:w="1519" w:type="dxa"/>
          </w:tcPr>
          <w:p w14:paraId="28297857" w14:textId="76669F52" w:rsidR="00BB3D83" w:rsidRDefault="00BB3D83" w:rsidP="00BB3D83">
            <w:pPr>
              <w:pStyle w:val="TableParagraph"/>
              <w:spacing w:line="268" w:lineRule="exact"/>
              <w:ind w:left="104" w:right="103"/>
              <w:jc w:val="center"/>
              <w:rPr>
                <w:szCs w:val="20"/>
              </w:rPr>
            </w:pPr>
            <w:r w:rsidRPr="001F68A7">
              <w:rPr>
                <w:szCs w:val="20"/>
              </w:rPr>
              <w:t>Optional</w:t>
            </w:r>
          </w:p>
        </w:tc>
        <w:tc>
          <w:tcPr>
            <w:tcW w:w="771" w:type="dxa"/>
          </w:tcPr>
          <w:p w14:paraId="59FA73E0" w14:textId="59FB050C" w:rsidR="00BB3D83" w:rsidRDefault="00BB3D83" w:rsidP="00BB3D83">
            <w:pPr>
              <w:pStyle w:val="TableParagraph"/>
              <w:spacing w:line="268" w:lineRule="exact"/>
              <w:ind w:left="3"/>
              <w:jc w:val="center"/>
              <w:rPr>
                <w:szCs w:val="20"/>
              </w:rPr>
            </w:pPr>
            <w:r w:rsidRPr="001F68A7">
              <w:rPr>
                <w:szCs w:val="20"/>
              </w:rPr>
              <w:t>0</w:t>
            </w:r>
          </w:p>
        </w:tc>
        <w:tc>
          <w:tcPr>
            <w:tcW w:w="720" w:type="dxa"/>
          </w:tcPr>
          <w:p w14:paraId="783C4325" w14:textId="0DFD8BBB" w:rsidR="00BB3D83" w:rsidRDefault="00BB3D83" w:rsidP="00BB3D83">
            <w:pPr>
              <w:pStyle w:val="TableParagraph"/>
              <w:spacing w:line="268" w:lineRule="exact"/>
              <w:ind w:left="105" w:right="98"/>
              <w:jc w:val="center"/>
              <w:rPr>
                <w:szCs w:val="20"/>
              </w:rPr>
            </w:pPr>
            <w:r w:rsidRPr="001F68A7">
              <w:rPr>
                <w:szCs w:val="20"/>
              </w:rPr>
              <w:t>*</w:t>
            </w:r>
          </w:p>
        </w:tc>
        <w:tc>
          <w:tcPr>
            <w:tcW w:w="6350" w:type="dxa"/>
          </w:tcPr>
          <w:p w14:paraId="3AE8DC6D" w14:textId="62746A53" w:rsidR="00BB3D83" w:rsidRPr="00A43207" w:rsidRDefault="00BB3D83" w:rsidP="00BB3D83">
            <w:pPr>
              <w:pStyle w:val="TableParagraph"/>
              <w:ind w:left="106" w:right="533"/>
              <w:rPr>
                <w:szCs w:val="20"/>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person</w:t>
            </w:r>
            <w:r w:rsidRPr="001F68A7">
              <w:rPr>
                <w:szCs w:val="20"/>
              </w:rPr>
              <w:t>.</w:t>
            </w:r>
          </w:p>
        </w:tc>
      </w:tr>
      <w:tr w:rsidR="001A4558" w:rsidRPr="001F68A7" w14:paraId="32712CFF" w14:textId="77777777" w:rsidTr="001A4558">
        <w:trPr>
          <w:cantSplit/>
          <w:trHeight w:val="516"/>
        </w:trPr>
        <w:tc>
          <w:tcPr>
            <w:tcW w:w="3625" w:type="dxa"/>
          </w:tcPr>
          <w:p w14:paraId="04D843EC" w14:textId="703AEAB6" w:rsidR="001A4558" w:rsidRPr="001F68A7" w:rsidRDefault="001A4558" w:rsidP="00BD431C">
            <w:pPr>
              <w:pStyle w:val="TableParagraph"/>
              <w:rPr>
                <w:szCs w:val="20"/>
              </w:rPr>
            </w:pPr>
            <w:proofErr w:type="spellStart"/>
            <w:r>
              <w:rPr>
                <w:szCs w:val="20"/>
              </w:rPr>
              <w:t>nc</w:t>
            </w:r>
            <w:r w:rsidRPr="001F68A7">
              <w:rPr>
                <w:szCs w:val="20"/>
              </w:rPr>
              <w:t>Person</w:t>
            </w:r>
            <w:proofErr w:type="spellEnd"/>
          </w:p>
        </w:tc>
        <w:tc>
          <w:tcPr>
            <w:tcW w:w="1519" w:type="dxa"/>
          </w:tcPr>
          <w:p w14:paraId="66C4905B" w14:textId="77777777" w:rsidR="001A4558" w:rsidRPr="001F68A7" w:rsidRDefault="001A4558" w:rsidP="00BD431C">
            <w:pPr>
              <w:pStyle w:val="TableParagraph"/>
              <w:spacing w:line="268" w:lineRule="exact"/>
              <w:ind w:left="316"/>
              <w:rPr>
                <w:szCs w:val="20"/>
              </w:rPr>
            </w:pPr>
            <w:r w:rsidRPr="001F68A7">
              <w:rPr>
                <w:szCs w:val="20"/>
              </w:rPr>
              <w:t>Required</w:t>
            </w:r>
          </w:p>
        </w:tc>
        <w:tc>
          <w:tcPr>
            <w:tcW w:w="771" w:type="dxa"/>
          </w:tcPr>
          <w:p w14:paraId="1DE2E6E6" w14:textId="77777777" w:rsidR="001A4558" w:rsidRPr="001F68A7" w:rsidRDefault="001A4558" w:rsidP="00BD431C">
            <w:pPr>
              <w:pStyle w:val="TableParagraph"/>
              <w:ind w:right="103"/>
              <w:jc w:val="center"/>
              <w:rPr>
                <w:szCs w:val="20"/>
              </w:rPr>
            </w:pPr>
            <w:r>
              <w:rPr>
                <w:szCs w:val="20"/>
              </w:rPr>
              <w:t>1</w:t>
            </w:r>
          </w:p>
        </w:tc>
        <w:tc>
          <w:tcPr>
            <w:tcW w:w="720" w:type="dxa"/>
          </w:tcPr>
          <w:p w14:paraId="24C0D85A" w14:textId="77777777" w:rsidR="001A4558" w:rsidRPr="001F68A7" w:rsidRDefault="001A4558" w:rsidP="00BD431C">
            <w:pPr>
              <w:pStyle w:val="TableParagraph"/>
              <w:ind w:left="170" w:right="158" w:firstLine="3"/>
              <w:jc w:val="center"/>
              <w:rPr>
                <w:szCs w:val="20"/>
              </w:rPr>
            </w:pPr>
            <w:r>
              <w:rPr>
                <w:szCs w:val="20"/>
              </w:rPr>
              <w:t>1</w:t>
            </w:r>
          </w:p>
        </w:tc>
        <w:tc>
          <w:tcPr>
            <w:tcW w:w="6350" w:type="dxa"/>
          </w:tcPr>
          <w:p w14:paraId="52055A97" w14:textId="0469EC2E" w:rsidR="001A4558" w:rsidRPr="001F68A7" w:rsidRDefault="001A4558" w:rsidP="00BD431C">
            <w:pPr>
              <w:pStyle w:val="TableParagraph"/>
              <w:ind w:left="106"/>
              <w:rPr>
                <w:szCs w:val="20"/>
              </w:rPr>
            </w:pPr>
            <w:r w:rsidRPr="00C1299E">
              <w:rPr>
                <w:szCs w:val="20"/>
              </w:rPr>
              <w:t>NIEM Core Person Type</w:t>
            </w:r>
            <w:r>
              <w:rPr>
                <w:szCs w:val="20"/>
              </w:rPr>
              <w:t>, a</w:t>
            </w:r>
            <w:r w:rsidRPr="00C1299E">
              <w:rPr>
                <w:szCs w:val="20"/>
              </w:rPr>
              <w:t xml:space="preserve"> data type for a human being.</w:t>
            </w:r>
          </w:p>
        </w:tc>
      </w:tr>
      <w:tr w:rsidR="001A4558" w:rsidRPr="001F68A7" w14:paraId="493B63E8" w14:textId="77777777" w:rsidTr="001A4558">
        <w:trPr>
          <w:cantSplit/>
          <w:trHeight w:val="408"/>
        </w:trPr>
        <w:tc>
          <w:tcPr>
            <w:tcW w:w="3625" w:type="dxa"/>
          </w:tcPr>
          <w:p w14:paraId="10E1E1FA" w14:textId="1E3EEAC1" w:rsidR="001A4558" w:rsidRPr="001F68A7" w:rsidRDefault="00B6409F" w:rsidP="00BD431C">
            <w:pPr>
              <w:pStyle w:val="TableParagraph"/>
              <w:rPr>
                <w:szCs w:val="20"/>
              </w:rPr>
            </w:pPr>
            <w:proofErr w:type="spellStart"/>
            <w:r>
              <w:rPr>
                <w:szCs w:val="20"/>
              </w:rPr>
              <w:t>a</w:t>
            </w:r>
            <w:r w:rsidR="001A4558" w:rsidRPr="001F68A7">
              <w:rPr>
                <w:szCs w:val="20"/>
              </w:rPr>
              <w:t>dditionalData</w:t>
            </w:r>
            <w:proofErr w:type="spellEnd"/>
          </w:p>
        </w:tc>
        <w:tc>
          <w:tcPr>
            <w:tcW w:w="1519" w:type="dxa"/>
          </w:tcPr>
          <w:p w14:paraId="5F88E397" w14:textId="77777777" w:rsidR="001A4558" w:rsidRPr="001F68A7" w:rsidRDefault="001A4558" w:rsidP="00BD431C">
            <w:pPr>
              <w:pStyle w:val="TableParagraph"/>
              <w:spacing w:line="268" w:lineRule="exact"/>
              <w:ind w:left="316"/>
              <w:rPr>
                <w:szCs w:val="20"/>
              </w:rPr>
            </w:pPr>
            <w:r w:rsidRPr="001F68A7">
              <w:rPr>
                <w:szCs w:val="20"/>
              </w:rPr>
              <w:t>Required</w:t>
            </w:r>
          </w:p>
        </w:tc>
        <w:tc>
          <w:tcPr>
            <w:tcW w:w="771" w:type="dxa"/>
          </w:tcPr>
          <w:p w14:paraId="218FF7C4" w14:textId="77777777" w:rsidR="001A4558" w:rsidRPr="001F68A7" w:rsidRDefault="001A4558" w:rsidP="00BD431C">
            <w:pPr>
              <w:pStyle w:val="TableParagraph"/>
              <w:ind w:right="103"/>
              <w:jc w:val="center"/>
              <w:rPr>
                <w:szCs w:val="20"/>
              </w:rPr>
            </w:pPr>
            <w:r w:rsidRPr="001F68A7">
              <w:rPr>
                <w:szCs w:val="20"/>
              </w:rPr>
              <w:t>0</w:t>
            </w:r>
          </w:p>
        </w:tc>
        <w:tc>
          <w:tcPr>
            <w:tcW w:w="720" w:type="dxa"/>
          </w:tcPr>
          <w:p w14:paraId="2B20E0DD" w14:textId="0FC6947D" w:rsidR="001A4558" w:rsidRPr="001F68A7" w:rsidRDefault="001A4558" w:rsidP="00BD431C">
            <w:pPr>
              <w:pStyle w:val="TableParagraph"/>
              <w:ind w:left="170" w:right="158" w:firstLine="3"/>
              <w:jc w:val="center"/>
              <w:rPr>
                <w:szCs w:val="20"/>
              </w:rPr>
            </w:pPr>
            <w:r>
              <w:rPr>
                <w:szCs w:val="20"/>
              </w:rPr>
              <w:t>*</w:t>
            </w:r>
          </w:p>
        </w:tc>
        <w:tc>
          <w:tcPr>
            <w:tcW w:w="6350" w:type="dxa"/>
          </w:tcPr>
          <w:p w14:paraId="0BAB6481" w14:textId="77777777" w:rsidR="001A4558" w:rsidRPr="001F68A7" w:rsidRDefault="001A4558" w:rsidP="00BD431C">
            <w:pPr>
              <w:pStyle w:val="TableParagraph"/>
              <w:ind w:left="106"/>
              <w:rPr>
                <w:szCs w:val="20"/>
              </w:rPr>
            </w:pPr>
            <w:r w:rsidRPr="001F68A7">
              <w:rPr>
                <w:szCs w:val="20"/>
              </w:rPr>
              <w:t>Additional Data about a person.</w:t>
            </w:r>
          </w:p>
        </w:tc>
      </w:tr>
    </w:tbl>
    <w:p w14:paraId="6A088C57" w14:textId="77777777" w:rsidR="00782121" w:rsidRDefault="00782121" w:rsidP="00782121">
      <w:pPr>
        <w:rPr>
          <w:szCs w:val="24"/>
        </w:rPr>
      </w:pPr>
    </w:p>
    <w:p w14:paraId="6654F1E8" w14:textId="77777777" w:rsidR="00712961" w:rsidRDefault="00712961" w:rsidP="00782121">
      <w:pPr>
        <w:pStyle w:val="BodyText"/>
        <w:spacing w:before="6"/>
        <w:sectPr w:rsidR="00712961">
          <w:pgSz w:w="15840" w:h="12240" w:orient="landscape"/>
          <w:pgMar w:top="1940" w:right="980" w:bottom="500" w:left="980" w:header="722" w:footer="319" w:gutter="0"/>
          <w:cols w:space="720"/>
        </w:sectPr>
      </w:pPr>
    </w:p>
    <w:p w14:paraId="27772791" w14:textId="251A97AB" w:rsidR="00D20F87" w:rsidRDefault="00782121" w:rsidP="002A1C4D">
      <w:pPr>
        <w:pStyle w:val="Heading2"/>
        <w:ind w:left="666"/>
        <w:rPr>
          <w:b w:val="0"/>
        </w:rPr>
      </w:pPr>
      <w:bookmarkStart w:id="41" w:name="_Toc54356155"/>
      <w:r>
        <w:lastRenderedPageBreak/>
        <w:t>Additional Data About a Caller Data Component</w:t>
      </w:r>
      <w:bookmarkEnd w:id="41"/>
      <w:r>
        <w:t xml:space="preserve"> </w:t>
      </w:r>
    </w:p>
    <w:p w14:paraId="490C861E" w14:textId="0099193F" w:rsidR="00782121" w:rsidRPr="002A1C4D" w:rsidRDefault="00947245" w:rsidP="002A1C4D">
      <w:pPr>
        <w:tabs>
          <w:tab w:val="left" w:pos="3251"/>
        </w:tabs>
        <w:spacing w:line="276" w:lineRule="auto"/>
        <w:ind w:left="676"/>
        <w:rPr>
          <w:b/>
        </w:rPr>
      </w:pPr>
      <w:r w:rsidRPr="00947245">
        <w:rPr>
          <w:b/>
        </w:rPr>
        <w:t>Data</w:t>
      </w:r>
      <w:r w:rsidRPr="002A1C4D">
        <w:rPr>
          <w:b/>
        </w:rPr>
        <w:t xml:space="preserve"> </w:t>
      </w:r>
      <w:r w:rsidRPr="00947245">
        <w:rPr>
          <w:b/>
        </w:rPr>
        <w:t>Component</w:t>
      </w:r>
      <w:r w:rsidRPr="002A1C4D">
        <w:rPr>
          <w:b/>
        </w:rPr>
        <w:t xml:space="preserve"> </w:t>
      </w:r>
      <w:r w:rsidR="00782121" w:rsidRPr="00947245">
        <w:rPr>
          <w:b/>
        </w:rPr>
        <w:t>Use: Optional Component</w:t>
      </w:r>
    </w:p>
    <w:p w14:paraId="00821727" w14:textId="77777777" w:rsidR="00782121" w:rsidRDefault="00782121" w:rsidP="00782121">
      <w:pPr>
        <w:tabs>
          <w:tab w:val="left" w:pos="3251"/>
        </w:tabs>
        <w:spacing w:line="276" w:lineRule="auto"/>
        <w:ind w:left="676"/>
      </w:pPr>
      <w:r>
        <w:rPr>
          <w:b/>
        </w:rPr>
        <w:t xml:space="preserve">Minimum: </w:t>
      </w:r>
      <w:r>
        <w:t>0</w:t>
      </w:r>
    </w:p>
    <w:p w14:paraId="19BED603" w14:textId="77777777" w:rsidR="00782121" w:rsidRDefault="00782121" w:rsidP="00782121">
      <w:pPr>
        <w:tabs>
          <w:tab w:val="left" w:pos="3251"/>
        </w:tabs>
        <w:spacing w:line="276" w:lineRule="auto"/>
        <w:ind w:left="676"/>
      </w:pPr>
      <w:r>
        <w:rPr>
          <w:b/>
        </w:rPr>
        <w:t xml:space="preserve">Maximum: </w:t>
      </w:r>
      <w:r>
        <w:t>*</w:t>
      </w:r>
    </w:p>
    <w:p w14:paraId="4924F653" w14:textId="77777777" w:rsidR="00782121" w:rsidRDefault="00782121" w:rsidP="00782121">
      <w:pPr>
        <w:tabs>
          <w:tab w:val="left" w:pos="3251"/>
        </w:tabs>
        <w:spacing w:line="276" w:lineRule="auto"/>
        <w:ind w:left="676"/>
      </w:pPr>
      <w:r>
        <w:rPr>
          <w:b/>
        </w:rPr>
        <w:t xml:space="preserve">Child Of: </w:t>
      </w:r>
      <w:r>
        <w:t>Person Information and Call</w:t>
      </w:r>
      <w:r>
        <w:rPr>
          <w:spacing w:val="6"/>
        </w:rPr>
        <w:t xml:space="preserve"> </w:t>
      </w:r>
      <w:r>
        <w:t>Information</w:t>
      </w:r>
    </w:p>
    <w:p w14:paraId="2A0AAD33" w14:textId="77777777" w:rsidR="00782121" w:rsidRDefault="00782121" w:rsidP="00782121">
      <w:pPr>
        <w:pStyle w:val="BodyText"/>
        <w:spacing w:before="120"/>
        <w:ind w:left="676" w:right="163"/>
      </w:pPr>
      <w:r>
        <w:rPr>
          <w:b/>
        </w:rPr>
        <w:t xml:space="preserve">Data Component Description: </w:t>
      </w:r>
      <w:r>
        <w:t>This data component is optional and is used to exchange information about individuals associated with a call received by an agent handling the incident. When the call arrives, there could be several individuals referenced in additional caller data (one or more parents, children, relatives, etc.). This data component is used to indicate the relationships, if any, between those individuals and the call (caller) and the incident (victim suspect, witness, none,</w:t>
      </w:r>
      <w:r>
        <w:rPr>
          <w:spacing w:val="-5"/>
        </w:rPr>
        <w:t xml:space="preserve"> </w:t>
      </w:r>
      <w:r>
        <w:t>etc.).</w:t>
      </w:r>
    </w:p>
    <w:p w14:paraId="76A353FE" w14:textId="77777777" w:rsidR="00782121" w:rsidRDefault="00782121" w:rsidP="00782121">
      <w:pPr>
        <w:pStyle w:val="BodyText"/>
        <w:spacing w:before="120"/>
        <w:ind w:left="676" w:right="163"/>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5"/>
        <w:gridCol w:w="1519"/>
        <w:gridCol w:w="771"/>
        <w:gridCol w:w="720"/>
        <w:gridCol w:w="6440"/>
      </w:tblGrid>
      <w:tr w:rsidR="003A3A67" w:rsidRPr="001F68A7" w14:paraId="2A66D002" w14:textId="77777777" w:rsidTr="00E4607B">
        <w:trPr>
          <w:cantSplit/>
          <w:trHeight w:val="576"/>
          <w:tblHeader/>
        </w:trPr>
        <w:tc>
          <w:tcPr>
            <w:tcW w:w="12985" w:type="dxa"/>
            <w:gridSpan w:val="5"/>
            <w:shd w:val="clear" w:color="auto" w:fill="D9D9D9" w:themeFill="background1" w:themeFillShade="D9"/>
            <w:vAlign w:val="center"/>
          </w:tcPr>
          <w:p w14:paraId="3284C42D" w14:textId="231DF144" w:rsidR="003A3A67" w:rsidRPr="001F68A7" w:rsidRDefault="003A3A67" w:rsidP="003A3A67">
            <w:pPr>
              <w:pStyle w:val="TableParagraph"/>
              <w:spacing w:line="273" w:lineRule="exact"/>
              <w:ind w:left="106"/>
              <w:jc w:val="center"/>
              <w:rPr>
                <w:b/>
                <w:szCs w:val="20"/>
              </w:rPr>
            </w:pPr>
            <w:r>
              <w:rPr>
                <w:b/>
                <w:szCs w:val="20"/>
              </w:rPr>
              <w:t>Additional Data About a Caller Data Component</w:t>
            </w:r>
          </w:p>
        </w:tc>
      </w:tr>
      <w:tr w:rsidR="003A3A67" w:rsidRPr="001F68A7" w14:paraId="531E31BC" w14:textId="77777777" w:rsidTr="003A3A67">
        <w:trPr>
          <w:cantSplit/>
          <w:trHeight w:val="1103"/>
          <w:tblHeader/>
        </w:trPr>
        <w:tc>
          <w:tcPr>
            <w:tcW w:w="3535" w:type="dxa"/>
            <w:shd w:val="clear" w:color="auto" w:fill="D9D9D9" w:themeFill="background1" w:themeFillShade="D9"/>
            <w:vAlign w:val="bottom"/>
          </w:tcPr>
          <w:p w14:paraId="05E19A98" w14:textId="1027DE0C" w:rsidR="003A3A67" w:rsidRPr="001F68A7" w:rsidRDefault="003A3A67" w:rsidP="003A3A67">
            <w:pPr>
              <w:pStyle w:val="TableParagraph"/>
              <w:ind w:right="1064"/>
              <w:jc w:val="center"/>
              <w:rPr>
                <w:b/>
                <w:szCs w:val="20"/>
              </w:rPr>
            </w:pPr>
            <w:r w:rsidRPr="001F68A7">
              <w:rPr>
                <w:b/>
                <w:szCs w:val="20"/>
              </w:rPr>
              <w:t>JSON Name</w:t>
            </w:r>
          </w:p>
        </w:tc>
        <w:tc>
          <w:tcPr>
            <w:tcW w:w="1519" w:type="dxa"/>
            <w:shd w:val="clear" w:color="auto" w:fill="D9D9D9" w:themeFill="background1" w:themeFillShade="D9"/>
            <w:vAlign w:val="bottom"/>
          </w:tcPr>
          <w:p w14:paraId="2BE0510C" w14:textId="77777777" w:rsidR="003A3A67" w:rsidRPr="001F68A7" w:rsidRDefault="003A3A67" w:rsidP="003A3A67">
            <w:pPr>
              <w:pStyle w:val="TableParagraph"/>
              <w:ind w:left="244" w:right="120" w:firstLine="4"/>
              <w:jc w:val="center"/>
              <w:rPr>
                <w:b/>
                <w:szCs w:val="20"/>
              </w:rPr>
            </w:pPr>
            <w:r w:rsidRPr="001F68A7">
              <w:rPr>
                <w:b/>
                <w:szCs w:val="20"/>
              </w:rPr>
              <w:t>Use (required, optional,</w:t>
            </w:r>
          </w:p>
          <w:p w14:paraId="57920EDA" w14:textId="77777777" w:rsidR="003A3A67" w:rsidRPr="001F68A7" w:rsidRDefault="003A3A67" w:rsidP="003A3A67">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2BBEB4EF" w14:textId="77777777" w:rsidR="003A3A67" w:rsidRPr="001F68A7" w:rsidRDefault="003A3A67" w:rsidP="003A3A67">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15CACF3A" w14:textId="77777777" w:rsidR="003A3A67" w:rsidRPr="001F68A7" w:rsidRDefault="003A3A67" w:rsidP="003A3A67">
            <w:pPr>
              <w:pStyle w:val="TableParagraph"/>
              <w:ind w:left="0" w:right="195"/>
              <w:jc w:val="center"/>
              <w:rPr>
                <w:b/>
                <w:szCs w:val="20"/>
              </w:rPr>
            </w:pPr>
            <w:r w:rsidRPr="001F68A7">
              <w:rPr>
                <w:b/>
                <w:szCs w:val="20"/>
              </w:rPr>
              <w:t>Max</w:t>
            </w:r>
          </w:p>
        </w:tc>
        <w:tc>
          <w:tcPr>
            <w:tcW w:w="6440" w:type="dxa"/>
            <w:shd w:val="clear" w:color="auto" w:fill="D9D9D9" w:themeFill="background1" w:themeFillShade="D9"/>
            <w:vAlign w:val="bottom"/>
          </w:tcPr>
          <w:p w14:paraId="7D7D832C" w14:textId="77777777" w:rsidR="003A3A67" w:rsidRPr="001F68A7" w:rsidRDefault="003A3A67" w:rsidP="003A3A67">
            <w:pPr>
              <w:pStyle w:val="TableParagraph"/>
              <w:spacing w:line="273" w:lineRule="exact"/>
              <w:ind w:left="106"/>
              <w:jc w:val="center"/>
              <w:rPr>
                <w:b/>
                <w:szCs w:val="20"/>
              </w:rPr>
            </w:pPr>
            <w:r w:rsidRPr="001F68A7">
              <w:rPr>
                <w:b/>
                <w:szCs w:val="20"/>
              </w:rPr>
              <w:t>Description</w:t>
            </w:r>
          </w:p>
        </w:tc>
      </w:tr>
      <w:tr w:rsidR="003A3A67" w:rsidRPr="001F68A7" w14:paraId="6AED23A9" w14:textId="77777777" w:rsidTr="003A3A67">
        <w:trPr>
          <w:cantSplit/>
          <w:trHeight w:val="3036"/>
        </w:trPr>
        <w:tc>
          <w:tcPr>
            <w:tcW w:w="3535" w:type="dxa"/>
          </w:tcPr>
          <w:p w14:paraId="501FC1A2" w14:textId="738D3B47" w:rsidR="003A3A67" w:rsidRPr="001F68A7" w:rsidRDefault="00B6409F" w:rsidP="003A3A67">
            <w:pPr>
              <w:pStyle w:val="TableParagraph"/>
              <w:ind w:right="104"/>
              <w:rPr>
                <w:szCs w:val="20"/>
              </w:rPr>
            </w:pPr>
            <w:proofErr w:type="spellStart"/>
            <w:r>
              <w:rPr>
                <w:szCs w:val="20"/>
              </w:rPr>
              <w:t>a</w:t>
            </w:r>
            <w:r w:rsidR="003A3A67" w:rsidRPr="001F68A7">
              <w:rPr>
                <w:szCs w:val="20"/>
              </w:rPr>
              <w:t>dditionalDataURL</w:t>
            </w:r>
            <w:proofErr w:type="spellEnd"/>
          </w:p>
        </w:tc>
        <w:tc>
          <w:tcPr>
            <w:tcW w:w="1519" w:type="dxa"/>
          </w:tcPr>
          <w:p w14:paraId="2B8AF9B7" w14:textId="77777777" w:rsidR="003A3A67" w:rsidRPr="001F68A7" w:rsidRDefault="003A3A67" w:rsidP="003A3A67">
            <w:pPr>
              <w:pStyle w:val="TableParagraph"/>
              <w:ind w:left="138" w:right="126" w:hanging="5"/>
              <w:jc w:val="center"/>
              <w:rPr>
                <w:szCs w:val="20"/>
              </w:rPr>
            </w:pPr>
            <w:r w:rsidRPr="001F68A7">
              <w:rPr>
                <w:szCs w:val="20"/>
              </w:rPr>
              <w:t>Conditional: Required if the data element below (Additional Data Associated with a Caller by Value) is</w:t>
            </w:r>
          </w:p>
          <w:p w14:paraId="0D9AB853" w14:textId="77777777" w:rsidR="003A3A67" w:rsidRPr="001F68A7" w:rsidRDefault="003A3A67" w:rsidP="003A3A67">
            <w:pPr>
              <w:pStyle w:val="TableParagraph"/>
              <w:spacing w:line="264" w:lineRule="exact"/>
              <w:ind w:left="124" w:right="115"/>
              <w:jc w:val="center"/>
              <w:rPr>
                <w:szCs w:val="20"/>
              </w:rPr>
            </w:pPr>
            <w:r w:rsidRPr="001F68A7">
              <w:rPr>
                <w:szCs w:val="20"/>
              </w:rPr>
              <w:t>blank</w:t>
            </w:r>
          </w:p>
        </w:tc>
        <w:tc>
          <w:tcPr>
            <w:tcW w:w="771" w:type="dxa"/>
          </w:tcPr>
          <w:p w14:paraId="039E0FA3" w14:textId="77777777" w:rsidR="003A3A67" w:rsidRPr="001F68A7" w:rsidRDefault="003A3A67" w:rsidP="003A3A67">
            <w:pPr>
              <w:pStyle w:val="TableParagraph"/>
              <w:spacing w:line="268" w:lineRule="exact"/>
              <w:ind w:left="7"/>
              <w:jc w:val="center"/>
              <w:rPr>
                <w:szCs w:val="20"/>
              </w:rPr>
            </w:pPr>
            <w:r w:rsidRPr="001F68A7">
              <w:rPr>
                <w:szCs w:val="20"/>
              </w:rPr>
              <w:t>0</w:t>
            </w:r>
          </w:p>
        </w:tc>
        <w:tc>
          <w:tcPr>
            <w:tcW w:w="720" w:type="dxa"/>
          </w:tcPr>
          <w:p w14:paraId="61CA9EA1" w14:textId="77777777" w:rsidR="003A3A67" w:rsidRPr="001F68A7" w:rsidRDefault="003A3A67" w:rsidP="003A3A67">
            <w:pPr>
              <w:pStyle w:val="TableParagraph"/>
              <w:spacing w:line="268" w:lineRule="exact"/>
              <w:ind w:left="6"/>
              <w:jc w:val="center"/>
              <w:rPr>
                <w:szCs w:val="20"/>
              </w:rPr>
            </w:pPr>
            <w:r w:rsidRPr="001F68A7">
              <w:rPr>
                <w:szCs w:val="20"/>
              </w:rPr>
              <w:t>1</w:t>
            </w:r>
          </w:p>
        </w:tc>
        <w:tc>
          <w:tcPr>
            <w:tcW w:w="6440" w:type="dxa"/>
          </w:tcPr>
          <w:p w14:paraId="372393E2" w14:textId="77777777" w:rsidR="003A3A67" w:rsidRPr="001F68A7" w:rsidRDefault="003A3A67" w:rsidP="003A3A67">
            <w:pPr>
              <w:pStyle w:val="TableParagraph"/>
              <w:rPr>
                <w:szCs w:val="20"/>
              </w:rPr>
            </w:pPr>
            <w:r w:rsidRPr="001F68A7">
              <w:rPr>
                <w:szCs w:val="20"/>
              </w:rPr>
              <w:t>This is a link to the Additional Data About a Caller that arrives with the Call. The contents and format of the Additional Data About a Caller is defined in NENA 71-001.</w:t>
            </w:r>
          </w:p>
        </w:tc>
      </w:tr>
      <w:tr w:rsidR="003A3A67" w:rsidRPr="001F68A7" w14:paraId="04749FE0" w14:textId="77777777" w:rsidTr="003A3A67">
        <w:trPr>
          <w:cantSplit/>
          <w:trHeight w:val="3036"/>
        </w:trPr>
        <w:tc>
          <w:tcPr>
            <w:tcW w:w="3535" w:type="dxa"/>
          </w:tcPr>
          <w:p w14:paraId="568441CE" w14:textId="7617AD48" w:rsidR="003A3A67" w:rsidRPr="001F68A7" w:rsidRDefault="00B6409F" w:rsidP="003A3A67">
            <w:pPr>
              <w:pStyle w:val="TableParagraph"/>
              <w:ind w:right="104"/>
              <w:rPr>
                <w:szCs w:val="20"/>
              </w:rPr>
            </w:pPr>
            <w:proofErr w:type="spellStart"/>
            <w:r>
              <w:rPr>
                <w:szCs w:val="20"/>
              </w:rPr>
              <w:lastRenderedPageBreak/>
              <w:t>a</w:t>
            </w:r>
            <w:r w:rsidR="003A3A67" w:rsidRPr="001F68A7">
              <w:rPr>
                <w:szCs w:val="20"/>
              </w:rPr>
              <w:t>dditionalDataDetail</w:t>
            </w:r>
            <w:proofErr w:type="spellEnd"/>
          </w:p>
        </w:tc>
        <w:tc>
          <w:tcPr>
            <w:tcW w:w="1519" w:type="dxa"/>
          </w:tcPr>
          <w:p w14:paraId="1EB1E73D" w14:textId="77777777" w:rsidR="003A3A67" w:rsidRPr="001F68A7" w:rsidRDefault="003A3A67" w:rsidP="003A3A67">
            <w:pPr>
              <w:pStyle w:val="TableParagraph"/>
              <w:ind w:left="138" w:right="126" w:hanging="5"/>
              <w:jc w:val="center"/>
              <w:rPr>
                <w:szCs w:val="20"/>
              </w:rPr>
            </w:pPr>
            <w:r w:rsidRPr="001F68A7">
              <w:rPr>
                <w:szCs w:val="20"/>
              </w:rPr>
              <w:t>Conditional: Required if the data element above (Additional Data Associated with a Caller by Value) is</w:t>
            </w:r>
          </w:p>
          <w:p w14:paraId="2A00DF69" w14:textId="77777777" w:rsidR="003A3A67" w:rsidRPr="001F68A7" w:rsidRDefault="003A3A67" w:rsidP="003A3A67">
            <w:pPr>
              <w:pStyle w:val="TableParagraph"/>
              <w:spacing w:line="264" w:lineRule="exact"/>
              <w:ind w:left="124" w:right="115"/>
              <w:jc w:val="center"/>
              <w:rPr>
                <w:szCs w:val="20"/>
              </w:rPr>
            </w:pPr>
            <w:r w:rsidRPr="001F68A7">
              <w:rPr>
                <w:szCs w:val="20"/>
              </w:rPr>
              <w:t>blank</w:t>
            </w:r>
          </w:p>
        </w:tc>
        <w:tc>
          <w:tcPr>
            <w:tcW w:w="771" w:type="dxa"/>
          </w:tcPr>
          <w:p w14:paraId="7E878739" w14:textId="77777777" w:rsidR="003A3A67" w:rsidRPr="001F68A7" w:rsidRDefault="003A3A67" w:rsidP="003A3A67">
            <w:pPr>
              <w:pStyle w:val="TableParagraph"/>
              <w:spacing w:line="268" w:lineRule="exact"/>
              <w:ind w:left="7"/>
              <w:jc w:val="center"/>
              <w:rPr>
                <w:szCs w:val="20"/>
              </w:rPr>
            </w:pPr>
            <w:r w:rsidRPr="001F68A7">
              <w:rPr>
                <w:szCs w:val="20"/>
              </w:rPr>
              <w:t>0</w:t>
            </w:r>
          </w:p>
        </w:tc>
        <w:tc>
          <w:tcPr>
            <w:tcW w:w="720" w:type="dxa"/>
          </w:tcPr>
          <w:p w14:paraId="305B8BDF" w14:textId="77777777" w:rsidR="003A3A67" w:rsidRPr="001F68A7" w:rsidRDefault="003A3A67" w:rsidP="003A3A67">
            <w:pPr>
              <w:pStyle w:val="TableParagraph"/>
              <w:spacing w:line="268" w:lineRule="exact"/>
              <w:ind w:left="6"/>
              <w:jc w:val="center"/>
              <w:rPr>
                <w:szCs w:val="20"/>
              </w:rPr>
            </w:pPr>
            <w:r w:rsidRPr="001F68A7">
              <w:rPr>
                <w:szCs w:val="20"/>
              </w:rPr>
              <w:t>1</w:t>
            </w:r>
          </w:p>
        </w:tc>
        <w:tc>
          <w:tcPr>
            <w:tcW w:w="6440" w:type="dxa"/>
          </w:tcPr>
          <w:p w14:paraId="1868B857" w14:textId="77777777" w:rsidR="003A3A67" w:rsidRPr="001F68A7" w:rsidRDefault="003A3A67" w:rsidP="003A3A67">
            <w:pPr>
              <w:pStyle w:val="TableParagraph"/>
              <w:rPr>
                <w:szCs w:val="20"/>
              </w:rPr>
            </w:pPr>
            <w:r w:rsidRPr="001F68A7">
              <w:rPr>
                <w:szCs w:val="20"/>
              </w:rPr>
              <w:t>This is the Additional Data About a Caller that arrives with the Call. The contents and format of the Additional Data About a Caller is defined in NENA 71-001.</w:t>
            </w:r>
          </w:p>
        </w:tc>
      </w:tr>
      <w:tr w:rsidR="003A3A67" w:rsidRPr="001F68A7" w14:paraId="6F139DF9" w14:textId="77777777" w:rsidTr="003A3A67">
        <w:trPr>
          <w:trHeight w:val="1223"/>
        </w:trPr>
        <w:tc>
          <w:tcPr>
            <w:tcW w:w="3535" w:type="dxa"/>
          </w:tcPr>
          <w:p w14:paraId="08C218CC" w14:textId="3E3F1272" w:rsidR="003A3A67" w:rsidRPr="001F68A7" w:rsidRDefault="00B6409F" w:rsidP="003A3A67">
            <w:pPr>
              <w:pStyle w:val="TableParagraph"/>
              <w:spacing w:line="268" w:lineRule="exact"/>
              <w:rPr>
                <w:szCs w:val="20"/>
              </w:rPr>
            </w:pPr>
            <w:bookmarkStart w:id="42" w:name="_Hlk54353488"/>
            <w:proofErr w:type="spellStart"/>
            <w:r>
              <w:rPr>
                <w:szCs w:val="20"/>
              </w:rPr>
              <w:t>n</w:t>
            </w:r>
            <w:r w:rsidR="003A3A67" w:rsidRPr="001F68A7">
              <w:rPr>
                <w:szCs w:val="20"/>
              </w:rPr>
              <w:t>otes</w:t>
            </w:r>
            <w:r w:rsidR="00D15B90" w:rsidRPr="00D15B90">
              <w:rPr>
                <w:szCs w:val="20"/>
              </w:rPr>
              <w:t>Reference</w:t>
            </w:r>
            <w:proofErr w:type="spellEnd"/>
          </w:p>
        </w:tc>
        <w:tc>
          <w:tcPr>
            <w:tcW w:w="1519" w:type="dxa"/>
          </w:tcPr>
          <w:p w14:paraId="2D94B1FE" w14:textId="77777777" w:rsidR="003A3A67" w:rsidRPr="001F68A7" w:rsidRDefault="003A3A67" w:rsidP="003A3A67">
            <w:pPr>
              <w:pStyle w:val="TableParagraph"/>
              <w:spacing w:line="268" w:lineRule="exact"/>
              <w:ind w:left="123" w:right="115"/>
              <w:jc w:val="center"/>
              <w:rPr>
                <w:szCs w:val="20"/>
              </w:rPr>
            </w:pPr>
            <w:r w:rsidRPr="001F68A7">
              <w:rPr>
                <w:szCs w:val="20"/>
              </w:rPr>
              <w:t>Optional</w:t>
            </w:r>
          </w:p>
        </w:tc>
        <w:tc>
          <w:tcPr>
            <w:tcW w:w="771" w:type="dxa"/>
          </w:tcPr>
          <w:p w14:paraId="3C7D2282" w14:textId="77777777" w:rsidR="003A3A67" w:rsidRPr="001F68A7" w:rsidRDefault="003A3A67" w:rsidP="003A3A67">
            <w:pPr>
              <w:pStyle w:val="TableParagraph"/>
              <w:spacing w:line="268" w:lineRule="exact"/>
              <w:ind w:left="0" w:right="17"/>
              <w:jc w:val="center"/>
              <w:rPr>
                <w:szCs w:val="20"/>
              </w:rPr>
            </w:pPr>
            <w:r w:rsidRPr="001F68A7">
              <w:rPr>
                <w:szCs w:val="20"/>
              </w:rPr>
              <w:t>0</w:t>
            </w:r>
          </w:p>
        </w:tc>
        <w:tc>
          <w:tcPr>
            <w:tcW w:w="720" w:type="dxa"/>
          </w:tcPr>
          <w:p w14:paraId="27A1A8C6" w14:textId="77777777" w:rsidR="003A3A67" w:rsidRPr="001F68A7" w:rsidRDefault="003A3A67" w:rsidP="003A3A67">
            <w:pPr>
              <w:pStyle w:val="TableParagraph"/>
              <w:spacing w:line="268" w:lineRule="exact"/>
              <w:ind w:left="174"/>
              <w:rPr>
                <w:szCs w:val="20"/>
              </w:rPr>
            </w:pPr>
            <w:r w:rsidRPr="001F68A7">
              <w:rPr>
                <w:szCs w:val="20"/>
              </w:rPr>
              <w:t>*</w:t>
            </w:r>
          </w:p>
        </w:tc>
        <w:tc>
          <w:tcPr>
            <w:tcW w:w="6440" w:type="dxa"/>
          </w:tcPr>
          <w:p w14:paraId="159ACF69" w14:textId="59E3B5D6" w:rsidR="003A3A67" w:rsidRPr="001F68A7" w:rsidRDefault="00D15B90" w:rsidP="003A3A67">
            <w:pPr>
              <w:pStyle w:val="TableParagraph"/>
              <w:ind w:left="105" w:right="416"/>
              <w:rPr>
                <w:szCs w:val="20"/>
              </w:rPr>
            </w:pPr>
            <w:r w:rsidRPr="00D15B90">
              <w:rPr>
                <w:szCs w:val="20"/>
              </w:rPr>
              <w:t xml:space="preserve">Reference to a </w:t>
            </w:r>
            <w:r>
              <w:rPr>
                <w:szCs w:val="20"/>
              </w:rPr>
              <w:t>Notes</w:t>
            </w:r>
            <w:r w:rsidRPr="00D15B90">
              <w:rPr>
                <w:szCs w:val="20"/>
              </w:rPr>
              <w:t xml:space="preserve"> Data Component. </w:t>
            </w:r>
            <w:r w:rsidR="003A3A67" w:rsidRPr="001F68A7">
              <w:rPr>
                <w:szCs w:val="20"/>
              </w:rPr>
              <w:t xml:space="preserve"> Contains notes and comments related to the incident tracking ID that were entered by agents and emergency responders.</w:t>
            </w:r>
          </w:p>
        </w:tc>
      </w:tr>
      <w:bookmarkEnd w:id="42"/>
    </w:tbl>
    <w:p w14:paraId="5A739032" w14:textId="77777777" w:rsidR="00782121" w:rsidRDefault="00782121" w:rsidP="00782121">
      <w:pPr>
        <w:spacing w:line="256" w:lineRule="exact"/>
        <w:sectPr w:rsidR="00782121">
          <w:pgSz w:w="15840" w:h="12240" w:orient="landscape"/>
          <w:pgMar w:top="1940" w:right="980" w:bottom="500" w:left="980" w:header="722" w:footer="319" w:gutter="0"/>
          <w:cols w:space="720"/>
        </w:sectPr>
      </w:pPr>
    </w:p>
    <w:p w14:paraId="1E6FB44B" w14:textId="2A548E6C" w:rsidR="00782121" w:rsidRDefault="00782121" w:rsidP="002A1C4D">
      <w:pPr>
        <w:pStyle w:val="Heading2"/>
        <w:ind w:left="666"/>
      </w:pPr>
      <w:bookmarkStart w:id="43" w:name="_bookmark9"/>
      <w:bookmarkStart w:id="44" w:name="_TOC_250018"/>
      <w:bookmarkStart w:id="45" w:name="_Toc54356156"/>
      <w:bookmarkEnd w:id="43"/>
      <w:r>
        <w:lastRenderedPageBreak/>
        <w:t>Vehicle Data</w:t>
      </w:r>
      <w:r>
        <w:rPr>
          <w:spacing w:val="-1"/>
        </w:rPr>
        <w:t xml:space="preserve"> </w:t>
      </w:r>
      <w:bookmarkEnd w:id="44"/>
      <w:r>
        <w:t>Component</w:t>
      </w:r>
      <w:bookmarkEnd w:id="45"/>
    </w:p>
    <w:p w14:paraId="3E646AD3" w14:textId="77777777" w:rsidR="00782121" w:rsidRDefault="00782121" w:rsidP="00782121">
      <w:pPr>
        <w:tabs>
          <w:tab w:val="left" w:pos="3251"/>
        </w:tabs>
        <w:spacing w:line="276" w:lineRule="auto"/>
        <w:ind w:left="676"/>
      </w:pPr>
      <w:r>
        <w:rPr>
          <w:b/>
        </w:rPr>
        <w:t>Data</w:t>
      </w:r>
      <w:r>
        <w:rPr>
          <w:b/>
          <w:spacing w:val="-2"/>
        </w:rPr>
        <w:t xml:space="preserve"> </w:t>
      </w:r>
      <w:r>
        <w:rPr>
          <w:b/>
        </w:rPr>
        <w:t>Component</w:t>
      </w:r>
      <w:r>
        <w:rPr>
          <w:b/>
          <w:spacing w:val="-2"/>
        </w:rPr>
        <w:t xml:space="preserve"> </w:t>
      </w:r>
      <w:r>
        <w:rPr>
          <w:b/>
        </w:rPr>
        <w:t>Use</w:t>
      </w:r>
      <w:r>
        <w:t>:</w:t>
      </w:r>
      <w:r>
        <w:tab/>
        <w:t>Optional Component</w:t>
      </w:r>
    </w:p>
    <w:p w14:paraId="2D6308BB" w14:textId="77777777" w:rsidR="00782121" w:rsidRDefault="00782121" w:rsidP="00782121">
      <w:pPr>
        <w:tabs>
          <w:tab w:val="left" w:pos="3251"/>
        </w:tabs>
        <w:spacing w:line="276" w:lineRule="auto"/>
        <w:ind w:left="676" w:right="9508"/>
      </w:pPr>
      <w:r>
        <w:rPr>
          <w:b/>
        </w:rPr>
        <w:t xml:space="preserve">Minimum: </w:t>
      </w:r>
      <w:r>
        <w:t xml:space="preserve">0 </w:t>
      </w:r>
    </w:p>
    <w:p w14:paraId="4B52ACDF" w14:textId="77777777" w:rsidR="00782121" w:rsidRDefault="00782121" w:rsidP="00782121">
      <w:pPr>
        <w:tabs>
          <w:tab w:val="left" w:pos="3251"/>
        </w:tabs>
        <w:spacing w:line="276" w:lineRule="auto"/>
        <w:ind w:left="676" w:right="9508"/>
      </w:pPr>
      <w:r>
        <w:rPr>
          <w:b/>
        </w:rPr>
        <w:t xml:space="preserve">Maximum: </w:t>
      </w:r>
      <w:r>
        <w:rPr>
          <w:spacing w:val="-3"/>
        </w:rPr>
        <w:t>*</w:t>
      </w:r>
    </w:p>
    <w:p w14:paraId="3DBED708" w14:textId="77777777" w:rsidR="00782121" w:rsidRDefault="00782121" w:rsidP="00782121">
      <w:pPr>
        <w:pStyle w:val="BodyText"/>
        <w:tabs>
          <w:tab w:val="left" w:pos="3251"/>
        </w:tabs>
        <w:spacing w:line="276" w:lineRule="auto"/>
        <w:ind w:left="676"/>
      </w:pPr>
      <w:r>
        <w:rPr>
          <w:b/>
        </w:rPr>
        <w:t xml:space="preserve">Child Of: </w:t>
      </w:r>
      <w:r>
        <w:t>Incident and Emergency Resource</w:t>
      </w:r>
    </w:p>
    <w:p w14:paraId="5D4C1696" w14:textId="77777777" w:rsidR="00782121" w:rsidRDefault="00782121" w:rsidP="00782121">
      <w:pPr>
        <w:pStyle w:val="BodyText"/>
        <w:spacing w:before="120"/>
        <w:ind w:left="676" w:right="333"/>
      </w:pPr>
      <w:r>
        <w:rPr>
          <w:b/>
        </w:rPr>
        <w:t xml:space="preserve">Data Component Description: </w:t>
      </w:r>
      <w:r>
        <w:t>This Data Component is used to exchange information about vehicles associated with an incident including: suspect vehicles, vehicles involved in accidents, and other vehicles involved with the incident. The information is provided by reporting parties and emergency responders. Responders can enter the information either directly through their mobile data computers or via their assigned dispatchers.</w:t>
      </w:r>
    </w:p>
    <w:p w14:paraId="4B0B59AD" w14:textId="77777777" w:rsidR="00782121" w:rsidRDefault="00782121" w:rsidP="00782121">
      <w:pPr>
        <w:pStyle w:val="BodyText"/>
        <w:spacing w:before="120"/>
        <w:ind w:left="676"/>
      </w:pPr>
      <w:r>
        <w:t>Note, that vehicle telematics information is not located in this data component. It is located in additional data associated with a call.</w:t>
      </w:r>
    </w:p>
    <w:p w14:paraId="0D7C0BE1" w14:textId="77777777" w:rsidR="00782121" w:rsidRDefault="00782121" w:rsidP="00782121">
      <w:pPr>
        <w:pStyle w:val="BodyText"/>
        <w:spacing w:before="120"/>
        <w:ind w:left="676"/>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5"/>
        <w:gridCol w:w="1440"/>
        <w:gridCol w:w="540"/>
        <w:gridCol w:w="720"/>
        <w:gridCol w:w="6660"/>
      </w:tblGrid>
      <w:tr w:rsidR="0024468E" w14:paraId="6CBF7532" w14:textId="77777777" w:rsidTr="00E4607B">
        <w:trPr>
          <w:cantSplit/>
          <w:trHeight w:val="576"/>
          <w:tblHeader/>
        </w:trPr>
        <w:tc>
          <w:tcPr>
            <w:tcW w:w="12895" w:type="dxa"/>
            <w:gridSpan w:val="5"/>
            <w:shd w:val="clear" w:color="auto" w:fill="D9D9D9" w:themeFill="background1" w:themeFillShade="D9"/>
            <w:vAlign w:val="center"/>
          </w:tcPr>
          <w:p w14:paraId="00B9A36E" w14:textId="48D65F1D" w:rsidR="0024468E" w:rsidRPr="001F68A7" w:rsidRDefault="0024468E" w:rsidP="0024468E">
            <w:pPr>
              <w:pStyle w:val="TableParagraph"/>
              <w:spacing w:line="273" w:lineRule="exact"/>
              <w:ind w:left="106"/>
              <w:jc w:val="center"/>
              <w:rPr>
                <w:b/>
                <w:szCs w:val="20"/>
              </w:rPr>
            </w:pPr>
            <w:r>
              <w:rPr>
                <w:b/>
                <w:szCs w:val="20"/>
              </w:rPr>
              <w:t>Vehicle Data Component</w:t>
            </w:r>
          </w:p>
        </w:tc>
      </w:tr>
      <w:tr w:rsidR="0024468E" w14:paraId="335056A4" w14:textId="77777777" w:rsidTr="0024468E">
        <w:trPr>
          <w:cantSplit/>
          <w:trHeight w:val="1103"/>
          <w:tblHeader/>
        </w:trPr>
        <w:tc>
          <w:tcPr>
            <w:tcW w:w="3535" w:type="dxa"/>
            <w:shd w:val="clear" w:color="auto" w:fill="D9D9D9" w:themeFill="background1" w:themeFillShade="D9"/>
            <w:vAlign w:val="bottom"/>
          </w:tcPr>
          <w:p w14:paraId="65AA25F1" w14:textId="6E8E9F1F" w:rsidR="0024468E" w:rsidRPr="001F68A7" w:rsidRDefault="0024468E" w:rsidP="0024468E">
            <w:pPr>
              <w:pStyle w:val="TableParagraph"/>
              <w:ind w:right="1064"/>
              <w:jc w:val="center"/>
              <w:rPr>
                <w:b/>
                <w:szCs w:val="20"/>
              </w:rPr>
            </w:pPr>
            <w:r w:rsidRPr="001F68A7">
              <w:rPr>
                <w:b/>
                <w:szCs w:val="20"/>
              </w:rPr>
              <w:t>JSON Name</w:t>
            </w:r>
          </w:p>
        </w:tc>
        <w:tc>
          <w:tcPr>
            <w:tcW w:w="1440" w:type="dxa"/>
            <w:shd w:val="clear" w:color="auto" w:fill="D9D9D9" w:themeFill="background1" w:themeFillShade="D9"/>
            <w:vAlign w:val="bottom"/>
          </w:tcPr>
          <w:p w14:paraId="78FFEACE" w14:textId="77777777" w:rsidR="0024468E" w:rsidRPr="001F68A7" w:rsidRDefault="0024468E" w:rsidP="0024468E">
            <w:pPr>
              <w:pStyle w:val="TableParagraph"/>
              <w:ind w:left="244" w:right="120" w:firstLine="4"/>
              <w:jc w:val="center"/>
              <w:rPr>
                <w:b/>
                <w:szCs w:val="20"/>
              </w:rPr>
            </w:pPr>
            <w:r w:rsidRPr="001F68A7">
              <w:rPr>
                <w:b/>
                <w:szCs w:val="20"/>
              </w:rPr>
              <w:t>Use (required, optional,</w:t>
            </w:r>
          </w:p>
          <w:p w14:paraId="0CDFCC96" w14:textId="77777777" w:rsidR="0024468E" w:rsidRPr="001F68A7" w:rsidRDefault="0024468E" w:rsidP="0024468E">
            <w:pPr>
              <w:pStyle w:val="TableParagraph"/>
              <w:spacing w:line="276" w:lineRule="exact"/>
              <w:ind w:left="143" w:right="133" w:hanging="2"/>
              <w:jc w:val="center"/>
              <w:rPr>
                <w:b/>
                <w:szCs w:val="20"/>
              </w:rPr>
            </w:pPr>
            <w:r w:rsidRPr="001F68A7">
              <w:rPr>
                <w:b/>
                <w:szCs w:val="20"/>
              </w:rPr>
              <w:t>conditional)</w:t>
            </w:r>
          </w:p>
        </w:tc>
        <w:tc>
          <w:tcPr>
            <w:tcW w:w="540" w:type="dxa"/>
            <w:shd w:val="clear" w:color="auto" w:fill="D9D9D9" w:themeFill="background1" w:themeFillShade="D9"/>
            <w:vAlign w:val="bottom"/>
          </w:tcPr>
          <w:p w14:paraId="41F90DFF" w14:textId="77777777" w:rsidR="0024468E" w:rsidRPr="001F68A7" w:rsidRDefault="0024468E" w:rsidP="0024468E">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7060BE5B" w14:textId="77777777" w:rsidR="0024468E" w:rsidRPr="001F68A7" w:rsidRDefault="0024468E" w:rsidP="0024468E">
            <w:pPr>
              <w:pStyle w:val="TableParagraph"/>
              <w:ind w:left="0" w:right="195"/>
              <w:jc w:val="center"/>
              <w:rPr>
                <w:b/>
                <w:szCs w:val="20"/>
              </w:rPr>
            </w:pPr>
            <w:r w:rsidRPr="001F68A7">
              <w:rPr>
                <w:b/>
                <w:szCs w:val="20"/>
              </w:rPr>
              <w:t>Max</w:t>
            </w:r>
          </w:p>
        </w:tc>
        <w:tc>
          <w:tcPr>
            <w:tcW w:w="6660" w:type="dxa"/>
            <w:shd w:val="clear" w:color="auto" w:fill="D9D9D9" w:themeFill="background1" w:themeFillShade="D9"/>
            <w:vAlign w:val="bottom"/>
          </w:tcPr>
          <w:p w14:paraId="6BB90060" w14:textId="77777777" w:rsidR="0024468E" w:rsidRPr="001F68A7" w:rsidRDefault="0024468E" w:rsidP="0024468E">
            <w:pPr>
              <w:pStyle w:val="TableParagraph"/>
              <w:spacing w:line="273" w:lineRule="exact"/>
              <w:ind w:left="106"/>
              <w:jc w:val="center"/>
              <w:rPr>
                <w:b/>
                <w:szCs w:val="20"/>
              </w:rPr>
            </w:pPr>
            <w:r w:rsidRPr="001F68A7">
              <w:rPr>
                <w:b/>
                <w:szCs w:val="20"/>
              </w:rPr>
              <w:t>Description</w:t>
            </w:r>
          </w:p>
        </w:tc>
      </w:tr>
      <w:tr w:rsidR="0024468E" w14:paraId="6B0618F7" w14:textId="77777777" w:rsidTr="0024468E">
        <w:trPr>
          <w:cantSplit/>
          <w:trHeight w:val="1191"/>
        </w:trPr>
        <w:tc>
          <w:tcPr>
            <w:tcW w:w="3535" w:type="dxa"/>
          </w:tcPr>
          <w:p w14:paraId="4C40CCF2" w14:textId="44D21DB1" w:rsidR="0024468E" w:rsidRPr="001F68A7" w:rsidRDefault="00B6409F" w:rsidP="0024468E">
            <w:pPr>
              <w:pStyle w:val="TableParagraph"/>
              <w:ind w:right="122"/>
              <w:rPr>
                <w:szCs w:val="20"/>
              </w:rPr>
            </w:pPr>
            <w:proofErr w:type="spellStart"/>
            <w:r>
              <w:rPr>
                <w:szCs w:val="20"/>
              </w:rPr>
              <w:t>v</w:t>
            </w:r>
            <w:r w:rsidR="0024468E" w:rsidRPr="001F68A7">
              <w:rPr>
                <w:szCs w:val="20"/>
              </w:rPr>
              <w:t>ehicleRelationshipType</w:t>
            </w:r>
            <w:proofErr w:type="spellEnd"/>
          </w:p>
        </w:tc>
        <w:tc>
          <w:tcPr>
            <w:tcW w:w="1440" w:type="dxa"/>
          </w:tcPr>
          <w:p w14:paraId="475E5199" w14:textId="77777777" w:rsidR="0024468E" w:rsidRPr="001F68A7" w:rsidRDefault="0024468E" w:rsidP="0024468E">
            <w:pPr>
              <w:pStyle w:val="TableParagraph"/>
              <w:spacing w:line="267" w:lineRule="exact"/>
              <w:ind w:left="180" w:right="179"/>
              <w:jc w:val="center"/>
              <w:rPr>
                <w:szCs w:val="20"/>
              </w:rPr>
            </w:pPr>
            <w:r w:rsidRPr="001F68A7">
              <w:rPr>
                <w:szCs w:val="20"/>
              </w:rPr>
              <w:t>Required</w:t>
            </w:r>
          </w:p>
        </w:tc>
        <w:tc>
          <w:tcPr>
            <w:tcW w:w="540" w:type="dxa"/>
          </w:tcPr>
          <w:p w14:paraId="086D333A" w14:textId="77777777" w:rsidR="0024468E" w:rsidRPr="001F68A7" w:rsidRDefault="0024468E" w:rsidP="0024468E">
            <w:pPr>
              <w:pStyle w:val="TableParagraph"/>
              <w:spacing w:line="267" w:lineRule="exact"/>
              <w:ind w:left="0"/>
              <w:jc w:val="center"/>
              <w:rPr>
                <w:szCs w:val="20"/>
              </w:rPr>
            </w:pPr>
            <w:r w:rsidRPr="001F68A7">
              <w:rPr>
                <w:szCs w:val="20"/>
              </w:rPr>
              <w:t>1</w:t>
            </w:r>
          </w:p>
        </w:tc>
        <w:tc>
          <w:tcPr>
            <w:tcW w:w="720" w:type="dxa"/>
          </w:tcPr>
          <w:p w14:paraId="6052E6F9" w14:textId="77777777" w:rsidR="0024468E" w:rsidRPr="001F68A7" w:rsidRDefault="0024468E" w:rsidP="0024468E">
            <w:pPr>
              <w:pStyle w:val="TableParagraph"/>
              <w:spacing w:line="267" w:lineRule="exact"/>
              <w:ind w:left="0"/>
              <w:jc w:val="center"/>
              <w:rPr>
                <w:szCs w:val="20"/>
              </w:rPr>
            </w:pPr>
            <w:r w:rsidRPr="001F68A7">
              <w:rPr>
                <w:szCs w:val="20"/>
              </w:rPr>
              <w:t>*</w:t>
            </w:r>
          </w:p>
        </w:tc>
        <w:tc>
          <w:tcPr>
            <w:tcW w:w="6660" w:type="dxa"/>
          </w:tcPr>
          <w:p w14:paraId="61829E77" w14:textId="67A7A89A" w:rsidR="0024468E" w:rsidRPr="001F68A7" w:rsidRDefault="0024468E" w:rsidP="0024468E">
            <w:pPr>
              <w:pStyle w:val="TableParagraph"/>
              <w:ind w:left="104" w:right="358"/>
              <w:rPr>
                <w:szCs w:val="20"/>
              </w:rPr>
            </w:pPr>
            <w:r w:rsidRPr="001F68A7">
              <w:rPr>
                <w:szCs w:val="20"/>
              </w:rPr>
              <w:t>Describes the relationship (victim’s vehicle, accident vehicle, suspect vehicle, etc.) of a vehicle to the incident. Available vehicle relationship types are contained in an EIDO registry. See Sec</w:t>
            </w:r>
            <w:hyperlink w:anchor="_Vehicle_Relationship_Type" w:history="1">
              <w:r w:rsidRPr="001F68A7">
                <w:rPr>
                  <w:szCs w:val="20"/>
                </w:rPr>
                <w:t xml:space="preserve">tion </w:t>
              </w:r>
              <w:r>
                <w:rPr>
                  <w:szCs w:val="20"/>
                </w:rPr>
                <w:t>3</w:t>
              </w:r>
              <w:r w:rsidRPr="001F68A7">
                <w:rPr>
                  <w:szCs w:val="20"/>
                </w:rPr>
                <w:t>.10</w:t>
              </w:r>
            </w:hyperlink>
            <w:r w:rsidRPr="001F68A7">
              <w:rPr>
                <w:szCs w:val="20"/>
              </w:rPr>
              <w:t>, below, for the registry description.</w:t>
            </w:r>
          </w:p>
        </w:tc>
      </w:tr>
      <w:tr w:rsidR="0024468E" w14:paraId="0941D177" w14:textId="77777777" w:rsidTr="0024468E">
        <w:trPr>
          <w:cantSplit/>
          <w:trHeight w:val="1254"/>
        </w:trPr>
        <w:tc>
          <w:tcPr>
            <w:tcW w:w="3535" w:type="dxa"/>
            <w:tcBorders>
              <w:bottom w:val="single" w:sz="4" w:space="0" w:color="auto"/>
            </w:tcBorders>
          </w:tcPr>
          <w:p w14:paraId="327D53C0" w14:textId="19305C37" w:rsidR="0024468E" w:rsidRPr="001F68A7" w:rsidRDefault="00B6409F" w:rsidP="0024468E">
            <w:pPr>
              <w:pStyle w:val="TableParagraph"/>
              <w:spacing w:line="270" w:lineRule="exact"/>
              <w:rPr>
                <w:szCs w:val="20"/>
              </w:rPr>
            </w:pPr>
            <w:proofErr w:type="spellStart"/>
            <w:r>
              <w:rPr>
                <w:szCs w:val="20"/>
              </w:rPr>
              <w:t>v</w:t>
            </w:r>
            <w:r w:rsidR="0024468E" w:rsidRPr="001F68A7">
              <w:rPr>
                <w:szCs w:val="20"/>
              </w:rPr>
              <w:t>ehicleRelationshipTimeStamp</w:t>
            </w:r>
            <w:proofErr w:type="spellEnd"/>
          </w:p>
        </w:tc>
        <w:tc>
          <w:tcPr>
            <w:tcW w:w="1440" w:type="dxa"/>
            <w:tcBorders>
              <w:bottom w:val="single" w:sz="4" w:space="0" w:color="auto"/>
            </w:tcBorders>
          </w:tcPr>
          <w:p w14:paraId="3CEC32B1" w14:textId="77777777" w:rsidR="0024468E" w:rsidRPr="001F68A7" w:rsidRDefault="0024468E" w:rsidP="0024468E">
            <w:pPr>
              <w:pStyle w:val="TableParagraph"/>
              <w:spacing w:line="270" w:lineRule="exact"/>
              <w:ind w:left="180" w:right="179"/>
              <w:jc w:val="center"/>
              <w:rPr>
                <w:szCs w:val="20"/>
              </w:rPr>
            </w:pPr>
            <w:r w:rsidRPr="001F68A7">
              <w:rPr>
                <w:szCs w:val="20"/>
              </w:rPr>
              <w:t>Required</w:t>
            </w:r>
          </w:p>
        </w:tc>
        <w:tc>
          <w:tcPr>
            <w:tcW w:w="540" w:type="dxa"/>
            <w:tcBorders>
              <w:bottom w:val="single" w:sz="4" w:space="0" w:color="auto"/>
            </w:tcBorders>
          </w:tcPr>
          <w:p w14:paraId="4C617ED3" w14:textId="77777777" w:rsidR="0024468E" w:rsidRPr="001F68A7" w:rsidRDefault="0024468E" w:rsidP="0024468E">
            <w:pPr>
              <w:pStyle w:val="TableParagraph"/>
              <w:spacing w:line="270" w:lineRule="exact"/>
              <w:ind w:left="-20"/>
              <w:jc w:val="center"/>
              <w:rPr>
                <w:szCs w:val="20"/>
              </w:rPr>
            </w:pPr>
            <w:r w:rsidRPr="001F68A7">
              <w:rPr>
                <w:szCs w:val="20"/>
              </w:rPr>
              <w:t>1</w:t>
            </w:r>
          </w:p>
        </w:tc>
        <w:tc>
          <w:tcPr>
            <w:tcW w:w="720" w:type="dxa"/>
            <w:tcBorders>
              <w:bottom w:val="single" w:sz="4" w:space="0" w:color="auto"/>
            </w:tcBorders>
          </w:tcPr>
          <w:p w14:paraId="534B4C47" w14:textId="77777777" w:rsidR="0024468E" w:rsidRPr="001F68A7" w:rsidRDefault="0024468E" w:rsidP="0024468E">
            <w:pPr>
              <w:pStyle w:val="TableParagraph"/>
              <w:spacing w:line="270" w:lineRule="exact"/>
              <w:ind w:left="1"/>
              <w:jc w:val="center"/>
              <w:rPr>
                <w:szCs w:val="20"/>
              </w:rPr>
            </w:pPr>
            <w:r w:rsidRPr="001F68A7">
              <w:rPr>
                <w:szCs w:val="20"/>
              </w:rPr>
              <w:t>1</w:t>
            </w:r>
          </w:p>
        </w:tc>
        <w:tc>
          <w:tcPr>
            <w:tcW w:w="6660" w:type="dxa"/>
            <w:tcBorders>
              <w:bottom w:val="single" w:sz="4" w:space="0" w:color="auto"/>
            </w:tcBorders>
          </w:tcPr>
          <w:p w14:paraId="21A9BFB0" w14:textId="77777777" w:rsidR="0024468E" w:rsidRPr="001F68A7" w:rsidRDefault="0024468E" w:rsidP="0024468E">
            <w:pPr>
              <w:pStyle w:val="TableParagraph"/>
              <w:ind w:left="104" w:right="197"/>
              <w:rPr>
                <w:szCs w:val="20"/>
              </w:rPr>
            </w:pPr>
            <w:r w:rsidRPr="001F68A7">
              <w:rPr>
                <w:szCs w:val="20"/>
              </w:rPr>
              <w:t>The date and time that the relationship of the vehicle to the incident was established by this data component instance. Must be in the ISO8601 timestamp format as specified in</w:t>
            </w:r>
          </w:p>
          <w:p w14:paraId="082B8960" w14:textId="77777777" w:rsidR="0024468E" w:rsidRPr="001F68A7" w:rsidRDefault="0024468E" w:rsidP="0024468E">
            <w:pPr>
              <w:pStyle w:val="TableParagraph"/>
              <w:spacing w:line="264" w:lineRule="exact"/>
              <w:ind w:left="104"/>
              <w:rPr>
                <w:szCs w:val="20"/>
              </w:rPr>
            </w:pPr>
            <w:r w:rsidRPr="001F68A7">
              <w:rPr>
                <w:szCs w:val="20"/>
              </w:rPr>
              <w:t>NENA08-003.</w:t>
            </w:r>
          </w:p>
        </w:tc>
      </w:tr>
      <w:tr w:rsidR="00F2579B" w14:paraId="5FDE3100" w14:textId="77777777" w:rsidTr="0024468E">
        <w:trPr>
          <w:cantSplit/>
          <w:trHeight w:val="1254"/>
        </w:trPr>
        <w:tc>
          <w:tcPr>
            <w:tcW w:w="3535" w:type="dxa"/>
            <w:tcBorders>
              <w:bottom w:val="single" w:sz="4" w:space="0" w:color="auto"/>
            </w:tcBorders>
          </w:tcPr>
          <w:p w14:paraId="489CCDB1" w14:textId="41A6B667" w:rsidR="00F2579B" w:rsidRPr="001F68A7" w:rsidRDefault="00B6409F" w:rsidP="00F2579B">
            <w:pPr>
              <w:pStyle w:val="TableParagraph"/>
              <w:spacing w:line="270" w:lineRule="exact"/>
              <w:rPr>
                <w:szCs w:val="20"/>
              </w:rPr>
            </w:pPr>
            <w:proofErr w:type="spellStart"/>
            <w:r>
              <w:rPr>
                <w:szCs w:val="20"/>
              </w:rPr>
              <w:lastRenderedPageBreak/>
              <w:t>a</w:t>
            </w:r>
            <w:r w:rsidR="00F2579B" w:rsidRPr="001F68A7">
              <w:rPr>
                <w:szCs w:val="20"/>
              </w:rPr>
              <w:t>dditionalData</w:t>
            </w:r>
            <w:r w:rsidR="00F2579B">
              <w:rPr>
                <w:szCs w:val="20"/>
              </w:rPr>
              <w:t>Reference</w:t>
            </w:r>
            <w:proofErr w:type="spellEnd"/>
          </w:p>
        </w:tc>
        <w:tc>
          <w:tcPr>
            <w:tcW w:w="1440" w:type="dxa"/>
            <w:tcBorders>
              <w:bottom w:val="single" w:sz="4" w:space="0" w:color="auto"/>
            </w:tcBorders>
          </w:tcPr>
          <w:p w14:paraId="428BCDC0" w14:textId="111FD33C" w:rsidR="00F2579B" w:rsidRPr="001F68A7" w:rsidRDefault="00F2579B" w:rsidP="00F2579B">
            <w:pPr>
              <w:pStyle w:val="TableParagraph"/>
              <w:spacing w:line="270" w:lineRule="exact"/>
              <w:ind w:left="180" w:right="179"/>
              <w:jc w:val="center"/>
              <w:rPr>
                <w:szCs w:val="20"/>
              </w:rPr>
            </w:pPr>
            <w:r>
              <w:rPr>
                <w:szCs w:val="20"/>
              </w:rPr>
              <w:t>Optional</w:t>
            </w:r>
          </w:p>
        </w:tc>
        <w:tc>
          <w:tcPr>
            <w:tcW w:w="540" w:type="dxa"/>
            <w:tcBorders>
              <w:bottom w:val="single" w:sz="4" w:space="0" w:color="auto"/>
            </w:tcBorders>
          </w:tcPr>
          <w:p w14:paraId="08611F69" w14:textId="49FFADAB" w:rsidR="00F2579B" w:rsidRPr="001F68A7" w:rsidRDefault="00F2579B" w:rsidP="00F2579B">
            <w:pPr>
              <w:pStyle w:val="TableParagraph"/>
              <w:spacing w:line="270" w:lineRule="exact"/>
              <w:ind w:left="-20"/>
              <w:jc w:val="center"/>
              <w:rPr>
                <w:szCs w:val="20"/>
              </w:rPr>
            </w:pPr>
            <w:r w:rsidRPr="001F68A7">
              <w:rPr>
                <w:szCs w:val="20"/>
              </w:rPr>
              <w:t>0</w:t>
            </w:r>
          </w:p>
        </w:tc>
        <w:tc>
          <w:tcPr>
            <w:tcW w:w="720" w:type="dxa"/>
            <w:tcBorders>
              <w:bottom w:val="single" w:sz="4" w:space="0" w:color="auto"/>
            </w:tcBorders>
          </w:tcPr>
          <w:p w14:paraId="10FEBEC3" w14:textId="70B65954" w:rsidR="00F2579B" w:rsidRPr="001F68A7" w:rsidRDefault="00F2579B" w:rsidP="00F2579B">
            <w:pPr>
              <w:pStyle w:val="TableParagraph"/>
              <w:spacing w:line="270" w:lineRule="exact"/>
              <w:ind w:left="1"/>
              <w:jc w:val="center"/>
              <w:rPr>
                <w:szCs w:val="20"/>
              </w:rPr>
            </w:pPr>
            <w:r w:rsidRPr="001F68A7">
              <w:rPr>
                <w:szCs w:val="20"/>
              </w:rPr>
              <w:t>*</w:t>
            </w:r>
          </w:p>
        </w:tc>
        <w:tc>
          <w:tcPr>
            <w:tcW w:w="6660" w:type="dxa"/>
            <w:tcBorders>
              <w:bottom w:val="single" w:sz="4" w:space="0" w:color="auto"/>
            </w:tcBorders>
          </w:tcPr>
          <w:p w14:paraId="1E8DCE0C" w14:textId="3B464DB1" w:rsidR="00F2579B" w:rsidRPr="001F68A7" w:rsidRDefault="00F2579B" w:rsidP="00F2579B">
            <w:pPr>
              <w:pStyle w:val="TableParagraph"/>
              <w:ind w:left="106" w:right="213"/>
              <w:rPr>
                <w:szCs w:val="20"/>
              </w:rPr>
            </w:pPr>
            <w:r w:rsidRPr="00B17A82">
              <w:rPr>
                <w:szCs w:val="20"/>
              </w:rPr>
              <w:t xml:space="preserve">Reference to an </w:t>
            </w:r>
            <w:r w:rsidRPr="001F68A7">
              <w:rPr>
                <w:szCs w:val="20"/>
              </w:rPr>
              <w:t>Additional</w:t>
            </w:r>
            <w:r>
              <w:rPr>
                <w:szCs w:val="20"/>
              </w:rPr>
              <w:t xml:space="preserve"> </w:t>
            </w:r>
            <w:r w:rsidRPr="001F68A7">
              <w:rPr>
                <w:szCs w:val="20"/>
              </w:rPr>
              <w:t>Data</w:t>
            </w:r>
            <w:r>
              <w:rPr>
                <w:szCs w:val="20"/>
              </w:rPr>
              <w:t xml:space="preserve"> </w:t>
            </w:r>
            <w:proofErr w:type="spellStart"/>
            <w:r w:rsidRPr="00B17A82">
              <w:rPr>
                <w:szCs w:val="20"/>
              </w:rPr>
              <w:t>Data</w:t>
            </w:r>
            <w:proofErr w:type="spellEnd"/>
            <w:r w:rsidRPr="00B17A82">
              <w:rPr>
                <w:szCs w:val="20"/>
              </w:rPr>
              <w:t xml:space="preserve"> Component. </w:t>
            </w:r>
            <w:r w:rsidRPr="001F68A7">
              <w:rPr>
                <w:szCs w:val="20"/>
              </w:rPr>
              <w:t xml:space="preserve">Additional information about a </w:t>
            </w:r>
            <w:r w:rsidR="0052750F">
              <w:rPr>
                <w:szCs w:val="20"/>
              </w:rPr>
              <w:t>vehicle</w:t>
            </w:r>
            <w:r w:rsidRPr="001F68A7">
              <w:rPr>
                <w:szCs w:val="20"/>
              </w:rPr>
              <w:t xml:space="preserve"> that is involved in or related to the incident. There may be multiple data providers for one </w:t>
            </w:r>
            <w:r w:rsidR="0052750F">
              <w:rPr>
                <w:szCs w:val="20"/>
              </w:rPr>
              <w:t>vehicle</w:t>
            </w:r>
            <w:r w:rsidRPr="001F68A7">
              <w:rPr>
                <w:szCs w:val="20"/>
              </w:rPr>
              <w:t>.</w:t>
            </w:r>
          </w:p>
          <w:p w14:paraId="17E8FA7C" w14:textId="412676CE" w:rsidR="00F2579B" w:rsidRPr="001F68A7" w:rsidRDefault="00F2579B" w:rsidP="00F2579B">
            <w:pPr>
              <w:pStyle w:val="TableParagraph"/>
              <w:ind w:left="104" w:right="197"/>
              <w:rPr>
                <w:szCs w:val="20"/>
              </w:rPr>
            </w:pPr>
            <w:r w:rsidRPr="001F68A7">
              <w:rPr>
                <w:szCs w:val="20"/>
              </w:rPr>
              <w:t>Additional Information is defined in NENA 71-001.</w:t>
            </w:r>
          </w:p>
        </w:tc>
      </w:tr>
      <w:tr w:rsidR="00DC250E" w14:paraId="1E8C0077" w14:textId="77777777" w:rsidTr="006D7718">
        <w:trPr>
          <w:cantSplit/>
          <w:trHeight w:val="431"/>
        </w:trPr>
        <w:tc>
          <w:tcPr>
            <w:tcW w:w="3535" w:type="dxa"/>
            <w:tcBorders>
              <w:bottom w:val="single" w:sz="4" w:space="0" w:color="auto"/>
            </w:tcBorders>
          </w:tcPr>
          <w:p w14:paraId="5707EDA0" w14:textId="110045F4" w:rsidR="00DC250E" w:rsidRPr="001F68A7" w:rsidRDefault="00B6409F" w:rsidP="00DC250E">
            <w:pPr>
              <w:pStyle w:val="TableParagraph"/>
              <w:spacing w:line="270" w:lineRule="exact"/>
              <w:rPr>
                <w:szCs w:val="20"/>
              </w:rPr>
            </w:pPr>
            <w:proofErr w:type="spellStart"/>
            <w:r>
              <w:rPr>
                <w:szCs w:val="20"/>
              </w:rPr>
              <w:t>l</w:t>
            </w:r>
            <w:r w:rsidR="00DC250E" w:rsidRPr="001F68A7">
              <w:rPr>
                <w:szCs w:val="20"/>
              </w:rPr>
              <w:t>ocation</w:t>
            </w:r>
            <w:r w:rsidR="00DC250E" w:rsidRPr="00EC374D">
              <w:rPr>
                <w:szCs w:val="20"/>
              </w:rPr>
              <w:t>Reference</w:t>
            </w:r>
            <w:proofErr w:type="spellEnd"/>
          </w:p>
        </w:tc>
        <w:tc>
          <w:tcPr>
            <w:tcW w:w="1440" w:type="dxa"/>
            <w:tcBorders>
              <w:bottom w:val="single" w:sz="4" w:space="0" w:color="auto"/>
            </w:tcBorders>
          </w:tcPr>
          <w:p w14:paraId="6633E6E5" w14:textId="207199F3" w:rsidR="00DC250E" w:rsidRDefault="00DC250E" w:rsidP="00DC250E">
            <w:pPr>
              <w:pStyle w:val="TableParagraph"/>
              <w:spacing w:line="270" w:lineRule="exact"/>
              <w:ind w:left="180" w:right="179"/>
              <w:jc w:val="center"/>
              <w:rPr>
                <w:szCs w:val="20"/>
              </w:rPr>
            </w:pPr>
            <w:r>
              <w:rPr>
                <w:szCs w:val="20"/>
              </w:rPr>
              <w:t>Optional</w:t>
            </w:r>
          </w:p>
        </w:tc>
        <w:tc>
          <w:tcPr>
            <w:tcW w:w="540" w:type="dxa"/>
            <w:tcBorders>
              <w:bottom w:val="single" w:sz="4" w:space="0" w:color="auto"/>
            </w:tcBorders>
          </w:tcPr>
          <w:p w14:paraId="702DBBE0" w14:textId="412BB0F4" w:rsidR="00DC250E" w:rsidRPr="001F68A7" w:rsidRDefault="00DC250E" w:rsidP="00DC250E">
            <w:pPr>
              <w:pStyle w:val="TableParagraph"/>
              <w:spacing w:line="270" w:lineRule="exact"/>
              <w:ind w:left="-20"/>
              <w:jc w:val="center"/>
              <w:rPr>
                <w:szCs w:val="20"/>
              </w:rPr>
            </w:pPr>
            <w:r>
              <w:rPr>
                <w:szCs w:val="20"/>
              </w:rPr>
              <w:t>0</w:t>
            </w:r>
          </w:p>
        </w:tc>
        <w:tc>
          <w:tcPr>
            <w:tcW w:w="720" w:type="dxa"/>
            <w:tcBorders>
              <w:bottom w:val="single" w:sz="4" w:space="0" w:color="auto"/>
            </w:tcBorders>
          </w:tcPr>
          <w:p w14:paraId="258D74AA" w14:textId="142EBCAF" w:rsidR="00DC250E" w:rsidRPr="001F68A7" w:rsidRDefault="00C2253F" w:rsidP="00DC250E">
            <w:pPr>
              <w:pStyle w:val="TableParagraph"/>
              <w:spacing w:line="270" w:lineRule="exact"/>
              <w:ind w:left="1"/>
              <w:jc w:val="center"/>
              <w:rPr>
                <w:szCs w:val="20"/>
              </w:rPr>
            </w:pPr>
            <w:r>
              <w:rPr>
                <w:szCs w:val="20"/>
              </w:rPr>
              <w:t>*</w:t>
            </w:r>
          </w:p>
        </w:tc>
        <w:tc>
          <w:tcPr>
            <w:tcW w:w="6660" w:type="dxa"/>
            <w:tcBorders>
              <w:bottom w:val="single" w:sz="4" w:space="0" w:color="auto"/>
            </w:tcBorders>
          </w:tcPr>
          <w:p w14:paraId="3EC17400" w14:textId="5AA4AC70" w:rsidR="00DC250E" w:rsidRPr="00B17A82" w:rsidRDefault="00DC250E" w:rsidP="00DC250E">
            <w:pPr>
              <w:pStyle w:val="TableParagraph"/>
              <w:ind w:left="106" w:right="213"/>
              <w:rPr>
                <w:szCs w:val="20"/>
              </w:rPr>
            </w:pPr>
            <w:r w:rsidRPr="00A43207">
              <w:rPr>
                <w:szCs w:val="20"/>
              </w:rPr>
              <w:t xml:space="preserve">Reference to </w:t>
            </w:r>
            <w:proofErr w:type="gramStart"/>
            <w:r w:rsidRPr="00A43207">
              <w:rPr>
                <w:szCs w:val="20"/>
              </w:rPr>
              <w:t>an</w:t>
            </w:r>
            <w:proofErr w:type="gramEnd"/>
            <w:r w:rsidRPr="00A43207">
              <w:rPr>
                <w:szCs w:val="20"/>
              </w:rPr>
              <w:t xml:space="preserve"> </w:t>
            </w:r>
            <w:r>
              <w:rPr>
                <w:szCs w:val="20"/>
              </w:rPr>
              <w:t>Location</w:t>
            </w:r>
            <w:r w:rsidRPr="00A43207">
              <w:rPr>
                <w:szCs w:val="20"/>
              </w:rPr>
              <w:t xml:space="preserve"> Data Component</w:t>
            </w:r>
            <w:r w:rsidRPr="001F68A7">
              <w:rPr>
                <w:szCs w:val="20"/>
              </w:rPr>
              <w:t>.</w:t>
            </w:r>
            <w:r>
              <w:rPr>
                <w:szCs w:val="20"/>
              </w:rPr>
              <w:t xml:space="preserve"> Location of the vehicle.</w:t>
            </w:r>
          </w:p>
        </w:tc>
      </w:tr>
      <w:tr w:rsidR="00BB3D83" w14:paraId="1765BE0D" w14:textId="77777777" w:rsidTr="006D7718">
        <w:trPr>
          <w:cantSplit/>
          <w:trHeight w:val="431"/>
        </w:trPr>
        <w:tc>
          <w:tcPr>
            <w:tcW w:w="3535" w:type="dxa"/>
            <w:tcBorders>
              <w:bottom w:val="single" w:sz="4" w:space="0" w:color="auto"/>
            </w:tcBorders>
          </w:tcPr>
          <w:p w14:paraId="20770001" w14:textId="5577F793" w:rsidR="00BB3D83" w:rsidRPr="001F68A7" w:rsidRDefault="00B6409F" w:rsidP="00BB3D83">
            <w:pPr>
              <w:pStyle w:val="TableParagraph"/>
              <w:spacing w:line="270" w:lineRule="exact"/>
              <w:rPr>
                <w:szCs w:val="20"/>
              </w:rPr>
            </w:pPr>
            <w:proofErr w:type="spellStart"/>
            <w:r>
              <w:rPr>
                <w:szCs w:val="20"/>
              </w:rPr>
              <w:t>n</w:t>
            </w:r>
            <w:r w:rsidR="00BB3D83" w:rsidRPr="001F68A7">
              <w:rPr>
                <w:szCs w:val="20"/>
              </w:rPr>
              <w:t>otes</w:t>
            </w:r>
            <w:r w:rsidR="00BB3D83" w:rsidRPr="003D6594">
              <w:rPr>
                <w:szCs w:val="20"/>
              </w:rPr>
              <w:t>Reference</w:t>
            </w:r>
            <w:proofErr w:type="spellEnd"/>
          </w:p>
        </w:tc>
        <w:tc>
          <w:tcPr>
            <w:tcW w:w="1440" w:type="dxa"/>
            <w:tcBorders>
              <w:bottom w:val="single" w:sz="4" w:space="0" w:color="auto"/>
            </w:tcBorders>
          </w:tcPr>
          <w:p w14:paraId="1047F3C4" w14:textId="53B0CD88" w:rsidR="00BB3D83" w:rsidRDefault="00BB3D83" w:rsidP="00BB3D83">
            <w:pPr>
              <w:pStyle w:val="TableParagraph"/>
              <w:spacing w:line="270" w:lineRule="exact"/>
              <w:ind w:left="180" w:right="179"/>
              <w:jc w:val="center"/>
              <w:rPr>
                <w:szCs w:val="20"/>
              </w:rPr>
            </w:pPr>
            <w:r w:rsidRPr="001F68A7">
              <w:rPr>
                <w:szCs w:val="20"/>
              </w:rPr>
              <w:t>Optional</w:t>
            </w:r>
          </w:p>
        </w:tc>
        <w:tc>
          <w:tcPr>
            <w:tcW w:w="540" w:type="dxa"/>
            <w:tcBorders>
              <w:bottom w:val="single" w:sz="4" w:space="0" w:color="auto"/>
            </w:tcBorders>
          </w:tcPr>
          <w:p w14:paraId="335F7208" w14:textId="40C9B931" w:rsidR="00BB3D83" w:rsidRDefault="00BB3D83" w:rsidP="00BB3D83">
            <w:pPr>
              <w:pStyle w:val="TableParagraph"/>
              <w:spacing w:line="270" w:lineRule="exact"/>
              <w:ind w:left="-20"/>
              <w:jc w:val="center"/>
              <w:rPr>
                <w:szCs w:val="20"/>
              </w:rPr>
            </w:pPr>
            <w:r w:rsidRPr="001F68A7">
              <w:rPr>
                <w:szCs w:val="20"/>
              </w:rPr>
              <w:t>0</w:t>
            </w:r>
          </w:p>
        </w:tc>
        <w:tc>
          <w:tcPr>
            <w:tcW w:w="720" w:type="dxa"/>
            <w:tcBorders>
              <w:bottom w:val="single" w:sz="4" w:space="0" w:color="auto"/>
            </w:tcBorders>
          </w:tcPr>
          <w:p w14:paraId="6FA66FD9" w14:textId="15D25E07" w:rsidR="00BB3D83" w:rsidRDefault="00BB3D83" w:rsidP="00BB3D83">
            <w:pPr>
              <w:pStyle w:val="TableParagraph"/>
              <w:spacing w:line="270" w:lineRule="exact"/>
              <w:ind w:left="1"/>
              <w:jc w:val="center"/>
              <w:rPr>
                <w:szCs w:val="20"/>
              </w:rPr>
            </w:pPr>
            <w:r w:rsidRPr="001F68A7">
              <w:rPr>
                <w:szCs w:val="20"/>
              </w:rPr>
              <w:t>*</w:t>
            </w:r>
          </w:p>
        </w:tc>
        <w:tc>
          <w:tcPr>
            <w:tcW w:w="6660" w:type="dxa"/>
            <w:tcBorders>
              <w:bottom w:val="single" w:sz="4" w:space="0" w:color="auto"/>
            </w:tcBorders>
          </w:tcPr>
          <w:p w14:paraId="5F1DDAF4" w14:textId="6BAAABCE" w:rsidR="00BB3D83" w:rsidRPr="00A43207" w:rsidRDefault="00BB3D83" w:rsidP="00BB3D83">
            <w:pPr>
              <w:pStyle w:val="TableParagraph"/>
              <w:ind w:left="106" w:right="213"/>
              <w:rPr>
                <w:szCs w:val="20"/>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vehicle</w:t>
            </w:r>
            <w:r w:rsidRPr="001F68A7">
              <w:rPr>
                <w:szCs w:val="20"/>
              </w:rPr>
              <w:t>.</w:t>
            </w:r>
          </w:p>
        </w:tc>
      </w:tr>
      <w:tr w:rsidR="00DC250E" w14:paraId="40B3E5BC" w14:textId="77777777" w:rsidTr="0024468E">
        <w:trPr>
          <w:cantSplit/>
          <w:trHeight w:val="272"/>
        </w:trPr>
        <w:tc>
          <w:tcPr>
            <w:tcW w:w="3535" w:type="dxa"/>
            <w:tcBorders>
              <w:top w:val="single" w:sz="4" w:space="0" w:color="auto"/>
              <w:left w:val="single" w:sz="4" w:space="0" w:color="auto"/>
              <w:bottom w:val="single" w:sz="4" w:space="0" w:color="auto"/>
              <w:right w:val="single" w:sz="4" w:space="0" w:color="auto"/>
            </w:tcBorders>
          </w:tcPr>
          <w:p w14:paraId="3A0014C7" w14:textId="1CE47A43" w:rsidR="00DC250E" w:rsidRPr="001F68A7" w:rsidRDefault="00DC250E" w:rsidP="00DC250E">
            <w:pPr>
              <w:pStyle w:val="TableParagraph"/>
              <w:spacing w:line="253" w:lineRule="exact"/>
              <w:rPr>
                <w:szCs w:val="20"/>
              </w:rPr>
            </w:pPr>
            <w:proofErr w:type="spellStart"/>
            <w:r>
              <w:rPr>
                <w:szCs w:val="20"/>
              </w:rPr>
              <w:t>nc</w:t>
            </w:r>
            <w:r w:rsidRPr="001F68A7">
              <w:rPr>
                <w:szCs w:val="20"/>
              </w:rPr>
              <w:t>VehicleComponents</w:t>
            </w:r>
            <w:proofErr w:type="spellEnd"/>
          </w:p>
        </w:tc>
        <w:tc>
          <w:tcPr>
            <w:tcW w:w="1440" w:type="dxa"/>
            <w:tcBorders>
              <w:top w:val="single" w:sz="4" w:space="0" w:color="auto"/>
              <w:left w:val="single" w:sz="4" w:space="0" w:color="auto"/>
              <w:bottom w:val="single" w:sz="4" w:space="0" w:color="auto"/>
              <w:right w:val="single" w:sz="4" w:space="0" w:color="auto"/>
            </w:tcBorders>
          </w:tcPr>
          <w:p w14:paraId="51F2C7F0" w14:textId="77777777" w:rsidR="00DC250E" w:rsidRPr="001F68A7" w:rsidRDefault="00DC250E" w:rsidP="00DC250E">
            <w:pPr>
              <w:pStyle w:val="TableParagraph"/>
              <w:spacing w:line="253" w:lineRule="exact"/>
              <w:ind w:left="321"/>
              <w:rPr>
                <w:szCs w:val="20"/>
              </w:rPr>
            </w:pPr>
            <w:r w:rsidRPr="001F68A7">
              <w:rPr>
                <w:szCs w:val="20"/>
              </w:rPr>
              <w:t>Required</w:t>
            </w:r>
          </w:p>
        </w:tc>
        <w:tc>
          <w:tcPr>
            <w:tcW w:w="540" w:type="dxa"/>
            <w:tcBorders>
              <w:top w:val="single" w:sz="4" w:space="0" w:color="auto"/>
              <w:left w:val="single" w:sz="4" w:space="0" w:color="auto"/>
              <w:bottom w:val="single" w:sz="4" w:space="0" w:color="auto"/>
              <w:right w:val="single" w:sz="4" w:space="0" w:color="auto"/>
            </w:tcBorders>
          </w:tcPr>
          <w:p w14:paraId="69ED2AB6" w14:textId="77777777" w:rsidR="00DC250E" w:rsidRPr="001F68A7" w:rsidRDefault="00DC250E" w:rsidP="00DC250E">
            <w:pPr>
              <w:pStyle w:val="TableParagraph"/>
              <w:spacing w:line="253" w:lineRule="exact"/>
              <w:ind w:left="7"/>
              <w:jc w:val="center"/>
              <w:rPr>
                <w:szCs w:val="20"/>
              </w:rPr>
            </w:pPr>
            <w:r w:rsidRPr="001F68A7">
              <w:rPr>
                <w:szCs w:val="20"/>
              </w:rPr>
              <w:t>1</w:t>
            </w:r>
          </w:p>
        </w:tc>
        <w:tc>
          <w:tcPr>
            <w:tcW w:w="720" w:type="dxa"/>
            <w:tcBorders>
              <w:top w:val="single" w:sz="4" w:space="0" w:color="auto"/>
              <w:left w:val="single" w:sz="4" w:space="0" w:color="auto"/>
              <w:bottom w:val="single" w:sz="4" w:space="0" w:color="auto"/>
              <w:right w:val="single" w:sz="4" w:space="0" w:color="auto"/>
            </w:tcBorders>
          </w:tcPr>
          <w:p w14:paraId="4A8C70DE" w14:textId="77777777" w:rsidR="00DC250E" w:rsidRPr="001F68A7" w:rsidRDefault="00DC250E" w:rsidP="00DC250E">
            <w:pPr>
              <w:pStyle w:val="TableParagraph"/>
              <w:spacing w:line="253" w:lineRule="exact"/>
              <w:ind w:left="1"/>
              <w:jc w:val="center"/>
              <w:rPr>
                <w:szCs w:val="20"/>
              </w:rPr>
            </w:pPr>
            <w:r w:rsidRPr="001F68A7">
              <w:rPr>
                <w:szCs w:val="20"/>
              </w:rPr>
              <w:t>1</w:t>
            </w:r>
          </w:p>
        </w:tc>
        <w:tc>
          <w:tcPr>
            <w:tcW w:w="6660" w:type="dxa"/>
            <w:tcBorders>
              <w:top w:val="single" w:sz="4" w:space="0" w:color="auto"/>
              <w:left w:val="single" w:sz="4" w:space="0" w:color="auto"/>
              <w:bottom w:val="single" w:sz="4" w:space="0" w:color="auto"/>
              <w:right w:val="single" w:sz="4" w:space="0" w:color="auto"/>
            </w:tcBorders>
          </w:tcPr>
          <w:p w14:paraId="19E6A77B" w14:textId="5166D7A4" w:rsidR="00DC250E" w:rsidRPr="001F68A7" w:rsidRDefault="00DC250E" w:rsidP="00DC250E">
            <w:pPr>
              <w:pStyle w:val="TableParagraph"/>
              <w:spacing w:line="253" w:lineRule="exact"/>
              <w:ind w:left="104"/>
              <w:rPr>
                <w:szCs w:val="20"/>
              </w:rPr>
            </w:pPr>
            <w:r w:rsidRPr="00EE74EE">
              <w:t>NIEM Core Vehicle Type</w:t>
            </w:r>
            <w:r>
              <w:t>. A data type for a conveyance designed to carry an operator, passengers and/or cargo, over land.</w:t>
            </w:r>
          </w:p>
        </w:tc>
      </w:tr>
    </w:tbl>
    <w:p w14:paraId="0FDB46ED" w14:textId="77777777" w:rsidR="00782121" w:rsidRDefault="00782121" w:rsidP="00782121">
      <w:pPr>
        <w:spacing w:line="258" w:lineRule="exact"/>
        <w:sectPr w:rsidR="00782121">
          <w:pgSz w:w="15840" w:h="12240" w:orient="landscape"/>
          <w:pgMar w:top="1940" w:right="980" w:bottom="500" w:left="980" w:header="722" w:footer="319" w:gutter="0"/>
          <w:cols w:space="720"/>
        </w:sectPr>
      </w:pPr>
    </w:p>
    <w:p w14:paraId="6A3CAD70" w14:textId="1A3C05B6" w:rsidR="00782121" w:rsidRDefault="00782121" w:rsidP="002A1C4D">
      <w:pPr>
        <w:pStyle w:val="Heading2"/>
        <w:ind w:left="666"/>
      </w:pPr>
      <w:bookmarkStart w:id="46" w:name="_bookmark10"/>
      <w:bookmarkStart w:id="47" w:name="_TOC_250017"/>
      <w:bookmarkStart w:id="48" w:name="_Toc54356157"/>
      <w:bookmarkEnd w:id="46"/>
      <w:r>
        <w:lastRenderedPageBreak/>
        <w:t>Location Data</w:t>
      </w:r>
      <w:r>
        <w:rPr>
          <w:spacing w:val="2"/>
        </w:rPr>
        <w:t xml:space="preserve"> </w:t>
      </w:r>
      <w:bookmarkEnd w:id="47"/>
      <w:r>
        <w:t>Component</w:t>
      </w:r>
      <w:bookmarkEnd w:id="48"/>
    </w:p>
    <w:p w14:paraId="34D69C7F" w14:textId="77777777" w:rsidR="00782121" w:rsidRDefault="00782121" w:rsidP="00782121">
      <w:pPr>
        <w:tabs>
          <w:tab w:val="left" w:pos="3251"/>
        </w:tabs>
        <w:spacing w:line="276" w:lineRule="auto"/>
        <w:ind w:left="676"/>
      </w:pPr>
      <w:r>
        <w:rPr>
          <w:b/>
        </w:rPr>
        <w:t>Data</w:t>
      </w:r>
      <w:r>
        <w:rPr>
          <w:b/>
          <w:spacing w:val="-3"/>
        </w:rPr>
        <w:t xml:space="preserve"> </w:t>
      </w:r>
      <w:r>
        <w:rPr>
          <w:b/>
        </w:rPr>
        <w:t>Component</w:t>
      </w:r>
      <w:r>
        <w:rPr>
          <w:b/>
          <w:spacing w:val="-2"/>
        </w:rPr>
        <w:t xml:space="preserve"> </w:t>
      </w:r>
      <w:r>
        <w:rPr>
          <w:b/>
        </w:rPr>
        <w:t>Use:</w:t>
      </w:r>
      <w:r>
        <w:rPr>
          <w:b/>
        </w:rPr>
        <w:tab/>
      </w:r>
      <w:r>
        <w:t>Optional Component.</w:t>
      </w:r>
    </w:p>
    <w:p w14:paraId="283E82D0" w14:textId="77777777" w:rsidR="00782121" w:rsidRDefault="00782121" w:rsidP="002A1C4D">
      <w:pPr>
        <w:tabs>
          <w:tab w:val="left" w:pos="3251"/>
        </w:tabs>
        <w:spacing w:line="276" w:lineRule="auto"/>
        <w:ind w:left="676"/>
      </w:pPr>
      <w:r w:rsidRPr="001B2A07">
        <w:rPr>
          <w:b/>
        </w:rPr>
        <w:t xml:space="preserve">Minimum: </w:t>
      </w:r>
      <w:r>
        <w:rPr>
          <w:b/>
        </w:rPr>
        <w:t>1</w:t>
      </w:r>
    </w:p>
    <w:p w14:paraId="012D34C4" w14:textId="77777777" w:rsidR="00782121" w:rsidRDefault="00782121" w:rsidP="00782121">
      <w:pPr>
        <w:tabs>
          <w:tab w:val="left" w:pos="3251"/>
        </w:tabs>
        <w:spacing w:line="276" w:lineRule="auto"/>
        <w:ind w:left="676"/>
      </w:pPr>
      <w:r>
        <w:rPr>
          <w:b/>
        </w:rPr>
        <w:t xml:space="preserve">Maximum: </w:t>
      </w:r>
      <w:r>
        <w:t>*</w:t>
      </w:r>
    </w:p>
    <w:p w14:paraId="3E4DF674" w14:textId="77777777" w:rsidR="00782121" w:rsidRDefault="00782121" w:rsidP="00782121">
      <w:pPr>
        <w:pStyle w:val="BodyText"/>
        <w:tabs>
          <w:tab w:val="left" w:pos="2790"/>
        </w:tabs>
        <w:spacing w:line="276" w:lineRule="auto"/>
        <w:ind w:left="1710" w:right="1122" w:hanging="1063"/>
      </w:pPr>
      <w:r>
        <w:rPr>
          <w:b/>
        </w:rPr>
        <w:t xml:space="preserve">Child Of: </w:t>
      </w:r>
      <w:r>
        <w:t>Additional Data About A Caller, Call Information, Incident Information, Dispatch Information and Responder Information</w:t>
      </w:r>
    </w:p>
    <w:p w14:paraId="77287F48" w14:textId="66500643" w:rsidR="00782121" w:rsidRDefault="00782121" w:rsidP="00E66E7D">
      <w:pPr>
        <w:pStyle w:val="BodyText"/>
        <w:spacing w:before="120"/>
        <w:ind w:right="195"/>
      </w:pPr>
      <w:r>
        <w:rPr>
          <w:b/>
        </w:rPr>
        <w:t xml:space="preserve">Data Component Description: </w:t>
      </w:r>
      <w:r>
        <w:t xml:space="preserve">This Data Component represents a generic location associated with an incident. The type of location may be the caller’s location, the incident’s location or another type of location indicated by the Location Type field in the data component.  </w:t>
      </w:r>
      <w:r>
        <w:rPr>
          <w:spacing w:val="-3"/>
        </w:rPr>
        <w:t xml:space="preserve">In </w:t>
      </w:r>
      <w:r>
        <w:t xml:space="preserve">order to dispatch emergency responders an “initial” incident location is required. </w:t>
      </w:r>
      <w:r>
        <w:rPr>
          <w:spacing w:val="-3"/>
        </w:rPr>
        <w:t xml:space="preserve">It </w:t>
      </w:r>
      <w:r>
        <w:t>may be the same as the caller’s location, but it may also evolve as the incident progresses. For example, emergency responders are initially dispatched to the caller’s location, the caller verbally describes a different location for the incident, and finally the first responders arrive at the scene and relates yet another location for the incident.</w:t>
      </w:r>
      <w:r>
        <w:rPr>
          <w:spacing w:val="43"/>
        </w:rPr>
        <w:t xml:space="preserve"> </w:t>
      </w:r>
      <w:proofErr w:type="spellStart"/>
      <w:r>
        <w:t>Theincident’s</w:t>
      </w:r>
      <w:proofErr w:type="spellEnd"/>
      <w:r>
        <w:t xml:space="preserve"> location may also be mobile such as a caller reporting an incident from a moving vehicle or a law enforcement chase in progress.</w:t>
      </w:r>
    </w:p>
    <w:p w14:paraId="0DC532DE" w14:textId="410622D1" w:rsidR="00E66E7D" w:rsidRDefault="00EB3A22" w:rsidP="00EB3A22">
      <w:pPr>
        <w:pStyle w:val="BodyText"/>
        <w:spacing w:before="120"/>
        <w:ind w:right="195"/>
      </w:pPr>
      <w:r>
        <w:t xml:space="preserve">The location data component references or includes a PIDF-LO which is a </w:t>
      </w:r>
      <w:proofErr w:type="gramStart"/>
      <w:r>
        <w:t>PIDF(</w:t>
      </w:r>
      <w:proofErr w:type="gramEnd"/>
      <w:r>
        <w:t>RFC 3863)  with location information (LO) (RFC 4119) included.</w:t>
      </w:r>
    </w:p>
    <w:p w14:paraId="67A7D89A" w14:textId="424CBA2C" w:rsidR="00782121" w:rsidRDefault="00782121" w:rsidP="00782121">
      <w:pPr>
        <w:pStyle w:val="BodyText"/>
        <w:rPr>
          <w:sz w:val="20"/>
        </w:rPr>
      </w:pPr>
    </w:p>
    <w:tbl>
      <w:tblPr>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0"/>
        <w:gridCol w:w="1519"/>
        <w:gridCol w:w="771"/>
        <w:gridCol w:w="720"/>
        <w:gridCol w:w="6260"/>
      </w:tblGrid>
      <w:tr w:rsidR="00B124EE" w:rsidRPr="001F68A7" w14:paraId="05A15612" w14:textId="77777777" w:rsidTr="00B124EE">
        <w:trPr>
          <w:cantSplit/>
          <w:trHeight w:val="576"/>
          <w:tblHeader/>
        </w:trPr>
        <w:tc>
          <w:tcPr>
            <w:tcW w:w="12890" w:type="dxa"/>
            <w:gridSpan w:val="5"/>
            <w:shd w:val="clear" w:color="auto" w:fill="D9D9D9" w:themeFill="background1" w:themeFillShade="D9"/>
            <w:vAlign w:val="center"/>
          </w:tcPr>
          <w:p w14:paraId="0EAC5E10" w14:textId="65668E85" w:rsidR="00B124EE" w:rsidRPr="001F68A7" w:rsidRDefault="00B124EE" w:rsidP="00B124EE">
            <w:pPr>
              <w:pStyle w:val="TableParagraph"/>
              <w:spacing w:line="273" w:lineRule="exact"/>
              <w:ind w:left="106"/>
              <w:jc w:val="center"/>
              <w:rPr>
                <w:b/>
                <w:szCs w:val="20"/>
              </w:rPr>
            </w:pPr>
            <w:r>
              <w:rPr>
                <w:b/>
                <w:szCs w:val="20"/>
              </w:rPr>
              <w:t>Location Data Component</w:t>
            </w:r>
          </w:p>
        </w:tc>
      </w:tr>
      <w:tr w:rsidR="00B124EE" w:rsidRPr="001F68A7" w14:paraId="77378EED" w14:textId="77777777" w:rsidTr="00B124EE">
        <w:trPr>
          <w:cantSplit/>
          <w:trHeight w:val="1103"/>
          <w:tblHeader/>
        </w:trPr>
        <w:tc>
          <w:tcPr>
            <w:tcW w:w="3620" w:type="dxa"/>
            <w:shd w:val="clear" w:color="auto" w:fill="D9D9D9" w:themeFill="background1" w:themeFillShade="D9"/>
            <w:vAlign w:val="bottom"/>
          </w:tcPr>
          <w:p w14:paraId="49C2F0A0" w14:textId="59AAB517" w:rsidR="00B124EE" w:rsidRPr="001F68A7" w:rsidRDefault="00B124EE" w:rsidP="00B124EE">
            <w:pPr>
              <w:pStyle w:val="TableParagraph"/>
              <w:ind w:right="1064"/>
              <w:jc w:val="center"/>
              <w:rPr>
                <w:b/>
                <w:szCs w:val="20"/>
              </w:rPr>
            </w:pPr>
            <w:r w:rsidRPr="001F68A7">
              <w:rPr>
                <w:b/>
                <w:szCs w:val="20"/>
              </w:rPr>
              <w:t>JSON Name</w:t>
            </w:r>
          </w:p>
        </w:tc>
        <w:tc>
          <w:tcPr>
            <w:tcW w:w="1519" w:type="dxa"/>
            <w:shd w:val="clear" w:color="auto" w:fill="D9D9D9" w:themeFill="background1" w:themeFillShade="D9"/>
            <w:vAlign w:val="bottom"/>
          </w:tcPr>
          <w:p w14:paraId="0D458CD5" w14:textId="77777777" w:rsidR="00B124EE" w:rsidRPr="001F68A7" w:rsidRDefault="00B124EE" w:rsidP="00B124EE">
            <w:pPr>
              <w:pStyle w:val="TableParagraph"/>
              <w:ind w:left="244" w:right="120" w:firstLine="4"/>
              <w:jc w:val="center"/>
              <w:rPr>
                <w:b/>
                <w:szCs w:val="20"/>
              </w:rPr>
            </w:pPr>
            <w:r w:rsidRPr="001F68A7">
              <w:rPr>
                <w:b/>
                <w:szCs w:val="20"/>
              </w:rPr>
              <w:t>Use (required, optional,</w:t>
            </w:r>
          </w:p>
          <w:p w14:paraId="40389142" w14:textId="77777777" w:rsidR="00B124EE" w:rsidRPr="001F68A7" w:rsidRDefault="00B124EE" w:rsidP="00B124EE">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569A43D2" w14:textId="77777777" w:rsidR="00B124EE" w:rsidRPr="001F68A7" w:rsidRDefault="00B124EE" w:rsidP="00B124EE">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28DC35C8" w14:textId="77777777" w:rsidR="00B124EE" w:rsidRPr="001F68A7" w:rsidRDefault="00B124EE" w:rsidP="00B124EE">
            <w:pPr>
              <w:pStyle w:val="TableParagraph"/>
              <w:ind w:left="0" w:right="195"/>
              <w:jc w:val="center"/>
              <w:rPr>
                <w:b/>
                <w:szCs w:val="20"/>
              </w:rPr>
            </w:pPr>
            <w:r w:rsidRPr="001F68A7">
              <w:rPr>
                <w:b/>
                <w:szCs w:val="20"/>
              </w:rPr>
              <w:t>Max</w:t>
            </w:r>
          </w:p>
        </w:tc>
        <w:tc>
          <w:tcPr>
            <w:tcW w:w="6260" w:type="dxa"/>
            <w:shd w:val="clear" w:color="auto" w:fill="D9D9D9" w:themeFill="background1" w:themeFillShade="D9"/>
            <w:vAlign w:val="bottom"/>
          </w:tcPr>
          <w:p w14:paraId="613CDEAD" w14:textId="77777777" w:rsidR="00B124EE" w:rsidRPr="001F68A7" w:rsidRDefault="00B124EE" w:rsidP="00B124EE">
            <w:pPr>
              <w:pStyle w:val="TableParagraph"/>
              <w:spacing w:line="273" w:lineRule="exact"/>
              <w:ind w:left="106"/>
              <w:jc w:val="center"/>
              <w:rPr>
                <w:b/>
                <w:szCs w:val="20"/>
              </w:rPr>
            </w:pPr>
            <w:r w:rsidRPr="001F68A7">
              <w:rPr>
                <w:b/>
                <w:szCs w:val="20"/>
              </w:rPr>
              <w:t>Description</w:t>
            </w:r>
          </w:p>
        </w:tc>
      </w:tr>
      <w:tr w:rsidR="00B124EE" w:rsidRPr="001F68A7" w14:paraId="1EFF31F5" w14:textId="77777777" w:rsidTr="00B124EE">
        <w:trPr>
          <w:cantSplit/>
          <w:trHeight w:val="1224"/>
        </w:trPr>
        <w:tc>
          <w:tcPr>
            <w:tcW w:w="3620" w:type="dxa"/>
          </w:tcPr>
          <w:p w14:paraId="04F20974" w14:textId="1BFB4DF2" w:rsidR="00B124EE" w:rsidRDefault="00B6409F" w:rsidP="00B124EE">
            <w:pPr>
              <w:pStyle w:val="TableParagraph"/>
              <w:spacing w:line="267" w:lineRule="exact"/>
              <w:ind w:left="108"/>
              <w:rPr>
                <w:szCs w:val="20"/>
              </w:rPr>
            </w:pPr>
            <w:proofErr w:type="spellStart"/>
            <w:r>
              <w:rPr>
                <w:szCs w:val="20"/>
              </w:rPr>
              <w:t>l</w:t>
            </w:r>
            <w:r w:rsidR="00B124EE" w:rsidRPr="001F68A7">
              <w:rPr>
                <w:szCs w:val="20"/>
              </w:rPr>
              <w:t>ocationTypeDescriptionRegistry</w:t>
            </w:r>
            <w:proofErr w:type="spellEnd"/>
          </w:p>
          <w:p w14:paraId="539052FF" w14:textId="54614F4D" w:rsidR="00B124EE" w:rsidRPr="001F68A7" w:rsidRDefault="00B124EE" w:rsidP="00B124EE">
            <w:pPr>
              <w:pStyle w:val="TableParagraph"/>
              <w:spacing w:line="267" w:lineRule="exact"/>
              <w:rPr>
                <w:szCs w:val="20"/>
              </w:rPr>
            </w:pPr>
            <w:r w:rsidRPr="001F68A7">
              <w:rPr>
                <w:szCs w:val="20"/>
              </w:rPr>
              <w:t>Text</w:t>
            </w:r>
          </w:p>
        </w:tc>
        <w:tc>
          <w:tcPr>
            <w:tcW w:w="1519" w:type="dxa"/>
          </w:tcPr>
          <w:p w14:paraId="4051A74F" w14:textId="77777777" w:rsidR="00B124EE" w:rsidRPr="001F68A7" w:rsidRDefault="00B124EE" w:rsidP="00B124EE">
            <w:pPr>
              <w:pStyle w:val="TableParagraph"/>
              <w:spacing w:line="267" w:lineRule="exact"/>
              <w:ind w:left="316"/>
              <w:rPr>
                <w:szCs w:val="20"/>
              </w:rPr>
            </w:pPr>
            <w:r w:rsidRPr="001F68A7">
              <w:rPr>
                <w:szCs w:val="20"/>
              </w:rPr>
              <w:t>Required</w:t>
            </w:r>
          </w:p>
        </w:tc>
        <w:tc>
          <w:tcPr>
            <w:tcW w:w="771" w:type="dxa"/>
          </w:tcPr>
          <w:p w14:paraId="178C50FA" w14:textId="77777777" w:rsidR="00B124EE" w:rsidRPr="001F68A7" w:rsidRDefault="00B124EE" w:rsidP="00B124EE">
            <w:pPr>
              <w:pStyle w:val="TableParagraph"/>
              <w:spacing w:line="267" w:lineRule="exact"/>
              <w:ind w:left="3"/>
              <w:jc w:val="center"/>
              <w:rPr>
                <w:szCs w:val="20"/>
              </w:rPr>
            </w:pPr>
            <w:r w:rsidRPr="001F68A7">
              <w:rPr>
                <w:szCs w:val="20"/>
              </w:rPr>
              <w:t>1</w:t>
            </w:r>
          </w:p>
        </w:tc>
        <w:tc>
          <w:tcPr>
            <w:tcW w:w="720" w:type="dxa"/>
          </w:tcPr>
          <w:p w14:paraId="7D0B4109" w14:textId="77777777" w:rsidR="00B124EE" w:rsidRPr="001F68A7" w:rsidRDefault="00B124EE" w:rsidP="00B124EE">
            <w:pPr>
              <w:pStyle w:val="TableParagraph"/>
              <w:spacing w:line="267" w:lineRule="exact"/>
              <w:ind w:left="12"/>
              <w:jc w:val="center"/>
              <w:rPr>
                <w:szCs w:val="20"/>
              </w:rPr>
            </w:pPr>
            <w:r w:rsidRPr="001F68A7">
              <w:rPr>
                <w:szCs w:val="20"/>
              </w:rPr>
              <w:t>1</w:t>
            </w:r>
          </w:p>
        </w:tc>
        <w:tc>
          <w:tcPr>
            <w:tcW w:w="6260" w:type="dxa"/>
          </w:tcPr>
          <w:p w14:paraId="5268F155" w14:textId="6DE68581" w:rsidR="00B124EE" w:rsidRPr="001F68A7" w:rsidRDefault="00B124EE" w:rsidP="00B124EE">
            <w:pPr>
              <w:pStyle w:val="TableParagraph"/>
              <w:ind w:left="106" w:right="58"/>
              <w:rPr>
                <w:szCs w:val="20"/>
              </w:rPr>
            </w:pPr>
            <w:r w:rsidRPr="001F68A7">
              <w:rPr>
                <w:szCs w:val="20"/>
              </w:rPr>
              <w:t xml:space="preserve">Location type (Caller, Initial, Current, Staging, Investigation, Tower Location, Other) as defined in a registry. See Section </w:t>
            </w:r>
            <w:hyperlink w:anchor="_Location_Type" w:history="1">
              <w:r>
                <w:rPr>
                  <w:szCs w:val="20"/>
                </w:rPr>
                <w:t>3</w:t>
              </w:r>
              <w:r w:rsidRPr="001F68A7">
                <w:rPr>
                  <w:szCs w:val="20"/>
                </w:rPr>
                <w:t>.11</w:t>
              </w:r>
            </w:hyperlink>
            <w:r w:rsidRPr="001F68A7">
              <w:rPr>
                <w:szCs w:val="20"/>
              </w:rPr>
              <w:t>, below for the registry description.</w:t>
            </w:r>
          </w:p>
        </w:tc>
      </w:tr>
      <w:tr w:rsidR="00B124EE" w:rsidRPr="001F68A7" w14:paraId="477B5792" w14:textId="77777777" w:rsidTr="00B124EE">
        <w:trPr>
          <w:cantSplit/>
          <w:trHeight w:val="1658"/>
        </w:trPr>
        <w:tc>
          <w:tcPr>
            <w:tcW w:w="3620" w:type="dxa"/>
          </w:tcPr>
          <w:p w14:paraId="6A954D15" w14:textId="34C631D8" w:rsidR="00B124EE" w:rsidRPr="001F68A7" w:rsidRDefault="00B6409F" w:rsidP="00B124EE">
            <w:pPr>
              <w:pStyle w:val="TableParagraph"/>
              <w:spacing w:line="270" w:lineRule="exact"/>
              <w:rPr>
                <w:szCs w:val="20"/>
              </w:rPr>
            </w:pPr>
            <w:proofErr w:type="spellStart"/>
            <w:r>
              <w:rPr>
                <w:szCs w:val="20"/>
              </w:rPr>
              <w:lastRenderedPageBreak/>
              <w:t>l</w:t>
            </w:r>
            <w:r w:rsidR="00B124EE" w:rsidRPr="001F68A7">
              <w:rPr>
                <w:szCs w:val="20"/>
              </w:rPr>
              <w:t>ocationByValue</w:t>
            </w:r>
            <w:proofErr w:type="spellEnd"/>
          </w:p>
        </w:tc>
        <w:tc>
          <w:tcPr>
            <w:tcW w:w="1519" w:type="dxa"/>
          </w:tcPr>
          <w:p w14:paraId="2A863AE4" w14:textId="77777777" w:rsidR="00B124EE" w:rsidRPr="001F68A7" w:rsidRDefault="00B124EE" w:rsidP="00B124EE">
            <w:pPr>
              <w:pStyle w:val="TableParagraph"/>
              <w:ind w:left="105" w:right="99"/>
              <w:jc w:val="center"/>
              <w:rPr>
                <w:szCs w:val="20"/>
              </w:rPr>
            </w:pPr>
            <w:r w:rsidRPr="001F68A7">
              <w:rPr>
                <w:szCs w:val="20"/>
              </w:rPr>
              <w:t xml:space="preserve">Conditional: Either the Location </w:t>
            </w:r>
            <w:proofErr w:type="gramStart"/>
            <w:r w:rsidRPr="001F68A7">
              <w:rPr>
                <w:szCs w:val="20"/>
              </w:rPr>
              <w:t>By</w:t>
            </w:r>
            <w:proofErr w:type="gramEnd"/>
            <w:r w:rsidRPr="001F68A7">
              <w:rPr>
                <w:szCs w:val="20"/>
              </w:rPr>
              <w:t xml:space="preserve"> Value or the Location By</w:t>
            </w:r>
          </w:p>
          <w:p w14:paraId="7A8E08BA" w14:textId="77777777" w:rsidR="00B124EE" w:rsidRPr="001F68A7" w:rsidRDefault="00B124EE" w:rsidP="00B124EE">
            <w:pPr>
              <w:pStyle w:val="TableParagraph"/>
              <w:spacing w:line="268" w:lineRule="exact"/>
              <w:ind w:left="254"/>
              <w:jc w:val="center"/>
              <w:rPr>
                <w:szCs w:val="20"/>
              </w:rPr>
            </w:pPr>
            <w:r w:rsidRPr="001F68A7">
              <w:rPr>
                <w:szCs w:val="20"/>
              </w:rPr>
              <w:t>Reference must be</w:t>
            </w:r>
          </w:p>
          <w:p w14:paraId="35F1C7D9" w14:textId="77777777" w:rsidR="00B124EE" w:rsidRPr="001F68A7" w:rsidRDefault="00B124EE" w:rsidP="00B124EE">
            <w:pPr>
              <w:pStyle w:val="TableParagraph"/>
              <w:spacing w:line="264" w:lineRule="exact"/>
              <w:ind w:left="105" w:right="98"/>
              <w:jc w:val="center"/>
              <w:rPr>
                <w:szCs w:val="20"/>
              </w:rPr>
            </w:pPr>
            <w:r w:rsidRPr="001F68A7">
              <w:rPr>
                <w:szCs w:val="20"/>
              </w:rPr>
              <w:t>populated, but not both.</w:t>
            </w:r>
          </w:p>
        </w:tc>
        <w:tc>
          <w:tcPr>
            <w:tcW w:w="771" w:type="dxa"/>
          </w:tcPr>
          <w:p w14:paraId="178CA87A" w14:textId="77777777" w:rsidR="00B124EE" w:rsidRPr="001F68A7" w:rsidRDefault="00B124EE" w:rsidP="00B124EE">
            <w:pPr>
              <w:pStyle w:val="TableParagraph"/>
              <w:spacing w:line="270" w:lineRule="exact"/>
              <w:ind w:left="3"/>
              <w:jc w:val="center"/>
              <w:rPr>
                <w:szCs w:val="20"/>
              </w:rPr>
            </w:pPr>
            <w:r w:rsidRPr="001F68A7">
              <w:rPr>
                <w:szCs w:val="20"/>
              </w:rPr>
              <w:t>0</w:t>
            </w:r>
          </w:p>
        </w:tc>
        <w:tc>
          <w:tcPr>
            <w:tcW w:w="720" w:type="dxa"/>
          </w:tcPr>
          <w:p w14:paraId="0A27FF3B" w14:textId="77777777" w:rsidR="00B124EE" w:rsidRPr="001F68A7" w:rsidRDefault="00B124EE" w:rsidP="00B124EE">
            <w:pPr>
              <w:pStyle w:val="TableParagraph"/>
              <w:spacing w:line="270" w:lineRule="exact"/>
              <w:ind w:left="12"/>
              <w:jc w:val="center"/>
              <w:rPr>
                <w:szCs w:val="20"/>
              </w:rPr>
            </w:pPr>
            <w:r w:rsidRPr="001F68A7">
              <w:rPr>
                <w:szCs w:val="20"/>
              </w:rPr>
              <w:t>1</w:t>
            </w:r>
          </w:p>
        </w:tc>
        <w:tc>
          <w:tcPr>
            <w:tcW w:w="6260" w:type="dxa"/>
          </w:tcPr>
          <w:p w14:paraId="6479E8B7" w14:textId="77777777" w:rsidR="00B124EE" w:rsidRPr="001F68A7" w:rsidRDefault="00B124EE" w:rsidP="00B124EE">
            <w:pPr>
              <w:pStyle w:val="TableParagraph"/>
              <w:ind w:left="106" w:right="486"/>
              <w:rPr>
                <w:szCs w:val="20"/>
              </w:rPr>
            </w:pPr>
            <w:r w:rsidRPr="001F68A7">
              <w:rPr>
                <w:szCs w:val="20"/>
              </w:rPr>
              <w:t>The Location Information data component must support all PIDF-LO data elements though many of these elements may not be present in an EIDO.</w:t>
            </w:r>
          </w:p>
          <w:p w14:paraId="33E19238" w14:textId="77777777" w:rsidR="00B124EE" w:rsidRPr="001F68A7" w:rsidRDefault="00B124EE" w:rsidP="00B124EE">
            <w:pPr>
              <w:pStyle w:val="TableParagraph"/>
              <w:spacing w:before="6"/>
              <w:ind w:left="0"/>
              <w:rPr>
                <w:szCs w:val="20"/>
              </w:rPr>
            </w:pPr>
          </w:p>
          <w:p w14:paraId="6FB32ABC" w14:textId="77777777" w:rsidR="00B124EE" w:rsidRPr="001F68A7" w:rsidRDefault="00B124EE" w:rsidP="00B124EE">
            <w:pPr>
              <w:pStyle w:val="TableParagraph"/>
              <w:spacing w:line="264" w:lineRule="exact"/>
              <w:ind w:left="106"/>
              <w:rPr>
                <w:szCs w:val="20"/>
              </w:rPr>
            </w:pPr>
            <w:r w:rsidRPr="001F68A7">
              <w:rPr>
                <w:szCs w:val="20"/>
              </w:rPr>
              <w:t>When populated this data element must contain civic or geodetic location elements.</w:t>
            </w:r>
          </w:p>
        </w:tc>
      </w:tr>
      <w:tr w:rsidR="00B124EE" w:rsidRPr="001F68A7" w14:paraId="290DE5D2" w14:textId="77777777" w:rsidTr="00B124EE">
        <w:trPr>
          <w:cantSplit/>
          <w:trHeight w:val="2484"/>
        </w:trPr>
        <w:tc>
          <w:tcPr>
            <w:tcW w:w="3620" w:type="dxa"/>
          </w:tcPr>
          <w:p w14:paraId="2DA9B072" w14:textId="00FE809E" w:rsidR="00B124EE" w:rsidRPr="001F68A7" w:rsidRDefault="00B6409F" w:rsidP="00B124EE">
            <w:pPr>
              <w:pStyle w:val="TableParagraph"/>
              <w:ind w:right="724"/>
              <w:rPr>
                <w:szCs w:val="20"/>
              </w:rPr>
            </w:pPr>
            <w:proofErr w:type="spellStart"/>
            <w:r>
              <w:rPr>
                <w:szCs w:val="20"/>
              </w:rPr>
              <w:t>l</w:t>
            </w:r>
            <w:r w:rsidR="00B124EE" w:rsidRPr="001F68A7">
              <w:rPr>
                <w:szCs w:val="20"/>
              </w:rPr>
              <w:t>ocationByReferenceURL</w:t>
            </w:r>
            <w:proofErr w:type="spellEnd"/>
          </w:p>
        </w:tc>
        <w:tc>
          <w:tcPr>
            <w:tcW w:w="1519" w:type="dxa"/>
          </w:tcPr>
          <w:p w14:paraId="5081CB97" w14:textId="77777777" w:rsidR="00B124EE" w:rsidRPr="001F68A7" w:rsidRDefault="00B124EE" w:rsidP="00B124EE">
            <w:pPr>
              <w:pStyle w:val="TableParagraph"/>
              <w:ind w:right="182"/>
              <w:rPr>
                <w:szCs w:val="20"/>
              </w:rPr>
            </w:pPr>
            <w:r w:rsidRPr="001F68A7">
              <w:rPr>
                <w:szCs w:val="20"/>
              </w:rPr>
              <w:t xml:space="preserve">Conditional: Either the Location </w:t>
            </w:r>
            <w:proofErr w:type="gramStart"/>
            <w:r w:rsidRPr="001F68A7">
              <w:rPr>
                <w:szCs w:val="20"/>
              </w:rPr>
              <w:t>By</w:t>
            </w:r>
            <w:proofErr w:type="gramEnd"/>
            <w:r w:rsidRPr="001F68A7">
              <w:rPr>
                <w:szCs w:val="20"/>
              </w:rPr>
              <w:t xml:space="preserve"> Value or the Location By Reference must be</w:t>
            </w:r>
          </w:p>
          <w:p w14:paraId="1E6C41B7" w14:textId="77777777" w:rsidR="00B124EE" w:rsidRPr="001F68A7" w:rsidRDefault="00B124EE" w:rsidP="00B124EE">
            <w:pPr>
              <w:pStyle w:val="TableParagraph"/>
              <w:spacing w:line="270" w:lineRule="atLeast"/>
              <w:ind w:right="161"/>
              <w:rPr>
                <w:szCs w:val="20"/>
              </w:rPr>
            </w:pPr>
            <w:r w:rsidRPr="001F68A7">
              <w:rPr>
                <w:szCs w:val="20"/>
              </w:rPr>
              <w:t>populated, but not both.</w:t>
            </w:r>
          </w:p>
        </w:tc>
        <w:tc>
          <w:tcPr>
            <w:tcW w:w="771" w:type="dxa"/>
          </w:tcPr>
          <w:p w14:paraId="3A21DC80" w14:textId="77777777" w:rsidR="00B124EE" w:rsidRPr="001F68A7" w:rsidRDefault="00B124EE" w:rsidP="00B124EE">
            <w:pPr>
              <w:pStyle w:val="TableParagraph"/>
              <w:spacing w:line="268" w:lineRule="exact"/>
              <w:ind w:left="3"/>
              <w:jc w:val="center"/>
              <w:rPr>
                <w:szCs w:val="20"/>
              </w:rPr>
            </w:pPr>
            <w:r w:rsidRPr="001F68A7">
              <w:rPr>
                <w:szCs w:val="20"/>
              </w:rPr>
              <w:t>0</w:t>
            </w:r>
          </w:p>
        </w:tc>
        <w:tc>
          <w:tcPr>
            <w:tcW w:w="720" w:type="dxa"/>
          </w:tcPr>
          <w:p w14:paraId="4014FE3B" w14:textId="77777777" w:rsidR="00B124EE" w:rsidRPr="001F68A7" w:rsidRDefault="00B124EE" w:rsidP="00B124EE">
            <w:pPr>
              <w:pStyle w:val="TableParagraph"/>
              <w:spacing w:line="268" w:lineRule="exact"/>
              <w:ind w:left="12"/>
              <w:jc w:val="center"/>
              <w:rPr>
                <w:szCs w:val="20"/>
              </w:rPr>
            </w:pPr>
            <w:r w:rsidRPr="001F68A7">
              <w:rPr>
                <w:szCs w:val="20"/>
              </w:rPr>
              <w:t>1</w:t>
            </w:r>
          </w:p>
        </w:tc>
        <w:tc>
          <w:tcPr>
            <w:tcW w:w="6260" w:type="dxa"/>
          </w:tcPr>
          <w:p w14:paraId="7AE439BF" w14:textId="77777777" w:rsidR="00B124EE" w:rsidRPr="001F68A7" w:rsidRDefault="00B124EE" w:rsidP="00B124EE">
            <w:pPr>
              <w:pStyle w:val="TableParagraph"/>
              <w:ind w:left="106" w:right="139"/>
              <w:rPr>
                <w:szCs w:val="20"/>
              </w:rPr>
            </w:pPr>
            <w:r w:rsidRPr="001F68A7">
              <w:rPr>
                <w:szCs w:val="20"/>
              </w:rPr>
              <w:t xml:space="preserve">A URI that can be dereferenced to obtain the location of the indicated location type. The resulting dereference must support the PIDF- LO data elements defined in Location </w:t>
            </w:r>
            <w:proofErr w:type="gramStart"/>
            <w:r w:rsidRPr="001F68A7">
              <w:rPr>
                <w:szCs w:val="20"/>
              </w:rPr>
              <w:t>By</w:t>
            </w:r>
            <w:proofErr w:type="gramEnd"/>
            <w:r w:rsidRPr="001F68A7">
              <w:rPr>
                <w:szCs w:val="20"/>
              </w:rPr>
              <w:t xml:space="preserve"> Value. This is particularly useful for indicating the location of moving devices </w:t>
            </w:r>
            <w:r w:rsidRPr="001F68A7">
              <w:rPr>
                <w:spacing w:val="-3"/>
                <w:szCs w:val="20"/>
              </w:rPr>
              <w:t xml:space="preserve">such </w:t>
            </w:r>
            <w:r w:rsidRPr="001F68A7">
              <w:rPr>
                <w:szCs w:val="20"/>
              </w:rPr>
              <w:t>as callers in moving vehicles. The</w:t>
            </w:r>
            <w:r w:rsidRPr="001F68A7">
              <w:rPr>
                <w:spacing w:val="-8"/>
                <w:szCs w:val="20"/>
              </w:rPr>
              <w:t xml:space="preserve"> </w:t>
            </w:r>
            <w:r w:rsidRPr="001F68A7">
              <w:rPr>
                <w:szCs w:val="20"/>
              </w:rPr>
              <w:t>current</w:t>
            </w:r>
          </w:p>
          <w:p w14:paraId="20885411" w14:textId="77777777" w:rsidR="00B124EE" w:rsidRPr="001F68A7" w:rsidRDefault="00B124EE" w:rsidP="00B124EE">
            <w:pPr>
              <w:pStyle w:val="TableParagraph"/>
              <w:spacing w:line="270" w:lineRule="atLeast"/>
              <w:ind w:left="106" w:right="468"/>
              <w:rPr>
                <w:szCs w:val="20"/>
              </w:rPr>
            </w:pPr>
            <w:r w:rsidRPr="001F68A7">
              <w:rPr>
                <w:szCs w:val="20"/>
              </w:rPr>
              <w:t>location of the device can be de-referenced and inserted into the incident record.</w:t>
            </w:r>
          </w:p>
        </w:tc>
      </w:tr>
      <w:tr w:rsidR="00B124EE" w:rsidRPr="001F68A7" w14:paraId="7F8E11E2" w14:textId="77777777" w:rsidTr="00B124EE">
        <w:trPr>
          <w:trHeight w:val="1380"/>
        </w:trPr>
        <w:tc>
          <w:tcPr>
            <w:tcW w:w="3620" w:type="dxa"/>
          </w:tcPr>
          <w:p w14:paraId="55DB2675" w14:textId="09FD82CB" w:rsidR="00B124EE" w:rsidRPr="001F68A7" w:rsidRDefault="00B6409F" w:rsidP="00B124EE">
            <w:pPr>
              <w:pStyle w:val="TableParagraph"/>
              <w:ind w:right="511"/>
              <w:rPr>
                <w:szCs w:val="20"/>
              </w:rPr>
            </w:pPr>
            <w:proofErr w:type="spellStart"/>
            <w:r>
              <w:rPr>
                <w:szCs w:val="20"/>
              </w:rPr>
              <w:t>l</w:t>
            </w:r>
            <w:r w:rsidR="00B124EE" w:rsidRPr="001F68A7">
              <w:rPr>
                <w:szCs w:val="20"/>
              </w:rPr>
              <w:t>ocationDescriptionText</w:t>
            </w:r>
            <w:proofErr w:type="spellEnd"/>
          </w:p>
        </w:tc>
        <w:tc>
          <w:tcPr>
            <w:tcW w:w="1519" w:type="dxa"/>
          </w:tcPr>
          <w:p w14:paraId="47C46CC2" w14:textId="77777777" w:rsidR="00B124EE" w:rsidRPr="001F68A7" w:rsidRDefault="00B124EE" w:rsidP="00B124EE">
            <w:pPr>
              <w:pStyle w:val="TableParagraph"/>
              <w:spacing w:line="268" w:lineRule="exact"/>
              <w:ind w:left="105" w:right="99"/>
              <w:jc w:val="center"/>
              <w:rPr>
                <w:szCs w:val="20"/>
              </w:rPr>
            </w:pPr>
            <w:r w:rsidRPr="001F68A7">
              <w:rPr>
                <w:szCs w:val="20"/>
              </w:rPr>
              <w:t>Optional</w:t>
            </w:r>
          </w:p>
        </w:tc>
        <w:tc>
          <w:tcPr>
            <w:tcW w:w="771" w:type="dxa"/>
          </w:tcPr>
          <w:p w14:paraId="558D2D09" w14:textId="77777777" w:rsidR="00B124EE" w:rsidRPr="001F68A7" w:rsidRDefault="00B124EE" w:rsidP="00B124EE">
            <w:pPr>
              <w:pStyle w:val="TableParagraph"/>
              <w:spacing w:line="268" w:lineRule="exact"/>
              <w:ind w:left="3"/>
              <w:jc w:val="center"/>
              <w:rPr>
                <w:szCs w:val="20"/>
              </w:rPr>
            </w:pPr>
            <w:r w:rsidRPr="001F68A7">
              <w:rPr>
                <w:szCs w:val="20"/>
              </w:rPr>
              <w:t>0</w:t>
            </w:r>
          </w:p>
        </w:tc>
        <w:tc>
          <w:tcPr>
            <w:tcW w:w="720" w:type="dxa"/>
          </w:tcPr>
          <w:p w14:paraId="240594F4" w14:textId="77777777" w:rsidR="00B124EE" w:rsidRPr="001F68A7" w:rsidRDefault="00B124EE" w:rsidP="00B124EE">
            <w:pPr>
              <w:pStyle w:val="TableParagraph"/>
              <w:spacing w:line="268" w:lineRule="exact"/>
              <w:ind w:left="12"/>
              <w:jc w:val="center"/>
              <w:rPr>
                <w:szCs w:val="20"/>
              </w:rPr>
            </w:pPr>
            <w:r w:rsidRPr="001F68A7">
              <w:rPr>
                <w:szCs w:val="20"/>
              </w:rPr>
              <w:t>1</w:t>
            </w:r>
          </w:p>
        </w:tc>
        <w:tc>
          <w:tcPr>
            <w:tcW w:w="6260" w:type="dxa"/>
          </w:tcPr>
          <w:p w14:paraId="1FF909F5" w14:textId="77777777" w:rsidR="00B124EE" w:rsidRPr="001F68A7" w:rsidRDefault="00B124EE" w:rsidP="00B124EE">
            <w:pPr>
              <w:pStyle w:val="TableParagraph"/>
              <w:ind w:left="106" w:right="380"/>
              <w:rPr>
                <w:szCs w:val="20"/>
              </w:rPr>
            </w:pPr>
            <w:r w:rsidRPr="001F68A7">
              <w:rPr>
                <w:szCs w:val="20"/>
              </w:rPr>
              <w:t>Optional text further describing the location type.</w:t>
            </w:r>
          </w:p>
          <w:p w14:paraId="2FFFD013" w14:textId="77777777" w:rsidR="00B124EE" w:rsidRPr="001F68A7" w:rsidRDefault="00B124EE" w:rsidP="00B124EE">
            <w:pPr>
              <w:pStyle w:val="TableParagraph"/>
              <w:ind w:left="106"/>
              <w:rPr>
                <w:szCs w:val="20"/>
              </w:rPr>
            </w:pPr>
            <w:r w:rsidRPr="001F68A7">
              <w:rPr>
                <w:szCs w:val="20"/>
              </w:rPr>
              <w:t>Note that the Location may be the Caller’s</w:t>
            </w:r>
          </w:p>
          <w:p w14:paraId="03DE3B1A" w14:textId="77777777" w:rsidR="00B124EE" w:rsidRPr="001F68A7" w:rsidRDefault="00B124EE" w:rsidP="00B124EE">
            <w:pPr>
              <w:pStyle w:val="TableParagraph"/>
              <w:spacing w:line="270" w:lineRule="atLeast"/>
              <w:ind w:left="106" w:right="87"/>
              <w:rPr>
                <w:szCs w:val="20"/>
              </w:rPr>
            </w:pPr>
            <w:r w:rsidRPr="001F68A7">
              <w:rPr>
                <w:szCs w:val="20"/>
              </w:rPr>
              <w:t>location, incident’s location or another type of location depending on the Location Type field.</w:t>
            </w:r>
          </w:p>
        </w:tc>
      </w:tr>
      <w:tr w:rsidR="00B124EE" w:rsidRPr="001F68A7" w14:paraId="1586D3C0" w14:textId="77777777" w:rsidTr="00B124EE">
        <w:trPr>
          <w:trHeight w:val="673"/>
        </w:trPr>
        <w:tc>
          <w:tcPr>
            <w:tcW w:w="3620" w:type="dxa"/>
          </w:tcPr>
          <w:p w14:paraId="0A18803E" w14:textId="182DE1C7" w:rsidR="00B124EE" w:rsidRPr="001F68A7" w:rsidRDefault="00B6409F" w:rsidP="00B124EE">
            <w:pPr>
              <w:pStyle w:val="TableParagraph"/>
              <w:spacing w:line="270" w:lineRule="exact"/>
              <w:rPr>
                <w:szCs w:val="20"/>
              </w:rPr>
            </w:pPr>
            <w:proofErr w:type="spellStart"/>
            <w:r>
              <w:rPr>
                <w:szCs w:val="20"/>
              </w:rPr>
              <w:lastRenderedPageBreak/>
              <w:t>c</w:t>
            </w:r>
            <w:r w:rsidR="00B124EE" w:rsidRPr="001F68A7">
              <w:rPr>
                <w:szCs w:val="20"/>
              </w:rPr>
              <w:t>rossStreetByValue</w:t>
            </w:r>
            <w:proofErr w:type="spellEnd"/>
          </w:p>
        </w:tc>
        <w:tc>
          <w:tcPr>
            <w:tcW w:w="1519" w:type="dxa"/>
          </w:tcPr>
          <w:p w14:paraId="2E93C172" w14:textId="77777777" w:rsidR="00B124EE" w:rsidRPr="001F68A7" w:rsidRDefault="00B124EE" w:rsidP="00B124EE">
            <w:pPr>
              <w:pStyle w:val="TableParagraph"/>
              <w:spacing w:line="270" w:lineRule="exact"/>
              <w:ind w:left="105" w:right="99"/>
              <w:jc w:val="center"/>
              <w:rPr>
                <w:szCs w:val="20"/>
              </w:rPr>
            </w:pPr>
            <w:bookmarkStart w:id="49" w:name="_Hlk17555760"/>
            <w:r w:rsidRPr="001F68A7">
              <w:rPr>
                <w:szCs w:val="20"/>
              </w:rPr>
              <w:t>Optional</w:t>
            </w:r>
          </w:p>
        </w:tc>
        <w:tc>
          <w:tcPr>
            <w:tcW w:w="771" w:type="dxa"/>
          </w:tcPr>
          <w:p w14:paraId="7571031C" w14:textId="77777777" w:rsidR="00B124EE" w:rsidRPr="001F68A7" w:rsidRDefault="00B124EE" w:rsidP="00B124EE">
            <w:pPr>
              <w:pStyle w:val="TableParagraph"/>
              <w:spacing w:line="270" w:lineRule="exact"/>
              <w:ind w:left="3"/>
              <w:jc w:val="center"/>
              <w:rPr>
                <w:szCs w:val="20"/>
              </w:rPr>
            </w:pPr>
            <w:r w:rsidRPr="001F68A7">
              <w:rPr>
                <w:szCs w:val="20"/>
              </w:rPr>
              <w:t>0</w:t>
            </w:r>
          </w:p>
        </w:tc>
        <w:tc>
          <w:tcPr>
            <w:tcW w:w="720" w:type="dxa"/>
          </w:tcPr>
          <w:p w14:paraId="0B913B11" w14:textId="77777777" w:rsidR="00B124EE" w:rsidRPr="001F68A7" w:rsidRDefault="00B124EE" w:rsidP="00B124EE">
            <w:pPr>
              <w:pStyle w:val="TableParagraph"/>
              <w:spacing w:line="270" w:lineRule="exact"/>
              <w:ind w:left="12"/>
              <w:jc w:val="center"/>
              <w:rPr>
                <w:szCs w:val="20"/>
              </w:rPr>
            </w:pPr>
            <w:r w:rsidRPr="001F68A7">
              <w:rPr>
                <w:szCs w:val="20"/>
              </w:rPr>
              <w:t>1</w:t>
            </w:r>
          </w:p>
        </w:tc>
        <w:tc>
          <w:tcPr>
            <w:tcW w:w="6260" w:type="dxa"/>
          </w:tcPr>
          <w:p w14:paraId="062A0823" w14:textId="77777777" w:rsidR="00B124EE" w:rsidRPr="001F68A7" w:rsidRDefault="00B124EE" w:rsidP="00B124EE">
            <w:pPr>
              <w:pStyle w:val="TableParagraph"/>
              <w:ind w:left="106" w:right="747"/>
              <w:rPr>
                <w:szCs w:val="20"/>
              </w:rPr>
            </w:pPr>
            <w:r w:rsidRPr="001F68A7">
              <w:rPr>
                <w:szCs w:val="20"/>
              </w:rPr>
              <w:t>The nearest cross street to the incident’s location in PIDF-LO format.</w:t>
            </w:r>
          </w:p>
        </w:tc>
      </w:tr>
      <w:tr w:rsidR="00B124EE" w:rsidRPr="001F68A7" w14:paraId="3C586C2E" w14:textId="77777777" w:rsidTr="00B124EE">
        <w:trPr>
          <w:trHeight w:val="673"/>
        </w:trPr>
        <w:tc>
          <w:tcPr>
            <w:tcW w:w="3620" w:type="dxa"/>
          </w:tcPr>
          <w:p w14:paraId="39359AC7" w14:textId="07D2DF52" w:rsidR="00B124EE" w:rsidRPr="001F68A7" w:rsidRDefault="00B6409F" w:rsidP="00B124EE">
            <w:pPr>
              <w:pStyle w:val="TableParagraph"/>
              <w:spacing w:line="270" w:lineRule="exact"/>
              <w:rPr>
                <w:szCs w:val="20"/>
              </w:rPr>
            </w:pPr>
            <w:proofErr w:type="spellStart"/>
            <w:r>
              <w:rPr>
                <w:szCs w:val="20"/>
              </w:rPr>
              <w:t>c</w:t>
            </w:r>
            <w:r w:rsidR="00B124EE" w:rsidRPr="001F68A7">
              <w:rPr>
                <w:szCs w:val="20"/>
              </w:rPr>
              <w:t>rossStreetByReferenceURL</w:t>
            </w:r>
            <w:proofErr w:type="spellEnd"/>
          </w:p>
        </w:tc>
        <w:tc>
          <w:tcPr>
            <w:tcW w:w="1519" w:type="dxa"/>
          </w:tcPr>
          <w:p w14:paraId="7F7E429B" w14:textId="77777777" w:rsidR="00B124EE" w:rsidRPr="001F68A7" w:rsidRDefault="00B124EE" w:rsidP="00B124EE">
            <w:pPr>
              <w:pStyle w:val="TableParagraph"/>
              <w:spacing w:line="270" w:lineRule="exact"/>
              <w:ind w:left="105" w:right="99"/>
              <w:jc w:val="center"/>
              <w:rPr>
                <w:szCs w:val="20"/>
              </w:rPr>
            </w:pPr>
            <w:bookmarkStart w:id="50" w:name="_Hlk17555789"/>
            <w:bookmarkEnd w:id="49"/>
            <w:r w:rsidRPr="001F68A7">
              <w:rPr>
                <w:szCs w:val="20"/>
              </w:rPr>
              <w:t>Optional</w:t>
            </w:r>
          </w:p>
        </w:tc>
        <w:tc>
          <w:tcPr>
            <w:tcW w:w="771" w:type="dxa"/>
          </w:tcPr>
          <w:p w14:paraId="29CE3CE8" w14:textId="77777777" w:rsidR="00B124EE" w:rsidRPr="001F68A7" w:rsidRDefault="00B124EE" w:rsidP="00B124EE">
            <w:pPr>
              <w:pStyle w:val="TableParagraph"/>
              <w:spacing w:line="270" w:lineRule="exact"/>
              <w:ind w:left="3"/>
              <w:jc w:val="center"/>
              <w:rPr>
                <w:szCs w:val="20"/>
              </w:rPr>
            </w:pPr>
            <w:r w:rsidRPr="001F68A7">
              <w:rPr>
                <w:szCs w:val="20"/>
              </w:rPr>
              <w:t>0</w:t>
            </w:r>
          </w:p>
        </w:tc>
        <w:tc>
          <w:tcPr>
            <w:tcW w:w="720" w:type="dxa"/>
          </w:tcPr>
          <w:p w14:paraId="680348DA" w14:textId="77777777" w:rsidR="00B124EE" w:rsidRPr="001F68A7" w:rsidRDefault="00B124EE" w:rsidP="00B124EE">
            <w:pPr>
              <w:pStyle w:val="TableParagraph"/>
              <w:spacing w:line="270" w:lineRule="exact"/>
              <w:ind w:left="12"/>
              <w:jc w:val="center"/>
              <w:rPr>
                <w:szCs w:val="20"/>
              </w:rPr>
            </w:pPr>
            <w:r w:rsidRPr="001F68A7">
              <w:rPr>
                <w:szCs w:val="20"/>
              </w:rPr>
              <w:t>1</w:t>
            </w:r>
          </w:p>
        </w:tc>
        <w:tc>
          <w:tcPr>
            <w:tcW w:w="6260" w:type="dxa"/>
          </w:tcPr>
          <w:p w14:paraId="0BDD1AC3" w14:textId="77777777" w:rsidR="00B124EE" w:rsidRPr="001F68A7" w:rsidRDefault="00B124EE" w:rsidP="00B124EE">
            <w:pPr>
              <w:pStyle w:val="TableParagraph"/>
              <w:ind w:left="106" w:right="747"/>
              <w:rPr>
                <w:szCs w:val="20"/>
              </w:rPr>
            </w:pPr>
            <w:r w:rsidRPr="001F68A7">
              <w:rPr>
                <w:szCs w:val="20"/>
              </w:rPr>
              <w:t>The URL of the nearest cross street to the incident’s location.</w:t>
            </w:r>
          </w:p>
        </w:tc>
      </w:tr>
      <w:tr w:rsidR="00B124EE" w:rsidRPr="001F68A7" w14:paraId="11F195BF" w14:textId="77777777" w:rsidTr="00B124EE">
        <w:trPr>
          <w:trHeight w:val="673"/>
        </w:trPr>
        <w:tc>
          <w:tcPr>
            <w:tcW w:w="3620" w:type="dxa"/>
          </w:tcPr>
          <w:p w14:paraId="30642CBC" w14:textId="5FEF5FB7" w:rsidR="00B124EE" w:rsidRPr="001F68A7" w:rsidRDefault="00B6409F" w:rsidP="00B124EE">
            <w:pPr>
              <w:pStyle w:val="TableParagraph"/>
              <w:spacing w:line="270" w:lineRule="exact"/>
              <w:rPr>
                <w:szCs w:val="20"/>
              </w:rPr>
            </w:pPr>
            <w:proofErr w:type="spellStart"/>
            <w:r>
              <w:rPr>
                <w:szCs w:val="20"/>
              </w:rPr>
              <w:t>i</w:t>
            </w:r>
            <w:r w:rsidR="00B124EE" w:rsidRPr="001F68A7">
              <w:rPr>
                <w:szCs w:val="20"/>
              </w:rPr>
              <w:t>ntersectingStreetByValue</w:t>
            </w:r>
            <w:proofErr w:type="spellEnd"/>
          </w:p>
        </w:tc>
        <w:bookmarkEnd w:id="50"/>
        <w:tc>
          <w:tcPr>
            <w:tcW w:w="1519" w:type="dxa"/>
          </w:tcPr>
          <w:p w14:paraId="721EDFD2" w14:textId="77777777" w:rsidR="00B124EE" w:rsidRPr="001F68A7" w:rsidRDefault="00B124EE" w:rsidP="00B124EE">
            <w:pPr>
              <w:pStyle w:val="TableParagraph"/>
              <w:spacing w:line="270" w:lineRule="exact"/>
              <w:ind w:left="105" w:right="99"/>
              <w:jc w:val="center"/>
              <w:rPr>
                <w:szCs w:val="20"/>
              </w:rPr>
            </w:pPr>
            <w:r w:rsidRPr="001F68A7">
              <w:rPr>
                <w:szCs w:val="20"/>
              </w:rPr>
              <w:t>Optional</w:t>
            </w:r>
          </w:p>
        </w:tc>
        <w:tc>
          <w:tcPr>
            <w:tcW w:w="771" w:type="dxa"/>
          </w:tcPr>
          <w:p w14:paraId="257D7DF7" w14:textId="77777777" w:rsidR="00B124EE" w:rsidRPr="001F68A7" w:rsidRDefault="00B124EE" w:rsidP="00B124EE">
            <w:pPr>
              <w:pStyle w:val="TableParagraph"/>
              <w:spacing w:line="270" w:lineRule="exact"/>
              <w:ind w:left="3"/>
              <w:jc w:val="center"/>
              <w:rPr>
                <w:szCs w:val="20"/>
              </w:rPr>
            </w:pPr>
            <w:r w:rsidRPr="001F68A7">
              <w:rPr>
                <w:szCs w:val="20"/>
              </w:rPr>
              <w:t>0</w:t>
            </w:r>
          </w:p>
        </w:tc>
        <w:tc>
          <w:tcPr>
            <w:tcW w:w="720" w:type="dxa"/>
          </w:tcPr>
          <w:p w14:paraId="5A563E2D" w14:textId="77777777" w:rsidR="00B124EE" w:rsidRPr="001F68A7" w:rsidRDefault="00B124EE" w:rsidP="00B124EE">
            <w:pPr>
              <w:pStyle w:val="TableParagraph"/>
              <w:spacing w:line="270" w:lineRule="exact"/>
              <w:ind w:left="12"/>
              <w:jc w:val="center"/>
              <w:rPr>
                <w:szCs w:val="20"/>
              </w:rPr>
            </w:pPr>
            <w:r w:rsidRPr="001F68A7">
              <w:rPr>
                <w:szCs w:val="20"/>
              </w:rPr>
              <w:t>1</w:t>
            </w:r>
          </w:p>
        </w:tc>
        <w:tc>
          <w:tcPr>
            <w:tcW w:w="6260" w:type="dxa"/>
          </w:tcPr>
          <w:p w14:paraId="37CB6BC1" w14:textId="77777777" w:rsidR="00B124EE" w:rsidRPr="001F68A7" w:rsidRDefault="00B124EE" w:rsidP="00B124EE">
            <w:pPr>
              <w:pStyle w:val="TableParagraph"/>
              <w:ind w:left="106" w:right="747"/>
              <w:rPr>
                <w:szCs w:val="20"/>
              </w:rPr>
            </w:pPr>
            <w:r w:rsidRPr="001F68A7">
              <w:rPr>
                <w:szCs w:val="20"/>
              </w:rPr>
              <w:t>The nearest intersection to the incident’s location in PIDF-LO format.</w:t>
            </w:r>
          </w:p>
        </w:tc>
      </w:tr>
      <w:tr w:rsidR="00B124EE" w:rsidRPr="001F68A7" w14:paraId="023E68C5" w14:textId="77777777" w:rsidTr="00B124EE">
        <w:trPr>
          <w:trHeight w:val="673"/>
        </w:trPr>
        <w:tc>
          <w:tcPr>
            <w:tcW w:w="3620" w:type="dxa"/>
          </w:tcPr>
          <w:p w14:paraId="560E5540" w14:textId="61585345" w:rsidR="00B124EE" w:rsidRPr="001F68A7" w:rsidRDefault="00B6409F" w:rsidP="00B124EE">
            <w:pPr>
              <w:pStyle w:val="TableParagraph"/>
              <w:spacing w:line="270" w:lineRule="exact"/>
              <w:rPr>
                <w:szCs w:val="20"/>
              </w:rPr>
            </w:pPr>
            <w:proofErr w:type="spellStart"/>
            <w:r>
              <w:rPr>
                <w:szCs w:val="20"/>
              </w:rPr>
              <w:t>i</w:t>
            </w:r>
            <w:r w:rsidR="00B124EE" w:rsidRPr="001F68A7">
              <w:rPr>
                <w:szCs w:val="20"/>
              </w:rPr>
              <w:t>ntersectingStreetByReferenceURL</w:t>
            </w:r>
            <w:proofErr w:type="spellEnd"/>
          </w:p>
        </w:tc>
        <w:tc>
          <w:tcPr>
            <w:tcW w:w="1519" w:type="dxa"/>
          </w:tcPr>
          <w:p w14:paraId="7A7D90C4" w14:textId="77777777" w:rsidR="00B124EE" w:rsidRPr="001F68A7" w:rsidRDefault="00B124EE" w:rsidP="00B124EE">
            <w:pPr>
              <w:pStyle w:val="TableParagraph"/>
              <w:spacing w:line="270" w:lineRule="exact"/>
              <w:ind w:left="105" w:right="99"/>
              <w:jc w:val="center"/>
              <w:rPr>
                <w:szCs w:val="20"/>
              </w:rPr>
            </w:pPr>
            <w:r w:rsidRPr="001F68A7">
              <w:rPr>
                <w:szCs w:val="20"/>
              </w:rPr>
              <w:t>Optional</w:t>
            </w:r>
          </w:p>
        </w:tc>
        <w:tc>
          <w:tcPr>
            <w:tcW w:w="771" w:type="dxa"/>
          </w:tcPr>
          <w:p w14:paraId="3E27AEBB" w14:textId="77777777" w:rsidR="00B124EE" w:rsidRPr="001F68A7" w:rsidRDefault="00B124EE" w:rsidP="00B124EE">
            <w:pPr>
              <w:pStyle w:val="TableParagraph"/>
              <w:spacing w:line="270" w:lineRule="exact"/>
              <w:ind w:left="3"/>
              <w:jc w:val="center"/>
              <w:rPr>
                <w:szCs w:val="20"/>
              </w:rPr>
            </w:pPr>
            <w:r w:rsidRPr="001F68A7">
              <w:rPr>
                <w:szCs w:val="20"/>
              </w:rPr>
              <w:t>0</w:t>
            </w:r>
          </w:p>
        </w:tc>
        <w:tc>
          <w:tcPr>
            <w:tcW w:w="720" w:type="dxa"/>
          </w:tcPr>
          <w:p w14:paraId="13671BC5" w14:textId="77777777" w:rsidR="00B124EE" w:rsidRPr="001F68A7" w:rsidRDefault="00B124EE" w:rsidP="00B124EE">
            <w:pPr>
              <w:pStyle w:val="TableParagraph"/>
              <w:spacing w:line="270" w:lineRule="exact"/>
              <w:ind w:left="12"/>
              <w:jc w:val="center"/>
              <w:rPr>
                <w:szCs w:val="20"/>
              </w:rPr>
            </w:pPr>
            <w:r w:rsidRPr="001F68A7">
              <w:rPr>
                <w:szCs w:val="20"/>
              </w:rPr>
              <w:t>1</w:t>
            </w:r>
          </w:p>
        </w:tc>
        <w:tc>
          <w:tcPr>
            <w:tcW w:w="6260" w:type="dxa"/>
          </w:tcPr>
          <w:p w14:paraId="3F92EA97" w14:textId="77777777" w:rsidR="00B124EE" w:rsidRPr="001F68A7" w:rsidRDefault="00B124EE" w:rsidP="00B124EE">
            <w:pPr>
              <w:pStyle w:val="TableParagraph"/>
              <w:ind w:left="106" w:right="747"/>
              <w:rPr>
                <w:szCs w:val="20"/>
              </w:rPr>
            </w:pPr>
            <w:r w:rsidRPr="001F68A7">
              <w:rPr>
                <w:szCs w:val="20"/>
              </w:rPr>
              <w:t>The URL of the nearest intersection to the incident’s location.</w:t>
            </w:r>
          </w:p>
        </w:tc>
      </w:tr>
      <w:tr w:rsidR="00B124EE" w:rsidRPr="001F68A7" w14:paraId="6291E5CD" w14:textId="77777777" w:rsidTr="00B124EE">
        <w:trPr>
          <w:trHeight w:val="948"/>
        </w:trPr>
        <w:tc>
          <w:tcPr>
            <w:tcW w:w="3620" w:type="dxa"/>
          </w:tcPr>
          <w:p w14:paraId="58104D40" w14:textId="748A2EE2" w:rsidR="00B124EE" w:rsidRPr="001F68A7" w:rsidRDefault="00B6409F" w:rsidP="00B124EE">
            <w:pPr>
              <w:pStyle w:val="TableParagraph"/>
              <w:spacing w:line="268" w:lineRule="exact"/>
              <w:rPr>
                <w:szCs w:val="20"/>
              </w:rPr>
            </w:pPr>
            <w:proofErr w:type="spellStart"/>
            <w:r>
              <w:rPr>
                <w:szCs w:val="20"/>
              </w:rPr>
              <w:t>c</w:t>
            </w:r>
            <w:r w:rsidR="00B124EE" w:rsidRPr="001F68A7">
              <w:rPr>
                <w:szCs w:val="20"/>
              </w:rPr>
              <w:t>ellTowerSectorID</w:t>
            </w:r>
            <w:proofErr w:type="spellEnd"/>
          </w:p>
        </w:tc>
        <w:tc>
          <w:tcPr>
            <w:tcW w:w="1519" w:type="dxa"/>
          </w:tcPr>
          <w:p w14:paraId="2123EEBF" w14:textId="77777777" w:rsidR="00B124EE" w:rsidRPr="001F68A7" w:rsidRDefault="00B124EE" w:rsidP="00B124EE">
            <w:pPr>
              <w:pStyle w:val="TableParagraph"/>
              <w:spacing w:line="268" w:lineRule="exact"/>
              <w:ind w:left="105" w:right="99"/>
              <w:jc w:val="center"/>
              <w:rPr>
                <w:szCs w:val="20"/>
              </w:rPr>
            </w:pPr>
            <w:r w:rsidRPr="001F68A7">
              <w:rPr>
                <w:szCs w:val="20"/>
              </w:rPr>
              <w:t>Optional</w:t>
            </w:r>
          </w:p>
        </w:tc>
        <w:tc>
          <w:tcPr>
            <w:tcW w:w="771" w:type="dxa"/>
          </w:tcPr>
          <w:p w14:paraId="7A8AD66C" w14:textId="77777777" w:rsidR="00B124EE" w:rsidRPr="001F68A7" w:rsidRDefault="00B124EE" w:rsidP="00B124EE">
            <w:pPr>
              <w:pStyle w:val="TableParagraph"/>
              <w:spacing w:line="268" w:lineRule="exact"/>
              <w:ind w:left="3"/>
              <w:jc w:val="center"/>
              <w:rPr>
                <w:szCs w:val="20"/>
              </w:rPr>
            </w:pPr>
            <w:r w:rsidRPr="001F68A7">
              <w:rPr>
                <w:szCs w:val="20"/>
              </w:rPr>
              <w:t>0</w:t>
            </w:r>
          </w:p>
        </w:tc>
        <w:tc>
          <w:tcPr>
            <w:tcW w:w="720" w:type="dxa"/>
          </w:tcPr>
          <w:p w14:paraId="3B50E08D" w14:textId="77777777" w:rsidR="00B124EE" w:rsidRPr="001F68A7" w:rsidRDefault="00B124EE" w:rsidP="00B124EE">
            <w:pPr>
              <w:pStyle w:val="TableParagraph"/>
              <w:spacing w:line="268" w:lineRule="exact"/>
              <w:ind w:left="12"/>
              <w:jc w:val="center"/>
              <w:rPr>
                <w:szCs w:val="20"/>
              </w:rPr>
            </w:pPr>
            <w:r w:rsidRPr="001F68A7">
              <w:rPr>
                <w:szCs w:val="20"/>
              </w:rPr>
              <w:t>1</w:t>
            </w:r>
          </w:p>
        </w:tc>
        <w:tc>
          <w:tcPr>
            <w:tcW w:w="6260" w:type="dxa"/>
          </w:tcPr>
          <w:p w14:paraId="66EE647C" w14:textId="6E4C0D4F" w:rsidR="00B124EE" w:rsidRPr="001F68A7" w:rsidRDefault="00B124EE" w:rsidP="00B124EE">
            <w:pPr>
              <w:pStyle w:val="TableParagraph"/>
              <w:ind w:left="106" w:right="219"/>
              <w:rPr>
                <w:szCs w:val="20"/>
              </w:rPr>
            </w:pPr>
            <w:r w:rsidRPr="001F68A7">
              <w:rPr>
                <w:szCs w:val="20"/>
              </w:rPr>
              <w:t>Text field contain the id of the nearest cell tower and the sector/face of the tower receiving the call. May be used with the “Provided By” field of the PIDF-LO to identify the carrier if carrier specific data is needed.</w:t>
            </w:r>
          </w:p>
        </w:tc>
      </w:tr>
      <w:tr w:rsidR="00B124EE" w:rsidRPr="001F68A7" w14:paraId="1831D201" w14:textId="77777777" w:rsidTr="00B124EE">
        <w:trPr>
          <w:trHeight w:val="1223"/>
        </w:trPr>
        <w:tc>
          <w:tcPr>
            <w:tcW w:w="3620" w:type="dxa"/>
          </w:tcPr>
          <w:p w14:paraId="699CAF44" w14:textId="42543673" w:rsidR="00B124EE" w:rsidRPr="001F68A7" w:rsidRDefault="00B6409F" w:rsidP="00B124EE">
            <w:pPr>
              <w:pStyle w:val="TableParagraph"/>
              <w:ind w:right="211"/>
              <w:rPr>
                <w:szCs w:val="20"/>
              </w:rPr>
            </w:pPr>
            <w:proofErr w:type="spellStart"/>
            <w:r>
              <w:rPr>
                <w:szCs w:val="20"/>
              </w:rPr>
              <w:t>a</w:t>
            </w:r>
            <w:r w:rsidR="00B124EE" w:rsidRPr="001F68A7">
              <w:rPr>
                <w:szCs w:val="20"/>
              </w:rPr>
              <w:t>dditionalData</w:t>
            </w:r>
            <w:r w:rsidR="003D6594" w:rsidRPr="003D6594">
              <w:rPr>
                <w:szCs w:val="20"/>
              </w:rPr>
              <w:t>Reference</w:t>
            </w:r>
            <w:proofErr w:type="spellEnd"/>
          </w:p>
        </w:tc>
        <w:tc>
          <w:tcPr>
            <w:tcW w:w="1519" w:type="dxa"/>
          </w:tcPr>
          <w:p w14:paraId="58EF0CFA" w14:textId="77777777" w:rsidR="00B124EE" w:rsidRPr="001F68A7" w:rsidRDefault="00B124EE" w:rsidP="00B124EE">
            <w:pPr>
              <w:pStyle w:val="TableParagraph"/>
              <w:spacing w:line="268" w:lineRule="exact"/>
              <w:ind w:left="105" w:right="99"/>
              <w:jc w:val="center"/>
              <w:rPr>
                <w:szCs w:val="20"/>
              </w:rPr>
            </w:pPr>
            <w:r w:rsidRPr="001F68A7">
              <w:rPr>
                <w:szCs w:val="20"/>
              </w:rPr>
              <w:t>Optional</w:t>
            </w:r>
          </w:p>
        </w:tc>
        <w:tc>
          <w:tcPr>
            <w:tcW w:w="771" w:type="dxa"/>
          </w:tcPr>
          <w:p w14:paraId="65D1AEC1" w14:textId="77777777" w:rsidR="00B124EE" w:rsidRPr="001F68A7" w:rsidRDefault="00B124EE" w:rsidP="00B124EE">
            <w:pPr>
              <w:pStyle w:val="TableParagraph"/>
              <w:spacing w:line="268" w:lineRule="exact"/>
              <w:ind w:left="3"/>
              <w:jc w:val="center"/>
              <w:rPr>
                <w:szCs w:val="20"/>
              </w:rPr>
            </w:pPr>
            <w:r w:rsidRPr="001F68A7">
              <w:rPr>
                <w:szCs w:val="20"/>
              </w:rPr>
              <w:t>0</w:t>
            </w:r>
          </w:p>
        </w:tc>
        <w:tc>
          <w:tcPr>
            <w:tcW w:w="720" w:type="dxa"/>
          </w:tcPr>
          <w:p w14:paraId="382A1D72" w14:textId="77777777" w:rsidR="00B124EE" w:rsidRPr="001F68A7" w:rsidRDefault="00B124EE" w:rsidP="00B124EE">
            <w:pPr>
              <w:pStyle w:val="TableParagraph"/>
              <w:spacing w:line="268" w:lineRule="exact"/>
              <w:ind w:left="12"/>
              <w:jc w:val="center"/>
              <w:rPr>
                <w:szCs w:val="20"/>
              </w:rPr>
            </w:pPr>
            <w:r w:rsidRPr="001F68A7">
              <w:rPr>
                <w:szCs w:val="20"/>
              </w:rPr>
              <w:t>1</w:t>
            </w:r>
          </w:p>
        </w:tc>
        <w:tc>
          <w:tcPr>
            <w:tcW w:w="6260" w:type="dxa"/>
          </w:tcPr>
          <w:p w14:paraId="39CD6894" w14:textId="3B326A09" w:rsidR="00B124EE" w:rsidRPr="001F68A7" w:rsidRDefault="003D6594" w:rsidP="00B124EE">
            <w:pPr>
              <w:pStyle w:val="TableParagraph"/>
              <w:ind w:left="106" w:right="107"/>
              <w:rPr>
                <w:szCs w:val="20"/>
              </w:rPr>
            </w:pPr>
            <w:r w:rsidRPr="003D6594">
              <w:rPr>
                <w:szCs w:val="20"/>
              </w:rPr>
              <w:t xml:space="preserve">Reference to </w:t>
            </w:r>
            <w:r w:rsidRPr="001F68A7">
              <w:rPr>
                <w:szCs w:val="20"/>
              </w:rPr>
              <w:t>Additional</w:t>
            </w:r>
            <w:r>
              <w:rPr>
                <w:szCs w:val="20"/>
              </w:rPr>
              <w:t xml:space="preserve"> </w:t>
            </w:r>
            <w:r w:rsidRPr="001F68A7">
              <w:rPr>
                <w:szCs w:val="20"/>
              </w:rPr>
              <w:t>Data</w:t>
            </w:r>
            <w:r>
              <w:rPr>
                <w:szCs w:val="20"/>
              </w:rPr>
              <w:t xml:space="preserve"> </w:t>
            </w:r>
            <w:proofErr w:type="spellStart"/>
            <w:r w:rsidRPr="003D6594">
              <w:rPr>
                <w:szCs w:val="20"/>
              </w:rPr>
              <w:t>Data</w:t>
            </w:r>
            <w:proofErr w:type="spellEnd"/>
            <w:r w:rsidRPr="003D6594">
              <w:rPr>
                <w:szCs w:val="20"/>
              </w:rPr>
              <w:t xml:space="preserve"> Component. </w:t>
            </w:r>
            <w:r w:rsidR="00B124EE" w:rsidRPr="001F68A7">
              <w:rPr>
                <w:szCs w:val="20"/>
              </w:rPr>
              <w:t xml:space="preserve"> Contains additional data associated with a location that arrives with a call received by the agency and agent handling the incident.</w:t>
            </w:r>
          </w:p>
        </w:tc>
      </w:tr>
      <w:tr w:rsidR="00B124EE" w:rsidRPr="001F68A7" w14:paraId="3189EECC" w14:textId="77777777" w:rsidTr="00B124EE">
        <w:trPr>
          <w:trHeight w:val="947"/>
        </w:trPr>
        <w:tc>
          <w:tcPr>
            <w:tcW w:w="3620" w:type="dxa"/>
          </w:tcPr>
          <w:p w14:paraId="08AD69BD" w14:textId="782C2F0C" w:rsidR="00B124EE" w:rsidRPr="001F68A7" w:rsidRDefault="00B6409F" w:rsidP="00B124EE">
            <w:pPr>
              <w:pStyle w:val="TableParagraph"/>
              <w:spacing w:line="268" w:lineRule="exact"/>
              <w:rPr>
                <w:szCs w:val="20"/>
              </w:rPr>
            </w:pPr>
            <w:proofErr w:type="spellStart"/>
            <w:r>
              <w:rPr>
                <w:szCs w:val="20"/>
              </w:rPr>
              <w:t>n</w:t>
            </w:r>
            <w:r w:rsidR="00B124EE" w:rsidRPr="001F68A7">
              <w:rPr>
                <w:szCs w:val="20"/>
              </w:rPr>
              <w:t>otes</w:t>
            </w:r>
            <w:r w:rsidR="003D6594" w:rsidRPr="003D6594">
              <w:rPr>
                <w:szCs w:val="20"/>
              </w:rPr>
              <w:t>Reference</w:t>
            </w:r>
            <w:proofErr w:type="spellEnd"/>
          </w:p>
        </w:tc>
        <w:tc>
          <w:tcPr>
            <w:tcW w:w="1519" w:type="dxa"/>
          </w:tcPr>
          <w:p w14:paraId="2A08D670" w14:textId="77777777" w:rsidR="00B124EE" w:rsidRPr="001F68A7" w:rsidRDefault="00B124EE" w:rsidP="00B124EE">
            <w:pPr>
              <w:pStyle w:val="TableParagraph"/>
              <w:spacing w:line="268" w:lineRule="exact"/>
              <w:ind w:left="105" w:right="99"/>
              <w:jc w:val="center"/>
              <w:rPr>
                <w:szCs w:val="20"/>
              </w:rPr>
            </w:pPr>
            <w:r w:rsidRPr="001F68A7">
              <w:rPr>
                <w:szCs w:val="20"/>
              </w:rPr>
              <w:t>Optional</w:t>
            </w:r>
          </w:p>
        </w:tc>
        <w:tc>
          <w:tcPr>
            <w:tcW w:w="771" w:type="dxa"/>
          </w:tcPr>
          <w:p w14:paraId="30174A93" w14:textId="77777777" w:rsidR="00B124EE" w:rsidRPr="001F68A7" w:rsidRDefault="00B124EE" w:rsidP="00B124EE">
            <w:pPr>
              <w:pStyle w:val="TableParagraph"/>
              <w:spacing w:line="268" w:lineRule="exact"/>
              <w:ind w:left="3"/>
              <w:jc w:val="center"/>
              <w:rPr>
                <w:szCs w:val="20"/>
              </w:rPr>
            </w:pPr>
            <w:r w:rsidRPr="001F68A7">
              <w:rPr>
                <w:szCs w:val="20"/>
              </w:rPr>
              <w:t>0</w:t>
            </w:r>
          </w:p>
        </w:tc>
        <w:tc>
          <w:tcPr>
            <w:tcW w:w="720" w:type="dxa"/>
          </w:tcPr>
          <w:p w14:paraId="0894B29C" w14:textId="77777777" w:rsidR="00B124EE" w:rsidRPr="001F68A7" w:rsidRDefault="00B124EE" w:rsidP="00B124EE">
            <w:pPr>
              <w:pStyle w:val="TableParagraph"/>
              <w:spacing w:line="268" w:lineRule="exact"/>
              <w:ind w:left="105" w:right="98"/>
              <w:jc w:val="center"/>
              <w:rPr>
                <w:szCs w:val="20"/>
              </w:rPr>
            </w:pPr>
            <w:r w:rsidRPr="001F68A7">
              <w:rPr>
                <w:szCs w:val="20"/>
              </w:rPr>
              <w:t>*</w:t>
            </w:r>
          </w:p>
        </w:tc>
        <w:tc>
          <w:tcPr>
            <w:tcW w:w="6260" w:type="dxa"/>
          </w:tcPr>
          <w:p w14:paraId="26F8CAD4" w14:textId="606E9DF3" w:rsidR="00B124EE" w:rsidRPr="001F68A7" w:rsidRDefault="003D6594" w:rsidP="00B124EE">
            <w:pPr>
              <w:pStyle w:val="TableParagraph"/>
              <w:ind w:left="106" w:right="400"/>
              <w:rPr>
                <w:szCs w:val="20"/>
              </w:rPr>
            </w:pPr>
            <w:r w:rsidRPr="003D6594">
              <w:rPr>
                <w:szCs w:val="20"/>
              </w:rPr>
              <w:t xml:space="preserve">Reference to a </w:t>
            </w:r>
            <w:r>
              <w:rPr>
                <w:szCs w:val="20"/>
              </w:rPr>
              <w:t>Notes</w:t>
            </w:r>
            <w:r w:rsidRPr="003D6594">
              <w:rPr>
                <w:szCs w:val="20"/>
              </w:rPr>
              <w:t xml:space="preserve"> Data Component. </w:t>
            </w:r>
            <w:r w:rsidR="00B124EE" w:rsidRPr="001F68A7">
              <w:rPr>
                <w:szCs w:val="20"/>
              </w:rPr>
              <w:t>Contains optional alphanumeric text further describing the location.</w:t>
            </w:r>
          </w:p>
        </w:tc>
      </w:tr>
    </w:tbl>
    <w:p w14:paraId="07275401" w14:textId="77777777" w:rsidR="00712961" w:rsidRDefault="00712961" w:rsidP="002A1C4D">
      <w:pPr>
        <w:sectPr w:rsidR="00712961">
          <w:pgSz w:w="15840" w:h="12240" w:orient="landscape"/>
          <w:pgMar w:top="1940" w:right="980" w:bottom="500" w:left="980" w:header="722" w:footer="319" w:gutter="0"/>
          <w:cols w:space="720"/>
        </w:sectPr>
      </w:pPr>
      <w:bookmarkStart w:id="51" w:name="_Toc27491462"/>
      <w:bookmarkEnd w:id="51"/>
    </w:p>
    <w:p w14:paraId="6062046F" w14:textId="77777777" w:rsidR="00834681" w:rsidRDefault="00834681" w:rsidP="002A1C4D">
      <w:pPr>
        <w:pStyle w:val="Heading2"/>
      </w:pPr>
      <w:bookmarkStart w:id="52" w:name="_Toc27491465"/>
      <w:bookmarkStart w:id="53" w:name="_Toc54356158"/>
      <w:bookmarkEnd w:id="52"/>
      <w:r>
        <w:lastRenderedPageBreak/>
        <w:t>Additional Data Associated with a Location Data Component</w:t>
      </w:r>
      <w:bookmarkEnd w:id="53"/>
    </w:p>
    <w:p w14:paraId="79F2B629" w14:textId="7DA35798" w:rsidR="00834681" w:rsidRPr="002A1C4D" w:rsidRDefault="00834681" w:rsidP="002A1C4D">
      <w:pPr>
        <w:tabs>
          <w:tab w:val="left" w:pos="3251"/>
        </w:tabs>
        <w:spacing w:line="276" w:lineRule="auto"/>
        <w:ind w:left="676"/>
        <w:rPr>
          <w:b/>
        </w:rPr>
      </w:pPr>
      <w:r w:rsidRPr="002A1C4D">
        <w:rPr>
          <w:b/>
        </w:rPr>
        <w:t>Data Component Use:</w:t>
      </w:r>
      <w:r w:rsidRPr="002A1C4D">
        <w:rPr>
          <w:b/>
        </w:rPr>
        <w:tab/>
        <w:t>Optional Component</w:t>
      </w:r>
    </w:p>
    <w:p w14:paraId="6C2C185C" w14:textId="2B50EDB1" w:rsidR="00782121" w:rsidRPr="002A1C4D" w:rsidRDefault="00782121" w:rsidP="002A1C4D">
      <w:pPr>
        <w:tabs>
          <w:tab w:val="left" w:pos="3251"/>
        </w:tabs>
        <w:spacing w:line="276" w:lineRule="auto"/>
        <w:ind w:left="676"/>
        <w:rPr>
          <w:b/>
        </w:rPr>
      </w:pPr>
      <w:r>
        <w:rPr>
          <w:b/>
        </w:rPr>
        <w:t xml:space="preserve">Minimum: </w:t>
      </w:r>
      <w:r w:rsidRPr="002A1C4D">
        <w:rPr>
          <w:b/>
        </w:rPr>
        <w:t>1</w:t>
      </w:r>
    </w:p>
    <w:p w14:paraId="72AF79C1" w14:textId="77777777" w:rsidR="00782121" w:rsidRDefault="00782121" w:rsidP="00782121">
      <w:pPr>
        <w:tabs>
          <w:tab w:val="left" w:pos="3251"/>
        </w:tabs>
        <w:spacing w:line="276" w:lineRule="auto"/>
        <w:ind w:left="676"/>
      </w:pPr>
      <w:r>
        <w:rPr>
          <w:b/>
        </w:rPr>
        <w:t xml:space="preserve">Maximum: </w:t>
      </w:r>
      <w:r>
        <w:t>*</w:t>
      </w:r>
    </w:p>
    <w:p w14:paraId="50DED686" w14:textId="77777777" w:rsidR="00782121" w:rsidRDefault="00782121" w:rsidP="00782121">
      <w:pPr>
        <w:tabs>
          <w:tab w:val="left" w:pos="3251"/>
        </w:tabs>
        <w:spacing w:line="276" w:lineRule="auto"/>
        <w:ind w:left="676"/>
      </w:pPr>
      <w:r>
        <w:rPr>
          <w:b/>
        </w:rPr>
        <w:t xml:space="preserve">Child Of: </w:t>
      </w:r>
      <w:r>
        <w:t>Location</w:t>
      </w:r>
      <w:r>
        <w:rPr>
          <w:spacing w:val="2"/>
        </w:rPr>
        <w:t xml:space="preserve"> </w:t>
      </w:r>
      <w:r>
        <w:t>Information</w:t>
      </w:r>
    </w:p>
    <w:p w14:paraId="0FD8C4CC" w14:textId="77777777" w:rsidR="00782121" w:rsidRDefault="00782121" w:rsidP="00782121">
      <w:pPr>
        <w:pStyle w:val="BodyText"/>
        <w:spacing w:before="120"/>
        <w:ind w:left="676"/>
      </w:pPr>
      <w:r>
        <w:rPr>
          <w:b/>
        </w:rPr>
        <w:t xml:space="preserve">Data Component Description: </w:t>
      </w:r>
      <w:r>
        <w:t>This Data Component contains the additional data associated with a location that arrives with the call. This data component is used to track and exchange this information as defined in NENA 71-001.</w:t>
      </w:r>
    </w:p>
    <w:p w14:paraId="0A029217" w14:textId="356F097B" w:rsidR="00782121" w:rsidRDefault="00782121" w:rsidP="00782121">
      <w:pPr>
        <w:pStyle w:val="BodyText"/>
        <w:spacing w:before="120"/>
        <w:ind w:left="676"/>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5"/>
        <w:gridCol w:w="1519"/>
        <w:gridCol w:w="771"/>
        <w:gridCol w:w="720"/>
        <w:gridCol w:w="6440"/>
      </w:tblGrid>
      <w:tr w:rsidR="00656208" w:rsidRPr="001F68A7" w14:paraId="0576F46D" w14:textId="77777777" w:rsidTr="00656208">
        <w:trPr>
          <w:cantSplit/>
          <w:trHeight w:val="576"/>
          <w:tblHeader/>
        </w:trPr>
        <w:tc>
          <w:tcPr>
            <w:tcW w:w="12895" w:type="dxa"/>
            <w:gridSpan w:val="5"/>
            <w:shd w:val="clear" w:color="auto" w:fill="D9D9D9" w:themeFill="background1" w:themeFillShade="D9"/>
            <w:vAlign w:val="center"/>
          </w:tcPr>
          <w:p w14:paraId="2E9E2ED2" w14:textId="0B98CDE3" w:rsidR="00656208" w:rsidRPr="001F68A7" w:rsidRDefault="00656208" w:rsidP="00656208">
            <w:pPr>
              <w:pStyle w:val="TableParagraph"/>
              <w:spacing w:line="273" w:lineRule="exact"/>
              <w:ind w:left="106"/>
              <w:jc w:val="center"/>
              <w:rPr>
                <w:b/>
                <w:szCs w:val="20"/>
              </w:rPr>
            </w:pPr>
            <w:r>
              <w:rPr>
                <w:b/>
                <w:szCs w:val="20"/>
              </w:rPr>
              <w:t>Additional Data Associated with a Location Data Component</w:t>
            </w:r>
          </w:p>
        </w:tc>
      </w:tr>
      <w:tr w:rsidR="00656208" w:rsidRPr="001F68A7" w14:paraId="2E583100" w14:textId="77777777" w:rsidTr="00656208">
        <w:trPr>
          <w:cantSplit/>
          <w:trHeight w:val="1103"/>
          <w:tblHeader/>
        </w:trPr>
        <w:tc>
          <w:tcPr>
            <w:tcW w:w="3445" w:type="dxa"/>
            <w:shd w:val="clear" w:color="auto" w:fill="D9D9D9" w:themeFill="background1" w:themeFillShade="D9"/>
            <w:vAlign w:val="bottom"/>
          </w:tcPr>
          <w:p w14:paraId="115B8B70" w14:textId="5C148A90" w:rsidR="00656208" w:rsidRPr="001F68A7" w:rsidRDefault="00656208" w:rsidP="00656208">
            <w:pPr>
              <w:pStyle w:val="TableParagraph"/>
              <w:ind w:right="1064"/>
              <w:jc w:val="center"/>
              <w:rPr>
                <w:b/>
                <w:szCs w:val="20"/>
              </w:rPr>
            </w:pPr>
            <w:r w:rsidRPr="001F68A7">
              <w:rPr>
                <w:b/>
                <w:szCs w:val="20"/>
              </w:rPr>
              <w:t>JSON Name</w:t>
            </w:r>
          </w:p>
        </w:tc>
        <w:tc>
          <w:tcPr>
            <w:tcW w:w="1519" w:type="dxa"/>
            <w:shd w:val="clear" w:color="auto" w:fill="D9D9D9" w:themeFill="background1" w:themeFillShade="D9"/>
            <w:vAlign w:val="bottom"/>
          </w:tcPr>
          <w:p w14:paraId="2784236E" w14:textId="77777777" w:rsidR="00656208" w:rsidRPr="001F68A7" w:rsidRDefault="00656208" w:rsidP="00656208">
            <w:pPr>
              <w:pStyle w:val="TableParagraph"/>
              <w:ind w:left="244" w:right="120" w:firstLine="4"/>
              <w:jc w:val="center"/>
              <w:rPr>
                <w:b/>
                <w:szCs w:val="20"/>
              </w:rPr>
            </w:pPr>
            <w:r w:rsidRPr="001F68A7">
              <w:rPr>
                <w:b/>
                <w:szCs w:val="20"/>
              </w:rPr>
              <w:t>Use (required, optional,</w:t>
            </w:r>
          </w:p>
          <w:p w14:paraId="134FFA25" w14:textId="77777777" w:rsidR="00656208" w:rsidRPr="001F68A7" w:rsidRDefault="00656208" w:rsidP="00656208">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5F83C22E" w14:textId="77777777" w:rsidR="00656208" w:rsidRPr="001F68A7" w:rsidRDefault="00656208" w:rsidP="00656208">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321945B1" w14:textId="77777777" w:rsidR="00656208" w:rsidRPr="001F68A7" w:rsidRDefault="00656208" w:rsidP="00656208">
            <w:pPr>
              <w:pStyle w:val="TableParagraph"/>
              <w:ind w:left="0" w:right="195"/>
              <w:jc w:val="center"/>
              <w:rPr>
                <w:b/>
                <w:szCs w:val="20"/>
              </w:rPr>
            </w:pPr>
            <w:r w:rsidRPr="001F68A7">
              <w:rPr>
                <w:b/>
                <w:szCs w:val="20"/>
              </w:rPr>
              <w:t>Max</w:t>
            </w:r>
          </w:p>
        </w:tc>
        <w:tc>
          <w:tcPr>
            <w:tcW w:w="6440" w:type="dxa"/>
            <w:shd w:val="clear" w:color="auto" w:fill="D9D9D9" w:themeFill="background1" w:themeFillShade="D9"/>
            <w:vAlign w:val="bottom"/>
          </w:tcPr>
          <w:p w14:paraId="050866B0" w14:textId="77777777" w:rsidR="00656208" w:rsidRPr="001F68A7" w:rsidRDefault="00656208" w:rsidP="00656208">
            <w:pPr>
              <w:pStyle w:val="TableParagraph"/>
              <w:spacing w:line="273" w:lineRule="exact"/>
              <w:ind w:left="106"/>
              <w:jc w:val="center"/>
              <w:rPr>
                <w:b/>
                <w:szCs w:val="20"/>
              </w:rPr>
            </w:pPr>
            <w:r w:rsidRPr="001F68A7">
              <w:rPr>
                <w:b/>
                <w:szCs w:val="20"/>
              </w:rPr>
              <w:t>Description</w:t>
            </w:r>
          </w:p>
        </w:tc>
      </w:tr>
      <w:tr w:rsidR="00656208" w:rsidRPr="001F68A7" w14:paraId="0537212F" w14:textId="77777777" w:rsidTr="00656208">
        <w:trPr>
          <w:cantSplit/>
          <w:trHeight w:val="273"/>
        </w:trPr>
        <w:tc>
          <w:tcPr>
            <w:tcW w:w="3445" w:type="dxa"/>
            <w:tcBorders>
              <w:top w:val="single" w:sz="4" w:space="0" w:color="auto"/>
              <w:left w:val="single" w:sz="4" w:space="0" w:color="auto"/>
              <w:bottom w:val="single" w:sz="4" w:space="0" w:color="auto"/>
              <w:right w:val="single" w:sz="4" w:space="0" w:color="auto"/>
            </w:tcBorders>
          </w:tcPr>
          <w:p w14:paraId="41EC7DB4" w14:textId="4F7741F5" w:rsidR="00656208" w:rsidRPr="001F68A7" w:rsidRDefault="00B6409F" w:rsidP="00656208">
            <w:pPr>
              <w:pStyle w:val="TableParagraph"/>
              <w:spacing w:line="253" w:lineRule="exact"/>
              <w:rPr>
                <w:szCs w:val="20"/>
              </w:rPr>
            </w:pPr>
            <w:proofErr w:type="spellStart"/>
            <w:r>
              <w:rPr>
                <w:szCs w:val="20"/>
              </w:rPr>
              <w:t>a</w:t>
            </w:r>
            <w:r w:rsidR="00656208" w:rsidRPr="001F68A7">
              <w:rPr>
                <w:szCs w:val="20"/>
              </w:rPr>
              <w:t>dditionalDataURL</w:t>
            </w:r>
            <w:proofErr w:type="spellEnd"/>
          </w:p>
        </w:tc>
        <w:tc>
          <w:tcPr>
            <w:tcW w:w="1519" w:type="dxa"/>
            <w:tcBorders>
              <w:top w:val="single" w:sz="4" w:space="0" w:color="auto"/>
              <w:left w:val="single" w:sz="4" w:space="0" w:color="auto"/>
              <w:bottom w:val="single" w:sz="4" w:space="0" w:color="auto"/>
              <w:right w:val="single" w:sz="4" w:space="0" w:color="auto"/>
            </w:tcBorders>
          </w:tcPr>
          <w:p w14:paraId="62FE145B" w14:textId="3421D168" w:rsidR="00656208" w:rsidRPr="001F68A7" w:rsidRDefault="00656208" w:rsidP="00656208">
            <w:pPr>
              <w:pStyle w:val="TableParagraph"/>
              <w:spacing w:line="253" w:lineRule="exact"/>
              <w:ind w:left="155"/>
              <w:rPr>
                <w:szCs w:val="20"/>
              </w:rPr>
            </w:pPr>
            <w:r w:rsidRPr="001F68A7">
              <w:rPr>
                <w:szCs w:val="20"/>
              </w:rPr>
              <w:t>Conditional:</w:t>
            </w:r>
            <w:r>
              <w:rPr>
                <w:szCs w:val="20"/>
              </w:rPr>
              <w:t xml:space="preserve"> should not be populated if the data element below (Additional Data Associated with a Location) is populated.</w:t>
            </w:r>
          </w:p>
        </w:tc>
        <w:tc>
          <w:tcPr>
            <w:tcW w:w="771" w:type="dxa"/>
            <w:tcBorders>
              <w:top w:val="single" w:sz="4" w:space="0" w:color="auto"/>
              <w:left w:val="single" w:sz="4" w:space="0" w:color="auto"/>
              <w:bottom w:val="single" w:sz="4" w:space="0" w:color="auto"/>
              <w:right w:val="single" w:sz="4" w:space="0" w:color="auto"/>
            </w:tcBorders>
          </w:tcPr>
          <w:p w14:paraId="485FDCD8" w14:textId="77777777" w:rsidR="00656208" w:rsidRPr="001F68A7" w:rsidRDefault="00656208" w:rsidP="00656208">
            <w:pPr>
              <w:pStyle w:val="TableParagraph"/>
              <w:spacing w:line="253" w:lineRule="exact"/>
              <w:ind w:left="3"/>
              <w:jc w:val="center"/>
              <w:rPr>
                <w:szCs w:val="20"/>
              </w:rPr>
            </w:pPr>
            <w:r w:rsidRPr="001F68A7">
              <w:rPr>
                <w:szCs w:val="20"/>
              </w:rPr>
              <w:t>0</w:t>
            </w:r>
          </w:p>
        </w:tc>
        <w:tc>
          <w:tcPr>
            <w:tcW w:w="720" w:type="dxa"/>
            <w:tcBorders>
              <w:top w:val="single" w:sz="4" w:space="0" w:color="auto"/>
              <w:left w:val="single" w:sz="4" w:space="0" w:color="auto"/>
              <w:bottom w:val="single" w:sz="4" w:space="0" w:color="auto"/>
              <w:right w:val="single" w:sz="4" w:space="0" w:color="auto"/>
            </w:tcBorders>
          </w:tcPr>
          <w:p w14:paraId="20A838FD" w14:textId="77777777" w:rsidR="00656208" w:rsidRPr="001F68A7" w:rsidRDefault="00656208" w:rsidP="00656208">
            <w:pPr>
              <w:pStyle w:val="TableParagraph"/>
              <w:spacing w:line="253" w:lineRule="exact"/>
              <w:ind w:left="12"/>
              <w:jc w:val="center"/>
              <w:rPr>
                <w:szCs w:val="20"/>
              </w:rPr>
            </w:pPr>
            <w:r w:rsidRPr="001F68A7">
              <w:rPr>
                <w:szCs w:val="20"/>
              </w:rPr>
              <w:t>1</w:t>
            </w:r>
          </w:p>
        </w:tc>
        <w:tc>
          <w:tcPr>
            <w:tcW w:w="6440" w:type="dxa"/>
            <w:tcBorders>
              <w:top w:val="single" w:sz="4" w:space="0" w:color="auto"/>
              <w:left w:val="single" w:sz="4" w:space="0" w:color="auto"/>
              <w:bottom w:val="single" w:sz="4" w:space="0" w:color="auto"/>
              <w:right w:val="single" w:sz="4" w:space="0" w:color="auto"/>
            </w:tcBorders>
          </w:tcPr>
          <w:p w14:paraId="22828BBA" w14:textId="732D2A36" w:rsidR="00656208" w:rsidRPr="001F68A7" w:rsidRDefault="00656208" w:rsidP="00656208">
            <w:pPr>
              <w:pStyle w:val="TableParagraph"/>
              <w:spacing w:line="253" w:lineRule="exact"/>
              <w:ind w:left="106"/>
              <w:rPr>
                <w:szCs w:val="20"/>
              </w:rPr>
            </w:pPr>
            <w:r w:rsidRPr="001F68A7">
              <w:rPr>
                <w:szCs w:val="20"/>
              </w:rPr>
              <w:t>The URL is a link to additional information data component received about the parent.</w:t>
            </w:r>
            <w:r>
              <w:rPr>
                <w:szCs w:val="20"/>
              </w:rPr>
              <w:t xml:space="preserve"> A</w:t>
            </w:r>
            <w:r w:rsidRPr="001F68A7">
              <w:rPr>
                <w:szCs w:val="20"/>
              </w:rPr>
              <w:t>llow the dereferencing of additional information associated with the location of a call related to the incident.</w:t>
            </w:r>
          </w:p>
        </w:tc>
      </w:tr>
      <w:tr w:rsidR="00656208" w:rsidRPr="001F68A7" w14:paraId="6D1726DB" w14:textId="77777777" w:rsidTr="00656208">
        <w:trPr>
          <w:cantSplit/>
          <w:trHeight w:val="275"/>
        </w:trPr>
        <w:tc>
          <w:tcPr>
            <w:tcW w:w="3445" w:type="dxa"/>
            <w:tcBorders>
              <w:top w:val="single" w:sz="4" w:space="0" w:color="auto"/>
              <w:left w:val="single" w:sz="4" w:space="0" w:color="auto"/>
              <w:bottom w:val="single" w:sz="4" w:space="0" w:color="auto"/>
              <w:right w:val="single" w:sz="4" w:space="0" w:color="auto"/>
            </w:tcBorders>
          </w:tcPr>
          <w:p w14:paraId="00D37797" w14:textId="44505E9C" w:rsidR="00656208" w:rsidRPr="001F68A7" w:rsidRDefault="00B6409F" w:rsidP="00656208">
            <w:pPr>
              <w:pStyle w:val="TableParagraph"/>
              <w:spacing w:line="255" w:lineRule="exact"/>
              <w:rPr>
                <w:szCs w:val="20"/>
              </w:rPr>
            </w:pPr>
            <w:proofErr w:type="spellStart"/>
            <w:r>
              <w:rPr>
                <w:szCs w:val="20"/>
              </w:rPr>
              <w:lastRenderedPageBreak/>
              <w:t>a</w:t>
            </w:r>
            <w:r w:rsidR="00656208" w:rsidRPr="001F68A7">
              <w:rPr>
                <w:szCs w:val="20"/>
              </w:rPr>
              <w:t>dditionalDataDetail</w:t>
            </w:r>
            <w:proofErr w:type="spellEnd"/>
          </w:p>
        </w:tc>
        <w:tc>
          <w:tcPr>
            <w:tcW w:w="1519" w:type="dxa"/>
            <w:tcBorders>
              <w:top w:val="single" w:sz="4" w:space="0" w:color="auto"/>
              <w:left w:val="single" w:sz="4" w:space="0" w:color="auto"/>
              <w:bottom w:val="single" w:sz="4" w:space="0" w:color="auto"/>
              <w:right w:val="single" w:sz="4" w:space="0" w:color="auto"/>
            </w:tcBorders>
          </w:tcPr>
          <w:p w14:paraId="5BDB3899" w14:textId="77777777" w:rsidR="00656208" w:rsidRPr="001F68A7" w:rsidRDefault="00656208" w:rsidP="00656208">
            <w:pPr>
              <w:pStyle w:val="TableParagraph"/>
              <w:ind w:left="119" w:right="113" w:firstLine="4"/>
              <w:jc w:val="center"/>
              <w:rPr>
                <w:szCs w:val="20"/>
              </w:rPr>
            </w:pPr>
            <w:r w:rsidRPr="001F68A7">
              <w:rPr>
                <w:szCs w:val="20"/>
              </w:rPr>
              <w:t>Conditional: Should not be populated if the data element above is populated.</w:t>
            </w:r>
          </w:p>
        </w:tc>
        <w:tc>
          <w:tcPr>
            <w:tcW w:w="771" w:type="dxa"/>
            <w:tcBorders>
              <w:top w:val="single" w:sz="4" w:space="0" w:color="auto"/>
              <w:left w:val="single" w:sz="4" w:space="0" w:color="auto"/>
              <w:bottom w:val="single" w:sz="4" w:space="0" w:color="auto"/>
              <w:right w:val="single" w:sz="4" w:space="0" w:color="auto"/>
            </w:tcBorders>
          </w:tcPr>
          <w:p w14:paraId="04173527" w14:textId="77777777" w:rsidR="00656208" w:rsidRPr="001F68A7" w:rsidRDefault="00656208" w:rsidP="00656208">
            <w:pPr>
              <w:pStyle w:val="TableParagraph"/>
              <w:spacing w:line="255" w:lineRule="exact"/>
              <w:ind w:left="3"/>
              <w:jc w:val="center"/>
              <w:rPr>
                <w:szCs w:val="20"/>
              </w:rPr>
            </w:pPr>
            <w:r w:rsidRPr="001F68A7">
              <w:rPr>
                <w:szCs w:val="20"/>
              </w:rPr>
              <w:t>0</w:t>
            </w:r>
          </w:p>
        </w:tc>
        <w:tc>
          <w:tcPr>
            <w:tcW w:w="720" w:type="dxa"/>
            <w:tcBorders>
              <w:top w:val="single" w:sz="4" w:space="0" w:color="auto"/>
              <w:left w:val="single" w:sz="4" w:space="0" w:color="auto"/>
              <w:bottom w:val="single" w:sz="4" w:space="0" w:color="auto"/>
              <w:right w:val="single" w:sz="4" w:space="0" w:color="auto"/>
            </w:tcBorders>
          </w:tcPr>
          <w:p w14:paraId="095EDE68" w14:textId="77777777" w:rsidR="00656208" w:rsidRPr="001F68A7" w:rsidRDefault="00656208" w:rsidP="00656208">
            <w:pPr>
              <w:pStyle w:val="TableParagraph"/>
              <w:spacing w:line="255" w:lineRule="exact"/>
              <w:ind w:left="12"/>
              <w:jc w:val="center"/>
              <w:rPr>
                <w:szCs w:val="20"/>
              </w:rPr>
            </w:pPr>
            <w:r w:rsidRPr="001F68A7">
              <w:rPr>
                <w:szCs w:val="20"/>
              </w:rPr>
              <w:t>1</w:t>
            </w:r>
          </w:p>
        </w:tc>
        <w:tc>
          <w:tcPr>
            <w:tcW w:w="6440" w:type="dxa"/>
            <w:tcBorders>
              <w:top w:val="single" w:sz="4" w:space="0" w:color="auto"/>
              <w:left w:val="single" w:sz="4" w:space="0" w:color="auto"/>
              <w:bottom w:val="single" w:sz="4" w:space="0" w:color="auto"/>
              <w:right w:val="single" w:sz="4" w:space="0" w:color="auto"/>
            </w:tcBorders>
          </w:tcPr>
          <w:p w14:paraId="2DA41383" w14:textId="77777777" w:rsidR="00656208" w:rsidRPr="001F68A7" w:rsidRDefault="00656208" w:rsidP="00656208">
            <w:pPr>
              <w:pStyle w:val="TableParagraph"/>
              <w:spacing w:line="255" w:lineRule="exact"/>
              <w:ind w:left="106"/>
              <w:rPr>
                <w:szCs w:val="20"/>
              </w:rPr>
            </w:pPr>
            <w:r w:rsidRPr="001F68A7">
              <w:rPr>
                <w:szCs w:val="20"/>
              </w:rPr>
              <w:t xml:space="preserve">If additional data associate with a call is by value these fields contain thee information. </w:t>
            </w:r>
          </w:p>
          <w:p w14:paraId="0A8D62E2" w14:textId="77777777" w:rsidR="00656208" w:rsidRPr="001F68A7" w:rsidRDefault="00656208" w:rsidP="00656208">
            <w:pPr>
              <w:pStyle w:val="TableParagraph"/>
              <w:spacing w:line="255" w:lineRule="exact"/>
              <w:ind w:left="106"/>
              <w:rPr>
                <w:szCs w:val="20"/>
              </w:rPr>
            </w:pPr>
            <w:r w:rsidRPr="001F68A7">
              <w:rPr>
                <w:szCs w:val="20"/>
              </w:rPr>
              <w:t>(NENA 71-001)</w:t>
            </w:r>
          </w:p>
        </w:tc>
      </w:tr>
      <w:tr w:rsidR="009E1EB6" w:rsidRPr="001F68A7" w14:paraId="545ACAC0" w14:textId="77777777" w:rsidTr="009E1EB6">
        <w:trPr>
          <w:cantSplit/>
          <w:trHeight w:val="275"/>
        </w:trPr>
        <w:tc>
          <w:tcPr>
            <w:tcW w:w="3445" w:type="dxa"/>
            <w:tcBorders>
              <w:top w:val="single" w:sz="4" w:space="0" w:color="auto"/>
              <w:left w:val="single" w:sz="4" w:space="0" w:color="auto"/>
              <w:bottom w:val="single" w:sz="4" w:space="0" w:color="auto"/>
              <w:right w:val="single" w:sz="4" w:space="0" w:color="auto"/>
            </w:tcBorders>
          </w:tcPr>
          <w:p w14:paraId="78DFF511" w14:textId="77777777" w:rsidR="009E1EB6" w:rsidRPr="001F68A7" w:rsidRDefault="009E1EB6" w:rsidP="009E1EB6">
            <w:pPr>
              <w:pStyle w:val="TableParagraph"/>
              <w:spacing w:line="255" w:lineRule="exact"/>
              <w:rPr>
                <w:szCs w:val="20"/>
              </w:rPr>
            </w:pPr>
            <w:proofErr w:type="spellStart"/>
            <w:r>
              <w:rPr>
                <w:szCs w:val="20"/>
              </w:rPr>
              <w:t>n</w:t>
            </w:r>
            <w:r w:rsidRPr="001F68A7">
              <w:rPr>
                <w:szCs w:val="20"/>
              </w:rPr>
              <w:t>otes</w:t>
            </w:r>
            <w:r w:rsidRPr="00D15B90">
              <w:rPr>
                <w:szCs w:val="20"/>
              </w:rPr>
              <w:t>Reference</w:t>
            </w:r>
            <w:proofErr w:type="spellEnd"/>
          </w:p>
        </w:tc>
        <w:tc>
          <w:tcPr>
            <w:tcW w:w="1519" w:type="dxa"/>
            <w:tcBorders>
              <w:top w:val="single" w:sz="4" w:space="0" w:color="auto"/>
              <w:left w:val="single" w:sz="4" w:space="0" w:color="auto"/>
              <w:bottom w:val="single" w:sz="4" w:space="0" w:color="auto"/>
              <w:right w:val="single" w:sz="4" w:space="0" w:color="auto"/>
            </w:tcBorders>
          </w:tcPr>
          <w:p w14:paraId="42C97686" w14:textId="77777777" w:rsidR="009E1EB6" w:rsidRPr="001F68A7" w:rsidRDefault="009E1EB6" w:rsidP="009E1EB6">
            <w:pPr>
              <w:pStyle w:val="TableParagraph"/>
              <w:ind w:left="119" w:right="113" w:firstLine="4"/>
              <w:jc w:val="center"/>
              <w:rPr>
                <w:szCs w:val="20"/>
              </w:rPr>
            </w:pPr>
            <w:r w:rsidRPr="001F68A7">
              <w:rPr>
                <w:szCs w:val="20"/>
              </w:rPr>
              <w:t>Optional</w:t>
            </w:r>
          </w:p>
        </w:tc>
        <w:tc>
          <w:tcPr>
            <w:tcW w:w="771" w:type="dxa"/>
            <w:tcBorders>
              <w:top w:val="single" w:sz="4" w:space="0" w:color="auto"/>
              <w:left w:val="single" w:sz="4" w:space="0" w:color="auto"/>
              <w:bottom w:val="single" w:sz="4" w:space="0" w:color="auto"/>
              <w:right w:val="single" w:sz="4" w:space="0" w:color="auto"/>
            </w:tcBorders>
          </w:tcPr>
          <w:p w14:paraId="45D4DB81" w14:textId="77777777" w:rsidR="009E1EB6" w:rsidRPr="001F68A7" w:rsidRDefault="009E1EB6" w:rsidP="009E1EB6">
            <w:pPr>
              <w:pStyle w:val="TableParagraph"/>
              <w:spacing w:line="255" w:lineRule="exact"/>
              <w:ind w:left="3"/>
              <w:jc w:val="center"/>
              <w:rPr>
                <w:szCs w:val="20"/>
              </w:rPr>
            </w:pPr>
            <w:r w:rsidRPr="001F68A7">
              <w:rPr>
                <w:szCs w:val="20"/>
              </w:rPr>
              <w:t>0</w:t>
            </w:r>
          </w:p>
        </w:tc>
        <w:tc>
          <w:tcPr>
            <w:tcW w:w="720" w:type="dxa"/>
            <w:tcBorders>
              <w:top w:val="single" w:sz="4" w:space="0" w:color="auto"/>
              <w:left w:val="single" w:sz="4" w:space="0" w:color="auto"/>
              <w:bottom w:val="single" w:sz="4" w:space="0" w:color="auto"/>
              <w:right w:val="single" w:sz="4" w:space="0" w:color="auto"/>
            </w:tcBorders>
          </w:tcPr>
          <w:p w14:paraId="11F5C220" w14:textId="77777777" w:rsidR="009E1EB6" w:rsidRPr="001F68A7" w:rsidRDefault="009E1EB6" w:rsidP="009E1EB6">
            <w:pPr>
              <w:pStyle w:val="TableParagraph"/>
              <w:spacing w:line="255" w:lineRule="exact"/>
              <w:ind w:left="12"/>
              <w:jc w:val="center"/>
              <w:rPr>
                <w:szCs w:val="20"/>
              </w:rPr>
            </w:pPr>
            <w:r w:rsidRPr="001F68A7">
              <w:rPr>
                <w:szCs w:val="20"/>
              </w:rPr>
              <w:t>*</w:t>
            </w:r>
          </w:p>
        </w:tc>
        <w:tc>
          <w:tcPr>
            <w:tcW w:w="6440" w:type="dxa"/>
            <w:tcBorders>
              <w:top w:val="single" w:sz="4" w:space="0" w:color="auto"/>
              <w:left w:val="single" w:sz="4" w:space="0" w:color="auto"/>
              <w:bottom w:val="single" w:sz="4" w:space="0" w:color="auto"/>
              <w:right w:val="single" w:sz="4" w:space="0" w:color="auto"/>
            </w:tcBorders>
          </w:tcPr>
          <w:p w14:paraId="1C250C6F" w14:textId="77777777" w:rsidR="009E1EB6" w:rsidRPr="001F68A7" w:rsidRDefault="009E1EB6" w:rsidP="009E1EB6">
            <w:pPr>
              <w:pStyle w:val="TableParagraph"/>
              <w:spacing w:line="255" w:lineRule="exact"/>
              <w:ind w:left="106"/>
              <w:rPr>
                <w:szCs w:val="20"/>
              </w:rPr>
            </w:pPr>
            <w:r w:rsidRPr="00D15B90">
              <w:rPr>
                <w:szCs w:val="20"/>
              </w:rPr>
              <w:t xml:space="preserve">Reference to a </w:t>
            </w:r>
            <w:r>
              <w:rPr>
                <w:szCs w:val="20"/>
              </w:rPr>
              <w:t>Notes</w:t>
            </w:r>
            <w:r w:rsidRPr="00D15B90">
              <w:rPr>
                <w:szCs w:val="20"/>
              </w:rPr>
              <w:t xml:space="preserve"> Data Component. </w:t>
            </w:r>
            <w:r w:rsidRPr="001F68A7">
              <w:rPr>
                <w:szCs w:val="20"/>
              </w:rPr>
              <w:t xml:space="preserve"> Contains notes and comments related to the incident tracking ID that were entered by agents and emergency responders.</w:t>
            </w:r>
          </w:p>
        </w:tc>
      </w:tr>
    </w:tbl>
    <w:p w14:paraId="46C84B1B" w14:textId="77777777" w:rsidR="00782121" w:rsidRDefault="00782121" w:rsidP="00782121">
      <w:pPr>
        <w:rPr>
          <w:sz w:val="20"/>
        </w:rPr>
        <w:sectPr w:rsidR="00782121">
          <w:pgSz w:w="15840" w:h="12240" w:orient="landscape"/>
          <w:pgMar w:top="1940" w:right="980" w:bottom="500" w:left="980" w:header="722" w:footer="319" w:gutter="0"/>
          <w:cols w:space="720"/>
        </w:sectPr>
      </w:pPr>
    </w:p>
    <w:p w14:paraId="0CF637FC" w14:textId="77777777" w:rsidR="00782121" w:rsidRDefault="00782121" w:rsidP="00782121">
      <w:pPr>
        <w:pStyle w:val="BodyText"/>
        <w:spacing w:before="8"/>
        <w:rPr>
          <w:sz w:val="10"/>
        </w:rPr>
      </w:pPr>
    </w:p>
    <w:p w14:paraId="5A23036B" w14:textId="4F43EB6D" w:rsidR="00D20F87" w:rsidRDefault="00782121" w:rsidP="002A1C4D">
      <w:pPr>
        <w:pStyle w:val="Heading2"/>
      </w:pPr>
      <w:bookmarkStart w:id="54" w:name="_bookmark11"/>
      <w:bookmarkStart w:id="55" w:name="_Toc54356159"/>
      <w:bookmarkEnd w:id="54"/>
      <w:r>
        <w:t>Emergency Resource Data Component</w:t>
      </w:r>
      <w:bookmarkEnd w:id="55"/>
      <w:r>
        <w:t xml:space="preserve"> </w:t>
      </w:r>
    </w:p>
    <w:p w14:paraId="5CCE649C" w14:textId="418D05C3" w:rsidR="00782121" w:rsidRPr="002A1C4D" w:rsidRDefault="00947245" w:rsidP="002A1C4D">
      <w:pPr>
        <w:tabs>
          <w:tab w:val="left" w:pos="3251"/>
        </w:tabs>
        <w:spacing w:line="276" w:lineRule="auto"/>
        <w:ind w:left="676"/>
        <w:rPr>
          <w:b/>
        </w:rPr>
      </w:pPr>
      <w:r w:rsidRPr="002A1C4D">
        <w:rPr>
          <w:b/>
        </w:rPr>
        <w:t xml:space="preserve">Data Component </w:t>
      </w:r>
      <w:r w:rsidR="00782121" w:rsidRPr="002A1C4D">
        <w:rPr>
          <w:b/>
        </w:rPr>
        <w:t>Use: Optional Component –</w:t>
      </w:r>
    </w:p>
    <w:p w14:paraId="74F698FF" w14:textId="77777777" w:rsidR="00782121" w:rsidRDefault="00782121" w:rsidP="002A1C4D">
      <w:pPr>
        <w:tabs>
          <w:tab w:val="left" w:pos="3251"/>
        </w:tabs>
        <w:spacing w:line="276" w:lineRule="auto"/>
        <w:ind w:left="676"/>
      </w:pPr>
      <w:r w:rsidRPr="001B2A07">
        <w:rPr>
          <w:b/>
        </w:rPr>
        <w:t xml:space="preserve">Minimum: </w:t>
      </w:r>
      <w:r>
        <w:rPr>
          <w:b/>
        </w:rPr>
        <w:t>0</w:t>
      </w:r>
    </w:p>
    <w:p w14:paraId="33587728" w14:textId="77777777" w:rsidR="00782121" w:rsidRDefault="00782121" w:rsidP="00782121">
      <w:pPr>
        <w:tabs>
          <w:tab w:val="left" w:pos="3251"/>
        </w:tabs>
        <w:spacing w:line="276" w:lineRule="auto"/>
        <w:ind w:left="676"/>
      </w:pPr>
      <w:r>
        <w:rPr>
          <w:b/>
        </w:rPr>
        <w:t xml:space="preserve">Maximum: </w:t>
      </w:r>
      <w:r>
        <w:t>*</w:t>
      </w:r>
    </w:p>
    <w:p w14:paraId="63E01192" w14:textId="77777777" w:rsidR="00782121" w:rsidRDefault="00782121" w:rsidP="00782121">
      <w:pPr>
        <w:tabs>
          <w:tab w:val="left" w:pos="3251"/>
        </w:tabs>
        <w:spacing w:line="276" w:lineRule="auto"/>
        <w:ind w:left="676"/>
      </w:pPr>
      <w:r>
        <w:rPr>
          <w:b/>
        </w:rPr>
        <w:t xml:space="preserve">Child Of: </w:t>
      </w:r>
      <w:r>
        <w:t>EIDO Header and Dispatch</w:t>
      </w:r>
      <w:r>
        <w:rPr>
          <w:spacing w:val="1"/>
        </w:rPr>
        <w:t xml:space="preserve"> </w:t>
      </w:r>
      <w:r>
        <w:t>Information</w:t>
      </w:r>
    </w:p>
    <w:p w14:paraId="260EF84A" w14:textId="77777777" w:rsidR="00782121" w:rsidRDefault="00782121" w:rsidP="00782121">
      <w:pPr>
        <w:pStyle w:val="BodyText"/>
        <w:spacing w:before="120"/>
        <w:ind w:left="676" w:right="88"/>
      </w:pPr>
      <w:r>
        <w:rPr>
          <w:b/>
        </w:rPr>
        <w:t xml:space="preserve">Data Component Description: </w:t>
      </w:r>
      <w:r>
        <w:t xml:space="preserve">A responder can be a vehicle, a person (foot patrol), an organizational unit such as a squad or strike team, and other emergency responder configurations. A responder is described by a unique unit ID and unit type. There may be multiple Responder Information data components where multiple emergency responders are dispatched to a single incident. When responders are assigned to an incident by a dispatcher, then the parent data component is Dispatch Information and the same agency and agent that entered the information contained in the Dispatch Information data component entered the information contained in the Responder Information. However, when responders update their status or change the incident through their MDCs, then the parent data component is the EIDO Header. Agent Information child data components of Responder Information instances identify the individuals associated with the emergency response unit; for </w:t>
      </w:r>
      <w:proofErr w:type="gramStart"/>
      <w:r>
        <w:t>example</w:t>
      </w:r>
      <w:proofErr w:type="gramEnd"/>
      <w:r>
        <w:t xml:space="preserve"> officer Jeff Smith and John Jones are currently operating (riding in) police unit number 52.</w:t>
      </w:r>
    </w:p>
    <w:p w14:paraId="2757F817" w14:textId="08E51BCE" w:rsidR="00782121" w:rsidRDefault="00782121" w:rsidP="00782121">
      <w:pPr>
        <w:pStyle w:val="BodyText"/>
        <w:rPr>
          <w:sz w:val="25"/>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5"/>
        <w:gridCol w:w="1350"/>
        <w:gridCol w:w="165"/>
        <w:gridCol w:w="713"/>
        <w:gridCol w:w="7"/>
        <w:gridCol w:w="803"/>
        <w:gridCol w:w="7"/>
        <w:gridCol w:w="6405"/>
      </w:tblGrid>
      <w:tr w:rsidR="001070B6" w:rsidRPr="001F68A7" w14:paraId="105DC361" w14:textId="77777777" w:rsidTr="00DD2172">
        <w:trPr>
          <w:cantSplit/>
          <w:trHeight w:val="576"/>
          <w:tblHeader/>
        </w:trPr>
        <w:tc>
          <w:tcPr>
            <w:tcW w:w="12985" w:type="dxa"/>
            <w:gridSpan w:val="8"/>
            <w:shd w:val="clear" w:color="auto" w:fill="D9D9D9" w:themeFill="background1" w:themeFillShade="D9"/>
            <w:vAlign w:val="center"/>
          </w:tcPr>
          <w:p w14:paraId="4DB769AC" w14:textId="5178DFB9" w:rsidR="001070B6" w:rsidRPr="001F68A7" w:rsidRDefault="001070B6" w:rsidP="001070B6">
            <w:pPr>
              <w:pStyle w:val="TableParagraph"/>
              <w:spacing w:line="273" w:lineRule="exact"/>
              <w:ind w:left="106"/>
              <w:jc w:val="center"/>
              <w:rPr>
                <w:b/>
                <w:szCs w:val="20"/>
              </w:rPr>
            </w:pPr>
            <w:bookmarkStart w:id="56" w:name="_Hlk38632554"/>
            <w:r>
              <w:rPr>
                <w:b/>
                <w:szCs w:val="20"/>
              </w:rPr>
              <w:t>Emergency Resource Data Component</w:t>
            </w:r>
            <w:bookmarkEnd w:id="56"/>
          </w:p>
        </w:tc>
      </w:tr>
      <w:tr w:rsidR="001070B6" w:rsidRPr="001F68A7" w14:paraId="138DE2DB" w14:textId="77777777" w:rsidTr="00DD2172">
        <w:trPr>
          <w:cantSplit/>
          <w:trHeight w:val="1103"/>
          <w:tblHeader/>
        </w:trPr>
        <w:tc>
          <w:tcPr>
            <w:tcW w:w="3535" w:type="dxa"/>
            <w:shd w:val="clear" w:color="auto" w:fill="D9D9D9" w:themeFill="background1" w:themeFillShade="D9"/>
            <w:vAlign w:val="bottom"/>
          </w:tcPr>
          <w:p w14:paraId="7DF532F4" w14:textId="4A1FF9B3" w:rsidR="001070B6" w:rsidRPr="001F68A7" w:rsidRDefault="001070B6" w:rsidP="001070B6">
            <w:pPr>
              <w:pStyle w:val="TableParagraph"/>
              <w:ind w:right="1064"/>
              <w:jc w:val="center"/>
              <w:rPr>
                <w:b/>
                <w:szCs w:val="20"/>
              </w:rPr>
            </w:pPr>
            <w:r w:rsidRPr="001F68A7">
              <w:rPr>
                <w:b/>
                <w:szCs w:val="20"/>
              </w:rPr>
              <w:t>JSON Name</w:t>
            </w:r>
          </w:p>
        </w:tc>
        <w:tc>
          <w:tcPr>
            <w:tcW w:w="1515" w:type="dxa"/>
            <w:gridSpan w:val="2"/>
            <w:shd w:val="clear" w:color="auto" w:fill="D9D9D9" w:themeFill="background1" w:themeFillShade="D9"/>
            <w:vAlign w:val="bottom"/>
          </w:tcPr>
          <w:p w14:paraId="36DDF8B0" w14:textId="77777777" w:rsidR="001070B6" w:rsidRPr="001F68A7" w:rsidRDefault="001070B6" w:rsidP="001070B6">
            <w:pPr>
              <w:pStyle w:val="TableParagraph"/>
              <w:ind w:left="244" w:right="120" w:firstLine="4"/>
              <w:jc w:val="center"/>
              <w:rPr>
                <w:b/>
                <w:szCs w:val="20"/>
              </w:rPr>
            </w:pPr>
            <w:r w:rsidRPr="001F68A7">
              <w:rPr>
                <w:b/>
                <w:szCs w:val="20"/>
              </w:rPr>
              <w:t>Use (required, optional,</w:t>
            </w:r>
          </w:p>
          <w:p w14:paraId="7C9A48EE" w14:textId="77777777" w:rsidR="001070B6" w:rsidRPr="001F68A7" w:rsidRDefault="001070B6" w:rsidP="001070B6">
            <w:pPr>
              <w:pStyle w:val="TableParagraph"/>
              <w:spacing w:line="276" w:lineRule="exact"/>
              <w:ind w:left="143" w:right="133" w:hanging="2"/>
              <w:jc w:val="center"/>
              <w:rPr>
                <w:b/>
                <w:szCs w:val="20"/>
              </w:rPr>
            </w:pPr>
            <w:r w:rsidRPr="001F68A7">
              <w:rPr>
                <w:b/>
                <w:szCs w:val="20"/>
              </w:rPr>
              <w:t>conditional)</w:t>
            </w:r>
          </w:p>
        </w:tc>
        <w:tc>
          <w:tcPr>
            <w:tcW w:w="720" w:type="dxa"/>
            <w:gridSpan w:val="2"/>
            <w:shd w:val="clear" w:color="auto" w:fill="D9D9D9" w:themeFill="background1" w:themeFillShade="D9"/>
            <w:vAlign w:val="bottom"/>
          </w:tcPr>
          <w:p w14:paraId="2774DD9F" w14:textId="77777777" w:rsidR="001070B6" w:rsidRPr="001F68A7" w:rsidRDefault="001070B6" w:rsidP="001070B6">
            <w:pPr>
              <w:pStyle w:val="TableParagraph"/>
              <w:ind w:left="0" w:right="130"/>
              <w:jc w:val="center"/>
              <w:rPr>
                <w:b/>
                <w:szCs w:val="20"/>
              </w:rPr>
            </w:pPr>
            <w:r w:rsidRPr="001F68A7">
              <w:rPr>
                <w:b/>
                <w:szCs w:val="20"/>
              </w:rPr>
              <w:t>Min</w:t>
            </w:r>
          </w:p>
        </w:tc>
        <w:tc>
          <w:tcPr>
            <w:tcW w:w="810" w:type="dxa"/>
            <w:gridSpan w:val="2"/>
            <w:shd w:val="clear" w:color="auto" w:fill="D9D9D9" w:themeFill="background1" w:themeFillShade="D9"/>
            <w:vAlign w:val="bottom"/>
          </w:tcPr>
          <w:p w14:paraId="4C752E6F" w14:textId="77777777" w:rsidR="001070B6" w:rsidRPr="001F68A7" w:rsidRDefault="001070B6" w:rsidP="001070B6">
            <w:pPr>
              <w:pStyle w:val="TableParagraph"/>
              <w:ind w:left="0" w:right="195"/>
              <w:jc w:val="center"/>
              <w:rPr>
                <w:b/>
                <w:szCs w:val="20"/>
              </w:rPr>
            </w:pPr>
            <w:r w:rsidRPr="001F68A7">
              <w:rPr>
                <w:b/>
                <w:szCs w:val="20"/>
              </w:rPr>
              <w:t>Max</w:t>
            </w:r>
          </w:p>
        </w:tc>
        <w:tc>
          <w:tcPr>
            <w:tcW w:w="6405" w:type="dxa"/>
            <w:shd w:val="clear" w:color="auto" w:fill="D9D9D9" w:themeFill="background1" w:themeFillShade="D9"/>
            <w:vAlign w:val="bottom"/>
          </w:tcPr>
          <w:p w14:paraId="671E6176" w14:textId="77777777" w:rsidR="001070B6" w:rsidRPr="001F68A7" w:rsidRDefault="001070B6" w:rsidP="001070B6">
            <w:pPr>
              <w:pStyle w:val="TableParagraph"/>
              <w:spacing w:line="273" w:lineRule="exact"/>
              <w:ind w:left="106"/>
              <w:jc w:val="center"/>
              <w:rPr>
                <w:b/>
                <w:szCs w:val="20"/>
              </w:rPr>
            </w:pPr>
            <w:r w:rsidRPr="001F68A7">
              <w:rPr>
                <w:b/>
                <w:szCs w:val="20"/>
              </w:rPr>
              <w:t>Description</w:t>
            </w:r>
          </w:p>
        </w:tc>
      </w:tr>
      <w:tr w:rsidR="001070B6" w:rsidRPr="001F68A7" w14:paraId="0C78BD70" w14:textId="77777777" w:rsidTr="00DD2172">
        <w:trPr>
          <w:cantSplit/>
          <w:trHeight w:val="705"/>
        </w:trPr>
        <w:tc>
          <w:tcPr>
            <w:tcW w:w="3535" w:type="dxa"/>
          </w:tcPr>
          <w:p w14:paraId="10FCC238" w14:textId="145FD127" w:rsidR="001070B6" w:rsidRPr="001F68A7" w:rsidRDefault="00B6409F" w:rsidP="001070B6">
            <w:pPr>
              <w:pStyle w:val="TableParagraph"/>
              <w:ind w:right="151"/>
              <w:rPr>
                <w:szCs w:val="20"/>
              </w:rPr>
            </w:pPr>
            <w:bookmarkStart w:id="57" w:name="_Hlk38632034"/>
            <w:proofErr w:type="spellStart"/>
            <w:r>
              <w:rPr>
                <w:szCs w:val="20"/>
              </w:rPr>
              <w:t>e</w:t>
            </w:r>
            <w:r w:rsidR="001070B6" w:rsidRPr="001F68A7">
              <w:rPr>
                <w:szCs w:val="20"/>
              </w:rPr>
              <w:t>mergencyResourceTypeCommon</w:t>
            </w:r>
            <w:bookmarkEnd w:id="57"/>
            <w:r w:rsidR="001070B6" w:rsidRPr="001F68A7">
              <w:rPr>
                <w:szCs w:val="20"/>
              </w:rPr>
              <w:t>RegistryText</w:t>
            </w:r>
            <w:proofErr w:type="spellEnd"/>
          </w:p>
        </w:tc>
        <w:tc>
          <w:tcPr>
            <w:tcW w:w="1515" w:type="dxa"/>
            <w:gridSpan w:val="2"/>
          </w:tcPr>
          <w:p w14:paraId="77255074" w14:textId="77777777" w:rsidR="001070B6" w:rsidRPr="001F68A7" w:rsidRDefault="001070B6" w:rsidP="001070B6">
            <w:pPr>
              <w:pStyle w:val="TableParagraph"/>
              <w:spacing w:line="268" w:lineRule="exact"/>
              <w:ind w:left="316"/>
              <w:rPr>
                <w:szCs w:val="20"/>
              </w:rPr>
            </w:pPr>
            <w:r w:rsidRPr="001F68A7">
              <w:rPr>
                <w:szCs w:val="20"/>
              </w:rPr>
              <w:t>Required</w:t>
            </w:r>
          </w:p>
        </w:tc>
        <w:tc>
          <w:tcPr>
            <w:tcW w:w="720" w:type="dxa"/>
            <w:gridSpan w:val="2"/>
          </w:tcPr>
          <w:p w14:paraId="6D8C5F02" w14:textId="77777777" w:rsidR="001070B6" w:rsidRPr="001F68A7" w:rsidRDefault="001070B6" w:rsidP="001070B6">
            <w:pPr>
              <w:pStyle w:val="TableParagraph"/>
              <w:spacing w:line="268" w:lineRule="exact"/>
              <w:ind w:left="7"/>
              <w:jc w:val="center"/>
              <w:rPr>
                <w:szCs w:val="20"/>
              </w:rPr>
            </w:pPr>
            <w:r w:rsidRPr="001F68A7">
              <w:rPr>
                <w:szCs w:val="20"/>
              </w:rPr>
              <w:t>1</w:t>
            </w:r>
          </w:p>
        </w:tc>
        <w:tc>
          <w:tcPr>
            <w:tcW w:w="810" w:type="dxa"/>
            <w:gridSpan w:val="2"/>
          </w:tcPr>
          <w:p w14:paraId="3D25CD15" w14:textId="77777777" w:rsidR="001070B6" w:rsidRPr="001F68A7" w:rsidRDefault="001070B6" w:rsidP="001070B6">
            <w:pPr>
              <w:pStyle w:val="TableParagraph"/>
              <w:spacing w:line="268" w:lineRule="exact"/>
              <w:ind w:left="6"/>
              <w:jc w:val="center"/>
              <w:rPr>
                <w:szCs w:val="20"/>
              </w:rPr>
            </w:pPr>
            <w:r w:rsidRPr="001F68A7">
              <w:rPr>
                <w:szCs w:val="20"/>
              </w:rPr>
              <w:t>1</w:t>
            </w:r>
          </w:p>
        </w:tc>
        <w:tc>
          <w:tcPr>
            <w:tcW w:w="6405" w:type="dxa"/>
          </w:tcPr>
          <w:p w14:paraId="2D28ACC5" w14:textId="6E344975" w:rsidR="001070B6" w:rsidRPr="001F68A7" w:rsidRDefault="001070B6" w:rsidP="001070B6">
            <w:pPr>
              <w:pStyle w:val="TableParagraph"/>
              <w:spacing w:line="264" w:lineRule="exact"/>
              <w:rPr>
                <w:szCs w:val="20"/>
              </w:rPr>
            </w:pPr>
            <w:r w:rsidRPr="001F68A7">
              <w:rPr>
                <w:szCs w:val="20"/>
              </w:rPr>
              <w:t>A standard code for an emergency type (fire truck, police vehicle, etc.).</w:t>
            </w:r>
            <w:r w:rsidR="00DD2172">
              <w:rPr>
                <w:szCs w:val="20"/>
              </w:rPr>
              <w:t xml:space="preserve"> Restricted to values in </w:t>
            </w:r>
            <w:r w:rsidR="00DD2172" w:rsidRPr="00DD2172">
              <w:rPr>
                <w:szCs w:val="20"/>
              </w:rPr>
              <w:t>EID</w:t>
            </w:r>
            <w:r w:rsidR="00DD2172">
              <w:rPr>
                <w:szCs w:val="20"/>
              </w:rPr>
              <w:t>O</w:t>
            </w:r>
            <w:r w:rsidR="00DD2172" w:rsidRPr="00DD2172">
              <w:rPr>
                <w:szCs w:val="20"/>
              </w:rPr>
              <w:t>-</w:t>
            </w:r>
            <w:proofErr w:type="spellStart"/>
            <w:r w:rsidR="00DD2172" w:rsidRPr="00DD2172">
              <w:rPr>
                <w:szCs w:val="20"/>
              </w:rPr>
              <w:t>EmergencyResourceType</w:t>
            </w:r>
            <w:proofErr w:type="spellEnd"/>
            <w:r w:rsidR="00DD2172" w:rsidRPr="00DD2172">
              <w:rPr>
                <w:szCs w:val="20"/>
              </w:rPr>
              <w:t>-Common</w:t>
            </w:r>
            <w:r w:rsidR="00DD2172">
              <w:rPr>
                <w:szCs w:val="20"/>
              </w:rPr>
              <w:t xml:space="preserve"> registry.</w:t>
            </w:r>
          </w:p>
        </w:tc>
      </w:tr>
      <w:tr w:rsidR="001070B6" w:rsidRPr="001F68A7" w14:paraId="08010E0B" w14:textId="77777777" w:rsidTr="00DD2172">
        <w:trPr>
          <w:cantSplit/>
          <w:trHeight w:val="498"/>
        </w:trPr>
        <w:tc>
          <w:tcPr>
            <w:tcW w:w="3535" w:type="dxa"/>
          </w:tcPr>
          <w:p w14:paraId="43E80BB6" w14:textId="7CE3AA13" w:rsidR="001070B6" w:rsidRPr="001F68A7" w:rsidRDefault="00B6409F" w:rsidP="00B6409F">
            <w:pPr>
              <w:pStyle w:val="TableParagraph"/>
              <w:ind w:right="204"/>
              <w:jc w:val="both"/>
              <w:rPr>
                <w:szCs w:val="20"/>
              </w:rPr>
            </w:pPr>
            <w:proofErr w:type="spellStart"/>
            <w:r>
              <w:rPr>
                <w:szCs w:val="20"/>
              </w:rPr>
              <w:t>e</w:t>
            </w:r>
            <w:r w:rsidR="001070B6" w:rsidRPr="001F68A7">
              <w:rPr>
                <w:szCs w:val="20"/>
              </w:rPr>
              <w:t>mergencyResourceTypeInternalText</w:t>
            </w:r>
            <w:proofErr w:type="spellEnd"/>
          </w:p>
        </w:tc>
        <w:tc>
          <w:tcPr>
            <w:tcW w:w="1515" w:type="dxa"/>
            <w:gridSpan w:val="2"/>
          </w:tcPr>
          <w:p w14:paraId="3F16D370" w14:textId="77777777" w:rsidR="001070B6" w:rsidRPr="001F68A7" w:rsidRDefault="001070B6" w:rsidP="001070B6">
            <w:pPr>
              <w:pStyle w:val="TableParagraph"/>
              <w:spacing w:line="268" w:lineRule="exact"/>
              <w:ind w:left="316"/>
              <w:rPr>
                <w:szCs w:val="20"/>
              </w:rPr>
            </w:pPr>
            <w:r>
              <w:rPr>
                <w:szCs w:val="20"/>
              </w:rPr>
              <w:t>O</w:t>
            </w:r>
            <w:r w:rsidRPr="001F68A7">
              <w:rPr>
                <w:szCs w:val="20"/>
              </w:rPr>
              <w:t>ptional</w:t>
            </w:r>
          </w:p>
        </w:tc>
        <w:tc>
          <w:tcPr>
            <w:tcW w:w="720" w:type="dxa"/>
            <w:gridSpan w:val="2"/>
          </w:tcPr>
          <w:p w14:paraId="69BA457A" w14:textId="77777777" w:rsidR="001070B6" w:rsidRPr="001F68A7" w:rsidRDefault="001070B6" w:rsidP="001070B6">
            <w:pPr>
              <w:pStyle w:val="TableParagraph"/>
              <w:spacing w:line="268" w:lineRule="exact"/>
              <w:ind w:left="7"/>
              <w:jc w:val="center"/>
              <w:rPr>
                <w:szCs w:val="20"/>
              </w:rPr>
            </w:pPr>
            <w:r w:rsidRPr="001F68A7">
              <w:rPr>
                <w:szCs w:val="20"/>
              </w:rPr>
              <w:t>0</w:t>
            </w:r>
          </w:p>
        </w:tc>
        <w:tc>
          <w:tcPr>
            <w:tcW w:w="810" w:type="dxa"/>
            <w:gridSpan w:val="2"/>
          </w:tcPr>
          <w:p w14:paraId="2A0858B3" w14:textId="77777777" w:rsidR="001070B6" w:rsidRPr="001F68A7" w:rsidRDefault="001070B6" w:rsidP="001070B6">
            <w:pPr>
              <w:pStyle w:val="TableParagraph"/>
              <w:spacing w:line="268" w:lineRule="exact"/>
              <w:ind w:left="6"/>
              <w:jc w:val="center"/>
              <w:rPr>
                <w:szCs w:val="20"/>
              </w:rPr>
            </w:pPr>
            <w:r w:rsidRPr="001F68A7">
              <w:rPr>
                <w:szCs w:val="20"/>
              </w:rPr>
              <w:t>1</w:t>
            </w:r>
          </w:p>
        </w:tc>
        <w:tc>
          <w:tcPr>
            <w:tcW w:w="6405" w:type="dxa"/>
          </w:tcPr>
          <w:p w14:paraId="1B7238FD" w14:textId="77777777" w:rsidR="001070B6" w:rsidRPr="001F68A7" w:rsidRDefault="001070B6" w:rsidP="001070B6">
            <w:pPr>
              <w:pStyle w:val="TableParagraph"/>
              <w:spacing w:line="264" w:lineRule="exact"/>
              <w:rPr>
                <w:szCs w:val="20"/>
              </w:rPr>
            </w:pPr>
            <w:r w:rsidRPr="001F68A7">
              <w:rPr>
                <w:szCs w:val="20"/>
              </w:rPr>
              <w:t>A local code for an emergency resource type.</w:t>
            </w:r>
          </w:p>
        </w:tc>
      </w:tr>
      <w:tr w:rsidR="001070B6" w:rsidRPr="001F68A7" w14:paraId="42EC8C55" w14:textId="77777777" w:rsidTr="00DD2172">
        <w:trPr>
          <w:cantSplit/>
          <w:trHeight w:val="678"/>
        </w:trPr>
        <w:tc>
          <w:tcPr>
            <w:tcW w:w="3535" w:type="dxa"/>
          </w:tcPr>
          <w:p w14:paraId="60339693" w14:textId="3FC7751C" w:rsidR="001070B6" w:rsidRPr="001F68A7" w:rsidRDefault="00B6409F" w:rsidP="001070B6">
            <w:pPr>
              <w:pStyle w:val="TableParagraph"/>
              <w:spacing w:line="268" w:lineRule="exact"/>
              <w:rPr>
                <w:szCs w:val="20"/>
              </w:rPr>
            </w:pPr>
            <w:bookmarkStart w:id="58" w:name="_Hlk38632600"/>
            <w:proofErr w:type="spellStart"/>
            <w:r>
              <w:rPr>
                <w:szCs w:val="20"/>
              </w:rPr>
              <w:lastRenderedPageBreak/>
              <w:t>r</w:t>
            </w:r>
            <w:r w:rsidR="001070B6" w:rsidRPr="001F68A7">
              <w:rPr>
                <w:szCs w:val="20"/>
              </w:rPr>
              <w:t>esourceAttribute</w:t>
            </w:r>
            <w:bookmarkEnd w:id="58"/>
            <w:r w:rsidR="001070B6" w:rsidRPr="001F68A7">
              <w:rPr>
                <w:szCs w:val="20"/>
              </w:rPr>
              <w:t>RegistryText</w:t>
            </w:r>
            <w:proofErr w:type="spellEnd"/>
          </w:p>
          <w:p w14:paraId="41A06658" w14:textId="77777777" w:rsidR="001070B6" w:rsidRPr="001F68A7" w:rsidRDefault="001070B6" w:rsidP="001070B6">
            <w:pPr>
              <w:pStyle w:val="TableParagraph"/>
              <w:spacing w:line="268" w:lineRule="exact"/>
              <w:rPr>
                <w:szCs w:val="20"/>
              </w:rPr>
            </w:pPr>
          </w:p>
        </w:tc>
        <w:tc>
          <w:tcPr>
            <w:tcW w:w="1515" w:type="dxa"/>
            <w:gridSpan w:val="2"/>
          </w:tcPr>
          <w:p w14:paraId="51631761" w14:textId="77777777" w:rsidR="001070B6" w:rsidRPr="001F68A7" w:rsidRDefault="001070B6" w:rsidP="001070B6">
            <w:pPr>
              <w:pStyle w:val="TableParagraph"/>
              <w:spacing w:line="268" w:lineRule="exact"/>
              <w:ind w:left="118" w:right="115"/>
              <w:jc w:val="center"/>
              <w:rPr>
                <w:szCs w:val="20"/>
              </w:rPr>
            </w:pPr>
            <w:r w:rsidRPr="001F68A7">
              <w:rPr>
                <w:szCs w:val="20"/>
              </w:rPr>
              <w:t>Required</w:t>
            </w:r>
          </w:p>
        </w:tc>
        <w:tc>
          <w:tcPr>
            <w:tcW w:w="720" w:type="dxa"/>
            <w:gridSpan w:val="2"/>
          </w:tcPr>
          <w:p w14:paraId="6184B2E9" w14:textId="77777777" w:rsidR="001070B6" w:rsidRPr="001F68A7" w:rsidRDefault="001070B6" w:rsidP="001070B6">
            <w:pPr>
              <w:pStyle w:val="TableParagraph"/>
              <w:spacing w:line="268" w:lineRule="exact"/>
              <w:ind w:left="7"/>
              <w:jc w:val="center"/>
              <w:rPr>
                <w:szCs w:val="20"/>
              </w:rPr>
            </w:pPr>
            <w:r w:rsidRPr="001F68A7">
              <w:rPr>
                <w:szCs w:val="20"/>
              </w:rPr>
              <w:t>0</w:t>
            </w:r>
          </w:p>
        </w:tc>
        <w:tc>
          <w:tcPr>
            <w:tcW w:w="810" w:type="dxa"/>
            <w:gridSpan w:val="2"/>
          </w:tcPr>
          <w:p w14:paraId="3AD08A35" w14:textId="77777777" w:rsidR="001070B6" w:rsidRPr="001F68A7" w:rsidRDefault="001070B6" w:rsidP="001070B6">
            <w:pPr>
              <w:pStyle w:val="TableParagraph"/>
              <w:spacing w:line="268" w:lineRule="exact"/>
              <w:ind w:left="6"/>
              <w:jc w:val="center"/>
              <w:rPr>
                <w:szCs w:val="20"/>
              </w:rPr>
            </w:pPr>
            <w:r w:rsidRPr="001F68A7">
              <w:rPr>
                <w:szCs w:val="20"/>
              </w:rPr>
              <w:t>*</w:t>
            </w:r>
          </w:p>
        </w:tc>
        <w:tc>
          <w:tcPr>
            <w:tcW w:w="6405" w:type="dxa"/>
          </w:tcPr>
          <w:p w14:paraId="77102F1E" w14:textId="25E41600" w:rsidR="001070B6" w:rsidRPr="001F68A7" w:rsidRDefault="001070B6" w:rsidP="001070B6">
            <w:pPr>
              <w:pStyle w:val="TableParagraph"/>
              <w:ind w:right="187"/>
              <w:rPr>
                <w:szCs w:val="20"/>
              </w:rPr>
            </w:pPr>
            <w:r w:rsidRPr="001F68A7">
              <w:rPr>
                <w:szCs w:val="20"/>
              </w:rPr>
              <w:t>A standard code for an emergency resource attribute (skill and equipment) possessed by an emergency resource).</w:t>
            </w:r>
            <w:r w:rsidR="00DD2172">
              <w:rPr>
                <w:szCs w:val="20"/>
              </w:rPr>
              <w:t xml:space="preserve"> Restricted to values in </w:t>
            </w:r>
            <w:r w:rsidR="00DD2172" w:rsidRPr="00DD2172">
              <w:rPr>
                <w:szCs w:val="20"/>
              </w:rPr>
              <w:t>EID</w:t>
            </w:r>
            <w:r w:rsidR="00DD2172">
              <w:rPr>
                <w:szCs w:val="20"/>
              </w:rPr>
              <w:t>O</w:t>
            </w:r>
            <w:r w:rsidR="00DD2172" w:rsidRPr="00DD2172">
              <w:rPr>
                <w:szCs w:val="20"/>
              </w:rPr>
              <w:t>-</w:t>
            </w:r>
            <w:r w:rsidR="00DD2172">
              <w:t xml:space="preserve"> </w:t>
            </w:r>
            <w:proofErr w:type="spellStart"/>
            <w:r w:rsidR="00DD2172" w:rsidRPr="00DD2172">
              <w:rPr>
                <w:szCs w:val="20"/>
              </w:rPr>
              <w:t>ResourceAttribute</w:t>
            </w:r>
            <w:proofErr w:type="spellEnd"/>
            <w:r w:rsidR="00DD2172">
              <w:rPr>
                <w:szCs w:val="20"/>
              </w:rPr>
              <w:t xml:space="preserve"> registry.</w:t>
            </w:r>
          </w:p>
        </w:tc>
      </w:tr>
      <w:tr w:rsidR="001070B6" w:rsidRPr="001F68A7" w14:paraId="5F56CC37" w14:textId="77777777" w:rsidTr="00DD2172">
        <w:trPr>
          <w:cantSplit/>
          <w:trHeight w:val="894"/>
        </w:trPr>
        <w:tc>
          <w:tcPr>
            <w:tcW w:w="3535" w:type="dxa"/>
          </w:tcPr>
          <w:p w14:paraId="5B2CE947" w14:textId="17DD1F72" w:rsidR="001070B6" w:rsidRPr="001F68A7" w:rsidRDefault="00B6409F" w:rsidP="001070B6">
            <w:pPr>
              <w:pStyle w:val="TableParagraph"/>
              <w:spacing w:line="268" w:lineRule="exact"/>
              <w:rPr>
                <w:szCs w:val="20"/>
              </w:rPr>
            </w:pPr>
            <w:proofErr w:type="spellStart"/>
            <w:r>
              <w:rPr>
                <w:szCs w:val="20"/>
              </w:rPr>
              <w:t>e</w:t>
            </w:r>
            <w:r w:rsidR="001070B6" w:rsidRPr="001F68A7">
              <w:rPr>
                <w:szCs w:val="20"/>
              </w:rPr>
              <w:t>nforcementUnitName</w:t>
            </w:r>
            <w:proofErr w:type="spellEnd"/>
            <w:r w:rsidR="001070B6" w:rsidRPr="001F68A7">
              <w:rPr>
                <w:szCs w:val="20"/>
              </w:rPr>
              <w:t xml:space="preserve"> </w:t>
            </w:r>
          </w:p>
        </w:tc>
        <w:tc>
          <w:tcPr>
            <w:tcW w:w="1515" w:type="dxa"/>
            <w:gridSpan w:val="2"/>
          </w:tcPr>
          <w:p w14:paraId="71E0ACC4" w14:textId="77777777" w:rsidR="001070B6" w:rsidRPr="001F68A7" w:rsidRDefault="001070B6" w:rsidP="001070B6">
            <w:pPr>
              <w:pStyle w:val="TableParagraph"/>
              <w:spacing w:line="268" w:lineRule="exact"/>
              <w:ind w:left="118" w:right="115"/>
              <w:jc w:val="center"/>
              <w:rPr>
                <w:szCs w:val="20"/>
              </w:rPr>
            </w:pPr>
            <w:r w:rsidRPr="001F68A7">
              <w:rPr>
                <w:szCs w:val="20"/>
              </w:rPr>
              <w:t>Required</w:t>
            </w:r>
          </w:p>
        </w:tc>
        <w:tc>
          <w:tcPr>
            <w:tcW w:w="720" w:type="dxa"/>
            <w:gridSpan w:val="2"/>
          </w:tcPr>
          <w:p w14:paraId="5350D230" w14:textId="77777777" w:rsidR="001070B6" w:rsidRPr="001F68A7" w:rsidRDefault="001070B6" w:rsidP="001070B6">
            <w:pPr>
              <w:pStyle w:val="TableParagraph"/>
              <w:spacing w:line="268" w:lineRule="exact"/>
              <w:ind w:left="7"/>
              <w:jc w:val="center"/>
              <w:rPr>
                <w:szCs w:val="20"/>
              </w:rPr>
            </w:pPr>
            <w:r w:rsidRPr="001F68A7">
              <w:rPr>
                <w:szCs w:val="20"/>
              </w:rPr>
              <w:t>1</w:t>
            </w:r>
          </w:p>
        </w:tc>
        <w:tc>
          <w:tcPr>
            <w:tcW w:w="810" w:type="dxa"/>
            <w:gridSpan w:val="2"/>
          </w:tcPr>
          <w:p w14:paraId="5E9C665C" w14:textId="77777777" w:rsidR="001070B6" w:rsidRPr="001F68A7" w:rsidRDefault="001070B6" w:rsidP="001070B6">
            <w:pPr>
              <w:pStyle w:val="TableParagraph"/>
              <w:spacing w:line="268" w:lineRule="exact"/>
              <w:ind w:left="6"/>
              <w:jc w:val="center"/>
              <w:rPr>
                <w:szCs w:val="20"/>
              </w:rPr>
            </w:pPr>
            <w:r w:rsidRPr="001F68A7">
              <w:rPr>
                <w:szCs w:val="20"/>
              </w:rPr>
              <w:t>1</w:t>
            </w:r>
          </w:p>
        </w:tc>
        <w:tc>
          <w:tcPr>
            <w:tcW w:w="6405" w:type="dxa"/>
          </w:tcPr>
          <w:p w14:paraId="43383BB1" w14:textId="77777777" w:rsidR="001070B6" w:rsidRPr="001F68A7" w:rsidRDefault="001070B6" w:rsidP="001070B6">
            <w:pPr>
              <w:pStyle w:val="TableParagraph"/>
              <w:ind w:right="187"/>
              <w:rPr>
                <w:szCs w:val="20"/>
              </w:rPr>
            </w:pPr>
            <w:r w:rsidRPr="001F68A7">
              <w:rPr>
                <w:szCs w:val="20"/>
              </w:rPr>
              <w:t xml:space="preserve">A globally unique name for an emergency response unit. Format of the identifier is defined as </w:t>
            </w:r>
            <w:proofErr w:type="spellStart"/>
            <w:r w:rsidRPr="001F68A7">
              <w:rPr>
                <w:szCs w:val="20"/>
              </w:rPr>
              <w:t>unit@domain</w:t>
            </w:r>
            <w:proofErr w:type="spellEnd"/>
            <w:r w:rsidRPr="001F68A7">
              <w:rPr>
                <w:szCs w:val="20"/>
              </w:rPr>
              <w:t xml:space="preserve">: </w:t>
            </w:r>
            <w:hyperlink r:id="rId30">
              <w:r w:rsidRPr="001F68A7">
                <w:rPr>
                  <w:szCs w:val="20"/>
                </w:rPr>
                <w:t>Fire1@riversideFD.riverside.ca.</w:t>
              </w:r>
            </w:hyperlink>
          </w:p>
        </w:tc>
      </w:tr>
      <w:tr w:rsidR="001070B6" w:rsidRPr="001F68A7" w14:paraId="6A0B5EE2" w14:textId="77777777" w:rsidTr="00DD2172">
        <w:trPr>
          <w:trHeight w:val="2838"/>
        </w:trPr>
        <w:tc>
          <w:tcPr>
            <w:tcW w:w="3535" w:type="dxa"/>
          </w:tcPr>
          <w:p w14:paraId="06FEB5F2" w14:textId="00674207" w:rsidR="001070B6" w:rsidRPr="001F68A7" w:rsidRDefault="00B6409F" w:rsidP="001070B6">
            <w:pPr>
              <w:pStyle w:val="TableParagraph"/>
              <w:ind w:right="211"/>
              <w:rPr>
                <w:szCs w:val="20"/>
              </w:rPr>
            </w:pPr>
            <w:proofErr w:type="spellStart"/>
            <w:r>
              <w:rPr>
                <w:szCs w:val="20"/>
              </w:rPr>
              <w:t>p</w:t>
            </w:r>
            <w:r w:rsidR="001070B6" w:rsidRPr="001F68A7">
              <w:rPr>
                <w:szCs w:val="20"/>
              </w:rPr>
              <w:t>rimaryUnitStatusRegistryText</w:t>
            </w:r>
            <w:proofErr w:type="spellEnd"/>
          </w:p>
        </w:tc>
        <w:tc>
          <w:tcPr>
            <w:tcW w:w="1350" w:type="dxa"/>
          </w:tcPr>
          <w:p w14:paraId="39A01030" w14:textId="77777777" w:rsidR="001070B6" w:rsidRPr="001F68A7" w:rsidRDefault="001070B6" w:rsidP="001070B6">
            <w:pPr>
              <w:pStyle w:val="TableParagraph"/>
              <w:spacing w:line="268" w:lineRule="exact"/>
              <w:ind w:left="118" w:right="115"/>
              <w:jc w:val="center"/>
              <w:rPr>
                <w:szCs w:val="20"/>
              </w:rPr>
            </w:pPr>
            <w:r w:rsidRPr="001F68A7">
              <w:rPr>
                <w:szCs w:val="20"/>
              </w:rPr>
              <w:t>Required</w:t>
            </w:r>
          </w:p>
        </w:tc>
        <w:tc>
          <w:tcPr>
            <w:tcW w:w="885" w:type="dxa"/>
            <w:gridSpan w:val="3"/>
          </w:tcPr>
          <w:p w14:paraId="4C99E5FE" w14:textId="77777777" w:rsidR="001070B6" w:rsidRPr="001F68A7" w:rsidRDefault="001070B6" w:rsidP="001070B6">
            <w:pPr>
              <w:pStyle w:val="TableParagraph"/>
              <w:spacing w:line="268" w:lineRule="exact"/>
              <w:ind w:left="7"/>
              <w:jc w:val="center"/>
              <w:rPr>
                <w:szCs w:val="20"/>
              </w:rPr>
            </w:pPr>
            <w:r w:rsidRPr="001F68A7">
              <w:rPr>
                <w:szCs w:val="20"/>
              </w:rPr>
              <w:t>1</w:t>
            </w:r>
          </w:p>
        </w:tc>
        <w:tc>
          <w:tcPr>
            <w:tcW w:w="810" w:type="dxa"/>
            <w:gridSpan w:val="2"/>
          </w:tcPr>
          <w:p w14:paraId="471911F9" w14:textId="77777777" w:rsidR="001070B6" w:rsidRPr="001F68A7" w:rsidRDefault="001070B6" w:rsidP="001070B6">
            <w:pPr>
              <w:pStyle w:val="TableParagraph"/>
              <w:spacing w:line="268" w:lineRule="exact"/>
              <w:ind w:left="6"/>
              <w:jc w:val="center"/>
              <w:rPr>
                <w:szCs w:val="20"/>
              </w:rPr>
            </w:pPr>
            <w:r w:rsidRPr="001F68A7">
              <w:rPr>
                <w:szCs w:val="20"/>
              </w:rPr>
              <w:t>1</w:t>
            </w:r>
          </w:p>
        </w:tc>
        <w:tc>
          <w:tcPr>
            <w:tcW w:w="6405" w:type="dxa"/>
          </w:tcPr>
          <w:p w14:paraId="6FA3C8FB" w14:textId="4B5B69FC" w:rsidR="001070B6" w:rsidRPr="001F68A7" w:rsidRDefault="001070B6" w:rsidP="001070B6">
            <w:pPr>
              <w:pStyle w:val="TableParagraph"/>
              <w:ind w:right="217"/>
              <w:rPr>
                <w:szCs w:val="20"/>
              </w:rPr>
            </w:pPr>
            <w:r w:rsidRPr="001F68A7">
              <w:rPr>
                <w:szCs w:val="20"/>
              </w:rPr>
              <w:t xml:space="preserve">The common, globally unique, status that sets the emergency resource’s ability to be assigned to an emergency incident. An emergency resource can only have one Primary Unit Status-Common at any given time. Available options for Primary Unit Status-Common are contained in an EIDO registry. </w:t>
            </w:r>
            <w:r w:rsidRPr="00017E1C">
              <w:rPr>
                <w:szCs w:val="20"/>
                <w:highlight w:val="yellow"/>
              </w:rPr>
              <w:t xml:space="preserve">See Section </w:t>
            </w:r>
            <w:hyperlink w:anchor="_Primary_Unit_Status-Common" w:history="1">
              <w:r w:rsidRPr="00017E1C">
                <w:rPr>
                  <w:szCs w:val="20"/>
                  <w:highlight w:val="yellow"/>
                </w:rPr>
                <w:t>3.12</w:t>
              </w:r>
            </w:hyperlink>
            <w:r w:rsidRPr="001F68A7">
              <w:rPr>
                <w:szCs w:val="20"/>
              </w:rPr>
              <w:t>, below, for the registry description.</w:t>
            </w:r>
          </w:p>
          <w:p w14:paraId="7962326D" w14:textId="77777777" w:rsidR="001070B6" w:rsidRPr="001F68A7" w:rsidRDefault="001070B6" w:rsidP="001070B6">
            <w:pPr>
              <w:pStyle w:val="TableParagraph"/>
              <w:spacing w:before="4"/>
              <w:ind w:left="0"/>
              <w:rPr>
                <w:szCs w:val="20"/>
              </w:rPr>
            </w:pPr>
          </w:p>
          <w:p w14:paraId="47357982" w14:textId="77777777" w:rsidR="001070B6" w:rsidRPr="001F68A7" w:rsidRDefault="001070B6" w:rsidP="001070B6">
            <w:pPr>
              <w:pStyle w:val="TableParagraph"/>
              <w:spacing w:line="268" w:lineRule="exact"/>
              <w:rPr>
                <w:szCs w:val="20"/>
              </w:rPr>
            </w:pPr>
            <w:r w:rsidRPr="001F68A7">
              <w:rPr>
                <w:szCs w:val="20"/>
              </w:rPr>
              <w:t>Agencies should map their Unit Status- Internal to the most appropriate combination of Primary Unit Status-Common and</w:t>
            </w:r>
          </w:p>
          <w:p w14:paraId="69833815" w14:textId="77777777" w:rsidR="001070B6" w:rsidRPr="001F68A7" w:rsidRDefault="001070B6" w:rsidP="001070B6">
            <w:pPr>
              <w:pStyle w:val="TableParagraph"/>
              <w:spacing w:line="270" w:lineRule="atLeast"/>
              <w:ind w:right="313"/>
              <w:rPr>
                <w:szCs w:val="20"/>
              </w:rPr>
            </w:pPr>
            <w:r w:rsidRPr="001F68A7">
              <w:rPr>
                <w:szCs w:val="20"/>
              </w:rPr>
              <w:t>Secondary Unit Status-Common available in the registry.</w:t>
            </w:r>
          </w:p>
        </w:tc>
      </w:tr>
      <w:tr w:rsidR="001070B6" w:rsidRPr="001F68A7" w14:paraId="067BA6E0" w14:textId="77777777" w:rsidTr="00DD2172">
        <w:trPr>
          <w:trHeight w:val="3108"/>
        </w:trPr>
        <w:tc>
          <w:tcPr>
            <w:tcW w:w="3535" w:type="dxa"/>
          </w:tcPr>
          <w:p w14:paraId="5699B593" w14:textId="6A789109" w:rsidR="001070B6" w:rsidRPr="001F68A7" w:rsidRDefault="00B6409F" w:rsidP="001070B6">
            <w:pPr>
              <w:pStyle w:val="TableParagraph"/>
              <w:ind w:right="372"/>
              <w:rPr>
                <w:szCs w:val="20"/>
              </w:rPr>
            </w:pPr>
            <w:proofErr w:type="spellStart"/>
            <w:r>
              <w:rPr>
                <w:szCs w:val="20"/>
              </w:rPr>
              <w:lastRenderedPageBreak/>
              <w:t>s</w:t>
            </w:r>
            <w:r w:rsidR="001070B6" w:rsidRPr="001F68A7">
              <w:rPr>
                <w:szCs w:val="20"/>
              </w:rPr>
              <w:t>econdaryUnitStatusRegistryText</w:t>
            </w:r>
            <w:proofErr w:type="spellEnd"/>
          </w:p>
        </w:tc>
        <w:tc>
          <w:tcPr>
            <w:tcW w:w="1350" w:type="dxa"/>
          </w:tcPr>
          <w:p w14:paraId="62C03DAF" w14:textId="77777777" w:rsidR="001070B6" w:rsidRPr="001F68A7" w:rsidRDefault="001070B6" w:rsidP="001070B6">
            <w:pPr>
              <w:pStyle w:val="TableParagraph"/>
              <w:spacing w:line="268" w:lineRule="exact"/>
              <w:ind w:left="118" w:right="115"/>
              <w:jc w:val="center"/>
              <w:rPr>
                <w:szCs w:val="20"/>
              </w:rPr>
            </w:pPr>
            <w:r w:rsidRPr="001F68A7">
              <w:rPr>
                <w:szCs w:val="20"/>
              </w:rPr>
              <w:t>Required</w:t>
            </w:r>
          </w:p>
        </w:tc>
        <w:tc>
          <w:tcPr>
            <w:tcW w:w="885" w:type="dxa"/>
            <w:gridSpan w:val="3"/>
          </w:tcPr>
          <w:p w14:paraId="040B3D9E" w14:textId="77777777" w:rsidR="001070B6" w:rsidRPr="001F68A7" w:rsidRDefault="001070B6" w:rsidP="001070B6">
            <w:pPr>
              <w:pStyle w:val="TableParagraph"/>
              <w:spacing w:line="268" w:lineRule="exact"/>
              <w:ind w:left="7"/>
              <w:jc w:val="center"/>
              <w:rPr>
                <w:szCs w:val="20"/>
              </w:rPr>
            </w:pPr>
            <w:r w:rsidRPr="001F68A7">
              <w:rPr>
                <w:szCs w:val="20"/>
              </w:rPr>
              <w:t>1</w:t>
            </w:r>
          </w:p>
        </w:tc>
        <w:tc>
          <w:tcPr>
            <w:tcW w:w="810" w:type="dxa"/>
            <w:gridSpan w:val="2"/>
          </w:tcPr>
          <w:p w14:paraId="3E477E1C" w14:textId="77777777" w:rsidR="001070B6" w:rsidRPr="001F68A7" w:rsidRDefault="001070B6" w:rsidP="001070B6">
            <w:pPr>
              <w:pStyle w:val="TableParagraph"/>
              <w:spacing w:line="268" w:lineRule="exact"/>
              <w:ind w:left="122" w:right="116"/>
              <w:jc w:val="center"/>
              <w:rPr>
                <w:szCs w:val="20"/>
              </w:rPr>
            </w:pPr>
            <w:r w:rsidRPr="001F68A7">
              <w:rPr>
                <w:szCs w:val="20"/>
              </w:rPr>
              <w:t>*</w:t>
            </w:r>
          </w:p>
        </w:tc>
        <w:tc>
          <w:tcPr>
            <w:tcW w:w="6405" w:type="dxa"/>
          </w:tcPr>
          <w:p w14:paraId="29BB3CEB" w14:textId="77777777" w:rsidR="001070B6" w:rsidRPr="001F68A7" w:rsidRDefault="001070B6" w:rsidP="001070B6">
            <w:pPr>
              <w:pStyle w:val="TableParagraph"/>
              <w:ind w:right="86"/>
              <w:rPr>
                <w:szCs w:val="20"/>
              </w:rPr>
            </w:pPr>
            <w:r w:rsidRPr="001F68A7">
              <w:rPr>
                <w:szCs w:val="20"/>
              </w:rPr>
              <w:t>Globally unique, statuses that further qualifies the Primary Unit Status by providing more detail about the associated Primary status. Some systems may not be able to handle Secondary statuses, which is acceptable, but not recommended.</w:t>
            </w:r>
          </w:p>
          <w:p w14:paraId="0F1CBD25" w14:textId="5ADEA122" w:rsidR="001070B6" w:rsidRPr="001F68A7" w:rsidRDefault="001070B6" w:rsidP="001070B6">
            <w:pPr>
              <w:pStyle w:val="TableParagraph"/>
              <w:spacing w:before="232"/>
              <w:ind w:right="273"/>
              <w:rPr>
                <w:szCs w:val="20"/>
              </w:rPr>
            </w:pPr>
            <w:r w:rsidRPr="001F68A7">
              <w:rPr>
                <w:szCs w:val="20"/>
              </w:rPr>
              <w:t>Available options for Secondary Unit Status- Common are contained in an EIDO registry. See Sec</w:t>
            </w:r>
            <w:hyperlink w:anchor="_Secondary_Unit_Status-Common" w:history="1">
              <w:r w:rsidRPr="001F68A7">
                <w:rPr>
                  <w:szCs w:val="20"/>
                </w:rPr>
                <w:t xml:space="preserve">tion </w:t>
              </w:r>
              <w:r>
                <w:rPr>
                  <w:szCs w:val="20"/>
                </w:rPr>
                <w:t>3</w:t>
              </w:r>
              <w:r w:rsidRPr="001F68A7">
                <w:rPr>
                  <w:szCs w:val="20"/>
                </w:rPr>
                <w:t>.13</w:t>
              </w:r>
            </w:hyperlink>
            <w:r w:rsidRPr="001F68A7">
              <w:rPr>
                <w:szCs w:val="20"/>
              </w:rPr>
              <w:t>, below, for the registry description.</w:t>
            </w:r>
          </w:p>
          <w:p w14:paraId="5C90E9A4" w14:textId="77777777" w:rsidR="001070B6" w:rsidRPr="001F68A7" w:rsidRDefault="001070B6" w:rsidP="001070B6">
            <w:pPr>
              <w:pStyle w:val="TableParagraph"/>
              <w:ind w:left="0"/>
              <w:rPr>
                <w:szCs w:val="20"/>
              </w:rPr>
            </w:pPr>
          </w:p>
          <w:p w14:paraId="3E601112" w14:textId="77777777" w:rsidR="001070B6" w:rsidRPr="001F68A7" w:rsidRDefault="001070B6" w:rsidP="001070B6">
            <w:pPr>
              <w:pStyle w:val="TableParagraph"/>
              <w:ind w:right="313"/>
              <w:rPr>
                <w:szCs w:val="20"/>
              </w:rPr>
            </w:pPr>
            <w:r w:rsidRPr="001F68A7">
              <w:rPr>
                <w:szCs w:val="20"/>
              </w:rPr>
              <w:t xml:space="preserve">Agencies should map their Unit Status- Internal to the most appropriate combination of Primary Unit Status-Common and Secondary Unit Status-Common available </w:t>
            </w:r>
            <w:r w:rsidRPr="001F68A7">
              <w:rPr>
                <w:spacing w:val="-6"/>
                <w:szCs w:val="20"/>
              </w:rPr>
              <w:t xml:space="preserve">in </w:t>
            </w:r>
            <w:r w:rsidRPr="001F68A7">
              <w:rPr>
                <w:szCs w:val="20"/>
              </w:rPr>
              <w:t>the</w:t>
            </w:r>
            <w:r w:rsidRPr="001F68A7">
              <w:rPr>
                <w:spacing w:val="-1"/>
                <w:szCs w:val="20"/>
              </w:rPr>
              <w:t xml:space="preserve"> </w:t>
            </w:r>
            <w:r w:rsidRPr="001F68A7">
              <w:rPr>
                <w:szCs w:val="20"/>
              </w:rPr>
              <w:t>registry.</w:t>
            </w:r>
          </w:p>
        </w:tc>
      </w:tr>
      <w:tr w:rsidR="001070B6" w:rsidRPr="001F68A7" w14:paraId="49D30566" w14:textId="77777777" w:rsidTr="00DD2172">
        <w:trPr>
          <w:trHeight w:val="828"/>
        </w:trPr>
        <w:tc>
          <w:tcPr>
            <w:tcW w:w="3535" w:type="dxa"/>
            <w:tcBorders>
              <w:top w:val="single" w:sz="4" w:space="0" w:color="000000"/>
              <w:left w:val="single" w:sz="4" w:space="0" w:color="000000"/>
              <w:bottom w:val="single" w:sz="4" w:space="0" w:color="000000"/>
              <w:right w:val="single" w:sz="4" w:space="0" w:color="000000"/>
            </w:tcBorders>
          </w:tcPr>
          <w:p w14:paraId="2A779F2D" w14:textId="57CFA955" w:rsidR="001070B6" w:rsidRPr="001F68A7" w:rsidRDefault="00B6409F" w:rsidP="001070B6">
            <w:pPr>
              <w:pStyle w:val="TableParagraph"/>
              <w:spacing w:line="268" w:lineRule="exact"/>
              <w:rPr>
                <w:szCs w:val="20"/>
              </w:rPr>
            </w:pPr>
            <w:proofErr w:type="spellStart"/>
            <w:r>
              <w:rPr>
                <w:szCs w:val="20"/>
              </w:rPr>
              <w:t>n</w:t>
            </w:r>
            <w:r w:rsidR="006F4D41" w:rsidRPr="001F68A7">
              <w:rPr>
                <w:szCs w:val="20"/>
              </w:rPr>
              <w:t>otes</w:t>
            </w:r>
            <w:r w:rsidR="006F4D41" w:rsidRPr="003D6594">
              <w:rPr>
                <w:szCs w:val="20"/>
              </w:rPr>
              <w:t>Reference</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DAB795B" w14:textId="77777777" w:rsidR="001070B6" w:rsidRPr="001F68A7" w:rsidRDefault="001070B6" w:rsidP="001070B6">
            <w:pPr>
              <w:pStyle w:val="TableParagraph"/>
              <w:spacing w:line="268" w:lineRule="exact"/>
              <w:rPr>
                <w:szCs w:val="20"/>
              </w:rPr>
            </w:pPr>
            <w:r w:rsidRPr="001F68A7">
              <w:rPr>
                <w:szCs w:val="20"/>
              </w:rPr>
              <w:t>Optional</w:t>
            </w:r>
          </w:p>
        </w:tc>
        <w:tc>
          <w:tcPr>
            <w:tcW w:w="885" w:type="dxa"/>
            <w:gridSpan w:val="3"/>
            <w:tcBorders>
              <w:top w:val="single" w:sz="4" w:space="0" w:color="000000"/>
              <w:left w:val="single" w:sz="4" w:space="0" w:color="000000"/>
              <w:bottom w:val="single" w:sz="4" w:space="0" w:color="000000"/>
              <w:right w:val="single" w:sz="4" w:space="0" w:color="000000"/>
            </w:tcBorders>
          </w:tcPr>
          <w:p w14:paraId="165B88C1" w14:textId="77777777" w:rsidR="001070B6" w:rsidRPr="001F68A7" w:rsidRDefault="001070B6" w:rsidP="001070B6">
            <w:pPr>
              <w:pStyle w:val="TableParagraph"/>
              <w:spacing w:line="268" w:lineRule="exact"/>
              <w:ind w:left="50"/>
              <w:jc w:val="center"/>
              <w:rPr>
                <w:szCs w:val="20"/>
              </w:rPr>
            </w:pPr>
            <w:r w:rsidRPr="001F68A7">
              <w:rPr>
                <w:szCs w:val="20"/>
              </w:rPr>
              <w:t>0</w:t>
            </w:r>
          </w:p>
        </w:tc>
        <w:tc>
          <w:tcPr>
            <w:tcW w:w="810" w:type="dxa"/>
            <w:gridSpan w:val="2"/>
            <w:tcBorders>
              <w:top w:val="single" w:sz="4" w:space="0" w:color="000000"/>
              <w:left w:val="single" w:sz="4" w:space="0" w:color="000000"/>
              <w:bottom w:val="single" w:sz="4" w:space="0" w:color="000000"/>
              <w:right w:val="single" w:sz="4" w:space="0" w:color="000000"/>
            </w:tcBorders>
          </w:tcPr>
          <w:p w14:paraId="509A0EC8" w14:textId="77777777" w:rsidR="001070B6" w:rsidRPr="001F68A7" w:rsidRDefault="001070B6" w:rsidP="001070B6">
            <w:pPr>
              <w:pStyle w:val="TableParagraph"/>
              <w:spacing w:line="268" w:lineRule="exact"/>
              <w:ind w:left="0"/>
              <w:jc w:val="center"/>
              <w:rPr>
                <w:szCs w:val="20"/>
              </w:rPr>
            </w:pPr>
            <w:r w:rsidRPr="001F68A7">
              <w:rPr>
                <w:szCs w:val="20"/>
              </w:rPr>
              <w:t>1</w:t>
            </w:r>
          </w:p>
        </w:tc>
        <w:tc>
          <w:tcPr>
            <w:tcW w:w="6405" w:type="dxa"/>
            <w:tcBorders>
              <w:top w:val="single" w:sz="4" w:space="0" w:color="000000"/>
              <w:left w:val="single" w:sz="4" w:space="0" w:color="000000"/>
              <w:bottom w:val="single" w:sz="4" w:space="0" w:color="000000"/>
              <w:right w:val="single" w:sz="4" w:space="0" w:color="000000"/>
            </w:tcBorders>
          </w:tcPr>
          <w:p w14:paraId="4D6FB2F0" w14:textId="53A7EE8D" w:rsidR="001070B6" w:rsidRPr="001F68A7" w:rsidRDefault="006F4D41" w:rsidP="001070B6">
            <w:pPr>
              <w:pStyle w:val="TableParagraph"/>
              <w:spacing w:line="268" w:lineRule="exact"/>
              <w:rPr>
                <w:szCs w:val="20"/>
              </w:rPr>
            </w:pPr>
            <w:r w:rsidRPr="003D6594">
              <w:rPr>
                <w:szCs w:val="20"/>
              </w:rPr>
              <w:t xml:space="preserve">Reference to a </w:t>
            </w:r>
            <w:r>
              <w:rPr>
                <w:szCs w:val="20"/>
              </w:rPr>
              <w:t>Notes</w:t>
            </w:r>
            <w:r w:rsidRPr="003D6594">
              <w:rPr>
                <w:szCs w:val="20"/>
              </w:rPr>
              <w:t xml:space="preserve"> Data Component. </w:t>
            </w:r>
            <w:r w:rsidR="001070B6" w:rsidRPr="001F68A7">
              <w:rPr>
                <w:szCs w:val="20"/>
              </w:rPr>
              <w:t>Contains notes and comments related to the</w:t>
            </w:r>
          </w:p>
          <w:p w14:paraId="51306D04" w14:textId="77777777" w:rsidR="001070B6" w:rsidRPr="001F68A7" w:rsidRDefault="001070B6" w:rsidP="001070B6">
            <w:pPr>
              <w:pStyle w:val="TableParagraph"/>
              <w:spacing w:line="268" w:lineRule="exact"/>
              <w:rPr>
                <w:szCs w:val="20"/>
              </w:rPr>
            </w:pPr>
            <w:r w:rsidRPr="001F68A7">
              <w:rPr>
                <w:szCs w:val="20"/>
              </w:rPr>
              <w:t>status of an emergency responder (e.g., time that status is expected to change, etc.)</w:t>
            </w:r>
          </w:p>
        </w:tc>
      </w:tr>
      <w:tr w:rsidR="001070B6" w:rsidRPr="001F68A7" w14:paraId="728D26F4" w14:textId="77777777" w:rsidTr="00DD2172">
        <w:trPr>
          <w:trHeight w:val="1128"/>
        </w:trPr>
        <w:tc>
          <w:tcPr>
            <w:tcW w:w="3535" w:type="dxa"/>
          </w:tcPr>
          <w:p w14:paraId="224D9AE8" w14:textId="1857B5B8" w:rsidR="001070B6" w:rsidRPr="001F68A7" w:rsidRDefault="00B6409F" w:rsidP="001070B6">
            <w:pPr>
              <w:pStyle w:val="TableParagraph"/>
              <w:ind w:right="764"/>
              <w:rPr>
                <w:szCs w:val="20"/>
              </w:rPr>
            </w:pPr>
            <w:proofErr w:type="spellStart"/>
            <w:r>
              <w:rPr>
                <w:szCs w:val="20"/>
              </w:rPr>
              <w:t>u</w:t>
            </w:r>
            <w:r w:rsidR="001070B6" w:rsidRPr="001F68A7">
              <w:rPr>
                <w:szCs w:val="20"/>
              </w:rPr>
              <w:t>nitStatusInternal</w:t>
            </w:r>
            <w:proofErr w:type="spellEnd"/>
          </w:p>
        </w:tc>
        <w:tc>
          <w:tcPr>
            <w:tcW w:w="1350" w:type="dxa"/>
          </w:tcPr>
          <w:p w14:paraId="4930F078" w14:textId="77777777" w:rsidR="001070B6" w:rsidRPr="001F68A7" w:rsidRDefault="001070B6" w:rsidP="001070B6">
            <w:pPr>
              <w:pStyle w:val="TableParagraph"/>
              <w:spacing w:line="268" w:lineRule="exact"/>
              <w:ind w:left="123" w:right="115"/>
              <w:jc w:val="center"/>
              <w:rPr>
                <w:szCs w:val="20"/>
              </w:rPr>
            </w:pPr>
            <w:r w:rsidRPr="001F68A7">
              <w:rPr>
                <w:szCs w:val="20"/>
              </w:rPr>
              <w:t>Optional</w:t>
            </w:r>
          </w:p>
        </w:tc>
        <w:tc>
          <w:tcPr>
            <w:tcW w:w="885" w:type="dxa"/>
            <w:gridSpan w:val="3"/>
          </w:tcPr>
          <w:p w14:paraId="75860D4C" w14:textId="77777777" w:rsidR="001070B6" w:rsidRPr="001F68A7" w:rsidRDefault="001070B6" w:rsidP="001070B6">
            <w:pPr>
              <w:pStyle w:val="TableParagraph"/>
              <w:spacing w:line="268" w:lineRule="exact"/>
              <w:ind w:left="7"/>
              <w:jc w:val="center"/>
              <w:rPr>
                <w:szCs w:val="20"/>
              </w:rPr>
            </w:pPr>
            <w:r w:rsidRPr="001F68A7">
              <w:rPr>
                <w:szCs w:val="20"/>
              </w:rPr>
              <w:t>0</w:t>
            </w:r>
          </w:p>
        </w:tc>
        <w:tc>
          <w:tcPr>
            <w:tcW w:w="810" w:type="dxa"/>
            <w:gridSpan w:val="2"/>
          </w:tcPr>
          <w:p w14:paraId="32B9176B" w14:textId="77777777" w:rsidR="001070B6" w:rsidRPr="001F68A7" w:rsidRDefault="001070B6" w:rsidP="001070B6">
            <w:pPr>
              <w:pStyle w:val="TableParagraph"/>
              <w:spacing w:line="268" w:lineRule="exact"/>
              <w:ind w:left="122" w:right="116"/>
              <w:jc w:val="center"/>
              <w:rPr>
                <w:szCs w:val="20"/>
              </w:rPr>
            </w:pPr>
            <w:r w:rsidRPr="001F68A7">
              <w:rPr>
                <w:szCs w:val="20"/>
              </w:rPr>
              <w:t>*</w:t>
            </w:r>
          </w:p>
        </w:tc>
        <w:tc>
          <w:tcPr>
            <w:tcW w:w="6405" w:type="dxa"/>
          </w:tcPr>
          <w:p w14:paraId="5ED6D3ED" w14:textId="77777777" w:rsidR="001070B6" w:rsidRPr="001F68A7" w:rsidRDefault="001070B6" w:rsidP="001070B6">
            <w:pPr>
              <w:pStyle w:val="TableParagraph"/>
              <w:ind w:right="173"/>
              <w:rPr>
                <w:szCs w:val="20"/>
              </w:rPr>
            </w:pPr>
            <w:r w:rsidRPr="001F68A7">
              <w:rPr>
                <w:szCs w:val="20"/>
              </w:rPr>
              <w:t>Local or internal status of a response unit. May be meaningful only to the owning agency and possibly to other closely affiliated agencies. Some systems may not be able to handle multiple Unit Statuses-Internal.</w:t>
            </w:r>
          </w:p>
        </w:tc>
      </w:tr>
      <w:tr w:rsidR="001070B6" w:rsidRPr="001F68A7" w14:paraId="7EE53889" w14:textId="77777777" w:rsidTr="00DD2172">
        <w:trPr>
          <w:trHeight w:val="1749"/>
        </w:trPr>
        <w:tc>
          <w:tcPr>
            <w:tcW w:w="3535" w:type="dxa"/>
          </w:tcPr>
          <w:p w14:paraId="2997DACE" w14:textId="0A28642C" w:rsidR="001070B6" w:rsidRPr="001F68A7" w:rsidRDefault="00B6409F" w:rsidP="006A1141">
            <w:pPr>
              <w:pStyle w:val="TableParagraph"/>
              <w:spacing w:line="268" w:lineRule="exact"/>
              <w:ind w:left="88" w:right="116"/>
              <w:rPr>
                <w:szCs w:val="20"/>
              </w:rPr>
            </w:pPr>
            <w:proofErr w:type="spellStart"/>
            <w:r>
              <w:rPr>
                <w:szCs w:val="20"/>
              </w:rPr>
              <w:lastRenderedPageBreak/>
              <w:t>a</w:t>
            </w:r>
            <w:r w:rsidR="001070B6" w:rsidRPr="001F68A7">
              <w:rPr>
                <w:szCs w:val="20"/>
              </w:rPr>
              <w:t>gent</w:t>
            </w:r>
            <w:r w:rsidR="004A4B6C" w:rsidRPr="004A4B6C">
              <w:rPr>
                <w:szCs w:val="20"/>
              </w:rPr>
              <w:t>Reference</w:t>
            </w:r>
            <w:proofErr w:type="spellEnd"/>
          </w:p>
        </w:tc>
        <w:tc>
          <w:tcPr>
            <w:tcW w:w="1350" w:type="dxa"/>
          </w:tcPr>
          <w:p w14:paraId="79243D75" w14:textId="77777777" w:rsidR="001070B6" w:rsidRPr="001F68A7" w:rsidRDefault="001070B6" w:rsidP="001070B6">
            <w:pPr>
              <w:pStyle w:val="TableParagraph"/>
              <w:spacing w:line="268" w:lineRule="exact"/>
              <w:ind w:left="105"/>
              <w:rPr>
                <w:szCs w:val="20"/>
              </w:rPr>
            </w:pPr>
            <w:r w:rsidRPr="001F68A7">
              <w:rPr>
                <w:szCs w:val="20"/>
              </w:rPr>
              <w:t>Required</w:t>
            </w:r>
          </w:p>
        </w:tc>
        <w:tc>
          <w:tcPr>
            <w:tcW w:w="878" w:type="dxa"/>
            <w:gridSpan w:val="2"/>
          </w:tcPr>
          <w:p w14:paraId="7E56AFD4" w14:textId="77777777" w:rsidR="001070B6" w:rsidRPr="001F68A7" w:rsidRDefault="001070B6" w:rsidP="001070B6">
            <w:pPr>
              <w:pStyle w:val="TableParagraph"/>
              <w:spacing w:line="268" w:lineRule="exact"/>
              <w:ind w:left="101"/>
              <w:jc w:val="center"/>
              <w:rPr>
                <w:szCs w:val="20"/>
              </w:rPr>
            </w:pPr>
            <w:r w:rsidRPr="001F68A7">
              <w:rPr>
                <w:szCs w:val="20"/>
              </w:rPr>
              <w:t>1</w:t>
            </w:r>
          </w:p>
        </w:tc>
        <w:tc>
          <w:tcPr>
            <w:tcW w:w="810" w:type="dxa"/>
            <w:gridSpan w:val="2"/>
          </w:tcPr>
          <w:p w14:paraId="5EA461CF" w14:textId="77777777" w:rsidR="001070B6" w:rsidRPr="001F68A7" w:rsidRDefault="001070B6" w:rsidP="001070B6">
            <w:pPr>
              <w:pStyle w:val="TableParagraph"/>
              <w:spacing w:line="268" w:lineRule="exact"/>
              <w:ind w:left="105"/>
              <w:jc w:val="center"/>
              <w:rPr>
                <w:szCs w:val="20"/>
              </w:rPr>
            </w:pPr>
            <w:r w:rsidRPr="001F68A7">
              <w:rPr>
                <w:szCs w:val="20"/>
              </w:rPr>
              <w:t>*</w:t>
            </w:r>
          </w:p>
        </w:tc>
        <w:tc>
          <w:tcPr>
            <w:tcW w:w="6412" w:type="dxa"/>
            <w:gridSpan w:val="2"/>
          </w:tcPr>
          <w:p w14:paraId="06FEFAB9" w14:textId="5A713401" w:rsidR="001070B6" w:rsidRPr="001F68A7" w:rsidRDefault="004A4B6C" w:rsidP="001070B6">
            <w:pPr>
              <w:pStyle w:val="TableParagraph"/>
              <w:ind w:left="110" w:right="109"/>
              <w:rPr>
                <w:szCs w:val="20"/>
              </w:rPr>
            </w:pPr>
            <w:r w:rsidRPr="004A4B6C">
              <w:rPr>
                <w:szCs w:val="20"/>
              </w:rPr>
              <w:t>Reference to an Agen</w:t>
            </w:r>
            <w:r>
              <w:rPr>
                <w:szCs w:val="20"/>
              </w:rPr>
              <w:t>t</w:t>
            </w:r>
            <w:r w:rsidRPr="004A4B6C">
              <w:rPr>
                <w:szCs w:val="20"/>
              </w:rPr>
              <w:t xml:space="preserve"> Data Component. </w:t>
            </w:r>
            <w:r w:rsidR="001070B6" w:rsidRPr="001F68A7">
              <w:rPr>
                <w:szCs w:val="20"/>
              </w:rPr>
              <w:t>Identifies the agents currently staffing the emergency responder unit and the agency to which the unit belongs. If the responding unit updated the incident directly on their MDC, then the agent role identifies which individual entered the information as well as their role in the emergency response unit (driver, passenger, etc.).</w:t>
            </w:r>
          </w:p>
        </w:tc>
      </w:tr>
      <w:tr w:rsidR="001070B6" w:rsidRPr="001F68A7" w14:paraId="734B51B7" w14:textId="77777777" w:rsidTr="00DD2172">
        <w:trPr>
          <w:trHeight w:val="858"/>
        </w:trPr>
        <w:tc>
          <w:tcPr>
            <w:tcW w:w="3535" w:type="dxa"/>
          </w:tcPr>
          <w:p w14:paraId="60BB8992" w14:textId="33A27C80" w:rsidR="001070B6" w:rsidRPr="001F68A7" w:rsidRDefault="00B6409F" w:rsidP="001070B6">
            <w:pPr>
              <w:pStyle w:val="TableParagraph"/>
              <w:spacing w:line="270" w:lineRule="exact"/>
              <w:rPr>
                <w:szCs w:val="20"/>
              </w:rPr>
            </w:pPr>
            <w:proofErr w:type="spellStart"/>
            <w:r>
              <w:rPr>
                <w:szCs w:val="20"/>
              </w:rPr>
              <w:t>u</w:t>
            </w:r>
            <w:r w:rsidR="001070B6" w:rsidRPr="001F68A7">
              <w:rPr>
                <w:szCs w:val="20"/>
              </w:rPr>
              <w:t>nitLocation</w:t>
            </w:r>
            <w:r w:rsidR="007152F1">
              <w:rPr>
                <w:szCs w:val="20"/>
              </w:rPr>
              <w:t>Reference</w:t>
            </w:r>
            <w:proofErr w:type="spellEnd"/>
          </w:p>
        </w:tc>
        <w:tc>
          <w:tcPr>
            <w:tcW w:w="1350" w:type="dxa"/>
          </w:tcPr>
          <w:p w14:paraId="7F42346B" w14:textId="77777777" w:rsidR="001070B6" w:rsidRPr="001F68A7" w:rsidRDefault="001070B6" w:rsidP="001070B6">
            <w:pPr>
              <w:pStyle w:val="TableParagraph"/>
              <w:spacing w:line="270" w:lineRule="exact"/>
              <w:ind w:left="123" w:right="115"/>
              <w:jc w:val="center"/>
              <w:rPr>
                <w:szCs w:val="20"/>
              </w:rPr>
            </w:pPr>
            <w:r w:rsidRPr="001F68A7">
              <w:rPr>
                <w:szCs w:val="20"/>
              </w:rPr>
              <w:t>Optional</w:t>
            </w:r>
          </w:p>
        </w:tc>
        <w:tc>
          <w:tcPr>
            <w:tcW w:w="885" w:type="dxa"/>
            <w:gridSpan w:val="3"/>
          </w:tcPr>
          <w:p w14:paraId="29E1F398" w14:textId="77777777" w:rsidR="001070B6" w:rsidRPr="001F68A7" w:rsidRDefault="001070B6" w:rsidP="001070B6">
            <w:pPr>
              <w:pStyle w:val="TableParagraph"/>
              <w:spacing w:line="270" w:lineRule="exact"/>
              <w:ind w:left="7"/>
              <w:jc w:val="center"/>
              <w:rPr>
                <w:szCs w:val="20"/>
              </w:rPr>
            </w:pPr>
            <w:r w:rsidRPr="001F68A7">
              <w:rPr>
                <w:szCs w:val="20"/>
              </w:rPr>
              <w:t>0</w:t>
            </w:r>
          </w:p>
        </w:tc>
        <w:tc>
          <w:tcPr>
            <w:tcW w:w="810" w:type="dxa"/>
            <w:gridSpan w:val="2"/>
          </w:tcPr>
          <w:p w14:paraId="5C4AD879" w14:textId="77777777" w:rsidR="001070B6" w:rsidRPr="001F68A7" w:rsidRDefault="001070B6" w:rsidP="001070B6">
            <w:pPr>
              <w:pStyle w:val="TableParagraph"/>
              <w:spacing w:line="270" w:lineRule="exact"/>
              <w:ind w:left="6"/>
              <w:jc w:val="center"/>
              <w:rPr>
                <w:szCs w:val="20"/>
              </w:rPr>
            </w:pPr>
            <w:r w:rsidRPr="001F68A7">
              <w:rPr>
                <w:szCs w:val="20"/>
              </w:rPr>
              <w:t>1</w:t>
            </w:r>
          </w:p>
        </w:tc>
        <w:tc>
          <w:tcPr>
            <w:tcW w:w="6405" w:type="dxa"/>
          </w:tcPr>
          <w:p w14:paraId="6EF2CA64" w14:textId="1A50F4E1" w:rsidR="001070B6" w:rsidRPr="001F68A7" w:rsidRDefault="007152F1" w:rsidP="001070B6">
            <w:pPr>
              <w:pStyle w:val="TableParagraph"/>
              <w:ind w:right="173"/>
              <w:rPr>
                <w:szCs w:val="20"/>
              </w:rPr>
            </w:pPr>
            <w:r w:rsidRPr="004A4B6C">
              <w:rPr>
                <w:szCs w:val="20"/>
              </w:rPr>
              <w:t xml:space="preserve">Reference to </w:t>
            </w:r>
            <w:proofErr w:type="gramStart"/>
            <w:r w:rsidRPr="004A4B6C">
              <w:rPr>
                <w:szCs w:val="20"/>
              </w:rPr>
              <w:t>an</w:t>
            </w:r>
            <w:proofErr w:type="gramEnd"/>
            <w:r w:rsidRPr="004A4B6C">
              <w:rPr>
                <w:szCs w:val="20"/>
              </w:rPr>
              <w:t xml:space="preserve"> </w:t>
            </w:r>
            <w:r>
              <w:rPr>
                <w:szCs w:val="20"/>
              </w:rPr>
              <w:t>Location</w:t>
            </w:r>
            <w:r w:rsidRPr="004A4B6C">
              <w:rPr>
                <w:szCs w:val="20"/>
              </w:rPr>
              <w:t xml:space="preserve"> Data </w:t>
            </w:r>
            <w:proofErr w:type="spellStart"/>
            <w:r w:rsidRPr="004A4B6C">
              <w:rPr>
                <w:szCs w:val="20"/>
              </w:rPr>
              <w:t>Component.</w:t>
            </w:r>
            <w:r w:rsidR="001070B6" w:rsidRPr="001F68A7">
              <w:rPr>
                <w:szCs w:val="20"/>
              </w:rPr>
              <w:t>Valid</w:t>
            </w:r>
            <w:proofErr w:type="spellEnd"/>
            <w:r w:rsidR="001070B6" w:rsidRPr="001F68A7">
              <w:rPr>
                <w:szCs w:val="20"/>
              </w:rPr>
              <w:t xml:space="preserve"> location of the unit at the time indicated by the Date/Time Stamp. The Geolocation information given in Long/Lat as specified in RFC 4119 as updated by RFC 5491.</w:t>
            </w:r>
          </w:p>
        </w:tc>
      </w:tr>
      <w:tr w:rsidR="007152F1" w:rsidRPr="001F68A7" w14:paraId="63A7BC22" w14:textId="77777777" w:rsidTr="00DD2172">
        <w:trPr>
          <w:trHeight w:val="858"/>
        </w:trPr>
        <w:tc>
          <w:tcPr>
            <w:tcW w:w="3535" w:type="dxa"/>
          </w:tcPr>
          <w:p w14:paraId="6B0F18D3" w14:textId="397111C6" w:rsidR="007152F1" w:rsidRPr="001F68A7" w:rsidRDefault="00B6409F" w:rsidP="001070B6">
            <w:pPr>
              <w:pStyle w:val="TableParagraph"/>
              <w:spacing w:line="270" w:lineRule="exact"/>
              <w:rPr>
                <w:szCs w:val="20"/>
              </w:rPr>
            </w:pPr>
            <w:proofErr w:type="spellStart"/>
            <w:r>
              <w:rPr>
                <w:szCs w:val="20"/>
              </w:rPr>
              <w:t>u</w:t>
            </w:r>
            <w:r w:rsidR="007152F1" w:rsidRPr="007152F1">
              <w:rPr>
                <w:szCs w:val="20"/>
              </w:rPr>
              <w:t>nitDestinationReference</w:t>
            </w:r>
            <w:proofErr w:type="spellEnd"/>
          </w:p>
        </w:tc>
        <w:tc>
          <w:tcPr>
            <w:tcW w:w="1350" w:type="dxa"/>
          </w:tcPr>
          <w:p w14:paraId="3D3844DF" w14:textId="7CE539E7" w:rsidR="007152F1" w:rsidRPr="001F68A7" w:rsidRDefault="007152F1" w:rsidP="001070B6">
            <w:pPr>
              <w:pStyle w:val="TableParagraph"/>
              <w:spacing w:line="270" w:lineRule="exact"/>
              <w:ind w:left="123" w:right="115"/>
              <w:jc w:val="center"/>
              <w:rPr>
                <w:szCs w:val="20"/>
              </w:rPr>
            </w:pPr>
            <w:r w:rsidRPr="001F68A7">
              <w:rPr>
                <w:szCs w:val="20"/>
              </w:rPr>
              <w:t>Optional</w:t>
            </w:r>
          </w:p>
        </w:tc>
        <w:tc>
          <w:tcPr>
            <w:tcW w:w="885" w:type="dxa"/>
            <w:gridSpan w:val="3"/>
          </w:tcPr>
          <w:p w14:paraId="32B70058" w14:textId="36D42793" w:rsidR="007152F1" w:rsidRPr="001F68A7" w:rsidRDefault="007152F1" w:rsidP="001070B6">
            <w:pPr>
              <w:pStyle w:val="TableParagraph"/>
              <w:spacing w:line="270" w:lineRule="exact"/>
              <w:ind w:left="7"/>
              <w:jc w:val="center"/>
              <w:rPr>
                <w:szCs w:val="20"/>
              </w:rPr>
            </w:pPr>
            <w:r>
              <w:rPr>
                <w:szCs w:val="20"/>
              </w:rPr>
              <w:t>0</w:t>
            </w:r>
          </w:p>
        </w:tc>
        <w:tc>
          <w:tcPr>
            <w:tcW w:w="810" w:type="dxa"/>
            <w:gridSpan w:val="2"/>
          </w:tcPr>
          <w:p w14:paraId="319507F0" w14:textId="4560A319" w:rsidR="007152F1" w:rsidRPr="001F68A7" w:rsidRDefault="007152F1" w:rsidP="001070B6">
            <w:pPr>
              <w:pStyle w:val="TableParagraph"/>
              <w:spacing w:line="270" w:lineRule="exact"/>
              <w:ind w:left="6"/>
              <w:jc w:val="center"/>
              <w:rPr>
                <w:szCs w:val="20"/>
              </w:rPr>
            </w:pPr>
            <w:r>
              <w:rPr>
                <w:szCs w:val="20"/>
              </w:rPr>
              <w:t>1</w:t>
            </w:r>
          </w:p>
        </w:tc>
        <w:tc>
          <w:tcPr>
            <w:tcW w:w="6405" w:type="dxa"/>
          </w:tcPr>
          <w:p w14:paraId="3D5E3F1B" w14:textId="5F564840" w:rsidR="007152F1" w:rsidRPr="001F68A7" w:rsidRDefault="007152F1" w:rsidP="001070B6">
            <w:pPr>
              <w:pStyle w:val="TableParagraph"/>
              <w:ind w:right="173"/>
              <w:rPr>
                <w:szCs w:val="20"/>
              </w:rPr>
            </w:pPr>
            <w:r w:rsidRPr="004A4B6C">
              <w:rPr>
                <w:szCs w:val="20"/>
              </w:rPr>
              <w:t xml:space="preserve">Reference to </w:t>
            </w:r>
            <w:proofErr w:type="gramStart"/>
            <w:r w:rsidRPr="004A4B6C">
              <w:rPr>
                <w:szCs w:val="20"/>
              </w:rPr>
              <w:t>an</w:t>
            </w:r>
            <w:proofErr w:type="gramEnd"/>
            <w:r w:rsidRPr="004A4B6C">
              <w:rPr>
                <w:szCs w:val="20"/>
              </w:rPr>
              <w:t xml:space="preserve"> </w:t>
            </w:r>
            <w:r>
              <w:rPr>
                <w:szCs w:val="20"/>
              </w:rPr>
              <w:t>Location</w:t>
            </w:r>
            <w:r w:rsidRPr="004A4B6C">
              <w:rPr>
                <w:szCs w:val="20"/>
              </w:rPr>
              <w:t xml:space="preserve"> Data Component.</w:t>
            </w:r>
            <w:r>
              <w:rPr>
                <w:szCs w:val="20"/>
              </w:rPr>
              <w:t xml:space="preserve"> Location where the Emergency Resource is going.</w:t>
            </w:r>
          </w:p>
        </w:tc>
      </w:tr>
      <w:tr w:rsidR="007152F1" w:rsidRPr="001F68A7" w14:paraId="0E10F792" w14:textId="77777777" w:rsidTr="00DD2172">
        <w:trPr>
          <w:trHeight w:val="858"/>
        </w:trPr>
        <w:tc>
          <w:tcPr>
            <w:tcW w:w="3535" w:type="dxa"/>
          </w:tcPr>
          <w:p w14:paraId="0E7DD632" w14:textId="4114E472" w:rsidR="007152F1" w:rsidRPr="001F68A7" w:rsidRDefault="007152F1" w:rsidP="001070B6">
            <w:pPr>
              <w:pStyle w:val="TableParagraph"/>
              <w:spacing w:line="270" w:lineRule="exact"/>
              <w:rPr>
                <w:szCs w:val="20"/>
              </w:rPr>
            </w:pPr>
            <w:r w:rsidRPr="007152F1">
              <w:rPr>
                <w:szCs w:val="20"/>
              </w:rPr>
              <w:t>ETA</w:t>
            </w:r>
          </w:p>
        </w:tc>
        <w:tc>
          <w:tcPr>
            <w:tcW w:w="1350" w:type="dxa"/>
          </w:tcPr>
          <w:p w14:paraId="0C8EECCC" w14:textId="74CC87FF" w:rsidR="007152F1" w:rsidRPr="001F68A7" w:rsidRDefault="007152F1" w:rsidP="001070B6">
            <w:pPr>
              <w:pStyle w:val="TableParagraph"/>
              <w:spacing w:line="270" w:lineRule="exact"/>
              <w:ind w:left="123" w:right="115"/>
              <w:jc w:val="center"/>
              <w:rPr>
                <w:szCs w:val="20"/>
              </w:rPr>
            </w:pPr>
            <w:r w:rsidRPr="001F68A7">
              <w:rPr>
                <w:szCs w:val="20"/>
              </w:rPr>
              <w:t>Optional</w:t>
            </w:r>
          </w:p>
        </w:tc>
        <w:tc>
          <w:tcPr>
            <w:tcW w:w="885" w:type="dxa"/>
            <w:gridSpan w:val="3"/>
          </w:tcPr>
          <w:p w14:paraId="621EFD2A" w14:textId="326D18DE" w:rsidR="007152F1" w:rsidRPr="001F68A7" w:rsidRDefault="007152F1" w:rsidP="001070B6">
            <w:pPr>
              <w:pStyle w:val="TableParagraph"/>
              <w:spacing w:line="270" w:lineRule="exact"/>
              <w:ind w:left="7"/>
              <w:jc w:val="center"/>
              <w:rPr>
                <w:szCs w:val="20"/>
              </w:rPr>
            </w:pPr>
            <w:r>
              <w:rPr>
                <w:szCs w:val="20"/>
              </w:rPr>
              <w:t>0</w:t>
            </w:r>
          </w:p>
        </w:tc>
        <w:tc>
          <w:tcPr>
            <w:tcW w:w="810" w:type="dxa"/>
            <w:gridSpan w:val="2"/>
          </w:tcPr>
          <w:p w14:paraId="59E310CB" w14:textId="24991BAA" w:rsidR="007152F1" w:rsidRPr="001F68A7" w:rsidRDefault="007152F1" w:rsidP="001070B6">
            <w:pPr>
              <w:pStyle w:val="TableParagraph"/>
              <w:spacing w:line="270" w:lineRule="exact"/>
              <w:ind w:left="6"/>
              <w:jc w:val="center"/>
              <w:rPr>
                <w:szCs w:val="20"/>
              </w:rPr>
            </w:pPr>
            <w:r>
              <w:rPr>
                <w:szCs w:val="20"/>
              </w:rPr>
              <w:t>1</w:t>
            </w:r>
          </w:p>
        </w:tc>
        <w:tc>
          <w:tcPr>
            <w:tcW w:w="6405" w:type="dxa"/>
          </w:tcPr>
          <w:p w14:paraId="77082218" w14:textId="4C16117A" w:rsidR="007152F1" w:rsidRPr="001F68A7" w:rsidRDefault="007152F1" w:rsidP="001070B6">
            <w:pPr>
              <w:pStyle w:val="TableParagraph"/>
              <w:ind w:right="173"/>
              <w:rPr>
                <w:szCs w:val="20"/>
              </w:rPr>
            </w:pPr>
            <w:r w:rsidRPr="007152F1">
              <w:rPr>
                <w:szCs w:val="20"/>
              </w:rPr>
              <w:t xml:space="preserve">Timestamp of when the unit is expected to reach </w:t>
            </w:r>
            <w:proofErr w:type="spellStart"/>
            <w:proofErr w:type="gramStart"/>
            <w:r w:rsidRPr="007152F1">
              <w:rPr>
                <w:szCs w:val="20"/>
              </w:rPr>
              <w:t>it's</w:t>
            </w:r>
            <w:proofErr w:type="spellEnd"/>
            <w:proofErr w:type="gramEnd"/>
            <w:r w:rsidRPr="007152F1">
              <w:rPr>
                <w:szCs w:val="20"/>
              </w:rPr>
              <w:t xml:space="preserve"> destination</w:t>
            </w:r>
          </w:p>
        </w:tc>
      </w:tr>
      <w:tr w:rsidR="001070B6" w:rsidRPr="001F68A7" w14:paraId="5F53433E" w14:textId="77777777" w:rsidTr="00DD2172">
        <w:trPr>
          <w:trHeight w:val="829"/>
        </w:trPr>
        <w:tc>
          <w:tcPr>
            <w:tcW w:w="3535" w:type="dxa"/>
          </w:tcPr>
          <w:p w14:paraId="3FB70AC9" w14:textId="07F3AC2E" w:rsidR="001070B6" w:rsidRPr="001F68A7" w:rsidRDefault="00B6409F" w:rsidP="001070B6">
            <w:pPr>
              <w:pStyle w:val="TableParagraph"/>
              <w:ind w:right="764"/>
              <w:rPr>
                <w:szCs w:val="20"/>
              </w:rPr>
            </w:pPr>
            <w:proofErr w:type="spellStart"/>
            <w:r>
              <w:rPr>
                <w:szCs w:val="20"/>
              </w:rPr>
              <w:t>p</w:t>
            </w:r>
            <w:r w:rsidR="001070B6" w:rsidRPr="001F68A7">
              <w:rPr>
                <w:szCs w:val="20"/>
              </w:rPr>
              <w:t>erson</w:t>
            </w:r>
            <w:r w:rsidR="004A4B6C" w:rsidRPr="004A4B6C">
              <w:rPr>
                <w:szCs w:val="20"/>
              </w:rPr>
              <w:t>Reference</w:t>
            </w:r>
            <w:proofErr w:type="spellEnd"/>
          </w:p>
        </w:tc>
        <w:tc>
          <w:tcPr>
            <w:tcW w:w="1350" w:type="dxa"/>
          </w:tcPr>
          <w:p w14:paraId="4238A79E" w14:textId="77777777" w:rsidR="001070B6" w:rsidRPr="001F68A7" w:rsidRDefault="001070B6" w:rsidP="001070B6">
            <w:pPr>
              <w:pStyle w:val="TableParagraph"/>
              <w:spacing w:line="270" w:lineRule="exact"/>
              <w:ind w:left="105"/>
              <w:rPr>
                <w:szCs w:val="20"/>
              </w:rPr>
            </w:pPr>
            <w:r w:rsidRPr="001F68A7">
              <w:rPr>
                <w:szCs w:val="20"/>
              </w:rPr>
              <w:t>Optional</w:t>
            </w:r>
          </w:p>
        </w:tc>
        <w:tc>
          <w:tcPr>
            <w:tcW w:w="878" w:type="dxa"/>
            <w:gridSpan w:val="2"/>
          </w:tcPr>
          <w:p w14:paraId="128338D6" w14:textId="77777777" w:rsidR="001070B6" w:rsidRPr="001F68A7" w:rsidRDefault="001070B6" w:rsidP="001070B6">
            <w:pPr>
              <w:pStyle w:val="TableParagraph"/>
              <w:spacing w:line="270" w:lineRule="exact"/>
              <w:ind w:left="101"/>
              <w:jc w:val="center"/>
              <w:rPr>
                <w:szCs w:val="20"/>
              </w:rPr>
            </w:pPr>
            <w:r w:rsidRPr="001F68A7">
              <w:rPr>
                <w:szCs w:val="20"/>
              </w:rPr>
              <w:t>0</w:t>
            </w:r>
          </w:p>
        </w:tc>
        <w:tc>
          <w:tcPr>
            <w:tcW w:w="810" w:type="dxa"/>
            <w:gridSpan w:val="2"/>
          </w:tcPr>
          <w:p w14:paraId="4F281473" w14:textId="77777777" w:rsidR="001070B6" w:rsidRPr="001F68A7" w:rsidRDefault="001070B6" w:rsidP="001070B6">
            <w:pPr>
              <w:pStyle w:val="TableParagraph"/>
              <w:spacing w:line="270" w:lineRule="exact"/>
              <w:ind w:left="105"/>
              <w:rPr>
                <w:szCs w:val="20"/>
              </w:rPr>
            </w:pPr>
            <w:r w:rsidRPr="001F68A7">
              <w:rPr>
                <w:szCs w:val="20"/>
              </w:rPr>
              <w:t>*</w:t>
            </w:r>
          </w:p>
        </w:tc>
        <w:tc>
          <w:tcPr>
            <w:tcW w:w="6412" w:type="dxa"/>
            <w:gridSpan w:val="2"/>
          </w:tcPr>
          <w:p w14:paraId="187F70A3" w14:textId="0763EF68" w:rsidR="001070B6" w:rsidRPr="001F68A7" w:rsidRDefault="004A4B6C" w:rsidP="001070B6">
            <w:pPr>
              <w:pStyle w:val="TableParagraph"/>
              <w:ind w:left="110"/>
              <w:rPr>
                <w:szCs w:val="20"/>
              </w:rPr>
            </w:pPr>
            <w:r w:rsidRPr="004A4B6C">
              <w:rPr>
                <w:szCs w:val="20"/>
              </w:rPr>
              <w:t xml:space="preserve">Reference to </w:t>
            </w:r>
            <w:proofErr w:type="gramStart"/>
            <w:r w:rsidRPr="004A4B6C">
              <w:rPr>
                <w:szCs w:val="20"/>
              </w:rPr>
              <w:t>an</w:t>
            </w:r>
            <w:proofErr w:type="gramEnd"/>
            <w:r w:rsidRPr="004A4B6C">
              <w:rPr>
                <w:szCs w:val="20"/>
              </w:rPr>
              <w:t xml:space="preserve"> </w:t>
            </w:r>
            <w:r>
              <w:rPr>
                <w:szCs w:val="20"/>
              </w:rPr>
              <w:t>Person</w:t>
            </w:r>
            <w:r w:rsidRPr="004A4B6C">
              <w:rPr>
                <w:szCs w:val="20"/>
              </w:rPr>
              <w:t xml:space="preserve"> Data Component. </w:t>
            </w:r>
            <w:r w:rsidR="001070B6" w:rsidRPr="001F68A7">
              <w:rPr>
                <w:szCs w:val="20"/>
              </w:rPr>
              <w:t>Contains person information entered or</w:t>
            </w:r>
          </w:p>
          <w:p w14:paraId="6C10E5F8" w14:textId="77777777" w:rsidR="001070B6" w:rsidRPr="001F68A7" w:rsidRDefault="001070B6" w:rsidP="001070B6">
            <w:pPr>
              <w:pStyle w:val="TableParagraph"/>
              <w:spacing w:line="264" w:lineRule="exact"/>
              <w:ind w:left="110"/>
              <w:rPr>
                <w:szCs w:val="20"/>
              </w:rPr>
            </w:pPr>
            <w:r w:rsidRPr="001F68A7">
              <w:rPr>
                <w:szCs w:val="20"/>
              </w:rPr>
              <w:t>updated directly by an emergency responder.</w:t>
            </w:r>
          </w:p>
        </w:tc>
      </w:tr>
      <w:tr w:rsidR="001070B6" w:rsidRPr="001F68A7" w14:paraId="38ED2392" w14:textId="77777777" w:rsidTr="00DD2172">
        <w:trPr>
          <w:trHeight w:val="828"/>
        </w:trPr>
        <w:tc>
          <w:tcPr>
            <w:tcW w:w="3535" w:type="dxa"/>
          </w:tcPr>
          <w:p w14:paraId="7A08F7B6" w14:textId="50109E21" w:rsidR="001070B6" w:rsidRPr="001F68A7" w:rsidRDefault="00B6409F" w:rsidP="001070B6">
            <w:pPr>
              <w:pStyle w:val="TableParagraph"/>
              <w:ind w:right="764"/>
              <w:rPr>
                <w:szCs w:val="20"/>
              </w:rPr>
            </w:pPr>
            <w:proofErr w:type="spellStart"/>
            <w:r>
              <w:rPr>
                <w:szCs w:val="20"/>
              </w:rPr>
              <w:t>v</w:t>
            </w:r>
            <w:r w:rsidR="001070B6" w:rsidRPr="001F68A7">
              <w:rPr>
                <w:szCs w:val="20"/>
              </w:rPr>
              <w:t>ehicle</w:t>
            </w:r>
            <w:r w:rsidR="004A4B6C" w:rsidRPr="004A4B6C">
              <w:rPr>
                <w:szCs w:val="20"/>
              </w:rPr>
              <w:t>Reference</w:t>
            </w:r>
            <w:proofErr w:type="spellEnd"/>
          </w:p>
        </w:tc>
        <w:tc>
          <w:tcPr>
            <w:tcW w:w="1350" w:type="dxa"/>
          </w:tcPr>
          <w:p w14:paraId="0E74CAC9" w14:textId="77777777" w:rsidR="001070B6" w:rsidRPr="001F68A7" w:rsidRDefault="001070B6" w:rsidP="001070B6">
            <w:pPr>
              <w:pStyle w:val="TableParagraph"/>
              <w:spacing w:line="268" w:lineRule="exact"/>
              <w:ind w:left="105"/>
              <w:rPr>
                <w:szCs w:val="20"/>
              </w:rPr>
            </w:pPr>
            <w:r w:rsidRPr="001F68A7">
              <w:rPr>
                <w:szCs w:val="20"/>
              </w:rPr>
              <w:t>Optional</w:t>
            </w:r>
          </w:p>
        </w:tc>
        <w:tc>
          <w:tcPr>
            <w:tcW w:w="878" w:type="dxa"/>
            <w:gridSpan w:val="2"/>
          </w:tcPr>
          <w:p w14:paraId="319443C8" w14:textId="77777777" w:rsidR="001070B6" w:rsidRPr="001F68A7" w:rsidRDefault="001070B6" w:rsidP="001070B6">
            <w:pPr>
              <w:pStyle w:val="TableParagraph"/>
              <w:spacing w:line="268" w:lineRule="exact"/>
              <w:ind w:left="100"/>
              <w:jc w:val="center"/>
              <w:rPr>
                <w:szCs w:val="20"/>
              </w:rPr>
            </w:pPr>
            <w:r w:rsidRPr="001F68A7">
              <w:rPr>
                <w:szCs w:val="20"/>
              </w:rPr>
              <w:t>0</w:t>
            </w:r>
          </w:p>
        </w:tc>
        <w:tc>
          <w:tcPr>
            <w:tcW w:w="810" w:type="dxa"/>
            <w:gridSpan w:val="2"/>
          </w:tcPr>
          <w:p w14:paraId="1FF9236E" w14:textId="77777777" w:rsidR="001070B6" w:rsidRPr="001F68A7" w:rsidRDefault="001070B6" w:rsidP="001070B6">
            <w:pPr>
              <w:pStyle w:val="TableParagraph"/>
              <w:spacing w:line="268" w:lineRule="exact"/>
              <w:ind w:left="105"/>
              <w:rPr>
                <w:szCs w:val="20"/>
              </w:rPr>
            </w:pPr>
            <w:r w:rsidRPr="001F68A7">
              <w:rPr>
                <w:szCs w:val="20"/>
              </w:rPr>
              <w:t>*</w:t>
            </w:r>
          </w:p>
        </w:tc>
        <w:tc>
          <w:tcPr>
            <w:tcW w:w="6412" w:type="dxa"/>
            <w:gridSpan w:val="2"/>
          </w:tcPr>
          <w:p w14:paraId="3AFDE2A8" w14:textId="365EA546" w:rsidR="001070B6" w:rsidRPr="001F68A7" w:rsidRDefault="004A4B6C" w:rsidP="001070B6">
            <w:pPr>
              <w:pStyle w:val="TableParagraph"/>
              <w:spacing w:line="270" w:lineRule="atLeast"/>
              <w:ind w:left="110" w:right="271"/>
              <w:rPr>
                <w:szCs w:val="20"/>
              </w:rPr>
            </w:pPr>
            <w:r w:rsidRPr="004A4B6C">
              <w:rPr>
                <w:szCs w:val="20"/>
              </w:rPr>
              <w:t>Reference to a</w:t>
            </w:r>
            <w:r>
              <w:rPr>
                <w:szCs w:val="20"/>
              </w:rPr>
              <w:t xml:space="preserve"> Vehicle</w:t>
            </w:r>
            <w:r w:rsidRPr="004A4B6C">
              <w:rPr>
                <w:szCs w:val="20"/>
              </w:rPr>
              <w:t xml:space="preserve"> Data Component. </w:t>
            </w:r>
            <w:r w:rsidR="001070B6" w:rsidRPr="001F68A7">
              <w:rPr>
                <w:szCs w:val="20"/>
              </w:rPr>
              <w:t>Contains vehicle information entered or updated directly by an emergency responder.</w:t>
            </w:r>
          </w:p>
        </w:tc>
      </w:tr>
      <w:tr w:rsidR="001070B6" w:rsidRPr="001F68A7" w14:paraId="3F77220D" w14:textId="77777777" w:rsidTr="00DD2172">
        <w:trPr>
          <w:trHeight w:val="1104"/>
        </w:trPr>
        <w:tc>
          <w:tcPr>
            <w:tcW w:w="3535" w:type="dxa"/>
          </w:tcPr>
          <w:p w14:paraId="2A2A880E" w14:textId="383DA714" w:rsidR="001070B6" w:rsidRPr="001F68A7" w:rsidRDefault="00B6409F" w:rsidP="001070B6">
            <w:pPr>
              <w:pStyle w:val="TableParagraph"/>
              <w:ind w:right="764"/>
              <w:rPr>
                <w:szCs w:val="20"/>
              </w:rPr>
            </w:pPr>
            <w:r>
              <w:rPr>
                <w:w w:val="95"/>
                <w:szCs w:val="20"/>
              </w:rPr>
              <w:lastRenderedPageBreak/>
              <w:t>d</w:t>
            </w:r>
            <w:r w:rsidR="001070B6" w:rsidRPr="001F68A7">
              <w:rPr>
                <w:w w:val="95"/>
                <w:szCs w:val="20"/>
              </w:rPr>
              <w:t>isposition</w:t>
            </w:r>
          </w:p>
        </w:tc>
        <w:tc>
          <w:tcPr>
            <w:tcW w:w="1350" w:type="dxa"/>
          </w:tcPr>
          <w:p w14:paraId="712A2980" w14:textId="77777777" w:rsidR="001070B6" w:rsidRPr="001F68A7" w:rsidRDefault="001070B6" w:rsidP="001070B6">
            <w:pPr>
              <w:pStyle w:val="TableParagraph"/>
              <w:spacing w:line="268" w:lineRule="exact"/>
              <w:ind w:left="105"/>
              <w:rPr>
                <w:szCs w:val="20"/>
              </w:rPr>
            </w:pPr>
            <w:r w:rsidRPr="001F68A7">
              <w:rPr>
                <w:szCs w:val="20"/>
              </w:rPr>
              <w:t>Optional</w:t>
            </w:r>
          </w:p>
        </w:tc>
        <w:tc>
          <w:tcPr>
            <w:tcW w:w="878" w:type="dxa"/>
            <w:gridSpan w:val="2"/>
          </w:tcPr>
          <w:p w14:paraId="798703D0" w14:textId="77777777" w:rsidR="001070B6" w:rsidRPr="001F68A7" w:rsidRDefault="001070B6" w:rsidP="001070B6">
            <w:pPr>
              <w:pStyle w:val="TableParagraph"/>
              <w:spacing w:line="268" w:lineRule="exact"/>
              <w:ind w:left="100"/>
              <w:jc w:val="center"/>
              <w:rPr>
                <w:szCs w:val="20"/>
              </w:rPr>
            </w:pPr>
            <w:r w:rsidRPr="001F68A7">
              <w:rPr>
                <w:szCs w:val="20"/>
              </w:rPr>
              <w:t>0</w:t>
            </w:r>
          </w:p>
        </w:tc>
        <w:tc>
          <w:tcPr>
            <w:tcW w:w="810" w:type="dxa"/>
            <w:gridSpan w:val="2"/>
          </w:tcPr>
          <w:p w14:paraId="4BAA4D8E" w14:textId="77777777" w:rsidR="001070B6" w:rsidRPr="001F68A7" w:rsidRDefault="001070B6" w:rsidP="001070B6">
            <w:pPr>
              <w:pStyle w:val="TableParagraph"/>
              <w:spacing w:line="268" w:lineRule="exact"/>
              <w:ind w:left="105"/>
              <w:rPr>
                <w:szCs w:val="20"/>
              </w:rPr>
            </w:pPr>
            <w:r w:rsidRPr="001F68A7">
              <w:rPr>
                <w:szCs w:val="20"/>
              </w:rPr>
              <w:t>*</w:t>
            </w:r>
          </w:p>
        </w:tc>
        <w:tc>
          <w:tcPr>
            <w:tcW w:w="6412" w:type="dxa"/>
            <w:gridSpan w:val="2"/>
          </w:tcPr>
          <w:p w14:paraId="1DA81CE5" w14:textId="4FF70505" w:rsidR="001070B6" w:rsidRPr="001F68A7" w:rsidRDefault="001070B6" w:rsidP="001070B6">
            <w:pPr>
              <w:pStyle w:val="TableParagraph"/>
              <w:ind w:left="110" w:right="311"/>
              <w:rPr>
                <w:szCs w:val="20"/>
              </w:rPr>
            </w:pPr>
            <w:r w:rsidRPr="001F68A7">
              <w:rPr>
                <w:szCs w:val="20"/>
              </w:rPr>
              <w:t>Complex data element. Contains incident disposition information entered or updated directly by an emergency</w:t>
            </w:r>
          </w:p>
          <w:p w14:paraId="55693084" w14:textId="77777777" w:rsidR="001070B6" w:rsidRPr="001F68A7" w:rsidRDefault="001070B6" w:rsidP="001070B6">
            <w:pPr>
              <w:pStyle w:val="TableParagraph"/>
              <w:spacing w:line="264" w:lineRule="exact"/>
              <w:ind w:left="110"/>
              <w:rPr>
                <w:szCs w:val="20"/>
              </w:rPr>
            </w:pPr>
            <w:r w:rsidRPr="001F68A7">
              <w:rPr>
                <w:szCs w:val="20"/>
              </w:rPr>
              <w:t>responder.</w:t>
            </w:r>
          </w:p>
        </w:tc>
      </w:tr>
      <w:tr w:rsidR="000654B1" w:rsidRPr="001F68A7" w14:paraId="2687F40F" w14:textId="77777777" w:rsidTr="00DD2172">
        <w:trPr>
          <w:trHeight w:val="1104"/>
        </w:trPr>
        <w:tc>
          <w:tcPr>
            <w:tcW w:w="3535" w:type="dxa"/>
          </w:tcPr>
          <w:p w14:paraId="438BCDAB" w14:textId="0CA834EB" w:rsidR="000654B1" w:rsidRPr="001F68A7" w:rsidRDefault="00B6409F" w:rsidP="000654B1">
            <w:pPr>
              <w:pStyle w:val="TableParagraph"/>
              <w:ind w:right="764"/>
              <w:rPr>
                <w:w w:val="95"/>
                <w:szCs w:val="20"/>
              </w:rPr>
            </w:pPr>
            <w:proofErr w:type="spellStart"/>
            <w:r>
              <w:rPr>
                <w:szCs w:val="20"/>
              </w:rPr>
              <w:t>a</w:t>
            </w:r>
            <w:r w:rsidR="000654B1" w:rsidRPr="001F68A7">
              <w:rPr>
                <w:szCs w:val="20"/>
              </w:rPr>
              <w:t>dditionalData</w:t>
            </w:r>
            <w:r w:rsidR="000654B1">
              <w:rPr>
                <w:szCs w:val="20"/>
              </w:rPr>
              <w:t>Reference</w:t>
            </w:r>
            <w:proofErr w:type="spellEnd"/>
          </w:p>
        </w:tc>
        <w:tc>
          <w:tcPr>
            <w:tcW w:w="1350" w:type="dxa"/>
          </w:tcPr>
          <w:p w14:paraId="655DE4A6" w14:textId="270EC2D5" w:rsidR="000654B1" w:rsidRPr="001F68A7" w:rsidRDefault="000654B1" w:rsidP="000654B1">
            <w:pPr>
              <w:pStyle w:val="TableParagraph"/>
              <w:spacing w:line="268" w:lineRule="exact"/>
              <w:ind w:left="105"/>
              <w:rPr>
                <w:szCs w:val="20"/>
              </w:rPr>
            </w:pPr>
            <w:r w:rsidRPr="001F68A7">
              <w:rPr>
                <w:szCs w:val="20"/>
              </w:rPr>
              <w:t>Optional</w:t>
            </w:r>
          </w:p>
        </w:tc>
        <w:tc>
          <w:tcPr>
            <w:tcW w:w="878" w:type="dxa"/>
            <w:gridSpan w:val="2"/>
          </w:tcPr>
          <w:p w14:paraId="5E1991BD" w14:textId="462BA7E5" w:rsidR="000654B1" w:rsidRPr="001F68A7" w:rsidRDefault="000654B1" w:rsidP="000654B1">
            <w:pPr>
              <w:pStyle w:val="TableParagraph"/>
              <w:spacing w:line="268" w:lineRule="exact"/>
              <w:ind w:left="100"/>
              <w:jc w:val="center"/>
              <w:rPr>
                <w:szCs w:val="20"/>
              </w:rPr>
            </w:pPr>
            <w:r w:rsidRPr="001F68A7">
              <w:rPr>
                <w:szCs w:val="20"/>
              </w:rPr>
              <w:t>0</w:t>
            </w:r>
          </w:p>
        </w:tc>
        <w:tc>
          <w:tcPr>
            <w:tcW w:w="810" w:type="dxa"/>
            <w:gridSpan w:val="2"/>
          </w:tcPr>
          <w:p w14:paraId="15F8ECE9" w14:textId="13D4CF71" w:rsidR="000654B1" w:rsidRPr="001F68A7" w:rsidRDefault="000654B1" w:rsidP="000654B1">
            <w:pPr>
              <w:pStyle w:val="TableParagraph"/>
              <w:spacing w:line="268" w:lineRule="exact"/>
              <w:ind w:left="105"/>
              <w:rPr>
                <w:szCs w:val="20"/>
              </w:rPr>
            </w:pPr>
            <w:r w:rsidRPr="001F68A7">
              <w:rPr>
                <w:szCs w:val="20"/>
              </w:rPr>
              <w:t>*</w:t>
            </w:r>
          </w:p>
        </w:tc>
        <w:tc>
          <w:tcPr>
            <w:tcW w:w="6412" w:type="dxa"/>
            <w:gridSpan w:val="2"/>
          </w:tcPr>
          <w:p w14:paraId="6626CDF5" w14:textId="5D12FB89" w:rsidR="000654B1" w:rsidRPr="001F68A7" w:rsidRDefault="000654B1" w:rsidP="000654B1">
            <w:pPr>
              <w:pStyle w:val="TableParagraph"/>
              <w:ind w:left="106" w:right="213"/>
              <w:rPr>
                <w:szCs w:val="20"/>
              </w:rPr>
            </w:pPr>
            <w:r w:rsidRPr="00B17A82">
              <w:rPr>
                <w:szCs w:val="20"/>
              </w:rPr>
              <w:t xml:space="preserve">Reference to an </w:t>
            </w:r>
            <w:r w:rsidRPr="001F68A7">
              <w:rPr>
                <w:szCs w:val="20"/>
              </w:rPr>
              <w:t>Additional</w:t>
            </w:r>
            <w:r>
              <w:rPr>
                <w:szCs w:val="20"/>
              </w:rPr>
              <w:t xml:space="preserve"> </w:t>
            </w:r>
            <w:r w:rsidRPr="001F68A7">
              <w:rPr>
                <w:szCs w:val="20"/>
              </w:rPr>
              <w:t>Data</w:t>
            </w:r>
            <w:r>
              <w:rPr>
                <w:szCs w:val="20"/>
              </w:rPr>
              <w:t xml:space="preserve"> </w:t>
            </w:r>
            <w:proofErr w:type="spellStart"/>
            <w:r w:rsidRPr="00B17A82">
              <w:rPr>
                <w:szCs w:val="20"/>
              </w:rPr>
              <w:t>Data</w:t>
            </w:r>
            <w:proofErr w:type="spellEnd"/>
            <w:r w:rsidRPr="00B17A82">
              <w:rPr>
                <w:szCs w:val="20"/>
              </w:rPr>
              <w:t xml:space="preserve"> Component. </w:t>
            </w:r>
            <w:r w:rsidRPr="001F68A7">
              <w:rPr>
                <w:szCs w:val="20"/>
              </w:rPr>
              <w:t xml:space="preserve">Additional information about </w:t>
            </w:r>
            <w:proofErr w:type="spellStart"/>
            <w:proofErr w:type="gramStart"/>
            <w:r w:rsidRPr="001F68A7">
              <w:rPr>
                <w:szCs w:val="20"/>
              </w:rPr>
              <w:t>a</w:t>
            </w:r>
            <w:proofErr w:type="spellEnd"/>
            <w:proofErr w:type="gramEnd"/>
            <w:r w:rsidRPr="001F68A7">
              <w:rPr>
                <w:szCs w:val="20"/>
              </w:rPr>
              <w:t xml:space="preserve"> </w:t>
            </w:r>
            <w:r w:rsidR="0052750F">
              <w:rPr>
                <w:szCs w:val="20"/>
              </w:rPr>
              <w:t>emergency resource</w:t>
            </w:r>
            <w:r w:rsidRPr="001F68A7">
              <w:rPr>
                <w:szCs w:val="20"/>
              </w:rPr>
              <w:t xml:space="preserve"> that is involved in or related to the incident. There may be multiple data providers for one </w:t>
            </w:r>
            <w:r w:rsidR="0052750F">
              <w:rPr>
                <w:szCs w:val="20"/>
              </w:rPr>
              <w:t>emergency resource</w:t>
            </w:r>
            <w:r w:rsidRPr="001F68A7">
              <w:rPr>
                <w:szCs w:val="20"/>
              </w:rPr>
              <w:t>.</w:t>
            </w:r>
          </w:p>
          <w:p w14:paraId="09A553AE" w14:textId="79B81AC6" w:rsidR="000654B1" w:rsidRPr="001F68A7" w:rsidRDefault="000654B1" w:rsidP="000654B1">
            <w:pPr>
              <w:pStyle w:val="TableParagraph"/>
              <w:ind w:left="110" w:right="311"/>
              <w:rPr>
                <w:szCs w:val="20"/>
              </w:rPr>
            </w:pPr>
            <w:r w:rsidRPr="001F68A7">
              <w:rPr>
                <w:szCs w:val="20"/>
              </w:rPr>
              <w:t>Additional Information is defined in NENA 71-001.</w:t>
            </w:r>
          </w:p>
        </w:tc>
      </w:tr>
    </w:tbl>
    <w:p w14:paraId="73F69696" w14:textId="77777777" w:rsidR="00782121" w:rsidRPr="001F68A7" w:rsidRDefault="00782121" w:rsidP="00782121">
      <w:pPr>
        <w:spacing w:line="269" w:lineRule="exact"/>
        <w:sectPr w:rsidR="00782121" w:rsidRPr="001F68A7">
          <w:headerReference w:type="even" r:id="rId31"/>
          <w:headerReference w:type="default" r:id="rId32"/>
          <w:headerReference w:type="first" r:id="rId33"/>
          <w:pgSz w:w="15840" w:h="12240" w:orient="landscape"/>
          <w:pgMar w:top="1940" w:right="980" w:bottom="500" w:left="980" w:header="722" w:footer="319" w:gutter="0"/>
          <w:cols w:space="720"/>
        </w:sectPr>
      </w:pPr>
    </w:p>
    <w:p w14:paraId="55FBDC5F" w14:textId="77777777" w:rsidR="00782121" w:rsidRDefault="00782121" w:rsidP="002A1C4D">
      <w:pPr>
        <w:pStyle w:val="Heading2"/>
        <w:ind w:left="666"/>
      </w:pPr>
      <w:bookmarkStart w:id="59" w:name="_TOC_250016"/>
      <w:bookmarkStart w:id="60" w:name="_Toc54356160"/>
      <w:bookmarkEnd w:id="59"/>
      <w:r>
        <w:lastRenderedPageBreak/>
        <w:t>Alarms and Sensors Data Component</w:t>
      </w:r>
      <w:bookmarkEnd w:id="60"/>
    </w:p>
    <w:p w14:paraId="3A42074C" w14:textId="77777777" w:rsidR="00782121" w:rsidRDefault="00782121" w:rsidP="00782121">
      <w:pPr>
        <w:tabs>
          <w:tab w:val="left" w:pos="3251"/>
        </w:tabs>
        <w:ind w:left="676"/>
      </w:pPr>
      <w:r>
        <w:rPr>
          <w:b/>
        </w:rPr>
        <w:t>Data</w:t>
      </w:r>
      <w:r>
        <w:rPr>
          <w:b/>
          <w:spacing w:val="-3"/>
        </w:rPr>
        <w:t xml:space="preserve"> </w:t>
      </w:r>
      <w:r>
        <w:rPr>
          <w:b/>
        </w:rPr>
        <w:t>Component</w:t>
      </w:r>
      <w:r>
        <w:rPr>
          <w:b/>
          <w:spacing w:val="-2"/>
        </w:rPr>
        <w:t xml:space="preserve"> </w:t>
      </w:r>
      <w:r>
        <w:rPr>
          <w:b/>
        </w:rPr>
        <w:t xml:space="preserve">Use: </w:t>
      </w:r>
      <w:r>
        <w:t>Optional Component</w:t>
      </w:r>
    </w:p>
    <w:p w14:paraId="121EBFD6" w14:textId="77777777" w:rsidR="00782121" w:rsidRDefault="00782121" w:rsidP="00782121">
      <w:pPr>
        <w:tabs>
          <w:tab w:val="left" w:pos="3251"/>
        </w:tabs>
        <w:ind w:left="676" w:right="9508"/>
      </w:pPr>
      <w:r>
        <w:rPr>
          <w:b/>
        </w:rPr>
        <w:t xml:space="preserve">Minimum: </w:t>
      </w:r>
      <w:r>
        <w:t xml:space="preserve">0 </w:t>
      </w:r>
    </w:p>
    <w:p w14:paraId="40B22452" w14:textId="77777777" w:rsidR="00782121" w:rsidRDefault="00782121" w:rsidP="00782121">
      <w:pPr>
        <w:tabs>
          <w:tab w:val="left" w:pos="3251"/>
        </w:tabs>
        <w:ind w:left="676" w:right="9508"/>
      </w:pPr>
      <w:r>
        <w:rPr>
          <w:b/>
        </w:rPr>
        <w:t xml:space="preserve">Maximum: </w:t>
      </w:r>
      <w:r>
        <w:rPr>
          <w:spacing w:val="-3"/>
        </w:rPr>
        <w:t>*</w:t>
      </w:r>
    </w:p>
    <w:p w14:paraId="0D2844BE" w14:textId="77777777" w:rsidR="00782121" w:rsidRDefault="00782121" w:rsidP="00782121">
      <w:pPr>
        <w:tabs>
          <w:tab w:val="left" w:pos="3251"/>
        </w:tabs>
        <w:ind w:left="676"/>
      </w:pPr>
      <w:r>
        <w:rPr>
          <w:b/>
        </w:rPr>
        <w:t xml:space="preserve">Child Of: </w:t>
      </w:r>
      <w:r>
        <w:t>EIDO</w:t>
      </w:r>
      <w:r>
        <w:rPr>
          <w:spacing w:val="-1"/>
        </w:rPr>
        <w:t xml:space="preserve"> </w:t>
      </w:r>
      <w:r>
        <w:t>Header</w:t>
      </w:r>
    </w:p>
    <w:p w14:paraId="5CE1F687" w14:textId="77777777" w:rsidR="00782121" w:rsidRDefault="00782121" w:rsidP="00782121">
      <w:pPr>
        <w:pStyle w:val="BodyText"/>
        <w:spacing w:before="120"/>
        <w:ind w:left="676" w:right="123"/>
      </w:pPr>
      <w:r>
        <w:rPr>
          <w:b/>
        </w:rPr>
        <w:t xml:space="preserve">Data Component Description: </w:t>
      </w:r>
      <w:r>
        <w:t>This Data Component is only used to support the exchange of the legacy APCO CSAA ANS interface. There may not be an i3 call associated with this alarm. The Incident Record Handling FE will have a direct interface that supports APCO CSAA ANS and the FE will use it to automatically extract the relevant information and create an incident. This data component provides a link to the original information received from the alarm company. Any other form of Alarm or Sensor data will be contained in the Additional Data Associated with a Call.</w:t>
      </w:r>
    </w:p>
    <w:p w14:paraId="63BB7A26" w14:textId="77777777" w:rsidR="00782121" w:rsidRDefault="00782121" w:rsidP="00782121">
      <w:pPr>
        <w:pStyle w:val="BodyText"/>
        <w:rPr>
          <w:sz w:val="20"/>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5"/>
        <w:gridCol w:w="1510"/>
        <w:gridCol w:w="9"/>
        <w:gridCol w:w="771"/>
        <w:gridCol w:w="720"/>
        <w:gridCol w:w="6530"/>
      </w:tblGrid>
      <w:tr w:rsidR="000E1CC5" w:rsidRPr="001F68A7" w14:paraId="53C2E6E4" w14:textId="77777777" w:rsidTr="000E1CC5">
        <w:trPr>
          <w:cantSplit/>
          <w:trHeight w:val="576"/>
          <w:tblHeader/>
        </w:trPr>
        <w:tc>
          <w:tcPr>
            <w:tcW w:w="12985" w:type="dxa"/>
            <w:gridSpan w:val="6"/>
            <w:shd w:val="clear" w:color="auto" w:fill="D9D9D9" w:themeFill="background1" w:themeFillShade="D9"/>
            <w:vAlign w:val="center"/>
          </w:tcPr>
          <w:p w14:paraId="4FE9B49E" w14:textId="22A0F9FB" w:rsidR="000E1CC5" w:rsidRPr="001F68A7" w:rsidRDefault="000E1CC5" w:rsidP="000E1CC5">
            <w:pPr>
              <w:pStyle w:val="TableParagraph"/>
              <w:spacing w:line="273" w:lineRule="exact"/>
              <w:ind w:left="106"/>
              <w:jc w:val="center"/>
              <w:rPr>
                <w:b/>
                <w:szCs w:val="20"/>
              </w:rPr>
            </w:pPr>
            <w:r>
              <w:rPr>
                <w:b/>
                <w:szCs w:val="20"/>
              </w:rPr>
              <w:t>Alarms and Sensors Data Component</w:t>
            </w:r>
          </w:p>
        </w:tc>
      </w:tr>
      <w:tr w:rsidR="00B62EF8" w:rsidRPr="001F68A7" w14:paraId="02017241" w14:textId="77777777" w:rsidTr="00B62EF8">
        <w:trPr>
          <w:cantSplit/>
          <w:trHeight w:val="1103"/>
          <w:tblHeader/>
        </w:trPr>
        <w:tc>
          <w:tcPr>
            <w:tcW w:w="3445" w:type="dxa"/>
            <w:shd w:val="clear" w:color="auto" w:fill="D9D9D9" w:themeFill="background1" w:themeFillShade="D9"/>
            <w:vAlign w:val="bottom"/>
          </w:tcPr>
          <w:p w14:paraId="6BE3462B" w14:textId="779997D5" w:rsidR="00B62EF8" w:rsidRPr="001F68A7" w:rsidRDefault="00B62EF8" w:rsidP="00B62EF8">
            <w:pPr>
              <w:pStyle w:val="TableParagraph"/>
              <w:ind w:right="1064"/>
              <w:jc w:val="center"/>
              <w:rPr>
                <w:b/>
                <w:szCs w:val="20"/>
              </w:rPr>
            </w:pPr>
            <w:r w:rsidRPr="001F68A7">
              <w:rPr>
                <w:b/>
                <w:szCs w:val="20"/>
              </w:rPr>
              <w:t>JSON Name</w:t>
            </w:r>
          </w:p>
        </w:tc>
        <w:tc>
          <w:tcPr>
            <w:tcW w:w="1519" w:type="dxa"/>
            <w:gridSpan w:val="2"/>
            <w:shd w:val="clear" w:color="auto" w:fill="D9D9D9" w:themeFill="background1" w:themeFillShade="D9"/>
            <w:vAlign w:val="bottom"/>
          </w:tcPr>
          <w:p w14:paraId="78012DB0" w14:textId="77777777" w:rsidR="00B62EF8" w:rsidRPr="001F68A7" w:rsidRDefault="00B62EF8" w:rsidP="00B62EF8">
            <w:pPr>
              <w:pStyle w:val="TableParagraph"/>
              <w:ind w:left="244" w:right="120" w:firstLine="4"/>
              <w:jc w:val="center"/>
              <w:rPr>
                <w:b/>
                <w:szCs w:val="20"/>
              </w:rPr>
            </w:pPr>
            <w:r w:rsidRPr="001F68A7">
              <w:rPr>
                <w:b/>
                <w:szCs w:val="20"/>
              </w:rPr>
              <w:t>Use (required, optional,</w:t>
            </w:r>
          </w:p>
          <w:p w14:paraId="60429E50" w14:textId="77777777" w:rsidR="00B62EF8" w:rsidRPr="001F68A7" w:rsidRDefault="00B62EF8" w:rsidP="00B62EF8">
            <w:pPr>
              <w:pStyle w:val="TableParagraph"/>
              <w:spacing w:line="276" w:lineRule="exact"/>
              <w:ind w:left="143" w:right="133" w:hanging="2"/>
              <w:jc w:val="center"/>
              <w:rPr>
                <w:b/>
                <w:szCs w:val="20"/>
              </w:rPr>
            </w:pPr>
            <w:r w:rsidRPr="001F68A7">
              <w:rPr>
                <w:b/>
                <w:szCs w:val="20"/>
              </w:rPr>
              <w:t>conditional)</w:t>
            </w:r>
          </w:p>
        </w:tc>
        <w:tc>
          <w:tcPr>
            <w:tcW w:w="771" w:type="dxa"/>
            <w:shd w:val="clear" w:color="auto" w:fill="D9D9D9" w:themeFill="background1" w:themeFillShade="D9"/>
            <w:vAlign w:val="bottom"/>
          </w:tcPr>
          <w:p w14:paraId="642A1330" w14:textId="77777777" w:rsidR="00B62EF8" w:rsidRPr="001F68A7" w:rsidRDefault="00B62EF8" w:rsidP="00B62EF8">
            <w:pPr>
              <w:pStyle w:val="TableParagraph"/>
              <w:ind w:left="0" w:right="130"/>
              <w:jc w:val="center"/>
              <w:rPr>
                <w:b/>
                <w:szCs w:val="20"/>
              </w:rPr>
            </w:pPr>
            <w:r w:rsidRPr="001F68A7">
              <w:rPr>
                <w:b/>
                <w:szCs w:val="20"/>
              </w:rPr>
              <w:t>Min</w:t>
            </w:r>
          </w:p>
        </w:tc>
        <w:tc>
          <w:tcPr>
            <w:tcW w:w="720" w:type="dxa"/>
            <w:shd w:val="clear" w:color="auto" w:fill="D9D9D9" w:themeFill="background1" w:themeFillShade="D9"/>
            <w:vAlign w:val="bottom"/>
          </w:tcPr>
          <w:p w14:paraId="3D7A85C5" w14:textId="77777777" w:rsidR="00B62EF8" w:rsidRPr="001F68A7" w:rsidRDefault="00B62EF8" w:rsidP="00B62EF8">
            <w:pPr>
              <w:pStyle w:val="TableParagraph"/>
              <w:ind w:left="0" w:right="195"/>
              <w:jc w:val="center"/>
              <w:rPr>
                <w:b/>
                <w:szCs w:val="20"/>
              </w:rPr>
            </w:pPr>
            <w:r w:rsidRPr="001F68A7">
              <w:rPr>
                <w:b/>
                <w:szCs w:val="20"/>
              </w:rPr>
              <w:t>Max</w:t>
            </w:r>
          </w:p>
        </w:tc>
        <w:tc>
          <w:tcPr>
            <w:tcW w:w="6530" w:type="dxa"/>
            <w:shd w:val="clear" w:color="auto" w:fill="D9D9D9" w:themeFill="background1" w:themeFillShade="D9"/>
            <w:vAlign w:val="bottom"/>
          </w:tcPr>
          <w:p w14:paraId="65E7A067" w14:textId="77777777" w:rsidR="00B62EF8" w:rsidRPr="001F68A7" w:rsidRDefault="00B62EF8" w:rsidP="00B62EF8">
            <w:pPr>
              <w:pStyle w:val="TableParagraph"/>
              <w:spacing w:line="273" w:lineRule="exact"/>
              <w:ind w:left="106"/>
              <w:jc w:val="center"/>
              <w:rPr>
                <w:b/>
                <w:szCs w:val="20"/>
              </w:rPr>
            </w:pPr>
            <w:r w:rsidRPr="001F68A7">
              <w:rPr>
                <w:b/>
                <w:szCs w:val="20"/>
              </w:rPr>
              <w:t>Description</w:t>
            </w:r>
          </w:p>
        </w:tc>
      </w:tr>
      <w:tr w:rsidR="00B62EF8" w:rsidRPr="001F68A7" w14:paraId="37FEC621" w14:textId="77777777" w:rsidTr="00883671">
        <w:trPr>
          <w:cantSplit/>
          <w:trHeight w:val="3036"/>
        </w:trPr>
        <w:tc>
          <w:tcPr>
            <w:tcW w:w="3445" w:type="dxa"/>
          </w:tcPr>
          <w:p w14:paraId="09C445C9" w14:textId="49AC8797" w:rsidR="00B62EF8" w:rsidRPr="001F68A7" w:rsidRDefault="00B62EF8" w:rsidP="00B62EF8">
            <w:pPr>
              <w:pStyle w:val="TableParagraph"/>
              <w:ind w:right="604"/>
              <w:rPr>
                <w:szCs w:val="20"/>
              </w:rPr>
            </w:pPr>
            <w:proofErr w:type="spellStart"/>
            <w:r w:rsidRPr="001F68A7">
              <w:rPr>
                <w:szCs w:val="20"/>
              </w:rPr>
              <w:t>CSAAAlarmInformation</w:t>
            </w:r>
            <w:proofErr w:type="spellEnd"/>
          </w:p>
        </w:tc>
        <w:tc>
          <w:tcPr>
            <w:tcW w:w="1519" w:type="dxa"/>
            <w:gridSpan w:val="2"/>
          </w:tcPr>
          <w:p w14:paraId="76E58E93" w14:textId="77777777" w:rsidR="00B62EF8" w:rsidRPr="001F68A7" w:rsidRDefault="00B62EF8" w:rsidP="00B62EF8">
            <w:pPr>
              <w:pStyle w:val="TableParagraph"/>
              <w:ind w:left="123" w:right="115"/>
              <w:jc w:val="center"/>
              <w:rPr>
                <w:szCs w:val="20"/>
              </w:rPr>
            </w:pPr>
            <w:r w:rsidRPr="001F68A7">
              <w:rPr>
                <w:szCs w:val="20"/>
              </w:rPr>
              <w:t>Conditional: Required if the Alarms and Sensors URL data element below is empty.</w:t>
            </w:r>
          </w:p>
          <w:p w14:paraId="5F9B8937" w14:textId="77777777" w:rsidR="00B62EF8" w:rsidRPr="001F68A7" w:rsidRDefault="00B62EF8" w:rsidP="00B62EF8">
            <w:pPr>
              <w:pStyle w:val="TableParagraph"/>
              <w:spacing w:line="270" w:lineRule="atLeast"/>
              <w:ind w:left="123" w:right="115"/>
              <w:jc w:val="center"/>
              <w:rPr>
                <w:szCs w:val="20"/>
              </w:rPr>
            </w:pPr>
            <w:r w:rsidRPr="001F68A7">
              <w:rPr>
                <w:szCs w:val="20"/>
              </w:rPr>
              <w:t xml:space="preserve">Otherwise </w:t>
            </w:r>
            <w:r w:rsidRPr="001F68A7">
              <w:rPr>
                <w:spacing w:val="-8"/>
                <w:szCs w:val="20"/>
              </w:rPr>
              <w:t xml:space="preserve">it </w:t>
            </w:r>
            <w:r w:rsidRPr="001F68A7">
              <w:rPr>
                <w:szCs w:val="20"/>
              </w:rPr>
              <w:t>should be empty.</w:t>
            </w:r>
          </w:p>
        </w:tc>
        <w:tc>
          <w:tcPr>
            <w:tcW w:w="771" w:type="dxa"/>
            <w:shd w:val="clear" w:color="auto" w:fill="auto"/>
          </w:tcPr>
          <w:p w14:paraId="6CEBDC38" w14:textId="77777777" w:rsidR="00B62EF8" w:rsidRPr="001F68A7" w:rsidRDefault="00B62EF8" w:rsidP="00B62EF8">
            <w:pPr>
              <w:pStyle w:val="TableParagraph"/>
              <w:spacing w:line="268" w:lineRule="exact"/>
              <w:ind w:left="7"/>
              <w:jc w:val="center"/>
              <w:rPr>
                <w:szCs w:val="20"/>
              </w:rPr>
            </w:pPr>
            <w:r w:rsidRPr="001F68A7">
              <w:rPr>
                <w:szCs w:val="20"/>
              </w:rPr>
              <w:t>0</w:t>
            </w:r>
          </w:p>
        </w:tc>
        <w:tc>
          <w:tcPr>
            <w:tcW w:w="720" w:type="dxa"/>
            <w:shd w:val="clear" w:color="auto" w:fill="auto"/>
          </w:tcPr>
          <w:p w14:paraId="2F6C36FF" w14:textId="77777777" w:rsidR="00B62EF8" w:rsidRPr="001F68A7" w:rsidRDefault="00B62EF8" w:rsidP="00B62EF8">
            <w:pPr>
              <w:pStyle w:val="TableParagraph"/>
              <w:spacing w:line="268" w:lineRule="exact"/>
              <w:ind w:left="9"/>
              <w:jc w:val="center"/>
              <w:rPr>
                <w:szCs w:val="20"/>
              </w:rPr>
            </w:pPr>
            <w:r w:rsidRPr="001F68A7">
              <w:rPr>
                <w:szCs w:val="20"/>
              </w:rPr>
              <w:t>1</w:t>
            </w:r>
          </w:p>
        </w:tc>
        <w:tc>
          <w:tcPr>
            <w:tcW w:w="6530" w:type="dxa"/>
          </w:tcPr>
          <w:p w14:paraId="4F033FCD" w14:textId="53E20EC8" w:rsidR="00B62EF8" w:rsidRDefault="00B62EF8" w:rsidP="00B62EF8">
            <w:pPr>
              <w:pStyle w:val="TableParagraph"/>
              <w:spacing w:line="268" w:lineRule="exact"/>
              <w:ind w:left="106"/>
              <w:rPr>
                <w:szCs w:val="20"/>
              </w:rPr>
            </w:pPr>
            <w:r>
              <w:rPr>
                <w:szCs w:val="20"/>
              </w:rPr>
              <w:t>O</w:t>
            </w:r>
            <w:r w:rsidRPr="001F68A7">
              <w:rPr>
                <w:szCs w:val="20"/>
              </w:rPr>
              <w:t>riginal automated alarm data that triggered the creation of the incident.</w:t>
            </w:r>
          </w:p>
          <w:p w14:paraId="7A05D9D1" w14:textId="33BF5A98" w:rsidR="00B62EF8" w:rsidRPr="001F68A7" w:rsidRDefault="00B62EF8" w:rsidP="00B62EF8">
            <w:pPr>
              <w:pStyle w:val="TableParagraph"/>
              <w:spacing w:line="268" w:lineRule="exact"/>
              <w:ind w:left="106"/>
              <w:rPr>
                <w:szCs w:val="20"/>
              </w:rPr>
            </w:pPr>
            <w:r w:rsidRPr="001F68A7">
              <w:rPr>
                <w:szCs w:val="20"/>
              </w:rPr>
              <w:t>Read in NIEM schema</w:t>
            </w:r>
          </w:p>
          <w:p w14:paraId="4D822CF9" w14:textId="77777777" w:rsidR="00B62EF8" w:rsidRPr="001F68A7" w:rsidRDefault="00B62EF8" w:rsidP="00B62EF8">
            <w:pPr>
              <w:pStyle w:val="TableParagraph"/>
              <w:spacing w:before="120"/>
              <w:ind w:left="106" w:right="219"/>
              <w:rPr>
                <w:szCs w:val="20"/>
              </w:rPr>
            </w:pPr>
            <w:r w:rsidRPr="001F68A7">
              <w:rPr>
                <w:szCs w:val="20"/>
              </w:rPr>
              <w:t>Alarm and Sensor data. For Alarms this would be the APCO/CSAA ANS</w:t>
            </w:r>
          </w:p>
          <w:p w14:paraId="160424A7" w14:textId="77777777" w:rsidR="00B62EF8" w:rsidRPr="001F68A7" w:rsidRDefault="00B62EF8" w:rsidP="00B62EF8">
            <w:pPr>
              <w:pStyle w:val="TableParagraph"/>
              <w:spacing w:before="120"/>
              <w:ind w:left="106"/>
              <w:rPr>
                <w:szCs w:val="20"/>
              </w:rPr>
            </w:pPr>
            <w:r w:rsidRPr="001F68A7">
              <w:rPr>
                <w:szCs w:val="20"/>
              </w:rPr>
              <w:t>2.101.1-2008 standard.</w:t>
            </w:r>
          </w:p>
        </w:tc>
      </w:tr>
      <w:tr w:rsidR="00B62EF8" w:rsidRPr="001F68A7" w14:paraId="7CE2DB0C" w14:textId="77777777" w:rsidTr="00883671">
        <w:trPr>
          <w:cantSplit/>
          <w:trHeight w:val="3036"/>
        </w:trPr>
        <w:tc>
          <w:tcPr>
            <w:tcW w:w="3445" w:type="dxa"/>
          </w:tcPr>
          <w:p w14:paraId="62B167A0" w14:textId="30509AB7" w:rsidR="00B62EF8" w:rsidRPr="001F68A7" w:rsidRDefault="00B6409F" w:rsidP="00B62EF8">
            <w:pPr>
              <w:pStyle w:val="TableParagraph"/>
              <w:ind w:right="626"/>
              <w:rPr>
                <w:szCs w:val="20"/>
              </w:rPr>
            </w:pPr>
            <w:proofErr w:type="spellStart"/>
            <w:r>
              <w:rPr>
                <w:szCs w:val="20"/>
              </w:rPr>
              <w:lastRenderedPageBreak/>
              <w:t>a</w:t>
            </w:r>
            <w:r w:rsidR="00B62EF8" w:rsidRPr="001F68A7">
              <w:rPr>
                <w:szCs w:val="20"/>
              </w:rPr>
              <w:t>larmURL</w:t>
            </w:r>
            <w:proofErr w:type="spellEnd"/>
          </w:p>
        </w:tc>
        <w:tc>
          <w:tcPr>
            <w:tcW w:w="1510" w:type="dxa"/>
          </w:tcPr>
          <w:p w14:paraId="33673AAC" w14:textId="77777777" w:rsidR="00B62EF8" w:rsidRPr="001F68A7" w:rsidRDefault="00B62EF8" w:rsidP="00B62EF8">
            <w:pPr>
              <w:pStyle w:val="TableParagraph"/>
              <w:ind w:left="153" w:right="128" w:hanging="1"/>
              <w:jc w:val="center"/>
              <w:rPr>
                <w:szCs w:val="20"/>
              </w:rPr>
            </w:pPr>
            <w:r w:rsidRPr="001F68A7">
              <w:rPr>
                <w:szCs w:val="20"/>
              </w:rPr>
              <w:t xml:space="preserve">Conditional: Required if the CSAA Alarm Information data </w:t>
            </w:r>
            <w:r w:rsidRPr="001F68A7">
              <w:rPr>
                <w:spacing w:val="-4"/>
                <w:szCs w:val="20"/>
              </w:rPr>
              <w:t xml:space="preserve">element </w:t>
            </w:r>
            <w:r w:rsidRPr="001F68A7">
              <w:rPr>
                <w:szCs w:val="20"/>
              </w:rPr>
              <w:t>above is empty.</w:t>
            </w:r>
          </w:p>
          <w:p w14:paraId="1A429554" w14:textId="77777777" w:rsidR="00B62EF8" w:rsidRPr="001F68A7" w:rsidRDefault="00B62EF8" w:rsidP="00B62EF8">
            <w:pPr>
              <w:pStyle w:val="TableParagraph"/>
              <w:spacing w:line="270" w:lineRule="atLeast"/>
              <w:ind w:left="172" w:right="147"/>
              <w:jc w:val="center"/>
              <w:rPr>
                <w:szCs w:val="20"/>
              </w:rPr>
            </w:pPr>
            <w:r w:rsidRPr="001F68A7">
              <w:rPr>
                <w:szCs w:val="20"/>
              </w:rPr>
              <w:t xml:space="preserve">Otherwise </w:t>
            </w:r>
            <w:r w:rsidRPr="001F68A7">
              <w:rPr>
                <w:spacing w:val="-8"/>
                <w:szCs w:val="20"/>
              </w:rPr>
              <w:t xml:space="preserve">it </w:t>
            </w:r>
            <w:r w:rsidRPr="001F68A7">
              <w:rPr>
                <w:szCs w:val="20"/>
              </w:rPr>
              <w:t>should be empty.</w:t>
            </w:r>
          </w:p>
        </w:tc>
        <w:tc>
          <w:tcPr>
            <w:tcW w:w="780" w:type="dxa"/>
            <w:gridSpan w:val="2"/>
            <w:shd w:val="clear" w:color="auto" w:fill="auto"/>
          </w:tcPr>
          <w:p w14:paraId="07677DE1" w14:textId="77777777" w:rsidR="00B62EF8" w:rsidRPr="001F68A7" w:rsidRDefault="00B62EF8" w:rsidP="00B62EF8">
            <w:pPr>
              <w:pStyle w:val="TableParagraph"/>
              <w:spacing w:line="268" w:lineRule="exact"/>
              <w:ind w:left="23"/>
              <w:jc w:val="center"/>
              <w:rPr>
                <w:szCs w:val="20"/>
              </w:rPr>
            </w:pPr>
            <w:r w:rsidRPr="001F68A7">
              <w:rPr>
                <w:szCs w:val="20"/>
              </w:rPr>
              <w:t>0</w:t>
            </w:r>
          </w:p>
        </w:tc>
        <w:tc>
          <w:tcPr>
            <w:tcW w:w="720" w:type="dxa"/>
            <w:shd w:val="clear" w:color="auto" w:fill="auto"/>
          </w:tcPr>
          <w:p w14:paraId="2854C35B" w14:textId="6ACD4DF1" w:rsidR="00B62EF8" w:rsidRPr="001F68A7" w:rsidRDefault="00883671" w:rsidP="00B62EF8">
            <w:pPr>
              <w:pStyle w:val="TableParagraph"/>
              <w:spacing w:line="268" w:lineRule="exact"/>
              <w:ind w:left="202"/>
              <w:rPr>
                <w:szCs w:val="20"/>
              </w:rPr>
            </w:pPr>
            <w:r>
              <w:rPr>
                <w:szCs w:val="20"/>
              </w:rPr>
              <w:t>1</w:t>
            </w:r>
          </w:p>
        </w:tc>
        <w:tc>
          <w:tcPr>
            <w:tcW w:w="6530" w:type="dxa"/>
          </w:tcPr>
          <w:p w14:paraId="5E5B2D9D" w14:textId="6C618EC7" w:rsidR="00B62EF8" w:rsidRDefault="00B62EF8" w:rsidP="00B62EF8">
            <w:pPr>
              <w:pStyle w:val="TableParagraph"/>
              <w:ind w:left="99" w:right="158"/>
              <w:rPr>
                <w:szCs w:val="20"/>
              </w:rPr>
            </w:pPr>
            <w:r w:rsidRPr="001F68A7">
              <w:rPr>
                <w:szCs w:val="20"/>
              </w:rPr>
              <w:t>Link to the automated alarm data that initiated the incident. There may be more than one transmission for a single incident.</w:t>
            </w:r>
            <w:r>
              <w:rPr>
                <w:szCs w:val="20"/>
              </w:rPr>
              <w:t xml:space="preserve"> </w:t>
            </w:r>
          </w:p>
          <w:p w14:paraId="75AF5011" w14:textId="619F8C0B" w:rsidR="00B62EF8" w:rsidRDefault="00B62EF8" w:rsidP="00B62EF8">
            <w:pPr>
              <w:pStyle w:val="TableParagraph"/>
              <w:ind w:left="99" w:right="158"/>
              <w:rPr>
                <w:szCs w:val="20"/>
              </w:rPr>
            </w:pPr>
            <w:r w:rsidRPr="001F68A7">
              <w:rPr>
                <w:szCs w:val="20"/>
              </w:rPr>
              <w:t>Enable the receiving agency to dereference and obtain the original alarm information that triggered the incident.</w:t>
            </w:r>
          </w:p>
          <w:p w14:paraId="4B4463B4" w14:textId="77777777" w:rsidR="00B62EF8" w:rsidRDefault="00B62EF8" w:rsidP="00B62EF8">
            <w:pPr>
              <w:pStyle w:val="TableParagraph"/>
              <w:ind w:left="99" w:right="158"/>
              <w:rPr>
                <w:szCs w:val="20"/>
              </w:rPr>
            </w:pPr>
          </w:p>
          <w:p w14:paraId="1D41B5A9" w14:textId="6683042F" w:rsidR="00B62EF8" w:rsidRPr="001F68A7" w:rsidRDefault="00B62EF8" w:rsidP="00B62EF8">
            <w:pPr>
              <w:pStyle w:val="TableParagraph"/>
              <w:ind w:left="99" w:right="158"/>
              <w:rPr>
                <w:szCs w:val="20"/>
              </w:rPr>
            </w:pPr>
          </w:p>
        </w:tc>
      </w:tr>
      <w:tr w:rsidR="00B62EF8" w:rsidRPr="001F68A7" w14:paraId="16525024" w14:textId="77777777" w:rsidTr="00B62EF8">
        <w:trPr>
          <w:trHeight w:val="1232"/>
        </w:trPr>
        <w:tc>
          <w:tcPr>
            <w:tcW w:w="3445" w:type="dxa"/>
          </w:tcPr>
          <w:p w14:paraId="404D237A" w14:textId="59F6B814" w:rsidR="00B62EF8" w:rsidRPr="001F68A7" w:rsidRDefault="00B6409F" w:rsidP="00B62EF8">
            <w:pPr>
              <w:pStyle w:val="TableParagraph"/>
              <w:spacing w:line="270" w:lineRule="exact"/>
              <w:ind w:left="88" w:right="117"/>
              <w:rPr>
                <w:szCs w:val="20"/>
              </w:rPr>
            </w:pPr>
            <w:proofErr w:type="spellStart"/>
            <w:r>
              <w:rPr>
                <w:szCs w:val="20"/>
              </w:rPr>
              <w:t>a</w:t>
            </w:r>
            <w:r w:rsidR="00B62EF8" w:rsidRPr="001F68A7">
              <w:rPr>
                <w:szCs w:val="20"/>
              </w:rPr>
              <w:t>gent</w:t>
            </w:r>
            <w:r w:rsidR="004A4B6C" w:rsidRPr="004A4B6C">
              <w:rPr>
                <w:szCs w:val="20"/>
              </w:rPr>
              <w:t>Reference</w:t>
            </w:r>
            <w:proofErr w:type="spellEnd"/>
          </w:p>
        </w:tc>
        <w:tc>
          <w:tcPr>
            <w:tcW w:w="1510" w:type="dxa"/>
          </w:tcPr>
          <w:p w14:paraId="46B93C49" w14:textId="77777777" w:rsidR="00B62EF8" w:rsidRPr="001F68A7" w:rsidRDefault="00B62EF8" w:rsidP="00B62EF8">
            <w:pPr>
              <w:pStyle w:val="TableParagraph"/>
              <w:spacing w:line="270" w:lineRule="exact"/>
              <w:ind w:left="103"/>
              <w:rPr>
                <w:szCs w:val="20"/>
              </w:rPr>
            </w:pPr>
            <w:r w:rsidRPr="001F68A7">
              <w:rPr>
                <w:szCs w:val="20"/>
              </w:rPr>
              <w:t>Optional</w:t>
            </w:r>
          </w:p>
        </w:tc>
        <w:tc>
          <w:tcPr>
            <w:tcW w:w="780" w:type="dxa"/>
            <w:gridSpan w:val="2"/>
          </w:tcPr>
          <w:p w14:paraId="4B4A8A72" w14:textId="77777777" w:rsidR="00B62EF8" w:rsidRPr="001F68A7" w:rsidRDefault="00B62EF8" w:rsidP="00B62EF8">
            <w:pPr>
              <w:pStyle w:val="TableParagraph"/>
              <w:spacing w:line="270" w:lineRule="exact"/>
              <w:ind w:left="95"/>
              <w:rPr>
                <w:szCs w:val="20"/>
              </w:rPr>
            </w:pPr>
            <w:r w:rsidRPr="001F68A7">
              <w:rPr>
                <w:szCs w:val="20"/>
              </w:rPr>
              <w:t>0</w:t>
            </w:r>
          </w:p>
        </w:tc>
        <w:tc>
          <w:tcPr>
            <w:tcW w:w="720" w:type="dxa"/>
          </w:tcPr>
          <w:p w14:paraId="05AE0DA9" w14:textId="77777777" w:rsidR="00B62EF8" w:rsidRPr="001F68A7" w:rsidRDefault="00B62EF8" w:rsidP="00B62EF8">
            <w:pPr>
              <w:pStyle w:val="TableParagraph"/>
              <w:spacing w:line="270" w:lineRule="exact"/>
              <w:ind w:left="102"/>
              <w:rPr>
                <w:szCs w:val="20"/>
              </w:rPr>
            </w:pPr>
            <w:r w:rsidRPr="001F68A7">
              <w:rPr>
                <w:szCs w:val="20"/>
              </w:rPr>
              <w:t>1</w:t>
            </w:r>
          </w:p>
        </w:tc>
        <w:tc>
          <w:tcPr>
            <w:tcW w:w="6530" w:type="dxa"/>
          </w:tcPr>
          <w:p w14:paraId="45883B28" w14:textId="6EE2DB2C" w:rsidR="00B62EF8" w:rsidRPr="001F68A7" w:rsidRDefault="004A4B6C" w:rsidP="00B62EF8">
            <w:pPr>
              <w:pStyle w:val="TableParagraph"/>
              <w:ind w:left="109" w:right="181"/>
              <w:rPr>
                <w:szCs w:val="20"/>
              </w:rPr>
            </w:pPr>
            <w:r w:rsidRPr="004A4B6C">
              <w:rPr>
                <w:szCs w:val="20"/>
              </w:rPr>
              <w:t>Reference to an Agen</w:t>
            </w:r>
            <w:r>
              <w:rPr>
                <w:szCs w:val="20"/>
              </w:rPr>
              <w:t>t</w:t>
            </w:r>
            <w:r w:rsidRPr="004A4B6C">
              <w:rPr>
                <w:szCs w:val="20"/>
              </w:rPr>
              <w:t xml:space="preserve"> Data Component. </w:t>
            </w:r>
            <w:r w:rsidR="00B62EF8" w:rsidRPr="001F68A7">
              <w:rPr>
                <w:szCs w:val="20"/>
              </w:rPr>
              <w:t>Identifies the agent and agency that processed the Alarm/Sensor information described in this data component. Defaults to the Agent Information included in the EIDO header, if this data component is not present.</w:t>
            </w:r>
          </w:p>
        </w:tc>
      </w:tr>
      <w:tr w:rsidR="00285088" w:rsidRPr="001F68A7" w14:paraId="6034CE87" w14:textId="77777777" w:rsidTr="00B62EF8">
        <w:trPr>
          <w:trHeight w:val="1232"/>
        </w:trPr>
        <w:tc>
          <w:tcPr>
            <w:tcW w:w="3445" w:type="dxa"/>
          </w:tcPr>
          <w:p w14:paraId="408F23DB" w14:textId="174D8DA7" w:rsidR="00285088" w:rsidRPr="001F68A7" w:rsidRDefault="00B6409F" w:rsidP="00285088">
            <w:pPr>
              <w:pStyle w:val="TableParagraph"/>
              <w:spacing w:line="270" w:lineRule="exact"/>
              <w:ind w:left="88" w:right="117"/>
              <w:rPr>
                <w:szCs w:val="20"/>
              </w:rPr>
            </w:pPr>
            <w:proofErr w:type="spellStart"/>
            <w:r>
              <w:rPr>
                <w:szCs w:val="20"/>
              </w:rPr>
              <w:t>n</w:t>
            </w:r>
            <w:r w:rsidR="00285088" w:rsidRPr="001F68A7">
              <w:rPr>
                <w:szCs w:val="20"/>
              </w:rPr>
              <w:t>otes</w:t>
            </w:r>
            <w:r w:rsidR="00285088" w:rsidRPr="003D6594">
              <w:rPr>
                <w:szCs w:val="20"/>
              </w:rPr>
              <w:t>Reference</w:t>
            </w:r>
            <w:proofErr w:type="spellEnd"/>
          </w:p>
        </w:tc>
        <w:tc>
          <w:tcPr>
            <w:tcW w:w="1510" w:type="dxa"/>
          </w:tcPr>
          <w:p w14:paraId="4E5F6073" w14:textId="6823612C" w:rsidR="00285088" w:rsidRPr="001F68A7" w:rsidRDefault="00285088" w:rsidP="00285088">
            <w:pPr>
              <w:pStyle w:val="TableParagraph"/>
              <w:spacing w:line="270" w:lineRule="exact"/>
              <w:ind w:left="103"/>
              <w:rPr>
                <w:szCs w:val="20"/>
              </w:rPr>
            </w:pPr>
            <w:r w:rsidRPr="001F68A7">
              <w:rPr>
                <w:szCs w:val="20"/>
              </w:rPr>
              <w:t>Optional</w:t>
            </w:r>
          </w:p>
        </w:tc>
        <w:tc>
          <w:tcPr>
            <w:tcW w:w="780" w:type="dxa"/>
            <w:gridSpan w:val="2"/>
          </w:tcPr>
          <w:p w14:paraId="3C03F817" w14:textId="3053CFCB" w:rsidR="00285088" w:rsidRPr="001F68A7" w:rsidRDefault="00285088" w:rsidP="00285088">
            <w:pPr>
              <w:pStyle w:val="TableParagraph"/>
              <w:spacing w:line="270" w:lineRule="exact"/>
              <w:ind w:left="95"/>
              <w:rPr>
                <w:szCs w:val="20"/>
              </w:rPr>
            </w:pPr>
            <w:r w:rsidRPr="001F68A7">
              <w:rPr>
                <w:szCs w:val="20"/>
              </w:rPr>
              <w:t>0</w:t>
            </w:r>
          </w:p>
        </w:tc>
        <w:tc>
          <w:tcPr>
            <w:tcW w:w="720" w:type="dxa"/>
          </w:tcPr>
          <w:p w14:paraId="7F515BCD" w14:textId="1A576D6C" w:rsidR="00285088" w:rsidRPr="001F68A7" w:rsidRDefault="00285088" w:rsidP="00285088">
            <w:pPr>
              <w:pStyle w:val="TableParagraph"/>
              <w:spacing w:line="270" w:lineRule="exact"/>
              <w:ind w:left="102"/>
              <w:rPr>
                <w:szCs w:val="20"/>
              </w:rPr>
            </w:pPr>
            <w:r w:rsidRPr="001F68A7">
              <w:rPr>
                <w:szCs w:val="20"/>
              </w:rPr>
              <w:t>*</w:t>
            </w:r>
          </w:p>
        </w:tc>
        <w:tc>
          <w:tcPr>
            <w:tcW w:w="6530" w:type="dxa"/>
          </w:tcPr>
          <w:p w14:paraId="6F3BB251" w14:textId="270D976F" w:rsidR="00285088" w:rsidRPr="004A4B6C" w:rsidRDefault="00285088" w:rsidP="00285088">
            <w:pPr>
              <w:pStyle w:val="TableParagraph"/>
              <w:ind w:left="109" w:right="181"/>
              <w:rPr>
                <w:szCs w:val="20"/>
              </w:rPr>
            </w:pPr>
            <w:r w:rsidRPr="003D6594">
              <w:rPr>
                <w:szCs w:val="20"/>
              </w:rPr>
              <w:t xml:space="preserve">Reference to a </w:t>
            </w:r>
            <w:r>
              <w:rPr>
                <w:szCs w:val="20"/>
              </w:rPr>
              <w:t>Notes</w:t>
            </w:r>
            <w:r w:rsidRPr="003D6594">
              <w:rPr>
                <w:szCs w:val="20"/>
              </w:rPr>
              <w:t xml:space="preserve"> Data Component. </w:t>
            </w:r>
            <w:r w:rsidRPr="001F68A7">
              <w:rPr>
                <w:szCs w:val="20"/>
              </w:rPr>
              <w:t xml:space="preserve">Contains optional alphanumeric text further describing the </w:t>
            </w:r>
            <w:r>
              <w:rPr>
                <w:szCs w:val="20"/>
              </w:rPr>
              <w:t>incident</w:t>
            </w:r>
            <w:r w:rsidRPr="001F68A7">
              <w:rPr>
                <w:szCs w:val="20"/>
              </w:rPr>
              <w:t>.</w:t>
            </w:r>
          </w:p>
        </w:tc>
      </w:tr>
    </w:tbl>
    <w:p w14:paraId="5D6AF012" w14:textId="77777777" w:rsidR="00B91F9C" w:rsidRPr="00AB7A75" w:rsidRDefault="00B91F9C" w:rsidP="00B91F9C">
      <w:pPr>
        <w:rPr>
          <w:rFonts w:ascii="Tahoma" w:hAnsi="Tahoma" w:cs="Tahoma"/>
          <w:b/>
          <w:bCs/>
          <w:color w:val="000000"/>
          <w:szCs w:val="24"/>
        </w:rPr>
      </w:pPr>
      <w:bookmarkStart w:id="61" w:name="_Toc297059256"/>
      <w:bookmarkStart w:id="62" w:name="_Toc319333508"/>
    </w:p>
    <w:bookmarkEnd w:id="61"/>
    <w:bookmarkEnd w:id="62"/>
    <w:p w14:paraId="6A88DB8C" w14:textId="77777777" w:rsidR="00B91F9C" w:rsidRPr="00AB7A75" w:rsidRDefault="00B91F9C" w:rsidP="00B91F9C">
      <w:pPr>
        <w:rPr>
          <w:rFonts w:ascii="Tahoma" w:hAnsi="Tahoma" w:cs="Tahoma"/>
          <w:b/>
          <w:bCs/>
        </w:rPr>
        <w:sectPr w:rsidR="00B91F9C" w:rsidRPr="00AB7A75" w:rsidSect="00757DFD">
          <w:pgSz w:w="15840" w:h="12240" w:orient="landscape" w:code="1"/>
          <w:pgMar w:top="1080" w:right="1080" w:bottom="1080" w:left="1080" w:header="720" w:footer="127" w:gutter="0"/>
          <w:cols w:space="720"/>
          <w:docGrid w:linePitch="326"/>
        </w:sectPr>
      </w:pPr>
    </w:p>
    <w:p w14:paraId="1F5B711D" w14:textId="65FEAB01" w:rsidR="00B91F9C" w:rsidRPr="00AB7A75" w:rsidRDefault="00932B4F" w:rsidP="00782121">
      <w:pPr>
        <w:pStyle w:val="Heading1"/>
      </w:pPr>
      <w:bookmarkStart w:id="63" w:name="_Toc54356161"/>
      <w:bookmarkStart w:id="64" w:name="_Toc297059263"/>
      <w:bookmarkStart w:id="65" w:name="_Toc296325365"/>
      <w:bookmarkStart w:id="66" w:name="_Toc296942807"/>
      <w:bookmarkStart w:id="67" w:name="_Toc319333510"/>
      <w:bookmarkStart w:id="68" w:name="_Toc332030645"/>
      <w:r>
        <w:lastRenderedPageBreak/>
        <w:t>IANA Actions</w:t>
      </w:r>
      <w:bookmarkEnd w:id="63"/>
    </w:p>
    <w:p w14:paraId="120F248E" w14:textId="5651CCC3" w:rsidR="00B91F9C" w:rsidRDefault="00B91F9C" w:rsidP="00B91F9C">
      <w:pPr>
        <w:rPr>
          <w:rFonts w:ascii="Tahoma" w:hAnsi="Tahoma" w:cs="Tahoma"/>
          <w:szCs w:val="24"/>
        </w:rPr>
      </w:pPr>
      <w:r w:rsidRPr="00AB7A75">
        <w:rPr>
          <w:rFonts w:ascii="Tahoma" w:hAnsi="Tahoma" w:cs="Tahoma"/>
          <w:szCs w:val="24"/>
        </w:rPr>
        <w:t xml:space="preserve">This section describes the </w:t>
      </w:r>
      <w:r w:rsidR="004963B6">
        <w:rPr>
          <w:rFonts w:ascii="Tahoma" w:hAnsi="Tahoma" w:cs="Tahoma"/>
          <w:szCs w:val="24"/>
        </w:rPr>
        <w:t>EIDO</w:t>
      </w:r>
      <w:r w:rsidRPr="00AB7A75">
        <w:rPr>
          <w:rFonts w:ascii="Tahoma" w:hAnsi="Tahoma" w:cs="Tahoma"/>
          <w:szCs w:val="24"/>
        </w:rPr>
        <w:t xml:space="preserve"> registries defined for the Data Components contained in Chapter </w:t>
      </w:r>
      <w:r w:rsidR="004963B6">
        <w:rPr>
          <w:rFonts w:ascii="Tahoma" w:hAnsi="Tahoma" w:cs="Tahoma"/>
        </w:rPr>
        <w:t>2</w:t>
      </w:r>
      <w:r w:rsidR="004963B6" w:rsidRPr="00AB7A75">
        <w:rPr>
          <w:rFonts w:ascii="Tahoma" w:hAnsi="Tahoma" w:cs="Tahoma"/>
          <w:szCs w:val="24"/>
        </w:rPr>
        <w:t xml:space="preserve"> </w:t>
      </w:r>
      <w:r w:rsidRPr="00AB7A75">
        <w:rPr>
          <w:rFonts w:ascii="Tahoma" w:hAnsi="Tahoma" w:cs="Tahoma"/>
          <w:szCs w:val="24"/>
        </w:rPr>
        <w:t xml:space="preserve">of the document. </w:t>
      </w:r>
    </w:p>
    <w:p w14:paraId="1F44A4EA" w14:textId="77777777" w:rsidR="004963B6" w:rsidRPr="00AB7A75" w:rsidRDefault="004963B6" w:rsidP="00B91F9C">
      <w:pPr>
        <w:rPr>
          <w:rFonts w:ascii="Tahoma" w:hAnsi="Tahoma" w:cs="Tahoma"/>
          <w:szCs w:val="24"/>
        </w:rPr>
      </w:pPr>
    </w:p>
    <w:p w14:paraId="69FA05D8" w14:textId="4E9F27B4" w:rsidR="00B91F9C" w:rsidRDefault="00B91F9C" w:rsidP="00B91F9C">
      <w:pPr>
        <w:pStyle w:val="BodyText"/>
        <w:rPr>
          <w:rFonts w:ascii="Tahoma" w:hAnsi="Tahoma" w:cs="Tahoma"/>
          <w:szCs w:val="24"/>
        </w:rPr>
      </w:pPr>
      <w:bookmarkStart w:id="69" w:name="_Toc332195334"/>
      <w:r w:rsidRPr="00AB7A75">
        <w:rPr>
          <w:rFonts w:ascii="Tahoma" w:hAnsi="Tahoma" w:cs="Tahoma"/>
          <w:szCs w:val="24"/>
        </w:rPr>
        <w:t xml:space="preserve">Each defined </w:t>
      </w:r>
      <w:r w:rsidR="004963B6">
        <w:rPr>
          <w:rFonts w:ascii="Tahoma" w:hAnsi="Tahoma" w:cs="Tahoma"/>
          <w:szCs w:val="24"/>
        </w:rPr>
        <w:t>EIDO</w:t>
      </w:r>
      <w:r w:rsidRPr="00AB7A75">
        <w:rPr>
          <w:rFonts w:ascii="Tahoma" w:hAnsi="Tahoma" w:cs="Tahoma"/>
          <w:szCs w:val="24"/>
        </w:rPr>
        <w:t xml:space="preserve"> registry is linked to one or more data elements specified in the data components contained in Chapter </w:t>
      </w:r>
      <w:r w:rsidR="004963B6">
        <w:rPr>
          <w:rFonts w:ascii="Tahoma" w:hAnsi="Tahoma" w:cs="Tahoma"/>
        </w:rPr>
        <w:t>2</w:t>
      </w:r>
      <w:r w:rsidR="004963B6" w:rsidRPr="00AB7A75">
        <w:rPr>
          <w:rFonts w:ascii="Tahoma" w:hAnsi="Tahoma" w:cs="Tahoma"/>
          <w:szCs w:val="24"/>
        </w:rPr>
        <w:t xml:space="preserve"> </w:t>
      </w:r>
      <w:r w:rsidRPr="00AB7A75">
        <w:rPr>
          <w:rFonts w:ascii="Tahoma" w:hAnsi="Tahoma" w:cs="Tahoma"/>
          <w:szCs w:val="24"/>
        </w:rPr>
        <w:t>(</w:t>
      </w:r>
      <w:r w:rsidRPr="00AB7A75">
        <w:rPr>
          <w:rFonts w:ascii="Tahoma" w:hAnsi="Tahoma" w:cs="Tahoma"/>
        </w:rPr>
        <w:fldChar w:fldCharType="begin"/>
      </w:r>
      <w:r w:rsidRPr="00AB7A75">
        <w:rPr>
          <w:rFonts w:ascii="Tahoma" w:hAnsi="Tahoma" w:cs="Tahoma"/>
        </w:rPr>
        <w:instrText xml:space="preserve"> REF _Ref338325994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Data Associated with an Emergency Incident</w:t>
      </w:r>
      <w:r w:rsidRPr="00AB7A75">
        <w:rPr>
          <w:rFonts w:ascii="Tahoma" w:hAnsi="Tahoma" w:cs="Tahoma"/>
        </w:rPr>
        <w:fldChar w:fldCharType="end"/>
      </w:r>
      <w:r w:rsidRPr="00AB7A75">
        <w:rPr>
          <w:rFonts w:ascii="Tahoma" w:hAnsi="Tahoma" w:cs="Tahoma"/>
          <w:szCs w:val="24"/>
        </w:rPr>
        <w:t xml:space="preserve">).  Each </w:t>
      </w:r>
      <w:r w:rsidR="004963B6">
        <w:rPr>
          <w:rFonts w:ascii="Tahoma" w:hAnsi="Tahoma" w:cs="Tahoma"/>
          <w:szCs w:val="24"/>
        </w:rPr>
        <w:t>EIDO</w:t>
      </w:r>
      <w:r w:rsidRPr="00AB7A75">
        <w:rPr>
          <w:rFonts w:ascii="Tahoma" w:hAnsi="Tahoma" w:cs="Tahoma"/>
          <w:szCs w:val="24"/>
        </w:rPr>
        <w:t xml:space="preserve"> registry is named after the data element that uses it and includes references to the Data Components that contain the registry's data element.</w:t>
      </w:r>
    </w:p>
    <w:p w14:paraId="37BF1A64" w14:textId="77777777" w:rsidR="00B91F9C" w:rsidRPr="00AB7A75" w:rsidRDefault="00B91F9C" w:rsidP="00B91F9C">
      <w:pPr>
        <w:pStyle w:val="Heading2"/>
        <w:rPr>
          <w:rFonts w:ascii="Tahoma" w:hAnsi="Tahoma" w:cs="Tahoma"/>
        </w:rPr>
      </w:pPr>
      <w:bookmarkStart w:id="70" w:name="_Reason_for_Issue"/>
      <w:bookmarkStart w:id="71" w:name="_Ref338337569"/>
      <w:bookmarkStart w:id="72" w:name="_Toc381881312"/>
      <w:bookmarkStart w:id="73" w:name="_Toc54356162"/>
      <w:bookmarkEnd w:id="70"/>
      <w:r w:rsidRPr="00AB7A75">
        <w:rPr>
          <w:rFonts w:ascii="Tahoma" w:hAnsi="Tahoma" w:cs="Tahoma"/>
        </w:rPr>
        <w:t>Reason for Issue</w:t>
      </w:r>
      <w:bookmarkEnd w:id="71"/>
      <w:r w:rsidRPr="00AB7A75">
        <w:rPr>
          <w:rFonts w:ascii="Tahoma" w:hAnsi="Tahoma" w:cs="Tahoma"/>
        </w:rPr>
        <w:t xml:space="preserve"> Registry</w:t>
      </w:r>
      <w:bookmarkEnd w:id="72"/>
      <w:bookmarkEnd w:id="73"/>
      <w:r w:rsidRPr="00AB7A75">
        <w:rPr>
          <w:rFonts w:ascii="Tahoma" w:hAnsi="Tahoma" w:cs="Tahoma"/>
        </w:rPr>
        <w:t xml:space="preserve"> </w:t>
      </w:r>
      <w:bookmarkEnd w:id="69"/>
    </w:p>
    <w:p w14:paraId="39644FE3" w14:textId="10E0AEB4" w:rsidR="00B91F9C" w:rsidRPr="00022048" w:rsidRDefault="00B91F9C" w:rsidP="00022048">
      <w:pPr>
        <w:rPr>
          <w:rFonts w:ascii="Tahoma" w:hAnsi="Tahoma" w:cs="Tahoma"/>
          <w:szCs w:val="24"/>
        </w:rPr>
      </w:pPr>
      <w:r w:rsidRPr="00022048">
        <w:rPr>
          <w:rFonts w:ascii="Tahoma" w:hAnsi="Tahoma" w:cs="Tahoma"/>
          <w:szCs w:val="24"/>
        </w:rPr>
        <w:t xml:space="preserve">The “Reason for Issue” data element is described in Section </w:t>
      </w:r>
      <w:r w:rsidR="00932B4F">
        <w:rPr>
          <w:rFonts w:ascii="Tahoma" w:hAnsi="Tahoma" w:cs="Tahoma"/>
          <w:szCs w:val="24"/>
        </w:rPr>
        <w:t>2.4</w:t>
      </w:r>
      <w:r w:rsidRPr="00022048">
        <w:rPr>
          <w:rFonts w:ascii="Tahoma" w:hAnsi="Tahoma" w:cs="Tahoma"/>
          <w:szCs w:val="24"/>
        </w:rPr>
        <w:t xml:space="preserve"> (</w:t>
      </w:r>
      <w:r w:rsidRPr="00022048">
        <w:rPr>
          <w:rFonts w:ascii="Tahoma" w:hAnsi="Tahoma" w:cs="Tahoma"/>
          <w:szCs w:val="24"/>
        </w:rPr>
        <w:fldChar w:fldCharType="begin"/>
      </w:r>
      <w:r w:rsidRPr="00022048">
        <w:rPr>
          <w:rFonts w:ascii="Tahoma" w:hAnsi="Tahoma" w:cs="Tahoma"/>
          <w:szCs w:val="24"/>
        </w:rPr>
        <w:instrText xml:space="preserve"> REF _Ref338338484 \h  \* MERGEFORMAT </w:instrText>
      </w:r>
      <w:r w:rsidRPr="00022048">
        <w:rPr>
          <w:rFonts w:ascii="Tahoma" w:hAnsi="Tahoma" w:cs="Tahoma"/>
          <w:szCs w:val="24"/>
        </w:rPr>
      </w:r>
      <w:r w:rsidRPr="00022048">
        <w:rPr>
          <w:rFonts w:ascii="Tahoma" w:hAnsi="Tahoma" w:cs="Tahoma"/>
          <w:szCs w:val="24"/>
        </w:rPr>
        <w:fldChar w:fldCharType="separate"/>
      </w:r>
      <w:r w:rsidR="004963B6" w:rsidRPr="00022048">
        <w:rPr>
          <w:rFonts w:ascii="Tahoma" w:hAnsi="Tahoma" w:cs="Tahoma"/>
          <w:szCs w:val="24"/>
        </w:rPr>
        <w:t>EIDO</w:t>
      </w:r>
      <w:r w:rsidRPr="00022048">
        <w:rPr>
          <w:rFonts w:ascii="Tahoma" w:hAnsi="Tahoma" w:cs="Tahoma"/>
          <w:szCs w:val="24"/>
        </w:rPr>
        <w:t xml:space="preserve"> Header Data Component</w:t>
      </w:r>
      <w:r w:rsidRPr="00022048">
        <w:rPr>
          <w:rFonts w:ascii="Tahoma" w:hAnsi="Tahoma" w:cs="Tahoma"/>
          <w:szCs w:val="24"/>
        </w:rPr>
        <w:fldChar w:fldCharType="end"/>
      </w:r>
      <w:r w:rsidRPr="00022048">
        <w:rPr>
          <w:rFonts w:ascii="Tahoma" w:hAnsi="Tahoma" w:cs="Tahoma"/>
          <w:szCs w:val="24"/>
        </w:rPr>
        <w:t>) of the document.</w:t>
      </w:r>
    </w:p>
    <w:p w14:paraId="755B90C6" w14:textId="194309FD" w:rsidR="00526250" w:rsidRPr="00022048" w:rsidRDefault="00932B4F" w:rsidP="00022048">
      <w:pPr>
        <w:pStyle w:val="BodyText"/>
      </w:pPr>
      <w:r w:rsidRPr="00932B4F">
        <w:rPr>
          <w:rFonts w:ascii="Tahoma" w:hAnsi="Tahoma" w:cs="Tahoma"/>
          <w:szCs w:val="24"/>
        </w:rPr>
        <w:t xml:space="preserve">IANA is requested to add the following values to the </w:t>
      </w:r>
      <w:r w:rsidR="002F0821">
        <w:rPr>
          <w:rFonts w:ascii="Tahoma" w:hAnsi="Tahoma" w:cs="Tahoma"/>
          <w:szCs w:val="24"/>
        </w:rPr>
        <w:t>“</w:t>
      </w:r>
      <w:r w:rsidR="002F0821" w:rsidRPr="002F0821">
        <w:rPr>
          <w:rFonts w:ascii="Tahoma" w:hAnsi="Tahoma" w:cs="Tahoma"/>
          <w:szCs w:val="24"/>
        </w:rPr>
        <w:t>EID</w:t>
      </w:r>
      <w:r w:rsidR="003A089D">
        <w:rPr>
          <w:rFonts w:ascii="Tahoma" w:hAnsi="Tahoma" w:cs="Tahoma"/>
          <w:szCs w:val="24"/>
        </w:rPr>
        <w:t>O</w:t>
      </w:r>
      <w:r w:rsidR="002F0821" w:rsidRPr="002F0821">
        <w:rPr>
          <w:rFonts w:ascii="Tahoma" w:hAnsi="Tahoma" w:cs="Tahoma"/>
          <w:szCs w:val="24"/>
        </w:rPr>
        <w:t>-</w:t>
      </w:r>
      <w:proofErr w:type="spellStart"/>
      <w:r w:rsidR="002F0821" w:rsidRPr="002F0821">
        <w:rPr>
          <w:rFonts w:ascii="Tahoma" w:hAnsi="Tahoma" w:cs="Tahoma"/>
          <w:szCs w:val="24"/>
        </w:rPr>
        <w:t>ReasonForIssue</w:t>
      </w:r>
      <w:proofErr w:type="spellEnd"/>
      <w:r w:rsidR="002F0821">
        <w:rPr>
          <w:rFonts w:ascii="Tahoma" w:hAnsi="Tahoma" w:cs="Tahoma"/>
          <w:szCs w:val="24"/>
        </w:rPr>
        <w:t xml:space="preserve">” </w:t>
      </w:r>
      <w:r w:rsidRPr="00932B4F">
        <w:rPr>
          <w:rFonts w:ascii="Tahoma" w:hAnsi="Tahoma" w:cs="Tahoma"/>
          <w:szCs w:val="24"/>
        </w:rPr>
        <w:t>registry</w:t>
      </w:r>
      <w:r w:rsidRPr="00932B4F" w:rsidDel="00932B4F">
        <w:rPr>
          <w:rFonts w:ascii="Tahoma" w:hAnsi="Tahoma" w:cs="Tahoma"/>
          <w:szCs w:val="24"/>
        </w:rPr>
        <w:t xml:space="preserve"> </w:t>
      </w:r>
      <w:bookmarkStart w:id="74" w:name="_Toc182538987"/>
    </w:p>
    <w:tbl>
      <w:tblPr>
        <w:tblStyle w:val="TableGrid"/>
        <w:tblW w:w="0" w:type="auto"/>
        <w:tblLook w:val="04A0" w:firstRow="1" w:lastRow="0" w:firstColumn="1" w:lastColumn="0" w:noHBand="0" w:noVBand="1"/>
      </w:tblPr>
      <w:tblGrid>
        <w:gridCol w:w="3640"/>
        <w:gridCol w:w="4050"/>
        <w:gridCol w:w="2020"/>
      </w:tblGrid>
      <w:tr w:rsidR="00253149" w:rsidRPr="00AB7A75" w14:paraId="16905FAC" w14:textId="77777777" w:rsidTr="009E1EB6">
        <w:tc>
          <w:tcPr>
            <w:tcW w:w="3640" w:type="dxa"/>
            <w:vAlign w:val="center"/>
          </w:tcPr>
          <w:p w14:paraId="61555022" w14:textId="77777777" w:rsidR="00253149" w:rsidRPr="00604A83" w:rsidRDefault="00253149" w:rsidP="008E191D">
            <w:pPr>
              <w:rPr>
                <w:rFonts w:ascii="Tahoma" w:hAnsi="Tahoma" w:cs="Tahoma"/>
                <w:b/>
                <w:color w:val="000000" w:themeColor="text1"/>
              </w:rPr>
            </w:pPr>
            <w:r w:rsidRPr="00604A83">
              <w:rPr>
                <w:rFonts w:ascii="Tahoma" w:hAnsi="Tahoma" w:cs="Tahoma"/>
                <w:b/>
                <w:color w:val="000000" w:themeColor="text1"/>
              </w:rPr>
              <w:t>Value</w:t>
            </w:r>
          </w:p>
        </w:tc>
        <w:tc>
          <w:tcPr>
            <w:tcW w:w="4050" w:type="dxa"/>
            <w:vAlign w:val="center"/>
          </w:tcPr>
          <w:p w14:paraId="20F0147A" w14:textId="77777777" w:rsidR="00253149" w:rsidRPr="00604A83" w:rsidRDefault="00253149" w:rsidP="008E191D">
            <w:pPr>
              <w:rPr>
                <w:rFonts w:ascii="Tahoma" w:hAnsi="Tahoma" w:cs="Tahoma"/>
                <w:b/>
                <w:color w:val="000000" w:themeColor="text1"/>
              </w:rPr>
            </w:pPr>
            <w:r w:rsidRPr="00604A83">
              <w:rPr>
                <w:rFonts w:ascii="Tahoma" w:hAnsi="Tahoma" w:cs="Tahoma"/>
                <w:b/>
                <w:color w:val="000000" w:themeColor="text1"/>
              </w:rPr>
              <w:t>Literal Description</w:t>
            </w:r>
          </w:p>
        </w:tc>
        <w:tc>
          <w:tcPr>
            <w:tcW w:w="2020" w:type="dxa"/>
            <w:vAlign w:val="center"/>
          </w:tcPr>
          <w:p w14:paraId="354E43EB" w14:textId="77777777" w:rsidR="00253149" w:rsidRPr="00AB7A75" w:rsidRDefault="00253149" w:rsidP="008E191D">
            <w:pPr>
              <w:rPr>
                <w:rFonts w:ascii="Tahoma" w:hAnsi="Tahoma" w:cs="Tahoma"/>
                <w:b/>
              </w:rPr>
            </w:pPr>
            <w:r w:rsidRPr="00AB7A75">
              <w:rPr>
                <w:rFonts w:ascii="Tahoma" w:hAnsi="Tahoma" w:cs="Tahoma"/>
                <w:b/>
              </w:rPr>
              <w:t>Reference</w:t>
            </w:r>
          </w:p>
        </w:tc>
      </w:tr>
      <w:tr w:rsidR="00253149" w:rsidRPr="00AB7A75" w14:paraId="3D48A571" w14:textId="77777777" w:rsidTr="009E1EB6">
        <w:tc>
          <w:tcPr>
            <w:tcW w:w="3640" w:type="dxa"/>
            <w:vAlign w:val="center"/>
          </w:tcPr>
          <w:p w14:paraId="5892E332" w14:textId="2B165725" w:rsidR="00253149" w:rsidRPr="00604A83" w:rsidRDefault="00253149" w:rsidP="008E191D">
            <w:pPr>
              <w:rPr>
                <w:rFonts w:ascii="Tahoma" w:hAnsi="Tahoma" w:cs="Tahoma"/>
                <w:color w:val="000000" w:themeColor="text1"/>
              </w:rPr>
            </w:pPr>
            <w:proofErr w:type="spellStart"/>
            <w:r w:rsidRPr="00604A83">
              <w:rPr>
                <w:rFonts w:ascii="Tahoma" w:hAnsi="Tahoma" w:cs="Tahoma"/>
                <w:color w:val="000000" w:themeColor="text1"/>
              </w:rPr>
              <w:t>CallStatusChanged</w:t>
            </w:r>
            <w:proofErr w:type="spellEnd"/>
          </w:p>
        </w:tc>
        <w:tc>
          <w:tcPr>
            <w:tcW w:w="4050" w:type="dxa"/>
            <w:vAlign w:val="center"/>
          </w:tcPr>
          <w:p w14:paraId="1622CF28" w14:textId="4E5A4468" w:rsidR="00253149" w:rsidRPr="00604A83" w:rsidRDefault="00253149" w:rsidP="008E191D">
            <w:pPr>
              <w:rPr>
                <w:rFonts w:ascii="Tahoma" w:hAnsi="Tahoma" w:cs="Tahoma"/>
                <w:color w:val="000000" w:themeColor="text1"/>
              </w:rPr>
            </w:pPr>
            <w:proofErr w:type="spellStart"/>
            <w:proofErr w:type="gramStart"/>
            <w:r w:rsidRPr="00604A83">
              <w:rPr>
                <w:rFonts w:ascii="Tahoma" w:hAnsi="Tahoma" w:cs="Tahoma"/>
                <w:color w:val="000000" w:themeColor="text1"/>
              </w:rPr>
              <w:t>A</w:t>
            </w:r>
            <w:proofErr w:type="spellEnd"/>
            <w:proofErr w:type="gramEnd"/>
            <w:r w:rsidRPr="00604A83">
              <w:rPr>
                <w:rFonts w:ascii="Tahoma" w:hAnsi="Tahoma" w:cs="Tahoma"/>
                <w:color w:val="000000" w:themeColor="text1"/>
              </w:rPr>
              <w:t xml:space="preserve"> emergency call status have been updated</w:t>
            </w:r>
          </w:p>
        </w:tc>
        <w:tc>
          <w:tcPr>
            <w:tcW w:w="2020" w:type="dxa"/>
          </w:tcPr>
          <w:p w14:paraId="5071EAC7" w14:textId="0752456A" w:rsidR="00253149" w:rsidRPr="00AB7A75" w:rsidRDefault="003A089D" w:rsidP="008E191D">
            <w:pPr>
              <w:rPr>
                <w:rFonts w:ascii="Tahoma" w:hAnsi="Tahoma" w:cs="Tahoma"/>
              </w:rPr>
            </w:pPr>
            <w:r>
              <w:rPr>
                <w:rFonts w:ascii="Tahoma" w:hAnsi="Tahoma" w:cs="Tahoma"/>
              </w:rPr>
              <w:t>This document</w:t>
            </w:r>
          </w:p>
        </w:tc>
      </w:tr>
      <w:tr w:rsidR="00B413AF" w:rsidRPr="00B413AF" w14:paraId="3E595F3A" w14:textId="77777777" w:rsidTr="00B413AF">
        <w:trPr>
          <w:trHeight w:val="1005"/>
        </w:trPr>
        <w:tc>
          <w:tcPr>
            <w:tcW w:w="3640" w:type="dxa"/>
            <w:noWrap/>
            <w:hideMark/>
          </w:tcPr>
          <w:p w14:paraId="4AA02BB1"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EmergencyResourceStatusChanged</w:t>
            </w:r>
            <w:proofErr w:type="spellEnd"/>
          </w:p>
        </w:tc>
        <w:tc>
          <w:tcPr>
            <w:tcW w:w="4050" w:type="dxa"/>
            <w:hideMark/>
          </w:tcPr>
          <w:p w14:paraId="7DB8F4CC"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Change </w:t>
            </w:r>
            <w:proofErr w:type="spellStart"/>
            <w:r w:rsidRPr="00604A83">
              <w:rPr>
                <w:rFonts w:ascii="Segoe UI" w:hAnsi="Segoe UI" w:cs="Segoe UI"/>
                <w:color w:val="000000" w:themeColor="text1"/>
                <w:kern w:val="0"/>
                <w:sz w:val="22"/>
                <w:szCs w:val="22"/>
                <w:lang w:val="fr-CA" w:eastAsia="fr-CA"/>
              </w:rPr>
              <w:t>occurred</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status</w:t>
            </w:r>
            <w:proofErr w:type="spellEnd"/>
            <w:r w:rsidRPr="00604A83">
              <w:rPr>
                <w:rFonts w:ascii="Segoe UI" w:hAnsi="Segoe UI" w:cs="Segoe UI"/>
                <w:color w:val="000000" w:themeColor="text1"/>
                <w:kern w:val="0"/>
                <w:sz w:val="22"/>
                <w:szCs w:val="22"/>
                <w:lang w:val="fr-CA" w:eastAsia="fr-CA"/>
              </w:rPr>
              <w:t xml:space="preserve"> of emergency </w:t>
            </w:r>
            <w:proofErr w:type="spellStart"/>
            <w:r w:rsidRPr="00604A83">
              <w:rPr>
                <w:rFonts w:ascii="Segoe UI" w:hAnsi="Segoe UI" w:cs="Segoe UI"/>
                <w:color w:val="000000" w:themeColor="text1"/>
                <w:kern w:val="0"/>
                <w:sz w:val="22"/>
                <w:szCs w:val="22"/>
                <w:lang w:val="fr-CA" w:eastAsia="fr-CA"/>
              </w:rPr>
              <w:t>resources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associated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the incident (</w:t>
            </w:r>
            <w:proofErr w:type="spellStart"/>
            <w:r w:rsidRPr="00604A83">
              <w:rPr>
                <w:rFonts w:ascii="Segoe UI" w:hAnsi="Segoe UI" w:cs="Segoe UI"/>
                <w:color w:val="000000" w:themeColor="text1"/>
                <w:kern w:val="0"/>
                <w:sz w:val="22"/>
                <w:szCs w:val="22"/>
                <w:lang w:val="fr-CA" w:eastAsia="fr-CA"/>
              </w:rPr>
              <w:t>dispatched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cleared</w:t>
            </w:r>
            <w:proofErr w:type="spellEnd"/>
            <w:r w:rsidRPr="00604A83">
              <w:rPr>
                <w:rFonts w:ascii="Segoe UI" w:hAnsi="Segoe UI" w:cs="Segoe UI"/>
                <w:color w:val="000000" w:themeColor="text1"/>
                <w:kern w:val="0"/>
                <w:sz w:val="22"/>
                <w:szCs w:val="22"/>
                <w:lang w:val="fr-CA" w:eastAsia="fr-CA"/>
              </w:rPr>
              <w:t>, etc.).</w:t>
            </w:r>
          </w:p>
        </w:tc>
        <w:tc>
          <w:tcPr>
            <w:tcW w:w="2020" w:type="dxa"/>
            <w:noWrap/>
            <w:hideMark/>
          </w:tcPr>
          <w:p w14:paraId="3B942B99" w14:textId="039D46AE"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26B59D73" w14:textId="77777777" w:rsidTr="00B413AF">
        <w:trPr>
          <w:trHeight w:val="345"/>
        </w:trPr>
        <w:tc>
          <w:tcPr>
            <w:tcW w:w="3640" w:type="dxa"/>
            <w:noWrap/>
            <w:hideMark/>
          </w:tcPr>
          <w:p w14:paraId="05A71B53"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IncidentClosed</w:t>
            </w:r>
            <w:proofErr w:type="spellEnd"/>
          </w:p>
        </w:tc>
        <w:tc>
          <w:tcPr>
            <w:tcW w:w="4050" w:type="dxa"/>
            <w:hideMark/>
          </w:tcPr>
          <w:p w14:paraId="76CFFE2A"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incident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process</w:t>
            </w:r>
            <w:proofErr w:type="spellEnd"/>
            <w:r w:rsidRPr="00604A83">
              <w:rPr>
                <w:rFonts w:ascii="Segoe UI" w:hAnsi="Segoe UI" w:cs="Segoe UI"/>
                <w:color w:val="000000" w:themeColor="text1"/>
                <w:kern w:val="0"/>
                <w:sz w:val="22"/>
                <w:szCs w:val="22"/>
                <w:lang w:val="fr-CA" w:eastAsia="fr-CA"/>
              </w:rPr>
              <w:t xml:space="preserve"> of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closed</w:t>
            </w:r>
            <w:proofErr w:type="spellEnd"/>
          </w:p>
        </w:tc>
        <w:tc>
          <w:tcPr>
            <w:tcW w:w="2020" w:type="dxa"/>
            <w:noWrap/>
            <w:hideMark/>
          </w:tcPr>
          <w:p w14:paraId="2456883F" w14:textId="710620ED"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1F6521C2" w14:textId="77777777" w:rsidTr="00B413AF">
        <w:trPr>
          <w:trHeight w:val="675"/>
        </w:trPr>
        <w:tc>
          <w:tcPr>
            <w:tcW w:w="3640" w:type="dxa"/>
            <w:noWrap/>
            <w:hideMark/>
          </w:tcPr>
          <w:p w14:paraId="2065FFF9"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IncidentReopened</w:t>
            </w:r>
            <w:proofErr w:type="spellEnd"/>
          </w:p>
        </w:tc>
        <w:tc>
          <w:tcPr>
            <w:tcW w:w="4050" w:type="dxa"/>
            <w:hideMark/>
          </w:tcPr>
          <w:p w14:paraId="0419B9F8"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 </w:t>
            </w:r>
            <w:proofErr w:type="spellStart"/>
            <w:r w:rsidRPr="00604A83">
              <w:rPr>
                <w:rFonts w:ascii="Segoe UI" w:hAnsi="Segoe UI" w:cs="Segoe UI"/>
                <w:color w:val="000000" w:themeColor="text1"/>
                <w:kern w:val="0"/>
                <w:sz w:val="22"/>
                <w:szCs w:val="22"/>
                <w:lang w:val="fr-CA" w:eastAsia="fr-CA"/>
              </w:rPr>
              <w:t>previously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closed</w:t>
            </w:r>
            <w:proofErr w:type="spellEnd"/>
            <w:r w:rsidRPr="00604A83">
              <w:rPr>
                <w:rFonts w:ascii="Segoe UI" w:hAnsi="Segoe UI" w:cs="Segoe UI"/>
                <w:color w:val="000000" w:themeColor="text1"/>
                <w:kern w:val="0"/>
                <w:sz w:val="22"/>
                <w:szCs w:val="22"/>
                <w:lang w:val="fr-CA" w:eastAsia="fr-CA"/>
              </w:rPr>
              <w:t xml:space="preserve"> incident </w:t>
            </w:r>
            <w:proofErr w:type="spellStart"/>
            <w:r w:rsidRPr="00604A83">
              <w:rPr>
                <w:rFonts w:ascii="Segoe UI" w:hAnsi="Segoe UI" w:cs="Segoe UI"/>
                <w:color w:val="000000" w:themeColor="text1"/>
                <w:kern w:val="0"/>
                <w:sz w:val="22"/>
                <w:szCs w:val="22"/>
                <w:lang w:val="fr-CA" w:eastAsia="fr-CA"/>
              </w:rPr>
              <w:t>needs</w:t>
            </w:r>
            <w:proofErr w:type="spellEnd"/>
            <w:r w:rsidRPr="00604A83">
              <w:rPr>
                <w:rFonts w:ascii="Segoe UI" w:hAnsi="Segoe UI" w:cs="Segoe UI"/>
                <w:color w:val="000000" w:themeColor="text1"/>
                <w:kern w:val="0"/>
                <w:sz w:val="22"/>
                <w:szCs w:val="22"/>
                <w:lang w:val="fr-CA" w:eastAsia="fr-CA"/>
              </w:rPr>
              <w:t xml:space="preserve"> to </w:t>
            </w:r>
            <w:proofErr w:type="spellStart"/>
            <w:r w:rsidRPr="00604A83">
              <w:rPr>
                <w:rFonts w:ascii="Segoe UI" w:hAnsi="Segoe UI" w:cs="Segoe UI"/>
                <w:color w:val="000000" w:themeColor="text1"/>
                <w:kern w:val="0"/>
                <w:sz w:val="22"/>
                <w:szCs w:val="22"/>
                <w:lang w:val="fr-CA" w:eastAsia="fr-CA"/>
              </w:rPr>
              <w:t>be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reopened</w:t>
            </w:r>
            <w:proofErr w:type="spellEnd"/>
          </w:p>
        </w:tc>
        <w:tc>
          <w:tcPr>
            <w:tcW w:w="2020" w:type="dxa"/>
            <w:noWrap/>
            <w:hideMark/>
          </w:tcPr>
          <w:p w14:paraId="6A000FA5" w14:textId="2722B6A8"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36B82CD2" w14:textId="77777777" w:rsidTr="00B413AF">
        <w:trPr>
          <w:trHeight w:val="675"/>
        </w:trPr>
        <w:tc>
          <w:tcPr>
            <w:tcW w:w="3640" w:type="dxa"/>
            <w:noWrap/>
            <w:hideMark/>
          </w:tcPr>
          <w:p w14:paraId="05CCC9C6"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IncidentUpdate</w:t>
            </w:r>
            <w:proofErr w:type="spellEnd"/>
          </w:p>
        </w:tc>
        <w:tc>
          <w:tcPr>
            <w:tcW w:w="4050" w:type="dxa"/>
            <w:hideMark/>
          </w:tcPr>
          <w:p w14:paraId="1C65708C"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EIDD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generated</w:t>
            </w:r>
            <w:proofErr w:type="spellEnd"/>
            <w:r w:rsidRPr="00604A83">
              <w:rPr>
                <w:rFonts w:ascii="Segoe UI" w:hAnsi="Segoe UI" w:cs="Segoe UI"/>
                <w:color w:val="000000" w:themeColor="text1"/>
                <w:kern w:val="0"/>
                <w:sz w:val="22"/>
                <w:szCs w:val="22"/>
                <w:lang w:val="fr-CA" w:eastAsia="fr-CA"/>
              </w:rPr>
              <w:t xml:space="preserve"> due to a </w:t>
            </w:r>
            <w:proofErr w:type="spellStart"/>
            <w:r w:rsidRPr="00604A83">
              <w:rPr>
                <w:rFonts w:ascii="Segoe UI" w:hAnsi="Segoe UI" w:cs="Segoe UI"/>
                <w:color w:val="000000" w:themeColor="text1"/>
                <w:kern w:val="0"/>
                <w:sz w:val="22"/>
                <w:szCs w:val="22"/>
                <w:lang w:val="fr-CA" w:eastAsia="fr-CA"/>
              </w:rPr>
              <w:t>change</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status</w:t>
            </w:r>
            <w:proofErr w:type="spellEnd"/>
            <w:r w:rsidRPr="00604A83">
              <w:rPr>
                <w:rFonts w:ascii="Segoe UI" w:hAnsi="Segoe UI" w:cs="Segoe UI"/>
                <w:color w:val="000000" w:themeColor="text1"/>
                <w:kern w:val="0"/>
                <w:sz w:val="22"/>
                <w:szCs w:val="22"/>
                <w:lang w:val="fr-CA" w:eastAsia="fr-CA"/>
              </w:rPr>
              <w:t xml:space="preserve"> of an incident.</w:t>
            </w:r>
          </w:p>
        </w:tc>
        <w:tc>
          <w:tcPr>
            <w:tcW w:w="2020" w:type="dxa"/>
            <w:noWrap/>
            <w:hideMark/>
          </w:tcPr>
          <w:p w14:paraId="7A9B6680" w14:textId="3B09DF8C"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43C43FA0" w14:textId="77777777" w:rsidTr="00B413AF">
        <w:trPr>
          <w:trHeight w:val="675"/>
        </w:trPr>
        <w:tc>
          <w:tcPr>
            <w:tcW w:w="3640" w:type="dxa"/>
            <w:noWrap/>
            <w:hideMark/>
          </w:tcPr>
          <w:p w14:paraId="529C328E"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LinkIncidents</w:t>
            </w:r>
            <w:proofErr w:type="spellEnd"/>
          </w:p>
        </w:tc>
        <w:tc>
          <w:tcPr>
            <w:tcW w:w="4050" w:type="dxa"/>
            <w:hideMark/>
          </w:tcPr>
          <w:p w14:paraId="4D4C4940"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Two</w:t>
            </w:r>
            <w:proofErr w:type="spellEnd"/>
            <w:r w:rsidRPr="00604A83">
              <w:rPr>
                <w:rFonts w:ascii="Segoe UI" w:hAnsi="Segoe UI" w:cs="Segoe UI"/>
                <w:color w:val="000000" w:themeColor="text1"/>
                <w:kern w:val="0"/>
                <w:sz w:val="22"/>
                <w:szCs w:val="22"/>
                <w:lang w:val="fr-CA" w:eastAsia="fr-CA"/>
              </w:rPr>
              <w:t xml:space="preserve"> or more incidents are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linked</w:t>
            </w:r>
            <w:proofErr w:type="spellEnd"/>
            <w:r w:rsidRPr="00604A83">
              <w:rPr>
                <w:rFonts w:ascii="Segoe UI" w:hAnsi="Segoe UI" w:cs="Segoe UI"/>
                <w:color w:val="000000" w:themeColor="text1"/>
                <w:kern w:val="0"/>
                <w:sz w:val="22"/>
                <w:szCs w:val="22"/>
                <w:lang w:val="fr-CA" w:eastAsia="fr-CA"/>
              </w:rPr>
              <w:t xml:space="preserve"> to </w:t>
            </w:r>
            <w:proofErr w:type="spellStart"/>
            <w:r w:rsidRPr="00604A83">
              <w:rPr>
                <w:rFonts w:ascii="Segoe UI" w:hAnsi="Segoe UI" w:cs="Segoe UI"/>
                <w:color w:val="000000" w:themeColor="text1"/>
                <w:kern w:val="0"/>
                <w:sz w:val="22"/>
                <w:szCs w:val="22"/>
                <w:lang w:val="fr-CA" w:eastAsia="fr-CA"/>
              </w:rPr>
              <w:t>each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w:t>
            </w:r>
          </w:p>
        </w:tc>
        <w:tc>
          <w:tcPr>
            <w:tcW w:w="2020" w:type="dxa"/>
            <w:noWrap/>
            <w:hideMark/>
          </w:tcPr>
          <w:p w14:paraId="02A30A06" w14:textId="0467F957"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0E472DD9" w14:textId="77777777" w:rsidTr="00B413AF">
        <w:trPr>
          <w:trHeight w:val="675"/>
        </w:trPr>
        <w:tc>
          <w:tcPr>
            <w:tcW w:w="3640" w:type="dxa"/>
            <w:noWrap/>
            <w:hideMark/>
          </w:tcPr>
          <w:p w14:paraId="5AC9C6DA"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MergedIncidents</w:t>
            </w:r>
            <w:proofErr w:type="spellEnd"/>
          </w:p>
        </w:tc>
        <w:tc>
          <w:tcPr>
            <w:tcW w:w="4050" w:type="dxa"/>
            <w:hideMark/>
          </w:tcPr>
          <w:p w14:paraId="09DE6EFE"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Two</w:t>
            </w:r>
            <w:proofErr w:type="spellEnd"/>
            <w:r w:rsidRPr="00604A83">
              <w:rPr>
                <w:rFonts w:ascii="Segoe UI" w:hAnsi="Segoe UI" w:cs="Segoe UI"/>
                <w:color w:val="000000" w:themeColor="text1"/>
                <w:kern w:val="0"/>
                <w:sz w:val="22"/>
                <w:szCs w:val="22"/>
                <w:lang w:val="fr-CA" w:eastAsia="fr-CA"/>
              </w:rPr>
              <w:t xml:space="preserve"> incidents are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merged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into</w:t>
            </w:r>
            <w:proofErr w:type="spellEnd"/>
            <w:r w:rsidRPr="00604A83">
              <w:rPr>
                <w:rFonts w:ascii="Segoe UI" w:hAnsi="Segoe UI" w:cs="Segoe UI"/>
                <w:color w:val="000000" w:themeColor="text1"/>
                <w:kern w:val="0"/>
                <w:sz w:val="22"/>
                <w:szCs w:val="22"/>
                <w:lang w:val="fr-CA" w:eastAsia="fr-CA"/>
              </w:rPr>
              <w:t xml:space="preserve"> a single incident.</w:t>
            </w:r>
          </w:p>
        </w:tc>
        <w:tc>
          <w:tcPr>
            <w:tcW w:w="2020" w:type="dxa"/>
            <w:noWrap/>
            <w:hideMark/>
          </w:tcPr>
          <w:p w14:paraId="3554B8ED" w14:textId="2B337D55"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59500BC8" w14:textId="77777777" w:rsidTr="00B413AF">
        <w:trPr>
          <w:trHeight w:val="675"/>
        </w:trPr>
        <w:tc>
          <w:tcPr>
            <w:tcW w:w="3640" w:type="dxa"/>
            <w:noWrap/>
            <w:hideMark/>
          </w:tcPr>
          <w:p w14:paraId="5BB697D3"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QueryResponse</w:t>
            </w:r>
            <w:proofErr w:type="spellEnd"/>
          </w:p>
        </w:tc>
        <w:tc>
          <w:tcPr>
            <w:tcW w:w="4050" w:type="dxa"/>
            <w:hideMark/>
          </w:tcPr>
          <w:p w14:paraId="06EB6A20"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EIDD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generated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response</w:t>
            </w:r>
            <w:proofErr w:type="spellEnd"/>
            <w:r w:rsidRPr="00604A83">
              <w:rPr>
                <w:rFonts w:ascii="Segoe UI" w:hAnsi="Segoe UI" w:cs="Segoe UI"/>
                <w:color w:val="000000" w:themeColor="text1"/>
                <w:kern w:val="0"/>
                <w:sz w:val="22"/>
                <w:szCs w:val="22"/>
                <w:lang w:val="fr-CA" w:eastAsia="fr-CA"/>
              </w:rPr>
              <w:t xml:space="preserve"> to a </w:t>
            </w:r>
            <w:proofErr w:type="spellStart"/>
            <w:r w:rsidRPr="00604A83">
              <w:rPr>
                <w:rFonts w:ascii="Segoe UI" w:hAnsi="Segoe UI" w:cs="Segoe UI"/>
                <w:color w:val="000000" w:themeColor="text1"/>
                <w:kern w:val="0"/>
                <w:sz w:val="22"/>
                <w:szCs w:val="22"/>
                <w:lang w:val="fr-CA" w:eastAsia="fr-CA"/>
              </w:rPr>
              <w:t>query</w:t>
            </w:r>
            <w:proofErr w:type="spellEnd"/>
            <w:r w:rsidRPr="00604A83">
              <w:rPr>
                <w:rFonts w:ascii="Segoe UI" w:hAnsi="Segoe UI" w:cs="Segoe UI"/>
                <w:color w:val="000000" w:themeColor="text1"/>
                <w:kern w:val="0"/>
                <w:sz w:val="22"/>
                <w:szCs w:val="22"/>
                <w:lang w:val="fr-CA" w:eastAsia="fr-CA"/>
              </w:rPr>
              <w:t xml:space="preserve"> about an incident.</w:t>
            </w:r>
          </w:p>
        </w:tc>
        <w:tc>
          <w:tcPr>
            <w:tcW w:w="2020" w:type="dxa"/>
            <w:noWrap/>
            <w:hideMark/>
          </w:tcPr>
          <w:p w14:paraId="1052F364" w14:textId="2F432018"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07981E12" w14:textId="77777777" w:rsidTr="00B413AF">
        <w:trPr>
          <w:trHeight w:val="675"/>
        </w:trPr>
        <w:tc>
          <w:tcPr>
            <w:tcW w:w="3640" w:type="dxa"/>
            <w:noWrap/>
            <w:hideMark/>
          </w:tcPr>
          <w:p w14:paraId="6EE0EA4B"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SplitIncident</w:t>
            </w:r>
            <w:proofErr w:type="spellEnd"/>
          </w:p>
        </w:tc>
        <w:tc>
          <w:tcPr>
            <w:tcW w:w="4050" w:type="dxa"/>
            <w:hideMark/>
          </w:tcPr>
          <w:p w14:paraId="45893C00"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 single incident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separated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two</w:t>
            </w:r>
            <w:proofErr w:type="spellEnd"/>
            <w:r w:rsidRPr="00604A83">
              <w:rPr>
                <w:rFonts w:ascii="Segoe UI" w:hAnsi="Segoe UI" w:cs="Segoe UI"/>
                <w:color w:val="000000" w:themeColor="text1"/>
                <w:kern w:val="0"/>
                <w:sz w:val="22"/>
                <w:szCs w:val="22"/>
                <w:lang w:val="fr-CA" w:eastAsia="fr-CA"/>
              </w:rPr>
              <w:t xml:space="preserve"> incidents (a future </w:t>
            </w:r>
            <w:proofErr w:type="spellStart"/>
            <w:r w:rsidRPr="00604A83">
              <w:rPr>
                <w:rFonts w:ascii="Segoe UI" w:hAnsi="Segoe UI" w:cs="Segoe UI"/>
                <w:color w:val="000000" w:themeColor="text1"/>
                <w:kern w:val="0"/>
                <w:sz w:val="22"/>
                <w:szCs w:val="22"/>
                <w:lang w:val="fr-CA" w:eastAsia="fr-CA"/>
              </w:rPr>
              <w:t>capability</w:t>
            </w:r>
            <w:proofErr w:type="spellEnd"/>
            <w:r w:rsidRPr="00604A83">
              <w:rPr>
                <w:rFonts w:ascii="Segoe UI" w:hAnsi="Segoe UI" w:cs="Segoe UI"/>
                <w:color w:val="000000" w:themeColor="text1"/>
                <w:kern w:val="0"/>
                <w:sz w:val="22"/>
                <w:szCs w:val="22"/>
                <w:lang w:val="fr-CA" w:eastAsia="fr-CA"/>
              </w:rPr>
              <w:t>).</w:t>
            </w:r>
          </w:p>
        </w:tc>
        <w:tc>
          <w:tcPr>
            <w:tcW w:w="2020" w:type="dxa"/>
            <w:noWrap/>
            <w:hideMark/>
          </w:tcPr>
          <w:p w14:paraId="3CCFB679" w14:textId="719EF0A1"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3F382605" w14:textId="77777777" w:rsidTr="00B413AF">
        <w:trPr>
          <w:trHeight w:val="675"/>
        </w:trPr>
        <w:tc>
          <w:tcPr>
            <w:tcW w:w="3640" w:type="dxa"/>
            <w:noWrap/>
            <w:hideMark/>
          </w:tcPr>
          <w:p w14:paraId="71C65168"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TransferredCall</w:t>
            </w:r>
            <w:proofErr w:type="spellEnd"/>
          </w:p>
        </w:tc>
        <w:tc>
          <w:tcPr>
            <w:tcW w:w="4050" w:type="dxa"/>
            <w:hideMark/>
          </w:tcPr>
          <w:p w14:paraId="602DFDD0"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EIDD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generated</w:t>
            </w:r>
            <w:proofErr w:type="spellEnd"/>
            <w:r w:rsidRPr="00604A83">
              <w:rPr>
                <w:rFonts w:ascii="Segoe UI" w:hAnsi="Segoe UI" w:cs="Segoe UI"/>
                <w:color w:val="000000" w:themeColor="text1"/>
                <w:kern w:val="0"/>
                <w:sz w:val="22"/>
                <w:szCs w:val="22"/>
                <w:lang w:val="fr-CA" w:eastAsia="fr-CA"/>
              </w:rPr>
              <w:t xml:space="preserve"> in association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a </w:t>
            </w:r>
            <w:proofErr w:type="spellStart"/>
            <w:r w:rsidRPr="00604A83">
              <w:rPr>
                <w:rFonts w:ascii="Segoe UI" w:hAnsi="Segoe UI" w:cs="Segoe UI"/>
                <w:color w:val="000000" w:themeColor="text1"/>
                <w:kern w:val="0"/>
                <w:sz w:val="22"/>
                <w:szCs w:val="22"/>
                <w:lang w:val="fr-CA" w:eastAsia="fr-CA"/>
              </w:rPr>
              <w:t>transferred</w:t>
            </w:r>
            <w:proofErr w:type="spellEnd"/>
            <w:r w:rsidRPr="00604A83">
              <w:rPr>
                <w:rFonts w:ascii="Segoe UI" w:hAnsi="Segoe UI" w:cs="Segoe UI"/>
                <w:color w:val="000000" w:themeColor="text1"/>
                <w:kern w:val="0"/>
                <w:sz w:val="22"/>
                <w:szCs w:val="22"/>
                <w:lang w:val="fr-CA" w:eastAsia="fr-CA"/>
              </w:rPr>
              <w:t xml:space="preserve"> call.</w:t>
            </w:r>
          </w:p>
        </w:tc>
        <w:tc>
          <w:tcPr>
            <w:tcW w:w="2020" w:type="dxa"/>
            <w:noWrap/>
            <w:hideMark/>
          </w:tcPr>
          <w:p w14:paraId="5F6EF84A" w14:textId="15A6D100"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33DECE03" w14:textId="77777777" w:rsidTr="00B413AF">
        <w:trPr>
          <w:trHeight w:val="1005"/>
        </w:trPr>
        <w:tc>
          <w:tcPr>
            <w:tcW w:w="3640" w:type="dxa"/>
            <w:noWrap/>
            <w:hideMark/>
          </w:tcPr>
          <w:p w14:paraId="6817604F"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UnitStatusUpdate</w:t>
            </w:r>
            <w:proofErr w:type="spellEnd"/>
          </w:p>
        </w:tc>
        <w:tc>
          <w:tcPr>
            <w:tcW w:w="4050" w:type="dxa"/>
            <w:hideMark/>
          </w:tcPr>
          <w:p w14:paraId="63D6B660" w14:textId="77777777" w:rsidR="00B413AF" w:rsidRPr="00604A83" w:rsidRDefault="00B413AF" w:rsidP="00B413AF">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w:t>
            </w:r>
            <w:proofErr w:type="spellStart"/>
            <w:r w:rsidRPr="00604A83">
              <w:rPr>
                <w:rFonts w:ascii="Segoe UI" w:hAnsi="Segoe UI" w:cs="Segoe UI"/>
                <w:color w:val="000000" w:themeColor="text1"/>
                <w:kern w:val="0"/>
                <w:sz w:val="22"/>
                <w:szCs w:val="22"/>
                <w:lang w:val="fr-CA" w:eastAsia="fr-CA"/>
              </w:rPr>
              <w:t>status</w:t>
            </w:r>
            <w:proofErr w:type="spellEnd"/>
            <w:r w:rsidRPr="00604A83">
              <w:rPr>
                <w:rFonts w:ascii="Segoe UI" w:hAnsi="Segoe UI" w:cs="Segoe UI"/>
                <w:color w:val="000000" w:themeColor="text1"/>
                <w:kern w:val="0"/>
                <w:sz w:val="22"/>
                <w:szCs w:val="22"/>
                <w:lang w:val="fr-CA" w:eastAsia="fr-CA"/>
              </w:rPr>
              <w:t xml:space="preserve"> and/or location of an emergency unit not </w:t>
            </w:r>
            <w:proofErr w:type="spellStart"/>
            <w:r w:rsidRPr="00604A83">
              <w:rPr>
                <w:rFonts w:ascii="Segoe UI" w:hAnsi="Segoe UI" w:cs="Segoe UI"/>
                <w:color w:val="000000" w:themeColor="text1"/>
                <w:kern w:val="0"/>
                <w:sz w:val="22"/>
                <w:szCs w:val="22"/>
                <w:lang w:val="fr-CA" w:eastAsia="fr-CA"/>
              </w:rPr>
              <w:t>associated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an incident has </w:t>
            </w:r>
            <w:proofErr w:type="spellStart"/>
            <w:r w:rsidRPr="00604A83">
              <w:rPr>
                <w:rFonts w:ascii="Segoe UI" w:hAnsi="Segoe UI" w:cs="Segoe UI"/>
                <w:color w:val="000000" w:themeColor="text1"/>
                <w:kern w:val="0"/>
                <w:sz w:val="22"/>
                <w:szCs w:val="22"/>
                <w:lang w:val="fr-CA" w:eastAsia="fr-CA"/>
              </w:rPr>
              <w:t>changed</w:t>
            </w:r>
            <w:proofErr w:type="spellEnd"/>
            <w:r w:rsidRPr="00604A83">
              <w:rPr>
                <w:rFonts w:ascii="Segoe UI" w:hAnsi="Segoe UI" w:cs="Segoe UI"/>
                <w:color w:val="000000" w:themeColor="text1"/>
                <w:kern w:val="0"/>
                <w:sz w:val="22"/>
                <w:szCs w:val="22"/>
                <w:lang w:val="fr-CA" w:eastAsia="fr-CA"/>
              </w:rPr>
              <w:t>.</w:t>
            </w:r>
          </w:p>
        </w:tc>
        <w:tc>
          <w:tcPr>
            <w:tcW w:w="2020" w:type="dxa"/>
            <w:noWrap/>
            <w:hideMark/>
          </w:tcPr>
          <w:p w14:paraId="3F1F6E7F" w14:textId="4AD1AE43"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1CD853BA" w14:textId="77777777" w:rsidTr="00B413AF">
        <w:trPr>
          <w:trHeight w:val="675"/>
        </w:trPr>
        <w:tc>
          <w:tcPr>
            <w:tcW w:w="3640" w:type="dxa"/>
            <w:noWrap/>
            <w:hideMark/>
          </w:tcPr>
          <w:p w14:paraId="059214B2"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UnLinkIncidents</w:t>
            </w:r>
            <w:proofErr w:type="spellEnd"/>
          </w:p>
        </w:tc>
        <w:tc>
          <w:tcPr>
            <w:tcW w:w="4050" w:type="dxa"/>
            <w:hideMark/>
          </w:tcPr>
          <w:p w14:paraId="5030AEB4"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Two</w:t>
            </w:r>
            <w:proofErr w:type="spellEnd"/>
            <w:r w:rsidRPr="00604A83">
              <w:rPr>
                <w:rFonts w:ascii="Segoe UI" w:hAnsi="Segoe UI" w:cs="Segoe UI"/>
                <w:color w:val="000000" w:themeColor="text1"/>
                <w:kern w:val="0"/>
                <w:sz w:val="22"/>
                <w:szCs w:val="22"/>
                <w:lang w:val="fr-CA" w:eastAsia="fr-CA"/>
              </w:rPr>
              <w:t xml:space="preserve"> or more incidents are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un-</w:t>
            </w:r>
            <w:proofErr w:type="spellStart"/>
            <w:r w:rsidRPr="00604A83">
              <w:rPr>
                <w:rFonts w:ascii="Segoe UI" w:hAnsi="Segoe UI" w:cs="Segoe UI"/>
                <w:color w:val="000000" w:themeColor="text1"/>
                <w:kern w:val="0"/>
                <w:sz w:val="22"/>
                <w:szCs w:val="22"/>
                <w:lang w:val="fr-CA" w:eastAsia="fr-CA"/>
              </w:rPr>
              <w:t>linked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from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each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w:t>
            </w:r>
          </w:p>
        </w:tc>
        <w:tc>
          <w:tcPr>
            <w:tcW w:w="2020" w:type="dxa"/>
            <w:noWrap/>
            <w:hideMark/>
          </w:tcPr>
          <w:p w14:paraId="76AB1883" w14:textId="23277AF9"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r w:rsidR="00B413AF" w:rsidRPr="00B413AF" w14:paraId="4DAAC5F2" w14:textId="77777777" w:rsidTr="00B413AF">
        <w:trPr>
          <w:trHeight w:val="675"/>
        </w:trPr>
        <w:tc>
          <w:tcPr>
            <w:tcW w:w="3640" w:type="dxa"/>
            <w:noWrap/>
            <w:hideMark/>
          </w:tcPr>
          <w:p w14:paraId="3210BD0B"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UnMergeIncidents</w:t>
            </w:r>
            <w:proofErr w:type="spellEnd"/>
          </w:p>
        </w:tc>
        <w:tc>
          <w:tcPr>
            <w:tcW w:w="4050" w:type="dxa"/>
            <w:hideMark/>
          </w:tcPr>
          <w:p w14:paraId="47312ADC" w14:textId="77777777" w:rsidR="00B413AF" w:rsidRPr="00604A83" w:rsidRDefault="00B413AF" w:rsidP="00B413AF">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Two</w:t>
            </w:r>
            <w:proofErr w:type="spellEnd"/>
            <w:r w:rsidRPr="00604A83">
              <w:rPr>
                <w:rFonts w:ascii="Segoe UI" w:hAnsi="Segoe UI" w:cs="Segoe UI"/>
                <w:color w:val="000000" w:themeColor="text1"/>
                <w:kern w:val="0"/>
                <w:sz w:val="22"/>
                <w:szCs w:val="22"/>
                <w:lang w:val="fr-CA" w:eastAsia="fr-CA"/>
              </w:rPr>
              <w:t xml:space="preserve"> or more incidents are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un-</w:t>
            </w:r>
            <w:proofErr w:type="spellStart"/>
            <w:r w:rsidRPr="00604A83">
              <w:rPr>
                <w:rFonts w:ascii="Segoe UI" w:hAnsi="Segoe UI" w:cs="Segoe UI"/>
                <w:color w:val="000000" w:themeColor="text1"/>
                <w:kern w:val="0"/>
                <w:sz w:val="22"/>
                <w:szCs w:val="22"/>
                <w:lang w:val="fr-CA" w:eastAsia="fr-CA"/>
              </w:rPr>
              <w:t>merged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from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each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w:t>
            </w:r>
          </w:p>
        </w:tc>
        <w:tc>
          <w:tcPr>
            <w:tcW w:w="2020" w:type="dxa"/>
            <w:noWrap/>
            <w:hideMark/>
          </w:tcPr>
          <w:p w14:paraId="444607EC" w14:textId="02428AC5" w:rsidR="00B413AF" w:rsidRPr="00B413AF" w:rsidRDefault="003A089D" w:rsidP="00B413AF">
            <w:pPr>
              <w:rPr>
                <w:rFonts w:ascii="Calibri" w:hAnsi="Calibri" w:cs="Calibri"/>
                <w:color w:val="0563C1"/>
                <w:kern w:val="0"/>
                <w:sz w:val="22"/>
                <w:szCs w:val="22"/>
                <w:u w:val="single"/>
                <w:lang w:val="fr-CA" w:eastAsia="fr-CA"/>
              </w:rPr>
            </w:pPr>
            <w:r>
              <w:rPr>
                <w:rFonts w:ascii="Tahoma" w:hAnsi="Tahoma" w:cs="Tahoma"/>
              </w:rPr>
              <w:t>This document</w:t>
            </w:r>
          </w:p>
        </w:tc>
      </w:tr>
    </w:tbl>
    <w:p w14:paraId="24A55770" w14:textId="77777777" w:rsidR="00B91F9C" w:rsidRPr="00AB7A75" w:rsidRDefault="00B91F9C" w:rsidP="00B91F9C">
      <w:pPr>
        <w:pStyle w:val="Heading2"/>
        <w:rPr>
          <w:rFonts w:ascii="Tahoma" w:hAnsi="Tahoma" w:cs="Tahoma"/>
        </w:rPr>
      </w:pPr>
      <w:bookmarkStart w:id="75" w:name="_Agency_Role_Registry"/>
      <w:bookmarkStart w:id="76" w:name="_Ref338337634"/>
      <w:bookmarkStart w:id="77" w:name="_Toc332195335"/>
      <w:bookmarkStart w:id="78" w:name="_Toc381881313"/>
      <w:bookmarkStart w:id="79" w:name="_Toc54356163"/>
      <w:bookmarkEnd w:id="74"/>
      <w:bookmarkEnd w:id="75"/>
      <w:r w:rsidRPr="00AB7A75">
        <w:rPr>
          <w:rFonts w:ascii="Tahoma" w:hAnsi="Tahoma" w:cs="Tahoma"/>
        </w:rPr>
        <w:t>Agency Role</w:t>
      </w:r>
      <w:bookmarkEnd w:id="76"/>
      <w:r w:rsidRPr="00AB7A75">
        <w:rPr>
          <w:rFonts w:ascii="Tahoma" w:hAnsi="Tahoma" w:cs="Tahoma"/>
        </w:rPr>
        <w:t xml:space="preserve"> </w:t>
      </w:r>
      <w:bookmarkEnd w:id="77"/>
      <w:r w:rsidRPr="00AB7A75">
        <w:rPr>
          <w:rFonts w:ascii="Tahoma" w:hAnsi="Tahoma" w:cs="Tahoma"/>
        </w:rPr>
        <w:t>Registry</w:t>
      </w:r>
      <w:bookmarkEnd w:id="78"/>
      <w:bookmarkEnd w:id="79"/>
    </w:p>
    <w:p w14:paraId="7618253F" w14:textId="502AF048" w:rsidR="00B91F9C" w:rsidRDefault="00B91F9C" w:rsidP="00B91F9C">
      <w:pPr>
        <w:pStyle w:val="BodyText"/>
        <w:rPr>
          <w:rFonts w:ascii="Tahoma" w:hAnsi="Tahoma" w:cs="Tahoma"/>
          <w:szCs w:val="24"/>
        </w:rPr>
      </w:pPr>
      <w:r w:rsidRPr="00AB7A75">
        <w:rPr>
          <w:rFonts w:ascii="Tahoma" w:hAnsi="Tahoma" w:cs="Tahoma"/>
          <w:szCs w:val="24"/>
        </w:rPr>
        <w:t xml:space="preserve">The “Agency Role” data element is described in Section </w:t>
      </w:r>
      <w:r w:rsidR="00F57015">
        <w:rPr>
          <w:rFonts w:ascii="Tahoma" w:hAnsi="Tahoma" w:cs="Tahoma"/>
        </w:rPr>
        <w:t>2.6</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_Ref338338426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Agency Information Data Component</w:t>
      </w:r>
      <w:r w:rsidRPr="00AB7A75">
        <w:rPr>
          <w:rFonts w:ascii="Tahoma" w:hAnsi="Tahoma" w:cs="Tahoma"/>
        </w:rPr>
        <w:fldChar w:fldCharType="end"/>
      </w:r>
      <w:r w:rsidRPr="00AB7A75">
        <w:rPr>
          <w:rFonts w:ascii="Tahoma" w:hAnsi="Tahoma" w:cs="Tahoma"/>
          <w:szCs w:val="24"/>
        </w:rPr>
        <w:t>) of the document.</w:t>
      </w:r>
    </w:p>
    <w:p w14:paraId="01EB58DC" w14:textId="0964A79D" w:rsidR="005A5719" w:rsidRDefault="003A089D" w:rsidP="00EE0616">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00F57015" w:rsidRPr="00F57015">
        <w:rPr>
          <w:rFonts w:ascii="Tahoma" w:hAnsi="Tahoma" w:cs="Tahoma"/>
          <w:szCs w:val="24"/>
        </w:rPr>
        <w:t>EID</w:t>
      </w:r>
      <w:r w:rsidR="00F57015">
        <w:rPr>
          <w:rFonts w:ascii="Tahoma" w:hAnsi="Tahoma" w:cs="Tahoma"/>
          <w:szCs w:val="24"/>
        </w:rPr>
        <w:t>O-</w:t>
      </w:r>
      <w:proofErr w:type="spellStart"/>
      <w:r w:rsidR="00F57015" w:rsidRPr="00F57015">
        <w:rPr>
          <w:rFonts w:ascii="Tahoma" w:hAnsi="Tahoma" w:cs="Tahoma"/>
          <w:szCs w:val="24"/>
        </w:rPr>
        <w:t>AgencyRole</w:t>
      </w:r>
      <w:proofErr w:type="spellEnd"/>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1564"/>
        <w:gridCol w:w="4527"/>
        <w:gridCol w:w="3619"/>
      </w:tblGrid>
      <w:tr w:rsidR="00232980" w:rsidRPr="00AB7A75" w14:paraId="13AC9281" w14:textId="77777777" w:rsidTr="00ED1D86">
        <w:tc>
          <w:tcPr>
            <w:tcW w:w="1564" w:type="dxa"/>
            <w:vAlign w:val="center"/>
          </w:tcPr>
          <w:p w14:paraId="1C922B0A" w14:textId="77777777" w:rsidR="00232980" w:rsidRPr="00604A83" w:rsidRDefault="00232980" w:rsidP="00A12FA0">
            <w:pPr>
              <w:rPr>
                <w:rFonts w:ascii="Tahoma" w:hAnsi="Tahoma" w:cs="Tahoma"/>
                <w:b/>
                <w:color w:val="000000" w:themeColor="text1"/>
              </w:rPr>
            </w:pPr>
            <w:r w:rsidRPr="00604A83">
              <w:rPr>
                <w:rFonts w:ascii="Tahoma" w:hAnsi="Tahoma" w:cs="Tahoma"/>
                <w:b/>
                <w:color w:val="000000" w:themeColor="text1"/>
              </w:rPr>
              <w:t>Value</w:t>
            </w:r>
          </w:p>
        </w:tc>
        <w:tc>
          <w:tcPr>
            <w:tcW w:w="4527" w:type="dxa"/>
            <w:vAlign w:val="center"/>
          </w:tcPr>
          <w:p w14:paraId="2E89F1E1" w14:textId="77777777" w:rsidR="00232980" w:rsidRPr="00604A83" w:rsidRDefault="00232980" w:rsidP="00A12FA0">
            <w:pPr>
              <w:rPr>
                <w:rFonts w:ascii="Tahoma" w:hAnsi="Tahoma" w:cs="Tahoma"/>
                <w:b/>
                <w:color w:val="000000" w:themeColor="text1"/>
              </w:rPr>
            </w:pPr>
            <w:r w:rsidRPr="00604A83">
              <w:rPr>
                <w:rFonts w:ascii="Tahoma" w:hAnsi="Tahoma" w:cs="Tahoma"/>
                <w:b/>
                <w:color w:val="000000" w:themeColor="text1"/>
              </w:rPr>
              <w:t>Literal Description</w:t>
            </w:r>
          </w:p>
        </w:tc>
        <w:tc>
          <w:tcPr>
            <w:tcW w:w="3619" w:type="dxa"/>
            <w:vAlign w:val="center"/>
          </w:tcPr>
          <w:p w14:paraId="7D111702" w14:textId="77777777" w:rsidR="00232980" w:rsidRPr="00AB7A75" w:rsidRDefault="00232980" w:rsidP="00A12FA0">
            <w:pPr>
              <w:rPr>
                <w:rFonts w:ascii="Tahoma" w:hAnsi="Tahoma" w:cs="Tahoma"/>
                <w:b/>
              </w:rPr>
            </w:pPr>
            <w:r w:rsidRPr="00AB7A75">
              <w:rPr>
                <w:rFonts w:ascii="Tahoma" w:hAnsi="Tahoma" w:cs="Tahoma"/>
                <w:b/>
              </w:rPr>
              <w:t>Reference</w:t>
            </w:r>
          </w:p>
        </w:tc>
      </w:tr>
      <w:tr w:rsidR="00232980" w:rsidRPr="00232980" w14:paraId="631F9374" w14:textId="77777777" w:rsidTr="00232980">
        <w:trPr>
          <w:trHeight w:val="675"/>
        </w:trPr>
        <w:tc>
          <w:tcPr>
            <w:tcW w:w="1564" w:type="dxa"/>
            <w:noWrap/>
            <w:hideMark/>
          </w:tcPr>
          <w:p w14:paraId="5B600D72" w14:textId="77777777" w:rsidR="00232980" w:rsidRPr="00604A83" w:rsidRDefault="00232980" w:rsidP="0023298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Assisting</w:t>
            </w:r>
            <w:proofErr w:type="spellEnd"/>
          </w:p>
        </w:tc>
        <w:tc>
          <w:tcPr>
            <w:tcW w:w="4527" w:type="dxa"/>
            <w:hideMark/>
          </w:tcPr>
          <w:p w14:paraId="0EF0A7E2" w14:textId="77777777" w:rsidR="00232980" w:rsidRPr="00604A83" w:rsidRDefault="00232980" w:rsidP="0023298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w:t>
            </w:r>
            <w:proofErr w:type="spellStart"/>
            <w:r w:rsidRPr="00604A83">
              <w:rPr>
                <w:rFonts w:ascii="Segoe UI" w:hAnsi="Segoe UI" w:cs="Segoe UI"/>
                <w:color w:val="000000" w:themeColor="text1"/>
                <w:kern w:val="0"/>
                <w:sz w:val="22"/>
                <w:szCs w:val="22"/>
                <w:lang w:val="fr-CA" w:eastAsia="fr-CA"/>
              </w:rPr>
              <w:t>agency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assisting</w:t>
            </w:r>
            <w:proofErr w:type="spellEnd"/>
            <w:r w:rsidRPr="00604A83">
              <w:rPr>
                <w:rFonts w:ascii="Segoe UI" w:hAnsi="Segoe UI" w:cs="Segoe UI"/>
                <w:color w:val="000000" w:themeColor="text1"/>
                <w:kern w:val="0"/>
                <w:sz w:val="22"/>
                <w:szCs w:val="22"/>
                <w:lang w:val="fr-CA" w:eastAsia="fr-CA"/>
              </w:rPr>
              <w:t xml:space="preserve"> on, or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consulted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regarding</w:t>
            </w:r>
            <w:proofErr w:type="spellEnd"/>
            <w:r w:rsidRPr="00604A83">
              <w:rPr>
                <w:rFonts w:ascii="Segoe UI" w:hAnsi="Segoe UI" w:cs="Segoe UI"/>
                <w:color w:val="000000" w:themeColor="text1"/>
                <w:kern w:val="0"/>
                <w:sz w:val="22"/>
                <w:szCs w:val="22"/>
                <w:lang w:val="fr-CA" w:eastAsia="fr-CA"/>
              </w:rPr>
              <w:t xml:space="preserve"> an incident.</w:t>
            </w:r>
          </w:p>
        </w:tc>
        <w:tc>
          <w:tcPr>
            <w:tcW w:w="3619" w:type="dxa"/>
            <w:noWrap/>
            <w:hideMark/>
          </w:tcPr>
          <w:p w14:paraId="416537EF" w14:textId="77777777" w:rsidR="00232980" w:rsidRPr="00232980" w:rsidRDefault="00CA3B37" w:rsidP="00232980">
            <w:pPr>
              <w:rPr>
                <w:rFonts w:ascii="Calibri" w:hAnsi="Calibri" w:cs="Calibri"/>
                <w:color w:val="0563C1"/>
                <w:kern w:val="0"/>
                <w:sz w:val="22"/>
                <w:szCs w:val="22"/>
                <w:u w:val="single"/>
                <w:lang w:val="fr-CA" w:eastAsia="fr-CA"/>
              </w:rPr>
            </w:pPr>
            <w:hyperlink r:id="rId34" w:tgtFrame="_blank" w:history="1">
              <w:r w:rsidR="00232980" w:rsidRPr="00232980">
                <w:rPr>
                  <w:rFonts w:ascii="Calibri" w:hAnsi="Calibri" w:cs="Calibri"/>
                  <w:color w:val="0563C1"/>
                  <w:kern w:val="0"/>
                  <w:sz w:val="22"/>
                  <w:szCs w:val="22"/>
                  <w:u w:val="single"/>
                  <w:lang w:val="fr-CA" w:eastAsia="fr-CA"/>
                </w:rPr>
                <w:t>This document</w:t>
              </w:r>
            </w:hyperlink>
          </w:p>
        </w:tc>
      </w:tr>
      <w:tr w:rsidR="00232980" w:rsidRPr="00232980" w14:paraId="786585D1" w14:textId="77777777" w:rsidTr="00232980">
        <w:trPr>
          <w:trHeight w:val="345"/>
        </w:trPr>
        <w:tc>
          <w:tcPr>
            <w:tcW w:w="1564" w:type="dxa"/>
            <w:noWrap/>
            <w:hideMark/>
          </w:tcPr>
          <w:p w14:paraId="4D68BBDB" w14:textId="77777777" w:rsidR="00232980" w:rsidRPr="00604A83" w:rsidRDefault="00232980" w:rsidP="0023298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CallReceiving</w:t>
            </w:r>
            <w:proofErr w:type="spellEnd"/>
          </w:p>
        </w:tc>
        <w:tc>
          <w:tcPr>
            <w:tcW w:w="4527" w:type="dxa"/>
            <w:hideMark/>
          </w:tcPr>
          <w:p w14:paraId="45FB9DEB" w14:textId="77777777" w:rsidR="00232980" w:rsidRPr="00604A83" w:rsidRDefault="00232980" w:rsidP="0023298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Agency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received</w:t>
            </w:r>
            <w:proofErr w:type="spellEnd"/>
            <w:r w:rsidRPr="00604A83">
              <w:rPr>
                <w:rFonts w:ascii="Segoe UI" w:hAnsi="Segoe UI" w:cs="Segoe UI"/>
                <w:color w:val="000000" w:themeColor="text1"/>
                <w:kern w:val="0"/>
                <w:sz w:val="22"/>
                <w:szCs w:val="22"/>
                <w:lang w:val="fr-CA" w:eastAsia="fr-CA"/>
              </w:rPr>
              <w:t xml:space="preserve"> the emergency call.</w:t>
            </w:r>
          </w:p>
        </w:tc>
        <w:tc>
          <w:tcPr>
            <w:tcW w:w="3619" w:type="dxa"/>
            <w:noWrap/>
            <w:hideMark/>
          </w:tcPr>
          <w:p w14:paraId="60E626A6" w14:textId="77777777" w:rsidR="00232980" w:rsidRPr="00232980" w:rsidRDefault="00CA3B37" w:rsidP="00232980">
            <w:pPr>
              <w:rPr>
                <w:rFonts w:ascii="Calibri" w:hAnsi="Calibri" w:cs="Calibri"/>
                <w:color w:val="0563C1"/>
                <w:kern w:val="0"/>
                <w:sz w:val="22"/>
                <w:szCs w:val="22"/>
                <w:u w:val="single"/>
                <w:lang w:val="fr-CA" w:eastAsia="fr-CA"/>
              </w:rPr>
            </w:pPr>
            <w:hyperlink r:id="rId35" w:tgtFrame="_blank" w:history="1">
              <w:r w:rsidR="00232980" w:rsidRPr="00232980">
                <w:rPr>
                  <w:rFonts w:ascii="Calibri" w:hAnsi="Calibri" w:cs="Calibri"/>
                  <w:color w:val="0563C1"/>
                  <w:kern w:val="0"/>
                  <w:sz w:val="22"/>
                  <w:szCs w:val="22"/>
                  <w:u w:val="single"/>
                  <w:lang w:val="fr-CA" w:eastAsia="fr-CA"/>
                </w:rPr>
                <w:t>This document</w:t>
              </w:r>
            </w:hyperlink>
          </w:p>
        </w:tc>
      </w:tr>
      <w:tr w:rsidR="00232980" w:rsidRPr="00232980" w14:paraId="74EBAD5B" w14:textId="77777777" w:rsidTr="00232980">
        <w:trPr>
          <w:trHeight w:val="675"/>
        </w:trPr>
        <w:tc>
          <w:tcPr>
            <w:tcW w:w="1564" w:type="dxa"/>
            <w:noWrap/>
            <w:hideMark/>
          </w:tcPr>
          <w:p w14:paraId="69CBA91F" w14:textId="77777777" w:rsidR="00232980" w:rsidRPr="00604A83" w:rsidRDefault="00232980" w:rsidP="0023298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Dispatched</w:t>
            </w:r>
            <w:proofErr w:type="spellEnd"/>
          </w:p>
        </w:tc>
        <w:tc>
          <w:tcPr>
            <w:tcW w:w="4527" w:type="dxa"/>
            <w:hideMark/>
          </w:tcPr>
          <w:p w14:paraId="4523F064" w14:textId="77777777" w:rsidR="00232980" w:rsidRPr="00604A83" w:rsidRDefault="00232980" w:rsidP="0023298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Agency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had</w:t>
            </w:r>
            <w:proofErr w:type="spellEnd"/>
            <w:r w:rsidRPr="00604A83">
              <w:rPr>
                <w:rFonts w:ascii="Segoe UI" w:hAnsi="Segoe UI" w:cs="Segoe UI"/>
                <w:color w:val="000000" w:themeColor="text1"/>
                <w:kern w:val="0"/>
                <w:sz w:val="22"/>
                <w:szCs w:val="22"/>
                <w:lang w:val="fr-CA" w:eastAsia="fr-CA"/>
              </w:rPr>
              <w:t xml:space="preserve"> emergency </w:t>
            </w:r>
            <w:proofErr w:type="spellStart"/>
            <w:r w:rsidRPr="00604A83">
              <w:rPr>
                <w:rFonts w:ascii="Segoe UI" w:hAnsi="Segoe UI" w:cs="Segoe UI"/>
                <w:color w:val="000000" w:themeColor="text1"/>
                <w:kern w:val="0"/>
                <w:sz w:val="22"/>
                <w:szCs w:val="22"/>
                <w:lang w:val="fr-CA" w:eastAsia="fr-CA"/>
              </w:rPr>
              <w:t>resources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dispatched</w:t>
            </w:r>
            <w:proofErr w:type="spellEnd"/>
            <w:r w:rsidRPr="00604A83">
              <w:rPr>
                <w:rFonts w:ascii="Segoe UI" w:hAnsi="Segoe UI" w:cs="Segoe UI"/>
                <w:color w:val="000000" w:themeColor="text1"/>
                <w:kern w:val="0"/>
                <w:sz w:val="22"/>
                <w:szCs w:val="22"/>
                <w:lang w:val="fr-CA" w:eastAsia="fr-CA"/>
              </w:rPr>
              <w:t xml:space="preserve"> to an incident.</w:t>
            </w:r>
          </w:p>
        </w:tc>
        <w:tc>
          <w:tcPr>
            <w:tcW w:w="3619" w:type="dxa"/>
            <w:noWrap/>
            <w:hideMark/>
          </w:tcPr>
          <w:p w14:paraId="0EC9F5E9" w14:textId="77777777" w:rsidR="00232980" w:rsidRPr="00232980" w:rsidRDefault="00CA3B37" w:rsidP="00232980">
            <w:pPr>
              <w:rPr>
                <w:rFonts w:ascii="Calibri" w:hAnsi="Calibri" w:cs="Calibri"/>
                <w:color w:val="0563C1"/>
                <w:kern w:val="0"/>
                <w:sz w:val="22"/>
                <w:szCs w:val="22"/>
                <w:u w:val="single"/>
                <w:lang w:val="fr-CA" w:eastAsia="fr-CA"/>
              </w:rPr>
            </w:pPr>
            <w:hyperlink r:id="rId36" w:tgtFrame="_blank" w:history="1">
              <w:r w:rsidR="00232980" w:rsidRPr="00232980">
                <w:rPr>
                  <w:rFonts w:ascii="Calibri" w:hAnsi="Calibri" w:cs="Calibri"/>
                  <w:color w:val="0563C1"/>
                  <w:kern w:val="0"/>
                  <w:sz w:val="22"/>
                  <w:szCs w:val="22"/>
                  <w:u w:val="single"/>
                  <w:lang w:val="fr-CA" w:eastAsia="fr-CA"/>
                </w:rPr>
                <w:t>This document</w:t>
              </w:r>
            </w:hyperlink>
          </w:p>
        </w:tc>
      </w:tr>
      <w:tr w:rsidR="00232980" w:rsidRPr="00232980" w14:paraId="2876881E" w14:textId="77777777" w:rsidTr="00232980">
        <w:trPr>
          <w:trHeight w:val="675"/>
        </w:trPr>
        <w:tc>
          <w:tcPr>
            <w:tcW w:w="1564" w:type="dxa"/>
            <w:noWrap/>
            <w:hideMark/>
          </w:tcPr>
          <w:p w14:paraId="1066615D" w14:textId="77777777" w:rsidR="00232980" w:rsidRPr="00604A83" w:rsidRDefault="00232980" w:rsidP="0023298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Dispatching</w:t>
            </w:r>
          </w:p>
        </w:tc>
        <w:tc>
          <w:tcPr>
            <w:tcW w:w="4527" w:type="dxa"/>
            <w:hideMark/>
          </w:tcPr>
          <w:p w14:paraId="42B1F671" w14:textId="77777777" w:rsidR="00232980" w:rsidRPr="00604A83" w:rsidRDefault="00232980" w:rsidP="0023298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Agency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dispatched</w:t>
            </w:r>
            <w:proofErr w:type="spellEnd"/>
            <w:r w:rsidRPr="00604A83">
              <w:rPr>
                <w:rFonts w:ascii="Segoe UI" w:hAnsi="Segoe UI" w:cs="Segoe UI"/>
                <w:color w:val="000000" w:themeColor="text1"/>
                <w:kern w:val="0"/>
                <w:sz w:val="22"/>
                <w:szCs w:val="22"/>
                <w:lang w:val="fr-CA" w:eastAsia="fr-CA"/>
              </w:rPr>
              <w:t xml:space="preserve"> emergency </w:t>
            </w:r>
            <w:proofErr w:type="spellStart"/>
            <w:r w:rsidRPr="00604A83">
              <w:rPr>
                <w:rFonts w:ascii="Segoe UI" w:hAnsi="Segoe UI" w:cs="Segoe UI"/>
                <w:color w:val="000000" w:themeColor="text1"/>
                <w:kern w:val="0"/>
                <w:sz w:val="22"/>
                <w:szCs w:val="22"/>
                <w:lang w:val="fr-CA" w:eastAsia="fr-CA"/>
              </w:rPr>
              <w:t>resources</w:t>
            </w:r>
            <w:proofErr w:type="spellEnd"/>
            <w:r w:rsidRPr="00604A83">
              <w:rPr>
                <w:rFonts w:ascii="Segoe UI" w:hAnsi="Segoe UI" w:cs="Segoe UI"/>
                <w:color w:val="000000" w:themeColor="text1"/>
                <w:kern w:val="0"/>
                <w:sz w:val="22"/>
                <w:szCs w:val="22"/>
                <w:lang w:val="fr-CA" w:eastAsia="fr-CA"/>
              </w:rPr>
              <w:t xml:space="preserve"> to an incident.</w:t>
            </w:r>
          </w:p>
        </w:tc>
        <w:tc>
          <w:tcPr>
            <w:tcW w:w="3619" w:type="dxa"/>
            <w:noWrap/>
            <w:hideMark/>
          </w:tcPr>
          <w:p w14:paraId="404815BB" w14:textId="77777777" w:rsidR="00232980" w:rsidRPr="00232980" w:rsidRDefault="00CA3B37" w:rsidP="00232980">
            <w:pPr>
              <w:rPr>
                <w:rFonts w:ascii="Calibri" w:hAnsi="Calibri" w:cs="Calibri"/>
                <w:color w:val="0563C1"/>
                <w:kern w:val="0"/>
                <w:sz w:val="22"/>
                <w:szCs w:val="22"/>
                <w:u w:val="single"/>
                <w:lang w:val="fr-CA" w:eastAsia="fr-CA"/>
              </w:rPr>
            </w:pPr>
            <w:hyperlink r:id="rId37" w:tgtFrame="_blank" w:history="1">
              <w:r w:rsidR="00232980" w:rsidRPr="00232980">
                <w:rPr>
                  <w:rFonts w:ascii="Calibri" w:hAnsi="Calibri" w:cs="Calibri"/>
                  <w:color w:val="0563C1"/>
                  <w:kern w:val="0"/>
                  <w:sz w:val="22"/>
                  <w:szCs w:val="22"/>
                  <w:u w:val="single"/>
                  <w:lang w:val="fr-CA" w:eastAsia="fr-CA"/>
                </w:rPr>
                <w:t>This document</w:t>
              </w:r>
            </w:hyperlink>
          </w:p>
        </w:tc>
      </w:tr>
      <w:tr w:rsidR="00232980" w:rsidRPr="00232980" w14:paraId="6C358C81" w14:textId="77777777" w:rsidTr="00232980">
        <w:trPr>
          <w:trHeight w:val="675"/>
        </w:trPr>
        <w:tc>
          <w:tcPr>
            <w:tcW w:w="1564" w:type="dxa"/>
            <w:noWrap/>
            <w:hideMark/>
          </w:tcPr>
          <w:p w14:paraId="6650B0ED" w14:textId="77777777" w:rsidR="00232980" w:rsidRPr="00604A83" w:rsidRDefault="00232980" w:rsidP="0023298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Informational</w:t>
            </w:r>
            <w:proofErr w:type="spellEnd"/>
          </w:p>
        </w:tc>
        <w:tc>
          <w:tcPr>
            <w:tcW w:w="4527" w:type="dxa"/>
            <w:hideMark/>
          </w:tcPr>
          <w:p w14:paraId="40A05F9F" w14:textId="77777777" w:rsidR="00232980" w:rsidRPr="00604A83" w:rsidRDefault="00232980" w:rsidP="0023298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w:t>
            </w:r>
            <w:proofErr w:type="spellStart"/>
            <w:r w:rsidRPr="00604A83">
              <w:rPr>
                <w:rFonts w:ascii="Segoe UI" w:hAnsi="Segoe UI" w:cs="Segoe UI"/>
                <w:color w:val="000000" w:themeColor="text1"/>
                <w:kern w:val="0"/>
                <w:sz w:val="22"/>
                <w:szCs w:val="22"/>
                <w:lang w:val="fr-CA" w:eastAsia="fr-CA"/>
              </w:rPr>
              <w:t>agency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receiving</w:t>
            </w:r>
            <w:proofErr w:type="spellEnd"/>
            <w:r w:rsidRPr="00604A83">
              <w:rPr>
                <w:rFonts w:ascii="Segoe UI" w:hAnsi="Segoe UI" w:cs="Segoe UI"/>
                <w:color w:val="000000" w:themeColor="text1"/>
                <w:kern w:val="0"/>
                <w:sz w:val="22"/>
                <w:szCs w:val="22"/>
                <w:lang w:val="fr-CA" w:eastAsia="fr-CA"/>
              </w:rPr>
              <w:t xml:space="preserve"> information </w:t>
            </w:r>
            <w:proofErr w:type="spellStart"/>
            <w:r w:rsidRPr="00604A83">
              <w:rPr>
                <w:rFonts w:ascii="Segoe UI" w:hAnsi="Segoe UI" w:cs="Segoe UI"/>
                <w:color w:val="000000" w:themeColor="text1"/>
                <w:kern w:val="0"/>
                <w:sz w:val="22"/>
                <w:szCs w:val="22"/>
                <w:lang w:val="fr-CA" w:eastAsia="fr-CA"/>
              </w:rPr>
              <w:t>regarding</w:t>
            </w:r>
            <w:proofErr w:type="spellEnd"/>
            <w:r w:rsidRPr="00604A83">
              <w:rPr>
                <w:rFonts w:ascii="Segoe UI" w:hAnsi="Segoe UI" w:cs="Segoe UI"/>
                <w:color w:val="000000" w:themeColor="text1"/>
                <w:kern w:val="0"/>
                <w:sz w:val="22"/>
                <w:szCs w:val="22"/>
                <w:lang w:val="fr-CA" w:eastAsia="fr-CA"/>
              </w:rPr>
              <w:t xml:space="preserve"> an incident, but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not </w:t>
            </w:r>
            <w:proofErr w:type="spellStart"/>
            <w:r w:rsidRPr="00604A83">
              <w:rPr>
                <w:rFonts w:ascii="Segoe UI" w:hAnsi="Segoe UI" w:cs="Segoe UI"/>
                <w:color w:val="000000" w:themeColor="text1"/>
                <w:kern w:val="0"/>
                <w:sz w:val="22"/>
                <w:szCs w:val="22"/>
                <w:lang w:val="fr-CA" w:eastAsia="fr-CA"/>
              </w:rPr>
              <w:t>otherwise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participating</w:t>
            </w:r>
            <w:proofErr w:type="spellEnd"/>
            <w:r w:rsidRPr="00604A83">
              <w:rPr>
                <w:rFonts w:ascii="Segoe UI" w:hAnsi="Segoe UI" w:cs="Segoe UI"/>
                <w:color w:val="000000" w:themeColor="text1"/>
                <w:kern w:val="0"/>
                <w:sz w:val="22"/>
                <w:szCs w:val="22"/>
                <w:lang w:val="fr-CA" w:eastAsia="fr-CA"/>
              </w:rPr>
              <w:t>.</w:t>
            </w:r>
          </w:p>
        </w:tc>
        <w:tc>
          <w:tcPr>
            <w:tcW w:w="3619" w:type="dxa"/>
            <w:noWrap/>
            <w:hideMark/>
          </w:tcPr>
          <w:p w14:paraId="63812356" w14:textId="77777777" w:rsidR="00232980" w:rsidRPr="00232980" w:rsidRDefault="00CA3B37" w:rsidP="00232980">
            <w:pPr>
              <w:rPr>
                <w:rFonts w:ascii="Calibri" w:hAnsi="Calibri" w:cs="Calibri"/>
                <w:color w:val="0563C1"/>
                <w:kern w:val="0"/>
                <w:sz w:val="22"/>
                <w:szCs w:val="22"/>
                <w:u w:val="single"/>
                <w:lang w:val="fr-CA" w:eastAsia="fr-CA"/>
              </w:rPr>
            </w:pPr>
            <w:hyperlink r:id="rId38" w:tgtFrame="_blank" w:history="1">
              <w:r w:rsidR="00232980" w:rsidRPr="00232980">
                <w:rPr>
                  <w:rFonts w:ascii="Calibri" w:hAnsi="Calibri" w:cs="Calibri"/>
                  <w:color w:val="0563C1"/>
                  <w:kern w:val="0"/>
                  <w:sz w:val="22"/>
                  <w:szCs w:val="22"/>
                  <w:u w:val="single"/>
                  <w:lang w:val="fr-CA" w:eastAsia="fr-CA"/>
                </w:rPr>
                <w:t>This document</w:t>
              </w:r>
            </w:hyperlink>
          </w:p>
        </w:tc>
      </w:tr>
      <w:tr w:rsidR="00232980" w:rsidRPr="00232980" w14:paraId="6F9EC922" w14:textId="77777777" w:rsidTr="00232980">
        <w:trPr>
          <w:trHeight w:val="675"/>
        </w:trPr>
        <w:tc>
          <w:tcPr>
            <w:tcW w:w="1564" w:type="dxa"/>
            <w:noWrap/>
            <w:hideMark/>
          </w:tcPr>
          <w:p w14:paraId="5D5C3124" w14:textId="77777777" w:rsidR="00232980" w:rsidRPr="00604A83" w:rsidRDefault="00232980" w:rsidP="0023298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TransferredTo</w:t>
            </w:r>
            <w:proofErr w:type="spellEnd"/>
          </w:p>
        </w:tc>
        <w:tc>
          <w:tcPr>
            <w:tcW w:w="4527" w:type="dxa"/>
            <w:hideMark/>
          </w:tcPr>
          <w:p w14:paraId="34D60AB8" w14:textId="77777777" w:rsidR="00232980" w:rsidRPr="00604A83" w:rsidRDefault="00232980" w:rsidP="0023298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Agency to </w:t>
            </w:r>
            <w:proofErr w:type="spellStart"/>
            <w:r w:rsidRPr="00604A83">
              <w:rPr>
                <w:rFonts w:ascii="Segoe UI" w:hAnsi="Segoe UI" w:cs="Segoe UI"/>
                <w:color w:val="000000" w:themeColor="text1"/>
                <w:kern w:val="0"/>
                <w:sz w:val="22"/>
                <w:szCs w:val="22"/>
                <w:lang w:val="fr-CA" w:eastAsia="fr-CA"/>
              </w:rPr>
              <w:t>which</w:t>
            </w:r>
            <w:proofErr w:type="spellEnd"/>
            <w:r w:rsidRPr="00604A83">
              <w:rPr>
                <w:rFonts w:ascii="Segoe UI" w:hAnsi="Segoe UI" w:cs="Segoe UI"/>
                <w:color w:val="000000" w:themeColor="text1"/>
                <w:kern w:val="0"/>
                <w:sz w:val="22"/>
                <w:szCs w:val="22"/>
                <w:lang w:val="fr-CA" w:eastAsia="fr-CA"/>
              </w:rPr>
              <w:t xml:space="preserve"> the emergency call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transferred</w:t>
            </w:r>
            <w:proofErr w:type="spellEnd"/>
            <w:r w:rsidRPr="00604A83">
              <w:rPr>
                <w:rFonts w:ascii="Segoe UI" w:hAnsi="Segoe UI" w:cs="Segoe UI"/>
                <w:color w:val="000000" w:themeColor="text1"/>
                <w:kern w:val="0"/>
                <w:sz w:val="22"/>
                <w:szCs w:val="22"/>
                <w:lang w:val="fr-CA" w:eastAsia="fr-CA"/>
              </w:rPr>
              <w:t>.</w:t>
            </w:r>
          </w:p>
        </w:tc>
        <w:tc>
          <w:tcPr>
            <w:tcW w:w="3619" w:type="dxa"/>
            <w:noWrap/>
            <w:hideMark/>
          </w:tcPr>
          <w:p w14:paraId="12660A1E" w14:textId="77777777" w:rsidR="00232980" w:rsidRPr="00232980" w:rsidRDefault="00CA3B37" w:rsidP="00232980">
            <w:pPr>
              <w:rPr>
                <w:rFonts w:ascii="Calibri" w:hAnsi="Calibri" w:cs="Calibri"/>
                <w:color w:val="0563C1"/>
                <w:kern w:val="0"/>
                <w:sz w:val="22"/>
                <w:szCs w:val="22"/>
                <w:u w:val="single"/>
                <w:lang w:val="fr-CA" w:eastAsia="fr-CA"/>
              </w:rPr>
            </w:pPr>
            <w:hyperlink r:id="rId39" w:tgtFrame="_blank" w:history="1">
              <w:r w:rsidR="00232980" w:rsidRPr="00232980">
                <w:rPr>
                  <w:rFonts w:ascii="Calibri" w:hAnsi="Calibri" w:cs="Calibri"/>
                  <w:color w:val="0563C1"/>
                  <w:kern w:val="0"/>
                  <w:sz w:val="22"/>
                  <w:szCs w:val="22"/>
                  <w:u w:val="single"/>
                  <w:lang w:val="fr-CA" w:eastAsia="fr-CA"/>
                </w:rPr>
                <w:t>This document</w:t>
              </w:r>
            </w:hyperlink>
          </w:p>
        </w:tc>
      </w:tr>
    </w:tbl>
    <w:p w14:paraId="14E0AD4D" w14:textId="77777777" w:rsidR="003A089D" w:rsidRPr="00022048" w:rsidRDefault="003A089D" w:rsidP="00EE0616">
      <w:pPr>
        <w:rPr>
          <w:rFonts w:ascii="Tahoma" w:hAnsi="Tahoma" w:cs="Tahoma"/>
          <w:szCs w:val="24"/>
        </w:rPr>
      </w:pPr>
    </w:p>
    <w:p w14:paraId="5B9DFA71" w14:textId="3499CCC4" w:rsidR="005A5719" w:rsidRDefault="005A5719" w:rsidP="005A5719">
      <w:pPr>
        <w:pStyle w:val="Heading2"/>
      </w:pPr>
      <w:bookmarkStart w:id="80" w:name="_Toc54356164"/>
      <w:bookmarkStart w:id="81" w:name="_Toc332195336"/>
      <w:r w:rsidRPr="005A5719">
        <w:t>Agen</w:t>
      </w:r>
      <w:r>
        <w:t>t</w:t>
      </w:r>
      <w:r w:rsidRPr="005A5719">
        <w:t xml:space="preserve"> Role Registry</w:t>
      </w:r>
      <w:bookmarkEnd w:id="80"/>
    </w:p>
    <w:p w14:paraId="6CC3E13C" w14:textId="2E2B04D1" w:rsidR="005A5719" w:rsidRDefault="005A5719" w:rsidP="005A5719">
      <w:pPr>
        <w:pStyle w:val="BodyText"/>
        <w:rPr>
          <w:rFonts w:ascii="Tahoma" w:hAnsi="Tahoma" w:cs="Tahoma"/>
          <w:szCs w:val="24"/>
        </w:rPr>
      </w:pPr>
      <w:r w:rsidRPr="00AB7A75">
        <w:rPr>
          <w:rFonts w:ascii="Tahoma" w:hAnsi="Tahoma" w:cs="Tahoma"/>
          <w:szCs w:val="24"/>
        </w:rPr>
        <w:t>The “Agen</w:t>
      </w:r>
      <w:r>
        <w:rPr>
          <w:rFonts w:ascii="Tahoma" w:hAnsi="Tahoma" w:cs="Tahoma"/>
          <w:szCs w:val="24"/>
        </w:rPr>
        <w:t>t</w:t>
      </w:r>
      <w:r w:rsidRPr="00AB7A75">
        <w:rPr>
          <w:rFonts w:ascii="Tahoma" w:hAnsi="Tahoma" w:cs="Tahoma"/>
          <w:szCs w:val="24"/>
        </w:rPr>
        <w:t xml:space="preserve"> Role” data element is described in Section </w:t>
      </w:r>
      <w:r>
        <w:rPr>
          <w:rFonts w:ascii="Tahoma" w:hAnsi="Tahoma" w:cs="Tahoma"/>
        </w:rPr>
        <w:t>2.5</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_Ref338338426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Agen</w:t>
      </w:r>
      <w:r>
        <w:rPr>
          <w:rFonts w:ascii="Tahoma" w:hAnsi="Tahoma" w:cs="Tahoma"/>
          <w:szCs w:val="24"/>
        </w:rPr>
        <w:t>t</w:t>
      </w:r>
      <w:r w:rsidRPr="00AB7A75">
        <w:rPr>
          <w:rFonts w:ascii="Tahoma" w:hAnsi="Tahoma" w:cs="Tahoma"/>
          <w:szCs w:val="24"/>
        </w:rPr>
        <w:t xml:space="preserve"> Data Component</w:t>
      </w:r>
      <w:r w:rsidRPr="00AB7A75">
        <w:rPr>
          <w:rFonts w:ascii="Tahoma" w:hAnsi="Tahoma" w:cs="Tahoma"/>
        </w:rPr>
        <w:fldChar w:fldCharType="end"/>
      </w:r>
      <w:r w:rsidRPr="00AB7A75">
        <w:rPr>
          <w:rFonts w:ascii="Tahoma" w:hAnsi="Tahoma" w:cs="Tahoma"/>
          <w:szCs w:val="24"/>
        </w:rPr>
        <w:t>) of the document.</w:t>
      </w:r>
    </w:p>
    <w:p w14:paraId="34393B7F" w14:textId="66674BE4" w:rsidR="00067E85" w:rsidRDefault="00067E85" w:rsidP="00067E85">
      <w:pPr>
        <w:rPr>
          <w:rFonts w:ascii="Tahoma" w:hAnsi="Tahoma" w:cs="Tahoma"/>
          <w:szCs w:val="24"/>
        </w:rPr>
      </w:pPr>
      <w:r w:rsidRPr="00932B4F">
        <w:rPr>
          <w:rFonts w:ascii="Tahoma" w:hAnsi="Tahoma" w:cs="Tahoma"/>
          <w:szCs w:val="24"/>
        </w:rPr>
        <w:t xml:space="preserve">IANA is requested to add the following value to the </w:t>
      </w:r>
      <w:r>
        <w:rPr>
          <w:rFonts w:ascii="Tahoma" w:hAnsi="Tahoma" w:cs="Tahoma"/>
          <w:szCs w:val="24"/>
        </w:rPr>
        <w:t>“</w:t>
      </w:r>
      <w:proofErr w:type="spellStart"/>
      <w:r w:rsidRPr="00067E85">
        <w:rPr>
          <w:rFonts w:ascii="Tahoma" w:hAnsi="Tahoma" w:cs="Tahoma"/>
          <w:szCs w:val="24"/>
        </w:rPr>
        <w:t>AgentRoles</w:t>
      </w:r>
      <w:proofErr w:type="spellEnd"/>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1271"/>
        <w:gridCol w:w="4820"/>
        <w:gridCol w:w="3619"/>
      </w:tblGrid>
      <w:tr w:rsidR="005A5719" w:rsidRPr="00AB7A75" w14:paraId="4EBE4B3D" w14:textId="77777777" w:rsidTr="0052750F">
        <w:tc>
          <w:tcPr>
            <w:tcW w:w="1271" w:type="dxa"/>
            <w:vAlign w:val="center"/>
          </w:tcPr>
          <w:p w14:paraId="70BC7181" w14:textId="77777777" w:rsidR="005A5719" w:rsidRPr="00AB7A75" w:rsidRDefault="005A5719" w:rsidP="00A7749E">
            <w:pPr>
              <w:rPr>
                <w:rFonts w:ascii="Tahoma" w:hAnsi="Tahoma" w:cs="Tahoma"/>
                <w:b/>
              </w:rPr>
            </w:pPr>
            <w:r w:rsidRPr="00AB7A75">
              <w:rPr>
                <w:rFonts w:ascii="Tahoma" w:hAnsi="Tahoma" w:cs="Tahoma"/>
                <w:b/>
              </w:rPr>
              <w:t>Value</w:t>
            </w:r>
          </w:p>
        </w:tc>
        <w:tc>
          <w:tcPr>
            <w:tcW w:w="4820" w:type="dxa"/>
            <w:vAlign w:val="center"/>
          </w:tcPr>
          <w:p w14:paraId="085B678A" w14:textId="77777777" w:rsidR="005A5719" w:rsidRPr="00AB7A75" w:rsidRDefault="005A5719" w:rsidP="00A7749E">
            <w:pPr>
              <w:rPr>
                <w:rFonts w:ascii="Tahoma" w:hAnsi="Tahoma" w:cs="Tahoma"/>
                <w:b/>
              </w:rPr>
            </w:pPr>
            <w:r w:rsidRPr="00AB7A75">
              <w:rPr>
                <w:rFonts w:ascii="Tahoma" w:hAnsi="Tahoma" w:cs="Tahoma"/>
                <w:b/>
              </w:rPr>
              <w:t>Literal Description</w:t>
            </w:r>
          </w:p>
        </w:tc>
        <w:tc>
          <w:tcPr>
            <w:tcW w:w="3619" w:type="dxa"/>
            <w:vAlign w:val="center"/>
          </w:tcPr>
          <w:p w14:paraId="359FCE68" w14:textId="77777777" w:rsidR="005A5719" w:rsidRPr="00AB7A75" w:rsidRDefault="005A5719" w:rsidP="00A7749E">
            <w:pPr>
              <w:rPr>
                <w:rFonts w:ascii="Tahoma" w:hAnsi="Tahoma" w:cs="Tahoma"/>
                <w:b/>
              </w:rPr>
            </w:pPr>
            <w:r w:rsidRPr="00AB7A75">
              <w:rPr>
                <w:rFonts w:ascii="Tahoma" w:hAnsi="Tahoma" w:cs="Tahoma"/>
                <w:b/>
              </w:rPr>
              <w:t>Reference</w:t>
            </w:r>
          </w:p>
        </w:tc>
      </w:tr>
      <w:tr w:rsidR="005A5719" w:rsidRPr="00AB7A75" w14:paraId="542D3741" w14:textId="77777777" w:rsidTr="0052750F">
        <w:tc>
          <w:tcPr>
            <w:tcW w:w="1271" w:type="dxa"/>
            <w:vAlign w:val="center"/>
          </w:tcPr>
          <w:p w14:paraId="75594CBB" w14:textId="4755BE34" w:rsidR="005A5719" w:rsidRPr="00AB7A75" w:rsidRDefault="005A5719" w:rsidP="00A7749E">
            <w:pPr>
              <w:rPr>
                <w:rFonts w:ascii="Tahoma" w:hAnsi="Tahoma" w:cs="Tahoma"/>
              </w:rPr>
            </w:pPr>
            <w:r>
              <w:rPr>
                <w:rFonts w:ascii="Tahoma" w:hAnsi="Tahoma" w:cs="Tahoma"/>
              </w:rPr>
              <w:t>IMR</w:t>
            </w:r>
          </w:p>
        </w:tc>
        <w:tc>
          <w:tcPr>
            <w:tcW w:w="4820" w:type="dxa"/>
            <w:vAlign w:val="center"/>
          </w:tcPr>
          <w:p w14:paraId="7DE19F83" w14:textId="0EF5CF29" w:rsidR="005A5719" w:rsidRPr="00AB7A75" w:rsidRDefault="005A5719" w:rsidP="00A7749E">
            <w:pPr>
              <w:rPr>
                <w:rFonts w:ascii="Tahoma" w:hAnsi="Tahoma" w:cs="Tahoma"/>
              </w:rPr>
            </w:pPr>
            <w:r>
              <w:rPr>
                <w:rFonts w:ascii="Tahoma" w:hAnsi="Tahoma" w:cs="Tahoma"/>
              </w:rPr>
              <w:t>Interactive Media Responder</w:t>
            </w:r>
          </w:p>
        </w:tc>
        <w:tc>
          <w:tcPr>
            <w:tcW w:w="3619" w:type="dxa"/>
          </w:tcPr>
          <w:p w14:paraId="53B14EEA" w14:textId="2A4BABA9" w:rsidR="005A5719" w:rsidRPr="00AB7A75" w:rsidRDefault="00067E85" w:rsidP="00A7749E">
            <w:pPr>
              <w:rPr>
                <w:rFonts w:ascii="Tahoma" w:hAnsi="Tahoma" w:cs="Tahoma"/>
              </w:rPr>
            </w:pPr>
            <w:r>
              <w:rPr>
                <w:rFonts w:ascii="Tahoma" w:hAnsi="Tahoma" w:cs="Tahoma"/>
              </w:rPr>
              <w:t>This document</w:t>
            </w:r>
          </w:p>
        </w:tc>
      </w:tr>
    </w:tbl>
    <w:p w14:paraId="17006CC6" w14:textId="77777777" w:rsidR="00B91F9C" w:rsidRPr="00AB7A75" w:rsidRDefault="00B91F9C" w:rsidP="00B91F9C">
      <w:pPr>
        <w:pStyle w:val="BodyText"/>
        <w:rPr>
          <w:rFonts w:ascii="Tahoma" w:hAnsi="Tahoma" w:cs="Tahoma"/>
          <w:color w:val="FF0000"/>
          <w:szCs w:val="24"/>
        </w:rPr>
      </w:pPr>
    </w:p>
    <w:p w14:paraId="06599677" w14:textId="77777777" w:rsidR="00B91F9C" w:rsidRPr="00AB7A75" w:rsidRDefault="00B91F9C" w:rsidP="00B91F9C">
      <w:pPr>
        <w:pStyle w:val="Heading2"/>
        <w:rPr>
          <w:rFonts w:ascii="Tahoma" w:hAnsi="Tahoma" w:cs="Tahoma"/>
        </w:rPr>
      </w:pPr>
      <w:bookmarkStart w:id="82" w:name="_Incident_Type_–"/>
      <w:bookmarkStart w:id="83" w:name="_Toc332195337"/>
      <w:bookmarkStart w:id="84" w:name="_Ref338337721"/>
      <w:bookmarkStart w:id="85" w:name="_Ref338337847"/>
      <w:bookmarkStart w:id="86" w:name="_Toc381881314"/>
      <w:bookmarkStart w:id="87" w:name="_Toc54356165"/>
      <w:bookmarkEnd w:id="81"/>
      <w:bookmarkEnd w:id="82"/>
      <w:r w:rsidRPr="00AB7A75">
        <w:rPr>
          <w:rFonts w:ascii="Tahoma" w:hAnsi="Tahoma" w:cs="Tahoma"/>
        </w:rPr>
        <w:lastRenderedPageBreak/>
        <w:t>Incident Type – Common</w:t>
      </w:r>
      <w:bookmarkEnd w:id="83"/>
      <w:bookmarkEnd w:id="84"/>
      <w:bookmarkEnd w:id="85"/>
      <w:r w:rsidRPr="00AB7A75">
        <w:rPr>
          <w:rFonts w:ascii="Tahoma" w:hAnsi="Tahoma" w:cs="Tahoma"/>
        </w:rPr>
        <w:t xml:space="preserve"> Registry</w:t>
      </w:r>
      <w:bookmarkEnd w:id="86"/>
      <w:bookmarkEnd w:id="87"/>
    </w:p>
    <w:p w14:paraId="5904A55B" w14:textId="660063A5" w:rsidR="003634FF" w:rsidRDefault="00B91F9C" w:rsidP="00181B1F">
      <w:pPr>
        <w:pStyle w:val="BodyText"/>
        <w:rPr>
          <w:rFonts w:ascii="Tahoma" w:hAnsi="Tahoma" w:cs="Tahoma"/>
          <w:szCs w:val="24"/>
        </w:rPr>
      </w:pPr>
      <w:r w:rsidRPr="00AB7A75">
        <w:rPr>
          <w:rFonts w:ascii="Tahoma" w:hAnsi="Tahoma" w:cs="Tahoma"/>
          <w:szCs w:val="24"/>
        </w:rPr>
        <w:t xml:space="preserve">The “Incident Type – Common” data element is described in Section </w:t>
      </w:r>
      <w:r w:rsidR="00067E85">
        <w:rPr>
          <w:rFonts w:ascii="Tahoma" w:hAnsi="Tahoma" w:cs="Tahoma"/>
        </w:rPr>
        <w:t>2.9</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_Ref338339195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Incident Information Data Component</w:t>
      </w:r>
      <w:r w:rsidRPr="00AB7A75">
        <w:rPr>
          <w:rFonts w:ascii="Tahoma" w:hAnsi="Tahoma" w:cs="Tahoma"/>
        </w:rPr>
        <w:fldChar w:fldCharType="end"/>
      </w:r>
      <w:r w:rsidRPr="00AB7A75">
        <w:rPr>
          <w:rFonts w:ascii="Tahoma" w:hAnsi="Tahoma" w:cs="Tahoma"/>
          <w:szCs w:val="24"/>
        </w:rPr>
        <w:t xml:space="preserve">) and Section </w:t>
      </w:r>
      <w:r w:rsidR="00802193">
        <w:rPr>
          <w:rFonts w:ascii="Tahoma" w:hAnsi="Tahoma" w:cs="Tahoma"/>
        </w:rPr>
        <w:t>2.12</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_Ref338339212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Dispatch Information Data Component</w:t>
      </w:r>
      <w:r w:rsidRPr="00AB7A75">
        <w:rPr>
          <w:rFonts w:ascii="Tahoma" w:hAnsi="Tahoma" w:cs="Tahoma"/>
        </w:rPr>
        <w:fldChar w:fldCharType="end"/>
      </w:r>
      <w:r w:rsidRPr="00AB7A75">
        <w:rPr>
          <w:rFonts w:ascii="Tahoma" w:hAnsi="Tahoma" w:cs="Tahoma"/>
          <w:szCs w:val="24"/>
        </w:rPr>
        <w:t xml:space="preserve">) of the document. </w:t>
      </w:r>
    </w:p>
    <w:p w14:paraId="4D9E6634" w14:textId="57B9F824" w:rsidR="00181B1F" w:rsidRPr="00AB7A75" w:rsidRDefault="00067E85" w:rsidP="00CE5777">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Pr="00067E85">
        <w:rPr>
          <w:rFonts w:ascii="Tahoma" w:hAnsi="Tahoma" w:cs="Tahoma"/>
          <w:szCs w:val="24"/>
        </w:rPr>
        <w:t>EID</w:t>
      </w:r>
      <w:r>
        <w:rPr>
          <w:rFonts w:ascii="Tahoma" w:hAnsi="Tahoma" w:cs="Tahoma"/>
          <w:szCs w:val="24"/>
        </w:rPr>
        <w:t>O</w:t>
      </w:r>
      <w:r w:rsidRPr="00067E85">
        <w:rPr>
          <w:rFonts w:ascii="Tahoma" w:hAnsi="Tahoma" w:cs="Tahoma"/>
          <w:szCs w:val="24"/>
        </w:rPr>
        <w:t>-</w:t>
      </w:r>
      <w:proofErr w:type="spellStart"/>
      <w:r w:rsidRPr="00067E85">
        <w:rPr>
          <w:rFonts w:ascii="Tahoma" w:hAnsi="Tahoma" w:cs="Tahoma"/>
          <w:szCs w:val="24"/>
        </w:rPr>
        <w:t>IncidentType</w:t>
      </w:r>
      <w:proofErr w:type="spellEnd"/>
      <w:r w:rsidRPr="00067E85">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r w:rsidR="00CE5777">
        <w:rPr>
          <w:rFonts w:ascii="Tahoma" w:hAnsi="Tahoma" w:cs="Tahoma"/>
          <w:szCs w:val="24"/>
        </w:rPr>
        <w:t>.</w:t>
      </w:r>
      <w:r w:rsidR="00181B1F">
        <w:rPr>
          <w:rFonts w:ascii="Tahoma" w:hAnsi="Tahoma" w:cs="Tahoma"/>
          <w:szCs w:val="24"/>
        </w:rPr>
        <w:br/>
      </w:r>
    </w:p>
    <w:tbl>
      <w:tblPr>
        <w:tblStyle w:val="TableGrid"/>
        <w:tblW w:w="0" w:type="auto"/>
        <w:tblLook w:val="04A0" w:firstRow="1" w:lastRow="0" w:firstColumn="1" w:lastColumn="0" w:noHBand="0" w:noVBand="1"/>
      </w:tblPr>
      <w:tblGrid>
        <w:gridCol w:w="2799"/>
        <w:gridCol w:w="4809"/>
        <w:gridCol w:w="2102"/>
      </w:tblGrid>
      <w:tr w:rsidR="00181B1F" w:rsidRPr="00AB7A75" w14:paraId="0A220469" w14:textId="77777777" w:rsidTr="00B154C2">
        <w:tc>
          <w:tcPr>
            <w:tcW w:w="2799" w:type="dxa"/>
            <w:vAlign w:val="center"/>
          </w:tcPr>
          <w:p w14:paraId="50C3A804" w14:textId="77777777" w:rsidR="00181B1F" w:rsidRPr="00AB7A75" w:rsidRDefault="00181B1F" w:rsidP="00A7749E">
            <w:pPr>
              <w:rPr>
                <w:rFonts w:ascii="Tahoma" w:hAnsi="Tahoma" w:cs="Tahoma"/>
                <w:b/>
              </w:rPr>
            </w:pPr>
            <w:r w:rsidRPr="00AB7A75">
              <w:rPr>
                <w:rFonts w:ascii="Tahoma" w:hAnsi="Tahoma" w:cs="Tahoma"/>
                <w:b/>
              </w:rPr>
              <w:t>Value</w:t>
            </w:r>
          </w:p>
        </w:tc>
        <w:tc>
          <w:tcPr>
            <w:tcW w:w="4809" w:type="dxa"/>
            <w:vAlign w:val="center"/>
          </w:tcPr>
          <w:p w14:paraId="7D117418" w14:textId="77777777" w:rsidR="00181B1F" w:rsidRPr="00AB7A75" w:rsidRDefault="00181B1F" w:rsidP="00A7749E">
            <w:pPr>
              <w:rPr>
                <w:rFonts w:ascii="Tahoma" w:hAnsi="Tahoma" w:cs="Tahoma"/>
                <w:b/>
              </w:rPr>
            </w:pPr>
            <w:r w:rsidRPr="00AB7A75">
              <w:rPr>
                <w:rFonts w:ascii="Tahoma" w:hAnsi="Tahoma" w:cs="Tahoma"/>
                <w:b/>
              </w:rPr>
              <w:t>Literal Description</w:t>
            </w:r>
          </w:p>
        </w:tc>
        <w:tc>
          <w:tcPr>
            <w:tcW w:w="2102" w:type="dxa"/>
            <w:vAlign w:val="center"/>
          </w:tcPr>
          <w:p w14:paraId="219FCA56" w14:textId="77777777" w:rsidR="00181B1F" w:rsidRPr="00AB7A75" w:rsidRDefault="00181B1F" w:rsidP="00A7749E">
            <w:pPr>
              <w:rPr>
                <w:rFonts w:ascii="Tahoma" w:hAnsi="Tahoma" w:cs="Tahoma"/>
                <w:b/>
              </w:rPr>
            </w:pPr>
            <w:r w:rsidRPr="00AB7A75">
              <w:rPr>
                <w:rFonts w:ascii="Tahoma" w:hAnsi="Tahoma" w:cs="Tahoma"/>
                <w:b/>
              </w:rPr>
              <w:t>Reference</w:t>
            </w:r>
          </w:p>
        </w:tc>
      </w:tr>
      <w:tr w:rsidR="00181B1F" w:rsidRPr="00AB7A75" w14:paraId="4E25A27B" w14:textId="77777777" w:rsidTr="00B154C2">
        <w:tc>
          <w:tcPr>
            <w:tcW w:w="2799" w:type="dxa"/>
            <w:vAlign w:val="center"/>
          </w:tcPr>
          <w:p w14:paraId="560FE857" w14:textId="27265716" w:rsidR="00181B1F" w:rsidRPr="00AB7A75" w:rsidRDefault="00181B1F" w:rsidP="00A7749E">
            <w:pPr>
              <w:rPr>
                <w:rFonts w:ascii="Tahoma" w:hAnsi="Tahoma" w:cs="Tahoma"/>
              </w:rPr>
            </w:pPr>
            <w:r>
              <w:rPr>
                <w:rFonts w:ascii="Tahoma" w:hAnsi="Tahoma" w:cs="Tahoma"/>
              </w:rPr>
              <w:t>NONEMERG</w:t>
            </w:r>
          </w:p>
        </w:tc>
        <w:tc>
          <w:tcPr>
            <w:tcW w:w="4809" w:type="dxa"/>
            <w:vAlign w:val="center"/>
          </w:tcPr>
          <w:p w14:paraId="3B513449" w14:textId="73593606" w:rsidR="00181B1F" w:rsidRPr="00AB7A75" w:rsidRDefault="00181B1F" w:rsidP="00A7749E">
            <w:pPr>
              <w:rPr>
                <w:rFonts w:ascii="Tahoma" w:hAnsi="Tahoma" w:cs="Tahoma"/>
              </w:rPr>
            </w:pPr>
            <w:r>
              <w:rPr>
                <w:rFonts w:ascii="Tahoma" w:hAnsi="Tahoma" w:cs="Tahoma"/>
              </w:rPr>
              <w:t>The incident is not an emergency.</w:t>
            </w:r>
          </w:p>
        </w:tc>
        <w:tc>
          <w:tcPr>
            <w:tcW w:w="2102" w:type="dxa"/>
          </w:tcPr>
          <w:p w14:paraId="354FB6D4" w14:textId="35CCA7FC" w:rsidR="00181B1F" w:rsidRPr="00AB7A75" w:rsidRDefault="00802193" w:rsidP="00A7749E">
            <w:pPr>
              <w:rPr>
                <w:rFonts w:ascii="Tahoma" w:hAnsi="Tahoma" w:cs="Tahoma"/>
              </w:rPr>
            </w:pPr>
            <w:r>
              <w:rPr>
                <w:rFonts w:ascii="Tahoma" w:hAnsi="Tahoma" w:cs="Tahoma"/>
              </w:rPr>
              <w:t>This document</w:t>
            </w:r>
          </w:p>
        </w:tc>
      </w:tr>
      <w:tr w:rsidR="00B154C2" w:rsidRPr="00B154C2" w14:paraId="29644939" w14:textId="77777777" w:rsidTr="00B154C2">
        <w:trPr>
          <w:trHeight w:val="315"/>
        </w:trPr>
        <w:tc>
          <w:tcPr>
            <w:tcW w:w="2799" w:type="dxa"/>
            <w:hideMark/>
          </w:tcPr>
          <w:p w14:paraId="79AD1AA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911H</w:t>
            </w:r>
          </w:p>
        </w:tc>
        <w:tc>
          <w:tcPr>
            <w:tcW w:w="4809" w:type="dxa"/>
            <w:hideMark/>
          </w:tcPr>
          <w:p w14:paraId="00E35CE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911 HANG UP</w:t>
            </w:r>
          </w:p>
        </w:tc>
        <w:tc>
          <w:tcPr>
            <w:tcW w:w="2102" w:type="dxa"/>
            <w:noWrap/>
            <w:hideMark/>
          </w:tcPr>
          <w:p w14:paraId="2D6F7EE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9A696AA" w14:textId="77777777" w:rsidTr="00B154C2">
        <w:trPr>
          <w:trHeight w:val="315"/>
        </w:trPr>
        <w:tc>
          <w:tcPr>
            <w:tcW w:w="2799" w:type="dxa"/>
            <w:hideMark/>
          </w:tcPr>
          <w:p w14:paraId="0759E4D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911OPN</w:t>
            </w:r>
          </w:p>
        </w:tc>
        <w:tc>
          <w:tcPr>
            <w:tcW w:w="4809" w:type="dxa"/>
            <w:hideMark/>
          </w:tcPr>
          <w:p w14:paraId="1EADC99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911 OPEN LINE</w:t>
            </w:r>
          </w:p>
        </w:tc>
        <w:tc>
          <w:tcPr>
            <w:tcW w:w="2102" w:type="dxa"/>
            <w:noWrap/>
            <w:hideMark/>
          </w:tcPr>
          <w:p w14:paraId="0C1C6DA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9320725" w14:textId="77777777" w:rsidTr="00B154C2">
        <w:trPr>
          <w:trHeight w:val="315"/>
        </w:trPr>
        <w:tc>
          <w:tcPr>
            <w:tcW w:w="2799" w:type="dxa"/>
            <w:hideMark/>
          </w:tcPr>
          <w:p w14:paraId="46EEB96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ABDOM</w:t>
            </w:r>
          </w:p>
        </w:tc>
        <w:tc>
          <w:tcPr>
            <w:tcW w:w="4809" w:type="dxa"/>
            <w:hideMark/>
          </w:tcPr>
          <w:p w14:paraId="4F4CA60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ABDOMINAL PAIN OR PROBLEMS  </w:t>
            </w:r>
          </w:p>
        </w:tc>
        <w:tc>
          <w:tcPr>
            <w:tcW w:w="2102" w:type="dxa"/>
            <w:noWrap/>
            <w:hideMark/>
          </w:tcPr>
          <w:p w14:paraId="4A891D3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A009E56" w14:textId="77777777" w:rsidTr="00B154C2">
        <w:trPr>
          <w:trHeight w:val="315"/>
        </w:trPr>
        <w:tc>
          <w:tcPr>
            <w:tcW w:w="2799" w:type="dxa"/>
            <w:hideMark/>
          </w:tcPr>
          <w:p w14:paraId="5F48D33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ABDUCTF</w:t>
            </w:r>
          </w:p>
        </w:tc>
        <w:tc>
          <w:tcPr>
            <w:tcW w:w="4809" w:type="dxa"/>
            <w:hideMark/>
          </w:tcPr>
          <w:p w14:paraId="07DB7E0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ABDUCTION FAMILY</w:t>
            </w:r>
          </w:p>
        </w:tc>
        <w:tc>
          <w:tcPr>
            <w:tcW w:w="2102" w:type="dxa"/>
            <w:noWrap/>
            <w:hideMark/>
          </w:tcPr>
          <w:p w14:paraId="0A7DDFD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5500527" w14:textId="77777777" w:rsidTr="00B154C2">
        <w:trPr>
          <w:trHeight w:val="315"/>
        </w:trPr>
        <w:tc>
          <w:tcPr>
            <w:tcW w:w="2799" w:type="dxa"/>
            <w:hideMark/>
          </w:tcPr>
          <w:p w14:paraId="24C7065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ABDUCTNF</w:t>
            </w:r>
          </w:p>
        </w:tc>
        <w:tc>
          <w:tcPr>
            <w:tcW w:w="4809" w:type="dxa"/>
            <w:hideMark/>
          </w:tcPr>
          <w:p w14:paraId="0249DFF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ABDUCTION NON-FAMILY</w:t>
            </w:r>
          </w:p>
        </w:tc>
        <w:tc>
          <w:tcPr>
            <w:tcW w:w="2102" w:type="dxa"/>
            <w:noWrap/>
            <w:hideMark/>
          </w:tcPr>
          <w:p w14:paraId="6721C35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69A54E9" w14:textId="77777777" w:rsidTr="00B154C2">
        <w:trPr>
          <w:trHeight w:val="315"/>
        </w:trPr>
        <w:tc>
          <w:tcPr>
            <w:tcW w:w="2799" w:type="dxa"/>
            <w:hideMark/>
          </w:tcPr>
          <w:p w14:paraId="39E26F2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ABUSE</w:t>
            </w:r>
          </w:p>
        </w:tc>
        <w:tc>
          <w:tcPr>
            <w:tcW w:w="4809" w:type="dxa"/>
            <w:hideMark/>
          </w:tcPr>
          <w:p w14:paraId="3ECEF7A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ABUSE</w:t>
            </w:r>
          </w:p>
        </w:tc>
        <w:tc>
          <w:tcPr>
            <w:tcW w:w="2102" w:type="dxa"/>
            <w:noWrap/>
            <w:hideMark/>
          </w:tcPr>
          <w:p w14:paraId="2500466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FB889F3" w14:textId="77777777" w:rsidTr="00B154C2">
        <w:trPr>
          <w:trHeight w:val="315"/>
        </w:trPr>
        <w:tc>
          <w:tcPr>
            <w:tcW w:w="2799" w:type="dxa"/>
            <w:hideMark/>
          </w:tcPr>
          <w:p w14:paraId="39B8208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ACCIND</w:t>
            </w:r>
          </w:p>
        </w:tc>
        <w:tc>
          <w:tcPr>
            <w:tcW w:w="4809" w:type="dxa"/>
            <w:hideMark/>
          </w:tcPr>
          <w:p w14:paraId="67C573A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INDUSTRIAL ACCIDENT</w:t>
            </w:r>
          </w:p>
        </w:tc>
        <w:tc>
          <w:tcPr>
            <w:tcW w:w="2102" w:type="dxa"/>
            <w:noWrap/>
            <w:hideMark/>
          </w:tcPr>
          <w:p w14:paraId="1CF28A8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6C95B90" w14:textId="77777777" w:rsidTr="00B154C2">
        <w:trPr>
          <w:trHeight w:val="315"/>
        </w:trPr>
        <w:tc>
          <w:tcPr>
            <w:tcW w:w="2799" w:type="dxa"/>
            <w:hideMark/>
          </w:tcPr>
          <w:p w14:paraId="0590F84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ACTSHOOT</w:t>
            </w:r>
          </w:p>
        </w:tc>
        <w:tc>
          <w:tcPr>
            <w:tcW w:w="4809" w:type="dxa"/>
            <w:hideMark/>
          </w:tcPr>
          <w:p w14:paraId="2590D2A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ACTIVE SHOOTER</w:t>
            </w:r>
          </w:p>
        </w:tc>
        <w:tc>
          <w:tcPr>
            <w:tcW w:w="2102" w:type="dxa"/>
            <w:noWrap/>
            <w:hideMark/>
          </w:tcPr>
          <w:p w14:paraId="3FEECA0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4DF332A" w14:textId="77777777" w:rsidTr="00B154C2">
        <w:trPr>
          <w:trHeight w:val="315"/>
        </w:trPr>
        <w:tc>
          <w:tcPr>
            <w:tcW w:w="2799" w:type="dxa"/>
            <w:hideMark/>
          </w:tcPr>
          <w:p w14:paraId="35CA882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ADMIN</w:t>
            </w:r>
          </w:p>
        </w:tc>
        <w:tc>
          <w:tcPr>
            <w:tcW w:w="4809" w:type="dxa"/>
            <w:hideMark/>
          </w:tcPr>
          <w:p w14:paraId="35D69FD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ADMINISTRATIVE</w:t>
            </w:r>
          </w:p>
        </w:tc>
        <w:tc>
          <w:tcPr>
            <w:tcW w:w="2102" w:type="dxa"/>
            <w:noWrap/>
            <w:hideMark/>
          </w:tcPr>
          <w:p w14:paraId="05BE696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9389A16" w14:textId="77777777" w:rsidTr="00B154C2">
        <w:trPr>
          <w:trHeight w:val="315"/>
        </w:trPr>
        <w:tc>
          <w:tcPr>
            <w:tcW w:w="2799" w:type="dxa"/>
            <w:hideMark/>
          </w:tcPr>
          <w:p w14:paraId="31BAD7C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AIR</w:t>
            </w:r>
          </w:p>
        </w:tc>
        <w:tc>
          <w:tcPr>
            <w:tcW w:w="4809" w:type="dxa"/>
            <w:hideMark/>
          </w:tcPr>
          <w:p w14:paraId="67F4E18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AIRCRAFT RELATED INCIDENTS</w:t>
            </w:r>
          </w:p>
        </w:tc>
        <w:tc>
          <w:tcPr>
            <w:tcW w:w="2102" w:type="dxa"/>
            <w:noWrap/>
            <w:hideMark/>
          </w:tcPr>
          <w:p w14:paraId="387C078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9D89FF2" w14:textId="77777777" w:rsidTr="00B154C2">
        <w:trPr>
          <w:trHeight w:val="315"/>
        </w:trPr>
        <w:tc>
          <w:tcPr>
            <w:tcW w:w="2799" w:type="dxa"/>
            <w:hideMark/>
          </w:tcPr>
          <w:p w14:paraId="2305C62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AIRINC</w:t>
            </w:r>
          </w:p>
        </w:tc>
        <w:tc>
          <w:tcPr>
            <w:tcW w:w="4809" w:type="dxa"/>
            <w:hideMark/>
          </w:tcPr>
          <w:p w14:paraId="2F8EA9A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AIRPORT INCIDENT (NOT AIRCRAFT)</w:t>
            </w:r>
          </w:p>
        </w:tc>
        <w:tc>
          <w:tcPr>
            <w:tcW w:w="2102" w:type="dxa"/>
            <w:noWrap/>
            <w:hideMark/>
          </w:tcPr>
          <w:p w14:paraId="0F0EE7A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9614C95" w14:textId="77777777" w:rsidTr="00B154C2">
        <w:trPr>
          <w:trHeight w:val="315"/>
        </w:trPr>
        <w:tc>
          <w:tcPr>
            <w:tcW w:w="2799" w:type="dxa"/>
            <w:hideMark/>
          </w:tcPr>
          <w:p w14:paraId="167CD0F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ALIEN</w:t>
            </w:r>
          </w:p>
        </w:tc>
        <w:tc>
          <w:tcPr>
            <w:tcW w:w="4809" w:type="dxa"/>
            <w:hideMark/>
          </w:tcPr>
          <w:p w14:paraId="4D68991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IMMIGRATION</w:t>
            </w:r>
          </w:p>
        </w:tc>
        <w:tc>
          <w:tcPr>
            <w:tcW w:w="2102" w:type="dxa"/>
            <w:noWrap/>
            <w:hideMark/>
          </w:tcPr>
          <w:p w14:paraId="40C53A7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71EA59D" w14:textId="77777777" w:rsidTr="00B154C2">
        <w:trPr>
          <w:trHeight w:val="315"/>
        </w:trPr>
        <w:tc>
          <w:tcPr>
            <w:tcW w:w="2799" w:type="dxa"/>
            <w:hideMark/>
          </w:tcPr>
          <w:p w14:paraId="54C3F06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ALLERGIC</w:t>
            </w:r>
          </w:p>
        </w:tc>
        <w:tc>
          <w:tcPr>
            <w:tcW w:w="4809" w:type="dxa"/>
            <w:hideMark/>
          </w:tcPr>
          <w:p w14:paraId="7BEA9E6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ALLERGIC REACTION, INSECT STINGS  </w:t>
            </w:r>
          </w:p>
        </w:tc>
        <w:tc>
          <w:tcPr>
            <w:tcW w:w="2102" w:type="dxa"/>
            <w:noWrap/>
            <w:hideMark/>
          </w:tcPr>
          <w:p w14:paraId="72CC6A8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84ACB3D" w14:textId="77777777" w:rsidTr="00B154C2">
        <w:trPr>
          <w:trHeight w:val="315"/>
        </w:trPr>
        <w:tc>
          <w:tcPr>
            <w:tcW w:w="2799" w:type="dxa"/>
            <w:hideMark/>
          </w:tcPr>
          <w:p w14:paraId="5DC44E4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ALMA</w:t>
            </w:r>
          </w:p>
        </w:tc>
        <w:tc>
          <w:tcPr>
            <w:tcW w:w="4809" w:type="dxa"/>
            <w:hideMark/>
          </w:tcPr>
          <w:p w14:paraId="4EFBD64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ALARM AUDIBLE</w:t>
            </w:r>
          </w:p>
        </w:tc>
        <w:tc>
          <w:tcPr>
            <w:tcW w:w="2102" w:type="dxa"/>
            <w:noWrap/>
            <w:hideMark/>
          </w:tcPr>
          <w:p w14:paraId="2E575B0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D5E9878" w14:textId="77777777" w:rsidTr="00B154C2">
        <w:trPr>
          <w:trHeight w:val="315"/>
        </w:trPr>
        <w:tc>
          <w:tcPr>
            <w:tcW w:w="2799" w:type="dxa"/>
            <w:hideMark/>
          </w:tcPr>
          <w:p w14:paraId="1863E4D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ALMB</w:t>
            </w:r>
          </w:p>
        </w:tc>
        <w:tc>
          <w:tcPr>
            <w:tcW w:w="4809" w:type="dxa"/>
            <w:hideMark/>
          </w:tcPr>
          <w:p w14:paraId="4B4FB5D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COMMERCIAL ALARM</w:t>
            </w:r>
          </w:p>
        </w:tc>
        <w:tc>
          <w:tcPr>
            <w:tcW w:w="2102" w:type="dxa"/>
            <w:noWrap/>
            <w:hideMark/>
          </w:tcPr>
          <w:p w14:paraId="4C00FFB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E050980" w14:textId="77777777" w:rsidTr="00B154C2">
        <w:trPr>
          <w:trHeight w:val="315"/>
        </w:trPr>
        <w:tc>
          <w:tcPr>
            <w:tcW w:w="2799" w:type="dxa"/>
            <w:hideMark/>
          </w:tcPr>
          <w:p w14:paraId="110C2C0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ALMH</w:t>
            </w:r>
          </w:p>
        </w:tc>
        <w:tc>
          <w:tcPr>
            <w:tcW w:w="4809" w:type="dxa"/>
            <w:hideMark/>
          </w:tcPr>
          <w:p w14:paraId="1B00F83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PANIC/DURESS/HOLD UP ALARM</w:t>
            </w:r>
          </w:p>
        </w:tc>
        <w:tc>
          <w:tcPr>
            <w:tcW w:w="2102" w:type="dxa"/>
            <w:noWrap/>
            <w:hideMark/>
          </w:tcPr>
          <w:p w14:paraId="0F3FCF6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78E2124" w14:textId="77777777" w:rsidTr="00B154C2">
        <w:trPr>
          <w:trHeight w:val="315"/>
        </w:trPr>
        <w:tc>
          <w:tcPr>
            <w:tcW w:w="2799" w:type="dxa"/>
            <w:hideMark/>
          </w:tcPr>
          <w:p w14:paraId="424A2DD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ALMR</w:t>
            </w:r>
          </w:p>
        </w:tc>
        <w:tc>
          <w:tcPr>
            <w:tcW w:w="4809" w:type="dxa"/>
            <w:hideMark/>
          </w:tcPr>
          <w:p w14:paraId="32CE8A9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RESIDENTIAL ALARM</w:t>
            </w:r>
          </w:p>
        </w:tc>
        <w:tc>
          <w:tcPr>
            <w:tcW w:w="2102" w:type="dxa"/>
            <w:noWrap/>
            <w:hideMark/>
          </w:tcPr>
          <w:p w14:paraId="38A7C71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CAEAAD7" w14:textId="77777777" w:rsidTr="00B154C2">
        <w:trPr>
          <w:trHeight w:val="315"/>
        </w:trPr>
        <w:tc>
          <w:tcPr>
            <w:tcW w:w="2799" w:type="dxa"/>
            <w:hideMark/>
          </w:tcPr>
          <w:p w14:paraId="429A1CB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ALRBA</w:t>
            </w:r>
          </w:p>
        </w:tc>
        <w:tc>
          <w:tcPr>
            <w:tcW w:w="4809" w:type="dxa"/>
            <w:hideMark/>
          </w:tcPr>
          <w:p w14:paraId="2D4DADD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BURGLAR ALARM- AUDIBLE</w:t>
            </w:r>
          </w:p>
        </w:tc>
        <w:tc>
          <w:tcPr>
            <w:tcW w:w="2102" w:type="dxa"/>
            <w:noWrap/>
            <w:hideMark/>
          </w:tcPr>
          <w:p w14:paraId="181304D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81B9CAD" w14:textId="77777777" w:rsidTr="00B154C2">
        <w:trPr>
          <w:trHeight w:val="315"/>
        </w:trPr>
        <w:tc>
          <w:tcPr>
            <w:tcW w:w="2799" w:type="dxa"/>
            <w:hideMark/>
          </w:tcPr>
          <w:p w14:paraId="43DCCD0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ALRBOX</w:t>
            </w:r>
          </w:p>
        </w:tc>
        <w:tc>
          <w:tcPr>
            <w:tcW w:w="4809" w:type="dxa"/>
            <w:hideMark/>
          </w:tcPr>
          <w:p w14:paraId="08B3487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BOX ALARM</w:t>
            </w:r>
          </w:p>
        </w:tc>
        <w:tc>
          <w:tcPr>
            <w:tcW w:w="2102" w:type="dxa"/>
            <w:noWrap/>
            <w:hideMark/>
          </w:tcPr>
          <w:p w14:paraId="60F091F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1D31955" w14:textId="77777777" w:rsidTr="00B154C2">
        <w:trPr>
          <w:trHeight w:val="315"/>
        </w:trPr>
        <w:tc>
          <w:tcPr>
            <w:tcW w:w="2799" w:type="dxa"/>
            <w:hideMark/>
          </w:tcPr>
          <w:p w14:paraId="26564F5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ALRBS</w:t>
            </w:r>
          </w:p>
        </w:tc>
        <w:tc>
          <w:tcPr>
            <w:tcW w:w="4809" w:type="dxa"/>
            <w:hideMark/>
          </w:tcPr>
          <w:p w14:paraId="582DD8A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BURGLAR ALARM - SILENT</w:t>
            </w:r>
          </w:p>
        </w:tc>
        <w:tc>
          <w:tcPr>
            <w:tcW w:w="2102" w:type="dxa"/>
            <w:noWrap/>
            <w:hideMark/>
          </w:tcPr>
          <w:p w14:paraId="71DD4CA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F851236" w14:textId="77777777" w:rsidTr="00B154C2">
        <w:trPr>
          <w:trHeight w:val="315"/>
        </w:trPr>
        <w:tc>
          <w:tcPr>
            <w:tcW w:w="2799" w:type="dxa"/>
            <w:hideMark/>
          </w:tcPr>
          <w:p w14:paraId="2A7FAA3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ALRCO</w:t>
            </w:r>
          </w:p>
        </w:tc>
        <w:tc>
          <w:tcPr>
            <w:tcW w:w="4809" w:type="dxa"/>
            <w:hideMark/>
          </w:tcPr>
          <w:p w14:paraId="7EB2061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CARBON MONOXIDE  </w:t>
            </w:r>
          </w:p>
        </w:tc>
        <w:tc>
          <w:tcPr>
            <w:tcW w:w="2102" w:type="dxa"/>
            <w:noWrap/>
            <w:hideMark/>
          </w:tcPr>
          <w:p w14:paraId="0EA0F28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9CE6068" w14:textId="77777777" w:rsidTr="00B154C2">
        <w:trPr>
          <w:trHeight w:val="315"/>
        </w:trPr>
        <w:tc>
          <w:tcPr>
            <w:tcW w:w="2799" w:type="dxa"/>
            <w:hideMark/>
          </w:tcPr>
          <w:p w14:paraId="3F18946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ALRCO2</w:t>
            </w:r>
          </w:p>
        </w:tc>
        <w:tc>
          <w:tcPr>
            <w:tcW w:w="4809" w:type="dxa"/>
            <w:hideMark/>
          </w:tcPr>
          <w:p w14:paraId="2D023E1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CO2</w:t>
            </w:r>
          </w:p>
        </w:tc>
        <w:tc>
          <w:tcPr>
            <w:tcW w:w="2102" w:type="dxa"/>
            <w:noWrap/>
            <w:hideMark/>
          </w:tcPr>
          <w:p w14:paraId="4A159A5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FEF5866" w14:textId="77777777" w:rsidTr="00B154C2">
        <w:trPr>
          <w:trHeight w:val="615"/>
        </w:trPr>
        <w:tc>
          <w:tcPr>
            <w:tcW w:w="2799" w:type="dxa"/>
            <w:hideMark/>
          </w:tcPr>
          <w:p w14:paraId="3D55521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ALRDEFIB</w:t>
            </w:r>
          </w:p>
        </w:tc>
        <w:tc>
          <w:tcPr>
            <w:tcW w:w="4809" w:type="dxa"/>
            <w:hideMark/>
          </w:tcPr>
          <w:p w14:paraId="0D3B342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AUTOMATED IMPLANTABLE CARDIAC DEFIBRILLATOR (AICD) ALARM OR EVENT  </w:t>
            </w:r>
          </w:p>
        </w:tc>
        <w:tc>
          <w:tcPr>
            <w:tcW w:w="2102" w:type="dxa"/>
            <w:noWrap/>
            <w:hideMark/>
          </w:tcPr>
          <w:p w14:paraId="334D1A1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90710EA" w14:textId="77777777" w:rsidTr="00B154C2">
        <w:trPr>
          <w:trHeight w:val="315"/>
        </w:trPr>
        <w:tc>
          <w:tcPr>
            <w:tcW w:w="2799" w:type="dxa"/>
            <w:hideMark/>
          </w:tcPr>
          <w:p w14:paraId="0C1F0BB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ALRF</w:t>
            </w:r>
          </w:p>
        </w:tc>
        <w:tc>
          <w:tcPr>
            <w:tcW w:w="4809" w:type="dxa"/>
            <w:hideMark/>
          </w:tcPr>
          <w:p w14:paraId="1E100F1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GENERIC FIRE ALARM  </w:t>
            </w:r>
          </w:p>
        </w:tc>
        <w:tc>
          <w:tcPr>
            <w:tcW w:w="2102" w:type="dxa"/>
            <w:noWrap/>
            <w:hideMark/>
          </w:tcPr>
          <w:p w14:paraId="6920C3D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BDBEDF4" w14:textId="77777777" w:rsidTr="00B154C2">
        <w:trPr>
          <w:trHeight w:val="315"/>
        </w:trPr>
        <w:tc>
          <w:tcPr>
            <w:tcW w:w="2799" w:type="dxa"/>
            <w:hideMark/>
          </w:tcPr>
          <w:p w14:paraId="0F209EC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ALRGAS</w:t>
            </w:r>
          </w:p>
        </w:tc>
        <w:tc>
          <w:tcPr>
            <w:tcW w:w="4809" w:type="dxa"/>
            <w:hideMark/>
          </w:tcPr>
          <w:p w14:paraId="7176F90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GAS</w:t>
            </w:r>
          </w:p>
        </w:tc>
        <w:tc>
          <w:tcPr>
            <w:tcW w:w="2102" w:type="dxa"/>
            <w:noWrap/>
            <w:hideMark/>
          </w:tcPr>
          <w:p w14:paraId="7C3B594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B6028FB" w14:textId="77777777" w:rsidTr="00B154C2">
        <w:trPr>
          <w:trHeight w:val="315"/>
        </w:trPr>
        <w:tc>
          <w:tcPr>
            <w:tcW w:w="2799" w:type="dxa"/>
            <w:hideMark/>
          </w:tcPr>
          <w:p w14:paraId="0F446D4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ALRHEAT</w:t>
            </w:r>
          </w:p>
        </w:tc>
        <w:tc>
          <w:tcPr>
            <w:tcW w:w="4809" w:type="dxa"/>
            <w:hideMark/>
          </w:tcPr>
          <w:p w14:paraId="4F21FDA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HEAT</w:t>
            </w:r>
          </w:p>
        </w:tc>
        <w:tc>
          <w:tcPr>
            <w:tcW w:w="2102" w:type="dxa"/>
            <w:noWrap/>
            <w:hideMark/>
          </w:tcPr>
          <w:p w14:paraId="660C27C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3C86426" w14:textId="77777777" w:rsidTr="00B154C2">
        <w:trPr>
          <w:trHeight w:val="315"/>
        </w:trPr>
        <w:tc>
          <w:tcPr>
            <w:tcW w:w="2799" w:type="dxa"/>
            <w:hideMark/>
          </w:tcPr>
          <w:p w14:paraId="33111DE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ALRKPAD</w:t>
            </w:r>
          </w:p>
        </w:tc>
        <w:tc>
          <w:tcPr>
            <w:tcW w:w="4809" w:type="dxa"/>
            <w:hideMark/>
          </w:tcPr>
          <w:p w14:paraId="32B4A5A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KEYPAD</w:t>
            </w:r>
          </w:p>
        </w:tc>
        <w:tc>
          <w:tcPr>
            <w:tcW w:w="2102" w:type="dxa"/>
            <w:noWrap/>
            <w:hideMark/>
          </w:tcPr>
          <w:p w14:paraId="5743816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A56FF60" w14:textId="77777777" w:rsidTr="00B154C2">
        <w:trPr>
          <w:trHeight w:val="315"/>
        </w:trPr>
        <w:tc>
          <w:tcPr>
            <w:tcW w:w="2799" w:type="dxa"/>
            <w:hideMark/>
          </w:tcPr>
          <w:p w14:paraId="49B6D8D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ALRMED</w:t>
            </w:r>
          </w:p>
        </w:tc>
        <w:tc>
          <w:tcPr>
            <w:tcW w:w="4809" w:type="dxa"/>
            <w:hideMark/>
          </w:tcPr>
          <w:p w14:paraId="06A8FA6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MEDICAL ALARM</w:t>
            </w:r>
          </w:p>
        </w:tc>
        <w:tc>
          <w:tcPr>
            <w:tcW w:w="2102" w:type="dxa"/>
            <w:noWrap/>
            <w:hideMark/>
          </w:tcPr>
          <w:p w14:paraId="1B9A526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5E1F8F0" w14:textId="77777777" w:rsidTr="00B154C2">
        <w:trPr>
          <w:trHeight w:val="315"/>
        </w:trPr>
        <w:tc>
          <w:tcPr>
            <w:tcW w:w="2799" w:type="dxa"/>
            <w:hideMark/>
          </w:tcPr>
          <w:p w14:paraId="468FB8D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ALRNGAS</w:t>
            </w:r>
          </w:p>
        </w:tc>
        <w:tc>
          <w:tcPr>
            <w:tcW w:w="4809" w:type="dxa"/>
            <w:hideMark/>
          </w:tcPr>
          <w:p w14:paraId="12B2644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NAT GAS</w:t>
            </w:r>
          </w:p>
        </w:tc>
        <w:tc>
          <w:tcPr>
            <w:tcW w:w="2102" w:type="dxa"/>
            <w:noWrap/>
            <w:hideMark/>
          </w:tcPr>
          <w:p w14:paraId="60BDA14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77F6D55" w14:textId="77777777" w:rsidTr="00B154C2">
        <w:trPr>
          <w:trHeight w:val="315"/>
        </w:trPr>
        <w:tc>
          <w:tcPr>
            <w:tcW w:w="2799" w:type="dxa"/>
            <w:hideMark/>
          </w:tcPr>
          <w:p w14:paraId="2917F39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ALRPANA</w:t>
            </w:r>
          </w:p>
        </w:tc>
        <w:tc>
          <w:tcPr>
            <w:tcW w:w="4809" w:type="dxa"/>
            <w:hideMark/>
          </w:tcPr>
          <w:p w14:paraId="16E8D0F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PANIC ALARM AUDIBLE</w:t>
            </w:r>
          </w:p>
        </w:tc>
        <w:tc>
          <w:tcPr>
            <w:tcW w:w="2102" w:type="dxa"/>
            <w:noWrap/>
            <w:hideMark/>
          </w:tcPr>
          <w:p w14:paraId="7CA600F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73E0258" w14:textId="77777777" w:rsidTr="00B154C2">
        <w:trPr>
          <w:trHeight w:val="315"/>
        </w:trPr>
        <w:tc>
          <w:tcPr>
            <w:tcW w:w="2799" w:type="dxa"/>
            <w:hideMark/>
          </w:tcPr>
          <w:p w14:paraId="3E91FD8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ALRPANS</w:t>
            </w:r>
          </w:p>
        </w:tc>
        <w:tc>
          <w:tcPr>
            <w:tcW w:w="4809" w:type="dxa"/>
            <w:hideMark/>
          </w:tcPr>
          <w:p w14:paraId="01B78E2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PANIC ALARM SILENT</w:t>
            </w:r>
          </w:p>
        </w:tc>
        <w:tc>
          <w:tcPr>
            <w:tcW w:w="2102" w:type="dxa"/>
            <w:noWrap/>
            <w:hideMark/>
          </w:tcPr>
          <w:p w14:paraId="79D5B99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171CB78" w14:textId="77777777" w:rsidTr="00B154C2">
        <w:trPr>
          <w:trHeight w:val="315"/>
        </w:trPr>
        <w:tc>
          <w:tcPr>
            <w:tcW w:w="2799" w:type="dxa"/>
            <w:hideMark/>
          </w:tcPr>
          <w:p w14:paraId="40ECB9C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ALRPROPN</w:t>
            </w:r>
          </w:p>
        </w:tc>
        <w:tc>
          <w:tcPr>
            <w:tcW w:w="4809" w:type="dxa"/>
            <w:hideMark/>
          </w:tcPr>
          <w:p w14:paraId="549F7F3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PROPANE</w:t>
            </w:r>
          </w:p>
        </w:tc>
        <w:tc>
          <w:tcPr>
            <w:tcW w:w="2102" w:type="dxa"/>
            <w:noWrap/>
            <w:hideMark/>
          </w:tcPr>
          <w:p w14:paraId="05DFB00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05B0494" w14:textId="77777777" w:rsidTr="00B154C2">
        <w:trPr>
          <w:trHeight w:val="315"/>
        </w:trPr>
        <w:tc>
          <w:tcPr>
            <w:tcW w:w="2799" w:type="dxa"/>
            <w:hideMark/>
          </w:tcPr>
          <w:p w14:paraId="3597B84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ALRPULL</w:t>
            </w:r>
          </w:p>
        </w:tc>
        <w:tc>
          <w:tcPr>
            <w:tcW w:w="4809" w:type="dxa"/>
            <w:hideMark/>
          </w:tcPr>
          <w:p w14:paraId="18843A4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PULL STATION</w:t>
            </w:r>
          </w:p>
        </w:tc>
        <w:tc>
          <w:tcPr>
            <w:tcW w:w="2102" w:type="dxa"/>
            <w:noWrap/>
            <w:hideMark/>
          </w:tcPr>
          <w:p w14:paraId="23BBA2A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396F091" w14:textId="77777777" w:rsidTr="00B154C2">
        <w:trPr>
          <w:trHeight w:val="315"/>
        </w:trPr>
        <w:tc>
          <w:tcPr>
            <w:tcW w:w="2799" w:type="dxa"/>
            <w:hideMark/>
          </w:tcPr>
          <w:p w14:paraId="6ECB98E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ALRROBA</w:t>
            </w:r>
          </w:p>
        </w:tc>
        <w:tc>
          <w:tcPr>
            <w:tcW w:w="4809" w:type="dxa"/>
            <w:hideMark/>
          </w:tcPr>
          <w:p w14:paraId="13B5A89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ROBBERY ALARM AUDIBLE</w:t>
            </w:r>
          </w:p>
        </w:tc>
        <w:tc>
          <w:tcPr>
            <w:tcW w:w="2102" w:type="dxa"/>
            <w:noWrap/>
            <w:hideMark/>
          </w:tcPr>
          <w:p w14:paraId="3B1083A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FC70645" w14:textId="77777777" w:rsidTr="00B154C2">
        <w:trPr>
          <w:trHeight w:val="315"/>
        </w:trPr>
        <w:tc>
          <w:tcPr>
            <w:tcW w:w="2799" w:type="dxa"/>
            <w:hideMark/>
          </w:tcPr>
          <w:p w14:paraId="509790D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ALRROBS</w:t>
            </w:r>
          </w:p>
        </w:tc>
        <w:tc>
          <w:tcPr>
            <w:tcW w:w="4809" w:type="dxa"/>
            <w:hideMark/>
          </w:tcPr>
          <w:p w14:paraId="619B66D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ROBBERY ALARM SILENT</w:t>
            </w:r>
          </w:p>
        </w:tc>
        <w:tc>
          <w:tcPr>
            <w:tcW w:w="2102" w:type="dxa"/>
            <w:noWrap/>
            <w:hideMark/>
          </w:tcPr>
          <w:p w14:paraId="21C5E3F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1C7F34A" w14:textId="77777777" w:rsidTr="00B154C2">
        <w:trPr>
          <w:trHeight w:val="315"/>
        </w:trPr>
        <w:tc>
          <w:tcPr>
            <w:tcW w:w="2799" w:type="dxa"/>
            <w:hideMark/>
          </w:tcPr>
          <w:p w14:paraId="51485DD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ALRU</w:t>
            </w:r>
          </w:p>
        </w:tc>
        <w:tc>
          <w:tcPr>
            <w:tcW w:w="4809" w:type="dxa"/>
            <w:hideMark/>
          </w:tcPr>
          <w:p w14:paraId="60457DC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ALARM UNK</w:t>
            </w:r>
          </w:p>
        </w:tc>
        <w:tc>
          <w:tcPr>
            <w:tcW w:w="2102" w:type="dxa"/>
            <w:noWrap/>
            <w:hideMark/>
          </w:tcPr>
          <w:p w14:paraId="64F68E8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B4E1983" w14:textId="77777777" w:rsidTr="00B154C2">
        <w:trPr>
          <w:trHeight w:val="315"/>
        </w:trPr>
        <w:tc>
          <w:tcPr>
            <w:tcW w:w="2799" w:type="dxa"/>
            <w:hideMark/>
          </w:tcPr>
          <w:p w14:paraId="4ECD5AF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ALRVEH</w:t>
            </w:r>
          </w:p>
        </w:tc>
        <w:tc>
          <w:tcPr>
            <w:tcW w:w="4809" w:type="dxa"/>
            <w:hideMark/>
          </w:tcPr>
          <w:p w14:paraId="3726891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VEHICLE ALARM</w:t>
            </w:r>
          </w:p>
        </w:tc>
        <w:tc>
          <w:tcPr>
            <w:tcW w:w="2102" w:type="dxa"/>
            <w:noWrap/>
            <w:hideMark/>
          </w:tcPr>
          <w:p w14:paraId="5C664AB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13F5070" w14:textId="77777777" w:rsidTr="00B154C2">
        <w:trPr>
          <w:trHeight w:val="315"/>
        </w:trPr>
        <w:tc>
          <w:tcPr>
            <w:tcW w:w="2799" w:type="dxa"/>
            <w:hideMark/>
          </w:tcPr>
          <w:p w14:paraId="5E35A32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ALRWTR</w:t>
            </w:r>
          </w:p>
        </w:tc>
        <w:tc>
          <w:tcPr>
            <w:tcW w:w="4809" w:type="dxa"/>
            <w:hideMark/>
          </w:tcPr>
          <w:p w14:paraId="4AC13D4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ALARM - WATER FLOW</w:t>
            </w:r>
          </w:p>
        </w:tc>
        <w:tc>
          <w:tcPr>
            <w:tcW w:w="2102" w:type="dxa"/>
            <w:noWrap/>
            <w:hideMark/>
          </w:tcPr>
          <w:p w14:paraId="725991E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314E181" w14:textId="77777777" w:rsidTr="00B154C2">
        <w:trPr>
          <w:trHeight w:val="315"/>
        </w:trPr>
        <w:tc>
          <w:tcPr>
            <w:tcW w:w="2799" w:type="dxa"/>
            <w:hideMark/>
          </w:tcPr>
          <w:p w14:paraId="24FDCCE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ALS</w:t>
            </w:r>
          </w:p>
        </w:tc>
        <w:tc>
          <w:tcPr>
            <w:tcW w:w="4809" w:type="dxa"/>
            <w:hideMark/>
          </w:tcPr>
          <w:p w14:paraId="37AA894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ADVANCED LIFE SUPPORT INCIDENT</w:t>
            </w:r>
          </w:p>
        </w:tc>
        <w:tc>
          <w:tcPr>
            <w:tcW w:w="2102" w:type="dxa"/>
            <w:noWrap/>
            <w:hideMark/>
          </w:tcPr>
          <w:p w14:paraId="2460DD4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FFA0091" w14:textId="77777777" w:rsidTr="00B154C2">
        <w:trPr>
          <w:trHeight w:val="315"/>
        </w:trPr>
        <w:tc>
          <w:tcPr>
            <w:tcW w:w="2799" w:type="dxa"/>
            <w:hideMark/>
          </w:tcPr>
          <w:p w14:paraId="431BD20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ANIMAL</w:t>
            </w:r>
          </w:p>
        </w:tc>
        <w:tc>
          <w:tcPr>
            <w:tcW w:w="4809" w:type="dxa"/>
            <w:hideMark/>
          </w:tcPr>
          <w:p w14:paraId="1D54366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ANIMAL</w:t>
            </w:r>
          </w:p>
        </w:tc>
        <w:tc>
          <w:tcPr>
            <w:tcW w:w="2102" w:type="dxa"/>
            <w:noWrap/>
            <w:hideMark/>
          </w:tcPr>
          <w:p w14:paraId="42B8A0B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4F93E6C" w14:textId="77777777" w:rsidTr="00B154C2">
        <w:trPr>
          <w:trHeight w:val="315"/>
        </w:trPr>
        <w:tc>
          <w:tcPr>
            <w:tcW w:w="2799" w:type="dxa"/>
            <w:hideMark/>
          </w:tcPr>
          <w:p w14:paraId="74F4991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ASSAULT</w:t>
            </w:r>
          </w:p>
        </w:tc>
        <w:tc>
          <w:tcPr>
            <w:tcW w:w="4809" w:type="dxa"/>
            <w:hideMark/>
          </w:tcPr>
          <w:p w14:paraId="66A1B5B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WITH OR WITHOUT INJURY  </w:t>
            </w:r>
          </w:p>
        </w:tc>
        <w:tc>
          <w:tcPr>
            <w:tcW w:w="2102" w:type="dxa"/>
            <w:noWrap/>
            <w:hideMark/>
          </w:tcPr>
          <w:p w14:paraId="64C5D7E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CF78F85" w14:textId="77777777" w:rsidTr="00B154C2">
        <w:trPr>
          <w:trHeight w:val="615"/>
        </w:trPr>
        <w:tc>
          <w:tcPr>
            <w:tcW w:w="2799" w:type="dxa"/>
            <w:hideMark/>
          </w:tcPr>
          <w:p w14:paraId="38DC65D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ASSIST</w:t>
            </w:r>
          </w:p>
        </w:tc>
        <w:tc>
          <w:tcPr>
            <w:tcW w:w="4809" w:type="dxa"/>
            <w:hideMark/>
          </w:tcPr>
          <w:p w14:paraId="7A3CA4B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ASSIST TO OTHER AGENCY OR REQUEST FOR MANPOWER  </w:t>
            </w:r>
          </w:p>
        </w:tc>
        <w:tc>
          <w:tcPr>
            <w:tcW w:w="2102" w:type="dxa"/>
            <w:noWrap/>
            <w:hideMark/>
          </w:tcPr>
          <w:p w14:paraId="038769E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82EEE8F" w14:textId="77777777" w:rsidTr="00B154C2">
        <w:trPr>
          <w:trHeight w:val="315"/>
        </w:trPr>
        <w:tc>
          <w:tcPr>
            <w:tcW w:w="2799" w:type="dxa"/>
            <w:hideMark/>
          </w:tcPr>
          <w:p w14:paraId="4049ED2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ATL</w:t>
            </w:r>
          </w:p>
        </w:tc>
        <w:tc>
          <w:tcPr>
            <w:tcW w:w="4809" w:type="dxa"/>
            <w:hideMark/>
          </w:tcPr>
          <w:p w14:paraId="6F1B091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ATL</w:t>
            </w:r>
          </w:p>
        </w:tc>
        <w:tc>
          <w:tcPr>
            <w:tcW w:w="2102" w:type="dxa"/>
            <w:noWrap/>
            <w:hideMark/>
          </w:tcPr>
          <w:p w14:paraId="7B38AC1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54CEAB8" w14:textId="77777777" w:rsidTr="00B154C2">
        <w:trPr>
          <w:trHeight w:val="315"/>
        </w:trPr>
        <w:tc>
          <w:tcPr>
            <w:tcW w:w="2799" w:type="dxa"/>
            <w:hideMark/>
          </w:tcPr>
          <w:p w14:paraId="4B82B5B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BACK</w:t>
            </w:r>
          </w:p>
        </w:tc>
        <w:tc>
          <w:tcPr>
            <w:tcW w:w="4809" w:type="dxa"/>
            <w:hideMark/>
          </w:tcPr>
          <w:p w14:paraId="70814E0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NON-TRAUMATIC  </w:t>
            </w:r>
          </w:p>
        </w:tc>
        <w:tc>
          <w:tcPr>
            <w:tcW w:w="2102" w:type="dxa"/>
            <w:noWrap/>
            <w:hideMark/>
          </w:tcPr>
          <w:p w14:paraId="2B9B064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F3EF8CC" w14:textId="77777777" w:rsidTr="00B154C2">
        <w:trPr>
          <w:trHeight w:val="315"/>
        </w:trPr>
        <w:tc>
          <w:tcPr>
            <w:tcW w:w="2799" w:type="dxa"/>
            <w:hideMark/>
          </w:tcPr>
          <w:p w14:paraId="22D58AA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BARICADE</w:t>
            </w:r>
          </w:p>
        </w:tc>
        <w:tc>
          <w:tcPr>
            <w:tcW w:w="4809" w:type="dxa"/>
            <w:hideMark/>
          </w:tcPr>
          <w:p w14:paraId="7534310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BARRICADED</w:t>
            </w:r>
          </w:p>
        </w:tc>
        <w:tc>
          <w:tcPr>
            <w:tcW w:w="2102" w:type="dxa"/>
            <w:noWrap/>
            <w:hideMark/>
          </w:tcPr>
          <w:p w14:paraId="6E48F07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DC59FE9" w14:textId="77777777" w:rsidTr="00B154C2">
        <w:trPr>
          <w:trHeight w:val="315"/>
        </w:trPr>
        <w:tc>
          <w:tcPr>
            <w:tcW w:w="2799" w:type="dxa"/>
            <w:hideMark/>
          </w:tcPr>
          <w:p w14:paraId="2DDBA10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BIO</w:t>
            </w:r>
          </w:p>
        </w:tc>
        <w:tc>
          <w:tcPr>
            <w:tcW w:w="4809" w:type="dxa"/>
            <w:hideMark/>
          </w:tcPr>
          <w:p w14:paraId="5DBD20D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BIOLOGICAL THREAT  </w:t>
            </w:r>
          </w:p>
        </w:tc>
        <w:tc>
          <w:tcPr>
            <w:tcW w:w="2102" w:type="dxa"/>
            <w:noWrap/>
            <w:hideMark/>
          </w:tcPr>
          <w:p w14:paraId="3BA1EB1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E00D3A8" w14:textId="77777777" w:rsidTr="00B154C2">
        <w:trPr>
          <w:trHeight w:val="315"/>
        </w:trPr>
        <w:tc>
          <w:tcPr>
            <w:tcW w:w="2799" w:type="dxa"/>
            <w:hideMark/>
          </w:tcPr>
          <w:p w14:paraId="3194887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BITE</w:t>
            </w:r>
          </w:p>
        </w:tc>
        <w:tc>
          <w:tcPr>
            <w:tcW w:w="4809" w:type="dxa"/>
            <w:hideMark/>
          </w:tcPr>
          <w:p w14:paraId="2A43D00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ANIMAL BITES OR ATTACK BY AN ANIMAL  </w:t>
            </w:r>
          </w:p>
        </w:tc>
        <w:tc>
          <w:tcPr>
            <w:tcW w:w="2102" w:type="dxa"/>
            <w:noWrap/>
            <w:hideMark/>
          </w:tcPr>
          <w:p w14:paraId="0690D9D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ABA6215" w14:textId="77777777" w:rsidTr="00B154C2">
        <w:trPr>
          <w:trHeight w:val="615"/>
        </w:trPr>
        <w:tc>
          <w:tcPr>
            <w:tcW w:w="2799" w:type="dxa"/>
            <w:hideMark/>
          </w:tcPr>
          <w:p w14:paraId="00C4BEB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BLDCLPSE</w:t>
            </w:r>
          </w:p>
        </w:tc>
        <w:tc>
          <w:tcPr>
            <w:tcW w:w="4809" w:type="dxa"/>
            <w:hideMark/>
          </w:tcPr>
          <w:p w14:paraId="16D5D89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COLLAPSED BUILDING INCLUDES TECHNICAL RESCUE INCIDENTS  </w:t>
            </w:r>
          </w:p>
        </w:tc>
        <w:tc>
          <w:tcPr>
            <w:tcW w:w="2102" w:type="dxa"/>
            <w:noWrap/>
            <w:hideMark/>
          </w:tcPr>
          <w:p w14:paraId="24E2C55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473D079" w14:textId="77777777" w:rsidTr="00B154C2">
        <w:trPr>
          <w:trHeight w:val="615"/>
        </w:trPr>
        <w:tc>
          <w:tcPr>
            <w:tcW w:w="2799" w:type="dxa"/>
            <w:hideMark/>
          </w:tcPr>
          <w:p w14:paraId="4B5180E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BLEEDING</w:t>
            </w:r>
          </w:p>
        </w:tc>
        <w:tc>
          <w:tcPr>
            <w:tcW w:w="4809" w:type="dxa"/>
            <w:hideMark/>
          </w:tcPr>
          <w:p w14:paraId="10CBFC9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RECTAL, VAGINAL, NON-TRAUMATIC  </w:t>
            </w:r>
          </w:p>
        </w:tc>
        <w:tc>
          <w:tcPr>
            <w:tcW w:w="2102" w:type="dxa"/>
            <w:noWrap/>
            <w:hideMark/>
          </w:tcPr>
          <w:p w14:paraId="7CA72CE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AEF85AB" w14:textId="77777777" w:rsidTr="00B154C2">
        <w:trPr>
          <w:trHeight w:val="315"/>
        </w:trPr>
        <w:tc>
          <w:tcPr>
            <w:tcW w:w="2799" w:type="dxa"/>
            <w:hideMark/>
          </w:tcPr>
          <w:p w14:paraId="5A11915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BLS</w:t>
            </w:r>
          </w:p>
        </w:tc>
        <w:tc>
          <w:tcPr>
            <w:tcW w:w="4809" w:type="dxa"/>
            <w:hideMark/>
          </w:tcPr>
          <w:p w14:paraId="6F01993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BASIC LIFE SUPPORT INCIDENT  </w:t>
            </w:r>
          </w:p>
        </w:tc>
        <w:tc>
          <w:tcPr>
            <w:tcW w:w="2102" w:type="dxa"/>
            <w:noWrap/>
            <w:hideMark/>
          </w:tcPr>
          <w:p w14:paraId="2B5F87F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2AD6CD1" w14:textId="77777777" w:rsidTr="00B154C2">
        <w:trPr>
          <w:trHeight w:val="315"/>
        </w:trPr>
        <w:tc>
          <w:tcPr>
            <w:tcW w:w="2799" w:type="dxa"/>
            <w:hideMark/>
          </w:tcPr>
          <w:p w14:paraId="21E7A56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BOMB</w:t>
            </w:r>
          </w:p>
        </w:tc>
        <w:tc>
          <w:tcPr>
            <w:tcW w:w="4809" w:type="dxa"/>
            <w:hideMark/>
          </w:tcPr>
          <w:p w14:paraId="4EC1F1D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BOMB THREAT OR INVESTIGATION  </w:t>
            </w:r>
          </w:p>
        </w:tc>
        <w:tc>
          <w:tcPr>
            <w:tcW w:w="2102" w:type="dxa"/>
            <w:noWrap/>
            <w:hideMark/>
          </w:tcPr>
          <w:p w14:paraId="01674AC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B441D46" w14:textId="77777777" w:rsidTr="00B154C2">
        <w:trPr>
          <w:trHeight w:val="315"/>
        </w:trPr>
        <w:tc>
          <w:tcPr>
            <w:tcW w:w="2799" w:type="dxa"/>
            <w:hideMark/>
          </w:tcPr>
          <w:p w14:paraId="02347FA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BRGCLPSE</w:t>
            </w:r>
          </w:p>
        </w:tc>
        <w:tc>
          <w:tcPr>
            <w:tcW w:w="4809" w:type="dxa"/>
            <w:hideMark/>
          </w:tcPr>
          <w:p w14:paraId="33129E2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BRIDGE COLLAPSE</w:t>
            </w:r>
          </w:p>
        </w:tc>
        <w:tc>
          <w:tcPr>
            <w:tcW w:w="2102" w:type="dxa"/>
            <w:noWrap/>
            <w:hideMark/>
          </w:tcPr>
          <w:p w14:paraId="6C4A58F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E71CEC8" w14:textId="77777777" w:rsidTr="00B154C2">
        <w:trPr>
          <w:trHeight w:val="315"/>
        </w:trPr>
        <w:tc>
          <w:tcPr>
            <w:tcW w:w="2799" w:type="dxa"/>
            <w:hideMark/>
          </w:tcPr>
          <w:p w14:paraId="7F23F7F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BURGLARY</w:t>
            </w:r>
          </w:p>
        </w:tc>
        <w:tc>
          <w:tcPr>
            <w:tcW w:w="4809" w:type="dxa"/>
            <w:hideMark/>
          </w:tcPr>
          <w:p w14:paraId="21EBDFF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BURGLARY</w:t>
            </w:r>
          </w:p>
        </w:tc>
        <w:tc>
          <w:tcPr>
            <w:tcW w:w="2102" w:type="dxa"/>
            <w:noWrap/>
            <w:hideMark/>
          </w:tcPr>
          <w:p w14:paraId="70FB297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94A5F1F" w14:textId="77777777" w:rsidTr="00B154C2">
        <w:trPr>
          <w:trHeight w:val="315"/>
        </w:trPr>
        <w:tc>
          <w:tcPr>
            <w:tcW w:w="2799" w:type="dxa"/>
            <w:hideMark/>
          </w:tcPr>
          <w:p w14:paraId="1F16BCE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BURN</w:t>
            </w:r>
          </w:p>
        </w:tc>
        <w:tc>
          <w:tcPr>
            <w:tcW w:w="4809" w:type="dxa"/>
            <w:hideMark/>
          </w:tcPr>
          <w:p w14:paraId="4658BEB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BURNS</w:t>
            </w:r>
          </w:p>
        </w:tc>
        <w:tc>
          <w:tcPr>
            <w:tcW w:w="2102" w:type="dxa"/>
            <w:noWrap/>
            <w:hideMark/>
          </w:tcPr>
          <w:p w14:paraId="5598FDB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707AC11" w14:textId="77777777" w:rsidTr="00B154C2">
        <w:trPr>
          <w:trHeight w:val="615"/>
        </w:trPr>
        <w:tc>
          <w:tcPr>
            <w:tcW w:w="2799" w:type="dxa"/>
            <w:hideMark/>
          </w:tcPr>
          <w:p w14:paraId="65301BF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CARDIAC</w:t>
            </w:r>
          </w:p>
        </w:tc>
        <w:tc>
          <w:tcPr>
            <w:tcW w:w="4809" w:type="dxa"/>
            <w:hideMark/>
          </w:tcPr>
          <w:p w14:paraId="01AD248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CARDIAC RELATED EVENT, HEART ATTACK, CHEST PAIN  </w:t>
            </w:r>
          </w:p>
        </w:tc>
        <w:tc>
          <w:tcPr>
            <w:tcW w:w="2102" w:type="dxa"/>
            <w:noWrap/>
            <w:hideMark/>
          </w:tcPr>
          <w:p w14:paraId="6A5E199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B2A9842" w14:textId="77777777" w:rsidTr="00B154C2">
        <w:trPr>
          <w:trHeight w:val="315"/>
        </w:trPr>
        <w:tc>
          <w:tcPr>
            <w:tcW w:w="2799" w:type="dxa"/>
            <w:hideMark/>
          </w:tcPr>
          <w:p w14:paraId="3C60D13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CARJACK</w:t>
            </w:r>
          </w:p>
        </w:tc>
        <w:tc>
          <w:tcPr>
            <w:tcW w:w="4809" w:type="dxa"/>
            <w:hideMark/>
          </w:tcPr>
          <w:p w14:paraId="6947A21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CARJACK</w:t>
            </w:r>
          </w:p>
        </w:tc>
        <w:tc>
          <w:tcPr>
            <w:tcW w:w="2102" w:type="dxa"/>
            <w:noWrap/>
            <w:hideMark/>
          </w:tcPr>
          <w:p w14:paraId="7C224E8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BEAA4F6" w14:textId="77777777" w:rsidTr="00B154C2">
        <w:trPr>
          <w:trHeight w:val="315"/>
        </w:trPr>
        <w:tc>
          <w:tcPr>
            <w:tcW w:w="2799" w:type="dxa"/>
            <w:hideMark/>
          </w:tcPr>
          <w:p w14:paraId="3C1FFD4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CDX</w:t>
            </w:r>
          </w:p>
        </w:tc>
        <w:tc>
          <w:tcPr>
            <w:tcW w:w="4809" w:type="dxa"/>
            <w:hideMark/>
          </w:tcPr>
          <w:p w14:paraId="324597A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CIVIL DISPUTE</w:t>
            </w:r>
          </w:p>
        </w:tc>
        <w:tc>
          <w:tcPr>
            <w:tcW w:w="2102" w:type="dxa"/>
            <w:noWrap/>
            <w:hideMark/>
          </w:tcPr>
          <w:p w14:paraId="32D8380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90A62EF" w14:textId="77777777" w:rsidTr="00B154C2">
        <w:trPr>
          <w:trHeight w:val="315"/>
        </w:trPr>
        <w:tc>
          <w:tcPr>
            <w:tcW w:w="2799" w:type="dxa"/>
            <w:hideMark/>
          </w:tcPr>
          <w:p w14:paraId="63C7363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CHEMICAL</w:t>
            </w:r>
          </w:p>
        </w:tc>
        <w:tc>
          <w:tcPr>
            <w:tcW w:w="4809" w:type="dxa"/>
            <w:hideMark/>
          </w:tcPr>
          <w:p w14:paraId="6C782622" w14:textId="2305B81F"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INCLUDES CHEMICAL AND</w:t>
            </w:r>
            <w:r w:rsidR="00F70F25">
              <w:rPr>
                <w:rFonts w:ascii="Calibri" w:hAnsi="Calibri" w:cs="Calibri"/>
                <w:color w:val="000000"/>
                <w:kern w:val="0"/>
                <w:sz w:val="22"/>
                <w:szCs w:val="22"/>
                <w:lang w:eastAsia="fr-CA"/>
              </w:rPr>
              <w:t xml:space="preserve"> </w:t>
            </w:r>
            <w:r w:rsidR="00F70F25" w:rsidRPr="00B154C2">
              <w:rPr>
                <w:rFonts w:ascii="Calibri" w:hAnsi="Calibri" w:cs="Calibri"/>
                <w:color w:val="000000"/>
                <w:kern w:val="0"/>
                <w:sz w:val="22"/>
                <w:szCs w:val="22"/>
                <w:lang w:eastAsia="fr-CA"/>
              </w:rPr>
              <w:t xml:space="preserve">ENVIRONMENTAL INCIDENTS  </w:t>
            </w:r>
          </w:p>
        </w:tc>
        <w:tc>
          <w:tcPr>
            <w:tcW w:w="2102" w:type="dxa"/>
            <w:noWrap/>
            <w:hideMark/>
          </w:tcPr>
          <w:p w14:paraId="585BE91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87088F4" w14:textId="77777777" w:rsidTr="00B154C2">
        <w:trPr>
          <w:trHeight w:val="315"/>
        </w:trPr>
        <w:tc>
          <w:tcPr>
            <w:tcW w:w="2799" w:type="dxa"/>
            <w:hideMark/>
          </w:tcPr>
          <w:p w14:paraId="77541E2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CHESPAIN</w:t>
            </w:r>
          </w:p>
        </w:tc>
        <w:tc>
          <w:tcPr>
            <w:tcW w:w="4809" w:type="dxa"/>
            <w:hideMark/>
          </w:tcPr>
          <w:p w14:paraId="7115F0C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CHEST PAIN NON-CARDIAC  </w:t>
            </w:r>
          </w:p>
        </w:tc>
        <w:tc>
          <w:tcPr>
            <w:tcW w:w="2102" w:type="dxa"/>
            <w:noWrap/>
            <w:hideMark/>
          </w:tcPr>
          <w:p w14:paraId="71C39D2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6BB8917" w14:textId="77777777" w:rsidTr="00B154C2">
        <w:trPr>
          <w:trHeight w:val="315"/>
        </w:trPr>
        <w:tc>
          <w:tcPr>
            <w:tcW w:w="2799" w:type="dxa"/>
            <w:hideMark/>
          </w:tcPr>
          <w:p w14:paraId="1042E3D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CHOKE</w:t>
            </w:r>
          </w:p>
        </w:tc>
        <w:tc>
          <w:tcPr>
            <w:tcW w:w="4809" w:type="dxa"/>
            <w:hideMark/>
          </w:tcPr>
          <w:p w14:paraId="712C6C6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CHOKING</w:t>
            </w:r>
          </w:p>
        </w:tc>
        <w:tc>
          <w:tcPr>
            <w:tcW w:w="2102" w:type="dxa"/>
            <w:noWrap/>
            <w:hideMark/>
          </w:tcPr>
          <w:p w14:paraId="504874F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D6A8B8C" w14:textId="77777777" w:rsidTr="00B154C2">
        <w:trPr>
          <w:trHeight w:val="615"/>
        </w:trPr>
        <w:tc>
          <w:tcPr>
            <w:tcW w:w="2799" w:type="dxa"/>
            <w:hideMark/>
          </w:tcPr>
          <w:p w14:paraId="6386DFA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CITASST</w:t>
            </w:r>
          </w:p>
        </w:tc>
        <w:tc>
          <w:tcPr>
            <w:tcW w:w="4809" w:type="dxa"/>
            <w:hideMark/>
          </w:tcPr>
          <w:p w14:paraId="483F725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PUBLIC ASSISTANCE, CITIZEN STANDBY, PUBLIC SERVICE  </w:t>
            </w:r>
          </w:p>
        </w:tc>
        <w:tc>
          <w:tcPr>
            <w:tcW w:w="2102" w:type="dxa"/>
            <w:noWrap/>
            <w:hideMark/>
          </w:tcPr>
          <w:p w14:paraId="45118D6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DD98655" w14:textId="77777777" w:rsidTr="00B154C2">
        <w:trPr>
          <w:trHeight w:val="315"/>
        </w:trPr>
        <w:tc>
          <w:tcPr>
            <w:tcW w:w="2799" w:type="dxa"/>
            <w:hideMark/>
          </w:tcPr>
          <w:p w14:paraId="0B785F9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CIVDIS</w:t>
            </w:r>
          </w:p>
        </w:tc>
        <w:tc>
          <w:tcPr>
            <w:tcW w:w="4809" w:type="dxa"/>
            <w:hideMark/>
          </w:tcPr>
          <w:p w14:paraId="23F8D72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CIVIL DISOBEDIENCE</w:t>
            </w:r>
          </w:p>
        </w:tc>
        <w:tc>
          <w:tcPr>
            <w:tcW w:w="2102" w:type="dxa"/>
            <w:noWrap/>
            <w:hideMark/>
          </w:tcPr>
          <w:p w14:paraId="1C62300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C6C82A4" w14:textId="77777777" w:rsidTr="00B154C2">
        <w:trPr>
          <w:trHeight w:val="315"/>
        </w:trPr>
        <w:tc>
          <w:tcPr>
            <w:tcW w:w="2799" w:type="dxa"/>
            <w:hideMark/>
          </w:tcPr>
          <w:p w14:paraId="1D036C8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CIVIL</w:t>
            </w:r>
          </w:p>
        </w:tc>
        <w:tc>
          <w:tcPr>
            <w:tcW w:w="4809" w:type="dxa"/>
            <w:hideMark/>
          </w:tcPr>
          <w:p w14:paraId="276673F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CIVIL</w:t>
            </w:r>
          </w:p>
        </w:tc>
        <w:tc>
          <w:tcPr>
            <w:tcW w:w="2102" w:type="dxa"/>
            <w:noWrap/>
            <w:hideMark/>
          </w:tcPr>
          <w:p w14:paraId="207CBD0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916C6FA" w14:textId="77777777" w:rsidTr="00B154C2">
        <w:trPr>
          <w:trHeight w:val="315"/>
        </w:trPr>
        <w:tc>
          <w:tcPr>
            <w:tcW w:w="2799" w:type="dxa"/>
            <w:hideMark/>
          </w:tcPr>
          <w:p w14:paraId="19DCCA4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CNTRFT</w:t>
            </w:r>
          </w:p>
        </w:tc>
        <w:tc>
          <w:tcPr>
            <w:tcW w:w="4809" w:type="dxa"/>
            <w:hideMark/>
          </w:tcPr>
          <w:p w14:paraId="4648296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COUNTERFEIT MONEY</w:t>
            </w:r>
          </w:p>
        </w:tc>
        <w:tc>
          <w:tcPr>
            <w:tcW w:w="2102" w:type="dxa"/>
            <w:noWrap/>
            <w:hideMark/>
          </w:tcPr>
          <w:p w14:paraId="5969560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0AD076D" w14:textId="77777777" w:rsidTr="00B154C2">
        <w:trPr>
          <w:trHeight w:val="315"/>
        </w:trPr>
        <w:tc>
          <w:tcPr>
            <w:tcW w:w="2799" w:type="dxa"/>
            <w:hideMark/>
          </w:tcPr>
          <w:p w14:paraId="39DC3CA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COURT</w:t>
            </w:r>
          </w:p>
        </w:tc>
        <w:tc>
          <w:tcPr>
            <w:tcW w:w="4809" w:type="dxa"/>
            <w:hideMark/>
          </w:tcPr>
          <w:p w14:paraId="510F0E8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COURT ORDER SERVE</w:t>
            </w:r>
          </w:p>
        </w:tc>
        <w:tc>
          <w:tcPr>
            <w:tcW w:w="2102" w:type="dxa"/>
            <w:noWrap/>
            <w:hideMark/>
          </w:tcPr>
          <w:p w14:paraId="49AE598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B303B59" w14:textId="77777777" w:rsidTr="00B154C2">
        <w:trPr>
          <w:trHeight w:val="315"/>
        </w:trPr>
        <w:tc>
          <w:tcPr>
            <w:tcW w:w="2799" w:type="dxa"/>
            <w:hideMark/>
          </w:tcPr>
          <w:p w14:paraId="4902BEB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CRIMPS</w:t>
            </w:r>
          </w:p>
        </w:tc>
        <w:tc>
          <w:tcPr>
            <w:tcW w:w="4809" w:type="dxa"/>
            <w:hideMark/>
          </w:tcPr>
          <w:p w14:paraId="095B04F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IMPERSONATION</w:t>
            </w:r>
          </w:p>
        </w:tc>
        <w:tc>
          <w:tcPr>
            <w:tcW w:w="2102" w:type="dxa"/>
            <w:noWrap/>
            <w:hideMark/>
          </w:tcPr>
          <w:p w14:paraId="03DB329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D2F8937" w14:textId="77777777" w:rsidTr="00B154C2">
        <w:trPr>
          <w:trHeight w:val="315"/>
        </w:trPr>
        <w:tc>
          <w:tcPr>
            <w:tcW w:w="2799" w:type="dxa"/>
            <w:hideMark/>
          </w:tcPr>
          <w:p w14:paraId="5461882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CRIMTRAF</w:t>
            </w:r>
          </w:p>
        </w:tc>
        <w:tc>
          <w:tcPr>
            <w:tcW w:w="4809" w:type="dxa"/>
            <w:hideMark/>
          </w:tcPr>
          <w:p w14:paraId="3CB1B45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CRIMINAL TRAFFIC</w:t>
            </w:r>
          </w:p>
        </w:tc>
        <w:tc>
          <w:tcPr>
            <w:tcW w:w="2102" w:type="dxa"/>
            <w:noWrap/>
            <w:hideMark/>
          </w:tcPr>
          <w:p w14:paraId="086105F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447507F" w14:textId="77777777" w:rsidTr="00B154C2">
        <w:trPr>
          <w:trHeight w:val="315"/>
        </w:trPr>
        <w:tc>
          <w:tcPr>
            <w:tcW w:w="2799" w:type="dxa"/>
            <w:hideMark/>
          </w:tcPr>
          <w:p w14:paraId="73AFAF5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CRWD</w:t>
            </w:r>
          </w:p>
        </w:tc>
        <w:tc>
          <w:tcPr>
            <w:tcW w:w="4809" w:type="dxa"/>
            <w:hideMark/>
          </w:tcPr>
          <w:p w14:paraId="35E6647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LARGE, ROWDY CROWD</w:t>
            </w:r>
          </w:p>
        </w:tc>
        <w:tc>
          <w:tcPr>
            <w:tcW w:w="2102" w:type="dxa"/>
            <w:noWrap/>
            <w:hideMark/>
          </w:tcPr>
          <w:p w14:paraId="62A8E43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5BD5736" w14:textId="77777777" w:rsidTr="00B154C2">
        <w:trPr>
          <w:trHeight w:val="315"/>
        </w:trPr>
        <w:tc>
          <w:tcPr>
            <w:tcW w:w="2799" w:type="dxa"/>
            <w:hideMark/>
          </w:tcPr>
          <w:p w14:paraId="3EE7D50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CU1</w:t>
            </w:r>
          </w:p>
        </w:tc>
        <w:tc>
          <w:tcPr>
            <w:tcW w:w="4809" w:type="dxa"/>
            <w:hideMark/>
          </w:tcPr>
          <w:p w14:paraId="5EE5476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CIVIL UNREST VIOLENT</w:t>
            </w:r>
          </w:p>
        </w:tc>
        <w:tc>
          <w:tcPr>
            <w:tcW w:w="2102" w:type="dxa"/>
            <w:noWrap/>
            <w:hideMark/>
          </w:tcPr>
          <w:p w14:paraId="1CF1725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E49BA5B" w14:textId="77777777" w:rsidTr="00B154C2">
        <w:trPr>
          <w:trHeight w:val="315"/>
        </w:trPr>
        <w:tc>
          <w:tcPr>
            <w:tcW w:w="2799" w:type="dxa"/>
            <w:hideMark/>
          </w:tcPr>
          <w:p w14:paraId="7BC7B55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CU2</w:t>
            </w:r>
          </w:p>
        </w:tc>
        <w:tc>
          <w:tcPr>
            <w:tcW w:w="4809" w:type="dxa"/>
            <w:hideMark/>
          </w:tcPr>
          <w:p w14:paraId="3785AFA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CIVIL UNREST NON-VIOLENT</w:t>
            </w:r>
          </w:p>
        </w:tc>
        <w:tc>
          <w:tcPr>
            <w:tcW w:w="2102" w:type="dxa"/>
            <w:noWrap/>
            <w:hideMark/>
          </w:tcPr>
          <w:p w14:paraId="1EAFEDF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810A114" w14:textId="77777777" w:rsidTr="00B154C2">
        <w:trPr>
          <w:trHeight w:val="315"/>
        </w:trPr>
        <w:tc>
          <w:tcPr>
            <w:tcW w:w="2799" w:type="dxa"/>
            <w:hideMark/>
          </w:tcPr>
          <w:p w14:paraId="4D7F1EC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CU3</w:t>
            </w:r>
          </w:p>
        </w:tc>
        <w:tc>
          <w:tcPr>
            <w:tcW w:w="4809" w:type="dxa"/>
            <w:hideMark/>
          </w:tcPr>
          <w:p w14:paraId="20CCC3D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CIVIL UNREST INFORMATION</w:t>
            </w:r>
          </w:p>
        </w:tc>
        <w:tc>
          <w:tcPr>
            <w:tcW w:w="2102" w:type="dxa"/>
            <w:noWrap/>
            <w:hideMark/>
          </w:tcPr>
          <w:p w14:paraId="6A80BE4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CF093F8" w14:textId="77777777" w:rsidTr="00B154C2">
        <w:trPr>
          <w:trHeight w:val="315"/>
        </w:trPr>
        <w:tc>
          <w:tcPr>
            <w:tcW w:w="2799" w:type="dxa"/>
            <w:hideMark/>
          </w:tcPr>
          <w:p w14:paraId="61005CB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CURFEW</w:t>
            </w:r>
          </w:p>
        </w:tc>
        <w:tc>
          <w:tcPr>
            <w:tcW w:w="4809" w:type="dxa"/>
            <w:hideMark/>
          </w:tcPr>
          <w:p w14:paraId="65F1101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CURFEW VIOLATION</w:t>
            </w:r>
          </w:p>
        </w:tc>
        <w:tc>
          <w:tcPr>
            <w:tcW w:w="2102" w:type="dxa"/>
            <w:noWrap/>
            <w:hideMark/>
          </w:tcPr>
          <w:p w14:paraId="6C037D7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76D03DB" w14:textId="77777777" w:rsidTr="00B154C2">
        <w:trPr>
          <w:trHeight w:val="315"/>
        </w:trPr>
        <w:tc>
          <w:tcPr>
            <w:tcW w:w="2799" w:type="dxa"/>
            <w:hideMark/>
          </w:tcPr>
          <w:p w14:paraId="1469803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CUST</w:t>
            </w:r>
          </w:p>
        </w:tc>
        <w:tc>
          <w:tcPr>
            <w:tcW w:w="4809" w:type="dxa"/>
            <w:hideMark/>
          </w:tcPr>
          <w:p w14:paraId="2E687FC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CUSTODIAL ISSUES</w:t>
            </w:r>
          </w:p>
        </w:tc>
        <w:tc>
          <w:tcPr>
            <w:tcW w:w="2102" w:type="dxa"/>
            <w:noWrap/>
            <w:hideMark/>
          </w:tcPr>
          <w:p w14:paraId="79FA6E7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2798A2D" w14:textId="77777777" w:rsidTr="00B154C2">
        <w:trPr>
          <w:trHeight w:val="315"/>
        </w:trPr>
        <w:tc>
          <w:tcPr>
            <w:tcW w:w="2799" w:type="dxa"/>
            <w:hideMark/>
          </w:tcPr>
          <w:p w14:paraId="4C39B19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DEATH</w:t>
            </w:r>
          </w:p>
        </w:tc>
        <w:tc>
          <w:tcPr>
            <w:tcW w:w="4809" w:type="dxa"/>
            <w:hideMark/>
          </w:tcPr>
          <w:p w14:paraId="5C5FB1B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OBVIOUS DEATH, FOUND BODY  </w:t>
            </w:r>
          </w:p>
        </w:tc>
        <w:tc>
          <w:tcPr>
            <w:tcW w:w="2102" w:type="dxa"/>
            <w:noWrap/>
            <w:hideMark/>
          </w:tcPr>
          <w:p w14:paraId="5E30D57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8F34AFF" w14:textId="77777777" w:rsidTr="00B154C2">
        <w:trPr>
          <w:trHeight w:val="315"/>
        </w:trPr>
        <w:tc>
          <w:tcPr>
            <w:tcW w:w="2799" w:type="dxa"/>
            <w:hideMark/>
          </w:tcPr>
          <w:p w14:paraId="5BB69B5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DEATHNTF</w:t>
            </w:r>
          </w:p>
        </w:tc>
        <w:tc>
          <w:tcPr>
            <w:tcW w:w="4809" w:type="dxa"/>
            <w:hideMark/>
          </w:tcPr>
          <w:p w14:paraId="07714A6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DEATH NOTIFICATION</w:t>
            </w:r>
          </w:p>
        </w:tc>
        <w:tc>
          <w:tcPr>
            <w:tcW w:w="2102" w:type="dxa"/>
            <w:noWrap/>
            <w:hideMark/>
          </w:tcPr>
          <w:p w14:paraId="203FC19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E27F706" w14:textId="77777777" w:rsidTr="00B154C2">
        <w:trPr>
          <w:trHeight w:val="315"/>
        </w:trPr>
        <w:tc>
          <w:tcPr>
            <w:tcW w:w="2799" w:type="dxa"/>
            <w:hideMark/>
          </w:tcPr>
          <w:p w14:paraId="389103D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DIABETIC</w:t>
            </w:r>
          </w:p>
        </w:tc>
        <w:tc>
          <w:tcPr>
            <w:tcW w:w="4809" w:type="dxa"/>
            <w:hideMark/>
          </w:tcPr>
          <w:p w14:paraId="2E4DE5F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DIABETIC</w:t>
            </w:r>
          </w:p>
        </w:tc>
        <w:tc>
          <w:tcPr>
            <w:tcW w:w="2102" w:type="dxa"/>
            <w:noWrap/>
            <w:hideMark/>
          </w:tcPr>
          <w:p w14:paraId="7D7CF74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5DC6D94" w14:textId="77777777" w:rsidTr="00B154C2">
        <w:trPr>
          <w:trHeight w:val="315"/>
        </w:trPr>
        <w:tc>
          <w:tcPr>
            <w:tcW w:w="2799" w:type="dxa"/>
            <w:hideMark/>
          </w:tcPr>
          <w:p w14:paraId="1E3C87E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DISORD</w:t>
            </w:r>
          </w:p>
        </w:tc>
        <w:tc>
          <w:tcPr>
            <w:tcW w:w="4809" w:type="dxa"/>
            <w:hideMark/>
          </w:tcPr>
          <w:p w14:paraId="1336AA3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DISORDERLY</w:t>
            </w:r>
          </w:p>
        </w:tc>
        <w:tc>
          <w:tcPr>
            <w:tcW w:w="2102" w:type="dxa"/>
            <w:noWrap/>
            <w:hideMark/>
          </w:tcPr>
          <w:p w14:paraId="332DF9F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CEABE55" w14:textId="77777777" w:rsidTr="00B154C2">
        <w:trPr>
          <w:trHeight w:val="315"/>
        </w:trPr>
        <w:tc>
          <w:tcPr>
            <w:tcW w:w="2799" w:type="dxa"/>
            <w:hideMark/>
          </w:tcPr>
          <w:p w14:paraId="7464743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DISVEH</w:t>
            </w:r>
          </w:p>
        </w:tc>
        <w:tc>
          <w:tcPr>
            <w:tcW w:w="4809" w:type="dxa"/>
            <w:hideMark/>
          </w:tcPr>
          <w:p w14:paraId="4CCC788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DISABLED VEHICLE</w:t>
            </w:r>
          </w:p>
        </w:tc>
        <w:tc>
          <w:tcPr>
            <w:tcW w:w="2102" w:type="dxa"/>
            <w:noWrap/>
            <w:hideMark/>
          </w:tcPr>
          <w:p w14:paraId="5B39367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0CDD276" w14:textId="77777777" w:rsidTr="00B154C2">
        <w:trPr>
          <w:trHeight w:val="315"/>
        </w:trPr>
        <w:tc>
          <w:tcPr>
            <w:tcW w:w="2799" w:type="dxa"/>
            <w:hideMark/>
          </w:tcPr>
          <w:p w14:paraId="1494939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DMPX</w:t>
            </w:r>
          </w:p>
        </w:tc>
        <w:tc>
          <w:tcPr>
            <w:tcW w:w="4809" w:type="dxa"/>
            <w:hideMark/>
          </w:tcPr>
          <w:p w14:paraId="22EE604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PERSON DUMPING RUBBISH, IN PROGRESS</w:t>
            </w:r>
          </w:p>
        </w:tc>
        <w:tc>
          <w:tcPr>
            <w:tcW w:w="2102" w:type="dxa"/>
            <w:noWrap/>
            <w:hideMark/>
          </w:tcPr>
          <w:p w14:paraId="2DF0FAA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50567E1" w14:textId="77777777" w:rsidTr="00B154C2">
        <w:trPr>
          <w:trHeight w:val="315"/>
        </w:trPr>
        <w:tc>
          <w:tcPr>
            <w:tcW w:w="2799" w:type="dxa"/>
            <w:hideMark/>
          </w:tcPr>
          <w:p w14:paraId="430FA5E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DROWN</w:t>
            </w:r>
          </w:p>
        </w:tc>
        <w:tc>
          <w:tcPr>
            <w:tcW w:w="4809" w:type="dxa"/>
            <w:hideMark/>
          </w:tcPr>
          <w:p w14:paraId="4A5C48C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DROWNING</w:t>
            </w:r>
          </w:p>
        </w:tc>
        <w:tc>
          <w:tcPr>
            <w:tcW w:w="2102" w:type="dxa"/>
            <w:noWrap/>
            <w:hideMark/>
          </w:tcPr>
          <w:p w14:paraId="5160435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B6DAB00" w14:textId="77777777" w:rsidTr="00B154C2">
        <w:trPr>
          <w:trHeight w:val="315"/>
        </w:trPr>
        <w:tc>
          <w:tcPr>
            <w:tcW w:w="2799" w:type="dxa"/>
            <w:hideMark/>
          </w:tcPr>
          <w:p w14:paraId="6B6F10C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DRUGPAR</w:t>
            </w:r>
          </w:p>
        </w:tc>
        <w:tc>
          <w:tcPr>
            <w:tcW w:w="4809" w:type="dxa"/>
            <w:hideMark/>
          </w:tcPr>
          <w:p w14:paraId="1EE4A89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DRUG PARAPHERNALIA</w:t>
            </w:r>
          </w:p>
        </w:tc>
        <w:tc>
          <w:tcPr>
            <w:tcW w:w="2102" w:type="dxa"/>
            <w:noWrap/>
            <w:hideMark/>
          </w:tcPr>
          <w:p w14:paraId="4524AF8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5FFF5EB" w14:textId="77777777" w:rsidTr="00B154C2">
        <w:trPr>
          <w:trHeight w:val="315"/>
        </w:trPr>
        <w:tc>
          <w:tcPr>
            <w:tcW w:w="2799" w:type="dxa"/>
            <w:hideMark/>
          </w:tcPr>
          <w:p w14:paraId="2945EF4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DRUGS</w:t>
            </w:r>
          </w:p>
        </w:tc>
        <w:tc>
          <w:tcPr>
            <w:tcW w:w="4809" w:type="dxa"/>
            <w:hideMark/>
          </w:tcPr>
          <w:p w14:paraId="7AF8325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DRUGS</w:t>
            </w:r>
          </w:p>
        </w:tc>
        <w:tc>
          <w:tcPr>
            <w:tcW w:w="2102" w:type="dxa"/>
            <w:noWrap/>
            <w:hideMark/>
          </w:tcPr>
          <w:p w14:paraId="1EAFB6A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DC25141" w14:textId="77777777" w:rsidTr="00B154C2">
        <w:trPr>
          <w:trHeight w:val="315"/>
        </w:trPr>
        <w:tc>
          <w:tcPr>
            <w:tcW w:w="2799" w:type="dxa"/>
            <w:hideMark/>
          </w:tcPr>
          <w:p w14:paraId="578A27D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DUI</w:t>
            </w:r>
          </w:p>
        </w:tc>
        <w:tc>
          <w:tcPr>
            <w:tcW w:w="4809" w:type="dxa"/>
            <w:hideMark/>
          </w:tcPr>
          <w:p w14:paraId="6A282DE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DUI</w:t>
            </w:r>
          </w:p>
        </w:tc>
        <w:tc>
          <w:tcPr>
            <w:tcW w:w="2102" w:type="dxa"/>
            <w:noWrap/>
            <w:hideMark/>
          </w:tcPr>
          <w:p w14:paraId="227641A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1948C9D" w14:textId="77777777" w:rsidTr="00B154C2">
        <w:trPr>
          <w:trHeight w:val="315"/>
        </w:trPr>
        <w:tc>
          <w:tcPr>
            <w:tcW w:w="2799" w:type="dxa"/>
            <w:hideMark/>
          </w:tcPr>
          <w:p w14:paraId="12B4086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DVA</w:t>
            </w:r>
          </w:p>
        </w:tc>
        <w:tc>
          <w:tcPr>
            <w:tcW w:w="4809" w:type="dxa"/>
            <w:hideMark/>
          </w:tcPr>
          <w:p w14:paraId="1FB400F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DOMESTIC VIOLENT</w:t>
            </w:r>
          </w:p>
        </w:tc>
        <w:tc>
          <w:tcPr>
            <w:tcW w:w="2102" w:type="dxa"/>
            <w:noWrap/>
            <w:hideMark/>
          </w:tcPr>
          <w:p w14:paraId="57959C2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85323D9" w14:textId="77777777" w:rsidTr="00B154C2">
        <w:trPr>
          <w:trHeight w:val="315"/>
        </w:trPr>
        <w:tc>
          <w:tcPr>
            <w:tcW w:w="2799" w:type="dxa"/>
            <w:hideMark/>
          </w:tcPr>
          <w:p w14:paraId="5AE333F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DVNA</w:t>
            </w:r>
          </w:p>
        </w:tc>
        <w:tc>
          <w:tcPr>
            <w:tcW w:w="4809" w:type="dxa"/>
            <w:hideMark/>
          </w:tcPr>
          <w:p w14:paraId="594D1E6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DOMESTIC NON-VIOLENT</w:t>
            </w:r>
          </w:p>
        </w:tc>
        <w:tc>
          <w:tcPr>
            <w:tcW w:w="2102" w:type="dxa"/>
            <w:noWrap/>
            <w:hideMark/>
          </w:tcPr>
          <w:p w14:paraId="7E957FC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D603A35" w14:textId="77777777" w:rsidTr="00B154C2">
        <w:trPr>
          <w:trHeight w:val="615"/>
        </w:trPr>
        <w:tc>
          <w:tcPr>
            <w:tcW w:w="2799" w:type="dxa"/>
            <w:hideMark/>
          </w:tcPr>
          <w:p w14:paraId="389304B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EDP</w:t>
            </w:r>
          </w:p>
        </w:tc>
        <w:tc>
          <w:tcPr>
            <w:tcW w:w="4809" w:type="dxa"/>
            <w:hideMark/>
          </w:tcPr>
          <w:p w14:paraId="7B29966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EDP, EMOTIONAL DISTURBANCE, ABNORMAL BEHAVIOR  </w:t>
            </w:r>
          </w:p>
        </w:tc>
        <w:tc>
          <w:tcPr>
            <w:tcW w:w="2102" w:type="dxa"/>
            <w:noWrap/>
            <w:hideMark/>
          </w:tcPr>
          <w:p w14:paraId="057B11A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67B3744" w14:textId="77777777" w:rsidTr="00B154C2">
        <w:trPr>
          <w:trHeight w:val="315"/>
        </w:trPr>
        <w:tc>
          <w:tcPr>
            <w:tcW w:w="2799" w:type="dxa"/>
            <w:hideMark/>
          </w:tcPr>
          <w:p w14:paraId="4FA5F29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ELEC</w:t>
            </w:r>
          </w:p>
        </w:tc>
        <w:tc>
          <w:tcPr>
            <w:tcW w:w="4809" w:type="dxa"/>
            <w:hideMark/>
          </w:tcPr>
          <w:p w14:paraId="2C58AE4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STRUCK BY LIGHTNING  </w:t>
            </w:r>
          </w:p>
        </w:tc>
        <w:tc>
          <w:tcPr>
            <w:tcW w:w="2102" w:type="dxa"/>
            <w:noWrap/>
            <w:hideMark/>
          </w:tcPr>
          <w:p w14:paraId="6122935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C58954F" w14:textId="77777777" w:rsidTr="00B154C2">
        <w:trPr>
          <w:trHeight w:val="315"/>
        </w:trPr>
        <w:tc>
          <w:tcPr>
            <w:tcW w:w="2799" w:type="dxa"/>
            <w:hideMark/>
          </w:tcPr>
          <w:p w14:paraId="4003EA3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ELECHZD</w:t>
            </w:r>
          </w:p>
        </w:tc>
        <w:tc>
          <w:tcPr>
            <w:tcW w:w="4809" w:type="dxa"/>
            <w:hideMark/>
          </w:tcPr>
          <w:p w14:paraId="713C465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ELECTRICAL HAZARD</w:t>
            </w:r>
          </w:p>
        </w:tc>
        <w:tc>
          <w:tcPr>
            <w:tcW w:w="2102" w:type="dxa"/>
            <w:noWrap/>
            <w:hideMark/>
          </w:tcPr>
          <w:p w14:paraId="30648BE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B20F9E0" w14:textId="77777777" w:rsidTr="00B154C2">
        <w:trPr>
          <w:trHeight w:val="315"/>
        </w:trPr>
        <w:tc>
          <w:tcPr>
            <w:tcW w:w="2799" w:type="dxa"/>
            <w:hideMark/>
          </w:tcPr>
          <w:p w14:paraId="0D64B08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ELUDING</w:t>
            </w:r>
          </w:p>
        </w:tc>
        <w:tc>
          <w:tcPr>
            <w:tcW w:w="4809" w:type="dxa"/>
            <w:hideMark/>
          </w:tcPr>
          <w:p w14:paraId="6AD3C5D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ELUDING</w:t>
            </w:r>
          </w:p>
        </w:tc>
        <w:tc>
          <w:tcPr>
            <w:tcW w:w="2102" w:type="dxa"/>
            <w:noWrap/>
            <w:hideMark/>
          </w:tcPr>
          <w:p w14:paraId="59598A7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0DE10A4" w14:textId="77777777" w:rsidTr="00B154C2">
        <w:trPr>
          <w:trHeight w:val="615"/>
        </w:trPr>
        <w:tc>
          <w:tcPr>
            <w:tcW w:w="2799" w:type="dxa"/>
            <w:hideMark/>
          </w:tcPr>
          <w:p w14:paraId="1B1EE4A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ENTRAP</w:t>
            </w:r>
          </w:p>
        </w:tc>
        <w:tc>
          <w:tcPr>
            <w:tcW w:w="4809" w:type="dxa"/>
            <w:hideMark/>
          </w:tcPr>
          <w:p w14:paraId="0B36080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ACCIDENTAL ENTRAPMENTS AND INACCESSIBLE INCIDENTS  </w:t>
            </w:r>
          </w:p>
        </w:tc>
        <w:tc>
          <w:tcPr>
            <w:tcW w:w="2102" w:type="dxa"/>
            <w:noWrap/>
            <w:hideMark/>
          </w:tcPr>
          <w:p w14:paraId="32DE9A9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1C67C62" w14:textId="77777777" w:rsidTr="00B154C2">
        <w:trPr>
          <w:trHeight w:val="315"/>
        </w:trPr>
        <w:tc>
          <w:tcPr>
            <w:tcW w:w="2799" w:type="dxa"/>
            <w:hideMark/>
          </w:tcPr>
          <w:p w14:paraId="02311F6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ESCAPE</w:t>
            </w:r>
          </w:p>
        </w:tc>
        <w:tc>
          <w:tcPr>
            <w:tcW w:w="4809" w:type="dxa"/>
            <w:hideMark/>
          </w:tcPr>
          <w:p w14:paraId="318D576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ESCAPE</w:t>
            </w:r>
          </w:p>
        </w:tc>
        <w:tc>
          <w:tcPr>
            <w:tcW w:w="2102" w:type="dxa"/>
            <w:noWrap/>
            <w:hideMark/>
          </w:tcPr>
          <w:p w14:paraId="165EE6B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1C2A44C" w14:textId="77777777" w:rsidTr="00B154C2">
        <w:trPr>
          <w:trHeight w:val="315"/>
        </w:trPr>
        <w:tc>
          <w:tcPr>
            <w:tcW w:w="2799" w:type="dxa"/>
            <w:hideMark/>
          </w:tcPr>
          <w:p w14:paraId="469E9D6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EXPLOS</w:t>
            </w:r>
          </w:p>
        </w:tc>
        <w:tc>
          <w:tcPr>
            <w:tcW w:w="4809" w:type="dxa"/>
            <w:hideMark/>
          </w:tcPr>
          <w:p w14:paraId="4E08940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EXPLOSION</w:t>
            </w:r>
          </w:p>
        </w:tc>
        <w:tc>
          <w:tcPr>
            <w:tcW w:w="2102" w:type="dxa"/>
            <w:noWrap/>
            <w:hideMark/>
          </w:tcPr>
          <w:p w14:paraId="3A23280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954526A" w14:textId="77777777" w:rsidTr="00B154C2">
        <w:trPr>
          <w:trHeight w:val="315"/>
        </w:trPr>
        <w:tc>
          <w:tcPr>
            <w:tcW w:w="2799" w:type="dxa"/>
            <w:hideMark/>
          </w:tcPr>
          <w:p w14:paraId="5325F41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EXPOSURE</w:t>
            </w:r>
          </w:p>
        </w:tc>
        <w:tc>
          <w:tcPr>
            <w:tcW w:w="4809" w:type="dxa"/>
            <w:hideMark/>
          </w:tcPr>
          <w:p w14:paraId="7210FEC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HEAT OR COLD EXPOSURE  </w:t>
            </w:r>
          </w:p>
        </w:tc>
        <w:tc>
          <w:tcPr>
            <w:tcW w:w="2102" w:type="dxa"/>
            <w:noWrap/>
            <w:hideMark/>
          </w:tcPr>
          <w:p w14:paraId="110AE08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D8BAB77" w14:textId="77777777" w:rsidTr="00B154C2">
        <w:trPr>
          <w:trHeight w:val="315"/>
        </w:trPr>
        <w:tc>
          <w:tcPr>
            <w:tcW w:w="2799" w:type="dxa"/>
            <w:hideMark/>
          </w:tcPr>
          <w:p w14:paraId="62EA8F4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EXTORT</w:t>
            </w:r>
          </w:p>
        </w:tc>
        <w:tc>
          <w:tcPr>
            <w:tcW w:w="4809" w:type="dxa"/>
            <w:hideMark/>
          </w:tcPr>
          <w:p w14:paraId="5B86E69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EXTORT</w:t>
            </w:r>
          </w:p>
        </w:tc>
        <w:tc>
          <w:tcPr>
            <w:tcW w:w="2102" w:type="dxa"/>
            <w:noWrap/>
            <w:hideMark/>
          </w:tcPr>
          <w:p w14:paraId="6149F6B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4F8DF57" w14:textId="77777777" w:rsidTr="00B154C2">
        <w:trPr>
          <w:trHeight w:val="315"/>
        </w:trPr>
        <w:tc>
          <w:tcPr>
            <w:tcW w:w="2799" w:type="dxa"/>
            <w:hideMark/>
          </w:tcPr>
          <w:p w14:paraId="223DE94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EYE</w:t>
            </w:r>
          </w:p>
        </w:tc>
        <w:tc>
          <w:tcPr>
            <w:tcW w:w="4809" w:type="dxa"/>
            <w:hideMark/>
          </w:tcPr>
          <w:p w14:paraId="3C2ACB6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EYE PROBLEMS OR INJURY  </w:t>
            </w:r>
          </w:p>
        </w:tc>
        <w:tc>
          <w:tcPr>
            <w:tcW w:w="2102" w:type="dxa"/>
            <w:noWrap/>
            <w:hideMark/>
          </w:tcPr>
          <w:p w14:paraId="50CA890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BFD5648" w14:textId="77777777" w:rsidTr="00B154C2">
        <w:trPr>
          <w:trHeight w:val="315"/>
        </w:trPr>
        <w:tc>
          <w:tcPr>
            <w:tcW w:w="2799" w:type="dxa"/>
            <w:hideMark/>
          </w:tcPr>
          <w:p w14:paraId="5A9CCCB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FAIRC</w:t>
            </w:r>
          </w:p>
        </w:tc>
        <w:tc>
          <w:tcPr>
            <w:tcW w:w="4809" w:type="dxa"/>
            <w:hideMark/>
          </w:tcPr>
          <w:p w14:paraId="4C67817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AIRCRAFT</w:t>
            </w:r>
          </w:p>
        </w:tc>
        <w:tc>
          <w:tcPr>
            <w:tcW w:w="2102" w:type="dxa"/>
            <w:noWrap/>
            <w:hideMark/>
          </w:tcPr>
          <w:p w14:paraId="39DDC5E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CEB9223" w14:textId="77777777" w:rsidTr="00B154C2">
        <w:trPr>
          <w:trHeight w:val="315"/>
        </w:trPr>
        <w:tc>
          <w:tcPr>
            <w:tcW w:w="2799" w:type="dxa"/>
            <w:hideMark/>
          </w:tcPr>
          <w:p w14:paraId="10E3C03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FALL</w:t>
            </w:r>
          </w:p>
        </w:tc>
        <w:tc>
          <w:tcPr>
            <w:tcW w:w="4809" w:type="dxa"/>
            <w:hideMark/>
          </w:tcPr>
          <w:p w14:paraId="0C515FA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FALL</w:t>
            </w:r>
          </w:p>
        </w:tc>
        <w:tc>
          <w:tcPr>
            <w:tcW w:w="2102" w:type="dxa"/>
            <w:noWrap/>
            <w:hideMark/>
          </w:tcPr>
          <w:p w14:paraId="28CEB46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941C402" w14:textId="77777777" w:rsidTr="00B154C2">
        <w:trPr>
          <w:trHeight w:val="315"/>
        </w:trPr>
        <w:tc>
          <w:tcPr>
            <w:tcW w:w="2799" w:type="dxa"/>
            <w:hideMark/>
          </w:tcPr>
          <w:p w14:paraId="1451FD7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FAM</w:t>
            </w:r>
          </w:p>
        </w:tc>
        <w:tc>
          <w:tcPr>
            <w:tcW w:w="4809" w:type="dxa"/>
            <w:hideMark/>
          </w:tcPr>
          <w:p w14:paraId="2875934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FAMILY OFFENSE</w:t>
            </w:r>
          </w:p>
        </w:tc>
        <w:tc>
          <w:tcPr>
            <w:tcW w:w="2102" w:type="dxa"/>
            <w:noWrap/>
            <w:hideMark/>
          </w:tcPr>
          <w:p w14:paraId="419FC47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F07781E" w14:textId="77777777" w:rsidTr="00B154C2">
        <w:trPr>
          <w:trHeight w:val="315"/>
        </w:trPr>
        <w:tc>
          <w:tcPr>
            <w:tcW w:w="2799" w:type="dxa"/>
            <w:hideMark/>
          </w:tcPr>
          <w:p w14:paraId="5B0936F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FAPT</w:t>
            </w:r>
          </w:p>
        </w:tc>
        <w:tc>
          <w:tcPr>
            <w:tcW w:w="4809" w:type="dxa"/>
            <w:hideMark/>
          </w:tcPr>
          <w:p w14:paraId="0B8EDBC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APARTMENT</w:t>
            </w:r>
          </w:p>
        </w:tc>
        <w:tc>
          <w:tcPr>
            <w:tcW w:w="2102" w:type="dxa"/>
            <w:noWrap/>
            <w:hideMark/>
          </w:tcPr>
          <w:p w14:paraId="02923BA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E827C43" w14:textId="77777777" w:rsidTr="00B154C2">
        <w:trPr>
          <w:trHeight w:val="315"/>
        </w:trPr>
        <w:tc>
          <w:tcPr>
            <w:tcW w:w="2799" w:type="dxa"/>
            <w:hideMark/>
          </w:tcPr>
          <w:p w14:paraId="1C97F9C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FARSON</w:t>
            </w:r>
          </w:p>
        </w:tc>
        <w:tc>
          <w:tcPr>
            <w:tcW w:w="4809" w:type="dxa"/>
            <w:hideMark/>
          </w:tcPr>
          <w:p w14:paraId="0D573BB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ARSON</w:t>
            </w:r>
          </w:p>
        </w:tc>
        <w:tc>
          <w:tcPr>
            <w:tcW w:w="2102" w:type="dxa"/>
            <w:noWrap/>
            <w:hideMark/>
          </w:tcPr>
          <w:p w14:paraId="66999F5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D7C6B06" w14:textId="77777777" w:rsidTr="00B154C2">
        <w:trPr>
          <w:trHeight w:val="315"/>
        </w:trPr>
        <w:tc>
          <w:tcPr>
            <w:tcW w:w="2799" w:type="dxa"/>
            <w:hideMark/>
          </w:tcPr>
          <w:p w14:paraId="5EE5DDE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FAS</w:t>
            </w:r>
          </w:p>
        </w:tc>
        <w:tc>
          <w:tcPr>
            <w:tcW w:w="4809" w:type="dxa"/>
            <w:hideMark/>
          </w:tcPr>
          <w:p w14:paraId="337E85F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FELONIOUS ASSAULT - NO SUSPECT</w:t>
            </w:r>
          </w:p>
        </w:tc>
        <w:tc>
          <w:tcPr>
            <w:tcW w:w="2102" w:type="dxa"/>
            <w:noWrap/>
            <w:hideMark/>
          </w:tcPr>
          <w:p w14:paraId="17E529A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1FA41F3" w14:textId="77777777" w:rsidTr="00B154C2">
        <w:trPr>
          <w:trHeight w:val="315"/>
        </w:trPr>
        <w:tc>
          <w:tcPr>
            <w:tcW w:w="2799" w:type="dxa"/>
            <w:hideMark/>
          </w:tcPr>
          <w:p w14:paraId="3922A03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FASX</w:t>
            </w:r>
          </w:p>
        </w:tc>
        <w:tc>
          <w:tcPr>
            <w:tcW w:w="4809" w:type="dxa"/>
            <w:hideMark/>
          </w:tcPr>
          <w:p w14:paraId="0069526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FELONIOUS ASSAULT - SUSPECT IN AREA</w:t>
            </w:r>
          </w:p>
        </w:tc>
        <w:tc>
          <w:tcPr>
            <w:tcW w:w="2102" w:type="dxa"/>
            <w:noWrap/>
            <w:hideMark/>
          </w:tcPr>
          <w:p w14:paraId="638BB70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60611AF" w14:textId="77777777" w:rsidTr="00B154C2">
        <w:trPr>
          <w:trHeight w:val="915"/>
        </w:trPr>
        <w:tc>
          <w:tcPr>
            <w:tcW w:w="2799" w:type="dxa"/>
            <w:hideMark/>
          </w:tcPr>
          <w:p w14:paraId="78C0A91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FBRUSH</w:t>
            </w:r>
          </w:p>
        </w:tc>
        <w:tc>
          <w:tcPr>
            <w:tcW w:w="4809" w:type="dxa"/>
            <w:hideMark/>
          </w:tcPr>
          <w:p w14:paraId="1222EE5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INCLUDES TRESS, BRUSH GRASSCONTROLLED BURNS WITH NO STRUCTURAL EXPOSURE, OUTDOOR FIRES</w:t>
            </w:r>
          </w:p>
        </w:tc>
        <w:tc>
          <w:tcPr>
            <w:tcW w:w="2102" w:type="dxa"/>
            <w:noWrap/>
            <w:hideMark/>
          </w:tcPr>
          <w:p w14:paraId="611D244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D762391" w14:textId="77777777" w:rsidTr="00B154C2">
        <w:trPr>
          <w:trHeight w:val="915"/>
        </w:trPr>
        <w:tc>
          <w:tcPr>
            <w:tcW w:w="2799" w:type="dxa"/>
            <w:hideMark/>
          </w:tcPr>
          <w:p w14:paraId="21E1488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FELEC</w:t>
            </w:r>
          </w:p>
        </w:tc>
        <w:tc>
          <w:tcPr>
            <w:tcW w:w="4809" w:type="dxa"/>
            <w:hideMark/>
          </w:tcPr>
          <w:p w14:paraId="5AA7663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ELECTRICAL, INCLUDES ARCING WIRES, SHORTED ELECTRICAL EQUIPMENT, LIGHT BALLAST, TRANSFORMERS.</w:t>
            </w:r>
          </w:p>
        </w:tc>
        <w:tc>
          <w:tcPr>
            <w:tcW w:w="2102" w:type="dxa"/>
            <w:noWrap/>
            <w:hideMark/>
          </w:tcPr>
          <w:p w14:paraId="63090E4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C2E89AF" w14:textId="77777777" w:rsidTr="00B154C2">
        <w:trPr>
          <w:trHeight w:val="315"/>
        </w:trPr>
        <w:tc>
          <w:tcPr>
            <w:tcW w:w="2799" w:type="dxa"/>
            <w:hideMark/>
          </w:tcPr>
          <w:p w14:paraId="683F671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FFUEL</w:t>
            </w:r>
          </w:p>
        </w:tc>
        <w:tc>
          <w:tcPr>
            <w:tcW w:w="4809" w:type="dxa"/>
            <w:hideMark/>
          </w:tcPr>
          <w:p w14:paraId="6362A91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GAS STATIONS, FUEL REFINERY  </w:t>
            </w:r>
          </w:p>
        </w:tc>
        <w:tc>
          <w:tcPr>
            <w:tcW w:w="2102" w:type="dxa"/>
            <w:noWrap/>
            <w:hideMark/>
          </w:tcPr>
          <w:p w14:paraId="5AFE632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70C6F17" w14:textId="77777777" w:rsidTr="00B154C2">
        <w:trPr>
          <w:trHeight w:val="315"/>
        </w:trPr>
        <w:tc>
          <w:tcPr>
            <w:tcW w:w="2799" w:type="dxa"/>
            <w:hideMark/>
          </w:tcPr>
          <w:p w14:paraId="5064F97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FIGHT</w:t>
            </w:r>
          </w:p>
        </w:tc>
        <w:tc>
          <w:tcPr>
            <w:tcW w:w="4809" w:type="dxa"/>
            <w:hideMark/>
          </w:tcPr>
          <w:p w14:paraId="4CC2D32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FIGHT</w:t>
            </w:r>
          </w:p>
        </w:tc>
        <w:tc>
          <w:tcPr>
            <w:tcW w:w="2102" w:type="dxa"/>
            <w:noWrap/>
            <w:hideMark/>
          </w:tcPr>
          <w:p w14:paraId="692B23E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E026710" w14:textId="77777777" w:rsidTr="00B154C2">
        <w:trPr>
          <w:trHeight w:val="315"/>
        </w:trPr>
        <w:tc>
          <w:tcPr>
            <w:tcW w:w="2799" w:type="dxa"/>
            <w:hideMark/>
          </w:tcPr>
          <w:p w14:paraId="730EA4F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FIREWRKS</w:t>
            </w:r>
          </w:p>
        </w:tc>
        <w:tc>
          <w:tcPr>
            <w:tcW w:w="4809" w:type="dxa"/>
            <w:hideMark/>
          </w:tcPr>
          <w:p w14:paraId="13DB68E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FIREWORKS</w:t>
            </w:r>
          </w:p>
        </w:tc>
        <w:tc>
          <w:tcPr>
            <w:tcW w:w="2102" w:type="dxa"/>
            <w:noWrap/>
            <w:hideMark/>
          </w:tcPr>
          <w:p w14:paraId="63534EC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460F07E" w14:textId="77777777" w:rsidTr="00B154C2">
        <w:trPr>
          <w:trHeight w:val="915"/>
        </w:trPr>
        <w:tc>
          <w:tcPr>
            <w:tcW w:w="2799" w:type="dxa"/>
            <w:hideMark/>
          </w:tcPr>
          <w:p w14:paraId="0D3895D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FMARINE</w:t>
            </w:r>
          </w:p>
        </w:tc>
        <w:tc>
          <w:tcPr>
            <w:tcW w:w="4809" w:type="dxa"/>
            <w:hideMark/>
          </w:tcPr>
          <w:p w14:paraId="4ED87E4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FIRE MARINE, INCLUDES MARINE VESSELS &amp; BOATS ON WATERWAYS (FOR BOATS ON LAND USE FIRE VEHICLE)  </w:t>
            </w:r>
          </w:p>
        </w:tc>
        <w:tc>
          <w:tcPr>
            <w:tcW w:w="2102" w:type="dxa"/>
            <w:noWrap/>
            <w:hideMark/>
          </w:tcPr>
          <w:p w14:paraId="6271D76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BB9ED8E" w14:textId="77777777" w:rsidTr="00B154C2">
        <w:trPr>
          <w:trHeight w:val="615"/>
        </w:trPr>
        <w:tc>
          <w:tcPr>
            <w:tcW w:w="2799" w:type="dxa"/>
            <w:hideMark/>
          </w:tcPr>
          <w:p w14:paraId="55F6F17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FORCENTR</w:t>
            </w:r>
          </w:p>
        </w:tc>
        <w:tc>
          <w:tcPr>
            <w:tcW w:w="4809" w:type="dxa"/>
            <w:hideMark/>
          </w:tcPr>
          <w:p w14:paraId="7D99ED9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BREECH, FORCIBLE ENTRY REQUIRED FOR STRUCTURE, RESIDENTIAL LOCK OUTS  </w:t>
            </w:r>
          </w:p>
        </w:tc>
        <w:tc>
          <w:tcPr>
            <w:tcW w:w="2102" w:type="dxa"/>
            <w:noWrap/>
            <w:hideMark/>
          </w:tcPr>
          <w:p w14:paraId="153DB79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F5B4F70" w14:textId="77777777" w:rsidTr="00B154C2">
        <w:trPr>
          <w:trHeight w:val="315"/>
        </w:trPr>
        <w:tc>
          <w:tcPr>
            <w:tcW w:w="2799" w:type="dxa"/>
            <w:hideMark/>
          </w:tcPr>
          <w:p w14:paraId="26DB538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FOTHER</w:t>
            </w:r>
          </w:p>
        </w:tc>
        <w:tc>
          <w:tcPr>
            <w:tcW w:w="4809" w:type="dxa"/>
            <w:hideMark/>
          </w:tcPr>
          <w:p w14:paraId="47202E1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OTHER TYPES NOT LISTED  </w:t>
            </w:r>
          </w:p>
        </w:tc>
        <w:tc>
          <w:tcPr>
            <w:tcW w:w="2102" w:type="dxa"/>
            <w:noWrap/>
            <w:hideMark/>
          </w:tcPr>
          <w:p w14:paraId="3895369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C2344C5" w14:textId="77777777" w:rsidTr="00B154C2">
        <w:trPr>
          <w:trHeight w:val="615"/>
        </w:trPr>
        <w:tc>
          <w:tcPr>
            <w:tcW w:w="2799" w:type="dxa"/>
            <w:hideMark/>
          </w:tcPr>
          <w:p w14:paraId="7D0351B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FRAUD</w:t>
            </w:r>
          </w:p>
        </w:tc>
        <w:tc>
          <w:tcPr>
            <w:tcW w:w="4809" w:type="dxa"/>
            <w:hideMark/>
          </w:tcPr>
          <w:p w14:paraId="0362545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FRAUD, BAD CHECKS, ID THEFT, COUNTERFEIT MONEY</w:t>
            </w:r>
          </w:p>
        </w:tc>
        <w:tc>
          <w:tcPr>
            <w:tcW w:w="2102" w:type="dxa"/>
            <w:noWrap/>
            <w:hideMark/>
          </w:tcPr>
          <w:p w14:paraId="6E49468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FFA4AB6" w14:textId="77777777" w:rsidTr="00B154C2">
        <w:trPr>
          <w:trHeight w:val="615"/>
        </w:trPr>
        <w:tc>
          <w:tcPr>
            <w:tcW w:w="2799" w:type="dxa"/>
            <w:hideMark/>
          </w:tcPr>
          <w:p w14:paraId="4011F52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FREPORT</w:t>
            </w:r>
          </w:p>
        </w:tc>
        <w:tc>
          <w:tcPr>
            <w:tcW w:w="4809" w:type="dxa"/>
            <w:hideMark/>
          </w:tcPr>
          <w:p w14:paraId="0BF602B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RESPONSE TO TAKE FIRE REPORT ONLY NO ACTIVE FIRE, INCIDENT NOT IN PROGRESS  </w:t>
            </w:r>
          </w:p>
        </w:tc>
        <w:tc>
          <w:tcPr>
            <w:tcW w:w="2102" w:type="dxa"/>
            <w:noWrap/>
            <w:hideMark/>
          </w:tcPr>
          <w:p w14:paraId="77D275B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6ABF802" w14:textId="77777777" w:rsidTr="00B154C2">
        <w:trPr>
          <w:trHeight w:val="615"/>
        </w:trPr>
        <w:tc>
          <w:tcPr>
            <w:tcW w:w="2799" w:type="dxa"/>
            <w:hideMark/>
          </w:tcPr>
          <w:p w14:paraId="20111D8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FSMOKE</w:t>
            </w:r>
          </w:p>
        </w:tc>
        <w:tc>
          <w:tcPr>
            <w:tcW w:w="4809" w:type="dxa"/>
            <w:hideMark/>
          </w:tcPr>
          <w:p w14:paraId="4BA6B61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FIRE SMOKE, INCLUDES FIRE INVESTIGATIONS, SMOKE ODORS NO FLAMES SEEN  </w:t>
            </w:r>
          </w:p>
        </w:tc>
        <w:tc>
          <w:tcPr>
            <w:tcW w:w="2102" w:type="dxa"/>
            <w:noWrap/>
            <w:hideMark/>
          </w:tcPr>
          <w:p w14:paraId="55A42F0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8F88534" w14:textId="77777777" w:rsidTr="00B154C2">
        <w:trPr>
          <w:trHeight w:val="615"/>
        </w:trPr>
        <w:tc>
          <w:tcPr>
            <w:tcW w:w="2799" w:type="dxa"/>
            <w:hideMark/>
          </w:tcPr>
          <w:p w14:paraId="5E56128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FSTRU</w:t>
            </w:r>
          </w:p>
        </w:tc>
        <w:tc>
          <w:tcPr>
            <w:tcW w:w="4809" w:type="dxa"/>
            <w:hideMark/>
          </w:tcPr>
          <w:p w14:paraId="2710DE6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SHEDS, ATTACHED GARAGES, HOUSE FIRES  </w:t>
            </w:r>
          </w:p>
        </w:tc>
        <w:tc>
          <w:tcPr>
            <w:tcW w:w="2102" w:type="dxa"/>
            <w:noWrap/>
            <w:hideMark/>
          </w:tcPr>
          <w:p w14:paraId="4D30820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DD0DF84" w14:textId="77777777" w:rsidTr="00B154C2">
        <w:trPr>
          <w:trHeight w:val="315"/>
        </w:trPr>
        <w:tc>
          <w:tcPr>
            <w:tcW w:w="2799" w:type="dxa"/>
            <w:hideMark/>
          </w:tcPr>
          <w:p w14:paraId="511B0D1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FTRAILER</w:t>
            </w:r>
          </w:p>
        </w:tc>
        <w:tc>
          <w:tcPr>
            <w:tcW w:w="4809" w:type="dxa"/>
            <w:hideMark/>
          </w:tcPr>
          <w:p w14:paraId="15D2B04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TRAILER</w:t>
            </w:r>
          </w:p>
        </w:tc>
        <w:tc>
          <w:tcPr>
            <w:tcW w:w="2102" w:type="dxa"/>
            <w:noWrap/>
            <w:hideMark/>
          </w:tcPr>
          <w:p w14:paraId="4EC0999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E95CAD5" w14:textId="77777777" w:rsidTr="00B154C2">
        <w:trPr>
          <w:trHeight w:val="615"/>
        </w:trPr>
        <w:tc>
          <w:tcPr>
            <w:tcW w:w="2799" w:type="dxa"/>
            <w:hideMark/>
          </w:tcPr>
          <w:p w14:paraId="611BA47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FTRAIN</w:t>
            </w:r>
          </w:p>
        </w:tc>
        <w:tc>
          <w:tcPr>
            <w:tcW w:w="4809" w:type="dxa"/>
            <w:hideMark/>
          </w:tcPr>
          <w:p w14:paraId="7C8251E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ANY TYPE OF RAILWAY FIRE, LOCOMOTIVE, RAIL CAR, PASSENGER CAR, ETC.  </w:t>
            </w:r>
          </w:p>
        </w:tc>
        <w:tc>
          <w:tcPr>
            <w:tcW w:w="2102" w:type="dxa"/>
            <w:noWrap/>
            <w:hideMark/>
          </w:tcPr>
          <w:p w14:paraId="2E8E27B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BF45A9C" w14:textId="77777777" w:rsidTr="00B154C2">
        <w:trPr>
          <w:trHeight w:val="615"/>
        </w:trPr>
        <w:tc>
          <w:tcPr>
            <w:tcW w:w="2799" w:type="dxa"/>
            <w:hideMark/>
          </w:tcPr>
          <w:p w14:paraId="739307D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FTRASH</w:t>
            </w:r>
          </w:p>
        </w:tc>
        <w:tc>
          <w:tcPr>
            <w:tcW w:w="4809" w:type="dxa"/>
            <w:hideMark/>
          </w:tcPr>
          <w:p w14:paraId="6A9FF73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FIRE TRASH, REFUSE FIRES, GARBAGE CANS, DUMPSTERS  </w:t>
            </w:r>
          </w:p>
        </w:tc>
        <w:tc>
          <w:tcPr>
            <w:tcW w:w="2102" w:type="dxa"/>
            <w:noWrap/>
            <w:hideMark/>
          </w:tcPr>
          <w:p w14:paraId="15DB5FB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FDAE920" w14:textId="77777777" w:rsidTr="00B154C2">
        <w:trPr>
          <w:trHeight w:val="615"/>
        </w:trPr>
        <w:tc>
          <w:tcPr>
            <w:tcW w:w="2799" w:type="dxa"/>
            <w:hideMark/>
          </w:tcPr>
          <w:p w14:paraId="0844C5B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FTRUCK</w:t>
            </w:r>
          </w:p>
        </w:tc>
        <w:tc>
          <w:tcPr>
            <w:tcW w:w="4809" w:type="dxa"/>
            <w:hideMark/>
          </w:tcPr>
          <w:p w14:paraId="5161324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LARGE VEHICLES SUCH AS RV, TRACTOR TRAILERS, DUMP TRUCKS, BUSES  </w:t>
            </w:r>
          </w:p>
        </w:tc>
        <w:tc>
          <w:tcPr>
            <w:tcW w:w="2102" w:type="dxa"/>
            <w:noWrap/>
            <w:hideMark/>
          </w:tcPr>
          <w:p w14:paraId="18D1B35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75C1AFC" w14:textId="77777777" w:rsidTr="00B154C2">
        <w:trPr>
          <w:trHeight w:val="315"/>
        </w:trPr>
        <w:tc>
          <w:tcPr>
            <w:tcW w:w="2799" w:type="dxa"/>
            <w:hideMark/>
          </w:tcPr>
          <w:p w14:paraId="4C2E518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FUNK</w:t>
            </w:r>
          </w:p>
        </w:tc>
        <w:tc>
          <w:tcPr>
            <w:tcW w:w="4809" w:type="dxa"/>
            <w:hideMark/>
          </w:tcPr>
          <w:p w14:paraId="27F9BCB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UNKNOWN</w:t>
            </w:r>
          </w:p>
        </w:tc>
        <w:tc>
          <w:tcPr>
            <w:tcW w:w="2102" w:type="dxa"/>
            <w:noWrap/>
            <w:hideMark/>
          </w:tcPr>
          <w:p w14:paraId="32CAC10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CF880F1" w14:textId="77777777" w:rsidTr="00B154C2">
        <w:trPr>
          <w:trHeight w:val="315"/>
        </w:trPr>
        <w:tc>
          <w:tcPr>
            <w:tcW w:w="2799" w:type="dxa"/>
            <w:hideMark/>
          </w:tcPr>
          <w:p w14:paraId="13840F8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FVEH</w:t>
            </w:r>
          </w:p>
        </w:tc>
        <w:tc>
          <w:tcPr>
            <w:tcW w:w="4809" w:type="dxa"/>
            <w:hideMark/>
          </w:tcPr>
          <w:p w14:paraId="4C54DA6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FIRE VEHICLE</w:t>
            </w:r>
          </w:p>
        </w:tc>
        <w:tc>
          <w:tcPr>
            <w:tcW w:w="2102" w:type="dxa"/>
            <w:noWrap/>
            <w:hideMark/>
          </w:tcPr>
          <w:p w14:paraId="6E4A8C6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DBCF7C7" w14:textId="77777777" w:rsidTr="00B154C2">
        <w:trPr>
          <w:trHeight w:val="615"/>
        </w:trPr>
        <w:tc>
          <w:tcPr>
            <w:tcW w:w="2799" w:type="dxa"/>
            <w:hideMark/>
          </w:tcPr>
          <w:p w14:paraId="2477626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FVEH</w:t>
            </w:r>
          </w:p>
        </w:tc>
        <w:tc>
          <w:tcPr>
            <w:tcW w:w="4809" w:type="dxa"/>
            <w:hideMark/>
          </w:tcPr>
          <w:p w14:paraId="13072D3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INCLUDES SMALL OR MEDIUM SIZE VEHICLES, CARS, SUVS, CANS, PICK-UP TRUCKS</w:t>
            </w:r>
          </w:p>
        </w:tc>
        <w:tc>
          <w:tcPr>
            <w:tcW w:w="2102" w:type="dxa"/>
            <w:noWrap/>
            <w:hideMark/>
          </w:tcPr>
          <w:p w14:paraId="155E4D0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26FB224" w14:textId="77777777" w:rsidTr="00B154C2">
        <w:trPr>
          <w:trHeight w:val="615"/>
        </w:trPr>
        <w:tc>
          <w:tcPr>
            <w:tcW w:w="2799" w:type="dxa"/>
            <w:hideMark/>
          </w:tcPr>
          <w:p w14:paraId="357A740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GASLEAK</w:t>
            </w:r>
          </w:p>
        </w:tc>
        <w:tc>
          <w:tcPr>
            <w:tcW w:w="4809" w:type="dxa"/>
            <w:hideMark/>
          </w:tcPr>
          <w:p w14:paraId="35C1BEC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INCLUDES NATURAL GAS, LIQUID FUEL OR PROPANE LEAKS  </w:t>
            </w:r>
          </w:p>
        </w:tc>
        <w:tc>
          <w:tcPr>
            <w:tcW w:w="2102" w:type="dxa"/>
            <w:noWrap/>
            <w:hideMark/>
          </w:tcPr>
          <w:p w14:paraId="64C0C5C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4564FF7" w14:textId="77777777" w:rsidTr="00B154C2">
        <w:trPr>
          <w:trHeight w:val="315"/>
        </w:trPr>
        <w:tc>
          <w:tcPr>
            <w:tcW w:w="2799" w:type="dxa"/>
            <w:hideMark/>
          </w:tcPr>
          <w:p w14:paraId="2211E2E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GASLEAKI</w:t>
            </w:r>
          </w:p>
        </w:tc>
        <w:tc>
          <w:tcPr>
            <w:tcW w:w="4809" w:type="dxa"/>
            <w:hideMark/>
          </w:tcPr>
          <w:p w14:paraId="233B5B6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GAS LEAK INSIDE</w:t>
            </w:r>
          </w:p>
        </w:tc>
        <w:tc>
          <w:tcPr>
            <w:tcW w:w="2102" w:type="dxa"/>
            <w:noWrap/>
            <w:hideMark/>
          </w:tcPr>
          <w:p w14:paraId="372DD52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E292DBA" w14:textId="77777777" w:rsidTr="00B154C2">
        <w:trPr>
          <w:trHeight w:val="315"/>
        </w:trPr>
        <w:tc>
          <w:tcPr>
            <w:tcW w:w="2799" w:type="dxa"/>
            <w:hideMark/>
          </w:tcPr>
          <w:p w14:paraId="2E46B60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GASLEAKO</w:t>
            </w:r>
          </w:p>
        </w:tc>
        <w:tc>
          <w:tcPr>
            <w:tcW w:w="4809" w:type="dxa"/>
            <w:hideMark/>
          </w:tcPr>
          <w:p w14:paraId="69C2421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GAS LEAK OUTSIDE</w:t>
            </w:r>
          </w:p>
        </w:tc>
        <w:tc>
          <w:tcPr>
            <w:tcW w:w="2102" w:type="dxa"/>
            <w:noWrap/>
            <w:hideMark/>
          </w:tcPr>
          <w:p w14:paraId="5C6F8AB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D099517" w14:textId="77777777" w:rsidTr="00B154C2">
        <w:trPr>
          <w:trHeight w:val="315"/>
        </w:trPr>
        <w:tc>
          <w:tcPr>
            <w:tcW w:w="2799" w:type="dxa"/>
            <w:hideMark/>
          </w:tcPr>
          <w:p w14:paraId="4CCC089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HARR</w:t>
            </w:r>
          </w:p>
        </w:tc>
        <w:tc>
          <w:tcPr>
            <w:tcW w:w="4809" w:type="dxa"/>
            <w:hideMark/>
          </w:tcPr>
          <w:p w14:paraId="4A7288C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HARASSMENT</w:t>
            </w:r>
          </w:p>
        </w:tc>
        <w:tc>
          <w:tcPr>
            <w:tcW w:w="2102" w:type="dxa"/>
            <w:noWrap/>
            <w:hideMark/>
          </w:tcPr>
          <w:p w14:paraId="26F556A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CD69A3E" w14:textId="77777777" w:rsidTr="00B154C2">
        <w:trPr>
          <w:trHeight w:val="315"/>
        </w:trPr>
        <w:tc>
          <w:tcPr>
            <w:tcW w:w="2799" w:type="dxa"/>
            <w:hideMark/>
          </w:tcPr>
          <w:p w14:paraId="63A9601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HATE</w:t>
            </w:r>
          </w:p>
        </w:tc>
        <w:tc>
          <w:tcPr>
            <w:tcW w:w="4809" w:type="dxa"/>
            <w:hideMark/>
          </w:tcPr>
          <w:p w14:paraId="73D7DF7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HATE CRIME</w:t>
            </w:r>
          </w:p>
        </w:tc>
        <w:tc>
          <w:tcPr>
            <w:tcW w:w="2102" w:type="dxa"/>
            <w:noWrap/>
            <w:hideMark/>
          </w:tcPr>
          <w:p w14:paraId="3BA4D04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81309B4" w14:textId="77777777" w:rsidTr="00B154C2">
        <w:trPr>
          <w:trHeight w:val="315"/>
        </w:trPr>
        <w:tc>
          <w:tcPr>
            <w:tcW w:w="2799" w:type="dxa"/>
            <w:hideMark/>
          </w:tcPr>
          <w:p w14:paraId="0FE818B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HAZ</w:t>
            </w:r>
          </w:p>
        </w:tc>
        <w:tc>
          <w:tcPr>
            <w:tcW w:w="4809" w:type="dxa"/>
            <w:hideMark/>
          </w:tcPr>
          <w:p w14:paraId="5607DB7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WIRES DOWN, OTHER NATURAL HAZARDS</w:t>
            </w:r>
          </w:p>
        </w:tc>
        <w:tc>
          <w:tcPr>
            <w:tcW w:w="2102" w:type="dxa"/>
            <w:noWrap/>
            <w:hideMark/>
          </w:tcPr>
          <w:p w14:paraId="067A978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1498685" w14:textId="77777777" w:rsidTr="00B154C2">
        <w:trPr>
          <w:trHeight w:val="1215"/>
        </w:trPr>
        <w:tc>
          <w:tcPr>
            <w:tcW w:w="2799" w:type="dxa"/>
            <w:hideMark/>
          </w:tcPr>
          <w:p w14:paraId="7D68100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HAZMAT </w:t>
            </w:r>
          </w:p>
        </w:tc>
        <w:tc>
          <w:tcPr>
            <w:tcW w:w="4809" w:type="dxa"/>
            <w:hideMark/>
          </w:tcPr>
          <w:p w14:paraId="1C3D0F3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HAZARDOUS MATERIALS INCIDENT CAN INCLUDE LARGE FUEL SPILL (&gt;100 GALLONS), CHEMICAL, BIOLOGICAL, RADIOLOGICAL OR NUCLEAR </w:t>
            </w:r>
          </w:p>
        </w:tc>
        <w:tc>
          <w:tcPr>
            <w:tcW w:w="2102" w:type="dxa"/>
            <w:noWrap/>
            <w:hideMark/>
          </w:tcPr>
          <w:p w14:paraId="6D7D0C3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4746B6D" w14:textId="77777777" w:rsidTr="00B154C2">
        <w:trPr>
          <w:trHeight w:val="315"/>
        </w:trPr>
        <w:tc>
          <w:tcPr>
            <w:tcW w:w="2799" w:type="dxa"/>
            <w:hideMark/>
          </w:tcPr>
          <w:p w14:paraId="2CBA8A8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HEADACHE</w:t>
            </w:r>
          </w:p>
        </w:tc>
        <w:tc>
          <w:tcPr>
            <w:tcW w:w="4809" w:type="dxa"/>
            <w:hideMark/>
          </w:tcPr>
          <w:p w14:paraId="0B618B1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HEADACHE</w:t>
            </w:r>
          </w:p>
        </w:tc>
        <w:tc>
          <w:tcPr>
            <w:tcW w:w="2102" w:type="dxa"/>
            <w:noWrap/>
            <w:hideMark/>
          </w:tcPr>
          <w:p w14:paraId="38223C6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76EB1ED" w14:textId="77777777" w:rsidTr="00B154C2">
        <w:trPr>
          <w:trHeight w:val="315"/>
        </w:trPr>
        <w:tc>
          <w:tcPr>
            <w:tcW w:w="2799" w:type="dxa"/>
            <w:hideMark/>
          </w:tcPr>
          <w:p w14:paraId="514A01E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HEMRG</w:t>
            </w:r>
          </w:p>
        </w:tc>
        <w:tc>
          <w:tcPr>
            <w:tcW w:w="4809" w:type="dxa"/>
            <w:hideMark/>
          </w:tcPr>
          <w:p w14:paraId="1F38A5F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HEMORRHAGE</w:t>
            </w:r>
          </w:p>
        </w:tc>
        <w:tc>
          <w:tcPr>
            <w:tcW w:w="2102" w:type="dxa"/>
            <w:noWrap/>
            <w:hideMark/>
          </w:tcPr>
          <w:p w14:paraId="5B437F1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040FE4F" w14:textId="77777777" w:rsidTr="00B154C2">
        <w:trPr>
          <w:trHeight w:val="315"/>
        </w:trPr>
        <w:tc>
          <w:tcPr>
            <w:tcW w:w="2799" w:type="dxa"/>
            <w:hideMark/>
          </w:tcPr>
          <w:p w14:paraId="7CACA98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HLP1 </w:t>
            </w:r>
          </w:p>
        </w:tc>
        <w:tc>
          <w:tcPr>
            <w:tcW w:w="4809" w:type="dxa"/>
            <w:hideMark/>
          </w:tcPr>
          <w:p w14:paraId="06EFED5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POLICE/FIRE/EMS IN TROUBLE </w:t>
            </w:r>
          </w:p>
        </w:tc>
        <w:tc>
          <w:tcPr>
            <w:tcW w:w="2102" w:type="dxa"/>
            <w:noWrap/>
            <w:hideMark/>
          </w:tcPr>
          <w:p w14:paraId="3D70177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B16B075" w14:textId="77777777" w:rsidTr="00B154C2">
        <w:trPr>
          <w:trHeight w:val="315"/>
        </w:trPr>
        <w:tc>
          <w:tcPr>
            <w:tcW w:w="2799" w:type="dxa"/>
            <w:hideMark/>
          </w:tcPr>
          <w:p w14:paraId="2868DA8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HLP2 </w:t>
            </w:r>
          </w:p>
        </w:tc>
        <w:tc>
          <w:tcPr>
            <w:tcW w:w="4809" w:type="dxa"/>
            <w:hideMark/>
          </w:tcPr>
          <w:p w14:paraId="5993CE2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POLICE/FIRE/EMS NONEMERGENCY </w:t>
            </w:r>
          </w:p>
        </w:tc>
        <w:tc>
          <w:tcPr>
            <w:tcW w:w="2102" w:type="dxa"/>
            <w:noWrap/>
            <w:hideMark/>
          </w:tcPr>
          <w:p w14:paraId="16594E1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300C561" w14:textId="77777777" w:rsidTr="00B154C2">
        <w:trPr>
          <w:trHeight w:val="315"/>
        </w:trPr>
        <w:tc>
          <w:tcPr>
            <w:tcW w:w="2799" w:type="dxa"/>
            <w:hideMark/>
          </w:tcPr>
          <w:p w14:paraId="307C775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HOLD</w:t>
            </w:r>
          </w:p>
        </w:tc>
        <w:tc>
          <w:tcPr>
            <w:tcW w:w="4809" w:type="dxa"/>
            <w:hideMark/>
          </w:tcPr>
          <w:p w14:paraId="31FBCBD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CITIZEN/SECURITY HOLDING SUSPECT</w:t>
            </w:r>
          </w:p>
        </w:tc>
        <w:tc>
          <w:tcPr>
            <w:tcW w:w="2102" w:type="dxa"/>
            <w:noWrap/>
            <w:hideMark/>
          </w:tcPr>
          <w:p w14:paraId="23C761D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8E086CB" w14:textId="77777777" w:rsidTr="00B154C2">
        <w:trPr>
          <w:trHeight w:val="315"/>
        </w:trPr>
        <w:tc>
          <w:tcPr>
            <w:tcW w:w="2799" w:type="dxa"/>
            <w:hideMark/>
          </w:tcPr>
          <w:p w14:paraId="3FA0D90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HOMICIDE</w:t>
            </w:r>
          </w:p>
        </w:tc>
        <w:tc>
          <w:tcPr>
            <w:tcW w:w="4809" w:type="dxa"/>
            <w:hideMark/>
          </w:tcPr>
          <w:p w14:paraId="18B2C3A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HOMICIDE</w:t>
            </w:r>
          </w:p>
        </w:tc>
        <w:tc>
          <w:tcPr>
            <w:tcW w:w="2102" w:type="dxa"/>
            <w:noWrap/>
            <w:hideMark/>
          </w:tcPr>
          <w:p w14:paraId="1D07A20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25B85CF" w14:textId="77777777" w:rsidTr="00B154C2">
        <w:trPr>
          <w:trHeight w:val="315"/>
        </w:trPr>
        <w:tc>
          <w:tcPr>
            <w:tcW w:w="2799" w:type="dxa"/>
            <w:hideMark/>
          </w:tcPr>
          <w:p w14:paraId="689FEAD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HOSTAGE</w:t>
            </w:r>
          </w:p>
        </w:tc>
        <w:tc>
          <w:tcPr>
            <w:tcW w:w="4809" w:type="dxa"/>
            <w:hideMark/>
          </w:tcPr>
          <w:p w14:paraId="5A00424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HOSTAGE</w:t>
            </w:r>
          </w:p>
        </w:tc>
        <w:tc>
          <w:tcPr>
            <w:tcW w:w="2102" w:type="dxa"/>
            <w:noWrap/>
            <w:hideMark/>
          </w:tcPr>
          <w:p w14:paraId="56FC267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E106AB5" w14:textId="77777777" w:rsidTr="00B154C2">
        <w:trPr>
          <w:trHeight w:val="315"/>
        </w:trPr>
        <w:tc>
          <w:tcPr>
            <w:tcW w:w="2799" w:type="dxa"/>
            <w:hideMark/>
          </w:tcPr>
          <w:p w14:paraId="2C2917F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IMP</w:t>
            </w:r>
          </w:p>
        </w:tc>
        <w:tc>
          <w:tcPr>
            <w:tcW w:w="4809" w:type="dxa"/>
            <w:hideMark/>
          </w:tcPr>
          <w:p w14:paraId="3F8A0AD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IMPERSONATION</w:t>
            </w:r>
          </w:p>
        </w:tc>
        <w:tc>
          <w:tcPr>
            <w:tcW w:w="2102" w:type="dxa"/>
            <w:noWrap/>
            <w:hideMark/>
          </w:tcPr>
          <w:p w14:paraId="2DCDDFD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F7C5FE9" w14:textId="77777777" w:rsidTr="00B154C2">
        <w:trPr>
          <w:trHeight w:val="315"/>
        </w:trPr>
        <w:tc>
          <w:tcPr>
            <w:tcW w:w="2799" w:type="dxa"/>
            <w:hideMark/>
          </w:tcPr>
          <w:p w14:paraId="66DA7F6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INDECENT</w:t>
            </w:r>
          </w:p>
        </w:tc>
        <w:tc>
          <w:tcPr>
            <w:tcW w:w="4809" w:type="dxa"/>
            <w:hideMark/>
          </w:tcPr>
          <w:p w14:paraId="6756E14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INDECENT</w:t>
            </w:r>
          </w:p>
        </w:tc>
        <w:tc>
          <w:tcPr>
            <w:tcW w:w="2102" w:type="dxa"/>
            <w:noWrap/>
            <w:hideMark/>
          </w:tcPr>
          <w:p w14:paraId="0B0DE7A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E1FABF4" w14:textId="77777777" w:rsidTr="00B154C2">
        <w:trPr>
          <w:trHeight w:val="315"/>
        </w:trPr>
        <w:tc>
          <w:tcPr>
            <w:tcW w:w="2799" w:type="dxa"/>
            <w:hideMark/>
          </w:tcPr>
          <w:p w14:paraId="5178459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INFO</w:t>
            </w:r>
          </w:p>
        </w:tc>
        <w:tc>
          <w:tcPr>
            <w:tcW w:w="4809" w:type="dxa"/>
            <w:hideMark/>
          </w:tcPr>
          <w:p w14:paraId="0E1354F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INFO</w:t>
            </w:r>
          </w:p>
        </w:tc>
        <w:tc>
          <w:tcPr>
            <w:tcW w:w="2102" w:type="dxa"/>
            <w:noWrap/>
            <w:hideMark/>
          </w:tcPr>
          <w:p w14:paraId="16AEE1F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C556B7F" w14:textId="77777777" w:rsidTr="00B154C2">
        <w:trPr>
          <w:trHeight w:val="315"/>
        </w:trPr>
        <w:tc>
          <w:tcPr>
            <w:tcW w:w="2799" w:type="dxa"/>
            <w:hideMark/>
          </w:tcPr>
          <w:p w14:paraId="301486B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INTERNET</w:t>
            </w:r>
          </w:p>
        </w:tc>
        <w:tc>
          <w:tcPr>
            <w:tcW w:w="4809" w:type="dxa"/>
            <w:hideMark/>
          </w:tcPr>
          <w:p w14:paraId="1E80AA2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INTERNET CRIMES</w:t>
            </w:r>
          </w:p>
        </w:tc>
        <w:tc>
          <w:tcPr>
            <w:tcW w:w="2102" w:type="dxa"/>
            <w:noWrap/>
            <w:hideMark/>
          </w:tcPr>
          <w:p w14:paraId="490BFF7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5D53F20" w14:textId="77777777" w:rsidTr="00B154C2">
        <w:trPr>
          <w:trHeight w:val="315"/>
        </w:trPr>
        <w:tc>
          <w:tcPr>
            <w:tcW w:w="2799" w:type="dxa"/>
            <w:hideMark/>
          </w:tcPr>
          <w:p w14:paraId="2409E87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INTOX</w:t>
            </w:r>
          </w:p>
        </w:tc>
        <w:tc>
          <w:tcPr>
            <w:tcW w:w="4809" w:type="dxa"/>
            <w:hideMark/>
          </w:tcPr>
          <w:p w14:paraId="2B27E47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INTOXICATED</w:t>
            </w:r>
          </w:p>
        </w:tc>
        <w:tc>
          <w:tcPr>
            <w:tcW w:w="2102" w:type="dxa"/>
            <w:noWrap/>
            <w:hideMark/>
          </w:tcPr>
          <w:p w14:paraId="34755F4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3B8A2B2" w14:textId="77777777" w:rsidTr="00B154C2">
        <w:trPr>
          <w:trHeight w:val="315"/>
        </w:trPr>
        <w:tc>
          <w:tcPr>
            <w:tcW w:w="2799" w:type="dxa"/>
            <w:hideMark/>
          </w:tcPr>
          <w:p w14:paraId="30E36CA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INVEST</w:t>
            </w:r>
          </w:p>
        </w:tc>
        <w:tc>
          <w:tcPr>
            <w:tcW w:w="4809" w:type="dxa"/>
            <w:hideMark/>
          </w:tcPr>
          <w:p w14:paraId="1FCC9EE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INVESTIGATION</w:t>
            </w:r>
          </w:p>
        </w:tc>
        <w:tc>
          <w:tcPr>
            <w:tcW w:w="2102" w:type="dxa"/>
            <w:noWrap/>
            <w:hideMark/>
          </w:tcPr>
          <w:p w14:paraId="07F817E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6825D92" w14:textId="77777777" w:rsidTr="00B154C2">
        <w:trPr>
          <w:trHeight w:val="315"/>
        </w:trPr>
        <w:tc>
          <w:tcPr>
            <w:tcW w:w="2799" w:type="dxa"/>
            <w:hideMark/>
          </w:tcPr>
          <w:p w14:paraId="6D467AF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JUV</w:t>
            </w:r>
          </w:p>
        </w:tc>
        <w:tc>
          <w:tcPr>
            <w:tcW w:w="4809" w:type="dxa"/>
            <w:hideMark/>
          </w:tcPr>
          <w:p w14:paraId="43E7B8E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JUVENILE OFFENSE</w:t>
            </w:r>
          </w:p>
        </w:tc>
        <w:tc>
          <w:tcPr>
            <w:tcW w:w="2102" w:type="dxa"/>
            <w:noWrap/>
            <w:hideMark/>
          </w:tcPr>
          <w:p w14:paraId="2BAC92A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B019BC0" w14:textId="77777777" w:rsidTr="00B154C2">
        <w:trPr>
          <w:trHeight w:val="315"/>
        </w:trPr>
        <w:tc>
          <w:tcPr>
            <w:tcW w:w="2799" w:type="dxa"/>
            <w:hideMark/>
          </w:tcPr>
          <w:p w14:paraId="224C622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LARCENY</w:t>
            </w:r>
          </w:p>
        </w:tc>
        <w:tc>
          <w:tcPr>
            <w:tcW w:w="4809" w:type="dxa"/>
            <w:hideMark/>
          </w:tcPr>
          <w:p w14:paraId="675E9A9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LARCENY</w:t>
            </w:r>
          </w:p>
        </w:tc>
        <w:tc>
          <w:tcPr>
            <w:tcW w:w="2102" w:type="dxa"/>
            <w:noWrap/>
            <w:hideMark/>
          </w:tcPr>
          <w:p w14:paraId="335E12B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EDB7677" w14:textId="77777777" w:rsidTr="00B154C2">
        <w:trPr>
          <w:trHeight w:val="315"/>
        </w:trPr>
        <w:tc>
          <w:tcPr>
            <w:tcW w:w="2799" w:type="dxa"/>
            <w:hideMark/>
          </w:tcPr>
          <w:p w14:paraId="47C0EC5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LIQUOR</w:t>
            </w:r>
          </w:p>
        </w:tc>
        <w:tc>
          <w:tcPr>
            <w:tcW w:w="4809" w:type="dxa"/>
            <w:hideMark/>
          </w:tcPr>
          <w:p w14:paraId="4F37AC6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LIQUOR VIOLATION</w:t>
            </w:r>
          </w:p>
        </w:tc>
        <w:tc>
          <w:tcPr>
            <w:tcW w:w="2102" w:type="dxa"/>
            <w:noWrap/>
            <w:hideMark/>
          </w:tcPr>
          <w:p w14:paraId="25DDF3B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50E152C" w14:textId="77777777" w:rsidTr="00B154C2">
        <w:trPr>
          <w:trHeight w:val="315"/>
        </w:trPr>
        <w:tc>
          <w:tcPr>
            <w:tcW w:w="2799" w:type="dxa"/>
            <w:hideMark/>
          </w:tcPr>
          <w:p w14:paraId="545C9BE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MAJORINC</w:t>
            </w:r>
          </w:p>
        </w:tc>
        <w:tc>
          <w:tcPr>
            <w:tcW w:w="4809" w:type="dxa"/>
            <w:hideMark/>
          </w:tcPr>
          <w:p w14:paraId="7FD5E39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MAJOR INCIDENT</w:t>
            </w:r>
          </w:p>
        </w:tc>
        <w:tc>
          <w:tcPr>
            <w:tcW w:w="2102" w:type="dxa"/>
            <w:noWrap/>
            <w:hideMark/>
          </w:tcPr>
          <w:p w14:paraId="4B89805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15DB7CF" w14:textId="77777777" w:rsidTr="00B154C2">
        <w:trPr>
          <w:trHeight w:val="315"/>
        </w:trPr>
        <w:tc>
          <w:tcPr>
            <w:tcW w:w="2799" w:type="dxa"/>
            <w:hideMark/>
          </w:tcPr>
          <w:p w14:paraId="384F2B5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MAYDAY</w:t>
            </w:r>
          </w:p>
        </w:tc>
        <w:tc>
          <w:tcPr>
            <w:tcW w:w="4809" w:type="dxa"/>
            <w:hideMark/>
          </w:tcPr>
          <w:p w14:paraId="503DF02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MAYDAY</w:t>
            </w:r>
          </w:p>
        </w:tc>
        <w:tc>
          <w:tcPr>
            <w:tcW w:w="2102" w:type="dxa"/>
            <w:noWrap/>
            <w:hideMark/>
          </w:tcPr>
          <w:p w14:paraId="73341D8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E378827" w14:textId="77777777" w:rsidTr="00B154C2">
        <w:trPr>
          <w:trHeight w:val="615"/>
        </w:trPr>
        <w:tc>
          <w:tcPr>
            <w:tcW w:w="2799" w:type="dxa"/>
            <w:hideMark/>
          </w:tcPr>
          <w:p w14:paraId="73614C1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MAYDAY</w:t>
            </w:r>
          </w:p>
        </w:tc>
        <w:tc>
          <w:tcPr>
            <w:tcW w:w="4809" w:type="dxa"/>
            <w:hideMark/>
          </w:tcPr>
          <w:p w14:paraId="76B15B5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IMMEDIATE ASSISTANCE, REQUEST, EMERGENCY BACK-UP REQUEST  </w:t>
            </w:r>
          </w:p>
        </w:tc>
        <w:tc>
          <w:tcPr>
            <w:tcW w:w="2102" w:type="dxa"/>
            <w:noWrap/>
            <w:hideMark/>
          </w:tcPr>
          <w:p w14:paraId="0D0AB11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47FADAE" w14:textId="77777777" w:rsidTr="00B154C2">
        <w:trPr>
          <w:trHeight w:val="615"/>
        </w:trPr>
        <w:tc>
          <w:tcPr>
            <w:tcW w:w="2799" w:type="dxa"/>
            <w:hideMark/>
          </w:tcPr>
          <w:p w14:paraId="636F3C1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MCI</w:t>
            </w:r>
          </w:p>
        </w:tc>
        <w:tc>
          <w:tcPr>
            <w:tcW w:w="4809" w:type="dxa"/>
            <w:hideMark/>
          </w:tcPr>
          <w:p w14:paraId="3D6175B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MCI - TYPICALLY USED AS A CODE DECLARED BY INCIDENT COMMAND  </w:t>
            </w:r>
          </w:p>
        </w:tc>
        <w:tc>
          <w:tcPr>
            <w:tcW w:w="2102" w:type="dxa"/>
            <w:noWrap/>
            <w:hideMark/>
          </w:tcPr>
          <w:p w14:paraId="5EED667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D19C60A" w14:textId="77777777" w:rsidTr="00B154C2">
        <w:trPr>
          <w:trHeight w:val="315"/>
        </w:trPr>
        <w:tc>
          <w:tcPr>
            <w:tcW w:w="2799" w:type="dxa"/>
            <w:hideMark/>
          </w:tcPr>
          <w:p w14:paraId="4136C1A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MISBOATR</w:t>
            </w:r>
          </w:p>
        </w:tc>
        <w:tc>
          <w:tcPr>
            <w:tcW w:w="4809" w:type="dxa"/>
            <w:hideMark/>
          </w:tcPr>
          <w:p w14:paraId="6CAF1A0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MISSING BOATER</w:t>
            </w:r>
          </w:p>
        </w:tc>
        <w:tc>
          <w:tcPr>
            <w:tcW w:w="2102" w:type="dxa"/>
            <w:noWrap/>
            <w:hideMark/>
          </w:tcPr>
          <w:p w14:paraId="14863E8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33E1787" w14:textId="77777777" w:rsidTr="00B154C2">
        <w:trPr>
          <w:trHeight w:val="315"/>
        </w:trPr>
        <w:tc>
          <w:tcPr>
            <w:tcW w:w="2799" w:type="dxa"/>
            <w:hideMark/>
          </w:tcPr>
          <w:p w14:paraId="60CF574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MISCON</w:t>
            </w:r>
          </w:p>
        </w:tc>
        <w:tc>
          <w:tcPr>
            <w:tcW w:w="4809" w:type="dxa"/>
            <w:hideMark/>
          </w:tcPr>
          <w:p w14:paraId="0D54437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MISCONDUCT</w:t>
            </w:r>
          </w:p>
        </w:tc>
        <w:tc>
          <w:tcPr>
            <w:tcW w:w="2102" w:type="dxa"/>
            <w:noWrap/>
            <w:hideMark/>
          </w:tcPr>
          <w:p w14:paraId="74AE068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6E0B89E" w14:textId="77777777" w:rsidTr="00B154C2">
        <w:trPr>
          <w:trHeight w:val="315"/>
        </w:trPr>
        <w:tc>
          <w:tcPr>
            <w:tcW w:w="2799" w:type="dxa"/>
            <w:hideMark/>
          </w:tcPr>
          <w:p w14:paraId="10197AD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MNTL</w:t>
            </w:r>
          </w:p>
        </w:tc>
        <w:tc>
          <w:tcPr>
            <w:tcW w:w="4809" w:type="dxa"/>
            <w:hideMark/>
          </w:tcPr>
          <w:p w14:paraId="3C89AFE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MENTAL PERSON NON-VIOLENT</w:t>
            </w:r>
          </w:p>
        </w:tc>
        <w:tc>
          <w:tcPr>
            <w:tcW w:w="2102" w:type="dxa"/>
            <w:noWrap/>
            <w:hideMark/>
          </w:tcPr>
          <w:p w14:paraId="092DA35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77DB7B7" w14:textId="77777777" w:rsidTr="00B154C2">
        <w:trPr>
          <w:trHeight w:val="315"/>
        </w:trPr>
        <w:tc>
          <w:tcPr>
            <w:tcW w:w="2799" w:type="dxa"/>
            <w:hideMark/>
          </w:tcPr>
          <w:p w14:paraId="6617681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MTLV </w:t>
            </w:r>
          </w:p>
        </w:tc>
        <w:tc>
          <w:tcPr>
            <w:tcW w:w="4809" w:type="dxa"/>
            <w:hideMark/>
          </w:tcPr>
          <w:p w14:paraId="2B00A99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MENTAL PERSON VIOLENT </w:t>
            </w:r>
          </w:p>
        </w:tc>
        <w:tc>
          <w:tcPr>
            <w:tcW w:w="2102" w:type="dxa"/>
            <w:noWrap/>
            <w:hideMark/>
          </w:tcPr>
          <w:p w14:paraId="53762BD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B3EEF3A" w14:textId="77777777" w:rsidTr="00B154C2">
        <w:trPr>
          <w:trHeight w:val="915"/>
        </w:trPr>
        <w:tc>
          <w:tcPr>
            <w:tcW w:w="2799" w:type="dxa"/>
            <w:hideMark/>
          </w:tcPr>
          <w:p w14:paraId="2CFDE00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MVA</w:t>
            </w:r>
          </w:p>
        </w:tc>
        <w:tc>
          <w:tcPr>
            <w:tcW w:w="4809" w:type="dxa"/>
            <w:hideMark/>
          </w:tcPr>
          <w:p w14:paraId="2288C38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MOTOR VEHICLE ACCIDENT, NO INJURY - CAN BE RECEIVED AS AUTOMATED CRASH NOTIFICATION  </w:t>
            </w:r>
          </w:p>
        </w:tc>
        <w:tc>
          <w:tcPr>
            <w:tcW w:w="2102" w:type="dxa"/>
            <w:noWrap/>
            <w:hideMark/>
          </w:tcPr>
          <w:p w14:paraId="73C1574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9E559F6" w14:textId="77777777" w:rsidTr="00B154C2">
        <w:trPr>
          <w:trHeight w:val="315"/>
        </w:trPr>
        <w:tc>
          <w:tcPr>
            <w:tcW w:w="2799" w:type="dxa"/>
            <w:hideMark/>
          </w:tcPr>
          <w:p w14:paraId="186C5E3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MVAHR</w:t>
            </w:r>
          </w:p>
        </w:tc>
        <w:tc>
          <w:tcPr>
            <w:tcW w:w="4809" w:type="dxa"/>
            <w:hideMark/>
          </w:tcPr>
          <w:p w14:paraId="106704C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HIT &amp; RUN</w:t>
            </w:r>
          </w:p>
        </w:tc>
        <w:tc>
          <w:tcPr>
            <w:tcW w:w="2102" w:type="dxa"/>
            <w:noWrap/>
            <w:hideMark/>
          </w:tcPr>
          <w:p w14:paraId="5B2FF56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D8D7C36" w14:textId="77777777" w:rsidTr="00B154C2">
        <w:trPr>
          <w:trHeight w:val="1215"/>
        </w:trPr>
        <w:tc>
          <w:tcPr>
            <w:tcW w:w="2799" w:type="dxa"/>
            <w:hideMark/>
          </w:tcPr>
          <w:p w14:paraId="4EB9166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MVAINJY</w:t>
            </w:r>
          </w:p>
        </w:tc>
        <w:tc>
          <w:tcPr>
            <w:tcW w:w="4809" w:type="dxa"/>
            <w:hideMark/>
          </w:tcPr>
          <w:p w14:paraId="2D9D0D5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MOTOR VEHICLE ACCIDENT WITH INJURY - CAN BE RECEIVED AS AUTOMATED CRASH NOTIFICATION, INCLUDES CAR, PEDESTRIAN, ATV ACCIDENTS</w:t>
            </w:r>
          </w:p>
        </w:tc>
        <w:tc>
          <w:tcPr>
            <w:tcW w:w="2102" w:type="dxa"/>
            <w:noWrap/>
            <w:hideMark/>
          </w:tcPr>
          <w:p w14:paraId="7D15849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1BC2609" w14:textId="77777777" w:rsidTr="00B154C2">
        <w:trPr>
          <w:trHeight w:val="315"/>
        </w:trPr>
        <w:tc>
          <w:tcPr>
            <w:tcW w:w="2799" w:type="dxa"/>
            <w:hideMark/>
          </w:tcPr>
          <w:p w14:paraId="77E3032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MVAUNK</w:t>
            </w:r>
          </w:p>
        </w:tc>
        <w:tc>
          <w:tcPr>
            <w:tcW w:w="4809" w:type="dxa"/>
            <w:hideMark/>
          </w:tcPr>
          <w:p w14:paraId="5AFCB95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MVA UNK</w:t>
            </w:r>
          </w:p>
        </w:tc>
        <w:tc>
          <w:tcPr>
            <w:tcW w:w="2102" w:type="dxa"/>
            <w:noWrap/>
            <w:hideMark/>
          </w:tcPr>
          <w:p w14:paraId="2C5F5E9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CB9EEFA" w14:textId="77777777" w:rsidTr="00B154C2">
        <w:trPr>
          <w:trHeight w:val="615"/>
        </w:trPr>
        <w:tc>
          <w:tcPr>
            <w:tcW w:w="2799" w:type="dxa"/>
            <w:hideMark/>
          </w:tcPr>
          <w:p w14:paraId="0A0C120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MVCP</w:t>
            </w:r>
          </w:p>
        </w:tc>
        <w:tc>
          <w:tcPr>
            <w:tcW w:w="4809" w:type="dxa"/>
            <w:hideMark/>
          </w:tcPr>
          <w:p w14:paraId="0C1D039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MOTOR VEHICLE COLLISION ON PRIVATE PROPERTY</w:t>
            </w:r>
          </w:p>
        </w:tc>
        <w:tc>
          <w:tcPr>
            <w:tcW w:w="2102" w:type="dxa"/>
            <w:noWrap/>
            <w:hideMark/>
          </w:tcPr>
          <w:p w14:paraId="5020932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F1A9153" w14:textId="77777777" w:rsidTr="00B154C2">
        <w:trPr>
          <w:trHeight w:val="315"/>
        </w:trPr>
        <w:tc>
          <w:tcPr>
            <w:tcW w:w="2799" w:type="dxa"/>
            <w:hideMark/>
          </w:tcPr>
          <w:p w14:paraId="54119BF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NCIC</w:t>
            </w:r>
          </w:p>
        </w:tc>
        <w:tc>
          <w:tcPr>
            <w:tcW w:w="4809" w:type="dxa"/>
            <w:hideMark/>
          </w:tcPr>
          <w:p w14:paraId="42989CC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NCIC HIT</w:t>
            </w:r>
          </w:p>
        </w:tc>
        <w:tc>
          <w:tcPr>
            <w:tcW w:w="2102" w:type="dxa"/>
            <w:noWrap/>
            <w:hideMark/>
          </w:tcPr>
          <w:p w14:paraId="73C386E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6E53A96" w14:textId="77777777" w:rsidTr="00B154C2">
        <w:trPr>
          <w:trHeight w:val="615"/>
        </w:trPr>
        <w:tc>
          <w:tcPr>
            <w:tcW w:w="2799" w:type="dxa"/>
            <w:hideMark/>
          </w:tcPr>
          <w:p w14:paraId="2945F57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NCRASLTWF</w:t>
            </w:r>
          </w:p>
        </w:tc>
        <w:tc>
          <w:tcPr>
            <w:tcW w:w="4809" w:type="dxa"/>
            <w:hideMark/>
          </w:tcPr>
          <w:p w14:paraId="7BE7C28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ASSAULT WITH WEAPON</w:t>
            </w:r>
          </w:p>
        </w:tc>
        <w:tc>
          <w:tcPr>
            <w:tcW w:w="2102" w:type="dxa"/>
            <w:noWrap/>
            <w:hideMark/>
          </w:tcPr>
          <w:p w14:paraId="051EBA7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A4D2726" w14:textId="77777777" w:rsidTr="00B154C2">
        <w:trPr>
          <w:trHeight w:val="615"/>
        </w:trPr>
        <w:tc>
          <w:tcPr>
            <w:tcW w:w="2799" w:type="dxa"/>
            <w:hideMark/>
          </w:tcPr>
          <w:p w14:paraId="2305328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NCRCPRF</w:t>
            </w:r>
          </w:p>
        </w:tc>
        <w:tc>
          <w:tcPr>
            <w:tcW w:w="4809" w:type="dxa"/>
            <w:hideMark/>
          </w:tcPr>
          <w:p w14:paraId="197155E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MEDICAL - CARDIOPULMONARY RESUSCITATION.</w:t>
            </w:r>
          </w:p>
        </w:tc>
        <w:tc>
          <w:tcPr>
            <w:tcW w:w="2102" w:type="dxa"/>
            <w:noWrap/>
            <w:hideMark/>
          </w:tcPr>
          <w:p w14:paraId="2BF9D42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028EB77" w14:textId="77777777" w:rsidTr="00B154C2">
        <w:trPr>
          <w:trHeight w:val="315"/>
        </w:trPr>
        <w:tc>
          <w:tcPr>
            <w:tcW w:w="2799" w:type="dxa"/>
            <w:hideMark/>
          </w:tcPr>
          <w:p w14:paraId="6CE3B91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NCRELEV</w:t>
            </w:r>
          </w:p>
        </w:tc>
        <w:tc>
          <w:tcPr>
            <w:tcW w:w="4809" w:type="dxa"/>
            <w:hideMark/>
          </w:tcPr>
          <w:p w14:paraId="7741855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RESCUE - ELEVATOR</w:t>
            </w:r>
          </w:p>
        </w:tc>
        <w:tc>
          <w:tcPr>
            <w:tcW w:w="2102" w:type="dxa"/>
            <w:noWrap/>
            <w:hideMark/>
          </w:tcPr>
          <w:p w14:paraId="27A56BE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98778AE" w14:textId="77777777" w:rsidTr="00B154C2">
        <w:trPr>
          <w:trHeight w:val="915"/>
        </w:trPr>
        <w:tc>
          <w:tcPr>
            <w:tcW w:w="2799" w:type="dxa"/>
            <w:hideMark/>
          </w:tcPr>
          <w:p w14:paraId="0CDDDB5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NCRFACTR</w:t>
            </w:r>
          </w:p>
        </w:tc>
        <w:tc>
          <w:tcPr>
            <w:tcW w:w="4809" w:type="dxa"/>
            <w:hideMark/>
          </w:tcPr>
          <w:p w14:paraId="363491C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APPROVED, FIELD INFUSION OF BLOOD PRODUCTS NECESSARY FOR LIFE-SAVING INTERVENTION</w:t>
            </w:r>
          </w:p>
        </w:tc>
        <w:tc>
          <w:tcPr>
            <w:tcW w:w="2102" w:type="dxa"/>
            <w:noWrap/>
            <w:hideMark/>
          </w:tcPr>
          <w:p w14:paraId="19C8DB0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90D75D0" w14:textId="77777777" w:rsidTr="00B154C2">
        <w:trPr>
          <w:trHeight w:val="615"/>
        </w:trPr>
        <w:tc>
          <w:tcPr>
            <w:tcW w:w="2799" w:type="dxa"/>
            <w:hideMark/>
          </w:tcPr>
          <w:p w14:paraId="6D2D7C9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NCRMUAIDF</w:t>
            </w:r>
          </w:p>
        </w:tc>
        <w:tc>
          <w:tcPr>
            <w:tcW w:w="4809" w:type="dxa"/>
            <w:hideMark/>
          </w:tcPr>
          <w:p w14:paraId="0511440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MUTUAL AID FIRE</w:t>
            </w:r>
          </w:p>
        </w:tc>
        <w:tc>
          <w:tcPr>
            <w:tcW w:w="2102" w:type="dxa"/>
            <w:noWrap/>
            <w:hideMark/>
          </w:tcPr>
          <w:p w14:paraId="026ADF8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B29E55F" w14:textId="77777777" w:rsidTr="00B154C2">
        <w:trPr>
          <w:trHeight w:val="615"/>
        </w:trPr>
        <w:tc>
          <w:tcPr>
            <w:tcW w:w="2799" w:type="dxa"/>
            <w:hideMark/>
          </w:tcPr>
          <w:p w14:paraId="746D828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NCRNDE</w:t>
            </w:r>
          </w:p>
        </w:tc>
        <w:tc>
          <w:tcPr>
            <w:tcW w:w="4809" w:type="dxa"/>
            <w:hideMark/>
          </w:tcPr>
          <w:p w14:paraId="28348CD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NOTIFICATION EVENT, LOCAL ONLY, NO UNITS DISPATCHED.</w:t>
            </w:r>
          </w:p>
        </w:tc>
        <w:tc>
          <w:tcPr>
            <w:tcW w:w="2102" w:type="dxa"/>
            <w:noWrap/>
            <w:hideMark/>
          </w:tcPr>
          <w:p w14:paraId="030B14C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7736B7C" w14:textId="77777777" w:rsidTr="00B154C2">
        <w:trPr>
          <w:trHeight w:val="315"/>
        </w:trPr>
        <w:tc>
          <w:tcPr>
            <w:tcW w:w="2799" w:type="dxa"/>
            <w:hideMark/>
          </w:tcPr>
          <w:p w14:paraId="715152B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NCRNONE</w:t>
            </w:r>
          </w:p>
        </w:tc>
        <w:tc>
          <w:tcPr>
            <w:tcW w:w="4809" w:type="dxa"/>
            <w:hideMark/>
          </w:tcPr>
          <w:p w14:paraId="57E01CB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NONE - NO CODE FOUND</w:t>
            </w:r>
          </w:p>
        </w:tc>
        <w:tc>
          <w:tcPr>
            <w:tcW w:w="2102" w:type="dxa"/>
            <w:noWrap/>
            <w:hideMark/>
          </w:tcPr>
          <w:p w14:paraId="4BBA5C4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5372C6D" w14:textId="77777777" w:rsidTr="00B154C2">
        <w:trPr>
          <w:trHeight w:val="615"/>
        </w:trPr>
        <w:tc>
          <w:tcPr>
            <w:tcW w:w="2799" w:type="dxa"/>
            <w:hideMark/>
          </w:tcPr>
          <w:p w14:paraId="31EF3D6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NCRTASKFORCE</w:t>
            </w:r>
          </w:p>
        </w:tc>
        <w:tc>
          <w:tcPr>
            <w:tcW w:w="4809" w:type="dxa"/>
            <w:hideMark/>
          </w:tcPr>
          <w:p w14:paraId="42136B9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TASK FORCE</w:t>
            </w:r>
          </w:p>
        </w:tc>
        <w:tc>
          <w:tcPr>
            <w:tcW w:w="2102" w:type="dxa"/>
            <w:noWrap/>
            <w:hideMark/>
          </w:tcPr>
          <w:p w14:paraId="7E134B2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6A7C2B0" w14:textId="77777777" w:rsidTr="00B154C2">
        <w:trPr>
          <w:trHeight w:val="315"/>
        </w:trPr>
        <w:tc>
          <w:tcPr>
            <w:tcW w:w="2799" w:type="dxa"/>
            <w:hideMark/>
          </w:tcPr>
          <w:p w14:paraId="70B024D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NCRTESTF</w:t>
            </w:r>
          </w:p>
        </w:tc>
        <w:tc>
          <w:tcPr>
            <w:tcW w:w="4809" w:type="dxa"/>
            <w:hideMark/>
          </w:tcPr>
          <w:p w14:paraId="308244B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TEST CALL - FIRE</w:t>
            </w:r>
          </w:p>
        </w:tc>
        <w:tc>
          <w:tcPr>
            <w:tcW w:w="2102" w:type="dxa"/>
            <w:noWrap/>
            <w:hideMark/>
          </w:tcPr>
          <w:p w14:paraId="1093F19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134622C" w14:textId="77777777" w:rsidTr="00B154C2">
        <w:trPr>
          <w:trHeight w:val="615"/>
        </w:trPr>
        <w:tc>
          <w:tcPr>
            <w:tcW w:w="2799" w:type="dxa"/>
            <w:hideMark/>
          </w:tcPr>
          <w:p w14:paraId="3CE4A07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NCRTRANS</w:t>
            </w:r>
          </w:p>
        </w:tc>
        <w:tc>
          <w:tcPr>
            <w:tcW w:w="4809" w:type="dxa"/>
            <w:hideMark/>
          </w:tcPr>
          <w:p w14:paraId="29EC0C5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TRANSPORTATION INCIDENT, INCLUDES, PLANES, TRAINS, SUBWAY, ETC.</w:t>
            </w:r>
          </w:p>
        </w:tc>
        <w:tc>
          <w:tcPr>
            <w:tcW w:w="2102" w:type="dxa"/>
            <w:noWrap/>
            <w:hideMark/>
          </w:tcPr>
          <w:p w14:paraId="5FA1E75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8E10FA6" w14:textId="77777777" w:rsidTr="00B154C2">
        <w:trPr>
          <w:trHeight w:val="315"/>
        </w:trPr>
        <w:tc>
          <w:tcPr>
            <w:tcW w:w="2799" w:type="dxa"/>
            <w:hideMark/>
          </w:tcPr>
          <w:p w14:paraId="31A717F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NEGLECT</w:t>
            </w:r>
          </w:p>
        </w:tc>
        <w:tc>
          <w:tcPr>
            <w:tcW w:w="4809" w:type="dxa"/>
            <w:hideMark/>
          </w:tcPr>
          <w:p w14:paraId="724F1A5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NEGLECT</w:t>
            </w:r>
          </w:p>
        </w:tc>
        <w:tc>
          <w:tcPr>
            <w:tcW w:w="2102" w:type="dxa"/>
            <w:noWrap/>
            <w:hideMark/>
          </w:tcPr>
          <w:p w14:paraId="5FB39ED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45687A1" w14:textId="77777777" w:rsidTr="00B154C2">
        <w:trPr>
          <w:trHeight w:val="315"/>
        </w:trPr>
        <w:tc>
          <w:tcPr>
            <w:tcW w:w="2799" w:type="dxa"/>
            <w:hideMark/>
          </w:tcPr>
          <w:p w14:paraId="3D22049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NOISE</w:t>
            </w:r>
          </w:p>
        </w:tc>
        <w:tc>
          <w:tcPr>
            <w:tcW w:w="4809" w:type="dxa"/>
            <w:hideMark/>
          </w:tcPr>
          <w:p w14:paraId="5D179C1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NOISE</w:t>
            </w:r>
          </w:p>
        </w:tc>
        <w:tc>
          <w:tcPr>
            <w:tcW w:w="2102" w:type="dxa"/>
            <w:noWrap/>
            <w:hideMark/>
          </w:tcPr>
          <w:p w14:paraId="6DCB891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C5DECFC" w14:textId="77777777" w:rsidTr="00B154C2">
        <w:trPr>
          <w:trHeight w:val="615"/>
        </w:trPr>
        <w:tc>
          <w:tcPr>
            <w:tcW w:w="2799" w:type="dxa"/>
            <w:hideMark/>
          </w:tcPr>
          <w:p w14:paraId="769DEA5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OD</w:t>
            </w:r>
          </w:p>
        </w:tc>
        <w:tc>
          <w:tcPr>
            <w:tcW w:w="4809" w:type="dxa"/>
            <w:hideMark/>
          </w:tcPr>
          <w:p w14:paraId="233467B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OVERDOSE - ACCIDENTAL, POISONING, ACCIDENTAL INGESTION  </w:t>
            </w:r>
          </w:p>
        </w:tc>
        <w:tc>
          <w:tcPr>
            <w:tcW w:w="2102" w:type="dxa"/>
            <w:noWrap/>
            <w:hideMark/>
          </w:tcPr>
          <w:p w14:paraId="2C7CD75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94CE2CA" w14:textId="77777777" w:rsidTr="00B154C2">
        <w:trPr>
          <w:trHeight w:val="315"/>
        </w:trPr>
        <w:tc>
          <w:tcPr>
            <w:tcW w:w="2799" w:type="dxa"/>
            <w:hideMark/>
          </w:tcPr>
          <w:p w14:paraId="4A596B3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ODOR</w:t>
            </w:r>
          </w:p>
        </w:tc>
        <w:tc>
          <w:tcPr>
            <w:tcW w:w="4809" w:type="dxa"/>
            <w:hideMark/>
          </w:tcPr>
          <w:p w14:paraId="63731DD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ODOR INVESTIGATION - ANY TYPE</w:t>
            </w:r>
          </w:p>
        </w:tc>
        <w:tc>
          <w:tcPr>
            <w:tcW w:w="2102" w:type="dxa"/>
            <w:noWrap/>
            <w:hideMark/>
          </w:tcPr>
          <w:p w14:paraId="524D449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9333D1E" w14:textId="77777777" w:rsidTr="00B154C2">
        <w:trPr>
          <w:trHeight w:val="315"/>
        </w:trPr>
        <w:tc>
          <w:tcPr>
            <w:tcW w:w="2799" w:type="dxa"/>
            <w:hideMark/>
          </w:tcPr>
          <w:p w14:paraId="15A5575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OPEN</w:t>
            </w:r>
          </w:p>
        </w:tc>
        <w:tc>
          <w:tcPr>
            <w:tcW w:w="4809" w:type="dxa"/>
            <w:hideMark/>
          </w:tcPr>
          <w:p w14:paraId="03149D7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UNSECURE-BLDG</w:t>
            </w:r>
          </w:p>
        </w:tc>
        <w:tc>
          <w:tcPr>
            <w:tcW w:w="2102" w:type="dxa"/>
            <w:noWrap/>
            <w:hideMark/>
          </w:tcPr>
          <w:p w14:paraId="48E9B78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8DCEF93" w14:textId="77777777" w:rsidTr="00B154C2">
        <w:trPr>
          <w:trHeight w:val="315"/>
        </w:trPr>
        <w:tc>
          <w:tcPr>
            <w:tcW w:w="2799" w:type="dxa"/>
            <w:hideMark/>
          </w:tcPr>
          <w:p w14:paraId="4DBC8EC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ORDERV</w:t>
            </w:r>
          </w:p>
        </w:tc>
        <w:tc>
          <w:tcPr>
            <w:tcW w:w="4809" w:type="dxa"/>
            <w:hideMark/>
          </w:tcPr>
          <w:p w14:paraId="55BE2AD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ORDER VIOLATION</w:t>
            </w:r>
          </w:p>
        </w:tc>
        <w:tc>
          <w:tcPr>
            <w:tcW w:w="2102" w:type="dxa"/>
            <w:noWrap/>
            <w:hideMark/>
          </w:tcPr>
          <w:p w14:paraId="7B7DEC3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5304DF0" w14:textId="77777777" w:rsidTr="00B154C2">
        <w:trPr>
          <w:trHeight w:val="615"/>
        </w:trPr>
        <w:tc>
          <w:tcPr>
            <w:tcW w:w="2799" w:type="dxa"/>
            <w:hideMark/>
          </w:tcPr>
          <w:p w14:paraId="3EDFA75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PANDEMIC</w:t>
            </w:r>
          </w:p>
        </w:tc>
        <w:tc>
          <w:tcPr>
            <w:tcW w:w="4809" w:type="dxa"/>
            <w:hideMark/>
          </w:tcPr>
          <w:p w14:paraId="2524167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PANDEMIC FLU OR ILLNESS OUTBREAK, EPIDEMIC  </w:t>
            </w:r>
          </w:p>
        </w:tc>
        <w:tc>
          <w:tcPr>
            <w:tcW w:w="2102" w:type="dxa"/>
            <w:noWrap/>
            <w:hideMark/>
          </w:tcPr>
          <w:p w14:paraId="747DB25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966A989" w14:textId="77777777" w:rsidTr="00B154C2">
        <w:trPr>
          <w:trHeight w:val="315"/>
        </w:trPr>
        <w:tc>
          <w:tcPr>
            <w:tcW w:w="2799" w:type="dxa"/>
            <w:hideMark/>
          </w:tcPr>
          <w:p w14:paraId="792AB3D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PARKING</w:t>
            </w:r>
          </w:p>
        </w:tc>
        <w:tc>
          <w:tcPr>
            <w:tcW w:w="4809" w:type="dxa"/>
            <w:hideMark/>
          </w:tcPr>
          <w:p w14:paraId="7642667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PARKING</w:t>
            </w:r>
          </w:p>
        </w:tc>
        <w:tc>
          <w:tcPr>
            <w:tcW w:w="2102" w:type="dxa"/>
            <w:noWrap/>
            <w:hideMark/>
          </w:tcPr>
          <w:p w14:paraId="6C62E7E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1E4A520" w14:textId="77777777" w:rsidTr="00B154C2">
        <w:trPr>
          <w:trHeight w:val="315"/>
        </w:trPr>
        <w:tc>
          <w:tcPr>
            <w:tcW w:w="2799" w:type="dxa"/>
            <w:hideMark/>
          </w:tcPr>
          <w:p w14:paraId="6282BDE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PERFND </w:t>
            </w:r>
          </w:p>
        </w:tc>
        <w:tc>
          <w:tcPr>
            <w:tcW w:w="4809" w:type="dxa"/>
            <w:hideMark/>
          </w:tcPr>
          <w:p w14:paraId="4CBCAF5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FOUND PERSON </w:t>
            </w:r>
          </w:p>
        </w:tc>
        <w:tc>
          <w:tcPr>
            <w:tcW w:w="2102" w:type="dxa"/>
            <w:noWrap/>
            <w:hideMark/>
          </w:tcPr>
          <w:p w14:paraId="7D9FAE0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F238AE1" w14:textId="77777777" w:rsidTr="00B154C2">
        <w:trPr>
          <w:trHeight w:val="315"/>
        </w:trPr>
        <w:tc>
          <w:tcPr>
            <w:tcW w:w="2799" w:type="dxa"/>
            <w:hideMark/>
          </w:tcPr>
          <w:p w14:paraId="6B9FA14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PERMISS </w:t>
            </w:r>
          </w:p>
        </w:tc>
        <w:tc>
          <w:tcPr>
            <w:tcW w:w="4809" w:type="dxa"/>
            <w:hideMark/>
          </w:tcPr>
          <w:p w14:paraId="65FA125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MISSING PERSON </w:t>
            </w:r>
          </w:p>
        </w:tc>
        <w:tc>
          <w:tcPr>
            <w:tcW w:w="2102" w:type="dxa"/>
            <w:noWrap/>
            <w:hideMark/>
          </w:tcPr>
          <w:p w14:paraId="459EFB8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288F00C" w14:textId="77777777" w:rsidTr="00B154C2">
        <w:trPr>
          <w:trHeight w:val="315"/>
        </w:trPr>
        <w:tc>
          <w:tcPr>
            <w:tcW w:w="2799" w:type="dxa"/>
            <w:hideMark/>
          </w:tcPr>
          <w:p w14:paraId="1193E61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PERSUSP </w:t>
            </w:r>
          </w:p>
        </w:tc>
        <w:tc>
          <w:tcPr>
            <w:tcW w:w="4809" w:type="dxa"/>
            <w:hideMark/>
          </w:tcPr>
          <w:p w14:paraId="71EE6F5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SUSPICIOUS PERSON </w:t>
            </w:r>
          </w:p>
        </w:tc>
        <w:tc>
          <w:tcPr>
            <w:tcW w:w="2102" w:type="dxa"/>
            <w:noWrap/>
            <w:hideMark/>
          </w:tcPr>
          <w:p w14:paraId="63327A4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7D57ABD" w14:textId="77777777" w:rsidTr="00B154C2">
        <w:trPr>
          <w:trHeight w:val="615"/>
        </w:trPr>
        <w:tc>
          <w:tcPr>
            <w:tcW w:w="2799" w:type="dxa"/>
            <w:hideMark/>
          </w:tcPr>
          <w:p w14:paraId="7A6DCD6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PERUNCON</w:t>
            </w:r>
          </w:p>
        </w:tc>
        <w:tc>
          <w:tcPr>
            <w:tcW w:w="4809" w:type="dxa"/>
            <w:hideMark/>
          </w:tcPr>
          <w:p w14:paraId="616EE35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UNCONSCIOUS PERSON, INCLUDES FAINTING AND NEAR FAINTING</w:t>
            </w:r>
          </w:p>
        </w:tc>
        <w:tc>
          <w:tcPr>
            <w:tcW w:w="2102" w:type="dxa"/>
            <w:noWrap/>
            <w:hideMark/>
          </w:tcPr>
          <w:p w14:paraId="7613FCC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70F2161" w14:textId="77777777" w:rsidTr="00B154C2">
        <w:trPr>
          <w:trHeight w:val="315"/>
        </w:trPr>
        <w:tc>
          <w:tcPr>
            <w:tcW w:w="2799" w:type="dxa"/>
            <w:hideMark/>
          </w:tcPr>
          <w:p w14:paraId="53D2AF0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PERWANT</w:t>
            </w:r>
          </w:p>
        </w:tc>
        <w:tc>
          <w:tcPr>
            <w:tcW w:w="4809" w:type="dxa"/>
            <w:hideMark/>
          </w:tcPr>
          <w:p w14:paraId="5492727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WANTED PERSON</w:t>
            </w:r>
          </w:p>
        </w:tc>
        <w:tc>
          <w:tcPr>
            <w:tcW w:w="2102" w:type="dxa"/>
            <w:noWrap/>
            <w:hideMark/>
          </w:tcPr>
          <w:p w14:paraId="113D486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A00843B" w14:textId="77777777" w:rsidTr="00B154C2">
        <w:trPr>
          <w:trHeight w:val="315"/>
        </w:trPr>
        <w:tc>
          <w:tcPr>
            <w:tcW w:w="2799" w:type="dxa"/>
            <w:hideMark/>
          </w:tcPr>
          <w:p w14:paraId="1A808C8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PHANDLE</w:t>
            </w:r>
          </w:p>
        </w:tc>
        <w:tc>
          <w:tcPr>
            <w:tcW w:w="4809" w:type="dxa"/>
            <w:hideMark/>
          </w:tcPr>
          <w:p w14:paraId="509B443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PANHANDLING</w:t>
            </w:r>
          </w:p>
        </w:tc>
        <w:tc>
          <w:tcPr>
            <w:tcW w:w="2102" w:type="dxa"/>
            <w:noWrap/>
            <w:hideMark/>
          </w:tcPr>
          <w:p w14:paraId="6F9609B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4BA1AA6" w14:textId="77777777" w:rsidTr="00B154C2">
        <w:trPr>
          <w:trHeight w:val="300"/>
        </w:trPr>
        <w:tc>
          <w:tcPr>
            <w:tcW w:w="2799" w:type="dxa"/>
            <w:vMerge w:val="restart"/>
            <w:hideMark/>
          </w:tcPr>
          <w:p w14:paraId="30DDACE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PREG</w:t>
            </w:r>
          </w:p>
        </w:tc>
        <w:tc>
          <w:tcPr>
            <w:tcW w:w="4809" w:type="dxa"/>
            <w:vMerge w:val="restart"/>
            <w:hideMark/>
          </w:tcPr>
          <w:p w14:paraId="433F72E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PREGNANCY PROBLEMS, CHILDBIRTH, MISCARRIAGE</w:t>
            </w:r>
          </w:p>
        </w:tc>
        <w:tc>
          <w:tcPr>
            <w:tcW w:w="2102" w:type="dxa"/>
            <w:noWrap/>
            <w:hideMark/>
          </w:tcPr>
          <w:p w14:paraId="74282FA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9F6DCB7" w14:textId="77777777" w:rsidTr="00B154C2">
        <w:trPr>
          <w:trHeight w:val="315"/>
        </w:trPr>
        <w:tc>
          <w:tcPr>
            <w:tcW w:w="2799" w:type="dxa"/>
            <w:vMerge/>
            <w:hideMark/>
          </w:tcPr>
          <w:p w14:paraId="329D36A3"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5445C702"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13F06F9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D86C8AE" w14:textId="77777777" w:rsidTr="00B154C2">
        <w:trPr>
          <w:trHeight w:val="315"/>
        </w:trPr>
        <w:tc>
          <w:tcPr>
            <w:tcW w:w="2799" w:type="dxa"/>
            <w:hideMark/>
          </w:tcPr>
          <w:p w14:paraId="5E7E039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PROPFND</w:t>
            </w:r>
          </w:p>
        </w:tc>
        <w:tc>
          <w:tcPr>
            <w:tcW w:w="4809" w:type="dxa"/>
            <w:hideMark/>
          </w:tcPr>
          <w:p w14:paraId="235B962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FOUND PROPERTY</w:t>
            </w:r>
          </w:p>
        </w:tc>
        <w:tc>
          <w:tcPr>
            <w:tcW w:w="2102" w:type="dxa"/>
            <w:noWrap/>
            <w:hideMark/>
          </w:tcPr>
          <w:p w14:paraId="0B9C7D7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09C1C1D" w14:textId="77777777" w:rsidTr="00B154C2">
        <w:trPr>
          <w:trHeight w:val="315"/>
        </w:trPr>
        <w:tc>
          <w:tcPr>
            <w:tcW w:w="2799" w:type="dxa"/>
            <w:hideMark/>
          </w:tcPr>
          <w:p w14:paraId="06CD6B6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PROPLOST</w:t>
            </w:r>
          </w:p>
        </w:tc>
        <w:tc>
          <w:tcPr>
            <w:tcW w:w="4809" w:type="dxa"/>
            <w:hideMark/>
          </w:tcPr>
          <w:p w14:paraId="119DAD4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LOST PROPERTY</w:t>
            </w:r>
          </w:p>
        </w:tc>
        <w:tc>
          <w:tcPr>
            <w:tcW w:w="2102" w:type="dxa"/>
            <w:noWrap/>
            <w:hideMark/>
          </w:tcPr>
          <w:p w14:paraId="690E31D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F40D93A" w14:textId="77777777" w:rsidTr="00B154C2">
        <w:trPr>
          <w:trHeight w:val="315"/>
        </w:trPr>
        <w:tc>
          <w:tcPr>
            <w:tcW w:w="2799" w:type="dxa"/>
            <w:hideMark/>
          </w:tcPr>
          <w:p w14:paraId="5FEF782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PROPSTLN</w:t>
            </w:r>
          </w:p>
        </w:tc>
        <w:tc>
          <w:tcPr>
            <w:tcW w:w="4809" w:type="dxa"/>
            <w:hideMark/>
          </w:tcPr>
          <w:p w14:paraId="00E12E1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STOLEN PROPERTY</w:t>
            </w:r>
          </w:p>
        </w:tc>
        <w:tc>
          <w:tcPr>
            <w:tcW w:w="2102" w:type="dxa"/>
            <w:noWrap/>
            <w:hideMark/>
          </w:tcPr>
          <w:p w14:paraId="59B0D0A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C5ED7D9" w14:textId="77777777" w:rsidTr="00B154C2">
        <w:trPr>
          <w:trHeight w:val="315"/>
        </w:trPr>
        <w:tc>
          <w:tcPr>
            <w:tcW w:w="2799" w:type="dxa"/>
            <w:hideMark/>
          </w:tcPr>
          <w:p w14:paraId="25DA6D7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PROW</w:t>
            </w:r>
          </w:p>
        </w:tc>
        <w:tc>
          <w:tcPr>
            <w:tcW w:w="4809" w:type="dxa"/>
            <w:hideMark/>
          </w:tcPr>
          <w:p w14:paraId="47A687E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PROWLER</w:t>
            </w:r>
          </w:p>
        </w:tc>
        <w:tc>
          <w:tcPr>
            <w:tcW w:w="2102" w:type="dxa"/>
            <w:noWrap/>
            <w:hideMark/>
          </w:tcPr>
          <w:p w14:paraId="5AB8BE0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008359A" w14:textId="77777777" w:rsidTr="00B154C2">
        <w:trPr>
          <w:trHeight w:val="300"/>
        </w:trPr>
        <w:tc>
          <w:tcPr>
            <w:tcW w:w="2799" w:type="dxa"/>
            <w:vMerge w:val="restart"/>
            <w:hideMark/>
          </w:tcPr>
          <w:p w14:paraId="5D8BA0B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PUBWKS</w:t>
            </w:r>
          </w:p>
        </w:tc>
        <w:tc>
          <w:tcPr>
            <w:tcW w:w="4809" w:type="dxa"/>
            <w:vMerge w:val="restart"/>
            <w:hideMark/>
          </w:tcPr>
          <w:p w14:paraId="50A129C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PUBLIC WORKS / UTILITIES</w:t>
            </w:r>
          </w:p>
        </w:tc>
        <w:tc>
          <w:tcPr>
            <w:tcW w:w="2102" w:type="dxa"/>
            <w:noWrap/>
            <w:hideMark/>
          </w:tcPr>
          <w:p w14:paraId="51CC91F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5D42974" w14:textId="77777777" w:rsidTr="00B154C2">
        <w:trPr>
          <w:trHeight w:val="315"/>
        </w:trPr>
        <w:tc>
          <w:tcPr>
            <w:tcW w:w="2799" w:type="dxa"/>
            <w:vMerge/>
            <w:hideMark/>
          </w:tcPr>
          <w:p w14:paraId="45FD275E"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1BDC137F"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64E4BA8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7952BA8" w14:textId="77777777" w:rsidTr="00B154C2">
        <w:trPr>
          <w:trHeight w:val="315"/>
        </w:trPr>
        <w:tc>
          <w:tcPr>
            <w:tcW w:w="2799" w:type="dxa"/>
            <w:hideMark/>
          </w:tcPr>
          <w:p w14:paraId="2747164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PURSUIT</w:t>
            </w:r>
          </w:p>
        </w:tc>
        <w:tc>
          <w:tcPr>
            <w:tcW w:w="4809" w:type="dxa"/>
            <w:hideMark/>
          </w:tcPr>
          <w:p w14:paraId="6D2E015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PURSUIT</w:t>
            </w:r>
          </w:p>
        </w:tc>
        <w:tc>
          <w:tcPr>
            <w:tcW w:w="2102" w:type="dxa"/>
            <w:noWrap/>
            <w:hideMark/>
          </w:tcPr>
          <w:p w14:paraId="18F69A9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5F36DBB" w14:textId="77777777" w:rsidTr="00B154C2">
        <w:trPr>
          <w:trHeight w:val="315"/>
        </w:trPr>
        <w:tc>
          <w:tcPr>
            <w:tcW w:w="2799" w:type="dxa"/>
            <w:hideMark/>
          </w:tcPr>
          <w:p w14:paraId="40B8AA9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RADIAT</w:t>
            </w:r>
          </w:p>
        </w:tc>
        <w:tc>
          <w:tcPr>
            <w:tcW w:w="4809" w:type="dxa"/>
            <w:hideMark/>
          </w:tcPr>
          <w:p w14:paraId="0775458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INCLUDES NUCLEAR INCIDENTS</w:t>
            </w:r>
          </w:p>
        </w:tc>
        <w:tc>
          <w:tcPr>
            <w:tcW w:w="2102" w:type="dxa"/>
            <w:noWrap/>
            <w:hideMark/>
          </w:tcPr>
          <w:p w14:paraId="38F97B1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3A407BA" w14:textId="77777777" w:rsidTr="00B154C2">
        <w:trPr>
          <w:trHeight w:val="300"/>
        </w:trPr>
        <w:tc>
          <w:tcPr>
            <w:tcW w:w="2799" w:type="dxa"/>
            <w:vMerge w:val="restart"/>
            <w:hideMark/>
          </w:tcPr>
          <w:p w14:paraId="76C5730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RECKDRV</w:t>
            </w:r>
          </w:p>
        </w:tc>
        <w:tc>
          <w:tcPr>
            <w:tcW w:w="4809" w:type="dxa"/>
            <w:vMerge w:val="restart"/>
            <w:hideMark/>
          </w:tcPr>
          <w:p w14:paraId="0FD9BF9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RECKLESS DRIVER</w:t>
            </w:r>
          </w:p>
        </w:tc>
        <w:tc>
          <w:tcPr>
            <w:tcW w:w="2102" w:type="dxa"/>
            <w:noWrap/>
            <w:hideMark/>
          </w:tcPr>
          <w:p w14:paraId="2F96B4D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6176F8D" w14:textId="77777777" w:rsidTr="00B154C2">
        <w:trPr>
          <w:trHeight w:val="315"/>
        </w:trPr>
        <w:tc>
          <w:tcPr>
            <w:tcW w:w="2799" w:type="dxa"/>
            <w:vMerge/>
            <w:hideMark/>
          </w:tcPr>
          <w:p w14:paraId="06C934D4"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6FFC5CB7"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3F7DBF0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3F38863" w14:textId="77777777" w:rsidTr="00B154C2">
        <w:trPr>
          <w:trHeight w:val="315"/>
        </w:trPr>
        <w:tc>
          <w:tcPr>
            <w:tcW w:w="2799" w:type="dxa"/>
            <w:hideMark/>
          </w:tcPr>
          <w:p w14:paraId="5C1F4A8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REPO</w:t>
            </w:r>
          </w:p>
        </w:tc>
        <w:tc>
          <w:tcPr>
            <w:tcW w:w="4809" w:type="dxa"/>
            <w:hideMark/>
          </w:tcPr>
          <w:p w14:paraId="377B739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REPO</w:t>
            </w:r>
          </w:p>
        </w:tc>
        <w:tc>
          <w:tcPr>
            <w:tcW w:w="2102" w:type="dxa"/>
            <w:noWrap/>
            <w:hideMark/>
          </w:tcPr>
          <w:p w14:paraId="160D369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1B7D0DF" w14:textId="77777777" w:rsidTr="00B154C2">
        <w:trPr>
          <w:trHeight w:val="315"/>
        </w:trPr>
        <w:tc>
          <w:tcPr>
            <w:tcW w:w="2799" w:type="dxa"/>
            <w:hideMark/>
          </w:tcPr>
          <w:p w14:paraId="00C3EF6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RESCUE</w:t>
            </w:r>
          </w:p>
        </w:tc>
        <w:tc>
          <w:tcPr>
            <w:tcW w:w="4809" w:type="dxa"/>
            <w:hideMark/>
          </w:tcPr>
          <w:p w14:paraId="77C4B13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INCLUDES LOCK-INS, HIGH ANGLE RESCUE</w:t>
            </w:r>
          </w:p>
        </w:tc>
        <w:tc>
          <w:tcPr>
            <w:tcW w:w="2102" w:type="dxa"/>
            <w:noWrap/>
            <w:hideMark/>
          </w:tcPr>
          <w:p w14:paraId="4FCF608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51F2C94" w14:textId="77777777" w:rsidTr="00B154C2">
        <w:trPr>
          <w:trHeight w:val="315"/>
        </w:trPr>
        <w:tc>
          <w:tcPr>
            <w:tcW w:w="2799" w:type="dxa"/>
            <w:hideMark/>
          </w:tcPr>
          <w:p w14:paraId="63D4D81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RESIST</w:t>
            </w:r>
          </w:p>
        </w:tc>
        <w:tc>
          <w:tcPr>
            <w:tcW w:w="4809" w:type="dxa"/>
            <w:hideMark/>
          </w:tcPr>
          <w:p w14:paraId="77721B4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RESISTING ARREST</w:t>
            </w:r>
          </w:p>
        </w:tc>
        <w:tc>
          <w:tcPr>
            <w:tcW w:w="2102" w:type="dxa"/>
            <w:noWrap/>
            <w:hideMark/>
          </w:tcPr>
          <w:p w14:paraId="6F8E675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E034530" w14:textId="77777777" w:rsidTr="00B154C2">
        <w:trPr>
          <w:trHeight w:val="615"/>
        </w:trPr>
        <w:tc>
          <w:tcPr>
            <w:tcW w:w="2799" w:type="dxa"/>
            <w:hideMark/>
          </w:tcPr>
          <w:p w14:paraId="57FDF79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RESP</w:t>
            </w:r>
          </w:p>
        </w:tc>
        <w:tc>
          <w:tcPr>
            <w:tcW w:w="4809" w:type="dxa"/>
            <w:hideMark/>
          </w:tcPr>
          <w:p w14:paraId="451137A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DIFFICULTY BREATHING, SHORTNESS OF BREATH, RESPIRATORY ISSUE</w:t>
            </w:r>
          </w:p>
        </w:tc>
        <w:tc>
          <w:tcPr>
            <w:tcW w:w="2102" w:type="dxa"/>
            <w:noWrap/>
            <w:hideMark/>
          </w:tcPr>
          <w:p w14:paraId="4091A21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B973A80" w14:textId="77777777" w:rsidTr="00B154C2">
        <w:trPr>
          <w:trHeight w:val="315"/>
        </w:trPr>
        <w:tc>
          <w:tcPr>
            <w:tcW w:w="2799" w:type="dxa"/>
            <w:hideMark/>
          </w:tcPr>
          <w:p w14:paraId="4E82023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RESPARR</w:t>
            </w:r>
          </w:p>
        </w:tc>
        <w:tc>
          <w:tcPr>
            <w:tcW w:w="4809" w:type="dxa"/>
            <w:hideMark/>
          </w:tcPr>
          <w:p w14:paraId="6C9B4E7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RESPIRATORY ARREST</w:t>
            </w:r>
          </w:p>
        </w:tc>
        <w:tc>
          <w:tcPr>
            <w:tcW w:w="2102" w:type="dxa"/>
            <w:noWrap/>
            <w:hideMark/>
          </w:tcPr>
          <w:p w14:paraId="1D1E39A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1282E5B" w14:textId="77777777" w:rsidTr="00B154C2">
        <w:trPr>
          <w:trHeight w:val="315"/>
        </w:trPr>
        <w:tc>
          <w:tcPr>
            <w:tcW w:w="2799" w:type="dxa"/>
            <w:hideMark/>
          </w:tcPr>
          <w:p w14:paraId="63AC111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ROBBERY</w:t>
            </w:r>
          </w:p>
        </w:tc>
        <w:tc>
          <w:tcPr>
            <w:tcW w:w="4809" w:type="dxa"/>
            <w:hideMark/>
          </w:tcPr>
          <w:p w14:paraId="5B19BD2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ROBBERY</w:t>
            </w:r>
          </w:p>
        </w:tc>
        <w:tc>
          <w:tcPr>
            <w:tcW w:w="2102" w:type="dxa"/>
            <w:noWrap/>
            <w:hideMark/>
          </w:tcPr>
          <w:p w14:paraId="057B95A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D271A01" w14:textId="77777777" w:rsidTr="00B154C2">
        <w:trPr>
          <w:trHeight w:val="315"/>
        </w:trPr>
        <w:tc>
          <w:tcPr>
            <w:tcW w:w="2799" w:type="dxa"/>
            <w:hideMark/>
          </w:tcPr>
          <w:p w14:paraId="2D87565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RUNAWAY</w:t>
            </w:r>
          </w:p>
        </w:tc>
        <w:tc>
          <w:tcPr>
            <w:tcW w:w="4809" w:type="dxa"/>
            <w:hideMark/>
          </w:tcPr>
          <w:p w14:paraId="3C08160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RUNAWAY</w:t>
            </w:r>
          </w:p>
        </w:tc>
        <w:tc>
          <w:tcPr>
            <w:tcW w:w="2102" w:type="dxa"/>
            <w:noWrap/>
            <w:hideMark/>
          </w:tcPr>
          <w:p w14:paraId="1D42F7B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7B2D4E7" w14:textId="77777777" w:rsidTr="00B154C2">
        <w:trPr>
          <w:trHeight w:val="315"/>
        </w:trPr>
        <w:tc>
          <w:tcPr>
            <w:tcW w:w="2799" w:type="dxa"/>
            <w:hideMark/>
          </w:tcPr>
          <w:p w14:paraId="501D540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SAR</w:t>
            </w:r>
          </w:p>
        </w:tc>
        <w:tc>
          <w:tcPr>
            <w:tcW w:w="4809" w:type="dxa"/>
            <w:hideMark/>
          </w:tcPr>
          <w:p w14:paraId="102C9AA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SEARCH AND RESCUE</w:t>
            </w:r>
          </w:p>
        </w:tc>
        <w:tc>
          <w:tcPr>
            <w:tcW w:w="2102" w:type="dxa"/>
            <w:noWrap/>
            <w:hideMark/>
          </w:tcPr>
          <w:p w14:paraId="1A36E9C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6EB5FAA" w14:textId="77777777" w:rsidTr="00B154C2">
        <w:trPr>
          <w:trHeight w:val="315"/>
        </w:trPr>
        <w:tc>
          <w:tcPr>
            <w:tcW w:w="2799" w:type="dxa"/>
            <w:hideMark/>
          </w:tcPr>
          <w:p w14:paraId="329E6D7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SCH</w:t>
            </w:r>
          </w:p>
        </w:tc>
        <w:tc>
          <w:tcPr>
            <w:tcW w:w="4809" w:type="dxa"/>
            <w:hideMark/>
          </w:tcPr>
          <w:p w14:paraId="02D98BD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SCHOOL OFFENSE</w:t>
            </w:r>
          </w:p>
        </w:tc>
        <w:tc>
          <w:tcPr>
            <w:tcW w:w="2102" w:type="dxa"/>
            <w:noWrap/>
            <w:hideMark/>
          </w:tcPr>
          <w:p w14:paraId="6ED6F11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FF35C55" w14:textId="77777777" w:rsidTr="00B154C2">
        <w:trPr>
          <w:trHeight w:val="315"/>
        </w:trPr>
        <w:tc>
          <w:tcPr>
            <w:tcW w:w="2799" w:type="dxa"/>
            <w:hideMark/>
          </w:tcPr>
          <w:p w14:paraId="4EC1CD9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SCRM</w:t>
            </w:r>
          </w:p>
        </w:tc>
        <w:tc>
          <w:tcPr>
            <w:tcW w:w="4809" w:type="dxa"/>
            <w:hideMark/>
          </w:tcPr>
          <w:p w14:paraId="7BF98CC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PERSON SCREAMING</w:t>
            </w:r>
          </w:p>
        </w:tc>
        <w:tc>
          <w:tcPr>
            <w:tcW w:w="2102" w:type="dxa"/>
            <w:noWrap/>
            <w:hideMark/>
          </w:tcPr>
          <w:p w14:paraId="2F9A5D2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5D7C78E" w14:textId="77777777" w:rsidTr="00B154C2">
        <w:trPr>
          <w:trHeight w:val="315"/>
        </w:trPr>
        <w:tc>
          <w:tcPr>
            <w:tcW w:w="2799" w:type="dxa"/>
            <w:hideMark/>
          </w:tcPr>
          <w:p w14:paraId="4629FC3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SEIZURE</w:t>
            </w:r>
          </w:p>
        </w:tc>
        <w:tc>
          <w:tcPr>
            <w:tcW w:w="4809" w:type="dxa"/>
            <w:hideMark/>
          </w:tcPr>
          <w:p w14:paraId="53BD09C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INCLUDES CONVULSIONS</w:t>
            </w:r>
          </w:p>
        </w:tc>
        <w:tc>
          <w:tcPr>
            <w:tcW w:w="2102" w:type="dxa"/>
            <w:noWrap/>
            <w:hideMark/>
          </w:tcPr>
          <w:p w14:paraId="162C8AD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3E58131" w14:textId="77777777" w:rsidTr="00B154C2">
        <w:trPr>
          <w:trHeight w:val="315"/>
        </w:trPr>
        <w:tc>
          <w:tcPr>
            <w:tcW w:w="2799" w:type="dxa"/>
            <w:hideMark/>
          </w:tcPr>
          <w:p w14:paraId="020F5DD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SEXOFFNS</w:t>
            </w:r>
          </w:p>
        </w:tc>
        <w:tc>
          <w:tcPr>
            <w:tcW w:w="4809" w:type="dxa"/>
            <w:hideMark/>
          </w:tcPr>
          <w:p w14:paraId="228EDC7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SEX OFFENSE</w:t>
            </w:r>
          </w:p>
        </w:tc>
        <w:tc>
          <w:tcPr>
            <w:tcW w:w="2102" w:type="dxa"/>
            <w:noWrap/>
            <w:hideMark/>
          </w:tcPr>
          <w:p w14:paraId="5DAD7EC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921035E" w14:textId="77777777" w:rsidTr="00B154C2">
        <w:trPr>
          <w:trHeight w:val="315"/>
        </w:trPr>
        <w:tc>
          <w:tcPr>
            <w:tcW w:w="2799" w:type="dxa"/>
            <w:hideMark/>
          </w:tcPr>
          <w:p w14:paraId="769A1A0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SHOOT</w:t>
            </w:r>
          </w:p>
        </w:tc>
        <w:tc>
          <w:tcPr>
            <w:tcW w:w="4809" w:type="dxa"/>
            <w:hideMark/>
          </w:tcPr>
          <w:p w14:paraId="10E5679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SHOOTING</w:t>
            </w:r>
          </w:p>
        </w:tc>
        <w:tc>
          <w:tcPr>
            <w:tcW w:w="2102" w:type="dxa"/>
            <w:noWrap/>
            <w:hideMark/>
          </w:tcPr>
          <w:p w14:paraId="4BC3FF2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7332EFC" w14:textId="77777777" w:rsidTr="00B154C2">
        <w:trPr>
          <w:trHeight w:val="315"/>
        </w:trPr>
        <w:tc>
          <w:tcPr>
            <w:tcW w:w="2799" w:type="dxa"/>
            <w:hideMark/>
          </w:tcPr>
          <w:p w14:paraId="428AF27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SHOPLIFT</w:t>
            </w:r>
          </w:p>
        </w:tc>
        <w:tc>
          <w:tcPr>
            <w:tcW w:w="4809" w:type="dxa"/>
            <w:hideMark/>
          </w:tcPr>
          <w:p w14:paraId="67844D0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SHOPLIFTING</w:t>
            </w:r>
          </w:p>
        </w:tc>
        <w:tc>
          <w:tcPr>
            <w:tcW w:w="2102" w:type="dxa"/>
            <w:noWrap/>
            <w:hideMark/>
          </w:tcPr>
          <w:p w14:paraId="598B7C7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338BE3A" w14:textId="77777777" w:rsidTr="00B154C2">
        <w:trPr>
          <w:trHeight w:val="615"/>
        </w:trPr>
        <w:tc>
          <w:tcPr>
            <w:tcW w:w="2799" w:type="dxa"/>
            <w:hideMark/>
          </w:tcPr>
          <w:p w14:paraId="619E4B2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SICK</w:t>
            </w:r>
          </w:p>
        </w:tc>
        <w:tc>
          <w:tcPr>
            <w:tcW w:w="4809" w:type="dxa"/>
            <w:hideMark/>
          </w:tcPr>
          <w:p w14:paraId="10B59CD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SICK PERSON NON-SPECIFIC, GENERAL ILLNESS, FLU</w:t>
            </w:r>
          </w:p>
        </w:tc>
        <w:tc>
          <w:tcPr>
            <w:tcW w:w="2102" w:type="dxa"/>
            <w:noWrap/>
            <w:hideMark/>
          </w:tcPr>
          <w:p w14:paraId="224F9CA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36C43FD" w14:textId="77777777" w:rsidTr="00B154C2">
        <w:trPr>
          <w:trHeight w:val="315"/>
        </w:trPr>
        <w:tc>
          <w:tcPr>
            <w:tcW w:w="2799" w:type="dxa"/>
            <w:hideMark/>
          </w:tcPr>
          <w:p w14:paraId="12E6ACF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SLMP</w:t>
            </w:r>
          </w:p>
        </w:tc>
        <w:tc>
          <w:tcPr>
            <w:tcW w:w="4809" w:type="dxa"/>
            <w:hideMark/>
          </w:tcPr>
          <w:p w14:paraId="36851BF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PERSON SLUMPED IN VEHICLE</w:t>
            </w:r>
          </w:p>
        </w:tc>
        <w:tc>
          <w:tcPr>
            <w:tcW w:w="2102" w:type="dxa"/>
            <w:noWrap/>
            <w:hideMark/>
          </w:tcPr>
          <w:p w14:paraId="2B8E0BE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BF898C2" w14:textId="77777777" w:rsidTr="00B154C2">
        <w:trPr>
          <w:trHeight w:val="315"/>
        </w:trPr>
        <w:tc>
          <w:tcPr>
            <w:tcW w:w="2799" w:type="dxa"/>
            <w:hideMark/>
          </w:tcPr>
          <w:p w14:paraId="6B78FFE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SMOKING</w:t>
            </w:r>
          </w:p>
        </w:tc>
        <w:tc>
          <w:tcPr>
            <w:tcW w:w="4809" w:type="dxa"/>
            <w:hideMark/>
          </w:tcPr>
          <w:p w14:paraId="1BFEF7B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SMOKING</w:t>
            </w:r>
          </w:p>
        </w:tc>
        <w:tc>
          <w:tcPr>
            <w:tcW w:w="2102" w:type="dxa"/>
            <w:noWrap/>
            <w:hideMark/>
          </w:tcPr>
          <w:p w14:paraId="1F7238C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07B3694" w14:textId="77777777" w:rsidTr="00B154C2">
        <w:trPr>
          <w:trHeight w:val="315"/>
        </w:trPr>
        <w:tc>
          <w:tcPr>
            <w:tcW w:w="2799" w:type="dxa"/>
            <w:hideMark/>
          </w:tcPr>
          <w:p w14:paraId="0B09375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SOL</w:t>
            </w:r>
          </w:p>
        </w:tc>
        <w:tc>
          <w:tcPr>
            <w:tcW w:w="4809" w:type="dxa"/>
            <w:hideMark/>
          </w:tcPr>
          <w:p w14:paraId="7B9D285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SOLICITORS</w:t>
            </w:r>
          </w:p>
        </w:tc>
        <w:tc>
          <w:tcPr>
            <w:tcW w:w="2102" w:type="dxa"/>
            <w:noWrap/>
            <w:hideMark/>
          </w:tcPr>
          <w:p w14:paraId="5720CD9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A0779AD" w14:textId="77777777" w:rsidTr="00B154C2">
        <w:trPr>
          <w:trHeight w:val="315"/>
        </w:trPr>
        <w:tc>
          <w:tcPr>
            <w:tcW w:w="2799" w:type="dxa"/>
            <w:hideMark/>
          </w:tcPr>
          <w:p w14:paraId="31E98BC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STABBING</w:t>
            </w:r>
          </w:p>
        </w:tc>
        <w:tc>
          <w:tcPr>
            <w:tcW w:w="4809" w:type="dxa"/>
            <w:hideMark/>
          </w:tcPr>
          <w:p w14:paraId="67A3499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STABBING</w:t>
            </w:r>
          </w:p>
        </w:tc>
        <w:tc>
          <w:tcPr>
            <w:tcW w:w="2102" w:type="dxa"/>
            <w:noWrap/>
            <w:hideMark/>
          </w:tcPr>
          <w:p w14:paraId="7E4B4E4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7E79D99" w14:textId="77777777" w:rsidTr="00B154C2">
        <w:trPr>
          <w:trHeight w:val="315"/>
        </w:trPr>
        <w:tc>
          <w:tcPr>
            <w:tcW w:w="2799" w:type="dxa"/>
            <w:hideMark/>
          </w:tcPr>
          <w:p w14:paraId="7BD3A10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STDBY</w:t>
            </w:r>
          </w:p>
        </w:tc>
        <w:tc>
          <w:tcPr>
            <w:tcW w:w="4809" w:type="dxa"/>
            <w:hideMark/>
          </w:tcPr>
          <w:p w14:paraId="00D4CEA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POLICE, FIRE OR EMS</w:t>
            </w:r>
          </w:p>
        </w:tc>
        <w:tc>
          <w:tcPr>
            <w:tcW w:w="2102" w:type="dxa"/>
            <w:noWrap/>
            <w:hideMark/>
          </w:tcPr>
          <w:p w14:paraId="7F08992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C222F43" w14:textId="77777777" w:rsidTr="00B154C2">
        <w:trPr>
          <w:trHeight w:val="315"/>
        </w:trPr>
        <w:tc>
          <w:tcPr>
            <w:tcW w:w="2799" w:type="dxa"/>
            <w:hideMark/>
          </w:tcPr>
          <w:p w14:paraId="5B95B95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STKX</w:t>
            </w:r>
          </w:p>
        </w:tc>
        <w:tc>
          <w:tcPr>
            <w:tcW w:w="4809" w:type="dxa"/>
            <w:hideMark/>
          </w:tcPr>
          <w:p w14:paraId="19F438B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STALKING WITH SUSPECT ON SCENE</w:t>
            </w:r>
          </w:p>
        </w:tc>
        <w:tc>
          <w:tcPr>
            <w:tcW w:w="2102" w:type="dxa"/>
            <w:noWrap/>
            <w:hideMark/>
          </w:tcPr>
          <w:p w14:paraId="4931875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BAF8DF3" w14:textId="77777777" w:rsidTr="00B154C2">
        <w:trPr>
          <w:trHeight w:val="300"/>
        </w:trPr>
        <w:tc>
          <w:tcPr>
            <w:tcW w:w="2799" w:type="dxa"/>
            <w:vMerge w:val="restart"/>
            <w:hideMark/>
          </w:tcPr>
          <w:p w14:paraId="167BCD3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STROKE</w:t>
            </w:r>
          </w:p>
        </w:tc>
        <w:tc>
          <w:tcPr>
            <w:tcW w:w="4809" w:type="dxa"/>
            <w:vMerge w:val="restart"/>
            <w:hideMark/>
          </w:tcPr>
          <w:p w14:paraId="267CB9C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STROKE OR CEREBRAL VASCULAR ACCIDENT (CVA)</w:t>
            </w:r>
          </w:p>
        </w:tc>
        <w:tc>
          <w:tcPr>
            <w:tcW w:w="2102" w:type="dxa"/>
            <w:noWrap/>
            <w:hideMark/>
          </w:tcPr>
          <w:p w14:paraId="19F0F33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618613E" w14:textId="77777777" w:rsidTr="00B154C2">
        <w:trPr>
          <w:trHeight w:val="315"/>
        </w:trPr>
        <w:tc>
          <w:tcPr>
            <w:tcW w:w="2799" w:type="dxa"/>
            <w:vMerge/>
            <w:hideMark/>
          </w:tcPr>
          <w:p w14:paraId="28E57E9E"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073736FD"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6C45353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0993554" w14:textId="77777777" w:rsidTr="00B154C2">
        <w:trPr>
          <w:trHeight w:val="315"/>
        </w:trPr>
        <w:tc>
          <w:tcPr>
            <w:tcW w:w="2799" w:type="dxa"/>
            <w:hideMark/>
          </w:tcPr>
          <w:p w14:paraId="6057599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SUBJSTP</w:t>
            </w:r>
          </w:p>
        </w:tc>
        <w:tc>
          <w:tcPr>
            <w:tcW w:w="4809" w:type="dxa"/>
            <w:hideMark/>
          </w:tcPr>
          <w:p w14:paraId="12140BE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SUBJECT STOP</w:t>
            </w:r>
          </w:p>
        </w:tc>
        <w:tc>
          <w:tcPr>
            <w:tcW w:w="2102" w:type="dxa"/>
            <w:noWrap/>
            <w:hideMark/>
          </w:tcPr>
          <w:p w14:paraId="2619A34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D489D08" w14:textId="77777777" w:rsidTr="00B154C2">
        <w:trPr>
          <w:trHeight w:val="315"/>
        </w:trPr>
        <w:tc>
          <w:tcPr>
            <w:tcW w:w="2799" w:type="dxa"/>
            <w:hideMark/>
          </w:tcPr>
          <w:p w14:paraId="509FB83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SUICIDE</w:t>
            </w:r>
          </w:p>
        </w:tc>
        <w:tc>
          <w:tcPr>
            <w:tcW w:w="4809" w:type="dxa"/>
            <w:hideMark/>
          </w:tcPr>
          <w:p w14:paraId="1A6C35D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SUICIDE</w:t>
            </w:r>
          </w:p>
        </w:tc>
        <w:tc>
          <w:tcPr>
            <w:tcW w:w="2102" w:type="dxa"/>
            <w:noWrap/>
            <w:hideMark/>
          </w:tcPr>
          <w:p w14:paraId="445A0A4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8ECB39C" w14:textId="77777777" w:rsidTr="00B154C2">
        <w:trPr>
          <w:trHeight w:val="315"/>
        </w:trPr>
        <w:tc>
          <w:tcPr>
            <w:tcW w:w="2799" w:type="dxa"/>
            <w:hideMark/>
          </w:tcPr>
          <w:p w14:paraId="75BD1CE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SUICTHRT</w:t>
            </w:r>
          </w:p>
        </w:tc>
        <w:tc>
          <w:tcPr>
            <w:tcW w:w="4809" w:type="dxa"/>
            <w:hideMark/>
          </w:tcPr>
          <w:p w14:paraId="730C05A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ATTEMPT OR THREATENING SUICIDE</w:t>
            </w:r>
          </w:p>
        </w:tc>
        <w:tc>
          <w:tcPr>
            <w:tcW w:w="2102" w:type="dxa"/>
            <w:noWrap/>
            <w:hideMark/>
          </w:tcPr>
          <w:p w14:paraId="2F41587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C83F0A7" w14:textId="77777777" w:rsidTr="00B154C2">
        <w:trPr>
          <w:trHeight w:val="615"/>
        </w:trPr>
        <w:tc>
          <w:tcPr>
            <w:tcW w:w="2799" w:type="dxa"/>
            <w:hideMark/>
          </w:tcPr>
          <w:p w14:paraId="2BB35FB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SUSP</w:t>
            </w:r>
          </w:p>
        </w:tc>
        <w:tc>
          <w:tcPr>
            <w:tcW w:w="4809" w:type="dxa"/>
            <w:hideMark/>
          </w:tcPr>
          <w:p w14:paraId="1B6B7C4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 xml:space="preserve">SUSPICIOUS </w:t>
            </w:r>
            <w:proofErr w:type="gramStart"/>
            <w:r w:rsidRPr="00B154C2">
              <w:rPr>
                <w:rFonts w:ascii="Calibri" w:hAnsi="Calibri" w:cs="Calibri"/>
                <w:color w:val="000000"/>
                <w:kern w:val="0"/>
                <w:sz w:val="22"/>
                <w:szCs w:val="22"/>
                <w:lang w:eastAsia="fr-CA"/>
              </w:rPr>
              <w:t>INCIDENT,CIRCUMSTANCES</w:t>
            </w:r>
            <w:proofErr w:type="gramEnd"/>
            <w:r w:rsidRPr="00B154C2">
              <w:rPr>
                <w:rFonts w:ascii="Calibri" w:hAnsi="Calibri" w:cs="Calibri"/>
                <w:color w:val="000000"/>
                <w:kern w:val="0"/>
                <w:sz w:val="22"/>
                <w:szCs w:val="22"/>
                <w:lang w:eastAsia="fr-CA"/>
              </w:rPr>
              <w:t>, UNKNOWN PROBLEMS</w:t>
            </w:r>
          </w:p>
        </w:tc>
        <w:tc>
          <w:tcPr>
            <w:tcW w:w="2102" w:type="dxa"/>
            <w:noWrap/>
            <w:hideMark/>
          </w:tcPr>
          <w:p w14:paraId="058C256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D32B279" w14:textId="77777777" w:rsidTr="00B154C2">
        <w:trPr>
          <w:trHeight w:val="315"/>
        </w:trPr>
        <w:tc>
          <w:tcPr>
            <w:tcW w:w="2799" w:type="dxa"/>
            <w:hideMark/>
          </w:tcPr>
          <w:p w14:paraId="1CB429C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TERROR</w:t>
            </w:r>
          </w:p>
        </w:tc>
        <w:tc>
          <w:tcPr>
            <w:tcW w:w="4809" w:type="dxa"/>
            <w:hideMark/>
          </w:tcPr>
          <w:p w14:paraId="46B2D15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TERRORIST ACTIVITY</w:t>
            </w:r>
          </w:p>
        </w:tc>
        <w:tc>
          <w:tcPr>
            <w:tcW w:w="2102" w:type="dxa"/>
            <w:noWrap/>
            <w:hideMark/>
          </w:tcPr>
          <w:p w14:paraId="5514E21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8704928" w14:textId="77777777" w:rsidTr="00B154C2">
        <w:trPr>
          <w:trHeight w:val="315"/>
        </w:trPr>
        <w:tc>
          <w:tcPr>
            <w:tcW w:w="2799" w:type="dxa"/>
            <w:hideMark/>
          </w:tcPr>
          <w:p w14:paraId="3CF59A2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THAZ</w:t>
            </w:r>
          </w:p>
        </w:tc>
        <w:tc>
          <w:tcPr>
            <w:tcW w:w="4809" w:type="dxa"/>
            <w:hideMark/>
          </w:tcPr>
          <w:p w14:paraId="3528C8D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TRAFFIC HAZARD</w:t>
            </w:r>
          </w:p>
        </w:tc>
        <w:tc>
          <w:tcPr>
            <w:tcW w:w="2102" w:type="dxa"/>
            <w:noWrap/>
            <w:hideMark/>
          </w:tcPr>
          <w:p w14:paraId="78AD38F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B0F5843" w14:textId="77777777" w:rsidTr="00B154C2">
        <w:trPr>
          <w:trHeight w:val="315"/>
        </w:trPr>
        <w:tc>
          <w:tcPr>
            <w:tcW w:w="2799" w:type="dxa"/>
            <w:hideMark/>
          </w:tcPr>
          <w:p w14:paraId="76B3581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THREATS</w:t>
            </w:r>
          </w:p>
        </w:tc>
        <w:tc>
          <w:tcPr>
            <w:tcW w:w="4809" w:type="dxa"/>
            <w:hideMark/>
          </w:tcPr>
          <w:p w14:paraId="5948A03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THREATS</w:t>
            </w:r>
          </w:p>
        </w:tc>
        <w:tc>
          <w:tcPr>
            <w:tcW w:w="2102" w:type="dxa"/>
            <w:noWrap/>
            <w:hideMark/>
          </w:tcPr>
          <w:p w14:paraId="52380B1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0ADDE95" w14:textId="77777777" w:rsidTr="00B154C2">
        <w:trPr>
          <w:trHeight w:val="315"/>
        </w:trPr>
        <w:tc>
          <w:tcPr>
            <w:tcW w:w="2799" w:type="dxa"/>
            <w:hideMark/>
          </w:tcPr>
          <w:p w14:paraId="26B9DE6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TOW</w:t>
            </w:r>
          </w:p>
        </w:tc>
        <w:tc>
          <w:tcPr>
            <w:tcW w:w="4809" w:type="dxa"/>
            <w:hideMark/>
          </w:tcPr>
          <w:p w14:paraId="4396DE8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TOW</w:t>
            </w:r>
          </w:p>
        </w:tc>
        <w:tc>
          <w:tcPr>
            <w:tcW w:w="2102" w:type="dxa"/>
            <w:noWrap/>
            <w:hideMark/>
          </w:tcPr>
          <w:p w14:paraId="0DE2CBB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2F7B2E0" w14:textId="77777777" w:rsidTr="00B154C2">
        <w:trPr>
          <w:trHeight w:val="600"/>
        </w:trPr>
        <w:tc>
          <w:tcPr>
            <w:tcW w:w="2799" w:type="dxa"/>
            <w:vMerge w:val="restart"/>
            <w:hideMark/>
          </w:tcPr>
          <w:p w14:paraId="3940CF5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TRAIN</w:t>
            </w:r>
          </w:p>
        </w:tc>
        <w:tc>
          <w:tcPr>
            <w:tcW w:w="4809" w:type="dxa"/>
            <w:hideMark/>
          </w:tcPr>
          <w:p w14:paraId="065E6AC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INCIDENTS OTHER THAN FIRES OR DERAILMENTS RELATED TO</w:t>
            </w:r>
          </w:p>
        </w:tc>
        <w:tc>
          <w:tcPr>
            <w:tcW w:w="2102" w:type="dxa"/>
            <w:noWrap/>
            <w:hideMark/>
          </w:tcPr>
          <w:p w14:paraId="6F336D5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A77D800" w14:textId="77777777" w:rsidTr="00B154C2">
        <w:trPr>
          <w:trHeight w:val="315"/>
        </w:trPr>
        <w:tc>
          <w:tcPr>
            <w:tcW w:w="2799" w:type="dxa"/>
            <w:vMerge/>
            <w:hideMark/>
          </w:tcPr>
          <w:p w14:paraId="1395FB71" w14:textId="77777777" w:rsidR="00B154C2" w:rsidRPr="00B154C2" w:rsidRDefault="00B154C2" w:rsidP="00B154C2">
            <w:pPr>
              <w:rPr>
                <w:rFonts w:ascii="Calibri" w:hAnsi="Calibri" w:cs="Calibri"/>
                <w:color w:val="000000"/>
                <w:kern w:val="0"/>
                <w:sz w:val="22"/>
                <w:szCs w:val="22"/>
                <w:lang w:val="fr-CA" w:eastAsia="fr-CA"/>
              </w:rPr>
            </w:pPr>
          </w:p>
        </w:tc>
        <w:tc>
          <w:tcPr>
            <w:tcW w:w="4809" w:type="dxa"/>
            <w:hideMark/>
          </w:tcPr>
          <w:p w14:paraId="7BDBDD2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val="fr-CA" w:eastAsia="fr-CA"/>
              </w:rPr>
              <w:t>TRAINS</w:t>
            </w:r>
          </w:p>
        </w:tc>
        <w:tc>
          <w:tcPr>
            <w:tcW w:w="2102" w:type="dxa"/>
            <w:noWrap/>
            <w:hideMark/>
          </w:tcPr>
          <w:p w14:paraId="3CBF85A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9DC74BE" w14:textId="77777777" w:rsidTr="00B154C2">
        <w:trPr>
          <w:trHeight w:val="315"/>
        </w:trPr>
        <w:tc>
          <w:tcPr>
            <w:tcW w:w="2799" w:type="dxa"/>
            <w:hideMark/>
          </w:tcPr>
          <w:p w14:paraId="02A63A8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TRAINDRL</w:t>
            </w:r>
          </w:p>
        </w:tc>
        <w:tc>
          <w:tcPr>
            <w:tcW w:w="4809" w:type="dxa"/>
            <w:hideMark/>
          </w:tcPr>
          <w:p w14:paraId="3E207F0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TRAIN DERAIL</w:t>
            </w:r>
          </w:p>
        </w:tc>
        <w:tc>
          <w:tcPr>
            <w:tcW w:w="2102" w:type="dxa"/>
            <w:noWrap/>
            <w:hideMark/>
          </w:tcPr>
          <w:p w14:paraId="7FB4E5AF"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233300F" w14:textId="77777777" w:rsidTr="00B154C2">
        <w:trPr>
          <w:trHeight w:val="915"/>
        </w:trPr>
        <w:tc>
          <w:tcPr>
            <w:tcW w:w="2799" w:type="dxa"/>
            <w:hideMark/>
          </w:tcPr>
          <w:p w14:paraId="797774C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TRANSFER</w:t>
            </w:r>
          </w:p>
        </w:tc>
        <w:tc>
          <w:tcPr>
            <w:tcW w:w="4809" w:type="dxa"/>
            <w:hideMark/>
          </w:tcPr>
          <w:p w14:paraId="76C7519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INTER-FACILITY TRANSFER, PALLIATIVE CARE.  ALSO USED FOR TRANSFER OF APPARATUS BETWEEN JURISDICTIONS.</w:t>
            </w:r>
          </w:p>
        </w:tc>
        <w:tc>
          <w:tcPr>
            <w:tcW w:w="2102" w:type="dxa"/>
            <w:noWrap/>
            <w:hideMark/>
          </w:tcPr>
          <w:p w14:paraId="5791749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713D2B2" w14:textId="77777777" w:rsidTr="00B154C2">
        <w:trPr>
          <w:trHeight w:val="300"/>
        </w:trPr>
        <w:tc>
          <w:tcPr>
            <w:tcW w:w="2799" w:type="dxa"/>
            <w:vMerge w:val="restart"/>
            <w:hideMark/>
          </w:tcPr>
          <w:p w14:paraId="00C7697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TRAUMA</w:t>
            </w:r>
          </w:p>
        </w:tc>
        <w:tc>
          <w:tcPr>
            <w:tcW w:w="4809" w:type="dxa"/>
            <w:hideMark/>
          </w:tcPr>
          <w:p w14:paraId="7D25048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TRAUMATIC INJURY INCLUDING</w:t>
            </w:r>
          </w:p>
        </w:tc>
        <w:tc>
          <w:tcPr>
            <w:tcW w:w="2102" w:type="dxa"/>
            <w:noWrap/>
            <w:hideMark/>
          </w:tcPr>
          <w:p w14:paraId="102B457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6660A49" w14:textId="77777777" w:rsidTr="00B154C2">
        <w:trPr>
          <w:trHeight w:val="315"/>
        </w:trPr>
        <w:tc>
          <w:tcPr>
            <w:tcW w:w="2799" w:type="dxa"/>
            <w:vMerge/>
            <w:hideMark/>
          </w:tcPr>
          <w:p w14:paraId="7E86DDE9" w14:textId="77777777" w:rsidR="00B154C2" w:rsidRPr="00B154C2" w:rsidRDefault="00B154C2" w:rsidP="00B154C2">
            <w:pPr>
              <w:rPr>
                <w:rFonts w:ascii="Calibri" w:hAnsi="Calibri" w:cs="Calibri"/>
                <w:color w:val="000000"/>
                <w:kern w:val="0"/>
                <w:sz w:val="22"/>
                <w:szCs w:val="22"/>
                <w:lang w:val="fr-CA" w:eastAsia="fr-CA"/>
              </w:rPr>
            </w:pPr>
          </w:p>
        </w:tc>
        <w:tc>
          <w:tcPr>
            <w:tcW w:w="4809" w:type="dxa"/>
            <w:hideMark/>
          </w:tcPr>
          <w:p w14:paraId="16FC3F6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val="fr-CA" w:eastAsia="fr-CA"/>
              </w:rPr>
              <w:t>HEAD INJURY</w:t>
            </w:r>
          </w:p>
        </w:tc>
        <w:tc>
          <w:tcPr>
            <w:tcW w:w="2102" w:type="dxa"/>
            <w:noWrap/>
            <w:hideMark/>
          </w:tcPr>
          <w:p w14:paraId="661889A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3334322" w14:textId="77777777" w:rsidTr="00B154C2">
        <w:trPr>
          <w:trHeight w:val="315"/>
        </w:trPr>
        <w:tc>
          <w:tcPr>
            <w:tcW w:w="2799" w:type="dxa"/>
            <w:hideMark/>
          </w:tcPr>
          <w:p w14:paraId="23A56FF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TRAUMAP</w:t>
            </w:r>
          </w:p>
        </w:tc>
        <w:tc>
          <w:tcPr>
            <w:tcW w:w="4809" w:type="dxa"/>
            <w:hideMark/>
          </w:tcPr>
          <w:p w14:paraId="1CC4D0E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PENETRATING TRAUMA</w:t>
            </w:r>
          </w:p>
        </w:tc>
        <w:tc>
          <w:tcPr>
            <w:tcW w:w="2102" w:type="dxa"/>
            <w:noWrap/>
            <w:hideMark/>
          </w:tcPr>
          <w:p w14:paraId="458E67D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355598F" w14:textId="77777777" w:rsidTr="00B154C2">
        <w:trPr>
          <w:trHeight w:val="315"/>
        </w:trPr>
        <w:tc>
          <w:tcPr>
            <w:tcW w:w="2799" w:type="dxa"/>
            <w:hideMark/>
          </w:tcPr>
          <w:p w14:paraId="60A32B8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TRESPASS</w:t>
            </w:r>
          </w:p>
        </w:tc>
        <w:tc>
          <w:tcPr>
            <w:tcW w:w="4809" w:type="dxa"/>
            <w:hideMark/>
          </w:tcPr>
          <w:p w14:paraId="6EC961A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TRESPASS</w:t>
            </w:r>
          </w:p>
        </w:tc>
        <w:tc>
          <w:tcPr>
            <w:tcW w:w="2102" w:type="dxa"/>
            <w:noWrap/>
            <w:hideMark/>
          </w:tcPr>
          <w:p w14:paraId="3EB57BA6"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2CE0C27" w14:textId="77777777" w:rsidTr="00B154C2">
        <w:trPr>
          <w:trHeight w:val="315"/>
        </w:trPr>
        <w:tc>
          <w:tcPr>
            <w:tcW w:w="2799" w:type="dxa"/>
            <w:hideMark/>
          </w:tcPr>
          <w:p w14:paraId="0C599D04"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TROUBLE</w:t>
            </w:r>
          </w:p>
        </w:tc>
        <w:tc>
          <w:tcPr>
            <w:tcW w:w="4809" w:type="dxa"/>
            <w:hideMark/>
          </w:tcPr>
          <w:p w14:paraId="64E962A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UNKNOWN TYPE TROUBLE</w:t>
            </w:r>
          </w:p>
        </w:tc>
        <w:tc>
          <w:tcPr>
            <w:tcW w:w="2102" w:type="dxa"/>
            <w:noWrap/>
            <w:hideMark/>
          </w:tcPr>
          <w:p w14:paraId="687B072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4DB66BF" w14:textId="77777777" w:rsidTr="00B154C2">
        <w:trPr>
          <w:trHeight w:val="315"/>
        </w:trPr>
        <w:tc>
          <w:tcPr>
            <w:tcW w:w="2799" w:type="dxa"/>
            <w:hideMark/>
          </w:tcPr>
          <w:p w14:paraId="45B51BB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TRUANT</w:t>
            </w:r>
          </w:p>
        </w:tc>
        <w:tc>
          <w:tcPr>
            <w:tcW w:w="4809" w:type="dxa"/>
            <w:hideMark/>
          </w:tcPr>
          <w:p w14:paraId="4FF53CB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TRUANT</w:t>
            </w:r>
          </w:p>
        </w:tc>
        <w:tc>
          <w:tcPr>
            <w:tcW w:w="2102" w:type="dxa"/>
            <w:noWrap/>
            <w:hideMark/>
          </w:tcPr>
          <w:p w14:paraId="0E27B87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C518E7F" w14:textId="77777777" w:rsidTr="00B154C2">
        <w:trPr>
          <w:trHeight w:val="315"/>
        </w:trPr>
        <w:tc>
          <w:tcPr>
            <w:tcW w:w="2799" w:type="dxa"/>
            <w:hideMark/>
          </w:tcPr>
          <w:p w14:paraId="100180D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TSTOP</w:t>
            </w:r>
          </w:p>
        </w:tc>
        <w:tc>
          <w:tcPr>
            <w:tcW w:w="4809" w:type="dxa"/>
            <w:hideMark/>
          </w:tcPr>
          <w:p w14:paraId="24B938B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TRAFFIC STOP</w:t>
            </w:r>
          </w:p>
        </w:tc>
        <w:tc>
          <w:tcPr>
            <w:tcW w:w="2102" w:type="dxa"/>
            <w:noWrap/>
            <w:hideMark/>
          </w:tcPr>
          <w:p w14:paraId="70C262B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0F297ACC" w14:textId="77777777" w:rsidTr="00B154C2">
        <w:trPr>
          <w:trHeight w:val="315"/>
        </w:trPr>
        <w:tc>
          <w:tcPr>
            <w:tcW w:w="2799" w:type="dxa"/>
            <w:hideMark/>
          </w:tcPr>
          <w:p w14:paraId="0FD488C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VAG</w:t>
            </w:r>
          </w:p>
        </w:tc>
        <w:tc>
          <w:tcPr>
            <w:tcW w:w="4809" w:type="dxa"/>
            <w:hideMark/>
          </w:tcPr>
          <w:p w14:paraId="678F669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VAGRANT/PANHANDLER</w:t>
            </w:r>
          </w:p>
        </w:tc>
        <w:tc>
          <w:tcPr>
            <w:tcW w:w="2102" w:type="dxa"/>
            <w:noWrap/>
            <w:hideMark/>
          </w:tcPr>
          <w:p w14:paraId="035FD98C"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73039FE" w14:textId="77777777" w:rsidTr="00B154C2">
        <w:trPr>
          <w:trHeight w:val="315"/>
        </w:trPr>
        <w:tc>
          <w:tcPr>
            <w:tcW w:w="2799" w:type="dxa"/>
            <w:hideMark/>
          </w:tcPr>
          <w:p w14:paraId="45589AA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VANDAL</w:t>
            </w:r>
          </w:p>
        </w:tc>
        <w:tc>
          <w:tcPr>
            <w:tcW w:w="4809" w:type="dxa"/>
            <w:hideMark/>
          </w:tcPr>
          <w:p w14:paraId="733201D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VANDALISM</w:t>
            </w:r>
          </w:p>
        </w:tc>
        <w:tc>
          <w:tcPr>
            <w:tcW w:w="2102" w:type="dxa"/>
            <w:noWrap/>
            <w:hideMark/>
          </w:tcPr>
          <w:p w14:paraId="607E452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4C0474C" w14:textId="77777777" w:rsidTr="00B154C2">
        <w:trPr>
          <w:trHeight w:val="315"/>
        </w:trPr>
        <w:tc>
          <w:tcPr>
            <w:tcW w:w="2799" w:type="dxa"/>
            <w:hideMark/>
          </w:tcPr>
          <w:p w14:paraId="402DA807"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VEHABND</w:t>
            </w:r>
          </w:p>
        </w:tc>
        <w:tc>
          <w:tcPr>
            <w:tcW w:w="4809" w:type="dxa"/>
            <w:hideMark/>
          </w:tcPr>
          <w:p w14:paraId="3293FDD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ABANDONED VEH</w:t>
            </w:r>
          </w:p>
        </w:tc>
        <w:tc>
          <w:tcPr>
            <w:tcW w:w="2102" w:type="dxa"/>
            <w:noWrap/>
            <w:hideMark/>
          </w:tcPr>
          <w:p w14:paraId="727D1CA1"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4CDDDFE9" w14:textId="77777777" w:rsidTr="00B154C2">
        <w:trPr>
          <w:trHeight w:val="300"/>
        </w:trPr>
        <w:tc>
          <w:tcPr>
            <w:tcW w:w="2799" w:type="dxa"/>
            <w:vMerge w:val="restart"/>
            <w:hideMark/>
          </w:tcPr>
          <w:p w14:paraId="1F7BFD5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VEHASST</w:t>
            </w:r>
          </w:p>
        </w:tc>
        <w:tc>
          <w:tcPr>
            <w:tcW w:w="4809" w:type="dxa"/>
            <w:vMerge w:val="restart"/>
            <w:hideMark/>
          </w:tcPr>
          <w:p w14:paraId="72B3889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MOTORIST ASSIST</w:t>
            </w:r>
          </w:p>
        </w:tc>
        <w:tc>
          <w:tcPr>
            <w:tcW w:w="2102" w:type="dxa"/>
            <w:noWrap/>
            <w:hideMark/>
          </w:tcPr>
          <w:p w14:paraId="6C8BDE59"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F158ACA" w14:textId="77777777" w:rsidTr="00B154C2">
        <w:trPr>
          <w:trHeight w:val="315"/>
        </w:trPr>
        <w:tc>
          <w:tcPr>
            <w:tcW w:w="2799" w:type="dxa"/>
            <w:vMerge/>
            <w:hideMark/>
          </w:tcPr>
          <w:p w14:paraId="76E3D6EA"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1DB8D714"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571FEEB5"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4153E7F" w14:textId="77777777" w:rsidTr="00B154C2">
        <w:trPr>
          <w:trHeight w:val="315"/>
        </w:trPr>
        <w:tc>
          <w:tcPr>
            <w:tcW w:w="2799" w:type="dxa"/>
            <w:hideMark/>
          </w:tcPr>
          <w:p w14:paraId="787A5CF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VEHLOCK</w:t>
            </w:r>
          </w:p>
        </w:tc>
        <w:tc>
          <w:tcPr>
            <w:tcW w:w="4809" w:type="dxa"/>
            <w:hideMark/>
          </w:tcPr>
          <w:p w14:paraId="094C899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VEHICLE LOCK OUT</w:t>
            </w:r>
          </w:p>
        </w:tc>
        <w:tc>
          <w:tcPr>
            <w:tcW w:w="2102" w:type="dxa"/>
            <w:noWrap/>
            <w:hideMark/>
          </w:tcPr>
          <w:p w14:paraId="5847C31E"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3BB0EB0" w14:textId="77777777" w:rsidTr="00B154C2">
        <w:trPr>
          <w:trHeight w:val="315"/>
        </w:trPr>
        <w:tc>
          <w:tcPr>
            <w:tcW w:w="2799" w:type="dxa"/>
            <w:hideMark/>
          </w:tcPr>
          <w:p w14:paraId="4E0B7DD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VEHREC</w:t>
            </w:r>
          </w:p>
        </w:tc>
        <w:tc>
          <w:tcPr>
            <w:tcW w:w="4809" w:type="dxa"/>
            <w:hideMark/>
          </w:tcPr>
          <w:p w14:paraId="29E80DB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RECOVERED VEHICLE</w:t>
            </w:r>
          </w:p>
        </w:tc>
        <w:tc>
          <w:tcPr>
            <w:tcW w:w="2102" w:type="dxa"/>
            <w:noWrap/>
            <w:hideMark/>
          </w:tcPr>
          <w:p w14:paraId="46638A3D"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91D8259" w14:textId="77777777" w:rsidTr="00B154C2">
        <w:trPr>
          <w:trHeight w:val="315"/>
        </w:trPr>
        <w:tc>
          <w:tcPr>
            <w:tcW w:w="2799" w:type="dxa"/>
            <w:hideMark/>
          </w:tcPr>
          <w:p w14:paraId="6A2F6F8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VEHSTLN</w:t>
            </w:r>
          </w:p>
        </w:tc>
        <w:tc>
          <w:tcPr>
            <w:tcW w:w="4809" w:type="dxa"/>
            <w:hideMark/>
          </w:tcPr>
          <w:p w14:paraId="38D72035"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STOLEN VEHICLE</w:t>
            </w:r>
          </w:p>
        </w:tc>
        <w:tc>
          <w:tcPr>
            <w:tcW w:w="2102" w:type="dxa"/>
            <w:noWrap/>
            <w:hideMark/>
          </w:tcPr>
          <w:p w14:paraId="2FFB5CA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8FB4948" w14:textId="77777777" w:rsidTr="00B154C2">
        <w:trPr>
          <w:trHeight w:val="315"/>
        </w:trPr>
        <w:tc>
          <w:tcPr>
            <w:tcW w:w="2799" w:type="dxa"/>
            <w:hideMark/>
          </w:tcPr>
          <w:p w14:paraId="5C1E85D1"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VEHSUSP</w:t>
            </w:r>
          </w:p>
        </w:tc>
        <w:tc>
          <w:tcPr>
            <w:tcW w:w="4809" w:type="dxa"/>
            <w:hideMark/>
          </w:tcPr>
          <w:p w14:paraId="1A009BF0"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SUSPICIOUS VEHICLE</w:t>
            </w:r>
          </w:p>
        </w:tc>
        <w:tc>
          <w:tcPr>
            <w:tcW w:w="2102" w:type="dxa"/>
            <w:noWrap/>
            <w:hideMark/>
          </w:tcPr>
          <w:p w14:paraId="246B0714"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ECAB7A5" w14:textId="77777777" w:rsidTr="00B154C2">
        <w:trPr>
          <w:trHeight w:val="300"/>
        </w:trPr>
        <w:tc>
          <w:tcPr>
            <w:tcW w:w="2799" w:type="dxa"/>
            <w:vMerge w:val="restart"/>
            <w:hideMark/>
          </w:tcPr>
          <w:p w14:paraId="1B371FC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VICE</w:t>
            </w:r>
          </w:p>
        </w:tc>
        <w:tc>
          <w:tcPr>
            <w:tcW w:w="4809" w:type="dxa"/>
            <w:vMerge w:val="restart"/>
            <w:hideMark/>
          </w:tcPr>
          <w:p w14:paraId="2CCB0038"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VICE</w:t>
            </w:r>
          </w:p>
        </w:tc>
        <w:tc>
          <w:tcPr>
            <w:tcW w:w="2102" w:type="dxa"/>
            <w:noWrap/>
            <w:hideMark/>
          </w:tcPr>
          <w:p w14:paraId="02D41F8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1F862238" w14:textId="77777777" w:rsidTr="00B154C2">
        <w:trPr>
          <w:trHeight w:val="315"/>
        </w:trPr>
        <w:tc>
          <w:tcPr>
            <w:tcW w:w="2799" w:type="dxa"/>
            <w:vMerge/>
            <w:hideMark/>
          </w:tcPr>
          <w:p w14:paraId="61F3E57F"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64B81E96"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067A5E7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2AB01A58" w14:textId="77777777" w:rsidTr="00B154C2">
        <w:trPr>
          <w:trHeight w:val="315"/>
        </w:trPr>
        <w:tc>
          <w:tcPr>
            <w:tcW w:w="2799" w:type="dxa"/>
            <w:hideMark/>
          </w:tcPr>
          <w:p w14:paraId="77DB79E9"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WARRANT</w:t>
            </w:r>
          </w:p>
        </w:tc>
        <w:tc>
          <w:tcPr>
            <w:tcW w:w="4809" w:type="dxa"/>
            <w:hideMark/>
          </w:tcPr>
          <w:p w14:paraId="39E0C8FF"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SEARCH WARRANT</w:t>
            </w:r>
          </w:p>
        </w:tc>
        <w:tc>
          <w:tcPr>
            <w:tcW w:w="2102" w:type="dxa"/>
            <w:noWrap/>
            <w:hideMark/>
          </w:tcPr>
          <w:p w14:paraId="7F8BA11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4126B8C" w14:textId="77777777" w:rsidTr="00B154C2">
        <w:trPr>
          <w:trHeight w:val="300"/>
        </w:trPr>
        <w:tc>
          <w:tcPr>
            <w:tcW w:w="2799" w:type="dxa"/>
            <w:vMerge w:val="restart"/>
            <w:hideMark/>
          </w:tcPr>
          <w:p w14:paraId="40EF68E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WATER</w:t>
            </w:r>
          </w:p>
        </w:tc>
        <w:tc>
          <w:tcPr>
            <w:tcW w:w="4809" w:type="dxa"/>
            <w:vMerge w:val="restart"/>
            <w:hideMark/>
          </w:tcPr>
          <w:p w14:paraId="3B992676"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ALL WATER INCIDENTS, DIVING &amp; CUBA ACCIDENTS, BOAT/JET SKI ACCIDENT, WATER</w:t>
            </w:r>
          </w:p>
        </w:tc>
        <w:tc>
          <w:tcPr>
            <w:tcW w:w="2102" w:type="dxa"/>
            <w:noWrap/>
            <w:hideMark/>
          </w:tcPr>
          <w:p w14:paraId="7D6558F3"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3FDBFDC4" w14:textId="77777777" w:rsidTr="00B154C2">
        <w:trPr>
          <w:trHeight w:val="315"/>
        </w:trPr>
        <w:tc>
          <w:tcPr>
            <w:tcW w:w="2799" w:type="dxa"/>
            <w:vMerge/>
            <w:hideMark/>
          </w:tcPr>
          <w:p w14:paraId="41B4AAB5"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4B05BB38"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35EC288A"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663D90F" w14:textId="77777777" w:rsidTr="00B154C2">
        <w:trPr>
          <w:trHeight w:val="315"/>
        </w:trPr>
        <w:tc>
          <w:tcPr>
            <w:tcW w:w="2799" w:type="dxa"/>
            <w:hideMark/>
          </w:tcPr>
          <w:p w14:paraId="75A3148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lastRenderedPageBreak/>
              <w:t>WEAPON</w:t>
            </w:r>
          </w:p>
        </w:tc>
        <w:tc>
          <w:tcPr>
            <w:tcW w:w="4809" w:type="dxa"/>
            <w:hideMark/>
          </w:tcPr>
          <w:p w14:paraId="0C5868F3"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WEAPON VIOLATION</w:t>
            </w:r>
          </w:p>
        </w:tc>
        <w:tc>
          <w:tcPr>
            <w:tcW w:w="2102" w:type="dxa"/>
            <w:noWrap/>
            <w:hideMark/>
          </w:tcPr>
          <w:p w14:paraId="36BEF258"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A1A4CF6" w14:textId="77777777" w:rsidTr="00B154C2">
        <w:trPr>
          <w:trHeight w:val="315"/>
        </w:trPr>
        <w:tc>
          <w:tcPr>
            <w:tcW w:w="2799" w:type="dxa"/>
            <w:hideMark/>
          </w:tcPr>
          <w:p w14:paraId="4F8AEC0A"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WELFARE</w:t>
            </w:r>
          </w:p>
        </w:tc>
        <w:tc>
          <w:tcPr>
            <w:tcW w:w="4809" w:type="dxa"/>
            <w:hideMark/>
          </w:tcPr>
          <w:p w14:paraId="1F8E2270" w14:textId="77777777" w:rsidR="00B154C2" w:rsidRPr="00B154C2" w:rsidRDefault="00B154C2" w:rsidP="00B154C2">
            <w:pPr>
              <w:rPr>
                <w:rFonts w:ascii="Calibri" w:hAnsi="Calibri" w:cs="Calibri"/>
                <w:color w:val="000000"/>
                <w:kern w:val="0"/>
                <w:sz w:val="22"/>
                <w:szCs w:val="22"/>
                <w:lang w:val="fr-CA" w:eastAsia="fr-CA"/>
              </w:rPr>
            </w:pPr>
            <w:proofErr w:type="gramStart"/>
            <w:r w:rsidRPr="00B154C2">
              <w:rPr>
                <w:rFonts w:ascii="Calibri" w:hAnsi="Calibri" w:cs="Calibri"/>
                <w:color w:val="000000"/>
                <w:kern w:val="0"/>
                <w:sz w:val="22"/>
                <w:szCs w:val="22"/>
                <w:lang w:eastAsia="fr-CA"/>
              </w:rPr>
              <w:t>MAN</w:t>
            </w:r>
            <w:proofErr w:type="gramEnd"/>
            <w:r w:rsidRPr="00B154C2">
              <w:rPr>
                <w:rFonts w:ascii="Calibri" w:hAnsi="Calibri" w:cs="Calibri"/>
                <w:color w:val="000000"/>
                <w:kern w:val="0"/>
                <w:sz w:val="22"/>
                <w:szCs w:val="22"/>
                <w:lang w:eastAsia="fr-CA"/>
              </w:rPr>
              <w:t xml:space="preserve"> DOWN CHECK, WELFARE CHECK</w:t>
            </w:r>
          </w:p>
        </w:tc>
        <w:tc>
          <w:tcPr>
            <w:tcW w:w="2102" w:type="dxa"/>
            <w:noWrap/>
            <w:hideMark/>
          </w:tcPr>
          <w:p w14:paraId="2ACBDE4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73084BC8" w14:textId="77777777" w:rsidTr="00B154C2">
        <w:trPr>
          <w:trHeight w:val="300"/>
        </w:trPr>
        <w:tc>
          <w:tcPr>
            <w:tcW w:w="2799" w:type="dxa"/>
            <w:vMerge w:val="restart"/>
            <w:hideMark/>
          </w:tcPr>
          <w:p w14:paraId="0E07620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WILDLIFE</w:t>
            </w:r>
          </w:p>
        </w:tc>
        <w:tc>
          <w:tcPr>
            <w:tcW w:w="4809" w:type="dxa"/>
            <w:vMerge w:val="restart"/>
            <w:hideMark/>
          </w:tcPr>
          <w:p w14:paraId="4C491052"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WILDLIFE VIOLATIONS</w:t>
            </w:r>
          </w:p>
        </w:tc>
        <w:tc>
          <w:tcPr>
            <w:tcW w:w="2102" w:type="dxa"/>
            <w:noWrap/>
            <w:hideMark/>
          </w:tcPr>
          <w:p w14:paraId="2A03E8D7"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571D846B" w14:textId="77777777" w:rsidTr="00B154C2">
        <w:trPr>
          <w:trHeight w:val="315"/>
        </w:trPr>
        <w:tc>
          <w:tcPr>
            <w:tcW w:w="2799" w:type="dxa"/>
            <w:vMerge/>
            <w:hideMark/>
          </w:tcPr>
          <w:p w14:paraId="20502308" w14:textId="77777777" w:rsidR="00B154C2" w:rsidRPr="00B154C2" w:rsidRDefault="00B154C2" w:rsidP="00B154C2">
            <w:pPr>
              <w:rPr>
                <w:rFonts w:ascii="Calibri" w:hAnsi="Calibri" w:cs="Calibri"/>
                <w:color w:val="000000"/>
                <w:kern w:val="0"/>
                <w:sz w:val="22"/>
                <w:szCs w:val="22"/>
                <w:lang w:val="fr-CA" w:eastAsia="fr-CA"/>
              </w:rPr>
            </w:pPr>
          </w:p>
        </w:tc>
        <w:tc>
          <w:tcPr>
            <w:tcW w:w="4809" w:type="dxa"/>
            <w:vMerge/>
            <w:hideMark/>
          </w:tcPr>
          <w:p w14:paraId="3D5CA89F" w14:textId="77777777" w:rsidR="00B154C2" w:rsidRPr="00B154C2" w:rsidRDefault="00B154C2" w:rsidP="00B154C2">
            <w:pPr>
              <w:rPr>
                <w:rFonts w:ascii="Calibri" w:hAnsi="Calibri" w:cs="Calibri"/>
                <w:color w:val="000000"/>
                <w:kern w:val="0"/>
                <w:sz w:val="22"/>
                <w:szCs w:val="22"/>
                <w:lang w:val="fr-CA" w:eastAsia="fr-CA"/>
              </w:rPr>
            </w:pPr>
          </w:p>
        </w:tc>
        <w:tc>
          <w:tcPr>
            <w:tcW w:w="2102" w:type="dxa"/>
            <w:noWrap/>
            <w:hideMark/>
          </w:tcPr>
          <w:p w14:paraId="26BDB6E0"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3D09DFC" w14:textId="77777777" w:rsidTr="00B154C2">
        <w:trPr>
          <w:trHeight w:val="315"/>
        </w:trPr>
        <w:tc>
          <w:tcPr>
            <w:tcW w:w="2799" w:type="dxa"/>
            <w:hideMark/>
          </w:tcPr>
          <w:p w14:paraId="226DDCEE"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WIRES</w:t>
            </w:r>
          </w:p>
        </w:tc>
        <w:tc>
          <w:tcPr>
            <w:tcW w:w="4809" w:type="dxa"/>
            <w:hideMark/>
          </w:tcPr>
          <w:p w14:paraId="6BC16B0D"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WIRES DOWN</w:t>
            </w:r>
          </w:p>
        </w:tc>
        <w:tc>
          <w:tcPr>
            <w:tcW w:w="2102" w:type="dxa"/>
            <w:noWrap/>
            <w:hideMark/>
          </w:tcPr>
          <w:p w14:paraId="7634D4B2"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r w:rsidR="00B154C2" w:rsidRPr="00B154C2" w14:paraId="6C965527" w14:textId="77777777" w:rsidTr="00B154C2">
        <w:trPr>
          <w:trHeight w:val="615"/>
        </w:trPr>
        <w:tc>
          <w:tcPr>
            <w:tcW w:w="2799" w:type="dxa"/>
            <w:hideMark/>
          </w:tcPr>
          <w:p w14:paraId="5549A6FC"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XTRICATE</w:t>
            </w:r>
          </w:p>
        </w:tc>
        <w:tc>
          <w:tcPr>
            <w:tcW w:w="4809" w:type="dxa"/>
            <w:hideMark/>
          </w:tcPr>
          <w:p w14:paraId="0597F49B" w14:textId="77777777" w:rsidR="00B154C2" w:rsidRPr="00B154C2" w:rsidRDefault="00B154C2" w:rsidP="00B154C2">
            <w:pPr>
              <w:rPr>
                <w:rFonts w:ascii="Calibri" w:hAnsi="Calibri" w:cs="Calibri"/>
                <w:color w:val="000000"/>
                <w:kern w:val="0"/>
                <w:sz w:val="22"/>
                <w:szCs w:val="22"/>
                <w:lang w:val="fr-CA" w:eastAsia="fr-CA"/>
              </w:rPr>
            </w:pPr>
            <w:r w:rsidRPr="00B154C2">
              <w:rPr>
                <w:rFonts w:ascii="Calibri" w:hAnsi="Calibri" w:cs="Calibri"/>
                <w:color w:val="000000"/>
                <w:kern w:val="0"/>
                <w:sz w:val="22"/>
                <w:szCs w:val="22"/>
                <w:lang w:eastAsia="fr-CA"/>
              </w:rPr>
              <w:t>CONFINED SPACE RESCUE, VEHICLE EXTRICATION</w:t>
            </w:r>
          </w:p>
        </w:tc>
        <w:tc>
          <w:tcPr>
            <w:tcW w:w="2102" w:type="dxa"/>
            <w:noWrap/>
            <w:hideMark/>
          </w:tcPr>
          <w:p w14:paraId="318F96BB" w14:textId="77777777" w:rsidR="00B154C2" w:rsidRPr="00B154C2" w:rsidRDefault="00B154C2" w:rsidP="00B154C2">
            <w:pPr>
              <w:rPr>
                <w:rFonts w:ascii="Calibri" w:hAnsi="Calibri" w:cs="Calibri"/>
                <w:color w:val="333333"/>
                <w:kern w:val="0"/>
                <w:sz w:val="22"/>
                <w:szCs w:val="22"/>
                <w:lang w:val="fr-CA" w:eastAsia="fr-CA"/>
              </w:rPr>
            </w:pPr>
            <w:r w:rsidRPr="00B154C2">
              <w:rPr>
                <w:rFonts w:ascii="Calibri" w:hAnsi="Calibri" w:cs="Calibri"/>
                <w:color w:val="333333"/>
                <w:kern w:val="0"/>
                <w:sz w:val="22"/>
                <w:szCs w:val="22"/>
                <w:lang w:val="fr-CA" w:eastAsia="fr-CA"/>
              </w:rPr>
              <w:t>APCO 2.103.2-2019</w:t>
            </w:r>
          </w:p>
        </w:tc>
      </w:tr>
    </w:tbl>
    <w:p w14:paraId="0A4924B0" w14:textId="64A29E43" w:rsidR="00181B1F" w:rsidRPr="00AB7A75" w:rsidRDefault="00181B1F" w:rsidP="00181B1F">
      <w:pPr>
        <w:pStyle w:val="BodyText"/>
        <w:rPr>
          <w:rFonts w:ascii="Tahoma" w:hAnsi="Tahoma" w:cs="Tahoma"/>
          <w:szCs w:val="24"/>
        </w:rPr>
      </w:pPr>
    </w:p>
    <w:p w14:paraId="0CEC2193" w14:textId="77777777" w:rsidR="00B91F9C" w:rsidRPr="00AB7A75" w:rsidRDefault="00B91F9C" w:rsidP="00B91F9C">
      <w:pPr>
        <w:pStyle w:val="Heading2"/>
        <w:rPr>
          <w:rFonts w:ascii="Tahoma" w:hAnsi="Tahoma" w:cs="Tahoma"/>
        </w:rPr>
      </w:pPr>
      <w:bookmarkStart w:id="88" w:name="_Incident_Status-Common"/>
      <w:bookmarkStart w:id="89" w:name="_Ref353261855"/>
      <w:bookmarkStart w:id="90" w:name="_Toc381881315"/>
      <w:bookmarkStart w:id="91" w:name="_Toc54356166"/>
      <w:bookmarkStart w:id="92" w:name="_Toc332195338"/>
      <w:bookmarkStart w:id="93" w:name="_Ref338337752"/>
      <w:bookmarkStart w:id="94" w:name="_Ref338747280"/>
      <w:bookmarkEnd w:id="88"/>
      <w:r w:rsidRPr="00AB7A75">
        <w:rPr>
          <w:rFonts w:ascii="Tahoma" w:hAnsi="Tahoma" w:cs="Tahoma"/>
        </w:rPr>
        <w:t>Incident Status-Common</w:t>
      </w:r>
      <w:bookmarkEnd w:id="89"/>
      <w:bookmarkEnd w:id="90"/>
      <w:bookmarkEnd w:id="91"/>
    </w:p>
    <w:p w14:paraId="59D0B69A" w14:textId="402C0284" w:rsidR="00B91F9C" w:rsidRDefault="00B91F9C" w:rsidP="00B91F9C">
      <w:pPr>
        <w:pStyle w:val="BodyText"/>
        <w:rPr>
          <w:rFonts w:ascii="Tahoma" w:hAnsi="Tahoma" w:cs="Tahoma"/>
          <w:color w:val="FF0000"/>
          <w:szCs w:val="24"/>
        </w:rPr>
      </w:pPr>
      <w:r w:rsidRPr="00AB7A75">
        <w:rPr>
          <w:rFonts w:ascii="Tahoma" w:hAnsi="Tahoma" w:cs="Tahoma"/>
          <w:szCs w:val="24"/>
        </w:rPr>
        <w:t>The “Incident Status</w:t>
      </w:r>
      <w:r w:rsidRPr="00AB7A75">
        <w:rPr>
          <w:rFonts w:ascii="Tahoma" w:hAnsi="Tahoma" w:cs="Tahoma"/>
        </w:rPr>
        <w:t>-</w:t>
      </w:r>
      <w:r w:rsidRPr="00AB7A75">
        <w:rPr>
          <w:rFonts w:ascii="Tahoma" w:hAnsi="Tahoma" w:cs="Tahoma"/>
          <w:szCs w:val="24"/>
        </w:rPr>
        <w:t xml:space="preserve">Common” data element is described in Section </w:t>
      </w:r>
      <w:r w:rsidR="00AB5282">
        <w:rPr>
          <w:rFonts w:ascii="Tahoma" w:hAnsi="Tahoma" w:cs="Tahoma"/>
        </w:rPr>
        <w:t>2.9</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_Ref338339195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Incident Information Data Component</w:t>
      </w:r>
      <w:r w:rsidRPr="00AB7A75">
        <w:rPr>
          <w:rFonts w:ascii="Tahoma" w:hAnsi="Tahoma" w:cs="Tahoma"/>
        </w:rPr>
        <w:fldChar w:fldCharType="end"/>
      </w:r>
      <w:r w:rsidRPr="00AB7A75">
        <w:rPr>
          <w:rFonts w:ascii="Tahoma" w:hAnsi="Tahoma" w:cs="Tahoma"/>
          <w:szCs w:val="24"/>
        </w:rPr>
        <w:t>) of this document.</w:t>
      </w:r>
      <w:r w:rsidRPr="00AB7A75">
        <w:rPr>
          <w:rFonts w:ascii="Tahoma" w:hAnsi="Tahoma" w:cs="Tahoma"/>
          <w:color w:val="FF0000"/>
          <w:szCs w:val="24"/>
        </w:rPr>
        <w:t xml:space="preserve"> </w:t>
      </w:r>
      <w:r w:rsidRPr="00AB7A75">
        <w:rPr>
          <w:rStyle w:val="FootnoteReference"/>
          <w:rFonts w:ascii="Tahoma" w:hAnsi="Tahoma" w:cs="Tahoma"/>
          <w:szCs w:val="24"/>
        </w:rPr>
        <w:footnoteReference w:id="2"/>
      </w:r>
    </w:p>
    <w:p w14:paraId="67E4C970" w14:textId="294890FC" w:rsidR="00AB5282" w:rsidRPr="00752A70" w:rsidRDefault="00AB5282" w:rsidP="00752A70">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Pr="00AB5282">
        <w:rPr>
          <w:rFonts w:ascii="Tahoma" w:hAnsi="Tahoma" w:cs="Tahoma"/>
          <w:szCs w:val="24"/>
        </w:rPr>
        <w:t>EID</w:t>
      </w:r>
      <w:r>
        <w:rPr>
          <w:rFonts w:ascii="Tahoma" w:hAnsi="Tahoma" w:cs="Tahoma"/>
          <w:szCs w:val="24"/>
        </w:rPr>
        <w:t>O</w:t>
      </w:r>
      <w:r w:rsidRPr="00AB5282">
        <w:rPr>
          <w:rFonts w:ascii="Tahoma" w:hAnsi="Tahoma" w:cs="Tahoma"/>
          <w:szCs w:val="24"/>
        </w:rPr>
        <w:t>-</w:t>
      </w:r>
      <w:proofErr w:type="spellStart"/>
      <w:r w:rsidRPr="00AB5282">
        <w:rPr>
          <w:rFonts w:ascii="Tahoma" w:hAnsi="Tahoma" w:cs="Tahoma"/>
          <w:szCs w:val="24"/>
        </w:rPr>
        <w:t>IncidentStatus</w:t>
      </w:r>
      <w:proofErr w:type="spellEnd"/>
      <w:r w:rsidRPr="00AB5282">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921"/>
        <w:gridCol w:w="4781"/>
        <w:gridCol w:w="2008"/>
      </w:tblGrid>
      <w:tr w:rsidR="00AB5282" w:rsidRPr="00AB7A75" w14:paraId="7CD696C9" w14:textId="77777777" w:rsidTr="00AB5282">
        <w:tc>
          <w:tcPr>
            <w:tcW w:w="2921" w:type="dxa"/>
            <w:vAlign w:val="center"/>
          </w:tcPr>
          <w:p w14:paraId="2D4A424C" w14:textId="77777777" w:rsidR="00AB5282" w:rsidRPr="00604A83" w:rsidRDefault="00AB5282" w:rsidP="00A12FA0">
            <w:pPr>
              <w:rPr>
                <w:rFonts w:ascii="Tahoma" w:hAnsi="Tahoma" w:cs="Tahoma"/>
                <w:b/>
                <w:color w:val="000000" w:themeColor="text1"/>
              </w:rPr>
            </w:pPr>
            <w:r w:rsidRPr="00604A83">
              <w:rPr>
                <w:rFonts w:ascii="Tahoma" w:hAnsi="Tahoma" w:cs="Tahoma"/>
                <w:b/>
                <w:color w:val="000000" w:themeColor="text1"/>
              </w:rPr>
              <w:t>Value</w:t>
            </w:r>
          </w:p>
        </w:tc>
        <w:tc>
          <w:tcPr>
            <w:tcW w:w="4781" w:type="dxa"/>
            <w:vAlign w:val="center"/>
          </w:tcPr>
          <w:p w14:paraId="14DE30DC" w14:textId="77777777" w:rsidR="00AB5282" w:rsidRPr="00604A83" w:rsidRDefault="00AB5282" w:rsidP="00A12FA0">
            <w:pPr>
              <w:rPr>
                <w:rFonts w:ascii="Tahoma" w:hAnsi="Tahoma" w:cs="Tahoma"/>
                <w:b/>
                <w:color w:val="000000" w:themeColor="text1"/>
              </w:rPr>
            </w:pPr>
            <w:r w:rsidRPr="00604A83">
              <w:rPr>
                <w:rFonts w:ascii="Tahoma" w:hAnsi="Tahoma" w:cs="Tahoma"/>
                <w:b/>
                <w:color w:val="000000" w:themeColor="text1"/>
              </w:rPr>
              <w:t>Literal Description</w:t>
            </w:r>
          </w:p>
        </w:tc>
        <w:tc>
          <w:tcPr>
            <w:tcW w:w="2008" w:type="dxa"/>
            <w:vAlign w:val="center"/>
          </w:tcPr>
          <w:p w14:paraId="2B0513D5" w14:textId="77777777" w:rsidR="00AB5282" w:rsidRPr="00AB7A75" w:rsidRDefault="00AB5282" w:rsidP="00A12FA0">
            <w:pPr>
              <w:rPr>
                <w:rFonts w:ascii="Tahoma" w:hAnsi="Tahoma" w:cs="Tahoma"/>
                <w:b/>
              </w:rPr>
            </w:pPr>
            <w:r w:rsidRPr="00AB7A75">
              <w:rPr>
                <w:rFonts w:ascii="Tahoma" w:hAnsi="Tahoma" w:cs="Tahoma"/>
                <w:b/>
              </w:rPr>
              <w:t>Reference</w:t>
            </w:r>
          </w:p>
        </w:tc>
      </w:tr>
      <w:tr w:rsidR="00AB5282" w:rsidRPr="00AB5282" w14:paraId="2C987C7E" w14:textId="77777777" w:rsidTr="00AB5282">
        <w:trPr>
          <w:trHeight w:val="345"/>
        </w:trPr>
        <w:tc>
          <w:tcPr>
            <w:tcW w:w="2921" w:type="dxa"/>
            <w:noWrap/>
            <w:hideMark/>
          </w:tcPr>
          <w:p w14:paraId="5561BF93"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Active</w:t>
            </w:r>
          </w:p>
        </w:tc>
        <w:tc>
          <w:tcPr>
            <w:tcW w:w="4781" w:type="dxa"/>
            <w:hideMark/>
          </w:tcPr>
          <w:p w14:paraId="21FF4657"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incident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active.</w:t>
            </w:r>
          </w:p>
        </w:tc>
        <w:tc>
          <w:tcPr>
            <w:tcW w:w="2008" w:type="dxa"/>
            <w:noWrap/>
            <w:hideMark/>
          </w:tcPr>
          <w:p w14:paraId="593A4C93" w14:textId="77777777" w:rsidR="00AB5282" w:rsidRPr="00AB5282" w:rsidRDefault="00CA3B37" w:rsidP="00AB5282">
            <w:pPr>
              <w:rPr>
                <w:rFonts w:ascii="Calibri" w:hAnsi="Calibri" w:cs="Calibri"/>
                <w:color w:val="0563C1"/>
                <w:kern w:val="0"/>
                <w:sz w:val="22"/>
                <w:szCs w:val="22"/>
                <w:u w:val="single"/>
                <w:lang w:val="fr-CA" w:eastAsia="fr-CA"/>
              </w:rPr>
            </w:pPr>
            <w:hyperlink r:id="rId40"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37B0F67F" w14:textId="77777777" w:rsidTr="00AB5282">
        <w:trPr>
          <w:trHeight w:val="345"/>
        </w:trPr>
        <w:tc>
          <w:tcPr>
            <w:tcW w:w="2921" w:type="dxa"/>
            <w:noWrap/>
            <w:hideMark/>
          </w:tcPr>
          <w:p w14:paraId="70ECC67C"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Cancelled</w:t>
            </w:r>
            <w:proofErr w:type="spellEnd"/>
          </w:p>
        </w:tc>
        <w:tc>
          <w:tcPr>
            <w:tcW w:w="4781" w:type="dxa"/>
            <w:hideMark/>
          </w:tcPr>
          <w:p w14:paraId="468785A6"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Incident </w:t>
            </w:r>
            <w:proofErr w:type="spellStart"/>
            <w:r w:rsidRPr="00604A83">
              <w:rPr>
                <w:rFonts w:ascii="Segoe UI" w:hAnsi="Segoe UI" w:cs="Segoe UI"/>
                <w:color w:val="000000" w:themeColor="text1"/>
                <w:kern w:val="0"/>
                <w:sz w:val="22"/>
                <w:szCs w:val="22"/>
                <w:lang w:val="fr-CA" w:eastAsia="fr-CA"/>
              </w:rPr>
              <w:t>cancelled</w:t>
            </w:r>
            <w:proofErr w:type="spellEnd"/>
            <w:r w:rsidRPr="00604A83">
              <w:rPr>
                <w:rFonts w:ascii="Segoe UI" w:hAnsi="Segoe UI" w:cs="Segoe UI"/>
                <w:color w:val="000000" w:themeColor="text1"/>
                <w:kern w:val="0"/>
                <w:sz w:val="22"/>
                <w:szCs w:val="22"/>
                <w:lang w:val="fr-CA" w:eastAsia="fr-CA"/>
              </w:rPr>
              <w:t>.</w:t>
            </w:r>
          </w:p>
        </w:tc>
        <w:tc>
          <w:tcPr>
            <w:tcW w:w="2008" w:type="dxa"/>
            <w:noWrap/>
            <w:hideMark/>
          </w:tcPr>
          <w:p w14:paraId="581EFBDB" w14:textId="77777777" w:rsidR="00AB5282" w:rsidRPr="00AB5282" w:rsidRDefault="00CA3B37" w:rsidP="00AB5282">
            <w:pPr>
              <w:rPr>
                <w:rFonts w:ascii="Calibri" w:hAnsi="Calibri" w:cs="Calibri"/>
                <w:color w:val="0563C1"/>
                <w:kern w:val="0"/>
                <w:sz w:val="22"/>
                <w:szCs w:val="22"/>
                <w:u w:val="single"/>
                <w:lang w:val="fr-CA" w:eastAsia="fr-CA"/>
              </w:rPr>
            </w:pPr>
            <w:hyperlink r:id="rId41"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04F12159" w14:textId="77777777" w:rsidTr="00AB5282">
        <w:trPr>
          <w:trHeight w:val="345"/>
        </w:trPr>
        <w:tc>
          <w:tcPr>
            <w:tcW w:w="2921" w:type="dxa"/>
            <w:noWrap/>
            <w:hideMark/>
          </w:tcPr>
          <w:p w14:paraId="1AED3C3B"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Closed</w:t>
            </w:r>
            <w:proofErr w:type="spellEnd"/>
          </w:p>
        </w:tc>
        <w:tc>
          <w:tcPr>
            <w:tcW w:w="4781" w:type="dxa"/>
            <w:hideMark/>
          </w:tcPr>
          <w:p w14:paraId="1A2C71F6"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Incident </w:t>
            </w:r>
            <w:proofErr w:type="spellStart"/>
            <w:r w:rsidRPr="00604A83">
              <w:rPr>
                <w:rFonts w:ascii="Segoe UI" w:hAnsi="Segoe UI" w:cs="Segoe UI"/>
                <w:color w:val="000000" w:themeColor="text1"/>
                <w:kern w:val="0"/>
                <w:sz w:val="22"/>
                <w:szCs w:val="22"/>
                <w:lang w:val="fr-CA" w:eastAsia="fr-CA"/>
              </w:rPr>
              <w:t>closed</w:t>
            </w:r>
            <w:proofErr w:type="spellEnd"/>
            <w:r w:rsidRPr="00604A83">
              <w:rPr>
                <w:rFonts w:ascii="Segoe UI" w:hAnsi="Segoe UI" w:cs="Segoe UI"/>
                <w:color w:val="000000" w:themeColor="text1"/>
                <w:kern w:val="0"/>
                <w:sz w:val="22"/>
                <w:szCs w:val="22"/>
                <w:lang w:val="fr-CA" w:eastAsia="fr-CA"/>
              </w:rPr>
              <w:t>.</w:t>
            </w:r>
          </w:p>
        </w:tc>
        <w:tc>
          <w:tcPr>
            <w:tcW w:w="2008" w:type="dxa"/>
            <w:noWrap/>
            <w:hideMark/>
          </w:tcPr>
          <w:p w14:paraId="361CABA1" w14:textId="77777777" w:rsidR="00AB5282" w:rsidRPr="00AB5282" w:rsidRDefault="00CA3B37" w:rsidP="00AB5282">
            <w:pPr>
              <w:rPr>
                <w:rFonts w:ascii="Calibri" w:hAnsi="Calibri" w:cs="Calibri"/>
                <w:color w:val="0563C1"/>
                <w:kern w:val="0"/>
                <w:sz w:val="22"/>
                <w:szCs w:val="22"/>
                <w:u w:val="single"/>
                <w:lang w:val="fr-CA" w:eastAsia="fr-CA"/>
              </w:rPr>
            </w:pPr>
            <w:hyperlink r:id="rId42"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2414CCC3" w14:textId="77777777" w:rsidTr="00AB5282">
        <w:trPr>
          <w:trHeight w:val="675"/>
        </w:trPr>
        <w:tc>
          <w:tcPr>
            <w:tcW w:w="2921" w:type="dxa"/>
            <w:noWrap/>
            <w:hideMark/>
          </w:tcPr>
          <w:p w14:paraId="31990F5A"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FireUnderControl</w:t>
            </w:r>
            <w:proofErr w:type="spellEnd"/>
          </w:p>
        </w:tc>
        <w:tc>
          <w:tcPr>
            <w:tcW w:w="4781" w:type="dxa"/>
            <w:hideMark/>
          </w:tcPr>
          <w:p w14:paraId="57EEB620"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r w:rsidRPr="00604A83">
              <w:rPr>
                <w:rFonts w:ascii="Segoe UI" w:hAnsi="Segoe UI" w:cs="Segoe UI"/>
                <w:color w:val="000000" w:themeColor="text1"/>
                <w:kern w:val="0"/>
                <w:sz w:val="22"/>
                <w:szCs w:val="22"/>
                <w:lang w:val="fr-CA" w:eastAsia="fr-CA"/>
              </w:rPr>
              <w:t>responder</w:t>
            </w:r>
            <w:proofErr w:type="spellEnd"/>
            <w:r w:rsidRPr="00604A83">
              <w:rPr>
                <w:rFonts w:ascii="Segoe UI" w:hAnsi="Segoe UI" w:cs="Segoe UI"/>
                <w:color w:val="000000" w:themeColor="text1"/>
                <w:kern w:val="0"/>
                <w:sz w:val="22"/>
                <w:szCs w:val="22"/>
                <w:lang w:val="fr-CA" w:eastAsia="fr-CA"/>
              </w:rPr>
              <w:t xml:space="preserve"> has </w:t>
            </w:r>
            <w:proofErr w:type="spellStart"/>
            <w:r w:rsidRPr="00604A83">
              <w:rPr>
                <w:rFonts w:ascii="Segoe UI" w:hAnsi="Segoe UI" w:cs="Segoe UI"/>
                <w:color w:val="000000" w:themeColor="text1"/>
                <w:kern w:val="0"/>
                <w:sz w:val="22"/>
                <w:szCs w:val="22"/>
                <w:lang w:val="fr-CA" w:eastAsia="fr-CA"/>
              </w:rPr>
              <w:t>declared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a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under</w:t>
            </w:r>
            <w:proofErr w:type="spellEnd"/>
            <w:r w:rsidRPr="00604A83">
              <w:rPr>
                <w:rFonts w:ascii="Segoe UI" w:hAnsi="Segoe UI" w:cs="Segoe UI"/>
                <w:color w:val="000000" w:themeColor="text1"/>
                <w:kern w:val="0"/>
                <w:sz w:val="22"/>
                <w:szCs w:val="22"/>
                <w:lang w:val="fr-CA" w:eastAsia="fr-CA"/>
              </w:rPr>
              <w:t xml:space="preserve"> control.</w:t>
            </w:r>
          </w:p>
        </w:tc>
        <w:tc>
          <w:tcPr>
            <w:tcW w:w="2008" w:type="dxa"/>
            <w:noWrap/>
            <w:hideMark/>
          </w:tcPr>
          <w:p w14:paraId="7BCDDFEF" w14:textId="77777777" w:rsidR="00AB5282" w:rsidRPr="00AB5282" w:rsidRDefault="00CA3B37" w:rsidP="00AB5282">
            <w:pPr>
              <w:rPr>
                <w:rFonts w:ascii="Calibri" w:hAnsi="Calibri" w:cs="Calibri"/>
                <w:color w:val="0563C1"/>
                <w:kern w:val="0"/>
                <w:sz w:val="22"/>
                <w:szCs w:val="22"/>
                <w:u w:val="single"/>
                <w:lang w:val="fr-CA" w:eastAsia="fr-CA"/>
              </w:rPr>
            </w:pPr>
            <w:hyperlink r:id="rId43"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26AB3F07" w14:textId="77777777" w:rsidTr="00AB5282">
        <w:trPr>
          <w:trHeight w:val="345"/>
        </w:trPr>
        <w:tc>
          <w:tcPr>
            <w:tcW w:w="2921" w:type="dxa"/>
            <w:noWrap/>
            <w:hideMark/>
          </w:tcPr>
          <w:p w14:paraId="4D000EE9"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NewLocation</w:t>
            </w:r>
            <w:proofErr w:type="spellEnd"/>
          </w:p>
        </w:tc>
        <w:tc>
          <w:tcPr>
            <w:tcW w:w="4781" w:type="dxa"/>
            <w:hideMark/>
          </w:tcPr>
          <w:p w14:paraId="1648D1B8"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w:t>
            </w:r>
            <w:proofErr w:type="spellStart"/>
            <w:proofErr w:type="gramStart"/>
            <w:r w:rsidRPr="00604A83">
              <w:rPr>
                <w:rFonts w:ascii="Segoe UI" w:hAnsi="Segoe UI" w:cs="Segoe UI"/>
                <w:color w:val="000000" w:themeColor="text1"/>
                <w:kern w:val="0"/>
                <w:sz w:val="22"/>
                <w:szCs w:val="22"/>
                <w:lang w:val="fr-CA" w:eastAsia="fr-CA"/>
              </w:rPr>
              <w:t>incident?s</w:t>
            </w:r>
            <w:proofErr w:type="spellEnd"/>
            <w:proofErr w:type="gramEnd"/>
            <w:r w:rsidRPr="00604A83">
              <w:rPr>
                <w:rFonts w:ascii="Segoe UI" w:hAnsi="Segoe UI" w:cs="Segoe UI"/>
                <w:color w:val="000000" w:themeColor="text1"/>
                <w:kern w:val="0"/>
                <w:sz w:val="22"/>
                <w:szCs w:val="22"/>
                <w:lang w:val="fr-CA" w:eastAsia="fr-CA"/>
              </w:rPr>
              <w:t xml:space="preserve"> location has </w:t>
            </w:r>
            <w:proofErr w:type="spellStart"/>
            <w:r w:rsidRPr="00604A83">
              <w:rPr>
                <w:rFonts w:ascii="Segoe UI" w:hAnsi="Segoe UI" w:cs="Segoe UI"/>
                <w:color w:val="000000" w:themeColor="text1"/>
                <w:kern w:val="0"/>
                <w:sz w:val="22"/>
                <w:szCs w:val="22"/>
                <w:lang w:val="fr-CA" w:eastAsia="fr-CA"/>
              </w:rPr>
              <w:t>changed</w:t>
            </w:r>
            <w:proofErr w:type="spellEnd"/>
            <w:r w:rsidRPr="00604A83">
              <w:rPr>
                <w:rFonts w:ascii="Segoe UI" w:hAnsi="Segoe UI" w:cs="Segoe UI"/>
                <w:color w:val="000000" w:themeColor="text1"/>
                <w:kern w:val="0"/>
                <w:sz w:val="22"/>
                <w:szCs w:val="22"/>
                <w:lang w:val="fr-CA" w:eastAsia="fr-CA"/>
              </w:rPr>
              <w:t>.</w:t>
            </w:r>
          </w:p>
        </w:tc>
        <w:tc>
          <w:tcPr>
            <w:tcW w:w="2008" w:type="dxa"/>
            <w:noWrap/>
            <w:hideMark/>
          </w:tcPr>
          <w:p w14:paraId="02A247DB" w14:textId="77777777" w:rsidR="00AB5282" w:rsidRPr="00AB5282" w:rsidRDefault="00CA3B37" w:rsidP="00AB5282">
            <w:pPr>
              <w:rPr>
                <w:rFonts w:ascii="Calibri" w:hAnsi="Calibri" w:cs="Calibri"/>
                <w:color w:val="0563C1"/>
                <w:kern w:val="0"/>
                <w:sz w:val="22"/>
                <w:szCs w:val="22"/>
                <w:u w:val="single"/>
                <w:lang w:val="fr-CA" w:eastAsia="fr-CA"/>
              </w:rPr>
            </w:pPr>
            <w:hyperlink r:id="rId44"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5AD648B7" w14:textId="77777777" w:rsidTr="00AB5282">
        <w:trPr>
          <w:trHeight w:val="345"/>
        </w:trPr>
        <w:tc>
          <w:tcPr>
            <w:tcW w:w="2921" w:type="dxa"/>
            <w:noWrap/>
            <w:hideMark/>
          </w:tcPr>
          <w:p w14:paraId="129DB84E"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ReOpened</w:t>
            </w:r>
            <w:proofErr w:type="spellEnd"/>
          </w:p>
        </w:tc>
        <w:tc>
          <w:tcPr>
            <w:tcW w:w="4781" w:type="dxa"/>
            <w:hideMark/>
          </w:tcPr>
          <w:p w14:paraId="47B43AC3"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Incident has been </w:t>
            </w:r>
            <w:proofErr w:type="spellStart"/>
            <w:r w:rsidRPr="00604A83">
              <w:rPr>
                <w:rFonts w:ascii="Segoe UI" w:hAnsi="Segoe UI" w:cs="Segoe UI"/>
                <w:color w:val="000000" w:themeColor="text1"/>
                <w:kern w:val="0"/>
                <w:sz w:val="22"/>
                <w:szCs w:val="22"/>
                <w:lang w:val="fr-CA" w:eastAsia="fr-CA"/>
              </w:rPr>
              <w:t>re-opened</w:t>
            </w:r>
            <w:proofErr w:type="spellEnd"/>
            <w:r w:rsidRPr="00604A83">
              <w:rPr>
                <w:rFonts w:ascii="Segoe UI" w:hAnsi="Segoe UI" w:cs="Segoe UI"/>
                <w:color w:val="000000" w:themeColor="text1"/>
                <w:kern w:val="0"/>
                <w:sz w:val="22"/>
                <w:szCs w:val="22"/>
                <w:lang w:val="fr-CA" w:eastAsia="fr-CA"/>
              </w:rPr>
              <w:t>.</w:t>
            </w:r>
          </w:p>
        </w:tc>
        <w:tc>
          <w:tcPr>
            <w:tcW w:w="2008" w:type="dxa"/>
            <w:noWrap/>
            <w:hideMark/>
          </w:tcPr>
          <w:p w14:paraId="683F2E0B" w14:textId="77777777" w:rsidR="00AB5282" w:rsidRPr="00AB5282" w:rsidRDefault="00CA3B37" w:rsidP="00AB5282">
            <w:pPr>
              <w:rPr>
                <w:rFonts w:ascii="Calibri" w:hAnsi="Calibri" w:cs="Calibri"/>
                <w:color w:val="0563C1"/>
                <w:kern w:val="0"/>
                <w:sz w:val="22"/>
                <w:szCs w:val="22"/>
                <w:u w:val="single"/>
                <w:lang w:val="fr-CA" w:eastAsia="fr-CA"/>
              </w:rPr>
            </w:pPr>
            <w:hyperlink r:id="rId45"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34F35D66" w14:textId="77777777" w:rsidTr="00AB5282">
        <w:trPr>
          <w:trHeight w:val="675"/>
        </w:trPr>
        <w:tc>
          <w:tcPr>
            <w:tcW w:w="2921" w:type="dxa"/>
            <w:noWrap/>
            <w:hideMark/>
          </w:tcPr>
          <w:p w14:paraId="69B083D2"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ResourcesAssigned</w:t>
            </w:r>
            <w:proofErr w:type="spellEnd"/>
          </w:p>
        </w:tc>
        <w:tc>
          <w:tcPr>
            <w:tcW w:w="4781" w:type="dxa"/>
            <w:hideMark/>
          </w:tcPr>
          <w:p w14:paraId="33BE0C58"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Incident has </w:t>
            </w:r>
            <w:proofErr w:type="spellStart"/>
            <w:r w:rsidRPr="00604A83">
              <w:rPr>
                <w:rFonts w:ascii="Segoe UI" w:hAnsi="Segoe UI" w:cs="Segoe UI"/>
                <w:color w:val="000000" w:themeColor="text1"/>
                <w:kern w:val="0"/>
                <w:sz w:val="22"/>
                <w:szCs w:val="22"/>
                <w:lang w:val="fr-CA" w:eastAsia="fr-CA"/>
              </w:rPr>
              <w:t>had</w:t>
            </w:r>
            <w:proofErr w:type="spellEnd"/>
            <w:r w:rsidRPr="00604A83">
              <w:rPr>
                <w:rFonts w:ascii="Segoe UI" w:hAnsi="Segoe UI" w:cs="Segoe UI"/>
                <w:color w:val="000000" w:themeColor="text1"/>
                <w:kern w:val="0"/>
                <w:sz w:val="22"/>
                <w:szCs w:val="22"/>
                <w:lang w:val="fr-CA" w:eastAsia="fr-CA"/>
              </w:rPr>
              <w:t xml:space="preserve"> at least one emergency </w:t>
            </w:r>
            <w:proofErr w:type="spellStart"/>
            <w:r w:rsidRPr="00604A83">
              <w:rPr>
                <w:rFonts w:ascii="Segoe UI" w:hAnsi="Segoe UI" w:cs="Segoe UI"/>
                <w:color w:val="000000" w:themeColor="text1"/>
                <w:kern w:val="0"/>
                <w:sz w:val="22"/>
                <w:szCs w:val="22"/>
                <w:lang w:val="fr-CA" w:eastAsia="fr-CA"/>
              </w:rPr>
              <w:t>resource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to </w:t>
            </w:r>
            <w:proofErr w:type="spellStart"/>
            <w:r w:rsidRPr="00604A83">
              <w:rPr>
                <w:rFonts w:ascii="Segoe UI" w:hAnsi="Segoe UI" w:cs="Segoe UI"/>
                <w:color w:val="000000" w:themeColor="text1"/>
                <w:kern w:val="0"/>
                <w:sz w:val="22"/>
                <w:szCs w:val="22"/>
                <w:lang w:val="fr-CA" w:eastAsia="fr-CA"/>
              </w:rPr>
              <w:t>it</w:t>
            </w:r>
            <w:proofErr w:type="spellEnd"/>
            <w:r w:rsidRPr="00604A83">
              <w:rPr>
                <w:rFonts w:ascii="Segoe UI" w:hAnsi="Segoe UI" w:cs="Segoe UI"/>
                <w:color w:val="000000" w:themeColor="text1"/>
                <w:kern w:val="0"/>
                <w:sz w:val="22"/>
                <w:szCs w:val="22"/>
                <w:lang w:val="fr-CA" w:eastAsia="fr-CA"/>
              </w:rPr>
              <w:t>.</w:t>
            </w:r>
          </w:p>
        </w:tc>
        <w:tc>
          <w:tcPr>
            <w:tcW w:w="2008" w:type="dxa"/>
            <w:noWrap/>
            <w:hideMark/>
          </w:tcPr>
          <w:p w14:paraId="1CEC6BE1" w14:textId="77777777" w:rsidR="00AB5282" w:rsidRPr="00AB5282" w:rsidRDefault="00CA3B37" w:rsidP="00AB5282">
            <w:pPr>
              <w:rPr>
                <w:rFonts w:ascii="Calibri" w:hAnsi="Calibri" w:cs="Calibri"/>
                <w:color w:val="0563C1"/>
                <w:kern w:val="0"/>
                <w:sz w:val="22"/>
                <w:szCs w:val="22"/>
                <w:u w:val="single"/>
                <w:lang w:val="fr-CA" w:eastAsia="fr-CA"/>
              </w:rPr>
            </w:pPr>
            <w:hyperlink r:id="rId46"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690A44EE" w14:textId="77777777" w:rsidTr="00AB5282">
        <w:trPr>
          <w:trHeight w:val="675"/>
        </w:trPr>
        <w:tc>
          <w:tcPr>
            <w:tcW w:w="2921" w:type="dxa"/>
            <w:noWrap/>
            <w:hideMark/>
          </w:tcPr>
          <w:p w14:paraId="7752D08B"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ResourcesEnroute</w:t>
            </w:r>
            <w:proofErr w:type="spellEnd"/>
          </w:p>
        </w:tc>
        <w:tc>
          <w:tcPr>
            <w:tcW w:w="4781" w:type="dxa"/>
            <w:hideMark/>
          </w:tcPr>
          <w:p w14:paraId="3F175111"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At least one emergency </w:t>
            </w:r>
            <w:proofErr w:type="spellStart"/>
            <w:r w:rsidRPr="00604A83">
              <w:rPr>
                <w:rFonts w:ascii="Segoe UI" w:hAnsi="Segoe UI" w:cs="Segoe UI"/>
                <w:color w:val="000000" w:themeColor="text1"/>
                <w:kern w:val="0"/>
                <w:sz w:val="22"/>
                <w:szCs w:val="22"/>
                <w:lang w:val="fr-CA" w:eastAsia="fr-CA"/>
              </w:rPr>
              <w:t>resource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the incident.</w:t>
            </w:r>
          </w:p>
        </w:tc>
        <w:tc>
          <w:tcPr>
            <w:tcW w:w="2008" w:type="dxa"/>
            <w:noWrap/>
            <w:hideMark/>
          </w:tcPr>
          <w:p w14:paraId="7C8DDAA7" w14:textId="77777777" w:rsidR="00AB5282" w:rsidRPr="00AB5282" w:rsidRDefault="00CA3B37" w:rsidP="00AB5282">
            <w:pPr>
              <w:rPr>
                <w:rFonts w:ascii="Calibri" w:hAnsi="Calibri" w:cs="Calibri"/>
                <w:color w:val="0563C1"/>
                <w:kern w:val="0"/>
                <w:sz w:val="22"/>
                <w:szCs w:val="22"/>
                <w:u w:val="single"/>
                <w:lang w:val="fr-CA" w:eastAsia="fr-CA"/>
              </w:rPr>
            </w:pPr>
            <w:hyperlink r:id="rId47"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1D15E83E" w14:textId="77777777" w:rsidTr="00AB5282">
        <w:trPr>
          <w:trHeight w:val="675"/>
        </w:trPr>
        <w:tc>
          <w:tcPr>
            <w:tcW w:w="2921" w:type="dxa"/>
            <w:noWrap/>
            <w:hideMark/>
          </w:tcPr>
          <w:p w14:paraId="4A035FDD"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ResourcesOnscene</w:t>
            </w:r>
            <w:proofErr w:type="spellEnd"/>
          </w:p>
        </w:tc>
        <w:tc>
          <w:tcPr>
            <w:tcW w:w="4781" w:type="dxa"/>
            <w:hideMark/>
          </w:tcPr>
          <w:p w14:paraId="7E816F5B"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At least one emergency </w:t>
            </w:r>
            <w:proofErr w:type="spellStart"/>
            <w:r w:rsidRPr="00604A83">
              <w:rPr>
                <w:rFonts w:ascii="Segoe UI" w:hAnsi="Segoe UI" w:cs="Segoe UI"/>
                <w:color w:val="000000" w:themeColor="text1"/>
                <w:kern w:val="0"/>
                <w:sz w:val="22"/>
                <w:szCs w:val="22"/>
                <w:lang w:val="fr-CA" w:eastAsia="fr-CA"/>
              </w:rPr>
              <w:t>resource</w:t>
            </w:r>
            <w:proofErr w:type="spellEnd"/>
            <w:r w:rsidRPr="00604A83">
              <w:rPr>
                <w:rFonts w:ascii="Segoe UI" w:hAnsi="Segoe UI" w:cs="Segoe UI"/>
                <w:color w:val="000000" w:themeColor="text1"/>
                <w:kern w:val="0"/>
                <w:sz w:val="22"/>
                <w:szCs w:val="22"/>
                <w:lang w:val="fr-CA" w:eastAsia="fr-CA"/>
              </w:rPr>
              <w:t xml:space="preserve"> has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the location (on </w:t>
            </w:r>
            <w:proofErr w:type="spellStart"/>
            <w:r w:rsidRPr="00604A83">
              <w:rPr>
                <w:rFonts w:ascii="Segoe UI" w:hAnsi="Segoe UI" w:cs="Segoe UI"/>
                <w:color w:val="000000" w:themeColor="text1"/>
                <w:kern w:val="0"/>
                <w:sz w:val="22"/>
                <w:szCs w:val="22"/>
                <w:lang w:val="fr-CA" w:eastAsia="fr-CA"/>
              </w:rPr>
              <w:t>scene</w:t>
            </w:r>
            <w:proofErr w:type="spellEnd"/>
            <w:r w:rsidRPr="00604A83">
              <w:rPr>
                <w:rFonts w:ascii="Segoe UI" w:hAnsi="Segoe UI" w:cs="Segoe UI"/>
                <w:color w:val="000000" w:themeColor="text1"/>
                <w:kern w:val="0"/>
                <w:sz w:val="22"/>
                <w:szCs w:val="22"/>
                <w:lang w:val="fr-CA" w:eastAsia="fr-CA"/>
              </w:rPr>
              <w:t>) of the incident.</w:t>
            </w:r>
          </w:p>
        </w:tc>
        <w:tc>
          <w:tcPr>
            <w:tcW w:w="2008" w:type="dxa"/>
            <w:noWrap/>
            <w:hideMark/>
          </w:tcPr>
          <w:p w14:paraId="469A009A" w14:textId="77777777" w:rsidR="00AB5282" w:rsidRPr="00AB5282" w:rsidRDefault="00CA3B37" w:rsidP="00AB5282">
            <w:pPr>
              <w:rPr>
                <w:rFonts w:ascii="Calibri" w:hAnsi="Calibri" w:cs="Calibri"/>
                <w:color w:val="0563C1"/>
                <w:kern w:val="0"/>
                <w:sz w:val="22"/>
                <w:szCs w:val="22"/>
                <w:u w:val="single"/>
                <w:lang w:val="fr-CA" w:eastAsia="fr-CA"/>
              </w:rPr>
            </w:pPr>
            <w:hyperlink r:id="rId48"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5282" w14:paraId="3D0BED5C" w14:textId="77777777" w:rsidTr="00AB5282">
        <w:trPr>
          <w:trHeight w:val="675"/>
        </w:trPr>
        <w:tc>
          <w:tcPr>
            <w:tcW w:w="2921" w:type="dxa"/>
            <w:noWrap/>
            <w:hideMark/>
          </w:tcPr>
          <w:p w14:paraId="6C7B5342" w14:textId="77777777" w:rsidR="00AB5282" w:rsidRPr="00604A83" w:rsidRDefault="00AB5282" w:rsidP="00AB5282">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StructureCleared</w:t>
            </w:r>
            <w:proofErr w:type="spellEnd"/>
          </w:p>
        </w:tc>
        <w:tc>
          <w:tcPr>
            <w:tcW w:w="4781" w:type="dxa"/>
            <w:hideMark/>
          </w:tcPr>
          <w:p w14:paraId="523608C8" w14:textId="77777777" w:rsidR="00AB5282" w:rsidRPr="00604A83" w:rsidRDefault="00AB5282" w:rsidP="00AB5282">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r w:rsidRPr="00604A83">
              <w:rPr>
                <w:rFonts w:ascii="Segoe UI" w:hAnsi="Segoe UI" w:cs="Segoe UI"/>
                <w:color w:val="000000" w:themeColor="text1"/>
                <w:kern w:val="0"/>
                <w:sz w:val="22"/>
                <w:szCs w:val="22"/>
                <w:lang w:val="fr-CA" w:eastAsia="fr-CA"/>
              </w:rPr>
              <w:t>responder</w:t>
            </w:r>
            <w:proofErr w:type="spellEnd"/>
            <w:r w:rsidRPr="00604A83">
              <w:rPr>
                <w:rFonts w:ascii="Segoe UI" w:hAnsi="Segoe UI" w:cs="Segoe UI"/>
                <w:color w:val="000000" w:themeColor="text1"/>
                <w:kern w:val="0"/>
                <w:sz w:val="22"/>
                <w:szCs w:val="22"/>
                <w:lang w:val="fr-CA" w:eastAsia="fr-CA"/>
              </w:rPr>
              <w:t xml:space="preserve"> has </w:t>
            </w:r>
            <w:proofErr w:type="spellStart"/>
            <w:r w:rsidRPr="00604A83">
              <w:rPr>
                <w:rFonts w:ascii="Segoe UI" w:hAnsi="Segoe UI" w:cs="Segoe UI"/>
                <w:color w:val="000000" w:themeColor="text1"/>
                <w:kern w:val="0"/>
                <w:sz w:val="22"/>
                <w:szCs w:val="22"/>
                <w:lang w:val="fr-CA" w:eastAsia="fr-CA"/>
              </w:rPr>
              <w:t>declared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the structure has been </w:t>
            </w:r>
            <w:proofErr w:type="spellStart"/>
            <w:r w:rsidRPr="00604A83">
              <w:rPr>
                <w:rFonts w:ascii="Segoe UI" w:hAnsi="Segoe UI" w:cs="Segoe UI"/>
                <w:color w:val="000000" w:themeColor="text1"/>
                <w:kern w:val="0"/>
                <w:sz w:val="22"/>
                <w:szCs w:val="22"/>
                <w:lang w:val="fr-CA" w:eastAsia="fr-CA"/>
              </w:rPr>
              <w:t>cleared</w:t>
            </w:r>
            <w:proofErr w:type="spellEnd"/>
            <w:r w:rsidRPr="00604A83">
              <w:rPr>
                <w:rFonts w:ascii="Segoe UI" w:hAnsi="Segoe UI" w:cs="Segoe UI"/>
                <w:color w:val="000000" w:themeColor="text1"/>
                <w:kern w:val="0"/>
                <w:sz w:val="22"/>
                <w:szCs w:val="22"/>
                <w:lang w:val="fr-CA" w:eastAsia="fr-CA"/>
              </w:rPr>
              <w:t>.</w:t>
            </w:r>
          </w:p>
        </w:tc>
        <w:tc>
          <w:tcPr>
            <w:tcW w:w="2008" w:type="dxa"/>
            <w:noWrap/>
            <w:hideMark/>
          </w:tcPr>
          <w:p w14:paraId="7DFBB998" w14:textId="77777777" w:rsidR="00AB5282" w:rsidRPr="00AB5282" w:rsidRDefault="00CA3B37" w:rsidP="00AB5282">
            <w:pPr>
              <w:rPr>
                <w:rFonts w:ascii="Calibri" w:hAnsi="Calibri" w:cs="Calibri"/>
                <w:color w:val="0563C1"/>
                <w:kern w:val="0"/>
                <w:sz w:val="22"/>
                <w:szCs w:val="22"/>
                <w:u w:val="single"/>
                <w:lang w:val="fr-CA" w:eastAsia="fr-CA"/>
              </w:rPr>
            </w:pPr>
            <w:hyperlink r:id="rId49"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7A75" w14:paraId="6630D4E2" w14:textId="77777777" w:rsidTr="00AB5282">
        <w:tc>
          <w:tcPr>
            <w:tcW w:w="2921" w:type="dxa"/>
            <w:vAlign w:val="center"/>
          </w:tcPr>
          <w:p w14:paraId="4F639701" w14:textId="77777777" w:rsidR="00AB5282" w:rsidRPr="00604A83" w:rsidRDefault="00AB5282" w:rsidP="00A12FA0">
            <w:pPr>
              <w:rPr>
                <w:rFonts w:ascii="Tahoma" w:hAnsi="Tahoma" w:cs="Tahoma"/>
                <w:color w:val="000000" w:themeColor="text1"/>
              </w:rPr>
            </w:pPr>
            <w:proofErr w:type="spellStart"/>
            <w:r w:rsidRPr="00604A83">
              <w:rPr>
                <w:rFonts w:ascii="Tahoma" w:hAnsi="Tahoma" w:cs="Tahoma"/>
                <w:color w:val="000000" w:themeColor="text1"/>
              </w:rPr>
              <w:t>EmergencyCallback</w:t>
            </w:r>
            <w:proofErr w:type="spellEnd"/>
          </w:p>
        </w:tc>
        <w:tc>
          <w:tcPr>
            <w:tcW w:w="4781" w:type="dxa"/>
            <w:vAlign w:val="center"/>
          </w:tcPr>
          <w:p w14:paraId="3AA4D01D" w14:textId="77777777" w:rsidR="00AB5282" w:rsidRPr="00604A83" w:rsidRDefault="00AB5282" w:rsidP="00A12FA0">
            <w:pPr>
              <w:rPr>
                <w:rFonts w:ascii="Tahoma" w:hAnsi="Tahoma" w:cs="Tahoma"/>
                <w:color w:val="000000" w:themeColor="text1"/>
              </w:rPr>
            </w:pPr>
            <w:r w:rsidRPr="00604A83">
              <w:rPr>
                <w:rFonts w:ascii="Tahoma" w:hAnsi="Tahoma" w:cs="Tahoma"/>
                <w:color w:val="000000" w:themeColor="text1"/>
              </w:rPr>
              <w:t>The call is originating at a PSAP calling back a previously disconnected caller.</w:t>
            </w:r>
          </w:p>
        </w:tc>
        <w:tc>
          <w:tcPr>
            <w:tcW w:w="2008" w:type="dxa"/>
          </w:tcPr>
          <w:p w14:paraId="5FD0BEB3" w14:textId="2E18C312" w:rsidR="00AB5282" w:rsidRPr="00AB7A75" w:rsidRDefault="00CA3B37" w:rsidP="00A12FA0">
            <w:pPr>
              <w:rPr>
                <w:rFonts w:ascii="Tahoma" w:hAnsi="Tahoma" w:cs="Tahoma"/>
              </w:rPr>
            </w:pPr>
            <w:hyperlink r:id="rId50" w:tgtFrame="_blank" w:history="1">
              <w:r w:rsidR="00AB5282" w:rsidRPr="00AB5282">
                <w:rPr>
                  <w:rFonts w:ascii="Calibri" w:hAnsi="Calibri" w:cs="Calibri"/>
                  <w:color w:val="0563C1"/>
                  <w:kern w:val="0"/>
                  <w:sz w:val="22"/>
                  <w:szCs w:val="22"/>
                  <w:u w:val="single"/>
                  <w:lang w:val="fr-CA" w:eastAsia="fr-CA"/>
                </w:rPr>
                <w:t>This document</w:t>
              </w:r>
            </w:hyperlink>
          </w:p>
        </w:tc>
      </w:tr>
      <w:tr w:rsidR="00AB5282" w:rsidRPr="00AB7A75" w14:paraId="020E7957" w14:textId="77777777" w:rsidTr="00AB5282">
        <w:tc>
          <w:tcPr>
            <w:tcW w:w="2921" w:type="dxa"/>
            <w:vAlign w:val="center"/>
          </w:tcPr>
          <w:p w14:paraId="7A63C59A" w14:textId="77777777" w:rsidR="00AB5282" w:rsidRPr="00604A83" w:rsidRDefault="00AB5282" w:rsidP="00A12FA0">
            <w:pPr>
              <w:rPr>
                <w:rFonts w:ascii="Tahoma" w:hAnsi="Tahoma" w:cs="Tahoma"/>
                <w:color w:val="000000" w:themeColor="text1"/>
              </w:rPr>
            </w:pPr>
            <w:proofErr w:type="spellStart"/>
            <w:r w:rsidRPr="00604A83">
              <w:rPr>
                <w:rFonts w:ascii="Tahoma" w:hAnsi="Tahoma" w:cs="Tahoma"/>
                <w:color w:val="000000" w:themeColor="text1"/>
              </w:rPr>
              <w:t>IncidentRelatedOutbound</w:t>
            </w:r>
            <w:proofErr w:type="spellEnd"/>
          </w:p>
        </w:tc>
        <w:tc>
          <w:tcPr>
            <w:tcW w:w="4781" w:type="dxa"/>
            <w:vAlign w:val="center"/>
          </w:tcPr>
          <w:p w14:paraId="60A0AD8A" w14:textId="77777777" w:rsidR="00AB5282" w:rsidRPr="00604A83" w:rsidRDefault="00AB5282" w:rsidP="00A12FA0">
            <w:pPr>
              <w:rPr>
                <w:rFonts w:ascii="Tahoma" w:hAnsi="Tahoma" w:cs="Tahoma"/>
                <w:color w:val="000000" w:themeColor="text1"/>
              </w:rPr>
            </w:pPr>
            <w:r w:rsidRPr="00604A83">
              <w:rPr>
                <w:rFonts w:ascii="Tahoma" w:hAnsi="Tahoma" w:cs="Tahoma"/>
                <w:color w:val="000000" w:themeColor="text1"/>
              </w:rPr>
              <w:t>The incident related outbound call is originated at or within an agency.</w:t>
            </w:r>
          </w:p>
        </w:tc>
        <w:tc>
          <w:tcPr>
            <w:tcW w:w="2008" w:type="dxa"/>
          </w:tcPr>
          <w:p w14:paraId="0F2E6612" w14:textId="18BEC50A" w:rsidR="00AB5282" w:rsidRDefault="00CA3B37" w:rsidP="00A12FA0">
            <w:pPr>
              <w:rPr>
                <w:rFonts w:ascii="Tahoma" w:hAnsi="Tahoma" w:cs="Tahoma"/>
              </w:rPr>
            </w:pPr>
            <w:hyperlink r:id="rId51" w:tgtFrame="_blank" w:history="1">
              <w:r w:rsidR="00AB5282" w:rsidRPr="00AB5282">
                <w:rPr>
                  <w:rFonts w:ascii="Calibri" w:hAnsi="Calibri" w:cs="Calibri"/>
                  <w:color w:val="0563C1"/>
                  <w:kern w:val="0"/>
                  <w:sz w:val="22"/>
                  <w:szCs w:val="22"/>
                  <w:u w:val="single"/>
                  <w:lang w:val="fr-CA" w:eastAsia="fr-CA"/>
                </w:rPr>
                <w:t>This document</w:t>
              </w:r>
            </w:hyperlink>
          </w:p>
        </w:tc>
      </w:tr>
    </w:tbl>
    <w:p w14:paraId="1637DCEC" w14:textId="77777777" w:rsidR="00AB5282" w:rsidRDefault="00AB5282" w:rsidP="00B91F9C">
      <w:pPr>
        <w:pStyle w:val="BodyText"/>
        <w:rPr>
          <w:rFonts w:ascii="Tahoma" w:hAnsi="Tahoma" w:cs="Tahoma"/>
          <w:color w:val="FF0000"/>
          <w:szCs w:val="24"/>
        </w:rPr>
      </w:pPr>
    </w:p>
    <w:p w14:paraId="0F3152C7" w14:textId="77777777" w:rsidR="00B91F9C" w:rsidRPr="00AB7A75" w:rsidRDefault="00B91F9C" w:rsidP="00B91F9C">
      <w:pPr>
        <w:rPr>
          <w:rFonts w:ascii="Tahoma" w:hAnsi="Tahoma" w:cs="Tahoma"/>
        </w:rPr>
      </w:pPr>
    </w:p>
    <w:p w14:paraId="72416618" w14:textId="77777777" w:rsidR="00B91F9C" w:rsidRPr="00AB7A75" w:rsidRDefault="00B91F9C" w:rsidP="00B91F9C">
      <w:pPr>
        <w:pStyle w:val="Heading2"/>
        <w:rPr>
          <w:rFonts w:ascii="Tahoma" w:hAnsi="Tahoma" w:cs="Tahoma"/>
        </w:rPr>
      </w:pPr>
      <w:bookmarkStart w:id="95" w:name="_Call_Origination"/>
      <w:bookmarkStart w:id="96" w:name="_Ref354067447"/>
      <w:bookmarkStart w:id="97" w:name="_Toc381881316"/>
      <w:bookmarkStart w:id="98" w:name="_Toc54356167"/>
      <w:bookmarkEnd w:id="95"/>
      <w:r w:rsidRPr="00AB7A75">
        <w:rPr>
          <w:rFonts w:ascii="Tahoma" w:hAnsi="Tahoma" w:cs="Tahoma"/>
        </w:rPr>
        <w:t>Call Origination</w:t>
      </w:r>
      <w:bookmarkEnd w:id="92"/>
      <w:bookmarkEnd w:id="93"/>
      <w:bookmarkEnd w:id="94"/>
      <w:bookmarkEnd w:id="96"/>
      <w:bookmarkEnd w:id="97"/>
      <w:bookmarkEnd w:id="98"/>
    </w:p>
    <w:p w14:paraId="63710444" w14:textId="19E69BFB" w:rsidR="00C25D05" w:rsidRPr="00E916C7" w:rsidRDefault="00B91F9C" w:rsidP="00E916C7">
      <w:pPr>
        <w:rPr>
          <w:rFonts w:ascii="Tahoma" w:hAnsi="Tahoma" w:cs="Tahoma"/>
        </w:rPr>
      </w:pPr>
      <w:r w:rsidRPr="00E916C7">
        <w:rPr>
          <w:rFonts w:ascii="Tahoma" w:hAnsi="Tahoma" w:cs="Tahoma"/>
        </w:rPr>
        <w:t xml:space="preserve">The “Call Origination data element is described in Section </w:t>
      </w:r>
      <w:r w:rsidR="00C078F5">
        <w:rPr>
          <w:rFonts w:ascii="Tahoma" w:hAnsi="Tahoma" w:cs="Tahoma"/>
        </w:rPr>
        <w:t>2.10</w:t>
      </w:r>
      <w:r w:rsidRPr="00E916C7">
        <w:rPr>
          <w:rFonts w:ascii="Tahoma" w:hAnsi="Tahoma" w:cs="Tahoma"/>
        </w:rPr>
        <w:t xml:space="preserve"> (</w:t>
      </w:r>
      <w:r w:rsidRPr="00E916C7">
        <w:rPr>
          <w:rFonts w:ascii="Tahoma" w:hAnsi="Tahoma" w:cs="Tahoma"/>
        </w:rPr>
        <w:fldChar w:fldCharType="begin"/>
      </w:r>
      <w:r w:rsidRPr="00E916C7">
        <w:rPr>
          <w:rFonts w:ascii="Tahoma" w:hAnsi="Tahoma" w:cs="Tahoma"/>
        </w:rPr>
        <w:instrText xml:space="preserve"> REF _Ref338339743 \h  \* MERGEFORMAT </w:instrText>
      </w:r>
      <w:r w:rsidRPr="00E916C7">
        <w:rPr>
          <w:rFonts w:ascii="Tahoma" w:hAnsi="Tahoma" w:cs="Tahoma"/>
        </w:rPr>
      </w:r>
      <w:r w:rsidRPr="00E916C7">
        <w:rPr>
          <w:rFonts w:ascii="Tahoma" w:hAnsi="Tahoma" w:cs="Tahoma"/>
        </w:rPr>
        <w:fldChar w:fldCharType="separate"/>
      </w:r>
      <w:r w:rsidRPr="00E916C7">
        <w:rPr>
          <w:rFonts w:ascii="Tahoma" w:hAnsi="Tahoma" w:cs="Tahoma"/>
        </w:rPr>
        <w:t>Call Information Data Component</w:t>
      </w:r>
      <w:r w:rsidRPr="00E916C7">
        <w:rPr>
          <w:rFonts w:ascii="Tahoma" w:hAnsi="Tahoma" w:cs="Tahoma"/>
        </w:rPr>
        <w:fldChar w:fldCharType="end"/>
      </w:r>
      <w:r w:rsidRPr="00E916C7">
        <w:rPr>
          <w:rFonts w:ascii="Tahoma" w:hAnsi="Tahoma" w:cs="Tahoma"/>
        </w:rPr>
        <w:t xml:space="preserve">) of the document. </w:t>
      </w:r>
    </w:p>
    <w:p w14:paraId="639505A7" w14:textId="40708A42" w:rsidR="00C25D05" w:rsidRPr="00752A70" w:rsidRDefault="00C078F5" w:rsidP="00752A70">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Pr="00AB5282">
        <w:rPr>
          <w:rFonts w:ascii="Tahoma" w:hAnsi="Tahoma" w:cs="Tahoma"/>
          <w:szCs w:val="24"/>
        </w:rPr>
        <w:t>EID</w:t>
      </w:r>
      <w:r>
        <w:rPr>
          <w:rFonts w:ascii="Tahoma" w:hAnsi="Tahoma" w:cs="Tahoma"/>
          <w:szCs w:val="24"/>
        </w:rPr>
        <w:t>O</w:t>
      </w:r>
      <w:r w:rsidRPr="00AB5282">
        <w:rPr>
          <w:rFonts w:ascii="Tahoma" w:hAnsi="Tahoma" w:cs="Tahoma"/>
          <w:szCs w:val="24"/>
        </w:rPr>
        <w:t>-</w:t>
      </w:r>
      <w:proofErr w:type="spellStart"/>
      <w:r w:rsidRPr="00AB5282">
        <w:rPr>
          <w:rFonts w:ascii="Tahoma" w:hAnsi="Tahoma" w:cs="Tahoma"/>
          <w:szCs w:val="24"/>
        </w:rPr>
        <w:t>IncidentStatus</w:t>
      </w:r>
      <w:proofErr w:type="spellEnd"/>
      <w:r w:rsidRPr="00AB5282">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921"/>
        <w:gridCol w:w="4781"/>
        <w:gridCol w:w="2008"/>
      </w:tblGrid>
      <w:tr w:rsidR="00C25D05" w:rsidRPr="00AB7A75" w14:paraId="7087191C" w14:textId="77777777" w:rsidTr="00C078F5">
        <w:tc>
          <w:tcPr>
            <w:tcW w:w="2921" w:type="dxa"/>
            <w:vAlign w:val="center"/>
          </w:tcPr>
          <w:p w14:paraId="6706D146" w14:textId="77777777" w:rsidR="00C25D05" w:rsidRPr="00AB7A75" w:rsidRDefault="00C25D05" w:rsidP="00A7749E">
            <w:pPr>
              <w:rPr>
                <w:rFonts w:ascii="Tahoma" w:hAnsi="Tahoma" w:cs="Tahoma"/>
                <w:b/>
              </w:rPr>
            </w:pPr>
            <w:r w:rsidRPr="00AB7A75">
              <w:rPr>
                <w:rFonts w:ascii="Tahoma" w:hAnsi="Tahoma" w:cs="Tahoma"/>
                <w:b/>
              </w:rPr>
              <w:t>Value</w:t>
            </w:r>
          </w:p>
        </w:tc>
        <w:tc>
          <w:tcPr>
            <w:tcW w:w="4781" w:type="dxa"/>
            <w:vAlign w:val="center"/>
          </w:tcPr>
          <w:p w14:paraId="0B976311" w14:textId="77777777" w:rsidR="00C25D05" w:rsidRPr="00AB7A75" w:rsidRDefault="00C25D05" w:rsidP="00A7749E">
            <w:pPr>
              <w:rPr>
                <w:rFonts w:ascii="Tahoma" w:hAnsi="Tahoma" w:cs="Tahoma"/>
                <w:b/>
              </w:rPr>
            </w:pPr>
            <w:r w:rsidRPr="00AB7A75">
              <w:rPr>
                <w:rFonts w:ascii="Tahoma" w:hAnsi="Tahoma" w:cs="Tahoma"/>
                <w:b/>
              </w:rPr>
              <w:t>Literal Description</w:t>
            </w:r>
          </w:p>
        </w:tc>
        <w:tc>
          <w:tcPr>
            <w:tcW w:w="2008" w:type="dxa"/>
            <w:vAlign w:val="center"/>
          </w:tcPr>
          <w:p w14:paraId="49C04796" w14:textId="77777777" w:rsidR="00C25D05" w:rsidRPr="00AB7A75" w:rsidRDefault="00C25D05" w:rsidP="00A7749E">
            <w:pPr>
              <w:rPr>
                <w:rFonts w:ascii="Tahoma" w:hAnsi="Tahoma" w:cs="Tahoma"/>
                <w:b/>
              </w:rPr>
            </w:pPr>
            <w:r w:rsidRPr="00AB7A75">
              <w:rPr>
                <w:rFonts w:ascii="Tahoma" w:hAnsi="Tahoma" w:cs="Tahoma"/>
                <w:b/>
              </w:rPr>
              <w:t>Reference</w:t>
            </w:r>
          </w:p>
        </w:tc>
      </w:tr>
      <w:tr w:rsidR="00C078F5" w:rsidRPr="00AB7A75" w14:paraId="3180AC5C" w14:textId="77777777" w:rsidTr="00C078F5">
        <w:tc>
          <w:tcPr>
            <w:tcW w:w="2921" w:type="dxa"/>
            <w:vAlign w:val="center"/>
          </w:tcPr>
          <w:p w14:paraId="09DB3C4A" w14:textId="097D0F76" w:rsidR="00C078F5" w:rsidRPr="00AB7A75" w:rsidRDefault="00C078F5" w:rsidP="00C078F5">
            <w:pPr>
              <w:rPr>
                <w:rFonts w:ascii="Tahoma" w:hAnsi="Tahoma" w:cs="Tahoma"/>
              </w:rPr>
            </w:pPr>
            <w:proofErr w:type="spellStart"/>
            <w:r>
              <w:rPr>
                <w:rFonts w:ascii="Tahoma" w:hAnsi="Tahoma" w:cs="Tahoma"/>
              </w:rPr>
              <w:t>EmergencyCallback</w:t>
            </w:r>
            <w:proofErr w:type="spellEnd"/>
          </w:p>
        </w:tc>
        <w:tc>
          <w:tcPr>
            <w:tcW w:w="4781" w:type="dxa"/>
            <w:vAlign w:val="center"/>
          </w:tcPr>
          <w:p w14:paraId="3AA492C3" w14:textId="217B58F7" w:rsidR="00C078F5" w:rsidRPr="00AB7A75" w:rsidRDefault="00C078F5" w:rsidP="00C078F5">
            <w:pPr>
              <w:rPr>
                <w:rFonts w:ascii="Tahoma" w:hAnsi="Tahoma" w:cs="Tahoma"/>
              </w:rPr>
            </w:pPr>
            <w:r>
              <w:rPr>
                <w:rFonts w:ascii="Tahoma" w:hAnsi="Tahoma" w:cs="Tahoma"/>
              </w:rPr>
              <w:t>The call is originating at a PSAP calling back a previously disconnected caller.</w:t>
            </w:r>
          </w:p>
        </w:tc>
        <w:tc>
          <w:tcPr>
            <w:tcW w:w="2008" w:type="dxa"/>
          </w:tcPr>
          <w:p w14:paraId="569F1F4D" w14:textId="21DA10EF" w:rsidR="00C078F5" w:rsidRPr="00AB7A75" w:rsidRDefault="00CA3B37" w:rsidP="00C078F5">
            <w:pPr>
              <w:rPr>
                <w:rFonts w:ascii="Tahoma" w:hAnsi="Tahoma" w:cs="Tahoma"/>
              </w:rPr>
            </w:pPr>
            <w:hyperlink r:id="rId52" w:tgtFrame="_blank" w:history="1">
              <w:r w:rsidR="00C078F5" w:rsidRPr="00AB5282">
                <w:rPr>
                  <w:rFonts w:ascii="Calibri" w:hAnsi="Calibri" w:cs="Calibri"/>
                  <w:color w:val="0563C1"/>
                  <w:kern w:val="0"/>
                  <w:sz w:val="22"/>
                  <w:szCs w:val="22"/>
                  <w:u w:val="single"/>
                  <w:lang w:val="fr-CA" w:eastAsia="fr-CA"/>
                </w:rPr>
                <w:t>This document</w:t>
              </w:r>
            </w:hyperlink>
          </w:p>
        </w:tc>
      </w:tr>
      <w:tr w:rsidR="00C078F5" w:rsidRPr="00AB7A75" w14:paraId="7E40BC53" w14:textId="77777777" w:rsidTr="00C078F5">
        <w:tc>
          <w:tcPr>
            <w:tcW w:w="2921" w:type="dxa"/>
            <w:vAlign w:val="center"/>
          </w:tcPr>
          <w:p w14:paraId="2540D6D4" w14:textId="4110403C" w:rsidR="00C078F5" w:rsidRDefault="00C078F5" w:rsidP="00C078F5">
            <w:pPr>
              <w:rPr>
                <w:rFonts w:ascii="Tahoma" w:hAnsi="Tahoma" w:cs="Tahoma"/>
              </w:rPr>
            </w:pPr>
            <w:proofErr w:type="spellStart"/>
            <w:r>
              <w:rPr>
                <w:rFonts w:ascii="Tahoma" w:hAnsi="Tahoma" w:cs="Tahoma"/>
              </w:rPr>
              <w:t>IncidentRelatedOutbound</w:t>
            </w:r>
            <w:proofErr w:type="spellEnd"/>
          </w:p>
        </w:tc>
        <w:tc>
          <w:tcPr>
            <w:tcW w:w="4781" w:type="dxa"/>
            <w:vAlign w:val="center"/>
          </w:tcPr>
          <w:p w14:paraId="437E47F3" w14:textId="48FA96D2" w:rsidR="00C078F5" w:rsidRDefault="00C078F5" w:rsidP="00C078F5">
            <w:pPr>
              <w:rPr>
                <w:rFonts w:ascii="Tahoma" w:hAnsi="Tahoma" w:cs="Tahoma"/>
              </w:rPr>
            </w:pPr>
            <w:r>
              <w:rPr>
                <w:rFonts w:ascii="Tahoma" w:hAnsi="Tahoma" w:cs="Tahoma"/>
              </w:rPr>
              <w:t>The incident related outbound call is originated at or within an agency.</w:t>
            </w:r>
          </w:p>
        </w:tc>
        <w:tc>
          <w:tcPr>
            <w:tcW w:w="2008" w:type="dxa"/>
          </w:tcPr>
          <w:p w14:paraId="5E9B1350" w14:textId="7922C9DB" w:rsidR="00C078F5" w:rsidRDefault="00CA3B37" w:rsidP="00C078F5">
            <w:pPr>
              <w:rPr>
                <w:rFonts w:ascii="Tahoma" w:hAnsi="Tahoma" w:cs="Tahoma"/>
              </w:rPr>
            </w:pPr>
            <w:hyperlink r:id="rId53" w:tgtFrame="_blank" w:history="1">
              <w:r w:rsidR="00C078F5" w:rsidRPr="00AB5282">
                <w:rPr>
                  <w:rFonts w:ascii="Calibri" w:hAnsi="Calibri" w:cs="Calibri"/>
                  <w:color w:val="0563C1"/>
                  <w:kern w:val="0"/>
                  <w:sz w:val="22"/>
                  <w:szCs w:val="22"/>
                  <w:u w:val="single"/>
                  <w:lang w:val="fr-CA" w:eastAsia="fr-CA"/>
                </w:rPr>
                <w:t>This document</w:t>
              </w:r>
            </w:hyperlink>
          </w:p>
        </w:tc>
      </w:tr>
      <w:tr w:rsidR="00C078F5" w:rsidRPr="00AB7A75" w14:paraId="29C386DB" w14:textId="77777777" w:rsidTr="00C078F5">
        <w:tc>
          <w:tcPr>
            <w:tcW w:w="2921" w:type="dxa"/>
            <w:vAlign w:val="center"/>
          </w:tcPr>
          <w:p w14:paraId="30454385" w14:textId="65207CFD" w:rsidR="00C078F5" w:rsidRDefault="00C078F5" w:rsidP="00C078F5">
            <w:pPr>
              <w:rPr>
                <w:rFonts w:ascii="Tahoma" w:hAnsi="Tahoma" w:cs="Tahoma"/>
              </w:rPr>
            </w:pPr>
            <w:proofErr w:type="spellStart"/>
            <w:r w:rsidRPr="00C078F5">
              <w:rPr>
                <w:rFonts w:ascii="Tahoma" w:hAnsi="Tahoma" w:cs="Tahoma"/>
              </w:rPr>
              <w:t>AdminCall</w:t>
            </w:r>
            <w:proofErr w:type="spellEnd"/>
          </w:p>
        </w:tc>
        <w:tc>
          <w:tcPr>
            <w:tcW w:w="4781" w:type="dxa"/>
            <w:vAlign w:val="center"/>
          </w:tcPr>
          <w:p w14:paraId="6C3C06E0" w14:textId="688FD651" w:rsidR="00C078F5" w:rsidRDefault="00C078F5" w:rsidP="00C078F5">
            <w:pPr>
              <w:rPr>
                <w:rFonts w:ascii="Tahoma" w:hAnsi="Tahoma" w:cs="Tahoma"/>
              </w:rPr>
            </w:pPr>
            <w:r w:rsidRPr="00C078F5">
              <w:rPr>
                <w:rFonts w:ascii="Tahoma" w:hAnsi="Tahoma" w:cs="Tahoma"/>
              </w:rPr>
              <w:t>Emergency call that arrives over administrative lines.</w:t>
            </w:r>
          </w:p>
        </w:tc>
        <w:tc>
          <w:tcPr>
            <w:tcW w:w="2008" w:type="dxa"/>
          </w:tcPr>
          <w:p w14:paraId="55E0BD1B" w14:textId="0C8EF6B6" w:rsidR="00C078F5" w:rsidRPr="00AB5282" w:rsidRDefault="00CA3B37" w:rsidP="00C078F5">
            <w:pPr>
              <w:rPr>
                <w:rFonts w:ascii="Calibri" w:hAnsi="Calibri" w:cs="Calibri"/>
                <w:color w:val="0563C1"/>
                <w:kern w:val="0"/>
                <w:sz w:val="22"/>
                <w:szCs w:val="22"/>
                <w:u w:val="single"/>
                <w:lang w:val="fr-CA" w:eastAsia="fr-CA"/>
              </w:rPr>
            </w:pPr>
            <w:hyperlink r:id="rId54" w:tgtFrame="_blank" w:history="1">
              <w:r w:rsidR="00C078F5" w:rsidRPr="00AB5282">
                <w:rPr>
                  <w:rFonts w:ascii="Calibri" w:hAnsi="Calibri" w:cs="Calibri"/>
                  <w:color w:val="0563C1"/>
                  <w:kern w:val="0"/>
                  <w:sz w:val="22"/>
                  <w:szCs w:val="22"/>
                  <w:u w:val="single"/>
                  <w:lang w:val="fr-CA" w:eastAsia="fr-CA"/>
                </w:rPr>
                <w:t>This document</w:t>
              </w:r>
            </w:hyperlink>
          </w:p>
        </w:tc>
      </w:tr>
      <w:tr w:rsidR="00C078F5" w:rsidRPr="00AB7A75" w14:paraId="3A026F8C" w14:textId="77777777" w:rsidTr="00C078F5">
        <w:tc>
          <w:tcPr>
            <w:tcW w:w="2921" w:type="dxa"/>
            <w:vAlign w:val="center"/>
          </w:tcPr>
          <w:p w14:paraId="0BDC31E7" w14:textId="5CF8972D" w:rsidR="00C078F5" w:rsidRDefault="00C078F5" w:rsidP="00C078F5">
            <w:pPr>
              <w:rPr>
                <w:rFonts w:ascii="Tahoma" w:hAnsi="Tahoma" w:cs="Tahoma"/>
              </w:rPr>
            </w:pPr>
            <w:proofErr w:type="spellStart"/>
            <w:r w:rsidRPr="00C078F5">
              <w:rPr>
                <w:rFonts w:ascii="Tahoma" w:hAnsi="Tahoma" w:cs="Tahoma"/>
              </w:rPr>
              <w:t>EmergencyCall</w:t>
            </w:r>
            <w:proofErr w:type="spellEnd"/>
          </w:p>
        </w:tc>
        <w:tc>
          <w:tcPr>
            <w:tcW w:w="4781" w:type="dxa"/>
            <w:vAlign w:val="center"/>
          </w:tcPr>
          <w:p w14:paraId="19731B66" w14:textId="7DBE816E" w:rsidR="00C078F5" w:rsidRDefault="00C078F5" w:rsidP="00C078F5">
            <w:pPr>
              <w:rPr>
                <w:rFonts w:ascii="Tahoma" w:hAnsi="Tahoma" w:cs="Tahoma"/>
              </w:rPr>
            </w:pPr>
            <w:r w:rsidRPr="00C078F5">
              <w:rPr>
                <w:rFonts w:ascii="Tahoma" w:hAnsi="Tahoma" w:cs="Tahoma"/>
              </w:rPr>
              <w:t>Normal Emergency (9-1-1) call.</w:t>
            </w:r>
          </w:p>
        </w:tc>
        <w:tc>
          <w:tcPr>
            <w:tcW w:w="2008" w:type="dxa"/>
          </w:tcPr>
          <w:p w14:paraId="6FEEDF89" w14:textId="3A4E9E1B" w:rsidR="00C078F5" w:rsidRPr="00AB5282" w:rsidRDefault="00CA3B37" w:rsidP="00C078F5">
            <w:pPr>
              <w:rPr>
                <w:rFonts w:ascii="Calibri" w:hAnsi="Calibri" w:cs="Calibri"/>
                <w:color w:val="0563C1"/>
                <w:kern w:val="0"/>
                <w:sz w:val="22"/>
                <w:szCs w:val="22"/>
                <w:u w:val="single"/>
                <w:lang w:val="fr-CA" w:eastAsia="fr-CA"/>
              </w:rPr>
            </w:pPr>
            <w:hyperlink r:id="rId55" w:tgtFrame="_blank" w:history="1">
              <w:r w:rsidR="00C078F5" w:rsidRPr="00AB5282">
                <w:rPr>
                  <w:rFonts w:ascii="Calibri" w:hAnsi="Calibri" w:cs="Calibri"/>
                  <w:color w:val="0563C1"/>
                  <w:kern w:val="0"/>
                  <w:sz w:val="22"/>
                  <w:szCs w:val="22"/>
                  <w:u w:val="single"/>
                  <w:lang w:val="fr-CA" w:eastAsia="fr-CA"/>
                </w:rPr>
                <w:t>This document</w:t>
              </w:r>
            </w:hyperlink>
          </w:p>
        </w:tc>
      </w:tr>
      <w:tr w:rsidR="00C078F5" w:rsidRPr="00AB7A75" w14:paraId="6FF81740" w14:textId="77777777" w:rsidTr="00C078F5">
        <w:tc>
          <w:tcPr>
            <w:tcW w:w="2921" w:type="dxa"/>
            <w:vAlign w:val="center"/>
          </w:tcPr>
          <w:p w14:paraId="16F74015" w14:textId="1807FCFC" w:rsidR="00C078F5" w:rsidRDefault="00C078F5" w:rsidP="00C078F5">
            <w:pPr>
              <w:rPr>
                <w:rFonts w:ascii="Tahoma" w:hAnsi="Tahoma" w:cs="Tahoma"/>
              </w:rPr>
            </w:pPr>
            <w:proofErr w:type="spellStart"/>
            <w:r w:rsidRPr="00C078F5">
              <w:rPr>
                <w:rFonts w:ascii="Tahoma" w:hAnsi="Tahoma" w:cs="Tahoma"/>
              </w:rPr>
              <w:t>FieldInitiated</w:t>
            </w:r>
            <w:proofErr w:type="spellEnd"/>
          </w:p>
        </w:tc>
        <w:tc>
          <w:tcPr>
            <w:tcW w:w="4781" w:type="dxa"/>
            <w:vAlign w:val="center"/>
          </w:tcPr>
          <w:p w14:paraId="26622A1E" w14:textId="4A8692A3" w:rsidR="00C078F5" w:rsidRDefault="00C078F5" w:rsidP="00C078F5">
            <w:pPr>
              <w:rPr>
                <w:rFonts w:ascii="Tahoma" w:hAnsi="Tahoma" w:cs="Tahoma"/>
              </w:rPr>
            </w:pPr>
            <w:r w:rsidRPr="00C078F5">
              <w:rPr>
                <w:rFonts w:ascii="Tahoma" w:hAnsi="Tahoma" w:cs="Tahoma"/>
              </w:rPr>
              <w:t>Emergency call was initiated directly by a responder.</w:t>
            </w:r>
          </w:p>
        </w:tc>
        <w:tc>
          <w:tcPr>
            <w:tcW w:w="2008" w:type="dxa"/>
          </w:tcPr>
          <w:p w14:paraId="1EF67520" w14:textId="73DB2BFF" w:rsidR="00C078F5" w:rsidRPr="00AB5282" w:rsidRDefault="00CA3B37" w:rsidP="00C078F5">
            <w:pPr>
              <w:rPr>
                <w:rFonts w:ascii="Calibri" w:hAnsi="Calibri" w:cs="Calibri"/>
                <w:color w:val="0563C1"/>
                <w:kern w:val="0"/>
                <w:sz w:val="22"/>
                <w:szCs w:val="22"/>
                <w:u w:val="single"/>
                <w:lang w:val="fr-CA" w:eastAsia="fr-CA"/>
              </w:rPr>
            </w:pPr>
            <w:hyperlink r:id="rId56" w:tgtFrame="_blank" w:history="1">
              <w:r w:rsidR="00C078F5" w:rsidRPr="00AB5282">
                <w:rPr>
                  <w:rFonts w:ascii="Calibri" w:hAnsi="Calibri" w:cs="Calibri"/>
                  <w:color w:val="0563C1"/>
                  <w:kern w:val="0"/>
                  <w:sz w:val="22"/>
                  <w:szCs w:val="22"/>
                  <w:u w:val="single"/>
                  <w:lang w:val="fr-CA" w:eastAsia="fr-CA"/>
                </w:rPr>
                <w:t>This document</w:t>
              </w:r>
            </w:hyperlink>
          </w:p>
        </w:tc>
      </w:tr>
    </w:tbl>
    <w:p w14:paraId="51F6A3B3" w14:textId="306101AA" w:rsidR="00B91F9C" w:rsidRDefault="00B91F9C" w:rsidP="00B91F9C">
      <w:pPr>
        <w:pStyle w:val="BodyText"/>
        <w:rPr>
          <w:rFonts w:ascii="Tahoma" w:hAnsi="Tahoma" w:cs="Tahoma"/>
          <w:szCs w:val="24"/>
        </w:rPr>
      </w:pPr>
    </w:p>
    <w:p w14:paraId="734A0A7D" w14:textId="45A16EC6" w:rsidR="0084045A" w:rsidRPr="00AB7A75" w:rsidRDefault="0084045A" w:rsidP="00B91F9C">
      <w:pPr>
        <w:pStyle w:val="BodyText"/>
        <w:rPr>
          <w:rFonts w:ascii="Tahoma" w:hAnsi="Tahoma" w:cs="Tahoma"/>
          <w:szCs w:val="24"/>
        </w:rPr>
      </w:pPr>
    </w:p>
    <w:p w14:paraId="126E8F6A" w14:textId="77777777" w:rsidR="00B91F9C" w:rsidRPr="00AB7A75" w:rsidRDefault="00B91F9C" w:rsidP="00B91F9C">
      <w:pPr>
        <w:pStyle w:val="Heading2"/>
        <w:rPr>
          <w:rFonts w:ascii="Tahoma" w:hAnsi="Tahoma" w:cs="Tahoma"/>
        </w:rPr>
      </w:pPr>
      <w:bookmarkStart w:id="99" w:name="_Call_Status"/>
      <w:bookmarkStart w:id="100" w:name="_Toc332195339"/>
      <w:bookmarkStart w:id="101" w:name="_Ref338337797"/>
      <w:bookmarkStart w:id="102" w:name="_Ref338747345"/>
      <w:bookmarkStart w:id="103" w:name="_Toc381881317"/>
      <w:bookmarkStart w:id="104" w:name="_Toc54356168"/>
      <w:bookmarkEnd w:id="99"/>
      <w:r w:rsidRPr="00AB7A75">
        <w:rPr>
          <w:rFonts w:ascii="Tahoma" w:hAnsi="Tahoma" w:cs="Tahoma"/>
        </w:rPr>
        <w:t>Call Status</w:t>
      </w:r>
      <w:bookmarkEnd w:id="100"/>
      <w:bookmarkEnd w:id="101"/>
      <w:bookmarkEnd w:id="102"/>
      <w:bookmarkEnd w:id="103"/>
      <w:bookmarkEnd w:id="104"/>
    </w:p>
    <w:p w14:paraId="36809666" w14:textId="274EBF46" w:rsidR="00B91F9C" w:rsidRDefault="00B91F9C" w:rsidP="00B91F9C">
      <w:pPr>
        <w:pStyle w:val="BodyText"/>
        <w:rPr>
          <w:rFonts w:ascii="Tahoma" w:hAnsi="Tahoma" w:cs="Tahoma"/>
          <w:szCs w:val="24"/>
        </w:rPr>
      </w:pPr>
      <w:r w:rsidRPr="00AB7A75">
        <w:rPr>
          <w:rFonts w:ascii="Tahoma" w:hAnsi="Tahoma" w:cs="Tahoma"/>
          <w:szCs w:val="24"/>
        </w:rPr>
        <w:t xml:space="preserve">The “Call Status” data element is described in Section </w:t>
      </w:r>
      <w:r w:rsidR="00A12FA0">
        <w:rPr>
          <w:rFonts w:ascii="Tahoma" w:hAnsi="Tahoma" w:cs="Tahoma"/>
        </w:rPr>
        <w:t>2.10</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_Ref338340078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Call Information Data Component</w:t>
      </w:r>
      <w:r w:rsidRPr="00AB7A75">
        <w:rPr>
          <w:rFonts w:ascii="Tahoma" w:hAnsi="Tahoma" w:cs="Tahoma"/>
        </w:rPr>
        <w:fldChar w:fldCharType="end"/>
      </w:r>
      <w:r w:rsidRPr="00AB7A75">
        <w:rPr>
          <w:rFonts w:ascii="Tahoma" w:hAnsi="Tahoma" w:cs="Tahoma"/>
          <w:szCs w:val="24"/>
        </w:rPr>
        <w:t xml:space="preserve">) of the document. </w:t>
      </w:r>
    </w:p>
    <w:p w14:paraId="2B5CDA34" w14:textId="1EE08B7E" w:rsidR="00724E5B" w:rsidRPr="00752A70" w:rsidRDefault="00D35B4B" w:rsidP="00752A70">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Pr="00AB5282">
        <w:rPr>
          <w:rFonts w:ascii="Tahoma" w:hAnsi="Tahoma" w:cs="Tahoma"/>
          <w:szCs w:val="24"/>
        </w:rPr>
        <w:t>EID</w:t>
      </w:r>
      <w:r>
        <w:rPr>
          <w:rFonts w:ascii="Tahoma" w:hAnsi="Tahoma" w:cs="Tahoma"/>
          <w:szCs w:val="24"/>
        </w:rPr>
        <w:t>O</w:t>
      </w:r>
      <w:r w:rsidRPr="00AB5282">
        <w:rPr>
          <w:rFonts w:ascii="Tahoma" w:hAnsi="Tahoma" w:cs="Tahoma"/>
          <w:szCs w:val="24"/>
        </w:rPr>
        <w:t>-</w:t>
      </w:r>
      <w:proofErr w:type="spellStart"/>
      <w:r w:rsidRPr="00AB5282">
        <w:rPr>
          <w:rFonts w:ascii="Tahoma" w:hAnsi="Tahoma" w:cs="Tahoma"/>
          <w:szCs w:val="24"/>
        </w:rPr>
        <w:t>IncidentStatus</w:t>
      </w:r>
      <w:proofErr w:type="spellEnd"/>
      <w:r w:rsidRPr="00AB5282">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802"/>
        <w:gridCol w:w="4882"/>
        <w:gridCol w:w="2026"/>
      </w:tblGrid>
      <w:tr w:rsidR="00B91F9C" w:rsidRPr="00AB7A75" w14:paraId="17411D2D" w14:textId="587D95A2" w:rsidTr="00D35B4B">
        <w:tc>
          <w:tcPr>
            <w:tcW w:w="2802" w:type="dxa"/>
            <w:vAlign w:val="center"/>
          </w:tcPr>
          <w:p w14:paraId="42A4633C" w14:textId="4A7E27B4" w:rsidR="00B91F9C" w:rsidRPr="00604A83" w:rsidRDefault="00B91F9C" w:rsidP="00757DFD">
            <w:pPr>
              <w:rPr>
                <w:rFonts w:ascii="Tahoma" w:hAnsi="Tahoma" w:cs="Tahoma"/>
                <w:b/>
                <w:color w:val="000000" w:themeColor="text1"/>
              </w:rPr>
            </w:pPr>
            <w:r w:rsidRPr="00604A83">
              <w:rPr>
                <w:rFonts w:ascii="Tahoma" w:hAnsi="Tahoma" w:cs="Tahoma"/>
                <w:b/>
                <w:color w:val="000000" w:themeColor="text1"/>
              </w:rPr>
              <w:t>Value</w:t>
            </w:r>
          </w:p>
        </w:tc>
        <w:tc>
          <w:tcPr>
            <w:tcW w:w="4882" w:type="dxa"/>
            <w:vAlign w:val="center"/>
          </w:tcPr>
          <w:p w14:paraId="377FD754" w14:textId="1A3874CC" w:rsidR="00B91F9C" w:rsidRPr="00604A83" w:rsidRDefault="00B91F9C" w:rsidP="00757DFD">
            <w:pPr>
              <w:rPr>
                <w:rFonts w:ascii="Tahoma" w:hAnsi="Tahoma" w:cs="Tahoma"/>
                <w:b/>
                <w:color w:val="000000" w:themeColor="text1"/>
              </w:rPr>
            </w:pPr>
            <w:r w:rsidRPr="00604A83">
              <w:rPr>
                <w:rFonts w:ascii="Tahoma" w:hAnsi="Tahoma" w:cs="Tahoma"/>
                <w:b/>
                <w:color w:val="000000" w:themeColor="text1"/>
              </w:rPr>
              <w:t>Literal Description</w:t>
            </w:r>
          </w:p>
        </w:tc>
        <w:tc>
          <w:tcPr>
            <w:tcW w:w="2026" w:type="dxa"/>
            <w:vAlign w:val="center"/>
          </w:tcPr>
          <w:p w14:paraId="3E7485E3" w14:textId="3A2C81D5" w:rsidR="00B91F9C" w:rsidRPr="00AB7A75" w:rsidRDefault="00B91F9C" w:rsidP="00757DFD">
            <w:pPr>
              <w:rPr>
                <w:rFonts w:ascii="Tahoma" w:hAnsi="Tahoma" w:cs="Tahoma"/>
                <w:b/>
              </w:rPr>
            </w:pPr>
            <w:r w:rsidRPr="00AB7A75">
              <w:rPr>
                <w:rFonts w:ascii="Tahoma" w:hAnsi="Tahoma" w:cs="Tahoma"/>
                <w:b/>
              </w:rPr>
              <w:t>Reference</w:t>
            </w:r>
          </w:p>
        </w:tc>
      </w:tr>
      <w:tr w:rsidR="00724E5B" w:rsidRPr="00AB7A75" w14:paraId="52E54A90" w14:textId="77777777" w:rsidTr="00D35B4B">
        <w:tc>
          <w:tcPr>
            <w:tcW w:w="2802" w:type="dxa"/>
            <w:vAlign w:val="center"/>
          </w:tcPr>
          <w:p w14:paraId="386046D4" w14:textId="4AE0BEED" w:rsidR="00724E5B" w:rsidRPr="00604A83" w:rsidRDefault="00724E5B" w:rsidP="00757DFD">
            <w:pPr>
              <w:rPr>
                <w:rFonts w:ascii="Tahoma" w:hAnsi="Tahoma" w:cs="Tahoma"/>
                <w:color w:val="000000" w:themeColor="text1"/>
              </w:rPr>
            </w:pPr>
            <w:r w:rsidRPr="00604A83">
              <w:rPr>
                <w:rFonts w:ascii="Tahoma" w:hAnsi="Tahoma" w:cs="Tahoma"/>
                <w:color w:val="000000" w:themeColor="text1"/>
              </w:rPr>
              <w:t>Conferenced</w:t>
            </w:r>
          </w:p>
        </w:tc>
        <w:tc>
          <w:tcPr>
            <w:tcW w:w="4882" w:type="dxa"/>
            <w:vAlign w:val="center"/>
          </w:tcPr>
          <w:p w14:paraId="6089FD45" w14:textId="62F2CB94" w:rsidR="00724E5B" w:rsidRPr="00604A83" w:rsidRDefault="00724E5B" w:rsidP="00757DFD">
            <w:pPr>
              <w:rPr>
                <w:rFonts w:ascii="Tahoma" w:hAnsi="Tahoma" w:cs="Tahoma"/>
                <w:color w:val="000000" w:themeColor="text1"/>
              </w:rPr>
            </w:pPr>
            <w:r w:rsidRPr="00604A83">
              <w:rPr>
                <w:rFonts w:ascii="Tahoma" w:hAnsi="Tahoma" w:cs="Tahoma"/>
                <w:color w:val="000000" w:themeColor="text1"/>
              </w:rPr>
              <w:t>The call is conferenced</w:t>
            </w:r>
          </w:p>
        </w:tc>
        <w:tc>
          <w:tcPr>
            <w:tcW w:w="2026" w:type="dxa"/>
          </w:tcPr>
          <w:p w14:paraId="28C61A22" w14:textId="58A30550" w:rsidR="00724E5B" w:rsidRPr="00AB7A75" w:rsidRDefault="00CA3B37" w:rsidP="00757DFD">
            <w:pPr>
              <w:rPr>
                <w:rFonts w:ascii="Tahoma" w:hAnsi="Tahoma" w:cs="Tahoma"/>
              </w:rPr>
            </w:pPr>
            <w:hyperlink r:id="rId57"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12A7D6C4" w14:textId="77777777" w:rsidTr="00D35B4B">
        <w:trPr>
          <w:trHeight w:val="675"/>
        </w:trPr>
        <w:tc>
          <w:tcPr>
            <w:tcW w:w="2802" w:type="dxa"/>
            <w:noWrap/>
            <w:hideMark/>
          </w:tcPr>
          <w:p w14:paraId="50184B8A"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Active</w:t>
            </w:r>
          </w:p>
        </w:tc>
        <w:tc>
          <w:tcPr>
            <w:tcW w:w="4882" w:type="dxa"/>
            <w:hideMark/>
          </w:tcPr>
          <w:p w14:paraId="4F16BB0F"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emergency call </w:t>
            </w:r>
            <w:proofErr w:type="spellStart"/>
            <w:r w:rsidRPr="00604A83">
              <w:rPr>
                <w:rFonts w:ascii="Segoe UI" w:hAnsi="Segoe UI" w:cs="Segoe UI"/>
                <w:color w:val="000000" w:themeColor="text1"/>
                <w:kern w:val="0"/>
                <w:sz w:val="22"/>
                <w:szCs w:val="22"/>
                <w:lang w:val="fr-CA" w:eastAsia="fr-CA"/>
              </w:rPr>
              <w:t>was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answered</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currently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processed</w:t>
            </w:r>
            <w:proofErr w:type="spellEnd"/>
            <w:r w:rsidRPr="00604A83">
              <w:rPr>
                <w:rFonts w:ascii="Segoe UI" w:hAnsi="Segoe UI" w:cs="Segoe UI"/>
                <w:color w:val="000000" w:themeColor="text1"/>
                <w:kern w:val="0"/>
                <w:sz w:val="22"/>
                <w:szCs w:val="22"/>
                <w:lang w:val="fr-CA" w:eastAsia="fr-CA"/>
              </w:rPr>
              <w:t xml:space="preserve"> by an agent.</w:t>
            </w:r>
          </w:p>
        </w:tc>
        <w:tc>
          <w:tcPr>
            <w:tcW w:w="2026" w:type="dxa"/>
            <w:noWrap/>
            <w:hideMark/>
          </w:tcPr>
          <w:p w14:paraId="361304B1" w14:textId="77777777" w:rsidR="00D35B4B" w:rsidRPr="00D35B4B" w:rsidRDefault="00CA3B37" w:rsidP="00D35B4B">
            <w:pPr>
              <w:rPr>
                <w:rFonts w:ascii="Calibri" w:hAnsi="Calibri" w:cs="Calibri"/>
                <w:color w:val="0563C1"/>
                <w:kern w:val="0"/>
                <w:sz w:val="22"/>
                <w:szCs w:val="22"/>
                <w:u w:val="single"/>
                <w:lang w:val="fr-CA" w:eastAsia="fr-CA"/>
              </w:rPr>
            </w:pPr>
            <w:hyperlink r:id="rId58"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40306E14" w14:textId="77777777" w:rsidTr="00D35B4B">
        <w:trPr>
          <w:trHeight w:val="675"/>
        </w:trPr>
        <w:tc>
          <w:tcPr>
            <w:tcW w:w="2802" w:type="dxa"/>
            <w:noWrap/>
            <w:hideMark/>
          </w:tcPr>
          <w:p w14:paraId="4BE6D639"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AgentDisconnect</w:t>
            </w:r>
            <w:proofErr w:type="spellEnd"/>
          </w:p>
        </w:tc>
        <w:tc>
          <w:tcPr>
            <w:tcW w:w="4882" w:type="dxa"/>
            <w:hideMark/>
          </w:tcPr>
          <w:p w14:paraId="71B52B4F"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emergency call </w:t>
            </w:r>
            <w:proofErr w:type="spellStart"/>
            <w:r w:rsidRPr="00604A83">
              <w:rPr>
                <w:rFonts w:ascii="Segoe UI" w:hAnsi="Segoe UI" w:cs="Segoe UI"/>
                <w:color w:val="000000" w:themeColor="text1"/>
                <w:kern w:val="0"/>
                <w:sz w:val="22"/>
                <w:szCs w:val="22"/>
                <w:lang w:val="fr-CA" w:eastAsia="fr-CA"/>
              </w:rPr>
              <w:t>was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terminated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normally</w:t>
            </w:r>
            <w:proofErr w:type="spellEnd"/>
            <w:r w:rsidRPr="00604A83">
              <w:rPr>
                <w:rFonts w:ascii="Segoe UI" w:hAnsi="Segoe UI" w:cs="Segoe UI"/>
                <w:color w:val="000000" w:themeColor="text1"/>
                <w:kern w:val="0"/>
                <w:sz w:val="22"/>
                <w:szCs w:val="22"/>
                <w:lang w:val="fr-CA" w:eastAsia="fr-CA"/>
              </w:rPr>
              <w:t xml:space="preserve"> by the agent.</w:t>
            </w:r>
          </w:p>
        </w:tc>
        <w:tc>
          <w:tcPr>
            <w:tcW w:w="2026" w:type="dxa"/>
            <w:noWrap/>
            <w:hideMark/>
          </w:tcPr>
          <w:p w14:paraId="4E4B7766" w14:textId="77777777" w:rsidR="00D35B4B" w:rsidRPr="00D35B4B" w:rsidRDefault="00CA3B37" w:rsidP="00D35B4B">
            <w:pPr>
              <w:rPr>
                <w:rFonts w:ascii="Calibri" w:hAnsi="Calibri" w:cs="Calibri"/>
                <w:color w:val="0563C1"/>
                <w:kern w:val="0"/>
                <w:sz w:val="22"/>
                <w:szCs w:val="22"/>
                <w:u w:val="single"/>
                <w:lang w:val="fr-CA" w:eastAsia="fr-CA"/>
              </w:rPr>
            </w:pPr>
            <w:hyperlink r:id="rId59"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3C6DD15C" w14:textId="77777777" w:rsidTr="00D35B4B">
        <w:trPr>
          <w:trHeight w:val="675"/>
        </w:trPr>
        <w:tc>
          <w:tcPr>
            <w:tcW w:w="2802" w:type="dxa"/>
            <w:noWrap/>
            <w:hideMark/>
          </w:tcPr>
          <w:p w14:paraId="1CFBCFEE"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CallAnsweredByIMR</w:t>
            </w:r>
            <w:proofErr w:type="spellEnd"/>
          </w:p>
        </w:tc>
        <w:tc>
          <w:tcPr>
            <w:tcW w:w="4882" w:type="dxa"/>
            <w:hideMark/>
          </w:tcPr>
          <w:p w14:paraId="0364AF10"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 emergency call </w:t>
            </w:r>
            <w:proofErr w:type="spellStart"/>
            <w:r w:rsidRPr="00604A83">
              <w:rPr>
                <w:rFonts w:ascii="Segoe UI" w:hAnsi="Segoe UI" w:cs="Segoe UI"/>
                <w:color w:val="000000" w:themeColor="text1"/>
                <w:kern w:val="0"/>
                <w:sz w:val="22"/>
                <w:szCs w:val="22"/>
                <w:lang w:val="fr-CA" w:eastAsia="fr-CA"/>
              </w:rPr>
              <w:t>was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answered</w:t>
            </w:r>
            <w:proofErr w:type="spellEnd"/>
            <w:r w:rsidRPr="00604A83">
              <w:rPr>
                <w:rFonts w:ascii="Segoe UI" w:hAnsi="Segoe UI" w:cs="Segoe UI"/>
                <w:color w:val="000000" w:themeColor="text1"/>
                <w:kern w:val="0"/>
                <w:sz w:val="22"/>
                <w:szCs w:val="22"/>
                <w:lang w:val="fr-CA" w:eastAsia="fr-CA"/>
              </w:rPr>
              <w:t xml:space="preserve"> by an </w:t>
            </w:r>
            <w:proofErr w:type="spellStart"/>
            <w:r w:rsidRPr="00604A83">
              <w:rPr>
                <w:rFonts w:ascii="Segoe UI" w:hAnsi="Segoe UI" w:cs="Segoe UI"/>
                <w:color w:val="000000" w:themeColor="text1"/>
                <w:kern w:val="0"/>
                <w:sz w:val="22"/>
                <w:szCs w:val="22"/>
                <w:lang w:val="fr-CA" w:eastAsia="fr-CA"/>
              </w:rPr>
              <w:t>automaton</w:t>
            </w:r>
            <w:proofErr w:type="spellEnd"/>
            <w:r w:rsidRPr="00604A83">
              <w:rPr>
                <w:rFonts w:ascii="Segoe UI" w:hAnsi="Segoe UI" w:cs="Segoe UI"/>
                <w:color w:val="000000" w:themeColor="text1"/>
                <w:kern w:val="0"/>
                <w:sz w:val="22"/>
                <w:szCs w:val="22"/>
                <w:lang w:val="fr-CA" w:eastAsia="fr-CA"/>
              </w:rPr>
              <w:t>.</w:t>
            </w:r>
          </w:p>
        </w:tc>
        <w:tc>
          <w:tcPr>
            <w:tcW w:w="2026" w:type="dxa"/>
            <w:noWrap/>
            <w:hideMark/>
          </w:tcPr>
          <w:p w14:paraId="489CA4DF" w14:textId="77777777" w:rsidR="00D35B4B" w:rsidRPr="00D35B4B" w:rsidRDefault="00CA3B37" w:rsidP="00D35B4B">
            <w:pPr>
              <w:rPr>
                <w:rFonts w:ascii="Calibri" w:hAnsi="Calibri" w:cs="Calibri"/>
                <w:color w:val="0563C1"/>
                <w:kern w:val="0"/>
                <w:sz w:val="22"/>
                <w:szCs w:val="22"/>
                <w:u w:val="single"/>
                <w:lang w:val="fr-CA" w:eastAsia="fr-CA"/>
              </w:rPr>
            </w:pPr>
            <w:hyperlink r:id="rId60"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09ADEDC7" w14:textId="77777777" w:rsidTr="00D35B4B">
        <w:trPr>
          <w:trHeight w:val="675"/>
        </w:trPr>
        <w:tc>
          <w:tcPr>
            <w:tcW w:w="2802" w:type="dxa"/>
            <w:noWrap/>
            <w:hideMark/>
          </w:tcPr>
          <w:p w14:paraId="5C0581CC"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CallerDisconnect</w:t>
            </w:r>
            <w:proofErr w:type="spellEnd"/>
          </w:p>
        </w:tc>
        <w:tc>
          <w:tcPr>
            <w:tcW w:w="4882" w:type="dxa"/>
            <w:hideMark/>
          </w:tcPr>
          <w:p w14:paraId="5A5164F8"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emergency call </w:t>
            </w:r>
            <w:proofErr w:type="spellStart"/>
            <w:r w:rsidRPr="00604A83">
              <w:rPr>
                <w:rFonts w:ascii="Segoe UI" w:hAnsi="Segoe UI" w:cs="Segoe UI"/>
                <w:color w:val="000000" w:themeColor="text1"/>
                <w:kern w:val="0"/>
                <w:sz w:val="22"/>
                <w:szCs w:val="22"/>
                <w:lang w:val="fr-CA" w:eastAsia="fr-CA"/>
              </w:rPr>
              <w:t>was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terminated</w:t>
            </w:r>
            <w:proofErr w:type="spellEnd"/>
            <w:r w:rsidRPr="00604A83">
              <w:rPr>
                <w:rFonts w:ascii="Segoe UI" w:hAnsi="Segoe UI" w:cs="Segoe UI"/>
                <w:color w:val="000000" w:themeColor="text1"/>
                <w:kern w:val="0"/>
                <w:sz w:val="22"/>
                <w:szCs w:val="22"/>
                <w:lang w:val="fr-CA" w:eastAsia="fr-CA"/>
              </w:rPr>
              <w:t xml:space="preserve"> by the Caller.</w:t>
            </w:r>
          </w:p>
        </w:tc>
        <w:tc>
          <w:tcPr>
            <w:tcW w:w="2026" w:type="dxa"/>
            <w:noWrap/>
            <w:hideMark/>
          </w:tcPr>
          <w:p w14:paraId="7F9B7394" w14:textId="77777777" w:rsidR="00D35B4B" w:rsidRPr="00D35B4B" w:rsidRDefault="00CA3B37" w:rsidP="00D35B4B">
            <w:pPr>
              <w:rPr>
                <w:rFonts w:ascii="Calibri" w:hAnsi="Calibri" w:cs="Calibri"/>
                <w:color w:val="0563C1"/>
                <w:kern w:val="0"/>
                <w:sz w:val="22"/>
                <w:szCs w:val="22"/>
                <w:u w:val="single"/>
                <w:lang w:val="fr-CA" w:eastAsia="fr-CA"/>
              </w:rPr>
            </w:pPr>
            <w:hyperlink r:id="rId61"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66EA61AF" w14:textId="77777777" w:rsidTr="00D35B4B">
        <w:trPr>
          <w:trHeight w:val="675"/>
        </w:trPr>
        <w:tc>
          <w:tcPr>
            <w:tcW w:w="2802" w:type="dxa"/>
            <w:noWrap/>
            <w:hideMark/>
          </w:tcPr>
          <w:p w14:paraId="7087AC41"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CallInQueue</w:t>
            </w:r>
            <w:proofErr w:type="spellEnd"/>
          </w:p>
        </w:tc>
        <w:tc>
          <w:tcPr>
            <w:tcW w:w="4882" w:type="dxa"/>
            <w:hideMark/>
          </w:tcPr>
          <w:p w14:paraId="1FE825F6"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emergency has been </w:t>
            </w:r>
            <w:proofErr w:type="spellStart"/>
            <w:r w:rsidRPr="00604A83">
              <w:rPr>
                <w:rFonts w:ascii="Segoe UI" w:hAnsi="Segoe UI" w:cs="Segoe UI"/>
                <w:color w:val="000000" w:themeColor="text1"/>
                <w:kern w:val="0"/>
                <w:sz w:val="22"/>
                <w:szCs w:val="22"/>
                <w:lang w:val="fr-CA" w:eastAsia="fr-CA"/>
              </w:rPr>
              <w:t>placed</w:t>
            </w:r>
            <w:proofErr w:type="spellEnd"/>
            <w:r w:rsidRPr="00604A83">
              <w:rPr>
                <w:rFonts w:ascii="Segoe UI" w:hAnsi="Segoe UI" w:cs="Segoe UI"/>
                <w:color w:val="000000" w:themeColor="text1"/>
                <w:kern w:val="0"/>
                <w:sz w:val="22"/>
                <w:szCs w:val="22"/>
                <w:lang w:val="fr-CA" w:eastAsia="fr-CA"/>
              </w:rPr>
              <w:t xml:space="preserve"> in </w:t>
            </w:r>
            <w:proofErr w:type="gramStart"/>
            <w:r w:rsidRPr="00604A83">
              <w:rPr>
                <w:rFonts w:ascii="Segoe UI" w:hAnsi="Segoe UI" w:cs="Segoe UI"/>
                <w:color w:val="000000" w:themeColor="text1"/>
                <w:kern w:val="0"/>
                <w:sz w:val="22"/>
                <w:szCs w:val="22"/>
                <w:lang w:val="fr-CA" w:eastAsia="fr-CA"/>
              </w:rPr>
              <w:t>a</w:t>
            </w:r>
            <w:proofErr w:type="gramEnd"/>
            <w:r w:rsidRPr="00604A83">
              <w:rPr>
                <w:rFonts w:ascii="Segoe UI" w:hAnsi="Segoe UI" w:cs="Segoe UI"/>
                <w:color w:val="000000" w:themeColor="text1"/>
                <w:kern w:val="0"/>
                <w:sz w:val="22"/>
                <w:szCs w:val="22"/>
                <w:lang w:val="fr-CA" w:eastAsia="fr-CA"/>
              </w:rPr>
              <w:t xml:space="preserve"> queue and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awaiting</w:t>
            </w:r>
            <w:proofErr w:type="spellEnd"/>
            <w:r w:rsidRPr="00604A83">
              <w:rPr>
                <w:rFonts w:ascii="Segoe UI" w:hAnsi="Segoe UI" w:cs="Segoe UI"/>
                <w:color w:val="000000" w:themeColor="text1"/>
                <w:kern w:val="0"/>
                <w:sz w:val="22"/>
                <w:szCs w:val="22"/>
                <w:lang w:val="fr-CA" w:eastAsia="fr-CA"/>
              </w:rPr>
              <w:t xml:space="preserve"> attention.</w:t>
            </w:r>
          </w:p>
        </w:tc>
        <w:tc>
          <w:tcPr>
            <w:tcW w:w="2026" w:type="dxa"/>
            <w:noWrap/>
            <w:hideMark/>
          </w:tcPr>
          <w:p w14:paraId="28051B05" w14:textId="77777777" w:rsidR="00D35B4B" w:rsidRPr="00D35B4B" w:rsidRDefault="00CA3B37" w:rsidP="00D35B4B">
            <w:pPr>
              <w:rPr>
                <w:rFonts w:ascii="Calibri" w:hAnsi="Calibri" w:cs="Calibri"/>
                <w:color w:val="0563C1"/>
                <w:kern w:val="0"/>
                <w:sz w:val="22"/>
                <w:szCs w:val="22"/>
                <w:u w:val="single"/>
                <w:lang w:val="fr-CA" w:eastAsia="fr-CA"/>
              </w:rPr>
            </w:pPr>
            <w:hyperlink r:id="rId62"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36611A8A" w14:textId="77777777" w:rsidTr="00D35B4B">
        <w:trPr>
          <w:trHeight w:val="675"/>
        </w:trPr>
        <w:tc>
          <w:tcPr>
            <w:tcW w:w="2802" w:type="dxa"/>
            <w:noWrap/>
            <w:hideMark/>
          </w:tcPr>
          <w:p w14:paraId="48B272BB"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CallOffered</w:t>
            </w:r>
            <w:proofErr w:type="spellEnd"/>
          </w:p>
        </w:tc>
        <w:tc>
          <w:tcPr>
            <w:tcW w:w="4882" w:type="dxa"/>
            <w:hideMark/>
          </w:tcPr>
          <w:p w14:paraId="00E848F4"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call has been </w:t>
            </w:r>
            <w:proofErr w:type="spellStart"/>
            <w:r w:rsidRPr="00604A83">
              <w:rPr>
                <w:rFonts w:ascii="Segoe UI" w:hAnsi="Segoe UI" w:cs="Segoe UI"/>
                <w:color w:val="000000" w:themeColor="text1"/>
                <w:kern w:val="0"/>
                <w:sz w:val="22"/>
                <w:szCs w:val="22"/>
                <w:lang w:val="fr-CA" w:eastAsia="fr-CA"/>
              </w:rPr>
              <w:t>offered</w:t>
            </w:r>
            <w:proofErr w:type="spellEnd"/>
            <w:r w:rsidRPr="00604A83">
              <w:rPr>
                <w:rFonts w:ascii="Segoe UI" w:hAnsi="Segoe UI" w:cs="Segoe UI"/>
                <w:color w:val="000000" w:themeColor="text1"/>
                <w:kern w:val="0"/>
                <w:sz w:val="22"/>
                <w:szCs w:val="22"/>
                <w:lang w:val="fr-CA" w:eastAsia="fr-CA"/>
              </w:rPr>
              <w:t xml:space="preserve"> to one or more agents (i.e., the phone rang).</w:t>
            </w:r>
          </w:p>
        </w:tc>
        <w:tc>
          <w:tcPr>
            <w:tcW w:w="2026" w:type="dxa"/>
            <w:noWrap/>
            <w:hideMark/>
          </w:tcPr>
          <w:p w14:paraId="6A436406" w14:textId="77777777" w:rsidR="00D35B4B" w:rsidRPr="00D35B4B" w:rsidRDefault="00CA3B37" w:rsidP="00D35B4B">
            <w:pPr>
              <w:rPr>
                <w:rFonts w:ascii="Calibri" w:hAnsi="Calibri" w:cs="Calibri"/>
                <w:color w:val="0563C1"/>
                <w:kern w:val="0"/>
                <w:sz w:val="22"/>
                <w:szCs w:val="22"/>
                <w:u w:val="single"/>
                <w:lang w:val="fr-CA" w:eastAsia="fr-CA"/>
              </w:rPr>
            </w:pPr>
            <w:hyperlink r:id="rId63"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4908C9E8" w14:textId="77777777" w:rsidTr="00D35B4B">
        <w:trPr>
          <w:trHeight w:val="1335"/>
        </w:trPr>
        <w:tc>
          <w:tcPr>
            <w:tcW w:w="2802" w:type="dxa"/>
            <w:noWrap/>
            <w:hideMark/>
          </w:tcPr>
          <w:p w14:paraId="4643F5B3"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CallReceived</w:t>
            </w:r>
            <w:proofErr w:type="spellEnd"/>
          </w:p>
        </w:tc>
        <w:tc>
          <w:tcPr>
            <w:tcW w:w="4882" w:type="dxa"/>
            <w:hideMark/>
          </w:tcPr>
          <w:p w14:paraId="3835BE80"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call handling FE has </w:t>
            </w:r>
            <w:proofErr w:type="spellStart"/>
            <w:r w:rsidRPr="00604A83">
              <w:rPr>
                <w:rFonts w:ascii="Segoe UI" w:hAnsi="Segoe UI" w:cs="Segoe UI"/>
                <w:color w:val="000000" w:themeColor="text1"/>
                <w:kern w:val="0"/>
                <w:sz w:val="22"/>
                <w:szCs w:val="22"/>
                <w:lang w:val="fr-CA" w:eastAsia="fr-CA"/>
              </w:rPr>
              <w:t>received</w:t>
            </w:r>
            <w:proofErr w:type="spellEnd"/>
            <w:r w:rsidRPr="00604A83">
              <w:rPr>
                <w:rFonts w:ascii="Segoe UI" w:hAnsi="Segoe UI" w:cs="Segoe UI"/>
                <w:color w:val="000000" w:themeColor="text1"/>
                <w:kern w:val="0"/>
                <w:sz w:val="22"/>
                <w:szCs w:val="22"/>
                <w:lang w:val="fr-CA" w:eastAsia="fr-CA"/>
              </w:rPr>
              <w:t xml:space="preserve"> an</w:t>
            </w:r>
            <w:proofErr w:type="gramStart"/>
            <w:r w:rsidRPr="00604A83">
              <w:rPr>
                <w:rFonts w:ascii="Segoe UI" w:hAnsi="Segoe UI" w:cs="Segoe UI"/>
                <w:color w:val="000000" w:themeColor="text1"/>
                <w:kern w:val="0"/>
                <w:sz w:val="22"/>
                <w:szCs w:val="22"/>
                <w:lang w:val="fr-CA" w:eastAsia="fr-CA"/>
              </w:rPr>
              <w:t xml:space="preserve"> ?INVITE</w:t>
            </w:r>
            <w:proofErr w:type="gramEnd"/>
            <w:r w:rsidRPr="00604A83">
              <w:rPr>
                <w:rFonts w:ascii="Segoe UI" w:hAnsi="Segoe UI" w:cs="Segoe UI"/>
                <w:color w:val="000000" w:themeColor="text1"/>
                <w:kern w:val="0"/>
                <w:sz w:val="22"/>
                <w:szCs w:val="22"/>
                <w:lang w:val="fr-CA" w:eastAsia="fr-CA"/>
              </w:rPr>
              <w:t xml:space="preserve">? for a new call </w:t>
            </w:r>
            <w:proofErr w:type="spellStart"/>
            <w:r w:rsidRPr="00604A83">
              <w:rPr>
                <w:rFonts w:ascii="Segoe UI" w:hAnsi="Segoe UI" w:cs="Segoe UI"/>
                <w:color w:val="000000" w:themeColor="text1"/>
                <w:kern w:val="0"/>
                <w:sz w:val="22"/>
                <w:szCs w:val="22"/>
                <w:lang w:val="fr-CA" w:eastAsia="fr-CA"/>
              </w:rPr>
              <w:t>from</w:t>
            </w:r>
            <w:proofErr w:type="spellEnd"/>
            <w:r w:rsidRPr="00604A83">
              <w:rPr>
                <w:rFonts w:ascii="Segoe UI" w:hAnsi="Segoe UI" w:cs="Segoe UI"/>
                <w:color w:val="000000" w:themeColor="text1"/>
                <w:kern w:val="0"/>
                <w:sz w:val="22"/>
                <w:szCs w:val="22"/>
                <w:lang w:val="fr-CA" w:eastAsia="fr-CA"/>
              </w:rPr>
              <w:t xml:space="preserve"> the </w:t>
            </w:r>
            <w:proofErr w:type="spellStart"/>
            <w:r w:rsidRPr="00604A83">
              <w:rPr>
                <w:rFonts w:ascii="Segoe UI" w:hAnsi="Segoe UI" w:cs="Segoe UI"/>
                <w:color w:val="000000" w:themeColor="text1"/>
                <w:kern w:val="0"/>
                <w:sz w:val="22"/>
                <w:szCs w:val="22"/>
                <w:lang w:val="fr-CA" w:eastAsia="fr-CA"/>
              </w:rPr>
              <w:t>terminating</w:t>
            </w:r>
            <w:proofErr w:type="spellEnd"/>
            <w:r w:rsidRPr="00604A83">
              <w:rPr>
                <w:rFonts w:ascii="Segoe UI" w:hAnsi="Segoe UI" w:cs="Segoe UI"/>
                <w:color w:val="000000" w:themeColor="text1"/>
                <w:kern w:val="0"/>
                <w:sz w:val="22"/>
                <w:szCs w:val="22"/>
                <w:lang w:val="fr-CA" w:eastAsia="fr-CA"/>
              </w:rPr>
              <w:t xml:space="preserve"> ESRP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has not </w:t>
            </w:r>
            <w:proofErr w:type="spellStart"/>
            <w:r w:rsidRPr="00604A83">
              <w:rPr>
                <w:rFonts w:ascii="Segoe UI" w:hAnsi="Segoe UI" w:cs="Segoe UI"/>
                <w:color w:val="000000" w:themeColor="text1"/>
                <w:kern w:val="0"/>
                <w:sz w:val="22"/>
                <w:szCs w:val="22"/>
                <w:lang w:val="fr-CA" w:eastAsia="fr-CA"/>
              </w:rPr>
              <w:t>yet</w:t>
            </w:r>
            <w:proofErr w:type="spellEnd"/>
            <w:r w:rsidRPr="00604A83">
              <w:rPr>
                <w:rFonts w:ascii="Segoe UI" w:hAnsi="Segoe UI" w:cs="Segoe UI"/>
                <w:color w:val="000000" w:themeColor="text1"/>
                <w:kern w:val="0"/>
                <w:sz w:val="22"/>
                <w:szCs w:val="22"/>
                <w:lang w:val="fr-CA" w:eastAsia="fr-CA"/>
              </w:rPr>
              <w:t xml:space="preserve"> been </w:t>
            </w:r>
            <w:proofErr w:type="spellStart"/>
            <w:r w:rsidRPr="00604A83">
              <w:rPr>
                <w:rFonts w:ascii="Segoe UI" w:hAnsi="Segoe UI" w:cs="Segoe UI"/>
                <w:color w:val="000000" w:themeColor="text1"/>
                <w:kern w:val="0"/>
                <w:sz w:val="22"/>
                <w:szCs w:val="22"/>
                <w:lang w:val="fr-CA" w:eastAsia="fr-CA"/>
              </w:rPr>
              <w:t>offered</w:t>
            </w:r>
            <w:proofErr w:type="spellEnd"/>
            <w:r w:rsidRPr="00604A83">
              <w:rPr>
                <w:rFonts w:ascii="Segoe UI" w:hAnsi="Segoe UI" w:cs="Segoe UI"/>
                <w:color w:val="000000" w:themeColor="text1"/>
                <w:kern w:val="0"/>
                <w:sz w:val="22"/>
                <w:szCs w:val="22"/>
                <w:lang w:val="fr-CA" w:eastAsia="fr-CA"/>
              </w:rPr>
              <w:t xml:space="preserve"> to an agent (i.e.,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in a queue).</w:t>
            </w:r>
          </w:p>
        </w:tc>
        <w:tc>
          <w:tcPr>
            <w:tcW w:w="2026" w:type="dxa"/>
            <w:noWrap/>
            <w:hideMark/>
          </w:tcPr>
          <w:p w14:paraId="00DA129D" w14:textId="77777777" w:rsidR="00D35B4B" w:rsidRPr="00D35B4B" w:rsidRDefault="00CA3B37" w:rsidP="00D35B4B">
            <w:pPr>
              <w:rPr>
                <w:rFonts w:ascii="Calibri" w:hAnsi="Calibri" w:cs="Calibri"/>
                <w:color w:val="0563C1"/>
                <w:kern w:val="0"/>
                <w:sz w:val="22"/>
                <w:szCs w:val="22"/>
                <w:u w:val="single"/>
                <w:lang w:val="fr-CA" w:eastAsia="fr-CA"/>
              </w:rPr>
            </w:pPr>
            <w:hyperlink r:id="rId64"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26C50E3B" w14:textId="77777777" w:rsidTr="00D35B4B">
        <w:trPr>
          <w:trHeight w:val="675"/>
        </w:trPr>
        <w:tc>
          <w:tcPr>
            <w:tcW w:w="2802" w:type="dxa"/>
            <w:noWrap/>
            <w:hideMark/>
          </w:tcPr>
          <w:p w14:paraId="71369DF3"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Error</w:t>
            </w:r>
            <w:proofErr w:type="spellEnd"/>
          </w:p>
        </w:tc>
        <w:tc>
          <w:tcPr>
            <w:tcW w:w="4882" w:type="dxa"/>
            <w:hideMark/>
          </w:tcPr>
          <w:p w14:paraId="57566252"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emergency call </w:t>
            </w:r>
            <w:proofErr w:type="spellStart"/>
            <w:r w:rsidRPr="00604A83">
              <w:rPr>
                <w:rFonts w:ascii="Segoe UI" w:hAnsi="Segoe UI" w:cs="Segoe UI"/>
                <w:color w:val="000000" w:themeColor="text1"/>
                <w:kern w:val="0"/>
                <w:sz w:val="22"/>
                <w:szCs w:val="22"/>
                <w:lang w:val="fr-CA" w:eastAsia="fr-CA"/>
              </w:rPr>
              <w:t>terminated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unexpectedly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was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disconnected</w:t>
            </w:r>
            <w:proofErr w:type="spellEnd"/>
            <w:r w:rsidRPr="00604A83">
              <w:rPr>
                <w:rFonts w:ascii="Segoe UI" w:hAnsi="Segoe UI" w:cs="Segoe UI"/>
                <w:color w:val="000000" w:themeColor="text1"/>
                <w:kern w:val="0"/>
                <w:sz w:val="22"/>
                <w:szCs w:val="22"/>
                <w:lang w:val="fr-CA" w:eastAsia="fr-CA"/>
              </w:rPr>
              <w:t>).</w:t>
            </w:r>
          </w:p>
        </w:tc>
        <w:tc>
          <w:tcPr>
            <w:tcW w:w="2026" w:type="dxa"/>
            <w:noWrap/>
            <w:hideMark/>
          </w:tcPr>
          <w:p w14:paraId="2806C51F" w14:textId="77777777" w:rsidR="00D35B4B" w:rsidRPr="00D35B4B" w:rsidRDefault="00CA3B37" w:rsidP="00D35B4B">
            <w:pPr>
              <w:rPr>
                <w:rFonts w:ascii="Calibri" w:hAnsi="Calibri" w:cs="Calibri"/>
                <w:color w:val="0563C1"/>
                <w:kern w:val="0"/>
                <w:sz w:val="22"/>
                <w:szCs w:val="22"/>
                <w:u w:val="single"/>
                <w:lang w:val="fr-CA" w:eastAsia="fr-CA"/>
              </w:rPr>
            </w:pPr>
            <w:hyperlink r:id="rId65"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6B3BE1B2" w14:textId="77777777" w:rsidTr="00D35B4B">
        <w:trPr>
          <w:trHeight w:val="675"/>
        </w:trPr>
        <w:tc>
          <w:tcPr>
            <w:tcW w:w="2802" w:type="dxa"/>
            <w:noWrap/>
            <w:hideMark/>
          </w:tcPr>
          <w:p w14:paraId="70BFAA59" w14:textId="77777777" w:rsidR="00D35B4B" w:rsidRPr="00604A83" w:rsidRDefault="00D35B4B" w:rsidP="00D35B4B">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Hangup</w:t>
            </w:r>
            <w:proofErr w:type="spellEnd"/>
          </w:p>
        </w:tc>
        <w:tc>
          <w:tcPr>
            <w:tcW w:w="4882" w:type="dxa"/>
            <w:hideMark/>
          </w:tcPr>
          <w:p w14:paraId="03F70C06"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emergency call </w:t>
            </w:r>
            <w:proofErr w:type="spellStart"/>
            <w:r w:rsidRPr="00604A83">
              <w:rPr>
                <w:rFonts w:ascii="Segoe UI" w:hAnsi="Segoe UI" w:cs="Segoe UI"/>
                <w:color w:val="000000" w:themeColor="text1"/>
                <w:kern w:val="0"/>
                <w:sz w:val="22"/>
                <w:szCs w:val="22"/>
                <w:lang w:val="fr-CA" w:eastAsia="fr-CA"/>
              </w:rPr>
              <w:t>was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terminated</w:t>
            </w:r>
            <w:proofErr w:type="spellEnd"/>
            <w:r w:rsidRPr="00604A83">
              <w:rPr>
                <w:rFonts w:ascii="Segoe UI" w:hAnsi="Segoe UI" w:cs="Segoe UI"/>
                <w:color w:val="000000" w:themeColor="text1"/>
                <w:kern w:val="0"/>
                <w:sz w:val="22"/>
                <w:szCs w:val="22"/>
                <w:lang w:val="fr-CA" w:eastAsia="fr-CA"/>
              </w:rPr>
              <w:t xml:space="preserve"> by the caller </w:t>
            </w:r>
            <w:proofErr w:type="spellStart"/>
            <w:r w:rsidRPr="00604A83">
              <w:rPr>
                <w:rFonts w:ascii="Segoe UI" w:hAnsi="Segoe UI" w:cs="Segoe UI"/>
                <w:color w:val="000000" w:themeColor="text1"/>
                <w:kern w:val="0"/>
                <w:sz w:val="22"/>
                <w:szCs w:val="22"/>
                <w:lang w:val="fr-CA" w:eastAsia="fr-CA"/>
              </w:rPr>
              <w:t>before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answered</w:t>
            </w:r>
            <w:proofErr w:type="spellEnd"/>
            <w:r w:rsidRPr="00604A83">
              <w:rPr>
                <w:rFonts w:ascii="Segoe UI" w:hAnsi="Segoe UI" w:cs="Segoe UI"/>
                <w:color w:val="000000" w:themeColor="text1"/>
                <w:kern w:val="0"/>
                <w:sz w:val="22"/>
                <w:szCs w:val="22"/>
                <w:lang w:val="fr-CA" w:eastAsia="fr-CA"/>
              </w:rPr>
              <w:t>.</w:t>
            </w:r>
          </w:p>
        </w:tc>
        <w:tc>
          <w:tcPr>
            <w:tcW w:w="2026" w:type="dxa"/>
            <w:noWrap/>
            <w:hideMark/>
          </w:tcPr>
          <w:p w14:paraId="3795070A" w14:textId="77777777" w:rsidR="00D35B4B" w:rsidRPr="00D35B4B" w:rsidRDefault="00CA3B37" w:rsidP="00D35B4B">
            <w:pPr>
              <w:rPr>
                <w:rFonts w:ascii="Calibri" w:hAnsi="Calibri" w:cs="Calibri"/>
                <w:color w:val="0563C1"/>
                <w:kern w:val="0"/>
                <w:sz w:val="22"/>
                <w:szCs w:val="22"/>
                <w:u w:val="single"/>
                <w:lang w:val="fr-CA" w:eastAsia="fr-CA"/>
              </w:rPr>
            </w:pPr>
            <w:hyperlink r:id="rId66" w:tgtFrame="_blank" w:history="1">
              <w:r w:rsidR="00D35B4B" w:rsidRPr="00D35B4B">
                <w:rPr>
                  <w:rFonts w:ascii="Calibri" w:hAnsi="Calibri" w:cs="Calibri"/>
                  <w:color w:val="0563C1"/>
                  <w:kern w:val="0"/>
                  <w:sz w:val="22"/>
                  <w:szCs w:val="22"/>
                  <w:u w:val="single"/>
                  <w:lang w:val="fr-CA" w:eastAsia="fr-CA"/>
                </w:rPr>
                <w:t>This document</w:t>
              </w:r>
            </w:hyperlink>
          </w:p>
        </w:tc>
      </w:tr>
      <w:tr w:rsidR="00D35B4B" w:rsidRPr="00D35B4B" w14:paraId="61D0AD97" w14:textId="77777777" w:rsidTr="00D35B4B">
        <w:trPr>
          <w:trHeight w:val="345"/>
        </w:trPr>
        <w:tc>
          <w:tcPr>
            <w:tcW w:w="2802" w:type="dxa"/>
            <w:noWrap/>
            <w:hideMark/>
          </w:tcPr>
          <w:p w14:paraId="734E6C69"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IMR</w:t>
            </w:r>
          </w:p>
        </w:tc>
        <w:tc>
          <w:tcPr>
            <w:tcW w:w="4882" w:type="dxa"/>
            <w:hideMark/>
          </w:tcPr>
          <w:p w14:paraId="22A1F700" w14:textId="77777777" w:rsidR="00D35B4B" w:rsidRPr="00604A83" w:rsidRDefault="00D35B4B" w:rsidP="00D35B4B">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emergency call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the IMR.</w:t>
            </w:r>
          </w:p>
        </w:tc>
        <w:tc>
          <w:tcPr>
            <w:tcW w:w="2026" w:type="dxa"/>
            <w:noWrap/>
            <w:hideMark/>
          </w:tcPr>
          <w:p w14:paraId="3A8D8268" w14:textId="77777777" w:rsidR="00D35B4B" w:rsidRPr="00D35B4B" w:rsidRDefault="00CA3B37" w:rsidP="00D35B4B">
            <w:pPr>
              <w:rPr>
                <w:rFonts w:ascii="Calibri" w:hAnsi="Calibri" w:cs="Calibri"/>
                <w:color w:val="0563C1"/>
                <w:kern w:val="0"/>
                <w:sz w:val="22"/>
                <w:szCs w:val="22"/>
                <w:u w:val="single"/>
                <w:lang w:val="fr-CA" w:eastAsia="fr-CA"/>
              </w:rPr>
            </w:pPr>
            <w:hyperlink r:id="rId67" w:tgtFrame="_blank" w:history="1">
              <w:r w:rsidR="00D35B4B" w:rsidRPr="00D35B4B">
                <w:rPr>
                  <w:rFonts w:ascii="Calibri" w:hAnsi="Calibri" w:cs="Calibri"/>
                  <w:color w:val="0563C1"/>
                  <w:kern w:val="0"/>
                  <w:sz w:val="22"/>
                  <w:szCs w:val="22"/>
                  <w:u w:val="single"/>
                  <w:lang w:val="fr-CA" w:eastAsia="fr-CA"/>
                </w:rPr>
                <w:t>This document</w:t>
              </w:r>
            </w:hyperlink>
          </w:p>
        </w:tc>
      </w:tr>
    </w:tbl>
    <w:p w14:paraId="5C26E3E2" w14:textId="77777777" w:rsidR="00B91F9C" w:rsidRPr="00AB7A75" w:rsidRDefault="00B91F9C" w:rsidP="00B91F9C">
      <w:pPr>
        <w:pStyle w:val="BodyText"/>
        <w:rPr>
          <w:rFonts w:ascii="Tahoma" w:hAnsi="Tahoma" w:cs="Tahoma"/>
          <w:color w:val="FF0000"/>
          <w:szCs w:val="24"/>
        </w:rPr>
      </w:pPr>
    </w:p>
    <w:p w14:paraId="5B012E0B" w14:textId="77777777" w:rsidR="00B91F9C" w:rsidRPr="00AB7A75" w:rsidRDefault="00B91F9C" w:rsidP="00B91F9C">
      <w:pPr>
        <w:pStyle w:val="Heading2"/>
        <w:rPr>
          <w:rFonts w:ascii="Tahoma" w:hAnsi="Tahoma" w:cs="Tahoma"/>
        </w:rPr>
      </w:pPr>
      <w:bookmarkStart w:id="105" w:name="_Toc332195341"/>
      <w:bookmarkStart w:id="106" w:name="_Ref338337871"/>
      <w:bookmarkStart w:id="107" w:name="_Ref338747386"/>
      <w:bookmarkStart w:id="108" w:name="_Toc381881318"/>
      <w:bookmarkStart w:id="109" w:name="_Toc54356169"/>
      <w:r w:rsidRPr="00AB7A75">
        <w:rPr>
          <w:rFonts w:ascii="Tahoma" w:hAnsi="Tahoma" w:cs="Tahoma"/>
        </w:rPr>
        <w:t>Report Number Type</w:t>
      </w:r>
      <w:bookmarkEnd w:id="105"/>
      <w:bookmarkEnd w:id="106"/>
      <w:bookmarkEnd w:id="107"/>
      <w:bookmarkEnd w:id="108"/>
      <w:bookmarkEnd w:id="109"/>
    </w:p>
    <w:p w14:paraId="33DD7D8E" w14:textId="724448EE" w:rsidR="00D23D03" w:rsidRDefault="00B91F9C" w:rsidP="00D23D03">
      <w:pPr>
        <w:pStyle w:val="BodyText"/>
        <w:rPr>
          <w:rFonts w:ascii="Tahoma" w:hAnsi="Tahoma" w:cs="Tahoma"/>
          <w:szCs w:val="24"/>
        </w:rPr>
      </w:pPr>
      <w:r w:rsidRPr="00AB7A75">
        <w:rPr>
          <w:rFonts w:ascii="Tahoma" w:hAnsi="Tahoma" w:cs="Tahoma"/>
          <w:szCs w:val="24"/>
        </w:rPr>
        <w:t xml:space="preserve">The “Report Number Type” data element is described in Section </w:t>
      </w:r>
      <w:r w:rsidR="00F72F28">
        <w:rPr>
          <w:rFonts w:ascii="Tahoma" w:hAnsi="Tahoma" w:cs="Tahoma"/>
        </w:rPr>
        <w:t>2.</w:t>
      </w:r>
      <w:r w:rsidR="00752A70">
        <w:rPr>
          <w:rFonts w:ascii="Tahoma" w:hAnsi="Tahoma" w:cs="Tahoma"/>
        </w:rPr>
        <w:t>12</w:t>
      </w:r>
      <w:r w:rsidR="00B57C07" w:rsidRPr="00AB7A75">
        <w:rPr>
          <w:rFonts w:ascii="Tahoma" w:hAnsi="Tahoma" w:cs="Tahoma"/>
          <w:szCs w:val="24"/>
        </w:rPr>
        <w:t xml:space="preserve"> </w:t>
      </w:r>
      <w:r w:rsidRPr="00AB7A75">
        <w:rPr>
          <w:rFonts w:ascii="Tahoma" w:hAnsi="Tahoma" w:cs="Tahoma"/>
          <w:szCs w:val="24"/>
        </w:rPr>
        <w:t>(</w:t>
      </w:r>
      <w:r w:rsidRPr="00AB7A75">
        <w:rPr>
          <w:rFonts w:ascii="Tahoma" w:hAnsi="Tahoma" w:cs="Tahoma"/>
        </w:rPr>
        <w:fldChar w:fldCharType="begin"/>
      </w:r>
      <w:r w:rsidRPr="00AB7A75">
        <w:rPr>
          <w:rFonts w:ascii="Tahoma" w:hAnsi="Tahoma" w:cs="Tahoma"/>
        </w:rPr>
        <w:instrText xml:space="preserve"> REF _Ref338339212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Dispatch Data Component</w:t>
      </w:r>
      <w:r w:rsidRPr="00AB7A75">
        <w:rPr>
          <w:rFonts w:ascii="Tahoma" w:hAnsi="Tahoma" w:cs="Tahoma"/>
        </w:rPr>
        <w:fldChar w:fldCharType="end"/>
      </w:r>
      <w:r w:rsidRPr="00AB7A75">
        <w:rPr>
          <w:rFonts w:ascii="Tahoma" w:hAnsi="Tahoma" w:cs="Tahoma"/>
          <w:szCs w:val="24"/>
        </w:rPr>
        <w:t>) of this document.</w:t>
      </w:r>
      <w:r w:rsidR="00D23D03">
        <w:rPr>
          <w:rFonts w:ascii="Tahoma" w:hAnsi="Tahoma" w:cs="Tahoma"/>
          <w:szCs w:val="24"/>
        </w:rPr>
        <w:t xml:space="preserve"> </w:t>
      </w:r>
    </w:p>
    <w:p w14:paraId="540D32E9" w14:textId="77777777" w:rsidR="00F72F28" w:rsidRPr="00AB7A75" w:rsidRDefault="00F72F28" w:rsidP="00B91F9C">
      <w:pPr>
        <w:pStyle w:val="BodyText"/>
        <w:rPr>
          <w:rFonts w:ascii="Tahoma" w:hAnsi="Tahoma" w:cs="Tahoma"/>
          <w:szCs w:val="24"/>
        </w:rPr>
      </w:pPr>
    </w:p>
    <w:p w14:paraId="238794D1" w14:textId="2FA583EE" w:rsidR="00E32286" w:rsidRPr="00AB7A75" w:rsidRDefault="00E32286" w:rsidP="009E1EB6">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Pr="00AB5282">
        <w:rPr>
          <w:rFonts w:ascii="Tahoma" w:hAnsi="Tahoma" w:cs="Tahoma"/>
          <w:szCs w:val="24"/>
        </w:rPr>
        <w:t>EID</w:t>
      </w:r>
      <w:r>
        <w:rPr>
          <w:rFonts w:ascii="Tahoma" w:hAnsi="Tahoma" w:cs="Tahoma"/>
          <w:szCs w:val="24"/>
        </w:rPr>
        <w:t>O</w:t>
      </w:r>
      <w:r w:rsidRPr="00AB5282">
        <w:rPr>
          <w:rFonts w:ascii="Tahoma" w:hAnsi="Tahoma" w:cs="Tahoma"/>
          <w:szCs w:val="24"/>
        </w:rPr>
        <w:t>-</w:t>
      </w:r>
      <w:proofErr w:type="spellStart"/>
      <w:r w:rsidR="00D215B7">
        <w:rPr>
          <w:rFonts w:ascii="Tahoma" w:hAnsi="Tahoma" w:cs="Tahoma"/>
          <w:szCs w:val="24"/>
        </w:rPr>
        <w:t>ReportNumberType</w:t>
      </w:r>
      <w:proofErr w:type="spellEnd"/>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789"/>
        <w:gridCol w:w="4893"/>
        <w:gridCol w:w="2028"/>
      </w:tblGrid>
      <w:tr w:rsidR="00B91F9C" w:rsidRPr="00AB7A75" w14:paraId="10CCD2F5" w14:textId="77777777" w:rsidTr="00757DFD">
        <w:tc>
          <w:tcPr>
            <w:tcW w:w="2898" w:type="dxa"/>
            <w:vAlign w:val="center"/>
          </w:tcPr>
          <w:p w14:paraId="0121307A" w14:textId="77777777" w:rsidR="00B91F9C" w:rsidRPr="00AB7A75" w:rsidRDefault="00B91F9C" w:rsidP="00757DFD">
            <w:pPr>
              <w:rPr>
                <w:rFonts w:ascii="Tahoma" w:hAnsi="Tahoma" w:cs="Tahoma"/>
                <w:b/>
              </w:rPr>
            </w:pPr>
            <w:r w:rsidRPr="00AB7A75">
              <w:rPr>
                <w:rFonts w:ascii="Tahoma" w:hAnsi="Tahoma" w:cs="Tahoma"/>
                <w:b/>
              </w:rPr>
              <w:t>Value</w:t>
            </w:r>
          </w:p>
        </w:tc>
        <w:tc>
          <w:tcPr>
            <w:tcW w:w="5130" w:type="dxa"/>
            <w:vAlign w:val="center"/>
          </w:tcPr>
          <w:p w14:paraId="714D6400" w14:textId="77777777" w:rsidR="00B91F9C" w:rsidRPr="00AB7A75" w:rsidRDefault="00B91F9C" w:rsidP="00757DFD">
            <w:pPr>
              <w:rPr>
                <w:rFonts w:ascii="Tahoma" w:hAnsi="Tahoma" w:cs="Tahoma"/>
                <w:b/>
              </w:rPr>
            </w:pPr>
            <w:r w:rsidRPr="00AB7A75">
              <w:rPr>
                <w:rFonts w:ascii="Tahoma" w:hAnsi="Tahoma" w:cs="Tahoma"/>
                <w:b/>
              </w:rPr>
              <w:t>Literal Description</w:t>
            </w:r>
          </w:p>
        </w:tc>
        <w:tc>
          <w:tcPr>
            <w:tcW w:w="2070" w:type="dxa"/>
            <w:vAlign w:val="center"/>
          </w:tcPr>
          <w:p w14:paraId="4102503C" w14:textId="77777777" w:rsidR="00B91F9C" w:rsidRPr="00AB7A75" w:rsidRDefault="00B91F9C" w:rsidP="00757DFD">
            <w:pPr>
              <w:rPr>
                <w:rFonts w:ascii="Tahoma" w:hAnsi="Tahoma" w:cs="Tahoma"/>
                <w:b/>
              </w:rPr>
            </w:pPr>
            <w:r w:rsidRPr="00AB7A75">
              <w:rPr>
                <w:rFonts w:ascii="Tahoma" w:hAnsi="Tahoma" w:cs="Tahoma"/>
                <w:b/>
              </w:rPr>
              <w:t>Reference</w:t>
            </w:r>
          </w:p>
        </w:tc>
      </w:tr>
      <w:tr w:rsidR="00B91F9C" w:rsidRPr="00AB7A75" w14:paraId="3147CDEE" w14:textId="77777777" w:rsidTr="00757DFD">
        <w:tc>
          <w:tcPr>
            <w:tcW w:w="2898" w:type="dxa"/>
            <w:vAlign w:val="center"/>
          </w:tcPr>
          <w:p w14:paraId="1CC5CD95" w14:textId="77777777" w:rsidR="00B91F9C" w:rsidRPr="00AB7A75" w:rsidRDefault="00B91F9C" w:rsidP="00757DFD">
            <w:pPr>
              <w:rPr>
                <w:rFonts w:ascii="Tahoma" w:hAnsi="Tahoma" w:cs="Tahoma"/>
              </w:rPr>
            </w:pPr>
            <w:r w:rsidRPr="00AB7A75">
              <w:rPr>
                <w:rFonts w:ascii="Tahoma" w:hAnsi="Tahoma" w:cs="Tahoma"/>
              </w:rPr>
              <w:t>New</w:t>
            </w:r>
          </w:p>
        </w:tc>
        <w:tc>
          <w:tcPr>
            <w:tcW w:w="5130" w:type="dxa"/>
            <w:vAlign w:val="center"/>
          </w:tcPr>
          <w:p w14:paraId="6B6C9907" w14:textId="77777777" w:rsidR="00B91F9C" w:rsidRPr="00AB7A75" w:rsidRDefault="00B91F9C" w:rsidP="00757DFD">
            <w:pPr>
              <w:rPr>
                <w:rFonts w:ascii="Tahoma" w:hAnsi="Tahoma" w:cs="Tahoma"/>
              </w:rPr>
            </w:pPr>
            <w:r w:rsidRPr="00AB7A75">
              <w:rPr>
                <w:rFonts w:ascii="Tahoma" w:hAnsi="Tahoma" w:cs="Tahoma"/>
              </w:rPr>
              <w:t>The report number is new</w:t>
            </w:r>
          </w:p>
        </w:tc>
        <w:tc>
          <w:tcPr>
            <w:tcW w:w="2070" w:type="dxa"/>
          </w:tcPr>
          <w:p w14:paraId="4037A1D2" w14:textId="25B60F60" w:rsidR="00B91F9C" w:rsidRPr="00AB7A75" w:rsidRDefault="00E32286" w:rsidP="00757DFD">
            <w:pPr>
              <w:rPr>
                <w:rFonts w:ascii="Tahoma" w:hAnsi="Tahoma" w:cs="Tahoma"/>
              </w:rPr>
            </w:pPr>
            <w:r>
              <w:rPr>
                <w:rFonts w:ascii="Tahoma" w:hAnsi="Tahoma" w:cs="Tahoma"/>
              </w:rPr>
              <w:t>This document</w:t>
            </w:r>
          </w:p>
        </w:tc>
      </w:tr>
      <w:tr w:rsidR="00B91F9C" w:rsidRPr="00AB7A75" w14:paraId="62DD39BC" w14:textId="77777777" w:rsidTr="00757DFD">
        <w:tc>
          <w:tcPr>
            <w:tcW w:w="2898" w:type="dxa"/>
            <w:vAlign w:val="center"/>
          </w:tcPr>
          <w:p w14:paraId="2AB3F8BB" w14:textId="77777777" w:rsidR="00B91F9C" w:rsidRPr="00AB7A75" w:rsidRDefault="00B91F9C" w:rsidP="00757DFD">
            <w:pPr>
              <w:rPr>
                <w:rFonts w:ascii="Tahoma" w:hAnsi="Tahoma" w:cs="Tahoma"/>
              </w:rPr>
            </w:pPr>
            <w:r w:rsidRPr="00AB7A75">
              <w:rPr>
                <w:rFonts w:ascii="Tahoma" w:hAnsi="Tahoma" w:cs="Tahoma"/>
              </w:rPr>
              <w:t>Ongoing</w:t>
            </w:r>
          </w:p>
        </w:tc>
        <w:tc>
          <w:tcPr>
            <w:tcW w:w="5130" w:type="dxa"/>
            <w:vAlign w:val="center"/>
          </w:tcPr>
          <w:p w14:paraId="5559EC88" w14:textId="77777777" w:rsidR="00B91F9C" w:rsidRPr="00AB7A75" w:rsidRDefault="00B91F9C" w:rsidP="00757DFD">
            <w:pPr>
              <w:rPr>
                <w:rFonts w:ascii="Tahoma" w:hAnsi="Tahoma" w:cs="Tahoma"/>
              </w:rPr>
            </w:pPr>
            <w:r w:rsidRPr="00AB7A75">
              <w:rPr>
                <w:rFonts w:ascii="Tahoma" w:hAnsi="Tahoma" w:cs="Tahoma"/>
              </w:rPr>
              <w:t>The report number has not changed</w:t>
            </w:r>
          </w:p>
        </w:tc>
        <w:tc>
          <w:tcPr>
            <w:tcW w:w="2070" w:type="dxa"/>
          </w:tcPr>
          <w:p w14:paraId="75D40BFF" w14:textId="17FA9E5E" w:rsidR="00B91F9C" w:rsidRPr="00AB7A75" w:rsidRDefault="00E32286" w:rsidP="00757DFD">
            <w:pPr>
              <w:rPr>
                <w:rFonts w:ascii="Tahoma" w:hAnsi="Tahoma" w:cs="Tahoma"/>
              </w:rPr>
            </w:pPr>
            <w:r>
              <w:rPr>
                <w:rFonts w:ascii="Tahoma" w:hAnsi="Tahoma" w:cs="Tahoma"/>
              </w:rPr>
              <w:t>This document</w:t>
            </w:r>
          </w:p>
        </w:tc>
      </w:tr>
      <w:tr w:rsidR="00B91F9C" w:rsidRPr="00AB7A75" w14:paraId="01EED39F" w14:textId="77777777" w:rsidTr="00757DFD">
        <w:tc>
          <w:tcPr>
            <w:tcW w:w="2898" w:type="dxa"/>
            <w:vAlign w:val="center"/>
          </w:tcPr>
          <w:p w14:paraId="5BFCC420" w14:textId="77777777" w:rsidR="00B91F9C" w:rsidRPr="00AB7A75" w:rsidRDefault="00B91F9C" w:rsidP="00757DFD">
            <w:pPr>
              <w:rPr>
                <w:rFonts w:ascii="Tahoma" w:hAnsi="Tahoma" w:cs="Tahoma"/>
              </w:rPr>
            </w:pPr>
            <w:r w:rsidRPr="00AB7A75">
              <w:rPr>
                <w:rFonts w:ascii="Tahoma" w:hAnsi="Tahoma" w:cs="Tahoma"/>
              </w:rPr>
              <w:t>Reopened</w:t>
            </w:r>
          </w:p>
        </w:tc>
        <w:tc>
          <w:tcPr>
            <w:tcW w:w="5130" w:type="dxa"/>
            <w:vAlign w:val="center"/>
          </w:tcPr>
          <w:p w14:paraId="0AFCEFDF" w14:textId="77777777" w:rsidR="00B91F9C" w:rsidRPr="00AB7A75" w:rsidRDefault="00B91F9C" w:rsidP="00757DFD">
            <w:pPr>
              <w:rPr>
                <w:rFonts w:ascii="Tahoma" w:hAnsi="Tahoma" w:cs="Tahoma"/>
              </w:rPr>
            </w:pPr>
            <w:r w:rsidRPr="00AB7A75">
              <w:rPr>
                <w:rFonts w:ascii="Tahoma" w:hAnsi="Tahoma" w:cs="Tahoma"/>
              </w:rPr>
              <w:t>The report number was previously issued, the related incident was closed and the report and/or incident are being activated again</w:t>
            </w:r>
          </w:p>
        </w:tc>
        <w:tc>
          <w:tcPr>
            <w:tcW w:w="2070" w:type="dxa"/>
          </w:tcPr>
          <w:p w14:paraId="248AF53C" w14:textId="0EB9B6C8" w:rsidR="00B91F9C" w:rsidRPr="00AB7A75" w:rsidRDefault="00E32286" w:rsidP="00757DFD">
            <w:pPr>
              <w:rPr>
                <w:rFonts w:ascii="Tahoma" w:hAnsi="Tahoma" w:cs="Tahoma"/>
              </w:rPr>
            </w:pPr>
            <w:r>
              <w:rPr>
                <w:rFonts w:ascii="Tahoma" w:hAnsi="Tahoma" w:cs="Tahoma"/>
              </w:rPr>
              <w:t>This document</w:t>
            </w:r>
          </w:p>
        </w:tc>
      </w:tr>
    </w:tbl>
    <w:p w14:paraId="42391F8D" w14:textId="77777777" w:rsidR="00B91F9C" w:rsidRPr="00AB7A75" w:rsidRDefault="00B91F9C" w:rsidP="00B91F9C">
      <w:pPr>
        <w:pStyle w:val="BodyText"/>
        <w:rPr>
          <w:rFonts w:ascii="Tahoma" w:hAnsi="Tahoma" w:cs="Tahoma"/>
          <w:szCs w:val="24"/>
        </w:rPr>
      </w:pPr>
    </w:p>
    <w:p w14:paraId="5CEEE808" w14:textId="73142308" w:rsidR="00B91F9C" w:rsidRPr="00AB7A75" w:rsidRDefault="00B91F9C" w:rsidP="00B91F9C">
      <w:pPr>
        <w:pStyle w:val="Heading2"/>
        <w:rPr>
          <w:rFonts w:ascii="Tahoma" w:hAnsi="Tahoma" w:cs="Tahoma"/>
        </w:rPr>
      </w:pPr>
      <w:bookmarkStart w:id="110" w:name="_Common_Disposition_Code"/>
      <w:bookmarkStart w:id="111" w:name="_Person_Type"/>
      <w:bookmarkStart w:id="112" w:name="_Toc332195348"/>
      <w:bookmarkStart w:id="113" w:name="_Ref338337956"/>
      <w:bookmarkStart w:id="114" w:name="_Toc381881320"/>
      <w:bookmarkStart w:id="115" w:name="_Toc54356170"/>
      <w:bookmarkEnd w:id="110"/>
      <w:bookmarkEnd w:id="111"/>
      <w:r w:rsidRPr="00AB7A75">
        <w:rPr>
          <w:rFonts w:ascii="Tahoma" w:hAnsi="Tahoma" w:cs="Tahoma"/>
        </w:rPr>
        <w:t xml:space="preserve">Person </w:t>
      </w:r>
      <w:bookmarkEnd w:id="112"/>
      <w:bookmarkEnd w:id="113"/>
      <w:bookmarkEnd w:id="114"/>
      <w:r w:rsidR="00E61881">
        <w:rPr>
          <w:rFonts w:ascii="Tahoma" w:hAnsi="Tahoma" w:cs="Tahoma"/>
        </w:rPr>
        <w:t>Role</w:t>
      </w:r>
      <w:bookmarkEnd w:id="115"/>
    </w:p>
    <w:p w14:paraId="54486F92" w14:textId="0B597D46" w:rsidR="00B91F9C" w:rsidRDefault="00B91F9C" w:rsidP="00B91F9C">
      <w:pPr>
        <w:pStyle w:val="BodyText"/>
        <w:rPr>
          <w:rFonts w:ascii="Tahoma" w:hAnsi="Tahoma" w:cs="Tahoma"/>
          <w:szCs w:val="24"/>
        </w:rPr>
      </w:pPr>
      <w:r w:rsidRPr="00AB7A75">
        <w:rPr>
          <w:rFonts w:ascii="Tahoma" w:hAnsi="Tahoma" w:cs="Tahoma"/>
          <w:szCs w:val="24"/>
        </w:rPr>
        <w:t xml:space="preserve">The “Person Type” data element is described in Section </w:t>
      </w:r>
      <w:r w:rsidR="00D215B7">
        <w:rPr>
          <w:rFonts w:ascii="Tahoma" w:hAnsi="Tahoma" w:cs="Tahoma"/>
        </w:rPr>
        <w:t>2.15</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_Ref338345052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Person Information Data Component</w:t>
      </w:r>
      <w:r w:rsidRPr="00AB7A75">
        <w:rPr>
          <w:rFonts w:ascii="Tahoma" w:hAnsi="Tahoma" w:cs="Tahoma"/>
        </w:rPr>
        <w:fldChar w:fldCharType="end"/>
      </w:r>
      <w:r w:rsidRPr="00AB7A75">
        <w:rPr>
          <w:rFonts w:ascii="Tahoma" w:hAnsi="Tahoma" w:cs="Tahoma"/>
          <w:szCs w:val="24"/>
        </w:rPr>
        <w:t>) of this document.</w:t>
      </w:r>
    </w:p>
    <w:p w14:paraId="4D6A9F37" w14:textId="70549584" w:rsidR="00D215B7" w:rsidRDefault="00D215B7" w:rsidP="00D215B7">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Pr="00D215B7">
        <w:rPr>
          <w:rFonts w:ascii="Tahoma" w:hAnsi="Tahoma" w:cs="Tahoma"/>
          <w:szCs w:val="24"/>
        </w:rPr>
        <w:t>EID</w:t>
      </w:r>
      <w:r>
        <w:rPr>
          <w:rFonts w:ascii="Tahoma" w:hAnsi="Tahoma" w:cs="Tahoma"/>
          <w:szCs w:val="24"/>
        </w:rPr>
        <w:t>O</w:t>
      </w:r>
      <w:r w:rsidRPr="00D215B7">
        <w:rPr>
          <w:rFonts w:ascii="Tahoma" w:hAnsi="Tahoma" w:cs="Tahoma"/>
          <w:szCs w:val="24"/>
        </w:rPr>
        <w:t>-</w:t>
      </w:r>
      <w:proofErr w:type="spellStart"/>
      <w:r w:rsidRPr="00D215B7">
        <w:rPr>
          <w:rFonts w:ascii="Tahoma" w:hAnsi="Tahoma" w:cs="Tahoma"/>
          <w:szCs w:val="24"/>
        </w:rPr>
        <w:t>PersonRole</w:t>
      </w:r>
      <w:proofErr w:type="spellEnd"/>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824"/>
        <w:gridCol w:w="4864"/>
        <w:gridCol w:w="2022"/>
      </w:tblGrid>
      <w:tr w:rsidR="00D215B7" w:rsidRPr="00AB7A75" w14:paraId="2A056CFE" w14:textId="77777777" w:rsidTr="009E1EB6">
        <w:tc>
          <w:tcPr>
            <w:tcW w:w="2824" w:type="dxa"/>
            <w:vAlign w:val="center"/>
          </w:tcPr>
          <w:p w14:paraId="1952AF2A" w14:textId="77777777" w:rsidR="00D215B7" w:rsidRPr="00604A83" w:rsidRDefault="00D215B7" w:rsidP="007A4A00">
            <w:pPr>
              <w:rPr>
                <w:rFonts w:ascii="Tahoma" w:hAnsi="Tahoma" w:cs="Tahoma"/>
                <w:b/>
                <w:color w:val="000000" w:themeColor="text1"/>
              </w:rPr>
            </w:pPr>
            <w:r w:rsidRPr="00604A83">
              <w:rPr>
                <w:rFonts w:ascii="Tahoma" w:hAnsi="Tahoma" w:cs="Tahoma"/>
                <w:b/>
                <w:color w:val="000000" w:themeColor="text1"/>
              </w:rPr>
              <w:t>Value</w:t>
            </w:r>
          </w:p>
        </w:tc>
        <w:tc>
          <w:tcPr>
            <w:tcW w:w="4864" w:type="dxa"/>
            <w:vAlign w:val="center"/>
          </w:tcPr>
          <w:p w14:paraId="1416A285" w14:textId="77777777" w:rsidR="00D215B7" w:rsidRPr="00604A83" w:rsidRDefault="00D215B7" w:rsidP="007A4A00">
            <w:pPr>
              <w:rPr>
                <w:rFonts w:ascii="Tahoma" w:hAnsi="Tahoma" w:cs="Tahoma"/>
                <w:b/>
                <w:color w:val="000000" w:themeColor="text1"/>
              </w:rPr>
            </w:pPr>
            <w:r w:rsidRPr="00604A83">
              <w:rPr>
                <w:rFonts w:ascii="Tahoma" w:hAnsi="Tahoma" w:cs="Tahoma"/>
                <w:b/>
                <w:color w:val="000000" w:themeColor="text1"/>
              </w:rPr>
              <w:t>Literal Description</w:t>
            </w:r>
          </w:p>
        </w:tc>
        <w:tc>
          <w:tcPr>
            <w:tcW w:w="2022" w:type="dxa"/>
            <w:vAlign w:val="center"/>
          </w:tcPr>
          <w:p w14:paraId="43658E00" w14:textId="77777777" w:rsidR="00D215B7" w:rsidRPr="00AB7A75" w:rsidRDefault="00D215B7" w:rsidP="007A4A00">
            <w:pPr>
              <w:rPr>
                <w:rFonts w:ascii="Tahoma" w:hAnsi="Tahoma" w:cs="Tahoma"/>
                <w:b/>
              </w:rPr>
            </w:pPr>
            <w:r w:rsidRPr="00AB7A75">
              <w:rPr>
                <w:rFonts w:ascii="Tahoma" w:hAnsi="Tahoma" w:cs="Tahoma"/>
                <w:b/>
              </w:rPr>
              <w:t>Reference</w:t>
            </w:r>
          </w:p>
        </w:tc>
      </w:tr>
      <w:tr w:rsidR="00D215B7" w:rsidRPr="00D215B7" w14:paraId="5BA1D3A6" w14:textId="77777777" w:rsidTr="00D215B7">
        <w:trPr>
          <w:trHeight w:val="1005"/>
        </w:trPr>
        <w:tc>
          <w:tcPr>
            <w:tcW w:w="2824" w:type="dxa"/>
            <w:noWrap/>
            <w:hideMark/>
          </w:tcPr>
          <w:p w14:paraId="7AC86E1F"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InvolvedPerson</w:t>
            </w:r>
            <w:proofErr w:type="spellEnd"/>
          </w:p>
        </w:tc>
        <w:tc>
          <w:tcPr>
            <w:tcW w:w="4864" w:type="dxa"/>
            <w:hideMark/>
          </w:tcPr>
          <w:p w14:paraId="76358B6D"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no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relationship</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known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F32D1A6" w14:textId="77777777" w:rsidR="00D215B7" w:rsidRPr="00D215B7" w:rsidRDefault="00CA3B37" w:rsidP="00D215B7">
            <w:pPr>
              <w:rPr>
                <w:rFonts w:ascii="Calibri" w:hAnsi="Calibri" w:cs="Calibri"/>
                <w:color w:val="0563C1"/>
                <w:kern w:val="0"/>
                <w:sz w:val="22"/>
                <w:szCs w:val="22"/>
                <w:u w:val="single"/>
                <w:lang w:val="fr-CA" w:eastAsia="fr-CA"/>
              </w:rPr>
            </w:pPr>
            <w:hyperlink r:id="rId68"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4D2DB05E" w14:textId="77777777" w:rsidTr="00D215B7">
        <w:trPr>
          <w:trHeight w:val="1005"/>
        </w:trPr>
        <w:tc>
          <w:tcPr>
            <w:tcW w:w="2824" w:type="dxa"/>
            <w:noWrap/>
            <w:hideMark/>
          </w:tcPr>
          <w:p w14:paraId="6A417B5E"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Patient</w:t>
            </w:r>
          </w:p>
        </w:tc>
        <w:tc>
          <w:tcPr>
            <w:tcW w:w="4864" w:type="dxa"/>
            <w:hideMark/>
          </w:tcPr>
          <w:p w14:paraId="6D26ACD9"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w:t>
            </w:r>
            <w:proofErr w:type="gramStart"/>
            <w:r w:rsidRPr="00604A83">
              <w:rPr>
                <w:rFonts w:ascii="Segoe UI" w:hAnsi="Segoe UI" w:cs="Segoe UI"/>
                <w:color w:val="000000" w:themeColor="text1"/>
                <w:kern w:val="0"/>
                <w:sz w:val="22"/>
                <w:szCs w:val="22"/>
                <w:lang w:val="fr-CA" w:eastAsia="fr-CA"/>
              </w:rPr>
              <w:t>a</w:t>
            </w:r>
            <w:proofErr w:type="gramEnd"/>
            <w:r w:rsidRPr="00604A83">
              <w:rPr>
                <w:rFonts w:ascii="Segoe UI" w:hAnsi="Segoe UI" w:cs="Segoe UI"/>
                <w:color w:val="000000" w:themeColor="text1"/>
                <w:kern w:val="0"/>
                <w:sz w:val="22"/>
                <w:szCs w:val="22"/>
                <w:lang w:val="fr-CA" w:eastAsia="fr-CA"/>
              </w:rPr>
              <w:t xml:space="preserve"> patient.</w:t>
            </w:r>
          </w:p>
        </w:tc>
        <w:tc>
          <w:tcPr>
            <w:tcW w:w="2022" w:type="dxa"/>
            <w:noWrap/>
            <w:hideMark/>
          </w:tcPr>
          <w:p w14:paraId="7FC1E9A7" w14:textId="77777777" w:rsidR="00D215B7" w:rsidRPr="00D215B7" w:rsidRDefault="00CA3B37" w:rsidP="00D215B7">
            <w:pPr>
              <w:rPr>
                <w:rFonts w:ascii="Calibri" w:hAnsi="Calibri" w:cs="Calibri"/>
                <w:color w:val="0563C1"/>
                <w:kern w:val="0"/>
                <w:sz w:val="22"/>
                <w:szCs w:val="22"/>
                <w:u w:val="single"/>
                <w:lang w:val="fr-CA" w:eastAsia="fr-CA"/>
              </w:rPr>
            </w:pPr>
            <w:hyperlink r:id="rId69"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6728E2D7" w14:textId="77777777" w:rsidTr="00D215B7">
        <w:trPr>
          <w:trHeight w:val="1005"/>
        </w:trPr>
        <w:tc>
          <w:tcPr>
            <w:tcW w:w="2824" w:type="dxa"/>
            <w:noWrap/>
            <w:hideMark/>
          </w:tcPr>
          <w:p w14:paraId="6CD3D3FF"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PatientAcquaintance</w:t>
            </w:r>
            <w:proofErr w:type="spellEnd"/>
          </w:p>
        </w:tc>
        <w:tc>
          <w:tcPr>
            <w:tcW w:w="4864" w:type="dxa"/>
            <w:hideMark/>
          </w:tcPr>
          <w:p w14:paraId="1578D347"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an </w:t>
            </w:r>
            <w:proofErr w:type="spellStart"/>
            <w:r w:rsidRPr="00604A83">
              <w:rPr>
                <w:rFonts w:ascii="Segoe UI" w:hAnsi="Segoe UI" w:cs="Segoe UI"/>
                <w:color w:val="000000" w:themeColor="text1"/>
                <w:kern w:val="0"/>
                <w:sz w:val="22"/>
                <w:szCs w:val="22"/>
                <w:lang w:val="fr-CA" w:eastAsia="fr-CA"/>
              </w:rPr>
              <w:t>acquaintance</w:t>
            </w:r>
            <w:proofErr w:type="spellEnd"/>
            <w:r w:rsidRPr="00604A83">
              <w:rPr>
                <w:rFonts w:ascii="Segoe UI" w:hAnsi="Segoe UI" w:cs="Segoe UI"/>
                <w:color w:val="000000" w:themeColor="text1"/>
                <w:kern w:val="0"/>
                <w:sz w:val="22"/>
                <w:szCs w:val="22"/>
                <w:lang w:val="fr-CA" w:eastAsia="fr-CA"/>
              </w:rPr>
              <w:t xml:space="preserve"> of a patient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w:t>
            </w:r>
          </w:p>
        </w:tc>
        <w:tc>
          <w:tcPr>
            <w:tcW w:w="2022" w:type="dxa"/>
            <w:noWrap/>
            <w:hideMark/>
          </w:tcPr>
          <w:p w14:paraId="574E0529" w14:textId="77777777" w:rsidR="00D215B7" w:rsidRPr="00D215B7" w:rsidRDefault="00CA3B37" w:rsidP="00D215B7">
            <w:pPr>
              <w:rPr>
                <w:rFonts w:ascii="Calibri" w:hAnsi="Calibri" w:cs="Calibri"/>
                <w:color w:val="0563C1"/>
                <w:kern w:val="0"/>
                <w:sz w:val="22"/>
                <w:szCs w:val="22"/>
                <w:u w:val="single"/>
                <w:lang w:val="fr-CA" w:eastAsia="fr-CA"/>
              </w:rPr>
            </w:pPr>
            <w:hyperlink r:id="rId70"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53F1125A" w14:textId="77777777" w:rsidTr="00D215B7">
        <w:trPr>
          <w:trHeight w:val="1005"/>
        </w:trPr>
        <w:tc>
          <w:tcPr>
            <w:tcW w:w="2824" w:type="dxa"/>
            <w:noWrap/>
            <w:hideMark/>
          </w:tcPr>
          <w:p w14:paraId="26932FFE"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PatientRelative</w:t>
            </w:r>
            <w:proofErr w:type="spellEnd"/>
          </w:p>
        </w:tc>
        <w:tc>
          <w:tcPr>
            <w:tcW w:w="4864" w:type="dxa"/>
            <w:hideMark/>
          </w:tcPr>
          <w:p w14:paraId="77A4ED99"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 relative of a patient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w:t>
            </w:r>
          </w:p>
        </w:tc>
        <w:tc>
          <w:tcPr>
            <w:tcW w:w="2022" w:type="dxa"/>
            <w:noWrap/>
            <w:hideMark/>
          </w:tcPr>
          <w:p w14:paraId="0D3C0DFB" w14:textId="77777777" w:rsidR="00D215B7" w:rsidRPr="00D215B7" w:rsidRDefault="00CA3B37" w:rsidP="00D215B7">
            <w:pPr>
              <w:rPr>
                <w:rFonts w:ascii="Calibri" w:hAnsi="Calibri" w:cs="Calibri"/>
                <w:color w:val="0563C1"/>
                <w:kern w:val="0"/>
                <w:sz w:val="22"/>
                <w:szCs w:val="22"/>
                <w:u w:val="single"/>
                <w:lang w:val="fr-CA" w:eastAsia="fr-CA"/>
              </w:rPr>
            </w:pPr>
            <w:hyperlink r:id="rId71"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0581C77A" w14:textId="77777777" w:rsidTr="00D215B7">
        <w:trPr>
          <w:trHeight w:val="1005"/>
        </w:trPr>
        <w:tc>
          <w:tcPr>
            <w:tcW w:w="2824" w:type="dxa"/>
            <w:noWrap/>
            <w:hideMark/>
          </w:tcPr>
          <w:p w14:paraId="6259DB10"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PersonOfInterest</w:t>
            </w:r>
            <w:proofErr w:type="spellEnd"/>
          </w:p>
        </w:tc>
        <w:tc>
          <w:tcPr>
            <w:tcW w:w="4864" w:type="dxa"/>
            <w:hideMark/>
          </w:tcPr>
          <w:p w14:paraId="2C35E2E2"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a </w:t>
            </w:r>
            <w:proofErr w:type="spellStart"/>
            <w:r w:rsidRPr="00604A83">
              <w:rPr>
                <w:rFonts w:ascii="Segoe UI" w:hAnsi="Segoe UI" w:cs="Segoe UI"/>
                <w:color w:val="000000" w:themeColor="text1"/>
                <w:kern w:val="0"/>
                <w:sz w:val="22"/>
                <w:szCs w:val="22"/>
                <w:lang w:val="fr-CA" w:eastAsia="fr-CA"/>
              </w:rPr>
              <w:t>person</w:t>
            </w:r>
            <w:proofErr w:type="spellEnd"/>
            <w:r w:rsidRPr="00604A83">
              <w:rPr>
                <w:rFonts w:ascii="Segoe UI" w:hAnsi="Segoe UI" w:cs="Segoe UI"/>
                <w:color w:val="000000" w:themeColor="text1"/>
                <w:kern w:val="0"/>
                <w:sz w:val="22"/>
                <w:szCs w:val="22"/>
                <w:lang w:val="fr-CA" w:eastAsia="fr-CA"/>
              </w:rPr>
              <w:t xml:space="preserve"> of </w:t>
            </w:r>
            <w:proofErr w:type="spellStart"/>
            <w:r w:rsidRPr="00604A83">
              <w:rPr>
                <w:rFonts w:ascii="Segoe UI" w:hAnsi="Segoe UI" w:cs="Segoe UI"/>
                <w:color w:val="000000" w:themeColor="text1"/>
                <w:kern w:val="0"/>
                <w:sz w:val="22"/>
                <w:szCs w:val="22"/>
                <w:lang w:val="fr-CA" w:eastAsia="fr-CA"/>
              </w:rPr>
              <w:t>interest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A4DCB6C" w14:textId="77777777" w:rsidR="00D215B7" w:rsidRPr="00D215B7" w:rsidRDefault="00CA3B37" w:rsidP="00D215B7">
            <w:pPr>
              <w:rPr>
                <w:rFonts w:ascii="Calibri" w:hAnsi="Calibri" w:cs="Calibri"/>
                <w:color w:val="0563C1"/>
                <w:kern w:val="0"/>
                <w:sz w:val="22"/>
                <w:szCs w:val="22"/>
                <w:u w:val="single"/>
                <w:lang w:val="fr-CA" w:eastAsia="fr-CA"/>
              </w:rPr>
            </w:pPr>
            <w:hyperlink r:id="rId72"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75A19041" w14:textId="77777777" w:rsidTr="00D215B7">
        <w:trPr>
          <w:trHeight w:val="1005"/>
        </w:trPr>
        <w:tc>
          <w:tcPr>
            <w:tcW w:w="2824" w:type="dxa"/>
            <w:noWrap/>
            <w:hideMark/>
          </w:tcPr>
          <w:p w14:paraId="5ECE539B"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ReportingParty</w:t>
            </w:r>
            <w:proofErr w:type="spellEnd"/>
          </w:p>
        </w:tc>
        <w:tc>
          <w:tcPr>
            <w:tcW w:w="4864" w:type="dxa"/>
            <w:hideMark/>
          </w:tcPr>
          <w:p w14:paraId="2C6A5BAB"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a </w:t>
            </w:r>
            <w:proofErr w:type="spellStart"/>
            <w:r w:rsidRPr="00604A83">
              <w:rPr>
                <w:rFonts w:ascii="Segoe UI" w:hAnsi="Segoe UI" w:cs="Segoe UI"/>
                <w:color w:val="000000" w:themeColor="text1"/>
                <w:kern w:val="0"/>
                <w:sz w:val="22"/>
                <w:szCs w:val="22"/>
                <w:lang w:val="fr-CA" w:eastAsia="fr-CA"/>
              </w:rPr>
              <w:t>reporting</w:t>
            </w:r>
            <w:proofErr w:type="spellEnd"/>
            <w:r w:rsidRPr="00604A83">
              <w:rPr>
                <w:rFonts w:ascii="Segoe UI" w:hAnsi="Segoe UI" w:cs="Segoe UI"/>
                <w:color w:val="000000" w:themeColor="text1"/>
                <w:kern w:val="0"/>
                <w:sz w:val="22"/>
                <w:szCs w:val="22"/>
                <w:lang w:val="fr-CA" w:eastAsia="fr-CA"/>
              </w:rPr>
              <w:t xml:space="preserve"> party.</w:t>
            </w:r>
          </w:p>
        </w:tc>
        <w:tc>
          <w:tcPr>
            <w:tcW w:w="2022" w:type="dxa"/>
            <w:noWrap/>
            <w:hideMark/>
          </w:tcPr>
          <w:p w14:paraId="074B7A5A" w14:textId="77777777" w:rsidR="00D215B7" w:rsidRPr="00D215B7" w:rsidRDefault="00CA3B37" w:rsidP="00D215B7">
            <w:pPr>
              <w:rPr>
                <w:rFonts w:ascii="Calibri" w:hAnsi="Calibri" w:cs="Calibri"/>
                <w:color w:val="0563C1"/>
                <w:kern w:val="0"/>
                <w:sz w:val="22"/>
                <w:szCs w:val="22"/>
                <w:u w:val="single"/>
                <w:lang w:val="fr-CA" w:eastAsia="fr-CA"/>
              </w:rPr>
            </w:pPr>
            <w:hyperlink r:id="rId73"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5ABA45C5" w14:textId="77777777" w:rsidTr="00D215B7">
        <w:trPr>
          <w:trHeight w:val="1005"/>
        </w:trPr>
        <w:tc>
          <w:tcPr>
            <w:tcW w:w="2824" w:type="dxa"/>
            <w:noWrap/>
            <w:hideMark/>
          </w:tcPr>
          <w:p w14:paraId="52280B58"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Suspect</w:t>
            </w:r>
          </w:p>
        </w:tc>
        <w:tc>
          <w:tcPr>
            <w:tcW w:w="4864" w:type="dxa"/>
            <w:hideMark/>
          </w:tcPr>
          <w:p w14:paraId="65480103"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w:t>
            </w:r>
            <w:proofErr w:type="gramStart"/>
            <w:r w:rsidRPr="00604A83">
              <w:rPr>
                <w:rFonts w:ascii="Segoe UI" w:hAnsi="Segoe UI" w:cs="Segoe UI"/>
                <w:color w:val="000000" w:themeColor="text1"/>
                <w:kern w:val="0"/>
                <w:sz w:val="22"/>
                <w:szCs w:val="22"/>
                <w:lang w:val="fr-CA" w:eastAsia="fr-CA"/>
              </w:rPr>
              <w:t>a</w:t>
            </w:r>
            <w:proofErr w:type="gramEnd"/>
            <w:r w:rsidRPr="00604A83">
              <w:rPr>
                <w:rFonts w:ascii="Segoe UI" w:hAnsi="Segoe UI" w:cs="Segoe UI"/>
                <w:color w:val="000000" w:themeColor="text1"/>
                <w:kern w:val="0"/>
                <w:sz w:val="22"/>
                <w:szCs w:val="22"/>
                <w:lang w:val="fr-CA" w:eastAsia="fr-CA"/>
              </w:rPr>
              <w:t xml:space="preserve"> suspect.</w:t>
            </w:r>
          </w:p>
        </w:tc>
        <w:tc>
          <w:tcPr>
            <w:tcW w:w="2022" w:type="dxa"/>
            <w:noWrap/>
            <w:hideMark/>
          </w:tcPr>
          <w:p w14:paraId="165BCC53" w14:textId="77777777" w:rsidR="00D215B7" w:rsidRPr="00D215B7" w:rsidRDefault="00CA3B37" w:rsidP="00D215B7">
            <w:pPr>
              <w:rPr>
                <w:rFonts w:ascii="Calibri" w:hAnsi="Calibri" w:cs="Calibri"/>
                <w:color w:val="0563C1"/>
                <w:kern w:val="0"/>
                <w:sz w:val="22"/>
                <w:szCs w:val="22"/>
                <w:u w:val="single"/>
                <w:lang w:val="fr-CA" w:eastAsia="fr-CA"/>
              </w:rPr>
            </w:pPr>
            <w:hyperlink r:id="rId74"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1E210466" w14:textId="77777777" w:rsidTr="00D215B7">
        <w:trPr>
          <w:trHeight w:val="1005"/>
        </w:trPr>
        <w:tc>
          <w:tcPr>
            <w:tcW w:w="2824" w:type="dxa"/>
            <w:noWrap/>
            <w:hideMark/>
          </w:tcPr>
          <w:p w14:paraId="37138A8E"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Victim</w:t>
            </w:r>
            <w:proofErr w:type="spellEnd"/>
          </w:p>
        </w:tc>
        <w:tc>
          <w:tcPr>
            <w:tcW w:w="4864" w:type="dxa"/>
            <w:hideMark/>
          </w:tcPr>
          <w:p w14:paraId="03B74A53"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a </w:t>
            </w:r>
            <w:proofErr w:type="spellStart"/>
            <w:r w:rsidRPr="00604A83">
              <w:rPr>
                <w:rFonts w:ascii="Segoe UI" w:hAnsi="Segoe UI" w:cs="Segoe UI"/>
                <w:color w:val="000000" w:themeColor="text1"/>
                <w:kern w:val="0"/>
                <w:sz w:val="22"/>
                <w:szCs w:val="22"/>
                <w:lang w:val="fr-CA" w:eastAsia="fr-CA"/>
              </w:rPr>
              <w:t>victim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9AAF260" w14:textId="77777777" w:rsidR="00D215B7" w:rsidRPr="00D215B7" w:rsidRDefault="00CA3B37" w:rsidP="00D215B7">
            <w:pPr>
              <w:rPr>
                <w:rFonts w:ascii="Calibri" w:hAnsi="Calibri" w:cs="Calibri"/>
                <w:color w:val="0563C1"/>
                <w:kern w:val="0"/>
                <w:sz w:val="22"/>
                <w:szCs w:val="22"/>
                <w:u w:val="single"/>
                <w:lang w:val="fr-CA" w:eastAsia="fr-CA"/>
              </w:rPr>
            </w:pPr>
            <w:hyperlink r:id="rId75"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0E9A1BF9" w14:textId="77777777" w:rsidTr="00D215B7">
        <w:trPr>
          <w:trHeight w:val="1005"/>
        </w:trPr>
        <w:tc>
          <w:tcPr>
            <w:tcW w:w="2824" w:type="dxa"/>
            <w:noWrap/>
            <w:hideMark/>
          </w:tcPr>
          <w:p w14:paraId="73B28761"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VictimAcquaintance</w:t>
            </w:r>
            <w:proofErr w:type="spellEnd"/>
          </w:p>
        </w:tc>
        <w:tc>
          <w:tcPr>
            <w:tcW w:w="4864" w:type="dxa"/>
            <w:hideMark/>
          </w:tcPr>
          <w:p w14:paraId="23009BA3"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an </w:t>
            </w:r>
            <w:proofErr w:type="spellStart"/>
            <w:r w:rsidRPr="00604A83">
              <w:rPr>
                <w:rFonts w:ascii="Segoe UI" w:hAnsi="Segoe UI" w:cs="Segoe UI"/>
                <w:color w:val="000000" w:themeColor="text1"/>
                <w:kern w:val="0"/>
                <w:sz w:val="22"/>
                <w:szCs w:val="22"/>
                <w:lang w:val="fr-CA" w:eastAsia="fr-CA"/>
              </w:rPr>
              <w:t>acquaintance</w:t>
            </w:r>
            <w:proofErr w:type="spellEnd"/>
            <w:r w:rsidRPr="00604A83">
              <w:rPr>
                <w:rFonts w:ascii="Segoe UI" w:hAnsi="Segoe UI" w:cs="Segoe UI"/>
                <w:color w:val="000000" w:themeColor="text1"/>
                <w:kern w:val="0"/>
                <w:sz w:val="22"/>
                <w:szCs w:val="22"/>
                <w:lang w:val="fr-CA" w:eastAsia="fr-CA"/>
              </w:rPr>
              <w:t xml:space="preserve"> of a </w:t>
            </w:r>
            <w:proofErr w:type="spellStart"/>
            <w:r w:rsidRPr="00604A83">
              <w:rPr>
                <w:rFonts w:ascii="Segoe UI" w:hAnsi="Segoe UI" w:cs="Segoe UI"/>
                <w:color w:val="000000" w:themeColor="text1"/>
                <w:kern w:val="0"/>
                <w:sz w:val="22"/>
                <w:szCs w:val="22"/>
                <w:lang w:val="fr-CA" w:eastAsia="fr-CA"/>
              </w:rPr>
              <w:t>victim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w:t>
            </w:r>
          </w:p>
        </w:tc>
        <w:tc>
          <w:tcPr>
            <w:tcW w:w="2022" w:type="dxa"/>
            <w:noWrap/>
            <w:hideMark/>
          </w:tcPr>
          <w:p w14:paraId="695F7861" w14:textId="77777777" w:rsidR="00D215B7" w:rsidRPr="00D215B7" w:rsidRDefault="00CA3B37" w:rsidP="00D215B7">
            <w:pPr>
              <w:rPr>
                <w:rFonts w:ascii="Calibri" w:hAnsi="Calibri" w:cs="Calibri"/>
                <w:color w:val="0563C1"/>
                <w:kern w:val="0"/>
                <w:sz w:val="22"/>
                <w:szCs w:val="22"/>
                <w:u w:val="single"/>
                <w:lang w:val="fr-CA" w:eastAsia="fr-CA"/>
              </w:rPr>
            </w:pPr>
            <w:hyperlink r:id="rId76" w:tgtFrame="_blank" w:history="1">
              <w:r w:rsidR="00D215B7" w:rsidRPr="00D215B7">
                <w:rPr>
                  <w:rFonts w:ascii="Calibri" w:hAnsi="Calibri" w:cs="Calibri"/>
                  <w:color w:val="0563C1"/>
                  <w:kern w:val="0"/>
                  <w:sz w:val="22"/>
                  <w:szCs w:val="22"/>
                  <w:u w:val="single"/>
                  <w:lang w:val="fr-CA" w:eastAsia="fr-CA"/>
                </w:rPr>
                <w:t>This document</w:t>
              </w:r>
            </w:hyperlink>
          </w:p>
        </w:tc>
      </w:tr>
      <w:tr w:rsidR="00D215B7" w:rsidRPr="00D215B7" w14:paraId="2A60A904" w14:textId="77777777" w:rsidTr="00D215B7">
        <w:trPr>
          <w:trHeight w:val="1005"/>
        </w:trPr>
        <w:tc>
          <w:tcPr>
            <w:tcW w:w="2824" w:type="dxa"/>
            <w:noWrap/>
            <w:hideMark/>
          </w:tcPr>
          <w:p w14:paraId="492FE72A" w14:textId="77777777" w:rsidR="00D215B7" w:rsidRPr="00604A83" w:rsidRDefault="00D215B7" w:rsidP="00D215B7">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VictimRelative</w:t>
            </w:r>
            <w:proofErr w:type="spellEnd"/>
          </w:p>
        </w:tc>
        <w:tc>
          <w:tcPr>
            <w:tcW w:w="4864" w:type="dxa"/>
            <w:hideMark/>
          </w:tcPr>
          <w:p w14:paraId="4DC40994" w14:textId="77777777" w:rsidR="00D215B7" w:rsidRPr="00604A83" w:rsidRDefault="00D215B7" w:rsidP="00D215B7">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Person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Person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 relative of a </w:t>
            </w:r>
            <w:proofErr w:type="spellStart"/>
            <w:r w:rsidRPr="00604A83">
              <w:rPr>
                <w:rFonts w:ascii="Segoe UI" w:hAnsi="Segoe UI" w:cs="Segoe UI"/>
                <w:color w:val="000000" w:themeColor="text1"/>
                <w:kern w:val="0"/>
                <w:sz w:val="22"/>
                <w:szCs w:val="22"/>
                <w:lang w:val="fr-CA" w:eastAsia="fr-CA"/>
              </w:rPr>
              <w:t>victim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w:t>
            </w:r>
          </w:p>
        </w:tc>
        <w:tc>
          <w:tcPr>
            <w:tcW w:w="2022" w:type="dxa"/>
            <w:noWrap/>
            <w:hideMark/>
          </w:tcPr>
          <w:p w14:paraId="74B04C01" w14:textId="77777777" w:rsidR="00D215B7" w:rsidRPr="00D215B7" w:rsidRDefault="00CA3B37" w:rsidP="00D215B7">
            <w:pPr>
              <w:rPr>
                <w:rFonts w:ascii="Calibri" w:hAnsi="Calibri" w:cs="Calibri"/>
                <w:color w:val="0563C1"/>
                <w:kern w:val="0"/>
                <w:sz w:val="22"/>
                <w:szCs w:val="22"/>
                <w:u w:val="single"/>
                <w:lang w:val="fr-CA" w:eastAsia="fr-CA"/>
              </w:rPr>
            </w:pPr>
            <w:hyperlink r:id="rId77" w:tgtFrame="_blank" w:history="1">
              <w:r w:rsidR="00D215B7" w:rsidRPr="00D215B7">
                <w:rPr>
                  <w:rFonts w:ascii="Calibri" w:hAnsi="Calibri" w:cs="Calibri"/>
                  <w:color w:val="0563C1"/>
                  <w:kern w:val="0"/>
                  <w:sz w:val="22"/>
                  <w:szCs w:val="22"/>
                  <w:u w:val="single"/>
                  <w:lang w:val="fr-CA" w:eastAsia="fr-CA"/>
                </w:rPr>
                <w:t>This document</w:t>
              </w:r>
            </w:hyperlink>
          </w:p>
        </w:tc>
      </w:tr>
    </w:tbl>
    <w:p w14:paraId="77F8CD81" w14:textId="77777777" w:rsidR="00D215B7" w:rsidRPr="00AB7A75" w:rsidRDefault="00D215B7" w:rsidP="00D215B7">
      <w:pPr>
        <w:rPr>
          <w:rFonts w:ascii="Tahoma" w:hAnsi="Tahoma" w:cs="Tahoma"/>
          <w:szCs w:val="24"/>
        </w:rPr>
      </w:pPr>
    </w:p>
    <w:p w14:paraId="19561194" w14:textId="77777777" w:rsidR="00D215B7" w:rsidRPr="00AB7A75" w:rsidRDefault="00D215B7" w:rsidP="00B91F9C">
      <w:pPr>
        <w:pStyle w:val="BodyText"/>
        <w:rPr>
          <w:rFonts w:ascii="Tahoma" w:hAnsi="Tahoma" w:cs="Tahoma"/>
          <w:szCs w:val="24"/>
        </w:rPr>
      </w:pPr>
    </w:p>
    <w:p w14:paraId="153DCCA1" w14:textId="77777777" w:rsidR="00B91F9C" w:rsidRPr="00AB7A75" w:rsidRDefault="00B91F9C" w:rsidP="00B91F9C">
      <w:pPr>
        <w:pStyle w:val="Heading2"/>
        <w:rPr>
          <w:rFonts w:ascii="Tahoma" w:hAnsi="Tahoma" w:cs="Tahoma"/>
        </w:rPr>
      </w:pPr>
      <w:bookmarkStart w:id="116" w:name="_Vehicle_Relationship_Type"/>
      <w:bookmarkStart w:id="117" w:name="_Toc332195349"/>
      <w:bookmarkStart w:id="118" w:name="_Ref338337984"/>
      <w:bookmarkStart w:id="119" w:name="_Ref345669000"/>
      <w:bookmarkStart w:id="120" w:name="_Ref345669009"/>
      <w:bookmarkStart w:id="121" w:name="_Toc381881321"/>
      <w:bookmarkStart w:id="122" w:name="_Toc54356171"/>
      <w:bookmarkEnd w:id="116"/>
      <w:r w:rsidRPr="00AB7A75">
        <w:rPr>
          <w:rFonts w:ascii="Tahoma" w:hAnsi="Tahoma" w:cs="Tahoma"/>
        </w:rPr>
        <w:t>Vehicle Relationship Type</w:t>
      </w:r>
      <w:bookmarkEnd w:id="117"/>
      <w:bookmarkEnd w:id="118"/>
      <w:bookmarkEnd w:id="119"/>
      <w:bookmarkEnd w:id="120"/>
      <w:bookmarkEnd w:id="121"/>
      <w:bookmarkEnd w:id="122"/>
    </w:p>
    <w:p w14:paraId="7EE00610" w14:textId="2E2204AE" w:rsidR="00B91F9C" w:rsidRDefault="00B91F9C" w:rsidP="00B91F9C">
      <w:pPr>
        <w:pStyle w:val="BodyText"/>
        <w:rPr>
          <w:rFonts w:ascii="Tahoma" w:hAnsi="Tahoma" w:cs="Tahoma"/>
          <w:szCs w:val="24"/>
        </w:rPr>
      </w:pPr>
      <w:r w:rsidRPr="00AB7A75">
        <w:rPr>
          <w:rFonts w:ascii="Tahoma" w:hAnsi="Tahoma" w:cs="Tahoma"/>
          <w:szCs w:val="24"/>
        </w:rPr>
        <w:t xml:space="preserve">The “Vehicle Relationship Type” data element is described in Section </w:t>
      </w:r>
      <w:r w:rsidR="00D62199">
        <w:rPr>
          <w:rFonts w:ascii="Tahoma" w:hAnsi="Tahoma" w:cs="Tahoma"/>
        </w:rPr>
        <w:t>2.17</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_Ref338345937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Vehicle Information Data Component</w:t>
      </w:r>
      <w:r w:rsidRPr="00AB7A75">
        <w:rPr>
          <w:rFonts w:ascii="Tahoma" w:hAnsi="Tahoma" w:cs="Tahoma"/>
        </w:rPr>
        <w:fldChar w:fldCharType="end"/>
      </w:r>
      <w:r w:rsidRPr="00AB7A75">
        <w:rPr>
          <w:rFonts w:ascii="Tahoma" w:hAnsi="Tahoma" w:cs="Tahoma"/>
          <w:szCs w:val="24"/>
        </w:rPr>
        <w:t>) of this document.</w:t>
      </w:r>
    </w:p>
    <w:p w14:paraId="7578D553" w14:textId="38DA9865" w:rsidR="00D62199" w:rsidRDefault="00D62199" w:rsidP="00D62199">
      <w:pPr>
        <w:rPr>
          <w:rFonts w:ascii="Tahoma" w:hAnsi="Tahoma" w:cs="Tahoma"/>
          <w:szCs w:val="24"/>
        </w:rPr>
      </w:pPr>
      <w:r w:rsidRPr="00932B4F">
        <w:rPr>
          <w:rFonts w:ascii="Tahoma" w:hAnsi="Tahoma" w:cs="Tahoma"/>
          <w:szCs w:val="24"/>
        </w:rPr>
        <w:t xml:space="preserve">IANA is requested to add the following values to the </w:t>
      </w:r>
      <w:r>
        <w:rPr>
          <w:rFonts w:ascii="Tahoma" w:hAnsi="Tahoma" w:cs="Tahoma"/>
          <w:szCs w:val="24"/>
        </w:rPr>
        <w:t>“</w:t>
      </w:r>
      <w:r w:rsidRPr="00D62199">
        <w:rPr>
          <w:rFonts w:ascii="Tahoma" w:hAnsi="Tahoma" w:cs="Tahoma"/>
          <w:szCs w:val="24"/>
        </w:rPr>
        <w:t>EID</w:t>
      </w:r>
      <w:r>
        <w:rPr>
          <w:rFonts w:ascii="Tahoma" w:hAnsi="Tahoma" w:cs="Tahoma"/>
          <w:szCs w:val="24"/>
        </w:rPr>
        <w:t>O</w:t>
      </w:r>
      <w:r w:rsidRPr="00D62199">
        <w:rPr>
          <w:rFonts w:ascii="Tahoma" w:hAnsi="Tahoma" w:cs="Tahoma"/>
          <w:szCs w:val="24"/>
        </w:rPr>
        <w:t>-</w:t>
      </w:r>
      <w:proofErr w:type="spellStart"/>
      <w:r w:rsidRPr="00D62199">
        <w:rPr>
          <w:rFonts w:ascii="Tahoma" w:hAnsi="Tahoma" w:cs="Tahoma"/>
          <w:szCs w:val="24"/>
        </w:rPr>
        <w:t>VehicleRelationshipType</w:t>
      </w:r>
      <w:proofErr w:type="spellEnd"/>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824"/>
        <w:gridCol w:w="4864"/>
        <w:gridCol w:w="2022"/>
      </w:tblGrid>
      <w:tr w:rsidR="00D62199" w:rsidRPr="00AB7A75" w14:paraId="6484F781" w14:textId="77777777" w:rsidTr="009E1EB6">
        <w:tc>
          <w:tcPr>
            <w:tcW w:w="2824" w:type="dxa"/>
            <w:vAlign w:val="center"/>
          </w:tcPr>
          <w:p w14:paraId="7B0F5AAB" w14:textId="77777777" w:rsidR="00D62199" w:rsidRPr="00604A83" w:rsidRDefault="00D62199" w:rsidP="007A4A00">
            <w:pPr>
              <w:rPr>
                <w:rFonts w:ascii="Tahoma" w:hAnsi="Tahoma" w:cs="Tahoma"/>
                <w:b/>
                <w:color w:val="000000" w:themeColor="text1"/>
              </w:rPr>
            </w:pPr>
            <w:r w:rsidRPr="00604A83">
              <w:rPr>
                <w:rFonts w:ascii="Tahoma" w:hAnsi="Tahoma" w:cs="Tahoma"/>
                <w:b/>
                <w:color w:val="000000" w:themeColor="text1"/>
              </w:rPr>
              <w:t>Value</w:t>
            </w:r>
          </w:p>
        </w:tc>
        <w:tc>
          <w:tcPr>
            <w:tcW w:w="4864" w:type="dxa"/>
            <w:vAlign w:val="center"/>
          </w:tcPr>
          <w:p w14:paraId="17164F2E" w14:textId="77777777" w:rsidR="00D62199" w:rsidRPr="00604A83" w:rsidRDefault="00D62199" w:rsidP="007A4A00">
            <w:pPr>
              <w:rPr>
                <w:rFonts w:ascii="Tahoma" w:hAnsi="Tahoma" w:cs="Tahoma"/>
                <w:b/>
                <w:color w:val="000000" w:themeColor="text1"/>
              </w:rPr>
            </w:pPr>
            <w:r w:rsidRPr="00604A83">
              <w:rPr>
                <w:rFonts w:ascii="Tahoma" w:hAnsi="Tahoma" w:cs="Tahoma"/>
                <w:b/>
                <w:color w:val="000000" w:themeColor="text1"/>
              </w:rPr>
              <w:t>Literal Description</w:t>
            </w:r>
          </w:p>
        </w:tc>
        <w:tc>
          <w:tcPr>
            <w:tcW w:w="2022" w:type="dxa"/>
            <w:vAlign w:val="center"/>
          </w:tcPr>
          <w:p w14:paraId="4DE85155" w14:textId="77777777" w:rsidR="00D62199" w:rsidRPr="00AB7A75" w:rsidRDefault="00D62199" w:rsidP="007A4A00">
            <w:pPr>
              <w:rPr>
                <w:rFonts w:ascii="Tahoma" w:hAnsi="Tahoma" w:cs="Tahoma"/>
                <w:b/>
              </w:rPr>
            </w:pPr>
            <w:r w:rsidRPr="00AB7A75">
              <w:rPr>
                <w:rFonts w:ascii="Tahoma" w:hAnsi="Tahoma" w:cs="Tahoma"/>
                <w:b/>
              </w:rPr>
              <w:t>Reference</w:t>
            </w:r>
          </w:p>
        </w:tc>
      </w:tr>
      <w:tr w:rsidR="00D62199" w:rsidRPr="00D62199" w14:paraId="0260567E" w14:textId="77777777" w:rsidTr="00D62199">
        <w:trPr>
          <w:trHeight w:val="1005"/>
        </w:trPr>
        <w:tc>
          <w:tcPr>
            <w:tcW w:w="2824" w:type="dxa"/>
            <w:noWrap/>
            <w:hideMark/>
          </w:tcPr>
          <w:p w14:paraId="49A179A4" w14:textId="77777777" w:rsidR="00D62199" w:rsidRPr="00604A83" w:rsidRDefault="00D62199" w:rsidP="00D62199">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AccidentVehicle</w:t>
            </w:r>
            <w:proofErr w:type="spellEnd"/>
          </w:p>
        </w:tc>
        <w:tc>
          <w:tcPr>
            <w:tcW w:w="4864" w:type="dxa"/>
            <w:hideMark/>
          </w:tcPr>
          <w:p w14:paraId="52C47273" w14:textId="77777777" w:rsidR="00D62199" w:rsidRPr="00604A83" w:rsidRDefault="00D62199" w:rsidP="00D62199">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an accident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56798DE" w14:textId="77777777" w:rsidR="00D62199" w:rsidRPr="00D62199" w:rsidRDefault="00CA3B37" w:rsidP="00D62199">
            <w:pPr>
              <w:rPr>
                <w:rFonts w:ascii="Calibri" w:hAnsi="Calibri" w:cs="Calibri"/>
                <w:color w:val="0563C1"/>
                <w:kern w:val="0"/>
                <w:sz w:val="22"/>
                <w:szCs w:val="22"/>
                <w:u w:val="single"/>
                <w:lang w:val="fr-CA" w:eastAsia="fr-CA"/>
              </w:rPr>
            </w:pPr>
            <w:hyperlink r:id="rId78" w:tgtFrame="_blank" w:history="1">
              <w:r w:rsidR="00D62199" w:rsidRPr="00D62199">
                <w:rPr>
                  <w:rFonts w:ascii="Calibri" w:hAnsi="Calibri" w:cs="Calibri"/>
                  <w:color w:val="0563C1"/>
                  <w:kern w:val="0"/>
                  <w:sz w:val="22"/>
                  <w:szCs w:val="22"/>
                  <w:u w:val="single"/>
                  <w:lang w:val="fr-CA" w:eastAsia="fr-CA"/>
                </w:rPr>
                <w:t>This document</w:t>
              </w:r>
            </w:hyperlink>
          </w:p>
        </w:tc>
      </w:tr>
      <w:tr w:rsidR="00D62199" w:rsidRPr="00D62199" w14:paraId="1D59AE0C" w14:textId="77777777" w:rsidTr="00D62199">
        <w:trPr>
          <w:trHeight w:val="1335"/>
        </w:trPr>
        <w:tc>
          <w:tcPr>
            <w:tcW w:w="2824" w:type="dxa"/>
            <w:noWrap/>
            <w:hideMark/>
          </w:tcPr>
          <w:p w14:paraId="44E2CB15" w14:textId="77777777" w:rsidR="00D62199" w:rsidRPr="00604A83" w:rsidRDefault="00D62199" w:rsidP="00D62199">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InvolvedVehicle</w:t>
            </w:r>
            <w:proofErr w:type="spellEnd"/>
          </w:p>
        </w:tc>
        <w:tc>
          <w:tcPr>
            <w:tcW w:w="4864" w:type="dxa"/>
            <w:hideMark/>
          </w:tcPr>
          <w:p w14:paraId="4B95BE05" w14:textId="77777777" w:rsidR="00D62199" w:rsidRPr="00604A83" w:rsidRDefault="00D62199" w:rsidP="00D62199">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no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relationship</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known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AA7AB0B" w14:textId="77777777" w:rsidR="00D62199" w:rsidRPr="00D62199" w:rsidRDefault="00CA3B37" w:rsidP="00D62199">
            <w:pPr>
              <w:rPr>
                <w:rFonts w:ascii="Calibri" w:hAnsi="Calibri" w:cs="Calibri"/>
                <w:color w:val="0563C1"/>
                <w:kern w:val="0"/>
                <w:sz w:val="22"/>
                <w:szCs w:val="22"/>
                <w:u w:val="single"/>
                <w:lang w:val="fr-CA" w:eastAsia="fr-CA"/>
              </w:rPr>
            </w:pPr>
            <w:hyperlink r:id="rId79" w:tgtFrame="_blank" w:history="1">
              <w:r w:rsidR="00D62199" w:rsidRPr="00D62199">
                <w:rPr>
                  <w:rFonts w:ascii="Calibri" w:hAnsi="Calibri" w:cs="Calibri"/>
                  <w:color w:val="0563C1"/>
                  <w:kern w:val="0"/>
                  <w:sz w:val="22"/>
                  <w:szCs w:val="22"/>
                  <w:u w:val="single"/>
                  <w:lang w:val="fr-CA" w:eastAsia="fr-CA"/>
                </w:rPr>
                <w:t>This document</w:t>
              </w:r>
            </w:hyperlink>
          </w:p>
        </w:tc>
      </w:tr>
      <w:tr w:rsidR="00D62199" w:rsidRPr="00D62199" w14:paraId="3CB1DD51" w14:textId="77777777" w:rsidTr="00D62199">
        <w:trPr>
          <w:trHeight w:val="1005"/>
        </w:trPr>
        <w:tc>
          <w:tcPr>
            <w:tcW w:w="2824" w:type="dxa"/>
            <w:noWrap/>
            <w:hideMark/>
          </w:tcPr>
          <w:p w14:paraId="1476CF2A" w14:textId="77777777" w:rsidR="00D62199" w:rsidRPr="00604A83" w:rsidRDefault="00D62199" w:rsidP="00D62199">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SuspectVehicle</w:t>
            </w:r>
            <w:proofErr w:type="spellEnd"/>
          </w:p>
        </w:tc>
        <w:tc>
          <w:tcPr>
            <w:tcW w:w="4864" w:type="dxa"/>
            <w:hideMark/>
          </w:tcPr>
          <w:p w14:paraId="2CF638B4" w14:textId="77777777" w:rsidR="00D62199" w:rsidRPr="00604A83" w:rsidRDefault="00D62199" w:rsidP="00D62199">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a </w:t>
            </w:r>
            <w:proofErr w:type="spellStart"/>
            <w:r w:rsidRPr="00604A83">
              <w:rPr>
                <w:rFonts w:ascii="Segoe UI" w:hAnsi="Segoe UI" w:cs="Segoe UI"/>
                <w:color w:val="000000" w:themeColor="text1"/>
                <w:kern w:val="0"/>
                <w:sz w:val="22"/>
                <w:szCs w:val="22"/>
                <w:lang w:val="fr-CA" w:eastAsia="fr-CA"/>
              </w:rPr>
              <w:t>suspect's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CEA1EF0" w14:textId="77777777" w:rsidR="00D62199" w:rsidRPr="00D62199" w:rsidRDefault="00CA3B37" w:rsidP="00D62199">
            <w:pPr>
              <w:rPr>
                <w:rFonts w:ascii="Calibri" w:hAnsi="Calibri" w:cs="Calibri"/>
                <w:color w:val="0563C1"/>
                <w:kern w:val="0"/>
                <w:sz w:val="22"/>
                <w:szCs w:val="22"/>
                <w:u w:val="single"/>
                <w:lang w:val="fr-CA" w:eastAsia="fr-CA"/>
              </w:rPr>
            </w:pPr>
            <w:hyperlink r:id="rId80" w:tgtFrame="_blank" w:history="1">
              <w:r w:rsidR="00D62199" w:rsidRPr="00D62199">
                <w:rPr>
                  <w:rFonts w:ascii="Calibri" w:hAnsi="Calibri" w:cs="Calibri"/>
                  <w:color w:val="0563C1"/>
                  <w:kern w:val="0"/>
                  <w:sz w:val="22"/>
                  <w:szCs w:val="22"/>
                  <w:u w:val="single"/>
                  <w:lang w:val="fr-CA" w:eastAsia="fr-CA"/>
                </w:rPr>
                <w:t>This document</w:t>
              </w:r>
            </w:hyperlink>
          </w:p>
        </w:tc>
      </w:tr>
      <w:tr w:rsidR="00D62199" w:rsidRPr="00D62199" w14:paraId="7C15125F" w14:textId="77777777" w:rsidTr="00D62199">
        <w:trPr>
          <w:trHeight w:val="1005"/>
        </w:trPr>
        <w:tc>
          <w:tcPr>
            <w:tcW w:w="2824" w:type="dxa"/>
            <w:noWrap/>
            <w:hideMark/>
          </w:tcPr>
          <w:p w14:paraId="0E843748" w14:textId="77777777" w:rsidR="00D62199" w:rsidRPr="00604A83" w:rsidRDefault="00D62199" w:rsidP="00D62199">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VictimVehicle</w:t>
            </w:r>
            <w:proofErr w:type="spellEnd"/>
          </w:p>
        </w:tc>
        <w:tc>
          <w:tcPr>
            <w:tcW w:w="4864" w:type="dxa"/>
            <w:hideMark/>
          </w:tcPr>
          <w:p w14:paraId="01498A3F" w14:textId="77777777" w:rsidR="00D62199" w:rsidRPr="00604A83" w:rsidRDefault="00D62199" w:rsidP="00D62199">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a </w:t>
            </w:r>
            <w:proofErr w:type="spellStart"/>
            <w:r w:rsidRPr="00604A83">
              <w:rPr>
                <w:rFonts w:ascii="Segoe UI" w:hAnsi="Segoe UI" w:cs="Segoe UI"/>
                <w:color w:val="000000" w:themeColor="text1"/>
                <w:kern w:val="0"/>
                <w:sz w:val="22"/>
                <w:szCs w:val="22"/>
                <w:lang w:val="fr-CA" w:eastAsia="fr-CA"/>
              </w:rPr>
              <w:t>victim's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D493221" w14:textId="77777777" w:rsidR="00D62199" w:rsidRPr="00D62199" w:rsidRDefault="00CA3B37" w:rsidP="00D62199">
            <w:pPr>
              <w:rPr>
                <w:rFonts w:ascii="Calibri" w:hAnsi="Calibri" w:cs="Calibri"/>
                <w:color w:val="0563C1"/>
                <w:kern w:val="0"/>
                <w:sz w:val="22"/>
                <w:szCs w:val="22"/>
                <w:u w:val="single"/>
                <w:lang w:val="fr-CA" w:eastAsia="fr-CA"/>
              </w:rPr>
            </w:pPr>
            <w:hyperlink r:id="rId81" w:tgtFrame="_blank" w:history="1">
              <w:r w:rsidR="00D62199" w:rsidRPr="00D62199">
                <w:rPr>
                  <w:rFonts w:ascii="Calibri" w:hAnsi="Calibri" w:cs="Calibri"/>
                  <w:color w:val="0563C1"/>
                  <w:kern w:val="0"/>
                  <w:sz w:val="22"/>
                  <w:szCs w:val="22"/>
                  <w:u w:val="single"/>
                  <w:lang w:val="fr-CA" w:eastAsia="fr-CA"/>
                </w:rPr>
                <w:t>This document</w:t>
              </w:r>
            </w:hyperlink>
          </w:p>
        </w:tc>
      </w:tr>
      <w:tr w:rsidR="00D62199" w:rsidRPr="00D62199" w14:paraId="28687D7B" w14:textId="77777777" w:rsidTr="00D62199">
        <w:trPr>
          <w:trHeight w:val="1005"/>
        </w:trPr>
        <w:tc>
          <w:tcPr>
            <w:tcW w:w="2824" w:type="dxa"/>
            <w:noWrap/>
            <w:hideMark/>
          </w:tcPr>
          <w:p w14:paraId="4F6ED1F4" w14:textId="77777777" w:rsidR="00D62199" w:rsidRPr="00604A83" w:rsidRDefault="00D62199" w:rsidP="00D62199">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WitnessVehicle</w:t>
            </w:r>
            <w:proofErr w:type="spellEnd"/>
          </w:p>
        </w:tc>
        <w:tc>
          <w:tcPr>
            <w:tcW w:w="4864" w:type="dxa"/>
            <w:hideMark/>
          </w:tcPr>
          <w:p w14:paraId="697958D3" w14:textId="77777777" w:rsidR="00D62199" w:rsidRPr="00604A83" w:rsidRDefault="00D62199" w:rsidP="00D62199">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described</w:t>
            </w:r>
            <w:proofErr w:type="spellEnd"/>
            <w:r w:rsidRPr="00604A83">
              <w:rPr>
                <w:rFonts w:ascii="Segoe UI" w:hAnsi="Segoe UI" w:cs="Segoe UI"/>
                <w:color w:val="000000" w:themeColor="text1"/>
                <w:kern w:val="0"/>
                <w:sz w:val="22"/>
                <w:szCs w:val="22"/>
                <w:lang w:val="fr-CA" w:eastAsia="fr-CA"/>
              </w:rPr>
              <w:t xml:space="preserve"> in the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Information data component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as a </w:t>
            </w:r>
            <w:proofErr w:type="spellStart"/>
            <w:r w:rsidRPr="00604A83">
              <w:rPr>
                <w:rFonts w:ascii="Segoe UI" w:hAnsi="Segoe UI" w:cs="Segoe UI"/>
                <w:color w:val="000000" w:themeColor="text1"/>
                <w:kern w:val="0"/>
                <w:sz w:val="22"/>
                <w:szCs w:val="22"/>
                <w:lang w:val="fr-CA" w:eastAsia="fr-CA"/>
              </w:rPr>
              <w:t>witness's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F519906" w14:textId="77777777" w:rsidR="00D62199" w:rsidRPr="00D62199" w:rsidRDefault="00CA3B37" w:rsidP="00D62199">
            <w:pPr>
              <w:rPr>
                <w:rFonts w:ascii="Calibri" w:hAnsi="Calibri" w:cs="Calibri"/>
                <w:color w:val="0563C1"/>
                <w:kern w:val="0"/>
                <w:sz w:val="22"/>
                <w:szCs w:val="22"/>
                <w:u w:val="single"/>
                <w:lang w:val="fr-CA" w:eastAsia="fr-CA"/>
              </w:rPr>
            </w:pPr>
            <w:hyperlink r:id="rId82" w:tgtFrame="_blank" w:history="1">
              <w:r w:rsidR="00D62199" w:rsidRPr="00D62199">
                <w:rPr>
                  <w:rFonts w:ascii="Calibri" w:hAnsi="Calibri" w:cs="Calibri"/>
                  <w:color w:val="0563C1"/>
                  <w:kern w:val="0"/>
                  <w:sz w:val="22"/>
                  <w:szCs w:val="22"/>
                  <w:u w:val="single"/>
                  <w:lang w:val="fr-CA" w:eastAsia="fr-CA"/>
                </w:rPr>
                <w:t>This document</w:t>
              </w:r>
            </w:hyperlink>
          </w:p>
        </w:tc>
      </w:tr>
    </w:tbl>
    <w:p w14:paraId="1546EE98" w14:textId="77777777" w:rsidR="00D62199" w:rsidRPr="00AB7A75" w:rsidRDefault="00D62199" w:rsidP="00B91F9C">
      <w:pPr>
        <w:pStyle w:val="BodyText"/>
        <w:rPr>
          <w:rFonts w:ascii="Tahoma" w:hAnsi="Tahoma" w:cs="Tahoma"/>
          <w:szCs w:val="24"/>
        </w:rPr>
      </w:pPr>
    </w:p>
    <w:p w14:paraId="612FBCF7" w14:textId="77777777" w:rsidR="00B91F9C" w:rsidRPr="00AB7A75" w:rsidRDefault="00B91F9C" w:rsidP="00B91F9C">
      <w:pPr>
        <w:pStyle w:val="Heading2"/>
        <w:rPr>
          <w:rFonts w:ascii="Tahoma" w:hAnsi="Tahoma" w:cs="Tahoma"/>
        </w:rPr>
      </w:pPr>
      <w:bookmarkStart w:id="123" w:name="_Location_Type"/>
      <w:bookmarkStart w:id="124" w:name="_Toc332195350"/>
      <w:bookmarkStart w:id="125" w:name="_Ref338338003"/>
      <w:bookmarkStart w:id="126" w:name="_Ref338748424"/>
      <w:bookmarkStart w:id="127" w:name="_Toc381881322"/>
      <w:bookmarkStart w:id="128" w:name="_Toc54356172"/>
      <w:bookmarkEnd w:id="123"/>
      <w:r w:rsidRPr="00AB7A75">
        <w:rPr>
          <w:rFonts w:ascii="Tahoma" w:hAnsi="Tahoma" w:cs="Tahoma"/>
        </w:rPr>
        <w:t>Location Type</w:t>
      </w:r>
      <w:bookmarkEnd w:id="124"/>
      <w:bookmarkEnd w:id="125"/>
      <w:bookmarkEnd w:id="126"/>
      <w:bookmarkEnd w:id="127"/>
      <w:bookmarkEnd w:id="128"/>
    </w:p>
    <w:p w14:paraId="7F71345B" w14:textId="4AFECB99" w:rsidR="00B91F9C" w:rsidRDefault="00B91F9C" w:rsidP="00B91F9C">
      <w:pPr>
        <w:pStyle w:val="BodyText"/>
        <w:rPr>
          <w:rFonts w:ascii="Tahoma" w:hAnsi="Tahoma" w:cs="Tahoma"/>
          <w:szCs w:val="24"/>
        </w:rPr>
      </w:pPr>
      <w:r w:rsidRPr="00AB7A75">
        <w:rPr>
          <w:rFonts w:ascii="Tahoma" w:hAnsi="Tahoma" w:cs="Tahoma"/>
          <w:szCs w:val="24"/>
        </w:rPr>
        <w:t xml:space="preserve">The “Location Type” data element is described in Section </w:t>
      </w:r>
      <w:r w:rsidR="00F30CFE">
        <w:rPr>
          <w:rFonts w:ascii="Tahoma" w:hAnsi="Tahoma" w:cs="Tahoma"/>
        </w:rPr>
        <w:t>2.18</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_Ref338359789 \h  \* MERGEFORMAT </w:instrText>
      </w:r>
      <w:r w:rsidRPr="00AB7A75">
        <w:rPr>
          <w:rFonts w:ascii="Tahoma" w:hAnsi="Tahoma" w:cs="Tahoma"/>
        </w:rPr>
      </w:r>
      <w:r w:rsidRPr="00AB7A75">
        <w:rPr>
          <w:rFonts w:ascii="Tahoma" w:hAnsi="Tahoma" w:cs="Tahoma"/>
        </w:rPr>
        <w:fldChar w:fldCharType="separate"/>
      </w:r>
      <w:r w:rsidRPr="00AB7A75">
        <w:rPr>
          <w:rFonts w:ascii="Tahoma" w:hAnsi="Tahoma" w:cs="Tahoma"/>
          <w:szCs w:val="24"/>
        </w:rPr>
        <w:t>Location Information Data Component</w:t>
      </w:r>
      <w:r w:rsidRPr="00AB7A75">
        <w:rPr>
          <w:rFonts w:ascii="Tahoma" w:hAnsi="Tahoma" w:cs="Tahoma"/>
        </w:rPr>
        <w:fldChar w:fldCharType="end"/>
      </w:r>
      <w:r w:rsidRPr="00AB7A75">
        <w:rPr>
          <w:rFonts w:ascii="Tahoma" w:hAnsi="Tahoma" w:cs="Tahoma"/>
          <w:szCs w:val="24"/>
        </w:rPr>
        <w:t>) of this document.</w:t>
      </w:r>
    </w:p>
    <w:p w14:paraId="216DD898" w14:textId="03846F6E" w:rsidR="00637AB7" w:rsidRPr="00DD3F5E" w:rsidRDefault="00F30CFE" w:rsidP="009E1EB6">
      <w:r w:rsidRPr="00932B4F">
        <w:rPr>
          <w:rFonts w:ascii="Tahoma" w:hAnsi="Tahoma" w:cs="Tahoma"/>
          <w:szCs w:val="24"/>
        </w:rPr>
        <w:t xml:space="preserve">IANA is requested to add the following values to the </w:t>
      </w:r>
      <w:r>
        <w:rPr>
          <w:rFonts w:ascii="Tahoma" w:hAnsi="Tahoma" w:cs="Tahoma"/>
          <w:szCs w:val="24"/>
        </w:rPr>
        <w:t>“</w:t>
      </w:r>
      <w:r w:rsidRPr="00F30CFE">
        <w:rPr>
          <w:rFonts w:ascii="Tahoma" w:hAnsi="Tahoma" w:cs="Tahoma"/>
          <w:szCs w:val="24"/>
        </w:rPr>
        <w:t>EID</w:t>
      </w:r>
      <w:r>
        <w:rPr>
          <w:rFonts w:ascii="Tahoma" w:hAnsi="Tahoma" w:cs="Tahoma"/>
          <w:szCs w:val="24"/>
        </w:rPr>
        <w:t>O</w:t>
      </w:r>
      <w:r w:rsidRPr="00F30CFE">
        <w:rPr>
          <w:rFonts w:ascii="Tahoma" w:hAnsi="Tahoma" w:cs="Tahoma"/>
          <w:szCs w:val="24"/>
        </w:rPr>
        <w:t>-</w:t>
      </w:r>
      <w:proofErr w:type="spellStart"/>
      <w:r w:rsidRPr="00F30CFE">
        <w:rPr>
          <w:rFonts w:ascii="Tahoma" w:hAnsi="Tahoma" w:cs="Tahoma"/>
          <w:szCs w:val="24"/>
        </w:rPr>
        <w:t>LocationType</w:t>
      </w:r>
      <w:proofErr w:type="spellEnd"/>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824"/>
        <w:gridCol w:w="4864"/>
        <w:gridCol w:w="2022"/>
      </w:tblGrid>
      <w:tr w:rsidR="00637AB7" w:rsidRPr="00AB7A75" w14:paraId="69133DD0" w14:textId="77777777" w:rsidTr="00F30CFE">
        <w:tc>
          <w:tcPr>
            <w:tcW w:w="2824" w:type="dxa"/>
            <w:vAlign w:val="center"/>
          </w:tcPr>
          <w:p w14:paraId="0E1B0C19" w14:textId="77777777" w:rsidR="00637AB7" w:rsidRPr="00604A83" w:rsidRDefault="00637AB7" w:rsidP="009861B9">
            <w:pPr>
              <w:rPr>
                <w:rFonts w:ascii="Tahoma" w:hAnsi="Tahoma" w:cs="Tahoma"/>
                <w:b/>
                <w:color w:val="000000" w:themeColor="text1"/>
              </w:rPr>
            </w:pPr>
            <w:r w:rsidRPr="00604A83">
              <w:rPr>
                <w:rFonts w:ascii="Tahoma" w:hAnsi="Tahoma" w:cs="Tahoma"/>
                <w:b/>
                <w:color w:val="000000" w:themeColor="text1"/>
              </w:rPr>
              <w:t>Value</w:t>
            </w:r>
          </w:p>
        </w:tc>
        <w:tc>
          <w:tcPr>
            <w:tcW w:w="4864" w:type="dxa"/>
            <w:vAlign w:val="center"/>
          </w:tcPr>
          <w:p w14:paraId="3EABDC7F" w14:textId="77777777" w:rsidR="00637AB7" w:rsidRPr="00604A83" w:rsidRDefault="00637AB7" w:rsidP="009861B9">
            <w:pPr>
              <w:rPr>
                <w:rFonts w:ascii="Tahoma" w:hAnsi="Tahoma" w:cs="Tahoma"/>
                <w:b/>
                <w:color w:val="000000" w:themeColor="text1"/>
              </w:rPr>
            </w:pPr>
            <w:r w:rsidRPr="00604A83">
              <w:rPr>
                <w:rFonts w:ascii="Tahoma" w:hAnsi="Tahoma" w:cs="Tahoma"/>
                <w:b/>
                <w:color w:val="000000" w:themeColor="text1"/>
              </w:rPr>
              <w:t>Literal Description</w:t>
            </w:r>
          </w:p>
        </w:tc>
        <w:tc>
          <w:tcPr>
            <w:tcW w:w="2022" w:type="dxa"/>
            <w:vAlign w:val="center"/>
          </w:tcPr>
          <w:p w14:paraId="6236BD91" w14:textId="77777777" w:rsidR="00637AB7" w:rsidRPr="00AB7A75" w:rsidRDefault="00637AB7" w:rsidP="009861B9">
            <w:pPr>
              <w:rPr>
                <w:rFonts w:ascii="Tahoma" w:hAnsi="Tahoma" w:cs="Tahoma"/>
                <w:b/>
              </w:rPr>
            </w:pPr>
            <w:r w:rsidRPr="00AB7A75">
              <w:rPr>
                <w:rFonts w:ascii="Tahoma" w:hAnsi="Tahoma" w:cs="Tahoma"/>
                <w:b/>
              </w:rPr>
              <w:t>Reference</w:t>
            </w:r>
          </w:p>
        </w:tc>
      </w:tr>
      <w:tr w:rsidR="00637AB7" w:rsidRPr="00AB7A75" w14:paraId="13CD00F1" w14:textId="77777777" w:rsidTr="00F30CFE">
        <w:tc>
          <w:tcPr>
            <w:tcW w:w="2824" w:type="dxa"/>
            <w:vAlign w:val="center"/>
          </w:tcPr>
          <w:p w14:paraId="2237421C" w14:textId="2E940334" w:rsidR="00637AB7" w:rsidRPr="00604A83" w:rsidRDefault="00637AB7" w:rsidP="009861B9">
            <w:pPr>
              <w:rPr>
                <w:rFonts w:ascii="Tahoma" w:hAnsi="Tahoma" w:cs="Tahoma"/>
                <w:color w:val="000000" w:themeColor="text1"/>
              </w:rPr>
            </w:pPr>
            <w:proofErr w:type="spellStart"/>
            <w:r w:rsidRPr="00604A83">
              <w:rPr>
                <w:rFonts w:ascii="Tahoma" w:hAnsi="Tahoma" w:cs="Tahoma"/>
                <w:color w:val="000000" w:themeColor="text1"/>
              </w:rPr>
              <w:t>RoutingLocation</w:t>
            </w:r>
            <w:proofErr w:type="spellEnd"/>
          </w:p>
        </w:tc>
        <w:tc>
          <w:tcPr>
            <w:tcW w:w="4864" w:type="dxa"/>
            <w:vAlign w:val="center"/>
          </w:tcPr>
          <w:p w14:paraId="3CEFF514" w14:textId="40A7625A" w:rsidR="00637AB7" w:rsidRPr="00604A83" w:rsidRDefault="00637AB7" w:rsidP="009861B9">
            <w:pPr>
              <w:rPr>
                <w:rFonts w:ascii="Tahoma" w:hAnsi="Tahoma" w:cs="Tahoma"/>
                <w:color w:val="000000" w:themeColor="text1"/>
              </w:rPr>
            </w:pPr>
            <w:r w:rsidRPr="00604A83">
              <w:rPr>
                <w:rFonts w:ascii="Tahoma" w:hAnsi="Tahoma" w:cs="Tahoma"/>
                <w:color w:val="000000" w:themeColor="text1"/>
              </w:rPr>
              <w:t>For a location referenced in a call represent the location that was used to route the call.</w:t>
            </w:r>
            <w:r w:rsidR="00063A0D" w:rsidRPr="00604A83">
              <w:rPr>
                <w:rFonts w:ascii="Tahoma" w:hAnsi="Tahoma" w:cs="Tahoma"/>
                <w:color w:val="000000" w:themeColor="text1"/>
              </w:rPr>
              <w:t xml:space="preserve"> Can be used by other data component to indicate their routing location.</w:t>
            </w:r>
          </w:p>
        </w:tc>
        <w:tc>
          <w:tcPr>
            <w:tcW w:w="2022" w:type="dxa"/>
          </w:tcPr>
          <w:p w14:paraId="5C99CFFD" w14:textId="37C66D0E" w:rsidR="00637AB7" w:rsidRPr="00AB7A75" w:rsidRDefault="00CA3B37" w:rsidP="009861B9">
            <w:pPr>
              <w:rPr>
                <w:rFonts w:ascii="Tahoma" w:hAnsi="Tahoma" w:cs="Tahoma"/>
              </w:rPr>
            </w:pPr>
            <w:hyperlink r:id="rId83" w:tgtFrame="_blank" w:history="1">
              <w:r w:rsidR="0077594A" w:rsidRPr="00F30CFE">
                <w:rPr>
                  <w:rFonts w:ascii="Calibri" w:hAnsi="Calibri" w:cs="Calibri"/>
                  <w:color w:val="0563C1"/>
                  <w:kern w:val="0"/>
                  <w:sz w:val="22"/>
                  <w:szCs w:val="22"/>
                  <w:u w:val="single"/>
                  <w:lang w:val="fr-CA" w:eastAsia="fr-CA"/>
                </w:rPr>
                <w:t>This document</w:t>
              </w:r>
            </w:hyperlink>
          </w:p>
        </w:tc>
      </w:tr>
      <w:tr w:rsidR="00F30CFE" w:rsidRPr="00F30CFE" w14:paraId="6A0BF1F9" w14:textId="77777777" w:rsidTr="00F30CFE">
        <w:trPr>
          <w:trHeight w:val="675"/>
        </w:trPr>
        <w:tc>
          <w:tcPr>
            <w:tcW w:w="2824" w:type="dxa"/>
            <w:noWrap/>
            <w:hideMark/>
          </w:tcPr>
          <w:p w14:paraId="6ECA2BA0"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Caller</w:t>
            </w:r>
          </w:p>
        </w:tc>
        <w:tc>
          <w:tcPr>
            <w:tcW w:w="4864" w:type="dxa"/>
            <w:hideMark/>
          </w:tcPr>
          <w:p w14:paraId="5CF89248"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Location Information data component </w:t>
            </w:r>
            <w:proofErr w:type="spellStart"/>
            <w:r w:rsidRPr="00604A83">
              <w:rPr>
                <w:rFonts w:ascii="Segoe UI" w:hAnsi="Segoe UI" w:cs="Segoe UI"/>
                <w:color w:val="000000" w:themeColor="text1"/>
                <w:kern w:val="0"/>
                <w:sz w:val="22"/>
                <w:szCs w:val="22"/>
                <w:lang w:val="fr-CA" w:eastAsia="fr-CA"/>
              </w:rPr>
              <w:t>contains</w:t>
            </w:r>
            <w:proofErr w:type="spellEnd"/>
            <w:r w:rsidRPr="00604A83">
              <w:rPr>
                <w:rFonts w:ascii="Segoe UI" w:hAnsi="Segoe UI" w:cs="Segoe UI"/>
                <w:color w:val="000000" w:themeColor="text1"/>
                <w:kern w:val="0"/>
                <w:sz w:val="22"/>
                <w:szCs w:val="22"/>
                <w:lang w:val="fr-CA" w:eastAsia="fr-CA"/>
              </w:rPr>
              <w:t xml:space="preserve"> the </w:t>
            </w:r>
            <w:proofErr w:type="spellStart"/>
            <w:r w:rsidRPr="00604A83">
              <w:rPr>
                <w:rFonts w:ascii="Segoe UI" w:hAnsi="Segoe UI" w:cs="Segoe UI"/>
                <w:color w:val="000000" w:themeColor="text1"/>
                <w:kern w:val="0"/>
                <w:sz w:val="22"/>
                <w:szCs w:val="22"/>
                <w:lang w:val="fr-CA" w:eastAsia="fr-CA"/>
              </w:rPr>
              <w:t>caller's</w:t>
            </w:r>
            <w:proofErr w:type="spellEnd"/>
            <w:r w:rsidRPr="00604A83">
              <w:rPr>
                <w:rFonts w:ascii="Segoe UI" w:hAnsi="Segoe UI" w:cs="Segoe UI"/>
                <w:color w:val="000000" w:themeColor="text1"/>
                <w:kern w:val="0"/>
                <w:sz w:val="22"/>
                <w:szCs w:val="22"/>
                <w:lang w:val="fr-CA" w:eastAsia="fr-CA"/>
              </w:rPr>
              <w:t xml:space="preserve"> location.</w:t>
            </w:r>
          </w:p>
        </w:tc>
        <w:tc>
          <w:tcPr>
            <w:tcW w:w="2022" w:type="dxa"/>
            <w:noWrap/>
            <w:hideMark/>
          </w:tcPr>
          <w:p w14:paraId="4710C96B" w14:textId="77777777" w:rsidR="00F30CFE" w:rsidRPr="00F30CFE" w:rsidRDefault="00CA3B37" w:rsidP="00F30CFE">
            <w:pPr>
              <w:rPr>
                <w:rFonts w:ascii="Calibri" w:hAnsi="Calibri" w:cs="Calibri"/>
                <w:color w:val="0563C1"/>
                <w:kern w:val="0"/>
                <w:sz w:val="22"/>
                <w:szCs w:val="22"/>
                <w:u w:val="single"/>
                <w:lang w:val="fr-CA" w:eastAsia="fr-CA"/>
              </w:rPr>
            </w:pPr>
            <w:hyperlink r:id="rId84" w:tgtFrame="_blank" w:history="1">
              <w:r w:rsidR="00F30CFE" w:rsidRPr="00F30CFE">
                <w:rPr>
                  <w:rFonts w:ascii="Calibri" w:hAnsi="Calibri" w:cs="Calibri"/>
                  <w:color w:val="0563C1"/>
                  <w:kern w:val="0"/>
                  <w:sz w:val="22"/>
                  <w:szCs w:val="22"/>
                  <w:u w:val="single"/>
                  <w:lang w:val="fr-CA" w:eastAsia="fr-CA"/>
                </w:rPr>
                <w:t>This document</w:t>
              </w:r>
            </w:hyperlink>
          </w:p>
        </w:tc>
      </w:tr>
      <w:tr w:rsidR="00F30CFE" w:rsidRPr="00F30CFE" w14:paraId="6C19F5D5" w14:textId="77777777" w:rsidTr="00F30CFE">
        <w:trPr>
          <w:trHeight w:val="675"/>
        </w:trPr>
        <w:tc>
          <w:tcPr>
            <w:tcW w:w="2824" w:type="dxa"/>
            <w:noWrap/>
            <w:hideMark/>
          </w:tcPr>
          <w:p w14:paraId="674ED112" w14:textId="77777777" w:rsidR="00F30CFE" w:rsidRPr="00604A83" w:rsidRDefault="00F30CFE" w:rsidP="00F30CFE">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CurrentIncident</w:t>
            </w:r>
            <w:proofErr w:type="spellEnd"/>
          </w:p>
        </w:tc>
        <w:tc>
          <w:tcPr>
            <w:tcW w:w="4864" w:type="dxa"/>
            <w:hideMark/>
          </w:tcPr>
          <w:p w14:paraId="55B783CB"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Location Information data component </w:t>
            </w:r>
            <w:proofErr w:type="spellStart"/>
            <w:r w:rsidRPr="00604A83">
              <w:rPr>
                <w:rFonts w:ascii="Segoe UI" w:hAnsi="Segoe UI" w:cs="Segoe UI"/>
                <w:color w:val="000000" w:themeColor="text1"/>
                <w:kern w:val="0"/>
                <w:sz w:val="22"/>
                <w:szCs w:val="22"/>
                <w:lang w:val="fr-CA" w:eastAsia="fr-CA"/>
              </w:rPr>
              <w:t>contains</w:t>
            </w:r>
            <w:proofErr w:type="spellEnd"/>
            <w:r w:rsidRPr="00604A83">
              <w:rPr>
                <w:rFonts w:ascii="Segoe UI" w:hAnsi="Segoe UI" w:cs="Segoe UI"/>
                <w:color w:val="000000" w:themeColor="text1"/>
                <w:kern w:val="0"/>
                <w:sz w:val="22"/>
                <w:szCs w:val="22"/>
                <w:lang w:val="fr-CA" w:eastAsia="fr-CA"/>
              </w:rPr>
              <w:t xml:space="preserve"> the </w:t>
            </w:r>
            <w:proofErr w:type="spellStart"/>
            <w:r w:rsidRPr="00604A83">
              <w:rPr>
                <w:rFonts w:ascii="Segoe UI" w:hAnsi="Segoe UI" w:cs="Segoe UI"/>
                <w:color w:val="000000" w:themeColor="text1"/>
                <w:kern w:val="0"/>
                <w:sz w:val="22"/>
                <w:szCs w:val="22"/>
                <w:lang w:val="fr-CA" w:eastAsia="fr-CA"/>
              </w:rPr>
              <w:t>current</w:t>
            </w:r>
            <w:proofErr w:type="spellEnd"/>
            <w:r w:rsidRPr="00604A83">
              <w:rPr>
                <w:rFonts w:ascii="Segoe UI" w:hAnsi="Segoe UI" w:cs="Segoe UI"/>
                <w:color w:val="000000" w:themeColor="text1"/>
                <w:kern w:val="0"/>
                <w:sz w:val="22"/>
                <w:szCs w:val="22"/>
                <w:lang w:val="fr-CA" w:eastAsia="fr-CA"/>
              </w:rPr>
              <w:t xml:space="preserve"> location of the incident.</w:t>
            </w:r>
          </w:p>
        </w:tc>
        <w:tc>
          <w:tcPr>
            <w:tcW w:w="2022" w:type="dxa"/>
            <w:noWrap/>
            <w:hideMark/>
          </w:tcPr>
          <w:p w14:paraId="7C47DDEE" w14:textId="77777777" w:rsidR="00F30CFE" w:rsidRPr="00F30CFE" w:rsidRDefault="00CA3B37" w:rsidP="00F30CFE">
            <w:pPr>
              <w:rPr>
                <w:rFonts w:ascii="Calibri" w:hAnsi="Calibri" w:cs="Calibri"/>
                <w:color w:val="0563C1"/>
                <w:kern w:val="0"/>
                <w:sz w:val="22"/>
                <w:szCs w:val="22"/>
                <w:u w:val="single"/>
                <w:lang w:val="fr-CA" w:eastAsia="fr-CA"/>
              </w:rPr>
            </w:pPr>
            <w:hyperlink r:id="rId85" w:tgtFrame="_blank" w:history="1">
              <w:r w:rsidR="00F30CFE" w:rsidRPr="00F30CFE">
                <w:rPr>
                  <w:rFonts w:ascii="Calibri" w:hAnsi="Calibri" w:cs="Calibri"/>
                  <w:color w:val="0563C1"/>
                  <w:kern w:val="0"/>
                  <w:sz w:val="22"/>
                  <w:szCs w:val="22"/>
                  <w:u w:val="single"/>
                  <w:lang w:val="fr-CA" w:eastAsia="fr-CA"/>
                </w:rPr>
                <w:t>This document</w:t>
              </w:r>
            </w:hyperlink>
          </w:p>
        </w:tc>
      </w:tr>
      <w:tr w:rsidR="00F30CFE" w:rsidRPr="00F30CFE" w14:paraId="3B4C723B" w14:textId="77777777" w:rsidTr="00F30CFE">
        <w:trPr>
          <w:trHeight w:val="675"/>
        </w:trPr>
        <w:tc>
          <w:tcPr>
            <w:tcW w:w="2824" w:type="dxa"/>
            <w:noWrap/>
            <w:hideMark/>
          </w:tcPr>
          <w:p w14:paraId="3AF8EEAE"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Initial</w:t>
            </w:r>
          </w:p>
        </w:tc>
        <w:tc>
          <w:tcPr>
            <w:tcW w:w="4864" w:type="dxa"/>
            <w:hideMark/>
          </w:tcPr>
          <w:p w14:paraId="7AE95E40"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Location Information data component </w:t>
            </w:r>
            <w:proofErr w:type="spellStart"/>
            <w:r w:rsidRPr="00604A83">
              <w:rPr>
                <w:rFonts w:ascii="Segoe UI" w:hAnsi="Segoe UI" w:cs="Segoe UI"/>
                <w:color w:val="000000" w:themeColor="text1"/>
                <w:kern w:val="0"/>
                <w:sz w:val="22"/>
                <w:szCs w:val="22"/>
                <w:lang w:val="fr-CA" w:eastAsia="fr-CA"/>
              </w:rPr>
              <w:t>contains</w:t>
            </w:r>
            <w:proofErr w:type="spellEnd"/>
            <w:r w:rsidRPr="00604A83">
              <w:rPr>
                <w:rFonts w:ascii="Segoe UI" w:hAnsi="Segoe UI" w:cs="Segoe UI"/>
                <w:color w:val="000000" w:themeColor="text1"/>
                <w:kern w:val="0"/>
                <w:sz w:val="22"/>
                <w:szCs w:val="22"/>
                <w:lang w:val="fr-CA" w:eastAsia="fr-CA"/>
              </w:rPr>
              <w:t xml:space="preserve"> the initial </w:t>
            </w:r>
            <w:proofErr w:type="spellStart"/>
            <w:r w:rsidRPr="00604A83">
              <w:rPr>
                <w:rFonts w:ascii="Segoe UI" w:hAnsi="Segoe UI" w:cs="Segoe UI"/>
                <w:color w:val="000000" w:themeColor="text1"/>
                <w:kern w:val="0"/>
                <w:sz w:val="22"/>
                <w:szCs w:val="22"/>
                <w:lang w:val="fr-CA" w:eastAsia="fr-CA"/>
              </w:rPr>
              <w:t>incident's</w:t>
            </w:r>
            <w:proofErr w:type="spellEnd"/>
            <w:r w:rsidRPr="00604A83">
              <w:rPr>
                <w:rFonts w:ascii="Segoe UI" w:hAnsi="Segoe UI" w:cs="Segoe UI"/>
                <w:color w:val="000000" w:themeColor="text1"/>
                <w:kern w:val="0"/>
                <w:sz w:val="22"/>
                <w:szCs w:val="22"/>
                <w:lang w:val="fr-CA" w:eastAsia="fr-CA"/>
              </w:rPr>
              <w:t xml:space="preserve"> location.</w:t>
            </w:r>
          </w:p>
        </w:tc>
        <w:tc>
          <w:tcPr>
            <w:tcW w:w="2022" w:type="dxa"/>
            <w:noWrap/>
            <w:hideMark/>
          </w:tcPr>
          <w:p w14:paraId="65D1C3AB" w14:textId="77777777" w:rsidR="00F30CFE" w:rsidRPr="00F30CFE" w:rsidRDefault="00CA3B37" w:rsidP="00F30CFE">
            <w:pPr>
              <w:rPr>
                <w:rFonts w:ascii="Calibri" w:hAnsi="Calibri" w:cs="Calibri"/>
                <w:color w:val="0563C1"/>
                <w:kern w:val="0"/>
                <w:sz w:val="22"/>
                <w:szCs w:val="22"/>
                <w:u w:val="single"/>
                <w:lang w:val="fr-CA" w:eastAsia="fr-CA"/>
              </w:rPr>
            </w:pPr>
            <w:hyperlink r:id="rId86" w:tgtFrame="_blank" w:history="1">
              <w:r w:rsidR="00F30CFE" w:rsidRPr="00F30CFE">
                <w:rPr>
                  <w:rFonts w:ascii="Calibri" w:hAnsi="Calibri" w:cs="Calibri"/>
                  <w:color w:val="0563C1"/>
                  <w:kern w:val="0"/>
                  <w:sz w:val="22"/>
                  <w:szCs w:val="22"/>
                  <w:u w:val="single"/>
                  <w:lang w:val="fr-CA" w:eastAsia="fr-CA"/>
                </w:rPr>
                <w:t>This document</w:t>
              </w:r>
            </w:hyperlink>
          </w:p>
        </w:tc>
      </w:tr>
      <w:tr w:rsidR="00F30CFE" w:rsidRPr="00F30CFE" w14:paraId="66EDC93D" w14:textId="77777777" w:rsidTr="00F30CFE">
        <w:trPr>
          <w:trHeight w:val="675"/>
        </w:trPr>
        <w:tc>
          <w:tcPr>
            <w:tcW w:w="2824" w:type="dxa"/>
            <w:noWrap/>
            <w:hideMark/>
          </w:tcPr>
          <w:p w14:paraId="7EC7059D"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Investigation</w:t>
            </w:r>
          </w:p>
        </w:tc>
        <w:tc>
          <w:tcPr>
            <w:tcW w:w="4864" w:type="dxa"/>
            <w:hideMark/>
          </w:tcPr>
          <w:p w14:paraId="342F637A"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The Location Information data component </w:t>
            </w:r>
            <w:proofErr w:type="spellStart"/>
            <w:r w:rsidRPr="00604A83">
              <w:rPr>
                <w:rFonts w:ascii="Segoe UI" w:hAnsi="Segoe UI" w:cs="Segoe UI"/>
                <w:color w:val="000000" w:themeColor="text1"/>
                <w:kern w:val="0"/>
                <w:sz w:val="22"/>
                <w:szCs w:val="22"/>
                <w:lang w:val="fr-CA" w:eastAsia="fr-CA"/>
              </w:rPr>
              <w:t>contains</w:t>
            </w:r>
            <w:proofErr w:type="spellEnd"/>
            <w:r w:rsidRPr="00604A83">
              <w:rPr>
                <w:rFonts w:ascii="Segoe UI" w:hAnsi="Segoe UI" w:cs="Segoe UI"/>
                <w:color w:val="000000" w:themeColor="text1"/>
                <w:kern w:val="0"/>
                <w:sz w:val="22"/>
                <w:szCs w:val="22"/>
                <w:lang w:val="fr-CA" w:eastAsia="fr-CA"/>
              </w:rPr>
              <w:t xml:space="preserve"> the </w:t>
            </w:r>
            <w:proofErr w:type="spellStart"/>
            <w:r w:rsidRPr="00604A83">
              <w:rPr>
                <w:rFonts w:ascii="Segoe UI" w:hAnsi="Segoe UI" w:cs="Segoe UI"/>
                <w:color w:val="000000" w:themeColor="text1"/>
                <w:kern w:val="0"/>
                <w:sz w:val="22"/>
                <w:szCs w:val="22"/>
                <w:lang w:val="fr-CA" w:eastAsia="fr-CA"/>
              </w:rPr>
              <w:t>incident's</w:t>
            </w:r>
            <w:proofErr w:type="spellEnd"/>
            <w:r w:rsidRPr="00604A83">
              <w:rPr>
                <w:rFonts w:ascii="Segoe UI" w:hAnsi="Segoe UI" w:cs="Segoe UI"/>
                <w:color w:val="000000" w:themeColor="text1"/>
                <w:kern w:val="0"/>
                <w:sz w:val="22"/>
                <w:szCs w:val="22"/>
                <w:lang w:val="fr-CA" w:eastAsia="fr-CA"/>
              </w:rPr>
              <w:t xml:space="preserve"> investigation location.</w:t>
            </w:r>
          </w:p>
        </w:tc>
        <w:tc>
          <w:tcPr>
            <w:tcW w:w="2022" w:type="dxa"/>
            <w:noWrap/>
            <w:hideMark/>
          </w:tcPr>
          <w:p w14:paraId="19081A83" w14:textId="77777777" w:rsidR="00F30CFE" w:rsidRPr="00F30CFE" w:rsidRDefault="00CA3B37" w:rsidP="00F30CFE">
            <w:pPr>
              <w:rPr>
                <w:rFonts w:ascii="Calibri" w:hAnsi="Calibri" w:cs="Calibri"/>
                <w:color w:val="0563C1"/>
                <w:kern w:val="0"/>
                <w:sz w:val="22"/>
                <w:szCs w:val="22"/>
                <w:u w:val="single"/>
                <w:lang w:val="fr-CA" w:eastAsia="fr-CA"/>
              </w:rPr>
            </w:pPr>
            <w:hyperlink r:id="rId87" w:tgtFrame="_blank" w:history="1">
              <w:r w:rsidR="00F30CFE" w:rsidRPr="00F30CFE">
                <w:rPr>
                  <w:rFonts w:ascii="Calibri" w:hAnsi="Calibri" w:cs="Calibri"/>
                  <w:color w:val="0563C1"/>
                  <w:kern w:val="0"/>
                  <w:sz w:val="22"/>
                  <w:szCs w:val="22"/>
                  <w:u w:val="single"/>
                  <w:lang w:val="fr-CA" w:eastAsia="fr-CA"/>
                </w:rPr>
                <w:t>This document</w:t>
              </w:r>
            </w:hyperlink>
          </w:p>
        </w:tc>
      </w:tr>
      <w:tr w:rsidR="00F30CFE" w:rsidRPr="00F30CFE" w14:paraId="16641048" w14:textId="77777777" w:rsidTr="00F30CFE">
        <w:trPr>
          <w:trHeight w:val="345"/>
        </w:trPr>
        <w:tc>
          <w:tcPr>
            <w:tcW w:w="2824" w:type="dxa"/>
            <w:noWrap/>
            <w:hideMark/>
          </w:tcPr>
          <w:p w14:paraId="4B4E0519" w14:textId="77777777" w:rsidR="00F30CFE" w:rsidRPr="00604A83" w:rsidRDefault="00F30CFE" w:rsidP="00F30CFE">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Other</w:t>
            </w:r>
            <w:proofErr w:type="spellEnd"/>
          </w:p>
        </w:tc>
        <w:tc>
          <w:tcPr>
            <w:tcW w:w="4864" w:type="dxa"/>
            <w:hideMark/>
          </w:tcPr>
          <w:p w14:paraId="0B26650E" w14:textId="77777777" w:rsidR="00F30CFE" w:rsidRPr="00604A83" w:rsidRDefault="00F30CFE" w:rsidP="00F30CFE">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Location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unspecified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AFF7CD0" w14:textId="77777777" w:rsidR="00F30CFE" w:rsidRPr="00F30CFE" w:rsidRDefault="00CA3B37" w:rsidP="00F30CFE">
            <w:pPr>
              <w:rPr>
                <w:rFonts w:ascii="Calibri" w:hAnsi="Calibri" w:cs="Calibri"/>
                <w:color w:val="0563C1"/>
                <w:kern w:val="0"/>
                <w:sz w:val="22"/>
                <w:szCs w:val="22"/>
                <w:u w:val="single"/>
                <w:lang w:val="fr-CA" w:eastAsia="fr-CA"/>
              </w:rPr>
            </w:pPr>
            <w:hyperlink r:id="rId88" w:tgtFrame="_blank" w:history="1">
              <w:r w:rsidR="00F30CFE" w:rsidRPr="00F30CFE">
                <w:rPr>
                  <w:rFonts w:ascii="Calibri" w:hAnsi="Calibri" w:cs="Calibri"/>
                  <w:color w:val="0563C1"/>
                  <w:kern w:val="0"/>
                  <w:sz w:val="22"/>
                  <w:szCs w:val="22"/>
                  <w:u w:val="single"/>
                  <w:lang w:val="fr-CA" w:eastAsia="fr-CA"/>
                </w:rPr>
                <w:t>This document</w:t>
              </w:r>
            </w:hyperlink>
          </w:p>
        </w:tc>
      </w:tr>
    </w:tbl>
    <w:p w14:paraId="019F6E27" w14:textId="77777777" w:rsidR="00637AB7" w:rsidRPr="00B2071B" w:rsidRDefault="00637AB7" w:rsidP="00B91F9C">
      <w:pPr>
        <w:pStyle w:val="BodyText"/>
        <w:rPr>
          <w:rFonts w:ascii="Tahoma" w:hAnsi="Tahoma" w:cs="Tahoma"/>
        </w:rPr>
      </w:pPr>
    </w:p>
    <w:p w14:paraId="1573A8FD" w14:textId="19919AC0" w:rsidR="00B91F9C" w:rsidRPr="00AB7A75" w:rsidRDefault="00B91F9C" w:rsidP="00B91F9C">
      <w:pPr>
        <w:pStyle w:val="Heading2"/>
        <w:rPr>
          <w:rFonts w:ascii="Tahoma" w:hAnsi="Tahoma" w:cs="Tahoma"/>
        </w:rPr>
      </w:pPr>
      <w:bookmarkStart w:id="129" w:name="_Primary_Unit_Status-Common"/>
      <w:bookmarkStart w:id="130" w:name="_Toc332195351"/>
      <w:bookmarkStart w:id="131" w:name="_Ref338338023"/>
      <w:bookmarkStart w:id="132" w:name="_Ref338748821"/>
      <w:bookmarkStart w:id="133" w:name="_Toc381881323"/>
      <w:bookmarkStart w:id="134" w:name="_Toc54356173"/>
      <w:bookmarkEnd w:id="129"/>
      <w:r w:rsidRPr="00AB7A75">
        <w:rPr>
          <w:rFonts w:ascii="Tahoma" w:hAnsi="Tahoma" w:cs="Tahoma"/>
        </w:rPr>
        <w:lastRenderedPageBreak/>
        <w:t>Primary Unit Status</w:t>
      </w:r>
      <w:bookmarkEnd w:id="130"/>
      <w:bookmarkEnd w:id="131"/>
      <w:bookmarkEnd w:id="132"/>
      <w:r w:rsidRPr="00AB7A75">
        <w:rPr>
          <w:rFonts w:ascii="Tahoma" w:hAnsi="Tahoma" w:cs="Tahoma"/>
        </w:rPr>
        <w:t>-Common</w:t>
      </w:r>
      <w:bookmarkEnd w:id="133"/>
      <w:bookmarkEnd w:id="134"/>
    </w:p>
    <w:p w14:paraId="1126ACCF" w14:textId="7B0A94CC" w:rsidR="00B91F9C" w:rsidRDefault="00B91F9C" w:rsidP="00B91F9C">
      <w:pPr>
        <w:pStyle w:val="BodyText"/>
        <w:rPr>
          <w:rFonts w:ascii="Tahoma" w:hAnsi="Tahoma" w:cs="Tahoma"/>
          <w:color w:val="FF0000"/>
          <w:szCs w:val="24"/>
        </w:rPr>
      </w:pPr>
      <w:r w:rsidRPr="00AB7A75">
        <w:rPr>
          <w:rFonts w:ascii="Tahoma" w:hAnsi="Tahoma" w:cs="Tahoma"/>
          <w:szCs w:val="24"/>
        </w:rPr>
        <w:t>The “Primary Unit Status</w:t>
      </w:r>
      <w:r w:rsidRPr="00AB7A75">
        <w:rPr>
          <w:rFonts w:ascii="Tahoma" w:hAnsi="Tahoma" w:cs="Tahoma"/>
        </w:rPr>
        <w:t>-</w:t>
      </w:r>
      <w:r w:rsidRPr="00AB7A75">
        <w:rPr>
          <w:rFonts w:ascii="Tahoma" w:hAnsi="Tahoma" w:cs="Tahoma"/>
          <w:szCs w:val="24"/>
        </w:rPr>
        <w:t xml:space="preserve">Common” data element is described in Section </w:t>
      </w:r>
      <w:r w:rsidR="0077594A">
        <w:rPr>
          <w:rFonts w:ascii="Tahoma" w:hAnsi="Tahoma" w:cs="Tahoma"/>
        </w:rPr>
        <w:t>2.20</w:t>
      </w:r>
      <w:r w:rsidRPr="00AB7A75">
        <w:rPr>
          <w:rFonts w:ascii="Tahoma" w:hAnsi="Tahoma" w:cs="Tahoma"/>
          <w:szCs w:val="24"/>
        </w:rPr>
        <w:t xml:space="preserve"> (</w:t>
      </w:r>
      <w:r w:rsidR="0077594A" w:rsidRPr="00AB7A75">
        <w:rPr>
          <w:rFonts w:ascii="Tahoma" w:hAnsi="Tahoma" w:cs="Tahoma"/>
        </w:rPr>
        <w:fldChar w:fldCharType="begin"/>
      </w:r>
      <w:r w:rsidR="0077594A" w:rsidRPr="00AB7A75">
        <w:rPr>
          <w:rFonts w:ascii="Tahoma" w:hAnsi="Tahoma" w:cs="Tahoma"/>
        </w:rPr>
        <w:instrText xml:space="preserve"> REF _Ref338360746 \h  \* MERGEFORMAT </w:instrText>
      </w:r>
      <w:r w:rsidR="0077594A" w:rsidRPr="00AB7A75">
        <w:rPr>
          <w:rFonts w:ascii="Tahoma" w:hAnsi="Tahoma" w:cs="Tahoma"/>
        </w:rPr>
      </w:r>
      <w:r w:rsidR="0077594A" w:rsidRPr="00AB7A75">
        <w:rPr>
          <w:rFonts w:ascii="Tahoma" w:hAnsi="Tahoma" w:cs="Tahoma"/>
        </w:rPr>
        <w:fldChar w:fldCharType="separate"/>
      </w:r>
      <w:r w:rsidR="0077594A">
        <w:rPr>
          <w:rFonts w:ascii="Tahoma" w:hAnsi="Tahoma" w:cs="Tahoma"/>
          <w:szCs w:val="24"/>
        </w:rPr>
        <w:t>Emergency Resource</w:t>
      </w:r>
      <w:r w:rsidR="0077594A" w:rsidRPr="00AB7A75">
        <w:rPr>
          <w:rFonts w:ascii="Tahoma" w:hAnsi="Tahoma" w:cs="Tahoma"/>
          <w:szCs w:val="24"/>
        </w:rPr>
        <w:t xml:space="preserve"> Data Component</w:t>
      </w:r>
      <w:r w:rsidR="0077594A" w:rsidRPr="00AB7A75">
        <w:rPr>
          <w:rFonts w:ascii="Tahoma" w:hAnsi="Tahoma" w:cs="Tahoma"/>
        </w:rPr>
        <w:fldChar w:fldCharType="end"/>
      </w:r>
      <w:r w:rsidRPr="00AB7A75">
        <w:rPr>
          <w:rFonts w:ascii="Tahoma" w:hAnsi="Tahoma" w:cs="Tahoma"/>
          <w:szCs w:val="24"/>
        </w:rPr>
        <w:t>) of this document.</w:t>
      </w:r>
      <w:r w:rsidRPr="00AB7A75">
        <w:rPr>
          <w:rStyle w:val="FootnoteReference"/>
          <w:rFonts w:ascii="Tahoma" w:hAnsi="Tahoma" w:cs="Tahoma"/>
          <w:szCs w:val="24"/>
        </w:rPr>
        <w:footnoteReference w:id="3"/>
      </w:r>
      <w:r w:rsidRPr="00AB7A75">
        <w:rPr>
          <w:rFonts w:ascii="Tahoma" w:hAnsi="Tahoma" w:cs="Tahoma"/>
          <w:color w:val="FF0000"/>
          <w:szCs w:val="24"/>
        </w:rPr>
        <w:t xml:space="preserve"> </w:t>
      </w:r>
    </w:p>
    <w:p w14:paraId="536AA8BF" w14:textId="2F308931" w:rsidR="00072875" w:rsidRPr="00DD3F5E" w:rsidRDefault="00072875" w:rsidP="00072875">
      <w:r w:rsidRPr="00932B4F">
        <w:rPr>
          <w:rFonts w:ascii="Tahoma" w:hAnsi="Tahoma" w:cs="Tahoma"/>
          <w:szCs w:val="24"/>
        </w:rPr>
        <w:t xml:space="preserve">IANA is requested to add the following values to the </w:t>
      </w:r>
      <w:r>
        <w:rPr>
          <w:rFonts w:ascii="Tahoma" w:hAnsi="Tahoma" w:cs="Tahoma"/>
          <w:szCs w:val="24"/>
        </w:rPr>
        <w:t>“</w:t>
      </w:r>
      <w:r w:rsidR="0077594A" w:rsidRPr="0077594A">
        <w:rPr>
          <w:rFonts w:ascii="Tahoma" w:hAnsi="Tahoma" w:cs="Tahoma"/>
          <w:szCs w:val="24"/>
        </w:rPr>
        <w:t>EID</w:t>
      </w:r>
      <w:r w:rsidR="0077594A">
        <w:rPr>
          <w:rFonts w:ascii="Tahoma" w:hAnsi="Tahoma" w:cs="Tahoma"/>
          <w:szCs w:val="24"/>
        </w:rPr>
        <w:t>O</w:t>
      </w:r>
      <w:r w:rsidR="0077594A" w:rsidRPr="0077594A">
        <w:rPr>
          <w:rFonts w:ascii="Tahoma" w:hAnsi="Tahoma" w:cs="Tahoma"/>
          <w:szCs w:val="24"/>
        </w:rPr>
        <w:t>-</w:t>
      </w:r>
      <w:proofErr w:type="spellStart"/>
      <w:r w:rsidR="0077594A" w:rsidRPr="0077594A">
        <w:rPr>
          <w:rFonts w:ascii="Tahoma" w:hAnsi="Tahoma" w:cs="Tahoma"/>
          <w:szCs w:val="24"/>
        </w:rPr>
        <w:t>PrimaryUnitStatus</w:t>
      </w:r>
      <w:proofErr w:type="spellEnd"/>
      <w:r w:rsidR="0077594A" w:rsidRPr="0077594A">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824"/>
        <w:gridCol w:w="4864"/>
        <w:gridCol w:w="2022"/>
      </w:tblGrid>
      <w:tr w:rsidR="0077594A" w:rsidRPr="00AB7A75" w14:paraId="23B415EE" w14:textId="77777777" w:rsidTr="0077594A">
        <w:tc>
          <w:tcPr>
            <w:tcW w:w="2824" w:type="dxa"/>
            <w:vAlign w:val="center"/>
          </w:tcPr>
          <w:p w14:paraId="60303AE3" w14:textId="77777777" w:rsidR="0077594A" w:rsidRPr="00604A83" w:rsidRDefault="0077594A" w:rsidP="007A4A00">
            <w:pPr>
              <w:rPr>
                <w:rFonts w:ascii="Tahoma" w:hAnsi="Tahoma" w:cs="Tahoma"/>
                <w:b/>
                <w:color w:val="000000" w:themeColor="text1"/>
              </w:rPr>
            </w:pPr>
            <w:r w:rsidRPr="00604A83">
              <w:rPr>
                <w:rFonts w:ascii="Tahoma" w:hAnsi="Tahoma" w:cs="Tahoma"/>
                <w:b/>
                <w:color w:val="000000" w:themeColor="text1"/>
              </w:rPr>
              <w:t>Value</w:t>
            </w:r>
          </w:p>
        </w:tc>
        <w:tc>
          <w:tcPr>
            <w:tcW w:w="4864" w:type="dxa"/>
            <w:vAlign w:val="center"/>
          </w:tcPr>
          <w:p w14:paraId="354FF1CE" w14:textId="77777777" w:rsidR="0077594A" w:rsidRPr="00604A83" w:rsidRDefault="0077594A" w:rsidP="007A4A00">
            <w:pPr>
              <w:rPr>
                <w:rFonts w:ascii="Tahoma" w:hAnsi="Tahoma" w:cs="Tahoma"/>
                <w:b/>
                <w:color w:val="000000" w:themeColor="text1"/>
              </w:rPr>
            </w:pPr>
            <w:r w:rsidRPr="00604A83">
              <w:rPr>
                <w:rFonts w:ascii="Tahoma" w:hAnsi="Tahoma" w:cs="Tahoma"/>
                <w:b/>
                <w:color w:val="000000" w:themeColor="text1"/>
              </w:rPr>
              <w:t>Literal Description</w:t>
            </w:r>
          </w:p>
        </w:tc>
        <w:tc>
          <w:tcPr>
            <w:tcW w:w="2022" w:type="dxa"/>
            <w:vAlign w:val="center"/>
          </w:tcPr>
          <w:p w14:paraId="56FC2F6C" w14:textId="77777777" w:rsidR="0077594A" w:rsidRPr="00AB7A75" w:rsidRDefault="0077594A" w:rsidP="007A4A00">
            <w:pPr>
              <w:rPr>
                <w:rFonts w:ascii="Tahoma" w:hAnsi="Tahoma" w:cs="Tahoma"/>
                <w:b/>
              </w:rPr>
            </w:pPr>
            <w:r w:rsidRPr="00AB7A75">
              <w:rPr>
                <w:rFonts w:ascii="Tahoma" w:hAnsi="Tahoma" w:cs="Tahoma"/>
                <w:b/>
              </w:rPr>
              <w:t>Reference</w:t>
            </w:r>
          </w:p>
        </w:tc>
      </w:tr>
      <w:tr w:rsidR="0077594A" w:rsidRPr="0077594A" w14:paraId="10692943" w14:textId="77777777" w:rsidTr="0077594A">
        <w:trPr>
          <w:trHeight w:val="345"/>
        </w:trPr>
        <w:tc>
          <w:tcPr>
            <w:tcW w:w="2824" w:type="dxa"/>
            <w:noWrap/>
            <w:hideMark/>
          </w:tcPr>
          <w:p w14:paraId="3C07A0CE" w14:textId="77777777" w:rsidR="0077594A" w:rsidRPr="00604A83" w:rsidRDefault="0077594A" w:rsidP="0077594A">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Available</w:t>
            </w:r>
            <w:proofErr w:type="spellEnd"/>
          </w:p>
        </w:tc>
        <w:tc>
          <w:tcPr>
            <w:tcW w:w="4864" w:type="dxa"/>
            <w:hideMark/>
          </w:tcPr>
          <w:p w14:paraId="0BB0C5CC" w14:textId="77777777" w:rsidR="0077594A" w:rsidRPr="00604A83" w:rsidRDefault="0077594A" w:rsidP="0077594A">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available</w:t>
            </w:r>
            <w:proofErr w:type="spellEnd"/>
            <w:r w:rsidRPr="00604A83">
              <w:rPr>
                <w:rFonts w:ascii="Segoe UI" w:hAnsi="Segoe UI" w:cs="Segoe UI"/>
                <w:color w:val="000000" w:themeColor="text1"/>
                <w:kern w:val="0"/>
                <w:sz w:val="22"/>
                <w:szCs w:val="22"/>
                <w:lang w:val="fr-CA" w:eastAsia="fr-CA"/>
              </w:rPr>
              <w:t xml:space="preserve"> for </w:t>
            </w:r>
            <w:proofErr w:type="spellStart"/>
            <w:r w:rsidRPr="00604A83">
              <w:rPr>
                <w:rFonts w:ascii="Segoe UI" w:hAnsi="Segoe UI" w:cs="Segoe UI"/>
                <w:color w:val="000000" w:themeColor="text1"/>
                <w:kern w:val="0"/>
                <w:sz w:val="22"/>
                <w:szCs w:val="22"/>
                <w:lang w:val="fr-CA" w:eastAsia="fr-CA"/>
              </w:rPr>
              <w:t>Dispatch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7A0D71D" w14:textId="77777777" w:rsidR="0077594A" w:rsidRPr="0077594A" w:rsidRDefault="00CA3B37" w:rsidP="0077594A">
            <w:pPr>
              <w:rPr>
                <w:rFonts w:ascii="Calibri" w:hAnsi="Calibri" w:cs="Calibri"/>
                <w:color w:val="0563C1"/>
                <w:kern w:val="0"/>
                <w:sz w:val="22"/>
                <w:szCs w:val="22"/>
                <w:u w:val="single"/>
                <w:lang w:val="fr-CA" w:eastAsia="fr-CA"/>
              </w:rPr>
            </w:pPr>
            <w:hyperlink r:id="rId89" w:tgtFrame="_blank" w:history="1">
              <w:r w:rsidR="0077594A" w:rsidRPr="0077594A">
                <w:rPr>
                  <w:rFonts w:ascii="Calibri" w:hAnsi="Calibri" w:cs="Calibri"/>
                  <w:color w:val="0563C1"/>
                  <w:kern w:val="0"/>
                  <w:sz w:val="22"/>
                  <w:szCs w:val="22"/>
                  <w:u w:val="single"/>
                  <w:lang w:val="fr-CA" w:eastAsia="fr-CA"/>
                </w:rPr>
                <w:t>This document</w:t>
              </w:r>
            </w:hyperlink>
          </w:p>
        </w:tc>
      </w:tr>
      <w:tr w:rsidR="0077594A" w:rsidRPr="0077594A" w14:paraId="45989A5E" w14:textId="77777777" w:rsidTr="0077594A">
        <w:trPr>
          <w:trHeight w:val="675"/>
        </w:trPr>
        <w:tc>
          <w:tcPr>
            <w:tcW w:w="2824" w:type="dxa"/>
            <w:noWrap/>
            <w:hideMark/>
          </w:tcPr>
          <w:p w14:paraId="2D60ABE2" w14:textId="77777777" w:rsidR="0077594A" w:rsidRPr="00604A83" w:rsidRDefault="0077594A" w:rsidP="0077594A">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ConditionallyAvailable</w:t>
            </w:r>
            <w:proofErr w:type="spellEnd"/>
          </w:p>
        </w:tc>
        <w:tc>
          <w:tcPr>
            <w:tcW w:w="4864" w:type="dxa"/>
            <w:hideMark/>
          </w:tcPr>
          <w:p w14:paraId="70AECDF2" w14:textId="77777777" w:rsidR="0077594A" w:rsidRPr="00604A83" w:rsidRDefault="0077594A" w:rsidP="0077594A">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to an </w:t>
            </w:r>
            <w:proofErr w:type="spellStart"/>
            <w:r w:rsidRPr="00604A83">
              <w:rPr>
                <w:rFonts w:ascii="Segoe UI" w:hAnsi="Segoe UI" w:cs="Segoe UI"/>
                <w:color w:val="000000" w:themeColor="text1"/>
                <w:kern w:val="0"/>
                <w:sz w:val="22"/>
                <w:szCs w:val="22"/>
                <w:lang w:val="fr-CA" w:eastAsia="fr-CA"/>
              </w:rPr>
              <w:t>activity</w:t>
            </w:r>
            <w:proofErr w:type="spellEnd"/>
            <w:r w:rsidRPr="00604A83">
              <w:rPr>
                <w:rFonts w:ascii="Segoe UI" w:hAnsi="Segoe UI" w:cs="Segoe UI"/>
                <w:color w:val="000000" w:themeColor="text1"/>
                <w:kern w:val="0"/>
                <w:sz w:val="22"/>
                <w:szCs w:val="22"/>
                <w:lang w:val="fr-CA" w:eastAsia="fr-CA"/>
              </w:rPr>
              <w:t xml:space="preserve">, but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available</w:t>
            </w:r>
            <w:proofErr w:type="spellEnd"/>
            <w:r w:rsidRPr="00604A83">
              <w:rPr>
                <w:rFonts w:ascii="Segoe UI" w:hAnsi="Segoe UI" w:cs="Segoe UI"/>
                <w:color w:val="000000" w:themeColor="text1"/>
                <w:kern w:val="0"/>
                <w:sz w:val="22"/>
                <w:szCs w:val="22"/>
                <w:lang w:val="fr-CA" w:eastAsia="fr-CA"/>
              </w:rPr>
              <w:t xml:space="preserve"> for </w:t>
            </w:r>
            <w:proofErr w:type="spellStart"/>
            <w:r w:rsidRPr="00604A83">
              <w:rPr>
                <w:rFonts w:ascii="Segoe UI" w:hAnsi="Segoe UI" w:cs="Segoe UI"/>
                <w:color w:val="000000" w:themeColor="text1"/>
                <w:kern w:val="0"/>
                <w:sz w:val="22"/>
                <w:szCs w:val="22"/>
                <w:lang w:val="fr-CA" w:eastAsia="fr-CA"/>
              </w:rPr>
              <w:t>dispatch</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reassignment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D1FBCBD" w14:textId="77777777" w:rsidR="0077594A" w:rsidRPr="0077594A" w:rsidRDefault="00CA3B37" w:rsidP="0077594A">
            <w:pPr>
              <w:rPr>
                <w:rFonts w:ascii="Calibri" w:hAnsi="Calibri" w:cs="Calibri"/>
                <w:color w:val="0563C1"/>
                <w:kern w:val="0"/>
                <w:sz w:val="22"/>
                <w:szCs w:val="22"/>
                <w:u w:val="single"/>
                <w:lang w:val="fr-CA" w:eastAsia="fr-CA"/>
              </w:rPr>
            </w:pPr>
            <w:hyperlink r:id="rId90" w:tgtFrame="_blank" w:history="1">
              <w:r w:rsidR="0077594A" w:rsidRPr="0077594A">
                <w:rPr>
                  <w:rFonts w:ascii="Calibri" w:hAnsi="Calibri" w:cs="Calibri"/>
                  <w:color w:val="0563C1"/>
                  <w:kern w:val="0"/>
                  <w:sz w:val="22"/>
                  <w:szCs w:val="22"/>
                  <w:u w:val="single"/>
                  <w:lang w:val="fr-CA" w:eastAsia="fr-CA"/>
                </w:rPr>
                <w:t>This document</w:t>
              </w:r>
            </w:hyperlink>
          </w:p>
        </w:tc>
      </w:tr>
      <w:tr w:rsidR="0077594A" w:rsidRPr="0077594A" w14:paraId="5192C230" w14:textId="77777777" w:rsidTr="0077594A">
        <w:trPr>
          <w:trHeight w:val="675"/>
        </w:trPr>
        <w:tc>
          <w:tcPr>
            <w:tcW w:w="2824" w:type="dxa"/>
            <w:noWrap/>
            <w:hideMark/>
          </w:tcPr>
          <w:p w14:paraId="0A66DDCC" w14:textId="77777777" w:rsidR="0077594A" w:rsidRPr="00604A83" w:rsidRDefault="0077594A" w:rsidP="0077594A">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NotAvailable</w:t>
            </w:r>
            <w:proofErr w:type="spellEnd"/>
          </w:p>
        </w:tc>
        <w:tc>
          <w:tcPr>
            <w:tcW w:w="4864" w:type="dxa"/>
            <w:hideMark/>
          </w:tcPr>
          <w:p w14:paraId="27577FD3" w14:textId="77777777" w:rsidR="0077594A" w:rsidRPr="00604A83" w:rsidRDefault="0077594A" w:rsidP="0077594A">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not </w:t>
            </w:r>
            <w:proofErr w:type="spellStart"/>
            <w:r w:rsidRPr="00604A83">
              <w:rPr>
                <w:rFonts w:ascii="Segoe UI" w:hAnsi="Segoe UI" w:cs="Segoe UI"/>
                <w:color w:val="000000" w:themeColor="text1"/>
                <w:kern w:val="0"/>
                <w:sz w:val="22"/>
                <w:szCs w:val="22"/>
                <w:lang w:val="fr-CA" w:eastAsia="fr-CA"/>
              </w:rPr>
              <w:t>available</w:t>
            </w:r>
            <w:proofErr w:type="spellEnd"/>
            <w:r w:rsidRPr="00604A83">
              <w:rPr>
                <w:rFonts w:ascii="Segoe UI" w:hAnsi="Segoe UI" w:cs="Segoe UI"/>
                <w:color w:val="000000" w:themeColor="text1"/>
                <w:kern w:val="0"/>
                <w:sz w:val="22"/>
                <w:szCs w:val="22"/>
                <w:lang w:val="fr-CA" w:eastAsia="fr-CA"/>
              </w:rPr>
              <w:t xml:space="preserve"> for </w:t>
            </w:r>
            <w:proofErr w:type="spellStart"/>
            <w:r w:rsidRPr="00604A83">
              <w:rPr>
                <w:rFonts w:ascii="Segoe UI" w:hAnsi="Segoe UI" w:cs="Segoe UI"/>
                <w:color w:val="000000" w:themeColor="text1"/>
                <w:kern w:val="0"/>
                <w:sz w:val="22"/>
                <w:szCs w:val="22"/>
                <w:lang w:val="fr-CA" w:eastAsia="fr-CA"/>
              </w:rPr>
              <w:t>Dispatch</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cannot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to a call.</w:t>
            </w:r>
          </w:p>
        </w:tc>
        <w:tc>
          <w:tcPr>
            <w:tcW w:w="2022" w:type="dxa"/>
            <w:noWrap/>
            <w:hideMark/>
          </w:tcPr>
          <w:p w14:paraId="62CF9BA4" w14:textId="77777777" w:rsidR="0077594A" w:rsidRPr="0077594A" w:rsidRDefault="00CA3B37" w:rsidP="0077594A">
            <w:pPr>
              <w:rPr>
                <w:rFonts w:ascii="Calibri" w:hAnsi="Calibri" w:cs="Calibri"/>
                <w:color w:val="0563C1"/>
                <w:kern w:val="0"/>
                <w:sz w:val="22"/>
                <w:szCs w:val="22"/>
                <w:u w:val="single"/>
                <w:lang w:val="fr-CA" w:eastAsia="fr-CA"/>
              </w:rPr>
            </w:pPr>
            <w:hyperlink r:id="rId91" w:tgtFrame="_blank" w:history="1">
              <w:r w:rsidR="0077594A" w:rsidRPr="0077594A">
                <w:rPr>
                  <w:rFonts w:ascii="Calibri" w:hAnsi="Calibri" w:cs="Calibri"/>
                  <w:color w:val="0563C1"/>
                  <w:kern w:val="0"/>
                  <w:sz w:val="22"/>
                  <w:szCs w:val="22"/>
                  <w:u w:val="single"/>
                  <w:lang w:val="fr-CA" w:eastAsia="fr-CA"/>
                </w:rPr>
                <w:t>This document</w:t>
              </w:r>
            </w:hyperlink>
          </w:p>
        </w:tc>
      </w:tr>
    </w:tbl>
    <w:p w14:paraId="7B018FAC" w14:textId="77777777" w:rsidR="0077594A" w:rsidRDefault="0077594A" w:rsidP="00B91F9C">
      <w:pPr>
        <w:pStyle w:val="BodyText"/>
        <w:rPr>
          <w:rFonts w:ascii="Tahoma" w:hAnsi="Tahoma" w:cs="Tahoma"/>
          <w:color w:val="FF0000"/>
          <w:szCs w:val="24"/>
        </w:rPr>
      </w:pPr>
    </w:p>
    <w:p w14:paraId="0028BD1A" w14:textId="77777777" w:rsidR="00B91F9C" w:rsidRPr="00AB7A75" w:rsidRDefault="00B91F9C" w:rsidP="00B91F9C">
      <w:pPr>
        <w:pStyle w:val="Heading2"/>
        <w:rPr>
          <w:rFonts w:ascii="Tahoma" w:hAnsi="Tahoma" w:cs="Tahoma"/>
        </w:rPr>
      </w:pPr>
      <w:bookmarkStart w:id="135" w:name="_Secondary_Unit_Status-Common"/>
      <w:bookmarkStart w:id="136" w:name="_Ref349239175"/>
      <w:bookmarkStart w:id="137" w:name="_Toc381881324"/>
      <w:bookmarkStart w:id="138" w:name="_Toc54356174"/>
      <w:bookmarkEnd w:id="64"/>
      <w:bookmarkEnd w:id="65"/>
      <w:bookmarkEnd w:id="66"/>
      <w:bookmarkEnd w:id="67"/>
      <w:bookmarkEnd w:id="68"/>
      <w:bookmarkEnd w:id="135"/>
      <w:r w:rsidRPr="00AB7A75">
        <w:rPr>
          <w:rFonts w:ascii="Tahoma" w:hAnsi="Tahoma" w:cs="Tahoma"/>
        </w:rPr>
        <w:t>Secondary Unit Status-Common</w:t>
      </w:r>
      <w:bookmarkEnd w:id="136"/>
      <w:bookmarkEnd w:id="137"/>
      <w:bookmarkEnd w:id="138"/>
    </w:p>
    <w:p w14:paraId="35EB3928" w14:textId="6CCE0B60" w:rsidR="00B91F9C" w:rsidRDefault="00B91F9C" w:rsidP="00B91F9C">
      <w:pPr>
        <w:pStyle w:val="BodyText"/>
        <w:rPr>
          <w:rFonts w:ascii="Tahoma" w:hAnsi="Tahoma" w:cs="Tahoma"/>
          <w:color w:val="FF0000"/>
          <w:szCs w:val="24"/>
        </w:rPr>
      </w:pPr>
      <w:r w:rsidRPr="00AB7A75">
        <w:rPr>
          <w:rFonts w:ascii="Tahoma" w:hAnsi="Tahoma" w:cs="Tahoma"/>
          <w:szCs w:val="24"/>
        </w:rPr>
        <w:t>The “Secondary Unit Status</w:t>
      </w:r>
      <w:r w:rsidRPr="00AB7A75">
        <w:rPr>
          <w:rFonts w:ascii="Tahoma" w:hAnsi="Tahoma" w:cs="Tahoma"/>
        </w:rPr>
        <w:t>-</w:t>
      </w:r>
      <w:r w:rsidRPr="00AB7A75">
        <w:rPr>
          <w:rFonts w:ascii="Tahoma" w:hAnsi="Tahoma" w:cs="Tahoma"/>
          <w:szCs w:val="24"/>
        </w:rPr>
        <w:t xml:space="preserve">Common” data element is described in Section </w:t>
      </w:r>
      <w:r w:rsidR="00B74B10">
        <w:rPr>
          <w:rFonts w:ascii="Tahoma" w:hAnsi="Tahoma" w:cs="Tahoma"/>
        </w:rPr>
        <w:t>2.20</w:t>
      </w:r>
      <w:r w:rsidRPr="00AB7A75">
        <w:rPr>
          <w:rFonts w:ascii="Tahoma" w:hAnsi="Tahoma" w:cs="Tahoma"/>
          <w:szCs w:val="24"/>
        </w:rPr>
        <w:t xml:space="preserve"> (</w:t>
      </w:r>
      <w:r w:rsidRPr="00AB7A75">
        <w:rPr>
          <w:rFonts w:ascii="Tahoma" w:hAnsi="Tahoma" w:cs="Tahoma"/>
        </w:rPr>
        <w:fldChar w:fldCharType="begin"/>
      </w:r>
      <w:r w:rsidRPr="00AB7A75">
        <w:rPr>
          <w:rFonts w:ascii="Tahoma" w:hAnsi="Tahoma" w:cs="Tahoma"/>
        </w:rPr>
        <w:instrText xml:space="preserve"> REF _Ref338360746 \h  \* MERGEFORMAT </w:instrText>
      </w:r>
      <w:r w:rsidRPr="00AB7A75">
        <w:rPr>
          <w:rFonts w:ascii="Tahoma" w:hAnsi="Tahoma" w:cs="Tahoma"/>
        </w:rPr>
      </w:r>
      <w:r w:rsidRPr="00AB7A75">
        <w:rPr>
          <w:rFonts w:ascii="Tahoma" w:hAnsi="Tahoma" w:cs="Tahoma"/>
        </w:rPr>
        <w:fldChar w:fldCharType="separate"/>
      </w:r>
      <w:r w:rsidR="00B74B10" w:rsidRPr="00AB7A75">
        <w:rPr>
          <w:rFonts w:ascii="Tahoma" w:hAnsi="Tahoma" w:cs="Tahoma"/>
        </w:rPr>
        <w:fldChar w:fldCharType="begin"/>
      </w:r>
      <w:r w:rsidR="00B74B10" w:rsidRPr="00AB7A75">
        <w:rPr>
          <w:rFonts w:ascii="Tahoma" w:hAnsi="Tahoma" w:cs="Tahoma"/>
        </w:rPr>
        <w:instrText xml:space="preserve"> REF _Ref338360746 \h  \* MERGEFORMAT </w:instrText>
      </w:r>
      <w:r w:rsidR="00B74B10" w:rsidRPr="00AB7A75">
        <w:rPr>
          <w:rFonts w:ascii="Tahoma" w:hAnsi="Tahoma" w:cs="Tahoma"/>
        </w:rPr>
      </w:r>
      <w:r w:rsidR="00B74B10" w:rsidRPr="00AB7A75">
        <w:rPr>
          <w:rFonts w:ascii="Tahoma" w:hAnsi="Tahoma" w:cs="Tahoma"/>
        </w:rPr>
        <w:fldChar w:fldCharType="separate"/>
      </w:r>
      <w:r w:rsidR="00B74B10">
        <w:rPr>
          <w:rFonts w:ascii="Tahoma" w:hAnsi="Tahoma" w:cs="Tahoma"/>
          <w:szCs w:val="24"/>
        </w:rPr>
        <w:t>Emergency Resource</w:t>
      </w:r>
      <w:r w:rsidR="00B74B10" w:rsidRPr="00AB7A75">
        <w:rPr>
          <w:rFonts w:ascii="Tahoma" w:hAnsi="Tahoma" w:cs="Tahoma"/>
          <w:szCs w:val="24"/>
        </w:rPr>
        <w:t xml:space="preserve"> Data Component</w:t>
      </w:r>
      <w:r w:rsidR="00B74B10" w:rsidRPr="00AB7A75">
        <w:rPr>
          <w:rFonts w:ascii="Tahoma" w:hAnsi="Tahoma" w:cs="Tahoma"/>
        </w:rPr>
        <w:fldChar w:fldCharType="end"/>
      </w:r>
      <w:r w:rsidRPr="00AB7A75">
        <w:rPr>
          <w:rFonts w:ascii="Tahoma" w:hAnsi="Tahoma" w:cs="Tahoma"/>
        </w:rPr>
        <w:fldChar w:fldCharType="end"/>
      </w:r>
      <w:r w:rsidRPr="00AB7A75">
        <w:rPr>
          <w:rFonts w:ascii="Tahoma" w:hAnsi="Tahoma" w:cs="Tahoma"/>
          <w:szCs w:val="24"/>
        </w:rPr>
        <w:t>) of this document.</w:t>
      </w:r>
      <w:r w:rsidRPr="00AB7A75">
        <w:rPr>
          <w:rStyle w:val="FootnoteReference"/>
          <w:rFonts w:ascii="Tahoma" w:hAnsi="Tahoma" w:cs="Tahoma"/>
          <w:szCs w:val="24"/>
        </w:rPr>
        <w:footnoteReference w:id="4"/>
      </w:r>
      <w:r w:rsidRPr="00AB7A75">
        <w:rPr>
          <w:rFonts w:ascii="Tahoma" w:hAnsi="Tahoma" w:cs="Tahoma"/>
          <w:color w:val="FF0000"/>
          <w:szCs w:val="24"/>
        </w:rPr>
        <w:t xml:space="preserve"> </w:t>
      </w:r>
    </w:p>
    <w:p w14:paraId="75A7C8C3" w14:textId="415E8203" w:rsidR="00B74B10" w:rsidRPr="009E1EB6" w:rsidRDefault="00B74B10" w:rsidP="009E1EB6">
      <w:r w:rsidRPr="00932B4F">
        <w:rPr>
          <w:rFonts w:ascii="Tahoma" w:hAnsi="Tahoma" w:cs="Tahoma"/>
          <w:szCs w:val="24"/>
        </w:rPr>
        <w:t xml:space="preserve">IANA is requested to add the following values to the </w:t>
      </w:r>
      <w:r>
        <w:rPr>
          <w:rFonts w:ascii="Tahoma" w:hAnsi="Tahoma" w:cs="Tahoma"/>
          <w:szCs w:val="24"/>
        </w:rPr>
        <w:t>“</w:t>
      </w:r>
      <w:r w:rsidRPr="0077594A">
        <w:rPr>
          <w:rFonts w:ascii="Tahoma" w:hAnsi="Tahoma" w:cs="Tahoma"/>
          <w:szCs w:val="24"/>
        </w:rPr>
        <w:t>EID</w:t>
      </w:r>
      <w:r>
        <w:rPr>
          <w:rFonts w:ascii="Tahoma" w:hAnsi="Tahoma" w:cs="Tahoma"/>
          <w:szCs w:val="24"/>
        </w:rPr>
        <w:t>O</w:t>
      </w:r>
      <w:r w:rsidRPr="0077594A">
        <w:rPr>
          <w:rFonts w:ascii="Tahoma" w:hAnsi="Tahoma" w:cs="Tahoma"/>
          <w:szCs w:val="24"/>
        </w:rPr>
        <w:t>-</w:t>
      </w:r>
      <w:r w:rsidRPr="00B74B10">
        <w:t xml:space="preserve"> </w:t>
      </w:r>
      <w:proofErr w:type="spellStart"/>
      <w:r w:rsidRPr="00B74B10">
        <w:rPr>
          <w:rFonts w:ascii="Tahoma" w:hAnsi="Tahoma" w:cs="Tahoma"/>
          <w:szCs w:val="24"/>
        </w:rPr>
        <w:t>SecondaryUnitStatus</w:t>
      </w:r>
      <w:proofErr w:type="spellEnd"/>
      <w:r w:rsidRPr="0077594A">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2911"/>
        <w:gridCol w:w="4777"/>
        <w:gridCol w:w="2022"/>
      </w:tblGrid>
      <w:tr w:rsidR="00B74B10" w:rsidRPr="00AB7A75" w14:paraId="06B52AAE" w14:textId="77777777" w:rsidTr="00B74B10">
        <w:tc>
          <w:tcPr>
            <w:tcW w:w="2824" w:type="dxa"/>
            <w:vAlign w:val="center"/>
          </w:tcPr>
          <w:p w14:paraId="5BE09DC2" w14:textId="77777777" w:rsidR="00B74B10" w:rsidRPr="00604A83" w:rsidRDefault="00B74B10" w:rsidP="007A4A00">
            <w:pPr>
              <w:rPr>
                <w:rFonts w:ascii="Tahoma" w:hAnsi="Tahoma" w:cs="Tahoma"/>
                <w:b/>
                <w:color w:val="000000" w:themeColor="text1"/>
              </w:rPr>
            </w:pPr>
            <w:r w:rsidRPr="00604A83">
              <w:rPr>
                <w:rFonts w:ascii="Tahoma" w:hAnsi="Tahoma" w:cs="Tahoma"/>
                <w:b/>
                <w:color w:val="000000" w:themeColor="text1"/>
              </w:rPr>
              <w:t>Value</w:t>
            </w:r>
          </w:p>
        </w:tc>
        <w:tc>
          <w:tcPr>
            <w:tcW w:w="4864" w:type="dxa"/>
            <w:vAlign w:val="center"/>
          </w:tcPr>
          <w:p w14:paraId="53110E13" w14:textId="77777777" w:rsidR="00B74B10" w:rsidRPr="00604A83" w:rsidRDefault="00B74B10" w:rsidP="007A4A00">
            <w:pPr>
              <w:rPr>
                <w:rFonts w:ascii="Tahoma" w:hAnsi="Tahoma" w:cs="Tahoma"/>
                <w:b/>
                <w:color w:val="000000" w:themeColor="text1"/>
              </w:rPr>
            </w:pPr>
            <w:r w:rsidRPr="00604A83">
              <w:rPr>
                <w:rFonts w:ascii="Tahoma" w:hAnsi="Tahoma" w:cs="Tahoma"/>
                <w:b/>
                <w:color w:val="000000" w:themeColor="text1"/>
              </w:rPr>
              <w:t>Literal Description</w:t>
            </w:r>
          </w:p>
        </w:tc>
        <w:tc>
          <w:tcPr>
            <w:tcW w:w="2022" w:type="dxa"/>
            <w:vAlign w:val="center"/>
          </w:tcPr>
          <w:p w14:paraId="5055CD63" w14:textId="77777777" w:rsidR="00B74B10" w:rsidRPr="00AB7A75" w:rsidRDefault="00B74B10" w:rsidP="007A4A00">
            <w:pPr>
              <w:rPr>
                <w:rFonts w:ascii="Tahoma" w:hAnsi="Tahoma" w:cs="Tahoma"/>
                <w:b/>
              </w:rPr>
            </w:pPr>
            <w:r w:rsidRPr="00AB7A75">
              <w:rPr>
                <w:rFonts w:ascii="Tahoma" w:hAnsi="Tahoma" w:cs="Tahoma"/>
                <w:b/>
              </w:rPr>
              <w:t>Reference</w:t>
            </w:r>
          </w:p>
        </w:tc>
      </w:tr>
      <w:tr w:rsidR="00B74B10" w:rsidRPr="00B74B10" w14:paraId="4663CA47" w14:textId="77777777" w:rsidTr="00B74B10">
        <w:trPr>
          <w:trHeight w:val="675"/>
        </w:trPr>
        <w:tc>
          <w:tcPr>
            <w:tcW w:w="2824" w:type="dxa"/>
            <w:noWrap/>
            <w:hideMark/>
          </w:tcPr>
          <w:p w14:paraId="0766449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AcknowledgedTransmission</w:t>
            </w:r>
            <w:proofErr w:type="spellEnd"/>
          </w:p>
        </w:tc>
        <w:tc>
          <w:tcPr>
            <w:tcW w:w="4864" w:type="dxa"/>
            <w:hideMark/>
          </w:tcPr>
          <w:p w14:paraId="79612D50"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acknowledged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receipt</w:t>
            </w:r>
            <w:proofErr w:type="spellEnd"/>
            <w:r w:rsidRPr="00604A83">
              <w:rPr>
                <w:rFonts w:ascii="Segoe UI" w:hAnsi="Segoe UI" w:cs="Segoe UI"/>
                <w:color w:val="000000" w:themeColor="text1"/>
                <w:kern w:val="0"/>
                <w:sz w:val="22"/>
                <w:szCs w:val="22"/>
                <w:lang w:val="fr-CA" w:eastAsia="fr-CA"/>
              </w:rPr>
              <w:t xml:space="preserve"> of a </w:t>
            </w:r>
            <w:proofErr w:type="spellStart"/>
            <w:r w:rsidRPr="00604A83">
              <w:rPr>
                <w:rFonts w:ascii="Segoe UI" w:hAnsi="Segoe UI" w:cs="Segoe UI"/>
                <w:color w:val="000000" w:themeColor="text1"/>
                <w:kern w:val="0"/>
                <w:sz w:val="22"/>
                <w:szCs w:val="22"/>
                <w:lang w:val="fr-CA" w:eastAsia="fr-CA"/>
              </w:rPr>
              <w:t>dispatch</w:t>
            </w:r>
            <w:proofErr w:type="spellEnd"/>
            <w:r w:rsidRPr="00604A83">
              <w:rPr>
                <w:rFonts w:ascii="Segoe UI" w:hAnsi="Segoe UI" w:cs="Segoe UI"/>
                <w:color w:val="000000" w:themeColor="text1"/>
                <w:kern w:val="0"/>
                <w:sz w:val="22"/>
                <w:szCs w:val="22"/>
                <w:lang w:val="fr-CA" w:eastAsia="fr-CA"/>
              </w:rPr>
              <w:t>/</w:t>
            </w:r>
            <w:proofErr w:type="spellStart"/>
            <w:r w:rsidRPr="00604A83">
              <w:rPr>
                <w:rFonts w:ascii="Segoe UI" w:hAnsi="Segoe UI" w:cs="Segoe UI"/>
                <w:color w:val="000000" w:themeColor="text1"/>
                <w:kern w:val="0"/>
                <w:sz w:val="22"/>
                <w:szCs w:val="22"/>
                <w:lang w:val="fr-CA" w:eastAsia="fr-CA"/>
              </w:rPr>
              <w:t>assignment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0145093" w14:textId="77777777" w:rsidR="00B74B10" w:rsidRPr="00B74B10" w:rsidRDefault="00CA3B37" w:rsidP="00B74B10">
            <w:pPr>
              <w:rPr>
                <w:rFonts w:ascii="Calibri" w:hAnsi="Calibri" w:cs="Calibri"/>
                <w:color w:val="0563C1"/>
                <w:kern w:val="0"/>
                <w:sz w:val="22"/>
                <w:szCs w:val="22"/>
                <w:u w:val="single"/>
                <w:lang w:val="fr-CA" w:eastAsia="fr-CA"/>
              </w:rPr>
            </w:pPr>
            <w:hyperlink r:id="rId92"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6E099C4E" w14:textId="77777777" w:rsidTr="00B74B10">
        <w:trPr>
          <w:trHeight w:val="1665"/>
        </w:trPr>
        <w:tc>
          <w:tcPr>
            <w:tcW w:w="2824" w:type="dxa"/>
            <w:noWrap/>
            <w:hideMark/>
          </w:tcPr>
          <w:p w14:paraId="7D53EC7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AlternateLocation</w:t>
            </w:r>
            <w:proofErr w:type="spellEnd"/>
          </w:p>
        </w:tc>
        <w:tc>
          <w:tcPr>
            <w:tcW w:w="4864" w:type="dxa"/>
            <w:hideMark/>
          </w:tcPr>
          <w:p w14:paraId="17A2A569"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an </w:t>
            </w:r>
            <w:proofErr w:type="spellStart"/>
            <w:r w:rsidRPr="00604A83">
              <w:rPr>
                <w:rFonts w:ascii="Segoe UI" w:hAnsi="Segoe UI" w:cs="Segoe UI"/>
                <w:color w:val="000000" w:themeColor="text1"/>
                <w:kern w:val="0"/>
                <w:sz w:val="22"/>
                <w:szCs w:val="22"/>
                <w:lang w:val="fr-CA" w:eastAsia="fr-CA"/>
              </w:rPr>
              <w:t>alternate</w:t>
            </w:r>
            <w:proofErr w:type="spellEnd"/>
            <w:r w:rsidRPr="00604A83">
              <w:rPr>
                <w:rFonts w:ascii="Segoe UI" w:hAnsi="Segoe UI" w:cs="Segoe UI"/>
                <w:color w:val="000000" w:themeColor="text1"/>
                <w:kern w:val="0"/>
                <w:sz w:val="22"/>
                <w:szCs w:val="22"/>
                <w:lang w:val="fr-CA" w:eastAsia="fr-CA"/>
              </w:rPr>
              <w:t xml:space="preserve"> location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status</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transporting</w:t>
            </w:r>
            <w:proofErr w:type="spellEnd"/>
            <w:r w:rsidRPr="00604A83">
              <w:rPr>
                <w:rFonts w:ascii="Segoe UI" w:hAnsi="Segoe UI" w:cs="Segoe UI"/>
                <w:color w:val="000000" w:themeColor="text1"/>
                <w:kern w:val="0"/>
                <w:sz w:val="22"/>
                <w:szCs w:val="22"/>
                <w:lang w:val="fr-CA" w:eastAsia="fr-CA"/>
              </w:rPr>
              <w:t xml:space="preserv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5B07872" w14:textId="77777777" w:rsidR="00B74B10" w:rsidRPr="00B74B10" w:rsidRDefault="00CA3B37" w:rsidP="00B74B10">
            <w:pPr>
              <w:rPr>
                <w:rFonts w:ascii="Calibri" w:hAnsi="Calibri" w:cs="Calibri"/>
                <w:color w:val="0563C1"/>
                <w:kern w:val="0"/>
                <w:sz w:val="22"/>
                <w:szCs w:val="22"/>
                <w:u w:val="single"/>
                <w:lang w:val="fr-CA" w:eastAsia="fr-CA"/>
              </w:rPr>
            </w:pPr>
            <w:hyperlink r:id="rId93"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0F9C96C" w14:textId="77777777" w:rsidTr="00B74B10">
        <w:trPr>
          <w:trHeight w:val="675"/>
        </w:trPr>
        <w:tc>
          <w:tcPr>
            <w:tcW w:w="2824" w:type="dxa"/>
            <w:noWrap/>
            <w:hideMark/>
          </w:tcPr>
          <w:p w14:paraId="01BE55F3"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Arrived</w:t>
            </w:r>
            <w:proofErr w:type="spellEnd"/>
          </w:p>
        </w:tc>
        <w:tc>
          <w:tcPr>
            <w:tcW w:w="4864" w:type="dxa"/>
            <w:hideMark/>
          </w:tcPr>
          <w:p w14:paraId="7DF3F74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the incident location or at </w:t>
            </w:r>
            <w:proofErr w:type="spellStart"/>
            <w:r w:rsidRPr="00604A83">
              <w:rPr>
                <w:rFonts w:ascii="Segoe UI" w:hAnsi="Segoe UI" w:cs="Segoe UI"/>
                <w:color w:val="000000" w:themeColor="text1"/>
                <w:kern w:val="0"/>
                <w:sz w:val="22"/>
                <w:szCs w:val="22"/>
                <w:lang w:val="fr-CA" w:eastAsia="fr-CA"/>
              </w:rPr>
              <w:t>some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location.</w:t>
            </w:r>
          </w:p>
        </w:tc>
        <w:tc>
          <w:tcPr>
            <w:tcW w:w="2022" w:type="dxa"/>
            <w:noWrap/>
            <w:hideMark/>
          </w:tcPr>
          <w:p w14:paraId="136190B9" w14:textId="77777777" w:rsidR="00B74B10" w:rsidRPr="00B74B10" w:rsidRDefault="00CA3B37" w:rsidP="00B74B10">
            <w:pPr>
              <w:rPr>
                <w:rFonts w:ascii="Calibri" w:hAnsi="Calibri" w:cs="Calibri"/>
                <w:color w:val="0563C1"/>
                <w:kern w:val="0"/>
                <w:sz w:val="22"/>
                <w:szCs w:val="22"/>
                <w:u w:val="single"/>
                <w:lang w:val="fr-CA" w:eastAsia="fr-CA"/>
              </w:rPr>
            </w:pPr>
            <w:hyperlink r:id="rId94"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4350C74C" w14:textId="77777777" w:rsidTr="00B74B10">
        <w:trPr>
          <w:trHeight w:val="675"/>
        </w:trPr>
        <w:tc>
          <w:tcPr>
            <w:tcW w:w="2824" w:type="dxa"/>
            <w:noWrap/>
            <w:hideMark/>
          </w:tcPr>
          <w:p w14:paraId="29B10143"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Assigned</w:t>
            </w:r>
            <w:proofErr w:type="spellEnd"/>
          </w:p>
        </w:tc>
        <w:tc>
          <w:tcPr>
            <w:tcW w:w="4864" w:type="dxa"/>
            <w:hideMark/>
          </w:tcPr>
          <w:p w14:paraId="068A36B1"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has been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to an incident or to </w:t>
            </w:r>
            <w:proofErr w:type="spellStart"/>
            <w:r w:rsidRPr="00604A83">
              <w:rPr>
                <w:rFonts w:ascii="Segoe UI" w:hAnsi="Segoe UI" w:cs="Segoe UI"/>
                <w:color w:val="000000" w:themeColor="text1"/>
                <w:kern w:val="0"/>
                <w:sz w:val="22"/>
                <w:szCs w:val="22"/>
                <w:lang w:val="fr-CA" w:eastAsia="fr-CA"/>
              </w:rPr>
              <w:t>some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event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F60E57C" w14:textId="77777777" w:rsidR="00B74B10" w:rsidRPr="00B74B10" w:rsidRDefault="00CA3B37" w:rsidP="00B74B10">
            <w:pPr>
              <w:rPr>
                <w:rFonts w:ascii="Calibri" w:hAnsi="Calibri" w:cs="Calibri"/>
                <w:color w:val="0563C1"/>
                <w:kern w:val="0"/>
                <w:sz w:val="22"/>
                <w:szCs w:val="22"/>
                <w:u w:val="single"/>
                <w:lang w:val="fr-CA" w:eastAsia="fr-CA"/>
              </w:rPr>
            </w:pPr>
            <w:hyperlink r:id="rId95"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5D220051" w14:textId="77777777" w:rsidTr="00B74B10">
        <w:trPr>
          <w:trHeight w:val="1005"/>
        </w:trPr>
        <w:tc>
          <w:tcPr>
            <w:tcW w:w="2824" w:type="dxa"/>
            <w:noWrap/>
            <w:hideMark/>
          </w:tcPr>
          <w:p w14:paraId="0CFA953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AssignmentCancelled</w:t>
            </w:r>
            <w:proofErr w:type="spellEnd"/>
          </w:p>
        </w:tc>
        <w:tc>
          <w:tcPr>
            <w:tcW w:w="4864" w:type="dxa"/>
            <w:hideMark/>
          </w:tcPr>
          <w:p w14:paraId="043A1F78"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r w:rsidRPr="00604A83">
              <w:rPr>
                <w:rFonts w:ascii="Segoe UI" w:hAnsi="Segoe UI" w:cs="Segoe UI"/>
                <w:color w:val="000000" w:themeColor="text1"/>
                <w:kern w:val="0"/>
                <w:sz w:val="22"/>
                <w:szCs w:val="22"/>
                <w:lang w:val="fr-CA" w:eastAsia="fr-CA"/>
              </w:rPr>
              <w:t>unit's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assignment</w:t>
            </w:r>
            <w:proofErr w:type="spellEnd"/>
            <w:r w:rsidRPr="00604A83">
              <w:rPr>
                <w:rFonts w:ascii="Segoe UI" w:hAnsi="Segoe UI" w:cs="Segoe UI"/>
                <w:color w:val="000000" w:themeColor="text1"/>
                <w:kern w:val="0"/>
                <w:sz w:val="22"/>
                <w:szCs w:val="22"/>
                <w:lang w:val="fr-CA" w:eastAsia="fr-CA"/>
              </w:rPr>
              <w:t xml:space="preserve"> to an </w:t>
            </w:r>
            <w:proofErr w:type="spellStart"/>
            <w:r w:rsidRPr="00604A83">
              <w:rPr>
                <w:rFonts w:ascii="Segoe UI" w:hAnsi="Segoe UI" w:cs="Segoe UI"/>
                <w:color w:val="000000" w:themeColor="text1"/>
                <w:kern w:val="0"/>
                <w:sz w:val="22"/>
                <w:szCs w:val="22"/>
                <w:lang w:val="fr-CA" w:eastAsia="fr-CA"/>
              </w:rPr>
              <w:t>activity</w:t>
            </w:r>
            <w:proofErr w:type="spellEnd"/>
            <w:r w:rsidRPr="00604A83">
              <w:rPr>
                <w:rFonts w:ascii="Segoe UI" w:hAnsi="Segoe UI" w:cs="Segoe UI"/>
                <w:color w:val="000000" w:themeColor="text1"/>
                <w:kern w:val="0"/>
                <w:sz w:val="22"/>
                <w:szCs w:val="22"/>
                <w:lang w:val="fr-CA" w:eastAsia="fr-CA"/>
              </w:rPr>
              <w:t xml:space="preserve"> has been </w:t>
            </w:r>
            <w:proofErr w:type="spellStart"/>
            <w:r w:rsidRPr="00604A83">
              <w:rPr>
                <w:rFonts w:ascii="Segoe UI" w:hAnsi="Segoe UI" w:cs="Segoe UI"/>
                <w:color w:val="000000" w:themeColor="text1"/>
                <w:kern w:val="0"/>
                <w:sz w:val="22"/>
                <w:szCs w:val="22"/>
                <w:lang w:val="fr-CA" w:eastAsia="fr-CA"/>
              </w:rPr>
              <w:t>cancelled</w:t>
            </w:r>
            <w:proofErr w:type="spellEnd"/>
            <w:r w:rsidRPr="00604A83">
              <w:rPr>
                <w:rFonts w:ascii="Segoe UI" w:hAnsi="Segoe UI" w:cs="Segoe UI"/>
                <w:color w:val="000000" w:themeColor="text1"/>
                <w:kern w:val="0"/>
                <w:sz w:val="22"/>
                <w:szCs w:val="22"/>
                <w:lang w:val="fr-CA" w:eastAsia="fr-CA"/>
              </w:rPr>
              <w:t xml:space="preserve">. This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an observation </w:t>
            </w:r>
            <w:proofErr w:type="spellStart"/>
            <w:r w:rsidRPr="00604A83">
              <w:rPr>
                <w:rFonts w:ascii="Segoe UI" w:hAnsi="Segoe UI" w:cs="Segoe UI"/>
                <w:color w:val="000000" w:themeColor="text1"/>
                <w:kern w:val="0"/>
                <w:sz w:val="22"/>
                <w:szCs w:val="22"/>
                <w:lang w:val="fr-CA" w:eastAsia="fr-CA"/>
              </w:rPr>
              <w:t>useful</w:t>
            </w:r>
            <w:proofErr w:type="spellEnd"/>
            <w:r w:rsidRPr="00604A83">
              <w:rPr>
                <w:rFonts w:ascii="Segoe UI" w:hAnsi="Segoe UI" w:cs="Segoe UI"/>
                <w:color w:val="000000" w:themeColor="text1"/>
                <w:kern w:val="0"/>
                <w:sz w:val="22"/>
                <w:szCs w:val="22"/>
                <w:lang w:val="fr-CA" w:eastAsia="fr-CA"/>
              </w:rPr>
              <w:t xml:space="preserve"> for </w:t>
            </w:r>
            <w:proofErr w:type="spellStart"/>
            <w:r w:rsidRPr="00604A83">
              <w:rPr>
                <w:rFonts w:ascii="Segoe UI" w:hAnsi="Segoe UI" w:cs="Segoe UI"/>
                <w:color w:val="000000" w:themeColor="text1"/>
                <w:kern w:val="0"/>
                <w:sz w:val="22"/>
                <w:szCs w:val="22"/>
                <w:lang w:val="fr-CA" w:eastAsia="fr-CA"/>
              </w:rPr>
              <w:t>tracking</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history</w:t>
            </w:r>
            <w:proofErr w:type="spellEnd"/>
            <w:r w:rsidRPr="00604A83">
              <w:rPr>
                <w:rFonts w:ascii="Segoe UI" w:hAnsi="Segoe UI" w:cs="Segoe UI"/>
                <w:color w:val="000000" w:themeColor="text1"/>
                <w:kern w:val="0"/>
                <w:sz w:val="22"/>
                <w:szCs w:val="22"/>
                <w:lang w:val="fr-CA" w:eastAsia="fr-CA"/>
              </w:rPr>
              <w:t xml:space="preserve"> and incident </w:t>
            </w:r>
            <w:proofErr w:type="spellStart"/>
            <w:r w:rsidRPr="00604A83">
              <w:rPr>
                <w:rFonts w:ascii="Segoe UI" w:hAnsi="Segoe UI" w:cs="Segoe UI"/>
                <w:color w:val="000000" w:themeColor="text1"/>
                <w:kern w:val="0"/>
                <w:sz w:val="22"/>
                <w:szCs w:val="22"/>
                <w:lang w:val="fr-CA" w:eastAsia="fr-CA"/>
              </w:rPr>
              <w:t>progress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4D5E794" w14:textId="77777777" w:rsidR="00B74B10" w:rsidRPr="00B74B10" w:rsidRDefault="00CA3B37" w:rsidP="00B74B10">
            <w:pPr>
              <w:rPr>
                <w:rFonts w:ascii="Calibri" w:hAnsi="Calibri" w:cs="Calibri"/>
                <w:color w:val="0563C1"/>
                <w:kern w:val="0"/>
                <w:sz w:val="22"/>
                <w:szCs w:val="22"/>
                <w:u w:val="single"/>
                <w:lang w:val="fr-CA" w:eastAsia="fr-CA"/>
              </w:rPr>
            </w:pPr>
            <w:hyperlink r:id="rId96"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3781B0C5" w14:textId="77777777" w:rsidTr="00B74B10">
        <w:trPr>
          <w:trHeight w:val="1335"/>
        </w:trPr>
        <w:tc>
          <w:tcPr>
            <w:tcW w:w="2824" w:type="dxa"/>
            <w:noWrap/>
            <w:hideMark/>
          </w:tcPr>
          <w:p w14:paraId="7C72FE4F"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BacktoAssignedArea</w:t>
            </w:r>
            <w:proofErr w:type="spellEnd"/>
          </w:p>
        </w:tc>
        <w:tc>
          <w:tcPr>
            <w:tcW w:w="4864" w:type="dxa"/>
            <w:hideMark/>
          </w:tcPr>
          <w:p w14:paraId="62932990"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back to </w:t>
            </w:r>
            <w:proofErr w:type="spellStart"/>
            <w:r w:rsidRPr="00604A83">
              <w:rPr>
                <w:rFonts w:ascii="Segoe UI" w:hAnsi="Segoe UI" w:cs="Segoe UI"/>
                <w:color w:val="000000" w:themeColor="text1"/>
                <w:kern w:val="0"/>
                <w:sz w:val="22"/>
                <w:szCs w:val="22"/>
                <w:lang w:val="fr-CA" w:eastAsia="fr-CA"/>
              </w:rPr>
              <w:t>patrolling</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covering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its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area, beat, or district. This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an observation </w:t>
            </w:r>
            <w:proofErr w:type="spellStart"/>
            <w:r w:rsidRPr="00604A83">
              <w:rPr>
                <w:rFonts w:ascii="Segoe UI" w:hAnsi="Segoe UI" w:cs="Segoe UI"/>
                <w:color w:val="000000" w:themeColor="text1"/>
                <w:kern w:val="0"/>
                <w:sz w:val="22"/>
                <w:szCs w:val="22"/>
                <w:lang w:val="fr-CA" w:eastAsia="fr-CA"/>
              </w:rPr>
              <w:t>useful</w:t>
            </w:r>
            <w:proofErr w:type="spellEnd"/>
            <w:r w:rsidRPr="00604A83">
              <w:rPr>
                <w:rFonts w:ascii="Segoe UI" w:hAnsi="Segoe UI" w:cs="Segoe UI"/>
                <w:color w:val="000000" w:themeColor="text1"/>
                <w:kern w:val="0"/>
                <w:sz w:val="22"/>
                <w:szCs w:val="22"/>
                <w:lang w:val="fr-CA" w:eastAsia="fr-CA"/>
              </w:rPr>
              <w:t xml:space="preserve"> for </w:t>
            </w:r>
            <w:proofErr w:type="spellStart"/>
            <w:r w:rsidRPr="00604A83">
              <w:rPr>
                <w:rFonts w:ascii="Segoe UI" w:hAnsi="Segoe UI" w:cs="Segoe UI"/>
                <w:color w:val="000000" w:themeColor="text1"/>
                <w:kern w:val="0"/>
                <w:sz w:val="22"/>
                <w:szCs w:val="22"/>
                <w:lang w:val="fr-CA" w:eastAsia="fr-CA"/>
              </w:rPr>
              <w:t>tracking</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history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2AE65BC" w14:textId="77777777" w:rsidR="00B74B10" w:rsidRPr="00B74B10" w:rsidRDefault="00CA3B37" w:rsidP="00B74B10">
            <w:pPr>
              <w:rPr>
                <w:rFonts w:ascii="Calibri" w:hAnsi="Calibri" w:cs="Calibri"/>
                <w:color w:val="0563C1"/>
                <w:kern w:val="0"/>
                <w:sz w:val="22"/>
                <w:szCs w:val="22"/>
                <w:u w:val="single"/>
                <w:lang w:val="fr-CA" w:eastAsia="fr-CA"/>
              </w:rPr>
            </w:pPr>
            <w:hyperlink r:id="rId97"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C6264E9" w14:textId="77777777" w:rsidTr="00B74B10">
        <w:trPr>
          <w:trHeight w:val="675"/>
        </w:trPr>
        <w:tc>
          <w:tcPr>
            <w:tcW w:w="2824" w:type="dxa"/>
            <w:noWrap/>
            <w:hideMark/>
          </w:tcPr>
          <w:p w14:paraId="0567366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Backup</w:t>
            </w:r>
          </w:p>
        </w:tc>
        <w:tc>
          <w:tcPr>
            <w:tcW w:w="4864" w:type="dxa"/>
            <w:hideMark/>
          </w:tcPr>
          <w:p w14:paraId="639E05A5"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backing</w:t>
            </w:r>
            <w:proofErr w:type="spellEnd"/>
            <w:r w:rsidRPr="00604A83">
              <w:rPr>
                <w:rFonts w:ascii="Segoe UI" w:hAnsi="Segoe UI" w:cs="Segoe UI"/>
                <w:color w:val="000000" w:themeColor="text1"/>
                <w:kern w:val="0"/>
                <w:sz w:val="22"/>
                <w:szCs w:val="22"/>
                <w:lang w:val="fr-CA" w:eastAsia="fr-CA"/>
              </w:rPr>
              <w:t xml:space="preserve"> up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emergency unit on an incident.</w:t>
            </w:r>
          </w:p>
        </w:tc>
        <w:tc>
          <w:tcPr>
            <w:tcW w:w="2022" w:type="dxa"/>
            <w:noWrap/>
            <w:hideMark/>
          </w:tcPr>
          <w:p w14:paraId="404B860D" w14:textId="77777777" w:rsidR="00B74B10" w:rsidRPr="00B74B10" w:rsidRDefault="00CA3B37" w:rsidP="00B74B10">
            <w:pPr>
              <w:rPr>
                <w:rFonts w:ascii="Calibri" w:hAnsi="Calibri" w:cs="Calibri"/>
                <w:color w:val="0563C1"/>
                <w:kern w:val="0"/>
                <w:sz w:val="22"/>
                <w:szCs w:val="22"/>
                <w:u w:val="single"/>
                <w:lang w:val="fr-CA" w:eastAsia="fr-CA"/>
              </w:rPr>
            </w:pPr>
            <w:hyperlink r:id="rId98"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1A772CA0" w14:textId="77777777" w:rsidTr="00B74B10">
        <w:trPr>
          <w:trHeight w:val="345"/>
        </w:trPr>
        <w:tc>
          <w:tcPr>
            <w:tcW w:w="2824" w:type="dxa"/>
            <w:noWrap/>
            <w:hideMark/>
          </w:tcPr>
          <w:p w14:paraId="55C5FD5C"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Break</w:t>
            </w:r>
          </w:p>
        </w:tc>
        <w:tc>
          <w:tcPr>
            <w:tcW w:w="4864" w:type="dxa"/>
            <w:hideMark/>
          </w:tcPr>
          <w:p w14:paraId="27958D89"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on a break.</w:t>
            </w:r>
          </w:p>
        </w:tc>
        <w:tc>
          <w:tcPr>
            <w:tcW w:w="2022" w:type="dxa"/>
            <w:noWrap/>
            <w:hideMark/>
          </w:tcPr>
          <w:p w14:paraId="2F6395D1" w14:textId="77777777" w:rsidR="00B74B10" w:rsidRPr="00B74B10" w:rsidRDefault="00CA3B37" w:rsidP="00B74B10">
            <w:pPr>
              <w:rPr>
                <w:rFonts w:ascii="Calibri" w:hAnsi="Calibri" w:cs="Calibri"/>
                <w:color w:val="0563C1"/>
                <w:kern w:val="0"/>
                <w:sz w:val="22"/>
                <w:szCs w:val="22"/>
                <w:u w:val="single"/>
                <w:lang w:val="fr-CA" w:eastAsia="fr-CA"/>
              </w:rPr>
            </w:pPr>
            <w:hyperlink r:id="rId99"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A93ED7C" w14:textId="77777777" w:rsidTr="00B74B10">
        <w:trPr>
          <w:trHeight w:val="1005"/>
        </w:trPr>
        <w:tc>
          <w:tcPr>
            <w:tcW w:w="2824" w:type="dxa"/>
            <w:noWrap/>
            <w:hideMark/>
          </w:tcPr>
          <w:p w14:paraId="68F7A45B"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CheckedIn</w:t>
            </w:r>
            <w:proofErr w:type="spellEnd"/>
          </w:p>
        </w:tc>
        <w:tc>
          <w:tcPr>
            <w:tcW w:w="4864" w:type="dxa"/>
            <w:hideMark/>
          </w:tcPr>
          <w:p w14:paraId="7F6913AB"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checked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its</w:t>
            </w:r>
            <w:proofErr w:type="spellEnd"/>
            <w:r w:rsidRPr="00604A83">
              <w:rPr>
                <w:rFonts w:ascii="Segoe UI" w:hAnsi="Segoe UI" w:cs="Segoe UI"/>
                <w:color w:val="000000" w:themeColor="text1"/>
                <w:kern w:val="0"/>
                <w:sz w:val="22"/>
                <w:szCs w:val="22"/>
                <w:lang w:val="fr-CA" w:eastAsia="fr-CA"/>
              </w:rPr>
              <w:t xml:space="preserve"> dispatcher. This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an observation </w:t>
            </w:r>
            <w:proofErr w:type="spellStart"/>
            <w:r w:rsidRPr="00604A83">
              <w:rPr>
                <w:rFonts w:ascii="Segoe UI" w:hAnsi="Segoe UI" w:cs="Segoe UI"/>
                <w:color w:val="000000" w:themeColor="text1"/>
                <w:kern w:val="0"/>
                <w:sz w:val="22"/>
                <w:szCs w:val="22"/>
                <w:lang w:val="fr-CA" w:eastAsia="fr-CA"/>
              </w:rPr>
              <w:t>useful</w:t>
            </w:r>
            <w:proofErr w:type="spellEnd"/>
            <w:r w:rsidRPr="00604A83">
              <w:rPr>
                <w:rFonts w:ascii="Segoe UI" w:hAnsi="Segoe UI" w:cs="Segoe UI"/>
                <w:color w:val="000000" w:themeColor="text1"/>
                <w:kern w:val="0"/>
                <w:sz w:val="22"/>
                <w:szCs w:val="22"/>
                <w:lang w:val="fr-CA" w:eastAsia="fr-CA"/>
              </w:rPr>
              <w:t xml:space="preserve"> for </w:t>
            </w:r>
            <w:proofErr w:type="spellStart"/>
            <w:r w:rsidRPr="00604A83">
              <w:rPr>
                <w:rFonts w:ascii="Segoe UI" w:hAnsi="Segoe UI" w:cs="Segoe UI"/>
                <w:color w:val="000000" w:themeColor="text1"/>
                <w:kern w:val="0"/>
                <w:sz w:val="22"/>
                <w:szCs w:val="22"/>
                <w:lang w:val="fr-CA" w:eastAsia="fr-CA"/>
              </w:rPr>
              <w:t>tracking</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history</w:t>
            </w:r>
            <w:proofErr w:type="spellEnd"/>
            <w:r w:rsidRPr="00604A83">
              <w:rPr>
                <w:rFonts w:ascii="Segoe UI" w:hAnsi="Segoe UI" w:cs="Segoe UI"/>
                <w:color w:val="000000" w:themeColor="text1"/>
                <w:kern w:val="0"/>
                <w:sz w:val="22"/>
                <w:szCs w:val="22"/>
                <w:lang w:val="fr-CA" w:eastAsia="fr-CA"/>
              </w:rPr>
              <w:t xml:space="preserve"> and incident </w:t>
            </w:r>
            <w:proofErr w:type="spellStart"/>
            <w:r w:rsidRPr="00604A83">
              <w:rPr>
                <w:rFonts w:ascii="Segoe UI" w:hAnsi="Segoe UI" w:cs="Segoe UI"/>
                <w:color w:val="000000" w:themeColor="text1"/>
                <w:kern w:val="0"/>
                <w:sz w:val="22"/>
                <w:szCs w:val="22"/>
                <w:lang w:val="fr-CA" w:eastAsia="fr-CA"/>
              </w:rPr>
              <w:t>progress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D247470" w14:textId="77777777" w:rsidR="00B74B10" w:rsidRPr="00B74B10" w:rsidRDefault="00CA3B37" w:rsidP="00B74B10">
            <w:pPr>
              <w:rPr>
                <w:rFonts w:ascii="Calibri" w:hAnsi="Calibri" w:cs="Calibri"/>
                <w:color w:val="0563C1"/>
                <w:kern w:val="0"/>
                <w:sz w:val="22"/>
                <w:szCs w:val="22"/>
                <w:u w:val="single"/>
                <w:lang w:val="fr-CA" w:eastAsia="fr-CA"/>
              </w:rPr>
            </w:pPr>
            <w:hyperlink r:id="rId100"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4C81E609" w14:textId="77777777" w:rsidTr="00B74B10">
        <w:trPr>
          <w:trHeight w:val="675"/>
        </w:trPr>
        <w:tc>
          <w:tcPr>
            <w:tcW w:w="2824" w:type="dxa"/>
            <w:noWrap/>
            <w:hideMark/>
          </w:tcPr>
          <w:p w14:paraId="180AB78B"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Cleared</w:t>
            </w:r>
            <w:proofErr w:type="spellEnd"/>
          </w:p>
        </w:tc>
        <w:tc>
          <w:tcPr>
            <w:tcW w:w="4864" w:type="dxa"/>
            <w:hideMark/>
          </w:tcPr>
          <w:p w14:paraId="6E300EF5"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cleared</w:t>
            </w:r>
            <w:proofErr w:type="spellEnd"/>
            <w:r w:rsidRPr="00604A83">
              <w:rPr>
                <w:rFonts w:ascii="Segoe UI" w:hAnsi="Segoe UI" w:cs="Segoe UI"/>
                <w:color w:val="000000" w:themeColor="text1"/>
                <w:kern w:val="0"/>
                <w:sz w:val="22"/>
                <w:szCs w:val="22"/>
                <w:lang w:val="fr-CA" w:eastAsia="fr-CA"/>
              </w:rPr>
              <w:t xml:space="preserve"> the incident location or </w:t>
            </w:r>
            <w:proofErr w:type="spellStart"/>
            <w:r w:rsidRPr="00604A83">
              <w:rPr>
                <w:rFonts w:ascii="Segoe UI" w:hAnsi="Segoe UI" w:cs="Segoe UI"/>
                <w:color w:val="000000" w:themeColor="text1"/>
                <w:kern w:val="0"/>
                <w:sz w:val="22"/>
                <w:szCs w:val="22"/>
                <w:lang w:val="fr-CA" w:eastAsia="fr-CA"/>
              </w:rPr>
              <w:t>some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location.</w:t>
            </w:r>
          </w:p>
        </w:tc>
        <w:tc>
          <w:tcPr>
            <w:tcW w:w="2022" w:type="dxa"/>
            <w:noWrap/>
            <w:hideMark/>
          </w:tcPr>
          <w:p w14:paraId="44BAC770" w14:textId="77777777" w:rsidR="00B74B10" w:rsidRPr="00B74B10" w:rsidRDefault="00CA3B37" w:rsidP="00B74B10">
            <w:pPr>
              <w:rPr>
                <w:rFonts w:ascii="Calibri" w:hAnsi="Calibri" w:cs="Calibri"/>
                <w:color w:val="0563C1"/>
                <w:kern w:val="0"/>
                <w:sz w:val="22"/>
                <w:szCs w:val="22"/>
                <w:u w:val="single"/>
                <w:lang w:val="fr-CA" w:eastAsia="fr-CA"/>
              </w:rPr>
            </w:pPr>
            <w:hyperlink r:id="rId101"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62846A03" w14:textId="77777777" w:rsidTr="00B74B10">
        <w:trPr>
          <w:trHeight w:val="1005"/>
        </w:trPr>
        <w:tc>
          <w:tcPr>
            <w:tcW w:w="2824" w:type="dxa"/>
            <w:noWrap/>
            <w:hideMark/>
          </w:tcPr>
          <w:p w14:paraId="2E62B2A6"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COP_or_POP</w:t>
            </w:r>
            <w:proofErr w:type="spellEnd"/>
          </w:p>
        </w:tc>
        <w:tc>
          <w:tcPr>
            <w:tcW w:w="4864" w:type="dxa"/>
            <w:hideMark/>
          </w:tcPr>
          <w:p w14:paraId="1B6C59CE"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Community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Oriented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Policing</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Problem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Oriented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Policing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activities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6BE02F6" w14:textId="77777777" w:rsidR="00B74B10" w:rsidRPr="00B74B10" w:rsidRDefault="00CA3B37" w:rsidP="00B74B10">
            <w:pPr>
              <w:rPr>
                <w:rFonts w:ascii="Calibri" w:hAnsi="Calibri" w:cs="Calibri"/>
                <w:color w:val="0563C1"/>
                <w:kern w:val="0"/>
                <w:sz w:val="22"/>
                <w:szCs w:val="22"/>
                <w:u w:val="single"/>
                <w:lang w:val="fr-CA" w:eastAsia="fr-CA"/>
              </w:rPr>
            </w:pPr>
            <w:hyperlink r:id="rId102"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14D04A8C" w14:textId="77777777" w:rsidTr="00B74B10">
        <w:trPr>
          <w:trHeight w:val="345"/>
        </w:trPr>
        <w:tc>
          <w:tcPr>
            <w:tcW w:w="2824" w:type="dxa"/>
            <w:noWrap/>
            <w:hideMark/>
          </w:tcPr>
          <w:p w14:paraId="0CE3DC58"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Court</w:t>
            </w:r>
          </w:p>
        </w:tc>
        <w:tc>
          <w:tcPr>
            <w:tcW w:w="4864" w:type="dxa"/>
            <w:hideMark/>
          </w:tcPr>
          <w:p w14:paraId="1C88DAFC"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to Court.</w:t>
            </w:r>
          </w:p>
        </w:tc>
        <w:tc>
          <w:tcPr>
            <w:tcW w:w="2022" w:type="dxa"/>
            <w:noWrap/>
            <w:hideMark/>
          </w:tcPr>
          <w:p w14:paraId="4945C62B" w14:textId="77777777" w:rsidR="00B74B10" w:rsidRPr="00B74B10" w:rsidRDefault="00CA3B37" w:rsidP="00B74B10">
            <w:pPr>
              <w:rPr>
                <w:rFonts w:ascii="Calibri" w:hAnsi="Calibri" w:cs="Calibri"/>
                <w:color w:val="0563C1"/>
                <w:kern w:val="0"/>
                <w:sz w:val="22"/>
                <w:szCs w:val="22"/>
                <w:u w:val="single"/>
                <w:lang w:val="fr-CA" w:eastAsia="fr-CA"/>
              </w:rPr>
            </w:pPr>
            <w:hyperlink r:id="rId103"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4671822A" w14:textId="77777777" w:rsidTr="00B74B10">
        <w:trPr>
          <w:trHeight w:val="1995"/>
        </w:trPr>
        <w:tc>
          <w:tcPr>
            <w:tcW w:w="2824" w:type="dxa"/>
            <w:noWrap/>
            <w:hideMark/>
          </w:tcPr>
          <w:p w14:paraId="15C8980E"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CoveringAlternateArea</w:t>
            </w:r>
            <w:proofErr w:type="spellEnd"/>
          </w:p>
        </w:tc>
        <w:tc>
          <w:tcPr>
            <w:tcW w:w="4864" w:type="dxa"/>
            <w:hideMark/>
          </w:tcPr>
          <w:p w14:paraId="4B7E1798"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patrolling</w:t>
            </w:r>
            <w:proofErr w:type="spellEnd"/>
            <w:r w:rsidRPr="00604A83">
              <w:rPr>
                <w:rFonts w:ascii="Segoe UI" w:hAnsi="Segoe UI" w:cs="Segoe UI"/>
                <w:color w:val="000000" w:themeColor="text1"/>
                <w:kern w:val="0"/>
                <w:sz w:val="22"/>
                <w:szCs w:val="22"/>
                <w:lang w:val="fr-CA" w:eastAsia="fr-CA"/>
              </w:rPr>
              <w:t xml:space="preserve">, has </w:t>
            </w:r>
            <w:proofErr w:type="spellStart"/>
            <w:r w:rsidRPr="00604A83">
              <w:rPr>
                <w:rFonts w:ascii="Segoe UI" w:hAnsi="Segoe UI" w:cs="Segoe UI"/>
                <w:color w:val="000000" w:themeColor="text1"/>
                <w:kern w:val="0"/>
                <w:sz w:val="22"/>
                <w:szCs w:val="22"/>
                <w:lang w:val="fr-CA" w:eastAsia="fr-CA"/>
              </w:rPr>
              <w:t>moved</w:t>
            </w:r>
            <w:proofErr w:type="spellEnd"/>
            <w:r w:rsidRPr="00604A83">
              <w:rPr>
                <w:rFonts w:ascii="Segoe UI" w:hAnsi="Segoe UI" w:cs="Segoe UI"/>
                <w:color w:val="000000" w:themeColor="text1"/>
                <w:kern w:val="0"/>
                <w:sz w:val="22"/>
                <w:szCs w:val="22"/>
                <w:lang w:val="fr-CA" w:eastAsia="fr-CA"/>
              </w:rPr>
              <w:t xml:space="preserve"> up,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covering</w:t>
            </w:r>
            <w:proofErr w:type="spellEnd"/>
            <w:r w:rsidRPr="00604A83">
              <w:rPr>
                <w:rFonts w:ascii="Segoe UI" w:hAnsi="Segoe UI" w:cs="Segoe UI"/>
                <w:color w:val="000000" w:themeColor="text1"/>
                <w:kern w:val="0"/>
                <w:sz w:val="22"/>
                <w:szCs w:val="22"/>
                <w:lang w:val="fr-CA" w:eastAsia="fr-CA"/>
              </w:rPr>
              <w:t xml:space="preserve"> an </w:t>
            </w:r>
            <w:proofErr w:type="spellStart"/>
            <w:r w:rsidRPr="00604A83">
              <w:rPr>
                <w:rFonts w:ascii="Segoe UI" w:hAnsi="Segoe UI" w:cs="Segoe UI"/>
                <w:color w:val="000000" w:themeColor="text1"/>
                <w:kern w:val="0"/>
                <w:sz w:val="22"/>
                <w:szCs w:val="22"/>
                <w:lang w:val="fr-CA" w:eastAsia="fr-CA"/>
              </w:rPr>
              <w:t>alternate</w:t>
            </w:r>
            <w:proofErr w:type="spellEnd"/>
            <w:r w:rsidRPr="00604A83">
              <w:rPr>
                <w:rFonts w:ascii="Segoe UI" w:hAnsi="Segoe UI" w:cs="Segoe UI"/>
                <w:color w:val="000000" w:themeColor="text1"/>
                <w:kern w:val="0"/>
                <w:sz w:val="22"/>
                <w:szCs w:val="22"/>
                <w:lang w:val="fr-CA" w:eastAsia="fr-CA"/>
              </w:rPr>
              <w:t xml:space="preserve"> area, beat, station, or district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status</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F5BF923" w14:textId="77777777" w:rsidR="00B74B10" w:rsidRPr="00B74B10" w:rsidRDefault="00CA3B37" w:rsidP="00B74B10">
            <w:pPr>
              <w:rPr>
                <w:rFonts w:ascii="Calibri" w:hAnsi="Calibri" w:cs="Calibri"/>
                <w:color w:val="0563C1"/>
                <w:kern w:val="0"/>
                <w:sz w:val="22"/>
                <w:szCs w:val="22"/>
                <w:u w:val="single"/>
                <w:lang w:val="fr-CA" w:eastAsia="fr-CA"/>
              </w:rPr>
            </w:pPr>
            <w:hyperlink r:id="rId104"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C3D218B" w14:textId="77777777" w:rsidTr="00B74B10">
        <w:trPr>
          <w:trHeight w:val="675"/>
        </w:trPr>
        <w:tc>
          <w:tcPr>
            <w:tcW w:w="2824" w:type="dxa"/>
            <w:noWrap/>
            <w:hideMark/>
          </w:tcPr>
          <w:p w14:paraId="0B9B65EB"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Delayed</w:t>
            </w:r>
            <w:proofErr w:type="spellEnd"/>
          </w:p>
        </w:tc>
        <w:tc>
          <w:tcPr>
            <w:tcW w:w="4864" w:type="dxa"/>
            <w:hideMark/>
          </w:tcPr>
          <w:p w14:paraId="63A1A7FC"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delayed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from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arriving</w:t>
            </w:r>
            <w:proofErr w:type="spellEnd"/>
            <w:r w:rsidRPr="00604A83">
              <w:rPr>
                <w:rFonts w:ascii="Segoe UI" w:hAnsi="Segoe UI" w:cs="Segoe UI"/>
                <w:color w:val="000000" w:themeColor="text1"/>
                <w:kern w:val="0"/>
                <w:sz w:val="22"/>
                <w:szCs w:val="22"/>
                <w:lang w:val="fr-CA" w:eastAsia="fr-CA"/>
              </w:rPr>
              <w:t xml:space="preserve"> at the </w:t>
            </w:r>
            <w:proofErr w:type="spellStart"/>
            <w:r w:rsidRPr="00604A83">
              <w:rPr>
                <w:rFonts w:ascii="Segoe UI" w:hAnsi="Segoe UI" w:cs="Segoe UI"/>
                <w:color w:val="000000" w:themeColor="text1"/>
                <w:kern w:val="0"/>
                <w:sz w:val="22"/>
                <w:szCs w:val="22"/>
                <w:lang w:val="fr-CA" w:eastAsia="fr-CA"/>
              </w:rPr>
              <w:t>incident's</w:t>
            </w:r>
            <w:proofErr w:type="spellEnd"/>
            <w:r w:rsidRPr="00604A83">
              <w:rPr>
                <w:rFonts w:ascii="Segoe UI" w:hAnsi="Segoe UI" w:cs="Segoe UI"/>
                <w:color w:val="000000" w:themeColor="text1"/>
                <w:kern w:val="0"/>
                <w:sz w:val="22"/>
                <w:szCs w:val="22"/>
                <w:lang w:val="fr-CA" w:eastAsia="fr-CA"/>
              </w:rPr>
              <w:t xml:space="preserve"> location or </w:t>
            </w:r>
            <w:proofErr w:type="spellStart"/>
            <w:r w:rsidRPr="00604A83">
              <w:rPr>
                <w:rFonts w:ascii="Segoe UI" w:hAnsi="Segoe UI" w:cs="Segoe UI"/>
                <w:color w:val="000000" w:themeColor="text1"/>
                <w:kern w:val="0"/>
                <w:sz w:val="22"/>
                <w:szCs w:val="22"/>
                <w:lang w:val="fr-CA" w:eastAsia="fr-CA"/>
              </w:rPr>
              <w:t>some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location.</w:t>
            </w:r>
          </w:p>
        </w:tc>
        <w:tc>
          <w:tcPr>
            <w:tcW w:w="2022" w:type="dxa"/>
            <w:noWrap/>
            <w:hideMark/>
          </w:tcPr>
          <w:p w14:paraId="4BB6508D" w14:textId="77777777" w:rsidR="00B74B10" w:rsidRPr="00B74B10" w:rsidRDefault="00CA3B37" w:rsidP="00B74B10">
            <w:pPr>
              <w:rPr>
                <w:rFonts w:ascii="Calibri" w:hAnsi="Calibri" w:cs="Calibri"/>
                <w:color w:val="0563C1"/>
                <w:kern w:val="0"/>
                <w:sz w:val="22"/>
                <w:szCs w:val="22"/>
                <w:u w:val="single"/>
                <w:lang w:val="fr-CA" w:eastAsia="fr-CA"/>
              </w:rPr>
            </w:pPr>
            <w:hyperlink r:id="rId105"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C1A2975" w14:textId="77777777" w:rsidTr="00B74B10">
        <w:trPr>
          <w:trHeight w:val="1335"/>
        </w:trPr>
        <w:tc>
          <w:tcPr>
            <w:tcW w:w="2824" w:type="dxa"/>
            <w:noWrap/>
            <w:hideMark/>
          </w:tcPr>
          <w:p w14:paraId="403C8FB0"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Departed</w:t>
            </w:r>
            <w:proofErr w:type="spellEnd"/>
          </w:p>
        </w:tc>
        <w:tc>
          <w:tcPr>
            <w:tcW w:w="4864" w:type="dxa"/>
            <w:hideMark/>
          </w:tcPr>
          <w:p w14:paraId="6E6123A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has </w:t>
            </w:r>
            <w:proofErr w:type="spellStart"/>
            <w:r w:rsidRPr="00604A83">
              <w:rPr>
                <w:rFonts w:ascii="Segoe UI" w:hAnsi="Segoe UI" w:cs="Segoe UI"/>
                <w:color w:val="000000" w:themeColor="text1"/>
                <w:kern w:val="0"/>
                <w:sz w:val="22"/>
                <w:szCs w:val="22"/>
                <w:lang w:val="fr-CA" w:eastAsia="fr-CA"/>
              </w:rPr>
              <w:t>departed</w:t>
            </w:r>
            <w:proofErr w:type="spellEnd"/>
            <w:r w:rsidRPr="00604A83">
              <w:rPr>
                <w:rFonts w:ascii="Segoe UI" w:hAnsi="Segoe UI" w:cs="Segoe UI"/>
                <w:color w:val="000000" w:themeColor="text1"/>
                <w:kern w:val="0"/>
                <w:sz w:val="22"/>
                <w:szCs w:val="22"/>
                <w:lang w:val="fr-CA" w:eastAsia="fr-CA"/>
              </w:rPr>
              <w:t xml:space="preserve"> a location, </w:t>
            </w:r>
            <w:proofErr w:type="spellStart"/>
            <w:r w:rsidRPr="00604A83">
              <w:rPr>
                <w:rFonts w:ascii="Segoe UI" w:hAnsi="Segoe UI" w:cs="Segoe UI"/>
                <w:color w:val="000000" w:themeColor="text1"/>
                <w:kern w:val="0"/>
                <w:sz w:val="22"/>
                <w:szCs w:val="22"/>
                <w:lang w:val="fr-CA" w:eastAsia="fr-CA"/>
              </w:rPr>
              <w:t>where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simultaneously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describes</w:t>
            </w:r>
            <w:proofErr w:type="spellEnd"/>
            <w:r w:rsidRPr="00604A83">
              <w:rPr>
                <w:rFonts w:ascii="Segoe UI" w:hAnsi="Segoe UI" w:cs="Segoe UI"/>
                <w:color w:val="000000" w:themeColor="text1"/>
                <w:kern w:val="0"/>
                <w:sz w:val="22"/>
                <w:szCs w:val="22"/>
                <w:lang w:val="fr-CA" w:eastAsia="fr-CA"/>
              </w:rPr>
              <w:t xml:space="preserve"> the destination (</w:t>
            </w:r>
            <w:proofErr w:type="spellStart"/>
            <w:r w:rsidRPr="00604A83">
              <w:rPr>
                <w:rFonts w:ascii="Segoe UI" w:hAnsi="Segoe UI" w:cs="Segoe UI"/>
                <w:color w:val="000000" w:themeColor="text1"/>
                <w:kern w:val="0"/>
                <w:sz w:val="22"/>
                <w:szCs w:val="22"/>
                <w:lang w:val="fr-CA" w:eastAsia="fr-CA"/>
              </w:rPr>
              <w:t>e.g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Departed</w:t>
            </w:r>
            <w:proofErr w:type="spellEnd"/>
            <w:r w:rsidRPr="00604A83">
              <w:rPr>
                <w:rFonts w:ascii="Segoe UI" w:hAnsi="Segoe UI" w:cs="Segoe UI"/>
                <w:color w:val="000000" w:themeColor="text1"/>
                <w:kern w:val="0"/>
                <w:sz w:val="22"/>
                <w:szCs w:val="22"/>
                <w:lang w:val="fr-CA" w:eastAsia="fr-CA"/>
              </w:rPr>
              <w:t xml:space="preserve"> and Court).</w:t>
            </w:r>
          </w:p>
        </w:tc>
        <w:tc>
          <w:tcPr>
            <w:tcW w:w="2022" w:type="dxa"/>
            <w:noWrap/>
            <w:hideMark/>
          </w:tcPr>
          <w:p w14:paraId="1FA0EFBF" w14:textId="77777777" w:rsidR="00B74B10" w:rsidRPr="00B74B10" w:rsidRDefault="00CA3B37" w:rsidP="00B74B10">
            <w:pPr>
              <w:rPr>
                <w:rFonts w:ascii="Calibri" w:hAnsi="Calibri" w:cs="Calibri"/>
                <w:color w:val="0563C1"/>
                <w:kern w:val="0"/>
                <w:sz w:val="22"/>
                <w:szCs w:val="22"/>
                <w:u w:val="single"/>
                <w:lang w:val="fr-CA" w:eastAsia="fr-CA"/>
              </w:rPr>
            </w:pPr>
            <w:hyperlink r:id="rId106"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3BE589D" w14:textId="77777777" w:rsidTr="00B74B10">
        <w:trPr>
          <w:trHeight w:val="675"/>
        </w:trPr>
        <w:tc>
          <w:tcPr>
            <w:tcW w:w="2824" w:type="dxa"/>
            <w:noWrap/>
            <w:hideMark/>
          </w:tcPr>
          <w:p w14:paraId="12B55AC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Dispatched</w:t>
            </w:r>
            <w:proofErr w:type="spellEnd"/>
          </w:p>
        </w:tc>
        <w:tc>
          <w:tcPr>
            <w:tcW w:w="4864" w:type="dxa"/>
            <w:hideMark/>
          </w:tcPr>
          <w:p w14:paraId="52674B4B"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has been </w:t>
            </w:r>
            <w:proofErr w:type="spellStart"/>
            <w:r w:rsidRPr="00604A83">
              <w:rPr>
                <w:rFonts w:ascii="Segoe UI" w:hAnsi="Segoe UI" w:cs="Segoe UI"/>
                <w:color w:val="000000" w:themeColor="text1"/>
                <w:kern w:val="0"/>
                <w:sz w:val="22"/>
                <w:szCs w:val="22"/>
                <w:lang w:val="fr-CA" w:eastAsia="fr-CA"/>
              </w:rPr>
              <w:t>dispatched</w:t>
            </w:r>
            <w:proofErr w:type="spellEnd"/>
            <w:r w:rsidRPr="00604A83">
              <w:rPr>
                <w:rFonts w:ascii="Segoe UI" w:hAnsi="Segoe UI" w:cs="Segoe UI"/>
                <w:color w:val="000000" w:themeColor="text1"/>
                <w:kern w:val="0"/>
                <w:sz w:val="22"/>
                <w:szCs w:val="22"/>
                <w:lang w:val="fr-CA" w:eastAsia="fr-CA"/>
              </w:rPr>
              <w:t xml:space="preserve"> to an incident or </w:t>
            </w:r>
            <w:proofErr w:type="spellStart"/>
            <w:r w:rsidRPr="00604A83">
              <w:rPr>
                <w:rFonts w:ascii="Segoe UI" w:hAnsi="Segoe UI" w:cs="Segoe UI"/>
                <w:color w:val="000000" w:themeColor="text1"/>
                <w:kern w:val="0"/>
                <w:sz w:val="22"/>
                <w:szCs w:val="22"/>
                <w:lang w:val="fr-CA" w:eastAsia="fr-CA"/>
              </w:rPr>
              <w:t>some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event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FC06A64" w14:textId="77777777" w:rsidR="00B74B10" w:rsidRPr="00B74B10" w:rsidRDefault="00CA3B37" w:rsidP="00B74B10">
            <w:pPr>
              <w:rPr>
                <w:rFonts w:ascii="Calibri" w:hAnsi="Calibri" w:cs="Calibri"/>
                <w:color w:val="0563C1"/>
                <w:kern w:val="0"/>
                <w:sz w:val="22"/>
                <w:szCs w:val="22"/>
                <w:u w:val="single"/>
                <w:lang w:val="fr-CA" w:eastAsia="fr-CA"/>
              </w:rPr>
            </w:pPr>
            <w:hyperlink r:id="rId107"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ED8A32A" w14:textId="77777777" w:rsidTr="00B74B10">
        <w:trPr>
          <w:trHeight w:val="675"/>
        </w:trPr>
        <w:tc>
          <w:tcPr>
            <w:tcW w:w="2824" w:type="dxa"/>
            <w:noWrap/>
            <w:hideMark/>
          </w:tcPr>
          <w:p w14:paraId="685A7A84"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EnRoute</w:t>
            </w:r>
            <w:proofErr w:type="spellEnd"/>
          </w:p>
        </w:tc>
        <w:tc>
          <w:tcPr>
            <w:tcW w:w="4864" w:type="dxa"/>
            <w:hideMark/>
          </w:tcPr>
          <w:p w14:paraId="721B00FA"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an incident location or </w:t>
            </w:r>
            <w:proofErr w:type="spellStart"/>
            <w:r w:rsidRPr="00604A83">
              <w:rPr>
                <w:rFonts w:ascii="Segoe UI" w:hAnsi="Segoe UI" w:cs="Segoe UI"/>
                <w:color w:val="000000" w:themeColor="text1"/>
                <w:kern w:val="0"/>
                <w:sz w:val="22"/>
                <w:szCs w:val="22"/>
                <w:lang w:val="fr-CA" w:eastAsia="fr-CA"/>
              </w:rPr>
              <w:t>some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location.</w:t>
            </w:r>
          </w:p>
        </w:tc>
        <w:tc>
          <w:tcPr>
            <w:tcW w:w="2022" w:type="dxa"/>
            <w:noWrap/>
            <w:hideMark/>
          </w:tcPr>
          <w:p w14:paraId="11016DA9" w14:textId="77777777" w:rsidR="00B74B10" w:rsidRPr="00B74B10" w:rsidRDefault="00CA3B37" w:rsidP="00B74B10">
            <w:pPr>
              <w:rPr>
                <w:rFonts w:ascii="Calibri" w:hAnsi="Calibri" w:cs="Calibri"/>
                <w:color w:val="0563C1"/>
                <w:kern w:val="0"/>
                <w:sz w:val="22"/>
                <w:szCs w:val="22"/>
                <w:u w:val="single"/>
                <w:lang w:val="fr-CA" w:eastAsia="fr-CA"/>
              </w:rPr>
            </w:pPr>
            <w:hyperlink r:id="rId108"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B1364ED" w14:textId="77777777" w:rsidTr="00B74B10">
        <w:trPr>
          <w:trHeight w:val="675"/>
        </w:trPr>
        <w:tc>
          <w:tcPr>
            <w:tcW w:w="2824" w:type="dxa"/>
            <w:noWrap/>
            <w:hideMark/>
          </w:tcPr>
          <w:p w14:paraId="57F879FE"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EquipmentIssues</w:t>
            </w:r>
            <w:proofErr w:type="spellEnd"/>
          </w:p>
        </w:tc>
        <w:tc>
          <w:tcPr>
            <w:tcW w:w="4864" w:type="dxa"/>
            <w:hideMark/>
          </w:tcPr>
          <w:p w14:paraId="726CE94D"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experiencing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equipment</w:t>
            </w:r>
            <w:proofErr w:type="spellEnd"/>
            <w:r w:rsidRPr="00604A83">
              <w:rPr>
                <w:rFonts w:ascii="Segoe UI" w:hAnsi="Segoe UI" w:cs="Segoe UI"/>
                <w:color w:val="000000" w:themeColor="text1"/>
                <w:kern w:val="0"/>
                <w:sz w:val="22"/>
                <w:szCs w:val="22"/>
                <w:lang w:val="fr-CA" w:eastAsia="fr-CA"/>
              </w:rPr>
              <w:t xml:space="preserve"> issues.</w:t>
            </w:r>
          </w:p>
        </w:tc>
        <w:tc>
          <w:tcPr>
            <w:tcW w:w="2022" w:type="dxa"/>
            <w:noWrap/>
            <w:hideMark/>
          </w:tcPr>
          <w:p w14:paraId="573F1B9E" w14:textId="77777777" w:rsidR="00B74B10" w:rsidRPr="00B74B10" w:rsidRDefault="00CA3B37" w:rsidP="00B74B10">
            <w:pPr>
              <w:rPr>
                <w:rFonts w:ascii="Calibri" w:hAnsi="Calibri" w:cs="Calibri"/>
                <w:color w:val="0563C1"/>
                <w:kern w:val="0"/>
                <w:sz w:val="22"/>
                <w:szCs w:val="22"/>
                <w:u w:val="single"/>
                <w:lang w:val="fr-CA" w:eastAsia="fr-CA"/>
              </w:rPr>
            </w:pPr>
            <w:hyperlink r:id="rId109"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441525D2" w14:textId="77777777" w:rsidTr="00B74B10">
        <w:trPr>
          <w:trHeight w:val="1665"/>
        </w:trPr>
        <w:tc>
          <w:tcPr>
            <w:tcW w:w="2824" w:type="dxa"/>
            <w:noWrap/>
            <w:hideMark/>
          </w:tcPr>
          <w:p w14:paraId="22139A7C"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Event</w:t>
            </w:r>
            <w:proofErr w:type="spellEnd"/>
          </w:p>
        </w:tc>
        <w:tc>
          <w:tcPr>
            <w:tcW w:w="4864" w:type="dxa"/>
            <w:hideMark/>
          </w:tcPr>
          <w:p w14:paraId="651A5E56"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an </w:t>
            </w:r>
            <w:proofErr w:type="spellStart"/>
            <w:r w:rsidRPr="00604A83">
              <w:rPr>
                <w:rFonts w:ascii="Segoe UI" w:hAnsi="Segoe UI" w:cs="Segoe UI"/>
                <w:color w:val="000000" w:themeColor="text1"/>
                <w:kern w:val="0"/>
                <w:sz w:val="22"/>
                <w:szCs w:val="22"/>
                <w:lang w:val="fr-CA" w:eastAsia="fr-CA"/>
              </w:rPr>
              <w:t>event</w:t>
            </w:r>
            <w:proofErr w:type="spellEnd"/>
            <w:r w:rsidRPr="00604A83">
              <w:rPr>
                <w:rFonts w:ascii="Segoe UI" w:hAnsi="Segoe UI" w:cs="Segoe UI"/>
                <w:color w:val="000000" w:themeColor="text1"/>
                <w:kern w:val="0"/>
                <w:sz w:val="22"/>
                <w:szCs w:val="22"/>
                <w:lang w:val="fr-CA" w:eastAsia="fr-CA"/>
              </w:rPr>
              <w:t xml:space="preserve"> (parade, concert,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FA1FA89" w14:textId="77777777" w:rsidR="00B74B10" w:rsidRPr="00B74B10" w:rsidRDefault="00CA3B37" w:rsidP="00B74B10">
            <w:pPr>
              <w:rPr>
                <w:rFonts w:ascii="Calibri" w:hAnsi="Calibri" w:cs="Calibri"/>
                <w:color w:val="0563C1"/>
                <w:kern w:val="0"/>
                <w:sz w:val="22"/>
                <w:szCs w:val="22"/>
                <w:u w:val="single"/>
                <w:lang w:val="fr-CA" w:eastAsia="fr-CA"/>
              </w:rPr>
            </w:pPr>
            <w:hyperlink r:id="rId110"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5B4F4908" w14:textId="77777777" w:rsidTr="00B74B10">
        <w:trPr>
          <w:trHeight w:val="1665"/>
        </w:trPr>
        <w:tc>
          <w:tcPr>
            <w:tcW w:w="2824" w:type="dxa"/>
            <w:noWrap/>
            <w:hideMark/>
          </w:tcPr>
          <w:p w14:paraId="7A58D123"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Hospital</w:t>
            </w:r>
          </w:p>
        </w:tc>
        <w:tc>
          <w:tcPr>
            <w:tcW w:w="4864" w:type="dxa"/>
            <w:hideMark/>
          </w:tcPr>
          <w:p w14:paraId="3C5C227A"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the </w:t>
            </w:r>
            <w:proofErr w:type="spellStart"/>
            <w:r w:rsidRPr="00604A83">
              <w:rPr>
                <w:rFonts w:ascii="Segoe UI" w:hAnsi="Segoe UI" w:cs="Segoe UI"/>
                <w:color w:val="000000" w:themeColor="text1"/>
                <w:kern w:val="0"/>
                <w:sz w:val="22"/>
                <w:szCs w:val="22"/>
                <w:lang w:val="fr-CA" w:eastAsia="fr-CA"/>
              </w:rPr>
              <w:t>hospital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transporting</w:t>
            </w:r>
            <w:proofErr w:type="spellEnd"/>
            <w:r w:rsidRPr="00604A83">
              <w:rPr>
                <w:rFonts w:ascii="Segoe UI" w:hAnsi="Segoe UI" w:cs="Segoe UI"/>
                <w:color w:val="000000" w:themeColor="text1"/>
                <w:kern w:val="0"/>
                <w:sz w:val="22"/>
                <w:szCs w:val="22"/>
                <w:lang w:val="fr-CA" w:eastAsia="fr-CA"/>
              </w:rPr>
              <w:t xml:space="preserv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5A3786A" w14:textId="77777777" w:rsidR="00B74B10" w:rsidRPr="00B74B10" w:rsidRDefault="00CA3B37" w:rsidP="00B74B10">
            <w:pPr>
              <w:rPr>
                <w:rFonts w:ascii="Calibri" w:hAnsi="Calibri" w:cs="Calibri"/>
                <w:color w:val="0563C1"/>
                <w:kern w:val="0"/>
                <w:sz w:val="22"/>
                <w:szCs w:val="22"/>
                <w:u w:val="single"/>
                <w:lang w:val="fr-CA" w:eastAsia="fr-CA"/>
              </w:rPr>
            </w:pPr>
            <w:hyperlink r:id="rId111"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3DC8F1A4" w14:textId="77777777" w:rsidTr="00B74B10">
        <w:trPr>
          <w:trHeight w:val="345"/>
        </w:trPr>
        <w:tc>
          <w:tcPr>
            <w:tcW w:w="2824" w:type="dxa"/>
            <w:noWrap/>
            <w:hideMark/>
          </w:tcPr>
          <w:p w14:paraId="0BB19F89"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InService</w:t>
            </w:r>
            <w:proofErr w:type="spellEnd"/>
          </w:p>
        </w:tc>
        <w:tc>
          <w:tcPr>
            <w:tcW w:w="4864" w:type="dxa"/>
            <w:hideMark/>
          </w:tcPr>
          <w:p w14:paraId="38420643"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in service.</w:t>
            </w:r>
          </w:p>
        </w:tc>
        <w:tc>
          <w:tcPr>
            <w:tcW w:w="2022" w:type="dxa"/>
            <w:noWrap/>
            <w:hideMark/>
          </w:tcPr>
          <w:p w14:paraId="57F71AB8" w14:textId="77777777" w:rsidR="00B74B10" w:rsidRPr="00B74B10" w:rsidRDefault="00CA3B37" w:rsidP="00B74B10">
            <w:pPr>
              <w:rPr>
                <w:rFonts w:ascii="Calibri" w:hAnsi="Calibri" w:cs="Calibri"/>
                <w:color w:val="0563C1"/>
                <w:kern w:val="0"/>
                <w:sz w:val="22"/>
                <w:szCs w:val="22"/>
                <w:u w:val="single"/>
                <w:lang w:val="fr-CA" w:eastAsia="fr-CA"/>
              </w:rPr>
            </w:pPr>
            <w:hyperlink r:id="rId112"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053F5CEE" w14:textId="77777777" w:rsidTr="00B74B10">
        <w:trPr>
          <w:trHeight w:val="675"/>
        </w:trPr>
        <w:tc>
          <w:tcPr>
            <w:tcW w:w="2824" w:type="dxa"/>
            <w:noWrap/>
            <w:hideMark/>
          </w:tcPr>
          <w:p w14:paraId="60EAF086"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Investigation</w:t>
            </w:r>
          </w:p>
        </w:tc>
        <w:tc>
          <w:tcPr>
            <w:tcW w:w="4864" w:type="dxa"/>
            <w:hideMark/>
          </w:tcPr>
          <w:p w14:paraId="301A3D9E"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assigned</w:t>
            </w:r>
            <w:proofErr w:type="spellEnd"/>
            <w:r w:rsidRPr="00604A83">
              <w:rPr>
                <w:rFonts w:ascii="Segoe UI" w:hAnsi="Segoe UI" w:cs="Segoe UI"/>
                <w:color w:val="000000" w:themeColor="text1"/>
                <w:kern w:val="0"/>
                <w:sz w:val="22"/>
                <w:szCs w:val="22"/>
                <w:lang w:val="fr-CA" w:eastAsia="fr-CA"/>
              </w:rPr>
              <w:t xml:space="preserve"> to </w:t>
            </w:r>
            <w:proofErr w:type="spellStart"/>
            <w:r w:rsidRPr="00604A83">
              <w:rPr>
                <w:rFonts w:ascii="Segoe UI" w:hAnsi="Segoe UI" w:cs="Segoe UI"/>
                <w:color w:val="000000" w:themeColor="text1"/>
                <w:kern w:val="0"/>
                <w:sz w:val="22"/>
                <w:szCs w:val="22"/>
                <w:lang w:val="fr-CA" w:eastAsia="fr-CA"/>
              </w:rPr>
              <w:t>investigate</w:t>
            </w:r>
            <w:proofErr w:type="spellEnd"/>
            <w:r w:rsidRPr="00604A83">
              <w:rPr>
                <w:rFonts w:ascii="Segoe UI" w:hAnsi="Segoe UI" w:cs="Segoe UI"/>
                <w:color w:val="000000" w:themeColor="text1"/>
                <w:kern w:val="0"/>
                <w:sz w:val="22"/>
                <w:szCs w:val="22"/>
                <w:lang w:val="fr-CA" w:eastAsia="fr-CA"/>
              </w:rPr>
              <w:t xml:space="preserve"> an active or </w:t>
            </w:r>
            <w:proofErr w:type="spellStart"/>
            <w:r w:rsidRPr="00604A83">
              <w:rPr>
                <w:rFonts w:ascii="Segoe UI" w:hAnsi="Segoe UI" w:cs="Segoe UI"/>
                <w:color w:val="000000" w:themeColor="text1"/>
                <w:kern w:val="0"/>
                <w:sz w:val="22"/>
                <w:szCs w:val="22"/>
                <w:lang w:val="fr-CA" w:eastAsia="fr-CA"/>
              </w:rPr>
              <w:t>closed</w:t>
            </w:r>
            <w:proofErr w:type="spellEnd"/>
            <w:r w:rsidRPr="00604A83">
              <w:rPr>
                <w:rFonts w:ascii="Segoe UI" w:hAnsi="Segoe UI" w:cs="Segoe UI"/>
                <w:color w:val="000000" w:themeColor="text1"/>
                <w:kern w:val="0"/>
                <w:sz w:val="22"/>
                <w:szCs w:val="22"/>
                <w:lang w:val="fr-CA" w:eastAsia="fr-CA"/>
              </w:rPr>
              <w:t xml:space="preserve"> incident.</w:t>
            </w:r>
          </w:p>
        </w:tc>
        <w:tc>
          <w:tcPr>
            <w:tcW w:w="2022" w:type="dxa"/>
            <w:noWrap/>
            <w:hideMark/>
          </w:tcPr>
          <w:p w14:paraId="79BA9051" w14:textId="77777777" w:rsidR="00B74B10" w:rsidRPr="00B74B10" w:rsidRDefault="00CA3B37" w:rsidP="00B74B10">
            <w:pPr>
              <w:rPr>
                <w:rFonts w:ascii="Calibri" w:hAnsi="Calibri" w:cs="Calibri"/>
                <w:color w:val="0563C1"/>
                <w:kern w:val="0"/>
                <w:sz w:val="22"/>
                <w:szCs w:val="22"/>
                <w:u w:val="single"/>
                <w:lang w:val="fr-CA" w:eastAsia="fr-CA"/>
              </w:rPr>
            </w:pPr>
            <w:hyperlink r:id="rId113"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4EE5312" w14:textId="77777777" w:rsidTr="00B74B10">
        <w:trPr>
          <w:trHeight w:val="675"/>
        </w:trPr>
        <w:tc>
          <w:tcPr>
            <w:tcW w:w="2824" w:type="dxa"/>
            <w:noWrap/>
            <w:hideMark/>
          </w:tcPr>
          <w:p w14:paraId="6ADCC058"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Location</w:t>
            </w:r>
          </w:p>
        </w:tc>
        <w:tc>
          <w:tcPr>
            <w:tcW w:w="4864" w:type="dxa"/>
            <w:hideMark/>
          </w:tcPr>
          <w:p w14:paraId="31CBDE6A"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 location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than</w:t>
            </w:r>
            <w:proofErr w:type="spellEnd"/>
            <w:r w:rsidRPr="00604A83">
              <w:rPr>
                <w:rFonts w:ascii="Segoe UI" w:hAnsi="Segoe UI" w:cs="Segoe UI"/>
                <w:color w:val="000000" w:themeColor="text1"/>
                <w:kern w:val="0"/>
                <w:sz w:val="22"/>
                <w:szCs w:val="22"/>
                <w:lang w:val="fr-CA" w:eastAsia="fr-CA"/>
              </w:rPr>
              <w:t xml:space="preserve"> the incident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en route,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etc.</w:t>
            </w:r>
          </w:p>
        </w:tc>
        <w:tc>
          <w:tcPr>
            <w:tcW w:w="2022" w:type="dxa"/>
            <w:noWrap/>
            <w:hideMark/>
          </w:tcPr>
          <w:p w14:paraId="75205874" w14:textId="77777777" w:rsidR="00B74B10" w:rsidRPr="00B74B10" w:rsidRDefault="00CA3B37" w:rsidP="00B74B10">
            <w:pPr>
              <w:rPr>
                <w:rFonts w:ascii="Calibri" w:hAnsi="Calibri" w:cs="Calibri"/>
                <w:color w:val="0563C1"/>
                <w:kern w:val="0"/>
                <w:sz w:val="22"/>
                <w:szCs w:val="22"/>
                <w:u w:val="single"/>
                <w:lang w:val="fr-CA" w:eastAsia="fr-CA"/>
              </w:rPr>
            </w:pPr>
            <w:hyperlink r:id="rId114"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635C7FE" w14:textId="77777777" w:rsidTr="00B74B10">
        <w:trPr>
          <w:trHeight w:val="675"/>
        </w:trPr>
        <w:tc>
          <w:tcPr>
            <w:tcW w:w="2824" w:type="dxa"/>
            <w:noWrap/>
            <w:hideMark/>
          </w:tcPr>
          <w:p w14:paraId="75F5E055"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Meal</w:t>
            </w:r>
            <w:proofErr w:type="spellEnd"/>
          </w:p>
        </w:tc>
        <w:tc>
          <w:tcPr>
            <w:tcW w:w="4864" w:type="dxa"/>
            <w:hideMark/>
          </w:tcPr>
          <w:p w14:paraId="74AC1463"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lunch, </w:t>
            </w:r>
            <w:proofErr w:type="spellStart"/>
            <w:r w:rsidRPr="00604A83">
              <w:rPr>
                <w:rFonts w:ascii="Segoe UI" w:hAnsi="Segoe UI" w:cs="Segoe UI"/>
                <w:color w:val="000000" w:themeColor="text1"/>
                <w:kern w:val="0"/>
                <w:sz w:val="22"/>
                <w:szCs w:val="22"/>
                <w:lang w:val="fr-CA" w:eastAsia="fr-CA"/>
              </w:rPr>
              <w:t>dinner</w:t>
            </w:r>
            <w:proofErr w:type="spellEnd"/>
            <w:r w:rsidRPr="00604A83">
              <w:rPr>
                <w:rFonts w:ascii="Segoe UI" w:hAnsi="Segoe UI" w:cs="Segoe UI"/>
                <w:color w:val="000000" w:themeColor="text1"/>
                <w:kern w:val="0"/>
                <w:sz w:val="22"/>
                <w:szCs w:val="22"/>
                <w:lang w:val="fr-CA" w:eastAsia="fr-CA"/>
              </w:rPr>
              <w:t xml:space="preserve">, breakfast or </w:t>
            </w:r>
            <w:proofErr w:type="spellStart"/>
            <w:r w:rsidRPr="00604A83">
              <w:rPr>
                <w:rFonts w:ascii="Segoe UI" w:hAnsi="Segoe UI" w:cs="Segoe UI"/>
                <w:color w:val="000000" w:themeColor="text1"/>
                <w:kern w:val="0"/>
                <w:sz w:val="22"/>
                <w:szCs w:val="22"/>
                <w:lang w:val="fr-CA" w:eastAsia="fr-CA"/>
              </w:rPr>
              <w:t>some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meal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8970F62" w14:textId="77777777" w:rsidR="00B74B10" w:rsidRPr="00B74B10" w:rsidRDefault="00CA3B37" w:rsidP="00B74B10">
            <w:pPr>
              <w:rPr>
                <w:rFonts w:ascii="Calibri" w:hAnsi="Calibri" w:cs="Calibri"/>
                <w:color w:val="0563C1"/>
                <w:kern w:val="0"/>
                <w:sz w:val="22"/>
                <w:szCs w:val="22"/>
                <w:u w:val="single"/>
                <w:lang w:val="fr-CA" w:eastAsia="fr-CA"/>
              </w:rPr>
            </w:pPr>
            <w:hyperlink r:id="rId115"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49CED786" w14:textId="77777777" w:rsidTr="00B74B10">
        <w:trPr>
          <w:trHeight w:val="1665"/>
        </w:trPr>
        <w:tc>
          <w:tcPr>
            <w:tcW w:w="2824" w:type="dxa"/>
            <w:noWrap/>
            <w:hideMark/>
          </w:tcPr>
          <w:p w14:paraId="7846273F"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Meeting</w:t>
            </w:r>
          </w:p>
        </w:tc>
        <w:tc>
          <w:tcPr>
            <w:tcW w:w="4864" w:type="dxa"/>
            <w:hideMark/>
          </w:tcPr>
          <w:p w14:paraId="365CA32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w:t>
            </w:r>
            <w:proofErr w:type="gramStart"/>
            <w:r w:rsidRPr="00604A83">
              <w:rPr>
                <w:rFonts w:ascii="Segoe UI" w:hAnsi="Segoe UI" w:cs="Segoe UI"/>
                <w:color w:val="000000" w:themeColor="text1"/>
                <w:kern w:val="0"/>
                <w:sz w:val="22"/>
                <w:szCs w:val="22"/>
                <w:lang w:val="fr-CA" w:eastAsia="fr-CA"/>
              </w:rPr>
              <w:t>a</w:t>
            </w:r>
            <w:proofErr w:type="gramEnd"/>
            <w:r w:rsidRPr="00604A83">
              <w:rPr>
                <w:rFonts w:ascii="Segoe UI" w:hAnsi="Segoe UI" w:cs="Segoe UI"/>
                <w:color w:val="000000" w:themeColor="text1"/>
                <w:kern w:val="0"/>
                <w:sz w:val="22"/>
                <w:szCs w:val="22"/>
                <w:lang w:val="fr-CA" w:eastAsia="fr-CA"/>
              </w:rPr>
              <w:t xml:space="preserve"> meeting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AEB23F3" w14:textId="77777777" w:rsidR="00B74B10" w:rsidRPr="00B74B10" w:rsidRDefault="00CA3B37" w:rsidP="00B74B10">
            <w:pPr>
              <w:rPr>
                <w:rFonts w:ascii="Calibri" w:hAnsi="Calibri" w:cs="Calibri"/>
                <w:color w:val="0563C1"/>
                <w:kern w:val="0"/>
                <w:sz w:val="22"/>
                <w:szCs w:val="22"/>
                <w:u w:val="single"/>
                <w:lang w:val="fr-CA" w:eastAsia="fr-CA"/>
              </w:rPr>
            </w:pPr>
            <w:hyperlink r:id="rId116"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1FA8C7FF" w14:textId="77777777" w:rsidTr="00B74B10">
        <w:trPr>
          <w:trHeight w:val="345"/>
        </w:trPr>
        <w:tc>
          <w:tcPr>
            <w:tcW w:w="2824" w:type="dxa"/>
            <w:noWrap/>
            <w:hideMark/>
          </w:tcPr>
          <w:p w14:paraId="1F2F1D0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OffDuty</w:t>
            </w:r>
            <w:proofErr w:type="spellEnd"/>
          </w:p>
        </w:tc>
        <w:tc>
          <w:tcPr>
            <w:tcW w:w="4864" w:type="dxa"/>
            <w:hideMark/>
          </w:tcPr>
          <w:p w14:paraId="6D78635C"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off </w:t>
            </w:r>
            <w:proofErr w:type="spellStart"/>
            <w:r w:rsidRPr="00604A83">
              <w:rPr>
                <w:rFonts w:ascii="Segoe UI" w:hAnsi="Segoe UI" w:cs="Segoe UI"/>
                <w:color w:val="000000" w:themeColor="text1"/>
                <w:kern w:val="0"/>
                <w:sz w:val="22"/>
                <w:szCs w:val="22"/>
                <w:lang w:val="fr-CA" w:eastAsia="fr-CA"/>
              </w:rPr>
              <w:t>duty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E88C2DF" w14:textId="77777777" w:rsidR="00B74B10" w:rsidRPr="00B74B10" w:rsidRDefault="00CA3B37" w:rsidP="00B74B10">
            <w:pPr>
              <w:rPr>
                <w:rFonts w:ascii="Calibri" w:hAnsi="Calibri" w:cs="Calibri"/>
                <w:color w:val="0563C1"/>
                <w:kern w:val="0"/>
                <w:sz w:val="22"/>
                <w:szCs w:val="22"/>
                <w:u w:val="single"/>
                <w:lang w:val="fr-CA" w:eastAsia="fr-CA"/>
              </w:rPr>
            </w:pPr>
            <w:hyperlink r:id="rId117"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3EC877D8" w14:textId="77777777" w:rsidTr="00B74B10">
        <w:trPr>
          <w:trHeight w:val="345"/>
        </w:trPr>
        <w:tc>
          <w:tcPr>
            <w:tcW w:w="2824" w:type="dxa"/>
            <w:noWrap/>
            <w:hideMark/>
          </w:tcPr>
          <w:p w14:paraId="290D3317"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OnDuty</w:t>
            </w:r>
            <w:proofErr w:type="spellEnd"/>
          </w:p>
        </w:tc>
        <w:tc>
          <w:tcPr>
            <w:tcW w:w="4864" w:type="dxa"/>
            <w:hideMark/>
          </w:tcPr>
          <w:p w14:paraId="7A6DCEB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on </w:t>
            </w:r>
            <w:proofErr w:type="spellStart"/>
            <w:r w:rsidRPr="00604A83">
              <w:rPr>
                <w:rFonts w:ascii="Segoe UI" w:hAnsi="Segoe UI" w:cs="Segoe UI"/>
                <w:color w:val="000000" w:themeColor="text1"/>
                <w:kern w:val="0"/>
                <w:sz w:val="22"/>
                <w:szCs w:val="22"/>
                <w:lang w:val="fr-CA" w:eastAsia="fr-CA"/>
              </w:rPr>
              <w:t>duty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19F7E98" w14:textId="77777777" w:rsidR="00B74B10" w:rsidRPr="00B74B10" w:rsidRDefault="00CA3B37" w:rsidP="00B74B10">
            <w:pPr>
              <w:rPr>
                <w:rFonts w:ascii="Calibri" w:hAnsi="Calibri" w:cs="Calibri"/>
                <w:color w:val="0563C1"/>
                <w:kern w:val="0"/>
                <w:sz w:val="22"/>
                <w:szCs w:val="22"/>
                <w:u w:val="single"/>
                <w:lang w:val="fr-CA" w:eastAsia="fr-CA"/>
              </w:rPr>
            </w:pPr>
            <w:hyperlink r:id="rId118"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183ED9A" w14:textId="77777777" w:rsidTr="00B74B10">
        <w:trPr>
          <w:trHeight w:val="675"/>
        </w:trPr>
        <w:tc>
          <w:tcPr>
            <w:tcW w:w="2824" w:type="dxa"/>
            <w:noWrap/>
            <w:hideMark/>
          </w:tcPr>
          <w:p w14:paraId="2BAA5F27"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OnScene</w:t>
            </w:r>
            <w:proofErr w:type="spellEnd"/>
          </w:p>
        </w:tc>
        <w:tc>
          <w:tcPr>
            <w:tcW w:w="4864" w:type="dxa"/>
            <w:hideMark/>
          </w:tcPr>
          <w:p w14:paraId="42113229"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located</w:t>
            </w:r>
            <w:proofErr w:type="spellEnd"/>
            <w:r w:rsidRPr="00604A83">
              <w:rPr>
                <w:rFonts w:ascii="Segoe UI" w:hAnsi="Segoe UI" w:cs="Segoe UI"/>
                <w:color w:val="000000" w:themeColor="text1"/>
                <w:kern w:val="0"/>
                <w:sz w:val="22"/>
                <w:szCs w:val="22"/>
                <w:lang w:val="fr-CA" w:eastAsia="fr-CA"/>
              </w:rPr>
              <w:t xml:space="preserve"> at the </w:t>
            </w:r>
            <w:proofErr w:type="spellStart"/>
            <w:r w:rsidRPr="00604A83">
              <w:rPr>
                <w:rFonts w:ascii="Segoe UI" w:hAnsi="Segoe UI" w:cs="Segoe UI"/>
                <w:color w:val="000000" w:themeColor="text1"/>
                <w:kern w:val="0"/>
                <w:sz w:val="22"/>
                <w:szCs w:val="22"/>
                <w:lang w:val="fr-CA" w:eastAsia="fr-CA"/>
              </w:rPr>
              <w:t>scene</w:t>
            </w:r>
            <w:proofErr w:type="spellEnd"/>
            <w:r w:rsidRPr="00604A83">
              <w:rPr>
                <w:rFonts w:ascii="Segoe UI" w:hAnsi="Segoe UI" w:cs="Segoe UI"/>
                <w:color w:val="000000" w:themeColor="text1"/>
                <w:kern w:val="0"/>
                <w:sz w:val="22"/>
                <w:szCs w:val="22"/>
                <w:lang w:val="fr-CA" w:eastAsia="fr-CA"/>
              </w:rPr>
              <w:t xml:space="preserve"> (location) of the incident.</w:t>
            </w:r>
          </w:p>
        </w:tc>
        <w:tc>
          <w:tcPr>
            <w:tcW w:w="2022" w:type="dxa"/>
            <w:noWrap/>
            <w:hideMark/>
          </w:tcPr>
          <w:p w14:paraId="28BE2451" w14:textId="77777777" w:rsidR="00B74B10" w:rsidRPr="00B74B10" w:rsidRDefault="00CA3B37" w:rsidP="00B74B10">
            <w:pPr>
              <w:rPr>
                <w:rFonts w:ascii="Calibri" w:hAnsi="Calibri" w:cs="Calibri"/>
                <w:color w:val="0563C1"/>
                <w:kern w:val="0"/>
                <w:sz w:val="22"/>
                <w:szCs w:val="22"/>
                <w:u w:val="single"/>
                <w:lang w:val="fr-CA" w:eastAsia="fr-CA"/>
              </w:rPr>
            </w:pPr>
            <w:hyperlink r:id="rId119"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7884F92" w14:textId="77777777" w:rsidTr="00B74B10">
        <w:trPr>
          <w:trHeight w:val="345"/>
        </w:trPr>
        <w:tc>
          <w:tcPr>
            <w:tcW w:w="2824" w:type="dxa"/>
            <w:noWrap/>
            <w:hideMark/>
          </w:tcPr>
          <w:p w14:paraId="5D3EECEF"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OutofService</w:t>
            </w:r>
            <w:proofErr w:type="spellEnd"/>
          </w:p>
        </w:tc>
        <w:tc>
          <w:tcPr>
            <w:tcW w:w="4864" w:type="dxa"/>
            <w:hideMark/>
          </w:tcPr>
          <w:p w14:paraId="52146B4F"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out of service.</w:t>
            </w:r>
          </w:p>
        </w:tc>
        <w:tc>
          <w:tcPr>
            <w:tcW w:w="2022" w:type="dxa"/>
            <w:noWrap/>
            <w:hideMark/>
          </w:tcPr>
          <w:p w14:paraId="74659169" w14:textId="77777777" w:rsidR="00B74B10" w:rsidRPr="00B74B10" w:rsidRDefault="00CA3B37" w:rsidP="00B74B10">
            <w:pPr>
              <w:rPr>
                <w:rFonts w:ascii="Calibri" w:hAnsi="Calibri" w:cs="Calibri"/>
                <w:color w:val="0563C1"/>
                <w:kern w:val="0"/>
                <w:sz w:val="22"/>
                <w:szCs w:val="22"/>
                <w:u w:val="single"/>
                <w:lang w:val="fr-CA" w:eastAsia="fr-CA"/>
              </w:rPr>
            </w:pPr>
            <w:hyperlink r:id="rId120"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52267284" w14:textId="77777777" w:rsidTr="00B74B10">
        <w:trPr>
          <w:trHeight w:val="1335"/>
        </w:trPr>
        <w:tc>
          <w:tcPr>
            <w:tcW w:w="2824" w:type="dxa"/>
            <w:noWrap/>
            <w:hideMark/>
          </w:tcPr>
          <w:p w14:paraId="4361799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PatientContact</w:t>
            </w:r>
            <w:proofErr w:type="spellEnd"/>
          </w:p>
        </w:tc>
        <w:tc>
          <w:tcPr>
            <w:tcW w:w="4864" w:type="dxa"/>
            <w:hideMark/>
          </w:tcPr>
          <w:p w14:paraId="0D818E50"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r w:rsidRPr="00604A83">
              <w:rPr>
                <w:rFonts w:ascii="Segoe UI" w:hAnsi="Segoe UI" w:cs="Segoe UI"/>
                <w:color w:val="000000" w:themeColor="text1"/>
                <w:kern w:val="0"/>
                <w:sz w:val="22"/>
                <w:szCs w:val="22"/>
                <w:lang w:val="fr-CA" w:eastAsia="fr-CA"/>
              </w:rPr>
              <w:t>responders</w:t>
            </w:r>
            <w:proofErr w:type="spellEnd"/>
            <w:r w:rsidRPr="00604A83">
              <w:rPr>
                <w:rFonts w:ascii="Segoe UI" w:hAnsi="Segoe UI" w:cs="Segoe UI"/>
                <w:color w:val="000000" w:themeColor="text1"/>
                <w:kern w:val="0"/>
                <w:sz w:val="22"/>
                <w:szCs w:val="22"/>
                <w:lang w:val="fr-CA" w:eastAsia="fr-CA"/>
              </w:rPr>
              <w:t xml:space="preserve"> made contact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a patient </w:t>
            </w:r>
            <w:proofErr w:type="spellStart"/>
            <w:r w:rsidRPr="00604A83">
              <w:rPr>
                <w:rFonts w:ascii="Segoe UI" w:hAnsi="Segoe UI" w:cs="Segoe UI"/>
                <w:color w:val="000000" w:themeColor="text1"/>
                <w:kern w:val="0"/>
                <w:sz w:val="22"/>
                <w:szCs w:val="22"/>
                <w:lang w:val="fr-CA" w:eastAsia="fr-CA"/>
              </w:rPr>
              <w:t>involved</w:t>
            </w:r>
            <w:proofErr w:type="spellEnd"/>
            <w:r w:rsidRPr="00604A83">
              <w:rPr>
                <w:rFonts w:ascii="Segoe UI" w:hAnsi="Segoe UI" w:cs="Segoe UI"/>
                <w:color w:val="000000" w:themeColor="text1"/>
                <w:kern w:val="0"/>
                <w:sz w:val="22"/>
                <w:szCs w:val="22"/>
                <w:lang w:val="fr-CA" w:eastAsia="fr-CA"/>
              </w:rPr>
              <w:t xml:space="preserve"> in the incident. This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an observation </w:t>
            </w:r>
            <w:proofErr w:type="spellStart"/>
            <w:r w:rsidRPr="00604A83">
              <w:rPr>
                <w:rFonts w:ascii="Segoe UI" w:hAnsi="Segoe UI" w:cs="Segoe UI"/>
                <w:color w:val="000000" w:themeColor="text1"/>
                <w:kern w:val="0"/>
                <w:sz w:val="22"/>
                <w:szCs w:val="22"/>
                <w:lang w:val="fr-CA" w:eastAsia="fr-CA"/>
              </w:rPr>
              <w:t>useful</w:t>
            </w:r>
            <w:proofErr w:type="spellEnd"/>
            <w:r w:rsidRPr="00604A83">
              <w:rPr>
                <w:rFonts w:ascii="Segoe UI" w:hAnsi="Segoe UI" w:cs="Segoe UI"/>
                <w:color w:val="000000" w:themeColor="text1"/>
                <w:kern w:val="0"/>
                <w:sz w:val="22"/>
                <w:szCs w:val="22"/>
                <w:lang w:val="fr-CA" w:eastAsia="fr-CA"/>
              </w:rPr>
              <w:t xml:space="preserve"> for </w:t>
            </w:r>
            <w:proofErr w:type="spellStart"/>
            <w:r w:rsidRPr="00604A83">
              <w:rPr>
                <w:rFonts w:ascii="Segoe UI" w:hAnsi="Segoe UI" w:cs="Segoe UI"/>
                <w:color w:val="000000" w:themeColor="text1"/>
                <w:kern w:val="0"/>
                <w:sz w:val="22"/>
                <w:szCs w:val="22"/>
                <w:lang w:val="fr-CA" w:eastAsia="fr-CA"/>
              </w:rPr>
              <w:t>tracking</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history</w:t>
            </w:r>
            <w:proofErr w:type="spellEnd"/>
            <w:r w:rsidRPr="00604A83">
              <w:rPr>
                <w:rFonts w:ascii="Segoe UI" w:hAnsi="Segoe UI" w:cs="Segoe UI"/>
                <w:color w:val="000000" w:themeColor="text1"/>
                <w:kern w:val="0"/>
                <w:sz w:val="22"/>
                <w:szCs w:val="22"/>
                <w:lang w:val="fr-CA" w:eastAsia="fr-CA"/>
              </w:rPr>
              <w:t xml:space="preserve"> and incident </w:t>
            </w:r>
            <w:proofErr w:type="spellStart"/>
            <w:r w:rsidRPr="00604A83">
              <w:rPr>
                <w:rFonts w:ascii="Segoe UI" w:hAnsi="Segoe UI" w:cs="Segoe UI"/>
                <w:color w:val="000000" w:themeColor="text1"/>
                <w:kern w:val="0"/>
                <w:sz w:val="22"/>
                <w:szCs w:val="22"/>
                <w:lang w:val="fr-CA" w:eastAsia="fr-CA"/>
              </w:rPr>
              <w:t>progress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E3D5659" w14:textId="77777777" w:rsidR="00B74B10" w:rsidRPr="00B74B10" w:rsidRDefault="00CA3B37" w:rsidP="00B74B10">
            <w:pPr>
              <w:rPr>
                <w:rFonts w:ascii="Calibri" w:hAnsi="Calibri" w:cs="Calibri"/>
                <w:color w:val="0563C1"/>
                <w:kern w:val="0"/>
                <w:sz w:val="22"/>
                <w:szCs w:val="22"/>
                <w:u w:val="single"/>
                <w:lang w:val="fr-CA" w:eastAsia="fr-CA"/>
              </w:rPr>
            </w:pPr>
            <w:hyperlink r:id="rId121"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3F8C006" w14:textId="77777777" w:rsidTr="00B74B10">
        <w:trPr>
          <w:trHeight w:val="1665"/>
        </w:trPr>
        <w:tc>
          <w:tcPr>
            <w:tcW w:w="2824" w:type="dxa"/>
            <w:noWrap/>
            <w:hideMark/>
          </w:tcPr>
          <w:p w14:paraId="28041828"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lastRenderedPageBreak/>
              <w:t>Post</w:t>
            </w:r>
          </w:p>
        </w:tc>
        <w:tc>
          <w:tcPr>
            <w:tcW w:w="4864" w:type="dxa"/>
            <w:hideMark/>
          </w:tcPr>
          <w:p w14:paraId="401F8714"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a post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48DEE39" w14:textId="77777777" w:rsidR="00B74B10" w:rsidRPr="00B74B10" w:rsidRDefault="00CA3B37" w:rsidP="00B74B10">
            <w:pPr>
              <w:rPr>
                <w:rFonts w:ascii="Calibri" w:hAnsi="Calibri" w:cs="Calibri"/>
                <w:color w:val="0563C1"/>
                <w:kern w:val="0"/>
                <w:sz w:val="22"/>
                <w:szCs w:val="22"/>
                <w:u w:val="single"/>
                <w:lang w:val="fr-CA" w:eastAsia="fr-CA"/>
              </w:rPr>
            </w:pPr>
            <w:hyperlink r:id="rId122"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2B833E5F" w14:textId="77777777" w:rsidTr="00B74B10">
        <w:trPr>
          <w:trHeight w:val="675"/>
        </w:trPr>
        <w:tc>
          <w:tcPr>
            <w:tcW w:w="2824" w:type="dxa"/>
            <w:noWrap/>
            <w:hideMark/>
          </w:tcPr>
          <w:p w14:paraId="18EB6C5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ResponderInitiatedEvent</w:t>
            </w:r>
            <w:proofErr w:type="spellEnd"/>
          </w:p>
        </w:tc>
        <w:tc>
          <w:tcPr>
            <w:tcW w:w="4864" w:type="dxa"/>
            <w:hideMark/>
          </w:tcPr>
          <w:p w14:paraId="1AA71381"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on a self </w:t>
            </w:r>
            <w:proofErr w:type="spellStart"/>
            <w:r w:rsidRPr="00604A83">
              <w:rPr>
                <w:rFonts w:ascii="Segoe UI" w:hAnsi="Segoe UI" w:cs="Segoe UI"/>
                <w:color w:val="000000" w:themeColor="text1"/>
                <w:kern w:val="0"/>
                <w:sz w:val="22"/>
                <w:szCs w:val="22"/>
                <w:lang w:val="fr-CA" w:eastAsia="fr-CA"/>
              </w:rPr>
              <w:t>initiated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event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not a </w:t>
            </w:r>
            <w:proofErr w:type="spellStart"/>
            <w:r w:rsidRPr="00604A83">
              <w:rPr>
                <w:rFonts w:ascii="Segoe UI" w:hAnsi="Segoe UI" w:cs="Segoe UI"/>
                <w:color w:val="000000" w:themeColor="text1"/>
                <w:kern w:val="0"/>
                <w:sz w:val="22"/>
                <w:szCs w:val="22"/>
                <w:lang w:val="fr-CA" w:eastAsia="fr-CA"/>
              </w:rPr>
              <w:t>traffic</w:t>
            </w:r>
            <w:proofErr w:type="spellEnd"/>
            <w:r w:rsidRPr="00604A83">
              <w:rPr>
                <w:rFonts w:ascii="Segoe UI" w:hAnsi="Segoe UI" w:cs="Segoe UI"/>
                <w:color w:val="000000" w:themeColor="text1"/>
                <w:kern w:val="0"/>
                <w:sz w:val="22"/>
                <w:szCs w:val="22"/>
                <w:lang w:val="fr-CA" w:eastAsia="fr-CA"/>
              </w:rPr>
              <w:t xml:space="preserve"> stop.</w:t>
            </w:r>
          </w:p>
        </w:tc>
        <w:tc>
          <w:tcPr>
            <w:tcW w:w="2022" w:type="dxa"/>
            <w:noWrap/>
            <w:hideMark/>
          </w:tcPr>
          <w:p w14:paraId="16A3F88F" w14:textId="77777777" w:rsidR="00B74B10" w:rsidRPr="00B74B10" w:rsidRDefault="00CA3B37" w:rsidP="00B74B10">
            <w:pPr>
              <w:rPr>
                <w:rFonts w:ascii="Calibri" w:hAnsi="Calibri" w:cs="Calibri"/>
                <w:color w:val="0563C1"/>
                <w:kern w:val="0"/>
                <w:sz w:val="22"/>
                <w:szCs w:val="22"/>
                <w:u w:val="single"/>
                <w:lang w:val="fr-CA" w:eastAsia="fr-CA"/>
              </w:rPr>
            </w:pPr>
            <w:hyperlink r:id="rId123"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4428920A" w14:textId="77777777" w:rsidTr="00B74B10">
        <w:trPr>
          <w:trHeight w:val="1665"/>
        </w:trPr>
        <w:tc>
          <w:tcPr>
            <w:tcW w:w="2824" w:type="dxa"/>
            <w:noWrap/>
            <w:hideMark/>
          </w:tcPr>
          <w:p w14:paraId="64FC93BB"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RollCall</w:t>
            </w:r>
            <w:proofErr w:type="spellEnd"/>
          </w:p>
        </w:tc>
        <w:tc>
          <w:tcPr>
            <w:tcW w:w="4864" w:type="dxa"/>
            <w:hideMark/>
          </w:tcPr>
          <w:p w14:paraId="48BC693D"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Roll Call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F1E301C" w14:textId="77777777" w:rsidR="00B74B10" w:rsidRPr="00B74B10" w:rsidRDefault="00CA3B37" w:rsidP="00B74B10">
            <w:pPr>
              <w:rPr>
                <w:rFonts w:ascii="Calibri" w:hAnsi="Calibri" w:cs="Calibri"/>
                <w:color w:val="0563C1"/>
                <w:kern w:val="0"/>
                <w:sz w:val="22"/>
                <w:szCs w:val="22"/>
                <w:u w:val="single"/>
                <w:lang w:val="fr-CA" w:eastAsia="fr-CA"/>
              </w:rPr>
            </w:pPr>
            <w:hyperlink r:id="rId124"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92A68E8" w14:textId="77777777" w:rsidTr="00B74B10">
        <w:trPr>
          <w:trHeight w:val="1005"/>
        </w:trPr>
        <w:tc>
          <w:tcPr>
            <w:tcW w:w="2824" w:type="dxa"/>
            <w:noWrap/>
            <w:hideMark/>
          </w:tcPr>
          <w:p w14:paraId="63776AD0"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Roster</w:t>
            </w:r>
            <w:proofErr w:type="spellEnd"/>
          </w:p>
        </w:tc>
        <w:tc>
          <w:tcPr>
            <w:tcW w:w="4864" w:type="dxa"/>
            <w:hideMark/>
          </w:tcPr>
          <w:p w14:paraId="77499DF4"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has </w:t>
            </w:r>
            <w:proofErr w:type="spellStart"/>
            <w:r w:rsidRPr="00604A83">
              <w:rPr>
                <w:rFonts w:ascii="Segoe UI" w:hAnsi="Segoe UI" w:cs="Segoe UI"/>
                <w:color w:val="000000" w:themeColor="text1"/>
                <w:kern w:val="0"/>
                <w:sz w:val="22"/>
                <w:szCs w:val="22"/>
                <w:lang w:val="fr-CA" w:eastAsia="fr-CA"/>
              </w:rPr>
              <w:t>automatically</w:t>
            </w:r>
            <w:proofErr w:type="spellEnd"/>
            <w:r w:rsidRPr="00604A83">
              <w:rPr>
                <w:rFonts w:ascii="Segoe UI" w:hAnsi="Segoe UI" w:cs="Segoe UI"/>
                <w:color w:val="000000" w:themeColor="text1"/>
                <w:kern w:val="0"/>
                <w:sz w:val="22"/>
                <w:szCs w:val="22"/>
                <w:lang w:val="fr-CA" w:eastAsia="fr-CA"/>
              </w:rPr>
              <w:t xml:space="preserve"> been </w:t>
            </w:r>
            <w:proofErr w:type="spellStart"/>
            <w:r w:rsidRPr="00604A83">
              <w:rPr>
                <w:rFonts w:ascii="Segoe UI" w:hAnsi="Segoe UI" w:cs="Segoe UI"/>
                <w:color w:val="000000" w:themeColor="text1"/>
                <w:kern w:val="0"/>
                <w:sz w:val="22"/>
                <w:szCs w:val="22"/>
                <w:lang w:val="fr-CA" w:eastAsia="fr-CA"/>
              </w:rPr>
              <w:t>activated</w:t>
            </w:r>
            <w:proofErr w:type="spellEnd"/>
            <w:r w:rsidRPr="00604A83">
              <w:rPr>
                <w:rFonts w:ascii="Segoe UI" w:hAnsi="Segoe UI" w:cs="Segoe UI"/>
                <w:color w:val="000000" w:themeColor="text1"/>
                <w:kern w:val="0"/>
                <w:sz w:val="22"/>
                <w:szCs w:val="22"/>
                <w:lang w:val="fr-CA" w:eastAsia="fr-CA"/>
              </w:rPr>
              <w:t xml:space="preserve">, but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not </w:t>
            </w:r>
            <w:proofErr w:type="spellStart"/>
            <w:r w:rsidRPr="00604A83">
              <w:rPr>
                <w:rFonts w:ascii="Segoe UI" w:hAnsi="Segoe UI" w:cs="Segoe UI"/>
                <w:color w:val="000000" w:themeColor="text1"/>
                <w:kern w:val="0"/>
                <w:sz w:val="22"/>
                <w:szCs w:val="22"/>
                <w:lang w:val="fr-CA" w:eastAsia="fr-CA"/>
              </w:rPr>
              <w:t>yet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available</w:t>
            </w:r>
            <w:proofErr w:type="spellEnd"/>
            <w:r w:rsidRPr="00604A83">
              <w:rPr>
                <w:rFonts w:ascii="Segoe UI" w:hAnsi="Segoe UI" w:cs="Segoe UI"/>
                <w:color w:val="000000" w:themeColor="text1"/>
                <w:kern w:val="0"/>
                <w:sz w:val="22"/>
                <w:szCs w:val="22"/>
                <w:lang w:val="fr-CA" w:eastAsia="fr-CA"/>
              </w:rPr>
              <w:t xml:space="preserve"> and has not </w:t>
            </w:r>
            <w:proofErr w:type="spellStart"/>
            <w:r w:rsidRPr="00604A83">
              <w:rPr>
                <w:rFonts w:ascii="Segoe UI" w:hAnsi="Segoe UI" w:cs="Segoe UI"/>
                <w:color w:val="000000" w:themeColor="text1"/>
                <w:kern w:val="0"/>
                <w:sz w:val="22"/>
                <w:szCs w:val="22"/>
                <w:lang w:val="fr-CA" w:eastAsia="fr-CA"/>
              </w:rPr>
              <w:t>checked</w:t>
            </w:r>
            <w:proofErr w:type="spellEnd"/>
            <w:r w:rsidRPr="00604A83">
              <w:rPr>
                <w:rFonts w:ascii="Segoe UI" w:hAnsi="Segoe UI" w:cs="Segoe UI"/>
                <w:color w:val="000000" w:themeColor="text1"/>
                <w:kern w:val="0"/>
                <w:sz w:val="22"/>
                <w:szCs w:val="22"/>
                <w:lang w:val="fr-CA" w:eastAsia="fr-CA"/>
              </w:rPr>
              <w:t xml:space="preserve"> in.</w:t>
            </w:r>
          </w:p>
        </w:tc>
        <w:tc>
          <w:tcPr>
            <w:tcW w:w="2022" w:type="dxa"/>
            <w:noWrap/>
            <w:hideMark/>
          </w:tcPr>
          <w:p w14:paraId="5E3D8529" w14:textId="77777777" w:rsidR="00B74B10" w:rsidRPr="00B74B10" w:rsidRDefault="00CA3B37" w:rsidP="00B74B10">
            <w:pPr>
              <w:rPr>
                <w:rFonts w:ascii="Calibri" w:hAnsi="Calibri" w:cs="Calibri"/>
                <w:color w:val="0563C1"/>
                <w:kern w:val="0"/>
                <w:sz w:val="22"/>
                <w:szCs w:val="22"/>
                <w:u w:val="single"/>
                <w:lang w:val="fr-CA" w:eastAsia="fr-CA"/>
              </w:rPr>
            </w:pPr>
            <w:hyperlink r:id="rId125"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171E6AD2" w14:textId="77777777" w:rsidTr="00B74B10">
        <w:trPr>
          <w:trHeight w:val="345"/>
        </w:trPr>
        <w:tc>
          <w:tcPr>
            <w:tcW w:w="2824" w:type="dxa"/>
            <w:noWrap/>
            <w:hideMark/>
          </w:tcPr>
          <w:p w14:paraId="6B078583"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ShiftPending</w:t>
            </w:r>
            <w:proofErr w:type="spellEnd"/>
          </w:p>
        </w:tc>
        <w:tc>
          <w:tcPr>
            <w:tcW w:w="4864" w:type="dxa"/>
            <w:hideMark/>
          </w:tcPr>
          <w:p w14:paraId="1A99EEE6"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proofErr w:type="gramStart"/>
            <w:r w:rsidRPr="00604A83">
              <w:rPr>
                <w:rFonts w:ascii="Segoe UI" w:hAnsi="Segoe UI" w:cs="Segoe UI"/>
                <w:color w:val="000000" w:themeColor="text1"/>
                <w:kern w:val="0"/>
                <w:sz w:val="22"/>
                <w:szCs w:val="22"/>
                <w:lang w:val="fr-CA" w:eastAsia="fr-CA"/>
              </w:rPr>
              <w:t>unit?s</w:t>
            </w:r>
            <w:proofErr w:type="spellEnd"/>
            <w:proofErr w:type="gramEnd"/>
            <w:r w:rsidRPr="00604A83">
              <w:rPr>
                <w:rFonts w:ascii="Segoe UI" w:hAnsi="Segoe UI" w:cs="Segoe UI"/>
                <w:color w:val="000000" w:themeColor="text1"/>
                <w:kern w:val="0"/>
                <w:sz w:val="22"/>
                <w:szCs w:val="22"/>
                <w:lang w:val="fr-CA" w:eastAsia="fr-CA"/>
              </w:rPr>
              <w:t xml:space="preserve"> end of shift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pending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E6EAE38" w14:textId="77777777" w:rsidR="00B74B10" w:rsidRPr="00B74B10" w:rsidRDefault="00CA3B37" w:rsidP="00B74B10">
            <w:pPr>
              <w:rPr>
                <w:rFonts w:ascii="Calibri" w:hAnsi="Calibri" w:cs="Calibri"/>
                <w:color w:val="0563C1"/>
                <w:kern w:val="0"/>
                <w:sz w:val="22"/>
                <w:szCs w:val="22"/>
                <w:u w:val="single"/>
                <w:lang w:val="fr-CA" w:eastAsia="fr-CA"/>
              </w:rPr>
            </w:pPr>
            <w:hyperlink r:id="rId126"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09C6E8F3" w14:textId="77777777" w:rsidTr="00B74B10">
        <w:trPr>
          <w:trHeight w:val="1665"/>
        </w:trPr>
        <w:tc>
          <w:tcPr>
            <w:tcW w:w="2824" w:type="dxa"/>
            <w:noWrap/>
            <w:hideMark/>
          </w:tcPr>
          <w:p w14:paraId="04F4B0EA"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Staging</w:t>
            </w:r>
            <w:proofErr w:type="spellEnd"/>
          </w:p>
        </w:tc>
        <w:tc>
          <w:tcPr>
            <w:tcW w:w="4864" w:type="dxa"/>
            <w:hideMark/>
          </w:tcPr>
          <w:p w14:paraId="3A33C47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an </w:t>
            </w:r>
            <w:proofErr w:type="spellStart"/>
            <w:r w:rsidRPr="00604A83">
              <w:rPr>
                <w:rFonts w:ascii="Segoe UI" w:hAnsi="Segoe UI" w:cs="Segoe UI"/>
                <w:color w:val="000000" w:themeColor="text1"/>
                <w:kern w:val="0"/>
                <w:sz w:val="22"/>
                <w:szCs w:val="22"/>
                <w:lang w:val="fr-CA" w:eastAsia="fr-CA"/>
              </w:rPr>
              <w:t>incident's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staging</w:t>
            </w:r>
            <w:proofErr w:type="spellEnd"/>
            <w:r w:rsidRPr="00604A83">
              <w:rPr>
                <w:rFonts w:ascii="Segoe UI" w:hAnsi="Segoe UI" w:cs="Segoe UI"/>
                <w:color w:val="000000" w:themeColor="text1"/>
                <w:kern w:val="0"/>
                <w:sz w:val="22"/>
                <w:szCs w:val="22"/>
                <w:lang w:val="fr-CA" w:eastAsia="fr-CA"/>
              </w:rPr>
              <w:t xml:space="preserve"> location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F040F2B" w14:textId="77777777" w:rsidR="00B74B10" w:rsidRPr="00B74B10" w:rsidRDefault="00CA3B37" w:rsidP="00B74B10">
            <w:pPr>
              <w:rPr>
                <w:rFonts w:ascii="Calibri" w:hAnsi="Calibri" w:cs="Calibri"/>
                <w:color w:val="0563C1"/>
                <w:kern w:val="0"/>
                <w:sz w:val="22"/>
                <w:szCs w:val="22"/>
                <w:u w:val="single"/>
                <w:lang w:val="fr-CA" w:eastAsia="fr-CA"/>
              </w:rPr>
            </w:pPr>
            <w:hyperlink r:id="rId127"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60CCE9A8" w14:textId="77777777" w:rsidTr="00B74B10">
        <w:trPr>
          <w:trHeight w:val="1995"/>
        </w:trPr>
        <w:tc>
          <w:tcPr>
            <w:tcW w:w="2824" w:type="dxa"/>
            <w:noWrap/>
            <w:hideMark/>
          </w:tcPr>
          <w:p w14:paraId="2EE35D5D"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Station</w:t>
            </w:r>
          </w:p>
        </w:tc>
        <w:tc>
          <w:tcPr>
            <w:tcW w:w="4864" w:type="dxa"/>
            <w:hideMark/>
          </w:tcPr>
          <w:p w14:paraId="63817D45"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at </w:t>
            </w:r>
            <w:proofErr w:type="spellStart"/>
            <w:r w:rsidRPr="00604A83">
              <w:rPr>
                <w:rFonts w:ascii="Segoe UI" w:hAnsi="Segoe UI" w:cs="Segoe UI"/>
                <w:color w:val="000000" w:themeColor="text1"/>
                <w:kern w:val="0"/>
                <w:sz w:val="22"/>
                <w:szCs w:val="22"/>
                <w:lang w:val="fr-CA" w:eastAsia="fr-CA"/>
              </w:rPr>
              <w:t>its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headquarters</w:t>
            </w:r>
            <w:proofErr w:type="spellEnd"/>
            <w:r w:rsidRPr="00604A83">
              <w:rPr>
                <w:rFonts w:ascii="Segoe UI" w:hAnsi="Segoe UI" w:cs="Segoe UI"/>
                <w:color w:val="000000" w:themeColor="text1"/>
                <w:kern w:val="0"/>
                <w:sz w:val="22"/>
                <w:szCs w:val="22"/>
                <w:lang w:val="fr-CA" w:eastAsia="fr-CA"/>
              </w:rPr>
              <w:t xml:space="preserve">, station, or </w:t>
            </w:r>
            <w:proofErr w:type="spellStart"/>
            <w:r w:rsidRPr="00604A83">
              <w:rPr>
                <w:rFonts w:ascii="Segoe UI" w:hAnsi="Segoe UI" w:cs="Segoe UI"/>
                <w:color w:val="000000" w:themeColor="text1"/>
                <w:kern w:val="0"/>
                <w:sz w:val="22"/>
                <w:szCs w:val="22"/>
                <w:lang w:val="fr-CA" w:eastAsia="fr-CA"/>
              </w:rPr>
              <w:t>substation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as a </w:t>
            </w:r>
            <w:proofErr w:type="spellStart"/>
            <w:r w:rsidRPr="00604A83">
              <w:rPr>
                <w:rFonts w:ascii="Segoe UI" w:hAnsi="Segoe UI" w:cs="Segoe UI"/>
                <w:color w:val="000000" w:themeColor="text1"/>
                <w:kern w:val="0"/>
                <w:sz w:val="22"/>
                <w:szCs w:val="22"/>
                <w:lang w:val="fr-CA" w:eastAsia="fr-CA"/>
              </w:rPr>
              <w:t>standalone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en route to, </w:t>
            </w:r>
            <w:proofErr w:type="spellStart"/>
            <w:r w:rsidRPr="00604A83">
              <w:rPr>
                <w:rFonts w:ascii="Segoe UI" w:hAnsi="Segoe UI" w:cs="Segoe UI"/>
                <w:color w:val="000000" w:themeColor="text1"/>
                <w:kern w:val="0"/>
                <w:sz w:val="22"/>
                <w:szCs w:val="22"/>
                <w:lang w:val="fr-CA" w:eastAsia="fr-CA"/>
              </w:rPr>
              <w:t>transporting</w:t>
            </w:r>
            <w:proofErr w:type="spellEnd"/>
            <w:r w:rsidRPr="00604A83">
              <w:rPr>
                <w:rFonts w:ascii="Segoe UI" w:hAnsi="Segoe UI" w:cs="Segoe UI"/>
                <w:color w:val="000000" w:themeColor="text1"/>
                <w:kern w:val="0"/>
                <w:sz w:val="22"/>
                <w:szCs w:val="22"/>
                <w:lang w:val="fr-CA" w:eastAsia="fr-CA"/>
              </w:rPr>
              <w:t xml:space="preserve"> to, </w:t>
            </w:r>
            <w:proofErr w:type="spellStart"/>
            <w:r w:rsidRPr="00604A83">
              <w:rPr>
                <w:rFonts w:ascii="Segoe UI" w:hAnsi="Segoe UI" w:cs="Segoe UI"/>
                <w:color w:val="000000" w:themeColor="text1"/>
                <w:kern w:val="0"/>
                <w:sz w:val="22"/>
                <w:szCs w:val="22"/>
                <w:lang w:val="fr-CA" w:eastAsia="fr-CA"/>
              </w:rPr>
              <w:t>arrived</w:t>
            </w:r>
            <w:proofErr w:type="spellEnd"/>
            <w:r w:rsidRPr="00604A83">
              <w:rPr>
                <w:rFonts w:ascii="Segoe UI" w:hAnsi="Segoe UI" w:cs="Segoe UI"/>
                <w:color w:val="000000" w:themeColor="text1"/>
                <w:kern w:val="0"/>
                <w:sz w:val="22"/>
                <w:szCs w:val="22"/>
                <w:lang w:val="fr-CA" w:eastAsia="fr-CA"/>
              </w:rPr>
              <w:t xml:space="preserve"> at, etc. </w:t>
            </w:r>
            <w:proofErr w:type="spellStart"/>
            <w:r w:rsidRPr="00604A83">
              <w:rPr>
                <w:rFonts w:ascii="Segoe UI" w:hAnsi="Segoe UI" w:cs="Segoe UI"/>
                <w:color w:val="000000" w:themeColor="text1"/>
                <w:kern w:val="0"/>
                <w:sz w:val="22"/>
                <w:szCs w:val="22"/>
                <w:lang w:val="fr-CA" w:eastAsia="fr-CA"/>
              </w:rPr>
              <w:t>when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used</w:t>
            </w:r>
            <w:proofErr w:type="spellEnd"/>
            <w:r w:rsidRPr="00604A83">
              <w:rPr>
                <w:rFonts w:ascii="Segoe UI" w:hAnsi="Segoe UI" w:cs="Segoe UI"/>
                <w:color w:val="000000" w:themeColor="text1"/>
                <w:kern w:val="0"/>
                <w:sz w:val="22"/>
                <w:szCs w:val="22"/>
                <w:lang w:val="fr-CA" w:eastAsia="fr-CA"/>
              </w:rPr>
              <w:t xml:space="preserve"> in </w:t>
            </w:r>
            <w:proofErr w:type="spellStart"/>
            <w:r w:rsidRPr="00604A83">
              <w:rPr>
                <w:rFonts w:ascii="Segoe UI" w:hAnsi="Segoe UI" w:cs="Segoe UI"/>
                <w:color w:val="000000" w:themeColor="text1"/>
                <w:kern w:val="0"/>
                <w:sz w:val="22"/>
                <w:szCs w:val="22"/>
                <w:lang w:val="fr-CA" w:eastAsia="fr-CA"/>
              </w:rPr>
              <w:t>combination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with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secondary</w:t>
            </w:r>
            <w:proofErr w:type="spellEnd"/>
            <w:r w:rsidRPr="00604A83">
              <w:rPr>
                <w:rFonts w:ascii="Segoe UI" w:hAnsi="Segoe UI" w:cs="Segoe UI"/>
                <w:color w:val="000000" w:themeColor="text1"/>
                <w:kern w:val="0"/>
                <w:sz w:val="22"/>
                <w:szCs w:val="22"/>
                <w:lang w:val="fr-CA" w:eastAsia="fr-CA"/>
              </w:rPr>
              <w:t xml:space="preserve"> unit </w:t>
            </w:r>
            <w:proofErr w:type="spellStart"/>
            <w:r w:rsidRPr="00604A83">
              <w:rPr>
                <w:rFonts w:ascii="Segoe UI" w:hAnsi="Segoe UI" w:cs="Segoe UI"/>
                <w:color w:val="000000" w:themeColor="text1"/>
                <w:kern w:val="0"/>
                <w:sz w:val="22"/>
                <w:szCs w:val="22"/>
                <w:lang w:val="fr-CA" w:eastAsia="fr-CA"/>
              </w:rPr>
              <w:t>status-common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9AF9AA7" w14:textId="77777777" w:rsidR="00B74B10" w:rsidRPr="00B74B10" w:rsidRDefault="00CA3B37" w:rsidP="00B74B10">
            <w:pPr>
              <w:rPr>
                <w:rFonts w:ascii="Calibri" w:hAnsi="Calibri" w:cs="Calibri"/>
                <w:color w:val="0563C1"/>
                <w:kern w:val="0"/>
                <w:sz w:val="22"/>
                <w:szCs w:val="22"/>
                <w:u w:val="single"/>
                <w:lang w:val="fr-CA" w:eastAsia="fr-CA"/>
              </w:rPr>
            </w:pPr>
            <w:hyperlink r:id="rId128"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51A26DD9" w14:textId="77777777" w:rsidTr="00B74B10">
        <w:trPr>
          <w:trHeight w:val="675"/>
        </w:trPr>
        <w:tc>
          <w:tcPr>
            <w:tcW w:w="2824" w:type="dxa"/>
            <w:noWrap/>
            <w:hideMark/>
          </w:tcPr>
          <w:p w14:paraId="302CCEF0"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TrafficStop</w:t>
            </w:r>
            <w:proofErr w:type="spellEnd"/>
          </w:p>
        </w:tc>
        <w:tc>
          <w:tcPr>
            <w:tcW w:w="4864" w:type="dxa"/>
            <w:hideMark/>
          </w:tcPr>
          <w:p w14:paraId="420B9F29"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on </w:t>
            </w:r>
            <w:proofErr w:type="spellStart"/>
            <w:r w:rsidRPr="00604A83">
              <w:rPr>
                <w:rFonts w:ascii="Segoe UI" w:hAnsi="Segoe UI" w:cs="Segoe UI"/>
                <w:color w:val="000000" w:themeColor="text1"/>
                <w:kern w:val="0"/>
                <w:sz w:val="22"/>
                <w:szCs w:val="22"/>
                <w:lang w:val="fr-CA" w:eastAsia="fr-CA"/>
              </w:rPr>
              <w:t>scene</w:t>
            </w:r>
            <w:proofErr w:type="spellEnd"/>
            <w:r w:rsidRPr="00604A83">
              <w:rPr>
                <w:rFonts w:ascii="Segoe UI" w:hAnsi="Segoe UI" w:cs="Segoe UI"/>
                <w:color w:val="000000" w:themeColor="text1"/>
                <w:kern w:val="0"/>
                <w:sz w:val="22"/>
                <w:szCs w:val="22"/>
                <w:lang w:val="fr-CA" w:eastAsia="fr-CA"/>
              </w:rPr>
              <w:t xml:space="preserve"> at a self </w:t>
            </w:r>
            <w:proofErr w:type="spellStart"/>
            <w:r w:rsidRPr="00604A83">
              <w:rPr>
                <w:rFonts w:ascii="Segoe UI" w:hAnsi="Segoe UI" w:cs="Segoe UI"/>
                <w:color w:val="000000" w:themeColor="text1"/>
                <w:kern w:val="0"/>
                <w:sz w:val="22"/>
                <w:szCs w:val="22"/>
                <w:lang w:val="fr-CA" w:eastAsia="fr-CA"/>
              </w:rPr>
              <w:t>initiated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traffic</w:t>
            </w:r>
            <w:proofErr w:type="spellEnd"/>
            <w:r w:rsidRPr="00604A83">
              <w:rPr>
                <w:rFonts w:ascii="Segoe UI" w:hAnsi="Segoe UI" w:cs="Segoe UI"/>
                <w:color w:val="000000" w:themeColor="text1"/>
                <w:kern w:val="0"/>
                <w:sz w:val="22"/>
                <w:szCs w:val="22"/>
                <w:lang w:val="fr-CA" w:eastAsia="fr-CA"/>
              </w:rPr>
              <w:t xml:space="preserve"> stop.</w:t>
            </w:r>
          </w:p>
        </w:tc>
        <w:tc>
          <w:tcPr>
            <w:tcW w:w="2022" w:type="dxa"/>
            <w:noWrap/>
            <w:hideMark/>
          </w:tcPr>
          <w:p w14:paraId="52E5B6CB" w14:textId="77777777" w:rsidR="00B74B10" w:rsidRPr="00B74B10" w:rsidRDefault="00CA3B37" w:rsidP="00B74B10">
            <w:pPr>
              <w:rPr>
                <w:rFonts w:ascii="Calibri" w:hAnsi="Calibri" w:cs="Calibri"/>
                <w:color w:val="0563C1"/>
                <w:kern w:val="0"/>
                <w:sz w:val="22"/>
                <w:szCs w:val="22"/>
                <w:u w:val="single"/>
                <w:lang w:val="fr-CA" w:eastAsia="fr-CA"/>
              </w:rPr>
            </w:pPr>
            <w:hyperlink r:id="rId129"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75CC37B5" w14:textId="77777777" w:rsidTr="00B74B10">
        <w:trPr>
          <w:trHeight w:val="675"/>
        </w:trPr>
        <w:tc>
          <w:tcPr>
            <w:tcW w:w="2824" w:type="dxa"/>
            <w:noWrap/>
            <w:hideMark/>
          </w:tcPr>
          <w:p w14:paraId="5F5D117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Training</w:t>
            </w:r>
          </w:p>
        </w:tc>
        <w:tc>
          <w:tcPr>
            <w:tcW w:w="4864" w:type="dxa"/>
            <w:hideMark/>
          </w:tcPr>
          <w:p w14:paraId="107326AC"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and </w:t>
            </w:r>
            <w:proofErr w:type="spellStart"/>
            <w:r w:rsidRPr="00604A83">
              <w:rPr>
                <w:rFonts w:ascii="Segoe UI" w:hAnsi="Segoe UI" w:cs="Segoe UI"/>
                <w:color w:val="000000" w:themeColor="text1"/>
                <w:kern w:val="0"/>
                <w:sz w:val="22"/>
                <w:szCs w:val="22"/>
                <w:lang w:val="fr-CA" w:eastAsia="fr-CA"/>
              </w:rPr>
              <w:t>responders</w:t>
            </w:r>
            <w:proofErr w:type="spellEnd"/>
            <w:r w:rsidRPr="00604A83">
              <w:rPr>
                <w:rFonts w:ascii="Segoe UI" w:hAnsi="Segoe UI" w:cs="Segoe UI"/>
                <w:color w:val="000000" w:themeColor="text1"/>
                <w:kern w:val="0"/>
                <w:sz w:val="22"/>
                <w:szCs w:val="22"/>
                <w:lang w:val="fr-CA" w:eastAsia="fr-CA"/>
              </w:rPr>
              <w:t xml:space="preserve"> are </w:t>
            </w:r>
            <w:proofErr w:type="spellStart"/>
            <w:r w:rsidRPr="00604A83">
              <w:rPr>
                <w:rFonts w:ascii="Segoe UI" w:hAnsi="Segoe UI" w:cs="Segoe UI"/>
                <w:color w:val="000000" w:themeColor="text1"/>
                <w:kern w:val="0"/>
                <w:sz w:val="22"/>
                <w:szCs w:val="22"/>
                <w:lang w:val="fr-CA" w:eastAsia="fr-CA"/>
              </w:rPr>
              <w:t>participating</w:t>
            </w:r>
            <w:proofErr w:type="spellEnd"/>
            <w:r w:rsidRPr="00604A83">
              <w:rPr>
                <w:rFonts w:ascii="Segoe UI" w:hAnsi="Segoe UI" w:cs="Segoe UI"/>
                <w:color w:val="000000" w:themeColor="text1"/>
                <w:kern w:val="0"/>
                <w:sz w:val="22"/>
                <w:szCs w:val="22"/>
                <w:lang w:val="fr-CA" w:eastAsia="fr-CA"/>
              </w:rPr>
              <w:t xml:space="preserve"> in </w:t>
            </w:r>
            <w:proofErr w:type="gramStart"/>
            <w:r w:rsidRPr="00604A83">
              <w:rPr>
                <w:rFonts w:ascii="Segoe UI" w:hAnsi="Segoe UI" w:cs="Segoe UI"/>
                <w:color w:val="000000" w:themeColor="text1"/>
                <w:kern w:val="0"/>
                <w:sz w:val="22"/>
                <w:szCs w:val="22"/>
                <w:lang w:val="fr-CA" w:eastAsia="fr-CA"/>
              </w:rPr>
              <w:t>a</w:t>
            </w:r>
            <w:proofErr w:type="gramEnd"/>
            <w:r w:rsidRPr="00604A83">
              <w:rPr>
                <w:rFonts w:ascii="Segoe UI" w:hAnsi="Segoe UI" w:cs="Segoe UI"/>
                <w:color w:val="000000" w:themeColor="text1"/>
                <w:kern w:val="0"/>
                <w:sz w:val="22"/>
                <w:szCs w:val="22"/>
                <w:lang w:val="fr-CA" w:eastAsia="fr-CA"/>
              </w:rPr>
              <w:t xml:space="preserve"> training </w:t>
            </w:r>
            <w:proofErr w:type="spellStart"/>
            <w:r w:rsidRPr="00604A83">
              <w:rPr>
                <w:rFonts w:ascii="Segoe UI" w:hAnsi="Segoe UI" w:cs="Segoe UI"/>
                <w:color w:val="000000" w:themeColor="text1"/>
                <w:kern w:val="0"/>
                <w:sz w:val="22"/>
                <w:szCs w:val="22"/>
                <w:lang w:val="fr-CA" w:eastAsia="fr-CA"/>
              </w:rPr>
              <w:t>activity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C9F494F" w14:textId="77777777" w:rsidR="00B74B10" w:rsidRPr="00B74B10" w:rsidRDefault="00CA3B37" w:rsidP="00B74B10">
            <w:pPr>
              <w:rPr>
                <w:rFonts w:ascii="Calibri" w:hAnsi="Calibri" w:cs="Calibri"/>
                <w:color w:val="0563C1"/>
                <w:kern w:val="0"/>
                <w:sz w:val="22"/>
                <w:szCs w:val="22"/>
                <w:u w:val="single"/>
                <w:lang w:val="fr-CA" w:eastAsia="fr-CA"/>
              </w:rPr>
            </w:pPr>
            <w:hyperlink r:id="rId130"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0A5559F5" w14:textId="77777777" w:rsidTr="00B74B10">
        <w:trPr>
          <w:trHeight w:val="1005"/>
        </w:trPr>
        <w:tc>
          <w:tcPr>
            <w:tcW w:w="2824" w:type="dxa"/>
            <w:noWrap/>
            <w:hideMark/>
          </w:tcPr>
          <w:p w14:paraId="36821D0E"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Transporting</w:t>
            </w:r>
            <w:proofErr w:type="spellEnd"/>
          </w:p>
        </w:tc>
        <w:tc>
          <w:tcPr>
            <w:tcW w:w="4864" w:type="dxa"/>
            <w:hideMark/>
          </w:tcPr>
          <w:p w14:paraId="38A17721"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transporting</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escorting</w:t>
            </w:r>
            <w:proofErr w:type="spellEnd"/>
            <w:r w:rsidRPr="00604A83">
              <w:rPr>
                <w:rFonts w:ascii="Segoe UI" w:hAnsi="Segoe UI" w:cs="Segoe UI"/>
                <w:color w:val="000000" w:themeColor="text1"/>
                <w:kern w:val="0"/>
                <w:sz w:val="22"/>
                <w:szCs w:val="22"/>
                <w:lang w:val="fr-CA" w:eastAsia="fr-CA"/>
              </w:rPr>
              <w:t xml:space="preserve"> a </w:t>
            </w:r>
            <w:proofErr w:type="spellStart"/>
            <w:r w:rsidRPr="00604A83">
              <w:rPr>
                <w:rFonts w:ascii="Segoe UI" w:hAnsi="Segoe UI" w:cs="Segoe UI"/>
                <w:color w:val="000000" w:themeColor="text1"/>
                <w:kern w:val="0"/>
                <w:sz w:val="22"/>
                <w:szCs w:val="22"/>
                <w:lang w:val="fr-CA" w:eastAsia="fr-CA"/>
              </w:rPr>
              <w:t>person</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equipment</w:t>
            </w:r>
            <w:proofErr w:type="spellEnd"/>
            <w:r w:rsidRPr="00604A83">
              <w:rPr>
                <w:rFonts w:ascii="Segoe UI" w:hAnsi="Segoe UI" w:cs="Segoe UI"/>
                <w:color w:val="000000" w:themeColor="text1"/>
                <w:kern w:val="0"/>
                <w:sz w:val="22"/>
                <w:szCs w:val="22"/>
                <w:lang w:val="fr-CA" w:eastAsia="fr-CA"/>
              </w:rPr>
              <w:t xml:space="preserve"> to a location or destination.</w:t>
            </w:r>
          </w:p>
        </w:tc>
        <w:tc>
          <w:tcPr>
            <w:tcW w:w="2022" w:type="dxa"/>
            <w:noWrap/>
            <w:hideMark/>
          </w:tcPr>
          <w:p w14:paraId="25640D0C" w14:textId="77777777" w:rsidR="00B74B10" w:rsidRPr="00B74B10" w:rsidRDefault="00CA3B37" w:rsidP="00B74B10">
            <w:pPr>
              <w:rPr>
                <w:rFonts w:ascii="Calibri" w:hAnsi="Calibri" w:cs="Calibri"/>
                <w:color w:val="0563C1"/>
                <w:kern w:val="0"/>
                <w:sz w:val="22"/>
                <w:szCs w:val="22"/>
                <w:u w:val="single"/>
                <w:lang w:val="fr-CA" w:eastAsia="fr-CA"/>
              </w:rPr>
            </w:pPr>
            <w:hyperlink r:id="rId131" w:tgtFrame="_blank" w:history="1">
              <w:r w:rsidR="00B74B10" w:rsidRPr="00B74B10">
                <w:rPr>
                  <w:rFonts w:ascii="Calibri" w:hAnsi="Calibri" w:cs="Calibri"/>
                  <w:color w:val="0563C1"/>
                  <w:kern w:val="0"/>
                  <w:sz w:val="22"/>
                  <w:szCs w:val="22"/>
                  <w:u w:val="single"/>
                  <w:lang w:val="fr-CA" w:eastAsia="fr-CA"/>
                </w:rPr>
                <w:t>This document</w:t>
              </w:r>
            </w:hyperlink>
          </w:p>
        </w:tc>
      </w:tr>
      <w:tr w:rsidR="00B74B10" w:rsidRPr="00B74B10" w14:paraId="6139A881" w14:textId="77777777" w:rsidTr="00B74B10">
        <w:trPr>
          <w:trHeight w:val="345"/>
        </w:trPr>
        <w:tc>
          <w:tcPr>
            <w:tcW w:w="2824" w:type="dxa"/>
            <w:noWrap/>
            <w:hideMark/>
          </w:tcPr>
          <w:p w14:paraId="0768C241" w14:textId="77777777" w:rsidR="00B74B10" w:rsidRPr="00604A83" w:rsidRDefault="00B74B10" w:rsidP="00B74B10">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Unmanned</w:t>
            </w:r>
            <w:proofErr w:type="spellEnd"/>
          </w:p>
        </w:tc>
        <w:tc>
          <w:tcPr>
            <w:tcW w:w="4864" w:type="dxa"/>
            <w:hideMark/>
          </w:tcPr>
          <w:p w14:paraId="58F0FE92" w14:textId="77777777" w:rsidR="00B74B10" w:rsidRPr="00604A83" w:rsidRDefault="00B74B10" w:rsidP="00B74B10">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unit </w:t>
            </w:r>
            <w:proofErr w:type="spellStart"/>
            <w:r w:rsidRPr="00604A83">
              <w:rPr>
                <w:rFonts w:ascii="Segoe UI" w:hAnsi="Segoe UI" w:cs="Segoe UI"/>
                <w:color w:val="000000" w:themeColor="text1"/>
                <w:kern w:val="0"/>
                <w:sz w:val="22"/>
                <w:szCs w:val="22"/>
                <w:lang w:val="fr-CA" w:eastAsia="fr-CA"/>
              </w:rPr>
              <w:t>is</w:t>
            </w:r>
            <w:proofErr w:type="spellEnd"/>
            <w:r w:rsidRPr="00604A83">
              <w:rPr>
                <w:rFonts w:ascii="Segoe UI" w:hAnsi="Segoe UI" w:cs="Segoe UI"/>
                <w:color w:val="000000" w:themeColor="text1"/>
                <w:kern w:val="0"/>
                <w:sz w:val="22"/>
                <w:szCs w:val="22"/>
                <w:lang w:val="fr-CA" w:eastAsia="fr-CA"/>
              </w:rPr>
              <w:t xml:space="preserve"> not </w:t>
            </w:r>
            <w:proofErr w:type="spellStart"/>
            <w:r w:rsidRPr="00604A83">
              <w:rPr>
                <w:rFonts w:ascii="Segoe UI" w:hAnsi="Segoe UI" w:cs="Segoe UI"/>
                <w:color w:val="000000" w:themeColor="text1"/>
                <w:kern w:val="0"/>
                <w:sz w:val="22"/>
                <w:szCs w:val="22"/>
                <w:lang w:val="fr-CA" w:eastAsia="fr-CA"/>
              </w:rPr>
              <w:t>adequately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staffed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0630167" w14:textId="77777777" w:rsidR="00B74B10" w:rsidRPr="00B74B10" w:rsidRDefault="00CA3B37" w:rsidP="00B74B10">
            <w:pPr>
              <w:rPr>
                <w:rFonts w:ascii="Calibri" w:hAnsi="Calibri" w:cs="Calibri"/>
                <w:color w:val="0563C1"/>
                <w:kern w:val="0"/>
                <w:sz w:val="22"/>
                <w:szCs w:val="22"/>
                <w:u w:val="single"/>
                <w:lang w:val="fr-CA" w:eastAsia="fr-CA"/>
              </w:rPr>
            </w:pPr>
            <w:hyperlink r:id="rId132" w:tgtFrame="_blank" w:history="1">
              <w:r w:rsidR="00B74B10" w:rsidRPr="00B74B10">
                <w:rPr>
                  <w:rFonts w:ascii="Calibri" w:hAnsi="Calibri" w:cs="Calibri"/>
                  <w:color w:val="0563C1"/>
                  <w:kern w:val="0"/>
                  <w:sz w:val="22"/>
                  <w:szCs w:val="22"/>
                  <w:u w:val="single"/>
                  <w:lang w:val="fr-CA" w:eastAsia="fr-CA"/>
                </w:rPr>
                <w:t>This document</w:t>
              </w:r>
            </w:hyperlink>
          </w:p>
        </w:tc>
      </w:tr>
    </w:tbl>
    <w:p w14:paraId="0847CA99" w14:textId="77777777" w:rsidR="00B74B10" w:rsidRDefault="00B74B10" w:rsidP="00B91F9C">
      <w:pPr>
        <w:pStyle w:val="BodyText"/>
        <w:rPr>
          <w:rFonts w:ascii="Tahoma" w:hAnsi="Tahoma" w:cs="Tahoma"/>
          <w:color w:val="FF0000"/>
          <w:szCs w:val="24"/>
        </w:rPr>
      </w:pPr>
    </w:p>
    <w:p w14:paraId="2A37988B" w14:textId="77777777" w:rsidR="007842AF" w:rsidRPr="00AB7A75" w:rsidRDefault="007842AF" w:rsidP="007842AF">
      <w:pPr>
        <w:pStyle w:val="Heading2"/>
        <w:rPr>
          <w:rFonts w:ascii="Tahoma" w:hAnsi="Tahoma" w:cs="Tahoma"/>
        </w:rPr>
      </w:pPr>
      <w:bookmarkStart w:id="139" w:name="_Toc54356175"/>
      <w:bookmarkStart w:id="140" w:name="_Hlk38632177"/>
      <w:r w:rsidRPr="007842AF">
        <w:rPr>
          <w:rFonts w:ascii="Tahoma" w:hAnsi="Tahoma" w:cs="Tahoma"/>
        </w:rPr>
        <w:lastRenderedPageBreak/>
        <w:t>Emergency</w:t>
      </w:r>
      <w:r>
        <w:rPr>
          <w:rFonts w:ascii="Tahoma" w:hAnsi="Tahoma" w:cs="Tahoma"/>
        </w:rPr>
        <w:t xml:space="preserve"> </w:t>
      </w:r>
      <w:r w:rsidRPr="007842AF">
        <w:rPr>
          <w:rFonts w:ascii="Tahoma" w:hAnsi="Tahoma" w:cs="Tahoma"/>
        </w:rPr>
        <w:t>Resource</w:t>
      </w:r>
      <w:r>
        <w:rPr>
          <w:rFonts w:ascii="Tahoma" w:hAnsi="Tahoma" w:cs="Tahoma"/>
        </w:rPr>
        <w:t xml:space="preserve"> </w:t>
      </w:r>
      <w:r w:rsidRPr="007842AF">
        <w:rPr>
          <w:rFonts w:ascii="Tahoma" w:hAnsi="Tahoma" w:cs="Tahoma"/>
        </w:rPr>
        <w:t>Type</w:t>
      </w:r>
      <w:r>
        <w:rPr>
          <w:rFonts w:ascii="Tahoma" w:hAnsi="Tahoma" w:cs="Tahoma"/>
        </w:rPr>
        <w:t>-</w:t>
      </w:r>
      <w:r w:rsidRPr="007842AF">
        <w:rPr>
          <w:rFonts w:ascii="Tahoma" w:hAnsi="Tahoma" w:cs="Tahoma"/>
        </w:rPr>
        <w:t>Common</w:t>
      </w:r>
      <w:bookmarkEnd w:id="139"/>
    </w:p>
    <w:bookmarkEnd w:id="140"/>
    <w:p w14:paraId="31E3CA9D" w14:textId="77777777" w:rsidR="007842AF" w:rsidRDefault="007842AF" w:rsidP="007842AF">
      <w:pPr>
        <w:pStyle w:val="BodyText"/>
        <w:rPr>
          <w:rFonts w:ascii="Tahoma" w:hAnsi="Tahoma" w:cs="Tahoma"/>
          <w:color w:val="FF0000"/>
          <w:szCs w:val="24"/>
        </w:rPr>
      </w:pPr>
      <w:r w:rsidRPr="00AB7A75">
        <w:rPr>
          <w:rFonts w:ascii="Tahoma" w:hAnsi="Tahoma" w:cs="Tahoma"/>
          <w:szCs w:val="24"/>
        </w:rPr>
        <w:t>The “</w:t>
      </w:r>
      <w:r w:rsidRPr="007842AF">
        <w:rPr>
          <w:rFonts w:ascii="Tahoma" w:hAnsi="Tahoma" w:cs="Tahoma"/>
          <w:szCs w:val="24"/>
        </w:rPr>
        <w:t>Emergency Resource Type-Common</w:t>
      </w:r>
      <w:r w:rsidRPr="00AB7A75">
        <w:rPr>
          <w:rFonts w:ascii="Tahoma" w:hAnsi="Tahoma" w:cs="Tahoma"/>
          <w:szCs w:val="24"/>
        </w:rPr>
        <w:t xml:space="preserve">” data element is described in Section </w:t>
      </w:r>
      <w:r>
        <w:rPr>
          <w:rFonts w:ascii="Tahoma" w:hAnsi="Tahoma" w:cs="Tahoma"/>
        </w:rPr>
        <w:t xml:space="preserve">2.20 </w:t>
      </w:r>
      <w:r w:rsidRPr="00AB7A75">
        <w:rPr>
          <w:rFonts w:ascii="Tahoma" w:hAnsi="Tahoma" w:cs="Tahoma"/>
          <w:szCs w:val="24"/>
        </w:rPr>
        <w:t>(</w:t>
      </w:r>
      <w:r w:rsidRPr="007842AF">
        <w:rPr>
          <w:rFonts w:ascii="Tahoma" w:hAnsi="Tahoma" w:cs="Tahoma"/>
          <w:szCs w:val="24"/>
        </w:rPr>
        <w:t>Emergency Resource Data Component</w:t>
      </w:r>
      <w:r w:rsidRPr="00AB7A75">
        <w:rPr>
          <w:rFonts w:ascii="Tahoma" w:hAnsi="Tahoma" w:cs="Tahoma"/>
          <w:szCs w:val="24"/>
        </w:rPr>
        <w:t>) of this document.</w:t>
      </w:r>
    </w:p>
    <w:p w14:paraId="3EAE7DA6" w14:textId="0A29C7C8" w:rsidR="00832F87" w:rsidRPr="00C43AAB" w:rsidRDefault="00832F87" w:rsidP="00832F87">
      <w:r w:rsidRPr="00932B4F">
        <w:rPr>
          <w:rFonts w:ascii="Tahoma" w:hAnsi="Tahoma" w:cs="Tahoma"/>
          <w:szCs w:val="24"/>
        </w:rPr>
        <w:t xml:space="preserve">IANA is requested to add the following values to the </w:t>
      </w:r>
      <w:r>
        <w:rPr>
          <w:rFonts w:ascii="Tahoma" w:hAnsi="Tahoma" w:cs="Tahoma"/>
          <w:szCs w:val="24"/>
        </w:rPr>
        <w:t>“</w:t>
      </w:r>
      <w:r w:rsidRPr="00832F87">
        <w:rPr>
          <w:rFonts w:ascii="Tahoma" w:hAnsi="Tahoma" w:cs="Tahoma"/>
          <w:szCs w:val="24"/>
        </w:rPr>
        <w:t>EID</w:t>
      </w:r>
      <w:r>
        <w:rPr>
          <w:rFonts w:ascii="Tahoma" w:hAnsi="Tahoma" w:cs="Tahoma"/>
          <w:szCs w:val="24"/>
        </w:rPr>
        <w:t>O</w:t>
      </w:r>
      <w:r w:rsidRPr="00832F87">
        <w:rPr>
          <w:rFonts w:ascii="Tahoma" w:hAnsi="Tahoma" w:cs="Tahoma"/>
          <w:szCs w:val="24"/>
        </w:rPr>
        <w:t>-</w:t>
      </w:r>
      <w:proofErr w:type="spellStart"/>
      <w:r w:rsidRPr="00832F87">
        <w:rPr>
          <w:rFonts w:ascii="Tahoma" w:hAnsi="Tahoma" w:cs="Tahoma"/>
          <w:szCs w:val="24"/>
        </w:rPr>
        <w:t>EmergencyResourceType</w:t>
      </w:r>
      <w:proofErr w:type="spellEnd"/>
      <w:r w:rsidRPr="00832F87">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4160"/>
        <w:gridCol w:w="3528"/>
        <w:gridCol w:w="2022"/>
      </w:tblGrid>
      <w:tr w:rsidR="007A7453" w:rsidRPr="00AB7A75" w14:paraId="020F64E2" w14:textId="77777777" w:rsidTr="007A7453">
        <w:tc>
          <w:tcPr>
            <w:tcW w:w="2824" w:type="dxa"/>
            <w:vAlign w:val="center"/>
          </w:tcPr>
          <w:p w14:paraId="39855E98" w14:textId="77777777" w:rsidR="007A7453" w:rsidRPr="00604A83" w:rsidRDefault="007A7453" w:rsidP="007A4A00">
            <w:pPr>
              <w:rPr>
                <w:rFonts w:ascii="Tahoma" w:hAnsi="Tahoma" w:cs="Tahoma"/>
                <w:b/>
                <w:color w:val="000000" w:themeColor="text1"/>
              </w:rPr>
            </w:pPr>
            <w:r w:rsidRPr="00604A83">
              <w:rPr>
                <w:rFonts w:ascii="Tahoma" w:hAnsi="Tahoma" w:cs="Tahoma"/>
                <w:b/>
                <w:color w:val="000000" w:themeColor="text1"/>
              </w:rPr>
              <w:t>Value</w:t>
            </w:r>
          </w:p>
        </w:tc>
        <w:tc>
          <w:tcPr>
            <w:tcW w:w="4864" w:type="dxa"/>
            <w:vAlign w:val="center"/>
          </w:tcPr>
          <w:p w14:paraId="4C8AB932" w14:textId="77777777" w:rsidR="007A7453" w:rsidRPr="00604A83" w:rsidRDefault="007A7453" w:rsidP="007A4A00">
            <w:pPr>
              <w:rPr>
                <w:rFonts w:ascii="Tahoma" w:hAnsi="Tahoma" w:cs="Tahoma"/>
                <w:b/>
                <w:color w:val="000000" w:themeColor="text1"/>
              </w:rPr>
            </w:pPr>
            <w:r w:rsidRPr="00604A83">
              <w:rPr>
                <w:rFonts w:ascii="Tahoma" w:hAnsi="Tahoma" w:cs="Tahoma"/>
                <w:b/>
                <w:color w:val="000000" w:themeColor="text1"/>
              </w:rPr>
              <w:t>Literal Description</w:t>
            </w:r>
          </w:p>
        </w:tc>
        <w:tc>
          <w:tcPr>
            <w:tcW w:w="2022" w:type="dxa"/>
            <w:vAlign w:val="center"/>
          </w:tcPr>
          <w:p w14:paraId="00EF940D" w14:textId="77777777" w:rsidR="007A7453" w:rsidRPr="00AB7A75" w:rsidRDefault="007A7453" w:rsidP="007A4A00">
            <w:pPr>
              <w:rPr>
                <w:rFonts w:ascii="Tahoma" w:hAnsi="Tahoma" w:cs="Tahoma"/>
                <w:b/>
              </w:rPr>
            </w:pPr>
            <w:r w:rsidRPr="00AB7A75">
              <w:rPr>
                <w:rFonts w:ascii="Tahoma" w:hAnsi="Tahoma" w:cs="Tahoma"/>
                <w:b/>
              </w:rPr>
              <w:t>Reference</w:t>
            </w:r>
          </w:p>
        </w:tc>
      </w:tr>
      <w:tr w:rsidR="007A7453" w:rsidRPr="007A7453" w14:paraId="2B78D0DA" w14:textId="77777777" w:rsidTr="007A7453">
        <w:trPr>
          <w:trHeight w:val="345"/>
        </w:trPr>
        <w:tc>
          <w:tcPr>
            <w:tcW w:w="2824" w:type="dxa"/>
            <w:noWrap/>
            <w:hideMark/>
          </w:tcPr>
          <w:p w14:paraId="0DFD89A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AirAmbulanceFixedWing</w:t>
            </w:r>
            <w:proofErr w:type="spellEnd"/>
          </w:p>
        </w:tc>
        <w:tc>
          <w:tcPr>
            <w:tcW w:w="4864" w:type="dxa"/>
            <w:hideMark/>
          </w:tcPr>
          <w:p w14:paraId="5295B24A"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Air Ambulance (</w:t>
            </w:r>
            <w:proofErr w:type="spellStart"/>
            <w:r w:rsidRPr="00604A83">
              <w:rPr>
                <w:rFonts w:ascii="Segoe UI" w:hAnsi="Segoe UI" w:cs="Segoe UI"/>
                <w:color w:val="000000" w:themeColor="text1"/>
                <w:kern w:val="0"/>
                <w:sz w:val="22"/>
                <w:szCs w:val="22"/>
                <w:lang w:val="fr-CA" w:eastAsia="fr-CA"/>
              </w:rPr>
              <w:t>Fixed</w:t>
            </w:r>
            <w:proofErr w:type="spellEnd"/>
            <w:r w:rsidRPr="00604A83">
              <w:rPr>
                <w:rFonts w:ascii="Segoe UI" w:hAnsi="Segoe UI" w:cs="Segoe UI"/>
                <w:color w:val="000000" w:themeColor="text1"/>
                <w:kern w:val="0"/>
                <w:sz w:val="22"/>
                <w:szCs w:val="22"/>
                <w:lang w:val="fr-CA" w:eastAsia="fr-CA"/>
              </w:rPr>
              <w:t>-Wing)</w:t>
            </w:r>
          </w:p>
        </w:tc>
        <w:tc>
          <w:tcPr>
            <w:tcW w:w="2022" w:type="dxa"/>
            <w:noWrap/>
            <w:hideMark/>
          </w:tcPr>
          <w:p w14:paraId="53E5A1B0" w14:textId="77777777" w:rsidR="007A7453" w:rsidRPr="007A7453" w:rsidRDefault="00CA3B37" w:rsidP="007A7453">
            <w:pPr>
              <w:rPr>
                <w:rFonts w:ascii="Calibri" w:hAnsi="Calibri" w:cs="Calibri"/>
                <w:color w:val="0563C1"/>
                <w:kern w:val="0"/>
                <w:sz w:val="22"/>
                <w:szCs w:val="22"/>
                <w:u w:val="single"/>
                <w:lang w:val="fr-CA" w:eastAsia="fr-CA"/>
              </w:rPr>
            </w:pPr>
            <w:hyperlink r:id="rId13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6705C93" w14:textId="77777777" w:rsidTr="007A7453">
        <w:trPr>
          <w:trHeight w:val="345"/>
        </w:trPr>
        <w:tc>
          <w:tcPr>
            <w:tcW w:w="2824" w:type="dxa"/>
            <w:noWrap/>
            <w:hideMark/>
          </w:tcPr>
          <w:p w14:paraId="54F114F5"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AirAmbulanceRotaryWing</w:t>
            </w:r>
            <w:proofErr w:type="spellEnd"/>
          </w:p>
        </w:tc>
        <w:tc>
          <w:tcPr>
            <w:tcW w:w="4864" w:type="dxa"/>
            <w:hideMark/>
          </w:tcPr>
          <w:p w14:paraId="3FBDEC12"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Air Ambulance (Rotary-Wing)</w:t>
            </w:r>
          </w:p>
        </w:tc>
        <w:tc>
          <w:tcPr>
            <w:tcW w:w="2022" w:type="dxa"/>
            <w:noWrap/>
            <w:hideMark/>
          </w:tcPr>
          <w:p w14:paraId="74164C0C" w14:textId="77777777" w:rsidR="007A7453" w:rsidRPr="007A7453" w:rsidRDefault="00CA3B37" w:rsidP="007A7453">
            <w:pPr>
              <w:rPr>
                <w:rFonts w:ascii="Calibri" w:hAnsi="Calibri" w:cs="Calibri"/>
                <w:color w:val="0563C1"/>
                <w:kern w:val="0"/>
                <w:sz w:val="22"/>
                <w:szCs w:val="22"/>
                <w:u w:val="single"/>
                <w:lang w:val="fr-CA" w:eastAsia="fr-CA"/>
              </w:rPr>
            </w:pPr>
            <w:hyperlink r:id="rId13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4F7112A" w14:textId="77777777" w:rsidTr="007A7453">
        <w:trPr>
          <w:trHeight w:val="345"/>
        </w:trPr>
        <w:tc>
          <w:tcPr>
            <w:tcW w:w="2824" w:type="dxa"/>
            <w:noWrap/>
            <w:hideMark/>
          </w:tcPr>
          <w:p w14:paraId="6F9C42C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AirSearchTeam</w:t>
            </w:r>
            <w:proofErr w:type="spellEnd"/>
          </w:p>
        </w:tc>
        <w:tc>
          <w:tcPr>
            <w:tcW w:w="4864" w:type="dxa"/>
            <w:hideMark/>
          </w:tcPr>
          <w:p w14:paraId="58B9A74D"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65541002" w14:textId="77777777" w:rsidR="007A7453" w:rsidRPr="007A7453" w:rsidRDefault="00CA3B37" w:rsidP="007A7453">
            <w:pPr>
              <w:rPr>
                <w:rFonts w:ascii="Calibri" w:hAnsi="Calibri" w:cs="Calibri"/>
                <w:color w:val="0563C1"/>
                <w:kern w:val="0"/>
                <w:sz w:val="22"/>
                <w:szCs w:val="22"/>
                <w:u w:val="single"/>
                <w:lang w:val="fr-CA" w:eastAsia="fr-CA"/>
              </w:rPr>
            </w:pPr>
            <w:hyperlink r:id="rId13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ED29A12" w14:textId="77777777" w:rsidTr="007A7453">
        <w:trPr>
          <w:trHeight w:val="675"/>
        </w:trPr>
        <w:tc>
          <w:tcPr>
            <w:tcW w:w="2824" w:type="dxa"/>
            <w:noWrap/>
            <w:hideMark/>
          </w:tcPr>
          <w:p w14:paraId="755A5C6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AirborneCommunicationRelayTeamFixed</w:t>
            </w:r>
            <w:proofErr w:type="spellEnd"/>
          </w:p>
        </w:tc>
        <w:tc>
          <w:tcPr>
            <w:tcW w:w="4864" w:type="dxa"/>
            <w:hideMark/>
          </w:tcPr>
          <w:p w14:paraId="269908E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Airborne</w:t>
            </w:r>
            <w:proofErr w:type="spellEnd"/>
            <w:r w:rsidRPr="00604A83">
              <w:rPr>
                <w:rFonts w:ascii="Segoe UI" w:hAnsi="Segoe UI" w:cs="Segoe UI"/>
                <w:color w:val="000000" w:themeColor="text1"/>
                <w:kern w:val="0"/>
                <w:sz w:val="22"/>
                <w:szCs w:val="22"/>
                <w:lang w:val="fr-CA" w:eastAsia="fr-CA"/>
              </w:rPr>
              <w:t xml:space="preserve"> Communications Relay Team (</w:t>
            </w:r>
            <w:proofErr w:type="spellStart"/>
            <w:r w:rsidRPr="00604A83">
              <w:rPr>
                <w:rFonts w:ascii="Segoe UI" w:hAnsi="Segoe UI" w:cs="Segoe UI"/>
                <w:color w:val="000000" w:themeColor="text1"/>
                <w:kern w:val="0"/>
                <w:sz w:val="22"/>
                <w:szCs w:val="22"/>
                <w:lang w:val="fr-CA" w:eastAsia="fr-CA"/>
              </w:rPr>
              <w:t>Fixed</w:t>
            </w:r>
            <w:proofErr w:type="spellEnd"/>
            <w:r w:rsidRPr="00604A83">
              <w:rPr>
                <w:rFonts w:ascii="Segoe UI" w:hAnsi="Segoe UI" w:cs="Segoe UI"/>
                <w:color w:val="000000" w:themeColor="text1"/>
                <w:kern w:val="0"/>
                <w:sz w:val="22"/>
                <w:szCs w:val="22"/>
                <w:lang w:val="fr-CA" w:eastAsia="fr-CA"/>
              </w:rPr>
              <w:t>-Wing)</w:t>
            </w:r>
          </w:p>
        </w:tc>
        <w:tc>
          <w:tcPr>
            <w:tcW w:w="2022" w:type="dxa"/>
            <w:noWrap/>
            <w:hideMark/>
          </w:tcPr>
          <w:p w14:paraId="57F78C6A" w14:textId="77777777" w:rsidR="007A7453" w:rsidRPr="007A7453" w:rsidRDefault="00CA3B37" w:rsidP="007A7453">
            <w:pPr>
              <w:rPr>
                <w:rFonts w:ascii="Calibri" w:hAnsi="Calibri" w:cs="Calibri"/>
                <w:color w:val="0563C1"/>
                <w:kern w:val="0"/>
                <w:sz w:val="22"/>
                <w:szCs w:val="22"/>
                <w:u w:val="single"/>
                <w:lang w:val="fr-CA" w:eastAsia="fr-CA"/>
              </w:rPr>
            </w:pPr>
            <w:hyperlink r:id="rId13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DA1E357" w14:textId="77777777" w:rsidTr="007A7453">
        <w:trPr>
          <w:trHeight w:val="345"/>
        </w:trPr>
        <w:tc>
          <w:tcPr>
            <w:tcW w:w="2824" w:type="dxa"/>
            <w:noWrap/>
            <w:hideMark/>
          </w:tcPr>
          <w:p w14:paraId="006D7D0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FixedWingAircraft</w:t>
            </w:r>
            <w:proofErr w:type="spellEnd"/>
          </w:p>
        </w:tc>
        <w:tc>
          <w:tcPr>
            <w:tcW w:w="4864" w:type="dxa"/>
            <w:hideMark/>
          </w:tcPr>
          <w:p w14:paraId="0362633E"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Aircraft, </w:t>
            </w:r>
            <w:proofErr w:type="spellStart"/>
            <w:r w:rsidRPr="00604A83">
              <w:rPr>
                <w:rFonts w:ascii="Segoe UI" w:hAnsi="Segoe UI" w:cs="Segoe UI"/>
                <w:color w:val="000000" w:themeColor="text1"/>
                <w:kern w:val="0"/>
                <w:sz w:val="22"/>
                <w:szCs w:val="22"/>
                <w:lang w:val="fr-CA" w:eastAsia="fr-CA"/>
              </w:rPr>
              <w:t>Fixed</w:t>
            </w:r>
            <w:proofErr w:type="spellEnd"/>
            <w:r w:rsidRPr="00604A83">
              <w:rPr>
                <w:rFonts w:ascii="Segoe UI" w:hAnsi="Segoe UI" w:cs="Segoe UI"/>
                <w:color w:val="000000" w:themeColor="text1"/>
                <w:kern w:val="0"/>
                <w:sz w:val="22"/>
                <w:szCs w:val="22"/>
                <w:lang w:val="fr-CA" w:eastAsia="fr-CA"/>
              </w:rPr>
              <w:t xml:space="preserve"> Wing</w:t>
            </w:r>
          </w:p>
        </w:tc>
        <w:tc>
          <w:tcPr>
            <w:tcW w:w="2022" w:type="dxa"/>
            <w:noWrap/>
            <w:hideMark/>
          </w:tcPr>
          <w:p w14:paraId="7085F200" w14:textId="77777777" w:rsidR="007A7453" w:rsidRPr="007A7453" w:rsidRDefault="00CA3B37" w:rsidP="007A7453">
            <w:pPr>
              <w:rPr>
                <w:rFonts w:ascii="Calibri" w:hAnsi="Calibri" w:cs="Calibri"/>
                <w:color w:val="0563C1"/>
                <w:kern w:val="0"/>
                <w:sz w:val="22"/>
                <w:szCs w:val="22"/>
                <w:u w:val="single"/>
                <w:lang w:val="fr-CA" w:eastAsia="fr-CA"/>
              </w:rPr>
            </w:pPr>
            <w:hyperlink r:id="rId13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160407D" w14:textId="77777777" w:rsidTr="007A7453">
        <w:trPr>
          <w:trHeight w:val="345"/>
        </w:trPr>
        <w:tc>
          <w:tcPr>
            <w:tcW w:w="2824" w:type="dxa"/>
            <w:noWrap/>
            <w:hideMark/>
          </w:tcPr>
          <w:p w14:paraId="269B6C6E"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RotaryWingAircraft</w:t>
            </w:r>
            <w:proofErr w:type="spellEnd"/>
          </w:p>
        </w:tc>
        <w:tc>
          <w:tcPr>
            <w:tcW w:w="4864" w:type="dxa"/>
            <w:hideMark/>
          </w:tcPr>
          <w:p w14:paraId="339B7A0C"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Aircraft, Rotary Wing</w:t>
            </w:r>
          </w:p>
        </w:tc>
        <w:tc>
          <w:tcPr>
            <w:tcW w:w="2022" w:type="dxa"/>
            <w:noWrap/>
            <w:hideMark/>
          </w:tcPr>
          <w:p w14:paraId="6EA60023" w14:textId="77777777" w:rsidR="007A7453" w:rsidRPr="007A7453" w:rsidRDefault="00CA3B37" w:rsidP="007A7453">
            <w:pPr>
              <w:rPr>
                <w:rFonts w:ascii="Calibri" w:hAnsi="Calibri" w:cs="Calibri"/>
                <w:color w:val="0563C1"/>
                <w:kern w:val="0"/>
                <w:sz w:val="22"/>
                <w:szCs w:val="22"/>
                <w:u w:val="single"/>
                <w:lang w:val="fr-CA" w:eastAsia="fr-CA"/>
              </w:rPr>
            </w:pPr>
            <w:hyperlink r:id="rId13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D904E58" w14:textId="77777777" w:rsidTr="007A7453">
        <w:trPr>
          <w:trHeight w:val="345"/>
        </w:trPr>
        <w:tc>
          <w:tcPr>
            <w:tcW w:w="2824" w:type="dxa"/>
            <w:noWrap/>
            <w:hideMark/>
          </w:tcPr>
          <w:p w14:paraId="1496EC5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AirborneTransportTeamFixedWing</w:t>
            </w:r>
            <w:proofErr w:type="spellEnd"/>
          </w:p>
        </w:tc>
        <w:tc>
          <w:tcPr>
            <w:tcW w:w="4864" w:type="dxa"/>
            <w:hideMark/>
          </w:tcPr>
          <w:p w14:paraId="7CF5222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Airborne</w:t>
            </w:r>
            <w:proofErr w:type="spellEnd"/>
            <w:r w:rsidRPr="00604A83">
              <w:rPr>
                <w:rFonts w:ascii="Segoe UI" w:hAnsi="Segoe UI" w:cs="Segoe UI"/>
                <w:color w:val="000000" w:themeColor="text1"/>
                <w:kern w:val="0"/>
                <w:sz w:val="22"/>
                <w:szCs w:val="22"/>
                <w:lang w:val="fr-CA" w:eastAsia="fr-CA"/>
              </w:rPr>
              <w:t xml:space="preserve"> Transport Team (</w:t>
            </w:r>
            <w:proofErr w:type="spellStart"/>
            <w:r w:rsidRPr="00604A83">
              <w:rPr>
                <w:rFonts w:ascii="Segoe UI" w:hAnsi="Segoe UI" w:cs="Segoe UI"/>
                <w:color w:val="000000" w:themeColor="text1"/>
                <w:kern w:val="0"/>
                <w:sz w:val="22"/>
                <w:szCs w:val="22"/>
                <w:lang w:val="fr-CA" w:eastAsia="fr-CA"/>
              </w:rPr>
              <w:t>Fixed</w:t>
            </w:r>
            <w:proofErr w:type="spellEnd"/>
            <w:r w:rsidRPr="00604A83">
              <w:rPr>
                <w:rFonts w:ascii="Segoe UI" w:hAnsi="Segoe UI" w:cs="Segoe UI"/>
                <w:color w:val="000000" w:themeColor="text1"/>
                <w:kern w:val="0"/>
                <w:sz w:val="22"/>
                <w:szCs w:val="22"/>
                <w:lang w:val="fr-CA" w:eastAsia="fr-CA"/>
              </w:rPr>
              <w:t>-Wing)</w:t>
            </w:r>
          </w:p>
        </w:tc>
        <w:tc>
          <w:tcPr>
            <w:tcW w:w="2022" w:type="dxa"/>
            <w:noWrap/>
            <w:hideMark/>
          </w:tcPr>
          <w:p w14:paraId="632C8251" w14:textId="77777777" w:rsidR="007A7453" w:rsidRPr="007A7453" w:rsidRDefault="00CA3B37" w:rsidP="007A7453">
            <w:pPr>
              <w:rPr>
                <w:rFonts w:ascii="Calibri" w:hAnsi="Calibri" w:cs="Calibri"/>
                <w:color w:val="0563C1"/>
                <w:kern w:val="0"/>
                <w:sz w:val="22"/>
                <w:szCs w:val="22"/>
                <w:u w:val="single"/>
                <w:lang w:val="fr-CA" w:eastAsia="fr-CA"/>
              </w:rPr>
            </w:pPr>
            <w:hyperlink r:id="rId13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D50E6DD" w14:textId="77777777" w:rsidTr="007A7453">
        <w:trPr>
          <w:trHeight w:val="345"/>
        </w:trPr>
        <w:tc>
          <w:tcPr>
            <w:tcW w:w="2824" w:type="dxa"/>
            <w:noWrap/>
            <w:hideMark/>
          </w:tcPr>
          <w:p w14:paraId="641A558A"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AirCompressor</w:t>
            </w:r>
            <w:proofErr w:type="spellEnd"/>
          </w:p>
        </w:tc>
        <w:tc>
          <w:tcPr>
            <w:tcW w:w="4864" w:type="dxa"/>
            <w:hideMark/>
          </w:tcPr>
          <w:p w14:paraId="61508B96"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Compressor</w:t>
            </w:r>
            <w:proofErr w:type="spellEnd"/>
            <w:r w:rsidRPr="00604A83">
              <w:rPr>
                <w:rFonts w:ascii="Segoe UI" w:hAnsi="Segoe UI" w:cs="Segoe UI"/>
                <w:color w:val="000000" w:themeColor="text1"/>
                <w:kern w:val="0"/>
                <w:sz w:val="22"/>
                <w:szCs w:val="22"/>
                <w:lang w:val="fr-CA" w:eastAsia="fr-CA"/>
              </w:rPr>
              <w:t xml:space="preserve"> and Air </w:t>
            </w:r>
            <w:proofErr w:type="spellStart"/>
            <w:r w:rsidRPr="00604A83">
              <w:rPr>
                <w:rFonts w:ascii="Segoe UI" w:hAnsi="Segoe UI" w:cs="Segoe UI"/>
                <w:color w:val="000000" w:themeColor="text1"/>
                <w:kern w:val="0"/>
                <w:sz w:val="22"/>
                <w:szCs w:val="22"/>
                <w:lang w:val="fr-CA" w:eastAsia="fr-CA"/>
              </w:rPr>
              <w:t>Refilling</w:t>
            </w:r>
            <w:proofErr w:type="spellEnd"/>
          </w:p>
        </w:tc>
        <w:tc>
          <w:tcPr>
            <w:tcW w:w="2022" w:type="dxa"/>
            <w:noWrap/>
            <w:hideMark/>
          </w:tcPr>
          <w:p w14:paraId="6A07EE61" w14:textId="77777777" w:rsidR="007A7453" w:rsidRPr="007A7453" w:rsidRDefault="00CA3B37" w:rsidP="007A7453">
            <w:pPr>
              <w:rPr>
                <w:rFonts w:ascii="Calibri" w:hAnsi="Calibri" w:cs="Calibri"/>
                <w:color w:val="0563C1"/>
                <w:kern w:val="0"/>
                <w:sz w:val="22"/>
                <w:szCs w:val="22"/>
                <w:u w:val="single"/>
                <w:lang w:val="fr-CA" w:eastAsia="fr-CA"/>
              </w:rPr>
            </w:pPr>
            <w:hyperlink r:id="rId14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6C75FED" w14:textId="77777777" w:rsidTr="007A7453">
        <w:trPr>
          <w:trHeight w:val="345"/>
        </w:trPr>
        <w:tc>
          <w:tcPr>
            <w:tcW w:w="2824" w:type="dxa"/>
            <w:noWrap/>
            <w:hideMark/>
          </w:tcPr>
          <w:p w14:paraId="33B58E25"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AirConditioner-Heater</w:t>
            </w:r>
            <w:proofErr w:type="spellEnd"/>
          </w:p>
        </w:tc>
        <w:tc>
          <w:tcPr>
            <w:tcW w:w="4864" w:type="dxa"/>
            <w:hideMark/>
          </w:tcPr>
          <w:p w14:paraId="571ADD75"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Conditioner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Heater</w:t>
            </w:r>
            <w:proofErr w:type="spellEnd"/>
          </w:p>
        </w:tc>
        <w:tc>
          <w:tcPr>
            <w:tcW w:w="2022" w:type="dxa"/>
            <w:noWrap/>
            <w:hideMark/>
          </w:tcPr>
          <w:p w14:paraId="3CAEBE4D" w14:textId="77777777" w:rsidR="007A7453" w:rsidRPr="007A7453" w:rsidRDefault="00CA3B37" w:rsidP="007A7453">
            <w:pPr>
              <w:rPr>
                <w:rFonts w:ascii="Calibri" w:hAnsi="Calibri" w:cs="Calibri"/>
                <w:color w:val="0563C1"/>
                <w:kern w:val="0"/>
                <w:sz w:val="22"/>
                <w:szCs w:val="22"/>
                <w:u w:val="single"/>
                <w:lang w:val="fr-CA" w:eastAsia="fr-CA"/>
              </w:rPr>
            </w:pPr>
            <w:hyperlink r:id="rId14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2BC834AD" w14:textId="77777777" w:rsidTr="007A7453">
        <w:trPr>
          <w:trHeight w:val="345"/>
        </w:trPr>
        <w:tc>
          <w:tcPr>
            <w:tcW w:w="2824" w:type="dxa"/>
            <w:noWrap/>
            <w:hideMark/>
          </w:tcPr>
          <w:p w14:paraId="79B7B34D"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ATV</w:t>
            </w:r>
          </w:p>
        </w:tc>
        <w:tc>
          <w:tcPr>
            <w:tcW w:w="4864" w:type="dxa"/>
            <w:hideMark/>
          </w:tcPr>
          <w:p w14:paraId="1766979F"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All Terrain </w:t>
            </w:r>
            <w:proofErr w:type="spellStart"/>
            <w:r w:rsidRPr="00604A83">
              <w:rPr>
                <w:rFonts w:ascii="Segoe UI" w:hAnsi="Segoe UI" w:cs="Segoe UI"/>
                <w:color w:val="000000" w:themeColor="text1"/>
                <w:kern w:val="0"/>
                <w:sz w:val="22"/>
                <w:szCs w:val="22"/>
                <w:lang w:val="fr-CA" w:eastAsia="fr-CA"/>
              </w:rPr>
              <w:t>Vehicle</w:t>
            </w:r>
            <w:proofErr w:type="spellEnd"/>
          </w:p>
        </w:tc>
        <w:tc>
          <w:tcPr>
            <w:tcW w:w="2022" w:type="dxa"/>
            <w:noWrap/>
            <w:hideMark/>
          </w:tcPr>
          <w:p w14:paraId="55D371F9" w14:textId="77777777" w:rsidR="007A7453" w:rsidRPr="007A7453" w:rsidRDefault="00CA3B37" w:rsidP="007A7453">
            <w:pPr>
              <w:rPr>
                <w:rFonts w:ascii="Calibri" w:hAnsi="Calibri" w:cs="Calibri"/>
                <w:color w:val="0563C1"/>
                <w:kern w:val="0"/>
                <w:sz w:val="22"/>
                <w:szCs w:val="22"/>
                <w:u w:val="single"/>
                <w:lang w:val="fr-CA" w:eastAsia="fr-CA"/>
              </w:rPr>
            </w:pPr>
            <w:hyperlink r:id="rId14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48B95D5" w14:textId="77777777" w:rsidTr="007A7453">
        <w:trPr>
          <w:trHeight w:val="345"/>
        </w:trPr>
        <w:tc>
          <w:tcPr>
            <w:tcW w:w="2824" w:type="dxa"/>
            <w:noWrap/>
            <w:hideMark/>
          </w:tcPr>
          <w:p w14:paraId="3A9994C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GroundALSAmbulance</w:t>
            </w:r>
            <w:proofErr w:type="spellEnd"/>
          </w:p>
        </w:tc>
        <w:tc>
          <w:tcPr>
            <w:tcW w:w="4864" w:type="dxa"/>
            <w:hideMark/>
          </w:tcPr>
          <w:p w14:paraId="30EE9960"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Ambulance, Advance Life Support (Ground)</w:t>
            </w:r>
          </w:p>
        </w:tc>
        <w:tc>
          <w:tcPr>
            <w:tcW w:w="2022" w:type="dxa"/>
            <w:noWrap/>
            <w:hideMark/>
          </w:tcPr>
          <w:p w14:paraId="4C7EB8FD" w14:textId="77777777" w:rsidR="007A7453" w:rsidRPr="007A7453" w:rsidRDefault="00CA3B37" w:rsidP="007A7453">
            <w:pPr>
              <w:rPr>
                <w:rFonts w:ascii="Calibri" w:hAnsi="Calibri" w:cs="Calibri"/>
                <w:color w:val="0563C1"/>
                <w:kern w:val="0"/>
                <w:sz w:val="22"/>
                <w:szCs w:val="22"/>
                <w:u w:val="single"/>
                <w:lang w:val="fr-CA" w:eastAsia="fr-CA"/>
              </w:rPr>
            </w:pPr>
            <w:hyperlink r:id="rId14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E56404B" w14:textId="77777777" w:rsidTr="007A7453">
        <w:trPr>
          <w:trHeight w:val="345"/>
        </w:trPr>
        <w:tc>
          <w:tcPr>
            <w:tcW w:w="2824" w:type="dxa"/>
            <w:noWrap/>
            <w:hideMark/>
          </w:tcPr>
          <w:p w14:paraId="69FFD0A3"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LargeAnimalRescueTeam</w:t>
            </w:r>
            <w:proofErr w:type="spellEnd"/>
          </w:p>
        </w:tc>
        <w:tc>
          <w:tcPr>
            <w:tcW w:w="4864" w:type="dxa"/>
            <w:hideMark/>
          </w:tcPr>
          <w:p w14:paraId="15F3E944"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Large Animal (horse, </w:t>
            </w:r>
            <w:proofErr w:type="spellStart"/>
            <w:r w:rsidRPr="00604A83">
              <w:rPr>
                <w:rFonts w:ascii="Segoe UI" w:hAnsi="Segoe UI" w:cs="Segoe UI"/>
                <w:color w:val="000000" w:themeColor="text1"/>
                <w:kern w:val="0"/>
                <w:sz w:val="22"/>
                <w:szCs w:val="22"/>
                <w:lang w:val="fr-CA" w:eastAsia="fr-CA"/>
              </w:rPr>
              <w:t>cow</w:t>
            </w:r>
            <w:proofErr w:type="spellEnd"/>
            <w:r w:rsidRPr="00604A83">
              <w:rPr>
                <w:rFonts w:ascii="Segoe UI" w:hAnsi="Segoe UI" w:cs="Segoe UI"/>
                <w:color w:val="000000" w:themeColor="text1"/>
                <w:kern w:val="0"/>
                <w:sz w:val="22"/>
                <w:szCs w:val="22"/>
                <w:lang w:val="fr-CA" w:eastAsia="fr-CA"/>
              </w:rPr>
              <w:t>, etc.) Rescue Team</w:t>
            </w:r>
          </w:p>
        </w:tc>
        <w:tc>
          <w:tcPr>
            <w:tcW w:w="2022" w:type="dxa"/>
            <w:noWrap/>
            <w:hideMark/>
          </w:tcPr>
          <w:p w14:paraId="49488655" w14:textId="77777777" w:rsidR="007A7453" w:rsidRPr="007A7453" w:rsidRDefault="00CA3B37" w:rsidP="007A7453">
            <w:pPr>
              <w:rPr>
                <w:rFonts w:ascii="Calibri" w:hAnsi="Calibri" w:cs="Calibri"/>
                <w:color w:val="0563C1"/>
                <w:kern w:val="0"/>
                <w:sz w:val="22"/>
                <w:szCs w:val="22"/>
                <w:u w:val="single"/>
                <w:lang w:val="fr-CA" w:eastAsia="fr-CA"/>
              </w:rPr>
            </w:pPr>
            <w:hyperlink r:id="rId14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49D380A" w14:textId="77777777" w:rsidTr="007A7453">
        <w:trPr>
          <w:trHeight w:val="675"/>
        </w:trPr>
        <w:tc>
          <w:tcPr>
            <w:tcW w:w="2824" w:type="dxa"/>
            <w:noWrap/>
            <w:hideMark/>
          </w:tcPr>
          <w:p w14:paraId="4DED8025"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LargeAnimalShelteringTeam</w:t>
            </w:r>
            <w:proofErr w:type="spellEnd"/>
          </w:p>
        </w:tc>
        <w:tc>
          <w:tcPr>
            <w:tcW w:w="4864" w:type="dxa"/>
            <w:hideMark/>
          </w:tcPr>
          <w:p w14:paraId="2B59F1DF"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Large Animal (horse, </w:t>
            </w:r>
            <w:proofErr w:type="spellStart"/>
            <w:r w:rsidRPr="00604A83">
              <w:rPr>
                <w:rFonts w:ascii="Segoe UI" w:hAnsi="Segoe UI" w:cs="Segoe UI"/>
                <w:color w:val="000000" w:themeColor="text1"/>
                <w:kern w:val="0"/>
                <w:sz w:val="22"/>
                <w:szCs w:val="22"/>
                <w:lang w:val="fr-CA" w:eastAsia="fr-CA"/>
              </w:rPr>
              <w:t>cow</w:t>
            </w:r>
            <w:proofErr w:type="spellEnd"/>
            <w:r w:rsidRPr="00604A83">
              <w:rPr>
                <w:rFonts w:ascii="Segoe UI" w:hAnsi="Segoe UI" w:cs="Segoe UI"/>
                <w:color w:val="000000" w:themeColor="text1"/>
                <w:kern w:val="0"/>
                <w:sz w:val="22"/>
                <w:szCs w:val="22"/>
                <w:lang w:val="fr-CA" w:eastAsia="fr-CA"/>
              </w:rPr>
              <w:t xml:space="preserve">, etc.) </w:t>
            </w:r>
            <w:proofErr w:type="spellStart"/>
            <w:r w:rsidRPr="00604A83">
              <w:rPr>
                <w:rFonts w:ascii="Segoe UI" w:hAnsi="Segoe UI" w:cs="Segoe UI"/>
                <w:color w:val="000000" w:themeColor="text1"/>
                <w:kern w:val="0"/>
                <w:sz w:val="22"/>
                <w:szCs w:val="22"/>
                <w:lang w:val="fr-CA" w:eastAsia="fr-CA"/>
              </w:rPr>
              <w:t>Sheltering</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34A0B71A" w14:textId="77777777" w:rsidR="007A7453" w:rsidRPr="007A7453" w:rsidRDefault="00CA3B37" w:rsidP="007A7453">
            <w:pPr>
              <w:rPr>
                <w:rFonts w:ascii="Calibri" w:hAnsi="Calibri" w:cs="Calibri"/>
                <w:color w:val="0563C1"/>
                <w:kern w:val="0"/>
                <w:sz w:val="22"/>
                <w:szCs w:val="22"/>
                <w:u w:val="single"/>
                <w:lang w:val="fr-CA" w:eastAsia="fr-CA"/>
              </w:rPr>
            </w:pPr>
            <w:hyperlink r:id="rId14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5EDE619" w14:textId="77777777" w:rsidTr="007A7453">
        <w:trPr>
          <w:trHeight w:val="345"/>
        </w:trPr>
        <w:tc>
          <w:tcPr>
            <w:tcW w:w="2824" w:type="dxa"/>
            <w:noWrap/>
            <w:hideMark/>
          </w:tcPr>
          <w:p w14:paraId="6E7B981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LargeAnimalTransportTeam</w:t>
            </w:r>
            <w:proofErr w:type="spellEnd"/>
          </w:p>
        </w:tc>
        <w:tc>
          <w:tcPr>
            <w:tcW w:w="4864" w:type="dxa"/>
            <w:hideMark/>
          </w:tcPr>
          <w:p w14:paraId="1685CC7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Large Animal (horse, </w:t>
            </w:r>
            <w:proofErr w:type="spellStart"/>
            <w:r w:rsidRPr="00604A83">
              <w:rPr>
                <w:rFonts w:ascii="Segoe UI" w:hAnsi="Segoe UI" w:cs="Segoe UI"/>
                <w:color w:val="000000" w:themeColor="text1"/>
                <w:kern w:val="0"/>
                <w:sz w:val="22"/>
                <w:szCs w:val="22"/>
                <w:lang w:val="fr-CA" w:eastAsia="fr-CA"/>
              </w:rPr>
              <w:t>cow</w:t>
            </w:r>
            <w:proofErr w:type="spellEnd"/>
            <w:r w:rsidRPr="00604A83">
              <w:rPr>
                <w:rFonts w:ascii="Segoe UI" w:hAnsi="Segoe UI" w:cs="Segoe UI"/>
                <w:color w:val="000000" w:themeColor="text1"/>
                <w:kern w:val="0"/>
                <w:sz w:val="22"/>
                <w:szCs w:val="22"/>
                <w:lang w:val="fr-CA" w:eastAsia="fr-CA"/>
              </w:rPr>
              <w:t>, etc.) Transport Team</w:t>
            </w:r>
          </w:p>
        </w:tc>
        <w:tc>
          <w:tcPr>
            <w:tcW w:w="2022" w:type="dxa"/>
            <w:noWrap/>
            <w:hideMark/>
          </w:tcPr>
          <w:p w14:paraId="26020105" w14:textId="77777777" w:rsidR="007A7453" w:rsidRPr="007A7453" w:rsidRDefault="00CA3B37" w:rsidP="007A7453">
            <w:pPr>
              <w:rPr>
                <w:rFonts w:ascii="Calibri" w:hAnsi="Calibri" w:cs="Calibri"/>
                <w:color w:val="0563C1"/>
                <w:kern w:val="0"/>
                <w:sz w:val="22"/>
                <w:szCs w:val="22"/>
                <w:u w:val="single"/>
                <w:lang w:val="fr-CA" w:eastAsia="fr-CA"/>
              </w:rPr>
            </w:pPr>
            <w:hyperlink r:id="rId14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5FE7050" w14:textId="77777777" w:rsidTr="007A7453">
        <w:trPr>
          <w:trHeight w:val="345"/>
        </w:trPr>
        <w:tc>
          <w:tcPr>
            <w:tcW w:w="2824" w:type="dxa"/>
            <w:noWrap/>
            <w:hideMark/>
          </w:tcPr>
          <w:p w14:paraId="02A1194A"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SmallAnimalRescueTeam</w:t>
            </w:r>
            <w:proofErr w:type="spellEnd"/>
          </w:p>
        </w:tc>
        <w:tc>
          <w:tcPr>
            <w:tcW w:w="4864" w:type="dxa"/>
            <w:hideMark/>
          </w:tcPr>
          <w:p w14:paraId="7953D4F1"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Small Animal (cat, dog, etc.) Rescue Team</w:t>
            </w:r>
          </w:p>
        </w:tc>
        <w:tc>
          <w:tcPr>
            <w:tcW w:w="2022" w:type="dxa"/>
            <w:noWrap/>
            <w:hideMark/>
          </w:tcPr>
          <w:p w14:paraId="201D1013" w14:textId="77777777" w:rsidR="007A7453" w:rsidRPr="007A7453" w:rsidRDefault="00CA3B37" w:rsidP="007A7453">
            <w:pPr>
              <w:rPr>
                <w:rFonts w:ascii="Calibri" w:hAnsi="Calibri" w:cs="Calibri"/>
                <w:color w:val="0563C1"/>
                <w:kern w:val="0"/>
                <w:sz w:val="22"/>
                <w:szCs w:val="22"/>
                <w:u w:val="single"/>
                <w:lang w:val="fr-CA" w:eastAsia="fr-CA"/>
              </w:rPr>
            </w:pPr>
            <w:hyperlink r:id="rId14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23E8890B" w14:textId="77777777" w:rsidTr="007A7453">
        <w:trPr>
          <w:trHeight w:val="345"/>
        </w:trPr>
        <w:tc>
          <w:tcPr>
            <w:tcW w:w="2824" w:type="dxa"/>
            <w:noWrap/>
            <w:hideMark/>
          </w:tcPr>
          <w:p w14:paraId="5D27648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SmallAnimalShelteringTeam</w:t>
            </w:r>
            <w:proofErr w:type="spellEnd"/>
          </w:p>
        </w:tc>
        <w:tc>
          <w:tcPr>
            <w:tcW w:w="4864" w:type="dxa"/>
            <w:hideMark/>
          </w:tcPr>
          <w:p w14:paraId="4B47B8F3"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Small Animal (cat, dog, etc.) </w:t>
            </w:r>
            <w:proofErr w:type="spellStart"/>
            <w:r w:rsidRPr="00604A83">
              <w:rPr>
                <w:rFonts w:ascii="Segoe UI" w:hAnsi="Segoe UI" w:cs="Segoe UI"/>
                <w:color w:val="000000" w:themeColor="text1"/>
                <w:kern w:val="0"/>
                <w:sz w:val="22"/>
                <w:szCs w:val="22"/>
                <w:lang w:val="fr-CA" w:eastAsia="fr-CA"/>
              </w:rPr>
              <w:t>Sheltering</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198F276F" w14:textId="77777777" w:rsidR="007A7453" w:rsidRPr="007A7453" w:rsidRDefault="00CA3B37" w:rsidP="007A7453">
            <w:pPr>
              <w:rPr>
                <w:rFonts w:ascii="Calibri" w:hAnsi="Calibri" w:cs="Calibri"/>
                <w:color w:val="0563C1"/>
                <w:kern w:val="0"/>
                <w:sz w:val="22"/>
                <w:szCs w:val="22"/>
                <w:u w:val="single"/>
                <w:lang w:val="fr-CA" w:eastAsia="fr-CA"/>
              </w:rPr>
            </w:pPr>
            <w:hyperlink r:id="rId14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E347BA7" w14:textId="77777777" w:rsidTr="007A7453">
        <w:trPr>
          <w:trHeight w:val="345"/>
        </w:trPr>
        <w:tc>
          <w:tcPr>
            <w:tcW w:w="2824" w:type="dxa"/>
            <w:noWrap/>
            <w:hideMark/>
          </w:tcPr>
          <w:p w14:paraId="2ADE3BE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SmallAnimalTransportTeam</w:t>
            </w:r>
            <w:proofErr w:type="spellEnd"/>
          </w:p>
        </w:tc>
        <w:tc>
          <w:tcPr>
            <w:tcW w:w="4864" w:type="dxa"/>
            <w:hideMark/>
          </w:tcPr>
          <w:p w14:paraId="2AAD86CE"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Small Animal (cat, dog, etc.) Transport Team</w:t>
            </w:r>
          </w:p>
        </w:tc>
        <w:tc>
          <w:tcPr>
            <w:tcW w:w="2022" w:type="dxa"/>
            <w:noWrap/>
            <w:hideMark/>
          </w:tcPr>
          <w:p w14:paraId="5E195DE8" w14:textId="77777777" w:rsidR="007A7453" w:rsidRPr="007A7453" w:rsidRDefault="00CA3B37" w:rsidP="007A7453">
            <w:pPr>
              <w:rPr>
                <w:rFonts w:ascii="Calibri" w:hAnsi="Calibri" w:cs="Calibri"/>
                <w:color w:val="0563C1"/>
                <w:kern w:val="0"/>
                <w:sz w:val="22"/>
                <w:szCs w:val="22"/>
                <w:u w:val="single"/>
                <w:lang w:val="fr-CA" w:eastAsia="fr-CA"/>
              </w:rPr>
            </w:pPr>
            <w:hyperlink r:id="rId14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2207B1D" w14:textId="77777777" w:rsidTr="007A7453">
        <w:trPr>
          <w:trHeight w:val="345"/>
        </w:trPr>
        <w:tc>
          <w:tcPr>
            <w:tcW w:w="2824" w:type="dxa"/>
            <w:noWrap/>
            <w:hideMark/>
          </w:tcPr>
          <w:p w14:paraId="0E787E8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AssaultHomicideUnit</w:t>
            </w:r>
            <w:proofErr w:type="spellEnd"/>
          </w:p>
        </w:tc>
        <w:tc>
          <w:tcPr>
            <w:tcW w:w="4864" w:type="dxa"/>
            <w:hideMark/>
          </w:tcPr>
          <w:p w14:paraId="3F99BD41"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Assault</w:t>
            </w:r>
            <w:proofErr w:type="spellEnd"/>
            <w:r w:rsidRPr="00604A83">
              <w:rPr>
                <w:rFonts w:ascii="Segoe UI" w:hAnsi="Segoe UI" w:cs="Segoe UI"/>
                <w:color w:val="000000" w:themeColor="text1"/>
                <w:kern w:val="0"/>
                <w:sz w:val="22"/>
                <w:szCs w:val="22"/>
                <w:lang w:val="fr-CA" w:eastAsia="fr-CA"/>
              </w:rPr>
              <w:t xml:space="preserve"> / Homicide Unit</w:t>
            </w:r>
          </w:p>
        </w:tc>
        <w:tc>
          <w:tcPr>
            <w:tcW w:w="2022" w:type="dxa"/>
            <w:noWrap/>
            <w:hideMark/>
          </w:tcPr>
          <w:p w14:paraId="07FE4EC4" w14:textId="77777777" w:rsidR="007A7453" w:rsidRPr="007A7453" w:rsidRDefault="00CA3B37" w:rsidP="007A7453">
            <w:pPr>
              <w:rPr>
                <w:rFonts w:ascii="Calibri" w:hAnsi="Calibri" w:cs="Calibri"/>
                <w:color w:val="0563C1"/>
                <w:kern w:val="0"/>
                <w:sz w:val="22"/>
                <w:szCs w:val="22"/>
                <w:u w:val="single"/>
                <w:lang w:val="fr-CA" w:eastAsia="fr-CA"/>
              </w:rPr>
            </w:pPr>
            <w:hyperlink r:id="rId15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2399B65" w14:textId="77777777" w:rsidTr="007A7453">
        <w:trPr>
          <w:trHeight w:val="345"/>
        </w:trPr>
        <w:tc>
          <w:tcPr>
            <w:tcW w:w="2824" w:type="dxa"/>
            <w:noWrap/>
            <w:hideMark/>
          </w:tcPr>
          <w:p w14:paraId="731FCD11"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GroundBLSAmbulance</w:t>
            </w:r>
            <w:proofErr w:type="spellEnd"/>
          </w:p>
        </w:tc>
        <w:tc>
          <w:tcPr>
            <w:tcW w:w="4864" w:type="dxa"/>
            <w:hideMark/>
          </w:tcPr>
          <w:p w14:paraId="260AF49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Ambulance, Basic Life Support (Ground)</w:t>
            </w:r>
          </w:p>
        </w:tc>
        <w:tc>
          <w:tcPr>
            <w:tcW w:w="2022" w:type="dxa"/>
            <w:noWrap/>
            <w:hideMark/>
          </w:tcPr>
          <w:p w14:paraId="0D5648F5" w14:textId="77777777" w:rsidR="007A7453" w:rsidRPr="007A7453" w:rsidRDefault="00CA3B37" w:rsidP="007A7453">
            <w:pPr>
              <w:rPr>
                <w:rFonts w:ascii="Calibri" w:hAnsi="Calibri" w:cs="Calibri"/>
                <w:color w:val="0563C1"/>
                <w:kern w:val="0"/>
                <w:sz w:val="22"/>
                <w:szCs w:val="22"/>
                <w:u w:val="single"/>
                <w:lang w:val="fr-CA" w:eastAsia="fr-CA"/>
              </w:rPr>
            </w:pPr>
            <w:hyperlink r:id="rId15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4E87F08" w14:textId="77777777" w:rsidTr="007A7453">
        <w:trPr>
          <w:trHeight w:val="345"/>
        </w:trPr>
        <w:tc>
          <w:tcPr>
            <w:tcW w:w="2824" w:type="dxa"/>
            <w:noWrap/>
            <w:hideMark/>
          </w:tcPr>
          <w:p w14:paraId="370B5AF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BikeTeam</w:t>
            </w:r>
            <w:proofErr w:type="spellEnd"/>
          </w:p>
        </w:tc>
        <w:tc>
          <w:tcPr>
            <w:tcW w:w="4864" w:type="dxa"/>
            <w:hideMark/>
          </w:tcPr>
          <w:p w14:paraId="49AD9770"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Bike Team</w:t>
            </w:r>
          </w:p>
        </w:tc>
        <w:tc>
          <w:tcPr>
            <w:tcW w:w="2022" w:type="dxa"/>
            <w:noWrap/>
            <w:hideMark/>
          </w:tcPr>
          <w:p w14:paraId="23977822" w14:textId="77777777" w:rsidR="007A7453" w:rsidRPr="007A7453" w:rsidRDefault="00CA3B37" w:rsidP="007A7453">
            <w:pPr>
              <w:rPr>
                <w:rFonts w:ascii="Calibri" w:hAnsi="Calibri" w:cs="Calibri"/>
                <w:color w:val="0563C1"/>
                <w:kern w:val="0"/>
                <w:sz w:val="22"/>
                <w:szCs w:val="22"/>
                <w:u w:val="single"/>
                <w:lang w:val="fr-CA" w:eastAsia="fr-CA"/>
              </w:rPr>
            </w:pPr>
            <w:hyperlink r:id="rId15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CC97DB9" w14:textId="77777777" w:rsidTr="007A7453">
        <w:trPr>
          <w:trHeight w:val="345"/>
        </w:trPr>
        <w:tc>
          <w:tcPr>
            <w:tcW w:w="2824" w:type="dxa"/>
            <w:noWrap/>
            <w:hideMark/>
          </w:tcPr>
          <w:p w14:paraId="665DFEBD"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BombSquad</w:t>
            </w:r>
            <w:proofErr w:type="spellEnd"/>
          </w:p>
        </w:tc>
        <w:tc>
          <w:tcPr>
            <w:tcW w:w="4864" w:type="dxa"/>
            <w:hideMark/>
          </w:tcPr>
          <w:p w14:paraId="3F0298A3"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Bomb</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Squad</w:t>
            </w:r>
            <w:proofErr w:type="spellEnd"/>
            <w:r w:rsidRPr="00604A83">
              <w:rPr>
                <w:rFonts w:ascii="Segoe UI" w:hAnsi="Segoe UI" w:cs="Segoe UI"/>
                <w:color w:val="000000" w:themeColor="text1"/>
                <w:kern w:val="0"/>
                <w:sz w:val="22"/>
                <w:szCs w:val="22"/>
                <w:lang w:val="fr-CA" w:eastAsia="fr-CA"/>
              </w:rPr>
              <w:t>/Explosives Team</w:t>
            </w:r>
          </w:p>
        </w:tc>
        <w:tc>
          <w:tcPr>
            <w:tcW w:w="2022" w:type="dxa"/>
            <w:noWrap/>
            <w:hideMark/>
          </w:tcPr>
          <w:p w14:paraId="61A68858" w14:textId="77777777" w:rsidR="007A7453" w:rsidRPr="007A7453" w:rsidRDefault="00CA3B37" w:rsidP="007A7453">
            <w:pPr>
              <w:rPr>
                <w:rFonts w:ascii="Calibri" w:hAnsi="Calibri" w:cs="Calibri"/>
                <w:color w:val="0563C1"/>
                <w:kern w:val="0"/>
                <w:sz w:val="22"/>
                <w:szCs w:val="22"/>
                <w:u w:val="single"/>
                <w:lang w:val="fr-CA" w:eastAsia="fr-CA"/>
              </w:rPr>
            </w:pPr>
            <w:hyperlink r:id="rId15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4DA455E" w14:textId="77777777" w:rsidTr="007A7453">
        <w:trPr>
          <w:trHeight w:val="1005"/>
        </w:trPr>
        <w:tc>
          <w:tcPr>
            <w:tcW w:w="2824" w:type="dxa"/>
            <w:noWrap/>
            <w:hideMark/>
          </w:tcPr>
          <w:p w14:paraId="68E8EF4E"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lastRenderedPageBreak/>
              <w:t>BrushFireEngineType3</w:t>
            </w:r>
          </w:p>
        </w:tc>
        <w:tc>
          <w:tcPr>
            <w:tcW w:w="4864" w:type="dxa"/>
            <w:hideMark/>
          </w:tcPr>
          <w:p w14:paraId="4B318004"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Type 3 Brush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Engine (120GPM, 500 gal tank, 1000' 1.5"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800' 1 "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3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members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508FCE2" w14:textId="77777777" w:rsidR="007A7453" w:rsidRPr="007A7453" w:rsidRDefault="00CA3B37" w:rsidP="007A7453">
            <w:pPr>
              <w:rPr>
                <w:rFonts w:ascii="Calibri" w:hAnsi="Calibri" w:cs="Calibri"/>
                <w:color w:val="0563C1"/>
                <w:kern w:val="0"/>
                <w:sz w:val="22"/>
                <w:szCs w:val="22"/>
                <w:u w:val="single"/>
                <w:lang w:val="fr-CA" w:eastAsia="fr-CA"/>
              </w:rPr>
            </w:pPr>
            <w:hyperlink r:id="rId15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46BB976" w14:textId="77777777" w:rsidTr="007A7453">
        <w:trPr>
          <w:trHeight w:val="1005"/>
        </w:trPr>
        <w:tc>
          <w:tcPr>
            <w:tcW w:w="2824" w:type="dxa"/>
            <w:noWrap/>
            <w:hideMark/>
          </w:tcPr>
          <w:p w14:paraId="44A3E3C4"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BrushFireEngineType4</w:t>
            </w:r>
          </w:p>
        </w:tc>
        <w:tc>
          <w:tcPr>
            <w:tcW w:w="4864" w:type="dxa"/>
            <w:hideMark/>
          </w:tcPr>
          <w:p w14:paraId="5E65AE04"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Type 4 Brush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Engine (70 GPM, 750 Gal tank, 300' 1.5" &amp; 300? 1"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3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members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DD1CB28" w14:textId="77777777" w:rsidR="007A7453" w:rsidRPr="007A7453" w:rsidRDefault="00CA3B37" w:rsidP="007A7453">
            <w:pPr>
              <w:rPr>
                <w:rFonts w:ascii="Calibri" w:hAnsi="Calibri" w:cs="Calibri"/>
                <w:color w:val="0563C1"/>
                <w:kern w:val="0"/>
                <w:sz w:val="22"/>
                <w:szCs w:val="22"/>
                <w:u w:val="single"/>
                <w:lang w:val="fr-CA" w:eastAsia="fr-CA"/>
              </w:rPr>
            </w:pPr>
            <w:hyperlink r:id="rId15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62FEF99" w14:textId="77777777" w:rsidTr="007A7453">
        <w:trPr>
          <w:trHeight w:val="675"/>
        </w:trPr>
        <w:tc>
          <w:tcPr>
            <w:tcW w:w="2824" w:type="dxa"/>
            <w:noWrap/>
            <w:hideMark/>
          </w:tcPr>
          <w:p w14:paraId="63B6CE7D"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BrushFireEngineType5</w:t>
            </w:r>
          </w:p>
        </w:tc>
        <w:tc>
          <w:tcPr>
            <w:tcW w:w="4864" w:type="dxa"/>
            <w:hideMark/>
          </w:tcPr>
          <w:p w14:paraId="771C7D87"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Type 5 Brush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Engine (50 GPM, 500 Gal, 300' 1.5" &amp; 300? 1"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3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members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B08A85E" w14:textId="77777777" w:rsidR="007A7453" w:rsidRPr="007A7453" w:rsidRDefault="00CA3B37" w:rsidP="007A7453">
            <w:pPr>
              <w:rPr>
                <w:rFonts w:ascii="Calibri" w:hAnsi="Calibri" w:cs="Calibri"/>
                <w:color w:val="0563C1"/>
                <w:kern w:val="0"/>
                <w:sz w:val="22"/>
                <w:szCs w:val="22"/>
                <w:u w:val="single"/>
                <w:lang w:val="fr-CA" w:eastAsia="fr-CA"/>
              </w:rPr>
            </w:pPr>
            <w:hyperlink r:id="rId15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A0655EB" w14:textId="77777777" w:rsidTr="007A7453">
        <w:trPr>
          <w:trHeight w:val="675"/>
        </w:trPr>
        <w:tc>
          <w:tcPr>
            <w:tcW w:w="2824" w:type="dxa"/>
            <w:noWrap/>
            <w:hideMark/>
          </w:tcPr>
          <w:p w14:paraId="68078510"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BrushFireEngineType6</w:t>
            </w:r>
          </w:p>
        </w:tc>
        <w:tc>
          <w:tcPr>
            <w:tcW w:w="4864" w:type="dxa"/>
            <w:hideMark/>
          </w:tcPr>
          <w:p w14:paraId="0388B7C5"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Type 6 Brush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Engine (50 GPM, 200 Gal, 300' 1.5" &amp; 300? 1"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2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members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EFEA4D5" w14:textId="77777777" w:rsidR="007A7453" w:rsidRPr="007A7453" w:rsidRDefault="00CA3B37" w:rsidP="007A7453">
            <w:pPr>
              <w:rPr>
                <w:rFonts w:ascii="Calibri" w:hAnsi="Calibri" w:cs="Calibri"/>
                <w:color w:val="0563C1"/>
                <w:kern w:val="0"/>
                <w:sz w:val="22"/>
                <w:szCs w:val="22"/>
                <w:u w:val="single"/>
                <w:lang w:val="fr-CA" w:eastAsia="fr-CA"/>
              </w:rPr>
            </w:pPr>
            <w:hyperlink r:id="rId15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9507CF7" w14:textId="77777777" w:rsidTr="007A7453">
        <w:trPr>
          <w:trHeight w:val="1005"/>
        </w:trPr>
        <w:tc>
          <w:tcPr>
            <w:tcW w:w="2824" w:type="dxa"/>
            <w:noWrap/>
            <w:hideMark/>
          </w:tcPr>
          <w:p w14:paraId="601B10B4"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BrushFireEngineType7</w:t>
            </w:r>
          </w:p>
        </w:tc>
        <w:tc>
          <w:tcPr>
            <w:tcW w:w="4864" w:type="dxa"/>
            <w:hideMark/>
          </w:tcPr>
          <w:p w14:paraId="095CBECF"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Type 7 Brush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Engine (20 GPM, 125 Gal tank, 200 and 200' on 1.5 and 1" </w:t>
            </w:r>
            <w:proofErr w:type="spellStart"/>
            <w:r w:rsidRPr="00604A83">
              <w:rPr>
                <w:rFonts w:ascii="Segoe UI" w:hAnsi="Segoe UI" w:cs="Segoe UI"/>
                <w:color w:val="000000" w:themeColor="text1"/>
                <w:kern w:val="0"/>
                <w:sz w:val="22"/>
                <w:szCs w:val="22"/>
                <w:lang w:val="fr-CA" w:eastAsia="fr-CA"/>
              </w:rPr>
              <w:t>hose</w:t>
            </w:r>
            <w:proofErr w:type="spellEnd"/>
            <w:r w:rsidRPr="00604A83">
              <w:rPr>
                <w:rFonts w:ascii="Segoe UI" w:hAnsi="Segoe UI" w:cs="Segoe UI"/>
                <w:color w:val="000000" w:themeColor="text1"/>
                <w:kern w:val="0"/>
                <w:sz w:val="22"/>
                <w:szCs w:val="22"/>
                <w:lang w:val="fr-CA" w:eastAsia="fr-CA"/>
              </w:rPr>
              <w:t xml:space="preserve">, 2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members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610B083" w14:textId="77777777" w:rsidR="007A7453" w:rsidRPr="007A7453" w:rsidRDefault="00CA3B37" w:rsidP="007A7453">
            <w:pPr>
              <w:rPr>
                <w:rFonts w:ascii="Calibri" w:hAnsi="Calibri" w:cs="Calibri"/>
                <w:color w:val="0563C1"/>
                <w:kern w:val="0"/>
                <w:sz w:val="22"/>
                <w:szCs w:val="22"/>
                <w:u w:val="single"/>
                <w:lang w:val="fr-CA" w:eastAsia="fr-CA"/>
              </w:rPr>
            </w:pPr>
            <w:hyperlink r:id="rId15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9FD01B9" w14:textId="77777777" w:rsidTr="007A7453">
        <w:trPr>
          <w:trHeight w:val="345"/>
        </w:trPr>
        <w:tc>
          <w:tcPr>
            <w:tcW w:w="2824" w:type="dxa"/>
            <w:noWrap/>
            <w:hideMark/>
          </w:tcPr>
          <w:p w14:paraId="6FD6CE5E"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Bus</w:t>
            </w:r>
          </w:p>
        </w:tc>
        <w:tc>
          <w:tcPr>
            <w:tcW w:w="4864" w:type="dxa"/>
            <w:hideMark/>
          </w:tcPr>
          <w:p w14:paraId="1EB7E6A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Buses</w:t>
            </w:r>
          </w:p>
        </w:tc>
        <w:tc>
          <w:tcPr>
            <w:tcW w:w="2022" w:type="dxa"/>
            <w:noWrap/>
            <w:hideMark/>
          </w:tcPr>
          <w:p w14:paraId="10189446" w14:textId="77777777" w:rsidR="007A7453" w:rsidRPr="007A7453" w:rsidRDefault="00CA3B37" w:rsidP="007A7453">
            <w:pPr>
              <w:rPr>
                <w:rFonts w:ascii="Calibri" w:hAnsi="Calibri" w:cs="Calibri"/>
                <w:color w:val="0563C1"/>
                <w:kern w:val="0"/>
                <w:sz w:val="22"/>
                <w:szCs w:val="22"/>
                <w:u w:val="single"/>
                <w:lang w:val="fr-CA" w:eastAsia="fr-CA"/>
              </w:rPr>
            </w:pPr>
            <w:hyperlink r:id="rId15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CD17433" w14:textId="77777777" w:rsidTr="007A7453">
        <w:trPr>
          <w:trHeight w:val="345"/>
        </w:trPr>
        <w:tc>
          <w:tcPr>
            <w:tcW w:w="2824" w:type="dxa"/>
            <w:noWrap/>
            <w:hideMark/>
          </w:tcPr>
          <w:p w14:paraId="1A37C3D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CanineSearchandRescue</w:t>
            </w:r>
            <w:proofErr w:type="spellEnd"/>
          </w:p>
        </w:tc>
        <w:tc>
          <w:tcPr>
            <w:tcW w:w="4864" w:type="dxa"/>
            <w:hideMark/>
          </w:tcPr>
          <w:p w14:paraId="6860DA55"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Canine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66A4D6CD" w14:textId="77777777" w:rsidR="007A7453" w:rsidRPr="007A7453" w:rsidRDefault="00CA3B37" w:rsidP="007A7453">
            <w:pPr>
              <w:rPr>
                <w:rFonts w:ascii="Calibri" w:hAnsi="Calibri" w:cs="Calibri"/>
                <w:color w:val="0563C1"/>
                <w:kern w:val="0"/>
                <w:sz w:val="22"/>
                <w:szCs w:val="22"/>
                <w:u w:val="single"/>
                <w:lang w:val="fr-CA" w:eastAsia="fr-CA"/>
              </w:rPr>
            </w:pPr>
            <w:hyperlink r:id="rId16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77A09C3" w14:textId="77777777" w:rsidTr="007A7453">
        <w:trPr>
          <w:trHeight w:val="675"/>
        </w:trPr>
        <w:tc>
          <w:tcPr>
            <w:tcW w:w="2824" w:type="dxa"/>
            <w:noWrap/>
            <w:hideMark/>
          </w:tcPr>
          <w:p w14:paraId="6A63C0C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DisasterCollapsedStructureCanineTech</w:t>
            </w:r>
            <w:proofErr w:type="spellEnd"/>
          </w:p>
        </w:tc>
        <w:tc>
          <w:tcPr>
            <w:tcW w:w="4864" w:type="dxa"/>
            <w:hideMark/>
          </w:tcPr>
          <w:p w14:paraId="0FE7CD51"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Disaster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Collapsed</w:t>
            </w:r>
            <w:proofErr w:type="spellEnd"/>
            <w:r w:rsidRPr="00604A83">
              <w:rPr>
                <w:rFonts w:ascii="Segoe UI" w:hAnsi="Segoe UI" w:cs="Segoe UI"/>
                <w:color w:val="000000" w:themeColor="text1"/>
                <w:kern w:val="0"/>
                <w:sz w:val="22"/>
                <w:szCs w:val="22"/>
                <w:lang w:val="fr-CA" w:eastAsia="fr-CA"/>
              </w:rPr>
              <w:t xml:space="preserve"> Structure Canine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Technician</w:t>
            </w:r>
            <w:proofErr w:type="spellEnd"/>
          </w:p>
        </w:tc>
        <w:tc>
          <w:tcPr>
            <w:tcW w:w="2022" w:type="dxa"/>
            <w:noWrap/>
            <w:hideMark/>
          </w:tcPr>
          <w:p w14:paraId="4ABC5E4A" w14:textId="77777777" w:rsidR="007A7453" w:rsidRPr="007A7453" w:rsidRDefault="00CA3B37" w:rsidP="007A7453">
            <w:pPr>
              <w:rPr>
                <w:rFonts w:ascii="Calibri" w:hAnsi="Calibri" w:cs="Calibri"/>
                <w:color w:val="0563C1"/>
                <w:kern w:val="0"/>
                <w:sz w:val="22"/>
                <w:szCs w:val="22"/>
                <w:u w:val="single"/>
                <w:lang w:val="fr-CA" w:eastAsia="fr-CA"/>
              </w:rPr>
            </w:pPr>
            <w:hyperlink r:id="rId16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B13BFE6" w14:textId="77777777" w:rsidTr="007A7453">
        <w:trPr>
          <w:trHeight w:val="345"/>
        </w:trPr>
        <w:tc>
          <w:tcPr>
            <w:tcW w:w="2824" w:type="dxa"/>
            <w:noWrap/>
            <w:hideMark/>
          </w:tcPr>
          <w:p w14:paraId="5FD53F4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CaveSearchandRescue</w:t>
            </w:r>
            <w:proofErr w:type="spellEnd"/>
          </w:p>
        </w:tc>
        <w:tc>
          <w:tcPr>
            <w:tcW w:w="4864" w:type="dxa"/>
            <w:hideMark/>
          </w:tcPr>
          <w:p w14:paraId="12E86A0C"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Cave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79390222" w14:textId="77777777" w:rsidR="007A7453" w:rsidRPr="007A7453" w:rsidRDefault="00CA3B37" w:rsidP="007A7453">
            <w:pPr>
              <w:rPr>
                <w:rFonts w:ascii="Calibri" w:hAnsi="Calibri" w:cs="Calibri"/>
                <w:color w:val="0563C1"/>
                <w:kern w:val="0"/>
                <w:sz w:val="22"/>
                <w:szCs w:val="22"/>
                <w:u w:val="single"/>
                <w:lang w:val="fr-CA" w:eastAsia="fr-CA"/>
              </w:rPr>
            </w:pPr>
            <w:hyperlink r:id="rId16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2217C27" w14:textId="77777777" w:rsidTr="007A7453">
        <w:trPr>
          <w:trHeight w:val="345"/>
        </w:trPr>
        <w:tc>
          <w:tcPr>
            <w:tcW w:w="2824" w:type="dxa"/>
            <w:noWrap/>
            <w:hideMark/>
          </w:tcPr>
          <w:p w14:paraId="5FB5A39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CivilServiceOfficer</w:t>
            </w:r>
            <w:proofErr w:type="spellEnd"/>
          </w:p>
        </w:tc>
        <w:tc>
          <w:tcPr>
            <w:tcW w:w="4864" w:type="dxa"/>
            <w:hideMark/>
          </w:tcPr>
          <w:p w14:paraId="56527555"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Civil Service </w:t>
            </w:r>
            <w:proofErr w:type="spellStart"/>
            <w:r w:rsidRPr="00604A83">
              <w:rPr>
                <w:rFonts w:ascii="Segoe UI" w:hAnsi="Segoe UI" w:cs="Segoe UI"/>
                <w:color w:val="000000" w:themeColor="text1"/>
                <w:kern w:val="0"/>
                <w:sz w:val="22"/>
                <w:szCs w:val="22"/>
                <w:lang w:val="fr-CA" w:eastAsia="fr-CA"/>
              </w:rPr>
              <w:t>Officer</w:t>
            </w:r>
            <w:proofErr w:type="spellEnd"/>
          </w:p>
        </w:tc>
        <w:tc>
          <w:tcPr>
            <w:tcW w:w="2022" w:type="dxa"/>
            <w:noWrap/>
            <w:hideMark/>
          </w:tcPr>
          <w:p w14:paraId="346C19AB" w14:textId="77777777" w:rsidR="007A7453" w:rsidRPr="007A7453" w:rsidRDefault="00CA3B37" w:rsidP="007A7453">
            <w:pPr>
              <w:rPr>
                <w:rFonts w:ascii="Calibri" w:hAnsi="Calibri" w:cs="Calibri"/>
                <w:color w:val="0563C1"/>
                <w:kern w:val="0"/>
                <w:sz w:val="22"/>
                <w:szCs w:val="22"/>
                <w:u w:val="single"/>
                <w:lang w:val="fr-CA" w:eastAsia="fr-CA"/>
              </w:rPr>
            </w:pPr>
            <w:hyperlink r:id="rId16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84BD5EA" w14:textId="77777777" w:rsidTr="007A7453">
        <w:trPr>
          <w:trHeight w:val="345"/>
        </w:trPr>
        <w:tc>
          <w:tcPr>
            <w:tcW w:w="2824" w:type="dxa"/>
            <w:noWrap/>
            <w:hideMark/>
          </w:tcPr>
          <w:p w14:paraId="49A4C58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CoastGuard</w:t>
            </w:r>
            <w:proofErr w:type="spellEnd"/>
          </w:p>
        </w:tc>
        <w:tc>
          <w:tcPr>
            <w:tcW w:w="4864" w:type="dxa"/>
            <w:hideMark/>
          </w:tcPr>
          <w:p w14:paraId="5139977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Coast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Guard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 Rescue</w:t>
            </w:r>
          </w:p>
        </w:tc>
        <w:tc>
          <w:tcPr>
            <w:tcW w:w="2022" w:type="dxa"/>
            <w:noWrap/>
            <w:hideMark/>
          </w:tcPr>
          <w:p w14:paraId="29749383" w14:textId="77777777" w:rsidR="007A7453" w:rsidRPr="007A7453" w:rsidRDefault="00CA3B37" w:rsidP="007A7453">
            <w:pPr>
              <w:rPr>
                <w:rFonts w:ascii="Calibri" w:hAnsi="Calibri" w:cs="Calibri"/>
                <w:color w:val="0563C1"/>
                <w:kern w:val="0"/>
                <w:sz w:val="22"/>
                <w:szCs w:val="22"/>
                <w:u w:val="single"/>
                <w:lang w:val="fr-CA" w:eastAsia="fr-CA"/>
              </w:rPr>
            </w:pPr>
            <w:hyperlink r:id="rId16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E7C57EC" w14:textId="77777777" w:rsidTr="007A7453">
        <w:trPr>
          <w:trHeight w:val="345"/>
        </w:trPr>
        <w:tc>
          <w:tcPr>
            <w:tcW w:w="2824" w:type="dxa"/>
            <w:noWrap/>
            <w:hideMark/>
          </w:tcPr>
          <w:p w14:paraId="105A5D3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CollapseSearchandRescue</w:t>
            </w:r>
            <w:proofErr w:type="spellEnd"/>
          </w:p>
        </w:tc>
        <w:tc>
          <w:tcPr>
            <w:tcW w:w="4864" w:type="dxa"/>
            <w:hideMark/>
          </w:tcPr>
          <w:p w14:paraId="75B77792"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Collapse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Teams</w:t>
            </w:r>
          </w:p>
        </w:tc>
        <w:tc>
          <w:tcPr>
            <w:tcW w:w="2022" w:type="dxa"/>
            <w:noWrap/>
            <w:hideMark/>
          </w:tcPr>
          <w:p w14:paraId="1A7325C3" w14:textId="77777777" w:rsidR="007A7453" w:rsidRPr="007A7453" w:rsidRDefault="00CA3B37" w:rsidP="007A7453">
            <w:pPr>
              <w:rPr>
                <w:rFonts w:ascii="Calibri" w:hAnsi="Calibri" w:cs="Calibri"/>
                <w:color w:val="0563C1"/>
                <w:kern w:val="0"/>
                <w:sz w:val="22"/>
                <w:szCs w:val="22"/>
                <w:u w:val="single"/>
                <w:lang w:val="fr-CA" w:eastAsia="fr-CA"/>
              </w:rPr>
            </w:pPr>
            <w:hyperlink r:id="rId16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ACB8242" w14:textId="77777777" w:rsidTr="007A7453">
        <w:trPr>
          <w:trHeight w:val="675"/>
        </w:trPr>
        <w:tc>
          <w:tcPr>
            <w:tcW w:w="2824" w:type="dxa"/>
            <w:noWrap/>
            <w:hideMark/>
          </w:tcPr>
          <w:p w14:paraId="1345C76A"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CommandLevel4</w:t>
            </w:r>
          </w:p>
        </w:tc>
        <w:tc>
          <w:tcPr>
            <w:tcW w:w="4864" w:type="dxa"/>
            <w:hideMark/>
          </w:tcPr>
          <w:p w14:paraId="76FFD657"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Initial </w:t>
            </w:r>
            <w:proofErr w:type="spellStart"/>
            <w:r w:rsidRPr="00604A83">
              <w:rPr>
                <w:rFonts w:ascii="Segoe UI" w:hAnsi="Segoe UI" w:cs="Segoe UI"/>
                <w:color w:val="000000" w:themeColor="text1"/>
                <w:kern w:val="0"/>
                <w:sz w:val="22"/>
                <w:szCs w:val="22"/>
                <w:lang w:val="fr-CA" w:eastAsia="fr-CA"/>
              </w:rPr>
              <w:t>Responding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Resources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that</w:t>
            </w:r>
            <w:proofErr w:type="spellEnd"/>
            <w:r w:rsidRPr="00604A83">
              <w:rPr>
                <w:rFonts w:ascii="Segoe UI" w:hAnsi="Segoe UI" w:cs="Segoe UI"/>
                <w:color w:val="000000" w:themeColor="text1"/>
                <w:kern w:val="0"/>
                <w:sz w:val="22"/>
                <w:szCs w:val="22"/>
                <w:lang w:val="fr-CA" w:eastAsia="fr-CA"/>
              </w:rPr>
              <w:t xml:space="preserve"> arrive on </w:t>
            </w:r>
            <w:proofErr w:type="spellStart"/>
            <w:r w:rsidRPr="00604A83">
              <w:rPr>
                <w:rFonts w:ascii="Segoe UI" w:hAnsi="Segoe UI" w:cs="Segoe UI"/>
                <w:color w:val="000000" w:themeColor="text1"/>
                <w:kern w:val="0"/>
                <w:sz w:val="22"/>
                <w:szCs w:val="22"/>
                <w:lang w:val="fr-CA" w:eastAsia="fr-CA"/>
              </w:rPr>
              <w:t>scene</w:t>
            </w:r>
            <w:proofErr w:type="spellEnd"/>
          </w:p>
        </w:tc>
        <w:tc>
          <w:tcPr>
            <w:tcW w:w="2022" w:type="dxa"/>
            <w:noWrap/>
            <w:hideMark/>
          </w:tcPr>
          <w:p w14:paraId="4FCEC795" w14:textId="77777777" w:rsidR="007A7453" w:rsidRPr="007A7453" w:rsidRDefault="00CA3B37" w:rsidP="007A7453">
            <w:pPr>
              <w:rPr>
                <w:rFonts w:ascii="Calibri" w:hAnsi="Calibri" w:cs="Calibri"/>
                <w:color w:val="0563C1"/>
                <w:kern w:val="0"/>
                <w:sz w:val="22"/>
                <w:szCs w:val="22"/>
                <w:u w:val="single"/>
                <w:lang w:val="fr-CA" w:eastAsia="fr-CA"/>
              </w:rPr>
            </w:pPr>
            <w:hyperlink r:id="rId16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F090ACC" w14:textId="77777777" w:rsidTr="007A7453">
        <w:trPr>
          <w:trHeight w:val="675"/>
        </w:trPr>
        <w:tc>
          <w:tcPr>
            <w:tcW w:w="2824" w:type="dxa"/>
            <w:noWrap/>
            <w:hideMark/>
          </w:tcPr>
          <w:p w14:paraId="7C5103BA"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CommandLevel3</w:t>
            </w:r>
          </w:p>
        </w:tc>
        <w:tc>
          <w:tcPr>
            <w:tcW w:w="4864" w:type="dxa"/>
            <w:hideMark/>
          </w:tcPr>
          <w:p w14:paraId="4B08EA0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Field </w:t>
            </w:r>
            <w:proofErr w:type="spellStart"/>
            <w:r w:rsidRPr="00604A83">
              <w:rPr>
                <w:rFonts w:ascii="Segoe UI" w:hAnsi="Segoe UI" w:cs="Segoe UI"/>
                <w:color w:val="000000" w:themeColor="text1"/>
                <w:kern w:val="0"/>
                <w:sz w:val="22"/>
                <w:szCs w:val="22"/>
                <w:lang w:val="fr-CA" w:eastAsia="fr-CA"/>
              </w:rPr>
              <w:t>Supervisor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patrol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sergeant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detective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sergeant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battalion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chief</w:t>
            </w:r>
            <w:proofErr w:type="spellEnd"/>
            <w:r w:rsidRPr="00604A83">
              <w:rPr>
                <w:rFonts w:ascii="Segoe UI" w:hAnsi="Segoe UI" w:cs="Segoe UI"/>
                <w:color w:val="000000" w:themeColor="text1"/>
                <w:kern w:val="0"/>
                <w:sz w:val="22"/>
                <w:szCs w:val="22"/>
                <w:lang w:val="fr-CA" w:eastAsia="fr-CA"/>
              </w:rPr>
              <w:t>, etc.)</w:t>
            </w:r>
          </w:p>
        </w:tc>
        <w:tc>
          <w:tcPr>
            <w:tcW w:w="2022" w:type="dxa"/>
            <w:noWrap/>
            <w:hideMark/>
          </w:tcPr>
          <w:p w14:paraId="300731AA" w14:textId="77777777" w:rsidR="007A7453" w:rsidRPr="007A7453" w:rsidRDefault="00CA3B37" w:rsidP="007A7453">
            <w:pPr>
              <w:rPr>
                <w:rFonts w:ascii="Calibri" w:hAnsi="Calibri" w:cs="Calibri"/>
                <w:color w:val="0563C1"/>
                <w:kern w:val="0"/>
                <w:sz w:val="22"/>
                <w:szCs w:val="22"/>
                <w:u w:val="single"/>
                <w:lang w:val="fr-CA" w:eastAsia="fr-CA"/>
              </w:rPr>
            </w:pPr>
            <w:hyperlink r:id="rId16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1B0AA3B" w14:textId="77777777" w:rsidTr="007A7453">
        <w:trPr>
          <w:trHeight w:val="345"/>
        </w:trPr>
        <w:tc>
          <w:tcPr>
            <w:tcW w:w="2824" w:type="dxa"/>
            <w:noWrap/>
            <w:hideMark/>
          </w:tcPr>
          <w:p w14:paraId="38EFE4E3"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CommandLevel2</w:t>
            </w:r>
          </w:p>
        </w:tc>
        <w:tc>
          <w:tcPr>
            <w:tcW w:w="4864" w:type="dxa"/>
            <w:hideMark/>
          </w:tcPr>
          <w:p w14:paraId="662CBBD1"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Section, </w:t>
            </w:r>
            <w:proofErr w:type="spellStart"/>
            <w:r w:rsidRPr="00604A83">
              <w:rPr>
                <w:rFonts w:ascii="Segoe UI" w:hAnsi="Segoe UI" w:cs="Segoe UI"/>
                <w:color w:val="000000" w:themeColor="text1"/>
                <w:kern w:val="0"/>
                <w:sz w:val="22"/>
                <w:szCs w:val="22"/>
                <w:lang w:val="fr-CA" w:eastAsia="fr-CA"/>
              </w:rPr>
              <w:t>Precinct</w:t>
            </w:r>
            <w:proofErr w:type="spellEnd"/>
            <w:r w:rsidRPr="00604A83">
              <w:rPr>
                <w:rFonts w:ascii="Segoe UI" w:hAnsi="Segoe UI" w:cs="Segoe UI"/>
                <w:color w:val="000000" w:themeColor="text1"/>
                <w:kern w:val="0"/>
                <w:sz w:val="22"/>
                <w:szCs w:val="22"/>
                <w:lang w:val="fr-CA" w:eastAsia="fr-CA"/>
              </w:rPr>
              <w:t xml:space="preserve"> or Division Chief/Commander</w:t>
            </w:r>
          </w:p>
        </w:tc>
        <w:tc>
          <w:tcPr>
            <w:tcW w:w="2022" w:type="dxa"/>
            <w:noWrap/>
            <w:hideMark/>
          </w:tcPr>
          <w:p w14:paraId="5D2E3B95" w14:textId="77777777" w:rsidR="007A7453" w:rsidRPr="007A7453" w:rsidRDefault="00CA3B37" w:rsidP="007A7453">
            <w:pPr>
              <w:rPr>
                <w:rFonts w:ascii="Calibri" w:hAnsi="Calibri" w:cs="Calibri"/>
                <w:color w:val="0563C1"/>
                <w:kern w:val="0"/>
                <w:sz w:val="22"/>
                <w:szCs w:val="22"/>
                <w:u w:val="single"/>
                <w:lang w:val="fr-CA" w:eastAsia="fr-CA"/>
              </w:rPr>
            </w:pPr>
            <w:hyperlink r:id="rId16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0E130FB" w14:textId="77777777" w:rsidTr="007A7453">
        <w:trPr>
          <w:trHeight w:val="675"/>
        </w:trPr>
        <w:tc>
          <w:tcPr>
            <w:tcW w:w="2824" w:type="dxa"/>
            <w:noWrap/>
            <w:hideMark/>
          </w:tcPr>
          <w:p w14:paraId="017F70E1"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CommandLevel1</w:t>
            </w:r>
          </w:p>
        </w:tc>
        <w:tc>
          <w:tcPr>
            <w:tcW w:w="4864" w:type="dxa"/>
            <w:hideMark/>
          </w:tcPr>
          <w:p w14:paraId="111A1A3E"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Department</w:t>
            </w:r>
            <w:proofErr w:type="spellEnd"/>
            <w:r w:rsidRPr="00604A83">
              <w:rPr>
                <w:rFonts w:ascii="Segoe UI" w:hAnsi="Segoe UI" w:cs="Segoe UI"/>
                <w:color w:val="000000" w:themeColor="text1"/>
                <w:kern w:val="0"/>
                <w:sz w:val="22"/>
                <w:szCs w:val="22"/>
                <w:lang w:val="fr-CA" w:eastAsia="fr-CA"/>
              </w:rPr>
              <w:t xml:space="preserve">/Agency </w:t>
            </w:r>
            <w:proofErr w:type="spellStart"/>
            <w:r w:rsidRPr="00604A83">
              <w:rPr>
                <w:rFonts w:ascii="Segoe UI" w:hAnsi="Segoe UI" w:cs="Segoe UI"/>
                <w:color w:val="000000" w:themeColor="text1"/>
                <w:kern w:val="0"/>
                <w:sz w:val="22"/>
                <w:szCs w:val="22"/>
                <w:lang w:val="fr-CA" w:eastAsia="fr-CA"/>
              </w:rPr>
              <w:t>chief</w:t>
            </w:r>
            <w:proofErr w:type="spellEnd"/>
            <w:r w:rsidRPr="00604A83">
              <w:rPr>
                <w:rFonts w:ascii="Segoe UI" w:hAnsi="Segoe UI" w:cs="Segoe UI"/>
                <w:color w:val="000000" w:themeColor="text1"/>
                <w:kern w:val="0"/>
                <w:sz w:val="22"/>
                <w:szCs w:val="22"/>
                <w:lang w:val="fr-CA" w:eastAsia="fr-CA"/>
              </w:rPr>
              <w:t xml:space="preserve">, sheriff, </w:t>
            </w:r>
            <w:proofErr w:type="spellStart"/>
            <w:r w:rsidRPr="00604A83">
              <w:rPr>
                <w:rFonts w:ascii="Segoe UI" w:hAnsi="Segoe UI" w:cs="Segoe UI"/>
                <w:color w:val="000000" w:themeColor="text1"/>
                <w:kern w:val="0"/>
                <w:sz w:val="22"/>
                <w:szCs w:val="22"/>
                <w:lang w:val="fr-CA" w:eastAsia="fr-CA"/>
              </w:rPr>
              <w:t>deputy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chief</w:t>
            </w:r>
            <w:proofErr w:type="spellEnd"/>
            <w:r w:rsidRPr="00604A83">
              <w:rPr>
                <w:rFonts w:ascii="Segoe UI" w:hAnsi="Segoe UI" w:cs="Segoe UI"/>
                <w:color w:val="000000" w:themeColor="text1"/>
                <w:kern w:val="0"/>
                <w:sz w:val="22"/>
                <w:szCs w:val="22"/>
                <w:lang w:val="fr-CA" w:eastAsia="fr-CA"/>
              </w:rPr>
              <w:t xml:space="preserve">, assistant </w:t>
            </w:r>
            <w:proofErr w:type="spellStart"/>
            <w:r w:rsidRPr="00604A83">
              <w:rPr>
                <w:rFonts w:ascii="Segoe UI" w:hAnsi="Segoe UI" w:cs="Segoe UI"/>
                <w:color w:val="000000" w:themeColor="text1"/>
                <w:kern w:val="0"/>
                <w:sz w:val="22"/>
                <w:szCs w:val="22"/>
                <w:lang w:val="fr-CA" w:eastAsia="fr-CA"/>
              </w:rPr>
              <w:t>chief</w:t>
            </w:r>
            <w:proofErr w:type="spellEnd"/>
            <w:r w:rsidRPr="00604A83">
              <w:rPr>
                <w:rFonts w:ascii="Segoe UI" w:hAnsi="Segoe UI" w:cs="Segoe UI"/>
                <w:color w:val="000000" w:themeColor="text1"/>
                <w:kern w:val="0"/>
                <w:sz w:val="22"/>
                <w:szCs w:val="22"/>
                <w:lang w:val="fr-CA" w:eastAsia="fr-CA"/>
              </w:rPr>
              <w:t>, etc.</w:t>
            </w:r>
          </w:p>
        </w:tc>
        <w:tc>
          <w:tcPr>
            <w:tcW w:w="2022" w:type="dxa"/>
            <w:noWrap/>
            <w:hideMark/>
          </w:tcPr>
          <w:p w14:paraId="316D8056" w14:textId="77777777" w:rsidR="007A7453" w:rsidRPr="007A7453" w:rsidRDefault="00CA3B37" w:rsidP="007A7453">
            <w:pPr>
              <w:rPr>
                <w:rFonts w:ascii="Calibri" w:hAnsi="Calibri" w:cs="Calibri"/>
                <w:color w:val="0563C1"/>
                <w:kern w:val="0"/>
                <w:sz w:val="22"/>
                <w:szCs w:val="22"/>
                <w:u w:val="single"/>
                <w:lang w:val="fr-CA" w:eastAsia="fr-CA"/>
              </w:rPr>
            </w:pPr>
            <w:hyperlink r:id="rId16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595F6B1" w14:textId="77777777" w:rsidTr="007A7453">
        <w:trPr>
          <w:trHeight w:val="345"/>
        </w:trPr>
        <w:tc>
          <w:tcPr>
            <w:tcW w:w="2824" w:type="dxa"/>
            <w:noWrap/>
            <w:hideMark/>
          </w:tcPr>
          <w:p w14:paraId="6A20E52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CommSupportTeam</w:t>
            </w:r>
            <w:proofErr w:type="spellEnd"/>
          </w:p>
        </w:tc>
        <w:tc>
          <w:tcPr>
            <w:tcW w:w="4864" w:type="dxa"/>
            <w:hideMark/>
          </w:tcPr>
          <w:p w14:paraId="0B053610"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Communications Support Team</w:t>
            </w:r>
          </w:p>
        </w:tc>
        <w:tc>
          <w:tcPr>
            <w:tcW w:w="2022" w:type="dxa"/>
            <w:noWrap/>
            <w:hideMark/>
          </w:tcPr>
          <w:p w14:paraId="61F7AC32" w14:textId="77777777" w:rsidR="007A7453" w:rsidRPr="007A7453" w:rsidRDefault="00CA3B37" w:rsidP="007A7453">
            <w:pPr>
              <w:rPr>
                <w:rFonts w:ascii="Calibri" w:hAnsi="Calibri" w:cs="Calibri"/>
                <w:color w:val="0563C1"/>
                <w:kern w:val="0"/>
                <w:sz w:val="22"/>
                <w:szCs w:val="22"/>
                <w:u w:val="single"/>
                <w:lang w:val="fr-CA" w:eastAsia="fr-CA"/>
              </w:rPr>
            </w:pPr>
            <w:hyperlink r:id="rId17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BBEB83F" w14:textId="77777777" w:rsidTr="007A7453">
        <w:trPr>
          <w:trHeight w:val="345"/>
        </w:trPr>
        <w:tc>
          <w:tcPr>
            <w:tcW w:w="2824" w:type="dxa"/>
            <w:noWrap/>
            <w:hideMark/>
          </w:tcPr>
          <w:p w14:paraId="1525E02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CommunityPolicingUnit</w:t>
            </w:r>
            <w:proofErr w:type="spellEnd"/>
          </w:p>
        </w:tc>
        <w:tc>
          <w:tcPr>
            <w:tcW w:w="4864" w:type="dxa"/>
            <w:hideMark/>
          </w:tcPr>
          <w:p w14:paraId="6915421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Community</w:t>
            </w:r>
            <w:proofErr w:type="spellEnd"/>
            <w:r w:rsidRPr="00604A83">
              <w:rPr>
                <w:rFonts w:ascii="Segoe UI" w:hAnsi="Segoe UI" w:cs="Segoe UI"/>
                <w:color w:val="000000" w:themeColor="text1"/>
                <w:kern w:val="0"/>
                <w:sz w:val="22"/>
                <w:szCs w:val="22"/>
                <w:lang w:val="fr-CA" w:eastAsia="fr-CA"/>
              </w:rPr>
              <w:t>/</w:t>
            </w:r>
            <w:proofErr w:type="spellStart"/>
            <w:r w:rsidRPr="00604A83">
              <w:rPr>
                <w:rFonts w:ascii="Segoe UI" w:hAnsi="Segoe UI" w:cs="Segoe UI"/>
                <w:color w:val="000000" w:themeColor="text1"/>
                <w:kern w:val="0"/>
                <w:sz w:val="22"/>
                <w:szCs w:val="22"/>
                <w:lang w:val="fr-CA" w:eastAsia="fr-CA"/>
              </w:rPr>
              <w:t>Neighborhood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Policing</w:t>
            </w:r>
            <w:proofErr w:type="spellEnd"/>
            <w:r w:rsidRPr="00604A83">
              <w:rPr>
                <w:rFonts w:ascii="Segoe UI" w:hAnsi="Segoe UI" w:cs="Segoe UI"/>
                <w:color w:val="000000" w:themeColor="text1"/>
                <w:kern w:val="0"/>
                <w:sz w:val="22"/>
                <w:szCs w:val="22"/>
                <w:lang w:val="fr-CA" w:eastAsia="fr-CA"/>
              </w:rPr>
              <w:t xml:space="preserve"> Unit</w:t>
            </w:r>
          </w:p>
        </w:tc>
        <w:tc>
          <w:tcPr>
            <w:tcW w:w="2022" w:type="dxa"/>
            <w:noWrap/>
            <w:hideMark/>
          </w:tcPr>
          <w:p w14:paraId="6F96155E" w14:textId="77777777" w:rsidR="007A7453" w:rsidRPr="007A7453" w:rsidRDefault="00CA3B37" w:rsidP="007A7453">
            <w:pPr>
              <w:rPr>
                <w:rFonts w:ascii="Calibri" w:hAnsi="Calibri" w:cs="Calibri"/>
                <w:color w:val="0563C1"/>
                <w:kern w:val="0"/>
                <w:sz w:val="22"/>
                <w:szCs w:val="22"/>
                <w:u w:val="single"/>
                <w:lang w:val="fr-CA" w:eastAsia="fr-CA"/>
              </w:rPr>
            </w:pPr>
            <w:hyperlink r:id="rId17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C2A07D9" w14:textId="77777777" w:rsidTr="007A7453">
        <w:trPr>
          <w:trHeight w:val="345"/>
        </w:trPr>
        <w:tc>
          <w:tcPr>
            <w:tcW w:w="2824" w:type="dxa"/>
            <w:noWrap/>
            <w:hideMark/>
          </w:tcPr>
          <w:p w14:paraId="0EAF47E5"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Crane</w:t>
            </w:r>
          </w:p>
        </w:tc>
        <w:tc>
          <w:tcPr>
            <w:tcW w:w="4864" w:type="dxa"/>
            <w:hideMark/>
          </w:tcPr>
          <w:p w14:paraId="7565CB2B"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Crane</w:t>
            </w:r>
          </w:p>
        </w:tc>
        <w:tc>
          <w:tcPr>
            <w:tcW w:w="2022" w:type="dxa"/>
            <w:noWrap/>
            <w:hideMark/>
          </w:tcPr>
          <w:p w14:paraId="5D302C8D" w14:textId="77777777" w:rsidR="007A7453" w:rsidRPr="007A7453" w:rsidRDefault="00CA3B37" w:rsidP="007A7453">
            <w:pPr>
              <w:rPr>
                <w:rFonts w:ascii="Calibri" w:hAnsi="Calibri" w:cs="Calibri"/>
                <w:color w:val="0563C1"/>
                <w:kern w:val="0"/>
                <w:sz w:val="22"/>
                <w:szCs w:val="22"/>
                <w:u w:val="single"/>
                <w:lang w:val="fr-CA" w:eastAsia="fr-CA"/>
              </w:rPr>
            </w:pPr>
            <w:hyperlink r:id="rId17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7BAE56B" w14:textId="77777777" w:rsidTr="007A7453">
        <w:trPr>
          <w:trHeight w:val="345"/>
        </w:trPr>
        <w:tc>
          <w:tcPr>
            <w:tcW w:w="2824" w:type="dxa"/>
            <w:noWrap/>
            <w:hideMark/>
          </w:tcPr>
          <w:p w14:paraId="137BD585"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CrisisInterventionUnit</w:t>
            </w:r>
            <w:proofErr w:type="spellEnd"/>
          </w:p>
        </w:tc>
        <w:tc>
          <w:tcPr>
            <w:tcW w:w="4864" w:type="dxa"/>
            <w:hideMark/>
          </w:tcPr>
          <w:p w14:paraId="10BAFFF3"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Crisis Intervention Unit</w:t>
            </w:r>
          </w:p>
        </w:tc>
        <w:tc>
          <w:tcPr>
            <w:tcW w:w="2022" w:type="dxa"/>
            <w:noWrap/>
            <w:hideMark/>
          </w:tcPr>
          <w:p w14:paraId="70F9BC54" w14:textId="77777777" w:rsidR="007A7453" w:rsidRPr="007A7453" w:rsidRDefault="00CA3B37" w:rsidP="007A7453">
            <w:pPr>
              <w:rPr>
                <w:rFonts w:ascii="Calibri" w:hAnsi="Calibri" w:cs="Calibri"/>
                <w:color w:val="0563C1"/>
                <w:kern w:val="0"/>
                <w:sz w:val="22"/>
                <w:szCs w:val="22"/>
                <w:u w:val="single"/>
                <w:lang w:val="fr-CA" w:eastAsia="fr-CA"/>
              </w:rPr>
            </w:pPr>
            <w:hyperlink r:id="rId17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60A0867" w14:textId="77777777" w:rsidTr="007A7453">
        <w:trPr>
          <w:trHeight w:val="345"/>
        </w:trPr>
        <w:tc>
          <w:tcPr>
            <w:tcW w:w="2824" w:type="dxa"/>
            <w:noWrap/>
            <w:hideMark/>
          </w:tcPr>
          <w:p w14:paraId="17FFF9F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ResponderCrewTransport</w:t>
            </w:r>
            <w:proofErr w:type="spellEnd"/>
          </w:p>
        </w:tc>
        <w:tc>
          <w:tcPr>
            <w:tcW w:w="4864" w:type="dxa"/>
            <w:hideMark/>
          </w:tcPr>
          <w:p w14:paraId="52242B4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Responder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/Team Transport</w:t>
            </w:r>
          </w:p>
        </w:tc>
        <w:tc>
          <w:tcPr>
            <w:tcW w:w="2022" w:type="dxa"/>
            <w:noWrap/>
            <w:hideMark/>
          </w:tcPr>
          <w:p w14:paraId="509D1A62" w14:textId="77777777" w:rsidR="007A7453" w:rsidRPr="007A7453" w:rsidRDefault="00CA3B37" w:rsidP="007A7453">
            <w:pPr>
              <w:rPr>
                <w:rFonts w:ascii="Calibri" w:hAnsi="Calibri" w:cs="Calibri"/>
                <w:color w:val="0563C1"/>
                <w:kern w:val="0"/>
                <w:sz w:val="22"/>
                <w:szCs w:val="22"/>
                <w:u w:val="single"/>
                <w:lang w:val="fr-CA" w:eastAsia="fr-CA"/>
              </w:rPr>
            </w:pPr>
            <w:hyperlink r:id="rId17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BF697DC" w14:textId="77777777" w:rsidTr="007A7453">
        <w:trPr>
          <w:trHeight w:val="345"/>
        </w:trPr>
        <w:tc>
          <w:tcPr>
            <w:tcW w:w="2824" w:type="dxa"/>
            <w:noWrap/>
            <w:hideMark/>
          </w:tcPr>
          <w:p w14:paraId="39F1395A"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DetoxTransport</w:t>
            </w:r>
            <w:proofErr w:type="spellEnd"/>
          </w:p>
        </w:tc>
        <w:tc>
          <w:tcPr>
            <w:tcW w:w="4864" w:type="dxa"/>
            <w:hideMark/>
          </w:tcPr>
          <w:p w14:paraId="7631F4AE"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Detox</w:t>
            </w:r>
            <w:proofErr w:type="spellEnd"/>
            <w:r w:rsidRPr="00604A83">
              <w:rPr>
                <w:rFonts w:ascii="Segoe UI" w:hAnsi="Segoe UI" w:cs="Segoe UI"/>
                <w:color w:val="000000" w:themeColor="text1"/>
                <w:kern w:val="0"/>
                <w:sz w:val="22"/>
                <w:szCs w:val="22"/>
                <w:lang w:val="fr-CA" w:eastAsia="fr-CA"/>
              </w:rPr>
              <w:t xml:space="preserve"> Transport</w:t>
            </w:r>
          </w:p>
        </w:tc>
        <w:tc>
          <w:tcPr>
            <w:tcW w:w="2022" w:type="dxa"/>
            <w:noWrap/>
            <w:hideMark/>
          </w:tcPr>
          <w:p w14:paraId="75849FE2" w14:textId="77777777" w:rsidR="007A7453" w:rsidRPr="007A7453" w:rsidRDefault="00CA3B37" w:rsidP="007A7453">
            <w:pPr>
              <w:rPr>
                <w:rFonts w:ascii="Calibri" w:hAnsi="Calibri" w:cs="Calibri"/>
                <w:color w:val="0563C1"/>
                <w:kern w:val="0"/>
                <w:sz w:val="22"/>
                <w:szCs w:val="22"/>
                <w:u w:val="single"/>
                <w:lang w:val="fr-CA" w:eastAsia="fr-CA"/>
              </w:rPr>
            </w:pPr>
            <w:hyperlink r:id="rId17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EBD1AFA" w14:textId="77777777" w:rsidTr="007A7453">
        <w:trPr>
          <w:trHeight w:val="345"/>
        </w:trPr>
        <w:tc>
          <w:tcPr>
            <w:tcW w:w="2824" w:type="dxa"/>
            <w:noWrap/>
            <w:hideMark/>
          </w:tcPr>
          <w:p w14:paraId="3E2CCF61"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UnmannedAerialVehicle</w:t>
            </w:r>
            <w:proofErr w:type="spellEnd"/>
          </w:p>
        </w:tc>
        <w:tc>
          <w:tcPr>
            <w:tcW w:w="4864" w:type="dxa"/>
            <w:hideMark/>
          </w:tcPr>
          <w:p w14:paraId="581C8AD6"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Unmanned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Aerial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(Drone)</w:t>
            </w:r>
          </w:p>
        </w:tc>
        <w:tc>
          <w:tcPr>
            <w:tcW w:w="2022" w:type="dxa"/>
            <w:noWrap/>
            <w:hideMark/>
          </w:tcPr>
          <w:p w14:paraId="5A072256" w14:textId="77777777" w:rsidR="007A7453" w:rsidRPr="007A7453" w:rsidRDefault="00CA3B37" w:rsidP="007A7453">
            <w:pPr>
              <w:rPr>
                <w:rFonts w:ascii="Calibri" w:hAnsi="Calibri" w:cs="Calibri"/>
                <w:color w:val="0563C1"/>
                <w:kern w:val="0"/>
                <w:sz w:val="22"/>
                <w:szCs w:val="22"/>
                <w:u w:val="single"/>
                <w:lang w:val="fr-CA" w:eastAsia="fr-CA"/>
              </w:rPr>
            </w:pPr>
            <w:hyperlink r:id="rId17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AC95908" w14:textId="77777777" w:rsidTr="007A7453">
        <w:trPr>
          <w:trHeight w:val="345"/>
        </w:trPr>
        <w:tc>
          <w:tcPr>
            <w:tcW w:w="2824" w:type="dxa"/>
            <w:noWrap/>
            <w:hideMark/>
          </w:tcPr>
          <w:p w14:paraId="17C0CB9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ElectronicBoard</w:t>
            </w:r>
            <w:proofErr w:type="spellEnd"/>
          </w:p>
        </w:tc>
        <w:tc>
          <w:tcPr>
            <w:tcW w:w="4864" w:type="dxa"/>
            <w:hideMark/>
          </w:tcPr>
          <w:p w14:paraId="5A4EAFAD"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Electronic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Board</w:t>
            </w:r>
            <w:proofErr w:type="spellEnd"/>
          </w:p>
        </w:tc>
        <w:tc>
          <w:tcPr>
            <w:tcW w:w="2022" w:type="dxa"/>
            <w:noWrap/>
            <w:hideMark/>
          </w:tcPr>
          <w:p w14:paraId="17B6618F" w14:textId="77777777" w:rsidR="007A7453" w:rsidRPr="007A7453" w:rsidRDefault="00CA3B37" w:rsidP="007A7453">
            <w:pPr>
              <w:rPr>
                <w:rFonts w:ascii="Calibri" w:hAnsi="Calibri" w:cs="Calibri"/>
                <w:color w:val="0563C1"/>
                <w:kern w:val="0"/>
                <w:sz w:val="22"/>
                <w:szCs w:val="22"/>
                <w:u w:val="single"/>
                <w:lang w:val="fr-CA" w:eastAsia="fr-CA"/>
              </w:rPr>
            </w:pPr>
            <w:hyperlink r:id="rId17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29BAE1F" w14:textId="77777777" w:rsidTr="007A7453">
        <w:trPr>
          <w:trHeight w:val="345"/>
        </w:trPr>
        <w:tc>
          <w:tcPr>
            <w:tcW w:w="2824" w:type="dxa"/>
            <w:noWrap/>
            <w:hideMark/>
          </w:tcPr>
          <w:p w14:paraId="29695695"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FireBoat</w:t>
            </w:r>
            <w:proofErr w:type="spellEnd"/>
          </w:p>
        </w:tc>
        <w:tc>
          <w:tcPr>
            <w:tcW w:w="4864" w:type="dxa"/>
            <w:hideMark/>
          </w:tcPr>
          <w:p w14:paraId="492B615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Boat</w:t>
            </w:r>
          </w:p>
        </w:tc>
        <w:tc>
          <w:tcPr>
            <w:tcW w:w="2022" w:type="dxa"/>
            <w:noWrap/>
            <w:hideMark/>
          </w:tcPr>
          <w:p w14:paraId="2041AD22" w14:textId="77777777" w:rsidR="007A7453" w:rsidRPr="007A7453" w:rsidRDefault="00CA3B37" w:rsidP="007A7453">
            <w:pPr>
              <w:rPr>
                <w:rFonts w:ascii="Calibri" w:hAnsi="Calibri" w:cs="Calibri"/>
                <w:color w:val="0563C1"/>
                <w:kern w:val="0"/>
                <w:sz w:val="22"/>
                <w:szCs w:val="22"/>
                <w:u w:val="single"/>
                <w:lang w:val="fr-CA" w:eastAsia="fr-CA"/>
              </w:rPr>
            </w:pPr>
            <w:hyperlink r:id="rId17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B225D68" w14:textId="77777777" w:rsidTr="007A7453">
        <w:trPr>
          <w:trHeight w:val="345"/>
        </w:trPr>
        <w:tc>
          <w:tcPr>
            <w:tcW w:w="2824" w:type="dxa"/>
            <w:noWrap/>
            <w:hideMark/>
          </w:tcPr>
          <w:p w14:paraId="79739AA6"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FireTruckLadder</w:t>
            </w:r>
            <w:proofErr w:type="spellEnd"/>
          </w:p>
        </w:tc>
        <w:tc>
          <w:tcPr>
            <w:tcW w:w="4864" w:type="dxa"/>
            <w:hideMark/>
          </w:tcPr>
          <w:p w14:paraId="6300C5C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Truck - </w:t>
            </w:r>
            <w:proofErr w:type="spellStart"/>
            <w:r w:rsidRPr="00604A83">
              <w:rPr>
                <w:rFonts w:ascii="Segoe UI" w:hAnsi="Segoe UI" w:cs="Segoe UI"/>
                <w:color w:val="000000" w:themeColor="text1"/>
                <w:kern w:val="0"/>
                <w:sz w:val="22"/>
                <w:szCs w:val="22"/>
                <w:lang w:val="fr-CA" w:eastAsia="fr-CA"/>
              </w:rPr>
              <w:t>Aerial</w:t>
            </w:r>
            <w:proofErr w:type="spellEnd"/>
            <w:r w:rsidRPr="00604A83">
              <w:rPr>
                <w:rFonts w:ascii="Segoe UI" w:hAnsi="Segoe UI" w:cs="Segoe UI"/>
                <w:color w:val="000000" w:themeColor="text1"/>
                <w:kern w:val="0"/>
                <w:sz w:val="22"/>
                <w:szCs w:val="22"/>
                <w:lang w:val="fr-CA" w:eastAsia="fr-CA"/>
              </w:rPr>
              <w:t xml:space="preserve"> (Ladder or Platform)</w:t>
            </w:r>
          </w:p>
        </w:tc>
        <w:tc>
          <w:tcPr>
            <w:tcW w:w="2022" w:type="dxa"/>
            <w:noWrap/>
            <w:hideMark/>
          </w:tcPr>
          <w:p w14:paraId="2FAFECF6" w14:textId="77777777" w:rsidR="007A7453" w:rsidRPr="007A7453" w:rsidRDefault="00CA3B37" w:rsidP="007A7453">
            <w:pPr>
              <w:rPr>
                <w:rFonts w:ascii="Calibri" w:hAnsi="Calibri" w:cs="Calibri"/>
                <w:color w:val="0563C1"/>
                <w:kern w:val="0"/>
                <w:sz w:val="22"/>
                <w:szCs w:val="22"/>
                <w:u w:val="single"/>
                <w:lang w:val="fr-CA" w:eastAsia="fr-CA"/>
              </w:rPr>
            </w:pPr>
            <w:hyperlink r:id="rId17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419DF98" w14:textId="77777777" w:rsidTr="007A7453">
        <w:trPr>
          <w:trHeight w:val="345"/>
        </w:trPr>
        <w:tc>
          <w:tcPr>
            <w:tcW w:w="2824" w:type="dxa"/>
            <w:noWrap/>
            <w:hideMark/>
          </w:tcPr>
          <w:p w14:paraId="40660F8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FireFoamTender</w:t>
            </w:r>
            <w:proofErr w:type="spellEnd"/>
          </w:p>
        </w:tc>
        <w:tc>
          <w:tcPr>
            <w:tcW w:w="4864" w:type="dxa"/>
            <w:hideMark/>
          </w:tcPr>
          <w:p w14:paraId="266FC44E"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Foam</w:t>
            </w:r>
            <w:proofErr w:type="spellEnd"/>
            <w:r w:rsidRPr="00604A83">
              <w:rPr>
                <w:rFonts w:ascii="Segoe UI" w:hAnsi="Segoe UI" w:cs="Segoe UI"/>
                <w:color w:val="000000" w:themeColor="text1"/>
                <w:kern w:val="0"/>
                <w:sz w:val="22"/>
                <w:szCs w:val="22"/>
                <w:lang w:val="fr-CA" w:eastAsia="fr-CA"/>
              </w:rPr>
              <w:t xml:space="preserve"> Tender, </w:t>
            </w:r>
            <w:proofErr w:type="spellStart"/>
            <w:r w:rsidRPr="00604A83">
              <w:rPr>
                <w:rFonts w:ascii="Segoe UI" w:hAnsi="Segoe UI" w:cs="Segoe UI"/>
                <w:color w:val="000000" w:themeColor="text1"/>
                <w:kern w:val="0"/>
                <w:sz w:val="22"/>
                <w:szCs w:val="22"/>
                <w:lang w:val="fr-CA" w:eastAsia="fr-CA"/>
              </w:rPr>
              <w:t>Firefighting</w:t>
            </w:r>
            <w:proofErr w:type="spellEnd"/>
          </w:p>
        </w:tc>
        <w:tc>
          <w:tcPr>
            <w:tcW w:w="2022" w:type="dxa"/>
            <w:noWrap/>
            <w:hideMark/>
          </w:tcPr>
          <w:p w14:paraId="28CAB8A2" w14:textId="77777777" w:rsidR="007A7453" w:rsidRPr="007A7453" w:rsidRDefault="00CA3B37" w:rsidP="007A7453">
            <w:pPr>
              <w:rPr>
                <w:rFonts w:ascii="Calibri" w:hAnsi="Calibri" w:cs="Calibri"/>
                <w:color w:val="0563C1"/>
                <w:kern w:val="0"/>
                <w:sz w:val="22"/>
                <w:szCs w:val="22"/>
                <w:u w:val="single"/>
                <w:lang w:val="fr-CA" w:eastAsia="fr-CA"/>
              </w:rPr>
            </w:pPr>
            <w:hyperlink r:id="rId18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6C37968" w14:textId="77777777" w:rsidTr="007A7453">
        <w:trPr>
          <w:trHeight w:val="345"/>
        </w:trPr>
        <w:tc>
          <w:tcPr>
            <w:tcW w:w="2824" w:type="dxa"/>
            <w:noWrap/>
            <w:hideMark/>
          </w:tcPr>
          <w:p w14:paraId="6FA37B4B"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FoamTank</w:t>
            </w:r>
            <w:proofErr w:type="spellEnd"/>
          </w:p>
        </w:tc>
        <w:tc>
          <w:tcPr>
            <w:tcW w:w="4864" w:type="dxa"/>
            <w:hideMark/>
          </w:tcPr>
          <w:p w14:paraId="6DBDEB7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Foam</w:t>
            </w:r>
            <w:proofErr w:type="spellEnd"/>
            <w:r w:rsidRPr="00604A83">
              <w:rPr>
                <w:rFonts w:ascii="Segoe UI" w:hAnsi="Segoe UI" w:cs="Segoe UI"/>
                <w:color w:val="000000" w:themeColor="text1"/>
                <w:kern w:val="0"/>
                <w:sz w:val="22"/>
                <w:szCs w:val="22"/>
                <w:lang w:val="fr-CA" w:eastAsia="fr-CA"/>
              </w:rPr>
              <w:t xml:space="preserve"> Tank</w:t>
            </w:r>
          </w:p>
        </w:tc>
        <w:tc>
          <w:tcPr>
            <w:tcW w:w="2022" w:type="dxa"/>
            <w:noWrap/>
            <w:hideMark/>
          </w:tcPr>
          <w:p w14:paraId="29FF6B48" w14:textId="77777777" w:rsidR="007A7453" w:rsidRPr="007A7453" w:rsidRDefault="00CA3B37" w:rsidP="007A7453">
            <w:pPr>
              <w:rPr>
                <w:rFonts w:ascii="Calibri" w:hAnsi="Calibri" w:cs="Calibri"/>
                <w:color w:val="0563C1"/>
                <w:kern w:val="0"/>
                <w:sz w:val="22"/>
                <w:szCs w:val="22"/>
                <w:u w:val="single"/>
                <w:lang w:val="fr-CA" w:eastAsia="fr-CA"/>
              </w:rPr>
            </w:pPr>
            <w:hyperlink r:id="rId18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69B2AA7" w14:textId="77777777" w:rsidTr="007A7453">
        <w:trPr>
          <w:trHeight w:val="345"/>
        </w:trPr>
        <w:tc>
          <w:tcPr>
            <w:tcW w:w="2824" w:type="dxa"/>
            <w:noWrap/>
            <w:hideMark/>
          </w:tcPr>
          <w:p w14:paraId="541552DD"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ForensicEvidence</w:t>
            </w:r>
            <w:proofErr w:type="spellEnd"/>
          </w:p>
        </w:tc>
        <w:tc>
          <w:tcPr>
            <w:tcW w:w="4864" w:type="dxa"/>
            <w:hideMark/>
          </w:tcPr>
          <w:p w14:paraId="5118B815"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Forensic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Evidence</w:t>
            </w:r>
            <w:proofErr w:type="spellEnd"/>
          </w:p>
        </w:tc>
        <w:tc>
          <w:tcPr>
            <w:tcW w:w="2022" w:type="dxa"/>
            <w:noWrap/>
            <w:hideMark/>
          </w:tcPr>
          <w:p w14:paraId="3C5AE8A1" w14:textId="77777777" w:rsidR="007A7453" w:rsidRPr="007A7453" w:rsidRDefault="00CA3B37" w:rsidP="007A7453">
            <w:pPr>
              <w:rPr>
                <w:rFonts w:ascii="Calibri" w:hAnsi="Calibri" w:cs="Calibri"/>
                <w:color w:val="0563C1"/>
                <w:kern w:val="0"/>
                <w:sz w:val="22"/>
                <w:szCs w:val="22"/>
                <w:u w:val="single"/>
                <w:lang w:val="fr-CA" w:eastAsia="fr-CA"/>
              </w:rPr>
            </w:pPr>
            <w:hyperlink r:id="rId18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22BB68AD" w14:textId="77777777" w:rsidTr="007A7453">
        <w:trPr>
          <w:trHeight w:val="675"/>
        </w:trPr>
        <w:tc>
          <w:tcPr>
            <w:tcW w:w="2824" w:type="dxa"/>
            <w:noWrap/>
            <w:hideMark/>
          </w:tcPr>
          <w:p w14:paraId="09C00B0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FuelTender</w:t>
            </w:r>
            <w:proofErr w:type="spellEnd"/>
          </w:p>
        </w:tc>
        <w:tc>
          <w:tcPr>
            <w:tcW w:w="4864" w:type="dxa"/>
            <w:hideMark/>
          </w:tcPr>
          <w:p w14:paraId="2774EF61"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Fuel Tender (</w:t>
            </w:r>
            <w:proofErr w:type="spellStart"/>
            <w:r w:rsidRPr="00604A83">
              <w:rPr>
                <w:rFonts w:ascii="Segoe UI" w:hAnsi="Segoe UI" w:cs="Segoe UI"/>
                <w:color w:val="000000" w:themeColor="text1"/>
                <w:kern w:val="0"/>
                <w:sz w:val="22"/>
                <w:szCs w:val="22"/>
                <w:lang w:val="fr-CA" w:eastAsia="fr-CA"/>
              </w:rPr>
              <w:t>Gasoline</w:t>
            </w:r>
            <w:proofErr w:type="spellEnd"/>
            <w:r w:rsidRPr="00604A83">
              <w:rPr>
                <w:rFonts w:ascii="Segoe UI" w:hAnsi="Segoe UI" w:cs="Segoe UI"/>
                <w:color w:val="000000" w:themeColor="text1"/>
                <w:kern w:val="0"/>
                <w:sz w:val="22"/>
                <w:szCs w:val="22"/>
                <w:lang w:val="fr-CA" w:eastAsia="fr-CA"/>
              </w:rPr>
              <w:t xml:space="preserve">, Diesel, </w:t>
            </w:r>
            <w:proofErr w:type="spellStart"/>
            <w:r w:rsidRPr="00604A83">
              <w:rPr>
                <w:rFonts w:ascii="Segoe UI" w:hAnsi="Segoe UI" w:cs="Segoe UI"/>
                <w:color w:val="000000" w:themeColor="text1"/>
                <w:kern w:val="0"/>
                <w:sz w:val="22"/>
                <w:szCs w:val="22"/>
                <w:lang w:val="fr-CA" w:eastAsia="fr-CA"/>
              </w:rPr>
              <w:t>AvGas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aka</w:t>
            </w:r>
            <w:proofErr w:type="spellEnd"/>
            <w:r w:rsidRPr="00604A83">
              <w:rPr>
                <w:rFonts w:ascii="Segoe UI" w:hAnsi="Segoe UI" w:cs="Segoe UI"/>
                <w:color w:val="000000" w:themeColor="text1"/>
                <w:kern w:val="0"/>
                <w:sz w:val="22"/>
                <w:szCs w:val="22"/>
                <w:lang w:val="fr-CA" w:eastAsia="fr-CA"/>
              </w:rPr>
              <w:t xml:space="preserve"> Gas Tanker)</w:t>
            </w:r>
          </w:p>
        </w:tc>
        <w:tc>
          <w:tcPr>
            <w:tcW w:w="2022" w:type="dxa"/>
            <w:noWrap/>
            <w:hideMark/>
          </w:tcPr>
          <w:p w14:paraId="4C10272B" w14:textId="77777777" w:rsidR="007A7453" w:rsidRPr="007A7453" w:rsidRDefault="00CA3B37" w:rsidP="007A7453">
            <w:pPr>
              <w:rPr>
                <w:rFonts w:ascii="Calibri" w:hAnsi="Calibri" w:cs="Calibri"/>
                <w:color w:val="0563C1"/>
                <w:kern w:val="0"/>
                <w:sz w:val="22"/>
                <w:szCs w:val="22"/>
                <w:u w:val="single"/>
                <w:lang w:val="fr-CA" w:eastAsia="fr-CA"/>
              </w:rPr>
            </w:pPr>
            <w:hyperlink r:id="rId18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E2EB324" w14:textId="77777777" w:rsidTr="007A7453">
        <w:trPr>
          <w:trHeight w:val="345"/>
        </w:trPr>
        <w:tc>
          <w:tcPr>
            <w:tcW w:w="2824" w:type="dxa"/>
            <w:noWrap/>
            <w:hideMark/>
          </w:tcPr>
          <w:p w14:paraId="0AAB765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GangEnforcement</w:t>
            </w:r>
            <w:proofErr w:type="spellEnd"/>
          </w:p>
        </w:tc>
        <w:tc>
          <w:tcPr>
            <w:tcW w:w="4864" w:type="dxa"/>
            <w:hideMark/>
          </w:tcPr>
          <w:p w14:paraId="6EE791A3"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Gang </w:t>
            </w:r>
            <w:proofErr w:type="spellStart"/>
            <w:r w:rsidRPr="00604A83">
              <w:rPr>
                <w:rFonts w:ascii="Segoe UI" w:hAnsi="Segoe UI" w:cs="Segoe UI"/>
                <w:color w:val="000000" w:themeColor="text1"/>
                <w:kern w:val="0"/>
                <w:sz w:val="22"/>
                <w:szCs w:val="22"/>
                <w:lang w:val="fr-CA" w:eastAsia="fr-CA"/>
              </w:rPr>
              <w:t>Enforcement</w:t>
            </w:r>
            <w:proofErr w:type="spellEnd"/>
          </w:p>
        </w:tc>
        <w:tc>
          <w:tcPr>
            <w:tcW w:w="2022" w:type="dxa"/>
            <w:noWrap/>
            <w:hideMark/>
          </w:tcPr>
          <w:p w14:paraId="44CB1699" w14:textId="77777777" w:rsidR="007A7453" w:rsidRPr="007A7453" w:rsidRDefault="00CA3B37" w:rsidP="007A7453">
            <w:pPr>
              <w:rPr>
                <w:rFonts w:ascii="Calibri" w:hAnsi="Calibri" w:cs="Calibri"/>
                <w:color w:val="0563C1"/>
                <w:kern w:val="0"/>
                <w:sz w:val="22"/>
                <w:szCs w:val="22"/>
                <w:u w:val="single"/>
                <w:lang w:val="fr-CA" w:eastAsia="fr-CA"/>
              </w:rPr>
            </w:pPr>
            <w:hyperlink r:id="rId18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824A9D5" w14:textId="77777777" w:rsidTr="007A7453">
        <w:trPr>
          <w:trHeight w:val="345"/>
        </w:trPr>
        <w:tc>
          <w:tcPr>
            <w:tcW w:w="2824" w:type="dxa"/>
            <w:noWrap/>
            <w:hideMark/>
          </w:tcPr>
          <w:p w14:paraId="209B317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HazMatTeam</w:t>
            </w:r>
            <w:proofErr w:type="spellEnd"/>
          </w:p>
        </w:tc>
        <w:tc>
          <w:tcPr>
            <w:tcW w:w="4864" w:type="dxa"/>
            <w:hideMark/>
          </w:tcPr>
          <w:p w14:paraId="7CC55D58"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HazMat</w:t>
            </w:r>
            <w:proofErr w:type="spellEnd"/>
            <w:r w:rsidRPr="00604A83">
              <w:rPr>
                <w:rFonts w:ascii="Segoe UI" w:hAnsi="Segoe UI" w:cs="Segoe UI"/>
                <w:color w:val="000000" w:themeColor="text1"/>
                <w:kern w:val="0"/>
                <w:sz w:val="22"/>
                <w:szCs w:val="22"/>
                <w:lang w:val="fr-CA" w:eastAsia="fr-CA"/>
              </w:rPr>
              <w:t xml:space="preserve"> Entry Team</w:t>
            </w:r>
          </w:p>
        </w:tc>
        <w:tc>
          <w:tcPr>
            <w:tcW w:w="2022" w:type="dxa"/>
            <w:noWrap/>
            <w:hideMark/>
          </w:tcPr>
          <w:p w14:paraId="3A9B053C" w14:textId="77777777" w:rsidR="007A7453" w:rsidRPr="007A7453" w:rsidRDefault="00CA3B37" w:rsidP="007A7453">
            <w:pPr>
              <w:rPr>
                <w:rFonts w:ascii="Calibri" w:hAnsi="Calibri" w:cs="Calibri"/>
                <w:color w:val="0563C1"/>
                <w:kern w:val="0"/>
                <w:sz w:val="22"/>
                <w:szCs w:val="22"/>
                <w:u w:val="single"/>
                <w:lang w:val="fr-CA" w:eastAsia="fr-CA"/>
              </w:rPr>
            </w:pPr>
            <w:hyperlink r:id="rId18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E0906AC" w14:textId="77777777" w:rsidTr="007A7453">
        <w:trPr>
          <w:trHeight w:val="345"/>
        </w:trPr>
        <w:tc>
          <w:tcPr>
            <w:tcW w:w="2824" w:type="dxa"/>
            <w:noWrap/>
            <w:hideMark/>
          </w:tcPr>
          <w:p w14:paraId="619444D1"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FireHelicopter</w:t>
            </w:r>
            <w:proofErr w:type="spellEnd"/>
          </w:p>
        </w:tc>
        <w:tc>
          <w:tcPr>
            <w:tcW w:w="4864" w:type="dxa"/>
            <w:hideMark/>
          </w:tcPr>
          <w:p w14:paraId="1020EA1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Helicopters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Firefighting</w:t>
            </w:r>
            <w:proofErr w:type="spellEnd"/>
          </w:p>
        </w:tc>
        <w:tc>
          <w:tcPr>
            <w:tcW w:w="2022" w:type="dxa"/>
            <w:noWrap/>
            <w:hideMark/>
          </w:tcPr>
          <w:p w14:paraId="59C1E207" w14:textId="77777777" w:rsidR="007A7453" w:rsidRPr="007A7453" w:rsidRDefault="00CA3B37" w:rsidP="007A7453">
            <w:pPr>
              <w:rPr>
                <w:rFonts w:ascii="Calibri" w:hAnsi="Calibri" w:cs="Calibri"/>
                <w:color w:val="0563C1"/>
                <w:kern w:val="0"/>
                <w:sz w:val="22"/>
                <w:szCs w:val="22"/>
                <w:u w:val="single"/>
                <w:lang w:val="fr-CA" w:eastAsia="fr-CA"/>
              </w:rPr>
            </w:pPr>
            <w:hyperlink r:id="rId18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B688B7C" w14:textId="77777777" w:rsidTr="007A7453">
        <w:trPr>
          <w:trHeight w:val="345"/>
        </w:trPr>
        <w:tc>
          <w:tcPr>
            <w:tcW w:w="2824" w:type="dxa"/>
            <w:noWrap/>
            <w:hideMark/>
          </w:tcPr>
          <w:p w14:paraId="3B51F66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HeavyRescue</w:t>
            </w:r>
            <w:proofErr w:type="spellEnd"/>
          </w:p>
        </w:tc>
        <w:tc>
          <w:tcPr>
            <w:tcW w:w="4864" w:type="dxa"/>
            <w:hideMark/>
          </w:tcPr>
          <w:p w14:paraId="5266F2C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Heavy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Apparatus</w:t>
            </w:r>
            <w:proofErr w:type="spellEnd"/>
          </w:p>
        </w:tc>
        <w:tc>
          <w:tcPr>
            <w:tcW w:w="2022" w:type="dxa"/>
            <w:noWrap/>
            <w:hideMark/>
          </w:tcPr>
          <w:p w14:paraId="527CDE4A" w14:textId="77777777" w:rsidR="007A7453" w:rsidRPr="007A7453" w:rsidRDefault="00CA3B37" w:rsidP="007A7453">
            <w:pPr>
              <w:rPr>
                <w:rFonts w:ascii="Calibri" w:hAnsi="Calibri" w:cs="Calibri"/>
                <w:color w:val="0563C1"/>
                <w:kern w:val="0"/>
                <w:sz w:val="22"/>
                <w:szCs w:val="22"/>
                <w:u w:val="single"/>
                <w:lang w:val="fr-CA" w:eastAsia="fr-CA"/>
              </w:rPr>
            </w:pPr>
            <w:hyperlink r:id="rId18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EBD9962" w14:textId="77777777" w:rsidTr="007A7453">
        <w:trPr>
          <w:trHeight w:val="345"/>
        </w:trPr>
        <w:tc>
          <w:tcPr>
            <w:tcW w:w="2824" w:type="dxa"/>
            <w:noWrap/>
            <w:hideMark/>
          </w:tcPr>
          <w:p w14:paraId="14BBDC48"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IncidentManagementTeam</w:t>
            </w:r>
            <w:proofErr w:type="spellEnd"/>
          </w:p>
        </w:tc>
        <w:tc>
          <w:tcPr>
            <w:tcW w:w="4864" w:type="dxa"/>
            <w:hideMark/>
          </w:tcPr>
          <w:p w14:paraId="05FE6D88"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Incident Management Team</w:t>
            </w:r>
          </w:p>
        </w:tc>
        <w:tc>
          <w:tcPr>
            <w:tcW w:w="2022" w:type="dxa"/>
            <w:noWrap/>
            <w:hideMark/>
          </w:tcPr>
          <w:p w14:paraId="0CBCB6CD" w14:textId="77777777" w:rsidR="007A7453" w:rsidRPr="007A7453" w:rsidRDefault="00CA3B37" w:rsidP="007A7453">
            <w:pPr>
              <w:rPr>
                <w:rFonts w:ascii="Calibri" w:hAnsi="Calibri" w:cs="Calibri"/>
                <w:color w:val="0563C1"/>
                <w:kern w:val="0"/>
                <w:sz w:val="22"/>
                <w:szCs w:val="22"/>
                <w:u w:val="single"/>
                <w:lang w:val="fr-CA" w:eastAsia="fr-CA"/>
              </w:rPr>
            </w:pPr>
            <w:hyperlink r:id="rId18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0E0013F" w14:textId="77777777" w:rsidTr="007A7453">
        <w:trPr>
          <w:trHeight w:val="345"/>
        </w:trPr>
        <w:tc>
          <w:tcPr>
            <w:tcW w:w="2824" w:type="dxa"/>
            <w:noWrap/>
            <w:hideMark/>
          </w:tcPr>
          <w:p w14:paraId="0AB2265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Investigator</w:t>
            </w:r>
            <w:proofErr w:type="spellEnd"/>
          </w:p>
        </w:tc>
        <w:tc>
          <w:tcPr>
            <w:tcW w:w="4864" w:type="dxa"/>
            <w:hideMark/>
          </w:tcPr>
          <w:p w14:paraId="6F74792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Investigator</w:t>
            </w:r>
            <w:proofErr w:type="spellEnd"/>
          </w:p>
        </w:tc>
        <w:tc>
          <w:tcPr>
            <w:tcW w:w="2022" w:type="dxa"/>
            <w:noWrap/>
            <w:hideMark/>
          </w:tcPr>
          <w:p w14:paraId="62584F1D" w14:textId="77777777" w:rsidR="007A7453" w:rsidRPr="007A7453" w:rsidRDefault="00CA3B37" w:rsidP="007A7453">
            <w:pPr>
              <w:rPr>
                <w:rFonts w:ascii="Calibri" w:hAnsi="Calibri" w:cs="Calibri"/>
                <w:color w:val="0563C1"/>
                <w:kern w:val="0"/>
                <w:sz w:val="22"/>
                <w:szCs w:val="22"/>
                <w:u w:val="single"/>
                <w:lang w:val="fr-CA" w:eastAsia="fr-CA"/>
              </w:rPr>
            </w:pPr>
            <w:hyperlink r:id="rId18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6ADFB20" w14:textId="77777777" w:rsidTr="007A7453">
        <w:trPr>
          <w:trHeight w:val="345"/>
        </w:trPr>
        <w:tc>
          <w:tcPr>
            <w:tcW w:w="2824" w:type="dxa"/>
            <w:noWrap/>
            <w:hideMark/>
          </w:tcPr>
          <w:p w14:paraId="5C9CB57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LawEnforcementCommandUnit</w:t>
            </w:r>
            <w:proofErr w:type="spellEnd"/>
          </w:p>
        </w:tc>
        <w:tc>
          <w:tcPr>
            <w:tcW w:w="4864" w:type="dxa"/>
            <w:hideMark/>
          </w:tcPr>
          <w:p w14:paraId="02E964BB"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Law </w:t>
            </w:r>
            <w:proofErr w:type="spellStart"/>
            <w:r w:rsidRPr="00604A83">
              <w:rPr>
                <w:rFonts w:ascii="Segoe UI" w:hAnsi="Segoe UI" w:cs="Segoe UI"/>
                <w:color w:val="000000" w:themeColor="text1"/>
                <w:kern w:val="0"/>
                <w:sz w:val="22"/>
                <w:szCs w:val="22"/>
                <w:lang w:val="fr-CA" w:eastAsia="fr-CA"/>
              </w:rPr>
              <w:t>Enforcement</w:t>
            </w:r>
            <w:proofErr w:type="spellEnd"/>
            <w:r w:rsidRPr="00604A83">
              <w:rPr>
                <w:rFonts w:ascii="Segoe UI" w:hAnsi="Segoe UI" w:cs="Segoe UI"/>
                <w:color w:val="000000" w:themeColor="text1"/>
                <w:kern w:val="0"/>
                <w:sz w:val="22"/>
                <w:szCs w:val="22"/>
                <w:lang w:val="fr-CA" w:eastAsia="fr-CA"/>
              </w:rPr>
              <w:t xml:space="preserve"> Command Unit</w:t>
            </w:r>
          </w:p>
        </w:tc>
        <w:tc>
          <w:tcPr>
            <w:tcW w:w="2022" w:type="dxa"/>
            <w:noWrap/>
            <w:hideMark/>
          </w:tcPr>
          <w:p w14:paraId="4ECA01A5" w14:textId="77777777" w:rsidR="007A7453" w:rsidRPr="007A7453" w:rsidRDefault="00CA3B37" w:rsidP="007A7453">
            <w:pPr>
              <w:rPr>
                <w:rFonts w:ascii="Calibri" w:hAnsi="Calibri" w:cs="Calibri"/>
                <w:color w:val="0563C1"/>
                <w:kern w:val="0"/>
                <w:sz w:val="22"/>
                <w:szCs w:val="22"/>
                <w:u w:val="single"/>
                <w:lang w:val="fr-CA" w:eastAsia="fr-CA"/>
              </w:rPr>
            </w:pPr>
            <w:hyperlink r:id="rId19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46EA127" w14:textId="77777777" w:rsidTr="007A7453">
        <w:trPr>
          <w:trHeight w:val="345"/>
        </w:trPr>
        <w:tc>
          <w:tcPr>
            <w:tcW w:w="2824" w:type="dxa"/>
            <w:noWrap/>
            <w:hideMark/>
          </w:tcPr>
          <w:p w14:paraId="4B87BF7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PatrolUnit</w:t>
            </w:r>
            <w:proofErr w:type="spellEnd"/>
          </w:p>
        </w:tc>
        <w:tc>
          <w:tcPr>
            <w:tcW w:w="4864" w:type="dxa"/>
            <w:hideMark/>
          </w:tcPr>
          <w:p w14:paraId="31C9CF1D"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Law </w:t>
            </w:r>
            <w:proofErr w:type="spellStart"/>
            <w:r w:rsidRPr="00604A83">
              <w:rPr>
                <w:rFonts w:ascii="Segoe UI" w:hAnsi="Segoe UI" w:cs="Segoe UI"/>
                <w:color w:val="000000" w:themeColor="text1"/>
                <w:kern w:val="0"/>
                <w:sz w:val="22"/>
                <w:szCs w:val="22"/>
                <w:lang w:val="fr-CA" w:eastAsia="fr-CA"/>
              </w:rPr>
              <w:t>Enforcement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Patrol</w:t>
            </w:r>
            <w:proofErr w:type="spellEnd"/>
            <w:r w:rsidRPr="00604A83">
              <w:rPr>
                <w:rFonts w:ascii="Segoe UI" w:hAnsi="Segoe UI" w:cs="Segoe UI"/>
                <w:color w:val="000000" w:themeColor="text1"/>
                <w:kern w:val="0"/>
                <w:sz w:val="22"/>
                <w:szCs w:val="22"/>
                <w:lang w:val="fr-CA" w:eastAsia="fr-CA"/>
              </w:rPr>
              <w:t xml:space="preserve"> Unit</w:t>
            </w:r>
          </w:p>
        </w:tc>
        <w:tc>
          <w:tcPr>
            <w:tcW w:w="2022" w:type="dxa"/>
            <w:noWrap/>
            <w:hideMark/>
          </w:tcPr>
          <w:p w14:paraId="261B67EC" w14:textId="77777777" w:rsidR="007A7453" w:rsidRPr="007A7453" w:rsidRDefault="00CA3B37" w:rsidP="007A7453">
            <w:pPr>
              <w:rPr>
                <w:rFonts w:ascii="Calibri" w:hAnsi="Calibri" w:cs="Calibri"/>
                <w:color w:val="0563C1"/>
                <w:kern w:val="0"/>
                <w:sz w:val="22"/>
                <w:szCs w:val="22"/>
                <w:u w:val="single"/>
                <w:lang w:val="fr-CA" w:eastAsia="fr-CA"/>
              </w:rPr>
            </w:pPr>
            <w:hyperlink r:id="rId19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280031C6" w14:textId="77777777" w:rsidTr="007A7453">
        <w:trPr>
          <w:trHeight w:val="345"/>
        </w:trPr>
        <w:tc>
          <w:tcPr>
            <w:tcW w:w="2824" w:type="dxa"/>
            <w:noWrap/>
            <w:hideMark/>
          </w:tcPr>
          <w:p w14:paraId="2329158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SchoolOfficer</w:t>
            </w:r>
            <w:proofErr w:type="spellEnd"/>
          </w:p>
        </w:tc>
        <w:tc>
          <w:tcPr>
            <w:tcW w:w="4864" w:type="dxa"/>
            <w:hideMark/>
          </w:tcPr>
          <w:p w14:paraId="7A2BDD5E"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Law </w:t>
            </w:r>
            <w:proofErr w:type="spellStart"/>
            <w:r w:rsidRPr="00604A83">
              <w:rPr>
                <w:rFonts w:ascii="Segoe UI" w:hAnsi="Segoe UI" w:cs="Segoe UI"/>
                <w:color w:val="000000" w:themeColor="text1"/>
                <w:kern w:val="0"/>
                <w:sz w:val="22"/>
                <w:szCs w:val="22"/>
                <w:lang w:val="fr-CA" w:eastAsia="fr-CA"/>
              </w:rPr>
              <w:t>Enforcement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School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Officer</w:t>
            </w:r>
            <w:proofErr w:type="spellEnd"/>
          </w:p>
        </w:tc>
        <w:tc>
          <w:tcPr>
            <w:tcW w:w="2022" w:type="dxa"/>
            <w:noWrap/>
            <w:hideMark/>
          </w:tcPr>
          <w:p w14:paraId="7FD84C9D" w14:textId="77777777" w:rsidR="007A7453" w:rsidRPr="007A7453" w:rsidRDefault="00CA3B37" w:rsidP="007A7453">
            <w:pPr>
              <w:rPr>
                <w:rFonts w:ascii="Calibri" w:hAnsi="Calibri" w:cs="Calibri"/>
                <w:color w:val="0563C1"/>
                <w:kern w:val="0"/>
                <w:sz w:val="22"/>
                <w:szCs w:val="22"/>
                <w:u w:val="single"/>
                <w:lang w:val="fr-CA" w:eastAsia="fr-CA"/>
              </w:rPr>
            </w:pPr>
            <w:hyperlink r:id="rId19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DEE244A" w14:textId="77777777" w:rsidTr="007A7453">
        <w:trPr>
          <w:trHeight w:val="675"/>
        </w:trPr>
        <w:tc>
          <w:tcPr>
            <w:tcW w:w="2824" w:type="dxa"/>
            <w:noWrap/>
            <w:hideMark/>
          </w:tcPr>
          <w:p w14:paraId="2A8253D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LightRescue</w:t>
            </w:r>
            <w:proofErr w:type="spellEnd"/>
          </w:p>
        </w:tc>
        <w:tc>
          <w:tcPr>
            <w:tcW w:w="4864" w:type="dxa"/>
            <w:hideMark/>
          </w:tcPr>
          <w:p w14:paraId="64D65F6D"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Light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Apparatus</w:t>
            </w:r>
            <w:proofErr w:type="spellEnd"/>
            <w:r w:rsidRPr="00604A83">
              <w:rPr>
                <w:rFonts w:ascii="Segoe UI" w:hAnsi="Segoe UI" w:cs="Segoe UI"/>
                <w:color w:val="000000" w:themeColor="text1"/>
                <w:kern w:val="0"/>
                <w:sz w:val="22"/>
                <w:szCs w:val="22"/>
                <w:lang w:val="fr-CA" w:eastAsia="fr-CA"/>
              </w:rPr>
              <w:t xml:space="preserve"> (Jeep and </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Vehicles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F17C506" w14:textId="77777777" w:rsidR="007A7453" w:rsidRPr="007A7453" w:rsidRDefault="00CA3B37" w:rsidP="007A7453">
            <w:pPr>
              <w:rPr>
                <w:rFonts w:ascii="Calibri" w:hAnsi="Calibri" w:cs="Calibri"/>
                <w:color w:val="0563C1"/>
                <w:kern w:val="0"/>
                <w:sz w:val="22"/>
                <w:szCs w:val="22"/>
                <w:u w:val="single"/>
                <w:lang w:val="fr-CA" w:eastAsia="fr-CA"/>
              </w:rPr>
            </w:pPr>
            <w:hyperlink r:id="rId19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887377E" w14:textId="77777777" w:rsidTr="007A7453">
        <w:trPr>
          <w:trHeight w:val="675"/>
        </w:trPr>
        <w:tc>
          <w:tcPr>
            <w:tcW w:w="2824" w:type="dxa"/>
            <w:noWrap/>
            <w:hideMark/>
          </w:tcPr>
          <w:p w14:paraId="53F2EBB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MaintenanceandRepairTeam</w:t>
            </w:r>
            <w:proofErr w:type="spellEnd"/>
          </w:p>
        </w:tc>
        <w:tc>
          <w:tcPr>
            <w:tcW w:w="4864" w:type="dxa"/>
            <w:hideMark/>
          </w:tcPr>
          <w:p w14:paraId="2948EA13"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Maintenance and </w:t>
            </w:r>
            <w:proofErr w:type="spellStart"/>
            <w:r w:rsidRPr="00604A83">
              <w:rPr>
                <w:rFonts w:ascii="Segoe UI" w:hAnsi="Segoe UI" w:cs="Segoe UI"/>
                <w:color w:val="000000" w:themeColor="text1"/>
                <w:kern w:val="0"/>
                <w:sz w:val="22"/>
                <w:szCs w:val="22"/>
                <w:lang w:val="fr-CA" w:eastAsia="fr-CA"/>
              </w:rPr>
              <w:t>Repair</w:t>
            </w:r>
            <w:proofErr w:type="spellEnd"/>
            <w:r w:rsidRPr="00604A83">
              <w:rPr>
                <w:rFonts w:ascii="Segoe UI" w:hAnsi="Segoe UI" w:cs="Segoe UI"/>
                <w:color w:val="000000" w:themeColor="text1"/>
                <w:kern w:val="0"/>
                <w:sz w:val="22"/>
                <w:szCs w:val="22"/>
                <w:lang w:val="fr-CA" w:eastAsia="fr-CA"/>
              </w:rPr>
              <w:t xml:space="preserve"> Team - Light Equipment Public Works</w:t>
            </w:r>
          </w:p>
        </w:tc>
        <w:tc>
          <w:tcPr>
            <w:tcW w:w="2022" w:type="dxa"/>
            <w:noWrap/>
            <w:hideMark/>
          </w:tcPr>
          <w:p w14:paraId="6D48AFA5" w14:textId="77777777" w:rsidR="007A7453" w:rsidRPr="007A7453" w:rsidRDefault="00CA3B37" w:rsidP="007A7453">
            <w:pPr>
              <w:rPr>
                <w:rFonts w:ascii="Calibri" w:hAnsi="Calibri" w:cs="Calibri"/>
                <w:color w:val="0563C1"/>
                <w:kern w:val="0"/>
                <w:sz w:val="22"/>
                <w:szCs w:val="22"/>
                <w:u w:val="single"/>
                <w:lang w:val="fr-CA" w:eastAsia="fr-CA"/>
              </w:rPr>
            </w:pPr>
            <w:hyperlink r:id="rId19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0F9ABAC" w14:textId="77777777" w:rsidTr="007A7453">
        <w:trPr>
          <w:trHeight w:val="345"/>
        </w:trPr>
        <w:tc>
          <w:tcPr>
            <w:tcW w:w="2824" w:type="dxa"/>
            <w:noWrap/>
            <w:hideMark/>
          </w:tcPr>
          <w:p w14:paraId="16689BA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ParkingEnforcement</w:t>
            </w:r>
            <w:proofErr w:type="spellEnd"/>
          </w:p>
        </w:tc>
        <w:tc>
          <w:tcPr>
            <w:tcW w:w="4864" w:type="dxa"/>
            <w:hideMark/>
          </w:tcPr>
          <w:p w14:paraId="4627A544"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Parking </w:t>
            </w:r>
            <w:proofErr w:type="spellStart"/>
            <w:r w:rsidRPr="00604A83">
              <w:rPr>
                <w:rFonts w:ascii="Segoe UI" w:hAnsi="Segoe UI" w:cs="Segoe UI"/>
                <w:color w:val="000000" w:themeColor="text1"/>
                <w:kern w:val="0"/>
                <w:sz w:val="22"/>
                <w:szCs w:val="22"/>
                <w:lang w:val="fr-CA" w:eastAsia="fr-CA"/>
              </w:rPr>
              <w:t>Enforcement</w:t>
            </w:r>
            <w:proofErr w:type="spellEnd"/>
          </w:p>
        </w:tc>
        <w:tc>
          <w:tcPr>
            <w:tcW w:w="2022" w:type="dxa"/>
            <w:noWrap/>
            <w:hideMark/>
          </w:tcPr>
          <w:p w14:paraId="79FBEE80" w14:textId="77777777" w:rsidR="007A7453" w:rsidRPr="007A7453" w:rsidRDefault="00CA3B37" w:rsidP="007A7453">
            <w:pPr>
              <w:rPr>
                <w:rFonts w:ascii="Calibri" w:hAnsi="Calibri" w:cs="Calibri"/>
                <w:color w:val="0563C1"/>
                <w:kern w:val="0"/>
                <w:sz w:val="22"/>
                <w:szCs w:val="22"/>
                <w:u w:val="single"/>
                <w:lang w:val="fr-CA" w:eastAsia="fr-CA"/>
              </w:rPr>
            </w:pPr>
            <w:hyperlink r:id="rId19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6566EF7" w14:textId="77777777" w:rsidTr="007A7453">
        <w:trPr>
          <w:trHeight w:val="675"/>
        </w:trPr>
        <w:tc>
          <w:tcPr>
            <w:tcW w:w="2824" w:type="dxa"/>
            <w:noWrap/>
            <w:hideMark/>
          </w:tcPr>
          <w:p w14:paraId="153BB30A"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MobileCommunicationCenter</w:t>
            </w:r>
            <w:proofErr w:type="spellEnd"/>
          </w:p>
        </w:tc>
        <w:tc>
          <w:tcPr>
            <w:tcW w:w="4864" w:type="dxa"/>
            <w:hideMark/>
          </w:tcPr>
          <w:p w14:paraId="2E503A0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Mobile Communications Center (</w:t>
            </w:r>
            <w:proofErr w:type="spellStart"/>
            <w:r w:rsidRPr="00604A83">
              <w:rPr>
                <w:rFonts w:ascii="Segoe UI" w:hAnsi="Segoe UI" w:cs="Segoe UI"/>
                <w:color w:val="000000" w:themeColor="text1"/>
                <w:kern w:val="0"/>
                <w:sz w:val="22"/>
                <w:szCs w:val="22"/>
                <w:lang w:val="fr-CA" w:eastAsia="fr-CA"/>
              </w:rPr>
              <w:t>Also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referred</w:t>
            </w:r>
            <w:proofErr w:type="spellEnd"/>
            <w:r w:rsidRPr="00604A83">
              <w:rPr>
                <w:rFonts w:ascii="Segoe UI" w:hAnsi="Segoe UI" w:cs="Segoe UI"/>
                <w:color w:val="000000" w:themeColor="text1"/>
                <w:kern w:val="0"/>
                <w:sz w:val="22"/>
                <w:szCs w:val="22"/>
                <w:lang w:val="fr-CA" w:eastAsia="fr-CA"/>
              </w:rPr>
              <w:t xml:space="preserve"> to as "Mobile EOC")</w:t>
            </w:r>
          </w:p>
        </w:tc>
        <w:tc>
          <w:tcPr>
            <w:tcW w:w="2022" w:type="dxa"/>
            <w:noWrap/>
            <w:hideMark/>
          </w:tcPr>
          <w:p w14:paraId="56CF35F9" w14:textId="77777777" w:rsidR="007A7453" w:rsidRPr="007A7453" w:rsidRDefault="00CA3B37" w:rsidP="007A7453">
            <w:pPr>
              <w:rPr>
                <w:rFonts w:ascii="Calibri" w:hAnsi="Calibri" w:cs="Calibri"/>
                <w:color w:val="0563C1"/>
                <w:kern w:val="0"/>
                <w:sz w:val="22"/>
                <w:szCs w:val="22"/>
                <w:u w:val="single"/>
                <w:lang w:val="fr-CA" w:eastAsia="fr-CA"/>
              </w:rPr>
            </w:pPr>
            <w:hyperlink r:id="rId19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656B4D3" w14:textId="77777777" w:rsidTr="007A7453">
        <w:trPr>
          <w:trHeight w:val="345"/>
        </w:trPr>
        <w:tc>
          <w:tcPr>
            <w:tcW w:w="2824" w:type="dxa"/>
            <w:noWrap/>
            <w:hideMark/>
          </w:tcPr>
          <w:p w14:paraId="1CEBEDF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MobileSupportVehicle</w:t>
            </w:r>
            <w:proofErr w:type="spellEnd"/>
          </w:p>
        </w:tc>
        <w:tc>
          <w:tcPr>
            <w:tcW w:w="4864" w:type="dxa"/>
            <w:hideMark/>
          </w:tcPr>
          <w:p w14:paraId="22142C31"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Mobile Support </w:t>
            </w:r>
            <w:proofErr w:type="spellStart"/>
            <w:r w:rsidRPr="00604A83">
              <w:rPr>
                <w:rFonts w:ascii="Segoe UI" w:hAnsi="Segoe UI" w:cs="Segoe UI"/>
                <w:color w:val="000000" w:themeColor="text1"/>
                <w:kern w:val="0"/>
                <w:sz w:val="22"/>
                <w:szCs w:val="22"/>
                <w:lang w:val="fr-CA" w:eastAsia="fr-CA"/>
              </w:rPr>
              <w:t>Vehicle</w:t>
            </w:r>
            <w:proofErr w:type="spellEnd"/>
          </w:p>
        </w:tc>
        <w:tc>
          <w:tcPr>
            <w:tcW w:w="2022" w:type="dxa"/>
            <w:noWrap/>
            <w:hideMark/>
          </w:tcPr>
          <w:p w14:paraId="7AF00E04" w14:textId="77777777" w:rsidR="007A7453" w:rsidRPr="007A7453" w:rsidRDefault="00CA3B37" w:rsidP="007A7453">
            <w:pPr>
              <w:rPr>
                <w:rFonts w:ascii="Calibri" w:hAnsi="Calibri" w:cs="Calibri"/>
                <w:color w:val="0563C1"/>
                <w:kern w:val="0"/>
                <w:sz w:val="22"/>
                <w:szCs w:val="22"/>
                <w:u w:val="single"/>
                <w:lang w:val="fr-CA" w:eastAsia="fr-CA"/>
              </w:rPr>
            </w:pPr>
            <w:hyperlink r:id="rId19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0205B50" w14:textId="77777777" w:rsidTr="007A7453">
        <w:trPr>
          <w:trHeight w:val="345"/>
        </w:trPr>
        <w:tc>
          <w:tcPr>
            <w:tcW w:w="2824" w:type="dxa"/>
            <w:noWrap/>
            <w:hideMark/>
          </w:tcPr>
          <w:p w14:paraId="2763E8C8"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CrowdControlTeam</w:t>
            </w:r>
            <w:proofErr w:type="spellEnd"/>
          </w:p>
        </w:tc>
        <w:tc>
          <w:tcPr>
            <w:tcW w:w="4864" w:type="dxa"/>
            <w:hideMark/>
          </w:tcPr>
          <w:p w14:paraId="3EE60A3C"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Law </w:t>
            </w:r>
            <w:proofErr w:type="spellStart"/>
            <w:r w:rsidRPr="00604A83">
              <w:rPr>
                <w:rFonts w:ascii="Segoe UI" w:hAnsi="Segoe UI" w:cs="Segoe UI"/>
                <w:color w:val="000000" w:themeColor="text1"/>
                <w:kern w:val="0"/>
                <w:sz w:val="22"/>
                <w:szCs w:val="22"/>
                <w:lang w:val="fr-CA" w:eastAsia="fr-CA"/>
              </w:rPr>
              <w:t>Enforcement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Crowd</w:t>
            </w:r>
            <w:proofErr w:type="spellEnd"/>
            <w:r w:rsidRPr="00604A83">
              <w:rPr>
                <w:rFonts w:ascii="Segoe UI" w:hAnsi="Segoe UI" w:cs="Segoe UI"/>
                <w:color w:val="000000" w:themeColor="text1"/>
                <w:kern w:val="0"/>
                <w:sz w:val="22"/>
                <w:szCs w:val="22"/>
                <w:lang w:val="fr-CA" w:eastAsia="fr-CA"/>
              </w:rPr>
              <w:t xml:space="preserve"> Control Team</w:t>
            </w:r>
          </w:p>
        </w:tc>
        <w:tc>
          <w:tcPr>
            <w:tcW w:w="2022" w:type="dxa"/>
            <w:noWrap/>
            <w:hideMark/>
          </w:tcPr>
          <w:p w14:paraId="1A2387E0" w14:textId="77777777" w:rsidR="007A7453" w:rsidRPr="007A7453" w:rsidRDefault="00CA3B37" w:rsidP="007A7453">
            <w:pPr>
              <w:rPr>
                <w:rFonts w:ascii="Calibri" w:hAnsi="Calibri" w:cs="Calibri"/>
                <w:color w:val="0563C1"/>
                <w:kern w:val="0"/>
                <w:sz w:val="22"/>
                <w:szCs w:val="22"/>
                <w:u w:val="single"/>
                <w:lang w:val="fr-CA" w:eastAsia="fr-CA"/>
              </w:rPr>
            </w:pPr>
            <w:hyperlink r:id="rId19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936ED21" w14:textId="77777777" w:rsidTr="007A7453">
        <w:trPr>
          <w:trHeight w:val="345"/>
        </w:trPr>
        <w:tc>
          <w:tcPr>
            <w:tcW w:w="2824" w:type="dxa"/>
            <w:noWrap/>
            <w:hideMark/>
          </w:tcPr>
          <w:p w14:paraId="545BFC1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MountedPatrol</w:t>
            </w:r>
            <w:proofErr w:type="spellEnd"/>
          </w:p>
        </w:tc>
        <w:tc>
          <w:tcPr>
            <w:tcW w:w="4864" w:type="dxa"/>
            <w:hideMark/>
          </w:tcPr>
          <w:p w14:paraId="67E27A4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Mounted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Patrol</w:t>
            </w:r>
            <w:proofErr w:type="spellEnd"/>
          </w:p>
        </w:tc>
        <w:tc>
          <w:tcPr>
            <w:tcW w:w="2022" w:type="dxa"/>
            <w:noWrap/>
            <w:hideMark/>
          </w:tcPr>
          <w:p w14:paraId="767B09E1" w14:textId="77777777" w:rsidR="007A7453" w:rsidRPr="007A7453" w:rsidRDefault="00CA3B37" w:rsidP="007A7453">
            <w:pPr>
              <w:rPr>
                <w:rFonts w:ascii="Calibri" w:hAnsi="Calibri" w:cs="Calibri"/>
                <w:color w:val="0563C1"/>
                <w:kern w:val="0"/>
                <w:sz w:val="22"/>
                <w:szCs w:val="22"/>
                <w:u w:val="single"/>
                <w:lang w:val="fr-CA" w:eastAsia="fr-CA"/>
              </w:rPr>
            </w:pPr>
            <w:hyperlink r:id="rId19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E120355" w14:textId="77777777" w:rsidTr="007A7453">
        <w:trPr>
          <w:trHeight w:val="345"/>
        </w:trPr>
        <w:tc>
          <w:tcPr>
            <w:tcW w:w="2824" w:type="dxa"/>
            <w:noWrap/>
            <w:hideMark/>
          </w:tcPr>
          <w:p w14:paraId="7B33F68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MountainSearchandRescueTeam</w:t>
            </w:r>
            <w:proofErr w:type="spellEnd"/>
          </w:p>
        </w:tc>
        <w:tc>
          <w:tcPr>
            <w:tcW w:w="4864" w:type="dxa"/>
            <w:hideMark/>
          </w:tcPr>
          <w:p w14:paraId="1384CC2B"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Mountain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689959AC" w14:textId="77777777" w:rsidR="007A7453" w:rsidRPr="007A7453" w:rsidRDefault="00CA3B37" w:rsidP="007A7453">
            <w:pPr>
              <w:rPr>
                <w:rFonts w:ascii="Calibri" w:hAnsi="Calibri" w:cs="Calibri"/>
                <w:color w:val="0563C1"/>
                <w:kern w:val="0"/>
                <w:sz w:val="22"/>
                <w:szCs w:val="22"/>
                <w:u w:val="single"/>
                <w:lang w:val="fr-CA" w:eastAsia="fr-CA"/>
              </w:rPr>
            </w:pPr>
            <w:hyperlink r:id="rId20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A0F4E77" w14:textId="77777777" w:rsidTr="007A7453">
        <w:trPr>
          <w:trHeight w:val="345"/>
        </w:trPr>
        <w:tc>
          <w:tcPr>
            <w:tcW w:w="2824" w:type="dxa"/>
            <w:noWrap/>
            <w:hideMark/>
          </w:tcPr>
          <w:p w14:paraId="7416CAA3"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MedicalTransportVehicle</w:t>
            </w:r>
            <w:proofErr w:type="spellEnd"/>
          </w:p>
        </w:tc>
        <w:tc>
          <w:tcPr>
            <w:tcW w:w="4864" w:type="dxa"/>
            <w:hideMark/>
          </w:tcPr>
          <w:p w14:paraId="2968CB9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Multi-Patient </w:t>
            </w:r>
            <w:proofErr w:type="spellStart"/>
            <w:r w:rsidRPr="00604A83">
              <w:rPr>
                <w:rFonts w:ascii="Segoe UI" w:hAnsi="Segoe UI" w:cs="Segoe UI"/>
                <w:color w:val="000000" w:themeColor="text1"/>
                <w:kern w:val="0"/>
                <w:sz w:val="22"/>
                <w:szCs w:val="22"/>
                <w:lang w:val="fr-CA" w:eastAsia="fr-CA"/>
              </w:rPr>
              <w:t>Medical</w:t>
            </w:r>
            <w:proofErr w:type="spellEnd"/>
            <w:r w:rsidRPr="00604A83">
              <w:rPr>
                <w:rFonts w:ascii="Segoe UI" w:hAnsi="Segoe UI" w:cs="Segoe UI"/>
                <w:color w:val="000000" w:themeColor="text1"/>
                <w:kern w:val="0"/>
                <w:sz w:val="22"/>
                <w:szCs w:val="22"/>
                <w:lang w:val="fr-CA" w:eastAsia="fr-CA"/>
              </w:rPr>
              <w:t xml:space="preserve"> Transport </w:t>
            </w:r>
            <w:proofErr w:type="spellStart"/>
            <w:r w:rsidRPr="00604A83">
              <w:rPr>
                <w:rFonts w:ascii="Segoe UI" w:hAnsi="Segoe UI" w:cs="Segoe UI"/>
                <w:color w:val="000000" w:themeColor="text1"/>
                <w:kern w:val="0"/>
                <w:sz w:val="22"/>
                <w:szCs w:val="22"/>
                <w:lang w:val="fr-CA" w:eastAsia="fr-CA"/>
              </w:rPr>
              <w:t>Vehicle</w:t>
            </w:r>
            <w:proofErr w:type="spellEnd"/>
          </w:p>
        </w:tc>
        <w:tc>
          <w:tcPr>
            <w:tcW w:w="2022" w:type="dxa"/>
            <w:noWrap/>
            <w:hideMark/>
          </w:tcPr>
          <w:p w14:paraId="34577424" w14:textId="77777777" w:rsidR="007A7453" w:rsidRPr="007A7453" w:rsidRDefault="00CA3B37" w:rsidP="007A7453">
            <w:pPr>
              <w:rPr>
                <w:rFonts w:ascii="Calibri" w:hAnsi="Calibri" w:cs="Calibri"/>
                <w:color w:val="0563C1"/>
                <w:kern w:val="0"/>
                <w:sz w:val="22"/>
                <w:szCs w:val="22"/>
                <w:u w:val="single"/>
                <w:lang w:val="fr-CA" w:eastAsia="fr-CA"/>
              </w:rPr>
            </w:pPr>
            <w:hyperlink r:id="rId20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10AF1E4" w14:textId="77777777" w:rsidTr="007A7453">
        <w:trPr>
          <w:trHeight w:val="345"/>
        </w:trPr>
        <w:tc>
          <w:tcPr>
            <w:tcW w:w="2824" w:type="dxa"/>
            <w:noWrap/>
            <w:hideMark/>
          </w:tcPr>
          <w:p w14:paraId="5841E65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ParkRanger</w:t>
            </w:r>
            <w:proofErr w:type="spellEnd"/>
          </w:p>
        </w:tc>
        <w:tc>
          <w:tcPr>
            <w:tcW w:w="4864" w:type="dxa"/>
            <w:hideMark/>
          </w:tcPr>
          <w:p w14:paraId="732ECA3B"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Park Ranger</w:t>
            </w:r>
          </w:p>
        </w:tc>
        <w:tc>
          <w:tcPr>
            <w:tcW w:w="2022" w:type="dxa"/>
            <w:noWrap/>
            <w:hideMark/>
          </w:tcPr>
          <w:p w14:paraId="65113AD5" w14:textId="77777777" w:rsidR="007A7453" w:rsidRPr="007A7453" w:rsidRDefault="00CA3B37" w:rsidP="007A7453">
            <w:pPr>
              <w:rPr>
                <w:rFonts w:ascii="Calibri" w:hAnsi="Calibri" w:cs="Calibri"/>
                <w:color w:val="0563C1"/>
                <w:kern w:val="0"/>
                <w:sz w:val="22"/>
                <w:szCs w:val="22"/>
                <w:u w:val="single"/>
                <w:lang w:val="fr-CA" w:eastAsia="fr-CA"/>
              </w:rPr>
            </w:pPr>
            <w:hyperlink r:id="rId20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173EAA7" w14:textId="77777777" w:rsidTr="007A7453">
        <w:trPr>
          <w:trHeight w:val="345"/>
        </w:trPr>
        <w:tc>
          <w:tcPr>
            <w:tcW w:w="2824" w:type="dxa"/>
            <w:noWrap/>
            <w:hideMark/>
          </w:tcPr>
          <w:p w14:paraId="7BEEA2F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DiveTeam</w:t>
            </w:r>
            <w:proofErr w:type="spellEnd"/>
          </w:p>
        </w:tc>
        <w:tc>
          <w:tcPr>
            <w:tcW w:w="4864" w:type="dxa"/>
            <w:hideMark/>
          </w:tcPr>
          <w:p w14:paraId="0CEF20EC"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Public </w:t>
            </w:r>
            <w:proofErr w:type="spellStart"/>
            <w:r w:rsidRPr="00604A83">
              <w:rPr>
                <w:rFonts w:ascii="Segoe UI" w:hAnsi="Segoe UI" w:cs="Segoe UI"/>
                <w:color w:val="000000" w:themeColor="text1"/>
                <w:kern w:val="0"/>
                <w:sz w:val="22"/>
                <w:szCs w:val="22"/>
                <w:lang w:val="fr-CA" w:eastAsia="fr-CA"/>
              </w:rPr>
              <w:t>Safety</w:t>
            </w:r>
            <w:proofErr w:type="spellEnd"/>
            <w:r w:rsidRPr="00604A83">
              <w:rPr>
                <w:rFonts w:ascii="Segoe UI" w:hAnsi="Segoe UI" w:cs="Segoe UI"/>
                <w:color w:val="000000" w:themeColor="text1"/>
                <w:kern w:val="0"/>
                <w:sz w:val="22"/>
                <w:szCs w:val="22"/>
                <w:lang w:val="fr-CA" w:eastAsia="fr-CA"/>
              </w:rPr>
              <w:t xml:space="preserve"> Dive Team</w:t>
            </w:r>
          </w:p>
        </w:tc>
        <w:tc>
          <w:tcPr>
            <w:tcW w:w="2022" w:type="dxa"/>
            <w:noWrap/>
            <w:hideMark/>
          </w:tcPr>
          <w:p w14:paraId="4CCEB7F4" w14:textId="77777777" w:rsidR="007A7453" w:rsidRPr="007A7453" w:rsidRDefault="00CA3B37" w:rsidP="007A7453">
            <w:pPr>
              <w:rPr>
                <w:rFonts w:ascii="Calibri" w:hAnsi="Calibri" w:cs="Calibri"/>
                <w:color w:val="0563C1"/>
                <w:kern w:val="0"/>
                <w:sz w:val="22"/>
                <w:szCs w:val="22"/>
                <w:u w:val="single"/>
                <w:lang w:val="fr-CA" w:eastAsia="fr-CA"/>
              </w:rPr>
            </w:pPr>
            <w:hyperlink r:id="rId20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F813193" w14:textId="77777777" w:rsidTr="007A7453">
        <w:trPr>
          <w:trHeight w:val="345"/>
        </w:trPr>
        <w:tc>
          <w:tcPr>
            <w:tcW w:w="2824" w:type="dxa"/>
            <w:noWrap/>
            <w:hideMark/>
          </w:tcPr>
          <w:p w14:paraId="46FDC86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RapidResponseSpecialist</w:t>
            </w:r>
            <w:proofErr w:type="spellEnd"/>
          </w:p>
        </w:tc>
        <w:tc>
          <w:tcPr>
            <w:tcW w:w="4864" w:type="dxa"/>
            <w:hideMark/>
          </w:tcPr>
          <w:p w14:paraId="10FF13E8"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Rapid </w:t>
            </w:r>
            <w:proofErr w:type="spellStart"/>
            <w:r w:rsidRPr="00604A83">
              <w:rPr>
                <w:rFonts w:ascii="Segoe UI" w:hAnsi="Segoe UI" w:cs="Segoe UI"/>
                <w:color w:val="000000" w:themeColor="text1"/>
                <w:kern w:val="0"/>
                <w:sz w:val="22"/>
                <w:szCs w:val="22"/>
                <w:lang w:val="fr-CA" w:eastAsia="fr-CA"/>
              </w:rPr>
              <w:t>Response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24AB6CFF" w14:textId="77777777" w:rsidR="007A7453" w:rsidRPr="007A7453" w:rsidRDefault="00CA3B37" w:rsidP="007A7453">
            <w:pPr>
              <w:rPr>
                <w:rFonts w:ascii="Calibri" w:hAnsi="Calibri" w:cs="Calibri"/>
                <w:color w:val="0563C1"/>
                <w:kern w:val="0"/>
                <w:sz w:val="22"/>
                <w:szCs w:val="22"/>
                <w:u w:val="single"/>
                <w:lang w:val="fr-CA" w:eastAsia="fr-CA"/>
              </w:rPr>
            </w:pPr>
            <w:hyperlink r:id="rId20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F608E93" w14:textId="77777777" w:rsidTr="007A7453">
        <w:trPr>
          <w:trHeight w:val="345"/>
        </w:trPr>
        <w:tc>
          <w:tcPr>
            <w:tcW w:w="2824" w:type="dxa"/>
            <w:noWrap/>
            <w:hideMark/>
          </w:tcPr>
          <w:p w14:paraId="7A57C46B"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RoadSweeper</w:t>
            </w:r>
            <w:proofErr w:type="spellEnd"/>
          </w:p>
        </w:tc>
        <w:tc>
          <w:tcPr>
            <w:tcW w:w="4864" w:type="dxa"/>
            <w:hideMark/>
          </w:tcPr>
          <w:p w14:paraId="14172BEB"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Road Sweeper</w:t>
            </w:r>
          </w:p>
        </w:tc>
        <w:tc>
          <w:tcPr>
            <w:tcW w:w="2022" w:type="dxa"/>
            <w:noWrap/>
            <w:hideMark/>
          </w:tcPr>
          <w:p w14:paraId="57FC9157" w14:textId="77777777" w:rsidR="007A7453" w:rsidRPr="007A7453" w:rsidRDefault="00CA3B37" w:rsidP="007A7453">
            <w:pPr>
              <w:rPr>
                <w:rFonts w:ascii="Calibri" w:hAnsi="Calibri" w:cs="Calibri"/>
                <w:color w:val="0563C1"/>
                <w:kern w:val="0"/>
                <w:sz w:val="22"/>
                <w:szCs w:val="22"/>
                <w:u w:val="single"/>
                <w:lang w:val="fr-CA" w:eastAsia="fr-CA"/>
              </w:rPr>
            </w:pPr>
            <w:hyperlink r:id="rId20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9D3119E" w14:textId="77777777" w:rsidTr="007A7453">
        <w:trPr>
          <w:trHeight w:val="345"/>
        </w:trPr>
        <w:tc>
          <w:tcPr>
            <w:tcW w:w="2824" w:type="dxa"/>
            <w:noWrap/>
            <w:hideMark/>
          </w:tcPr>
          <w:p w14:paraId="064A5A53"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SafetyOfficer</w:t>
            </w:r>
            <w:proofErr w:type="spellEnd"/>
          </w:p>
        </w:tc>
        <w:tc>
          <w:tcPr>
            <w:tcW w:w="4864" w:type="dxa"/>
            <w:hideMark/>
          </w:tcPr>
          <w:p w14:paraId="6D77C91D"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Safety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Officer</w:t>
            </w:r>
            <w:proofErr w:type="spellEnd"/>
            <w:r w:rsidRPr="00604A83">
              <w:rPr>
                <w:rFonts w:ascii="Segoe UI" w:hAnsi="Segoe UI" w:cs="Segoe UI"/>
                <w:color w:val="000000" w:themeColor="text1"/>
                <w:kern w:val="0"/>
                <w:sz w:val="22"/>
                <w:szCs w:val="22"/>
                <w:lang w:val="fr-CA" w:eastAsia="fr-CA"/>
              </w:rPr>
              <w:t>/Chief</w:t>
            </w:r>
          </w:p>
        </w:tc>
        <w:tc>
          <w:tcPr>
            <w:tcW w:w="2022" w:type="dxa"/>
            <w:noWrap/>
            <w:hideMark/>
          </w:tcPr>
          <w:p w14:paraId="276B48C2" w14:textId="77777777" w:rsidR="007A7453" w:rsidRPr="007A7453" w:rsidRDefault="00CA3B37" w:rsidP="007A7453">
            <w:pPr>
              <w:rPr>
                <w:rFonts w:ascii="Calibri" w:hAnsi="Calibri" w:cs="Calibri"/>
                <w:color w:val="0563C1"/>
                <w:kern w:val="0"/>
                <w:sz w:val="22"/>
                <w:szCs w:val="22"/>
                <w:u w:val="single"/>
                <w:lang w:val="fr-CA" w:eastAsia="fr-CA"/>
              </w:rPr>
            </w:pPr>
            <w:hyperlink r:id="rId20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ED6328B" w14:textId="77777777" w:rsidTr="007A7453">
        <w:trPr>
          <w:trHeight w:val="345"/>
        </w:trPr>
        <w:tc>
          <w:tcPr>
            <w:tcW w:w="2824" w:type="dxa"/>
            <w:noWrap/>
            <w:hideMark/>
          </w:tcPr>
          <w:p w14:paraId="1157BDC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SnowBlower</w:t>
            </w:r>
            <w:proofErr w:type="spellEnd"/>
          </w:p>
        </w:tc>
        <w:tc>
          <w:tcPr>
            <w:tcW w:w="4864" w:type="dxa"/>
            <w:hideMark/>
          </w:tcPr>
          <w:p w14:paraId="6E176968"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Snow Blower</w:t>
            </w:r>
          </w:p>
        </w:tc>
        <w:tc>
          <w:tcPr>
            <w:tcW w:w="2022" w:type="dxa"/>
            <w:noWrap/>
            <w:hideMark/>
          </w:tcPr>
          <w:p w14:paraId="1333A1E3" w14:textId="77777777" w:rsidR="007A7453" w:rsidRPr="007A7453" w:rsidRDefault="00CA3B37" w:rsidP="007A7453">
            <w:pPr>
              <w:rPr>
                <w:rFonts w:ascii="Calibri" w:hAnsi="Calibri" w:cs="Calibri"/>
                <w:color w:val="0563C1"/>
                <w:kern w:val="0"/>
                <w:sz w:val="22"/>
                <w:szCs w:val="22"/>
                <w:u w:val="single"/>
                <w:lang w:val="fr-CA" w:eastAsia="fr-CA"/>
              </w:rPr>
            </w:pPr>
            <w:hyperlink r:id="rId20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70792A4" w14:textId="77777777" w:rsidTr="007A7453">
        <w:trPr>
          <w:trHeight w:val="345"/>
        </w:trPr>
        <w:tc>
          <w:tcPr>
            <w:tcW w:w="2824" w:type="dxa"/>
            <w:noWrap/>
            <w:hideMark/>
          </w:tcPr>
          <w:p w14:paraId="3A5DD75D"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SnowCat</w:t>
            </w:r>
            <w:proofErr w:type="spellEnd"/>
          </w:p>
        </w:tc>
        <w:tc>
          <w:tcPr>
            <w:tcW w:w="4864" w:type="dxa"/>
            <w:hideMark/>
          </w:tcPr>
          <w:p w14:paraId="3D1BCE9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Snow Cat</w:t>
            </w:r>
          </w:p>
        </w:tc>
        <w:tc>
          <w:tcPr>
            <w:tcW w:w="2022" w:type="dxa"/>
            <w:noWrap/>
            <w:hideMark/>
          </w:tcPr>
          <w:p w14:paraId="6ED185D1" w14:textId="77777777" w:rsidR="007A7453" w:rsidRPr="007A7453" w:rsidRDefault="00CA3B37" w:rsidP="007A7453">
            <w:pPr>
              <w:rPr>
                <w:rFonts w:ascii="Calibri" w:hAnsi="Calibri" w:cs="Calibri"/>
                <w:color w:val="0563C1"/>
                <w:kern w:val="0"/>
                <w:sz w:val="22"/>
                <w:szCs w:val="22"/>
                <w:u w:val="single"/>
                <w:lang w:val="fr-CA" w:eastAsia="fr-CA"/>
              </w:rPr>
            </w:pPr>
            <w:hyperlink r:id="rId20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2C2F486D" w14:textId="77777777" w:rsidTr="007A7453">
        <w:trPr>
          <w:trHeight w:val="1665"/>
        </w:trPr>
        <w:tc>
          <w:tcPr>
            <w:tcW w:w="2824" w:type="dxa"/>
            <w:noWrap/>
            <w:hideMark/>
          </w:tcPr>
          <w:p w14:paraId="7891972F"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StructureFireEngineType1</w:t>
            </w:r>
          </w:p>
        </w:tc>
        <w:tc>
          <w:tcPr>
            <w:tcW w:w="4864" w:type="dxa"/>
            <w:hideMark/>
          </w:tcPr>
          <w:p w14:paraId="0461DECA"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Type 1 Structure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Engine (1000 GPM, 400 Gal tank, 1200' 2.5" </w:t>
            </w:r>
            <w:proofErr w:type="spellStart"/>
            <w:r w:rsidRPr="00604A83">
              <w:rPr>
                <w:rFonts w:ascii="Segoe UI" w:hAnsi="Segoe UI" w:cs="Segoe UI"/>
                <w:color w:val="000000" w:themeColor="text1"/>
                <w:kern w:val="0"/>
                <w:sz w:val="22"/>
                <w:szCs w:val="22"/>
                <w:lang w:val="fr-CA" w:eastAsia="fr-CA"/>
              </w:rPr>
              <w:t>hose</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400' 1.5" </w:t>
            </w:r>
            <w:proofErr w:type="spellStart"/>
            <w:r w:rsidRPr="00604A83">
              <w:rPr>
                <w:rFonts w:ascii="Segoe UI" w:hAnsi="Segoe UI" w:cs="Segoe UI"/>
                <w:color w:val="000000" w:themeColor="text1"/>
                <w:kern w:val="0"/>
                <w:sz w:val="22"/>
                <w:szCs w:val="22"/>
                <w:lang w:val="fr-CA" w:eastAsia="fr-CA"/>
              </w:rPr>
              <w:t>hose</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attack</w:t>
            </w:r>
            <w:proofErr w:type="spellEnd"/>
            <w:r w:rsidRPr="00604A83">
              <w:rPr>
                <w:rFonts w:ascii="Segoe UI" w:hAnsi="Segoe UI" w:cs="Segoe UI"/>
                <w:color w:val="000000" w:themeColor="text1"/>
                <w:kern w:val="0"/>
                <w:sz w:val="22"/>
                <w:szCs w:val="22"/>
                <w:lang w:val="fr-CA" w:eastAsia="fr-CA"/>
              </w:rPr>
              <w:t xml:space="preserve"> line), 200' 1" </w:t>
            </w:r>
            <w:proofErr w:type="spellStart"/>
            <w:r w:rsidRPr="00604A83">
              <w:rPr>
                <w:rFonts w:ascii="Segoe UI" w:hAnsi="Segoe UI" w:cs="Segoe UI"/>
                <w:color w:val="000000" w:themeColor="text1"/>
                <w:kern w:val="0"/>
                <w:sz w:val="22"/>
                <w:szCs w:val="22"/>
                <w:lang w:val="fr-CA" w:eastAsia="fr-CA"/>
              </w:rPr>
              <w:t>hose</w:t>
            </w:r>
            <w:proofErr w:type="spellEnd"/>
            <w:r w:rsidRPr="00604A83">
              <w:rPr>
                <w:rFonts w:ascii="Segoe UI" w:hAnsi="Segoe UI" w:cs="Segoe UI"/>
                <w:color w:val="000000" w:themeColor="text1"/>
                <w:kern w:val="0"/>
                <w:sz w:val="22"/>
                <w:szCs w:val="22"/>
                <w:lang w:val="fr-CA" w:eastAsia="fr-CA"/>
              </w:rPr>
              <w:t xml:space="preserve"> or </w:t>
            </w:r>
            <w:proofErr w:type="spellStart"/>
            <w:r w:rsidRPr="00604A83">
              <w:rPr>
                <w:rFonts w:ascii="Segoe UI" w:hAnsi="Segoe UI" w:cs="Segoe UI"/>
                <w:color w:val="000000" w:themeColor="text1"/>
                <w:kern w:val="0"/>
                <w:sz w:val="22"/>
                <w:szCs w:val="22"/>
                <w:lang w:val="fr-CA" w:eastAsia="fr-CA"/>
              </w:rPr>
              <w:t>larger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ladder</w:t>
            </w:r>
            <w:proofErr w:type="spellEnd"/>
            <w:r w:rsidRPr="00604A83">
              <w:rPr>
                <w:rFonts w:ascii="Segoe UI" w:hAnsi="Segoe UI" w:cs="Segoe UI"/>
                <w:color w:val="000000" w:themeColor="text1"/>
                <w:kern w:val="0"/>
                <w:sz w:val="22"/>
                <w:szCs w:val="22"/>
                <w:lang w:val="fr-CA" w:eastAsia="fr-CA"/>
              </w:rPr>
              <w:t xml:space="preserve"> 20' or longer, 500GPM master </w:t>
            </w:r>
            <w:proofErr w:type="spellStart"/>
            <w:r w:rsidRPr="00604A83">
              <w:rPr>
                <w:rFonts w:ascii="Segoe UI" w:hAnsi="Segoe UI" w:cs="Segoe UI"/>
                <w:color w:val="000000" w:themeColor="text1"/>
                <w:kern w:val="0"/>
                <w:sz w:val="22"/>
                <w:szCs w:val="22"/>
                <w:lang w:val="fr-CA" w:eastAsia="fr-CA"/>
              </w:rPr>
              <w:t>stream</w:t>
            </w:r>
            <w:proofErr w:type="spellEnd"/>
            <w:r w:rsidRPr="00604A83">
              <w:rPr>
                <w:rFonts w:ascii="Segoe UI" w:hAnsi="Segoe UI" w:cs="Segoe UI"/>
                <w:color w:val="000000" w:themeColor="text1"/>
                <w:kern w:val="0"/>
                <w:sz w:val="22"/>
                <w:szCs w:val="22"/>
                <w:lang w:val="fr-CA" w:eastAsia="fr-CA"/>
              </w:rPr>
              <w:t xml:space="preserve">, and 4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members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9AC9079" w14:textId="77777777" w:rsidR="007A7453" w:rsidRPr="007A7453" w:rsidRDefault="00CA3B37" w:rsidP="007A7453">
            <w:pPr>
              <w:rPr>
                <w:rFonts w:ascii="Calibri" w:hAnsi="Calibri" w:cs="Calibri"/>
                <w:color w:val="0563C1"/>
                <w:kern w:val="0"/>
                <w:sz w:val="22"/>
                <w:szCs w:val="22"/>
                <w:u w:val="single"/>
                <w:lang w:val="fr-CA" w:eastAsia="fr-CA"/>
              </w:rPr>
            </w:pPr>
            <w:hyperlink r:id="rId20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FAA68A5" w14:textId="77777777" w:rsidTr="007A7453">
        <w:trPr>
          <w:trHeight w:val="1335"/>
        </w:trPr>
        <w:tc>
          <w:tcPr>
            <w:tcW w:w="2824" w:type="dxa"/>
            <w:noWrap/>
            <w:hideMark/>
          </w:tcPr>
          <w:p w14:paraId="2CFA489A"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StructureFireEngineType2</w:t>
            </w:r>
          </w:p>
        </w:tc>
        <w:tc>
          <w:tcPr>
            <w:tcW w:w="4864" w:type="dxa"/>
            <w:hideMark/>
          </w:tcPr>
          <w:p w14:paraId="18C00EF8"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Type 2 Structure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Engine (500GPM, 400 Gal Tank, hose 1000', 5400', 300' </w:t>
            </w:r>
            <w:proofErr w:type="spellStart"/>
            <w:r w:rsidRPr="00604A83">
              <w:rPr>
                <w:rFonts w:ascii="Segoe UI" w:hAnsi="Segoe UI" w:cs="Segoe UI"/>
                <w:color w:val="000000" w:themeColor="text1"/>
                <w:kern w:val="0"/>
                <w:sz w:val="22"/>
                <w:szCs w:val="22"/>
                <w:lang w:val="fr-CA" w:eastAsia="fr-CA"/>
              </w:rPr>
              <w:t>respectively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ladder</w:t>
            </w:r>
            <w:proofErr w:type="spellEnd"/>
            <w:r w:rsidRPr="00604A83">
              <w:rPr>
                <w:rFonts w:ascii="Segoe UI" w:hAnsi="Segoe UI" w:cs="Segoe UI"/>
                <w:color w:val="000000" w:themeColor="text1"/>
                <w:kern w:val="0"/>
                <w:sz w:val="22"/>
                <w:szCs w:val="22"/>
                <w:lang w:val="fr-CA" w:eastAsia="fr-CA"/>
              </w:rPr>
              <w:t xml:space="preserve"> 20' or longer, no master </w:t>
            </w:r>
            <w:proofErr w:type="spellStart"/>
            <w:r w:rsidRPr="00604A83">
              <w:rPr>
                <w:rFonts w:ascii="Segoe UI" w:hAnsi="Segoe UI" w:cs="Segoe UI"/>
                <w:color w:val="000000" w:themeColor="text1"/>
                <w:kern w:val="0"/>
                <w:sz w:val="22"/>
                <w:szCs w:val="22"/>
                <w:lang w:val="fr-CA" w:eastAsia="fr-CA"/>
              </w:rPr>
              <w:t>stream</w:t>
            </w:r>
            <w:proofErr w:type="spellEnd"/>
            <w:r w:rsidRPr="00604A83">
              <w:rPr>
                <w:rFonts w:ascii="Segoe UI" w:hAnsi="Segoe UI" w:cs="Segoe UI"/>
                <w:color w:val="000000" w:themeColor="text1"/>
                <w:kern w:val="0"/>
                <w:sz w:val="22"/>
                <w:szCs w:val="22"/>
                <w:lang w:val="fr-CA" w:eastAsia="fr-CA"/>
              </w:rPr>
              <w:t xml:space="preserve"> and 3 </w:t>
            </w:r>
            <w:proofErr w:type="spellStart"/>
            <w:r w:rsidRPr="00604A83">
              <w:rPr>
                <w:rFonts w:ascii="Segoe UI" w:hAnsi="Segoe UI" w:cs="Segoe UI"/>
                <w:color w:val="000000" w:themeColor="text1"/>
                <w:kern w:val="0"/>
                <w:sz w:val="22"/>
                <w:szCs w:val="22"/>
                <w:lang w:val="fr-CA" w:eastAsia="fr-CA"/>
              </w:rPr>
              <w:t>crew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members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B0AFD76" w14:textId="77777777" w:rsidR="007A7453" w:rsidRPr="007A7453" w:rsidRDefault="00CA3B37" w:rsidP="007A7453">
            <w:pPr>
              <w:rPr>
                <w:rFonts w:ascii="Calibri" w:hAnsi="Calibri" w:cs="Calibri"/>
                <w:color w:val="0563C1"/>
                <w:kern w:val="0"/>
                <w:sz w:val="22"/>
                <w:szCs w:val="22"/>
                <w:u w:val="single"/>
                <w:lang w:val="fr-CA" w:eastAsia="fr-CA"/>
              </w:rPr>
            </w:pPr>
            <w:hyperlink r:id="rId21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5552AD1" w14:textId="77777777" w:rsidTr="007A7453">
        <w:trPr>
          <w:trHeight w:val="345"/>
        </w:trPr>
        <w:tc>
          <w:tcPr>
            <w:tcW w:w="2824" w:type="dxa"/>
            <w:noWrap/>
            <w:hideMark/>
          </w:tcPr>
          <w:p w14:paraId="177D2E14"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SWAT</w:t>
            </w:r>
          </w:p>
        </w:tc>
        <w:tc>
          <w:tcPr>
            <w:tcW w:w="4864" w:type="dxa"/>
            <w:hideMark/>
          </w:tcPr>
          <w:p w14:paraId="385D6838"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SWAT/</w:t>
            </w:r>
            <w:proofErr w:type="spellStart"/>
            <w:r w:rsidRPr="00604A83">
              <w:rPr>
                <w:rFonts w:ascii="Segoe UI" w:hAnsi="Segoe UI" w:cs="Segoe UI"/>
                <w:color w:val="000000" w:themeColor="text1"/>
                <w:kern w:val="0"/>
                <w:sz w:val="22"/>
                <w:szCs w:val="22"/>
                <w:lang w:val="fr-CA" w:eastAsia="fr-CA"/>
              </w:rPr>
              <w:t>Tactical</w:t>
            </w:r>
            <w:proofErr w:type="spellEnd"/>
            <w:r w:rsidRPr="00604A83">
              <w:rPr>
                <w:rFonts w:ascii="Segoe UI" w:hAnsi="Segoe UI" w:cs="Segoe UI"/>
                <w:color w:val="000000" w:themeColor="text1"/>
                <w:kern w:val="0"/>
                <w:sz w:val="22"/>
                <w:szCs w:val="22"/>
                <w:lang w:val="fr-CA" w:eastAsia="fr-CA"/>
              </w:rPr>
              <w:t xml:space="preserve"> Teams</w:t>
            </w:r>
          </w:p>
        </w:tc>
        <w:tc>
          <w:tcPr>
            <w:tcW w:w="2022" w:type="dxa"/>
            <w:noWrap/>
            <w:hideMark/>
          </w:tcPr>
          <w:p w14:paraId="7273F399" w14:textId="77777777" w:rsidR="007A7453" w:rsidRPr="007A7453" w:rsidRDefault="00CA3B37" w:rsidP="007A7453">
            <w:pPr>
              <w:rPr>
                <w:rFonts w:ascii="Calibri" w:hAnsi="Calibri" w:cs="Calibri"/>
                <w:color w:val="0563C1"/>
                <w:kern w:val="0"/>
                <w:sz w:val="22"/>
                <w:szCs w:val="22"/>
                <w:u w:val="single"/>
                <w:lang w:val="fr-CA" w:eastAsia="fr-CA"/>
              </w:rPr>
            </w:pPr>
            <w:hyperlink r:id="rId21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DCA0221" w14:textId="77777777" w:rsidTr="007A7453">
        <w:trPr>
          <w:trHeight w:val="345"/>
        </w:trPr>
        <w:tc>
          <w:tcPr>
            <w:tcW w:w="2824" w:type="dxa"/>
            <w:noWrap/>
            <w:hideMark/>
          </w:tcPr>
          <w:p w14:paraId="0F58860B"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SwiftwaterRescueTeam</w:t>
            </w:r>
            <w:proofErr w:type="spellEnd"/>
          </w:p>
        </w:tc>
        <w:tc>
          <w:tcPr>
            <w:tcW w:w="4864" w:type="dxa"/>
            <w:hideMark/>
          </w:tcPr>
          <w:p w14:paraId="521B1FF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Swiftwater</w:t>
            </w:r>
            <w:proofErr w:type="spellEnd"/>
            <w:r w:rsidRPr="00604A83">
              <w:rPr>
                <w:rFonts w:ascii="Segoe UI" w:hAnsi="Segoe UI" w:cs="Segoe UI"/>
                <w:color w:val="000000" w:themeColor="text1"/>
                <w:kern w:val="0"/>
                <w:sz w:val="22"/>
                <w:szCs w:val="22"/>
                <w:lang w:val="fr-CA" w:eastAsia="fr-CA"/>
              </w:rPr>
              <w:t xml:space="preserve">/Flood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75A67456" w14:textId="77777777" w:rsidR="007A7453" w:rsidRPr="007A7453" w:rsidRDefault="00CA3B37" w:rsidP="007A7453">
            <w:pPr>
              <w:rPr>
                <w:rFonts w:ascii="Calibri" w:hAnsi="Calibri" w:cs="Calibri"/>
                <w:color w:val="0563C1"/>
                <w:kern w:val="0"/>
                <w:sz w:val="22"/>
                <w:szCs w:val="22"/>
                <w:u w:val="single"/>
                <w:lang w:val="fr-CA" w:eastAsia="fr-CA"/>
              </w:rPr>
            </w:pPr>
            <w:hyperlink r:id="rId21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2BE78592" w14:textId="77777777" w:rsidTr="007A7453">
        <w:trPr>
          <w:trHeight w:val="345"/>
        </w:trPr>
        <w:tc>
          <w:tcPr>
            <w:tcW w:w="2824" w:type="dxa"/>
            <w:noWrap/>
            <w:hideMark/>
          </w:tcPr>
          <w:p w14:paraId="19C05B45"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VehicularCrimesTeam</w:t>
            </w:r>
            <w:proofErr w:type="spellEnd"/>
          </w:p>
        </w:tc>
        <w:tc>
          <w:tcPr>
            <w:tcW w:w="4864" w:type="dxa"/>
            <w:hideMark/>
          </w:tcPr>
          <w:p w14:paraId="037A3126"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Vehicular</w:t>
            </w:r>
            <w:proofErr w:type="spellEnd"/>
            <w:r w:rsidRPr="00604A83">
              <w:rPr>
                <w:rFonts w:ascii="Segoe UI" w:hAnsi="Segoe UI" w:cs="Segoe UI"/>
                <w:color w:val="000000" w:themeColor="text1"/>
                <w:kern w:val="0"/>
                <w:sz w:val="22"/>
                <w:szCs w:val="22"/>
                <w:lang w:val="fr-CA" w:eastAsia="fr-CA"/>
              </w:rPr>
              <w:t xml:space="preserve"> Crimes Team</w:t>
            </w:r>
          </w:p>
        </w:tc>
        <w:tc>
          <w:tcPr>
            <w:tcW w:w="2022" w:type="dxa"/>
            <w:noWrap/>
            <w:hideMark/>
          </w:tcPr>
          <w:p w14:paraId="01BC326F" w14:textId="77777777" w:rsidR="007A7453" w:rsidRPr="007A7453" w:rsidRDefault="00CA3B37" w:rsidP="007A7453">
            <w:pPr>
              <w:rPr>
                <w:rFonts w:ascii="Calibri" w:hAnsi="Calibri" w:cs="Calibri"/>
                <w:color w:val="0563C1"/>
                <w:kern w:val="0"/>
                <w:sz w:val="22"/>
                <w:szCs w:val="22"/>
                <w:u w:val="single"/>
                <w:lang w:val="fr-CA" w:eastAsia="fr-CA"/>
              </w:rPr>
            </w:pPr>
            <w:hyperlink r:id="rId21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1B3C3C6" w14:textId="77777777" w:rsidTr="007A7453">
        <w:trPr>
          <w:trHeight w:val="345"/>
        </w:trPr>
        <w:tc>
          <w:tcPr>
            <w:tcW w:w="2824" w:type="dxa"/>
            <w:noWrap/>
            <w:hideMark/>
          </w:tcPr>
          <w:p w14:paraId="6BFC033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Veterinarian</w:t>
            </w:r>
            <w:proofErr w:type="spellEnd"/>
          </w:p>
        </w:tc>
        <w:tc>
          <w:tcPr>
            <w:tcW w:w="4864" w:type="dxa"/>
            <w:hideMark/>
          </w:tcPr>
          <w:p w14:paraId="3E132E6A"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Veterinarian</w:t>
            </w:r>
            <w:proofErr w:type="spellEnd"/>
          </w:p>
        </w:tc>
        <w:tc>
          <w:tcPr>
            <w:tcW w:w="2022" w:type="dxa"/>
            <w:noWrap/>
            <w:hideMark/>
          </w:tcPr>
          <w:p w14:paraId="00E87A98" w14:textId="77777777" w:rsidR="007A7453" w:rsidRPr="007A7453" w:rsidRDefault="00CA3B37" w:rsidP="007A7453">
            <w:pPr>
              <w:rPr>
                <w:rFonts w:ascii="Calibri" w:hAnsi="Calibri" w:cs="Calibri"/>
                <w:color w:val="0563C1"/>
                <w:kern w:val="0"/>
                <w:sz w:val="22"/>
                <w:szCs w:val="22"/>
                <w:u w:val="single"/>
                <w:lang w:val="fr-CA" w:eastAsia="fr-CA"/>
              </w:rPr>
            </w:pPr>
            <w:hyperlink r:id="rId21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A980A2A" w14:textId="77777777" w:rsidTr="007A7453">
        <w:trPr>
          <w:trHeight w:val="345"/>
        </w:trPr>
        <w:tc>
          <w:tcPr>
            <w:tcW w:w="2824" w:type="dxa"/>
            <w:noWrap/>
            <w:hideMark/>
          </w:tcPr>
          <w:p w14:paraId="186A89BB"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WaterRescueTeam</w:t>
            </w:r>
            <w:proofErr w:type="spellEnd"/>
          </w:p>
        </w:tc>
        <w:tc>
          <w:tcPr>
            <w:tcW w:w="4864" w:type="dxa"/>
            <w:hideMark/>
          </w:tcPr>
          <w:p w14:paraId="4A32814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Ocean</w:t>
            </w:r>
            <w:proofErr w:type="spellEnd"/>
            <w:r w:rsidRPr="00604A83">
              <w:rPr>
                <w:rFonts w:ascii="Segoe UI" w:hAnsi="Segoe UI" w:cs="Segoe UI"/>
                <w:color w:val="000000" w:themeColor="text1"/>
                <w:kern w:val="0"/>
                <w:sz w:val="22"/>
                <w:szCs w:val="22"/>
                <w:lang w:val="fr-CA" w:eastAsia="fr-CA"/>
              </w:rPr>
              <w:t>/Lake/</w:t>
            </w:r>
            <w:proofErr w:type="spellStart"/>
            <w:r w:rsidRPr="00604A83">
              <w:rPr>
                <w:rFonts w:ascii="Segoe UI" w:hAnsi="Segoe UI" w:cs="Segoe UI"/>
                <w:color w:val="000000" w:themeColor="text1"/>
                <w:kern w:val="0"/>
                <w:sz w:val="22"/>
                <w:szCs w:val="22"/>
                <w:lang w:val="fr-CA" w:eastAsia="fr-CA"/>
              </w:rPr>
              <w:t>Other</w:t>
            </w:r>
            <w:proofErr w:type="spellEnd"/>
            <w:r w:rsidRPr="00604A83">
              <w:rPr>
                <w:rFonts w:ascii="Segoe UI" w:hAnsi="Segoe UI" w:cs="Segoe UI"/>
                <w:color w:val="000000" w:themeColor="text1"/>
                <w:kern w:val="0"/>
                <w:sz w:val="22"/>
                <w:szCs w:val="22"/>
                <w:lang w:val="fr-CA" w:eastAsia="fr-CA"/>
              </w:rPr>
              <w:t xml:space="preserve"> Water Body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Team</w:t>
            </w:r>
          </w:p>
        </w:tc>
        <w:tc>
          <w:tcPr>
            <w:tcW w:w="2022" w:type="dxa"/>
            <w:noWrap/>
            <w:hideMark/>
          </w:tcPr>
          <w:p w14:paraId="0E958EE8" w14:textId="77777777" w:rsidR="007A7453" w:rsidRPr="007A7453" w:rsidRDefault="00CA3B37" w:rsidP="007A7453">
            <w:pPr>
              <w:rPr>
                <w:rFonts w:ascii="Calibri" w:hAnsi="Calibri" w:cs="Calibri"/>
                <w:color w:val="0563C1"/>
                <w:kern w:val="0"/>
                <w:sz w:val="22"/>
                <w:szCs w:val="22"/>
                <w:u w:val="single"/>
                <w:lang w:val="fr-CA" w:eastAsia="fr-CA"/>
              </w:rPr>
            </w:pPr>
            <w:hyperlink r:id="rId21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F18365F" w14:textId="77777777" w:rsidTr="007A7453">
        <w:trPr>
          <w:trHeight w:val="345"/>
        </w:trPr>
        <w:tc>
          <w:tcPr>
            <w:tcW w:w="2824" w:type="dxa"/>
            <w:noWrap/>
            <w:hideMark/>
          </w:tcPr>
          <w:p w14:paraId="55CAA35B"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TrafficUnit</w:t>
            </w:r>
            <w:proofErr w:type="spellEnd"/>
          </w:p>
        </w:tc>
        <w:tc>
          <w:tcPr>
            <w:tcW w:w="4864" w:type="dxa"/>
            <w:hideMark/>
          </w:tcPr>
          <w:p w14:paraId="59E9B971"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Traffic Unit/</w:t>
            </w:r>
            <w:proofErr w:type="spellStart"/>
            <w:r w:rsidRPr="00604A83">
              <w:rPr>
                <w:rFonts w:ascii="Segoe UI" w:hAnsi="Segoe UI" w:cs="Segoe UI"/>
                <w:color w:val="000000" w:themeColor="text1"/>
                <w:kern w:val="0"/>
                <w:sz w:val="22"/>
                <w:szCs w:val="22"/>
                <w:lang w:val="fr-CA" w:eastAsia="fr-CA"/>
              </w:rPr>
              <w:t>Officer</w:t>
            </w:r>
            <w:proofErr w:type="spellEnd"/>
          </w:p>
        </w:tc>
        <w:tc>
          <w:tcPr>
            <w:tcW w:w="2022" w:type="dxa"/>
            <w:noWrap/>
            <w:hideMark/>
          </w:tcPr>
          <w:p w14:paraId="767C06A7" w14:textId="77777777" w:rsidR="007A7453" w:rsidRPr="007A7453" w:rsidRDefault="00CA3B37" w:rsidP="007A7453">
            <w:pPr>
              <w:rPr>
                <w:rFonts w:ascii="Calibri" w:hAnsi="Calibri" w:cs="Calibri"/>
                <w:color w:val="0563C1"/>
                <w:kern w:val="0"/>
                <w:sz w:val="22"/>
                <w:szCs w:val="22"/>
                <w:u w:val="single"/>
                <w:lang w:val="fr-CA" w:eastAsia="fr-CA"/>
              </w:rPr>
            </w:pPr>
            <w:hyperlink r:id="rId21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2B9A556A" w14:textId="77777777" w:rsidTr="007A7453">
        <w:trPr>
          <w:trHeight w:val="345"/>
        </w:trPr>
        <w:tc>
          <w:tcPr>
            <w:tcW w:w="2824" w:type="dxa"/>
            <w:noWrap/>
            <w:hideMark/>
          </w:tcPr>
          <w:p w14:paraId="2EEA9E2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TransitOfficer</w:t>
            </w:r>
            <w:proofErr w:type="spellEnd"/>
          </w:p>
        </w:tc>
        <w:tc>
          <w:tcPr>
            <w:tcW w:w="4864" w:type="dxa"/>
            <w:hideMark/>
          </w:tcPr>
          <w:p w14:paraId="79C2D8A5"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Transit </w:t>
            </w:r>
            <w:proofErr w:type="spellStart"/>
            <w:r w:rsidRPr="00604A83">
              <w:rPr>
                <w:rFonts w:ascii="Segoe UI" w:hAnsi="Segoe UI" w:cs="Segoe UI"/>
                <w:color w:val="000000" w:themeColor="text1"/>
                <w:kern w:val="0"/>
                <w:sz w:val="22"/>
                <w:szCs w:val="22"/>
                <w:lang w:val="fr-CA" w:eastAsia="fr-CA"/>
              </w:rPr>
              <w:t>Officer</w:t>
            </w:r>
            <w:proofErr w:type="spellEnd"/>
            <w:r w:rsidRPr="00604A83">
              <w:rPr>
                <w:rFonts w:ascii="Segoe UI" w:hAnsi="Segoe UI" w:cs="Segoe UI"/>
                <w:color w:val="000000" w:themeColor="text1"/>
                <w:kern w:val="0"/>
                <w:sz w:val="22"/>
                <w:szCs w:val="22"/>
                <w:lang w:val="fr-CA" w:eastAsia="fr-CA"/>
              </w:rPr>
              <w:t>/</w:t>
            </w:r>
            <w:proofErr w:type="spellStart"/>
            <w:r w:rsidRPr="00604A83">
              <w:rPr>
                <w:rFonts w:ascii="Segoe UI" w:hAnsi="Segoe UI" w:cs="Segoe UI"/>
                <w:color w:val="000000" w:themeColor="text1"/>
                <w:kern w:val="0"/>
                <w:sz w:val="22"/>
                <w:szCs w:val="22"/>
                <w:lang w:val="fr-CA" w:eastAsia="fr-CA"/>
              </w:rPr>
              <w:t>Deputy</w:t>
            </w:r>
            <w:proofErr w:type="spellEnd"/>
          </w:p>
        </w:tc>
        <w:tc>
          <w:tcPr>
            <w:tcW w:w="2022" w:type="dxa"/>
            <w:noWrap/>
            <w:hideMark/>
          </w:tcPr>
          <w:p w14:paraId="42FE29E7" w14:textId="77777777" w:rsidR="007A7453" w:rsidRPr="007A7453" w:rsidRDefault="00CA3B37" w:rsidP="007A7453">
            <w:pPr>
              <w:rPr>
                <w:rFonts w:ascii="Calibri" w:hAnsi="Calibri" w:cs="Calibri"/>
                <w:color w:val="0563C1"/>
                <w:kern w:val="0"/>
                <w:sz w:val="22"/>
                <w:szCs w:val="22"/>
                <w:u w:val="single"/>
                <w:lang w:val="fr-CA" w:eastAsia="fr-CA"/>
              </w:rPr>
            </w:pPr>
            <w:hyperlink r:id="rId21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7459A4EB" w14:textId="77777777" w:rsidTr="007A7453">
        <w:trPr>
          <w:trHeight w:val="345"/>
        </w:trPr>
        <w:tc>
          <w:tcPr>
            <w:tcW w:w="2824" w:type="dxa"/>
            <w:noWrap/>
            <w:hideMark/>
          </w:tcPr>
          <w:p w14:paraId="5ACB9CD2"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DumpTruck</w:t>
            </w:r>
            <w:proofErr w:type="spellEnd"/>
          </w:p>
        </w:tc>
        <w:tc>
          <w:tcPr>
            <w:tcW w:w="4864" w:type="dxa"/>
            <w:hideMark/>
          </w:tcPr>
          <w:p w14:paraId="504C11E9"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Truck, Dump</w:t>
            </w:r>
          </w:p>
        </w:tc>
        <w:tc>
          <w:tcPr>
            <w:tcW w:w="2022" w:type="dxa"/>
            <w:noWrap/>
            <w:hideMark/>
          </w:tcPr>
          <w:p w14:paraId="1157E785" w14:textId="77777777" w:rsidR="007A7453" w:rsidRPr="007A7453" w:rsidRDefault="00CA3B37" w:rsidP="007A7453">
            <w:pPr>
              <w:rPr>
                <w:rFonts w:ascii="Calibri" w:hAnsi="Calibri" w:cs="Calibri"/>
                <w:color w:val="0563C1"/>
                <w:kern w:val="0"/>
                <w:sz w:val="22"/>
                <w:szCs w:val="22"/>
                <w:u w:val="single"/>
                <w:lang w:val="fr-CA" w:eastAsia="fr-CA"/>
              </w:rPr>
            </w:pPr>
            <w:hyperlink r:id="rId21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244D240" w14:textId="77777777" w:rsidTr="007A7453">
        <w:trPr>
          <w:trHeight w:val="345"/>
        </w:trPr>
        <w:tc>
          <w:tcPr>
            <w:tcW w:w="2824" w:type="dxa"/>
            <w:noWrap/>
            <w:hideMark/>
          </w:tcPr>
          <w:p w14:paraId="2E18AFC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TowTruck</w:t>
            </w:r>
            <w:proofErr w:type="spellEnd"/>
          </w:p>
        </w:tc>
        <w:tc>
          <w:tcPr>
            <w:tcW w:w="4864" w:type="dxa"/>
            <w:hideMark/>
          </w:tcPr>
          <w:p w14:paraId="041C280F"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Truck, </w:t>
            </w:r>
            <w:proofErr w:type="spellStart"/>
            <w:r w:rsidRPr="00604A83">
              <w:rPr>
                <w:rFonts w:ascii="Segoe UI" w:hAnsi="Segoe UI" w:cs="Segoe UI"/>
                <w:color w:val="000000" w:themeColor="text1"/>
                <w:kern w:val="0"/>
                <w:sz w:val="22"/>
                <w:szCs w:val="22"/>
                <w:lang w:val="fr-CA" w:eastAsia="fr-CA"/>
              </w:rPr>
              <w:t>Tow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Wrecker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73974DB" w14:textId="77777777" w:rsidR="007A7453" w:rsidRPr="007A7453" w:rsidRDefault="00CA3B37" w:rsidP="007A7453">
            <w:pPr>
              <w:rPr>
                <w:rFonts w:ascii="Calibri" w:hAnsi="Calibri" w:cs="Calibri"/>
                <w:color w:val="0563C1"/>
                <w:kern w:val="0"/>
                <w:sz w:val="22"/>
                <w:szCs w:val="22"/>
                <w:u w:val="single"/>
                <w:lang w:val="fr-CA" w:eastAsia="fr-CA"/>
              </w:rPr>
            </w:pPr>
            <w:hyperlink r:id="rId21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9061B4A" w14:textId="77777777" w:rsidTr="007A7453">
        <w:trPr>
          <w:trHeight w:val="345"/>
        </w:trPr>
        <w:tc>
          <w:tcPr>
            <w:tcW w:w="2824" w:type="dxa"/>
            <w:noWrap/>
            <w:hideMark/>
          </w:tcPr>
          <w:p w14:paraId="254288D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PlowTruck</w:t>
            </w:r>
            <w:proofErr w:type="spellEnd"/>
          </w:p>
        </w:tc>
        <w:tc>
          <w:tcPr>
            <w:tcW w:w="4864" w:type="dxa"/>
            <w:hideMark/>
          </w:tcPr>
          <w:p w14:paraId="048769D0"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Truck, </w:t>
            </w:r>
            <w:proofErr w:type="spellStart"/>
            <w:r w:rsidRPr="00604A83">
              <w:rPr>
                <w:rFonts w:ascii="Segoe UI" w:hAnsi="Segoe UI" w:cs="Segoe UI"/>
                <w:color w:val="000000" w:themeColor="text1"/>
                <w:kern w:val="0"/>
                <w:sz w:val="22"/>
                <w:szCs w:val="22"/>
                <w:lang w:val="fr-CA" w:eastAsia="fr-CA"/>
              </w:rPr>
              <w:t>Plow</w:t>
            </w:r>
            <w:proofErr w:type="spellEnd"/>
          </w:p>
        </w:tc>
        <w:tc>
          <w:tcPr>
            <w:tcW w:w="2022" w:type="dxa"/>
            <w:noWrap/>
            <w:hideMark/>
          </w:tcPr>
          <w:p w14:paraId="59F2F74D" w14:textId="77777777" w:rsidR="007A7453" w:rsidRPr="007A7453" w:rsidRDefault="00CA3B37" w:rsidP="007A7453">
            <w:pPr>
              <w:rPr>
                <w:rFonts w:ascii="Calibri" w:hAnsi="Calibri" w:cs="Calibri"/>
                <w:color w:val="0563C1"/>
                <w:kern w:val="0"/>
                <w:sz w:val="22"/>
                <w:szCs w:val="22"/>
                <w:u w:val="single"/>
                <w:lang w:val="fr-CA" w:eastAsia="fr-CA"/>
              </w:rPr>
            </w:pPr>
            <w:hyperlink r:id="rId22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F319C2B" w14:textId="77777777" w:rsidTr="007A7453">
        <w:trPr>
          <w:trHeight w:val="345"/>
        </w:trPr>
        <w:tc>
          <w:tcPr>
            <w:tcW w:w="2824" w:type="dxa"/>
            <w:noWrap/>
            <w:hideMark/>
          </w:tcPr>
          <w:p w14:paraId="5A51C95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TugBoat</w:t>
            </w:r>
            <w:proofErr w:type="spellEnd"/>
          </w:p>
        </w:tc>
        <w:tc>
          <w:tcPr>
            <w:tcW w:w="4864" w:type="dxa"/>
            <w:hideMark/>
          </w:tcPr>
          <w:p w14:paraId="0EA4DD5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Tug</w:t>
            </w:r>
            <w:proofErr w:type="spellEnd"/>
            <w:r w:rsidRPr="00604A83">
              <w:rPr>
                <w:rFonts w:ascii="Segoe UI" w:hAnsi="Segoe UI" w:cs="Segoe UI"/>
                <w:color w:val="000000" w:themeColor="text1"/>
                <w:kern w:val="0"/>
                <w:sz w:val="22"/>
                <w:szCs w:val="22"/>
                <w:lang w:val="fr-CA" w:eastAsia="fr-CA"/>
              </w:rPr>
              <w:t xml:space="preserve"> Boat (General)</w:t>
            </w:r>
          </w:p>
        </w:tc>
        <w:tc>
          <w:tcPr>
            <w:tcW w:w="2022" w:type="dxa"/>
            <w:noWrap/>
            <w:hideMark/>
          </w:tcPr>
          <w:p w14:paraId="65CB9C21" w14:textId="77777777" w:rsidR="007A7453" w:rsidRPr="007A7453" w:rsidRDefault="00CA3B37" w:rsidP="007A7453">
            <w:pPr>
              <w:rPr>
                <w:rFonts w:ascii="Calibri" w:hAnsi="Calibri" w:cs="Calibri"/>
                <w:color w:val="0563C1"/>
                <w:kern w:val="0"/>
                <w:sz w:val="22"/>
                <w:szCs w:val="22"/>
                <w:u w:val="single"/>
                <w:lang w:val="fr-CA" w:eastAsia="fr-CA"/>
              </w:rPr>
            </w:pPr>
            <w:hyperlink r:id="rId22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22574D1" w14:textId="77777777" w:rsidTr="007A7453">
        <w:trPr>
          <w:trHeight w:val="345"/>
        </w:trPr>
        <w:tc>
          <w:tcPr>
            <w:tcW w:w="2824" w:type="dxa"/>
            <w:noWrap/>
            <w:hideMark/>
          </w:tcPr>
          <w:p w14:paraId="3D40F2F7"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VictimAdvocate</w:t>
            </w:r>
            <w:proofErr w:type="spellEnd"/>
          </w:p>
        </w:tc>
        <w:tc>
          <w:tcPr>
            <w:tcW w:w="4864" w:type="dxa"/>
            <w:hideMark/>
          </w:tcPr>
          <w:p w14:paraId="7FB5C34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Victim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Advocate</w:t>
            </w:r>
            <w:proofErr w:type="spellEnd"/>
            <w:r w:rsidRPr="00604A83">
              <w:rPr>
                <w:rFonts w:ascii="Segoe UI" w:hAnsi="Segoe UI" w:cs="Segoe UI"/>
                <w:color w:val="000000" w:themeColor="text1"/>
                <w:kern w:val="0"/>
                <w:sz w:val="22"/>
                <w:szCs w:val="22"/>
                <w:lang w:val="fr-CA" w:eastAsia="fr-CA"/>
              </w:rPr>
              <w:t xml:space="preserve"> Unit</w:t>
            </w:r>
          </w:p>
        </w:tc>
        <w:tc>
          <w:tcPr>
            <w:tcW w:w="2022" w:type="dxa"/>
            <w:noWrap/>
            <w:hideMark/>
          </w:tcPr>
          <w:p w14:paraId="7B122514" w14:textId="77777777" w:rsidR="007A7453" w:rsidRPr="007A7453" w:rsidRDefault="00CA3B37" w:rsidP="007A7453">
            <w:pPr>
              <w:rPr>
                <w:rFonts w:ascii="Calibri" w:hAnsi="Calibri" w:cs="Calibri"/>
                <w:color w:val="0563C1"/>
                <w:kern w:val="0"/>
                <w:sz w:val="22"/>
                <w:szCs w:val="22"/>
                <w:u w:val="single"/>
                <w:lang w:val="fr-CA" w:eastAsia="fr-CA"/>
              </w:rPr>
            </w:pPr>
            <w:hyperlink r:id="rId22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357DC71" w14:textId="77777777" w:rsidTr="007A7453">
        <w:trPr>
          <w:trHeight w:val="345"/>
        </w:trPr>
        <w:tc>
          <w:tcPr>
            <w:tcW w:w="2824" w:type="dxa"/>
            <w:noWrap/>
            <w:hideMark/>
          </w:tcPr>
          <w:p w14:paraId="71FF35D6"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DeWateringWaterPump</w:t>
            </w:r>
            <w:proofErr w:type="spellEnd"/>
          </w:p>
        </w:tc>
        <w:tc>
          <w:tcPr>
            <w:tcW w:w="4864" w:type="dxa"/>
            <w:hideMark/>
          </w:tcPr>
          <w:p w14:paraId="66C1509F"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Water </w:t>
            </w:r>
            <w:proofErr w:type="spellStart"/>
            <w:r w:rsidRPr="00604A83">
              <w:rPr>
                <w:rFonts w:ascii="Segoe UI" w:hAnsi="Segoe UI" w:cs="Segoe UI"/>
                <w:color w:val="000000" w:themeColor="text1"/>
                <w:kern w:val="0"/>
                <w:sz w:val="22"/>
                <w:szCs w:val="22"/>
                <w:lang w:val="fr-CA" w:eastAsia="fr-CA"/>
              </w:rPr>
              <w:t>Pumps</w:t>
            </w:r>
            <w:proofErr w:type="spellEnd"/>
            <w:r w:rsidRPr="00604A83">
              <w:rPr>
                <w:rFonts w:ascii="Segoe UI" w:hAnsi="Segoe UI" w:cs="Segoe UI"/>
                <w:color w:val="000000" w:themeColor="text1"/>
                <w:kern w:val="0"/>
                <w:sz w:val="22"/>
                <w:szCs w:val="22"/>
                <w:lang w:val="fr-CA" w:eastAsia="fr-CA"/>
              </w:rPr>
              <w:t>, De-</w:t>
            </w:r>
            <w:proofErr w:type="spellStart"/>
            <w:r w:rsidRPr="00604A83">
              <w:rPr>
                <w:rFonts w:ascii="Segoe UI" w:hAnsi="Segoe UI" w:cs="Segoe UI"/>
                <w:color w:val="000000" w:themeColor="text1"/>
                <w:kern w:val="0"/>
                <w:sz w:val="22"/>
                <w:szCs w:val="22"/>
                <w:lang w:val="fr-CA" w:eastAsia="fr-CA"/>
              </w:rPr>
              <w:t>Watering</w:t>
            </w:r>
            <w:proofErr w:type="spellEnd"/>
          </w:p>
        </w:tc>
        <w:tc>
          <w:tcPr>
            <w:tcW w:w="2022" w:type="dxa"/>
            <w:noWrap/>
            <w:hideMark/>
          </w:tcPr>
          <w:p w14:paraId="213EDAAD" w14:textId="77777777" w:rsidR="007A7453" w:rsidRPr="007A7453" w:rsidRDefault="00CA3B37" w:rsidP="007A7453">
            <w:pPr>
              <w:rPr>
                <w:rFonts w:ascii="Calibri" w:hAnsi="Calibri" w:cs="Calibri"/>
                <w:color w:val="0563C1"/>
                <w:kern w:val="0"/>
                <w:sz w:val="22"/>
                <w:szCs w:val="22"/>
                <w:u w:val="single"/>
                <w:lang w:val="fr-CA" w:eastAsia="fr-CA"/>
              </w:rPr>
            </w:pPr>
            <w:hyperlink r:id="rId22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B57FC59" w14:textId="77777777" w:rsidTr="007A7453">
        <w:trPr>
          <w:trHeight w:val="345"/>
        </w:trPr>
        <w:tc>
          <w:tcPr>
            <w:tcW w:w="2824" w:type="dxa"/>
            <w:noWrap/>
            <w:hideMark/>
          </w:tcPr>
          <w:p w14:paraId="5CB09A5D"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WasteWaterPump</w:t>
            </w:r>
            <w:proofErr w:type="spellEnd"/>
          </w:p>
        </w:tc>
        <w:tc>
          <w:tcPr>
            <w:tcW w:w="4864" w:type="dxa"/>
            <w:hideMark/>
          </w:tcPr>
          <w:p w14:paraId="7E1ECE47"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Water </w:t>
            </w:r>
            <w:proofErr w:type="spellStart"/>
            <w:r w:rsidRPr="00604A83">
              <w:rPr>
                <w:rFonts w:ascii="Segoe UI" w:hAnsi="Segoe UI" w:cs="Segoe UI"/>
                <w:color w:val="000000" w:themeColor="text1"/>
                <w:kern w:val="0"/>
                <w:sz w:val="22"/>
                <w:szCs w:val="22"/>
                <w:lang w:val="fr-CA" w:eastAsia="fr-CA"/>
              </w:rPr>
              <w:t>Pumps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Wastewater</w:t>
            </w:r>
            <w:proofErr w:type="spellEnd"/>
          </w:p>
        </w:tc>
        <w:tc>
          <w:tcPr>
            <w:tcW w:w="2022" w:type="dxa"/>
            <w:noWrap/>
            <w:hideMark/>
          </w:tcPr>
          <w:p w14:paraId="7EDC7A97" w14:textId="77777777" w:rsidR="007A7453" w:rsidRPr="007A7453" w:rsidRDefault="00CA3B37" w:rsidP="007A7453">
            <w:pPr>
              <w:rPr>
                <w:rFonts w:ascii="Calibri" w:hAnsi="Calibri" w:cs="Calibri"/>
                <w:color w:val="0563C1"/>
                <w:kern w:val="0"/>
                <w:sz w:val="22"/>
                <w:szCs w:val="22"/>
                <w:u w:val="single"/>
                <w:lang w:val="fr-CA" w:eastAsia="fr-CA"/>
              </w:rPr>
            </w:pPr>
            <w:hyperlink r:id="rId224"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1EC7D2CC" w14:textId="77777777" w:rsidTr="007A7453">
        <w:trPr>
          <w:trHeight w:val="345"/>
        </w:trPr>
        <w:tc>
          <w:tcPr>
            <w:tcW w:w="2824" w:type="dxa"/>
            <w:noWrap/>
            <w:hideMark/>
          </w:tcPr>
          <w:p w14:paraId="2978C829"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FireWaterTender</w:t>
            </w:r>
            <w:proofErr w:type="spellEnd"/>
          </w:p>
        </w:tc>
        <w:tc>
          <w:tcPr>
            <w:tcW w:w="4864" w:type="dxa"/>
            <w:hideMark/>
          </w:tcPr>
          <w:p w14:paraId="19A3A10B"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Water Tender, </w:t>
            </w:r>
            <w:proofErr w:type="spellStart"/>
            <w:r w:rsidRPr="00604A83">
              <w:rPr>
                <w:rFonts w:ascii="Segoe UI" w:hAnsi="Segoe UI" w:cs="Segoe UI"/>
                <w:color w:val="000000" w:themeColor="text1"/>
                <w:kern w:val="0"/>
                <w:sz w:val="22"/>
                <w:szCs w:val="22"/>
                <w:lang w:val="fr-CA" w:eastAsia="fr-CA"/>
              </w:rPr>
              <w:t>Firefighting</w:t>
            </w:r>
            <w:proofErr w:type="spellEnd"/>
            <w:r w:rsidRPr="00604A83">
              <w:rPr>
                <w:rFonts w:ascii="Segoe UI" w:hAnsi="Segoe UI" w:cs="Segoe UI"/>
                <w:color w:val="000000" w:themeColor="text1"/>
                <w:kern w:val="0"/>
                <w:sz w:val="22"/>
                <w:szCs w:val="22"/>
                <w:lang w:val="fr-CA" w:eastAsia="fr-CA"/>
              </w:rPr>
              <w:t xml:space="preserve"> (Tanker)</w:t>
            </w:r>
          </w:p>
        </w:tc>
        <w:tc>
          <w:tcPr>
            <w:tcW w:w="2022" w:type="dxa"/>
            <w:noWrap/>
            <w:hideMark/>
          </w:tcPr>
          <w:p w14:paraId="3565D5CC" w14:textId="77777777" w:rsidR="007A7453" w:rsidRPr="007A7453" w:rsidRDefault="00CA3B37" w:rsidP="007A7453">
            <w:pPr>
              <w:rPr>
                <w:rFonts w:ascii="Calibri" w:hAnsi="Calibri" w:cs="Calibri"/>
                <w:color w:val="0563C1"/>
                <w:kern w:val="0"/>
                <w:sz w:val="22"/>
                <w:szCs w:val="22"/>
                <w:u w:val="single"/>
                <w:lang w:val="fr-CA" w:eastAsia="fr-CA"/>
              </w:rPr>
            </w:pPr>
            <w:hyperlink r:id="rId225"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9CCE4BE" w14:textId="77777777" w:rsidTr="007A7453">
        <w:trPr>
          <w:trHeight w:val="345"/>
        </w:trPr>
        <w:tc>
          <w:tcPr>
            <w:tcW w:w="2824" w:type="dxa"/>
            <w:noWrap/>
            <w:hideMark/>
          </w:tcPr>
          <w:p w14:paraId="72EE8DDC"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WaterTruck</w:t>
            </w:r>
            <w:proofErr w:type="spellEnd"/>
          </w:p>
        </w:tc>
        <w:tc>
          <w:tcPr>
            <w:tcW w:w="4864" w:type="dxa"/>
            <w:hideMark/>
          </w:tcPr>
          <w:p w14:paraId="44C52223"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Truck, Water</w:t>
            </w:r>
          </w:p>
        </w:tc>
        <w:tc>
          <w:tcPr>
            <w:tcW w:w="2022" w:type="dxa"/>
            <w:noWrap/>
            <w:hideMark/>
          </w:tcPr>
          <w:p w14:paraId="59BB843C" w14:textId="77777777" w:rsidR="007A7453" w:rsidRPr="007A7453" w:rsidRDefault="00CA3B37" w:rsidP="007A7453">
            <w:pPr>
              <w:rPr>
                <w:rFonts w:ascii="Calibri" w:hAnsi="Calibri" w:cs="Calibri"/>
                <w:color w:val="0563C1"/>
                <w:kern w:val="0"/>
                <w:sz w:val="22"/>
                <w:szCs w:val="22"/>
                <w:u w:val="single"/>
                <w:lang w:val="fr-CA" w:eastAsia="fr-CA"/>
              </w:rPr>
            </w:pPr>
            <w:hyperlink r:id="rId226"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0CEF863" w14:textId="77777777" w:rsidTr="007A7453">
        <w:trPr>
          <w:trHeight w:val="345"/>
        </w:trPr>
        <w:tc>
          <w:tcPr>
            <w:tcW w:w="2824" w:type="dxa"/>
            <w:noWrap/>
            <w:hideMark/>
          </w:tcPr>
          <w:p w14:paraId="146FF291"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WheelDozer</w:t>
            </w:r>
            <w:proofErr w:type="spellEnd"/>
          </w:p>
        </w:tc>
        <w:tc>
          <w:tcPr>
            <w:tcW w:w="4864" w:type="dxa"/>
            <w:hideMark/>
          </w:tcPr>
          <w:p w14:paraId="25B9583A"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Wheel </w:t>
            </w:r>
            <w:proofErr w:type="spellStart"/>
            <w:r w:rsidRPr="00604A83">
              <w:rPr>
                <w:rFonts w:ascii="Segoe UI" w:hAnsi="Segoe UI" w:cs="Segoe UI"/>
                <w:color w:val="000000" w:themeColor="text1"/>
                <w:kern w:val="0"/>
                <w:sz w:val="22"/>
                <w:szCs w:val="22"/>
                <w:lang w:val="fr-CA" w:eastAsia="fr-CA"/>
              </w:rPr>
              <w:t>Dozer</w:t>
            </w:r>
            <w:proofErr w:type="spellEnd"/>
          </w:p>
        </w:tc>
        <w:tc>
          <w:tcPr>
            <w:tcW w:w="2022" w:type="dxa"/>
            <w:noWrap/>
            <w:hideMark/>
          </w:tcPr>
          <w:p w14:paraId="527A81B6" w14:textId="77777777" w:rsidR="007A7453" w:rsidRPr="007A7453" w:rsidRDefault="00CA3B37" w:rsidP="007A7453">
            <w:pPr>
              <w:rPr>
                <w:rFonts w:ascii="Calibri" w:hAnsi="Calibri" w:cs="Calibri"/>
                <w:color w:val="0563C1"/>
                <w:kern w:val="0"/>
                <w:sz w:val="22"/>
                <w:szCs w:val="22"/>
                <w:u w:val="single"/>
                <w:lang w:val="fr-CA" w:eastAsia="fr-CA"/>
              </w:rPr>
            </w:pPr>
            <w:hyperlink r:id="rId227"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4DE41435" w14:textId="77777777" w:rsidTr="007A7453">
        <w:trPr>
          <w:trHeight w:val="345"/>
        </w:trPr>
        <w:tc>
          <w:tcPr>
            <w:tcW w:w="2824" w:type="dxa"/>
            <w:noWrap/>
            <w:hideMark/>
          </w:tcPr>
          <w:p w14:paraId="5F1BBC9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WheelLoaderBackhoe</w:t>
            </w:r>
            <w:proofErr w:type="spellEnd"/>
          </w:p>
        </w:tc>
        <w:tc>
          <w:tcPr>
            <w:tcW w:w="4864" w:type="dxa"/>
            <w:hideMark/>
          </w:tcPr>
          <w:p w14:paraId="461DCEE8"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Wheel Loader </w:t>
            </w:r>
            <w:proofErr w:type="spellStart"/>
            <w:r w:rsidRPr="00604A83">
              <w:rPr>
                <w:rFonts w:ascii="Segoe UI" w:hAnsi="Segoe UI" w:cs="Segoe UI"/>
                <w:color w:val="000000" w:themeColor="text1"/>
                <w:kern w:val="0"/>
                <w:sz w:val="22"/>
                <w:szCs w:val="22"/>
                <w:lang w:val="fr-CA" w:eastAsia="fr-CA"/>
              </w:rPr>
              <w:t>Backhoe</w:t>
            </w:r>
            <w:proofErr w:type="spellEnd"/>
          </w:p>
        </w:tc>
        <w:tc>
          <w:tcPr>
            <w:tcW w:w="2022" w:type="dxa"/>
            <w:noWrap/>
            <w:hideMark/>
          </w:tcPr>
          <w:p w14:paraId="00977805" w14:textId="77777777" w:rsidR="007A7453" w:rsidRPr="007A7453" w:rsidRDefault="00CA3B37" w:rsidP="007A7453">
            <w:pPr>
              <w:rPr>
                <w:rFonts w:ascii="Calibri" w:hAnsi="Calibri" w:cs="Calibri"/>
                <w:color w:val="0563C1"/>
                <w:kern w:val="0"/>
                <w:sz w:val="22"/>
                <w:szCs w:val="22"/>
                <w:u w:val="single"/>
                <w:lang w:val="fr-CA" w:eastAsia="fr-CA"/>
              </w:rPr>
            </w:pPr>
            <w:hyperlink r:id="rId228"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BC61A1D" w14:textId="77777777" w:rsidTr="007A7453">
        <w:trPr>
          <w:trHeight w:val="345"/>
        </w:trPr>
        <w:tc>
          <w:tcPr>
            <w:tcW w:w="2824" w:type="dxa"/>
            <w:noWrap/>
            <w:hideMark/>
          </w:tcPr>
          <w:p w14:paraId="41E81E88"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WheelLoader</w:t>
            </w:r>
            <w:proofErr w:type="spellEnd"/>
          </w:p>
        </w:tc>
        <w:tc>
          <w:tcPr>
            <w:tcW w:w="4864" w:type="dxa"/>
            <w:hideMark/>
          </w:tcPr>
          <w:p w14:paraId="00E80E38"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Wheel Loaders</w:t>
            </w:r>
          </w:p>
        </w:tc>
        <w:tc>
          <w:tcPr>
            <w:tcW w:w="2022" w:type="dxa"/>
            <w:noWrap/>
            <w:hideMark/>
          </w:tcPr>
          <w:p w14:paraId="61762068" w14:textId="77777777" w:rsidR="007A7453" w:rsidRPr="007A7453" w:rsidRDefault="00CA3B37" w:rsidP="007A7453">
            <w:pPr>
              <w:rPr>
                <w:rFonts w:ascii="Calibri" w:hAnsi="Calibri" w:cs="Calibri"/>
                <w:color w:val="0563C1"/>
                <w:kern w:val="0"/>
                <w:sz w:val="22"/>
                <w:szCs w:val="22"/>
                <w:u w:val="single"/>
                <w:lang w:val="fr-CA" w:eastAsia="fr-CA"/>
              </w:rPr>
            </w:pPr>
            <w:hyperlink r:id="rId229"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3141BF31" w14:textId="77777777" w:rsidTr="007A7453">
        <w:trPr>
          <w:trHeight w:val="345"/>
        </w:trPr>
        <w:tc>
          <w:tcPr>
            <w:tcW w:w="2824" w:type="dxa"/>
            <w:noWrap/>
            <w:hideMark/>
          </w:tcPr>
          <w:p w14:paraId="49E491CB"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WheelLoaderSkidSteer</w:t>
            </w:r>
            <w:proofErr w:type="spellEnd"/>
          </w:p>
        </w:tc>
        <w:tc>
          <w:tcPr>
            <w:tcW w:w="4864" w:type="dxa"/>
            <w:hideMark/>
          </w:tcPr>
          <w:p w14:paraId="60B9E89E"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Wheel Loaders, </w:t>
            </w:r>
            <w:proofErr w:type="spellStart"/>
            <w:r w:rsidRPr="00604A83">
              <w:rPr>
                <w:rFonts w:ascii="Segoe UI" w:hAnsi="Segoe UI" w:cs="Segoe UI"/>
                <w:color w:val="000000" w:themeColor="text1"/>
                <w:kern w:val="0"/>
                <w:sz w:val="22"/>
                <w:szCs w:val="22"/>
                <w:lang w:val="fr-CA" w:eastAsia="fr-CA"/>
              </w:rPr>
              <w:t>Skid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Steer</w:t>
            </w:r>
            <w:proofErr w:type="spellEnd"/>
          </w:p>
        </w:tc>
        <w:tc>
          <w:tcPr>
            <w:tcW w:w="2022" w:type="dxa"/>
            <w:noWrap/>
            <w:hideMark/>
          </w:tcPr>
          <w:p w14:paraId="571DE75D" w14:textId="77777777" w:rsidR="007A7453" w:rsidRPr="007A7453" w:rsidRDefault="00CA3B37" w:rsidP="007A7453">
            <w:pPr>
              <w:rPr>
                <w:rFonts w:ascii="Calibri" w:hAnsi="Calibri" w:cs="Calibri"/>
                <w:color w:val="0563C1"/>
                <w:kern w:val="0"/>
                <w:sz w:val="22"/>
                <w:szCs w:val="22"/>
                <w:u w:val="single"/>
                <w:lang w:val="fr-CA" w:eastAsia="fr-CA"/>
              </w:rPr>
            </w:pPr>
            <w:hyperlink r:id="rId230"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513BC45A" w14:textId="77777777" w:rsidTr="007A7453">
        <w:trPr>
          <w:trHeight w:val="345"/>
        </w:trPr>
        <w:tc>
          <w:tcPr>
            <w:tcW w:w="2824" w:type="dxa"/>
            <w:noWrap/>
            <w:hideMark/>
          </w:tcPr>
          <w:p w14:paraId="42507D9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WoodChipper</w:t>
            </w:r>
            <w:proofErr w:type="spellEnd"/>
          </w:p>
        </w:tc>
        <w:tc>
          <w:tcPr>
            <w:tcW w:w="4864" w:type="dxa"/>
            <w:hideMark/>
          </w:tcPr>
          <w:p w14:paraId="24EDD116"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Wood </w:t>
            </w:r>
            <w:proofErr w:type="spellStart"/>
            <w:r w:rsidRPr="00604A83">
              <w:rPr>
                <w:rFonts w:ascii="Segoe UI" w:hAnsi="Segoe UI" w:cs="Segoe UI"/>
                <w:color w:val="000000" w:themeColor="text1"/>
                <w:kern w:val="0"/>
                <w:sz w:val="22"/>
                <w:szCs w:val="22"/>
                <w:lang w:val="fr-CA" w:eastAsia="fr-CA"/>
              </w:rPr>
              <w:t>Chipper</w:t>
            </w:r>
            <w:proofErr w:type="spellEnd"/>
          </w:p>
        </w:tc>
        <w:tc>
          <w:tcPr>
            <w:tcW w:w="2022" w:type="dxa"/>
            <w:noWrap/>
            <w:hideMark/>
          </w:tcPr>
          <w:p w14:paraId="527AEF50" w14:textId="77777777" w:rsidR="007A7453" w:rsidRPr="007A7453" w:rsidRDefault="00CA3B37" w:rsidP="007A7453">
            <w:pPr>
              <w:rPr>
                <w:rFonts w:ascii="Calibri" w:hAnsi="Calibri" w:cs="Calibri"/>
                <w:color w:val="0563C1"/>
                <w:kern w:val="0"/>
                <w:sz w:val="22"/>
                <w:szCs w:val="22"/>
                <w:u w:val="single"/>
                <w:lang w:val="fr-CA" w:eastAsia="fr-CA"/>
              </w:rPr>
            </w:pPr>
            <w:hyperlink r:id="rId231"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F94AE5B" w14:textId="77777777" w:rsidTr="007A7453">
        <w:trPr>
          <w:trHeight w:val="345"/>
        </w:trPr>
        <w:tc>
          <w:tcPr>
            <w:tcW w:w="2824" w:type="dxa"/>
            <w:noWrap/>
            <w:hideMark/>
          </w:tcPr>
          <w:p w14:paraId="7CE886EF"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WildlandTaskForce</w:t>
            </w:r>
            <w:proofErr w:type="spellEnd"/>
          </w:p>
        </w:tc>
        <w:tc>
          <w:tcPr>
            <w:tcW w:w="4864" w:type="dxa"/>
            <w:hideMark/>
          </w:tcPr>
          <w:p w14:paraId="7F8D81A5"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Wild Land </w:t>
            </w:r>
            <w:proofErr w:type="spellStart"/>
            <w:r w:rsidRPr="00604A83">
              <w:rPr>
                <w:rFonts w:ascii="Segoe UI" w:hAnsi="Segoe UI" w:cs="Segoe UI"/>
                <w:color w:val="000000" w:themeColor="text1"/>
                <w:kern w:val="0"/>
                <w:sz w:val="22"/>
                <w:szCs w:val="22"/>
                <w:lang w:val="fr-CA" w:eastAsia="fr-CA"/>
              </w:rPr>
              <w:t>Task</w:t>
            </w:r>
            <w:proofErr w:type="spellEnd"/>
            <w:r w:rsidRPr="00604A83">
              <w:rPr>
                <w:rFonts w:ascii="Segoe UI" w:hAnsi="Segoe UI" w:cs="Segoe UI"/>
                <w:color w:val="000000" w:themeColor="text1"/>
                <w:kern w:val="0"/>
                <w:sz w:val="22"/>
                <w:szCs w:val="22"/>
                <w:lang w:val="fr-CA" w:eastAsia="fr-CA"/>
              </w:rPr>
              <w:t xml:space="preserve"> Force</w:t>
            </w:r>
          </w:p>
        </w:tc>
        <w:tc>
          <w:tcPr>
            <w:tcW w:w="2022" w:type="dxa"/>
            <w:noWrap/>
            <w:hideMark/>
          </w:tcPr>
          <w:p w14:paraId="72B39CD6" w14:textId="77777777" w:rsidR="007A7453" w:rsidRPr="007A7453" w:rsidRDefault="00CA3B37" w:rsidP="007A7453">
            <w:pPr>
              <w:rPr>
                <w:rFonts w:ascii="Calibri" w:hAnsi="Calibri" w:cs="Calibri"/>
                <w:color w:val="0563C1"/>
                <w:kern w:val="0"/>
                <w:sz w:val="22"/>
                <w:szCs w:val="22"/>
                <w:u w:val="single"/>
                <w:lang w:val="fr-CA" w:eastAsia="fr-CA"/>
              </w:rPr>
            </w:pPr>
            <w:hyperlink r:id="rId232"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07537C9D" w14:textId="77777777" w:rsidTr="007A7453">
        <w:trPr>
          <w:trHeight w:val="345"/>
        </w:trPr>
        <w:tc>
          <w:tcPr>
            <w:tcW w:w="2824" w:type="dxa"/>
            <w:noWrap/>
            <w:hideMark/>
          </w:tcPr>
          <w:p w14:paraId="35F1D990"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StrikeTeam</w:t>
            </w:r>
            <w:proofErr w:type="spellEnd"/>
          </w:p>
        </w:tc>
        <w:tc>
          <w:tcPr>
            <w:tcW w:w="4864" w:type="dxa"/>
            <w:hideMark/>
          </w:tcPr>
          <w:p w14:paraId="1A343092"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Strike Team</w:t>
            </w:r>
          </w:p>
        </w:tc>
        <w:tc>
          <w:tcPr>
            <w:tcW w:w="2022" w:type="dxa"/>
            <w:noWrap/>
            <w:hideMark/>
          </w:tcPr>
          <w:p w14:paraId="5F3820E9" w14:textId="77777777" w:rsidR="007A7453" w:rsidRPr="007A7453" w:rsidRDefault="00CA3B37" w:rsidP="007A7453">
            <w:pPr>
              <w:rPr>
                <w:rFonts w:ascii="Calibri" w:hAnsi="Calibri" w:cs="Calibri"/>
                <w:color w:val="0563C1"/>
                <w:kern w:val="0"/>
                <w:sz w:val="22"/>
                <w:szCs w:val="22"/>
                <w:u w:val="single"/>
                <w:lang w:val="fr-CA" w:eastAsia="fr-CA"/>
              </w:rPr>
            </w:pPr>
            <w:hyperlink r:id="rId233" w:tgtFrame="_blank" w:history="1">
              <w:r w:rsidR="007A7453" w:rsidRPr="007A7453">
                <w:rPr>
                  <w:rFonts w:ascii="Calibri" w:hAnsi="Calibri" w:cs="Calibri"/>
                  <w:color w:val="0563C1"/>
                  <w:kern w:val="0"/>
                  <w:sz w:val="22"/>
                  <w:szCs w:val="22"/>
                  <w:u w:val="single"/>
                  <w:lang w:val="fr-CA" w:eastAsia="fr-CA"/>
                </w:rPr>
                <w:t>This document</w:t>
              </w:r>
            </w:hyperlink>
          </w:p>
        </w:tc>
      </w:tr>
      <w:tr w:rsidR="007A7453" w:rsidRPr="007A7453" w14:paraId="6CA620BF" w14:textId="77777777" w:rsidTr="007A7453">
        <w:trPr>
          <w:trHeight w:val="345"/>
        </w:trPr>
        <w:tc>
          <w:tcPr>
            <w:tcW w:w="2824" w:type="dxa"/>
            <w:noWrap/>
            <w:hideMark/>
          </w:tcPr>
          <w:p w14:paraId="28E05114" w14:textId="77777777" w:rsidR="007A7453" w:rsidRPr="00604A83" w:rsidRDefault="007A7453" w:rsidP="007A7453">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HotShotTeam</w:t>
            </w:r>
            <w:proofErr w:type="spellEnd"/>
          </w:p>
        </w:tc>
        <w:tc>
          <w:tcPr>
            <w:tcW w:w="4864" w:type="dxa"/>
            <w:hideMark/>
          </w:tcPr>
          <w:p w14:paraId="40932F07" w14:textId="77777777" w:rsidR="007A7453" w:rsidRPr="00604A83" w:rsidRDefault="007A7453" w:rsidP="007A7453">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Hot Shot Team</w:t>
            </w:r>
          </w:p>
        </w:tc>
        <w:tc>
          <w:tcPr>
            <w:tcW w:w="2022" w:type="dxa"/>
            <w:noWrap/>
            <w:hideMark/>
          </w:tcPr>
          <w:p w14:paraId="697FF350" w14:textId="77777777" w:rsidR="007A7453" w:rsidRPr="007A7453" w:rsidRDefault="00CA3B37" w:rsidP="007A7453">
            <w:pPr>
              <w:rPr>
                <w:rFonts w:ascii="Calibri" w:hAnsi="Calibri" w:cs="Calibri"/>
                <w:color w:val="0563C1"/>
                <w:kern w:val="0"/>
                <w:sz w:val="22"/>
                <w:szCs w:val="22"/>
                <w:u w:val="single"/>
                <w:lang w:val="fr-CA" w:eastAsia="fr-CA"/>
              </w:rPr>
            </w:pPr>
            <w:hyperlink r:id="rId234" w:tgtFrame="_blank" w:history="1">
              <w:r w:rsidR="007A7453" w:rsidRPr="007A7453">
                <w:rPr>
                  <w:rFonts w:ascii="Calibri" w:hAnsi="Calibri" w:cs="Calibri"/>
                  <w:color w:val="0563C1"/>
                  <w:kern w:val="0"/>
                  <w:sz w:val="22"/>
                  <w:szCs w:val="22"/>
                  <w:u w:val="single"/>
                  <w:lang w:val="fr-CA" w:eastAsia="fr-CA"/>
                </w:rPr>
                <w:t>This document</w:t>
              </w:r>
            </w:hyperlink>
          </w:p>
        </w:tc>
      </w:tr>
    </w:tbl>
    <w:p w14:paraId="4B468C52" w14:textId="77777777" w:rsidR="00832F87" w:rsidRDefault="00832F87" w:rsidP="007842AF">
      <w:pPr>
        <w:pStyle w:val="BodyText"/>
        <w:rPr>
          <w:rFonts w:ascii="Tahoma" w:hAnsi="Tahoma" w:cs="Tahoma"/>
        </w:rPr>
      </w:pPr>
    </w:p>
    <w:p w14:paraId="3C0EFF97" w14:textId="2E844028" w:rsidR="007842AF" w:rsidRPr="00AB7A75" w:rsidRDefault="007842AF" w:rsidP="007842AF">
      <w:pPr>
        <w:pStyle w:val="Heading2"/>
        <w:rPr>
          <w:rFonts w:ascii="Tahoma" w:hAnsi="Tahoma" w:cs="Tahoma"/>
        </w:rPr>
      </w:pPr>
      <w:bookmarkStart w:id="141" w:name="_Toc54356176"/>
      <w:r w:rsidRPr="007842AF">
        <w:rPr>
          <w:rFonts w:ascii="Tahoma" w:hAnsi="Tahoma" w:cs="Tahoma"/>
        </w:rPr>
        <w:t>Resource</w:t>
      </w:r>
      <w:r>
        <w:rPr>
          <w:rFonts w:ascii="Tahoma" w:hAnsi="Tahoma" w:cs="Tahoma"/>
        </w:rPr>
        <w:t xml:space="preserve"> </w:t>
      </w:r>
      <w:r w:rsidRPr="007842AF">
        <w:rPr>
          <w:rFonts w:ascii="Tahoma" w:hAnsi="Tahoma" w:cs="Tahoma"/>
        </w:rPr>
        <w:t>Attribute</w:t>
      </w:r>
      <w:bookmarkEnd w:id="141"/>
    </w:p>
    <w:p w14:paraId="26702484" w14:textId="729AC732" w:rsidR="007842AF" w:rsidRDefault="007842AF" w:rsidP="007842AF">
      <w:pPr>
        <w:pStyle w:val="BodyText"/>
        <w:rPr>
          <w:rFonts w:ascii="Tahoma" w:hAnsi="Tahoma" w:cs="Tahoma"/>
          <w:szCs w:val="24"/>
        </w:rPr>
      </w:pPr>
      <w:r w:rsidRPr="00AB7A75">
        <w:rPr>
          <w:rFonts w:ascii="Tahoma" w:hAnsi="Tahoma" w:cs="Tahoma"/>
          <w:szCs w:val="24"/>
        </w:rPr>
        <w:t>The “</w:t>
      </w:r>
      <w:r w:rsidRPr="007842AF">
        <w:rPr>
          <w:rFonts w:ascii="Tahoma" w:hAnsi="Tahoma" w:cs="Tahoma"/>
          <w:szCs w:val="24"/>
        </w:rPr>
        <w:t>Resource</w:t>
      </w:r>
      <w:r>
        <w:rPr>
          <w:rFonts w:ascii="Tahoma" w:hAnsi="Tahoma" w:cs="Tahoma"/>
          <w:szCs w:val="24"/>
        </w:rPr>
        <w:t xml:space="preserve"> </w:t>
      </w:r>
      <w:r w:rsidRPr="007842AF">
        <w:rPr>
          <w:rFonts w:ascii="Tahoma" w:hAnsi="Tahoma" w:cs="Tahoma"/>
          <w:szCs w:val="24"/>
        </w:rPr>
        <w:t>Attribute</w:t>
      </w:r>
      <w:r w:rsidRPr="00AB7A75">
        <w:rPr>
          <w:rFonts w:ascii="Tahoma" w:hAnsi="Tahoma" w:cs="Tahoma"/>
          <w:szCs w:val="24"/>
        </w:rPr>
        <w:t xml:space="preserve">” data element is described in Section </w:t>
      </w:r>
      <w:r>
        <w:rPr>
          <w:rFonts w:ascii="Tahoma" w:hAnsi="Tahoma" w:cs="Tahoma"/>
        </w:rPr>
        <w:t xml:space="preserve">2.20 </w:t>
      </w:r>
      <w:r w:rsidRPr="00AB7A75">
        <w:rPr>
          <w:rFonts w:ascii="Tahoma" w:hAnsi="Tahoma" w:cs="Tahoma"/>
          <w:szCs w:val="24"/>
        </w:rPr>
        <w:t>(</w:t>
      </w:r>
      <w:r w:rsidRPr="007842AF">
        <w:rPr>
          <w:rFonts w:ascii="Tahoma" w:hAnsi="Tahoma" w:cs="Tahoma"/>
          <w:szCs w:val="24"/>
        </w:rPr>
        <w:t>Emergency Resource Data Component</w:t>
      </w:r>
      <w:r w:rsidRPr="00AB7A75">
        <w:rPr>
          <w:rFonts w:ascii="Tahoma" w:hAnsi="Tahoma" w:cs="Tahoma"/>
          <w:szCs w:val="24"/>
        </w:rPr>
        <w:t>) of this document.</w:t>
      </w:r>
    </w:p>
    <w:p w14:paraId="2CB2A295" w14:textId="77777777" w:rsidR="000A5A29" w:rsidRPr="00C43AAB" w:rsidRDefault="000A5A29" w:rsidP="000A5A29">
      <w:r w:rsidRPr="00932B4F">
        <w:rPr>
          <w:rFonts w:ascii="Tahoma" w:hAnsi="Tahoma" w:cs="Tahoma"/>
          <w:szCs w:val="24"/>
        </w:rPr>
        <w:t xml:space="preserve">IANA is requested to add the following values to the </w:t>
      </w:r>
      <w:r>
        <w:rPr>
          <w:rFonts w:ascii="Tahoma" w:hAnsi="Tahoma" w:cs="Tahoma"/>
          <w:szCs w:val="24"/>
        </w:rPr>
        <w:t>“</w:t>
      </w:r>
      <w:r w:rsidRPr="00832F87">
        <w:rPr>
          <w:rFonts w:ascii="Tahoma" w:hAnsi="Tahoma" w:cs="Tahoma"/>
          <w:szCs w:val="24"/>
        </w:rPr>
        <w:t>EID</w:t>
      </w:r>
      <w:r>
        <w:rPr>
          <w:rFonts w:ascii="Tahoma" w:hAnsi="Tahoma" w:cs="Tahoma"/>
          <w:szCs w:val="24"/>
        </w:rPr>
        <w:t>O</w:t>
      </w:r>
      <w:r w:rsidRPr="00832F87">
        <w:rPr>
          <w:rFonts w:ascii="Tahoma" w:hAnsi="Tahoma" w:cs="Tahoma"/>
          <w:szCs w:val="24"/>
        </w:rPr>
        <w:t>-</w:t>
      </w:r>
      <w:proofErr w:type="spellStart"/>
      <w:r w:rsidRPr="00832F87">
        <w:rPr>
          <w:rFonts w:ascii="Tahoma" w:hAnsi="Tahoma" w:cs="Tahoma"/>
          <w:szCs w:val="24"/>
        </w:rPr>
        <w:t>EmergencyResourceType</w:t>
      </w:r>
      <w:proofErr w:type="spellEnd"/>
      <w:r w:rsidRPr="00832F87">
        <w:rPr>
          <w:rFonts w:ascii="Tahoma" w:hAnsi="Tahoma" w:cs="Tahoma"/>
          <w:szCs w:val="24"/>
        </w:rPr>
        <w:t>-Common</w:t>
      </w:r>
      <w:r>
        <w:rPr>
          <w:rFonts w:ascii="Tahoma" w:hAnsi="Tahoma" w:cs="Tahoma"/>
          <w:szCs w:val="24"/>
        </w:rPr>
        <w:t xml:space="preserve">” </w:t>
      </w:r>
      <w:r w:rsidRPr="00932B4F">
        <w:rPr>
          <w:rFonts w:ascii="Tahoma" w:hAnsi="Tahoma" w:cs="Tahoma"/>
          <w:szCs w:val="24"/>
        </w:rPr>
        <w:t>registry</w:t>
      </w:r>
    </w:p>
    <w:tbl>
      <w:tblPr>
        <w:tblStyle w:val="TableGrid"/>
        <w:tblW w:w="0" w:type="auto"/>
        <w:tblLook w:val="04A0" w:firstRow="1" w:lastRow="0" w:firstColumn="1" w:lastColumn="0" w:noHBand="0" w:noVBand="1"/>
      </w:tblPr>
      <w:tblGrid>
        <w:gridCol w:w="5615"/>
        <w:gridCol w:w="2108"/>
        <w:gridCol w:w="1987"/>
      </w:tblGrid>
      <w:tr w:rsidR="00AF6FAC" w:rsidRPr="00AB7A75" w14:paraId="6A0DB167" w14:textId="77777777" w:rsidTr="00AF6FAC">
        <w:tc>
          <w:tcPr>
            <w:tcW w:w="2824" w:type="dxa"/>
            <w:vAlign w:val="center"/>
          </w:tcPr>
          <w:p w14:paraId="7A91B0CE" w14:textId="77777777" w:rsidR="00AF6FAC" w:rsidRPr="00604A83" w:rsidRDefault="00AF6FAC" w:rsidP="007A4A00">
            <w:pPr>
              <w:rPr>
                <w:rFonts w:ascii="Tahoma" w:hAnsi="Tahoma" w:cs="Tahoma"/>
                <w:b/>
                <w:color w:val="000000" w:themeColor="text1"/>
              </w:rPr>
            </w:pPr>
            <w:r w:rsidRPr="00604A83">
              <w:rPr>
                <w:rFonts w:ascii="Tahoma" w:hAnsi="Tahoma" w:cs="Tahoma"/>
                <w:b/>
                <w:color w:val="000000" w:themeColor="text1"/>
              </w:rPr>
              <w:t>Value</w:t>
            </w:r>
          </w:p>
        </w:tc>
        <w:tc>
          <w:tcPr>
            <w:tcW w:w="4864" w:type="dxa"/>
            <w:vAlign w:val="center"/>
          </w:tcPr>
          <w:p w14:paraId="4238C6F2" w14:textId="77777777" w:rsidR="00AF6FAC" w:rsidRPr="00604A83" w:rsidRDefault="00AF6FAC" w:rsidP="007A4A00">
            <w:pPr>
              <w:rPr>
                <w:rFonts w:ascii="Tahoma" w:hAnsi="Tahoma" w:cs="Tahoma"/>
                <w:b/>
                <w:color w:val="000000" w:themeColor="text1"/>
              </w:rPr>
            </w:pPr>
            <w:r w:rsidRPr="00604A83">
              <w:rPr>
                <w:rFonts w:ascii="Tahoma" w:hAnsi="Tahoma" w:cs="Tahoma"/>
                <w:b/>
                <w:color w:val="000000" w:themeColor="text1"/>
              </w:rPr>
              <w:t>Literal Description</w:t>
            </w:r>
          </w:p>
        </w:tc>
        <w:tc>
          <w:tcPr>
            <w:tcW w:w="2022" w:type="dxa"/>
            <w:vAlign w:val="center"/>
          </w:tcPr>
          <w:p w14:paraId="17351259" w14:textId="77777777" w:rsidR="00AF6FAC" w:rsidRPr="00AB7A75" w:rsidRDefault="00AF6FAC" w:rsidP="007A4A00">
            <w:pPr>
              <w:rPr>
                <w:rFonts w:ascii="Tahoma" w:hAnsi="Tahoma" w:cs="Tahoma"/>
                <w:b/>
              </w:rPr>
            </w:pPr>
            <w:r w:rsidRPr="00AB7A75">
              <w:rPr>
                <w:rFonts w:ascii="Tahoma" w:hAnsi="Tahoma" w:cs="Tahoma"/>
                <w:b/>
              </w:rPr>
              <w:t>Reference</w:t>
            </w:r>
          </w:p>
        </w:tc>
      </w:tr>
      <w:tr w:rsidR="00AF6FAC" w:rsidRPr="00AF6FAC" w14:paraId="014F23F9" w14:textId="77777777" w:rsidTr="00AF6FAC">
        <w:trPr>
          <w:trHeight w:val="345"/>
        </w:trPr>
        <w:tc>
          <w:tcPr>
            <w:tcW w:w="2824" w:type="dxa"/>
            <w:noWrap/>
            <w:hideMark/>
          </w:tcPr>
          <w:p w14:paraId="4C64D2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AdvancedEMT</w:t>
            </w:r>
            <w:proofErr w:type="spellEnd"/>
          </w:p>
        </w:tc>
        <w:tc>
          <w:tcPr>
            <w:tcW w:w="4864" w:type="dxa"/>
            <w:hideMark/>
          </w:tcPr>
          <w:p w14:paraId="52F2F08B"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Advanced Emergency </w:t>
            </w:r>
            <w:proofErr w:type="spellStart"/>
            <w:r w:rsidRPr="00604A83">
              <w:rPr>
                <w:rFonts w:ascii="Segoe UI" w:hAnsi="Segoe UI" w:cs="Segoe UI"/>
                <w:color w:val="000000" w:themeColor="text1"/>
                <w:kern w:val="0"/>
                <w:sz w:val="22"/>
                <w:szCs w:val="22"/>
                <w:lang w:val="fr-CA" w:eastAsia="fr-CA"/>
              </w:rPr>
              <w:t>Medical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Technician</w:t>
            </w:r>
            <w:proofErr w:type="spellEnd"/>
          </w:p>
        </w:tc>
        <w:tc>
          <w:tcPr>
            <w:tcW w:w="2022" w:type="dxa"/>
            <w:noWrap/>
            <w:hideMark/>
          </w:tcPr>
          <w:p w14:paraId="4D02D917" w14:textId="77777777" w:rsidR="00AF6FAC" w:rsidRPr="00AF6FAC" w:rsidRDefault="00CA3B37" w:rsidP="00AF6FAC">
            <w:pPr>
              <w:rPr>
                <w:rFonts w:ascii="Calibri" w:hAnsi="Calibri" w:cs="Calibri"/>
                <w:color w:val="0563C1"/>
                <w:kern w:val="0"/>
                <w:sz w:val="22"/>
                <w:szCs w:val="22"/>
                <w:u w:val="single"/>
                <w:lang w:val="fr-CA" w:eastAsia="fr-CA"/>
              </w:rPr>
            </w:pPr>
            <w:hyperlink r:id="rId23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807388" w14:textId="77777777" w:rsidTr="00AF6FAC">
        <w:trPr>
          <w:trHeight w:val="675"/>
        </w:trPr>
        <w:tc>
          <w:tcPr>
            <w:tcW w:w="2824" w:type="dxa"/>
            <w:noWrap/>
            <w:hideMark/>
          </w:tcPr>
          <w:p w14:paraId="5423A80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AdvancedPRN</w:t>
            </w:r>
            <w:proofErr w:type="spellEnd"/>
          </w:p>
        </w:tc>
        <w:tc>
          <w:tcPr>
            <w:tcW w:w="4864" w:type="dxa"/>
            <w:hideMark/>
          </w:tcPr>
          <w:p w14:paraId="76F2D516"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Advanced Practice </w:t>
            </w:r>
            <w:proofErr w:type="spellStart"/>
            <w:r w:rsidRPr="00604A83">
              <w:rPr>
                <w:rFonts w:ascii="Segoe UI" w:hAnsi="Segoe UI" w:cs="Segoe UI"/>
                <w:color w:val="000000" w:themeColor="text1"/>
                <w:kern w:val="0"/>
                <w:sz w:val="22"/>
                <w:szCs w:val="22"/>
                <w:lang w:val="fr-CA" w:eastAsia="fr-CA"/>
              </w:rPr>
              <w:t>Registered</w:t>
            </w:r>
            <w:proofErr w:type="spellEnd"/>
            <w:r w:rsidRPr="00604A83">
              <w:rPr>
                <w:rFonts w:ascii="Segoe UI" w:hAnsi="Segoe UI" w:cs="Segoe UI"/>
                <w:color w:val="000000" w:themeColor="text1"/>
                <w:kern w:val="0"/>
                <w:sz w:val="22"/>
                <w:szCs w:val="22"/>
                <w:lang w:val="fr-CA" w:eastAsia="fr-CA"/>
              </w:rPr>
              <w:t xml:space="preserve"> Nurse (Nurse </w:t>
            </w:r>
            <w:proofErr w:type="spellStart"/>
            <w:r w:rsidRPr="00604A83">
              <w:rPr>
                <w:rFonts w:ascii="Segoe UI" w:hAnsi="Segoe UI" w:cs="Segoe UI"/>
                <w:color w:val="000000" w:themeColor="text1"/>
                <w:kern w:val="0"/>
                <w:sz w:val="22"/>
                <w:szCs w:val="22"/>
                <w:lang w:val="fr-CA" w:eastAsia="fr-CA"/>
              </w:rPr>
              <w:t>Practitioner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CE5948B" w14:textId="77777777" w:rsidR="00AF6FAC" w:rsidRPr="00AF6FAC" w:rsidRDefault="00CA3B37" w:rsidP="00AF6FAC">
            <w:pPr>
              <w:rPr>
                <w:rFonts w:ascii="Calibri" w:hAnsi="Calibri" w:cs="Calibri"/>
                <w:color w:val="0563C1"/>
                <w:kern w:val="0"/>
                <w:sz w:val="22"/>
                <w:szCs w:val="22"/>
                <w:u w:val="single"/>
                <w:lang w:val="fr-CA" w:eastAsia="fr-CA"/>
              </w:rPr>
            </w:pPr>
            <w:hyperlink r:id="rId23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18C8A98" w14:textId="77777777" w:rsidTr="00AF6FAC">
        <w:trPr>
          <w:trHeight w:val="675"/>
        </w:trPr>
        <w:tc>
          <w:tcPr>
            <w:tcW w:w="2824" w:type="dxa"/>
            <w:noWrap/>
            <w:hideMark/>
          </w:tcPr>
          <w:p w14:paraId="50DD1CD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ReconAircraft</w:t>
            </w:r>
            <w:proofErr w:type="spellEnd"/>
          </w:p>
        </w:tc>
        <w:tc>
          <w:tcPr>
            <w:tcW w:w="4864" w:type="dxa"/>
            <w:hideMark/>
          </w:tcPr>
          <w:p w14:paraId="4DA86ECC"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Aircraft, Reconnaissance, </w:t>
            </w:r>
            <w:proofErr w:type="spellStart"/>
            <w:r w:rsidRPr="00604A83">
              <w:rPr>
                <w:rFonts w:ascii="Segoe UI" w:hAnsi="Segoe UI" w:cs="Segoe UI"/>
                <w:color w:val="000000" w:themeColor="text1"/>
                <w:kern w:val="0"/>
                <w:sz w:val="22"/>
                <w:szCs w:val="22"/>
                <w:lang w:val="fr-CA" w:eastAsia="fr-CA"/>
              </w:rPr>
              <w:t>manhunts</w:t>
            </w:r>
            <w:proofErr w:type="spellEnd"/>
            <w:r w:rsidRPr="00604A83">
              <w:rPr>
                <w:rFonts w:ascii="Segoe UI" w:hAnsi="Segoe UI" w:cs="Segoe UI"/>
                <w:color w:val="000000" w:themeColor="text1"/>
                <w:kern w:val="0"/>
                <w:sz w:val="22"/>
                <w:szCs w:val="22"/>
                <w:lang w:val="fr-CA" w:eastAsia="fr-CA"/>
              </w:rPr>
              <w:t xml:space="preserve"> and surveillance, </w:t>
            </w:r>
            <w:proofErr w:type="spellStart"/>
            <w:r w:rsidRPr="00604A83">
              <w:rPr>
                <w:rFonts w:ascii="Segoe UI" w:hAnsi="Segoe UI" w:cs="Segoe UI"/>
                <w:color w:val="000000" w:themeColor="text1"/>
                <w:kern w:val="0"/>
                <w:sz w:val="22"/>
                <w:szCs w:val="22"/>
                <w:lang w:val="fr-CA" w:eastAsia="fr-CA"/>
              </w:rPr>
              <w:t>surveys</w:t>
            </w:r>
            <w:proofErr w:type="spellEnd"/>
          </w:p>
        </w:tc>
        <w:tc>
          <w:tcPr>
            <w:tcW w:w="2022" w:type="dxa"/>
            <w:noWrap/>
            <w:hideMark/>
          </w:tcPr>
          <w:p w14:paraId="51AF6A44" w14:textId="77777777" w:rsidR="00AF6FAC" w:rsidRPr="00AF6FAC" w:rsidRDefault="00CA3B37" w:rsidP="00AF6FAC">
            <w:pPr>
              <w:rPr>
                <w:rFonts w:ascii="Calibri" w:hAnsi="Calibri" w:cs="Calibri"/>
                <w:color w:val="0563C1"/>
                <w:kern w:val="0"/>
                <w:sz w:val="22"/>
                <w:szCs w:val="22"/>
                <w:u w:val="single"/>
                <w:lang w:val="fr-CA" w:eastAsia="fr-CA"/>
              </w:rPr>
            </w:pPr>
            <w:hyperlink r:id="rId23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291995" w14:textId="77777777" w:rsidTr="00AF6FAC">
        <w:trPr>
          <w:trHeight w:val="345"/>
        </w:trPr>
        <w:tc>
          <w:tcPr>
            <w:tcW w:w="2824" w:type="dxa"/>
            <w:noWrap/>
            <w:hideMark/>
          </w:tcPr>
          <w:p w14:paraId="17ADC58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SearchandRescueAircraft</w:t>
            </w:r>
            <w:proofErr w:type="spellEnd"/>
          </w:p>
        </w:tc>
        <w:tc>
          <w:tcPr>
            <w:tcW w:w="4864" w:type="dxa"/>
            <w:hideMark/>
          </w:tcPr>
          <w:p w14:paraId="007FC3DC"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Aircraft,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 </w:t>
            </w:r>
            <w:proofErr w:type="spellStart"/>
            <w:r w:rsidRPr="00604A83">
              <w:rPr>
                <w:rFonts w:ascii="Segoe UI" w:hAnsi="Segoe UI" w:cs="Segoe UI"/>
                <w:color w:val="000000" w:themeColor="text1"/>
                <w:kern w:val="0"/>
                <w:sz w:val="22"/>
                <w:szCs w:val="22"/>
                <w:lang w:val="fr-CA" w:eastAsia="fr-CA"/>
              </w:rPr>
              <w:t>Rescue</w:t>
            </w:r>
            <w:proofErr w:type="spellEnd"/>
          </w:p>
        </w:tc>
        <w:tc>
          <w:tcPr>
            <w:tcW w:w="2022" w:type="dxa"/>
            <w:noWrap/>
            <w:hideMark/>
          </w:tcPr>
          <w:p w14:paraId="40896D0B" w14:textId="77777777" w:rsidR="00AF6FAC" w:rsidRPr="00AF6FAC" w:rsidRDefault="00CA3B37" w:rsidP="00AF6FAC">
            <w:pPr>
              <w:rPr>
                <w:rFonts w:ascii="Calibri" w:hAnsi="Calibri" w:cs="Calibri"/>
                <w:color w:val="0563C1"/>
                <w:kern w:val="0"/>
                <w:sz w:val="22"/>
                <w:szCs w:val="22"/>
                <w:u w:val="single"/>
                <w:lang w:val="fr-CA" w:eastAsia="fr-CA"/>
              </w:rPr>
            </w:pPr>
            <w:hyperlink r:id="rId23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CA7203" w14:textId="77777777" w:rsidTr="00AF6FAC">
        <w:trPr>
          <w:trHeight w:val="345"/>
        </w:trPr>
        <w:tc>
          <w:tcPr>
            <w:tcW w:w="2824" w:type="dxa"/>
            <w:noWrap/>
            <w:hideMark/>
          </w:tcPr>
          <w:p w14:paraId="0AC7659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PursuitAircraft</w:t>
            </w:r>
            <w:proofErr w:type="spellEnd"/>
          </w:p>
        </w:tc>
        <w:tc>
          <w:tcPr>
            <w:tcW w:w="4864" w:type="dxa"/>
            <w:hideMark/>
          </w:tcPr>
          <w:p w14:paraId="1E90FA18"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Aircraft, </w:t>
            </w:r>
            <w:proofErr w:type="spellStart"/>
            <w:r w:rsidRPr="00604A83">
              <w:rPr>
                <w:rFonts w:ascii="Segoe UI" w:hAnsi="Segoe UI" w:cs="Segoe UI"/>
                <w:color w:val="000000" w:themeColor="text1"/>
                <w:kern w:val="0"/>
                <w:sz w:val="22"/>
                <w:szCs w:val="22"/>
                <w:lang w:val="fr-CA" w:eastAsia="fr-CA"/>
              </w:rPr>
              <w:t>Pursuit</w:t>
            </w:r>
            <w:proofErr w:type="spellEnd"/>
          </w:p>
        </w:tc>
        <w:tc>
          <w:tcPr>
            <w:tcW w:w="2022" w:type="dxa"/>
            <w:noWrap/>
            <w:hideMark/>
          </w:tcPr>
          <w:p w14:paraId="3AD732F3" w14:textId="77777777" w:rsidR="00AF6FAC" w:rsidRPr="00AF6FAC" w:rsidRDefault="00CA3B37" w:rsidP="00AF6FAC">
            <w:pPr>
              <w:rPr>
                <w:rFonts w:ascii="Calibri" w:hAnsi="Calibri" w:cs="Calibri"/>
                <w:color w:val="0563C1"/>
                <w:kern w:val="0"/>
                <w:sz w:val="22"/>
                <w:szCs w:val="22"/>
                <w:u w:val="single"/>
                <w:lang w:val="fr-CA" w:eastAsia="fr-CA"/>
              </w:rPr>
            </w:pPr>
            <w:hyperlink r:id="rId23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BDEDA29" w14:textId="77777777" w:rsidTr="00AF6FAC">
        <w:trPr>
          <w:trHeight w:val="345"/>
        </w:trPr>
        <w:tc>
          <w:tcPr>
            <w:tcW w:w="2824" w:type="dxa"/>
            <w:noWrap/>
            <w:hideMark/>
          </w:tcPr>
          <w:p w14:paraId="2D84BFD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AerialPhotographyAircraft</w:t>
            </w:r>
            <w:proofErr w:type="spellEnd"/>
          </w:p>
        </w:tc>
        <w:tc>
          <w:tcPr>
            <w:tcW w:w="4864" w:type="dxa"/>
            <w:hideMark/>
          </w:tcPr>
          <w:p w14:paraId="58C0AAE4"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Aircraft, </w:t>
            </w:r>
            <w:proofErr w:type="spellStart"/>
            <w:r w:rsidRPr="00604A83">
              <w:rPr>
                <w:rFonts w:ascii="Segoe UI" w:hAnsi="Segoe UI" w:cs="Segoe UI"/>
                <w:color w:val="000000" w:themeColor="text1"/>
                <w:kern w:val="0"/>
                <w:sz w:val="22"/>
                <w:szCs w:val="22"/>
                <w:lang w:val="fr-CA" w:eastAsia="fr-CA"/>
              </w:rPr>
              <w:t>Aerial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Photography</w:t>
            </w:r>
            <w:proofErr w:type="spellEnd"/>
          </w:p>
        </w:tc>
        <w:tc>
          <w:tcPr>
            <w:tcW w:w="2022" w:type="dxa"/>
            <w:noWrap/>
            <w:hideMark/>
          </w:tcPr>
          <w:p w14:paraId="7268DC78" w14:textId="77777777" w:rsidR="00AF6FAC" w:rsidRPr="00AF6FAC" w:rsidRDefault="00CA3B37" w:rsidP="00AF6FAC">
            <w:pPr>
              <w:rPr>
                <w:rFonts w:ascii="Calibri" w:hAnsi="Calibri" w:cs="Calibri"/>
                <w:color w:val="0563C1"/>
                <w:kern w:val="0"/>
                <w:sz w:val="22"/>
                <w:szCs w:val="22"/>
                <w:u w:val="single"/>
                <w:lang w:val="fr-CA" w:eastAsia="fr-CA"/>
              </w:rPr>
            </w:pPr>
            <w:hyperlink r:id="rId24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D05D35D" w14:textId="77777777" w:rsidTr="00AF6FAC">
        <w:trPr>
          <w:trHeight w:val="345"/>
        </w:trPr>
        <w:tc>
          <w:tcPr>
            <w:tcW w:w="2824" w:type="dxa"/>
            <w:noWrap/>
            <w:hideMark/>
          </w:tcPr>
          <w:p w14:paraId="6F64266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TransportAircraft</w:t>
            </w:r>
            <w:proofErr w:type="spellEnd"/>
          </w:p>
        </w:tc>
        <w:tc>
          <w:tcPr>
            <w:tcW w:w="4864" w:type="dxa"/>
            <w:hideMark/>
          </w:tcPr>
          <w:p w14:paraId="7021BFD0"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Aircraft, Transport</w:t>
            </w:r>
          </w:p>
        </w:tc>
        <w:tc>
          <w:tcPr>
            <w:tcW w:w="2022" w:type="dxa"/>
            <w:noWrap/>
            <w:hideMark/>
          </w:tcPr>
          <w:p w14:paraId="59C88792" w14:textId="77777777" w:rsidR="00AF6FAC" w:rsidRPr="00AF6FAC" w:rsidRDefault="00CA3B37" w:rsidP="00AF6FAC">
            <w:pPr>
              <w:rPr>
                <w:rFonts w:ascii="Calibri" w:hAnsi="Calibri" w:cs="Calibri"/>
                <w:color w:val="0563C1"/>
                <w:kern w:val="0"/>
                <w:sz w:val="22"/>
                <w:szCs w:val="22"/>
                <w:u w:val="single"/>
                <w:lang w:val="fr-CA" w:eastAsia="fr-CA"/>
              </w:rPr>
            </w:pPr>
            <w:hyperlink r:id="rId24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ECA497" w14:textId="77777777" w:rsidTr="00AF6FAC">
        <w:trPr>
          <w:trHeight w:val="345"/>
        </w:trPr>
        <w:tc>
          <w:tcPr>
            <w:tcW w:w="2824" w:type="dxa"/>
            <w:noWrap/>
            <w:hideMark/>
          </w:tcPr>
          <w:p w14:paraId="638A832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AirBags</w:t>
            </w:r>
            <w:proofErr w:type="spellEnd"/>
          </w:p>
        </w:tc>
        <w:tc>
          <w:tcPr>
            <w:tcW w:w="4864" w:type="dxa"/>
            <w:hideMark/>
          </w:tcPr>
          <w:p w14:paraId="53D57C01"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Bags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special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equipment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003053C" w14:textId="77777777" w:rsidR="00AF6FAC" w:rsidRPr="00AF6FAC" w:rsidRDefault="00CA3B37" w:rsidP="00AF6FAC">
            <w:pPr>
              <w:rPr>
                <w:rFonts w:ascii="Calibri" w:hAnsi="Calibri" w:cs="Calibri"/>
                <w:color w:val="0563C1"/>
                <w:kern w:val="0"/>
                <w:sz w:val="22"/>
                <w:szCs w:val="22"/>
                <w:u w:val="single"/>
                <w:lang w:val="fr-CA" w:eastAsia="fr-CA"/>
              </w:rPr>
            </w:pPr>
            <w:hyperlink r:id="rId24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F5622D9" w14:textId="77777777" w:rsidTr="00AF6FAC">
        <w:trPr>
          <w:trHeight w:val="345"/>
        </w:trPr>
        <w:tc>
          <w:tcPr>
            <w:tcW w:w="2824" w:type="dxa"/>
            <w:noWrap/>
            <w:hideMark/>
          </w:tcPr>
          <w:p w14:paraId="67730DD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AirMedicalTransportParamedic</w:t>
            </w:r>
            <w:proofErr w:type="spellEnd"/>
          </w:p>
        </w:tc>
        <w:tc>
          <w:tcPr>
            <w:tcW w:w="4864" w:type="dxa"/>
            <w:hideMark/>
          </w:tcPr>
          <w:p w14:paraId="43E7F5C2"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Medical</w:t>
            </w:r>
            <w:proofErr w:type="spellEnd"/>
            <w:r w:rsidRPr="00604A83">
              <w:rPr>
                <w:rFonts w:ascii="Segoe UI" w:hAnsi="Segoe UI" w:cs="Segoe UI"/>
                <w:color w:val="000000" w:themeColor="text1"/>
                <w:kern w:val="0"/>
                <w:sz w:val="22"/>
                <w:szCs w:val="22"/>
                <w:lang w:val="fr-CA" w:eastAsia="fr-CA"/>
              </w:rPr>
              <w:t xml:space="preserve"> Transport </w:t>
            </w:r>
            <w:proofErr w:type="spellStart"/>
            <w:r w:rsidRPr="00604A83">
              <w:rPr>
                <w:rFonts w:ascii="Segoe UI" w:hAnsi="Segoe UI" w:cs="Segoe UI"/>
                <w:color w:val="000000" w:themeColor="text1"/>
                <w:kern w:val="0"/>
                <w:sz w:val="22"/>
                <w:szCs w:val="22"/>
                <w:lang w:val="fr-CA" w:eastAsia="fr-CA"/>
              </w:rPr>
              <w:t>Paramedic</w:t>
            </w:r>
            <w:proofErr w:type="spellEnd"/>
          </w:p>
        </w:tc>
        <w:tc>
          <w:tcPr>
            <w:tcW w:w="2022" w:type="dxa"/>
            <w:noWrap/>
            <w:hideMark/>
          </w:tcPr>
          <w:p w14:paraId="34CBF3D6" w14:textId="77777777" w:rsidR="00AF6FAC" w:rsidRPr="00AF6FAC" w:rsidRDefault="00CA3B37" w:rsidP="00AF6FAC">
            <w:pPr>
              <w:rPr>
                <w:rFonts w:ascii="Calibri" w:hAnsi="Calibri" w:cs="Calibri"/>
                <w:color w:val="0563C1"/>
                <w:kern w:val="0"/>
                <w:sz w:val="22"/>
                <w:szCs w:val="22"/>
                <w:u w:val="single"/>
                <w:lang w:val="fr-CA" w:eastAsia="fr-CA"/>
              </w:rPr>
            </w:pPr>
            <w:hyperlink r:id="rId24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93FC1B9" w14:textId="77777777" w:rsidTr="00AF6FAC">
        <w:trPr>
          <w:trHeight w:val="345"/>
        </w:trPr>
        <w:tc>
          <w:tcPr>
            <w:tcW w:w="2824" w:type="dxa"/>
            <w:noWrap/>
            <w:hideMark/>
          </w:tcPr>
          <w:p w14:paraId="7683AAF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AirMedicalTransportPhysician</w:t>
            </w:r>
            <w:proofErr w:type="spellEnd"/>
          </w:p>
        </w:tc>
        <w:tc>
          <w:tcPr>
            <w:tcW w:w="4864" w:type="dxa"/>
            <w:hideMark/>
          </w:tcPr>
          <w:p w14:paraId="344267D3"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Medical</w:t>
            </w:r>
            <w:proofErr w:type="spellEnd"/>
            <w:r w:rsidRPr="00604A83">
              <w:rPr>
                <w:rFonts w:ascii="Segoe UI" w:hAnsi="Segoe UI" w:cs="Segoe UI"/>
                <w:color w:val="000000" w:themeColor="text1"/>
                <w:kern w:val="0"/>
                <w:sz w:val="22"/>
                <w:szCs w:val="22"/>
                <w:lang w:val="fr-CA" w:eastAsia="fr-CA"/>
              </w:rPr>
              <w:t xml:space="preserve"> Transport </w:t>
            </w:r>
            <w:proofErr w:type="spellStart"/>
            <w:r w:rsidRPr="00604A83">
              <w:rPr>
                <w:rFonts w:ascii="Segoe UI" w:hAnsi="Segoe UI" w:cs="Segoe UI"/>
                <w:color w:val="000000" w:themeColor="text1"/>
                <w:kern w:val="0"/>
                <w:sz w:val="22"/>
                <w:szCs w:val="22"/>
                <w:lang w:val="fr-CA" w:eastAsia="fr-CA"/>
              </w:rPr>
              <w:t>Physician</w:t>
            </w:r>
            <w:proofErr w:type="spellEnd"/>
          </w:p>
        </w:tc>
        <w:tc>
          <w:tcPr>
            <w:tcW w:w="2022" w:type="dxa"/>
            <w:noWrap/>
            <w:hideMark/>
          </w:tcPr>
          <w:p w14:paraId="7295D600" w14:textId="77777777" w:rsidR="00AF6FAC" w:rsidRPr="00AF6FAC" w:rsidRDefault="00CA3B37" w:rsidP="00AF6FAC">
            <w:pPr>
              <w:rPr>
                <w:rFonts w:ascii="Calibri" w:hAnsi="Calibri" w:cs="Calibri"/>
                <w:color w:val="0563C1"/>
                <w:kern w:val="0"/>
                <w:sz w:val="22"/>
                <w:szCs w:val="22"/>
                <w:u w:val="single"/>
                <w:lang w:val="fr-CA" w:eastAsia="fr-CA"/>
              </w:rPr>
            </w:pPr>
            <w:hyperlink r:id="rId24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FCC17CB" w14:textId="77777777" w:rsidTr="00AF6FAC">
        <w:trPr>
          <w:trHeight w:val="345"/>
        </w:trPr>
        <w:tc>
          <w:tcPr>
            <w:tcW w:w="2824" w:type="dxa"/>
            <w:noWrap/>
            <w:hideMark/>
          </w:tcPr>
          <w:p w14:paraId="1DF7BCA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AirMedicalTransportPilot</w:t>
            </w:r>
            <w:proofErr w:type="spellEnd"/>
          </w:p>
        </w:tc>
        <w:tc>
          <w:tcPr>
            <w:tcW w:w="4864" w:type="dxa"/>
            <w:hideMark/>
          </w:tcPr>
          <w:p w14:paraId="440C7861"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Medical</w:t>
            </w:r>
            <w:proofErr w:type="spellEnd"/>
            <w:r w:rsidRPr="00604A83">
              <w:rPr>
                <w:rFonts w:ascii="Segoe UI" w:hAnsi="Segoe UI" w:cs="Segoe UI"/>
                <w:color w:val="000000" w:themeColor="text1"/>
                <w:kern w:val="0"/>
                <w:sz w:val="22"/>
                <w:szCs w:val="22"/>
                <w:lang w:val="fr-CA" w:eastAsia="fr-CA"/>
              </w:rPr>
              <w:t xml:space="preserve"> Transport Pilot</w:t>
            </w:r>
          </w:p>
        </w:tc>
        <w:tc>
          <w:tcPr>
            <w:tcW w:w="2022" w:type="dxa"/>
            <w:noWrap/>
            <w:hideMark/>
          </w:tcPr>
          <w:p w14:paraId="2D72FFCD" w14:textId="77777777" w:rsidR="00AF6FAC" w:rsidRPr="00AF6FAC" w:rsidRDefault="00CA3B37" w:rsidP="00AF6FAC">
            <w:pPr>
              <w:rPr>
                <w:rFonts w:ascii="Calibri" w:hAnsi="Calibri" w:cs="Calibri"/>
                <w:color w:val="0563C1"/>
                <w:kern w:val="0"/>
                <w:sz w:val="22"/>
                <w:szCs w:val="22"/>
                <w:u w:val="single"/>
                <w:lang w:val="fr-CA" w:eastAsia="fr-CA"/>
              </w:rPr>
            </w:pPr>
            <w:hyperlink r:id="rId24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F38DA0" w14:textId="77777777" w:rsidTr="00AF6FAC">
        <w:trPr>
          <w:trHeight w:val="345"/>
        </w:trPr>
        <w:tc>
          <w:tcPr>
            <w:tcW w:w="2824" w:type="dxa"/>
            <w:noWrap/>
            <w:hideMark/>
          </w:tcPr>
          <w:p w14:paraId="43B982B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AirMedicalTransportNurse</w:t>
            </w:r>
            <w:proofErr w:type="spellEnd"/>
          </w:p>
        </w:tc>
        <w:tc>
          <w:tcPr>
            <w:tcW w:w="4864" w:type="dxa"/>
            <w:hideMark/>
          </w:tcPr>
          <w:p w14:paraId="3ED77FC4"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 </w:t>
            </w:r>
            <w:proofErr w:type="spellStart"/>
            <w:r w:rsidRPr="00604A83">
              <w:rPr>
                <w:rFonts w:ascii="Segoe UI" w:hAnsi="Segoe UI" w:cs="Segoe UI"/>
                <w:color w:val="000000" w:themeColor="text1"/>
                <w:kern w:val="0"/>
                <w:sz w:val="22"/>
                <w:szCs w:val="22"/>
                <w:lang w:val="fr-CA" w:eastAsia="fr-CA"/>
              </w:rPr>
              <w:t>Medical</w:t>
            </w:r>
            <w:proofErr w:type="spellEnd"/>
            <w:r w:rsidRPr="00604A83">
              <w:rPr>
                <w:rFonts w:ascii="Segoe UI" w:hAnsi="Segoe UI" w:cs="Segoe UI"/>
                <w:color w:val="000000" w:themeColor="text1"/>
                <w:kern w:val="0"/>
                <w:sz w:val="22"/>
                <w:szCs w:val="22"/>
                <w:lang w:val="fr-CA" w:eastAsia="fr-CA"/>
              </w:rPr>
              <w:t xml:space="preserve"> Transport </w:t>
            </w:r>
            <w:proofErr w:type="spellStart"/>
            <w:r w:rsidRPr="00604A83">
              <w:rPr>
                <w:rFonts w:ascii="Segoe UI" w:hAnsi="Segoe UI" w:cs="Segoe UI"/>
                <w:color w:val="000000" w:themeColor="text1"/>
                <w:kern w:val="0"/>
                <w:sz w:val="22"/>
                <w:szCs w:val="22"/>
                <w:lang w:val="fr-CA" w:eastAsia="fr-CA"/>
              </w:rPr>
              <w:t>Registered</w:t>
            </w:r>
            <w:proofErr w:type="spellEnd"/>
            <w:r w:rsidRPr="00604A83">
              <w:rPr>
                <w:rFonts w:ascii="Segoe UI" w:hAnsi="Segoe UI" w:cs="Segoe UI"/>
                <w:color w:val="000000" w:themeColor="text1"/>
                <w:kern w:val="0"/>
                <w:sz w:val="22"/>
                <w:szCs w:val="22"/>
                <w:lang w:val="fr-CA" w:eastAsia="fr-CA"/>
              </w:rPr>
              <w:t xml:space="preserve"> Nurse</w:t>
            </w:r>
          </w:p>
        </w:tc>
        <w:tc>
          <w:tcPr>
            <w:tcW w:w="2022" w:type="dxa"/>
            <w:noWrap/>
            <w:hideMark/>
          </w:tcPr>
          <w:p w14:paraId="6C4D5645" w14:textId="77777777" w:rsidR="00AF6FAC" w:rsidRPr="00AF6FAC" w:rsidRDefault="00CA3B37" w:rsidP="00AF6FAC">
            <w:pPr>
              <w:rPr>
                <w:rFonts w:ascii="Calibri" w:hAnsi="Calibri" w:cs="Calibri"/>
                <w:color w:val="0563C1"/>
                <w:kern w:val="0"/>
                <w:sz w:val="22"/>
                <w:szCs w:val="22"/>
                <w:u w:val="single"/>
                <w:lang w:val="fr-CA" w:eastAsia="fr-CA"/>
              </w:rPr>
            </w:pPr>
            <w:hyperlink r:id="rId24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5DCD97C" w14:textId="77777777" w:rsidTr="00AF6FAC">
        <w:trPr>
          <w:trHeight w:val="345"/>
        </w:trPr>
        <w:tc>
          <w:tcPr>
            <w:tcW w:w="2824" w:type="dxa"/>
            <w:noWrap/>
            <w:hideMark/>
          </w:tcPr>
          <w:p w14:paraId="338D170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AirportFirefighter</w:t>
            </w:r>
            <w:proofErr w:type="spellEnd"/>
          </w:p>
        </w:tc>
        <w:tc>
          <w:tcPr>
            <w:tcW w:w="4864" w:type="dxa"/>
            <w:hideMark/>
          </w:tcPr>
          <w:p w14:paraId="46B86026"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Airport </w:t>
            </w:r>
            <w:proofErr w:type="spellStart"/>
            <w:r w:rsidRPr="00604A83">
              <w:rPr>
                <w:rFonts w:ascii="Segoe UI" w:hAnsi="Segoe UI" w:cs="Segoe UI"/>
                <w:color w:val="000000" w:themeColor="text1"/>
                <w:kern w:val="0"/>
                <w:sz w:val="22"/>
                <w:szCs w:val="22"/>
                <w:lang w:val="fr-CA" w:eastAsia="fr-CA"/>
              </w:rPr>
              <w:t>Firefighter</w:t>
            </w:r>
            <w:proofErr w:type="spellEnd"/>
          </w:p>
        </w:tc>
        <w:tc>
          <w:tcPr>
            <w:tcW w:w="2022" w:type="dxa"/>
            <w:noWrap/>
            <w:hideMark/>
          </w:tcPr>
          <w:p w14:paraId="2A4D6307" w14:textId="77777777" w:rsidR="00AF6FAC" w:rsidRPr="00AF6FAC" w:rsidRDefault="00CA3B37" w:rsidP="00AF6FAC">
            <w:pPr>
              <w:rPr>
                <w:rFonts w:ascii="Calibri" w:hAnsi="Calibri" w:cs="Calibri"/>
                <w:color w:val="0563C1"/>
                <w:kern w:val="0"/>
                <w:sz w:val="22"/>
                <w:szCs w:val="22"/>
                <w:u w:val="single"/>
                <w:lang w:val="fr-CA" w:eastAsia="fr-CA"/>
              </w:rPr>
            </w:pPr>
            <w:hyperlink r:id="rId24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7D88E4D" w14:textId="77777777" w:rsidTr="00AF6FAC">
        <w:trPr>
          <w:trHeight w:val="675"/>
        </w:trPr>
        <w:tc>
          <w:tcPr>
            <w:tcW w:w="2824" w:type="dxa"/>
            <w:noWrap/>
            <w:hideMark/>
          </w:tcPr>
          <w:p w14:paraId="3490510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AmbulanceStrikeTeamLeader</w:t>
            </w:r>
            <w:proofErr w:type="spellEnd"/>
          </w:p>
        </w:tc>
        <w:tc>
          <w:tcPr>
            <w:tcW w:w="4864" w:type="dxa"/>
            <w:hideMark/>
          </w:tcPr>
          <w:p w14:paraId="1F8036A8"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Ambulance Strike Team / Ambulance </w:t>
            </w:r>
            <w:proofErr w:type="spellStart"/>
            <w:r w:rsidRPr="00604A83">
              <w:rPr>
                <w:rFonts w:ascii="Segoe UI" w:hAnsi="Segoe UI" w:cs="Segoe UI"/>
                <w:color w:val="000000" w:themeColor="text1"/>
                <w:kern w:val="0"/>
                <w:sz w:val="22"/>
                <w:szCs w:val="22"/>
                <w:lang w:val="fr-CA" w:eastAsia="fr-CA"/>
              </w:rPr>
              <w:t>Task</w:t>
            </w:r>
            <w:proofErr w:type="spellEnd"/>
            <w:r w:rsidRPr="00604A83">
              <w:rPr>
                <w:rFonts w:ascii="Segoe UI" w:hAnsi="Segoe UI" w:cs="Segoe UI"/>
                <w:color w:val="000000" w:themeColor="text1"/>
                <w:kern w:val="0"/>
                <w:sz w:val="22"/>
                <w:szCs w:val="22"/>
                <w:lang w:val="fr-CA" w:eastAsia="fr-CA"/>
              </w:rPr>
              <w:t xml:space="preserve"> Force Leader</w:t>
            </w:r>
          </w:p>
        </w:tc>
        <w:tc>
          <w:tcPr>
            <w:tcW w:w="2022" w:type="dxa"/>
            <w:noWrap/>
            <w:hideMark/>
          </w:tcPr>
          <w:p w14:paraId="14BD93B7" w14:textId="77777777" w:rsidR="00AF6FAC" w:rsidRPr="00AF6FAC" w:rsidRDefault="00CA3B37" w:rsidP="00AF6FAC">
            <w:pPr>
              <w:rPr>
                <w:rFonts w:ascii="Calibri" w:hAnsi="Calibri" w:cs="Calibri"/>
                <w:color w:val="0563C1"/>
                <w:kern w:val="0"/>
                <w:sz w:val="22"/>
                <w:szCs w:val="22"/>
                <w:u w:val="single"/>
                <w:lang w:val="fr-CA" w:eastAsia="fr-CA"/>
              </w:rPr>
            </w:pPr>
            <w:hyperlink r:id="rId24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11981E1" w14:textId="77777777" w:rsidTr="00AF6FAC">
        <w:trPr>
          <w:trHeight w:val="345"/>
        </w:trPr>
        <w:tc>
          <w:tcPr>
            <w:tcW w:w="2824" w:type="dxa"/>
            <w:noWrap/>
            <w:hideMark/>
          </w:tcPr>
          <w:p w14:paraId="59D7EA0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AnimalCaseManager</w:t>
            </w:r>
            <w:proofErr w:type="spellEnd"/>
          </w:p>
        </w:tc>
        <w:tc>
          <w:tcPr>
            <w:tcW w:w="4864" w:type="dxa"/>
            <w:hideMark/>
          </w:tcPr>
          <w:p w14:paraId="4B38ED86"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Animal Case Manager</w:t>
            </w:r>
          </w:p>
        </w:tc>
        <w:tc>
          <w:tcPr>
            <w:tcW w:w="2022" w:type="dxa"/>
            <w:noWrap/>
            <w:hideMark/>
          </w:tcPr>
          <w:p w14:paraId="61FCFA41" w14:textId="77777777" w:rsidR="00AF6FAC" w:rsidRPr="00AF6FAC" w:rsidRDefault="00CA3B37" w:rsidP="00AF6FAC">
            <w:pPr>
              <w:rPr>
                <w:rFonts w:ascii="Calibri" w:hAnsi="Calibri" w:cs="Calibri"/>
                <w:color w:val="0563C1"/>
                <w:kern w:val="0"/>
                <w:sz w:val="22"/>
                <w:szCs w:val="22"/>
                <w:u w:val="single"/>
                <w:lang w:val="fr-CA" w:eastAsia="fr-CA"/>
              </w:rPr>
            </w:pPr>
            <w:hyperlink r:id="rId24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8D354B2" w14:textId="77777777" w:rsidTr="00AF6FAC">
        <w:trPr>
          <w:trHeight w:val="345"/>
        </w:trPr>
        <w:tc>
          <w:tcPr>
            <w:tcW w:w="2824" w:type="dxa"/>
            <w:noWrap/>
            <w:hideMark/>
          </w:tcPr>
          <w:p w14:paraId="0A986EA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AnimalControlSpecialist</w:t>
            </w:r>
            <w:proofErr w:type="spellEnd"/>
          </w:p>
        </w:tc>
        <w:tc>
          <w:tcPr>
            <w:tcW w:w="4864" w:type="dxa"/>
            <w:hideMark/>
          </w:tcPr>
          <w:p w14:paraId="14D9D550"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Animal Control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03D90CF9" w14:textId="77777777" w:rsidR="00AF6FAC" w:rsidRPr="00AF6FAC" w:rsidRDefault="00CA3B37" w:rsidP="00AF6FAC">
            <w:pPr>
              <w:rPr>
                <w:rFonts w:ascii="Calibri" w:hAnsi="Calibri" w:cs="Calibri"/>
                <w:color w:val="0563C1"/>
                <w:kern w:val="0"/>
                <w:sz w:val="22"/>
                <w:szCs w:val="22"/>
                <w:u w:val="single"/>
                <w:lang w:val="fr-CA" w:eastAsia="fr-CA"/>
              </w:rPr>
            </w:pPr>
            <w:hyperlink r:id="rId25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BA09879" w14:textId="77777777" w:rsidTr="00AF6FAC">
        <w:trPr>
          <w:trHeight w:val="345"/>
        </w:trPr>
        <w:tc>
          <w:tcPr>
            <w:tcW w:w="2824" w:type="dxa"/>
            <w:noWrap/>
            <w:hideMark/>
          </w:tcPr>
          <w:p w14:paraId="1E64F8E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AnimalDiseaseEpidemiologist</w:t>
            </w:r>
            <w:proofErr w:type="spellEnd"/>
          </w:p>
        </w:tc>
        <w:tc>
          <w:tcPr>
            <w:tcW w:w="4864" w:type="dxa"/>
            <w:hideMark/>
          </w:tcPr>
          <w:p w14:paraId="22AD46EE"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Animal </w:t>
            </w:r>
            <w:proofErr w:type="spellStart"/>
            <w:r w:rsidRPr="00604A83">
              <w:rPr>
                <w:rFonts w:ascii="Segoe UI" w:hAnsi="Segoe UI" w:cs="Segoe UI"/>
                <w:color w:val="000000" w:themeColor="text1"/>
                <w:kern w:val="0"/>
                <w:sz w:val="22"/>
                <w:szCs w:val="22"/>
                <w:lang w:val="fr-CA" w:eastAsia="fr-CA"/>
              </w:rPr>
              <w:t>Disease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Epidemiologist</w:t>
            </w:r>
            <w:proofErr w:type="spellEnd"/>
          </w:p>
        </w:tc>
        <w:tc>
          <w:tcPr>
            <w:tcW w:w="2022" w:type="dxa"/>
            <w:noWrap/>
            <w:hideMark/>
          </w:tcPr>
          <w:p w14:paraId="6C86D4DA" w14:textId="77777777" w:rsidR="00AF6FAC" w:rsidRPr="00AF6FAC" w:rsidRDefault="00CA3B37" w:rsidP="00AF6FAC">
            <w:pPr>
              <w:rPr>
                <w:rFonts w:ascii="Calibri" w:hAnsi="Calibri" w:cs="Calibri"/>
                <w:color w:val="0563C1"/>
                <w:kern w:val="0"/>
                <w:sz w:val="22"/>
                <w:szCs w:val="22"/>
                <w:u w:val="single"/>
                <w:lang w:val="fr-CA" w:eastAsia="fr-CA"/>
              </w:rPr>
            </w:pPr>
            <w:hyperlink r:id="rId25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BE06C44" w14:textId="77777777" w:rsidTr="00AF6FAC">
        <w:trPr>
          <w:trHeight w:val="345"/>
        </w:trPr>
        <w:tc>
          <w:tcPr>
            <w:tcW w:w="2824" w:type="dxa"/>
            <w:noWrap/>
            <w:hideMark/>
          </w:tcPr>
          <w:p w14:paraId="2B06156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AnimalHandlingSpecialist</w:t>
            </w:r>
            <w:proofErr w:type="spellEnd"/>
          </w:p>
        </w:tc>
        <w:tc>
          <w:tcPr>
            <w:tcW w:w="4864" w:type="dxa"/>
            <w:hideMark/>
          </w:tcPr>
          <w:p w14:paraId="236EDF4A"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Animal Handling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6F78E46F" w14:textId="77777777" w:rsidR="00AF6FAC" w:rsidRPr="00AF6FAC" w:rsidRDefault="00CA3B37" w:rsidP="00AF6FAC">
            <w:pPr>
              <w:rPr>
                <w:rFonts w:ascii="Calibri" w:hAnsi="Calibri" w:cs="Calibri"/>
                <w:color w:val="0563C1"/>
                <w:kern w:val="0"/>
                <w:sz w:val="22"/>
                <w:szCs w:val="22"/>
                <w:u w:val="single"/>
                <w:lang w:val="fr-CA" w:eastAsia="fr-CA"/>
              </w:rPr>
            </w:pPr>
            <w:hyperlink r:id="rId25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92AC2D7" w14:textId="77777777" w:rsidTr="00AF6FAC">
        <w:trPr>
          <w:trHeight w:val="345"/>
        </w:trPr>
        <w:tc>
          <w:tcPr>
            <w:tcW w:w="2824" w:type="dxa"/>
            <w:noWrap/>
            <w:hideMark/>
          </w:tcPr>
          <w:p w14:paraId="3BA61C9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AnimalTechnician</w:t>
            </w:r>
            <w:proofErr w:type="spellEnd"/>
          </w:p>
        </w:tc>
        <w:tc>
          <w:tcPr>
            <w:tcW w:w="4864" w:type="dxa"/>
            <w:hideMark/>
          </w:tcPr>
          <w:p w14:paraId="6EA35C97"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Animal </w:t>
            </w:r>
            <w:proofErr w:type="spellStart"/>
            <w:r w:rsidRPr="00604A83">
              <w:rPr>
                <w:rFonts w:ascii="Segoe UI" w:hAnsi="Segoe UI" w:cs="Segoe UI"/>
                <w:color w:val="000000" w:themeColor="text1"/>
                <w:kern w:val="0"/>
                <w:sz w:val="22"/>
                <w:szCs w:val="22"/>
                <w:lang w:val="fr-CA" w:eastAsia="fr-CA"/>
              </w:rPr>
              <w:t>Technician</w:t>
            </w:r>
            <w:proofErr w:type="spellEnd"/>
          </w:p>
        </w:tc>
        <w:tc>
          <w:tcPr>
            <w:tcW w:w="2022" w:type="dxa"/>
            <w:noWrap/>
            <w:hideMark/>
          </w:tcPr>
          <w:p w14:paraId="0C23EC3E" w14:textId="77777777" w:rsidR="00AF6FAC" w:rsidRPr="00AF6FAC" w:rsidRDefault="00CA3B37" w:rsidP="00AF6FAC">
            <w:pPr>
              <w:rPr>
                <w:rFonts w:ascii="Calibri" w:hAnsi="Calibri" w:cs="Calibri"/>
                <w:color w:val="0563C1"/>
                <w:kern w:val="0"/>
                <w:sz w:val="22"/>
                <w:szCs w:val="22"/>
                <w:u w:val="single"/>
                <w:lang w:val="fr-CA" w:eastAsia="fr-CA"/>
              </w:rPr>
            </w:pPr>
            <w:hyperlink r:id="rId25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B2F6E63" w14:textId="77777777" w:rsidTr="00AF6FAC">
        <w:trPr>
          <w:trHeight w:val="345"/>
        </w:trPr>
        <w:tc>
          <w:tcPr>
            <w:tcW w:w="2824" w:type="dxa"/>
            <w:noWrap/>
            <w:hideMark/>
          </w:tcPr>
          <w:p w14:paraId="58819469"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Bicycle</w:t>
            </w:r>
          </w:p>
        </w:tc>
        <w:tc>
          <w:tcPr>
            <w:tcW w:w="4864" w:type="dxa"/>
            <w:hideMark/>
          </w:tcPr>
          <w:p w14:paraId="7E2765F8"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Bicycle</w:t>
            </w:r>
          </w:p>
        </w:tc>
        <w:tc>
          <w:tcPr>
            <w:tcW w:w="2022" w:type="dxa"/>
            <w:noWrap/>
            <w:hideMark/>
          </w:tcPr>
          <w:p w14:paraId="487FD587" w14:textId="77777777" w:rsidR="00AF6FAC" w:rsidRPr="00AF6FAC" w:rsidRDefault="00CA3B37" w:rsidP="00AF6FAC">
            <w:pPr>
              <w:rPr>
                <w:rFonts w:ascii="Calibri" w:hAnsi="Calibri" w:cs="Calibri"/>
                <w:color w:val="0563C1"/>
                <w:kern w:val="0"/>
                <w:sz w:val="22"/>
                <w:szCs w:val="22"/>
                <w:u w:val="single"/>
                <w:lang w:val="fr-CA" w:eastAsia="fr-CA"/>
              </w:rPr>
            </w:pPr>
            <w:hyperlink r:id="rId25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D7A2D16" w14:textId="77777777" w:rsidTr="00AF6FAC">
        <w:trPr>
          <w:trHeight w:val="345"/>
        </w:trPr>
        <w:tc>
          <w:tcPr>
            <w:tcW w:w="2824" w:type="dxa"/>
            <w:noWrap/>
            <w:hideMark/>
          </w:tcPr>
          <w:p w14:paraId="15AABDB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CarbonMonoxideDetector</w:t>
            </w:r>
            <w:proofErr w:type="spellEnd"/>
          </w:p>
        </w:tc>
        <w:tc>
          <w:tcPr>
            <w:tcW w:w="4864" w:type="dxa"/>
            <w:hideMark/>
          </w:tcPr>
          <w:p w14:paraId="523C986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Carbon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Monoxide</w:t>
            </w:r>
            <w:proofErr w:type="spellEnd"/>
            <w:r w:rsidRPr="00604A83">
              <w:rPr>
                <w:rFonts w:ascii="Segoe UI" w:hAnsi="Segoe UI" w:cs="Segoe UI"/>
                <w:color w:val="000000" w:themeColor="text1"/>
                <w:kern w:val="0"/>
                <w:sz w:val="22"/>
                <w:szCs w:val="22"/>
                <w:lang w:val="fr-CA" w:eastAsia="fr-CA"/>
              </w:rPr>
              <w:t xml:space="preserve"> Detector</w:t>
            </w:r>
          </w:p>
        </w:tc>
        <w:tc>
          <w:tcPr>
            <w:tcW w:w="2022" w:type="dxa"/>
            <w:noWrap/>
            <w:hideMark/>
          </w:tcPr>
          <w:p w14:paraId="79AF847A" w14:textId="77777777" w:rsidR="00AF6FAC" w:rsidRPr="00AF6FAC" w:rsidRDefault="00CA3B37" w:rsidP="00AF6FAC">
            <w:pPr>
              <w:rPr>
                <w:rFonts w:ascii="Calibri" w:hAnsi="Calibri" w:cs="Calibri"/>
                <w:color w:val="0563C1"/>
                <w:kern w:val="0"/>
                <w:sz w:val="22"/>
                <w:szCs w:val="22"/>
                <w:u w:val="single"/>
                <w:lang w:val="fr-CA" w:eastAsia="fr-CA"/>
              </w:rPr>
            </w:pPr>
            <w:hyperlink r:id="rId25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118A44A" w14:textId="77777777" w:rsidTr="00AF6FAC">
        <w:trPr>
          <w:trHeight w:val="345"/>
        </w:trPr>
        <w:tc>
          <w:tcPr>
            <w:tcW w:w="2824" w:type="dxa"/>
            <w:noWrap/>
            <w:hideMark/>
          </w:tcPr>
          <w:p w14:paraId="33208D1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CivilFieldEngineer</w:t>
            </w:r>
            <w:proofErr w:type="spellEnd"/>
          </w:p>
        </w:tc>
        <w:tc>
          <w:tcPr>
            <w:tcW w:w="4864" w:type="dxa"/>
            <w:hideMark/>
          </w:tcPr>
          <w:p w14:paraId="02D0AA7C"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Civil/Field </w:t>
            </w:r>
            <w:proofErr w:type="spellStart"/>
            <w:r w:rsidRPr="00604A83">
              <w:rPr>
                <w:rFonts w:ascii="Segoe UI" w:hAnsi="Segoe UI" w:cs="Segoe UI"/>
                <w:color w:val="000000" w:themeColor="text1"/>
                <w:kern w:val="0"/>
                <w:sz w:val="22"/>
                <w:szCs w:val="22"/>
                <w:lang w:val="fr-CA" w:eastAsia="fr-CA"/>
              </w:rPr>
              <w:t>Engineer</w:t>
            </w:r>
            <w:proofErr w:type="spellEnd"/>
          </w:p>
        </w:tc>
        <w:tc>
          <w:tcPr>
            <w:tcW w:w="2022" w:type="dxa"/>
            <w:noWrap/>
            <w:hideMark/>
          </w:tcPr>
          <w:p w14:paraId="1A28FA57" w14:textId="77777777" w:rsidR="00AF6FAC" w:rsidRPr="00AF6FAC" w:rsidRDefault="00CA3B37" w:rsidP="00AF6FAC">
            <w:pPr>
              <w:rPr>
                <w:rFonts w:ascii="Calibri" w:hAnsi="Calibri" w:cs="Calibri"/>
                <w:color w:val="0563C1"/>
                <w:kern w:val="0"/>
                <w:sz w:val="22"/>
                <w:szCs w:val="22"/>
                <w:u w:val="single"/>
                <w:lang w:val="fr-CA" w:eastAsia="fr-CA"/>
              </w:rPr>
            </w:pPr>
            <w:hyperlink r:id="rId25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464D584" w14:textId="77777777" w:rsidTr="00AF6FAC">
        <w:trPr>
          <w:trHeight w:val="345"/>
        </w:trPr>
        <w:tc>
          <w:tcPr>
            <w:tcW w:w="2824" w:type="dxa"/>
            <w:noWrap/>
            <w:hideMark/>
          </w:tcPr>
          <w:p w14:paraId="19637CB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CrisisInterventionSpecialist</w:t>
            </w:r>
            <w:proofErr w:type="spellEnd"/>
          </w:p>
        </w:tc>
        <w:tc>
          <w:tcPr>
            <w:tcW w:w="4864" w:type="dxa"/>
            <w:hideMark/>
          </w:tcPr>
          <w:p w14:paraId="18B3ECB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Crisis</w:t>
            </w:r>
            <w:proofErr w:type="spellEnd"/>
            <w:r w:rsidRPr="00604A83">
              <w:rPr>
                <w:rFonts w:ascii="Segoe UI" w:hAnsi="Segoe UI" w:cs="Segoe UI"/>
                <w:color w:val="000000" w:themeColor="text1"/>
                <w:kern w:val="0"/>
                <w:sz w:val="22"/>
                <w:szCs w:val="22"/>
                <w:lang w:val="fr-CA" w:eastAsia="fr-CA"/>
              </w:rPr>
              <w:t xml:space="preserve"> Intervention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498D14D4" w14:textId="77777777" w:rsidR="00AF6FAC" w:rsidRPr="00AF6FAC" w:rsidRDefault="00CA3B37" w:rsidP="00AF6FAC">
            <w:pPr>
              <w:rPr>
                <w:rFonts w:ascii="Calibri" w:hAnsi="Calibri" w:cs="Calibri"/>
                <w:color w:val="0563C1"/>
                <w:kern w:val="0"/>
                <w:sz w:val="22"/>
                <w:szCs w:val="22"/>
                <w:u w:val="single"/>
                <w:lang w:val="fr-CA" w:eastAsia="fr-CA"/>
              </w:rPr>
            </w:pPr>
            <w:hyperlink r:id="rId25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304C0AE" w14:textId="77777777" w:rsidTr="00AF6FAC">
        <w:trPr>
          <w:trHeight w:val="345"/>
        </w:trPr>
        <w:tc>
          <w:tcPr>
            <w:tcW w:w="2824" w:type="dxa"/>
            <w:noWrap/>
            <w:hideMark/>
          </w:tcPr>
          <w:p w14:paraId="6B60144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ConfinedSpaceRescueEquipBasic</w:t>
            </w:r>
            <w:proofErr w:type="spellEnd"/>
          </w:p>
        </w:tc>
        <w:tc>
          <w:tcPr>
            <w:tcW w:w="4864" w:type="dxa"/>
            <w:hideMark/>
          </w:tcPr>
          <w:p w14:paraId="5FF5B94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Confined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Space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Equipment - Basic</w:t>
            </w:r>
          </w:p>
        </w:tc>
        <w:tc>
          <w:tcPr>
            <w:tcW w:w="2022" w:type="dxa"/>
            <w:noWrap/>
            <w:hideMark/>
          </w:tcPr>
          <w:p w14:paraId="70D1FDDB" w14:textId="77777777" w:rsidR="00AF6FAC" w:rsidRPr="00AF6FAC" w:rsidRDefault="00CA3B37" w:rsidP="00AF6FAC">
            <w:pPr>
              <w:rPr>
                <w:rFonts w:ascii="Calibri" w:hAnsi="Calibri" w:cs="Calibri"/>
                <w:color w:val="0563C1"/>
                <w:kern w:val="0"/>
                <w:sz w:val="22"/>
                <w:szCs w:val="22"/>
                <w:u w:val="single"/>
                <w:lang w:val="fr-CA" w:eastAsia="fr-CA"/>
              </w:rPr>
            </w:pPr>
            <w:hyperlink r:id="rId25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2705374" w14:textId="77777777" w:rsidTr="00AF6FAC">
        <w:trPr>
          <w:trHeight w:val="345"/>
        </w:trPr>
        <w:tc>
          <w:tcPr>
            <w:tcW w:w="2824" w:type="dxa"/>
            <w:noWrap/>
            <w:hideMark/>
          </w:tcPr>
          <w:p w14:paraId="2860B27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ConfinedSpaceRescueEquipAdvanced</w:t>
            </w:r>
            <w:proofErr w:type="spellEnd"/>
          </w:p>
        </w:tc>
        <w:tc>
          <w:tcPr>
            <w:tcW w:w="4864" w:type="dxa"/>
            <w:hideMark/>
          </w:tcPr>
          <w:p w14:paraId="20AA941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Confined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Space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Equipment - Advanced</w:t>
            </w:r>
          </w:p>
        </w:tc>
        <w:tc>
          <w:tcPr>
            <w:tcW w:w="2022" w:type="dxa"/>
            <w:noWrap/>
            <w:hideMark/>
          </w:tcPr>
          <w:p w14:paraId="4AFFCD35" w14:textId="77777777" w:rsidR="00AF6FAC" w:rsidRPr="00AF6FAC" w:rsidRDefault="00CA3B37" w:rsidP="00AF6FAC">
            <w:pPr>
              <w:rPr>
                <w:rFonts w:ascii="Calibri" w:hAnsi="Calibri" w:cs="Calibri"/>
                <w:color w:val="0563C1"/>
                <w:kern w:val="0"/>
                <w:sz w:val="22"/>
                <w:szCs w:val="22"/>
                <w:u w:val="single"/>
                <w:lang w:val="fr-CA" w:eastAsia="fr-CA"/>
              </w:rPr>
            </w:pPr>
            <w:hyperlink r:id="rId25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72E04F0" w14:textId="77777777" w:rsidTr="00AF6FAC">
        <w:trPr>
          <w:trHeight w:val="345"/>
        </w:trPr>
        <w:tc>
          <w:tcPr>
            <w:tcW w:w="2824" w:type="dxa"/>
            <w:noWrap/>
            <w:hideMark/>
          </w:tcPr>
          <w:p w14:paraId="3A3E63E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ConcreteCutter</w:t>
            </w:r>
            <w:proofErr w:type="spellEnd"/>
          </w:p>
        </w:tc>
        <w:tc>
          <w:tcPr>
            <w:tcW w:w="4864" w:type="dxa"/>
            <w:hideMark/>
          </w:tcPr>
          <w:p w14:paraId="068A874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Concrete</w:t>
            </w:r>
            <w:proofErr w:type="spellEnd"/>
            <w:r w:rsidRPr="00604A83">
              <w:rPr>
                <w:rFonts w:ascii="Segoe UI" w:hAnsi="Segoe UI" w:cs="Segoe UI"/>
                <w:color w:val="000000" w:themeColor="text1"/>
                <w:kern w:val="0"/>
                <w:sz w:val="22"/>
                <w:szCs w:val="22"/>
                <w:lang w:val="fr-CA" w:eastAsia="fr-CA"/>
              </w:rPr>
              <w:t xml:space="preserve"> Cutter</w:t>
            </w:r>
          </w:p>
        </w:tc>
        <w:tc>
          <w:tcPr>
            <w:tcW w:w="2022" w:type="dxa"/>
            <w:noWrap/>
            <w:hideMark/>
          </w:tcPr>
          <w:p w14:paraId="0B7589A4" w14:textId="77777777" w:rsidR="00AF6FAC" w:rsidRPr="00AF6FAC" w:rsidRDefault="00CA3B37" w:rsidP="00AF6FAC">
            <w:pPr>
              <w:rPr>
                <w:rFonts w:ascii="Calibri" w:hAnsi="Calibri" w:cs="Calibri"/>
                <w:color w:val="0563C1"/>
                <w:kern w:val="0"/>
                <w:sz w:val="22"/>
                <w:szCs w:val="22"/>
                <w:u w:val="single"/>
                <w:lang w:val="fr-CA" w:eastAsia="fr-CA"/>
              </w:rPr>
            </w:pPr>
            <w:hyperlink r:id="rId26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6DB9BD2" w14:textId="77777777" w:rsidTr="00AF6FAC">
        <w:trPr>
          <w:trHeight w:val="345"/>
        </w:trPr>
        <w:tc>
          <w:tcPr>
            <w:tcW w:w="2824" w:type="dxa"/>
            <w:noWrap/>
            <w:hideMark/>
          </w:tcPr>
          <w:p w14:paraId="7B80330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DiveTeam</w:t>
            </w:r>
            <w:proofErr w:type="spellEnd"/>
          </w:p>
        </w:tc>
        <w:tc>
          <w:tcPr>
            <w:tcW w:w="4864" w:type="dxa"/>
            <w:hideMark/>
          </w:tcPr>
          <w:p w14:paraId="00330E4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Certified</w:t>
            </w:r>
            <w:proofErr w:type="spellEnd"/>
            <w:r w:rsidRPr="00604A83">
              <w:rPr>
                <w:rFonts w:ascii="Segoe UI" w:hAnsi="Segoe UI" w:cs="Segoe UI"/>
                <w:color w:val="000000" w:themeColor="text1"/>
                <w:kern w:val="0"/>
                <w:sz w:val="22"/>
                <w:szCs w:val="22"/>
                <w:lang w:val="fr-CA" w:eastAsia="fr-CA"/>
              </w:rPr>
              <w:t xml:space="preserve"> Dive Team </w:t>
            </w:r>
            <w:proofErr w:type="spellStart"/>
            <w:r w:rsidRPr="00604A83">
              <w:rPr>
                <w:rFonts w:ascii="Segoe UI" w:hAnsi="Segoe UI" w:cs="Segoe UI"/>
                <w:color w:val="000000" w:themeColor="text1"/>
                <w:kern w:val="0"/>
                <w:sz w:val="22"/>
                <w:szCs w:val="22"/>
                <w:lang w:val="fr-CA" w:eastAsia="fr-CA"/>
              </w:rPr>
              <w:t>Member</w:t>
            </w:r>
            <w:proofErr w:type="spellEnd"/>
          </w:p>
        </w:tc>
        <w:tc>
          <w:tcPr>
            <w:tcW w:w="2022" w:type="dxa"/>
            <w:noWrap/>
            <w:hideMark/>
          </w:tcPr>
          <w:p w14:paraId="41B6A4C3" w14:textId="77777777" w:rsidR="00AF6FAC" w:rsidRPr="00AF6FAC" w:rsidRDefault="00CA3B37" w:rsidP="00AF6FAC">
            <w:pPr>
              <w:rPr>
                <w:rFonts w:ascii="Calibri" w:hAnsi="Calibri" w:cs="Calibri"/>
                <w:color w:val="0563C1"/>
                <w:kern w:val="0"/>
                <w:sz w:val="22"/>
                <w:szCs w:val="22"/>
                <w:u w:val="single"/>
                <w:lang w:val="fr-CA" w:eastAsia="fr-CA"/>
              </w:rPr>
            </w:pPr>
            <w:hyperlink r:id="rId26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E99A62E" w14:textId="77777777" w:rsidTr="00AF6FAC">
        <w:trPr>
          <w:trHeight w:val="345"/>
        </w:trPr>
        <w:tc>
          <w:tcPr>
            <w:tcW w:w="2824" w:type="dxa"/>
            <w:noWrap/>
            <w:hideMark/>
          </w:tcPr>
          <w:p w14:paraId="01F5740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DrugRecognitionExpert</w:t>
            </w:r>
            <w:proofErr w:type="spellEnd"/>
          </w:p>
        </w:tc>
        <w:tc>
          <w:tcPr>
            <w:tcW w:w="4864" w:type="dxa"/>
            <w:hideMark/>
          </w:tcPr>
          <w:p w14:paraId="4070CE84"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Drug Recognition Expert</w:t>
            </w:r>
          </w:p>
        </w:tc>
        <w:tc>
          <w:tcPr>
            <w:tcW w:w="2022" w:type="dxa"/>
            <w:noWrap/>
            <w:hideMark/>
          </w:tcPr>
          <w:p w14:paraId="42AF6A9B" w14:textId="77777777" w:rsidR="00AF6FAC" w:rsidRPr="00AF6FAC" w:rsidRDefault="00CA3B37" w:rsidP="00AF6FAC">
            <w:pPr>
              <w:rPr>
                <w:rFonts w:ascii="Calibri" w:hAnsi="Calibri" w:cs="Calibri"/>
                <w:color w:val="0563C1"/>
                <w:kern w:val="0"/>
                <w:sz w:val="22"/>
                <w:szCs w:val="22"/>
                <w:u w:val="single"/>
                <w:lang w:val="fr-CA" w:eastAsia="fr-CA"/>
              </w:rPr>
            </w:pPr>
            <w:hyperlink r:id="rId26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95536D7" w14:textId="77777777" w:rsidTr="00AF6FAC">
        <w:trPr>
          <w:trHeight w:val="345"/>
        </w:trPr>
        <w:tc>
          <w:tcPr>
            <w:tcW w:w="2824" w:type="dxa"/>
            <w:noWrap/>
            <w:hideMark/>
          </w:tcPr>
          <w:p w14:paraId="478925CD"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DrugK9</w:t>
            </w:r>
          </w:p>
        </w:tc>
        <w:tc>
          <w:tcPr>
            <w:tcW w:w="4864" w:type="dxa"/>
            <w:hideMark/>
          </w:tcPr>
          <w:p w14:paraId="737C034F"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Drug Canine</w:t>
            </w:r>
          </w:p>
        </w:tc>
        <w:tc>
          <w:tcPr>
            <w:tcW w:w="2022" w:type="dxa"/>
            <w:noWrap/>
            <w:hideMark/>
          </w:tcPr>
          <w:p w14:paraId="7797E5BB" w14:textId="77777777" w:rsidR="00AF6FAC" w:rsidRPr="00AF6FAC" w:rsidRDefault="00CA3B37" w:rsidP="00AF6FAC">
            <w:pPr>
              <w:rPr>
                <w:rFonts w:ascii="Calibri" w:hAnsi="Calibri" w:cs="Calibri"/>
                <w:color w:val="0563C1"/>
                <w:kern w:val="0"/>
                <w:sz w:val="22"/>
                <w:szCs w:val="22"/>
                <w:u w:val="single"/>
                <w:lang w:val="fr-CA" w:eastAsia="fr-CA"/>
              </w:rPr>
            </w:pPr>
            <w:hyperlink r:id="rId26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EC419BE" w14:textId="77777777" w:rsidTr="00AF6FAC">
        <w:trPr>
          <w:trHeight w:val="345"/>
        </w:trPr>
        <w:tc>
          <w:tcPr>
            <w:tcW w:w="2824" w:type="dxa"/>
            <w:noWrap/>
            <w:hideMark/>
          </w:tcPr>
          <w:p w14:paraId="75258BF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ElectronicArrowBoard</w:t>
            </w:r>
            <w:proofErr w:type="spellEnd"/>
          </w:p>
        </w:tc>
        <w:tc>
          <w:tcPr>
            <w:tcW w:w="4864" w:type="dxa"/>
            <w:hideMark/>
          </w:tcPr>
          <w:p w14:paraId="3C77E6A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Electronic</w:t>
            </w:r>
            <w:proofErr w:type="spellEnd"/>
            <w:r w:rsidRPr="00604A83">
              <w:rPr>
                <w:rFonts w:ascii="Segoe UI" w:hAnsi="Segoe UI" w:cs="Segoe UI"/>
                <w:color w:val="000000" w:themeColor="text1"/>
                <w:kern w:val="0"/>
                <w:sz w:val="22"/>
                <w:szCs w:val="22"/>
                <w:lang w:val="fr-CA" w:eastAsia="fr-CA"/>
              </w:rPr>
              <w:t xml:space="preserve"> Arrow </w:t>
            </w:r>
            <w:proofErr w:type="spellStart"/>
            <w:r w:rsidRPr="00604A83">
              <w:rPr>
                <w:rFonts w:ascii="Segoe UI" w:hAnsi="Segoe UI" w:cs="Segoe UI"/>
                <w:color w:val="000000" w:themeColor="text1"/>
                <w:kern w:val="0"/>
                <w:sz w:val="22"/>
                <w:szCs w:val="22"/>
                <w:lang w:val="fr-CA" w:eastAsia="fr-CA"/>
              </w:rPr>
              <w:t>Board</w:t>
            </w:r>
            <w:proofErr w:type="spellEnd"/>
          </w:p>
        </w:tc>
        <w:tc>
          <w:tcPr>
            <w:tcW w:w="2022" w:type="dxa"/>
            <w:noWrap/>
            <w:hideMark/>
          </w:tcPr>
          <w:p w14:paraId="5ED8D083" w14:textId="77777777" w:rsidR="00AF6FAC" w:rsidRPr="00AF6FAC" w:rsidRDefault="00CA3B37" w:rsidP="00AF6FAC">
            <w:pPr>
              <w:rPr>
                <w:rFonts w:ascii="Calibri" w:hAnsi="Calibri" w:cs="Calibri"/>
                <w:color w:val="0563C1"/>
                <w:kern w:val="0"/>
                <w:sz w:val="22"/>
                <w:szCs w:val="22"/>
                <w:u w:val="single"/>
                <w:lang w:val="fr-CA" w:eastAsia="fr-CA"/>
              </w:rPr>
            </w:pPr>
            <w:hyperlink r:id="rId26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5BB94FC" w14:textId="77777777" w:rsidTr="00AF6FAC">
        <w:trPr>
          <w:trHeight w:val="345"/>
        </w:trPr>
        <w:tc>
          <w:tcPr>
            <w:tcW w:w="2824" w:type="dxa"/>
            <w:noWrap/>
            <w:hideMark/>
          </w:tcPr>
          <w:p w14:paraId="041C53E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ElectronicVariableMessageBoard</w:t>
            </w:r>
            <w:proofErr w:type="spellEnd"/>
          </w:p>
        </w:tc>
        <w:tc>
          <w:tcPr>
            <w:tcW w:w="4864" w:type="dxa"/>
            <w:hideMark/>
          </w:tcPr>
          <w:p w14:paraId="4DCCBD5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Electronic</w:t>
            </w:r>
            <w:proofErr w:type="spellEnd"/>
            <w:r w:rsidRPr="00604A83">
              <w:rPr>
                <w:rFonts w:ascii="Segoe UI" w:hAnsi="Segoe UI" w:cs="Segoe UI"/>
                <w:color w:val="000000" w:themeColor="text1"/>
                <w:kern w:val="0"/>
                <w:sz w:val="22"/>
                <w:szCs w:val="22"/>
                <w:lang w:val="fr-CA" w:eastAsia="fr-CA"/>
              </w:rPr>
              <w:t xml:space="preserve"> Variable Message </w:t>
            </w:r>
            <w:proofErr w:type="spellStart"/>
            <w:r w:rsidRPr="00604A83">
              <w:rPr>
                <w:rFonts w:ascii="Segoe UI" w:hAnsi="Segoe UI" w:cs="Segoe UI"/>
                <w:color w:val="000000" w:themeColor="text1"/>
                <w:kern w:val="0"/>
                <w:sz w:val="22"/>
                <w:szCs w:val="22"/>
                <w:lang w:val="fr-CA" w:eastAsia="fr-CA"/>
              </w:rPr>
              <w:t>Board</w:t>
            </w:r>
            <w:proofErr w:type="spellEnd"/>
          </w:p>
        </w:tc>
        <w:tc>
          <w:tcPr>
            <w:tcW w:w="2022" w:type="dxa"/>
            <w:noWrap/>
            <w:hideMark/>
          </w:tcPr>
          <w:p w14:paraId="42893B7A" w14:textId="77777777" w:rsidR="00AF6FAC" w:rsidRPr="00AF6FAC" w:rsidRDefault="00CA3B37" w:rsidP="00AF6FAC">
            <w:pPr>
              <w:rPr>
                <w:rFonts w:ascii="Calibri" w:hAnsi="Calibri" w:cs="Calibri"/>
                <w:color w:val="0563C1"/>
                <w:kern w:val="0"/>
                <w:sz w:val="22"/>
                <w:szCs w:val="22"/>
                <w:u w:val="single"/>
                <w:lang w:val="fr-CA" w:eastAsia="fr-CA"/>
              </w:rPr>
            </w:pPr>
            <w:hyperlink r:id="rId26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98837FE" w14:textId="77777777" w:rsidTr="00AF6FAC">
        <w:trPr>
          <w:trHeight w:val="345"/>
        </w:trPr>
        <w:tc>
          <w:tcPr>
            <w:tcW w:w="2824" w:type="dxa"/>
            <w:noWrap/>
            <w:hideMark/>
          </w:tcPr>
          <w:p w14:paraId="284F3CF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EmergencyVehicleOperator</w:t>
            </w:r>
            <w:proofErr w:type="spellEnd"/>
          </w:p>
        </w:tc>
        <w:tc>
          <w:tcPr>
            <w:tcW w:w="4864" w:type="dxa"/>
            <w:hideMark/>
          </w:tcPr>
          <w:p w14:paraId="02E2E37E"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Operator</w:t>
            </w:r>
            <w:proofErr w:type="spellEnd"/>
          </w:p>
        </w:tc>
        <w:tc>
          <w:tcPr>
            <w:tcW w:w="2022" w:type="dxa"/>
            <w:noWrap/>
            <w:hideMark/>
          </w:tcPr>
          <w:p w14:paraId="553E13BE" w14:textId="77777777" w:rsidR="00AF6FAC" w:rsidRPr="00AF6FAC" w:rsidRDefault="00CA3B37" w:rsidP="00AF6FAC">
            <w:pPr>
              <w:rPr>
                <w:rFonts w:ascii="Calibri" w:hAnsi="Calibri" w:cs="Calibri"/>
                <w:color w:val="0563C1"/>
                <w:kern w:val="0"/>
                <w:sz w:val="22"/>
                <w:szCs w:val="22"/>
                <w:u w:val="single"/>
                <w:lang w:val="fr-CA" w:eastAsia="fr-CA"/>
              </w:rPr>
            </w:pPr>
            <w:hyperlink r:id="rId26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8C29D26" w14:textId="77777777" w:rsidTr="00AF6FAC">
        <w:trPr>
          <w:trHeight w:val="345"/>
        </w:trPr>
        <w:tc>
          <w:tcPr>
            <w:tcW w:w="2824" w:type="dxa"/>
            <w:noWrap/>
            <w:hideMark/>
          </w:tcPr>
          <w:p w14:paraId="09D8DF3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EmergencyVehicleOperatorHeavy</w:t>
            </w:r>
            <w:proofErr w:type="spellEnd"/>
          </w:p>
        </w:tc>
        <w:tc>
          <w:tcPr>
            <w:tcW w:w="4864" w:type="dxa"/>
            <w:hideMark/>
          </w:tcPr>
          <w:p w14:paraId="5FF7456C"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Operator</w:t>
            </w:r>
            <w:proofErr w:type="spellEnd"/>
            <w:r w:rsidRPr="00604A83">
              <w:rPr>
                <w:rFonts w:ascii="Segoe UI" w:hAnsi="Segoe UI" w:cs="Segoe UI"/>
                <w:color w:val="000000" w:themeColor="text1"/>
                <w:kern w:val="0"/>
                <w:sz w:val="22"/>
                <w:szCs w:val="22"/>
                <w:lang w:val="fr-CA" w:eastAsia="fr-CA"/>
              </w:rPr>
              <w:t xml:space="preserve"> - Heavy</w:t>
            </w:r>
          </w:p>
        </w:tc>
        <w:tc>
          <w:tcPr>
            <w:tcW w:w="2022" w:type="dxa"/>
            <w:noWrap/>
            <w:hideMark/>
          </w:tcPr>
          <w:p w14:paraId="2C2F2C48" w14:textId="77777777" w:rsidR="00AF6FAC" w:rsidRPr="00AF6FAC" w:rsidRDefault="00CA3B37" w:rsidP="00AF6FAC">
            <w:pPr>
              <w:rPr>
                <w:rFonts w:ascii="Calibri" w:hAnsi="Calibri" w:cs="Calibri"/>
                <w:color w:val="0563C1"/>
                <w:kern w:val="0"/>
                <w:sz w:val="22"/>
                <w:szCs w:val="22"/>
                <w:u w:val="single"/>
                <w:lang w:val="fr-CA" w:eastAsia="fr-CA"/>
              </w:rPr>
            </w:pPr>
            <w:hyperlink r:id="rId26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1188EDD" w14:textId="77777777" w:rsidTr="00AF6FAC">
        <w:trPr>
          <w:trHeight w:val="345"/>
        </w:trPr>
        <w:tc>
          <w:tcPr>
            <w:tcW w:w="2824" w:type="dxa"/>
            <w:noWrap/>
            <w:hideMark/>
          </w:tcPr>
          <w:p w14:paraId="4D13903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EMSPhysician</w:t>
            </w:r>
            <w:proofErr w:type="spellEnd"/>
          </w:p>
        </w:tc>
        <w:tc>
          <w:tcPr>
            <w:tcW w:w="4864" w:type="dxa"/>
            <w:hideMark/>
          </w:tcPr>
          <w:p w14:paraId="0290B73F"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EMS </w:t>
            </w:r>
            <w:proofErr w:type="spellStart"/>
            <w:r w:rsidRPr="00604A83">
              <w:rPr>
                <w:rFonts w:ascii="Segoe UI" w:hAnsi="Segoe UI" w:cs="Segoe UI"/>
                <w:color w:val="000000" w:themeColor="text1"/>
                <w:kern w:val="0"/>
                <w:sz w:val="22"/>
                <w:szCs w:val="22"/>
                <w:lang w:val="fr-CA" w:eastAsia="fr-CA"/>
              </w:rPr>
              <w:t>Physician</w:t>
            </w:r>
            <w:proofErr w:type="spellEnd"/>
          </w:p>
        </w:tc>
        <w:tc>
          <w:tcPr>
            <w:tcW w:w="2022" w:type="dxa"/>
            <w:noWrap/>
            <w:hideMark/>
          </w:tcPr>
          <w:p w14:paraId="04D2ABE1" w14:textId="77777777" w:rsidR="00AF6FAC" w:rsidRPr="00AF6FAC" w:rsidRDefault="00CA3B37" w:rsidP="00AF6FAC">
            <w:pPr>
              <w:rPr>
                <w:rFonts w:ascii="Calibri" w:hAnsi="Calibri" w:cs="Calibri"/>
                <w:color w:val="0563C1"/>
                <w:kern w:val="0"/>
                <w:sz w:val="22"/>
                <w:szCs w:val="22"/>
                <w:u w:val="single"/>
                <w:lang w:val="fr-CA" w:eastAsia="fr-CA"/>
              </w:rPr>
            </w:pPr>
            <w:hyperlink r:id="rId26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C3250DF" w14:textId="77777777" w:rsidTr="00AF6FAC">
        <w:trPr>
          <w:trHeight w:val="345"/>
        </w:trPr>
        <w:tc>
          <w:tcPr>
            <w:tcW w:w="2824" w:type="dxa"/>
            <w:noWrap/>
            <w:hideMark/>
          </w:tcPr>
          <w:p w14:paraId="462D80A1"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EMT</w:t>
            </w:r>
          </w:p>
        </w:tc>
        <w:tc>
          <w:tcPr>
            <w:tcW w:w="4864" w:type="dxa"/>
            <w:hideMark/>
          </w:tcPr>
          <w:p w14:paraId="5AAC6E9A"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Emergency </w:t>
            </w:r>
            <w:proofErr w:type="spellStart"/>
            <w:r w:rsidRPr="00604A83">
              <w:rPr>
                <w:rFonts w:ascii="Segoe UI" w:hAnsi="Segoe UI" w:cs="Segoe UI"/>
                <w:color w:val="000000" w:themeColor="text1"/>
                <w:kern w:val="0"/>
                <w:sz w:val="22"/>
                <w:szCs w:val="22"/>
                <w:lang w:val="fr-CA" w:eastAsia="fr-CA"/>
              </w:rPr>
              <w:t>Medical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Technician</w:t>
            </w:r>
            <w:proofErr w:type="spellEnd"/>
          </w:p>
        </w:tc>
        <w:tc>
          <w:tcPr>
            <w:tcW w:w="2022" w:type="dxa"/>
            <w:noWrap/>
            <w:hideMark/>
          </w:tcPr>
          <w:p w14:paraId="241BDE77" w14:textId="77777777" w:rsidR="00AF6FAC" w:rsidRPr="00AF6FAC" w:rsidRDefault="00CA3B37" w:rsidP="00AF6FAC">
            <w:pPr>
              <w:rPr>
                <w:rFonts w:ascii="Calibri" w:hAnsi="Calibri" w:cs="Calibri"/>
                <w:color w:val="0563C1"/>
                <w:kern w:val="0"/>
                <w:sz w:val="22"/>
                <w:szCs w:val="22"/>
                <w:u w:val="single"/>
                <w:lang w:val="fr-CA" w:eastAsia="fr-CA"/>
              </w:rPr>
            </w:pPr>
            <w:hyperlink r:id="rId26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DB6E3BC" w14:textId="77777777" w:rsidTr="00AF6FAC">
        <w:trPr>
          <w:trHeight w:val="345"/>
        </w:trPr>
        <w:tc>
          <w:tcPr>
            <w:tcW w:w="2824" w:type="dxa"/>
            <w:noWrap/>
            <w:hideMark/>
          </w:tcPr>
          <w:p w14:paraId="11556C75"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ExplosiveK9</w:t>
            </w:r>
          </w:p>
        </w:tc>
        <w:tc>
          <w:tcPr>
            <w:tcW w:w="4864" w:type="dxa"/>
            <w:hideMark/>
          </w:tcPr>
          <w:p w14:paraId="152E7822"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Explosive Canine</w:t>
            </w:r>
          </w:p>
        </w:tc>
        <w:tc>
          <w:tcPr>
            <w:tcW w:w="2022" w:type="dxa"/>
            <w:noWrap/>
            <w:hideMark/>
          </w:tcPr>
          <w:p w14:paraId="32C36999" w14:textId="77777777" w:rsidR="00AF6FAC" w:rsidRPr="00AF6FAC" w:rsidRDefault="00CA3B37" w:rsidP="00AF6FAC">
            <w:pPr>
              <w:rPr>
                <w:rFonts w:ascii="Calibri" w:hAnsi="Calibri" w:cs="Calibri"/>
                <w:color w:val="0563C1"/>
                <w:kern w:val="0"/>
                <w:sz w:val="22"/>
                <w:szCs w:val="22"/>
                <w:u w:val="single"/>
                <w:lang w:val="fr-CA" w:eastAsia="fr-CA"/>
              </w:rPr>
            </w:pPr>
            <w:hyperlink r:id="rId27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693011" w14:textId="77777777" w:rsidTr="00AF6FAC">
        <w:trPr>
          <w:trHeight w:val="345"/>
        </w:trPr>
        <w:tc>
          <w:tcPr>
            <w:tcW w:w="2824" w:type="dxa"/>
            <w:noWrap/>
            <w:hideMark/>
          </w:tcPr>
          <w:p w14:paraId="3C4B4BE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ExtricationEquipmentBasic</w:t>
            </w:r>
            <w:proofErr w:type="spellEnd"/>
          </w:p>
        </w:tc>
        <w:tc>
          <w:tcPr>
            <w:tcW w:w="4864" w:type="dxa"/>
            <w:hideMark/>
          </w:tcPr>
          <w:p w14:paraId="2FABEE5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Extrication</w:t>
            </w:r>
            <w:proofErr w:type="spellEnd"/>
            <w:r w:rsidRPr="00604A83">
              <w:rPr>
                <w:rFonts w:ascii="Segoe UI" w:hAnsi="Segoe UI" w:cs="Segoe UI"/>
                <w:color w:val="000000" w:themeColor="text1"/>
                <w:kern w:val="0"/>
                <w:sz w:val="22"/>
                <w:szCs w:val="22"/>
                <w:lang w:val="fr-CA" w:eastAsia="fr-CA"/>
              </w:rPr>
              <w:t xml:space="preserve"> Equipment - Basic</w:t>
            </w:r>
          </w:p>
        </w:tc>
        <w:tc>
          <w:tcPr>
            <w:tcW w:w="2022" w:type="dxa"/>
            <w:noWrap/>
            <w:hideMark/>
          </w:tcPr>
          <w:p w14:paraId="71E3E230" w14:textId="77777777" w:rsidR="00AF6FAC" w:rsidRPr="00AF6FAC" w:rsidRDefault="00CA3B37" w:rsidP="00AF6FAC">
            <w:pPr>
              <w:rPr>
                <w:rFonts w:ascii="Calibri" w:hAnsi="Calibri" w:cs="Calibri"/>
                <w:color w:val="0563C1"/>
                <w:kern w:val="0"/>
                <w:sz w:val="22"/>
                <w:szCs w:val="22"/>
                <w:u w:val="single"/>
                <w:lang w:val="fr-CA" w:eastAsia="fr-CA"/>
              </w:rPr>
            </w:pPr>
            <w:hyperlink r:id="rId27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450C401" w14:textId="77777777" w:rsidTr="00AF6FAC">
        <w:trPr>
          <w:trHeight w:val="345"/>
        </w:trPr>
        <w:tc>
          <w:tcPr>
            <w:tcW w:w="2824" w:type="dxa"/>
            <w:noWrap/>
            <w:hideMark/>
          </w:tcPr>
          <w:p w14:paraId="3465D3E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ExtricationEquipmentAdvanced</w:t>
            </w:r>
            <w:proofErr w:type="spellEnd"/>
          </w:p>
        </w:tc>
        <w:tc>
          <w:tcPr>
            <w:tcW w:w="4864" w:type="dxa"/>
            <w:hideMark/>
          </w:tcPr>
          <w:p w14:paraId="417FACB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Extrication</w:t>
            </w:r>
            <w:proofErr w:type="spellEnd"/>
            <w:r w:rsidRPr="00604A83">
              <w:rPr>
                <w:rFonts w:ascii="Segoe UI" w:hAnsi="Segoe UI" w:cs="Segoe UI"/>
                <w:color w:val="000000" w:themeColor="text1"/>
                <w:kern w:val="0"/>
                <w:sz w:val="22"/>
                <w:szCs w:val="22"/>
                <w:lang w:val="fr-CA" w:eastAsia="fr-CA"/>
              </w:rPr>
              <w:t xml:space="preserve"> Equipment - Advanced</w:t>
            </w:r>
          </w:p>
        </w:tc>
        <w:tc>
          <w:tcPr>
            <w:tcW w:w="2022" w:type="dxa"/>
            <w:noWrap/>
            <w:hideMark/>
          </w:tcPr>
          <w:p w14:paraId="5A12F513" w14:textId="77777777" w:rsidR="00AF6FAC" w:rsidRPr="00AF6FAC" w:rsidRDefault="00CA3B37" w:rsidP="00AF6FAC">
            <w:pPr>
              <w:rPr>
                <w:rFonts w:ascii="Calibri" w:hAnsi="Calibri" w:cs="Calibri"/>
                <w:color w:val="0563C1"/>
                <w:kern w:val="0"/>
                <w:sz w:val="22"/>
                <w:szCs w:val="22"/>
                <w:u w:val="single"/>
                <w:lang w:val="fr-CA" w:eastAsia="fr-CA"/>
              </w:rPr>
            </w:pPr>
            <w:hyperlink r:id="rId27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39F0DE4" w14:textId="77777777" w:rsidTr="00AF6FAC">
        <w:trPr>
          <w:trHeight w:val="345"/>
        </w:trPr>
        <w:tc>
          <w:tcPr>
            <w:tcW w:w="2824" w:type="dxa"/>
            <w:noWrap/>
            <w:hideMark/>
          </w:tcPr>
          <w:p w14:paraId="497C15A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FireApparatusDriver_Operator</w:t>
            </w:r>
            <w:proofErr w:type="spellEnd"/>
          </w:p>
        </w:tc>
        <w:tc>
          <w:tcPr>
            <w:tcW w:w="4864" w:type="dxa"/>
            <w:hideMark/>
          </w:tcPr>
          <w:p w14:paraId="3856B5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Apparatus</w:t>
            </w:r>
            <w:proofErr w:type="spellEnd"/>
            <w:r w:rsidRPr="00604A83">
              <w:rPr>
                <w:rFonts w:ascii="Segoe UI" w:hAnsi="Segoe UI" w:cs="Segoe UI"/>
                <w:color w:val="000000" w:themeColor="text1"/>
                <w:kern w:val="0"/>
                <w:sz w:val="22"/>
                <w:szCs w:val="22"/>
                <w:lang w:val="fr-CA" w:eastAsia="fr-CA"/>
              </w:rPr>
              <w:t xml:space="preserve"> Driver/</w:t>
            </w:r>
            <w:proofErr w:type="spellStart"/>
            <w:r w:rsidRPr="00604A83">
              <w:rPr>
                <w:rFonts w:ascii="Segoe UI" w:hAnsi="Segoe UI" w:cs="Segoe UI"/>
                <w:color w:val="000000" w:themeColor="text1"/>
                <w:kern w:val="0"/>
                <w:sz w:val="22"/>
                <w:szCs w:val="22"/>
                <w:lang w:val="fr-CA" w:eastAsia="fr-CA"/>
              </w:rPr>
              <w:t>Operator</w:t>
            </w:r>
            <w:proofErr w:type="spellEnd"/>
          </w:p>
        </w:tc>
        <w:tc>
          <w:tcPr>
            <w:tcW w:w="2022" w:type="dxa"/>
            <w:noWrap/>
            <w:hideMark/>
          </w:tcPr>
          <w:p w14:paraId="71772A4F" w14:textId="77777777" w:rsidR="00AF6FAC" w:rsidRPr="00AF6FAC" w:rsidRDefault="00CA3B37" w:rsidP="00AF6FAC">
            <w:pPr>
              <w:rPr>
                <w:rFonts w:ascii="Calibri" w:hAnsi="Calibri" w:cs="Calibri"/>
                <w:color w:val="0563C1"/>
                <w:kern w:val="0"/>
                <w:sz w:val="22"/>
                <w:szCs w:val="22"/>
                <w:u w:val="single"/>
                <w:lang w:val="fr-CA" w:eastAsia="fr-CA"/>
              </w:rPr>
            </w:pPr>
            <w:hyperlink r:id="rId27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240E90D" w14:textId="77777777" w:rsidTr="00AF6FAC">
        <w:trPr>
          <w:trHeight w:val="345"/>
        </w:trPr>
        <w:tc>
          <w:tcPr>
            <w:tcW w:w="2824" w:type="dxa"/>
            <w:noWrap/>
            <w:hideMark/>
          </w:tcPr>
          <w:p w14:paraId="07E49A9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FireInspector</w:t>
            </w:r>
            <w:proofErr w:type="spellEnd"/>
          </w:p>
        </w:tc>
        <w:tc>
          <w:tcPr>
            <w:tcW w:w="4864" w:type="dxa"/>
            <w:hideMark/>
          </w:tcPr>
          <w:p w14:paraId="680BD75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Inspector</w:t>
            </w:r>
            <w:proofErr w:type="spellEnd"/>
          </w:p>
        </w:tc>
        <w:tc>
          <w:tcPr>
            <w:tcW w:w="2022" w:type="dxa"/>
            <w:noWrap/>
            <w:hideMark/>
          </w:tcPr>
          <w:p w14:paraId="2950224F" w14:textId="77777777" w:rsidR="00AF6FAC" w:rsidRPr="00AF6FAC" w:rsidRDefault="00CA3B37" w:rsidP="00AF6FAC">
            <w:pPr>
              <w:rPr>
                <w:rFonts w:ascii="Calibri" w:hAnsi="Calibri" w:cs="Calibri"/>
                <w:color w:val="0563C1"/>
                <w:kern w:val="0"/>
                <w:sz w:val="22"/>
                <w:szCs w:val="22"/>
                <w:u w:val="single"/>
                <w:lang w:val="fr-CA" w:eastAsia="fr-CA"/>
              </w:rPr>
            </w:pPr>
            <w:hyperlink r:id="rId27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985D9B8" w14:textId="77777777" w:rsidTr="00AF6FAC">
        <w:trPr>
          <w:trHeight w:val="345"/>
        </w:trPr>
        <w:tc>
          <w:tcPr>
            <w:tcW w:w="2824" w:type="dxa"/>
            <w:noWrap/>
            <w:hideMark/>
          </w:tcPr>
          <w:p w14:paraId="0F393B9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Firefighter</w:t>
            </w:r>
            <w:proofErr w:type="spellEnd"/>
          </w:p>
        </w:tc>
        <w:tc>
          <w:tcPr>
            <w:tcW w:w="4864" w:type="dxa"/>
            <w:hideMark/>
          </w:tcPr>
          <w:p w14:paraId="21B0D01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Firefighter</w:t>
            </w:r>
            <w:proofErr w:type="spellEnd"/>
          </w:p>
        </w:tc>
        <w:tc>
          <w:tcPr>
            <w:tcW w:w="2022" w:type="dxa"/>
            <w:noWrap/>
            <w:hideMark/>
          </w:tcPr>
          <w:p w14:paraId="172C4CAA" w14:textId="77777777" w:rsidR="00AF6FAC" w:rsidRPr="00AF6FAC" w:rsidRDefault="00CA3B37" w:rsidP="00AF6FAC">
            <w:pPr>
              <w:rPr>
                <w:rFonts w:ascii="Calibri" w:hAnsi="Calibri" w:cs="Calibri"/>
                <w:color w:val="0563C1"/>
                <w:kern w:val="0"/>
                <w:sz w:val="22"/>
                <w:szCs w:val="22"/>
                <w:u w:val="single"/>
                <w:lang w:val="fr-CA" w:eastAsia="fr-CA"/>
              </w:rPr>
            </w:pPr>
            <w:hyperlink r:id="rId27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3DD1DC" w14:textId="77777777" w:rsidTr="00AF6FAC">
        <w:trPr>
          <w:trHeight w:val="345"/>
        </w:trPr>
        <w:tc>
          <w:tcPr>
            <w:tcW w:w="2824" w:type="dxa"/>
            <w:noWrap/>
            <w:hideMark/>
          </w:tcPr>
          <w:p w14:paraId="3EFE3804"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FLIR</w:t>
            </w:r>
          </w:p>
        </w:tc>
        <w:tc>
          <w:tcPr>
            <w:tcW w:w="4864" w:type="dxa"/>
            <w:hideMark/>
          </w:tcPr>
          <w:p w14:paraId="39B7D8EE"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FLIR Thermal Imaging</w:t>
            </w:r>
          </w:p>
        </w:tc>
        <w:tc>
          <w:tcPr>
            <w:tcW w:w="2022" w:type="dxa"/>
            <w:noWrap/>
            <w:hideMark/>
          </w:tcPr>
          <w:p w14:paraId="5D09F661" w14:textId="77777777" w:rsidR="00AF6FAC" w:rsidRPr="00AF6FAC" w:rsidRDefault="00CA3B37" w:rsidP="00AF6FAC">
            <w:pPr>
              <w:rPr>
                <w:rFonts w:ascii="Calibri" w:hAnsi="Calibri" w:cs="Calibri"/>
                <w:color w:val="0563C1"/>
                <w:kern w:val="0"/>
                <w:sz w:val="22"/>
                <w:szCs w:val="22"/>
                <w:u w:val="single"/>
                <w:lang w:val="fr-CA" w:eastAsia="fr-CA"/>
              </w:rPr>
            </w:pPr>
            <w:hyperlink r:id="rId27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6AD4EA1" w14:textId="77777777" w:rsidTr="00AF6FAC">
        <w:trPr>
          <w:trHeight w:val="345"/>
        </w:trPr>
        <w:tc>
          <w:tcPr>
            <w:tcW w:w="2824" w:type="dxa"/>
            <w:noWrap/>
            <w:hideMark/>
          </w:tcPr>
          <w:p w14:paraId="78A8D0F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Floodlights</w:t>
            </w:r>
            <w:proofErr w:type="spellEnd"/>
          </w:p>
        </w:tc>
        <w:tc>
          <w:tcPr>
            <w:tcW w:w="4864" w:type="dxa"/>
            <w:hideMark/>
          </w:tcPr>
          <w:p w14:paraId="7F65911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Floodlights</w:t>
            </w:r>
            <w:proofErr w:type="spellEnd"/>
          </w:p>
        </w:tc>
        <w:tc>
          <w:tcPr>
            <w:tcW w:w="2022" w:type="dxa"/>
            <w:noWrap/>
            <w:hideMark/>
          </w:tcPr>
          <w:p w14:paraId="767BCE7B" w14:textId="77777777" w:rsidR="00AF6FAC" w:rsidRPr="00AF6FAC" w:rsidRDefault="00CA3B37" w:rsidP="00AF6FAC">
            <w:pPr>
              <w:rPr>
                <w:rFonts w:ascii="Calibri" w:hAnsi="Calibri" w:cs="Calibri"/>
                <w:color w:val="0563C1"/>
                <w:kern w:val="0"/>
                <w:sz w:val="22"/>
                <w:szCs w:val="22"/>
                <w:u w:val="single"/>
                <w:lang w:val="fr-CA" w:eastAsia="fr-CA"/>
              </w:rPr>
            </w:pPr>
            <w:hyperlink r:id="rId27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15A8F33" w14:textId="77777777" w:rsidTr="00AF6FAC">
        <w:trPr>
          <w:trHeight w:val="345"/>
        </w:trPr>
        <w:tc>
          <w:tcPr>
            <w:tcW w:w="2824" w:type="dxa"/>
            <w:noWrap/>
            <w:hideMark/>
          </w:tcPr>
          <w:p w14:paraId="41AE396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JawsOfLife</w:t>
            </w:r>
            <w:proofErr w:type="spellEnd"/>
          </w:p>
        </w:tc>
        <w:tc>
          <w:tcPr>
            <w:tcW w:w="4864" w:type="dxa"/>
            <w:hideMark/>
          </w:tcPr>
          <w:p w14:paraId="53DCDFC3"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Hurst </w:t>
            </w:r>
            <w:proofErr w:type="spellStart"/>
            <w:r w:rsidRPr="00604A83">
              <w:rPr>
                <w:rFonts w:ascii="Segoe UI" w:hAnsi="Segoe UI" w:cs="Segoe UI"/>
                <w:color w:val="000000" w:themeColor="text1"/>
                <w:kern w:val="0"/>
                <w:sz w:val="22"/>
                <w:szCs w:val="22"/>
                <w:lang w:val="fr-CA" w:eastAsia="fr-CA"/>
              </w:rPr>
              <w:t>Tool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Jaws</w:t>
            </w:r>
            <w:proofErr w:type="spellEnd"/>
            <w:r w:rsidRPr="00604A83">
              <w:rPr>
                <w:rFonts w:ascii="Segoe UI" w:hAnsi="Segoe UI" w:cs="Segoe UI"/>
                <w:color w:val="000000" w:themeColor="text1"/>
                <w:kern w:val="0"/>
                <w:sz w:val="22"/>
                <w:szCs w:val="22"/>
                <w:lang w:val="fr-CA" w:eastAsia="fr-CA"/>
              </w:rPr>
              <w:t xml:space="preserve"> of Life)</w:t>
            </w:r>
          </w:p>
        </w:tc>
        <w:tc>
          <w:tcPr>
            <w:tcW w:w="2022" w:type="dxa"/>
            <w:noWrap/>
            <w:hideMark/>
          </w:tcPr>
          <w:p w14:paraId="5B811048" w14:textId="77777777" w:rsidR="00AF6FAC" w:rsidRPr="00AF6FAC" w:rsidRDefault="00CA3B37" w:rsidP="00AF6FAC">
            <w:pPr>
              <w:rPr>
                <w:rFonts w:ascii="Calibri" w:hAnsi="Calibri" w:cs="Calibri"/>
                <w:color w:val="0563C1"/>
                <w:kern w:val="0"/>
                <w:sz w:val="22"/>
                <w:szCs w:val="22"/>
                <w:u w:val="single"/>
                <w:lang w:val="fr-CA" w:eastAsia="fr-CA"/>
              </w:rPr>
            </w:pPr>
            <w:hyperlink r:id="rId27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F0339F9" w14:textId="77777777" w:rsidTr="00AF6FAC">
        <w:trPr>
          <w:trHeight w:val="345"/>
        </w:trPr>
        <w:tc>
          <w:tcPr>
            <w:tcW w:w="2824" w:type="dxa"/>
            <w:noWrap/>
            <w:hideMark/>
          </w:tcPr>
          <w:p w14:paraId="0A34405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Generators</w:t>
            </w:r>
            <w:proofErr w:type="spellEnd"/>
          </w:p>
        </w:tc>
        <w:tc>
          <w:tcPr>
            <w:tcW w:w="4864" w:type="dxa"/>
            <w:hideMark/>
          </w:tcPr>
          <w:p w14:paraId="1196096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Generators</w:t>
            </w:r>
            <w:proofErr w:type="spellEnd"/>
          </w:p>
        </w:tc>
        <w:tc>
          <w:tcPr>
            <w:tcW w:w="2022" w:type="dxa"/>
            <w:noWrap/>
            <w:hideMark/>
          </w:tcPr>
          <w:p w14:paraId="43F37CB0" w14:textId="77777777" w:rsidR="00AF6FAC" w:rsidRPr="00AF6FAC" w:rsidRDefault="00CA3B37" w:rsidP="00AF6FAC">
            <w:pPr>
              <w:rPr>
                <w:rFonts w:ascii="Calibri" w:hAnsi="Calibri" w:cs="Calibri"/>
                <w:color w:val="0563C1"/>
                <w:kern w:val="0"/>
                <w:sz w:val="22"/>
                <w:szCs w:val="22"/>
                <w:u w:val="single"/>
                <w:lang w:val="fr-CA" w:eastAsia="fr-CA"/>
              </w:rPr>
            </w:pPr>
            <w:hyperlink r:id="rId27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E658239" w14:textId="77777777" w:rsidTr="00AF6FAC">
        <w:trPr>
          <w:trHeight w:val="345"/>
        </w:trPr>
        <w:tc>
          <w:tcPr>
            <w:tcW w:w="2824" w:type="dxa"/>
            <w:noWrap/>
            <w:hideMark/>
          </w:tcPr>
          <w:p w14:paraId="69D3F94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HazMatOfficer</w:t>
            </w:r>
            <w:proofErr w:type="spellEnd"/>
          </w:p>
        </w:tc>
        <w:tc>
          <w:tcPr>
            <w:tcW w:w="4864" w:type="dxa"/>
            <w:hideMark/>
          </w:tcPr>
          <w:p w14:paraId="040FAB8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HazMat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Officer</w:t>
            </w:r>
            <w:proofErr w:type="spellEnd"/>
          </w:p>
        </w:tc>
        <w:tc>
          <w:tcPr>
            <w:tcW w:w="2022" w:type="dxa"/>
            <w:noWrap/>
            <w:hideMark/>
          </w:tcPr>
          <w:p w14:paraId="68354358" w14:textId="77777777" w:rsidR="00AF6FAC" w:rsidRPr="00AF6FAC" w:rsidRDefault="00CA3B37" w:rsidP="00AF6FAC">
            <w:pPr>
              <w:rPr>
                <w:rFonts w:ascii="Calibri" w:hAnsi="Calibri" w:cs="Calibri"/>
                <w:color w:val="0563C1"/>
                <w:kern w:val="0"/>
                <w:sz w:val="22"/>
                <w:szCs w:val="22"/>
                <w:u w:val="single"/>
                <w:lang w:val="fr-CA" w:eastAsia="fr-CA"/>
              </w:rPr>
            </w:pPr>
            <w:hyperlink r:id="rId28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0A5B722" w14:textId="77777777" w:rsidTr="00AF6FAC">
        <w:trPr>
          <w:trHeight w:val="345"/>
        </w:trPr>
        <w:tc>
          <w:tcPr>
            <w:tcW w:w="2824" w:type="dxa"/>
            <w:noWrap/>
            <w:hideMark/>
          </w:tcPr>
          <w:p w14:paraId="7741BD3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HelicopterSearchandRescuePilot</w:t>
            </w:r>
            <w:proofErr w:type="spellEnd"/>
          </w:p>
        </w:tc>
        <w:tc>
          <w:tcPr>
            <w:tcW w:w="4864" w:type="dxa"/>
            <w:hideMark/>
          </w:tcPr>
          <w:p w14:paraId="3003DDA3"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Rotary Pilot</w:t>
            </w:r>
          </w:p>
        </w:tc>
        <w:tc>
          <w:tcPr>
            <w:tcW w:w="2022" w:type="dxa"/>
            <w:noWrap/>
            <w:hideMark/>
          </w:tcPr>
          <w:p w14:paraId="1F5A9227" w14:textId="77777777" w:rsidR="00AF6FAC" w:rsidRPr="00AF6FAC" w:rsidRDefault="00CA3B37" w:rsidP="00AF6FAC">
            <w:pPr>
              <w:rPr>
                <w:rFonts w:ascii="Calibri" w:hAnsi="Calibri" w:cs="Calibri"/>
                <w:color w:val="0563C1"/>
                <w:kern w:val="0"/>
                <w:sz w:val="22"/>
                <w:szCs w:val="22"/>
                <w:u w:val="single"/>
                <w:lang w:val="fr-CA" w:eastAsia="fr-CA"/>
              </w:rPr>
            </w:pPr>
            <w:hyperlink r:id="rId28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6F7553D" w14:textId="77777777" w:rsidTr="00AF6FAC">
        <w:trPr>
          <w:trHeight w:val="345"/>
        </w:trPr>
        <w:tc>
          <w:tcPr>
            <w:tcW w:w="2824" w:type="dxa"/>
            <w:noWrap/>
            <w:hideMark/>
          </w:tcPr>
          <w:p w14:paraId="206F92C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HelicopterSearchandRescueTech</w:t>
            </w:r>
            <w:proofErr w:type="spellEnd"/>
          </w:p>
        </w:tc>
        <w:tc>
          <w:tcPr>
            <w:tcW w:w="4864" w:type="dxa"/>
            <w:hideMark/>
          </w:tcPr>
          <w:p w14:paraId="735FC1A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Fixed</w:t>
            </w:r>
            <w:proofErr w:type="spellEnd"/>
            <w:r w:rsidRPr="00604A83">
              <w:rPr>
                <w:rFonts w:ascii="Segoe UI" w:hAnsi="Segoe UI" w:cs="Segoe UI"/>
                <w:color w:val="000000" w:themeColor="text1"/>
                <w:kern w:val="0"/>
                <w:sz w:val="22"/>
                <w:szCs w:val="22"/>
                <w:lang w:val="fr-CA" w:eastAsia="fr-CA"/>
              </w:rPr>
              <w:t xml:space="preserve"> Wing Pilot</w:t>
            </w:r>
          </w:p>
        </w:tc>
        <w:tc>
          <w:tcPr>
            <w:tcW w:w="2022" w:type="dxa"/>
            <w:noWrap/>
            <w:hideMark/>
          </w:tcPr>
          <w:p w14:paraId="3B93FA55" w14:textId="77777777" w:rsidR="00AF6FAC" w:rsidRPr="00AF6FAC" w:rsidRDefault="00CA3B37" w:rsidP="00AF6FAC">
            <w:pPr>
              <w:rPr>
                <w:rFonts w:ascii="Calibri" w:hAnsi="Calibri" w:cs="Calibri"/>
                <w:color w:val="0563C1"/>
                <w:kern w:val="0"/>
                <w:sz w:val="22"/>
                <w:szCs w:val="22"/>
                <w:u w:val="single"/>
                <w:lang w:val="fr-CA" w:eastAsia="fr-CA"/>
              </w:rPr>
            </w:pPr>
            <w:hyperlink r:id="rId28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31818FB" w14:textId="77777777" w:rsidTr="00AF6FAC">
        <w:trPr>
          <w:trHeight w:val="345"/>
        </w:trPr>
        <w:tc>
          <w:tcPr>
            <w:tcW w:w="2824" w:type="dxa"/>
            <w:noWrap/>
            <w:hideMark/>
          </w:tcPr>
          <w:p w14:paraId="498DCE2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HighAngleRescueEquipment</w:t>
            </w:r>
            <w:proofErr w:type="spellEnd"/>
          </w:p>
        </w:tc>
        <w:tc>
          <w:tcPr>
            <w:tcW w:w="4864" w:type="dxa"/>
            <w:hideMark/>
          </w:tcPr>
          <w:p w14:paraId="602A11C5"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High Angle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48F89279" w14:textId="77777777" w:rsidR="00AF6FAC" w:rsidRPr="00AF6FAC" w:rsidRDefault="00CA3B37" w:rsidP="00AF6FAC">
            <w:pPr>
              <w:rPr>
                <w:rFonts w:ascii="Calibri" w:hAnsi="Calibri" w:cs="Calibri"/>
                <w:color w:val="0563C1"/>
                <w:kern w:val="0"/>
                <w:sz w:val="22"/>
                <w:szCs w:val="22"/>
                <w:u w:val="single"/>
                <w:lang w:val="fr-CA" w:eastAsia="fr-CA"/>
              </w:rPr>
            </w:pPr>
            <w:hyperlink r:id="rId28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50FF501" w14:textId="77777777" w:rsidTr="00AF6FAC">
        <w:trPr>
          <w:trHeight w:val="345"/>
        </w:trPr>
        <w:tc>
          <w:tcPr>
            <w:tcW w:w="2824" w:type="dxa"/>
            <w:noWrap/>
            <w:hideMark/>
          </w:tcPr>
          <w:p w14:paraId="4E8313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HostageNegotiator</w:t>
            </w:r>
            <w:proofErr w:type="spellEnd"/>
          </w:p>
        </w:tc>
        <w:tc>
          <w:tcPr>
            <w:tcW w:w="4864" w:type="dxa"/>
            <w:hideMark/>
          </w:tcPr>
          <w:p w14:paraId="15969A1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Hostage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Negotiator</w:t>
            </w:r>
            <w:proofErr w:type="spellEnd"/>
          </w:p>
        </w:tc>
        <w:tc>
          <w:tcPr>
            <w:tcW w:w="2022" w:type="dxa"/>
            <w:noWrap/>
            <w:hideMark/>
          </w:tcPr>
          <w:p w14:paraId="4DA1037F" w14:textId="77777777" w:rsidR="00AF6FAC" w:rsidRPr="00AF6FAC" w:rsidRDefault="00CA3B37" w:rsidP="00AF6FAC">
            <w:pPr>
              <w:rPr>
                <w:rFonts w:ascii="Calibri" w:hAnsi="Calibri" w:cs="Calibri"/>
                <w:color w:val="0563C1"/>
                <w:kern w:val="0"/>
                <w:sz w:val="22"/>
                <w:szCs w:val="22"/>
                <w:u w:val="single"/>
                <w:lang w:val="fr-CA" w:eastAsia="fr-CA"/>
              </w:rPr>
            </w:pPr>
            <w:hyperlink r:id="rId28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C7E923F" w14:textId="77777777" w:rsidTr="00AF6FAC">
        <w:trPr>
          <w:trHeight w:val="345"/>
        </w:trPr>
        <w:tc>
          <w:tcPr>
            <w:tcW w:w="2824" w:type="dxa"/>
            <w:noWrap/>
            <w:hideMark/>
          </w:tcPr>
          <w:p w14:paraId="4037075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IceRescueEquipment</w:t>
            </w:r>
            <w:proofErr w:type="spellEnd"/>
          </w:p>
        </w:tc>
        <w:tc>
          <w:tcPr>
            <w:tcW w:w="4864" w:type="dxa"/>
            <w:hideMark/>
          </w:tcPr>
          <w:p w14:paraId="1A21AEF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Ice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Equipment</w:t>
            </w:r>
          </w:p>
        </w:tc>
        <w:tc>
          <w:tcPr>
            <w:tcW w:w="2022" w:type="dxa"/>
            <w:noWrap/>
            <w:hideMark/>
          </w:tcPr>
          <w:p w14:paraId="1941CDBD" w14:textId="77777777" w:rsidR="00AF6FAC" w:rsidRPr="00AF6FAC" w:rsidRDefault="00CA3B37" w:rsidP="00AF6FAC">
            <w:pPr>
              <w:rPr>
                <w:rFonts w:ascii="Calibri" w:hAnsi="Calibri" w:cs="Calibri"/>
                <w:color w:val="0563C1"/>
                <w:kern w:val="0"/>
                <w:sz w:val="22"/>
                <w:szCs w:val="22"/>
                <w:u w:val="single"/>
                <w:lang w:val="fr-CA" w:eastAsia="fr-CA"/>
              </w:rPr>
            </w:pPr>
            <w:hyperlink r:id="rId28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0D7B672" w14:textId="77777777" w:rsidTr="00AF6FAC">
        <w:trPr>
          <w:trHeight w:val="345"/>
        </w:trPr>
        <w:tc>
          <w:tcPr>
            <w:tcW w:w="2824" w:type="dxa"/>
            <w:noWrap/>
            <w:hideMark/>
          </w:tcPr>
          <w:p w14:paraId="6EBD326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AbkhazianInterpreter</w:t>
            </w:r>
            <w:proofErr w:type="spellEnd"/>
          </w:p>
        </w:tc>
        <w:tc>
          <w:tcPr>
            <w:tcW w:w="4864" w:type="dxa"/>
            <w:hideMark/>
          </w:tcPr>
          <w:p w14:paraId="6B43B07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Abkhazian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abk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ED5F2FE" w14:textId="77777777" w:rsidR="00AF6FAC" w:rsidRPr="00AF6FAC" w:rsidRDefault="00CA3B37" w:rsidP="00AF6FAC">
            <w:pPr>
              <w:rPr>
                <w:rFonts w:ascii="Calibri" w:hAnsi="Calibri" w:cs="Calibri"/>
                <w:color w:val="0563C1"/>
                <w:kern w:val="0"/>
                <w:sz w:val="22"/>
                <w:szCs w:val="22"/>
                <w:u w:val="single"/>
                <w:lang w:val="fr-CA" w:eastAsia="fr-CA"/>
              </w:rPr>
            </w:pPr>
            <w:hyperlink r:id="rId28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032FF40" w14:textId="77777777" w:rsidTr="00AF6FAC">
        <w:trPr>
          <w:trHeight w:val="345"/>
        </w:trPr>
        <w:tc>
          <w:tcPr>
            <w:tcW w:w="2824" w:type="dxa"/>
            <w:noWrap/>
            <w:hideMark/>
          </w:tcPr>
          <w:p w14:paraId="3E7EE1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AchineseInterpreter</w:t>
            </w:r>
            <w:proofErr w:type="spellEnd"/>
          </w:p>
        </w:tc>
        <w:tc>
          <w:tcPr>
            <w:tcW w:w="4864" w:type="dxa"/>
            <w:hideMark/>
          </w:tcPr>
          <w:p w14:paraId="249AB3F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Achinese</w:t>
            </w:r>
            <w:proofErr w:type="spellEnd"/>
            <w:r w:rsidRPr="00604A83">
              <w:rPr>
                <w:rFonts w:ascii="Segoe UI" w:hAnsi="Segoe UI" w:cs="Segoe UI"/>
                <w:color w:val="000000" w:themeColor="text1"/>
                <w:kern w:val="0"/>
                <w:sz w:val="22"/>
                <w:szCs w:val="22"/>
                <w:lang w:val="fr-CA" w:eastAsia="fr-CA"/>
              </w:rPr>
              <w:t xml:space="preserve"> (ace)</w:t>
            </w:r>
          </w:p>
        </w:tc>
        <w:tc>
          <w:tcPr>
            <w:tcW w:w="2022" w:type="dxa"/>
            <w:noWrap/>
            <w:hideMark/>
          </w:tcPr>
          <w:p w14:paraId="5DF5F7DF" w14:textId="77777777" w:rsidR="00AF6FAC" w:rsidRPr="00AF6FAC" w:rsidRDefault="00CA3B37" w:rsidP="00AF6FAC">
            <w:pPr>
              <w:rPr>
                <w:rFonts w:ascii="Calibri" w:hAnsi="Calibri" w:cs="Calibri"/>
                <w:color w:val="0563C1"/>
                <w:kern w:val="0"/>
                <w:sz w:val="22"/>
                <w:szCs w:val="22"/>
                <w:u w:val="single"/>
                <w:lang w:val="fr-CA" w:eastAsia="fr-CA"/>
              </w:rPr>
            </w:pPr>
            <w:hyperlink r:id="rId28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2240A98" w14:textId="77777777" w:rsidTr="00AF6FAC">
        <w:trPr>
          <w:trHeight w:val="345"/>
        </w:trPr>
        <w:tc>
          <w:tcPr>
            <w:tcW w:w="2824" w:type="dxa"/>
            <w:noWrap/>
            <w:hideMark/>
          </w:tcPr>
          <w:p w14:paraId="7F7720E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AcoliInterpreter</w:t>
            </w:r>
            <w:proofErr w:type="spellEnd"/>
          </w:p>
        </w:tc>
        <w:tc>
          <w:tcPr>
            <w:tcW w:w="4864" w:type="dxa"/>
            <w:hideMark/>
          </w:tcPr>
          <w:p w14:paraId="183611E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Acoli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ach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D5A094F" w14:textId="77777777" w:rsidR="00AF6FAC" w:rsidRPr="00AF6FAC" w:rsidRDefault="00CA3B37" w:rsidP="00AF6FAC">
            <w:pPr>
              <w:rPr>
                <w:rFonts w:ascii="Calibri" w:hAnsi="Calibri" w:cs="Calibri"/>
                <w:color w:val="0563C1"/>
                <w:kern w:val="0"/>
                <w:sz w:val="22"/>
                <w:szCs w:val="22"/>
                <w:u w:val="single"/>
                <w:lang w:val="fr-CA" w:eastAsia="fr-CA"/>
              </w:rPr>
            </w:pPr>
            <w:hyperlink r:id="rId28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446B10D" w14:textId="77777777" w:rsidTr="00AF6FAC">
        <w:trPr>
          <w:trHeight w:val="345"/>
        </w:trPr>
        <w:tc>
          <w:tcPr>
            <w:tcW w:w="2824" w:type="dxa"/>
            <w:noWrap/>
            <w:hideMark/>
          </w:tcPr>
          <w:p w14:paraId="2BB73C7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AdangmeInterpreter</w:t>
            </w:r>
            <w:proofErr w:type="spellEnd"/>
          </w:p>
        </w:tc>
        <w:tc>
          <w:tcPr>
            <w:tcW w:w="4864" w:type="dxa"/>
            <w:hideMark/>
          </w:tcPr>
          <w:p w14:paraId="2F97738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Adangme</w:t>
            </w:r>
            <w:proofErr w:type="spellEnd"/>
            <w:r w:rsidRPr="00604A83">
              <w:rPr>
                <w:rFonts w:ascii="Segoe UI" w:hAnsi="Segoe UI" w:cs="Segoe UI"/>
                <w:color w:val="000000" w:themeColor="text1"/>
                <w:kern w:val="0"/>
                <w:sz w:val="22"/>
                <w:szCs w:val="22"/>
                <w:lang w:val="fr-CA" w:eastAsia="fr-CA"/>
              </w:rPr>
              <w:t xml:space="preserve"> (ada)</w:t>
            </w:r>
          </w:p>
        </w:tc>
        <w:tc>
          <w:tcPr>
            <w:tcW w:w="2022" w:type="dxa"/>
            <w:noWrap/>
            <w:hideMark/>
          </w:tcPr>
          <w:p w14:paraId="6036E045" w14:textId="77777777" w:rsidR="00AF6FAC" w:rsidRPr="00AF6FAC" w:rsidRDefault="00CA3B37" w:rsidP="00AF6FAC">
            <w:pPr>
              <w:rPr>
                <w:rFonts w:ascii="Calibri" w:hAnsi="Calibri" w:cs="Calibri"/>
                <w:color w:val="0563C1"/>
                <w:kern w:val="0"/>
                <w:sz w:val="22"/>
                <w:szCs w:val="22"/>
                <w:u w:val="single"/>
                <w:lang w:val="fr-CA" w:eastAsia="fr-CA"/>
              </w:rPr>
            </w:pPr>
            <w:hyperlink r:id="rId28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EC6DD7B" w14:textId="77777777" w:rsidTr="00AF6FAC">
        <w:trPr>
          <w:trHeight w:val="345"/>
        </w:trPr>
        <w:tc>
          <w:tcPr>
            <w:tcW w:w="2824" w:type="dxa"/>
            <w:noWrap/>
            <w:hideMark/>
          </w:tcPr>
          <w:p w14:paraId="17030E7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AdygheAdygeiInterpreter</w:t>
            </w:r>
            <w:proofErr w:type="spellEnd"/>
          </w:p>
        </w:tc>
        <w:tc>
          <w:tcPr>
            <w:tcW w:w="4864" w:type="dxa"/>
            <w:hideMark/>
          </w:tcPr>
          <w:p w14:paraId="6B4F0E1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Adyghe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Adygei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ady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2DDB71E" w14:textId="77777777" w:rsidR="00AF6FAC" w:rsidRPr="00AF6FAC" w:rsidRDefault="00CA3B37" w:rsidP="00AF6FAC">
            <w:pPr>
              <w:rPr>
                <w:rFonts w:ascii="Calibri" w:hAnsi="Calibri" w:cs="Calibri"/>
                <w:color w:val="0563C1"/>
                <w:kern w:val="0"/>
                <w:sz w:val="22"/>
                <w:szCs w:val="22"/>
                <w:u w:val="single"/>
                <w:lang w:val="fr-CA" w:eastAsia="fr-CA"/>
              </w:rPr>
            </w:pPr>
            <w:hyperlink r:id="rId29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BA5951F" w14:textId="77777777" w:rsidTr="00AF6FAC">
        <w:trPr>
          <w:trHeight w:val="345"/>
        </w:trPr>
        <w:tc>
          <w:tcPr>
            <w:tcW w:w="2824" w:type="dxa"/>
            <w:noWrap/>
            <w:hideMark/>
          </w:tcPr>
          <w:p w14:paraId="4E2B7A8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AfarInterpreter</w:t>
            </w:r>
            <w:proofErr w:type="spellEnd"/>
          </w:p>
        </w:tc>
        <w:tc>
          <w:tcPr>
            <w:tcW w:w="4864" w:type="dxa"/>
            <w:hideMark/>
          </w:tcPr>
          <w:p w14:paraId="75081B0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Afar (</w:t>
            </w:r>
            <w:proofErr w:type="spellStart"/>
            <w:r w:rsidRPr="00604A83">
              <w:rPr>
                <w:rFonts w:ascii="Segoe UI" w:hAnsi="Segoe UI" w:cs="Segoe UI"/>
                <w:color w:val="000000" w:themeColor="text1"/>
                <w:kern w:val="0"/>
                <w:sz w:val="22"/>
                <w:szCs w:val="22"/>
                <w:lang w:val="fr-CA" w:eastAsia="fr-CA"/>
              </w:rPr>
              <w:t>aar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302C0A6" w14:textId="77777777" w:rsidR="00AF6FAC" w:rsidRPr="00AF6FAC" w:rsidRDefault="00CA3B37" w:rsidP="00AF6FAC">
            <w:pPr>
              <w:rPr>
                <w:rFonts w:ascii="Calibri" w:hAnsi="Calibri" w:cs="Calibri"/>
                <w:color w:val="0563C1"/>
                <w:kern w:val="0"/>
                <w:sz w:val="22"/>
                <w:szCs w:val="22"/>
                <w:u w:val="single"/>
                <w:lang w:val="fr-CA" w:eastAsia="fr-CA"/>
              </w:rPr>
            </w:pPr>
            <w:hyperlink r:id="rId29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7E0C6BD" w14:textId="77777777" w:rsidTr="00AF6FAC">
        <w:trPr>
          <w:trHeight w:val="345"/>
        </w:trPr>
        <w:tc>
          <w:tcPr>
            <w:tcW w:w="2824" w:type="dxa"/>
            <w:noWrap/>
            <w:hideMark/>
          </w:tcPr>
          <w:p w14:paraId="0A56808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AfrihiliInterpreter</w:t>
            </w:r>
            <w:proofErr w:type="spellEnd"/>
          </w:p>
        </w:tc>
        <w:tc>
          <w:tcPr>
            <w:tcW w:w="4864" w:type="dxa"/>
            <w:hideMark/>
          </w:tcPr>
          <w:p w14:paraId="338EAD9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Afrihili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afh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3A54F53" w14:textId="77777777" w:rsidR="00AF6FAC" w:rsidRPr="00AF6FAC" w:rsidRDefault="00CA3B37" w:rsidP="00AF6FAC">
            <w:pPr>
              <w:rPr>
                <w:rFonts w:ascii="Calibri" w:hAnsi="Calibri" w:cs="Calibri"/>
                <w:color w:val="0563C1"/>
                <w:kern w:val="0"/>
                <w:sz w:val="22"/>
                <w:szCs w:val="22"/>
                <w:u w:val="single"/>
                <w:lang w:val="fr-CA" w:eastAsia="fr-CA"/>
              </w:rPr>
            </w:pPr>
            <w:hyperlink r:id="rId29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138C8B2" w14:textId="77777777" w:rsidTr="00AF6FAC">
        <w:trPr>
          <w:trHeight w:val="345"/>
        </w:trPr>
        <w:tc>
          <w:tcPr>
            <w:tcW w:w="2824" w:type="dxa"/>
            <w:noWrap/>
            <w:hideMark/>
          </w:tcPr>
          <w:p w14:paraId="05354B9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AfrikaansInterpreter</w:t>
            </w:r>
            <w:proofErr w:type="spellEnd"/>
          </w:p>
        </w:tc>
        <w:tc>
          <w:tcPr>
            <w:tcW w:w="4864" w:type="dxa"/>
            <w:hideMark/>
          </w:tcPr>
          <w:p w14:paraId="68A13D9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Afrikaans (</w:t>
            </w:r>
            <w:proofErr w:type="spellStart"/>
            <w:r w:rsidRPr="00604A83">
              <w:rPr>
                <w:rFonts w:ascii="Segoe UI" w:hAnsi="Segoe UI" w:cs="Segoe UI"/>
                <w:color w:val="000000" w:themeColor="text1"/>
                <w:kern w:val="0"/>
                <w:sz w:val="22"/>
                <w:szCs w:val="22"/>
                <w:lang w:val="fr-CA" w:eastAsia="fr-CA"/>
              </w:rPr>
              <w:t>afr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CC58981" w14:textId="77777777" w:rsidR="00AF6FAC" w:rsidRPr="00AF6FAC" w:rsidRDefault="00CA3B37" w:rsidP="00AF6FAC">
            <w:pPr>
              <w:rPr>
                <w:rFonts w:ascii="Calibri" w:hAnsi="Calibri" w:cs="Calibri"/>
                <w:color w:val="0563C1"/>
                <w:kern w:val="0"/>
                <w:sz w:val="22"/>
                <w:szCs w:val="22"/>
                <w:u w:val="single"/>
                <w:lang w:val="fr-CA" w:eastAsia="fr-CA"/>
              </w:rPr>
            </w:pPr>
            <w:hyperlink r:id="rId29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BDCAFF" w14:textId="77777777" w:rsidTr="00AF6FAC">
        <w:trPr>
          <w:trHeight w:val="675"/>
        </w:trPr>
        <w:tc>
          <w:tcPr>
            <w:tcW w:w="2824" w:type="dxa"/>
            <w:noWrap/>
            <w:hideMark/>
          </w:tcPr>
          <w:p w14:paraId="4A781C4C"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Afro-</w:t>
            </w:r>
            <w:proofErr w:type="spellStart"/>
            <w:r w:rsidRPr="00604A83">
              <w:rPr>
                <w:rFonts w:ascii="Segoe UI" w:hAnsi="Segoe UI" w:cs="Segoe UI"/>
                <w:color w:val="000000" w:themeColor="text1"/>
                <w:kern w:val="0"/>
                <w:sz w:val="22"/>
                <w:szCs w:val="22"/>
                <w:lang w:val="fr-CA" w:eastAsia="fr-CA"/>
              </w:rPr>
              <w:t>AsiaticLanguagesInterpreter</w:t>
            </w:r>
            <w:proofErr w:type="spellEnd"/>
          </w:p>
        </w:tc>
        <w:tc>
          <w:tcPr>
            <w:tcW w:w="4864" w:type="dxa"/>
            <w:hideMark/>
          </w:tcPr>
          <w:p w14:paraId="7CE25BF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Afro-Asiatic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afa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2EEC9BB" w14:textId="77777777" w:rsidR="00AF6FAC" w:rsidRPr="00AF6FAC" w:rsidRDefault="00CA3B37" w:rsidP="00AF6FAC">
            <w:pPr>
              <w:rPr>
                <w:rFonts w:ascii="Calibri" w:hAnsi="Calibri" w:cs="Calibri"/>
                <w:color w:val="0563C1"/>
                <w:kern w:val="0"/>
                <w:sz w:val="22"/>
                <w:szCs w:val="22"/>
                <w:u w:val="single"/>
                <w:lang w:val="fr-CA" w:eastAsia="fr-CA"/>
              </w:rPr>
            </w:pPr>
            <w:hyperlink r:id="rId29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F932B32" w14:textId="77777777" w:rsidTr="00AF6FAC">
        <w:trPr>
          <w:trHeight w:val="345"/>
        </w:trPr>
        <w:tc>
          <w:tcPr>
            <w:tcW w:w="2824" w:type="dxa"/>
            <w:noWrap/>
            <w:hideMark/>
          </w:tcPr>
          <w:p w14:paraId="25217E1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AinuInterpreter</w:t>
            </w:r>
            <w:proofErr w:type="spellEnd"/>
          </w:p>
        </w:tc>
        <w:tc>
          <w:tcPr>
            <w:tcW w:w="4864" w:type="dxa"/>
            <w:hideMark/>
          </w:tcPr>
          <w:p w14:paraId="10EF101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Ainu</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ain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E495D75" w14:textId="77777777" w:rsidR="00AF6FAC" w:rsidRPr="00AF6FAC" w:rsidRDefault="00CA3B37" w:rsidP="00AF6FAC">
            <w:pPr>
              <w:rPr>
                <w:rFonts w:ascii="Calibri" w:hAnsi="Calibri" w:cs="Calibri"/>
                <w:color w:val="0563C1"/>
                <w:kern w:val="0"/>
                <w:sz w:val="22"/>
                <w:szCs w:val="22"/>
                <w:u w:val="single"/>
                <w:lang w:val="fr-CA" w:eastAsia="fr-CA"/>
              </w:rPr>
            </w:pPr>
            <w:hyperlink r:id="rId29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7AC4ABF" w14:textId="77777777" w:rsidTr="00AF6FAC">
        <w:trPr>
          <w:trHeight w:val="345"/>
        </w:trPr>
        <w:tc>
          <w:tcPr>
            <w:tcW w:w="2824" w:type="dxa"/>
            <w:noWrap/>
            <w:hideMark/>
          </w:tcPr>
          <w:p w14:paraId="6BECE0E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AkanInterpreter</w:t>
            </w:r>
            <w:proofErr w:type="spellEnd"/>
          </w:p>
        </w:tc>
        <w:tc>
          <w:tcPr>
            <w:tcW w:w="4864" w:type="dxa"/>
            <w:hideMark/>
          </w:tcPr>
          <w:p w14:paraId="797CB9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Akan (</w:t>
            </w:r>
            <w:proofErr w:type="spellStart"/>
            <w:r w:rsidRPr="00604A83">
              <w:rPr>
                <w:rFonts w:ascii="Segoe UI" w:hAnsi="Segoe UI" w:cs="Segoe UI"/>
                <w:color w:val="000000" w:themeColor="text1"/>
                <w:kern w:val="0"/>
                <w:sz w:val="22"/>
                <w:szCs w:val="22"/>
                <w:lang w:val="fr-CA" w:eastAsia="fr-CA"/>
              </w:rPr>
              <w:t>aka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0D933FD" w14:textId="77777777" w:rsidR="00AF6FAC" w:rsidRPr="00AF6FAC" w:rsidRDefault="00CA3B37" w:rsidP="00AF6FAC">
            <w:pPr>
              <w:rPr>
                <w:rFonts w:ascii="Calibri" w:hAnsi="Calibri" w:cs="Calibri"/>
                <w:color w:val="0563C1"/>
                <w:kern w:val="0"/>
                <w:sz w:val="22"/>
                <w:szCs w:val="22"/>
                <w:u w:val="single"/>
                <w:lang w:val="fr-CA" w:eastAsia="fr-CA"/>
              </w:rPr>
            </w:pPr>
            <w:hyperlink r:id="rId29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109573" w14:textId="77777777" w:rsidTr="00AF6FAC">
        <w:trPr>
          <w:trHeight w:val="345"/>
        </w:trPr>
        <w:tc>
          <w:tcPr>
            <w:tcW w:w="2824" w:type="dxa"/>
            <w:noWrap/>
            <w:hideMark/>
          </w:tcPr>
          <w:p w14:paraId="57BC79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AkkadianInterpreter</w:t>
            </w:r>
            <w:proofErr w:type="spellEnd"/>
          </w:p>
        </w:tc>
        <w:tc>
          <w:tcPr>
            <w:tcW w:w="4864" w:type="dxa"/>
            <w:hideMark/>
          </w:tcPr>
          <w:p w14:paraId="748AFD9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Akkadian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akk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330B15A" w14:textId="77777777" w:rsidR="00AF6FAC" w:rsidRPr="00AF6FAC" w:rsidRDefault="00CA3B37" w:rsidP="00AF6FAC">
            <w:pPr>
              <w:rPr>
                <w:rFonts w:ascii="Calibri" w:hAnsi="Calibri" w:cs="Calibri"/>
                <w:color w:val="0563C1"/>
                <w:kern w:val="0"/>
                <w:sz w:val="22"/>
                <w:szCs w:val="22"/>
                <w:u w:val="single"/>
                <w:lang w:val="fr-CA" w:eastAsia="fr-CA"/>
              </w:rPr>
            </w:pPr>
            <w:hyperlink r:id="rId29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D3AA70C" w14:textId="77777777" w:rsidTr="00AF6FAC">
        <w:trPr>
          <w:trHeight w:val="345"/>
        </w:trPr>
        <w:tc>
          <w:tcPr>
            <w:tcW w:w="2824" w:type="dxa"/>
            <w:noWrap/>
            <w:hideMark/>
          </w:tcPr>
          <w:p w14:paraId="6D4228C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AlbanianInterpreter</w:t>
            </w:r>
            <w:proofErr w:type="spellEnd"/>
          </w:p>
        </w:tc>
        <w:tc>
          <w:tcPr>
            <w:tcW w:w="4864" w:type="dxa"/>
            <w:hideMark/>
          </w:tcPr>
          <w:p w14:paraId="1E2254F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Albanian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alb</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26238F3C" w14:textId="77777777" w:rsidR="00AF6FAC" w:rsidRPr="00AF6FAC" w:rsidRDefault="00CA3B37" w:rsidP="00AF6FAC">
            <w:pPr>
              <w:rPr>
                <w:rFonts w:ascii="Calibri" w:hAnsi="Calibri" w:cs="Calibri"/>
                <w:color w:val="0563C1"/>
                <w:kern w:val="0"/>
                <w:sz w:val="22"/>
                <w:szCs w:val="22"/>
                <w:u w:val="single"/>
                <w:lang w:val="fr-CA" w:eastAsia="fr-CA"/>
              </w:rPr>
            </w:pPr>
            <w:hyperlink r:id="rId29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64BB67F" w14:textId="77777777" w:rsidTr="00AF6FAC">
        <w:trPr>
          <w:trHeight w:val="345"/>
        </w:trPr>
        <w:tc>
          <w:tcPr>
            <w:tcW w:w="2824" w:type="dxa"/>
            <w:noWrap/>
            <w:hideMark/>
          </w:tcPr>
          <w:p w14:paraId="0E273E5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AleutInterpreter</w:t>
            </w:r>
            <w:proofErr w:type="spellEnd"/>
          </w:p>
        </w:tc>
        <w:tc>
          <w:tcPr>
            <w:tcW w:w="4864" w:type="dxa"/>
            <w:hideMark/>
          </w:tcPr>
          <w:p w14:paraId="128E83C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Aleut</w:t>
            </w:r>
            <w:proofErr w:type="spellEnd"/>
            <w:r w:rsidRPr="00604A83">
              <w:rPr>
                <w:rFonts w:ascii="Segoe UI" w:hAnsi="Segoe UI" w:cs="Segoe UI"/>
                <w:color w:val="000000" w:themeColor="text1"/>
                <w:kern w:val="0"/>
                <w:sz w:val="22"/>
                <w:szCs w:val="22"/>
                <w:lang w:val="fr-CA" w:eastAsia="fr-CA"/>
              </w:rPr>
              <w:t xml:space="preserve"> (ale)</w:t>
            </w:r>
          </w:p>
        </w:tc>
        <w:tc>
          <w:tcPr>
            <w:tcW w:w="2022" w:type="dxa"/>
            <w:noWrap/>
            <w:hideMark/>
          </w:tcPr>
          <w:p w14:paraId="0062B879" w14:textId="77777777" w:rsidR="00AF6FAC" w:rsidRPr="00AF6FAC" w:rsidRDefault="00CA3B37" w:rsidP="00AF6FAC">
            <w:pPr>
              <w:rPr>
                <w:rFonts w:ascii="Calibri" w:hAnsi="Calibri" w:cs="Calibri"/>
                <w:color w:val="0563C1"/>
                <w:kern w:val="0"/>
                <w:sz w:val="22"/>
                <w:szCs w:val="22"/>
                <w:u w:val="single"/>
                <w:lang w:val="fr-CA" w:eastAsia="fr-CA"/>
              </w:rPr>
            </w:pPr>
            <w:hyperlink r:id="rId29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B19D170" w14:textId="77777777" w:rsidTr="00AF6FAC">
        <w:trPr>
          <w:trHeight w:val="675"/>
        </w:trPr>
        <w:tc>
          <w:tcPr>
            <w:tcW w:w="2824" w:type="dxa"/>
            <w:noWrap/>
            <w:hideMark/>
          </w:tcPr>
          <w:p w14:paraId="01A51D5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AlgonquianLanguagesInterpreter</w:t>
            </w:r>
            <w:proofErr w:type="spellEnd"/>
          </w:p>
        </w:tc>
        <w:tc>
          <w:tcPr>
            <w:tcW w:w="4864" w:type="dxa"/>
            <w:hideMark/>
          </w:tcPr>
          <w:p w14:paraId="3663C7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Algonquian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alg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CDD267A" w14:textId="77777777" w:rsidR="00AF6FAC" w:rsidRPr="00AF6FAC" w:rsidRDefault="00CA3B37" w:rsidP="00AF6FAC">
            <w:pPr>
              <w:rPr>
                <w:rFonts w:ascii="Calibri" w:hAnsi="Calibri" w:cs="Calibri"/>
                <w:color w:val="0563C1"/>
                <w:kern w:val="0"/>
                <w:sz w:val="22"/>
                <w:szCs w:val="22"/>
                <w:u w:val="single"/>
                <w:lang w:val="fr-CA" w:eastAsia="fr-CA"/>
              </w:rPr>
            </w:pPr>
            <w:hyperlink r:id="rId30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428F1E2" w14:textId="77777777" w:rsidTr="00AF6FAC">
        <w:trPr>
          <w:trHeight w:val="345"/>
        </w:trPr>
        <w:tc>
          <w:tcPr>
            <w:tcW w:w="2824" w:type="dxa"/>
            <w:noWrap/>
            <w:hideMark/>
          </w:tcPr>
          <w:p w14:paraId="68849B9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AltaicLanguagesInterpreter</w:t>
            </w:r>
            <w:proofErr w:type="spellEnd"/>
          </w:p>
        </w:tc>
        <w:tc>
          <w:tcPr>
            <w:tcW w:w="4864" w:type="dxa"/>
            <w:hideMark/>
          </w:tcPr>
          <w:p w14:paraId="4251CAE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Altaic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(tut)</w:t>
            </w:r>
          </w:p>
        </w:tc>
        <w:tc>
          <w:tcPr>
            <w:tcW w:w="2022" w:type="dxa"/>
            <w:noWrap/>
            <w:hideMark/>
          </w:tcPr>
          <w:p w14:paraId="56E18144" w14:textId="77777777" w:rsidR="00AF6FAC" w:rsidRPr="00AF6FAC" w:rsidRDefault="00CA3B37" w:rsidP="00AF6FAC">
            <w:pPr>
              <w:rPr>
                <w:rFonts w:ascii="Calibri" w:hAnsi="Calibri" w:cs="Calibri"/>
                <w:color w:val="0563C1"/>
                <w:kern w:val="0"/>
                <w:sz w:val="22"/>
                <w:szCs w:val="22"/>
                <w:u w:val="single"/>
                <w:lang w:val="fr-CA" w:eastAsia="fr-CA"/>
              </w:rPr>
            </w:pPr>
            <w:hyperlink r:id="rId30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765D19" w14:textId="77777777" w:rsidTr="00AF6FAC">
        <w:trPr>
          <w:trHeight w:val="345"/>
        </w:trPr>
        <w:tc>
          <w:tcPr>
            <w:tcW w:w="2824" w:type="dxa"/>
            <w:noWrap/>
            <w:hideMark/>
          </w:tcPr>
          <w:p w14:paraId="51D43F5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AmharicInterpreter</w:t>
            </w:r>
            <w:proofErr w:type="spellEnd"/>
          </w:p>
        </w:tc>
        <w:tc>
          <w:tcPr>
            <w:tcW w:w="4864" w:type="dxa"/>
            <w:hideMark/>
          </w:tcPr>
          <w:p w14:paraId="568E0CE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Amharic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amh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292954D" w14:textId="77777777" w:rsidR="00AF6FAC" w:rsidRPr="00AF6FAC" w:rsidRDefault="00CA3B37" w:rsidP="00AF6FAC">
            <w:pPr>
              <w:rPr>
                <w:rFonts w:ascii="Calibri" w:hAnsi="Calibri" w:cs="Calibri"/>
                <w:color w:val="0563C1"/>
                <w:kern w:val="0"/>
                <w:sz w:val="22"/>
                <w:szCs w:val="22"/>
                <w:u w:val="single"/>
                <w:lang w:val="fr-CA" w:eastAsia="fr-CA"/>
              </w:rPr>
            </w:pPr>
            <w:hyperlink r:id="rId30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5888AF2" w14:textId="77777777" w:rsidTr="00AF6FAC">
        <w:trPr>
          <w:trHeight w:val="345"/>
        </w:trPr>
        <w:tc>
          <w:tcPr>
            <w:tcW w:w="2824" w:type="dxa"/>
            <w:noWrap/>
            <w:hideMark/>
          </w:tcPr>
          <w:p w14:paraId="13DE75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AngikaInterpreter</w:t>
            </w:r>
            <w:proofErr w:type="spellEnd"/>
          </w:p>
        </w:tc>
        <w:tc>
          <w:tcPr>
            <w:tcW w:w="4864" w:type="dxa"/>
            <w:hideMark/>
          </w:tcPr>
          <w:p w14:paraId="58592A2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Angika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anp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FB24832" w14:textId="77777777" w:rsidR="00AF6FAC" w:rsidRPr="00AF6FAC" w:rsidRDefault="00CA3B37" w:rsidP="00AF6FAC">
            <w:pPr>
              <w:rPr>
                <w:rFonts w:ascii="Calibri" w:hAnsi="Calibri" w:cs="Calibri"/>
                <w:color w:val="0563C1"/>
                <w:kern w:val="0"/>
                <w:sz w:val="22"/>
                <w:szCs w:val="22"/>
                <w:u w:val="single"/>
                <w:lang w:val="fr-CA" w:eastAsia="fr-CA"/>
              </w:rPr>
            </w:pPr>
            <w:hyperlink r:id="rId30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3EC7199" w14:textId="77777777" w:rsidTr="00AF6FAC">
        <w:trPr>
          <w:trHeight w:val="675"/>
        </w:trPr>
        <w:tc>
          <w:tcPr>
            <w:tcW w:w="2824" w:type="dxa"/>
            <w:noWrap/>
            <w:hideMark/>
          </w:tcPr>
          <w:p w14:paraId="0247253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ApachelanguagesInterpreter</w:t>
            </w:r>
            <w:proofErr w:type="spellEnd"/>
          </w:p>
        </w:tc>
        <w:tc>
          <w:tcPr>
            <w:tcW w:w="4864" w:type="dxa"/>
            <w:hideMark/>
          </w:tcPr>
          <w:p w14:paraId="7E6C0E9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Apache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apa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277AB1F" w14:textId="77777777" w:rsidR="00AF6FAC" w:rsidRPr="00AF6FAC" w:rsidRDefault="00CA3B37" w:rsidP="00AF6FAC">
            <w:pPr>
              <w:rPr>
                <w:rFonts w:ascii="Calibri" w:hAnsi="Calibri" w:cs="Calibri"/>
                <w:color w:val="0563C1"/>
                <w:kern w:val="0"/>
                <w:sz w:val="22"/>
                <w:szCs w:val="22"/>
                <w:u w:val="single"/>
                <w:lang w:val="fr-CA" w:eastAsia="fr-CA"/>
              </w:rPr>
            </w:pPr>
            <w:hyperlink r:id="rId30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72CFE9C" w14:textId="77777777" w:rsidTr="00AF6FAC">
        <w:trPr>
          <w:trHeight w:val="345"/>
        </w:trPr>
        <w:tc>
          <w:tcPr>
            <w:tcW w:w="2824" w:type="dxa"/>
            <w:noWrap/>
            <w:hideMark/>
          </w:tcPr>
          <w:p w14:paraId="70CEA9E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ArabicInterpreter</w:t>
            </w:r>
            <w:proofErr w:type="spellEnd"/>
          </w:p>
        </w:tc>
        <w:tc>
          <w:tcPr>
            <w:tcW w:w="4864" w:type="dxa"/>
            <w:hideMark/>
          </w:tcPr>
          <w:p w14:paraId="435A2E3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Arabic</w:t>
            </w:r>
            <w:proofErr w:type="spellEnd"/>
            <w:r w:rsidRPr="00604A83">
              <w:rPr>
                <w:rFonts w:ascii="Segoe UI" w:hAnsi="Segoe UI" w:cs="Segoe UI"/>
                <w:color w:val="000000" w:themeColor="text1"/>
                <w:kern w:val="0"/>
                <w:sz w:val="22"/>
                <w:szCs w:val="22"/>
                <w:lang w:val="fr-CA" w:eastAsia="fr-CA"/>
              </w:rPr>
              <w:t xml:space="preserve"> (ara)</w:t>
            </w:r>
          </w:p>
        </w:tc>
        <w:tc>
          <w:tcPr>
            <w:tcW w:w="2022" w:type="dxa"/>
            <w:noWrap/>
            <w:hideMark/>
          </w:tcPr>
          <w:p w14:paraId="75AC89BD" w14:textId="77777777" w:rsidR="00AF6FAC" w:rsidRPr="00AF6FAC" w:rsidRDefault="00CA3B37" w:rsidP="00AF6FAC">
            <w:pPr>
              <w:rPr>
                <w:rFonts w:ascii="Calibri" w:hAnsi="Calibri" w:cs="Calibri"/>
                <w:color w:val="0563C1"/>
                <w:kern w:val="0"/>
                <w:sz w:val="22"/>
                <w:szCs w:val="22"/>
                <w:u w:val="single"/>
                <w:lang w:val="fr-CA" w:eastAsia="fr-CA"/>
              </w:rPr>
            </w:pPr>
            <w:hyperlink r:id="rId30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023C11" w14:textId="77777777" w:rsidTr="00AF6FAC">
        <w:trPr>
          <w:trHeight w:val="345"/>
        </w:trPr>
        <w:tc>
          <w:tcPr>
            <w:tcW w:w="2824" w:type="dxa"/>
            <w:noWrap/>
            <w:hideMark/>
          </w:tcPr>
          <w:p w14:paraId="143096B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AragoneseInterpreter</w:t>
            </w:r>
            <w:proofErr w:type="spellEnd"/>
          </w:p>
        </w:tc>
        <w:tc>
          <w:tcPr>
            <w:tcW w:w="4864" w:type="dxa"/>
            <w:hideMark/>
          </w:tcPr>
          <w:p w14:paraId="2711CD0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Aragonese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arg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0F47A3C" w14:textId="77777777" w:rsidR="00AF6FAC" w:rsidRPr="00AF6FAC" w:rsidRDefault="00CA3B37" w:rsidP="00AF6FAC">
            <w:pPr>
              <w:rPr>
                <w:rFonts w:ascii="Calibri" w:hAnsi="Calibri" w:cs="Calibri"/>
                <w:color w:val="0563C1"/>
                <w:kern w:val="0"/>
                <w:sz w:val="22"/>
                <w:szCs w:val="22"/>
                <w:u w:val="single"/>
                <w:lang w:val="fr-CA" w:eastAsia="fr-CA"/>
              </w:rPr>
            </w:pPr>
            <w:hyperlink r:id="rId30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DA90A3" w14:textId="77777777" w:rsidTr="00AF6FAC">
        <w:trPr>
          <w:trHeight w:val="345"/>
        </w:trPr>
        <w:tc>
          <w:tcPr>
            <w:tcW w:w="2824" w:type="dxa"/>
            <w:noWrap/>
            <w:hideMark/>
          </w:tcPr>
          <w:p w14:paraId="66C7442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AramaicInterpreter</w:t>
            </w:r>
            <w:proofErr w:type="spellEnd"/>
          </w:p>
        </w:tc>
        <w:tc>
          <w:tcPr>
            <w:tcW w:w="4864" w:type="dxa"/>
            <w:hideMark/>
          </w:tcPr>
          <w:p w14:paraId="058E35E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Aramaic</w:t>
            </w:r>
            <w:proofErr w:type="spellEnd"/>
            <w:r w:rsidRPr="00604A83">
              <w:rPr>
                <w:rFonts w:ascii="Segoe UI" w:hAnsi="Segoe UI" w:cs="Segoe UI"/>
                <w:color w:val="000000" w:themeColor="text1"/>
                <w:kern w:val="0"/>
                <w:sz w:val="22"/>
                <w:szCs w:val="22"/>
                <w:lang w:val="fr-CA" w:eastAsia="fr-CA"/>
              </w:rPr>
              <w:t xml:space="preserve"> (arc)</w:t>
            </w:r>
          </w:p>
        </w:tc>
        <w:tc>
          <w:tcPr>
            <w:tcW w:w="2022" w:type="dxa"/>
            <w:noWrap/>
            <w:hideMark/>
          </w:tcPr>
          <w:p w14:paraId="3BB6BF6D" w14:textId="77777777" w:rsidR="00AF6FAC" w:rsidRPr="00AF6FAC" w:rsidRDefault="00CA3B37" w:rsidP="00AF6FAC">
            <w:pPr>
              <w:rPr>
                <w:rFonts w:ascii="Calibri" w:hAnsi="Calibri" w:cs="Calibri"/>
                <w:color w:val="0563C1"/>
                <w:kern w:val="0"/>
                <w:sz w:val="22"/>
                <w:szCs w:val="22"/>
                <w:u w:val="single"/>
                <w:lang w:val="fr-CA" w:eastAsia="fr-CA"/>
              </w:rPr>
            </w:pPr>
            <w:hyperlink r:id="rId30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3298F10" w14:textId="77777777" w:rsidTr="00AF6FAC">
        <w:trPr>
          <w:trHeight w:val="345"/>
        </w:trPr>
        <w:tc>
          <w:tcPr>
            <w:tcW w:w="2824" w:type="dxa"/>
            <w:noWrap/>
            <w:hideMark/>
          </w:tcPr>
          <w:p w14:paraId="17EBA77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ArapahoInterpreter</w:t>
            </w:r>
            <w:proofErr w:type="spellEnd"/>
          </w:p>
        </w:tc>
        <w:tc>
          <w:tcPr>
            <w:tcW w:w="4864" w:type="dxa"/>
            <w:hideMark/>
          </w:tcPr>
          <w:p w14:paraId="4684499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Arapaho (</w:t>
            </w:r>
            <w:proofErr w:type="spellStart"/>
            <w:r w:rsidRPr="00604A83">
              <w:rPr>
                <w:rFonts w:ascii="Segoe UI" w:hAnsi="Segoe UI" w:cs="Segoe UI"/>
                <w:color w:val="000000" w:themeColor="text1"/>
                <w:kern w:val="0"/>
                <w:sz w:val="22"/>
                <w:szCs w:val="22"/>
                <w:lang w:val="fr-CA" w:eastAsia="fr-CA"/>
              </w:rPr>
              <w:t>arp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C07D2A9" w14:textId="77777777" w:rsidR="00AF6FAC" w:rsidRPr="00AF6FAC" w:rsidRDefault="00CA3B37" w:rsidP="00AF6FAC">
            <w:pPr>
              <w:rPr>
                <w:rFonts w:ascii="Calibri" w:hAnsi="Calibri" w:cs="Calibri"/>
                <w:color w:val="0563C1"/>
                <w:kern w:val="0"/>
                <w:sz w:val="22"/>
                <w:szCs w:val="22"/>
                <w:u w:val="single"/>
                <w:lang w:val="fr-CA" w:eastAsia="fr-CA"/>
              </w:rPr>
            </w:pPr>
            <w:hyperlink r:id="rId30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5735205" w14:textId="77777777" w:rsidTr="00AF6FAC">
        <w:trPr>
          <w:trHeight w:val="345"/>
        </w:trPr>
        <w:tc>
          <w:tcPr>
            <w:tcW w:w="2824" w:type="dxa"/>
            <w:noWrap/>
            <w:hideMark/>
          </w:tcPr>
          <w:p w14:paraId="5C6221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ArawakInterpreter</w:t>
            </w:r>
            <w:proofErr w:type="spellEnd"/>
          </w:p>
        </w:tc>
        <w:tc>
          <w:tcPr>
            <w:tcW w:w="4864" w:type="dxa"/>
            <w:hideMark/>
          </w:tcPr>
          <w:p w14:paraId="3BA6003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Arawak (</w:t>
            </w:r>
            <w:proofErr w:type="spellStart"/>
            <w:r w:rsidRPr="00604A83">
              <w:rPr>
                <w:rFonts w:ascii="Segoe UI" w:hAnsi="Segoe UI" w:cs="Segoe UI"/>
                <w:color w:val="000000" w:themeColor="text1"/>
                <w:kern w:val="0"/>
                <w:sz w:val="22"/>
                <w:szCs w:val="22"/>
                <w:lang w:val="fr-CA" w:eastAsia="fr-CA"/>
              </w:rPr>
              <w:t>arw</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A631040" w14:textId="77777777" w:rsidR="00AF6FAC" w:rsidRPr="00AF6FAC" w:rsidRDefault="00CA3B37" w:rsidP="00AF6FAC">
            <w:pPr>
              <w:rPr>
                <w:rFonts w:ascii="Calibri" w:hAnsi="Calibri" w:cs="Calibri"/>
                <w:color w:val="0563C1"/>
                <w:kern w:val="0"/>
                <w:sz w:val="22"/>
                <w:szCs w:val="22"/>
                <w:u w:val="single"/>
                <w:lang w:val="fr-CA" w:eastAsia="fr-CA"/>
              </w:rPr>
            </w:pPr>
            <w:hyperlink r:id="rId30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2FAD4E0" w14:textId="77777777" w:rsidTr="00AF6FAC">
        <w:trPr>
          <w:trHeight w:val="345"/>
        </w:trPr>
        <w:tc>
          <w:tcPr>
            <w:tcW w:w="2824" w:type="dxa"/>
            <w:noWrap/>
            <w:hideMark/>
          </w:tcPr>
          <w:p w14:paraId="641E83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ArmenianInterpreter</w:t>
            </w:r>
            <w:proofErr w:type="spellEnd"/>
          </w:p>
        </w:tc>
        <w:tc>
          <w:tcPr>
            <w:tcW w:w="4864" w:type="dxa"/>
            <w:hideMark/>
          </w:tcPr>
          <w:p w14:paraId="01B31E3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Armenian</w:t>
            </w:r>
            <w:proofErr w:type="spellEnd"/>
            <w:r w:rsidRPr="00604A83">
              <w:rPr>
                <w:rFonts w:ascii="Segoe UI" w:hAnsi="Segoe UI" w:cs="Segoe UI"/>
                <w:color w:val="000000" w:themeColor="text1"/>
                <w:kern w:val="0"/>
                <w:sz w:val="22"/>
                <w:szCs w:val="22"/>
                <w:lang w:val="fr-CA" w:eastAsia="fr-CA"/>
              </w:rPr>
              <w:t xml:space="preserve"> (arm (B))</w:t>
            </w:r>
          </w:p>
        </w:tc>
        <w:tc>
          <w:tcPr>
            <w:tcW w:w="2022" w:type="dxa"/>
            <w:noWrap/>
            <w:hideMark/>
          </w:tcPr>
          <w:p w14:paraId="4F9B46E0" w14:textId="77777777" w:rsidR="00AF6FAC" w:rsidRPr="00AF6FAC" w:rsidRDefault="00CA3B37" w:rsidP="00AF6FAC">
            <w:pPr>
              <w:rPr>
                <w:rFonts w:ascii="Calibri" w:hAnsi="Calibri" w:cs="Calibri"/>
                <w:color w:val="0563C1"/>
                <w:kern w:val="0"/>
                <w:sz w:val="22"/>
                <w:szCs w:val="22"/>
                <w:u w:val="single"/>
                <w:lang w:val="fr-CA" w:eastAsia="fr-CA"/>
              </w:rPr>
            </w:pPr>
            <w:hyperlink r:id="rId31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AF82872" w14:textId="77777777" w:rsidTr="00AF6FAC">
        <w:trPr>
          <w:trHeight w:val="675"/>
        </w:trPr>
        <w:tc>
          <w:tcPr>
            <w:tcW w:w="2824" w:type="dxa"/>
            <w:noWrap/>
            <w:hideMark/>
          </w:tcPr>
          <w:p w14:paraId="3BC5432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AromanianArumanianMacedo-RomanianInterpreter</w:t>
            </w:r>
            <w:proofErr w:type="spellEnd"/>
          </w:p>
        </w:tc>
        <w:tc>
          <w:tcPr>
            <w:tcW w:w="4864" w:type="dxa"/>
            <w:hideMark/>
          </w:tcPr>
          <w:p w14:paraId="19AE2E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Aromanian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Arumanian</w:t>
            </w:r>
            <w:proofErr w:type="spellEnd"/>
            <w:r w:rsidRPr="00604A83">
              <w:rPr>
                <w:rFonts w:ascii="Segoe UI" w:hAnsi="Segoe UI" w:cs="Segoe UI"/>
                <w:color w:val="000000" w:themeColor="text1"/>
                <w:kern w:val="0"/>
                <w:sz w:val="22"/>
                <w:szCs w:val="22"/>
                <w:lang w:val="fr-CA" w:eastAsia="fr-CA"/>
              </w:rPr>
              <w:t xml:space="preserve"> Macedo-</w:t>
            </w:r>
            <w:proofErr w:type="spellStart"/>
            <w:r w:rsidRPr="00604A83">
              <w:rPr>
                <w:rFonts w:ascii="Segoe UI" w:hAnsi="Segoe UI" w:cs="Segoe UI"/>
                <w:color w:val="000000" w:themeColor="text1"/>
                <w:kern w:val="0"/>
                <w:sz w:val="22"/>
                <w:szCs w:val="22"/>
                <w:lang w:val="fr-CA" w:eastAsia="fr-CA"/>
              </w:rPr>
              <w:t>Romanian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rup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A424259" w14:textId="77777777" w:rsidR="00AF6FAC" w:rsidRPr="00AF6FAC" w:rsidRDefault="00CA3B37" w:rsidP="00AF6FAC">
            <w:pPr>
              <w:rPr>
                <w:rFonts w:ascii="Calibri" w:hAnsi="Calibri" w:cs="Calibri"/>
                <w:color w:val="0563C1"/>
                <w:kern w:val="0"/>
                <w:sz w:val="22"/>
                <w:szCs w:val="22"/>
                <w:u w:val="single"/>
                <w:lang w:val="fr-CA" w:eastAsia="fr-CA"/>
              </w:rPr>
            </w:pPr>
            <w:hyperlink r:id="rId31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F39812D" w14:textId="77777777" w:rsidTr="00AF6FAC">
        <w:trPr>
          <w:trHeight w:val="345"/>
        </w:trPr>
        <w:tc>
          <w:tcPr>
            <w:tcW w:w="2824" w:type="dxa"/>
            <w:noWrap/>
            <w:hideMark/>
          </w:tcPr>
          <w:p w14:paraId="4D348EA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AssameseInterpreter</w:t>
            </w:r>
            <w:proofErr w:type="spellEnd"/>
          </w:p>
        </w:tc>
        <w:tc>
          <w:tcPr>
            <w:tcW w:w="4864" w:type="dxa"/>
            <w:hideMark/>
          </w:tcPr>
          <w:p w14:paraId="7450A20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Assamese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46419AA" w14:textId="77777777" w:rsidR="00AF6FAC" w:rsidRPr="00AF6FAC" w:rsidRDefault="00CA3B37" w:rsidP="00AF6FAC">
            <w:pPr>
              <w:rPr>
                <w:rFonts w:ascii="Calibri" w:hAnsi="Calibri" w:cs="Calibri"/>
                <w:color w:val="0563C1"/>
                <w:kern w:val="0"/>
                <w:sz w:val="22"/>
                <w:szCs w:val="22"/>
                <w:u w:val="single"/>
                <w:lang w:val="fr-CA" w:eastAsia="fr-CA"/>
              </w:rPr>
            </w:pPr>
            <w:hyperlink r:id="rId31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FF1382" w14:textId="77777777" w:rsidTr="00AF6FAC">
        <w:trPr>
          <w:trHeight w:val="675"/>
        </w:trPr>
        <w:tc>
          <w:tcPr>
            <w:tcW w:w="2824" w:type="dxa"/>
            <w:noWrap/>
            <w:hideMark/>
          </w:tcPr>
          <w:p w14:paraId="7C1D5CD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AsturianBableLeoneseAsturleoneseInterpreter</w:t>
            </w:r>
            <w:proofErr w:type="spellEnd"/>
          </w:p>
        </w:tc>
        <w:tc>
          <w:tcPr>
            <w:tcW w:w="4864" w:type="dxa"/>
            <w:hideMark/>
          </w:tcPr>
          <w:p w14:paraId="0D7F4E2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lastRenderedPageBreak/>
              <w:t>Asturian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Bable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Leonese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Asturleonese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ast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7E5912B" w14:textId="77777777" w:rsidR="00AF6FAC" w:rsidRPr="00AF6FAC" w:rsidRDefault="00CA3B37" w:rsidP="00AF6FAC">
            <w:pPr>
              <w:rPr>
                <w:rFonts w:ascii="Calibri" w:hAnsi="Calibri" w:cs="Calibri"/>
                <w:color w:val="0563C1"/>
                <w:kern w:val="0"/>
                <w:sz w:val="22"/>
                <w:szCs w:val="22"/>
                <w:u w:val="single"/>
                <w:lang w:val="fr-CA" w:eastAsia="fr-CA"/>
              </w:rPr>
            </w:pPr>
            <w:hyperlink r:id="rId31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34ABF22" w14:textId="77777777" w:rsidTr="00AF6FAC">
        <w:trPr>
          <w:trHeight w:val="675"/>
        </w:trPr>
        <w:tc>
          <w:tcPr>
            <w:tcW w:w="2824" w:type="dxa"/>
            <w:noWrap/>
            <w:hideMark/>
          </w:tcPr>
          <w:p w14:paraId="109C49D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AthapascanLanguagesInterpreter</w:t>
            </w:r>
            <w:proofErr w:type="spellEnd"/>
          </w:p>
        </w:tc>
        <w:tc>
          <w:tcPr>
            <w:tcW w:w="4864" w:type="dxa"/>
            <w:hideMark/>
          </w:tcPr>
          <w:p w14:paraId="56CA122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Athapascan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ath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1263EFA" w14:textId="77777777" w:rsidR="00AF6FAC" w:rsidRPr="00AF6FAC" w:rsidRDefault="00CA3B37" w:rsidP="00AF6FAC">
            <w:pPr>
              <w:rPr>
                <w:rFonts w:ascii="Calibri" w:hAnsi="Calibri" w:cs="Calibri"/>
                <w:color w:val="0563C1"/>
                <w:kern w:val="0"/>
                <w:sz w:val="22"/>
                <w:szCs w:val="22"/>
                <w:u w:val="single"/>
                <w:lang w:val="fr-CA" w:eastAsia="fr-CA"/>
              </w:rPr>
            </w:pPr>
            <w:hyperlink r:id="rId31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D2643AE" w14:textId="77777777" w:rsidTr="00AF6FAC">
        <w:trPr>
          <w:trHeight w:val="675"/>
        </w:trPr>
        <w:tc>
          <w:tcPr>
            <w:tcW w:w="2824" w:type="dxa"/>
            <w:noWrap/>
            <w:hideMark/>
          </w:tcPr>
          <w:p w14:paraId="75934B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AustronesianLanguagesInterpreter</w:t>
            </w:r>
            <w:proofErr w:type="spellEnd"/>
          </w:p>
        </w:tc>
        <w:tc>
          <w:tcPr>
            <w:tcW w:w="4864" w:type="dxa"/>
            <w:hideMark/>
          </w:tcPr>
          <w:p w14:paraId="2ECAFAE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Austronesian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map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C08154F" w14:textId="77777777" w:rsidR="00AF6FAC" w:rsidRPr="00AF6FAC" w:rsidRDefault="00CA3B37" w:rsidP="00AF6FAC">
            <w:pPr>
              <w:rPr>
                <w:rFonts w:ascii="Calibri" w:hAnsi="Calibri" w:cs="Calibri"/>
                <w:color w:val="0563C1"/>
                <w:kern w:val="0"/>
                <w:sz w:val="22"/>
                <w:szCs w:val="22"/>
                <w:u w:val="single"/>
                <w:lang w:val="fr-CA" w:eastAsia="fr-CA"/>
              </w:rPr>
            </w:pPr>
            <w:hyperlink r:id="rId31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6FC318" w14:textId="77777777" w:rsidTr="00AF6FAC">
        <w:trPr>
          <w:trHeight w:val="345"/>
        </w:trPr>
        <w:tc>
          <w:tcPr>
            <w:tcW w:w="2824" w:type="dxa"/>
            <w:noWrap/>
            <w:hideMark/>
          </w:tcPr>
          <w:p w14:paraId="5FFF24B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AvaricInterpreter</w:t>
            </w:r>
            <w:proofErr w:type="spellEnd"/>
          </w:p>
        </w:tc>
        <w:tc>
          <w:tcPr>
            <w:tcW w:w="4864" w:type="dxa"/>
            <w:hideMark/>
          </w:tcPr>
          <w:p w14:paraId="5A30EE7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Avaric</w:t>
            </w:r>
            <w:proofErr w:type="spellEnd"/>
            <w:r w:rsidRPr="00604A83">
              <w:rPr>
                <w:rFonts w:ascii="Segoe UI" w:hAnsi="Segoe UI" w:cs="Segoe UI"/>
                <w:color w:val="000000" w:themeColor="text1"/>
                <w:kern w:val="0"/>
                <w:sz w:val="22"/>
                <w:szCs w:val="22"/>
                <w:lang w:val="fr-CA" w:eastAsia="fr-CA"/>
              </w:rPr>
              <w:t xml:space="preserve"> (ava)</w:t>
            </w:r>
          </w:p>
        </w:tc>
        <w:tc>
          <w:tcPr>
            <w:tcW w:w="2022" w:type="dxa"/>
            <w:noWrap/>
            <w:hideMark/>
          </w:tcPr>
          <w:p w14:paraId="2238ADC9" w14:textId="77777777" w:rsidR="00AF6FAC" w:rsidRPr="00AF6FAC" w:rsidRDefault="00CA3B37" w:rsidP="00AF6FAC">
            <w:pPr>
              <w:rPr>
                <w:rFonts w:ascii="Calibri" w:hAnsi="Calibri" w:cs="Calibri"/>
                <w:color w:val="0563C1"/>
                <w:kern w:val="0"/>
                <w:sz w:val="22"/>
                <w:szCs w:val="22"/>
                <w:u w:val="single"/>
                <w:lang w:val="fr-CA" w:eastAsia="fr-CA"/>
              </w:rPr>
            </w:pPr>
            <w:hyperlink r:id="rId31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A0ED581" w14:textId="77777777" w:rsidTr="00AF6FAC">
        <w:trPr>
          <w:trHeight w:val="345"/>
        </w:trPr>
        <w:tc>
          <w:tcPr>
            <w:tcW w:w="2824" w:type="dxa"/>
            <w:noWrap/>
            <w:hideMark/>
          </w:tcPr>
          <w:p w14:paraId="219C701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AvestanInterpreter</w:t>
            </w:r>
            <w:proofErr w:type="spellEnd"/>
          </w:p>
        </w:tc>
        <w:tc>
          <w:tcPr>
            <w:tcW w:w="4864" w:type="dxa"/>
            <w:hideMark/>
          </w:tcPr>
          <w:p w14:paraId="0984423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Avestan</w:t>
            </w:r>
            <w:proofErr w:type="spellEnd"/>
            <w:r w:rsidRPr="00604A83">
              <w:rPr>
                <w:rFonts w:ascii="Segoe UI" w:hAnsi="Segoe UI" w:cs="Segoe UI"/>
                <w:color w:val="000000" w:themeColor="text1"/>
                <w:kern w:val="0"/>
                <w:sz w:val="22"/>
                <w:szCs w:val="22"/>
                <w:lang w:val="fr-CA" w:eastAsia="fr-CA"/>
              </w:rPr>
              <w:t xml:space="preserve"> (ave)</w:t>
            </w:r>
          </w:p>
        </w:tc>
        <w:tc>
          <w:tcPr>
            <w:tcW w:w="2022" w:type="dxa"/>
            <w:noWrap/>
            <w:hideMark/>
          </w:tcPr>
          <w:p w14:paraId="31ED5CD3" w14:textId="77777777" w:rsidR="00AF6FAC" w:rsidRPr="00AF6FAC" w:rsidRDefault="00CA3B37" w:rsidP="00AF6FAC">
            <w:pPr>
              <w:rPr>
                <w:rFonts w:ascii="Calibri" w:hAnsi="Calibri" w:cs="Calibri"/>
                <w:color w:val="0563C1"/>
                <w:kern w:val="0"/>
                <w:sz w:val="22"/>
                <w:szCs w:val="22"/>
                <w:u w:val="single"/>
                <w:lang w:val="fr-CA" w:eastAsia="fr-CA"/>
              </w:rPr>
            </w:pPr>
            <w:hyperlink r:id="rId31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2101DB3" w14:textId="77777777" w:rsidTr="00AF6FAC">
        <w:trPr>
          <w:trHeight w:val="345"/>
        </w:trPr>
        <w:tc>
          <w:tcPr>
            <w:tcW w:w="2824" w:type="dxa"/>
            <w:noWrap/>
            <w:hideMark/>
          </w:tcPr>
          <w:p w14:paraId="2621A15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AwadhiInterpreter</w:t>
            </w:r>
            <w:proofErr w:type="spellEnd"/>
          </w:p>
        </w:tc>
        <w:tc>
          <w:tcPr>
            <w:tcW w:w="4864" w:type="dxa"/>
            <w:hideMark/>
          </w:tcPr>
          <w:p w14:paraId="73363FD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Awadhi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awa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33B3941" w14:textId="77777777" w:rsidR="00AF6FAC" w:rsidRPr="00AF6FAC" w:rsidRDefault="00CA3B37" w:rsidP="00AF6FAC">
            <w:pPr>
              <w:rPr>
                <w:rFonts w:ascii="Calibri" w:hAnsi="Calibri" w:cs="Calibri"/>
                <w:color w:val="0563C1"/>
                <w:kern w:val="0"/>
                <w:sz w:val="22"/>
                <w:szCs w:val="22"/>
                <w:u w:val="single"/>
                <w:lang w:val="fr-CA" w:eastAsia="fr-CA"/>
              </w:rPr>
            </w:pPr>
            <w:hyperlink r:id="rId31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D496B95" w14:textId="77777777" w:rsidTr="00AF6FAC">
        <w:trPr>
          <w:trHeight w:val="345"/>
        </w:trPr>
        <w:tc>
          <w:tcPr>
            <w:tcW w:w="2824" w:type="dxa"/>
            <w:noWrap/>
            <w:hideMark/>
          </w:tcPr>
          <w:p w14:paraId="0F50208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AymaraInterpreter</w:t>
            </w:r>
            <w:proofErr w:type="spellEnd"/>
          </w:p>
        </w:tc>
        <w:tc>
          <w:tcPr>
            <w:tcW w:w="4864" w:type="dxa"/>
            <w:hideMark/>
          </w:tcPr>
          <w:p w14:paraId="0FFC33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Aymara (</w:t>
            </w:r>
            <w:proofErr w:type="spellStart"/>
            <w:r w:rsidRPr="00604A83">
              <w:rPr>
                <w:rFonts w:ascii="Segoe UI" w:hAnsi="Segoe UI" w:cs="Segoe UI"/>
                <w:color w:val="000000" w:themeColor="text1"/>
                <w:kern w:val="0"/>
                <w:sz w:val="22"/>
                <w:szCs w:val="22"/>
                <w:lang w:val="fr-CA" w:eastAsia="fr-CA"/>
              </w:rPr>
              <w:t>aym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94453A3" w14:textId="77777777" w:rsidR="00AF6FAC" w:rsidRPr="00AF6FAC" w:rsidRDefault="00CA3B37" w:rsidP="00AF6FAC">
            <w:pPr>
              <w:rPr>
                <w:rFonts w:ascii="Calibri" w:hAnsi="Calibri" w:cs="Calibri"/>
                <w:color w:val="0563C1"/>
                <w:kern w:val="0"/>
                <w:sz w:val="22"/>
                <w:szCs w:val="22"/>
                <w:u w:val="single"/>
                <w:lang w:val="fr-CA" w:eastAsia="fr-CA"/>
              </w:rPr>
            </w:pPr>
            <w:hyperlink r:id="rId31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9306F3" w14:textId="77777777" w:rsidTr="00AF6FAC">
        <w:trPr>
          <w:trHeight w:val="345"/>
        </w:trPr>
        <w:tc>
          <w:tcPr>
            <w:tcW w:w="2824" w:type="dxa"/>
            <w:noWrap/>
            <w:hideMark/>
          </w:tcPr>
          <w:p w14:paraId="74B1050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AzerbaijaniInterpreter</w:t>
            </w:r>
            <w:proofErr w:type="spellEnd"/>
          </w:p>
        </w:tc>
        <w:tc>
          <w:tcPr>
            <w:tcW w:w="4864" w:type="dxa"/>
            <w:hideMark/>
          </w:tcPr>
          <w:p w14:paraId="461AA57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Azerbaijani</w:t>
            </w:r>
            <w:proofErr w:type="spellEnd"/>
            <w:r w:rsidRPr="00604A83">
              <w:rPr>
                <w:rFonts w:ascii="Segoe UI" w:hAnsi="Segoe UI" w:cs="Segoe UI"/>
                <w:color w:val="000000" w:themeColor="text1"/>
                <w:kern w:val="0"/>
                <w:sz w:val="22"/>
                <w:szCs w:val="22"/>
                <w:lang w:val="fr-CA" w:eastAsia="fr-CA"/>
              </w:rPr>
              <w:t xml:space="preserve"> (aze)</w:t>
            </w:r>
          </w:p>
        </w:tc>
        <w:tc>
          <w:tcPr>
            <w:tcW w:w="2022" w:type="dxa"/>
            <w:noWrap/>
            <w:hideMark/>
          </w:tcPr>
          <w:p w14:paraId="074AFB30" w14:textId="77777777" w:rsidR="00AF6FAC" w:rsidRPr="00AF6FAC" w:rsidRDefault="00CA3B37" w:rsidP="00AF6FAC">
            <w:pPr>
              <w:rPr>
                <w:rFonts w:ascii="Calibri" w:hAnsi="Calibri" w:cs="Calibri"/>
                <w:color w:val="0563C1"/>
                <w:kern w:val="0"/>
                <w:sz w:val="22"/>
                <w:szCs w:val="22"/>
                <w:u w:val="single"/>
                <w:lang w:val="fr-CA" w:eastAsia="fr-CA"/>
              </w:rPr>
            </w:pPr>
            <w:hyperlink r:id="rId32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EF92BE7" w14:textId="77777777" w:rsidTr="00AF6FAC">
        <w:trPr>
          <w:trHeight w:val="345"/>
        </w:trPr>
        <w:tc>
          <w:tcPr>
            <w:tcW w:w="2824" w:type="dxa"/>
            <w:noWrap/>
            <w:hideMark/>
          </w:tcPr>
          <w:p w14:paraId="3D7E800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BalineseInterpreter</w:t>
            </w:r>
            <w:proofErr w:type="spellEnd"/>
          </w:p>
        </w:tc>
        <w:tc>
          <w:tcPr>
            <w:tcW w:w="4864" w:type="dxa"/>
            <w:hideMark/>
          </w:tcPr>
          <w:p w14:paraId="3903628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Balinese</w:t>
            </w:r>
            <w:proofErr w:type="spellEnd"/>
            <w:r w:rsidRPr="00604A83">
              <w:rPr>
                <w:rFonts w:ascii="Segoe UI" w:hAnsi="Segoe UI" w:cs="Segoe UI"/>
                <w:color w:val="000000" w:themeColor="text1"/>
                <w:kern w:val="0"/>
                <w:sz w:val="22"/>
                <w:szCs w:val="22"/>
                <w:lang w:val="fr-CA" w:eastAsia="fr-CA"/>
              </w:rPr>
              <w:t xml:space="preserve"> (ban)</w:t>
            </w:r>
          </w:p>
        </w:tc>
        <w:tc>
          <w:tcPr>
            <w:tcW w:w="2022" w:type="dxa"/>
            <w:noWrap/>
            <w:hideMark/>
          </w:tcPr>
          <w:p w14:paraId="51E73C17" w14:textId="77777777" w:rsidR="00AF6FAC" w:rsidRPr="00AF6FAC" w:rsidRDefault="00CA3B37" w:rsidP="00AF6FAC">
            <w:pPr>
              <w:rPr>
                <w:rFonts w:ascii="Calibri" w:hAnsi="Calibri" w:cs="Calibri"/>
                <w:color w:val="0563C1"/>
                <w:kern w:val="0"/>
                <w:sz w:val="22"/>
                <w:szCs w:val="22"/>
                <w:u w:val="single"/>
                <w:lang w:val="fr-CA" w:eastAsia="fr-CA"/>
              </w:rPr>
            </w:pPr>
            <w:hyperlink r:id="rId32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0EA6FA3" w14:textId="77777777" w:rsidTr="00AF6FAC">
        <w:trPr>
          <w:trHeight w:val="345"/>
        </w:trPr>
        <w:tc>
          <w:tcPr>
            <w:tcW w:w="2824" w:type="dxa"/>
            <w:noWrap/>
            <w:hideMark/>
          </w:tcPr>
          <w:p w14:paraId="281605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BalticLanguagesInterpreter</w:t>
            </w:r>
            <w:proofErr w:type="spellEnd"/>
          </w:p>
        </w:tc>
        <w:tc>
          <w:tcPr>
            <w:tcW w:w="4864" w:type="dxa"/>
            <w:hideMark/>
          </w:tcPr>
          <w:p w14:paraId="6FEA3F6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Baltic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(bat)</w:t>
            </w:r>
          </w:p>
        </w:tc>
        <w:tc>
          <w:tcPr>
            <w:tcW w:w="2022" w:type="dxa"/>
            <w:noWrap/>
            <w:hideMark/>
          </w:tcPr>
          <w:p w14:paraId="088E29E8" w14:textId="77777777" w:rsidR="00AF6FAC" w:rsidRPr="00AF6FAC" w:rsidRDefault="00CA3B37" w:rsidP="00AF6FAC">
            <w:pPr>
              <w:rPr>
                <w:rFonts w:ascii="Calibri" w:hAnsi="Calibri" w:cs="Calibri"/>
                <w:color w:val="0563C1"/>
                <w:kern w:val="0"/>
                <w:sz w:val="22"/>
                <w:szCs w:val="22"/>
                <w:u w:val="single"/>
                <w:lang w:val="fr-CA" w:eastAsia="fr-CA"/>
              </w:rPr>
            </w:pPr>
            <w:hyperlink r:id="rId32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A901812" w14:textId="77777777" w:rsidTr="00AF6FAC">
        <w:trPr>
          <w:trHeight w:val="345"/>
        </w:trPr>
        <w:tc>
          <w:tcPr>
            <w:tcW w:w="2824" w:type="dxa"/>
            <w:noWrap/>
            <w:hideMark/>
          </w:tcPr>
          <w:p w14:paraId="4CC9AF8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BaluchiInterpreter</w:t>
            </w:r>
            <w:proofErr w:type="spellEnd"/>
          </w:p>
        </w:tc>
        <w:tc>
          <w:tcPr>
            <w:tcW w:w="4864" w:type="dxa"/>
            <w:hideMark/>
          </w:tcPr>
          <w:p w14:paraId="7060D7A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Baluchi</w:t>
            </w:r>
            <w:proofErr w:type="spellEnd"/>
            <w:r w:rsidRPr="00604A83">
              <w:rPr>
                <w:rFonts w:ascii="Segoe UI" w:hAnsi="Segoe UI" w:cs="Segoe UI"/>
                <w:color w:val="000000" w:themeColor="text1"/>
                <w:kern w:val="0"/>
                <w:sz w:val="22"/>
                <w:szCs w:val="22"/>
                <w:lang w:val="fr-CA" w:eastAsia="fr-CA"/>
              </w:rPr>
              <w:t xml:space="preserve"> (bal)</w:t>
            </w:r>
          </w:p>
        </w:tc>
        <w:tc>
          <w:tcPr>
            <w:tcW w:w="2022" w:type="dxa"/>
            <w:noWrap/>
            <w:hideMark/>
          </w:tcPr>
          <w:p w14:paraId="4E3D8E7C" w14:textId="77777777" w:rsidR="00AF6FAC" w:rsidRPr="00AF6FAC" w:rsidRDefault="00CA3B37" w:rsidP="00AF6FAC">
            <w:pPr>
              <w:rPr>
                <w:rFonts w:ascii="Calibri" w:hAnsi="Calibri" w:cs="Calibri"/>
                <w:color w:val="0563C1"/>
                <w:kern w:val="0"/>
                <w:sz w:val="22"/>
                <w:szCs w:val="22"/>
                <w:u w:val="single"/>
                <w:lang w:val="fr-CA" w:eastAsia="fr-CA"/>
              </w:rPr>
            </w:pPr>
            <w:hyperlink r:id="rId32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899DF6E" w14:textId="77777777" w:rsidTr="00AF6FAC">
        <w:trPr>
          <w:trHeight w:val="345"/>
        </w:trPr>
        <w:tc>
          <w:tcPr>
            <w:tcW w:w="2824" w:type="dxa"/>
            <w:noWrap/>
            <w:hideMark/>
          </w:tcPr>
          <w:p w14:paraId="74F8290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BambaraInterpreter</w:t>
            </w:r>
            <w:proofErr w:type="spellEnd"/>
          </w:p>
        </w:tc>
        <w:tc>
          <w:tcPr>
            <w:tcW w:w="4864" w:type="dxa"/>
            <w:hideMark/>
          </w:tcPr>
          <w:p w14:paraId="6F4ADE1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Bambara (</w:t>
            </w:r>
            <w:proofErr w:type="spellStart"/>
            <w:r w:rsidRPr="00604A83">
              <w:rPr>
                <w:rFonts w:ascii="Segoe UI" w:hAnsi="Segoe UI" w:cs="Segoe UI"/>
                <w:color w:val="000000" w:themeColor="text1"/>
                <w:kern w:val="0"/>
                <w:sz w:val="22"/>
                <w:szCs w:val="22"/>
                <w:lang w:val="fr-CA" w:eastAsia="fr-CA"/>
              </w:rPr>
              <w:t>bam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637E005" w14:textId="77777777" w:rsidR="00AF6FAC" w:rsidRPr="00AF6FAC" w:rsidRDefault="00CA3B37" w:rsidP="00AF6FAC">
            <w:pPr>
              <w:rPr>
                <w:rFonts w:ascii="Calibri" w:hAnsi="Calibri" w:cs="Calibri"/>
                <w:color w:val="0563C1"/>
                <w:kern w:val="0"/>
                <w:sz w:val="22"/>
                <w:szCs w:val="22"/>
                <w:u w:val="single"/>
                <w:lang w:val="fr-CA" w:eastAsia="fr-CA"/>
              </w:rPr>
            </w:pPr>
            <w:hyperlink r:id="rId32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29545B5" w14:textId="77777777" w:rsidTr="00AF6FAC">
        <w:trPr>
          <w:trHeight w:val="675"/>
        </w:trPr>
        <w:tc>
          <w:tcPr>
            <w:tcW w:w="2824" w:type="dxa"/>
            <w:noWrap/>
            <w:hideMark/>
          </w:tcPr>
          <w:p w14:paraId="521D60F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BamilekeLanguagesInterpreter</w:t>
            </w:r>
            <w:proofErr w:type="spellEnd"/>
          </w:p>
        </w:tc>
        <w:tc>
          <w:tcPr>
            <w:tcW w:w="4864" w:type="dxa"/>
            <w:hideMark/>
          </w:tcPr>
          <w:p w14:paraId="4C1DD40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Bamileke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(bai)</w:t>
            </w:r>
          </w:p>
        </w:tc>
        <w:tc>
          <w:tcPr>
            <w:tcW w:w="2022" w:type="dxa"/>
            <w:noWrap/>
            <w:hideMark/>
          </w:tcPr>
          <w:p w14:paraId="2F5CB4EA" w14:textId="77777777" w:rsidR="00AF6FAC" w:rsidRPr="00AF6FAC" w:rsidRDefault="00CA3B37" w:rsidP="00AF6FAC">
            <w:pPr>
              <w:rPr>
                <w:rFonts w:ascii="Calibri" w:hAnsi="Calibri" w:cs="Calibri"/>
                <w:color w:val="0563C1"/>
                <w:kern w:val="0"/>
                <w:sz w:val="22"/>
                <w:szCs w:val="22"/>
                <w:u w:val="single"/>
                <w:lang w:val="fr-CA" w:eastAsia="fr-CA"/>
              </w:rPr>
            </w:pPr>
            <w:hyperlink r:id="rId32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5EC59D7" w14:textId="77777777" w:rsidTr="00AF6FAC">
        <w:trPr>
          <w:trHeight w:val="675"/>
        </w:trPr>
        <w:tc>
          <w:tcPr>
            <w:tcW w:w="2824" w:type="dxa"/>
            <w:noWrap/>
            <w:hideMark/>
          </w:tcPr>
          <w:p w14:paraId="039FFC4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BandaLanguagesInterpreter</w:t>
            </w:r>
            <w:proofErr w:type="spellEnd"/>
          </w:p>
        </w:tc>
        <w:tc>
          <w:tcPr>
            <w:tcW w:w="4864" w:type="dxa"/>
            <w:hideMark/>
          </w:tcPr>
          <w:p w14:paraId="2B9E339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Banda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bad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F2E1519" w14:textId="77777777" w:rsidR="00AF6FAC" w:rsidRPr="00AF6FAC" w:rsidRDefault="00CA3B37" w:rsidP="00AF6FAC">
            <w:pPr>
              <w:rPr>
                <w:rFonts w:ascii="Calibri" w:hAnsi="Calibri" w:cs="Calibri"/>
                <w:color w:val="0563C1"/>
                <w:kern w:val="0"/>
                <w:sz w:val="22"/>
                <w:szCs w:val="22"/>
                <w:u w:val="single"/>
                <w:lang w:val="fr-CA" w:eastAsia="fr-CA"/>
              </w:rPr>
            </w:pPr>
            <w:hyperlink r:id="rId32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FF03FC4" w14:textId="77777777" w:rsidTr="00AF6FAC">
        <w:trPr>
          <w:trHeight w:val="345"/>
        </w:trPr>
        <w:tc>
          <w:tcPr>
            <w:tcW w:w="2824" w:type="dxa"/>
            <w:noWrap/>
            <w:hideMark/>
          </w:tcPr>
          <w:p w14:paraId="673F6D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BantuLanguagesInterpreter</w:t>
            </w:r>
            <w:proofErr w:type="spellEnd"/>
          </w:p>
        </w:tc>
        <w:tc>
          <w:tcPr>
            <w:tcW w:w="4864" w:type="dxa"/>
            <w:hideMark/>
          </w:tcPr>
          <w:p w14:paraId="0754587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Bantu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bnt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9D29D7A" w14:textId="77777777" w:rsidR="00AF6FAC" w:rsidRPr="00AF6FAC" w:rsidRDefault="00CA3B37" w:rsidP="00AF6FAC">
            <w:pPr>
              <w:rPr>
                <w:rFonts w:ascii="Calibri" w:hAnsi="Calibri" w:cs="Calibri"/>
                <w:color w:val="0563C1"/>
                <w:kern w:val="0"/>
                <w:sz w:val="22"/>
                <w:szCs w:val="22"/>
                <w:u w:val="single"/>
                <w:lang w:val="fr-CA" w:eastAsia="fr-CA"/>
              </w:rPr>
            </w:pPr>
            <w:hyperlink r:id="rId32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52C64A5" w14:textId="77777777" w:rsidTr="00AF6FAC">
        <w:trPr>
          <w:trHeight w:val="345"/>
        </w:trPr>
        <w:tc>
          <w:tcPr>
            <w:tcW w:w="2824" w:type="dxa"/>
            <w:noWrap/>
            <w:hideMark/>
          </w:tcPr>
          <w:p w14:paraId="2ECB120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BasaInterpreter</w:t>
            </w:r>
            <w:proofErr w:type="spellEnd"/>
          </w:p>
        </w:tc>
        <w:tc>
          <w:tcPr>
            <w:tcW w:w="4864" w:type="dxa"/>
            <w:hideMark/>
          </w:tcPr>
          <w:p w14:paraId="3F7E74F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Basa (bas)</w:t>
            </w:r>
          </w:p>
        </w:tc>
        <w:tc>
          <w:tcPr>
            <w:tcW w:w="2022" w:type="dxa"/>
            <w:noWrap/>
            <w:hideMark/>
          </w:tcPr>
          <w:p w14:paraId="715B4329" w14:textId="77777777" w:rsidR="00AF6FAC" w:rsidRPr="00AF6FAC" w:rsidRDefault="00CA3B37" w:rsidP="00AF6FAC">
            <w:pPr>
              <w:rPr>
                <w:rFonts w:ascii="Calibri" w:hAnsi="Calibri" w:cs="Calibri"/>
                <w:color w:val="0563C1"/>
                <w:kern w:val="0"/>
                <w:sz w:val="22"/>
                <w:szCs w:val="22"/>
                <w:u w:val="single"/>
                <w:lang w:val="fr-CA" w:eastAsia="fr-CA"/>
              </w:rPr>
            </w:pPr>
            <w:hyperlink r:id="rId32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324FC04" w14:textId="77777777" w:rsidTr="00AF6FAC">
        <w:trPr>
          <w:trHeight w:val="345"/>
        </w:trPr>
        <w:tc>
          <w:tcPr>
            <w:tcW w:w="2824" w:type="dxa"/>
            <w:noWrap/>
            <w:hideMark/>
          </w:tcPr>
          <w:p w14:paraId="231DE5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BashkirInterpreter</w:t>
            </w:r>
            <w:proofErr w:type="spellEnd"/>
          </w:p>
        </w:tc>
        <w:tc>
          <w:tcPr>
            <w:tcW w:w="4864" w:type="dxa"/>
            <w:hideMark/>
          </w:tcPr>
          <w:p w14:paraId="4CF5B97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Bashkir</w:t>
            </w:r>
            <w:proofErr w:type="spellEnd"/>
            <w:r w:rsidRPr="00604A83">
              <w:rPr>
                <w:rFonts w:ascii="Segoe UI" w:hAnsi="Segoe UI" w:cs="Segoe UI"/>
                <w:color w:val="000000" w:themeColor="text1"/>
                <w:kern w:val="0"/>
                <w:sz w:val="22"/>
                <w:szCs w:val="22"/>
                <w:lang w:val="fr-CA" w:eastAsia="fr-CA"/>
              </w:rPr>
              <w:t xml:space="preserve"> (bak)</w:t>
            </w:r>
          </w:p>
        </w:tc>
        <w:tc>
          <w:tcPr>
            <w:tcW w:w="2022" w:type="dxa"/>
            <w:noWrap/>
            <w:hideMark/>
          </w:tcPr>
          <w:p w14:paraId="09D8F468" w14:textId="77777777" w:rsidR="00AF6FAC" w:rsidRPr="00AF6FAC" w:rsidRDefault="00CA3B37" w:rsidP="00AF6FAC">
            <w:pPr>
              <w:rPr>
                <w:rFonts w:ascii="Calibri" w:hAnsi="Calibri" w:cs="Calibri"/>
                <w:color w:val="0563C1"/>
                <w:kern w:val="0"/>
                <w:sz w:val="22"/>
                <w:szCs w:val="22"/>
                <w:u w:val="single"/>
                <w:lang w:val="fr-CA" w:eastAsia="fr-CA"/>
              </w:rPr>
            </w:pPr>
            <w:hyperlink r:id="rId32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FF54B45" w14:textId="77777777" w:rsidTr="00AF6FAC">
        <w:trPr>
          <w:trHeight w:val="345"/>
        </w:trPr>
        <w:tc>
          <w:tcPr>
            <w:tcW w:w="2824" w:type="dxa"/>
            <w:noWrap/>
            <w:hideMark/>
          </w:tcPr>
          <w:p w14:paraId="1CE515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BasqueInterpreter</w:t>
            </w:r>
            <w:proofErr w:type="spellEnd"/>
          </w:p>
        </w:tc>
        <w:tc>
          <w:tcPr>
            <w:tcW w:w="4864" w:type="dxa"/>
            <w:hideMark/>
          </w:tcPr>
          <w:p w14:paraId="1B6A0C2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Basque (</w:t>
            </w:r>
            <w:proofErr w:type="spellStart"/>
            <w:r w:rsidRPr="00604A83">
              <w:rPr>
                <w:rFonts w:ascii="Segoe UI" w:hAnsi="Segoe UI" w:cs="Segoe UI"/>
                <w:color w:val="000000" w:themeColor="text1"/>
                <w:kern w:val="0"/>
                <w:sz w:val="22"/>
                <w:szCs w:val="22"/>
                <w:lang w:val="fr-CA" w:eastAsia="fr-CA"/>
              </w:rPr>
              <w:t>baq</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4E6125D5" w14:textId="77777777" w:rsidR="00AF6FAC" w:rsidRPr="00AF6FAC" w:rsidRDefault="00CA3B37" w:rsidP="00AF6FAC">
            <w:pPr>
              <w:rPr>
                <w:rFonts w:ascii="Calibri" w:hAnsi="Calibri" w:cs="Calibri"/>
                <w:color w:val="0563C1"/>
                <w:kern w:val="0"/>
                <w:sz w:val="22"/>
                <w:szCs w:val="22"/>
                <w:u w:val="single"/>
                <w:lang w:val="fr-CA" w:eastAsia="fr-CA"/>
              </w:rPr>
            </w:pPr>
            <w:hyperlink r:id="rId33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828F962" w14:textId="77777777" w:rsidTr="00AF6FAC">
        <w:trPr>
          <w:trHeight w:val="345"/>
        </w:trPr>
        <w:tc>
          <w:tcPr>
            <w:tcW w:w="2824" w:type="dxa"/>
            <w:noWrap/>
            <w:hideMark/>
          </w:tcPr>
          <w:p w14:paraId="00558FA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BatakLanguagesInterpreter</w:t>
            </w:r>
            <w:proofErr w:type="spellEnd"/>
          </w:p>
        </w:tc>
        <w:tc>
          <w:tcPr>
            <w:tcW w:w="4864" w:type="dxa"/>
            <w:hideMark/>
          </w:tcPr>
          <w:p w14:paraId="6D75B23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Batak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btk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741F38B" w14:textId="77777777" w:rsidR="00AF6FAC" w:rsidRPr="00AF6FAC" w:rsidRDefault="00CA3B37" w:rsidP="00AF6FAC">
            <w:pPr>
              <w:rPr>
                <w:rFonts w:ascii="Calibri" w:hAnsi="Calibri" w:cs="Calibri"/>
                <w:color w:val="0563C1"/>
                <w:kern w:val="0"/>
                <w:sz w:val="22"/>
                <w:szCs w:val="22"/>
                <w:u w:val="single"/>
                <w:lang w:val="fr-CA" w:eastAsia="fr-CA"/>
              </w:rPr>
            </w:pPr>
            <w:hyperlink r:id="rId33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02A81B5" w14:textId="77777777" w:rsidTr="00AF6FAC">
        <w:trPr>
          <w:trHeight w:val="345"/>
        </w:trPr>
        <w:tc>
          <w:tcPr>
            <w:tcW w:w="2824" w:type="dxa"/>
            <w:noWrap/>
            <w:hideMark/>
          </w:tcPr>
          <w:p w14:paraId="76F3EE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BejaBedawiyetInterpreter</w:t>
            </w:r>
            <w:proofErr w:type="spellEnd"/>
          </w:p>
        </w:tc>
        <w:tc>
          <w:tcPr>
            <w:tcW w:w="4864" w:type="dxa"/>
            <w:hideMark/>
          </w:tcPr>
          <w:p w14:paraId="0722017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Beja </w:t>
            </w:r>
            <w:proofErr w:type="spellStart"/>
            <w:r w:rsidRPr="00604A83">
              <w:rPr>
                <w:rFonts w:ascii="Segoe UI" w:hAnsi="Segoe UI" w:cs="Segoe UI"/>
                <w:color w:val="000000" w:themeColor="text1"/>
                <w:kern w:val="0"/>
                <w:sz w:val="22"/>
                <w:szCs w:val="22"/>
                <w:lang w:val="fr-CA" w:eastAsia="fr-CA"/>
              </w:rPr>
              <w:t>Bedawiyet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bej</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EA0214E" w14:textId="77777777" w:rsidR="00AF6FAC" w:rsidRPr="00AF6FAC" w:rsidRDefault="00CA3B37" w:rsidP="00AF6FAC">
            <w:pPr>
              <w:rPr>
                <w:rFonts w:ascii="Calibri" w:hAnsi="Calibri" w:cs="Calibri"/>
                <w:color w:val="0563C1"/>
                <w:kern w:val="0"/>
                <w:sz w:val="22"/>
                <w:szCs w:val="22"/>
                <w:u w:val="single"/>
                <w:lang w:val="fr-CA" w:eastAsia="fr-CA"/>
              </w:rPr>
            </w:pPr>
            <w:hyperlink r:id="rId33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FB25B80" w14:textId="77777777" w:rsidTr="00AF6FAC">
        <w:trPr>
          <w:trHeight w:val="345"/>
        </w:trPr>
        <w:tc>
          <w:tcPr>
            <w:tcW w:w="2824" w:type="dxa"/>
            <w:noWrap/>
            <w:hideMark/>
          </w:tcPr>
          <w:p w14:paraId="19BEC47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BelarusianInterpreter</w:t>
            </w:r>
            <w:proofErr w:type="spellEnd"/>
          </w:p>
        </w:tc>
        <w:tc>
          <w:tcPr>
            <w:tcW w:w="4864" w:type="dxa"/>
            <w:hideMark/>
          </w:tcPr>
          <w:p w14:paraId="4683B63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Belarusian</w:t>
            </w:r>
            <w:proofErr w:type="spellEnd"/>
            <w:r w:rsidRPr="00604A83">
              <w:rPr>
                <w:rFonts w:ascii="Segoe UI" w:hAnsi="Segoe UI" w:cs="Segoe UI"/>
                <w:color w:val="000000" w:themeColor="text1"/>
                <w:kern w:val="0"/>
                <w:sz w:val="22"/>
                <w:szCs w:val="22"/>
                <w:lang w:val="fr-CA" w:eastAsia="fr-CA"/>
              </w:rPr>
              <w:t xml:space="preserve"> (bel)</w:t>
            </w:r>
          </w:p>
        </w:tc>
        <w:tc>
          <w:tcPr>
            <w:tcW w:w="2022" w:type="dxa"/>
            <w:noWrap/>
            <w:hideMark/>
          </w:tcPr>
          <w:p w14:paraId="45F128AD" w14:textId="77777777" w:rsidR="00AF6FAC" w:rsidRPr="00AF6FAC" w:rsidRDefault="00CA3B37" w:rsidP="00AF6FAC">
            <w:pPr>
              <w:rPr>
                <w:rFonts w:ascii="Calibri" w:hAnsi="Calibri" w:cs="Calibri"/>
                <w:color w:val="0563C1"/>
                <w:kern w:val="0"/>
                <w:sz w:val="22"/>
                <w:szCs w:val="22"/>
                <w:u w:val="single"/>
                <w:lang w:val="fr-CA" w:eastAsia="fr-CA"/>
              </w:rPr>
            </w:pPr>
            <w:hyperlink r:id="rId33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9FF387D" w14:textId="77777777" w:rsidTr="00AF6FAC">
        <w:trPr>
          <w:trHeight w:val="345"/>
        </w:trPr>
        <w:tc>
          <w:tcPr>
            <w:tcW w:w="2824" w:type="dxa"/>
            <w:noWrap/>
            <w:hideMark/>
          </w:tcPr>
          <w:p w14:paraId="086D118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BembaInterpreter</w:t>
            </w:r>
            <w:proofErr w:type="spellEnd"/>
          </w:p>
        </w:tc>
        <w:tc>
          <w:tcPr>
            <w:tcW w:w="4864" w:type="dxa"/>
            <w:hideMark/>
          </w:tcPr>
          <w:p w14:paraId="5B45005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Bemba (</w:t>
            </w:r>
            <w:proofErr w:type="spellStart"/>
            <w:r w:rsidRPr="00604A83">
              <w:rPr>
                <w:rFonts w:ascii="Segoe UI" w:hAnsi="Segoe UI" w:cs="Segoe UI"/>
                <w:color w:val="000000" w:themeColor="text1"/>
                <w:kern w:val="0"/>
                <w:sz w:val="22"/>
                <w:szCs w:val="22"/>
                <w:lang w:val="fr-CA" w:eastAsia="fr-CA"/>
              </w:rPr>
              <w:t>bem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12BD7B7" w14:textId="77777777" w:rsidR="00AF6FAC" w:rsidRPr="00AF6FAC" w:rsidRDefault="00CA3B37" w:rsidP="00AF6FAC">
            <w:pPr>
              <w:rPr>
                <w:rFonts w:ascii="Calibri" w:hAnsi="Calibri" w:cs="Calibri"/>
                <w:color w:val="0563C1"/>
                <w:kern w:val="0"/>
                <w:sz w:val="22"/>
                <w:szCs w:val="22"/>
                <w:u w:val="single"/>
                <w:lang w:val="fr-CA" w:eastAsia="fr-CA"/>
              </w:rPr>
            </w:pPr>
            <w:hyperlink r:id="rId33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008BEC3" w14:textId="77777777" w:rsidTr="00AF6FAC">
        <w:trPr>
          <w:trHeight w:val="345"/>
        </w:trPr>
        <w:tc>
          <w:tcPr>
            <w:tcW w:w="2824" w:type="dxa"/>
            <w:noWrap/>
            <w:hideMark/>
          </w:tcPr>
          <w:p w14:paraId="1F26BEF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BengaliInterpreter</w:t>
            </w:r>
            <w:proofErr w:type="spellEnd"/>
          </w:p>
        </w:tc>
        <w:tc>
          <w:tcPr>
            <w:tcW w:w="4864" w:type="dxa"/>
            <w:hideMark/>
          </w:tcPr>
          <w:p w14:paraId="2C781D5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Bengali (ben)</w:t>
            </w:r>
          </w:p>
        </w:tc>
        <w:tc>
          <w:tcPr>
            <w:tcW w:w="2022" w:type="dxa"/>
            <w:noWrap/>
            <w:hideMark/>
          </w:tcPr>
          <w:p w14:paraId="170AAFD8" w14:textId="77777777" w:rsidR="00AF6FAC" w:rsidRPr="00AF6FAC" w:rsidRDefault="00CA3B37" w:rsidP="00AF6FAC">
            <w:pPr>
              <w:rPr>
                <w:rFonts w:ascii="Calibri" w:hAnsi="Calibri" w:cs="Calibri"/>
                <w:color w:val="0563C1"/>
                <w:kern w:val="0"/>
                <w:sz w:val="22"/>
                <w:szCs w:val="22"/>
                <w:u w:val="single"/>
                <w:lang w:val="fr-CA" w:eastAsia="fr-CA"/>
              </w:rPr>
            </w:pPr>
            <w:hyperlink r:id="rId33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70B91A" w14:textId="77777777" w:rsidTr="00AF6FAC">
        <w:trPr>
          <w:trHeight w:val="675"/>
        </w:trPr>
        <w:tc>
          <w:tcPr>
            <w:tcW w:w="2824" w:type="dxa"/>
            <w:noWrap/>
            <w:hideMark/>
          </w:tcPr>
          <w:p w14:paraId="3A8AED0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BerberLanguagesInterpreter</w:t>
            </w:r>
            <w:proofErr w:type="spellEnd"/>
          </w:p>
        </w:tc>
        <w:tc>
          <w:tcPr>
            <w:tcW w:w="4864" w:type="dxa"/>
            <w:hideMark/>
          </w:tcPr>
          <w:p w14:paraId="7EB4383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Berber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(ber)</w:t>
            </w:r>
          </w:p>
        </w:tc>
        <w:tc>
          <w:tcPr>
            <w:tcW w:w="2022" w:type="dxa"/>
            <w:noWrap/>
            <w:hideMark/>
          </w:tcPr>
          <w:p w14:paraId="62DD7224" w14:textId="77777777" w:rsidR="00AF6FAC" w:rsidRPr="00AF6FAC" w:rsidRDefault="00CA3B37" w:rsidP="00AF6FAC">
            <w:pPr>
              <w:rPr>
                <w:rFonts w:ascii="Calibri" w:hAnsi="Calibri" w:cs="Calibri"/>
                <w:color w:val="0563C1"/>
                <w:kern w:val="0"/>
                <w:sz w:val="22"/>
                <w:szCs w:val="22"/>
                <w:u w:val="single"/>
                <w:lang w:val="fr-CA" w:eastAsia="fr-CA"/>
              </w:rPr>
            </w:pPr>
            <w:hyperlink r:id="rId33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6DA7B42" w14:textId="77777777" w:rsidTr="00AF6FAC">
        <w:trPr>
          <w:trHeight w:val="345"/>
        </w:trPr>
        <w:tc>
          <w:tcPr>
            <w:tcW w:w="2824" w:type="dxa"/>
            <w:noWrap/>
            <w:hideMark/>
          </w:tcPr>
          <w:p w14:paraId="5379F51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BhojpuriInterpreter</w:t>
            </w:r>
            <w:proofErr w:type="spellEnd"/>
          </w:p>
        </w:tc>
        <w:tc>
          <w:tcPr>
            <w:tcW w:w="4864" w:type="dxa"/>
            <w:hideMark/>
          </w:tcPr>
          <w:p w14:paraId="08BD04C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Bhojpuri (</w:t>
            </w:r>
            <w:proofErr w:type="spellStart"/>
            <w:r w:rsidRPr="00604A83">
              <w:rPr>
                <w:rFonts w:ascii="Segoe UI" w:hAnsi="Segoe UI" w:cs="Segoe UI"/>
                <w:color w:val="000000" w:themeColor="text1"/>
                <w:kern w:val="0"/>
                <w:sz w:val="22"/>
                <w:szCs w:val="22"/>
                <w:lang w:val="fr-CA" w:eastAsia="fr-CA"/>
              </w:rPr>
              <w:t>bho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66CCBFD" w14:textId="77777777" w:rsidR="00AF6FAC" w:rsidRPr="00AF6FAC" w:rsidRDefault="00CA3B37" w:rsidP="00AF6FAC">
            <w:pPr>
              <w:rPr>
                <w:rFonts w:ascii="Calibri" w:hAnsi="Calibri" w:cs="Calibri"/>
                <w:color w:val="0563C1"/>
                <w:kern w:val="0"/>
                <w:sz w:val="22"/>
                <w:szCs w:val="22"/>
                <w:u w:val="single"/>
                <w:lang w:val="fr-CA" w:eastAsia="fr-CA"/>
              </w:rPr>
            </w:pPr>
            <w:hyperlink r:id="rId33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802C8C" w14:textId="77777777" w:rsidTr="00AF6FAC">
        <w:trPr>
          <w:trHeight w:val="345"/>
        </w:trPr>
        <w:tc>
          <w:tcPr>
            <w:tcW w:w="2824" w:type="dxa"/>
            <w:noWrap/>
            <w:hideMark/>
          </w:tcPr>
          <w:p w14:paraId="26B75E5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BihariLanguagesInterpreter</w:t>
            </w:r>
            <w:proofErr w:type="spellEnd"/>
          </w:p>
        </w:tc>
        <w:tc>
          <w:tcPr>
            <w:tcW w:w="4864" w:type="dxa"/>
            <w:hideMark/>
          </w:tcPr>
          <w:p w14:paraId="63AB988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Bihari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bih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9087513" w14:textId="77777777" w:rsidR="00AF6FAC" w:rsidRPr="00AF6FAC" w:rsidRDefault="00CA3B37" w:rsidP="00AF6FAC">
            <w:pPr>
              <w:rPr>
                <w:rFonts w:ascii="Calibri" w:hAnsi="Calibri" w:cs="Calibri"/>
                <w:color w:val="0563C1"/>
                <w:kern w:val="0"/>
                <w:sz w:val="22"/>
                <w:szCs w:val="22"/>
                <w:u w:val="single"/>
                <w:lang w:val="fr-CA" w:eastAsia="fr-CA"/>
              </w:rPr>
            </w:pPr>
            <w:hyperlink r:id="rId33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3F3B64" w14:textId="77777777" w:rsidTr="00AF6FAC">
        <w:trPr>
          <w:trHeight w:val="345"/>
        </w:trPr>
        <w:tc>
          <w:tcPr>
            <w:tcW w:w="2824" w:type="dxa"/>
            <w:noWrap/>
            <w:hideMark/>
          </w:tcPr>
          <w:p w14:paraId="2439DE1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BikolInterpreter</w:t>
            </w:r>
            <w:proofErr w:type="spellEnd"/>
          </w:p>
        </w:tc>
        <w:tc>
          <w:tcPr>
            <w:tcW w:w="4864" w:type="dxa"/>
            <w:hideMark/>
          </w:tcPr>
          <w:p w14:paraId="5B0ABD8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Bikol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bik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6169AD8" w14:textId="77777777" w:rsidR="00AF6FAC" w:rsidRPr="00AF6FAC" w:rsidRDefault="00CA3B37" w:rsidP="00AF6FAC">
            <w:pPr>
              <w:rPr>
                <w:rFonts w:ascii="Calibri" w:hAnsi="Calibri" w:cs="Calibri"/>
                <w:color w:val="0563C1"/>
                <w:kern w:val="0"/>
                <w:sz w:val="22"/>
                <w:szCs w:val="22"/>
                <w:u w:val="single"/>
                <w:lang w:val="fr-CA" w:eastAsia="fr-CA"/>
              </w:rPr>
            </w:pPr>
            <w:hyperlink r:id="rId33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718461C" w14:textId="77777777" w:rsidTr="00AF6FAC">
        <w:trPr>
          <w:trHeight w:val="345"/>
        </w:trPr>
        <w:tc>
          <w:tcPr>
            <w:tcW w:w="2824" w:type="dxa"/>
            <w:noWrap/>
            <w:hideMark/>
          </w:tcPr>
          <w:p w14:paraId="50D64CE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BiniEdoInterpreter</w:t>
            </w:r>
            <w:proofErr w:type="spellEnd"/>
          </w:p>
        </w:tc>
        <w:tc>
          <w:tcPr>
            <w:tcW w:w="4864" w:type="dxa"/>
            <w:hideMark/>
          </w:tcPr>
          <w:p w14:paraId="4850671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Bini Edo (bin)</w:t>
            </w:r>
          </w:p>
        </w:tc>
        <w:tc>
          <w:tcPr>
            <w:tcW w:w="2022" w:type="dxa"/>
            <w:noWrap/>
            <w:hideMark/>
          </w:tcPr>
          <w:p w14:paraId="4F90F51D" w14:textId="77777777" w:rsidR="00AF6FAC" w:rsidRPr="00AF6FAC" w:rsidRDefault="00CA3B37" w:rsidP="00AF6FAC">
            <w:pPr>
              <w:rPr>
                <w:rFonts w:ascii="Calibri" w:hAnsi="Calibri" w:cs="Calibri"/>
                <w:color w:val="0563C1"/>
                <w:kern w:val="0"/>
                <w:sz w:val="22"/>
                <w:szCs w:val="22"/>
                <w:u w:val="single"/>
                <w:lang w:val="fr-CA" w:eastAsia="fr-CA"/>
              </w:rPr>
            </w:pPr>
            <w:hyperlink r:id="rId34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CD43252" w14:textId="77777777" w:rsidTr="00AF6FAC">
        <w:trPr>
          <w:trHeight w:val="345"/>
        </w:trPr>
        <w:tc>
          <w:tcPr>
            <w:tcW w:w="2824" w:type="dxa"/>
            <w:noWrap/>
            <w:hideMark/>
          </w:tcPr>
          <w:p w14:paraId="49465B3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BislamaInterpreter</w:t>
            </w:r>
            <w:proofErr w:type="spellEnd"/>
          </w:p>
        </w:tc>
        <w:tc>
          <w:tcPr>
            <w:tcW w:w="4864" w:type="dxa"/>
            <w:hideMark/>
          </w:tcPr>
          <w:p w14:paraId="2B262BE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Bislama</w:t>
            </w:r>
            <w:proofErr w:type="spellEnd"/>
            <w:r w:rsidRPr="00604A83">
              <w:rPr>
                <w:rFonts w:ascii="Segoe UI" w:hAnsi="Segoe UI" w:cs="Segoe UI"/>
                <w:color w:val="000000" w:themeColor="text1"/>
                <w:kern w:val="0"/>
                <w:sz w:val="22"/>
                <w:szCs w:val="22"/>
                <w:lang w:val="fr-CA" w:eastAsia="fr-CA"/>
              </w:rPr>
              <w:t xml:space="preserve"> (bis)</w:t>
            </w:r>
          </w:p>
        </w:tc>
        <w:tc>
          <w:tcPr>
            <w:tcW w:w="2022" w:type="dxa"/>
            <w:noWrap/>
            <w:hideMark/>
          </w:tcPr>
          <w:p w14:paraId="726F8F2A" w14:textId="77777777" w:rsidR="00AF6FAC" w:rsidRPr="00AF6FAC" w:rsidRDefault="00CA3B37" w:rsidP="00AF6FAC">
            <w:pPr>
              <w:rPr>
                <w:rFonts w:ascii="Calibri" w:hAnsi="Calibri" w:cs="Calibri"/>
                <w:color w:val="0563C1"/>
                <w:kern w:val="0"/>
                <w:sz w:val="22"/>
                <w:szCs w:val="22"/>
                <w:u w:val="single"/>
                <w:lang w:val="fr-CA" w:eastAsia="fr-CA"/>
              </w:rPr>
            </w:pPr>
            <w:hyperlink r:id="rId34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A00CD76" w14:textId="77777777" w:rsidTr="00AF6FAC">
        <w:trPr>
          <w:trHeight w:val="345"/>
        </w:trPr>
        <w:tc>
          <w:tcPr>
            <w:tcW w:w="2824" w:type="dxa"/>
            <w:noWrap/>
            <w:hideMark/>
          </w:tcPr>
          <w:p w14:paraId="339B5B9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BlinBilinInterpreter</w:t>
            </w:r>
            <w:proofErr w:type="spellEnd"/>
          </w:p>
        </w:tc>
        <w:tc>
          <w:tcPr>
            <w:tcW w:w="4864" w:type="dxa"/>
            <w:hideMark/>
          </w:tcPr>
          <w:p w14:paraId="6A14931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Blin </w:t>
            </w:r>
            <w:proofErr w:type="spellStart"/>
            <w:r w:rsidRPr="00604A83">
              <w:rPr>
                <w:rFonts w:ascii="Segoe UI" w:hAnsi="Segoe UI" w:cs="Segoe UI"/>
                <w:color w:val="000000" w:themeColor="text1"/>
                <w:kern w:val="0"/>
                <w:sz w:val="22"/>
                <w:szCs w:val="22"/>
                <w:lang w:val="fr-CA" w:eastAsia="fr-CA"/>
              </w:rPr>
              <w:t>Bilin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byn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25C4CF3" w14:textId="77777777" w:rsidR="00AF6FAC" w:rsidRPr="00AF6FAC" w:rsidRDefault="00CA3B37" w:rsidP="00AF6FAC">
            <w:pPr>
              <w:rPr>
                <w:rFonts w:ascii="Calibri" w:hAnsi="Calibri" w:cs="Calibri"/>
                <w:color w:val="0563C1"/>
                <w:kern w:val="0"/>
                <w:sz w:val="22"/>
                <w:szCs w:val="22"/>
                <w:u w:val="single"/>
                <w:lang w:val="fr-CA" w:eastAsia="fr-CA"/>
              </w:rPr>
            </w:pPr>
            <w:hyperlink r:id="rId34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585DE63" w14:textId="77777777" w:rsidTr="00AF6FAC">
        <w:trPr>
          <w:trHeight w:val="675"/>
        </w:trPr>
        <w:tc>
          <w:tcPr>
            <w:tcW w:w="2824" w:type="dxa"/>
            <w:noWrap/>
            <w:hideMark/>
          </w:tcPr>
          <w:p w14:paraId="2BD6F0C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BlissymbolsBlissymbolicsBlissInterpreter</w:t>
            </w:r>
            <w:proofErr w:type="spellEnd"/>
          </w:p>
        </w:tc>
        <w:tc>
          <w:tcPr>
            <w:tcW w:w="4864" w:type="dxa"/>
            <w:hideMark/>
          </w:tcPr>
          <w:p w14:paraId="6FDFABA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Blissymbols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Blissymbolics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Bliss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zbl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2C909B2" w14:textId="77777777" w:rsidR="00AF6FAC" w:rsidRPr="00AF6FAC" w:rsidRDefault="00CA3B37" w:rsidP="00AF6FAC">
            <w:pPr>
              <w:rPr>
                <w:rFonts w:ascii="Calibri" w:hAnsi="Calibri" w:cs="Calibri"/>
                <w:color w:val="0563C1"/>
                <w:kern w:val="0"/>
                <w:sz w:val="22"/>
                <w:szCs w:val="22"/>
                <w:u w:val="single"/>
                <w:lang w:val="fr-CA" w:eastAsia="fr-CA"/>
              </w:rPr>
            </w:pPr>
            <w:hyperlink r:id="rId34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9B0AB47" w14:textId="77777777" w:rsidTr="00AF6FAC">
        <w:trPr>
          <w:trHeight w:val="345"/>
        </w:trPr>
        <w:tc>
          <w:tcPr>
            <w:tcW w:w="2824" w:type="dxa"/>
            <w:noWrap/>
            <w:hideMark/>
          </w:tcPr>
          <w:p w14:paraId="1BB1450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BosnianInterpreter</w:t>
            </w:r>
            <w:proofErr w:type="spellEnd"/>
          </w:p>
        </w:tc>
        <w:tc>
          <w:tcPr>
            <w:tcW w:w="4864" w:type="dxa"/>
            <w:hideMark/>
          </w:tcPr>
          <w:p w14:paraId="7AB1AE7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Bosnian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bos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D7F5A1C" w14:textId="77777777" w:rsidR="00AF6FAC" w:rsidRPr="00AF6FAC" w:rsidRDefault="00CA3B37" w:rsidP="00AF6FAC">
            <w:pPr>
              <w:rPr>
                <w:rFonts w:ascii="Calibri" w:hAnsi="Calibri" w:cs="Calibri"/>
                <w:color w:val="0563C1"/>
                <w:kern w:val="0"/>
                <w:sz w:val="22"/>
                <w:szCs w:val="22"/>
                <w:u w:val="single"/>
                <w:lang w:val="fr-CA" w:eastAsia="fr-CA"/>
              </w:rPr>
            </w:pPr>
            <w:hyperlink r:id="rId34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6E0520D" w14:textId="77777777" w:rsidTr="00AF6FAC">
        <w:trPr>
          <w:trHeight w:val="345"/>
        </w:trPr>
        <w:tc>
          <w:tcPr>
            <w:tcW w:w="2824" w:type="dxa"/>
            <w:noWrap/>
            <w:hideMark/>
          </w:tcPr>
          <w:p w14:paraId="39A7AB1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BrajInterpreter</w:t>
            </w:r>
            <w:proofErr w:type="spellEnd"/>
          </w:p>
        </w:tc>
        <w:tc>
          <w:tcPr>
            <w:tcW w:w="4864" w:type="dxa"/>
            <w:hideMark/>
          </w:tcPr>
          <w:p w14:paraId="705B8B9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Braj (</w:t>
            </w:r>
            <w:proofErr w:type="spellStart"/>
            <w:r w:rsidRPr="00604A83">
              <w:rPr>
                <w:rFonts w:ascii="Segoe UI" w:hAnsi="Segoe UI" w:cs="Segoe UI"/>
                <w:color w:val="000000" w:themeColor="text1"/>
                <w:kern w:val="0"/>
                <w:sz w:val="22"/>
                <w:szCs w:val="22"/>
                <w:lang w:val="fr-CA" w:eastAsia="fr-CA"/>
              </w:rPr>
              <w:t>bra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305F6F9" w14:textId="77777777" w:rsidR="00AF6FAC" w:rsidRPr="00AF6FAC" w:rsidRDefault="00CA3B37" w:rsidP="00AF6FAC">
            <w:pPr>
              <w:rPr>
                <w:rFonts w:ascii="Calibri" w:hAnsi="Calibri" w:cs="Calibri"/>
                <w:color w:val="0563C1"/>
                <w:kern w:val="0"/>
                <w:sz w:val="22"/>
                <w:szCs w:val="22"/>
                <w:u w:val="single"/>
                <w:lang w:val="fr-CA" w:eastAsia="fr-CA"/>
              </w:rPr>
            </w:pPr>
            <w:hyperlink r:id="rId34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8A0E06" w14:textId="77777777" w:rsidTr="00AF6FAC">
        <w:trPr>
          <w:trHeight w:val="345"/>
        </w:trPr>
        <w:tc>
          <w:tcPr>
            <w:tcW w:w="2824" w:type="dxa"/>
            <w:noWrap/>
            <w:hideMark/>
          </w:tcPr>
          <w:p w14:paraId="36B87AE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BretonInterpreter</w:t>
            </w:r>
            <w:proofErr w:type="spellEnd"/>
          </w:p>
        </w:tc>
        <w:tc>
          <w:tcPr>
            <w:tcW w:w="4864" w:type="dxa"/>
            <w:hideMark/>
          </w:tcPr>
          <w:p w14:paraId="5E504AB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Breton (</w:t>
            </w:r>
            <w:proofErr w:type="spellStart"/>
            <w:r w:rsidRPr="00604A83">
              <w:rPr>
                <w:rFonts w:ascii="Segoe UI" w:hAnsi="Segoe UI" w:cs="Segoe UI"/>
                <w:color w:val="000000" w:themeColor="text1"/>
                <w:kern w:val="0"/>
                <w:sz w:val="22"/>
                <w:szCs w:val="22"/>
                <w:lang w:val="fr-CA" w:eastAsia="fr-CA"/>
              </w:rPr>
              <w:t>bre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94EEA94" w14:textId="77777777" w:rsidR="00AF6FAC" w:rsidRPr="00AF6FAC" w:rsidRDefault="00CA3B37" w:rsidP="00AF6FAC">
            <w:pPr>
              <w:rPr>
                <w:rFonts w:ascii="Calibri" w:hAnsi="Calibri" w:cs="Calibri"/>
                <w:color w:val="0563C1"/>
                <w:kern w:val="0"/>
                <w:sz w:val="22"/>
                <w:szCs w:val="22"/>
                <w:u w:val="single"/>
                <w:lang w:val="fr-CA" w:eastAsia="fr-CA"/>
              </w:rPr>
            </w:pPr>
            <w:hyperlink r:id="rId34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C1B8FE6" w14:textId="77777777" w:rsidTr="00AF6FAC">
        <w:trPr>
          <w:trHeight w:val="345"/>
        </w:trPr>
        <w:tc>
          <w:tcPr>
            <w:tcW w:w="2824" w:type="dxa"/>
            <w:noWrap/>
            <w:hideMark/>
          </w:tcPr>
          <w:p w14:paraId="1248E95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BugineseInterpreter</w:t>
            </w:r>
            <w:proofErr w:type="spellEnd"/>
          </w:p>
        </w:tc>
        <w:tc>
          <w:tcPr>
            <w:tcW w:w="4864" w:type="dxa"/>
            <w:hideMark/>
          </w:tcPr>
          <w:p w14:paraId="122CEE3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Buginese</w:t>
            </w:r>
            <w:proofErr w:type="spellEnd"/>
            <w:r w:rsidRPr="00604A83">
              <w:rPr>
                <w:rFonts w:ascii="Segoe UI" w:hAnsi="Segoe UI" w:cs="Segoe UI"/>
                <w:color w:val="000000" w:themeColor="text1"/>
                <w:kern w:val="0"/>
                <w:sz w:val="22"/>
                <w:szCs w:val="22"/>
                <w:lang w:val="fr-CA" w:eastAsia="fr-CA"/>
              </w:rPr>
              <w:t xml:space="preserve"> (bug)</w:t>
            </w:r>
          </w:p>
        </w:tc>
        <w:tc>
          <w:tcPr>
            <w:tcW w:w="2022" w:type="dxa"/>
            <w:noWrap/>
            <w:hideMark/>
          </w:tcPr>
          <w:p w14:paraId="60BADF76" w14:textId="77777777" w:rsidR="00AF6FAC" w:rsidRPr="00AF6FAC" w:rsidRDefault="00CA3B37" w:rsidP="00AF6FAC">
            <w:pPr>
              <w:rPr>
                <w:rFonts w:ascii="Calibri" w:hAnsi="Calibri" w:cs="Calibri"/>
                <w:color w:val="0563C1"/>
                <w:kern w:val="0"/>
                <w:sz w:val="22"/>
                <w:szCs w:val="22"/>
                <w:u w:val="single"/>
                <w:lang w:val="fr-CA" w:eastAsia="fr-CA"/>
              </w:rPr>
            </w:pPr>
            <w:hyperlink r:id="rId34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0E320EB" w14:textId="77777777" w:rsidTr="00AF6FAC">
        <w:trPr>
          <w:trHeight w:val="345"/>
        </w:trPr>
        <w:tc>
          <w:tcPr>
            <w:tcW w:w="2824" w:type="dxa"/>
            <w:noWrap/>
            <w:hideMark/>
          </w:tcPr>
          <w:p w14:paraId="486C69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BulgarianInterpreter</w:t>
            </w:r>
            <w:proofErr w:type="spellEnd"/>
          </w:p>
        </w:tc>
        <w:tc>
          <w:tcPr>
            <w:tcW w:w="4864" w:type="dxa"/>
            <w:hideMark/>
          </w:tcPr>
          <w:p w14:paraId="020C090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Bulgarian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bul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2C2A93C" w14:textId="77777777" w:rsidR="00AF6FAC" w:rsidRPr="00AF6FAC" w:rsidRDefault="00CA3B37" w:rsidP="00AF6FAC">
            <w:pPr>
              <w:rPr>
                <w:rFonts w:ascii="Calibri" w:hAnsi="Calibri" w:cs="Calibri"/>
                <w:color w:val="0563C1"/>
                <w:kern w:val="0"/>
                <w:sz w:val="22"/>
                <w:szCs w:val="22"/>
                <w:u w:val="single"/>
                <w:lang w:val="fr-CA" w:eastAsia="fr-CA"/>
              </w:rPr>
            </w:pPr>
            <w:hyperlink r:id="rId34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52B4C91" w14:textId="77777777" w:rsidTr="00AF6FAC">
        <w:trPr>
          <w:trHeight w:val="345"/>
        </w:trPr>
        <w:tc>
          <w:tcPr>
            <w:tcW w:w="2824" w:type="dxa"/>
            <w:noWrap/>
            <w:hideMark/>
          </w:tcPr>
          <w:p w14:paraId="447291B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BuriatInterpreter</w:t>
            </w:r>
            <w:proofErr w:type="spellEnd"/>
          </w:p>
        </w:tc>
        <w:tc>
          <w:tcPr>
            <w:tcW w:w="4864" w:type="dxa"/>
            <w:hideMark/>
          </w:tcPr>
          <w:p w14:paraId="7A4DEC9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Buriat</w:t>
            </w:r>
            <w:proofErr w:type="spellEnd"/>
            <w:r w:rsidRPr="00604A83">
              <w:rPr>
                <w:rFonts w:ascii="Segoe UI" w:hAnsi="Segoe UI" w:cs="Segoe UI"/>
                <w:color w:val="000000" w:themeColor="text1"/>
                <w:kern w:val="0"/>
                <w:sz w:val="22"/>
                <w:szCs w:val="22"/>
                <w:lang w:val="fr-CA" w:eastAsia="fr-CA"/>
              </w:rPr>
              <w:t xml:space="preserve"> (bua)</w:t>
            </w:r>
          </w:p>
        </w:tc>
        <w:tc>
          <w:tcPr>
            <w:tcW w:w="2022" w:type="dxa"/>
            <w:noWrap/>
            <w:hideMark/>
          </w:tcPr>
          <w:p w14:paraId="1A7AD432" w14:textId="77777777" w:rsidR="00AF6FAC" w:rsidRPr="00AF6FAC" w:rsidRDefault="00CA3B37" w:rsidP="00AF6FAC">
            <w:pPr>
              <w:rPr>
                <w:rFonts w:ascii="Calibri" w:hAnsi="Calibri" w:cs="Calibri"/>
                <w:color w:val="0563C1"/>
                <w:kern w:val="0"/>
                <w:sz w:val="22"/>
                <w:szCs w:val="22"/>
                <w:u w:val="single"/>
                <w:lang w:val="fr-CA" w:eastAsia="fr-CA"/>
              </w:rPr>
            </w:pPr>
            <w:hyperlink r:id="rId34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DF1847F" w14:textId="77777777" w:rsidTr="00AF6FAC">
        <w:trPr>
          <w:trHeight w:val="345"/>
        </w:trPr>
        <w:tc>
          <w:tcPr>
            <w:tcW w:w="2824" w:type="dxa"/>
            <w:noWrap/>
            <w:hideMark/>
          </w:tcPr>
          <w:p w14:paraId="19253EA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BurmeseInterpreter</w:t>
            </w:r>
            <w:proofErr w:type="spellEnd"/>
          </w:p>
        </w:tc>
        <w:tc>
          <w:tcPr>
            <w:tcW w:w="4864" w:type="dxa"/>
            <w:hideMark/>
          </w:tcPr>
          <w:p w14:paraId="44E251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Burmese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bur</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395145DA" w14:textId="77777777" w:rsidR="00AF6FAC" w:rsidRPr="00AF6FAC" w:rsidRDefault="00CA3B37" w:rsidP="00AF6FAC">
            <w:pPr>
              <w:rPr>
                <w:rFonts w:ascii="Calibri" w:hAnsi="Calibri" w:cs="Calibri"/>
                <w:color w:val="0563C1"/>
                <w:kern w:val="0"/>
                <w:sz w:val="22"/>
                <w:szCs w:val="22"/>
                <w:u w:val="single"/>
                <w:lang w:val="fr-CA" w:eastAsia="fr-CA"/>
              </w:rPr>
            </w:pPr>
            <w:hyperlink r:id="rId35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4888EB4" w14:textId="77777777" w:rsidTr="00AF6FAC">
        <w:trPr>
          <w:trHeight w:val="345"/>
        </w:trPr>
        <w:tc>
          <w:tcPr>
            <w:tcW w:w="2824" w:type="dxa"/>
            <w:noWrap/>
            <w:hideMark/>
          </w:tcPr>
          <w:p w14:paraId="3575073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CaddoInterpreter</w:t>
            </w:r>
            <w:proofErr w:type="spellEnd"/>
          </w:p>
        </w:tc>
        <w:tc>
          <w:tcPr>
            <w:tcW w:w="4864" w:type="dxa"/>
            <w:hideMark/>
          </w:tcPr>
          <w:p w14:paraId="65A2348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Caddo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cad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AC5E255" w14:textId="77777777" w:rsidR="00AF6FAC" w:rsidRPr="00AF6FAC" w:rsidRDefault="00CA3B37" w:rsidP="00AF6FAC">
            <w:pPr>
              <w:rPr>
                <w:rFonts w:ascii="Calibri" w:hAnsi="Calibri" w:cs="Calibri"/>
                <w:color w:val="0563C1"/>
                <w:kern w:val="0"/>
                <w:sz w:val="22"/>
                <w:szCs w:val="22"/>
                <w:u w:val="single"/>
                <w:lang w:val="fr-CA" w:eastAsia="fr-CA"/>
              </w:rPr>
            </w:pPr>
            <w:hyperlink r:id="rId35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CB8B43" w14:textId="77777777" w:rsidTr="00AF6FAC">
        <w:trPr>
          <w:trHeight w:val="345"/>
        </w:trPr>
        <w:tc>
          <w:tcPr>
            <w:tcW w:w="2824" w:type="dxa"/>
            <w:noWrap/>
            <w:hideMark/>
          </w:tcPr>
          <w:p w14:paraId="75D74F3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CatalanValencianInterpreter</w:t>
            </w:r>
            <w:proofErr w:type="spellEnd"/>
          </w:p>
        </w:tc>
        <w:tc>
          <w:tcPr>
            <w:tcW w:w="4864" w:type="dxa"/>
            <w:hideMark/>
          </w:tcPr>
          <w:p w14:paraId="60075AF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Catalan </w:t>
            </w:r>
            <w:proofErr w:type="spellStart"/>
            <w:r w:rsidRPr="00604A83">
              <w:rPr>
                <w:rFonts w:ascii="Segoe UI" w:hAnsi="Segoe UI" w:cs="Segoe UI"/>
                <w:color w:val="000000" w:themeColor="text1"/>
                <w:kern w:val="0"/>
                <w:sz w:val="22"/>
                <w:szCs w:val="22"/>
                <w:lang w:val="fr-CA" w:eastAsia="fr-CA"/>
              </w:rPr>
              <w:t>Valencian</w:t>
            </w:r>
            <w:proofErr w:type="spellEnd"/>
            <w:r w:rsidRPr="00604A83">
              <w:rPr>
                <w:rFonts w:ascii="Segoe UI" w:hAnsi="Segoe UI" w:cs="Segoe UI"/>
                <w:color w:val="000000" w:themeColor="text1"/>
                <w:kern w:val="0"/>
                <w:sz w:val="22"/>
                <w:szCs w:val="22"/>
                <w:lang w:val="fr-CA" w:eastAsia="fr-CA"/>
              </w:rPr>
              <w:t xml:space="preserve"> (cat)</w:t>
            </w:r>
          </w:p>
        </w:tc>
        <w:tc>
          <w:tcPr>
            <w:tcW w:w="2022" w:type="dxa"/>
            <w:noWrap/>
            <w:hideMark/>
          </w:tcPr>
          <w:p w14:paraId="153A3337" w14:textId="77777777" w:rsidR="00AF6FAC" w:rsidRPr="00AF6FAC" w:rsidRDefault="00CA3B37" w:rsidP="00AF6FAC">
            <w:pPr>
              <w:rPr>
                <w:rFonts w:ascii="Calibri" w:hAnsi="Calibri" w:cs="Calibri"/>
                <w:color w:val="0563C1"/>
                <w:kern w:val="0"/>
                <w:sz w:val="22"/>
                <w:szCs w:val="22"/>
                <w:u w:val="single"/>
                <w:lang w:val="fr-CA" w:eastAsia="fr-CA"/>
              </w:rPr>
            </w:pPr>
            <w:hyperlink r:id="rId35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7024CBB" w14:textId="77777777" w:rsidTr="00AF6FAC">
        <w:trPr>
          <w:trHeight w:val="675"/>
        </w:trPr>
        <w:tc>
          <w:tcPr>
            <w:tcW w:w="2824" w:type="dxa"/>
            <w:noWrap/>
            <w:hideMark/>
          </w:tcPr>
          <w:p w14:paraId="3FAA71B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CaucasianLanguagesInterpreter</w:t>
            </w:r>
            <w:proofErr w:type="spellEnd"/>
          </w:p>
        </w:tc>
        <w:tc>
          <w:tcPr>
            <w:tcW w:w="4864" w:type="dxa"/>
            <w:hideMark/>
          </w:tcPr>
          <w:p w14:paraId="08D9545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Caucasian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cau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48680A7" w14:textId="77777777" w:rsidR="00AF6FAC" w:rsidRPr="00AF6FAC" w:rsidRDefault="00CA3B37" w:rsidP="00AF6FAC">
            <w:pPr>
              <w:rPr>
                <w:rFonts w:ascii="Calibri" w:hAnsi="Calibri" w:cs="Calibri"/>
                <w:color w:val="0563C1"/>
                <w:kern w:val="0"/>
                <w:sz w:val="22"/>
                <w:szCs w:val="22"/>
                <w:u w:val="single"/>
                <w:lang w:val="fr-CA" w:eastAsia="fr-CA"/>
              </w:rPr>
            </w:pPr>
            <w:hyperlink r:id="rId35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97E2D49" w14:textId="77777777" w:rsidTr="00AF6FAC">
        <w:trPr>
          <w:trHeight w:val="345"/>
        </w:trPr>
        <w:tc>
          <w:tcPr>
            <w:tcW w:w="2824" w:type="dxa"/>
            <w:noWrap/>
            <w:hideMark/>
          </w:tcPr>
          <w:p w14:paraId="7E464F0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CebuanoInterpreter</w:t>
            </w:r>
            <w:proofErr w:type="spellEnd"/>
          </w:p>
        </w:tc>
        <w:tc>
          <w:tcPr>
            <w:tcW w:w="4864" w:type="dxa"/>
            <w:hideMark/>
          </w:tcPr>
          <w:p w14:paraId="6A5319C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Cebuano (</w:t>
            </w:r>
            <w:proofErr w:type="spellStart"/>
            <w:r w:rsidRPr="00604A83">
              <w:rPr>
                <w:rFonts w:ascii="Segoe UI" w:hAnsi="Segoe UI" w:cs="Segoe UI"/>
                <w:color w:val="000000" w:themeColor="text1"/>
                <w:kern w:val="0"/>
                <w:sz w:val="22"/>
                <w:szCs w:val="22"/>
                <w:lang w:val="fr-CA" w:eastAsia="fr-CA"/>
              </w:rPr>
              <w:t>ceb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111F8B0" w14:textId="77777777" w:rsidR="00AF6FAC" w:rsidRPr="00AF6FAC" w:rsidRDefault="00CA3B37" w:rsidP="00AF6FAC">
            <w:pPr>
              <w:rPr>
                <w:rFonts w:ascii="Calibri" w:hAnsi="Calibri" w:cs="Calibri"/>
                <w:color w:val="0563C1"/>
                <w:kern w:val="0"/>
                <w:sz w:val="22"/>
                <w:szCs w:val="22"/>
                <w:u w:val="single"/>
                <w:lang w:val="fr-CA" w:eastAsia="fr-CA"/>
              </w:rPr>
            </w:pPr>
            <w:hyperlink r:id="rId35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A0BB839" w14:textId="77777777" w:rsidTr="00AF6FAC">
        <w:trPr>
          <w:trHeight w:val="345"/>
        </w:trPr>
        <w:tc>
          <w:tcPr>
            <w:tcW w:w="2824" w:type="dxa"/>
            <w:noWrap/>
            <w:hideMark/>
          </w:tcPr>
          <w:p w14:paraId="789C2FF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CelticLanguagesInterpreter</w:t>
            </w:r>
            <w:proofErr w:type="spellEnd"/>
          </w:p>
        </w:tc>
        <w:tc>
          <w:tcPr>
            <w:tcW w:w="4864" w:type="dxa"/>
            <w:hideMark/>
          </w:tcPr>
          <w:p w14:paraId="1AE83C7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Celtic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cel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A6399AF" w14:textId="77777777" w:rsidR="00AF6FAC" w:rsidRPr="00AF6FAC" w:rsidRDefault="00CA3B37" w:rsidP="00AF6FAC">
            <w:pPr>
              <w:rPr>
                <w:rFonts w:ascii="Calibri" w:hAnsi="Calibri" w:cs="Calibri"/>
                <w:color w:val="0563C1"/>
                <w:kern w:val="0"/>
                <w:sz w:val="22"/>
                <w:szCs w:val="22"/>
                <w:u w:val="single"/>
                <w:lang w:val="fr-CA" w:eastAsia="fr-CA"/>
              </w:rPr>
            </w:pPr>
            <w:hyperlink r:id="rId35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D6CF618" w14:textId="77777777" w:rsidTr="00AF6FAC">
        <w:trPr>
          <w:trHeight w:val="675"/>
        </w:trPr>
        <w:tc>
          <w:tcPr>
            <w:tcW w:w="2824" w:type="dxa"/>
            <w:noWrap/>
            <w:hideMark/>
          </w:tcPr>
          <w:p w14:paraId="6EA740E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CentralAmericanIndianLanguagesInterpreter</w:t>
            </w:r>
            <w:proofErr w:type="spellEnd"/>
          </w:p>
        </w:tc>
        <w:tc>
          <w:tcPr>
            <w:tcW w:w="4864" w:type="dxa"/>
            <w:hideMark/>
          </w:tcPr>
          <w:p w14:paraId="2171510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Central American </w:t>
            </w:r>
            <w:proofErr w:type="spellStart"/>
            <w:r w:rsidRPr="00604A83">
              <w:rPr>
                <w:rFonts w:ascii="Segoe UI" w:hAnsi="Segoe UI" w:cs="Segoe UI"/>
                <w:color w:val="000000" w:themeColor="text1"/>
                <w:kern w:val="0"/>
                <w:sz w:val="22"/>
                <w:szCs w:val="22"/>
                <w:lang w:val="fr-CA" w:eastAsia="fr-CA"/>
              </w:rPr>
              <w:t>Indian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cai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33E7075" w14:textId="77777777" w:rsidR="00AF6FAC" w:rsidRPr="00AF6FAC" w:rsidRDefault="00CA3B37" w:rsidP="00AF6FAC">
            <w:pPr>
              <w:rPr>
                <w:rFonts w:ascii="Calibri" w:hAnsi="Calibri" w:cs="Calibri"/>
                <w:color w:val="0563C1"/>
                <w:kern w:val="0"/>
                <w:sz w:val="22"/>
                <w:szCs w:val="22"/>
                <w:u w:val="single"/>
                <w:lang w:val="fr-CA" w:eastAsia="fr-CA"/>
              </w:rPr>
            </w:pPr>
            <w:hyperlink r:id="rId35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CE4866E" w14:textId="77777777" w:rsidTr="00AF6FAC">
        <w:trPr>
          <w:trHeight w:val="345"/>
        </w:trPr>
        <w:tc>
          <w:tcPr>
            <w:tcW w:w="2824" w:type="dxa"/>
            <w:noWrap/>
            <w:hideMark/>
          </w:tcPr>
          <w:p w14:paraId="3829DC6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CentralKhmerInterpreter</w:t>
            </w:r>
            <w:proofErr w:type="spellEnd"/>
          </w:p>
        </w:tc>
        <w:tc>
          <w:tcPr>
            <w:tcW w:w="4864" w:type="dxa"/>
            <w:hideMark/>
          </w:tcPr>
          <w:p w14:paraId="38F8FB3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Central Khmer (</w:t>
            </w:r>
            <w:proofErr w:type="spellStart"/>
            <w:r w:rsidRPr="00604A83">
              <w:rPr>
                <w:rFonts w:ascii="Segoe UI" w:hAnsi="Segoe UI" w:cs="Segoe UI"/>
                <w:color w:val="000000" w:themeColor="text1"/>
                <w:kern w:val="0"/>
                <w:sz w:val="22"/>
                <w:szCs w:val="22"/>
                <w:lang w:val="fr-CA" w:eastAsia="fr-CA"/>
              </w:rPr>
              <w:t>khm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2C93AE0" w14:textId="77777777" w:rsidR="00AF6FAC" w:rsidRPr="00AF6FAC" w:rsidRDefault="00CA3B37" w:rsidP="00AF6FAC">
            <w:pPr>
              <w:rPr>
                <w:rFonts w:ascii="Calibri" w:hAnsi="Calibri" w:cs="Calibri"/>
                <w:color w:val="0563C1"/>
                <w:kern w:val="0"/>
                <w:sz w:val="22"/>
                <w:szCs w:val="22"/>
                <w:u w:val="single"/>
                <w:lang w:val="fr-CA" w:eastAsia="fr-CA"/>
              </w:rPr>
            </w:pPr>
            <w:hyperlink r:id="rId35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EE723FC" w14:textId="77777777" w:rsidTr="00AF6FAC">
        <w:trPr>
          <w:trHeight w:val="345"/>
        </w:trPr>
        <w:tc>
          <w:tcPr>
            <w:tcW w:w="2824" w:type="dxa"/>
            <w:noWrap/>
            <w:hideMark/>
          </w:tcPr>
          <w:p w14:paraId="260608B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ChagataiInterpreter</w:t>
            </w:r>
            <w:proofErr w:type="spellEnd"/>
          </w:p>
        </w:tc>
        <w:tc>
          <w:tcPr>
            <w:tcW w:w="4864" w:type="dxa"/>
            <w:hideMark/>
          </w:tcPr>
          <w:p w14:paraId="508A589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Chagatai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6762E9D" w14:textId="77777777" w:rsidR="00AF6FAC" w:rsidRPr="00AF6FAC" w:rsidRDefault="00CA3B37" w:rsidP="00AF6FAC">
            <w:pPr>
              <w:rPr>
                <w:rFonts w:ascii="Calibri" w:hAnsi="Calibri" w:cs="Calibri"/>
                <w:color w:val="0563C1"/>
                <w:kern w:val="0"/>
                <w:sz w:val="22"/>
                <w:szCs w:val="22"/>
                <w:u w:val="single"/>
                <w:lang w:val="fr-CA" w:eastAsia="fr-CA"/>
              </w:rPr>
            </w:pPr>
            <w:hyperlink r:id="rId35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9255525" w14:textId="77777777" w:rsidTr="00AF6FAC">
        <w:trPr>
          <w:trHeight w:val="675"/>
        </w:trPr>
        <w:tc>
          <w:tcPr>
            <w:tcW w:w="2824" w:type="dxa"/>
            <w:noWrap/>
            <w:hideMark/>
          </w:tcPr>
          <w:p w14:paraId="645C6A6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ChamicLanguagesInterpreter</w:t>
            </w:r>
            <w:proofErr w:type="spellEnd"/>
          </w:p>
        </w:tc>
        <w:tc>
          <w:tcPr>
            <w:tcW w:w="4864" w:type="dxa"/>
            <w:hideMark/>
          </w:tcPr>
          <w:p w14:paraId="486B459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Chamic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cmc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65A8175" w14:textId="77777777" w:rsidR="00AF6FAC" w:rsidRPr="00AF6FAC" w:rsidRDefault="00CA3B37" w:rsidP="00AF6FAC">
            <w:pPr>
              <w:rPr>
                <w:rFonts w:ascii="Calibri" w:hAnsi="Calibri" w:cs="Calibri"/>
                <w:color w:val="0563C1"/>
                <w:kern w:val="0"/>
                <w:sz w:val="22"/>
                <w:szCs w:val="22"/>
                <w:u w:val="single"/>
                <w:lang w:val="fr-CA" w:eastAsia="fr-CA"/>
              </w:rPr>
            </w:pPr>
            <w:hyperlink r:id="rId35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40E3DEB" w14:textId="77777777" w:rsidTr="00AF6FAC">
        <w:trPr>
          <w:trHeight w:val="345"/>
        </w:trPr>
        <w:tc>
          <w:tcPr>
            <w:tcW w:w="2824" w:type="dxa"/>
            <w:noWrap/>
            <w:hideMark/>
          </w:tcPr>
          <w:p w14:paraId="58405F0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ChamorroInterpreter</w:t>
            </w:r>
            <w:proofErr w:type="spellEnd"/>
          </w:p>
        </w:tc>
        <w:tc>
          <w:tcPr>
            <w:tcW w:w="4864" w:type="dxa"/>
            <w:hideMark/>
          </w:tcPr>
          <w:p w14:paraId="38899F2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Chamorro (</w:t>
            </w:r>
            <w:proofErr w:type="spellStart"/>
            <w:r w:rsidRPr="00604A83">
              <w:rPr>
                <w:rFonts w:ascii="Segoe UI" w:hAnsi="Segoe UI" w:cs="Segoe UI"/>
                <w:color w:val="000000" w:themeColor="text1"/>
                <w:kern w:val="0"/>
                <w:sz w:val="22"/>
                <w:szCs w:val="22"/>
                <w:lang w:val="fr-CA" w:eastAsia="fr-CA"/>
              </w:rPr>
              <w:t>cha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2AB6354" w14:textId="77777777" w:rsidR="00AF6FAC" w:rsidRPr="00AF6FAC" w:rsidRDefault="00CA3B37" w:rsidP="00AF6FAC">
            <w:pPr>
              <w:rPr>
                <w:rFonts w:ascii="Calibri" w:hAnsi="Calibri" w:cs="Calibri"/>
                <w:color w:val="0563C1"/>
                <w:kern w:val="0"/>
                <w:sz w:val="22"/>
                <w:szCs w:val="22"/>
                <w:u w:val="single"/>
                <w:lang w:val="fr-CA" w:eastAsia="fr-CA"/>
              </w:rPr>
            </w:pPr>
            <w:hyperlink r:id="rId36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B1B11EF" w14:textId="77777777" w:rsidTr="00AF6FAC">
        <w:trPr>
          <w:trHeight w:val="345"/>
        </w:trPr>
        <w:tc>
          <w:tcPr>
            <w:tcW w:w="2824" w:type="dxa"/>
            <w:noWrap/>
            <w:hideMark/>
          </w:tcPr>
          <w:p w14:paraId="416A473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ChechenInterpreter</w:t>
            </w:r>
            <w:proofErr w:type="spellEnd"/>
          </w:p>
        </w:tc>
        <w:tc>
          <w:tcPr>
            <w:tcW w:w="4864" w:type="dxa"/>
            <w:hideMark/>
          </w:tcPr>
          <w:p w14:paraId="253C24C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Chechen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F5C1840" w14:textId="77777777" w:rsidR="00AF6FAC" w:rsidRPr="00AF6FAC" w:rsidRDefault="00CA3B37" w:rsidP="00AF6FAC">
            <w:pPr>
              <w:rPr>
                <w:rFonts w:ascii="Calibri" w:hAnsi="Calibri" w:cs="Calibri"/>
                <w:color w:val="0563C1"/>
                <w:kern w:val="0"/>
                <w:sz w:val="22"/>
                <w:szCs w:val="22"/>
                <w:u w:val="single"/>
                <w:lang w:val="fr-CA" w:eastAsia="fr-CA"/>
              </w:rPr>
            </w:pPr>
            <w:hyperlink r:id="rId36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5452688" w14:textId="77777777" w:rsidTr="00AF6FAC">
        <w:trPr>
          <w:trHeight w:val="345"/>
        </w:trPr>
        <w:tc>
          <w:tcPr>
            <w:tcW w:w="2824" w:type="dxa"/>
            <w:noWrap/>
            <w:hideMark/>
          </w:tcPr>
          <w:p w14:paraId="388BF0F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CherokeeInterpreter</w:t>
            </w:r>
            <w:proofErr w:type="spellEnd"/>
          </w:p>
        </w:tc>
        <w:tc>
          <w:tcPr>
            <w:tcW w:w="4864" w:type="dxa"/>
            <w:hideMark/>
          </w:tcPr>
          <w:p w14:paraId="6BA8FAB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Cherokee (</w:t>
            </w:r>
            <w:proofErr w:type="spellStart"/>
            <w:r w:rsidRPr="00604A83">
              <w:rPr>
                <w:rFonts w:ascii="Segoe UI" w:hAnsi="Segoe UI" w:cs="Segoe UI"/>
                <w:color w:val="000000" w:themeColor="text1"/>
                <w:kern w:val="0"/>
                <w:sz w:val="22"/>
                <w:szCs w:val="22"/>
                <w:lang w:val="fr-CA" w:eastAsia="fr-CA"/>
              </w:rPr>
              <w:t>chr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CA73265" w14:textId="77777777" w:rsidR="00AF6FAC" w:rsidRPr="00AF6FAC" w:rsidRDefault="00CA3B37" w:rsidP="00AF6FAC">
            <w:pPr>
              <w:rPr>
                <w:rFonts w:ascii="Calibri" w:hAnsi="Calibri" w:cs="Calibri"/>
                <w:color w:val="0563C1"/>
                <w:kern w:val="0"/>
                <w:sz w:val="22"/>
                <w:szCs w:val="22"/>
                <w:u w:val="single"/>
                <w:lang w:val="fr-CA" w:eastAsia="fr-CA"/>
              </w:rPr>
            </w:pPr>
            <w:hyperlink r:id="rId36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5497BBA" w14:textId="77777777" w:rsidTr="00AF6FAC">
        <w:trPr>
          <w:trHeight w:val="345"/>
        </w:trPr>
        <w:tc>
          <w:tcPr>
            <w:tcW w:w="2824" w:type="dxa"/>
            <w:noWrap/>
            <w:hideMark/>
          </w:tcPr>
          <w:p w14:paraId="08E4011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CheyenneInterpreter</w:t>
            </w:r>
            <w:proofErr w:type="spellEnd"/>
          </w:p>
        </w:tc>
        <w:tc>
          <w:tcPr>
            <w:tcW w:w="4864" w:type="dxa"/>
            <w:hideMark/>
          </w:tcPr>
          <w:p w14:paraId="2E0A35A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Cheyenne (</w:t>
            </w:r>
            <w:proofErr w:type="spellStart"/>
            <w:r w:rsidRPr="00604A83">
              <w:rPr>
                <w:rFonts w:ascii="Segoe UI" w:hAnsi="Segoe UI" w:cs="Segoe UI"/>
                <w:color w:val="000000" w:themeColor="text1"/>
                <w:kern w:val="0"/>
                <w:sz w:val="22"/>
                <w:szCs w:val="22"/>
                <w:lang w:val="fr-CA" w:eastAsia="fr-CA"/>
              </w:rPr>
              <w:t>chy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8B93C41" w14:textId="77777777" w:rsidR="00AF6FAC" w:rsidRPr="00AF6FAC" w:rsidRDefault="00CA3B37" w:rsidP="00AF6FAC">
            <w:pPr>
              <w:rPr>
                <w:rFonts w:ascii="Calibri" w:hAnsi="Calibri" w:cs="Calibri"/>
                <w:color w:val="0563C1"/>
                <w:kern w:val="0"/>
                <w:sz w:val="22"/>
                <w:szCs w:val="22"/>
                <w:u w:val="single"/>
                <w:lang w:val="fr-CA" w:eastAsia="fr-CA"/>
              </w:rPr>
            </w:pPr>
            <w:hyperlink r:id="rId36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4559FD4" w14:textId="77777777" w:rsidTr="00AF6FAC">
        <w:trPr>
          <w:trHeight w:val="345"/>
        </w:trPr>
        <w:tc>
          <w:tcPr>
            <w:tcW w:w="2824" w:type="dxa"/>
            <w:noWrap/>
            <w:hideMark/>
          </w:tcPr>
          <w:p w14:paraId="7F1C80E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ChibchaInterpreter</w:t>
            </w:r>
            <w:proofErr w:type="spellEnd"/>
          </w:p>
        </w:tc>
        <w:tc>
          <w:tcPr>
            <w:tcW w:w="4864" w:type="dxa"/>
            <w:hideMark/>
          </w:tcPr>
          <w:p w14:paraId="038A4B8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Chibcha (</w:t>
            </w:r>
            <w:proofErr w:type="spellStart"/>
            <w:r w:rsidRPr="00604A83">
              <w:rPr>
                <w:rFonts w:ascii="Segoe UI" w:hAnsi="Segoe UI" w:cs="Segoe UI"/>
                <w:color w:val="000000" w:themeColor="text1"/>
                <w:kern w:val="0"/>
                <w:sz w:val="22"/>
                <w:szCs w:val="22"/>
                <w:lang w:val="fr-CA" w:eastAsia="fr-CA"/>
              </w:rPr>
              <w:t>chb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B804EA2" w14:textId="77777777" w:rsidR="00AF6FAC" w:rsidRPr="00AF6FAC" w:rsidRDefault="00CA3B37" w:rsidP="00AF6FAC">
            <w:pPr>
              <w:rPr>
                <w:rFonts w:ascii="Calibri" w:hAnsi="Calibri" w:cs="Calibri"/>
                <w:color w:val="0563C1"/>
                <w:kern w:val="0"/>
                <w:sz w:val="22"/>
                <w:szCs w:val="22"/>
                <w:u w:val="single"/>
                <w:lang w:val="fr-CA" w:eastAsia="fr-CA"/>
              </w:rPr>
            </w:pPr>
            <w:hyperlink r:id="rId36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A6949C8" w14:textId="77777777" w:rsidTr="00AF6FAC">
        <w:trPr>
          <w:trHeight w:val="675"/>
        </w:trPr>
        <w:tc>
          <w:tcPr>
            <w:tcW w:w="2824" w:type="dxa"/>
            <w:noWrap/>
            <w:hideMark/>
          </w:tcPr>
          <w:p w14:paraId="53E14EF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ChichewaChewaNyanjaInterpreter</w:t>
            </w:r>
            <w:proofErr w:type="spellEnd"/>
          </w:p>
        </w:tc>
        <w:tc>
          <w:tcPr>
            <w:tcW w:w="4864" w:type="dxa"/>
            <w:hideMark/>
          </w:tcPr>
          <w:p w14:paraId="059F80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Chichewa </w:t>
            </w:r>
            <w:proofErr w:type="spellStart"/>
            <w:r w:rsidRPr="00604A83">
              <w:rPr>
                <w:rFonts w:ascii="Segoe UI" w:hAnsi="Segoe UI" w:cs="Segoe UI"/>
                <w:color w:val="000000" w:themeColor="text1"/>
                <w:kern w:val="0"/>
                <w:sz w:val="22"/>
                <w:szCs w:val="22"/>
                <w:lang w:val="fr-CA" w:eastAsia="fr-CA"/>
              </w:rPr>
              <w:t>Chewa</w:t>
            </w:r>
            <w:proofErr w:type="spellEnd"/>
            <w:r w:rsidRPr="00604A83">
              <w:rPr>
                <w:rFonts w:ascii="Segoe UI" w:hAnsi="Segoe UI" w:cs="Segoe UI"/>
                <w:color w:val="000000" w:themeColor="text1"/>
                <w:kern w:val="0"/>
                <w:sz w:val="22"/>
                <w:szCs w:val="22"/>
                <w:lang w:val="fr-CA" w:eastAsia="fr-CA"/>
              </w:rPr>
              <w:t xml:space="preserve"> Nyanja (</w:t>
            </w:r>
            <w:proofErr w:type="spellStart"/>
            <w:r w:rsidRPr="00604A83">
              <w:rPr>
                <w:rFonts w:ascii="Segoe UI" w:hAnsi="Segoe UI" w:cs="Segoe UI"/>
                <w:color w:val="000000" w:themeColor="text1"/>
                <w:kern w:val="0"/>
                <w:sz w:val="22"/>
                <w:szCs w:val="22"/>
                <w:lang w:val="fr-CA" w:eastAsia="fr-CA"/>
              </w:rPr>
              <w:t>nya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31DD460" w14:textId="77777777" w:rsidR="00AF6FAC" w:rsidRPr="00AF6FAC" w:rsidRDefault="00CA3B37" w:rsidP="00AF6FAC">
            <w:pPr>
              <w:rPr>
                <w:rFonts w:ascii="Calibri" w:hAnsi="Calibri" w:cs="Calibri"/>
                <w:color w:val="0563C1"/>
                <w:kern w:val="0"/>
                <w:sz w:val="22"/>
                <w:szCs w:val="22"/>
                <w:u w:val="single"/>
                <w:lang w:val="fr-CA" w:eastAsia="fr-CA"/>
              </w:rPr>
            </w:pPr>
            <w:hyperlink r:id="rId36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5B7507D" w14:textId="77777777" w:rsidTr="00AF6FAC">
        <w:trPr>
          <w:trHeight w:val="345"/>
        </w:trPr>
        <w:tc>
          <w:tcPr>
            <w:tcW w:w="2824" w:type="dxa"/>
            <w:noWrap/>
            <w:hideMark/>
          </w:tcPr>
          <w:p w14:paraId="74404E8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ChineseInterpreter</w:t>
            </w:r>
            <w:proofErr w:type="spellEnd"/>
          </w:p>
        </w:tc>
        <w:tc>
          <w:tcPr>
            <w:tcW w:w="4864" w:type="dxa"/>
            <w:hideMark/>
          </w:tcPr>
          <w:p w14:paraId="6210845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Chinese</w:t>
            </w:r>
            <w:proofErr w:type="spellEnd"/>
            <w:r w:rsidRPr="00604A83">
              <w:rPr>
                <w:rFonts w:ascii="Segoe UI" w:hAnsi="Segoe UI" w:cs="Segoe UI"/>
                <w:color w:val="000000" w:themeColor="text1"/>
                <w:kern w:val="0"/>
                <w:sz w:val="22"/>
                <w:szCs w:val="22"/>
                <w:lang w:val="fr-CA" w:eastAsia="fr-CA"/>
              </w:rPr>
              <w:t xml:space="preserve"> (chi (B))</w:t>
            </w:r>
          </w:p>
        </w:tc>
        <w:tc>
          <w:tcPr>
            <w:tcW w:w="2022" w:type="dxa"/>
            <w:noWrap/>
            <w:hideMark/>
          </w:tcPr>
          <w:p w14:paraId="2EB15FDC" w14:textId="77777777" w:rsidR="00AF6FAC" w:rsidRPr="00AF6FAC" w:rsidRDefault="00CA3B37" w:rsidP="00AF6FAC">
            <w:pPr>
              <w:rPr>
                <w:rFonts w:ascii="Calibri" w:hAnsi="Calibri" w:cs="Calibri"/>
                <w:color w:val="0563C1"/>
                <w:kern w:val="0"/>
                <w:sz w:val="22"/>
                <w:szCs w:val="22"/>
                <w:u w:val="single"/>
                <w:lang w:val="fr-CA" w:eastAsia="fr-CA"/>
              </w:rPr>
            </w:pPr>
            <w:hyperlink r:id="rId36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62B02DD" w14:textId="77777777" w:rsidTr="00AF6FAC">
        <w:trPr>
          <w:trHeight w:val="345"/>
        </w:trPr>
        <w:tc>
          <w:tcPr>
            <w:tcW w:w="2824" w:type="dxa"/>
            <w:noWrap/>
            <w:hideMark/>
          </w:tcPr>
          <w:p w14:paraId="4497B5E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ChinookJargonInterpreter</w:t>
            </w:r>
            <w:proofErr w:type="spellEnd"/>
          </w:p>
        </w:tc>
        <w:tc>
          <w:tcPr>
            <w:tcW w:w="4864" w:type="dxa"/>
            <w:hideMark/>
          </w:tcPr>
          <w:p w14:paraId="0B297D3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Chinook Jargon (</w:t>
            </w:r>
            <w:proofErr w:type="spellStart"/>
            <w:r w:rsidRPr="00604A83">
              <w:rPr>
                <w:rFonts w:ascii="Segoe UI" w:hAnsi="Segoe UI" w:cs="Segoe UI"/>
                <w:color w:val="000000" w:themeColor="text1"/>
                <w:kern w:val="0"/>
                <w:sz w:val="22"/>
                <w:szCs w:val="22"/>
                <w:lang w:val="fr-CA" w:eastAsia="fr-CA"/>
              </w:rPr>
              <w:t>chn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1B55FDA" w14:textId="77777777" w:rsidR="00AF6FAC" w:rsidRPr="00AF6FAC" w:rsidRDefault="00CA3B37" w:rsidP="00AF6FAC">
            <w:pPr>
              <w:rPr>
                <w:rFonts w:ascii="Calibri" w:hAnsi="Calibri" w:cs="Calibri"/>
                <w:color w:val="0563C1"/>
                <w:kern w:val="0"/>
                <w:sz w:val="22"/>
                <w:szCs w:val="22"/>
                <w:u w:val="single"/>
                <w:lang w:val="fr-CA" w:eastAsia="fr-CA"/>
              </w:rPr>
            </w:pPr>
            <w:hyperlink r:id="rId36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DF77096" w14:textId="77777777" w:rsidTr="00AF6FAC">
        <w:trPr>
          <w:trHeight w:val="675"/>
        </w:trPr>
        <w:tc>
          <w:tcPr>
            <w:tcW w:w="2824" w:type="dxa"/>
            <w:noWrap/>
            <w:hideMark/>
          </w:tcPr>
          <w:p w14:paraId="2B19BBD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ChipewyanDeneSulineInterpreter</w:t>
            </w:r>
            <w:proofErr w:type="spellEnd"/>
          </w:p>
        </w:tc>
        <w:tc>
          <w:tcPr>
            <w:tcW w:w="4864" w:type="dxa"/>
            <w:hideMark/>
          </w:tcPr>
          <w:p w14:paraId="1548F67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Chipewyan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Dene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Suline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B24CDC9" w14:textId="77777777" w:rsidR="00AF6FAC" w:rsidRPr="00AF6FAC" w:rsidRDefault="00CA3B37" w:rsidP="00AF6FAC">
            <w:pPr>
              <w:rPr>
                <w:rFonts w:ascii="Calibri" w:hAnsi="Calibri" w:cs="Calibri"/>
                <w:color w:val="0563C1"/>
                <w:kern w:val="0"/>
                <w:sz w:val="22"/>
                <w:szCs w:val="22"/>
                <w:u w:val="single"/>
                <w:lang w:val="fr-CA" w:eastAsia="fr-CA"/>
              </w:rPr>
            </w:pPr>
            <w:hyperlink r:id="rId36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EF97A09" w14:textId="77777777" w:rsidTr="00AF6FAC">
        <w:trPr>
          <w:trHeight w:val="345"/>
        </w:trPr>
        <w:tc>
          <w:tcPr>
            <w:tcW w:w="2824" w:type="dxa"/>
            <w:noWrap/>
            <w:hideMark/>
          </w:tcPr>
          <w:p w14:paraId="58A6F8C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ChoctawInterpreter</w:t>
            </w:r>
            <w:proofErr w:type="spellEnd"/>
          </w:p>
        </w:tc>
        <w:tc>
          <w:tcPr>
            <w:tcW w:w="4864" w:type="dxa"/>
            <w:hideMark/>
          </w:tcPr>
          <w:p w14:paraId="18A3567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Choctaw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D390173" w14:textId="77777777" w:rsidR="00AF6FAC" w:rsidRPr="00AF6FAC" w:rsidRDefault="00CA3B37" w:rsidP="00AF6FAC">
            <w:pPr>
              <w:rPr>
                <w:rFonts w:ascii="Calibri" w:hAnsi="Calibri" w:cs="Calibri"/>
                <w:color w:val="0563C1"/>
                <w:kern w:val="0"/>
                <w:sz w:val="22"/>
                <w:szCs w:val="22"/>
                <w:u w:val="single"/>
                <w:lang w:val="fr-CA" w:eastAsia="fr-CA"/>
              </w:rPr>
            </w:pPr>
            <w:hyperlink r:id="rId36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A0BBD38" w14:textId="77777777" w:rsidTr="00AF6FAC">
        <w:trPr>
          <w:trHeight w:val="345"/>
        </w:trPr>
        <w:tc>
          <w:tcPr>
            <w:tcW w:w="2824" w:type="dxa"/>
            <w:noWrap/>
            <w:hideMark/>
          </w:tcPr>
          <w:p w14:paraId="63CB7C4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ChuukeseInterpreter</w:t>
            </w:r>
            <w:proofErr w:type="spellEnd"/>
          </w:p>
        </w:tc>
        <w:tc>
          <w:tcPr>
            <w:tcW w:w="4864" w:type="dxa"/>
            <w:hideMark/>
          </w:tcPr>
          <w:p w14:paraId="106B241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Chuukese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954ECC2" w14:textId="77777777" w:rsidR="00AF6FAC" w:rsidRPr="00AF6FAC" w:rsidRDefault="00CA3B37" w:rsidP="00AF6FAC">
            <w:pPr>
              <w:rPr>
                <w:rFonts w:ascii="Calibri" w:hAnsi="Calibri" w:cs="Calibri"/>
                <w:color w:val="0563C1"/>
                <w:kern w:val="0"/>
                <w:sz w:val="22"/>
                <w:szCs w:val="22"/>
                <w:u w:val="single"/>
                <w:lang w:val="fr-CA" w:eastAsia="fr-CA"/>
              </w:rPr>
            </w:pPr>
            <w:hyperlink r:id="rId37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F14A842" w14:textId="77777777" w:rsidTr="00AF6FAC">
        <w:trPr>
          <w:trHeight w:val="345"/>
        </w:trPr>
        <w:tc>
          <w:tcPr>
            <w:tcW w:w="2824" w:type="dxa"/>
            <w:noWrap/>
            <w:hideMark/>
          </w:tcPr>
          <w:p w14:paraId="3F66F92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ChuvashInterpreter</w:t>
            </w:r>
            <w:proofErr w:type="spellEnd"/>
          </w:p>
        </w:tc>
        <w:tc>
          <w:tcPr>
            <w:tcW w:w="4864" w:type="dxa"/>
            <w:hideMark/>
          </w:tcPr>
          <w:p w14:paraId="6C71A8B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Chuvash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chv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F620989" w14:textId="77777777" w:rsidR="00AF6FAC" w:rsidRPr="00AF6FAC" w:rsidRDefault="00CA3B37" w:rsidP="00AF6FAC">
            <w:pPr>
              <w:rPr>
                <w:rFonts w:ascii="Calibri" w:hAnsi="Calibri" w:cs="Calibri"/>
                <w:color w:val="0563C1"/>
                <w:kern w:val="0"/>
                <w:sz w:val="22"/>
                <w:szCs w:val="22"/>
                <w:u w:val="single"/>
                <w:lang w:val="fr-CA" w:eastAsia="fr-CA"/>
              </w:rPr>
            </w:pPr>
            <w:hyperlink r:id="rId37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28B9A2D" w14:textId="77777777" w:rsidTr="00AF6FAC">
        <w:trPr>
          <w:trHeight w:val="675"/>
        </w:trPr>
        <w:tc>
          <w:tcPr>
            <w:tcW w:w="2824" w:type="dxa"/>
            <w:noWrap/>
            <w:hideMark/>
          </w:tcPr>
          <w:p w14:paraId="6687BD7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ClassicalNewariOldNewariClassicalNepalBhasaInterpreter</w:t>
            </w:r>
            <w:proofErr w:type="spellEnd"/>
          </w:p>
        </w:tc>
        <w:tc>
          <w:tcPr>
            <w:tcW w:w="4864" w:type="dxa"/>
            <w:hideMark/>
          </w:tcPr>
          <w:p w14:paraId="007DA2F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Classical</w:t>
            </w:r>
            <w:proofErr w:type="spellEnd"/>
            <w:r w:rsidRPr="00604A83">
              <w:rPr>
                <w:rFonts w:ascii="Segoe UI" w:hAnsi="Segoe UI" w:cs="Segoe UI"/>
                <w:color w:val="000000" w:themeColor="text1"/>
                <w:kern w:val="0"/>
                <w:sz w:val="22"/>
                <w:szCs w:val="22"/>
                <w:lang w:val="fr-CA" w:eastAsia="fr-CA"/>
              </w:rPr>
              <w:t xml:space="preserve"> Newari Old Newari </w:t>
            </w:r>
            <w:proofErr w:type="spellStart"/>
            <w:r w:rsidRPr="00604A83">
              <w:rPr>
                <w:rFonts w:ascii="Segoe UI" w:hAnsi="Segoe UI" w:cs="Segoe UI"/>
                <w:color w:val="000000" w:themeColor="text1"/>
                <w:kern w:val="0"/>
                <w:sz w:val="22"/>
                <w:szCs w:val="22"/>
                <w:lang w:val="fr-CA" w:eastAsia="fr-CA"/>
              </w:rPr>
              <w:t>Classical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Nepal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Bhasa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nwc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EE1411B" w14:textId="77777777" w:rsidR="00AF6FAC" w:rsidRPr="00AF6FAC" w:rsidRDefault="00CA3B37" w:rsidP="00AF6FAC">
            <w:pPr>
              <w:rPr>
                <w:rFonts w:ascii="Calibri" w:hAnsi="Calibri" w:cs="Calibri"/>
                <w:color w:val="0563C1"/>
                <w:kern w:val="0"/>
                <w:sz w:val="22"/>
                <w:szCs w:val="22"/>
                <w:u w:val="single"/>
                <w:lang w:val="fr-CA" w:eastAsia="fr-CA"/>
              </w:rPr>
            </w:pPr>
            <w:hyperlink r:id="rId37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E077B83" w14:textId="77777777" w:rsidTr="00AF6FAC">
        <w:trPr>
          <w:trHeight w:val="345"/>
        </w:trPr>
        <w:tc>
          <w:tcPr>
            <w:tcW w:w="2824" w:type="dxa"/>
            <w:noWrap/>
            <w:hideMark/>
          </w:tcPr>
          <w:p w14:paraId="50A68EF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ClassicalSyriacInterpreter</w:t>
            </w:r>
            <w:proofErr w:type="spellEnd"/>
          </w:p>
        </w:tc>
        <w:tc>
          <w:tcPr>
            <w:tcW w:w="4864" w:type="dxa"/>
            <w:hideMark/>
          </w:tcPr>
          <w:p w14:paraId="20C81CD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Classical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Syriac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syc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806F591" w14:textId="77777777" w:rsidR="00AF6FAC" w:rsidRPr="00AF6FAC" w:rsidRDefault="00CA3B37" w:rsidP="00AF6FAC">
            <w:pPr>
              <w:rPr>
                <w:rFonts w:ascii="Calibri" w:hAnsi="Calibri" w:cs="Calibri"/>
                <w:color w:val="0563C1"/>
                <w:kern w:val="0"/>
                <w:sz w:val="22"/>
                <w:szCs w:val="22"/>
                <w:u w:val="single"/>
                <w:lang w:val="fr-CA" w:eastAsia="fr-CA"/>
              </w:rPr>
            </w:pPr>
            <w:hyperlink r:id="rId37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67006B0" w14:textId="77777777" w:rsidTr="00AF6FAC">
        <w:trPr>
          <w:trHeight w:val="345"/>
        </w:trPr>
        <w:tc>
          <w:tcPr>
            <w:tcW w:w="2824" w:type="dxa"/>
            <w:noWrap/>
            <w:hideMark/>
          </w:tcPr>
          <w:p w14:paraId="001A478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CopticInterpreter</w:t>
            </w:r>
            <w:proofErr w:type="spellEnd"/>
          </w:p>
        </w:tc>
        <w:tc>
          <w:tcPr>
            <w:tcW w:w="4864" w:type="dxa"/>
            <w:hideMark/>
          </w:tcPr>
          <w:p w14:paraId="0B35DD8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Coptic</w:t>
            </w:r>
            <w:proofErr w:type="spellEnd"/>
            <w:r w:rsidRPr="00604A83">
              <w:rPr>
                <w:rFonts w:ascii="Segoe UI" w:hAnsi="Segoe UI" w:cs="Segoe UI"/>
                <w:color w:val="000000" w:themeColor="text1"/>
                <w:kern w:val="0"/>
                <w:sz w:val="22"/>
                <w:szCs w:val="22"/>
                <w:lang w:val="fr-CA" w:eastAsia="fr-CA"/>
              </w:rPr>
              <w:t xml:space="preserve"> (cop)</w:t>
            </w:r>
          </w:p>
        </w:tc>
        <w:tc>
          <w:tcPr>
            <w:tcW w:w="2022" w:type="dxa"/>
            <w:noWrap/>
            <w:hideMark/>
          </w:tcPr>
          <w:p w14:paraId="2C8070B1" w14:textId="77777777" w:rsidR="00AF6FAC" w:rsidRPr="00AF6FAC" w:rsidRDefault="00CA3B37" w:rsidP="00AF6FAC">
            <w:pPr>
              <w:rPr>
                <w:rFonts w:ascii="Calibri" w:hAnsi="Calibri" w:cs="Calibri"/>
                <w:color w:val="0563C1"/>
                <w:kern w:val="0"/>
                <w:sz w:val="22"/>
                <w:szCs w:val="22"/>
                <w:u w:val="single"/>
                <w:lang w:val="fr-CA" w:eastAsia="fr-CA"/>
              </w:rPr>
            </w:pPr>
            <w:hyperlink r:id="rId37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25E9BA6" w14:textId="77777777" w:rsidTr="00AF6FAC">
        <w:trPr>
          <w:trHeight w:val="345"/>
        </w:trPr>
        <w:tc>
          <w:tcPr>
            <w:tcW w:w="2824" w:type="dxa"/>
            <w:noWrap/>
            <w:hideMark/>
          </w:tcPr>
          <w:p w14:paraId="22BD7B1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CornishInterpreter</w:t>
            </w:r>
            <w:proofErr w:type="spellEnd"/>
          </w:p>
        </w:tc>
        <w:tc>
          <w:tcPr>
            <w:tcW w:w="4864" w:type="dxa"/>
            <w:hideMark/>
          </w:tcPr>
          <w:p w14:paraId="5A273D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Cornish</w:t>
            </w:r>
            <w:proofErr w:type="spellEnd"/>
            <w:r w:rsidRPr="00604A83">
              <w:rPr>
                <w:rFonts w:ascii="Segoe UI" w:hAnsi="Segoe UI" w:cs="Segoe UI"/>
                <w:color w:val="000000" w:themeColor="text1"/>
                <w:kern w:val="0"/>
                <w:sz w:val="22"/>
                <w:szCs w:val="22"/>
                <w:lang w:val="fr-CA" w:eastAsia="fr-CA"/>
              </w:rPr>
              <w:t xml:space="preserve"> (cor)</w:t>
            </w:r>
          </w:p>
        </w:tc>
        <w:tc>
          <w:tcPr>
            <w:tcW w:w="2022" w:type="dxa"/>
            <w:noWrap/>
            <w:hideMark/>
          </w:tcPr>
          <w:p w14:paraId="2E76E5E7" w14:textId="77777777" w:rsidR="00AF6FAC" w:rsidRPr="00AF6FAC" w:rsidRDefault="00CA3B37" w:rsidP="00AF6FAC">
            <w:pPr>
              <w:rPr>
                <w:rFonts w:ascii="Calibri" w:hAnsi="Calibri" w:cs="Calibri"/>
                <w:color w:val="0563C1"/>
                <w:kern w:val="0"/>
                <w:sz w:val="22"/>
                <w:szCs w:val="22"/>
                <w:u w:val="single"/>
                <w:lang w:val="fr-CA" w:eastAsia="fr-CA"/>
              </w:rPr>
            </w:pPr>
            <w:hyperlink r:id="rId37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6CEE981" w14:textId="77777777" w:rsidTr="00AF6FAC">
        <w:trPr>
          <w:trHeight w:val="345"/>
        </w:trPr>
        <w:tc>
          <w:tcPr>
            <w:tcW w:w="2824" w:type="dxa"/>
            <w:noWrap/>
            <w:hideMark/>
          </w:tcPr>
          <w:p w14:paraId="2285E2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CorsicanInterpreter</w:t>
            </w:r>
            <w:proofErr w:type="spellEnd"/>
          </w:p>
        </w:tc>
        <w:tc>
          <w:tcPr>
            <w:tcW w:w="4864" w:type="dxa"/>
            <w:hideMark/>
          </w:tcPr>
          <w:p w14:paraId="0559E45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Corsican</w:t>
            </w:r>
            <w:proofErr w:type="spellEnd"/>
            <w:r w:rsidRPr="00604A83">
              <w:rPr>
                <w:rFonts w:ascii="Segoe UI" w:hAnsi="Segoe UI" w:cs="Segoe UI"/>
                <w:color w:val="000000" w:themeColor="text1"/>
                <w:kern w:val="0"/>
                <w:sz w:val="22"/>
                <w:szCs w:val="22"/>
                <w:lang w:val="fr-CA" w:eastAsia="fr-CA"/>
              </w:rPr>
              <w:t xml:space="preserve"> (cos)</w:t>
            </w:r>
          </w:p>
        </w:tc>
        <w:tc>
          <w:tcPr>
            <w:tcW w:w="2022" w:type="dxa"/>
            <w:noWrap/>
            <w:hideMark/>
          </w:tcPr>
          <w:p w14:paraId="649943E7" w14:textId="77777777" w:rsidR="00AF6FAC" w:rsidRPr="00AF6FAC" w:rsidRDefault="00CA3B37" w:rsidP="00AF6FAC">
            <w:pPr>
              <w:rPr>
                <w:rFonts w:ascii="Calibri" w:hAnsi="Calibri" w:cs="Calibri"/>
                <w:color w:val="0563C1"/>
                <w:kern w:val="0"/>
                <w:sz w:val="22"/>
                <w:szCs w:val="22"/>
                <w:u w:val="single"/>
                <w:lang w:val="fr-CA" w:eastAsia="fr-CA"/>
              </w:rPr>
            </w:pPr>
            <w:hyperlink r:id="rId37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BE77FCF" w14:textId="77777777" w:rsidTr="00AF6FAC">
        <w:trPr>
          <w:trHeight w:val="345"/>
        </w:trPr>
        <w:tc>
          <w:tcPr>
            <w:tcW w:w="2824" w:type="dxa"/>
            <w:noWrap/>
            <w:hideMark/>
          </w:tcPr>
          <w:p w14:paraId="2AE0EBF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CreeInterpreter</w:t>
            </w:r>
            <w:proofErr w:type="spellEnd"/>
          </w:p>
        </w:tc>
        <w:tc>
          <w:tcPr>
            <w:tcW w:w="4864" w:type="dxa"/>
            <w:hideMark/>
          </w:tcPr>
          <w:p w14:paraId="11C9C82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Cree (</w:t>
            </w:r>
            <w:proofErr w:type="spellStart"/>
            <w:r w:rsidRPr="00604A83">
              <w:rPr>
                <w:rFonts w:ascii="Segoe UI" w:hAnsi="Segoe UI" w:cs="Segoe UI"/>
                <w:color w:val="000000" w:themeColor="text1"/>
                <w:kern w:val="0"/>
                <w:sz w:val="22"/>
                <w:szCs w:val="22"/>
                <w:lang w:val="fr-CA" w:eastAsia="fr-CA"/>
              </w:rPr>
              <w:t>cre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510ADC8" w14:textId="77777777" w:rsidR="00AF6FAC" w:rsidRPr="00AF6FAC" w:rsidRDefault="00CA3B37" w:rsidP="00AF6FAC">
            <w:pPr>
              <w:rPr>
                <w:rFonts w:ascii="Calibri" w:hAnsi="Calibri" w:cs="Calibri"/>
                <w:color w:val="0563C1"/>
                <w:kern w:val="0"/>
                <w:sz w:val="22"/>
                <w:szCs w:val="22"/>
                <w:u w:val="single"/>
                <w:lang w:val="fr-CA" w:eastAsia="fr-CA"/>
              </w:rPr>
            </w:pPr>
            <w:hyperlink r:id="rId37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BD35C25" w14:textId="77777777" w:rsidTr="00AF6FAC">
        <w:trPr>
          <w:trHeight w:val="345"/>
        </w:trPr>
        <w:tc>
          <w:tcPr>
            <w:tcW w:w="2824" w:type="dxa"/>
            <w:noWrap/>
            <w:hideMark/>
          </w:tcPr>
          <w:p w14:paraId="2B1F243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CreekInterpreter</w:t>
            </w:r>
            <w:proofErr w:type="spellEnd"/>
          </w:p>
        </w:tc>
        <w:tc>
          <w:tcPr>
            <w:tcW w:w="4864" w:type="dxa"/>
            <w:hideMark/>
          </w:tcPr>
          <w:p w14:paraId="64BCD06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Creek (mus)</w:t>
            </w:r>
          </w:p>
        </w:tc>
        <w:tc>
          <w:tcPr>
            <w:tcW w:w="2022" w:type="dxa"/>
            <w:noWrap/>
            <w:hideMark/>
          </w:tcPr>
          <w:p w14:paraId="3A9406BD" w14:textId="77777777" w:rsidR="00AF6FAC" w:rsidRPr="00AF6FAC" w:rsidRDefault="00CA3B37" w:rsidP="00AF6FAC">
            <w:pPr>
              <w:rPr>
                <w:rFonts w:ascii="Calibri" w:hAnsi="Calibri" w:cs="Calibri"/>
                <w:color w:val="0563C1"/>
                <w:kern w:val="0"/>
                <w:sz w:val="22"/>
                <w:szCs w:val="22"/>
                <w:u w:val="single"/>
                <w:lang w:val="fr-CA" w:eastAsia="fr-CA"/>
              </w:rPr>
            </w:pPr>
            <w:hyperlink r:id="rId37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31D3377" w14:textId="77777777" w:rsidTr="00AF6FAC">
        <w:trPr>
          <w:trHeight w:val="675"/>
        </w:trPr>
        <w:tc>
          <w:tcPr>
            <w:tcW w:w="2824" w:type="dxa"/>
            <w:noWrap/>
            <w:hideMark/>
          </w:tcPr>
          <w:p w14:paraId="5682EF5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CreolesPidginsEnglishBasedInterpreter</w:t>
            </w:r>
            <w:proofErr w:type="spellEnd"/>
          </w:p>
        </w:tc>
        <w:tc>
          <w:tcPr>
            <w:tcW w:w="4864" w:type="dxa"/>
            <w:hideMark/>
          </w:tcPr>
          <w:p w14:paraId="782434F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Creoles</w:t>
            </w:r>
            <w:proofErr w:type="spellEnd"/>
            <w:r w:rsidRPr="00604A83">
              <w:rPr>
                <w:rFonts w:ascii="Segoe UI" w:hAnsi="Segoe UI" w:cs="Segoe UI"/>
                <w:color w:val="000000" w:themeColor="text1"/>
                <w:kern w:val="0"/>
                <w:sz w:val="22"/>
                <w:szCs w:val="22"/>
                <w:lang w:val="fr-CA" w:eastAsia="fr-CA"/>
              </w:rPr>
              <w:t xml:space="preserve"> Pidgins English </w:t>
            </w:r>
            <w:proofErr w:type="spellStart"/>
            <w:r w:rsidRPr="00604A83">
              <w:rPr>
                <w:rFonts w:ascii="Segoe UI" w:hAnsi="Segoe UI" w:cs="Segoe UI"/>
                <w:color w:val="000000" w:themeColor="text1"/>
                <w:kern w:val="0"/>
                <w:sz w:val="22"/>
                <w:szCs w:val="22"/>
                <w:lang w:val="fr-CA" w:eastAsia="fr-CA"/>
              </w:rPr>
              <w:t>Based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cpe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010E490" w14:textId="77777777" w:rsidR="00AF6FAC" w:rsidRPr="00AF6FAC" w:rsidRDefault="00CA3B37" w:rsidP="00AF6FAC">
            <w:pPr>
              <w:rPr>
                <w:rFonts w:ascii="Calibri" w:hAnsi="Calibri" w:cs="Calibri"/>
                <w:color w:val="0563C1"/>
                <w:kern w:val="0"/>
                <w:sz w:val="22"/>
                <w:szCs w:val="22"/>
                <w:u w:val="single"/>
                <w:lang w:val="fr-CA" w:eastAsia="fr-CA"/>
              </w:rPr>
            </w:pPr>
            <w:hyperlink r:id="rId37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E101D38" w14:textId="77777777" w:rsidTr="00AF6FAC">
        <w:trPr>
          <w:trHeight w:val="675"/>
        </w:trPr>
        <w:tc>
          <w:tcPr>
            <w:tcW w:w="2824" w:type="dxa"/>
            <w:noWrap/>
            <w:hideMark/>
          </w:tcPr>
          <w:p w14:paraId="524C3D3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CreolesPidginsFrenchBasedInterpreter</w:t>
            </w:r>
            <w:proofErr w:type="spellEnd"/>
          </w:p>
        </w:tc>
        <w:tc>
          <w:tcPr>
            <w:tcW w:w="4864" w:type="dxa"/>
            <w:hideMark/>
          </w:tcPr>
          <w:p w14:paraId="51D435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Creoles</w:t>
            </w:r>
            <w:proofErr w:type="spellEnd"/>
            <w:r w:rsidRPr="00604A83">
              <w:rPr>
                <w:rFonts w:ascii="Segoe UI" w:hAnsi="Segoe UI" w:cs="Segoe UI"/>
                <w:color w:val="000000" w:themeColor="text1"/>
                <w:kern w:val="0"/>
                <w:sz w:val="22"/>
                <w:szCs w:val="22"/>
                <w:lang w:val="fr-CA" w:eastAsia="fr-CA"/>
              </w:rPr>
              <w:t xml:space="preserve"> Pidgins French </w:t>
            </w:r>
            <w:proofErr w:type="spellStart"/>
            <w:r w:rsidRPr="00604A83">
              <w:rPr>
                <w:rFonts w:ascii="Segoe UI" w:hAnsi="Segoe UI" w:cs="Segoe UI"/>
                <w:color w:val="000000" w:themeColor="text1"/>
                <w:kern w:val="0"/>
                <w:sz w:val="22"/>
                <w:szCs w:val="22"/>
                <w:lang w:val="fr-CA" w:eastAsia="fr-CA"/>
              </w:rPr>
              <w:t>Based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cpf</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525969E" w14:textId="77777777" w:rsidR="00AF6FAC" w:rsidRPr="00AF6FAC" w:rsidRDefault="00CA3B37" w:rsidP="00AF6FAC">
            <w:pPr>
              <w:rPr>
                <w:rFonts w:ascii="Calibri" w:hAnsi="Calibri" w:cs="Calibri"/>
                <w:color w:val="0563C1"/>
                <w:kern w:val="0"/>
                <w:sz w:val="22"/>
                <w:szCs w:val="22"/>
                <w:u w:val="single"/>
                <w:lang w:val="fr-CA" w:eastAsia="fr-CA"/>
              </w:rPr>
            </w:pPr>
            <w:hyperlink r:id="rId38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B43672" w14:textId="77777777" w:rsidTr="00AF6FAC">
        <w:trPr>
          <w:trHeight w:val="345"/>
        </w:trPr>
        <w:tc>
          <w:tcPr>
            <w:tcW w:w="2824" w:type="dxa"/>
            <w:noWrap/>
            <w:hideMark/>
          </w:tcPr>
          <w:p w14:paraId="6B3D9D7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CreolesPidginsInterpreter</w:t>
            </w:r>
            <w:proofErr w:type="spellEnd"/>
          </w:p>
        </w:tc>
        <w:tc>
          <w:tcPr>
            <w:tcW w:w="4864" w:type="dxa"/>
            <w:hideMark/>
          </w:tcPr>
          <w:p w14:paraId="35CE0F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Creoles</w:t>
            </w:r>
            <w:proofErr w:type="spellEnd"/>
            <w:r w:rsidRPr="00604A83">
              <w:rPr>
                <w:rFonts w:ascii="Segoe UI" w:hAnsi="Segoe UI" w:cs="Segoe UI"/>
                <w:color w:val="000000" w:themeColor="text1"/>
                <w:kern w:val="0"/>
                <w:sz w:val="22"/>
                <w:szCs w:val="22"/>
                <w:lang w:val="fr-CA" w:eastAsia="fr-CA"/>
              </w:rPr>
              <w:t xml:space="preserve"> Pidgins (</w:t>
            </w:r>
            <w:proofErr w:type="spellStart"/>
            <w:r w:rsidRPr="00604A83">
              <w:rPr>
                <w:rFonts w:ascii="Segoe UI" w:hAnsi="Segoe UI" w:cs="Segoe UI"/>
                <w:color w:val="000000" w:themeColor="text1"/>
                <w:kern w:val="0"/>
                <w:sz w:val="22"/>
                <w:szCs w:val="22"/>
                <w:lang w:val="fr-CA" w:eastAsia="fr-CA"/>
              </w:rPr>
              <w:t>crp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D403EC1" w14:textId="77777777" w:rsidR="00AF6FAC" w:rsidRPr="00AF6FAC" w:rsidRDefault="00CA3B37" w:rsidP="00AF6FAC">
            <w:pPr>
              <w:rPr>
                <w:rFonts w:ascii="Calibri" w:hAnsi="Calibri" w:cs="Calibri"/>
                <w:color w:val="0563C1"/>
                <w:kern w:val="0"/>
                <w:sz w:val="22"/>
                <w:szCs w:val="22"/>
                <w:u w:val="single"/>
                <w:lang w:val="fr-CA" w:eastAsia="fr-CA"/>
              </w:rPr>
            </w:pPr>
            <w:hyperlink r:id="rId38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C49C9BD" w14:textId="77777777" w:rsidTr="00AF6FAC">
        <w:trPr>
          <w:trHeight w:val="675"/>
        </w:trPr>
        <w:tc>
          <w:tcPr>
            <w:tcW w:w="2824" w:type="dxa"/>
            <w:noWrap/>
            <w:hideMark/>
          </w:tcPr>
          <w:p w14:paraId="7099A66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CreolesPidginsPortugueseBasedInterpreter</w:t>
            </w:r>
            <w:proofErr w:type="spellEnd"/>
          </w:p>
        </w:tc>
        <w:tc>
          <w:tcPr>
            <w:tcW w:w="4864" w:type="dxa"/>
            <w:hideMark/>
          </w:tcPr>
          <w:p w14:paraId="51929CD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Creoles</w:t>
            </w:r>
            <w:proofErr w:type="spellEnd"/>
            <w:r w:rsidRPr="00604A83">
              <w:rPr>
                <w:rFonts w:ascii="Segoe UI" w:hAnsi="Segoe UI" w:cs="Segoe UI"/>
                <w:color w:val="000000" w:themeColor="text1"/>
                <w:kern w:val="0"/>
                <w:sz w:val="22"/>
                <w:szCs w:val="22"/>
                <w:lang w:val="fr-CA" w:eastAsia="fr-CA"/>
              </w:rPr>
              <w:t xml:space="preserve"> Pidgins </w:t>
            </w:r>
            <w:proofErr w:type="spellStart"/>
            <w:r w:rsidRPr="00604A83">
              <w:rPr>
                <w:rFonts w:ascii="Segoe UI" w:hAnsi="Segoe UI" w:cs="Segoe UI"/>
                <w:color w:val="000000" w:themeColor="text1"/>
                <w:kern w:val="0"/>
                <w:sz w:val="22"/>
                <w:szCs w:val="22"/>
                <w:lang w:val="fr-CA" w:eastAsia="fr-CA"/>
              </w:rPr>
              <w:t>Portuguese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Based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cpp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0976D53" w14:textId="77777777" w:rsidR="00AF6FAC" w:rsidRPr="00AF6FAC" w:rsidRDefault="00CA3B37" w:rsidP="00AF6FAC">
            <w:pPr>
              <w:rPr>
                <w:rFonts w:ascii="Calibri" w:hAnsi="Calibri" w:cs="Calibri"/>
                <w:color w:val="0563C1"/>
                <w:kern w:val="0"/>
                <w:sz w:val="22"/>
                <w:szCs w:val="22"/>
                <w:u w:val="single"/>
                <w:lang w:val="fr-CA" w:eastAsia="fr-CA"/>
              </w:rPr>
            </w:pPr>
            <w:hyperlink r:id="rId38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01497FD" w14:textId="77777777" w:rsidTr="00AF6FAC">
        <w:trPr>
          <w:trHeight w:val="675"/>
        </w:trPr>
        <w:tc>
          <w:tcPr>
            <w:tcW w:w="2824" w:type="dxa"/>
            <w:noWrap/>
            <w:hideMark/>
          </w:tcPr>
          <w:p w14:paraId="45CD478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CrimeanTatarCrimeanTurkishInterpreter</w:t>
            </w:r>
            <w:proofErr w:type="spellEnd"/>
          </w:p>
        </w:tc>
        <w:tc>
          <w:tcPr>
            <w:tcW w:w="4864" w:type="dxa"/>
            <w:hideMark/>
          </w:tcPr>
          <w:p w14:paraId="6F3DF29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Crimean</w:t>
            </w:r>
            <w:proofErr w:type="spellEnd"/>
            <w:r w:rsidRPr="00604A83">
              <w:rPr>
                <w:rFonts w:ascii="Segoe UI" w:hAnsi="Segoe UI" w:cs="Segoe UI"/>
                <w:color w:val="000000" w:themeColor="text1"/>
                <w:kern w:val="0"/>
                <w:sz w:val="22"/>
                <w:szCs w:val="22"/>
                <w:lang w:val="fr-CA" w:eastAsia="fr-CA"/>
              </w:rPr>
              <w:t xml:space="preserve"> Tatar </w:t>
            </w:r>
            <w:proofErr w:type="spellStart"/>
            <w:r w:rsidRPr="00604A83">
              <w:rPr>
                <w:rFonts w:ascii="Segoe UI" w:hAnsi="Segoe UI" w:cs="Segoe UI"/>
                <w:color w:val="000000" w:themeColor="text1"/>
                <w:kern w:val="0"/>
                <w:sz w:val="22"/>
                <w:szCs w:val="22"/>
                <w:lang w:val="fr-CA" w:eastAsia="fr-CA"/>
              </w:rPr>
              <w:t>Crimean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Turkish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crh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6915271" w14:textId="77777777" w:rsidR="00AF6FAC" w:rsidRPr="00AF6FAC" w:rsidRDefault="00CA3B37" w:rsidP="00AF6FAC">
            <w:pPr>
              <w:rPr>
                <w:rFonts w:ascii="Calibri" w:hAnsi="Calibri" w:cs="Calibri"/>
                <w:color w:val="0563C1"/>
                <w:kern w:val="0"/>
                <w:sz w:val="22"/>
                <w:szCs w:val="22"/>
                <w:u w:val="single"/>
                <w:lang w:val="fr-CA" w:eastAsia="fr-CA"/>
              </w:rPr>
            </w:pPr>
            <w:hyperlink r:id="rId38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B7E548A" w14:textId="77777777" w:rsidTr="00AF6FAC">
        <w:trPr>
          <w:trHeight w:val="345"/>
        </w:trPr>
        <w:tc>
          <w:tcPr>
            <w:tcW w:w="2824" w:type="dxa"/>
            <w:noWrap/>
            <w:hideMark/>
          </w:tcPr>
          <w:p w14:paraId="31177DB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CroatianInterpreter</w:t>
            </w:r>
            <w:proofErr w:type="spellEnd"/>
          </w:p>
        </w:tc>
        <w:tc>
          <w:tcPr>
            <w:tcW w:w="4864" w:type="dxa"/>
            <w:hideMark/>
          </w:tcPr>
          <w:p w14:paraId="6D3E567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Croatian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hrv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B87957B" w14:textId="77777777" w:rsidR="00AF6FAC" w:rsidRPr="00AF6FAC" w:rsidRDefault="00CA3B37" w:rsidP="00AF6FAC">
            <w:pPr>
              <w:rPr>
                <w:rFonts w:ascii="Calibri" w:hAnsi="Calibri" w:cs="Calibri"/>
                <w:color w:val="0563C1"/>
                <w:kern w:val="0"/>
                <w:sz w:val="22"/>
                <w:szCs w:val="22"/>
                <w:u w:val="single"/>
                <w:lang w:val="fr-CA" w:eastAsia="fr-CA"/>
              </w:rPr>
            </w:pPr>
            <w:hyperlink r:id="rId38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F5EA38F" w14:textId="77777777" w:rsidTr="00AF6FAC">
        <w:trPr>
          <w:trHeight w:val="675"/>
        </w:trPr>
        <w:tc>
          <w:tcPr>
            <w:tcW w:w="2824" w:type="dxa"/>
            <w:noWrap/>
            <w:hideMark/>
          </w:tcPr>
          <w:p w14:paraId="687E2F9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CushiticLanguagesInterpreter</w:t>
            </w:r>
            <w:proofErr w:type="spellEnd"/>
          </w:p>
        </w:tc>
        <w:tc>
          <w:tcPr>
            <w:tcW w:w="4864" w:type="dxa"/>
            <w:hideMark/>
          </w:tcPr>
          <w:p w14:paraId="4BF383D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Cushitic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cus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816022F" w14:textId="77777777" w:rsidR="00AF6FAC" w:rsidRPr="00AF6FAC" w:rsidRDefault="00CA3B37" w:rsidP="00AF6FAC">
            <w:pPr>
              <w:rPr>
                <w:rFonts w:ascii="Calibri" w:hAnsi="Calibri" w:cs="Calibri"/>
                <w:color w:val="0563C1"/>
                <w:kern w:val="0"/>
                <w:sz w:val="22"/>
                <w:szCs w:val="22"/>
                <w:u w:val="single"/>
                <w:lang w:val="fr-CA" w:eastAsia="fr-CA"/>
              </w:rPr>
            </w:pPr>
            <w:hyperlink r:id="rId38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BB85A9D" w14:textId="77777777" w:rsidTr="00AF6FAC">
        <w:trPr>
          <w:trHeight w:val="345"/>
        </w:trPr>
        <w:tc>
          <w:tcPr>
            <w:tcW w:w="2824" w:type="dxa"/>
            <w:noWrap/>
            <w:hideMark/>
          </w:tcPr>
          <w:p w14:paraId="4CB580A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CzechInterpreter</w:t>
            </w:r>
            <w:proofErr w:type="spellEnd"/>
          </w:p>
        </w:tc>
        <w:tc>
          <w:tcPr>
            <w:tcW w:w="4864" w:type="dxa"/>
            <w:hideMark/>
          </w:tcPr>
          <w:p w14:paraId="6A15B9D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Czech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cze</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5E8692BE" w14:textId="77777777" w:rsidR="00AF6FAC" w:rsidRPr="00AF6FAC" w:rsidRDefault="00CA3B37" w:rsidP="00AF6FAC">
            <w:pPr>
              <w:rPr>
                <w:rFonts w:ascii="Calibri" w:hAnsi="Calibri" w:cs="Calibri"/>
                <w:color w:val="0563C1"/>
                <w:kern w:val="0"/>
                <w:sz w:val="22"/>
                <w:szCs w:val="22"/>
                <w:u w:val="single"/>
                <w:lang w:val="fr-CA" w:eastAsia="fr-CA"/>
              </w:rPr>
            </w:pPr>
            <w:hyperlink r:id="rId38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A7BCD0E" w14:textId="77777777" w:rsidTr="00AF6FAC">
        <w:trPr>
          <w:trHeight w:val="345"/>
        </w:trPr>
        <w:tc>
          <w:tcPr>
            <w:tcW w:w="2824" w:type="dxa"/>
            <w:noWrap/>
            <w:hideMark/>
          </w:tcPr>
          <w:p w14:paraId="1A791FD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DakotaInterpreter</w:t>
            </w:r>
            <w:proofErr w:type="spellEnd"/>
          </w:p>
        </w:tc>
        <w:tc>
          <w:tcPr>
            <w:tcW w:w="4864" w:type="dxa"/>
            <w:hideMark/>
          </w:tcPr>
          <w:p w14:paraId="33C736A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Dakota (</w:t>
            </w:r>
            <w:proofErr w:type="spellStart"/>
            <w:r w:rsidRPr="00604A83">
              <w:rPr>
                <w:rFonts w:ascii="Segoe UI" w:hAnsi="Segoe UI" w:cs="Segoe UI"/>
                <w:color w:val="000000" w:themeColor="text1"/>
                <w:kern w:val="0"/>
                <w:sz w:val="22"/>
                <w:szCs w:val="22"/>
                <w:lang w:val="fr-CA" w:eastAsia="fr-CA"/>
              </w:rPr>
              <w:t>dak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C894DD5" w14:textId="77777777" w:rsidR="00AF6FAC" w:rsidRPr="00AF6FAC" w:rsidRDefault="00CA3B37" w:rsidP="00AF6FAC">
            <w:pPr>
              <w:rPr>
                <w:rFonts w:ascii="Calibri" w:hAnsi="Calibri" w:cs="Calibri"/>
                <w:color w:val="0563C1"/>
                <w:kern w:val="0"/>
                <w:sz w:val="22"/>
                <w:szCs w:val="22"/>
                <w:u w:val="single"/>
                <w:lang w:val="fr-CA" w:eastAsia="fr-CA"/>
              </w:rPr>
            </w:pPr>
            <w:hyperlink r:id="rId38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F9605AE" w14:textId="77777777" w:rsidTr="00AF6FAC">
        <w:trPr>
          <w:trHeight w:val="345"/>
        </w:trPr>
        <w:tc>
          <w:tcPr>
            <w:tcW w:w="2824" w:type="dxa"/>
            <w:noWrap/>
            <w:hideMark/>
          </w:tcPr>
          <w:p w14:paraId="3A76627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DanishInterpreter</w:t>
            </w:r>
            <w:proofErr w:type="spellEnd"/>
          </w:p>
        </w:tc>
        <w:tc>
          <w:tcPr>
            <w:tcW w:w="4864" w:type="dxa"/>
            <w:hideMark/>
          </w:tcPr>
          <w:p w14:paraId="6AAD051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Danish</w:t>
            </w:r>
            <w:proofErr w:type="spellEnd"/>
            <w:r w:rsidRPr="00604A83">
              <w:rPr>
                <w:rFonts w:ascii="Segoe UI" w:hAnsi="Segoe UI" w:cs="Segoe UI"/>
                <w:color w:val="000000" w:themeColor="text1"/>
                <w:kern w:val="0"/>
                <w:sz w:val="22"/>
                <w:szCs w:val="22"/>
                <w:lang w:val="fr-CA" w:eastAsia="fr-CA"/>
              </w:rPr>
              <w:t xml:space="preserve"> (dan)</w:t>
            </w:r>
          </w:p>
        </w:tc>
        <w:tc>
          <w:tcPr>
            <w:tcW w:w="2022" w:type="dxa"/>
            <w:noWrap/>
            <w:hideMark/>
          </w:tcPr>
          <w:p w14:paraId="0AA824BC" w14:textId="77777777" w:rsidR="00AF6FAC" w:rsidRPr="00AF6FAC" w:rsidRDefault="00CA3B37" w:rsidP="00AF6FAC">
            <w:pPr>
              <w:rPr>
                <w:rFonts w:ascii="Calibri" w:hAnsi="Calibri" w:cs="Calibri"/>
                <w:color w:val="0563C1"/>
                <w:kern w:val="0"/>
                <w:sz w:val="22"/>
                <w:szCs w:val="22"/>
                <w:u w:val="single"/>
                <w:lang w:val="fr-CA" w:eastAsia="fr-CA"/>
              </w:rPr>
            </w:pPr>
            <w:hyperlink r:id="rId38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904786E" w14:textId="77777777" w:rsidTr="00AF6FAC">
        <w:trPr>
          <w:trHeight w:val="345"/>
        </w:trPr>
        <w:tc>
          <w:tcPr>
            <w:tcW w:w="2824" w:type="dxa"/>
            <w:noWrap/>
            <w:hideMark/>
          </w:tcPr>
          <w:p w14:paraId="6964C5B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DargwaInterpreter</w:t>
            </w:r>
            <w:proofErr w:type="spellEnd"/>
          </w:p>
        </w:tc>
        <w:tc>
          <w:tcPr>
            <w:tcW w:w="4864" w:type="dxa"/>
            <w:hideMark/>
          </w:tcPr>
          <w:p w14:paraId="5A00FD4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Dargwa (dar)</w:t>
            </w:r>
          </w:p>
        </w:tc>
        <w:tc>
          <w:tcPr>
            <w:tcW w:w="2022" w:type="dxa"/>
            <w:noWrap/>
            <w:hideMark/>
          </w:tcPr>
          <w:p w14:paraId="73016ECC" w14:textId="77777777" w:rsidR="00AF6FAC" w:rsidRPr="00AF6FAC" w:rsidRDefault="00CA3B37" w:rsidP="00AF6FAC">
            <w:pPr>
              <w:rPr>
                <w:rFonts w:ascii="Calibri" w:hAnsi="Calibri" w:cs="Calibri"/>
                <w:color w:val="0563C1"/>
                <w:kern w:val="0"/>
                <w:sz w:val="22"/>
                <w:szCs w:val="22"/>
                <w:u w:val="single"/>
                <w:lang w:val="fr-CA" w:eastAsia="fr-CA"/>
              </w:rPr>
            </w:pPr>
            <w:hyperlink r:id="rId38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7F9BDFD" w14:textId="77777777" w:rsidTr="00AF6FAC">
        <w:trPr>
          <w:trHeight w:val="345"/>
        </w:trPr>
        <w:tc>
          <w:tcPr>
            <w:tcW w:w="2824" w:type="dxa"/>
            <w:noWrap/>
            <w:hideMark/>
          </w:tcPr>
          <w:p w14:paraId="5B8CD23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DelawareInterpreter</w:t>
            </w:r>
            <w:proofErr w:type="spellEnd"/>
          </w:p>
        </w:tc>
        <w:tc>
          <w:tcPr>
            <w:tcW w:w="4864" w:type="dxa"/>
            <w:hideMark/>
          </w:tcPr>
          <w:p w14:paraId="4469D2B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Delaware (</w:t>
            </w:r>
            <w:proofErr w:type="spellStart"/>
            <w:r w:rsidRPr="00604A83">
              <w:rPr>
                <w:rFonts w:ascii="Segoe UI" w:hAnsi="Segoe UI" w:cs="Segoe UI"/>
                <w:color w:val="000000" w:themeColor="text1"/>
                <w:kern w:val="0"/>
                <w:sz w:val="22"/>
                <w:szCs w:val="22"/>
                <w:lang w:val="fr-CA" w:eastAsia="fr-CA"/>
              </w:rPr>
              <w:t>del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AC66412" w14:textId="77777777" w:rsidR="00AF6FAC" w:rsidRPr="00AF6FAC" w:rsidRDefault="00CA3B37" w:rsidP="00AF6FAC">
            <w:pPr>
              <w:rPr>
                <w:rFonts w:ascii="Calibri" w:hAnsi="Calibri" w:cs="Calibri"/>
                <w:color w:val="0563C1"/>
                <w:kern w:val="0"/>
                <w:sz w:val="22"/>
                <w:szCs w:val="22"/>
                <w:u w:val="single"/>
                <w:lang w:val="fr-CA" w:eastAsia="fr-CA"/>
              </w:rPr>
            </w:pPr>
            <w:hyperlink r:id="rId39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ED95E86" w14:textId="77777777" w:rsidTr="00AF6FAC">
        <w:trPr>
          <w:trHeight w:val="345"/>
        </w:trPr>
        <w:tc>
          <w:tcPr>
            <w:tcW w:w="2824" w:type="dxa"/>
            <w:noWrap/>
            <w:hideMark/>
          </w:tcPr>
          <w:p w14:paraId="62FA564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DinkaInterpreter</w:t>
            </w:r>
            <w:proofErr w:type="spellEnd"/>
          </w:p>
        </w:tc>
        <w:tc>
          <w:tcPr>
            <w:tcW w:w="4864" w:type="dxa"/>
            <w:hideMark/>
          </w:tcPr>
          <w:p w14:paraId="38CC7A3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Dinka (</w:t>
            </w:r>
            <w:proofErr w:type="spellStart"/>
            <w:r w:rsidRPr="00604A83">
              <w:rPr>
                <w:rFonts w:ascii="Segoe UI" w:hAnsi="Segoe UI" w:cs="Segoe UI"/>
                <w:color w:val="000000" w:themeColor="text1"/>
                <w:kern w:val="0"/>
                <w:sz w:val="22"/>
                <w:szCs w:val="22"/>
                <w:lang w:val="fr-CA" w:eastAsia="fr-CA"/>
              </w:rPr>
              <w:t>din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779986D" w14:textId="77777777" w:rsidR="00AF6FAC" w:rsidRPr="00AF6FAC" w:rsidRDefault="00CA3B37" w:rsidP="00AF6FAC">
            <w:pPr>
              <w:rPr>
                <w:rFonts w:ascii="Calibri" w:hAnsi="Calibri" w:cs="Calibri"/>
                <w:color w:val="0563C1"/>
                <w:kern w:val="0"/>
                <w:sz w:val="22"/>
                <w:szCs w:val="22"/>
                <w:u w:val="single"/>
                <w:lang w:val="fr-CA" w:eastAsia="fr-CA"/>
              </w:rPr>
            </w:pPr>
            <w:hyperlink r:id="rId39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9ABB439" w14:textId="77777777" w:rsidTr="00AF6FAC">
        <w:trPr>
          <w:trHeight w:val="675"/>
        </w:trPr>
        <w:tc>
          <w:tcPr>
            <w:tcW w:w="2824" w:type="dxa"/>
            <w:noWrap/>
            <w:hideMark/>
          </w:tcPr>
          <w:p w14:paraId="640BF4B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DivehiDhivehiMaldivianInterpreter</w:t>
            </w:r>
            <w:proofErr w:type="spellEnd"/>
          </w:p>
        </w:tc>
        <w:tc>
          <w:tcPr>
            <w:tcW w:w="4864" w:type="dxa"/>
            <w:hideMark/>
          </w:tcPr>
          <w:p w14:paraId="39B93A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Divehi </w:t>
            </w:r>
            <w:proofErr w:type="spellStart"/>
            <w:r w:rsidRPr="00604A83">
              <w:rPr>
                <w:rFonts w:ascii="Segoe UI" w:hAnsi="Segoe UI" w:cs="Segoe UI"/>
                <w:color w:val="000000" w:themeColor="text1"/>
                <w:kern w:val="0"/>
                <w:sz w:val="22"/>
                <w:szCs w:val="22"/>
                <w:lang w:val="fr-CA" w:eastAsia="fr-CA"/>
              </w:rPr>
              <w:t>Dhivehi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Maldivian</w:t>
            </w:r>
            <w:proofErr w:type="spellEnd"/>
            <w:r w:rsidRPr="00604A83">
              <w:rPr>
                <w:rFonts w:ascii="Segoe UI" w:hAnsi="Segoe UI" w:cs="Segoe UI"/>
                <w:color w:val="000000" w:themeColor="text1"/>
                <w:kern w:val="0"/>
                <w:sz w:val="22"/>
                <w:szCs w:val="22"/>
                <w:lang w:val="fr-CA" w:eastAsia="fr-CA"/>
              </w:rPr>
              <w:t xml:space="preserve"> (div)</w:t>
            </w:r>
          </w:p>
        </w:tc>
        <w:tc>
          <w:tcPr>
            <w:tcW w:w="2022" w:type="dxa"/>
            <w:noWrap/>
            <w:hideMark/>
          </w:tcPr>
          <w:p w14:paraId="121278A9" w14:textId="77777777" w:rsidR="00AF6FAC" w:rsidRPr="00AF6FAC" w:rsidRDefault="00CA3B37" w:rsidP="00AF6FAC">
            <w:pPr>
              <w:rPr>
                <w:rFonts w:ascii="Calibri" w:hAnsi="Calibri" w:cs="Calibri"/>
                <w:color w:val="0563C1"/>
                <w:kern w:val="0"/>
                <w:sz w:val="22"/>
                <w:szCs w:val="22"/>
                <w:u w:val="single"/>
                <w:lang w:val="fr-CA" w:eastAsia="fr-CA"/>
              </w:rPr>
            </w:pPr>
            <w:hyperlink r:id="rId39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6D23FAA" w14:textId="77777777" w:rsidTr="00AF6FAC">
        <w:trPr>
          <w:trHeight w:val="345"/>
        </w:trPr>
        <w:tc>
          <w:tcPr>
            <w:tcW w:w="2824" w:type="dxa"/>
            <w:noWrap/>
            <w:hideMark/>
          </w:tcPr>
          <w:p w14:paraId="7B2DDD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DogribInterpreter</w:t>
            </w:r>
            <w:proofErr w:type="spellEnd"/>
          </w:p>
        </w:tc>
        <w:tc>
          <w:tcPr>
            <w:tcW w:w="4864" w:type="dxa"/>
            <w:hideMark/>
          </w:tcPr>
          <w:p w14:paraId="29A3CFC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Dogrib</w:t>
            </w:r>
            <w:proofErr w:type="spellEnd"/>
            <w:r w:rsidRPr="00604A83">
              <w:rPr>
                <w:rFonts w:ascii="Segoe UI" w:hAnsi="Segoe UI" w:cs="Segoe UI"/>
                <w:color w:val="000000" w:themeColor="text1"/>
                <w:kern w:val="0"/>
                <w:sz w:val="22"/>
                <w:szCs w:val="22"/>
                <w:lang w:val="fr-CA" w:eastAsia="fr-CA"/>
              </w:rPr>
              <w:t xml:space="preserve"> (dgr)</w:t>
            </w:r>
          </w:p>
        </w:tc>
        <w:tc>
          <w:tcPr>
            <w:tcW w:w="2022" w:type="dxa"/>
            <w:noWrap/>
            <w:hideMark/>
          </w:tcPr>
          <w:p w14:paraId="0C67D7E6" w14:textId="77777777" w:rsidR="00AF6FAC" w:rsidRPr="00AF6FAC" w:rsidRDefault="00CA3B37" w:rsidP="00AF6FAC">
            <w:pPr>
              <w:rPr>
                <w:rFonts w:ascii="Calibri" w:hAnsi="Calibri" w:cs="Calibri"/>
                <w:color w:val="0563C1"/>
                <w:kern w:val="0"/>
                <w:sz w:val="22"/>
                <w:szCs w:val="22"/>
                <w:u w:val="single"/>
                <w:lang w:val="fr-CA" w:eastAsia="fr-CA"/>
              </w:rPr>
            </w:pPr>
            <w:hyperlink r:id="rId39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DC530DE" w14:textId="77777777" w:rsidTr="00AF6FAC">
        <w:trPr>
          <w:trHeight w:val="345"/>
        </w:trPr>
        <w:tc>
          <w:tcPr>
            <w:tcW w:w="2824" w:type="dxa"/>
            <w:noWrap/>
            <w:hideMark/>
          </w:tcPr>
          <w:p w14:paraId="4AE11D9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DogriInterpreter</w:t>
            </w:r>
            <w:proofErr w:type="spellEnd"/>
          </w:p>
        </w:tc>
        <w:tc>
          <w:tcPr>
            <w:tcW w:w="4864" w:type="dxa"/>
            <w:hideMark/>
          </w:tcPr>
          <w:p w14:paraId="3938487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Dogri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doi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F403886" w14:textId="77777777" w:rsidR="00AF6FAC" w:rsidRPr="00AF6FAC" w:rsidRDefault="00CA3B37" w:rsidP="00AF6FAC">
            <w:pPr>
              <w:rPr>
                <w:rFonts w:ascii="Calibri" w:hAnsi="Calibri" w:cs="Calibri"/>
                <w:color w:val="0563C1"/>
                <w:kern w:val="0"/>
                <w:sz w:val="22"/>
                <w:szCs w:val="22"/>
                <w:u w:val="single"/>
                <w:lang w:val="fr-CA" w:eastAsia="fr-CA"/>
              </w:rPr>
            </w:pPr>
            <w:hyperlink r:id="rId39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D4F42A3" w14:textId="77777777" w:rsidTr="00AF6FAC">
        <w:trPr>
          <w:trHeight w:val="675"/>
        </w:trPr>
        <w:tc>
          <w:tcPr>
            <w:tcW w:w="2824" w:type="dxa"/>
            <w:noWrap/>
            <w:hideMark/>
          </w:tcPr>
          <w:p w14:paraId="30F0735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DravidianLanguagesInterpreter</w:t>
            </w:r>
            <w:proofErr w:type="spellEnd"/>
          </w:p>
        </w:tc>
        <w:tc>
          <w:tcPr>
            <w:tcW w:w="4864" w:type="dxa"/>
            <w:hideMark/>
          </w:tcPr>
          <w:p w14:paraId="138691E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Dravidian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dra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C97F99A" w14:textId="77777777" w:rsidR="00AF6FAC" w:rsidRPr="00AF6FAC" w:rsidRDefault="00CA3B37" w:rsidP="00AF6FAC">
            <w:pPr>
              <w:rPr>
                <w:rFonts w:ascii="Calibri" w:hAnsi="Calibri" w:cs="Calibri"/>
                <w:color w:val="0563C1"/>
                <w:kern w:val="0"/>
                <w:sz w:val="22"/>
                <w:szCs w:val="22"/>
                <w:u w:val="single"/>
                <w:lang w:val="fr-CA" w:eastAsia="fr-CA"/>
              </w:rPr>
            </w:pPr>
            <w:hyperlink r:id="rId39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8F9EA7F" w14:textId="77777777" w:rsidTr="00AF6FAC">
        <w:trPr>
          <w:trHeight w:val="345"/>
        </w:trPr>
        <w:tc>
          <w:tcPr>
            <w:tcW w:w="2824" w:type="dxa"/>
            <w:noWrap/>
            <w:hideMark/>
          </w:tcPr>
          <w:p w14:paraId="44BC62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DualaInterpreter</w:t>
            </w:r>
            <w:proofErr w:type="spellEnd"/>
          </w:p>
        </w:tc>
        <w:tc>
          <w:tcPr>
            <w:tcW w:w="4864" w:type="dxa"/>
            <w:hideMark/>
          </w:tcPr>
          <w:p w14:paraId="0A0F0E9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Duala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dua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EAFCA89" w14:textId="77777777" w:rsidR="00AF6FAC" w:rsidRPr="00AF6FAC" w:rsidRDefault="00CA3B37" w:rsidP="00AF6FAC">
            <w:pPr>
              <w:rPr>
                <w:rFonts w:ascii="Calibri" w:hAnsi="Calibri" w:cs="Calibri"/>
                <w:color w:val="0563C1"/>
                <w:kern w:val="0"/>
                <w:sz w:val="22"/>
                <w:szCs w:val="22"/>
                <w:u w:val="single"/>
                <w:lang w:val="fr-CA" w:eastAsia="fr-CA"/>
              </w:rPr>
            </w:pPr>
            <w:hyperlink r:id="rId39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A1E05F8" w14:textId="77777777" w:rsidTr="00AF6FAC">
        <w:trPr>
          <w:trHeight w:val="345"/>
        </w:trPr>
        <w:tc>
          <w:tcPr>
            <w:tcW w:w="2824" w:type="dxa"/>
            <w:noWrap/>
            <w:hideMark/>
          </w:tcPr>
          <w:p w14:paraId="66A5E65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DutchFlemishInterpreter</w:t>
            </w:r>
            <w:proofErr w:type="spellEnd"/>
          </w:p>
        </w:tc>
        <w:tc>
          <w:tcPr>
            <w:tcW w:w="4864" w:type="dxa"/>
            <w:hideMark/>
          </w:tcPr>
          <w:p w14:paraId="0583BB5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Dutch </w:t>
            </w:r>
            <w:proofErr w:type="spellStart"/>
            <w:r w:rsidRPr="00604A83">
              <w:rPr>
                <w:rFonts w:ascii="Segoe UI" w:hAnsi="Segoe UI" w:cs="Segoe UI"/>
                <w:color w:val="000000" w:themeColor="text1"/>
                <w:kern w:val="0"/>
                <w:sz w:val="22"/>
                <w:szCs w:val="22"/>
                <w:lang w:val="fr-CA" w:eastAsia="fr-CA"/>
              </w:rPr>
              <w:t>Flemish</w:t>
            </w:r>
            <w:proofErr w:type="spellEnd"/>
            <w:r w:rsidRPr="00604A83">
              <w:rPr>
                <w:rFonts w:ascii="Segoe UI" w:hAnsi="Segoe UI" w:cs="Segoe UI"/>
                <w:color w:val="000000" w:themeColor="text1"/>
                <w:kern w:val="0"/>
                <w:sz w:val="22"/>
                <w:szCs w:val="22"/>
                <w:lang w:val="fr-CA" w:eastAsia="fr-CA"/>
              </w:rPr>
              <w:t xml:space="preserve"> (dut (B))</w:t>
            </w:r>
          </w:p>
        </w:tc>
        <w:tc>
          <w:tcPr>
            <w:tcW w:w="2022" w:type="dxa"/>
            <w:noWrap/>
            <w:hideMark/>
          </w:tcPr>
          <w:p w14:paraId="29B75AAA" w14:textId="77777777" w:rsidR="00AF6FAC" w:rsidRPr="00AF6FAC" w:rsidRDefault="00CA3B37" w:rsidP="00AF6FAC">
            <w:pPr>
              <w:rPr>
                <w:rFonts w:ascii="Calibri" w:hAnsi="Calibri" w:cs="Calibri"/>
                <w:color w:val="0563C1"/>
                <w:kern w:val="0"/>
                <w:sz w:val="22"/>
                <w:szCs w:val="22"/>
                <w:u w:val="single"/>
                <w:lang w:val="fr-CA" w:eastAsia="fr-CA"/>
              </w:rPr>
            </w:pPr>
            <w:hyperlink r:id="rId39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24EE37" w14:textId="77777777" w:rsidTr="00AF6FAC">
        <w:trPr>
          <w:trHeight w:val="345"/>
        </w:trPr>
        <w:tc>
          <w:tcPr>
            <w:tcW w:w="2824" w:type="dxa"/>
            <w:noWrap/>
            <w:hideMark/>
          </w:tcPr>
          <w:p w14:paraId="6CD7EF9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DyulaInterpreter</w:t>
            </w:r>
            <w:proofErr w:type="spellEnd"/>
          </w:p>
        </w:tc>
        <w:tc>
          <w:tcPr>
            <w:tcW w:w="4864" w:type="dxa"/>
            <w:hideMark/>
          </w:tcPr>
          <w:p w14:paraId="330FF88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Dyula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dyu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6BE508D" w14:textId="77777777" w:rsidR="00AF6FAC" w:rsidRPr="00AF6FAC" w:rsidRDefault="00CA3B37" w:rsidP="00AF6FAC">
            <w:pPr>
              <w:rPr>
                <w:rFonts w:ascii="Calibri" w:hAnsi="Calibri" w:cs="Calibri"/>
                <w:color w:val="0563C1"/>
                <w:kern w:val="0"/>
                <w:sz w:val="22"/>
                <w:szCs w:val="22"/>
                <w:u w:val="single"/>
                <w:lang w:val="fr-CA" w:eastAsia="fr-CA"/>
              </w:rPr>
            </w:pPr>
            <w:hyperlink r:id="rId39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621E1B2" w14:textId="77777777" w:rsidTr="00AF6FAC">
        <w:trPr>
          <w:trHeight w:val="345"/>
        </w:trPr>
        <w:tc>
          <w:tcPr>
            <w:tcW w:w="2824" w:type="dxa"/>
            <w:noWrap/>
            <w:hideMark/>
          </w:tcPr>
          <w:p w14:paraId="79D3884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DzongkhaInterpreter</w:t>
            </w:r>
            <w:proofErr w:type="spellEnd"/>
          </w:p>
        </w:tc>
        <w:tc>
          <w:tcPr>
            <w:tcW w:w="4864" w:type="dxa"/>
            <w:hideMark/>
          </w:tcPr>
          <w:p w14:paraId="431FCC8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Dzongkha (</w:t>
            </w:r>
            <w:proofErr w:type="spellStart"/>
            <w:r w:rsidRPr="00604A83">
              <w:rPr>
                <w:rFonts w:ascii="Segoe UI" w:hAnsi="Segoe UI" w:cs="Segoe UI"/>
                <w:color w:val="000000" w:themeColor="text1"/>
                <w:kern w:val="0"/>
                <w:sz w:val="22"/>
                <w:szCs w:val="22"/>
                <w:lang w:val="fr-CA" w:eastAsia="fr-CA"/>
              </w:rPr>
              <w:t>dzo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5F654D9" w14:textId="77777777" w:rsidR="00AF6FAC" w:rsidRPr="00AF6FAC" w:rsidRDefault="00CA3B37" w:rsidP="00AF6FAC">
            <w:pPr>
              <w:rPr>
                <w:rFonts w:ascii="Calibri" w:hAnsi="Calibri" w:cs="Calibri"/>
                <w:color w:val="0563C1"/>
                <w:kern w:val="0"/>
                <w:sz w:val="22"/>
                <w:szCs w:val="22"/>
                <w:u w:val="single"/>
                <w:lang w:val="fr-CA" w:eastAsia="fr-CA"/>
              </w:rPr>
            </w:pPr>
            <w:hyperlink r:id="rId39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986A152" w14:textId="77777777" w:rsidTr="00AF6FAC">
        <w:trPr>
          <w:trHeight w:val="345"/>
        </w:trPr>
        <w:tc>
          <w:tcPr>
            <w:tcW w:w="2824" w:type="dxa"/>
            <w:noWrap/>
            <w:hideMark/>
          </w:tcPr>
          <w:p w14:paraId="1CDC53D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EasternFrisianInterpreter</w:t>
            </w:r>
            <w:proofErr w:type="spellEnd"/>
          </w:p>
        </w:tc>
        <w:tc>
          <w:tcPr>
            <w:tcW w:w="4864" w:type="dxa"/>
            <w:hideMark/>
          </w:tcPr>
          <w:p w14:paraId="4B8921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Eastern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Frisian</w:t>
            </w:r>
            <w:proofErr w:type="spellEnd"/>
            <w:r w:rsidRPr="00604A83">
              <w:rPr>
                <w:rFonts w:ascii="Segoe UI" w:hAnsi="Segoe UI" w:cs="Segoe UI"/>
                <w:color w:val="000000" w:themeColor="text1"/>
                <w:kern w:val="0"/>
                <w:sz w:val="22"/>
                <w:szCs w:val="22"/>
                <w:lang w:val="fr-CA" w:eastAsia="fr-CA"/>
              </w:rPr>
              <w:t xml:space="preserve"> (frs)</w:t>
            </w:r>
          </w:p>
        </w:tc>
        <w:tc>
          <w:tcPr>
            <w:tcW w:w="2022" w:type="dxa"/>
            <w:noWrap/>
            <w:hideMark/>
          </w:tcPr>
          <w:p w14:paraId="66D0F652" w14:textId="77777777" w:rsidR="00AF6FAC" w:rsidRPr="00AF6FAC" w:rsidRDefault="00CA3B37" w:rsidP="00AF6FAC">
            <w:pPr>
              <w:rPr>
                <w:rFonts w:ascii="Calibri" w:hAnsi="Calibri" w:cs="Calibri"/>
                <w:color w:val="0563C1"/>
                <w:kern w:val="0"/>
                <w:sz w:val="22"/>
                <w:szCs w:val="22"/>
                <w:u w:val="single"/>
                <w:lang w:val="fr-CA" w:eastAsia="fr-CA"/>
              </w:rPr>
            </w:pPr>
            <w:hyperlink r:id="rId40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F6311D" w14:textId="77777777" w:rsidTr="00AF6FAC">
        <w:trPr>
          <w:trHeight w:val="345"/>
        </w:trPr>
        <w:tc>
          <w:tcPr>
            <w:tcW w:w="2824" w:type="dxa"/>
            <w:noWrap/>
            <w:hideMark/>
          </w:tcPr>
          <w:p w14:paraId="3CE7B87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EfikInterpreter</w:t>
            </w:r>
            <w:proofErr w:type="spellEnd"/>
          </w:p>
        </w:tc>
        <w:tc>
          <w:tcPr>
            <w:tcW w:w="4864" w:type="dxa"/>
            <w:hideMark/>
          </w:tcPr>
          <w:p w14:paraId="209C291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Efik</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efi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1E1F163" w14:textId="77777777" w:rsidR="00AF6FAC" w:rsidRPr="00AF6FAC" w:rsidRDefault="00CA3B37" w:rsidP="00AF6FAC">
            <w:pPr>
              <w:rPr>
                <w:rFonts w:ascii="Calibri" w:hAnsi="Calibri" w:cs="Calibri"/>
                <w:color w:val="0563C1"/>
                <w:kern w:val="0"/>
                <w:sz w:val="22"/>
                <w:szCs w:val="22"/>
                <w:u w:val="single"/>
                <w:lang w:val="fr-CA" w:eastAsia="fr-CA"/>
              </w:rPr>
            </w:pPr>
            <w:hyperlink r:id="rId40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21C6B1A" w14:textId="77777777" w:rsidTr="00AF6FAC">
        <w:trPr>
          <w:trHeight w:val="345"/>
        </w:trPr>
        <w:tc>
          <w:tcPr>
            <w:tcW w:w="2824" w:type="dxa"/>
            <w:noWrap/>
            <w:hideMark/>
          </w:tcPr>
          <w:p w14:paraId="46C710A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EkajukInterpreter</w:t>
            </w:r>
            <w:proofErr w:type="spellEnd"/>
          </w:p>
        </w:tc>
        <w:tc>
          <w:tcPr>
            <w:tcW w:w="4864" w:type="dxa"/>
            <w:hideMark/>
          </w:tcPr>
          <w:p w14:paraId="5DD7D9D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Ekajuk</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eka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CCC3BBC" w14:textId="77777777" w:rsidR="00AF6FAC" w:rsidRPr="00AF6FAC" w:rsidRDefault="00CA3B37" w:rsidP="00AF6FAC">
            <w:pPr>
              <w:rPr>
                <w:rFonts w:ascii="Calibri" w:hAnsi="Calibri" w:cs="Calibri"/>
                <w:color w:val="0563C1"/>
                <w:kern w:val="0"/>
                <w:sz w:val="22"/>
                <w:szCs w:val="22"/>
                <w:u w:val="single"/>
                <w:lang w:val="fr-CA" w:eastAsia="fr-CA"/>
              </w:rPr>
            </w:pPr>
            <w:hyperlink r:id="rId40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5D2C21F" w14:textId="77777777" w:rsidTr="00AF6FAC">
        <w:trPr>
          <w:trHeight w:val="345"/>
        </w:trPr>
        <w:tc>
          <w:tcPr>
            <w:tcW w:w="2824" w:type="dxa"/>
            <w:noWrap/>
            <w:hideMark/>
          </w:tcPr>
          <w:p w14:paraId="174562B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ElamiteInterpreter</w:t>
            </w:r>
            <w:proofErr w:type="spellEnd"/>
          </w:p>
        </w:tc>
        <w:tc>
          <w:tcPr>
            <w:tcW w:w="4864" w:type="dxa"/>
            <w:hideMark/>
          </w:tcPr>
          <w:p w14:paraId="5BE8EF0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Elamite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elx</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225F91E" w14:textId="77777777" w:rsidR="00AF6FAC" w:rsidRPr="00AF6FAC" w:rsidRDefault="00CA3B37" w:rsidP="00AF6FAC">
            <w:pPr>
              <w:rPr>
                <w:rFonts w:ascii="Calibri" w:hAnsi="Calibri" w:cs="Calibri"/>
                <w:color w:val="0563C1"/>
                <w:kern w:val="0"/>
                <w:sz w:val="22"/>
                <w:szCs w:val="22"/>
                <w:u w:val="single"/>
                <w:lang w:val="fr-CA" w:eastAsia="fr-CA"/>
              </w:rPr>
            </w:pPr>
            <w:hyperlink r:id="rId40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CF2EACE" w14:textId="77777777" w:rsidTr="00AF6FAC">
        <w:trPr>
          <w:trHeight w:val="345"/>
        </w:trPr>
        <w:tc>
          <w:tcPr>
            <w:tcW w:w="2824" w:type="dxa"/>
            <w:noWrap/>
            <w:hideMark/>
          </w:tcPr>
          <w:p w14:paraId="116E116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EnglishInterpreter</w:t>
            </w:r>
            <w:proofErr w:type="spellEnd"/>
          </w:p>
        </w:tc>
        <w:tc>
          <w:tcPr>
            <w:tcW w:w="4864" w:type="dxa"/>
            <w:hideMark/>
          </w:tcPr>
          <w:p w14:paraId="469D823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English (</w:t>
            </w:r>
            <w:proofErr w:type="spellStart"/>
            <w:r w:rsidRPr="00604A83">
              <w:rPr>
                <w:rFonts w:ascii="Segoe UI" w:hAnsi="Segoe UI" w:cs="Segoe UI"/>
                <w:color w:val="000000" w:themeColor="text1"/>
                <w:kern w:val="0"/>
                <w:sz w:val="22"/>
                <w:szCs w:val="22"/>
                <w:lang w:val="fr-CA" w:eastAsia="fr-CA"/>
              </w:rPr>
              <w:t>eng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39958DD" w14:textId="77777777" w:rsidR="00AF6FAC" w:rsidRPr="00AF6FAC" w:rsidRDefault="00CA3B37" w:rsidP="00AF6FAC">
            <w:pPr>
              <w:rPr>
                <w:rFonts w:ascii="Calibri" w:hAnsi="Calibri" w:cs="Calibri"/>
                <w:color w:val="0563C1"/>
                <w:kern w:val="0"/>
                <w:sz w:val="22"/>
                <w:szCs w:val="22"/>
                <w:u w:val="single"/>
                <w:lang w:val="fr-CA" w:eastAsia="fr-CA"/>
              </w:rPr>
            </w:pPr>
            <w:hyperlink r:id="rId40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AB7D9F" w14:textId="77777777" w:rsidTr="00AF6FAC">
        <w:trPr>
          <w:trHeight w:val="345"/>
        </w:trPr>
        <w:tc>
          <w:tcPr>
            <w:tcW w:w="2824" w:type="dxa"/>
            <w:noWrap/>
            <w:hideMark/>
          </w:tcPr>
          <w:p w14:paraId="1E26B67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ErzyaInterpreter</w:t>
            </w:r>
            <w:proofErr w:type="spellEnd"/>
          </w:p>
        </w:tc>
        <w:tc>
          <w:tcPr>
            <w:tcW w:w="4864" w:type="dxa"/>
            <w:hideMark/>
          </w:tcPr>
          <w:p w14:paraId="4E3357C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Erzya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myv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2BAADD5" w14:textId="77777777" w:rsidR="00AF6FAC" w:rsidRPr="00AF6FAC" w:rsidRDefault="00CA3B37" w:rsidP="00AF6FAC">
            <w:pPr>
              <w:rPr>
                <w:rFonts w:ascii="Calibri" w:hAnsi="Calibri" w:cs="Calibri"/>
                <w:color w:val="0563C1"/>
                <w:kern w:val="0"/>
                <w:sz w:val="22"/>
                <w:szCs w:val="22"/>
                <w:u w:val="single"/>
                <w:lang w:val="fr-CA" w:eastAsia="fr-CA"/>
              </w:rPr>
            </w:pPr>
            <w:hyperlink r:id="rId40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51176CB" w14:textId="77777777" w:rsidTr="00AF6FAC">
        <w:trPr>
          <w:trHeight w:val="345"/>
        </w:trPr>
        <w:tc>
          <w:tcPr>
            <w:tcW w:w="2824" w:type="dxa"/>
            <w:noWrap/>
            <w:hideMark/>
          </w:tcPr>
          <w:p w14:paraId="43FF344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EsperantoInterpreter</w:t>
            </w:r>
            <w:proofErr w:type="spellEnd"/>
          </w:p>
        </w:tc>
        <w:tc>
          <w:tcPr>
            <w:tcW w:w="4864" w:type="dxa"/>
            <w:hideMark/>
          </w:tcPr>
          <w:p w14:paraId="3085307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Esperanto (</w:t>
            </w:r>
            <w:proofErr w:type="spellStart"/>
            <w:r w:rsidRPr="00604A83">
              <w:rPr>
                <w:rFonts w:ascii="Segoe UI" w:hAnsi="Segoe UI" w:cs="Segoe UI"/>
                <w:color w:val="000000" w:themeColor="text1"/>
                <w:kern w:val="0"/>
                <w:sz w:val="22"/>
                <w:szCs w:val="22"/>
                <w:lang w:val="fr-CA" w:eastAsia="fr-CA"/>
              </w:rPr>
              <w:t>epo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0A1AA5E" w14:textId="77777777" w:rsidR="00AF6FAC" w:rsidRPr="00AF6FAC" w:rsidRDefault="00CA3B37" w:rsidP="00AF6FAC">
            <w:pPr>
              <w:rPr>
                <w:rFonts w:ascii="Calibri" w:hAnsi="Calibri" w:cs="Calibri"/>
                <w:color w:val="0563C1"/>
                <w:kern w:val="0"/>
                <w:sz w:val="22"/>
                <w:szCs w:val="22"/>
                <w:u w:val="single"/>
                <w:lang w:val="fr-CA" w:eastAsia="fr-CA"/>
              </w:rPr>
            </w:pPr>
            <w:hyperlink r:id="rId40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C401504" w14:textId="77777777" w:rsidTr="00AF6FAC">
        <w:trPr>
          <w:trHeight w:val="345"/>
        </w:trPr>
        <w:tc>
          <w:tcPr>
            <w:tcW w:w="2824" w:type="dxa"/>
            <w:noWrap/>
            <w:hideMark/>
          </w:tcPr>
          <w:p w14:paraId="1A072EC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EstonianInterpreter</w:t>
            </w:r>
            <w:proofErr w:type="spellEnd"/>
          </w:p>
        </w:tc>
        <w:tc>
          <w:tcPr>
            <w:tcW w:w="4864" w:type="dxa"/>
            <w:hideMark/>
          </w:tcPr>
          <w:p w14:paraId="20995B5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Estonian</w:t>
            </w:r>
            <w:proofErr w:type="spellEnd"/>
            <w:r w:rsidRPr="00604A83">
              <w:rPr>
                <w:rFonts w:ascii="Segoe UI" w:hAnsi="Segoe UI" w:cs="Segoe UI"/>
                <w:color w:val="000000" w:themeColor="text1"/>
                <w:kern w:val="0"/>
                <w:sz w:val="22"/>
                <w:szCs w:val="22"/>
                <w:lang w:val="fr-CA" w:eastAsia="fr-CA"/>
              </w:rPr>
              <w:t xml:space="preserve"> (est)</w:t>
            </w:r>
          </w:p>
        </w:tc>
        <w:tc>
          <w:tcPr>
            <w:tcW w:w="2022" w:type="dxa"/>
            <w:noWrap/>
            <w:hideMark/>
          </w:tcPr>
          <w:p w14:paraId="3652A992" w14:textId="77777777" w:rsidR="00AF6FAC" w:rsidRPr="00AF6FAC" w:rsidRDefault="00CA3B37" w:rsidP="00AF6FAC">
            <w:pPr>
              <w:rPr>
                <w:rFonts w:ascii="Calibri" w:hAnsi="Calibri" w:cs="Calibri"/>
                <w:color w:val="0563C1"/>
                <w:kern w:val="0"/>
                <w:sz w:val="22"/>
                <w:szCs w:val="22"/>
                <w:u w:val="single"/>
                <w:lang w:val="fr-CA" w:eastAsia="fr-CA"/>
              </w:rPr>
            </w:pPr>
            <w:hyperlink r:id="rId40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107DFE3" w14:textId="77777777" w:rsidTr="00AF6FAC">
        <w:trPr>
          <w:trHeight w:val="345"/>
        </w:trPr>
        <w:tc>
          <w:tcPr>
            <w:tcW w:w="2824" w:type="dxa"/>
            <w:noWrap/>
            <w:hideMark/>
          </w:tcPr>
          <w:p w14:paraId="6172FF2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EweInterpreter</w:t>
            </w:r>
            <w:proofErr w:type="spellEnd"/>
          </w:p>
        </w:tc>
        <w:tc>
          <w:tcPr>
            <w:tcW w:w="4864" w:type="dxa"/>
            <w:hideMark/>
          </w:tcPr>
          <w:p w14:paraId="13B3B76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Ewe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ewe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08F3597" w14:textId="77777777" w:rsidR="00AF6FAC" w:rsidRPr="00AF6FAC" w:rsidRDefault="00CA3B37" w:rsidP="00AF6FAC">
            <w:pPr>
              <w:rPr>
                <w:rFonts w:ascii="Calibri" w:hAnsi="Calibri" w:cs="Calibri"/>
                <w:color w:val="0563C1"/>
                <w:kern w:val="0"/>
                <w:sz w:val="22"/>
                <w:szCs w:val="22"/>
                <w:u w:val="single"/>
                <w:lang w:val="fr-CA" w:eastAsia="fr-CA"/>
              </w:rPr>
            </w:pPr>
            <w:hyperlink r:id="rId40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B7820A6" w14:textId="77777777" w:rsidTr="00AF6FAC">
        <w:trPr>
          <w:trHeight w:val="345"/>
        </w:trPr>
        <w:tc>
          <w:tcPr>
            <w:tcW w:w="2824" w:type="dxa"/>
            <w:noWrap/>
            <w:hideMark/>
          </w:tcPr>
          <w:p w14:paraId="6624CF0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EwondoInterpreter</w:t>
            </w:r>
            <w:proofErr w:type="spellEnd"/>
          </w:p>
        </w:tc>
        <w:tc>
          <w:tcPr>
            <w:tcW w:w="4864" w:type="dxa"/>
            <w:hideMark/>
          </w:tcPr>
          <w:p w14:paraId="2D26DE9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Ewondo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ewo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7351BCB" w14:textId="77777777" w:rsidR="00AF6FAC" w:rsidRPr="00AF6FAC" w:rsidRDefault="00CA3B37" w:rsidP="00AF6FAC">
            <w:pPr>
              <w:rPr>
                <w:rFonts w:ascii="Calibri" w:hAnsi="Calibri" w:cs="Calibri"/>
                <w:color w:val="0563C1"/>
                <w:kern w:val="0"/>
                <w:sz w:val="22"/>
                <w:szCs w:val="22"/>
                <w:u w:val="single"/>
                <w:lang w:val="fr-CA" w:eastAsia="fr-CA"/>
              </w:rPr>
            </w:pPr>
            <w:hyperlink r:id="rId40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68CE9A5" w14:textId="77777777" w:rsidTr="00AF6FAC">
        <w:trPr>
          <w:trHeight w:val="345"/>
        </w:trPr>
        <w:tc>
          <w:tcPr>
            <w:tcW w:w="2824" w:type="dxa"/>
            <w:noWrap/>
            <w:hideMark/>
          </w:tcPr>
          <w:p w14:paraId="2A895B5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FangInterpreter</w:t>
            </w:r>
            <w:proofErr w:type="spellEnd"/>
          </w:p>
        </w:tc>
        <w:tc>
          <w:tcPr>
            <w:tcW w:w="4864" w:type="dxa"/>
            <w:hideMark/>
          </w:tcPr>
          <w:p w14:paraId="72820D0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Fang (fan)</w:t>
            </w:r>
          </w:p>
        </w:tc>
        <w:tc>
          <w:tcPr>
            <w:tcW w:w="2022" w:type="dxa"/>
            <w:noWrap/>
            <w:hideMark/>
          </w:tcPr>
          <w:p w14:paraId="023B432E" w14:textId="77777777" w:rsidR="00AF6FAC" w:rsidRPr="00AF6FAC" w:rsidRDefault="00CA3B37" w:rsidP="00AF6FAC">
            <w:pPr>
              <w:rPr>
                <w:rFonts w:ascii="Calibri" w:hAnsi="Calibri" w:cs="Calibri"/>
                <w:color w:val="0563C1"/>
                <w:kern w:val="0"/>
                <w:sz w:val="22"/>
                <w:szCs w:val="22"/>
                <w:u w:val="single"/>
                <w:lang w:val="fr-CA" w:eastAsia="fr-CA"/>
              </w:rPr>
            </w:pPr>
            <w:hyperlink r:id="rId41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F92A004" w14:textId="77777777" w:rsidTr="00AF6FAC">
        <w:trPr>
          <w:trHeight w:val="345"/>
        </w:trPr>
        <w:tc>
          <w:tcPr>
            <w:tcW w:w="2824" w:type="dxa"/>
            <w:noWrap/>
            <w:hideMark/>
          </w:tcPr>
          <w:p w14:paraId="56EC1FA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FantiInterpreter</w:t>
            </w:r>
            <w:proofErr w:type="spellEnd"/>
          </w:p>
        </w:tc>
        <w:tc>
          <w:tcPr>
            <w:tcW w:w="4864" w:type="dxa"/>
            <w:hideMark/>
          </w:tcPr>
          <w:p w14:paraId="3B8844A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Fanti (fat)</w:t>
            </w:r>
          </w:p>
        </w:tc>
        <w:tc>
          <w:tcPr>
            <w:tcW w:w="2022" w:type="dxa"/>
            <w:noWrap/>
            <w:hideMark/>
          </w:tcPr>
          <w:p w14:paraId="75BEB0D4" w14:textId="77777777" w:rsidR="00AF6FAC" w:rsidRPr="00AF6FAC" w:rsidRDefault="00CA3B37" w:rsidP="00AF6FAC">
            <w:pPr>
              <w:rPr>
                <w:rFonts w:ascii="Calibri" w:hAnsi="Calibri" w:cs="Calibri"/>
                <w:color w:val="0563C1"/>
                <w:kern w:val="0"/>
                <w:sz w:val="22"/>
                <w:szCs w:val="22"/>
                <w:u w:val="single"/>
                <w:lang w:val="fr-CA" w:eastAsia="fr-CA"/>
              </w:rPr>
            </w:pPr>
            <w:hyperlink r:id="rId41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D35B3FE" w14:textId="77777777" w:rsidTr="00AF6FAC">
        <w:trPr>
          <w:trHeight w:val="345"/>
        </w:trPr>
        <w:tc>
          <w:tcPr>
            <w:tcW w:w="2824" w:type="dxa"/>
            <w:noWrap/>
            <w:hideMark/>
          </w:tcPr>
          <w:p w14:paraId="27117B9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FaroeseInterpreter</w:t>
            </w:r>
            <w:proofErr w:type="spellEnd"/>
          </w:p>
        </w:tc>
        <w:tc>
          <w:tcPr>
            <w:tcW w:w="4864" w:type="dxa"/>
            <w:hideMark/>
          </w:tcPr>
          <w:p w14:paraId="64C01E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Faroese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fao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969DC50" w14:textId="77777777" w:rsidR="00AF6FAC" w:rsidRPr="00AF6FAC" w:rsidRDefault="00CA3B37" w:rsidP="00AF6FAC">
            <w:pPr>
              <w:rPr>
                <w:rFonts w:ascii="Calibri" w:hAnsi="Calibri" w:cs="Calibri"/>
                <w:color w:val="0563C1"/>
                <w:kern w:val="0"/>
                <w:sz w:val="22"/>
                <w:szCs w:val="22"/>
                <w:u w:val="single"/>
                <w:lang w:val="fr-CA" w:eastAsia="fr-CA"/>
              </w:rPr>
            </w:pPr>
            <w:hyperlink r:id="rId41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BFC023E" w14:textId="77777777" w:rsidTr="00AF6FAC">
        <w:trPr>
          <w:trHeight w:val="345"/>
        </w:trPr>
        <w:tc>
          <w:tcPr>
            <w:tcW w:w="2824" w:type="dxa"/>
            <w:noWrap/>
            <w:hideMark/>
          </w:tcPr>
          <w:p w14:paraId="0046E3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FijianInterpreter</w:t>
            </w:r>
            <w:proofErr w:type="spellEnd"/>
          </w:p>
        </w:tc>
        <w:tc>
          <w:tcPr>
            <w:tcW w:w="4864" w:type="dxa"/>
            <w:hideMark/>
          </w:tcPr>
          <w:p w14:paraId="3A8BCF0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Fijian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fij</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09129C4" w14:textId="77777777" w:rsidR="00AF6FAC" w:rsidRPr="00AF6FAC" w:rsidRDefault="00CA3B37" w:rsidP="00AF6FAC">
            <w:pPr>
              <w:rPr>
                <w:rFonts w:ascii="Calibri" w:hAnsi="Calibri" w:cs="Calibri"/>
                <w:color w:val="0563C1"/>
                <w:kern w:val="0"/>
                <w:sz w:val="22"/>
                <w:szCs w:val="22"/>
                <w:u w:val="single"/>
                <w:lang w:val="fr-CA" w:eastAsia="fr-CA"/>
              </w:rPr>
            </w:pPr>
            <w:hyperlink r:id="rId41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B4D8EAB" w14:textId="77777777" w:rsidTr="00AF6FAC">
        <w:trPr>
          <w:trHeight w:val="345"/>
        </w:trPr>
        <w:tc>
          <w:tcPr>
            <w:tcW w:w="2824" w:type="dxa"/>
            <w:noWrap/>
            <w:hideMark/>
          </w:tcPr>
          <w:p w14:paraId="0DEEEDA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FilipinoPilipinoInterpreter</w:t>
            </w:r>
            <w:proofErr w:type="spellEnd"/>
          </w:p>
        </w:tc>
        <w:tc>
          <w:tcPr>
            <w:tcW w:w="4864" w:type="dxa"/>
            <w:hideMark/>
          </w:tcPr>
          <w:p w14:paraId="221FCD2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Filipino Pilipino (fil)</w:t>
            </w:r>
          </w:p>
        </w:tc>
        <w:tc>
          <w:tcPr>
            <w:tcW w:w="2022" w:type="dxa"/>
            <w:noWrap/>
            <w:hideMark/>
          </w:tcPr>
          <w:p w14:paraId="390E0E76" w14:textId="77777777" w:rsidR="00AF6FAC" w:rsidRPr="00AF6FAC" w:rsidRDefault="00CA3B37" w:rsidP="00AF6FAC">
            <w:pPr>
              <w:rPr>
                <w:rFonts w:ascii="Calibri" w:hAnsi="Calibri" w:cs="Calibri"/>
                <w:color w:val="0563C1"/>
                <w:kern w:val="0"/>
                <w:sz w:val="22"/>
                <w:szCs w:val="22"/>
                <w:u w:val="single"/>
                <w:lang w:val="fr-CA" w:eastAsia="fr-CA"/>
              </w:rPr>
            </w:pPr>
            <w:hyperlink r:id="rId41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439AA81" w14:textId="77777777" w:rsidTr="00AF6FAC">
        <w:trPr>
          <w:trHeight w:val="345"/>
        </w:trPr>
        <w:tc>
          <w:tcPr>
            <w:tcW w:w="2824" w:type="dxa"/>
            <w:noWrap/>
            <w:hideMark/>
          </w:tcPr>
          <w:p w14:paraId="1967331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FinnishInterpreter</w:t>
            </w:r>
            <w:proofErr w:type="spellEnd"/>
          </w:p>
        </w:tc>
        <w:tc>
          <w:tcPr>
            <w:tcW w:w="4864" w:type="dxa"/>
            <w:hideMark/>
          </w:tcPr>
          <w:p w14:paraId="272045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Finnish</w:t>
            </w:r>
            <w:proofErr w:type="spellEnd"/>
            <w:r w:rsidRPr="00604A83">
              <w:rPr>
                <w:rFonts w:ascii="Segoe UI" w:hAnsi="Segoe UI" w:cs="Segoe UI"/>
                <w:color w:val="000000" w:themeColor="text1"/>
                <w:kern w:val="0"/>
                <w:sz w:val="22"/>
                <w:szCs w:val="22"/>
                <w:lang w:val="fr-CA" w:eastAsia="fr-CA"/>
              </w:rPr>
              <w:t xml:space="preserve"> (fin)</w:t>
            </w:r>
          </w:p>
        </w:tc>
        <w:tc>
          <w:tcPr>
            <w:tcW w:w="2022" w:type="dxa"/>
            <w:noWrap/>
            <w:hideMark/>
          </w:tcPr>
          <w:p w14:paraId="1C12B1BF" w14:textId="77777777" w:rsidR="00AF6FAC" w:rsidRPr="00AF6FAC" w:rsidRDefault="00CA3B37" w:rsidP="00AF6FAC">
            <w:pPr>
              <w:rPr>
                <w:rFonts w:ascii="Calibri" w:hAnsi="Calibri" w:cs="Calibri"/>
                <w:color w:val="0563C1"/>
                <w:kern w:val="0"/>
                <w:sz w:val="22"/>
                <w:szCs w:val="22"/>
                <w:u w:val="single"/>
                <w:lang w:val="fr-CA" w:eastAsia="fr-CA"/>
              </w:rPr>
            </w:pPr>
            <w:hyperlink r:id="rId41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2094A84" w14:textId="77777777" w:rsidTr="00AF6FAC">
        <w:trPr>
          <w:trHeight w:val="675"/>
        </w:trPr>
        <w:tc>
          <w:tcPr>
            <w:tcW w:w="2824" w:type="dxa"/>
            <w:noWrap/>
            <w:hideMark/>
          </w:tcPr>
          <w:p w14:paraId="034EE09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FinnoUgrianLanguagesInterpreter</w:t>
            </w:r>
            <w:proofErr w:type="spellEnd"/>
          </w:p>
        </w:tc>
        <w:tc>
          <w:tcPr>
            <w:tcW w:w="4864" w:type="dxa"/>
            <w:hideMark/>
          </w:tcPr>
          <w:p w14:paraId="040AF6D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Finno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Ugrian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fiu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3AD7FB6" w14:textId="77777777" w:rsidR="00AF6FAC" w:rsidRPr="00AF6FAC" w:rsidRDefault="00CA3B37" w:rsidP="00AF6FAC">
            <w:pPr>
              <w:rPr>
                <w:rFonts w:ascii="Calibri" w:hAnsi="Calibri" w:cs="Calibri"/>
                <w:color w:val="0563C1"/>
                <w:kern w:val="0"/>
                <w:sz w:val="22"/>
                <w:szCs w:val="22"/>
                <w:u w:val="single"/>
                <w:lang w:val="fr-CA" w:eastAsia="fr-CA"/>
              </w:rPr>
            </w:pPr>
            <w:hyperlink r:id="rId41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2006308" w14:textId="77777777" w:rsidTr="00AF6FAC">
        <w:trPr>
          <w:trHeight w:val="345"/>
        </w:trPr>
        <w:tc>
          <w:tcPr>
            <w:tcW w:w="2824" w:type="dxa"/>
            <w:noWrap/>
            <w:hideMark/>
          </w:tcPr>
          <w:p w14:paraId="597C79A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FonInterpreter</w:t>
            </w:r>
            <w:proofErr w:type="spellEnd"/>
          </w:p>
        </w:tc>
        <w:tc>
          <w:tcPr>
            <w:tcW w:w="4864" w:type="dxa"/>
            <w:hideMark/>
          </w:tcPr>
          <w:p w14:paraId="175355F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Fon (fon)</w:t>
            </w:r>
          </w:p>
        </w:tc>
        <w:tc>
          <w:tcPr>
            <w:tcW w:w="2022" w:type="dxa"/>
            <w:noWrap/>
            <w:hideMark/>
          </w:tcPr>
          <w:p w14:paraId="7314DA1C" w14:textId="77777777" w:rsidR="00AF6FAC" w:rsidRPr="00AF6FAC" w:rsidRDefault="00CA3B37" w:rsidP="00AF6FAC">
            <w:pPr>
              <w:rPr>
                <w:rFonts w:ascii="Calibri" w:hAnsi="Calibri" w:cs="Calibri"/>
                <w:color w:val="0563C1"/>
                <w:kern w:val="0"/>
                <w:sz w:val="22"/>
                <w:szCs w:val="22"/>
                <w:u w:val="single"/>
                <w:lang w:val="fr-CA" w:eastAsia="fr-CA"/>
              </w:rPr>
            </w:pPr>
            <w:hyperlink r:id="rId41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67884EE" w14:textId="77777777" w:rsidTr="00AF6FAC">
        <w:trPr>
          <w:trHeight w:val="345"/>
        </w:trPr>
        <w:tc>
          <w:tcPr>
            <w:tcW w:w="2824" w:type="dxa"/>
            <w:noWrap/>
            <w:hideMark/>
          </w:tcPr>
          <w:p w14:paraId="63E3CAF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FrenchInterpreter</w:t>
            </w:r>
            <w:proofErr w:type="spellEnd"/>
          </w:p>
        </w:tc>
        <w:tc>
          <w:tcPr>
            <w:tcW w:w="4864" w:type="dxa"/>
            <w:hideMark/>
          </w:tcPr>
          <w:p w14:paraId="34EDAA1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French (</w:t>
            </w:r>
            <w:proofErr w:type="spellStart"/>
            <w:r w:rsidRPr="00604A83">
              <w:rPr>
                <w:rFonts w:ascii="Segoe UI" w:hAnsi="Segoe UI" w:cs="Segoe UI"/>
                <w:color w:val="000000" w:themeColor="text1"/>
                <w:kern w:val="0"/>
                <w:sz w:val="22"/>
                <w:szCs w:val="22"/>
                <w:lang w:val="fr-CA" w:eastAsia="fr-CA"/>
              </w:rPr>
              <w:t>fre</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1CA30EB9" w14:textId="77777777" w:rsidR="00AF6FAC" w:rsidRPr="00AF6FAC" w:rsidRDefault="00CA3B37" w:rsidP="00AF6FAC">
            <w:pPr>
              <w:rPr>
                <w:rFonts w:ascii="Calibri" w:hAnsi="Calibri" w:cs="Calibri"/>
                <w:color w:val="0563C1"/>
                <w:kern w:val="0"/>
                <w:sz w:val="22"/>
                <w:szCs w:val="22"/>
                <w:u w:val="single"/>
                <w:lang w:val="fr-CA" w:eastAsia="fr-CA"/>
              </w:rPr>
            </w:pPr>
            <w:hyperlink r:id="rId41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184A5A3" w14:textId="77777777" w:rsidTr="00AF6FAC">
        <w:trPr>
          <w:trHeight w:val="345"/>
        </w:trPr>
        <w:tc>
          <w:tcPr>
            <w:tcW w:w="2824" w:type="dxa"/>
            <w:noWrap/>
            <w:hideMark/>
          </w:tcPr>
          <w:p w14:paraId="4890815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FriulianInterpreter</w:t>
            </w:r>
            <w:proofErr w:type="spellEnd"/>
          </w:p>
        </w:tc>
        <w:tc>
          <w:tcPr>
            <w:tcW w:w="4864" w:type="dxa"/>
            <w:hideMark/>
          </w:tcPr>
          <w:p w14:paraId="6ABFC3F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Friulian</w:t>
            </w:r>
            <w:proofErr w:type="spellEnd"/>
            <w:r w:rsidRPr="00604A83">
              <w:rPr>
                <w:rFonts w:ascii="Segoe UI" w:hAnsi="Segoe UI" w:cs="Segoe UI"/>
                <w:color w:val="000000" w:themeColor="text1"/>
                <w:kern w:val="0"/>
                <w:sz w:val="22"/>
                <w:szCs w:val="22"/>
                <w:lang w:val="fr-CA" w:eastAsia="fr-CA"/>
              </w:rPr>
              <w:t xml:space="preserve"> (fur)</w:t>
            </w:r>
          </w:p>
        </w:tc>
        <w:tc>
          <w:tcPr>
            <w:tcW w:w="2022" w:type="dxa"/>
            <w:noWrap/>
            <w:hideMark/>
          </w:tcPr>
          <w:p w14:paraId="59CEE71A" w14:textId="77777777" w:rsidR="00AF6FAC" w:rsidRPr="00AF6FAC" w:rsidRDefault="00CA3B37" w:rsidP="00AF6FAC">
            <w:pPr>
              <w:rPr>
                <w:rFonts w:ascii="Calibri" w:hAnsi="Calibri" w:cs="Calibri"/>
                <w:color w:val="0563C1"/>
                <w:kern w:val="0"/>
                <w:sz w:val="22"/>
                <w:szCs w:val="22"/>
                <w:u w:val="single"/>
                <w:lang w:val="fr-CA" w:eastAsia="fr-CA"/>
              </w:rPr>
            </w:pPr>
            <w:hyperlink r:id="rId41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8D28A6B" w14:textId="77777777" w:rsidTr="00AF6FAC">
        <w:trPr>
          <w:trHeight w:val="345"/>
        </w:trPr>
        <w:tc>
          <w:tcPr>
            <w:tcW w:w="2824" w:type="dxa"/>
            <w:noWrap/>
            <w:hideMark/>
          </w:tcPr>
          <w:p w14:paraId="08D34C3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FulahInterpreter</w:t>
            </w:r>
            <w:proofErr w:type="spellEnd"/>
          </w:p>
        </w:tc>
        <w:tc>
          <w:tcPr>
            <w:tcW w:w="4864" w:type="dxa"/>
            <w:hideMark/>
          </w:tcPr>
          <w:p w14:paraId="2D1F7FF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Fulah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ful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C7D2A75" w14:textId="77777777" w:rsidR="00AF6FAC" w:rsidRPr="00AF6FAC" w:rsidRDefault="00CA3B37" w:rsidP="00AF6FAC">
            <w:pPr>
              <w:rPr>
                <w:rFonts w:ascii="Calibri" w:hAnsi="Calibri" w:cs="Calibri"/>
                <w:color w:val="0563C1"/>
                <w:kern w:val="0"/>
                <w:sz w:val="22"/>
                <w:szCs w:val="22"/>
                <w:u w:val="single"/>
                <w:lang w:val="fr-CA" w:eastAsia="fr-CA"/>
              </w:rPr>
            </w:pPr>
            <w:hyperlink r:id="rId42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608CCDE" w14:textId="77777777" w:rsidTr="00AF6FAC">
        <w:trPr>
          <w:trHeight w:val="675"/>
        </w:trPr>
        <w:tc>
          <w:tcPr>
            <w:tcW w:w="2824" w:type="dxa"/>
            <w:noWrap/>
            <w:hideMark/>
          </w:tcPr>
          <w:p w14:paraId="2015026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GaelicScottishGaelicInterpreter</w:t>
            </w:r>
            <w:proofErr w:type="spellEnd"/>
          </w:p>
        </w:tc>
        <w:tc>
          <w:tcPr>
            <w:tcW w:w="4864" w:type="dxa"/>
            <w:hideMark/>
          </w:tcPr>
          <w:p w14:paraId="61096F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Gaelic</w:t>
            </w:r>
            <w:proofErr w:type="spellEnd"/>
            <w:r w:rsidRPr="00604A83">
              <w:rPr>
                <w:rFonts w:ascii="Segoe UI" w:hAnsi="Segoe UI" w:cs="Segoe UI"/>
                <w:color w:val="000000" w:themeColor="text1"/>
                <w:kern w:val="0"/>
                <w:sz w:val="22"/>
                <w:szCs w:val="22"/>
                <w:lang w:val="fr-CA" w:eastAsia="fr-CA"/>
              </w:rPr>
              <w:t xml:space="preserve"> Scottish </w:t>
            </w:r>
            <w:proofErr w:type="spellStart"/>
            <w:r w:rsidRPr="00604A83">
              <w:rPr>
                <w:rFonts w:ascii="Segoe UI" w:hAnsi="Segoe UI" w:cs="Segoe UI"/>
                <w:color w:val="000000" w:themeColor="text1"/>
                <w:kern w:val="0"/>
                <w:sz w:val="22"/>
                <w:szCs w:val="22"/>
                <w:lang w:val="fr-CA" w:eastAsia="fr-CA"/>
              </w:rPr>
              <w:t>Gaelic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gla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212CB29" w14:textId="77777777" w:rsidR="00AF6FAC" w:rsidRPr="00AF6FAC" w:rsidRDefault="00CA3B37" w:rsidP="00AF6FAC">
            <w:pPr>
              <w:rPr>
                <w:rFonts w:ascii="Calibri" w:hAnsi="Calibri" w:cs="Calibri"/>
                <w:color w:val="0563C1"/>
                <w:kern w:val="0"/>
                <w:sz w:val="22"/>
                <w:szCs w:val="22"/>
                <w:u w:val="single"/>
                <w:lang w:val="fr-CA" w:eastAsia="fr-CA"/>
              </w:rPr>
            </w:pPr>
            <w:hyperlink r:id="rId42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3AA997" w14:textId="77777777" w:rsidTr="00AF6FAC">
        <w:trPr>
          <w:trHeight w:val="345"/>
        </w:trPr>
        <w:tc>
          <w:tcPr>
            <w:tcW w:w="2824" w:type="dxa"/>
            <w:noWrap/>
            <w:hideMark/>
          </w:tcPr>
          <w:p w14:paraId="7AA84CD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GaInterpreter</w:t>
            </w:r>
            <w:proofErr w:type="spellEnd"/>
          </w:p>
        </w:tc>
        <w:tc>
          <w:tcPr>
            <w:tcW w:w="4864" w:type="dxa"/>
            <w:hideMark/>
          </w:tcPr>
          <w:p w14:paraId="2598DF6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Ga (</w:t>
            </w:r>
            <w:proofErr w:type="spellStart"/>
            <w:r w:rsidRPr="00604A83">
              <w:rPr>
                <w:rFonts w:ascii="Segoe UI" w:hAnsi="Segoe UI" w:cs="Segoe UI"/>
                <w:color w:val="000000" w:themeColor="text1"/>
                <w:kern w:val="0"/>
                <w:sz w:val="22"/>
                <w:szCs w:val="22"/>
                <w:lang w:val="fr-CA" w:eastAsia="fr-CA"/>
              </w:rPr>
              <w:t>gaa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4BF194E" w14:textId="77777777" w:rsidR="00AF6FAC" w:rsidRPr="00AF6FAC" w:rsidRDefault="00CA3B37" w:rsidP="00AF6FAC">
            <w:pPr>
              <w:rPr>
                <w:rFonts w:ascii="Calibri" w:hAnsi="Calibri" w:cs="Calibri"/>
                <w:color w:val="0563C1"/>
                <w:kern w:val="0"/>
                <w:sz w:val="22"/>
                <w:szCs w:val="22"/>
                <w:u w:val="single"/>
                <w:lang w:val="fr-CA" w:eastAsia="fr-CA"/>
              </w:rPr>
            </w:pPr>
            <w:hyperlink r:id="rId42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C4EADE0" w14:textId="77777777" w:rsidTr="00AF6FAC">
        <w:trPr>
          <w:trHeight w:val="345"/>
        </w:trPr>
        <w:tc>
          <w:tcPr>
            <w:tcW w:w="2824" w:type="dxa"/>
            <w:noWrap/>
            <w:hideMark/>
          </w:tcPr>
          <w:p w14:paraId="7F88E13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GalibiCaribInterpreter</w:t>
            </w:r>
            <w:proofErr w:type="spellEnd"/>
          </w:p>
        </w:tc>
        <w:tc>
          <w:tcPr>
            <w:tcW w:w="4864" w:type="dxa"/>
            <w:hideMark/>
          </w:tcPr>
          <w:p w14:paraId="4133FEC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Galibi </w:t>
            </w:r>
            <w:proofErr w:type="spellStart"/>
            <w:r w:rsidRPr="00604A83">
              <w:rPr>
                <w:rFonts w:ascii="Segoe UI" w:hAnsi="Segoe UI" w:cs="Segoe UI"/>
                <w:color w:val="000000" w:themeColor="text1"/>
                <w:kern w:val="0"/>
                <w:sz w:val="22"/>
                <w:szCs w:val="22"/>
                <w:lang w:val="fr-CA" w:eastAsia="fr-CA"/>
              </w:rPr>
              <w:t>Carib</w:t>
            </w:r>
            <w:proofErr w:type="spellEnd"/>
            <w:r w:rsidRPr="00604A83">
              <w:rPr>
                <w:rFonts w:ascii="Segoe UI" w:hAnsi="Segoe UI" w:cs="Segoe UI"/>
                <w:color w:val="000000" w:themeColor="text1"/>
                <w:kern w:val="0"/>
                <w:sz w:val="22"/>
                <w:szCs w:val="22"/>
                <w:lang w:val="fr-CA" w:eastAsia="fr-CA"/>
              </w:rPr>
              <w:t xml:space="preserve"> (car)</w:t>
            </w:r>
          </w:p>
        </w:tc>
        <w:tc>
          <w:tcPr>
            <w:tcW w:w="2022" w:type="dxa"/>
            <w:noWrap/>
            <w:hideMark/>
          </w:tcPr>
          <w:p w14:paraId="02C0DF99" w14:textId="77777777" w:rsidR="00AF6FAC" w:rsidRPr="00AF6FAC" w:rsidRDefault="00CA3B37" w:rsidP="00AF6FAC">
            <w:pPr>
              <w:rPr>
                <w:rFonts w:ascii="Calibri" w:hAnsi="Calibri" w:cs="Calibri"/>
                <w:color w:val="0563C1"/>
                <w:kern w:val="0"/>
                <w:sz w:val="22"/>
                <w:szCs w:val="22"/>
                <w:u w:val="single"/>
                <w:lang w:val="fr-CA" w:eastAsia="fr-CA"/>
              </w:rPr>
            </w:pPr>
            <w:hyperlink r:id="rId42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4A979B8" w14:textId="77777777" w:rsidTr="00AF6FAC">
        <w:trPr>
          <w:trHeight w:val="345"/>
        </w:trPr>
        <w:tc>
          <w:tcPr>
            <w:tcW w:w="2824" w:type="dxa"/>
            <w:noWrap/>
            <w:hideMark/>
          </w:tcPr>
          <w:p w14:paraId="317134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GalicianInterpreter</w:t>
            </w:r>
            <w:proofErr w:type="spellEnd"/>
          </w:p>
        </w:tc>
        <w:tc>
          <w:tcPr>
            <w:tcW w:w="4864" w:type="dxa"/>
            <w:hideMark/>
          </w:tcPr>
          <w:p w14:paraId="5EEBB6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Galician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glg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3BEAAC1" w14:textId="77777777" w:rsidR="00AF6FAC" w:rsidRPr="00AF6FAC" w:rsidRDefault="00CA3B37" w:rsidP="00AF6FAC">
            <w:pPr>
              <w:rPr>
                <w:rFonts w:ascii="Calibri" w:hAnsi="Calibri" w:cs="Calibri"/>
                <w:color w:val="0563C1"/>
                <w:kern w:val="0"/>
                <w:sz w:val="22"/>
                <w:szCs w:val="22"/>
                <w:u w:val="single"/>
                <w:lang w:val="fr-CA" w:eastAsia="fr-CA"/>
              </w:rPr>
            </w:pPr>
            <w:hyperlink r:id="rId42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18FA0CB" w14:textId="77777777" w:rsidTr="00AF6FAC">
        <w:trPr>
          <w:trHeight w:val="345"/>
        </w:trPr>
        <w:tc>
          <w:tcPr>
            <w:tcW w:w="2824" w:type="dxa"/>
            <w:noWrap/>
            <w:hideMark/>
          </w:tcPr>
          <w:p w14:paraId="44AF45E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GandaInterpreter</w:t>
            </w:r>
            <w:proofErr w:type="spellEnd"/>
          </w:p>
        </w:tc>
        <w:tc>
          <w:tcPr>
            <w:tcW w:w="4864" w:type="dxa"/>
            <w:hideMark/>
          </w:tcPr>
          <w:p w14:paraId="1318D83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Ganda (</w:t>
            </w:r>
            <w:proofErr w:type="spellStart"/>
            <w:r w:rsidRPr="00604A83">
              <w:rPr>
                <w:rFonts w:ascii="Segoe UI" w:hAnsi="Segoe UI" w:cs="Segoe UI"/>
                <w:color w:val="000000" w:themeColor="text1"/>
                <w:kern w:val="0"/>
                <w:sz w:val="22"/>
                <w:szCs w:val="22"/>
                <w:lang w:val="fr-CA" w:eastAsia="fr-CA"/>
              </w:rPr>
              <w:t>lug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B2BFCD7" w14:textId="77777777" w:rsidR="00AF6FAC" w:rsidRPr="00AF6FAC" w:rsidRDefault="00CA3B37" w:rsidP="00AF6FAC">
            <w:pPr>
              <w:rPr>
                <w:rFonts w:ascii="Calibri" w:hAnsi="Calibri" w:cs="Calibri"/>
                <w:color w:val="0563C1"/>
                <w:kern w:val="0"/>
                <w:sz w:val="22"/>
                <w:szCs w:val="22"/>
                <w:u w:val="single"/>
                <w:lang w:val="fr-CA" w:eastAsia="fr-CA"/>
              </w:rPr>
            </w:pPr>
            <w:hyperlink r:id="rId42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240974B" w14:textId="77777777" w:rsidTr="00AF6FAC">
        <w:trPr>
          <w:trHeight w:val="345"/>
        </w:trPr>
        <w:tc>
          <w:tcPr>
            <w:tcW w:w="2824" w:type="dxa"/>
            <w:noWrap/>
            <w:hideMark/>
          </w:tcPr>
          <w:p w14:paraId="1E1859A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GayoInterpreter</w:t>
            </w:r>
            <w:proofErr w:type="spellEnd"/>
          </w:p>
        </w:tc>
        <w:tc>
          <w:tcPr>
            <w:tcW w:w="4864" w:type="dxa"/>
            <w:hideMark/>
          </w:tcPr>
          <w:p w14:paraId="2734F1B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Gayo (gay)</w:t>
            </w:r>
          </w:p>
        </w:tc>
        <w:tc>
          <w:tcPr>
            <w:tcW w:w="2022" w:type="dxa"/>
            <w:noWrap/>
            <w:hideMark/>
          </w:tcPr>
          <w:p w14:paraId="352A4908" w14:textId="77777777" w:rsidR="00AF6FAC" w:rsidRPr="00AF6FAC" w:rsidRDefault="00CA3B37" w:rsidP="00AF6FAC">
            <w:pPr>
              <w:rPr>
                <w:rFonts w:ascii="Calibri" w:hAnsi="Calibri" w:cs="Calibri"/>
                <w:color w:val="0563C1"/>
                <w:kern w:val="0"/>
                <w:sz w:val="22"/>
                <w:szCs w:val="22"/>
                <w:u w:val="single"/>
                <w:lang w:val="fr-CA" w:eastAsia="fr-CA"/>
              </w:rPr>
            </w:pPr>
            <w:hyperlink r:id="rId42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B9045D0" w14:textId="77777777" w:rsidTr="00AF6FAC">
        <w:trPr>
          <w:trHeight w:val="345"/>
        </w:trPr>
        <w:tc>
          <w:tcPr>
            <w:tcW w:w="2824" w:type="dxa"/>
            <w:noWrap/>
            <w:hideMark/>
          </w:tcPr>
          <w:p w14:paraId="72F8D47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GbayaInterpreter</w:t>
            </w:r>
            <w:proofErr w:type="spellEnd"/>
          </w:p>
        </w:tc>
        <w:tc>
          <w:tcPr>
            <w:tcW w:w="4864" w:type="dxa"/>
            <w:hideMark/>
          </w:tcPr>
          <w:p w14:paraId="4EFC9AB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Gbaya (</w:t>
            </w:r>
            <w:proofErr w:type="spellStart"/>
            <w:r w:rsidRPr="00604A83">
              <w:rPr>
                <w:rFonts w:ascii="Segoe UI" w:hAnsi="Segoe UI" w:cs="Segoe UI"/>
                <w:color w:val="000000" w:themeColor="text1"/>
                <w:kern w:val="0"/>
                <w:sz w:val="22"/>
                <w:szCs w:val="22"/>
                <w:lang w:val="fr-CA" w:eastAsia="fr-CA"/>
              </w:rPr>
              <w:t>gba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BC97B69" w14:textId="77777777" w:rsidR="00AF6FAC" w:rsidRPr="00AF6FAC" w:rsidRDefault="00CA3B37" w:rsidP="00AF6FAC">
            <w:pPr>
              <w:rPr>
                <w:rFonts w:ascii="Calibri" w:hAnsi="Calibri" w:cs="Calibri"/>
                <w:color w:val="0563C1"/>
                <w:kern w:val="0"/>
                <w:sz w:val="22"/>
                <w:szCs w:val="22"/>
                <w:u w:val="single"/>
                <w:lang w:val="fr-CA" w:eastAsia="fr-CA"/>
              </w:rPr>
            </w:pPr>
            <w:hyperlink r:id="rId42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347457E" w14:textId="77777777" w:rsidTr="00AF6FAC">
        <w:trPr>
          <w:trHeight w:val="345"/>
        </w:trPr>
        <w:tc>
          <w:tcPr>
            <w:tcW w:w="2824" w:type="dxa"/>
            <w:noWrap/>
            <w:hideMark/>
          </w:tcPr>
          <w:p w14:paraId="38D2E7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GeezInterpreter</w:t>
            </w:r>
            <w:proofErr w:type="spellEnd"/>
          </w:p>
        </w:tc>
        <w:tc>
          <w:tcPr>
            <w:tcW w:w="4864" w:type="dxa"/>
            <w:hideMark/>
          </w:tcPr>
          <w:p w14:paraId="0E134F8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Geez (</w:t>
            </w:r>
            <w:proofErr w:type="spellStart"/>
            <w:r w:rsidRPr="00604A83">
              <w:rPr>
                <w:rFonts w:ascii="Segoe UI" w:hAnsi="Segoe UI" w:cs="Segoe UI"/>
                <w:color w:val="000000" w:themeColor="text1"/>
                <w:kern w:val="0"/>
                <w:sz w:val="22"/>
                <w:szCs w:val="22"/>
                <w:lang w:val="fr-CA" w:eastAsia="fr-CA"/>
              </w:rPr>
              <w:t>gez</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5DEE6C1" w14:textId="77777777" w:rsidR="00AF6FAC" w:rsidRPr="00AF6FAC" w:rsidRDefault="00CA3B37" w:rsidP="00AF6FAC">
            <w:pPr>
              <w:rPr>
                <w:rFonts w:ascii="Calibri" w:hAnsi="Calibri" w:cs="Calibri"/>
                <w:color w:val="0563C1"/>
                <w:kern w:val="0"/>
                <w:sz w:val="22"/>
                <w:szCs w:val="22"/>
                <w:u w:val="single"/>
                <w:lang w:val="fr-CA" w:eastAsia="fr-CA"/>
              </w:rPr>
            </w:pPr>
            <w:hyperlink r:id="rId42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994B525" w14:textId="77777777" w:rsidTr="00AF6FAC">
        <w:trPr>
          <w:trHeight w:val="345"/>
        </w:trPr>
        <w:tc>
          <w:tcPr>
            <w:tcW w:w="2824" w:type="dxa"/>
            <w:noWrap/>
            <w:hideMark/>
          </w:tcPr>
          <w:p w14:paraId="0041C24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GeorgianInterpreter</w:t>
            </w:r>
            <w:proofErr w:type="spellEnd"/>
          </w:p>
        </w:tc>
        <w:tc>
          <w:tcPr>
            <w:tcW w:w="4864" w:type="dxa"/>
            <w:hideMark/>
          </w:tcPr>
          <w:p w14:paraId="75C6C68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Georgian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geo</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65BC083B" w14:textId="77777777" w:rsidR="00AF6FAC" w:rsidRPr="00AF6FAC" w:rsidRDefault="00CA3B37" w:rsidP="00AF6FAC">
            <w:pPr>
              <w:rPr>
                <w:rFonts w:ascii="Calibri" w:hAnsi="Calibri" w:cs="Calibri"/>
                <w:color w:val="0563C1"/>
                <w:kern w:val="0"/>
                <w:sz w:val="22"/>
                <w:szCs w:val="22"/>
                <w:u w:val="single"/>
                <w:lang w:val="fr-CA" w:eastAsia="fr-CA"/>
              </w:rPr>
            </w:pPr>
            <w:hyperlink r:id="rId42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656640C" w14:textId="77777777" w:rsidTr="00AF6FAC">
        <w:trPr>
          <w:trHeight w:val="345"/>
        </w:trPr>
        <w:tc>
          <w:tcPr>
            <w:tcW w:w="2824" w:type="dxa"/>
            <w:noWrap/>
            <w:hideMark/>
          </w:tcPr>
          <w:p w14:paraId="58F633F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GermanInterpreter</w:t>
            </w:r>
            <w:proofErr w:type="spellEnd"/>
          </w:p>
        </w:tc>
        <w:tc>
          <w:tcPr>
            <w:tcW w:w="4864" w:type="dxa"/>
            <w:hideMark/>
          </w:tcPr>
          <w:p w14:paraId="7835724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German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ger</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356F3524" w14:textId="77777777" w:rsidR="00AF6FAC" w:rsidRPr="00AF6FAC" w:rsidRDefault="00CA3B37" w:rsidP="00AF6FAC">
            <w:pPr>
              <w:rPr>
                <w:rFonts w:ascii="Calibri" w:hAnsi="Calibri" w:cs="Calibri"/>
                <w:color w:val="0563C1"/>
                <w:kern w:val="0"/>
                <w:sz w:val="22"/>
                <w:szCs w:val="22"/>
                <w:u w:val="single"/>
                <w:lang w:val="fr-CA" w:eastAsia="fr-CA"/>
              </w:rPr>
            </w:pPr>
            <w:hyperlink r:id="rId43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915549" w14:textId="77777777" w:rsidTr="00AF6FAC">
        <w:trPr>
          <w:trHeight w:val="345"/>
        </w:trPr>
        <w:tc>
          <w:tcPr>
            <w:tcW w:w="2824" w:type="dxa"/>
            <w:noWrap/>
            <w:hideMark/>
          </w:tcPr>
          <w:p w14:paraId="3B48DC2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GilberteseInterpreter</w:t>
            </w:r>
            <w:proofErr w:type="spellEnd"/>
          </w:p>
        </w:tc>
        <w:tc>
          <w:tcPr>
            <w:tcW w:w="4864" w:type="dxa"/>
            <w:hideMark/>
          </w:tcPr>
          <w:p w14:paraId="75329C0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Gilbertese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gil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199C7C3" w14:textId="77777777" w:rsidR="00AF6FAC" w:rsidRPr="00AF6FAC" w:rsidRDefault="00CA3B37" w:rsidP="00AF6FAC">
            <w:pPr>
              <w:rPr>
                <w:rFonts w:ascii="Calibri" w:hAnsi="Calibri" w:cs="Calibri"/>
                <w:color w:val="0563C1"/>
                <w:kern w:val="0"/>
                <w:sz w:val="22"/>
                <w:szCs w:val="22"/>
                <w:u w:val="single"/>
                <w:lang w:val="fr-CA" w:eastAsia="fr-CA"/>
              </w:rPr>
            </w:pPr>
            <w:hyperlink r:id="rId43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9A1665B" w14:textId="77777777" w:rsidTr="00AF6FAC">
        <w:trPr>
          <w:trHeight w:val="345"/>
        </w:trPr>
        <w:tc>
          <w:tcPr>
            <w:tcW w:w="2824" w:type="dxa"/>
            <w:noWrap/>
            <w:hideMark/>
          </w:tcPr>
          <w:p w14:paraId="2981BC5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GondiInterpreter</w:t>
            </w:r>
            <w:proofErr w:type="spellEnd"/>
          </w:p>
        </w:tc>
        <w:tc>
          <w:tcPr>
            <w:tcW w:w="4864" w:type="dxa"/>
            <w:hideMark/>
          </w:tcPr>
          <w:p w14:paraId="71243CE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Gondi (gon)</w:t>
            </w:r>
          </w:p>
        </w:tc>
        <w:tc>
          <w:tcPr>
            <w:tcW w:w="2022" w:type="dxa"/>
            <w:noWrap/>
            <w:hideMark/>
          </w:tcPr>
          <w:p w14:paraId="1640A908" w14:textId="77777777" w:rsidR="00AF6FAC" w:rsidRPr="00AF6FAC" w:rsidRDefault="00CA3B37" w:rsidP="00AF6FAC">
            <w:pPr>
              <w:rPr>
                <w:rFonts w:ascii="Calibri" w:hAnsi="Calibri" w:cs="Calibri"/>
                <w:color w:val="0563C1"/>
                <w:kern w:val="0"/>
                <w:sz w:val="22"/>
                <w:szCs w:val="22"/>
                <w:u w:val="single"/>
                <w:lang w:val="fr-CA" w:eastAsia="fr-CA"/>
              </w:rPr>
            </w:pPr>
            <w:hyperlink r:id="rId43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1C6248B" w14:textId="77777777" w:rsidTr="00AF6FAC">
        <w:trPr>
          <w:trHeight w:val="345"/>
        </w:trPr>
        <w:tc>
          <w:tcPr>
            <w:tcW w:w="2824" w:type="dxa"/>
            <w:noWrap/>
            <w:hideMark/>
          </w:tcPr>
          <w:p w14:paraId="4FE091B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GorontaloInterpreter</w:t>
            </w:r>
            <w:proofErr w:type="spellEnd"/>
          </w:p>
        </w:tc>
        <w:tc>
          <w:tcPr>
            <w:tcW w:w="4864" w:type="dxa"/>
            <w:hideMark/>
          </w:tcPr>
          <w:p w14:paraId="7542FF7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Gorontalo (</w:t>
            </w:r>
            <w:proofErr w:type="spellStart"/>
            <w:r w:rsidRPr="00604A83">
              <w:rPr>
                <w:rFonts w:ascii="Segoe UI" w:hAnsi="Segoe UI" w:cs="Segoe UI"/>
                <w:color w:val="000000" w:themeColor="text1"/>
                <w:kern w:val="0"/>
                <w:sz w:val="22"/>
                <w:szCs w:val="22"/>
                <w:lang w:val="fr-CA" w:eastAsia="fr-CA"/>
              </w:rPr>
              <w:t>gor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64F0D83" w14:textId="77777777" w:rsidR="00AF6FAC" w:rsidRPr="00AF6FAC" w:rsidRDefault="00CA3B37" w:rsidP="00AF6FAC">
            <w:pPr>
              <w:rPr>
                <w:rFonts w:ascii="Calibri" w:hAnsi="Calibri" w:cs="Calibri"/>
                <w:color w:val="0563C1"/>
                <w:kern w:val="0"/>
                <w:sz w:val="22"/>
                <w:szCs w:val="22"/>
                <w:u w:val="single"/>
                <w:lang w:val="fr-CA" w:eastAsia="fr-CA"/>
              </w:rPr>
            </w:pPr>
            <w:hyperlink r:id="rId43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9CB0447" w14:textId="77777777" w:rsidTr="00AF6FAC">
        <w:trPr>
          <w:trHeight w:val="345"/>
        </w:trPr>
        <w:tc>
          <w:tcPr>
            <w:tcW w:w="2824" w:type="dxa"/>
            <w:noWrap/>
            <w:hideMark/>
          </w:tcPr>
          <w:p w14:paraId="6974CD0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GothicInterpreter</w:t>
            </w:r>
            <w:proofErr w:type="spellEnd"/>
          </w:p>
        </w:tc>
        <w:tc>
          <w:tcPr>
            <w:tcW w:w="4864" w:type="dxa"/>
            <w:hideMark/>
          </w:tcPr>
          <w:p w14:paraId="40EB3C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Gothic (</w:t>
            </w:r>
            <w:proofErr w:type="spellStart"/>
            <w:r w:rsidRPr="00604A83">
              <w:rPr>
                <w:rFonts w:ascii="Segoe UI" w:hAnsi="Segoe UI" w:cs="Segoe UI"/>
                <w:color w:val="000000" w:themeColor="text1"/>
                <w:kern w:val="0"/>
                <w:sz w:val="22"/>
                <w:szCs w:val="22"/>
                <w:lang w:val="fr-CA" w:eastAsia="fr-CA"/>
              </w:rPr>
              <w:t>got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B79C6C4" w14:textId="77777777" w:rsidR="00AF6FAC" w:rsidRPr="00AF6FAC" w:rsidRDefault="00CA3B37" w:rsidP="00AF6FAC">
            <w:pPr>
              <w:rPr>
                <w:rFonts w:ascii="Calibri" w:hAnsi="Calibri" w:cs="Calibri"/>
                <w:color w:val="0563C1"/>
                <w:kern w:val="0"/>
                <w:sz w:val="22"/>
                <w:szCs w:val="22"/>
                <w:u w:val="single"/>
                <w:lang w:val="fr-CA" w:eastAsia="fr-CA"/>
              </w:rPr>
            </w:pPr>
            <w:hyperlink r:id="rId43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7412055" w14:textId="77777777" w:rsidTr="00AF6FAC">
        <w:trPr>
          <w:trHeight w:val="345"/>
        </w:trPr>
        <w:tc>
          <w:tcPr>
            <w:tcW w:w="2824" w:type="dxa"/>
            <w:noWrap/>
            <w:hideMark/>
          </w:tcPr>
          <w:p w14:paraId="6C6FDE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GreboInterpreter</w:t>
            </w:r>
            <w:proofErr w:type="spellEnd"/>
          </w:p>
        </w:tc>
        <w:tc>
          <w:tcPr>
            <w:tcW w:w="4864" w:type="dxa"/>
            <w:hideMark/>
          </w:tcPr>
          <w:p w14:paraId="1ABE663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Grebo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grb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56538CF" w14:textId="77777777" w:rsidR="00AF6FAC" w:rsidRPr="00AF6FAC" w:rsidRDefault="00CA3B37" w:rsidP="00AF6FAC">
            <w:pPr>
              <w:rPr>
                <w:rFonts w:ascii="Calibri" w:hAnsi="Calibri" w:cs="Calibri"/>
                <w:color w:val="0563C1"/>
                <w:kern w:val="0"/>
                <w:sz w:val="22"/>
                <w:szCs w:val="22"/>
                <w:u w:val="single"/>
                <w:lang w:val="fr-CA" w:eastAsia="fr-CA"/>
              </w:rPr>
            </w:pPr>
            <w:hyperlink r:id="rId43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7985B0F" w14:textId="77777777" w:rsidTr="00AF6FAC">
        <w:trPr>
          <w:trHeight w:val="675"/>
        </w:trPr>
        <w:tc>
          <w:tcPr>
            <w:tcW w:w="2824" w:type="dxa"/>
            <w:noWrap/>
            <w:hideMark/>
          </w:tcPr>
          <w:p w14:paraId="4882537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GreekModernInterpreter</w:t>
            </w:r>
            <w:proofErr w:type="spellEnd"/>
          </w:p>
        </w:tc>
        <w:tc>
          <w:tcPr>
            <w:tcW w:w="4864" w:type="dxa"/>
            <w:hideMark/>
          </w:tcPr>
          <w:p w14:paraId="4AC9D0D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Greek Modern (</w:t>
            </w:r>
            <w:proofErr w:type="spellStart"/>
            <w:r w:rsidRPr="00604A83">
              <w:rPr>
                <w:rFonts w:ascii="Segoe UI" w:hAnsi="Segoe UI" w:cs="Segoe UI"/>
                <w:color w:val="000000" w:themeColor="text1"/>
                <w:kern w:val="0"/>
                <w:sz w:val="22"/>
                <w:szCs w:val="22"/>
                <w:lang w:val="fr-CA" w:eastAsia="fr-CA"/>
              </w:rPr>
              <w:t>gre</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3B5E315C" w14:textId="77777777" w:rsidR="00AF6FAC" w:rsidRPr="00AF6FAC" w:rsidRDefault="00CA3B37" w:rsidP="00AF6FAC">
            <w:pPr>
              <w:rPr>
                <w:rFonts w:ascii="Calibri" w:hAnsi="Calibri" w:cs="Calibri"/>
                <w:color w:val="0563C1"/>
                <w:kern w:val="0"/>
                <w:sz w:val="22"/>
                <w:szCs w:val="22"/>
                <w:u w:val="single"/>
                <w:lang w:val="fr-CA" w:eastAsia="fr-CA"/>
              </w:rPr>
            </w:pPr>
            <w:hyperlink r:id="rId43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704D4F8" w14:textId="77777777" w:rsidTr="00AF6FAC">
        <w:trPr>
          <w:trHeight w:val="345"/>
        </w:trPr>
        <w:tc>
          <w:tcPr>
            <w:tcW w:w="2824" w:type="dxa"/>
            <w:noWrap/>
            <w:hideMark/>
          </w:tcPr>
          <w:p w14:paraId="1AEA109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GuaraniInterpreter</w:t>
            </w:r>
            <w:proofErr w:type="spellEnd"/>
          </w:p>
        </w:tc>
        <w:tc>
          <w:tcPr>
            <w:tcW w:w="4864" w:type="dxa"/>
            <w:hideMark/>
          </w:tcPr>
          <w:p w14:paraId="208C196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Guarani (</w:t>
            </w:r>
            <w:proofErr w:type="spellStart"/>
            <w:r w:rsidRPr="00604A83">
              <w:rPr>
                <w:rFonts w:ascii="Segoe UI" w:hAnsi="Segoe UI" w:cs="Segoe UI"/>
                <w:color w:val="000000" w:themeColor="text1"/>
                <w:kern w:val="0"/>
                <w:sz w:val="22"/>
                <w:szCs w:val="22"/>
                <w:lang w:val="fr-CA" w:eastAsia="fr-CA"/>
              </w:rPr>
              <w:t>grn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9B81B87" w14:textId="77777777" w:rsidR="00AF6FAC" w:rsidRPr="00AF6FAC" w:rsidRDefault="00CA3B37" w:rsidP="00AF6FAC">
            <w:pPr>
              <w:rPr>
                <w:rFonts w:ascii="Calibri" w:hAnsi="Calibri" w:cs="Calibri"/>
                <w:color w:val="0563C1"/>
                <w:kern w:val="0"/>
                <w:sz w:val="22"/>
                <w:szCs w:val="22"/>
                <w:u w:val="single"/>
                <w:lang w:val="fr-CA" w:eastAsia="fr-CA"/>
              </w:rPr>
            </w:pPr>
            <w:hyperlink r:id="rId43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93ADDC7" w14:textId="77777777" w:rsidTr="00AF6FAC">
        <w:trPr>
          <w:trHeight w:val="345"/>
        </w:trPr>
        <w:tc>
          <w:tcPr>
            <w:tcW w:w="2824" w:type="dxa"/>
            <w:noWrap/>
            <w:hideMark/>
          </w:tcPr>
          <w:p w14:paraId="3F6B208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GujaratiInterpreter</w:t>
            </w:r>
            <w:proofErr w:type="spellEnd"/>
          </w:p>
        </w:tc>
        <w:tc>
          <w:tcPr>
            <w:tcW w:w="4864" w:type="dxa"/>
            <w:hideMark/>
          </w:tcPr>
          <w:p w14:paraId="0BCB031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Gujarati (</w:t>
            </w:r>
            <w:proofErr w:type="spellStart"/>
            <w:r w:rsidRPr="00604A83">
              <w:rPr>
                <w:rFonts w:ascii="Segoe UI" w:hAnsi="Segoe UI" w:cs="Segoe UI"/>
                <w:color w:val="000000" w:themeColor="text1"/>
                <w:kern w:val="0"/>
                <w:sz w:val="22"/>
                <w:szCs w:val="22"/>
                <w:lang w:val="fr-CA" w:eastAsia="fr-CA"/>
              </w:rPr>
              <w:t>guj</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641E6AB" w14:textId="77777777" w:rsidR="00AF6FAC" w:rsidRPr="00AF6FAC" w:rsidRDefault="00CA3B37" w:rsidP="00AF6FAC">
            <w:pPr>
              <w:rPr>
                <w:rFonts w:ascii="Calibri" w:hAnsi="Calibri" w:cs="Calibri"/>
                <w:color w:val="0563C1"/>
                <w:kern w:val="0"/>
                <w:sz w:val="22"/>
                <w:szCs w:val="22"/>
                <w:u w:val="single"/>
                <w:lang w:val="fr-CA" w:eastAsia="fr-CA"/>
              </w:rPr>
            </w:pPr>
            <w:hyperlink r:id="rId43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FC023C9" w14:textId="77777777" w:rsidTr="00AF6FAC">
        <w:trPr>
          <w:trHeight w:val="345"/>
        </w:trPr>
        <w:tc>
          <w:tcPr>
            <w:tcW w:w="2824" w:type="dxa"/>
            <w:noWrap/>
            <w:hideMark/>
          </w:tcPr>
          <w:p w14:paraId="525AE2D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GwichinInterpreter</w:t>
            </w:r>
            <w:proofErr w:type="spellEnd"/>
          </w:p>
        </w:tc>
        <w:tc>
          <w:tcPr>
            <w:tcW w:w="4864" w:type="dxa"/>
            <w:hideMark/>
          </w:tcPr>
          <w:p w14:paraId="03BD8A9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Gwich'in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gwi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97A3140" w14:textId="77777777" w:rsidR="00AF6FAC" w:rsidRPr="00AF6FAC" w:rsidRDefault="00CA3B37" w:rsidP="00AF6FAC">
            <w:pPr>
              <w:rPr>
                <w:rFonts w:ascii="Calibri" w:hAnsi="Calibri" w:cs="Calibri"/>
                <w:color w:val="0563C1"/>
                <w:kern w:val="0"/>
                <w:sz w:val="22"/>
                <w:szCs w:val="22"/>
                <w:u w:val="single"/>
                <w:lang w:val="fr-CA" w:eastAsia="fr-CA"/>
              </w:rPr>
            </w:pPr>
            <w:hyperlink r:id="rId43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3615FDA" w14:textId="77777777" w:rsidTr="00AF6FAC">
        <w:trPr>
          <w:trHeight w:val="345"/>
        </w:trPr>
        <w:tc>
          <w:tcPr>
            <w:tcW w:w="2824" w:type="dxa"/>
            <w:noWrap/>
            <w:hideMark/>
          </w:tcPr>
          <w:p w14:paraId="0929D76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HaidaInterpreter</w:t>
            </w:r>
            <w:proofErr w:type="spellEnd"/>
          </w:p>
        </w:tc>
        <w:tc>
          <w:tcPr>
            <w:tcW w:w="4864" w:type="dxa"/>
            <w:hideMark/>
          </w:tcPr>
          <w:p w14:paraId="253A18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Haida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hai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0C652C0" w14:textId="77777777" w:rsidR="00AF6FAC" w:rsidRPr="00AF6FAC" w:rsidRDefault="00CA3B37" w:rsidP="00AF6FAC">
            <w:pPr>
              <w:rPr>
                <w:rFonts w:ascii="Calibri" w:hAnsi="Calibri" w:cs="Calibri"/>
                <w:color w:val="0563C1"/>
                <w:kern w:val="0"/>
                <w:sz w:val="22"/>
                <w:szCs w:val="22"/>
                <w:u w:val="single"/>
                <w:lang w:val="fr-CA" w:eastAsia="fr-CA"/>
              </w:rPr>
            </w:pPr>
            <w:hyperlink r:id="rId44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09E601" w14:textId="77777777" w:rsidTr="00AF6FAC">
        <w:trPr>
          <w:trHeight w:val="675"/>
        </w:trPr>
        <w:tc>
          <w:tcPr>
            <w:tcW w:w="2824" w:type="dxa"/>
            <w:noWrap/>
            <w:hideMark/>
          </w:tcPr>
          <w:p w14:paraId="19A6E85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HaitianHaitianCreoleInterpreter</w:t>
            </w:r>
            <w:proofErr w:type="spellEnd"/>
          </w:p>
        </w:tc>
        <w:tc>
          <w:tcPr>
            <w:tcW w:w="4864" w:type="dxa"/>
            <w:hideMark/>
          </w:tcPr>
          <w:p w14:paraId="332C29A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Haitian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Haitian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Creole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hat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0468931" w14:textId="77777777" w:rsidR="00AF6FAC" w:rsidRPr="00AF6FAC" w:rsidRDefault="00CA3B37" w:rsidP="00AF6FAC">
            <w:pPr>
              <w:rPr>
                <w:rFonts w:ascii="Calibri" w:hAnsi="Calibri" w:cs="Calibri"/>
                <w:color w:val="0563C1"/>
                <w:kern w:val="0"/>
                <w:sz w:val="22"/>
                <w:szCs w:val="22"/>
                <w:u w:val="single"/>
                <w:lang w:val="fr-CA" w:eastAsia="fr-CA"/>
              </w:rPr>
            </w:pPr>
            <w:hyperlink r:id="rId44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B7E2AB" w14:textId="77777777" w:rsidTr="00AF6FAC">
        <w:trPr>
          <w:trHeight w:val="345"/>
        </w:trPr>
        <w:tc>
          <w:tcPr>
            <w:tcW w:w="2824" w:type="dxa"/>
            <w:noWrap/>
            <w:hideMark/>
          </w:tcPr>
          <w:p w14:paraId="2FC99FF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HausaInterpreter</w:t>
            </w:r>
            <w:proofErr w:type="spellEnd"/>
          </w:p>
        </w:tc>
        <w:tc>
          <w:tcPr>
            <w:tcW w:w="4864" w:type="dxa"/>
            <w:hideMark/>
          </w:tcPr>
          <w:p w14:paraId="650A73E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Hausa (</w:t>
            </w:r>
            <w:proofErr w:type="spellStart"/>
            <w:r w:rsidRPr="00604A83">
              <w:rPr>
                <w:rFonts w:ascii="Segoe UI" w:hAnsi="Segoe UI" w:cs="Segoe UI"/>
                <w:color w:val="000000" w:themeColor="text1"/>
                <w:kern w:val="0"/>
                <w:sz w:val="22"/>
                <w:szCs w:val="22"/>
                <w:lang w:val="fr-CA" w:eastAsia="fr-CA"/>
              </w:rPr>
              <w:t>hau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D0D9FCA" w14:textId="77777777" w:rsidR="00AF6FAC" w:rsidRPr="00AF6FAC" w:rsidRDefault="00CA3B37" w:rsidP="00AF6FAC">
            <w:pPr>
              <w:rPr>
                <w:rFonts w:ascii="Calibri" w:hAnsi="Calibri" w:cs="Calibri"/>
                <w:color w:val="0563C1"/>
                <w:kern w:val="0"/>
                <w:sz w:val="22"/>
                <w:szCs w:val="22"/>
                <w:u w:val="single"/>
                <w:lang w:val="fr-CA" w:eastAsia="fr-CA"/>
              </w:rPr>
            </w:pPr>
            <w:hyperlink r:id="rId44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3DDFA72" w14:textId="77777777" w:rsidTr="00AF6FAC">
        <w:trPr>
          <w:trHeight w:val="345"/>
        </w:trPr>
        <w:tc>
          <w:tcPr>
            <w:tcW w:w="2824" w:type="dxa"/>
            <w:noWrap/>
            <w:hideMark/>
          </w:tcPr>
          <w:p w14:paraId="1F7FB59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HawaiianInterpreter</w:t>
            </w:r>
            <w:proofErr w:type="spellEnd"/>
          </w:p>
        </w:tc>
        <w:tc>
          <w:tcPr>
            <w:tcW w:w="4864" w:type="dxa"/>
            <w:hideMark/>
          </w:tcPr>
          <w:p w14:paraId="0166BBF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Hawaiian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haw</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D460FEE" w14:textId="77777777" w:rsidR="00AF6FAC" w:rsidRPr="00AF6FAC" w:rsidRDefault="00CA3B37" w:rsidP="00AF6FAC">
            <w:pPr>
              <w:rPr>
                <w:rFonts w:ascii="Calibri" w:hAnsi="Calibri" w:cs="Calibri"/>
                <w:color w:val="0563C1"/>
                <w:kern w:val="0"/>
                <w:sz w:val="22"/>
                <w:szCs w:val="22"/>
                <w:u w:val="single"/>
                <w:lang w:val="fr-CA" w:eastAsia="fr-CA"/>
              </w:rPr>
            </w:pPr>
            <w:hyperlink r:id="rId44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2A7415" w14:textId="77777777" w:rsidTr="00AF6FAC">
        <w:trPr>
          <w:trHeight w:val="345"/>
        </w:trPr>
        <w:tc>
          <w:tcPr>
            <w:tcW w:w="2824" w:type="dxa"/>
            <w:noWrap/>
            <w:hideMark/>
          </w:tcPr>
          <w:p w14:paraId="55DDDCA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HebrewInterpreter</w:t>
            </w:r>
            <w:proofErr w:type="spellEnd"/>
          </w:p>
        </w:tc>
        <w:tc>
          <w:tcPr>
            <w:tcW w:w="4864" w:type="dxa"/>
            <w:hideMark/>
          </w:tcPr>
          <w:p w14:paraId="3B67BCF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Hebrew</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heb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5C8A9E5" w14:textId="77777777" w:rsidR="00AF6FAC" w:rsidRPr="00AF6FAC" w:rsidRDefault="00CA3B37" w:rsidP="00AF6FAC">
            <w:pPr>
              <w:rPr>
                <w:rFonts w:ascii="Calibri" w:hAnsi="Calibri" w:cs="Calibri"/>
                <w:color w:val="0563C1"/>
                <w:kern w:val="0"/>
                <w:sz w:val="22"/>
                <w:szCs w:val="22"/>
                <w:u w:val="single"/>
                <w:lang w:val="fr-CA" w:eastAsia="fr-CA"/>
              </w:rPr>
            </w:pPr>
            <w:hyperlink r:id="rId44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DAD5098" w14:textId="77777777" w:rsidTr="00AF6FAC">
        <w:trPr>
          <w:trHeight w:val="345"/>
        </w:trPr>
        <w:tc>
          <w:tcPr>
            <w:tcW w:w="2824" w:type="dxa"/>
            <w:noWrap/>
            <w:hideMark/>
          </w:tcPr>
          <w:p w14:paraId="4DB424D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HereroInterpreter</w:t>
            </w:r>
            <w:proofErr w:type="spellEnd"/>
          </w:p>
        </w:tc>
        <w:tc>
          <w:tcPr>
            <w:tcW w:w="4864" w:type="dxa"/>
            <w:hideMark/>
          </w:tcPr>
          <w:p w14:paraId="12F541F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Herero (</w:t>
            </w:r>
            <w:proofErr w:type="spellStart"/>
            <w:r w:rsidRPr="00604A83">
              <w:rPr>
                <w:rFonts w:ascii="Segoe UI" w:hAnsi="Segoe UI" w:cs="Segoe UI"/>
                <w:color w:val="000000" w:themeColor="text1"/>
                <w:kern w:val="0"/>
                <w:sz w:val="22"/>
                <w:szCs w:val="22"/>
                <w:lang w:val="fr-CA" w:eastAsia="fr-CA"/>
              </w:rPr>
              <w:t>her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5EF701F" w14:textId="77777777" w:rsidR="00AF6FAC" w:rsidRPr="00AF6FAC" w:rsidRDefault="00CA3B37" w:rsidP="00AF6FAC">
            <w:pPr>
              <w:rPr>
                <w:rFonts w:ascii="Calibri" w:hAnsi="Calibri" w:cs="Calibri"/>
                <w:color w:val="0563C1"/>
                <w:kern w:val="0"/>
                <w:sz w:val="22"/>
                <w:szCs w:val="22"/>
                <w:u w:val="single"/>
                <w:lang w:val="fr-CA" w:eastAsia="fr-CA"/>
              </w:rPr>
            </w:pPr>
            <w:hyperlink r:id="rId44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BC346DE" w14:textId="77777777" w:rsidTr="00AF6FAC">
        <w:trPr>
          <w:trHeight w:val="345"/>
        </w:trPr>
        <w:tc>
          <w:tcPr>
            <w:tcW w:w="2824" w:type="dxa"/>
            <w:noWrap/>
            <w:hideMark/>
          </w:tcPr>
          <w:p w14:paraId="6CF9B04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HiligaynonInterpreter</w:t>
            </w:r>
            <w:proofErr w:type="spellEnd"/>
          </w:p>
        </w:tc>
        <w:tc>
          <w:tcPr>
            <w:tcW w:w="4864" w:type="dxa"/>
            <w:hideMark/>
          </w:tcPr>
          <w:p w14:paraId="41ED9F6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Hiligaynon (</w:t>
            </w:r>
            <w:proofErr w:type="spellStart"/>
            <w:r w:rsidRPr="00604A83">
              <w:rPr>
                <w:rFonts w:ascii="Segoe UI" w:hAnsi="Segoe UI" w:cs="Segoe UI"/>
                <w:color w:val="000000" w:themeColor="text1"/>
                <w:kern w:val="0"/>
                <w:sz w:val="22"/>
                <w:szCs w:val="22"/>
                <w:lang w:val="fr-CA" w:eastAsia="fr-CA"/>
              </w:rPr>
              <w:t>hil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40981BE" w14:textId="77777777" w:rsidR="00AF6FAC" w:rsidRPr="00AF6FAC" w:rsidRDefault="00CA3B37" w:rsidP="00AF6FAC">
            <w:pPr>
              <w:rPr>
                <w:rFonts w:ascii="Calibri" w:hAnsi="Calibri" w:cs="Calibri"/>
                <w:color w:val="0563C1"/>
                <w:kern w:val="0"/>
                <w:sz w:val="22"/>
                <w:szCs w:val="22"/>
                <w:u w:val="single"/>
                <w:lang w:val="fr-CA" w:eastAsia="fr-CA"/>
              </w:rPr>
            </w:pPr>
            <w:hyperlink r:id="rId44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7F2937B" w14:textId="77777777" w:rsidTr="00AF6FAC">
        <w:trPr>
          <w:trHeight w:val="675"/>
        </w:trPr>
        <w:tc>
          <w:tcPr>
            <w:tcW w:w="2824" w:type="dxa"/>
            <w:noWrap/>
            <w:hideMark/>
          </w:tcPr>
          <w:p w14:paraId="5D827B4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HimachaliWesternPahariLanguagesInterpreter</w:t>
            </w:r>
            <w:proofErr w:type="spellEnd"/>
          </w:p>
        </w:tc>
        <w:tc>
          <w:tcPr>
            <w:tcW w:w="4864" w:type="dxa"/>
            <w:hideMark/>
          </w:tcPr>
          <w:p w14:paraId="71BF46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Himachali</w:t>
            </w:r>
            <w:proofErr w:type="spellEnd"/>
            <w:r w:rsidRPr="00604A83">
              <w:rPr>
                <w:rFonts w:ascii="Segoe UI" w:hAnsi="Segoe UI" w:cs="Segoe UI"/>
                <w:color w:val="000000" w:themeColor="text1"/>
                <w:kern w:val="0"/>
                <w:sz w:val="22"/>
                <w:szCs w:val="22"/>
                <w:lang w:val="fr-CA" w:eastAsia="fr-CA"/>
              </w:rPr>
              <w:t xml:space="preserve"> Western Pahari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him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20D012A" w14:textId="77777777" w:rsidR="00AF6FAC" w:rsidRPr="00AF6FAC" w:rsidRDefault="00CA3B37" w:rsidP="00AF6FAC">
            <w:pPr>
              <w:rPr>
                <w:rFonts w:ascii="Calibri" w:hAnsi="Calibri" w:cs="Calibri"/>
                <w:color w:val="0563C1"/>
                <w:kern w:val="0"/>
                <w:sz w:val="22"/>
                <w:szCs w:val="22"/>
                <w:u w:val="single"/>
                <w:lang w:val="fr-CA" w:eastAsia="fr-CA"/>
              </w:rPr>
            </w:pPr>
            <w:hyperlink r:id="rId44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90BC1B7" w14:textId="77777777" w:rsidTr="00AF6FAC">
        <w:trPr>
          <w:trHeight w:val="345"/>
        </w:trPr>
        <w:tc>
          <w:tcPr>
            <w:tcW w:w="2824" w:type="dxa"/>
            <w:noWrap/>
            <w:hideMark/>
          </w:tcPr>
          <w:p w14:paraId="1010ACC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HindiInterpreter</w:t>
            </w:r>
            <w:proofErr w:type="spellEnd"/>
          </w:p>
        </w:tc>
        <w:tc>
          <w:tcPr>
            <w:tcW w:w="4864" w:type="dxa"/>
            <w:hideMark/>
          </w:tcPr>
          <w:p w14:paraId="6AC01E2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Hindi (</w:t>
            </w:r>
            <w:proofErr w:type="spellStart"/>
            <w:r w:rsidRPr="00604A83">
              <w:rPr>
                <w:rFonts w:ascii="Segoe UI" w:hAnsi="Segoe UI" w:cs="Segoe UI"/>
                <w:color w:val="000000" w:themeColor="text1"/>
                <w:kern w:val="0"/>
                <w:sz w:val="22"/>
                <w:szCs w:val="22"/>
                <w:lang w:val="fr-CA" w:eastAsia="fr-CA"/>
              </w:rPr>
              <w:t>hin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750FD21" w14:textId="77777777" w:rsidR="00AF6FAC" w:rsidRPr="00AF6FAC" w:rsidRDefault="00CA3B37" w:rsidP="00AF6FAC">
            <w:pPr>
              <w:rPr>
                <w:rFonts w:ascii="Calibri" w:hAnsi="Calibri" w:cs="Calibri"/>
                <w:color w:val="0563C1"/>
                <w:kern w:val="0"/>
                <w:sz w:val="22"/>
                <w:szCs w:val="22"/>
                <w:u w:val="single"/>
                <w:lang w:val="fr-CA" w:eastAsia="fr-CA"/>
              </w:rPr>
            </w:pPr>
            <w:hyperlink r:id="rId44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134EF3F" w14:textId="77777777" w:rsidTr="00AF6FAC">
        <w:trPr>
          <w:trHeight w:val="345"/>
        </w:trPr>
        <w:tc>
          <w:tcPr>
            <w:tcW w:w="2824" w:type="dxa"/>
            <w:noWrap/>
            <w:hideMark/>
          </w:tcPr>
          <w:p w14:paraId="4313647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HiriMotuInterpreter</w:t>
            </w:r>
            <w:proofErr w:type="spellEnd"/>
          </w:p>
        </w:tc>
        <w:tc>
          <w:tcPr>
            <w:tcW w:w="4864" w:type="dxa"/>
            <w:hideMark/>
          </w:tcPr>
          <w:p w14:paraId="5A01308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Hiri</w:t>
            </w:r>
            <w:proofErr w:type="spellEnd"/>
            <w:r w:rsidRPr="00604A83">
              <w:rPr>
                <w:rFonts w:ascii="Segoe UI" w:hAnsi="Segoe UI" w:cs="Segoe UI"/>
                <w:color w:val="000000" w:themeColor="text1"/>
                <w:kern w:val="0"/>
                <w:sz w:val="22"/>
                <w:szCs w:val="22"/>
                <w:lang w:val="fr-CA" w:eastAsia="fr-CA"/>
              </w:rPr>
              <w:t xml:space="preserve"> Motu (</w:t>
            </w:r>
            <w:proofErr w:type="spellStart"/>
            <w:r w:rsidRPr="00604A83">
              <w:rPr>
                <w:rFonts w:ascii="Segoe UI" w:hAnsi="Segoe UI" w:cs="Segoe UI"/>
                <w:color w:val="000000" w:themeColor="text1"/>
                <w:kern w:val="0"/>
                <w:sz w:val="22"/>
                <w:szCs w:val="22"/>
                <w:lang w:val="fr-CA" w:eastAsia="fr-CA"/>
              </w:rPr>
              <w:t>hmo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AAF469D" w14:textId="77777777" w:rsidR="00AF6FAC" w:rsidRPr="00AF6FAC" w:rsidRDefault="00CA3B37" w:rsidP="00AF6FAC">
            <w:pPr>
              <w:rPr>
                <w:rFonts w:ascii="Calibri" w:hAnsi="Calibri" w:cs="Calibri"/>
                <w:color w:val="0563C1"/>
                <w:kern w:val="0"/>
                <w:sz w:val="22"/>
                <w:szCs w:val="22"/>
                <w:u w:val="single"/>
                <w:lang w:val="fr-CA" w:eastAsia="fr-CA"/>
              </w:rPr>
            </w:pPr>
            <w:hyperlink r:id="rId44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A65132F" w14:textId="77777777" w:rsidTr="00AF6FAC">
        <w:trPr>
          <w:trHeight w:val="345"/>
        </w:trPr>
        <w:tc>
          <w:tcPr>
            <w:tcW w:w="2824" w:type="dxa"/>
            <w:noWrap/>
            <w:hideMark/>
          </w:tcPr>
          <w:p w14:paraId="56CB014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HittiteInterpreter</w:t>
            </w:r>
            <w:proofErr w:type="spellEnd"/>
          </w:p>
        </w:tc>
        <w:tc>
          <w:tcPr>
            <w:tcW w:w="4864" w:type="dxa"/>
            <w:hideMark/>
          </w:tcPr>
          <w:p w14:paraId="44FBEB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Hittite (hit)</w:t>
            </w:r>
          </w:p>
        </w:tc>
        <w:tc>
          <w:tcPr>
            <w:tcW w:w="2022" w:type="dxa"/>
            <w:noWrap/>
            <w:hideMark/>
          </w:tcPr>
          <w:p w14:paraId="0F820777" w14:textId="77777777" w:rsidR="00AF6FAC" w:rsidRPr="00AF6FAC" w:rsidRDefault="00CA3B37" w:rsidP="00AF6FAC">
            <w:pPr>
              <w:rPr>
                <w:rFonts w:ascii="Calibri" w:hAnsi="Calibri" w:cs="Calibri"/>
                <w:color w:val="0563C1"/>
                <w:kern w:val="0"/>
                <w:sz w:val="22"/>
                <w:szCs w:val="22"/>
                <w:u w:val="single"/>
                <w:lang w:val="fr-CA" w:eastAsia="fr-CA"/>
              </w:rPr>
            </w:pPr>
            <w:hyperlink r:id="rId45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8154E2" w14:textId="77777777" w:rsidTr="00AF6FAC">
        <w:trPr>
          <w:trHeight w:val="345"/>
        </w:trPr>
        <w:tc>
          <w:tcPr>
            <w:tcW w:w="2824" w:type="dxa"/>
            <w:noWrap/>
            <w:hideMark/>
          </w:tcPr>
          <w:p w14:paraId="629DB9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HmongMongInterpreter</w:t>
            </w:r>
            <w:proofErr w:type="spellEnd"/>
          </w:p>
        </w:tc>
        <w:tc>
          <w:tcPr>
            <w:tcW w:w="4864" w:type="dxa"/>
            <w:hideMark/>
          </w:tcPr>
          <w:p w14:paraId="57DBC1C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r w:rsidRPr="00604A83">
              <w:rPr>
                <w:rFonts w:ascii="Segoe UI" w:hAnsi="Segoe UI" w:cs="Segoe UI"/>
                <w:color w:val="000000" w:themeColor="text1"/>
                <w:kern w:val="0"/>
                <w:sz w:val="22"/>
                <w:szCs w:val="22"/>
                <w:lang w:val="fr-CA" w:eastAsia="fr-CA"/>
              </w:rPr>
              <w:lastRenderedPageBreak/>
              <w:t xml:space="preserve">Hmong </w:t>
            </w:r>
            <w:proofErr w:type="spellStart"/>
            <w:r w:rsidRPr="00604A83">
              <w:rPr>
                <w:rFonts w:ascii="Segoe UI" w:hAnsi="Segoe UI" w:cs="Segoe UI"/>
                <w:color w:val="000000" w:themeColor="text1"/>
                <w:kern w:val="0"/>
                <w:sz w:val="22"/>
                <w:szCs w:val="22"/>
                <w:lang w:val="fr-CA" w:eastAsia="fr-CA"/>
              </w:rPr>
              <w:t>Mong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hmn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4A4D4B8" w14:textId="77777777" w:rsidR="00AF6FAC" w:rsidRPr="00AF6FAC" w:rsidRDefault="00CA3B37" w:rsidP="00AF6FAC">
            <w:pPr>
              <w:rPr>
                <w:rFonts w:ascii="Calibri" w:hAnsi="Calibri" w:cs="Calibri"/>
                <w:color w:val="0563C1"/>
                <w:kern w:val="0"/>
                <w:sz w:val="22"/>
                <w:szCs w:val="22"/>
                <w:u w:val="single"/>
                <w:lang w:val="fr-CA" w:eastAsia="fr-CA"/>
              </w:rPr>
            </w:pPr>
            <w:hyperlink r:id="rId45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A9F98BF" w14:textId="77777777" w:rsidTr="00AF6FAC">
        <w:trPr>
          <w:trHeight w:val="345"/>
        </w:trPr>
        <w:tc>
          <w:tcPr>
            <w:tcW w:w="2824" w:type="dxa"/>
            <w:noWrap/>
            <w:hideMark/>
          </w:tcPr>
          <w:p w14:paraId="16A24B3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HungarianInterpreter</w:t>
            </w:r>
            <w:proofErr w:type="spellEnd"/>
          </w:p>
        </w:tc>
        <w:tc>
          <w:tcPr>
            <w:tcW w:w="4864" w:type="dxa"/>
            <w:hideMark/>
          </w:tcPr>
          <w:p w14:paraId="6B2CC3D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Hungarian</w:t>
            </w:r>
            <w:proofErr w:type="spellEnd"/>
            <w:r w:rsidRPr="00604A83">
              <w:rPr>
                <w:rFonts w:ascii="Segoe UI" w:hAnsi="Segoe UI" w:cs="Segoe UI"/>
                <w:color w:val="000000" w:themeColor="text1"/>
                <w:kern w:val="0"/>
                <w:sz w:val="22"/>
                <w:szCs w:val="22"/>
                <w:lang w:val="fr-CA" w:eastAsia="fr-CA"/>
              </w:rPr>
              <w:t xml:space="preserve"> (hun)</w:t>
            </w:r>
          </w:p>
        </w:tc>
        <w:tc>
          <w:tcPr>
            <w:tcW w:w="2022" w:type="dxa"/>
            <w:noWrap/>
            <w:hideMark/>
          </w:tcPr>
          <w:p w14:paraId="2F61EBCB" w14:textId="77777777" w:rsidR="00AF6FAC" w:rsidRPr="00AF6FAC" w:rsidRDefault="00CA3B37" w:rsidP="00AF6FAC">
            <w:pPr>
              <w:rPr>
                <w:rFonts w:ascii="Calibri" w:hAnsi="Calibri" w:cs="Calibri"/>
                <w:color w:val="0563C1"/>
                <w:kern w:val="0"/>
                <w:sz w:val="22"/>
                <w:szCs w:val="22"/>
                <w:u w:val="single"/>
                <w:lang w:val="fr-CA" w:eastAsia="fr-CA"/>
              </w:rPr>
            </w:pPr>
            <w:hyperlink r:id="rId45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E5D1ADC" w14:textId="77777777" w:rsidTr="00AF6FAC">
        <w:trPr>
          <w:trHeight w:val="345"/>
        </w:trPr>
        <w:tc>
          <w:tcPr>
            <w:tcW w:w="2824" w:type="dxa"/>
            <w:noWrap/>
            <w:hideMark/>
          </w:tcPr>
          <w:p w14:paraId="37B3B49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HupaInterpreter</w:t>
            </w:r>
            <w:proofErr w:type="spellEnd"/>
          </w:p>
        </w:tc>
        <w:tc>
          <w:tcPr>
            <w:tcW w:w="4864" w:type="dxa"/>
            <w:hideMark/>
          </w:tcPr>
          <w:p w14:paraId="042429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Hupa (</w:t>
            </w:r>
            <w:proofErr w:type="spellStart"/>
            <w:r w:rsidRPr="00604A83">
              <w:rPr>
                <w:rFonts w:ascii="Segoe UI" w:hAnsi="Segoe UI" w:cs="Segoe UI"/>
                <w:color w:val="000000" w:themeColor="text1"/>
                <w:kern w:val="0"/>
                <w:sz w:val="22"/>
                <w:szCs w:val="22"/>
                <w:lang w:val="fr-CA" w:eastAsia="fr-CA"/>
              </w:rPr>
              <w:t>hup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A69227D" w14:textId="77777777" w:rsidR="00AF6FAC" w:rsidRPr="00AF6FAC" w:rsidRDefault="00CA3B37" w:rsidP="00AF6FAC">
            <w:pPr>
              <w:rPr>
                <w:rFonts w:ascii="Calibri" w:hAnsi="Calibri" w:cs="Calibri"/>
                <w:color w:val="0563C1"/>
                <w:kern w:val="0"/>
                <w:sz w:val="22"/>
                <w:szCs w:val="22"/>
                <w:u w:val="single"/>
                <w:lang w:val="fr-CA" w:eastAsia="fr-CA"/>
              </w:rPr>
            </w:pPr>
            <w:hyperlink r:id="rId45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B6C52E7" w14:textId="77777777" w:rsidTr="00AF6FAC">
        <w:trPr>
          <w:trHeight w:val="345"/>
        </w:trPr>
        <w:tc>
          <w:tcPr>
            <w:tcW w:w="2824" w:type="dxa"/>
            <w:noWrap/>
            <w:hideMark/>
          </w:tcPr>
          <w:p w14:paraId="44DC30B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IbanInterpreter</w:t>
            </w:r>
            <w:proofErr w:type="spellEnd"/>
          </w:p>
        </w:tc>
        <w:tc>
          <w:tcPr>
            <w:tcW w:w="4864" w:type="dxa"/>
            <w:hideMark/>
          </w:tcPr>
          <w:p w14:paraId="4E46425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Iban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iba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86CA7BF" w14:textId="77777777" w:rsidR="00AF6FAC" w:rsidRPr="00AF6FAC" w:rsidRDefault="00CA3B37" w:rsidP="00AF6FAC">
            <w:pPr>
              <w:rPr>
                <w:rFonts w:ascii="Calibri" w:hAnsi="Calibri" w:cs="Calibri"/>
                <w:color w:val="0563C1"/>
                <w:kern w:val="0"/>
                <w:sz w:val="22"/>
                <w:szCs w:val="22"/>
                <w:u w:val="single"/>
                <w:lang w:val="fr-CA" w:eastAsia="fr-CA"/>
              </w:rPr>
            </w:pPr>
            <w:hyperlink r:id="rId45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0BC613C" w14:textId="77777777" w:rsidTr="00AF6FAC">
        <w:trPr>
          <w:trHeight w:val="345"/>
        </w:trPr>
        <w:tc>
          <w:tcPr>
            <w:tcW w:w="2824" w:type="dxa"/>
            <w:noWrap/>
            <w:hideMark/>
          </w:tcPr>
          <w:p w14:paraId="05B5665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IcelandicInterpreter</w:t>
            </w:r>
            <w:proofErr w:type="spellEnd"/>
          </w:p>
        </w:tc>
        <w:tc>
          <w:tcPr>
            <w:tcW w:w="4864" w:type="dxa"/>
            <w:hideMark/>
          </w:tcPr>
          <w:p w14:paraId="1B23421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Icelandic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ice</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32AC22B6" w14:textId="77777777" w:rsidR="00AF6FAC" w:rsidRPr="00AF6FAC" w:rsidRDefault="00CA3B37" w:rsidP="00AF6FAC">
            <w:pPr>
              <w:rPr>
                <w:rFonts w:ascii="Calibri" w:hAnsi="Calibri" w:cs="Calibri"/>
                <w:color w:val="0563C1"/>
                <w:kern w:val="0"/>
                <w:sz w:val="22"/>
                <w:szCs w:val="22"/>
                <w:u w:val="single"/>
                <w:lang w:val="fr-CA" w:eastAsia="fr-CA"/>
              </w:rPr>
            </w:pPr>
            <w:hyperlink r:id="rId45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50FD2F3" w14:textId="77777777" w:rsidTr="00AF6FAC">
        <w:trPr>
          <w:trHeight w:val="345"/>
        </w:trPr>
        <w:tc>
          <w:tcPr>
            <w:tcW w:w="2824" w:type="dxa"/>
            <w:noWrap/>
            <w:hideMark/>
          </w:tcPr>
          <w:p w14:paraId="25EAE85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IdoInterpreter</w:t>
            </w:r>
            <w:proofErr w:type="spellEnd"/>
          </w:p>
        </w:tc>
        <w:tc>
          <w:tcPr>
            <w:tcW w:w="4864" w:type="dxa"/>
            <w:hideMark/>
          </w:tcPr>
          <w:p w14:paraId="3FE0AF5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Ido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ido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9B2A279" w14:textId="77777777" w:rsidR="00AF6FAC" w:rsidRPr="00AF6FAC" w:rsidRDefault="00CA3B37" w:rsidP="00AF6FAC">
            <w:pPr>
              <w:rPr>
                <w:rFonts w:ascii="Calibri" w:hAnsi="Calibri" w:cs="Calibri"/>
                <w:color w:val="0563C1"/>
                <w:kern w:val="0"/>
                <w:sz w:val="22"/>
                <w:szCs w:val="22"/>
                <w:u w:val="single"/>
                <w:lang w:val="fr-CA" w:eastAsia="fr-CA"/>
              </w:rPr>
            </w:pPr>
            <w:hyperlink r:id="rId45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4E6F63A" w14:textId="77777777" w:rsidTr="00AF6FAC">
        <w:trPr>
          <w:trHeight w:val="345"/>
        </w:trPr>
        <w:tc>
          <w:tcPr>
            <w:tcW w:w="2824" w:type="dxa"/>
            <w:noWrap/>
            <w:hideMark/>
          </w:tcPr>
          <w:p w14:paraId="0B1C89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IgboInterpreter</w:t>
            </w:r>
            <w:proofErr w:type="spellEnd"/>
          </w:p>
        </w:tc>
        <w:tc>
          <w:tcPr>
            <w:tcW w:w="4864" w:type="dxa"/>
            <w:hideMark/>
          </w:tcPr>
          <w:p w14:paraId="60DB4E3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Igbo (ibo)</w:t>
            </w:r>
          </w:p>
        </w:tc>
        <w:tc>
          <w:tcPr>
            <w:tcW w:w="2022" w:type="dxa"/>
            <w:noWrap/>
            <w:hideMark/>
          </w:tcPr>
          <w:p w14:paraId="5853E0E1" w14:textId="77777777" w:rsidR="00AF6FAC" w:rsidRPr="00AF6FAC" w:rsidRDefault="00CA3B37" w:rsidP="00AF6FAC">
            <w:pPr>
              <w:rPr>
                <w:rFonts w:ascii="Calibri" w:hAnsi="Calibri" w:cs="Calibri"/>
                <w:color w:val="0563C1"/>
                <w:kern w:val="0"/>
                <w:sz w:val="22"/>
                <w:szCs w:val="22"/>
                <w:u w:val="single"/>
                <w:lang w:val="fr-CA" w:eastAsia="fr-CA"/>
              </w:rPr>
            </w:pPr>
            <w:hyperlink r:id="rId45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3863D68" w14:textId="77777777" w:rsidTr="00AF6FAC">
        <w:trPr>
          <w:trHeight w:val="345"/>
        </w:trPr>
        <w:tc>
          <w:tcPr>
            <w:tcW w:w="2824" w:type="dxa"/>
            <w:noWrap/>
            <w:hideMark/>
          </w:tcPr>
          <w:p w14:paraId="4B80C46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IjolanguagesInterpreter</w:t>
            </w:r>
            <w:proofErr w:type="spellEnd"/>
          </w:p>
        </w:tc>
        <w:tc>
          <w:tcPr>
            <w:tcW w:w="4864" w:type="dxa"/>
            <w:hideMark/>
          </w:tcPr>
          <w:p w14:paraId="25FC234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Ijolanguages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ijo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4E30010" w14:textId="77777777" w:rsidR="00AF6FAC" w:rsidRPr="00AF6FAC" w:rsidRDefault="00CA3B37" w:rsidP="00AF6FAC">
            <w:pPr>
              <w:rPr>
                <w:rFonts w:ascii="Calibri" w:hAnsi="Calibri" w:cs="Calibri"/>
                <w:color w:val="0563C1"/>
                <w:kern w:val="0"/>
                <w:sz w:val="22"/>
                <w:szCs w:val="22"/>
                <w:u w:val="single"/>
                <w:lang w:val="fr-CA" w:eastAsia="fr-CA"/>
              </w:rPr>
            </w:pPr>
            <w:hyperlink r:id="rId45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1419D7" w14:textId="77777777" w:rsidTr="00AF6FAC">
        <w:trPr>
          <w:trHeight w:val="345"/>
        </w:trPr>
        <w:tc>
          <w:tcPr>
            <w:tcW w:w="2824" w:type="dxa"/>
            <w:noWrap/>
            <w:hideMark/>
          </w:tcPr>
          <w:p w14:paraId="6FEE7F3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IlokoInterpreter</w:t>
            </w:r>
            <w:proofErr w:type="spellEnd"/>
          </w:p>
        </w:tc>
        <w:tc>
          <w:tcPr>
            <w:tcW w:w="4864" w:type="dxa"/>
            <w:hideMark/>
          </w:tcPr>
          <w:p w14:paraId="2B93694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Iloko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ilo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13A8BDA" w14:textId="77777777" w:rsidR="00AF6FAC" w:rsidRPr="00AF6FAC" w:rsidRDefault="00CA3B37" w:rsidP="00AF6FAC">
            <w:pPr>
              <w:rPr>
                <w:rFonts w:ascii="Calibri" w:hAnsi="Calibri" w:cs="Calibri"/>
                <w:color w:val="0563C1"/>
                <w:kern w:val="0"/>
                <w:sz w:val="22"/>
                <w:szCs w:val="22"/>
                <w:u w:val="single"/>
                <w:lang w:val="fr-CA" w:eastAsia="fr-CA"/>
              </w:rPr>
            </w:pPr>
            <w:hyperlink r:id="rId45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2C0097F" w14:textId="77777777" w:rsidTr="00AF6FAC">
        <w:trPr>
          <w:trHeight w:val="345"/>
        </w:trPr>
        <w:tc>
          <w:tcPr>
            <w:tcW w:w="2824" w:type="dxa"/>
            <w:noWrap/>
            <w:hideMark/>
          </w:tcPr>
          <w:p w14:paraId="7430194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InariSamiInterpreter</w:t>
            </w:r>
            <w:proofErr w:type="spellEnd"/>
          </w:p>
        </w:tc>
        <w:tc>
          <w:tcPr>
            <w:tcW w:w="4864" w:type="dxa"/>
            <w:hideMark/>
          </w:tcPr>
          <w:p w14:paraId="7447BB1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Inari Sami (</w:t>
            </w:r>
            <w:proofErr w:type="spellStart"/>
            <w:r w:rsidRPr="00604A83">
              <w:rPr>
                <w:rFonts w:ascii="Segoe UI" w:hAnsi="Segoe UI" w:cs="Segoe UI"/>
                <w:color w:val="000000" w:themeColor="text1"/>
                <w:kern w:val="0"/>
                <w:sz w:val="22"/>
                <w:szCs w:val="22"/>
                <w:lang w:val="fr-CA" w:eastAsia="fr-CA"/>
              </w:rPr>
              <w:t>smn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EE282C7" w14:textId="77777777" w:rsidR="00AF6FAC" w:rsidRPr="00AF6FAC" w:rsidRDefault="00CA3B37" w:rsidP="00AF6FAC">
            <w:pPr>
              <w:rPr>
                <w:rFonts w:ascii="Calibri" w:hAnsi="Calibri" w:cs="Calibri"/>
                <w:color w:val="0563C1"/>
                <w:kern w:val="0"/>
                <w:sz w:val="22"/>
                <w:szCs w:val="22"/>
                <w:u w:val="single"/>
                <w:lang w:val="fr-CA" w:eastAsia="fr-CA"/>
              </w:rPr>
            </w:pPr>
            <w:hyperlink r:id="rId46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5B044D4" w14:textId="77777777" w:rsidTr="00AF6FAC">
        <w:trPr>
          <w:trHeight w:val="345"/>
        </w:trPr>
        <w:tc>
          <w:tcPr>
            <w:tcW w:w="2824" w:type="dxa"/>
            <w:noWrap/>
            <w:hideMark/>
          </w:tcPr>
          <w:p w14:paraId="2C393B0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IndicLanguagesInterpreter</w:t>
            </w:r>
            <w:proofErr w:type="spellEnd"/>
          </w:p>
        </w:tc>
        <w:tc>
          <w:tcPr>
            <w:tcW w:w="4864" w:type="dxa"/>
            <w:hideMark/>
          </w:tcPr>
          <w:p w14:paraId="2A9B73D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Indic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8B793DD" w14:textId="77777777" w:rsidR="00AF6FAC" w:rsidRPr="00AF6FAC" w:rsidRDefault="00CA3B37" w:rsidP="00AF6FAC">
            <w:pPr>
              <w:rPr>
                <w:rFonts w:ascii="Calibri" w:hAnsi="Calibri" w:cs="Calibri"/>
                <w:color w:val="0563C1"/>
                <w:kern w:val="0"/>
                <w:sz w:val="22"/>
                <w:szCs w:val="22"/>
                <w:u w:val="single"/>
                <w:lang w:val="fr-CA" w:eastAsia="fr-CA"/>
              </w:rPr>
            </w:pPr>
            <w:hyperlink r:id="rId46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9164D0C" w14:textId="77777777" w:rsidTr="00AF6FAC">
        <w:trPr>
          <w:trHeight w:val="675"/>
        </w:trPr>
        <w:tc>
          <w:tcPr>
            <w:tcW w:w="2824" w:type="dxa"/>
            <w:noWrap/>
            <w:hideMark/>
          </w:tcPr>
          <w:p w14:paraId="764D2DB0"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Indo-</w:t>
            </w:r>
            <w:proofErr w:type="spellStart"/>
            <w:r w:rsidRPr="00604A83">
              <w:rPr>
                <w:rFonts w:ascii="Segoe UI" w:hAnsi="Segoe UI" w:cs="Segoe UI"/>
                <w:color w:val="000000" w:themeColor="text1"/>
                <w:kern w:val="0"/>
                <w:sz w:val="22"/>
                <w:szCs w:val="22"/>
                <w:lang w:val="fr-CA" w:eastAsia="fr-CA"/>
              </w:rPr>
              <w:t>EuropeanLanguagesInterpreter</w:t>
            </w:r>
            <w:proofErr w:type="spellEnd"/>
          </w:p>
        </w:tc>
        <w:tc>
          <w:tcPr>
            <w:tcW w:w="4864" w:type="dxa"/>
            <w:hideMark/>
          </w:tcPr>
          <w:p w14:paraId="09DEAD6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Indo-European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EAE2034" w14:textId="77777777" w:rsidR="00AF6FAC" w:rsidRPr="00AF6FAC" w:rsidRDefault="00CA3B37" w:rsidP="00AF6FAC">
            <w:pPr>
              <w:rPr>
                <w:rFonts w:ascii="Calibri" w:hAnsi="Calibri" w:cs="Calibri"/>
                <w:color w:val="0563C1"/>
                <w:kern w:val="0"/>
                <w:sz w:val="22"/>
                <w:szCs w:val="22"/>
                <w:u w:val="single"/>
                <w:lang w:val="fr-CA" w:eastAsia="fr-CA"/>
              </w:rPr>
            </w:pPr>
            <w:hyperlink r:id="rId46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DC70A54" w14:textId="77777777" w:rsidTr="00AF6FAC">
        <w:trPr>
          <w:trHeight w:val="345"/>
        </w:trPr>
        <w:tc>
          <w:tcPr>
            <w:tcW w:w="2824" w:type="dxa"/>
            <w:noWrap/>
            <w:hideMark/>
          </w:tcPr>
          <w:p w14:paraId="27969D4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IndonesianInterpreter</w:t>
            </w:r>
            <w:proofErr w:type="spellEnd"/>
          </w:p>
        </w:tc>
        <w:tc>
          <w:tcPr>
            <w:tcW w:w="4864" w:type="dxa"/>
            <w:hideMark/>
          </w:tcPr>
          <w:p w14:paraId="581B7C8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Indonesian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18671C3" w14:textId="77777777" w:rsidR="00AF6FAC" w:rsidRPr="00AF6FAC" w:rsidRDefault="00CA3B37" w:rsidP="00AF6FAC">
            <w:pPr>
              <w:rPr>
                <w:rFonts w:ascii="Calibri" w:hAnsi="Calibri" w:cs="Calibri"/>
                <w:color w:val="0563C1"/>
                <w:kern w:val="0"/>
                <w:sz w:val="22"/>
                <w:szCs w:val="22"/>
                <w:u w:val="single"/>
                <w:lang w:val="fr-CA" w:eastAsia="fr-CA"/>
              </w:rPr>
            </w:pPr>
            <w:hyperlink r:id="rId46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95469AA" w14:textId="77777777" w:rsidTr="00AF6FAC">
        <w:trPr>
          <w:trHeight w:val="345"/>
        </w:trPr>
        <w:tc>
          <w:tcPr>
            <w:tcW w:w="2824" w:type="dxa"/>
            <w:noWrap/>
            <w:hideMark/>
          </w:tcPr>
          <w:p w14:paraId="27E3ECB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IngushInterpreter</w:t>
            </w:r>
            <w:proofErr w:type="spellEnd"/>
          </w:p>
        </w:tc>
        <w:tc>
          <w:tcPr>
            <w:tcW w:w="4864" w:type="dxa"/>
            <w:hideMark/>
          </w:tcPr>
          <w:p w14:paraId="6DFDFFA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Ingush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4458036" w14:textId="77777777" w:rsidR="00AF6FAC" w:rsidRPr="00AF6FAC" w:rsidRDefault="00CA3B37" w:rsidP="00AF6FAC">
            <w:pPr>
              <w:rPr>
                <w:rFonts w:ascii="Calibri" w:hAnsi="Calibri" w:cs="Calibri"/>
                <w:color w:val="0563C1"/>
                <w:kern w:val="0"/>
                <w:sz w:val="22"/>
                <w:szCs w:val="22"/>
                <w:u w:val="single"/>
                <w:lang w:val="fr-CA" w:eastAsia="fr-CA"/>
              </w:rPr>
            </w:pPr>
            <w:hyperlink r:id="rId46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7B663B7" w14:textId="77777777" w:rsidTr="00AF6FAC">
        <w:trPr>
          <w:trHeight w:val="675"/>
        </w:trPr>
        <w:tc>
          <w:tcPr>
            <w:tcW w:w="2824" w:type="dxa"/>
            <w:noWrap/>
            <w:hideMark/>
          </w:tcPr>
          <w:p w14:paraId="7666749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InterlingueOccidentalInterpreter</w:t>
            </w:r>
            <w:proofErr w:type="spellEnd"/>
          </w:p>
        </w:tc>
        <w:tc>
          <w:tcPr>
            <w:tcW w:w="4864" w:type="dxa"/>
            <w:hideMark/>
          </w:tcPr>
          <w:p w14:paraId="5394FE1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Interlingue</w:t>
            </w:r>
            <w:proofErr w:type="spellEnd"/>
            <w:r w:rsidRPr="00604A83">
              <w:rPr>
                <w:rFonts w:ascii="Segoe UI" w:hAnsi="Segoe UI" w:cs="Segoe UI"/>
                <w:color w:val="000000" w:themeColor="text1"/>
                <w:kern w:val="0"/>
                <w:sz w:val="22"/>
                <w:szCs w:val="22"/>
                <w:lang w:val="fr-CA" w:eastAsia="fr-CA"/>
              </w:rPr>
              <w:t xml:space="preserve"> Occidental (ile)</w:t>
            </w:r>
          </w:p>
        </w:tc>
        <w:tc>
          <w:tcPr>
            <w:tcW w:w="2022" w:type="dxa"/>
            <w:noWrap/>
            <w:hideMark/>
          </w:tcPr>
          <w:p w14:paraId="15E545E0" w14:textId="77777777" w:rsidR="00AF6FAC" w:rsidRPr="00AF6FAC" w:rsidRDefault="00CA3B37" w:rsidP="00AF6FAC">
            <w:pPr>
              <w:rPr>
                <w:rFonts w:ascii="Calibri" w:hAnsi="Calibri" w:cs="Calibri"/>
                <w:color w:val="0563C1"/>
                <w:kern w:val="0"/>
                <w:sz w:val="22"/>
                <w:szCs w:val="22"/>
                <w:u w:val="single"/>
                <w:lang w:val="fr-CA" w:eastAsia="fr-CA"/>
              </w:rPr>
            </w:pPr>
            <w:hyperlink r:id="rId46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B36BEF0" w14:textId="77777777" w:rsidTr="00AF6FAC">
        <w:trPr>
          <w:trHeight w:val="345"/>
        </w:trPr>
        <w:tc>
          <w:tcPr>
            <w:tcW w:w="2824" w:type="dxa"/>
            <w:noWrap/>
            <w:hideMark/>
          </w:tcPr>
          <w:p w14:paraId="4B1C25F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InuktitutInterpreter</w:t>
            </w:r>
            <w:proofErr w:type="spellEnd"/>
          </w:p>
        </w:tc>
        <w:tc>
          <w:tcPr>
            <w:tcW w:w="4864" w:type="dxa"/>
            <w:hideMark/>
          </w:tcPr>
          <w:p w14:paraId="11E86CD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Inuktitut (</w:t>
            </w:r>
            <w:proofErr w:type="spellStart"/>
            <w:r w:rsidRPr="00604A83">
              <w:rPr>
                <w:rFonts w:ascii="Segoe UI" w:hAnsi="Segoe UI" w:cs="Segoe UI"/>
                <w:color w:val="000000" w:themeColor="text1"/>
                <w:kern w:val="0"/>
                <w:sz w:val="22"/>
                <w:szCs w:val="22"/>
                <w:lang w:val="fr-CA" w:eastAsia="fr-CA"/>
              </w:rPr>
              <w:t>iku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CA32E5F" w14:textId="77777777" w:rsidR="00AF6FAC" w:rsidRPr="00AF6FAC" w:rsidRDefault="00CA3B37" w:rsidP="00AF6FAC">
            <w:pPr>
              <w:rPr>
                <w:rFonts w:ascii="Calibri" w:hAnsi="Calibri" w:cs="Calibri"/>
                <w:color w:val="0563C1"/>
                <w:kern w:val="0"/>
                <w:sz w:val="22"/>
                <w:szCs w:val="22"/>
                <w:u w:val="single"/>
                <w:lang w:val="fr-CA" w:eastAsia="fr-CA"/>
              </w:rPr>
            </w:pPr>
            <w:hyperlink r:id="rId46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A12C321" w14:textId="77777777" w:rsidTr="00AF6FAC">
        <w:trPr>
          <w:trHeight w:val="345"/>
        </w:trPr>
        <w:tc>
          <w:tcPr>
            <w:tcW w:w="2824" w:type="dxa"/>
            <w:noWrap/>
            <w:hideMark/>
          </w:tcPr>
          <w:p w14:paraId="3E47E18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InupiaqInterpreter</w:t>
            </w:r>
            <w:proofErr w:type="spellEnd"/>
          </w:p>
        </w:tc>
        <w:tc>
          <w:tcPr>
            <w:tcW w:w="4864" w:type="dxa"/>
            <w:hideMark/>
          </w:tcPr>
          <w:p w14:paraId="66A3671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Inupiaq</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ipk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5B77511" w14:textId="77777777" w:rsidR="00AF6FAC" w:rsidRPr="00AF6FAC" w:rsidRDefault="00CA3B37" w:rsidP="00AF6FAC">
            <w:pPr>
              <w:rPr>
                <w:rFonts w:ascii="Calibri" w:hAnsi="Calibri" w:cs="Calibri"/>
                <w:color w:val="0563C1"/>
                <w:kern w:val="0"/>
                <w:sz w:val="22"/>
                <w:szCs w:val="22"/>
                <w:u w:val="single"/>
                <w:lang w:val="fr-CA" w:eastAsia="fr-CA"/>
              </w:rPr>
            </w:pPr>
            <w:hyperlink r:id="rId46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0428B37" w14:textId="77777777" w:rsidTr="00AF6FAC">
        <w:trPr>
          <w:trHeight w:val="345"/>
        </w:trPr>
        <w:tc>
          <w:tcPr>
            <w:tcW w:w="2824" w:type="dxa"/>
            <w:noWrap/>
            <w:hideMark/>
          </w:tcPr>
          <w:p w14:paraId="0CD4741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IranianLanguagesInterpreter</w:t>
            </w:r>
            <w:proofErr w:type="spellEnd"/>
          </w:p>
        </w:tc>
        <w:tc>
          <w:tcPr>
            <w:tcW w:w="4864" w:type="dxa"/>
            <w:hideMark/>
          </w:tcPr>
          <w:p w14:paraId="4D75C1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Iranian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(ira)</w:t>
            </w:r>
          </w:p>
        </w:tc>
        <w:tc>
          <w:tcPr>
            <w:tcW w:w="2022" w:type="dxa"/>
            <w:noWrap/>
            <w:hideMark/>
          </w:tcPr>
          <w:p w14:paraId="3988CD8E" w14:textId="77777777" w:rsidR="00AF6FAC" w:rsidRPr="00AF6FAC" w:rsidRDefault="00CA3B37" w:rsidP="00AF6FAC">
            <w:pPr>
              <w:rPr>
                <w:rFonts w:ascii="Calibri" w:hAnsi="Calibri" w:cs="Calibri"/>
                <w:color w:val="0563C1"/>
                <w:kern w:val="0"/>
                <w:sz w:val="22"/>
                <w:szCs w:val="22"/>
                <w:u w:val="single"/>
                <w:lang w:val="fr-CA" w:eastAsia="fr-CA"/>
              </w:rPr>
            </w:pPr>
            <w:hyperlink r:id="rId46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6B74DA" w14:textId="77777777" w:rsidTr="00AF6FAC">
        <w:trPr>
          <w:trHeight w:val="345"/>
        </w:trPr>
        <w:tc>
          <w:tcPr>
            <w:tcW w:w="2824" w:type="dxa"/>
            <w:noWrap/>
            <w:hideMark/>
          </w:tcPr>
          <w:p w14:paraId="23E3938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IrishInterpreter</w:t>
            </w:r>
            <w:proofErr w:type="spellEnd"/>
          </w:p>
        </w:tc>
        <w:tc>
          <w:tcPr>
            <w:tcW w:w="4864" w:type="dxa"/>
            <w:hideMark/>
          </w:tcPr>
          <w:p w14:paraId="6C9F4DA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Irish (</w:t>
            </w:r>
            <w:proofErr w:type="spellStart"/>
            <w:r w:rsidRPr="00604A83">
              <w:rPr>
                <w:rFonts w:ascii="Segoe UI" w:hAnsi="Segoe UI" w:cs="Segoe UI"/>
                <w:color w:val="000000" w:themeColor="text1"/>
                <w:kern w:val="0"/>
                <w:sz w:val="22"/>
                <w:szCs w:val="22"/>
                <w:lang w:val="fr-CA" w:eastAsia="fr-CA"/>
              </w:rPr>
              <w:t>gle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672CE92" w14:textId="77777777" w:rsidR="00AF6FAC" w:rsidRPr="00AF6FAC" w:rsidRDefault="00CA3B37" w:rsidP="00AF6FAC">
            <w:pPr>
              <w:rPr>
                <w:rFonts w:ascii="Calibri" w:hAnsi="Calibri" w:cs="Calibri"/>
                <w:color w:val="0563C1"/>
                <w:kern w:val="0"/>
                <w:sz w:val="22"/>
                <w:szCs w:val="22"/>
                <w:u w:val="single"/>
                <w:lang w:val="fr-CA" w:eastAsia="fr-CA"/>
              </w:rPr>
            </w:pPr>
            <w:hyperlink r:id="rId46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2157963" w14:textId="77777777" w:rsidTr="00AF6FAC">
        <w:trPr>
          <w:trHeight w:val="675"/>
        </w:trPr>
        <w:tc>
          <w:tcPr>
            <w:tcW w:w="2824" w:type="dxa"/>
            <w:noWrap/>
            <w:hideMark/>
          </w:tcPr>
          <w:p w14:paraId="4E6EC9C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IroquoianLanguagesInterpreter</w:t>
            </w:r>
            <w:proofErr w:type="spellEnd"/>
          </w:p>
        </w:tc>
        <w:tc>
          <w:tcPr>
            <w:tcW w:w="4864" w:type="dxa"/>
            <w:hideMark/>
          </w:tcPr>
          <w:p w14:paraId="0B3FB76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Iroquoian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iro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66CAC29" w14:textId="77777777" w:rsidR="00AF6FAC" w:rsidRPr="00AF6FAC" w:rsidRDefault="00CA3B37" w:rsidP="00AF6FAC">
            <w:pPr>
              <w:rPr>
                <w:rFonts w:ascii="Calibri" w:hAnsi="Calibri" w:cs="Calibri"/>
                <w:color w:val="0563C1"/>
                <w:kern w:val="0"/>
                <w:sz w:val="22"/>
                <w:szCs w:val="22"/>
                <w:u w:val="single"/>
                <w:lang w:val="fr-CA" w:eastAsia="fr-CA"/>
              </w:rPr>
            </w:pPr>
            <w:hyperlink r:id="rId47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672E16A" w14:textId="77777777" w:rsidTr="00AF6FAC">
        <w:trPr>
          <w:trHeight w:val="345"/>
        </w:trPr>
        <w:tc>
          <w:tcPr>
            <w:tcW w:w="2824" w:type="dxa"/>
            <w:noWrap/>
            <w:hideMark/>
          </w:tcPr>
          <w:p w14:paraId="7CDE924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ItalianInterpreter</w:t>
            </w:r>
            <w:proofErr w:type="spellEnd"/>
          </w:p>
        </w:tc>
        <w:tc>
          <w:tcPr>
            <w:tcW w:w="4864" w:type="dxa"/>
            <w:hideMark/>
          </w:tcPr>
          <w:p w14:paraId="019F447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Italian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ita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611DDB2" w14:textId="77777777" w:rsidR="00AF6FAC" w:rsidRPr="00AF6FAC" w:rsidRDefault="00CA3B37" w:rsidP="00AF6FAC">
            <w:pPr>
              <w:rPr>
                <w:rFonts w:ascii="Calibri" w:hAnsi="Calibri" w:cs="Calibri"/>
                <w:color w:val="0563C1"/>
                <w:kern w:val="0"/>
                <w:sz w:val="22"/>
                <w:szCs w:val="22"/>
                <w:u w:val="single"/>
                <w:lang w:val="fr-CA" w:eastAsia="fr-CA"/>
              </w:rPr>
            </w:pPr>
            <w:hyperlink r:id="rId47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6F1AC9E" w14:textId="77777777" w:rsidTr="00AF6FAC">
        <w:trPr>
          <w:trHeight w:val="345"/>
        </w:trPr>
        <w:tc>
          <w:tcPr>
            <w:tcW w:w="2824" w:type="dxa"/>
            <w:noWrap/>
            <w:hideMark/>
          </w:tcPr>
          <w:p w14:paraId="003E661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JapaneseInterpreter</w:t>
            </w:r>
            <w:proofErr w:type="spellEnd"/>
          </w:p>
        </w:tc>
        <w:tc>
          <w:tcPr>
            <w:tcW w:w="4864" w:type="dxa"/>
            <w:hideMark/>
          </w:tcPr>
          <w:p w14:paraId="74DF5E3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Japanese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jpn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82F3ADB" w14:textId="77777777" w:rsidR="00AF6FAC" w:rsidRPr="00AF6FAC" w:rsidRDefault="00CA3B37" w:rsidP="00AF6FAC">
            <w:pPr>
              <w:rPr>
                <w:rFonts w:ascii="Calibri" w:hAnsi="Calibri" w:cs="Calibri"/>
                <w:color w:val="0563C1"/>
                <w:kern w:val="0"/>
                <w:sz w:val="22"/>
                <w:szCs w:val="22"/>
                <w:u w:val="single"/>
                <w:lang w:val="fr-CA" w:eastAsia="fr-CA"/>
              </w:rPr>
            </w:pPr>
            <w:hyperlink r:id="rId47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1E791D2" w14:textId="77777777" w:rsidTr="00AF6FAC">
        <w:trPr>
          <w:trHeight w:val="345"/>
        </w:trPr>
        <w:tc>
          <w:tcPr>
            <w:tcW w:w="2824" w:type="dxa"/>
            <w:noWrap/>
            <w:hideMark/>
          </w:tcPr>
          <w:p w14:paraId="0077E0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JavaneseInterpreter</w:t>
            </w:r>
            <w:proofErr w:type="spellEnd"/>
          </w:p>
        </w:tc>
        <w:tc>
          <w:tcPr>
            <w:tcW w:w="4864" w:type="dxa"/>
            <w:hideMark/>
          </w:tcPr>
          <w:p w14:paraId="11F3E87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Javanese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jav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529712C" w14:textId="77777777" w:rsidR="00AF6FAC" w:rsidRPr="00AF6FAC" w:rsidRDefault="00CA3B37" w:rsidP="00AF6FAC">
            <w:pPr>
              <w:rPr>
                <w:rFonts w:ascii="Calibri" w:hAnsi="Calibri" w:cs="Calibri"/>
                <w:color w:val="0563C1"/>
                <w:kern w:val="0"/>
                <w:sz w:val="22"/>
                <w:szCs w:val="22"/>
                <w:u w:val="single"/>
                <w:lang w:val="fr-CA" w:eastAsia="fr-CA"/>
              </w:rPr>
            </w:pPr>
            <w:hyperlink r:id="rId47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0252A1A" w14:textId="77777777" w:rsidTr="00AF6FAC">
        <w:trPr>
          <w:trHeight w:val="345"/>
        </w:trPr>
        <w:tc>
          <w:tcPr>
            <w:tcW w:w="2824" w:type="dxa"/>
            <w:noWrap/>
            <w:hideMark/>
          </w:tcPr>
          <w:p w14:paraId="1BD1E59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Judeo-ArabicInterpreter</w:t>
            </w:r>
            <w:proofErr w:type="spellEnd"/>
          </w:p>
        </w:tc>
        <w:tc>
          <w:tcPr>
            <w:tcW w:w="4864" w:type="dxa"/>
            <w:hideMark/>
          </w:tcPr>
          <w:p w14:paraId="5E6132C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Judeo-Arabic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jrb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1E52E11" w14:textId="77777777" w:rsidR="00AF6FAC" w:rsidRPr="00AF6FAC" w:rsidRDefault="00CA3B37" w:rsidP="00AF6FAC">
            <w:pPr>
              <w:rPr>
                <w:rFonts w:ascii="Calibri" w:hAnsi="Calibri" w:cs="Calibri"/>
                <w:color w:val="0563C1"/>
                <w:kern w:val="0"/>
                <w:sz w:val="22"/>
                <w:szCs w:val="22"/>
                <w:u w:val="single"/>
                <w:lang w:val="fr-CA" w:eastAsia="fr-CA"/>
              </w:rPr>
            </w:pPr>
            <w:hyperlink r:id="rId47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D83F356" w14:textId="77777777" w:rsidTr="00AF6FAC">
        <w:trPr>
          <w:trHeight w:val="345"/>
        </w:trPr>
        <w:tc>
          <w:tcPr>
            <w:tcW w:w="2824" w:type="dxa"/>
            <w:noWrap/>
            <w:hideMark/>
          </w:tcPr>
          <w:p w14:paraId="0CCCFED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Judeo-PersianInterpreter</w:t>
            </w:r>
            <w:proofErr w:type="spellEnd"/>
          </w:p>
        </w:tc>
        <w:tc>
          <w:tcPr>
            <w:tcW w:w="4864" w:type="dxa"/>
            <w:hideMark/>
          </w:tcPr>
          <w:p w14:paraId="2F58437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Judeo-Persian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jpr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820CDCC" w14:textId="77777777" w:rsidR="00AF6FAC" w:rsidRPr="00AF6FAC" w:rsidRDefault="00CA3B37" w:rsidP="00AF6FAC">
            <w:pPr>
              <w:rPr>
                <w:rFonts w:ascii="Calibri" w:hAnsi="Calibri" w:cs="Calibri"/>
                <w:color w:val="0563C1"/>
                <w:kern w:val="0"/>
                <w:sz w:val="22"/>
                <w:szCs w:val="22"/>
                <w:u w:val="single"/>
                <w:lang w:val="fr-CA" w:eastAsia="fr-CA"/>
              </w:rPr>
            </w:pPr>
            <w:hyperlink r:id="rId47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2A184EE" w14:textId="77777777" w:rsidTr="00AF6FAC">
        <w:trPr>
          <w:trHeight w:val="345"/>
        </w:trPr>
        <w:tc>
          <w:tcPr>
            <w:tcW w:w="2824" w:type="dxa"/>
            <w:noWrap/>
            <w:hideMark/>
          </w:tcPr>
          <w:p w14:paraId="5A1AF71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KabardianInterpreter</w:t>
            </w:r>
            <w:proofErr w:type="spellEnd"/>
          </w:p>
        </w:tc>
        <w:tc>
          <w:tcPr>
            <w:tcW w:w="4864" w:type="dxa"/>
            <w:hideMark/>
          </w:tcPr>
          <w:p w14:paraId="578721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Kabardian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kbd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623B346" w14:textId="77777777" w:rsidR="00AF6FAC" w:rsidRPr="00AF6FAC" w:rsidRDefault="00CA3B37" w:rsidP="00AF6FAC">
            <w:pPr>
              <w:rPr>
                <w:rFonts w:ascii="Calibri" w:hAnsi="Calibri" w:cs="Calibri"/>
                <w:color w:val="0563C1"/>
                <w:kern w:val="0"/>
                <w:sz w:val="22"/>
                <w:szCs w:val="22"/>
                <w:u w:val="single"/>
                <w:lang w:val="fr-CA" w:eastAsia="fr-CA"/>
              </w:rPr>
            </w:pPr>
            <w:hyperlink r:id="rId47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59E72A2" w14:textId="77777777" w:rsidTr="00AF6FAC">
        <w:trPr>
          <w:trHeight w:val="345"/>
        </w:trPr>
        <w:tc>
          <w:tcPr>
            <w:tcW w:w="2824" w:type="dxa"/>
            <w:noWrap/>
            <w:hideMark/>
          </w:tcPr>
          <w:p w14:paraId="19758C1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KabyleInterpreter</w:t>
            </w:r>
            <w:proofErr w:type="spellEnd"/>
          </w:p>
        </w:tc>
        <w:tc>
          <w:tcPr>
            <w:tcW w:w="4864" w:type="dxa"/>
            <w:hideMark/>
          </w:tcPr>
          <w:p w14:paraId="4D8BD18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Kabyle (</w:t>
            </w:r>
            <w:proofErr w:type="spellStart"/>
            <w:r w:rsidRPr="00604A83">
              <w:rPr>
                <w:rFonts w:ascii="Segoe UI" w:hAnsi="Segoe UI" w:cs="Segoe UI"/>
                <w:color w:val="000000" w:themeColor="text1"/>
                <w:kern w:val="0"/>
                <w:sz w:val="22"/>
                <w:szCs w:val="22"/>
                <w:lang w:val="fr-CA" w:eastAsia="fr-CA"/>
              </w:rPr>
              <w:t>kab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7F10D78" w14:textId="77777777" w:rsidR="00AF6FAC" w:rsidRPr="00AF6FAC" w:rsidRDefault="00CA3B37" w:rsidP="00AF6FAC">
            <w:pPr>
              <w:rPr>
                <w:rFonts w:ascii="Calibri" w:hAnsi="Calibri" w:cs="Calibri"/>
                <w:color w:val="0563C1"/>
                <w:kern w:val="0"/>
                <w:sz w:val="22"/>
                <w:szCs w:val="22"/>
                <w:u w:val="single"/>
                <w:lang w:val="fr-CA" w:eastAsia="fr-CA"/>
              </w:rPr>
            </w:pPr>
            <w:hyperlink r:id="rId47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45D226D" w14:textId="77777777" w:rsidTr="00AF6FAC">
        <w:trPr>
          <w:trHeight w:val="345"/>
        </w:trPr>
        <w:tc>
          <w:tcPr>
            <w:tcW w:w="2824" w:type="dxa"/>
            <w:noWrap/>
            <w:hideMark/>
          </w:tcPr>
          <w:p w14:paraId="6AA099F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KachinJingphoInterpreter</w:t>
            </w:r>
            <w:proofErr w:type="spellEnd"/>
          </w:p>
        </w:tc>
        <w:tc>
          <w:tcPr>
            <w:tcW w:w="4864" w:type="dxa"/>
            <w:hideMark/>
          </w:tcPr>
          <w:p w14:paraId="2E3FDF9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Kachin </w:t>
            </w:r>
            <w:proofErr w:type="spellStart"/>
            <w:r w:rsidRPr="00604A83">
              <w:rPr>
                <w:rFonts w:ascii="Segoe UI" w:hAnsi="Segoe UI" w:cs="Segoe UI"/>
                <w:color w:val="000000" w:themeColor="text1"/>
                <w:kern w:val="0"/>
                <w:sz w:val="22"/>
                <w:szCs w:val="22"/>
                <w:lang w:val="fr-CA" w:eastAsia="fr-CA"/>
              </w:rPr>
              <w:t>Jingpho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kac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371808A" w14:textId="77777777" w:rsidR="00AF6FAC" w:rsidRPr="00AF6FAC" w:rsidRDefault="00CA3B37" w:rsidP="00AF6FAC">
            <w:pPr>
              <w:rPr>
                <w:rFonts w:ascii="Calibri" w:hAnsi="Calibri" w:cs="Calibri"/>
                <w:color w:val="0563C1"/>
                <w:kern w:val="0"/>
                <w:sz w:val="22"/>
                <w:szCs w:val="22"/>
                <w:u w:val="single"/>
                <w:lang w:val="fr-CA" w:eastAsia="fr-CA"/>
              </w:rPr>
            </w:pPr>
            <w:hyperlink r:id="rId47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5E5F93E" w14:textId="77777777" w:rsidTr="00AF6FAC">
        <w:trPr>
          <w:trHeight w:val="675"/>
        </w:trPr>
        <w:tc>
          <w:tcPr>
            <w:tcW w:w="2824" w:type="dxa"/>
            <w:noWrap/>
            <w:hideMark/>
          </w:tcPr>
          <w:p w14:paraId="53FE5F7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KalaallisutGreenlandicInterpreter</w:t>
            </w:r>
            <w:proofErr w:type="spellEnd"/>
          </w:p>
        </w:tc>
        <w:tc>
          <w:tcPr>
            <w:tcW w:w="4864" w:type="dxa"/>
            <w:hideMark/>
          </w:tcPr>
          <w:p w14:paraId="60A1A7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Kalaallisut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Greenlandic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kal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4AE830A" w14:textId="77777777" w:rsidR="00AF6FAC" w:rsidRPr="00AF6FAC" w:rsidRDefault="00CA3B37" w:rsidP="00AF6FAC">
            <w:pPr>
              <w:rPr>
                <w:rFonts w:ascii="Calibri" w:hAnsi="Calibri" w:cs="Calibri"/>
                <w:color w:val="0563C1"/>
                <w:kern w:val="0"/>
                <w:sz w:val="22"/>
                <w:szCs w:val="22"/>
                <w:u w:val="single"/>
                <w:lang w:val="fr-CA" w:eastAsia="fr-CA"/>
              </w:rPr>
            </w:pPr>
            <w:hyperlink r:id="rId47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FF0D5A6" w14:textId="77777777" w:rsidTr="00AF6FAC">
        <w:trPr>
          <w:trHeight w:val="345"/>
        </w:trPr>
        <w:tc>
          <w:tcPr>
            <w:tcW w:w="2824" w:type="dxa"/>
            <w:noWrap/>
            <w:hideMark/>
          </w:tcPr>
          <w:p w14:paraId="0297748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KalmykOiratInterpreter</w:t>
            </w:r>
            <w:proofErr w:type="spellEnd"/>
          </w:p>
        </w:tc>
        <w:tc>
          <w:tcPr>
            <w:tcW w:w="4864" w:type="dxa"/>
            <w:hideMark/>
          </w:tcPr>
          <w:p w14:paraId="075D161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Kalmyk</w:t>
            </w:r>
            <w:proofErr w:type="spellEnd"/>
            <w:r w:rsidRPr="00604A83">
              <w:rPr>
                <w:rFonts w:ascii="Segoe UI" w:hAnsi="Segoe UI" w:cs="Segoe UI"/>
                <w:color w:val="000000" w:themeColor="text1"/>
                <w:kern w:val="0"/>
                <w:sz w:val="22"/>
                <w:szCs w:val="22"/>
                <w:lang w:val="fr-CA" w:eastAsia="fr-CA"/>
              </w:rPr>
              <w:t xml:space="preserve"> Oirat (</w:t>
            </w:r>
            <w:proofErr w:type="spellStart"/>
            <w:r w:rsidRPr="00604A83">
              <w:rPr>
                <w:rFonts w:ascii="Segoe UI" w:hAnsi="Segoe UI" w:cs="Segoe UI"/>
                <w:color w:val="000000" w:themeColor="text1"/>
                <w:kern w:val="0"/>
                <w:sz w:val="22"/>
                <w:szCs w:val="22"/>
                <w:lang w:val="fr-CA" w:eastAsia="fr-CA"/>
              </w:rPr>
              <w:t>xal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9251DB1" w14:textId="77777777" w:rsidR="00AF6FAC" w:rsidRPr="00AF6FAC" w:rsidRDefault="00CA3B37" w:rsidP="00AF6FAC">
            <w:pPr>
              <w:rPr>
                <w:rFonts w:ascii="Calibri" w:hAnsi="Calibri" w:cs="Calibri"/>
                <w:color w:val="0563C1"/>
                <w:kern w:val="0"/>
                <w:sz w:val="22"/>
                <w:szCs w:val="22"/>
                <w:u w:val="single"/>
                <w:lang w:val="fr-CA" w:eastAsia="fr-CA"/>
              </w:rPr>
            </w:pPr>
            <w:hyperlink r:id="rId48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3AE0946" w14:textId="77777777" w:rsidTr="00AF6FAC">
        <w:trPr>
          <w:trHeight w:val="345"/>
        </w:trPr>
        <w:tc>
          <w:tcPr>
            <w:tcW w:w="2824" w:type="dxa"/>
            <w:noWrap/>
            <w:hideMark/>
          </w:tcPr>
          <w:p w14:paraId="1541216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KambaInterpreter</w:t>
            </w:r>
            <w:proofErr w:type="spellEnd"/>
          </w:p>
        </w:tc>
        <w:tc>
          <w:tcPr>
            <w:tcW w:w="4864" w:type="dxa"/>
            <w:hideMark/>
          </w:tcPr>
          <w:p w14:paraId="7EAB315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Kamba (</w:t>
            </w:r>
            <w:proofErr w:type="spellStart"/>
            <w:r w:rsidRPr="00604A83">
              <w:rPr>
                <w:rFonts w:ascii="Segoe UI" w:hAnsi="Segoe UI" w:cs="Segoe UI"/>
                <w:color w:val="000000" w:themeColor="text1"/>
                <w:kern w:val="0"/>
                <w:sz w:val="22"/>
                <w:szCs w:val="22"/>
                <w:lang w:val="fr-CA" w:eastAsia="fr-CA"/>
              </w:rPr>
              <w:t>kam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89127BC" w14:textId="77777777" w:rsidR="00AF6FAC" w:rsidRPr="00AF6FAC" w:rsidRDefault="00CA3B37" w:rsidP="00AF6FAC">
            <w:pPr>
              <w:rPr>
                <w:rFonts w:ascii="Calibri" w:hAnsi="Calibri" w:cs="Calibri"/>
                <w:color w:val="0563C1"/>
                <w:kern w:val="0"/>
                <w:sz w:val="22"/>
                <w:szCs w:val="22"/>
                <w:u w:val="single"/>
                <w:lang w:val="fr-CA" w:eastAsia="fr-CA"/>
              </w:rPr>
            </w:pPr>
            <w:hyperlink r:id="rId48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EEFF0F8" w14:textId="77777777" w:rsidTr="00AF6FAC">
        <w:trPr>
          <w:trHeight w:val="345"/>
        </w:trPr>
        <w:tc>
          <w:tcPr>
            <w:tcW w:w="2824" w:type="dxa"/>
            <w:noWrap/>
            <w:hideMark/>
          </w:tcPr>
          <w:p w14:paraId="06A6A23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KannadaInterpreter</w:t>
            </w:r>
            <w:proofErr w:type="spellEnd"/>
          </w:p>
        </w:tc>
        <w:tc>
          <w:tcPr>
            <w:tcW w:w="4864" w:type="dxa"/>
            <w:hideMark/>
          </w:tcPr>
          <w:p w14:paraId="41A8EA8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Kannada (kan)</w:t>
            </w:r>
          </w:p>
        </w:tc>
        <w:tc>
          <w:tcPr>
            <w:tcW w:w="2022" w:type="dxa"/>
            <w:noWrap/>
            <w:hideMark/>
          </w:tcPr>
          <w:p w14:paraId="0839DD6A" w14:textId="77777777" w:rsidR="00AF6FAC" w:rsidRPr="00AF6FAC" w:rsidRDefault="00CA3B37" w:rsidP="00AF6FAC">
            <w:pPr>
              <w:rPr>
                <w:rFonts w:ascii="Calibri" w:hAnsi="Calibri" w:cs="Calibri"/>
                <w:color w:val="0563C1"/>
                <w:kern w:val="0"/>
                <w:sz w:val="22"/>
                <w:szCs w:val="22"/>
                <w:u w:val="single"/>
                <w:lang w:val="fr-CA" w:eastAsia="fr-CA"/>
              </w:rPr>
            </w:pPr>
            <w:hyperlink r:id="rId48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92AA6FE" w14:textId="77777777" w:rsidTr="00AF6FAC">
        <w:trPr>
          <w:trHeight w:val="345"/>
        </w:trPr>
        <w:tc>
          <w:tcPr>
            <w:tcW w:w="2824" w:type="dxa"/>
            <w:noWrap/>
            <w:hideMark/>
          </w:tcPr>
          <w:p w14:paraId="45FC1C2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KanuriInterpreter</w:t>
            </w:r>
            <w:proofErr w:type="spellEnd"/>
          </w:p>
        </w:tc>
        <w:tc>
          <w:tcPr>
            <w:tcW w:w="4864" w:type="dxa"/>
            <w:hideMark/>
          </w:tcPr>
          <w:p w14:paraId="73D1F27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Kanuri (</w:t>
            </w:r>
            <w:proofErr w:type="spellStart"/>
            <w:r w:rsidRPr="00604A83">
              <w:rPr>
                <w:rFonts w:ascii="Segoe UI" w:hAnsi="Segoe UI" w:cs="Segoe UI"/>
                <w:color w:val="000000" w:themeColor="text1"/>
                <w:kern w:val="0"/>
                <w:sz w:val="22"/>
                <w:szCs w:val="22"/>
                <w:lang w:val="fr-CA" w:eastAsia="fr-CA"/>
              </w:rPr>
              <w:t>kau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850A72F" w14:textId="77777777" w:rsidR="00AF6FAC" w:rsidRPr="00AF6FAC" w:rsidRDefault="00CA3B37" w:rsidP="00AF6FAC">
            <w:pPr>
              <w:rPr>
                <w:rFonts w:ascii="Calibri" w:hAnsi="Calibri" w:cs="Calibri"/>
                <w:color w:val="0563C1"/>
                <w:kern w:val="0"/>
                <w:sz w:val="22"/>
                <w:szCs w:val="22"/>
                <w:u w:val="single"/>
                <w:lang w:val="fr-CA" w:eastAsia="fr-CA"/>
              </w:rPr>
            </w:pPr>
            <w:hyperlink r:id="rId48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7BE1063" w14:textId="77777777" w:rsidTr="00AF6FAC">
        <w:trPr>
          <w:trHeight w:val="345"/>
        </w:trPr>
        <w:tc>
          <w:tcPr>
            <w:tcW w:w="2824" w:type="dxa"/>
            <w:noWrap/>
            <w:hideMark/>
          </w:tcPr>
          <w:p w14:paraId="64552DD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Karachay-BalkarInterpreter</w:t>
            </w:r>
            <w:proofErr w:type="spellEnd"/>
          </w:p>
        </w:tc>
        <w:tc>
          <w:tcPr>
            <w:tcW w:w="4864" w:type="dxa"/>
            <w:hideMark/>
          </w:tcPr>
          <w:p w14:paraId="32CCB3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Karachay</w:t>
            </w:r>
            <w:proofErr w:type="spellEnd"/>
            <w:r w:rsidRPr="00604A83">
              <w:rPr>
                <w:rFonts w:ascii="Segoe UI" w:hAnsi="Segoe UI" w:cs="Segoe UI"/>
                <w:color w:val="000000" w:themeColor="text1"/>
                <w:kern w:val="0"/>
                <w:sz w:val="22"/>
                <w:szCs w:val="22"/>
                <w:lang w:val="fr-CA" w:eastAsia="fr-CA"/>
              </w:rPr>
              <w:t>-Balkar (</w:t>
            </w:r>
            <w:proofErr w:type="spellStart"/>
            <w:r w:rsidRPr="00604A83">
              <w:rPr>
                <w:rFonts w:ascii="Segoe UI" w:hAnsi="Segoe UI" w:cs="Segoe UI"/>
                <w:color w:val="000000" w:themeColor="text1"/>
                <w:kern w:val="0"/>
                <w:sz w:val="22"/>
                <w:szCs w:val="22"/>
                <w:lang w:val="fr-CA" w:eastAsia="fr-CA"/>
              </w:rPr>
              <w:t>krc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21F599F" w14:textId="77777777" w:rsidR="00AF6FAC" w:rsidRPr="00AF6FAC" w:rsidRDefault="00CA3B37" w:rsidP="00AF6FAC">
            <w:pPr>
              <w:rPr>
                <w:rFonts w:ascii="Calibri" w:hAnsi="Calibri" w:cs="Calibri"/>
                <w:color w:val="0563C1"/>
                <w:kern w:val="0"/>
                <w:sz w:val="22"/>
                <w:szCs w:val="22"/>
                <w:u w:val="single"/>
                <w:lang w:val="fr-CA" w:eastAsia="fr-CA"/>
              </w:rPr>
            </w:pPr>
            <w:hyperlink r:id="rId48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A78085" w14:textId="77777777" w:rsidTr="00AF6FAC">
        <w:trPr>
          <w:trHeight w:val="345"/>
        </w:trPr>
        <w:tc>
          <w:tcPr>
            <w:tcW w:w="2824" w:type="dxa"/>
            <w:noWrap/>
            <w:hideMark/>
          </w:tcPr>
          <w:p w14:paraId="118787E6"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Kara-</w:t>
            </w:r>
            <w:proofErr w:type="spellStart"/>
            <w:r w:rsidRPr="00604A83">
              <w:rPr>
                <w:rFonts w:ascii="Segoe UI" w:hAnsi="Segoe UI" w:cs="Segoe UI"/>
                <w:color w:val="000000" w:themeColor="text1"/>
                <w:kern w:val="0"/>
                <w:sz w:val="22"/>
                <w:szCs w:val="22"/>
                <w:lang w:val="fr-CA" w:eastAsia="fr-CA"/>
              </w:rPr>
              <w:t>KalpakInterpreter</w:t>
            </w:r>
            <w:proofErr w:type="spellEnd"/>
          </w:p>
        </w:tc>
        <w:tc>
          <w:tcPr>
            <w:tcW w:w="4864" w:type="dxa"/>
            <w:hideMark/>
          </w:tcPr>
          <w:p w14:paraId="1775458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Kara-Kalpak</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kaa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8F9A7D0" w14:textId="77777777" w:rsidR="00AF6FAC" w:rsidRPr="00AF6FAC" w:rsidRDefault="00CA3B37" w:rsidP="00AF6FAC">
            <w:pPr>
              <w:rPr>
                <w:rFonts w:ascii="Calibri" w:hAnsi="Calibri" w:cs="Calibri"/>
                <w:color w:val="0563C1"/>
                <w:kern w:val="0"/>
                <w:sz w:val="22"/>
                <w:szCs w:val="22"/>
                <w:u w:val="single"/>
                <w:lang w:val="fr-CA" w:eastAsia="fr-CA"/>
              </w:rPr>
            </w:pPr>
            <w:hyperlink r:id="rId48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86478C3" w14:textId="77777777" w:rsidTr="00AF6FAC">
        <w:trPr>
          <w:trHeight w:val="345"/>
        </w:trPr>
        <w:tc>
          <w:tcPr>
            <w:tcW w:w="2824" w:type="dxa"/>
            <w:noWrap/>
            <w:hideMark/>
          </w:tcPr>
          <w:p w14:paraId="70FA63B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KarelianInterpreter</w:t>
            </w:r>
            <w:proofErr w:type="spellEnd"/>
          </w:p>
        </w:tc>
        <w:tc>
          <w:tcPr>
            <w:tcW w:w="4864" w:type="dxa"/>
            <w:hideMark/>
          </w:tcPr>
          <w:p w14:paraId="50D0C8A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Karelian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krl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4AFD3FD" w14:textId="77777777" w:rsidR="00AF6FAC" w:rsidRPr="00AF6FAC" w:rsidRDefault="00CA3B37" w:rsidP="00AF6FAC">
            <w:pPr>
              <w:rPr>
                <w:rFonts w:ascii="Calibri" w:hAnsi="Calibri" w:cs="Calibri"/>
                <w:color w:val="0563C1"/>
                <w:kern w:val="0"/>
                <w:sz w:val="22"/>
                <w:szCs w:val="22"/>
                <w:u w:val="single"/>
                <w:lang w:val="fr-CA" w:eastAsia="fr-CA"/>
              </w:rPr>
            </w:pPr>
            <w:hyperlink r:id="rId48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758A7DC" w14:textId="77777777" w:rsidTr="00AF6FAC">
        <w:trPr>
          <w:trHeight w:val="345"/>
        </w:trPr>
        <w:tc>
          <w:tcPr>
            <w:tcW w:w="2824" w:type="dxa"/>
            <w:noWrap/>
            <w:hideMark/>
          </w:tcPr>
          <w:p w14:paraId="6179A1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KarenLanguagesInterpreter</w:t>
            </w:r>
            <w:proofErr w:type="spellEnd"/>
          </w:p>
        </w:tc>
        <w:tc>
          <w:tcPr>
            <w:tcW w:w="4864" w:type="dxa"/>
            <w:hideMark/>
          </w:tcPr>
          <w:p w14:paraId="123136E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Karen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kar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514BB0D" w14:textId="77777777" w:rsidR="00AF6FAC" w:rsidRPr="00AF6FAC" w:rsidRDefault="00CA3B37" w:rsidP="00AF6FAC">
            <w:pPr>
              <w:rPr>
                <w:rFonts w:ascii="Calibri" w:hAnsi="Calibri" w:cs="Calibri"/>
                <w:color w:val="0563C1"/>
                <w:kern w:val="0"/>
                <w:sz w:val="22"/>
                <w:szCs w:val="22"/>
                <w:u w:val="single"/>
                <w:lang w:val="fr-CA" w:eastAsia="fr-CA"/>
              </w:rPr>
            </w:pPr>
            <w:hyperlink r:id="rId48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E04DCF5" w14:textId="77777777" w:rsidTr="00AF6FAC">
        <w:trPr>
          <w:trHeight w:val="345"/>
        </w:trPr>
        <w:tc>
          <w:tcPr>
            <w:tcW w:w="2824" w:type="dxa"/>
            <w:noWrap/>
            <w:hideMark/>
          </w:tcPr>
          <w:p w14:paraId="6F2C56F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KashmiriInterpreter</w:t>
            </w:r>
            <w:proofErr w:type="spellEnd"/>
          </w:p>
        </w:tc>
        <w:tc>
          <w:tcPr>
            <w:tcW w:w="4864" w:type="dxa"/>
            <w:hideMark/>
          </w:tcPr>
          <w:p w14:paraId="131257B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Kashmiri (kas)</w:t>
            </w:r>
          </w:p>
        </w:tc>
        <w:tc>
          <w:tcPr>
            <w:tcW w:w="2022" w:type="dxa"/>
            <w:noWrap/>
            <w:hideMark/>
          </w:tcPr>
          <w:p w14:paraId="41BB003C" w14:textId="77777777" w:rsidR="00AF6FAC" w:rsidRPr="00AF6FAC" w:rsidRDefault="00CA3B37" w:rsidP="00AF6FAC">
            <w:pPr>
              <w:rPr>
                <w:rFonts w:ascii="Calibri" w:hAnsi="Calibri" w:cs="Calibri"/>
                <w:color w:val="0563C1"/>
                <w:kern w:val="0"/>
                <w:sz w:val="22"/>
                <w:szCs w:val="22"/>
                <w:u w:val="single"/>
                <w:lang w:val="fr-CA" w:eastAsia="fr-CA"/>
              </w:rPr>
            </w:pPr>
            <w:hyperlink r:id="rId48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986AAF9" w14:textId="77777777" w:rsidTr="00AF6FAC">
        <w:trPr>
          <w:trHeight w:val="345"/>
        </w:trPr>
        <w:tc>
          <w:tcPr>
            <w:tcW w:w="2824" w:type="dxa"/>
            <w:noWrap/>
            <w:hideMark/>
          </w:tcPr>
          <w:p w14:paraId="5B9D70B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KashubianInterpreter</w:t>
            </w:r>
            <w:proofErr w:type="spellEnd"/>
          </w:p>
        </w:tc>
        <w:tc>
          <w:tcPr>
            <w:tcW w:w="4864" w:type="dxa"/>
            <w:hideMark/>
          </w:tcPr>
          <w:p w14:paraId="41F9911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Kashubian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csb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E40082F" w14:textId="77777777" w:rsidR="00AF6FAC" w:rsidRPr="00AF6FAC" w:rsidRDefault="00CA3B37" w:rsidP="00AF6FAC">
            <w:pPr>
              <w:rPr>
                <w:rFonts w:ascii="Calibri" w:hAnsi="Calibri" w:cs="Calibri"/>
                <w:color w:val="0563C1"/>
                <w:kern w:val="0"/>
                <w:sz w:val="22"/>
                <w:szCs w:val="22"/>
                <w:u w:val="single"/>
                <w:lang w:val="fr-CA" w:eastAsia="fr-CA"/>
              </w:rPr>
            </w:pPr>
            <w:hyperlink r:id="rId48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B76A594" w14:textId="77777777" w:rsidTr="00AF6FAC">
        <w:trPr>
          <w:trHeight w:val="345"/>
        </w:trPr>
        <w:tc>
          <w:tcPr>
            <w:tcW w:w="2824" w:type="dxa"/>
            <w:noWrap/>
            <w:hideMark/>
          </w:tcPr>
          <w:p w14:paraId="5E59D94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KawiInterpreter</w:t>
            </w:r>
            <w:proofErr w:type="spellEnd"/>
          </w:p>
        </w:tc>
        <w:tc>
          <w:tcPr>
            <w:tcW w:w="4864" w:type="dxa"/>
            <w:hideMark/>
          </w:tcPr>
          <w:p w14:paraId="37F0D22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Kawi (</w:t>
            </w:r>
            <w:proofErr w:type="spellStart"/>
            <w:r w:rsidRPr="00604A83">
              <w:rPr>
                <w:rFonts w:ascii="Segoe UI" w:hAnsi="Segoe UI" w:cs="Segoe UI"/>
                <w:color w:val="000000" w:themeColor="text1"/>
                <w:kern w:val="0"/>
                <w:sz w:val="22"/>
                <w:szCs w:val="22"/>
                <w:lang w:val="fr-CA" w:eastAsia="fr-CA"/>
              </w:rPr>
              <w:t>kaw</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CBA2052" w14:textId="77777777" w:rsidR="00AF6FAC" w:rsidRPr="00AF6FAC" w:rsidRDefault="00CA3B37" w:rsidP="00AF6FAC">
            <w:pPr>
              <w:rPr>
                <w:rFonts w:ascii="Calibri" w:hAnsi="Calibri" w:cs="Calibri"/>
                <w:color w:val="0563C1"/>
                <w:kern w:val="0"/>
                <w:sz w:val="22"/>
                <w:szCs w:val="22"/>
                <w:u w:val="single"/>
                <w:lang w:val="fr-CA" w:eastAsia="fr-CA"/>
              </w:rPr>
            </w:pPr>
            <w:hyperlink r:id="rId49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DF4DB11" w14:textId="77777777" w:rsidTr="00AF6FAC">
        <w:trPr>
          <w:trHeight w:val="345"/>
        </w:trPr>
        <w:tc>
          <w:tcPr>
            <w:tcW w:w="2824" w:type="dxa"/>
            <w:noWrap/>
            <w:hideMark/>
          </w:tcPr>
          <w:p w14:paraId="11BB1D0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KazakhInterpreter</w:t>
            </w:r>
            <w:proofErr w:type="spellEnd"/>
          </w:p>
        </w:tc>
        <w:tc>
          <w:tcPr>
            <w:tcW w:w="4864" w:type="dxa"/>
            <w:hideMark/>
          </w:tcPr>
          <w:p w14:paraId="5255253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Kazakh (</w:t>
            </w:r>
            <w:proofErr w:type="spellStart"/>
            <w:r w:rsidRPr="00604A83">
              <w:rPr>
                <w:rFonts w:ascii="Segoe UI" w:hAnsi="Segoe UI" w:cs="Segoe UI"/>
                <w:color w:val="000000" w:themeColor="text1"/>
                <w:kern w:val="0"/>
                <w:sz w:val="22"/>
                <w:szCs w:val="22"/>
                <w:lang w:val="fr-CA" w:eastAsia="fr-CA"/>
              </w:rPr>
              <w:t>kaz</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781144F" w14:textId="77777777" w:rsidR="00AF6FAC" w:rsidRPr="00AF6FAC" w:rsidRDefault="00CA3B37" w:rsidP="00AF6FAC">
            <w:pPr>
              <w:rPr>
                <w:rFonts w:ascii="Calibri" w:hAnsi="Calibri" w:cs="Calibri"/>
                <w:color w:val="0563C1"/>
                <w:kern w:val="0"/>
                <w:sz w:val="22"/>
                <w:szCs w:val="22"/>
                <w:u w:val="single"/>
                <w:lang w:val="fr-CA" w:eastAsia="fr-CA"/>
              </w:rPr>
            </w:pPr>
            <w:hyperlink r:id="rId49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C556FE8" w14:textId="77777777" w:rsidTr="00AF6FAC">
        <w:trPr>
          <w:trHeight w:val="345"/>
        </w:trPr>
        <w:tc>
          <w:tcPr>
            <w:tcW w:w="2824" w:type="dxa"/>
            <w:noWrap/>
            <w:hideMark/>
          </w:tcPr>
          <w:p w14:paraId="5584CFC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KhasiInterpreter</w:t>
            </w:r>
            <w:proofErr w:type="spellEnd"/>
          </w:p>
        </w:tc>
        <w:tc>
          <w:tcPr>
            <w:tcW w:w="4864" w:type="dxa"/>
            <w:hideMark/>
          </w:tcPr>
          <w:p w14:paraId="6323CC6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Khasi (kha)</w:t>
            </w:r>
          </w:p>
        </w:tc>
        <w:tc>
          <w:tcPr>
            <w:tcW w:w="2022" w:type="dxa"/>
            <w:noWrap/>
            <w:hideMark/>
          </w:tcPr>
          <w:p w14:paraId="6F654D5A" w14:textId="77777777" w:rsidR="00AF6FAC" w:rsidRPr="00AF6FAC" w:rsidRDefault="00CA3B37" w:rsidP="00AF6FAC">
            <w:pPr>
              <w:rPr>
                <w:rFonts w:ascii="Calibri" w:hAnsi="Calibri" w:cs="Calibri"/>
                <w:color w:val="0563C1"/>
                <w:kern w:val="0"/>
                <w:sz w:val="22"/>
                <w:szCs w:val="22"/>
                <w:u w:val="single"/>
                <w:lang w:val="fr-CA" w:eastAsia="fr-CA"/>
              </w:rPr>
            </w:pPr>
            <w:hyperlink r:id="rId49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5521C27" w14:textId="77777777" w:rsidTr="00AF6FAC">
        <w:trPr>
          <w:trHeight w:val="675"/>
        </w:trPr>
        <w:tc>
          <w:tcPr>
            <w:tcW w:w="2824" w:type="dxa"/>
            <w:noWrap/>
            <w:hideMark/>
          </w:tcPr>
          <w:p w14:paraId="14B2D4A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KhoisanLanguagesInterpreter</w:t>
            </w:r>
            <w:proofErr w:type="spellEnd"/>
          </w:p>
        </w:tc>
        <w:tc>
          <w:tcPr>
            <w:tcW w:w="4864" w:type="dxa"/>
            <w:hideMark/>
          </w:tcPr>
          <w:p w14:paraId="2B94B51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Khoisan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(khi)</w:t>
            </w:r>
          </w:p>
        </w:tc>
        <w:tc>
          <w:tcPr>
            <w:tcW w:w="2022" w:type="dxa"/>
            <w:noWrap/>
            <w:hideMark/>
          </w:tcPr>
          <w:p w14:paraId="02F392C4" w14:textId="77777777" w:rsidR="00AF6FAC" w:rsidRPr="00AF6FAC" w:rsidRDefault="00CA3B37" w:rsidP="00AF6FAC">
            <w:pPr>
              <w:rPr>
                <w:rFonts w:ascii="Calibri" w:hAnsi="Calibri" w:cs="Calibri"/>
                <w:color w:val="0563C1"/>
                <w:kern w:val="0"/>
                <w:sz w:val="22"/>
                <w:szCs w:val="22"/>
                <w:u w:val="single"/>
                <w:lang w:val="fr-CA" w:eastAsia="fr-CA"/>
              </w:rPr>
            </w:pPr>
            <w:hyperlink r:id="rId49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EB2D39B" w14:textId="77777777" w:rsidTr="00AF6FAC">
        <w:trPr>
          <w:trHeight w:val="345"/>
        </w:trPr>
        <w:tc>
          <w:tcPr>
            <w:tcW w:w="2824" w:type="dxa"/>
            <w:noWrap/>
            <w:hideMark/>
          </w:tcPr>
          <w:p w14:paraId="4A0EF1C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KhotaneseSakanInterpreter</w:t>
            </w:r>
            <w:proofErr w:type="spellEnd"/>
          </w:p>
        </w:tc>
        <w:tc>
          <w:tcPr>
            <w:tcW w:w="4864" w:type="dxa"/>
            <w:hideMark/>
          </w:tcPr>
          <w:p w14:paraId="3A5EB94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Khotanese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Sakan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kho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EF601E0" w14:textId="77777777" w:rsidR="00AF6FAC" w:rsidRPr="00AF6FAC" w:rsidRDefault="00CA3B37" w:rsidP="00AF6FAC">
            <w:pPr>
              <w:rPr>
                <w:rFonts w:ascii="Calibri" w:hAnsi="Calibri" w:cs="Calibri"/>
                <w:color w:val="0563C1"/>
                <w:kern w:val="0"/>
                <w:sz w:val="22"/>
                <w:szCs w:val="22"/>
                <w:u w:val="single"/>
                <w:lang w:val="fr-CA" w:eastAsia="fr-CA"/>
              </w:rPr>
            </w:pPr>
            <w:hyperlink r:id="rId49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8B7C4B0" w14:textId="77777777" w:rsidTr="00AF6FAC">
        <w:trPr>
          <w:trHeight w:val="345"/>
        </w:trPr>
        <w:tc>
          <w:tcPr>
            <w:tcW w:w="2824" w:type="dxa"/>
            <w:noWrap/>
            <w:hideMark/>
          </w:tcPr>
          <w:p w14:paraId="4D6CA3F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KikuyuGikuyuInterpreter</w:t>
            </w:r>
            <w:proofErr w:type="spellEnd"/>
          </w:p>
        </w:tc>
        <w:tc>
          <w:tcPr>
            <w:tcW w:w="4864" w:type="dxa"/>
            <w:hideMark/>
          </w:tcPr>
          <w:p w14:paraId="5BDC3A7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Kikuyu </w:t>
            </w:r>
            <w:proofErr w:type="spellStart"/>
            <w:r w:rsidRPr="00604A83">
              <w:rPr>
                <w:rFonts w:ascii="Segoe UI" w:hAnsi="Segoe UI" w:cs="Segoe UI"/>
                <w:color w:val="000000" w:themeColor="text1"/>
                <w:kern w:val="0"/>
                <w:sz w:val="22"/>
                <w:szCs w:val="22"/>
                <w:lang w:val="fr-CA" w:eastAsia="fr-CA"/>
              </w:rPr>
              <w:t>Gikuyu</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kik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ABABB7F" w14:textId="77777777" w:rsidR="00AF6FAC" w:rsidRPr="00AF6FAC" w:rsidRDefault="00CA3B37" w:rsidP="00AF6FAC">
            <w:pPr>
              <w:rPr>
                <w:rFonts w:ascii="Calibri" w:hAnsi="Calibri" w:cs="Calibri"/>
                <w:color w:val="0563C1"/>
                <w:kern w:val="0"/>
                <w:sz w:val="22"/>
                <w:szCs w:val="22"/>
                <w:u w:val="single"/>
                <w:lang w:val="fr-CA" w:eastAsia="fr-CA"/>
              </w:rPr>
            </w:pPr>
            <w:hyperlink r:id="rId49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0B08849" w14:textId="77777777" w:rsidTr="00AF6FAC">
        <w:trPr>
          <w:trHeight w:val="345"/>
        </w:trPr>
        <w:tc>
          <w:tcPr>
            <w:tcW w:w="2824" w:type="dxa"/>
            <w:noWrap/>
            <w:hideMark/>
          </w:tcPr>
          <w:p w14:paraId="1D016DB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KimbunduInterpreter</w:t>
            </w:r>
            <w:proofErr w:type="spellEnd"/>
          </w:p>
        </w:tc>
        <w:tc>
          <w:tcPr>
            <w:tcW w:w="4864" w:type="dxa"/>
            <w:hideMark/>
          </w:tcPr>
          <w:p w14:paraId="5ADA5D1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Kimbundu</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kmb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6323F3C" w14:textId="77777777" w:rsidR="00AF6FAC" w:rsidRPr="00AF6FAC" w:rsidRDefault="00CA3B37" w:rsidP="00AF6FAC">
            <w:pPr>
              <w:rPr>
                <w:rFonts w:ascii="Calibri" w:hAnsi="Calibri" w:cs="Calibri"/>
                <w:color w:val="0563C1"/>
                <w:kern w:val="0"/>
                <w:sz w:val="22"/>
                <w:szCs w:val="22"/>
                <w:u w:val="single"/>
                <w:lang w:val="fr-CA" w:eastAsia="fr-CA"/>
              </w:rPr>
            </w:pPr>
            <w:hyperlink r:id="rId49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35EEACF" w14:textId="77777777" w:rsidTr="00AF6FAC">
        <w:trPr>
          <w:trHeight w:val="345"/>
        </w:trPr>
        <w:tc>
          <w:tcPr>
            <w:tcW w:w="2824" w:type="dxa"/>
            <w:noWrap/>
            <w:hideMark/>
          </w:tcPr>
          <w:p w14:paraId="1F6927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KinyarwandaInterpreter</w:t>
            </w:r>
            <w:proofErr w:type="spellEnd"/>
          </w:p>
        </w:tc>
        <w:tc>
          <w:tcPr>
            <w:tcW w:w="4864" w:type="dxa"/>
            <w:hideMark/>
          </w:tcPr>
          <w:p w14:paraId="2028775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Kinyarwanda (</w:t>
            </w:r>
            <w:proofErr w:type="spellStart"/>
            <w:r w:rsidRPr="00604A83">
              <w:rPr>
                <w:rFonts w:ascii="Segoe UI" w:hAnsi="Segoe UI" w:cs="Segoe UI"/>
                <w:color w:val="000000" w:themeColor="text1"/>
                <w:kern w:val="0"/>
                <w:sz w:val="22"/>
                <w:szCs w:val="22"/>
                <w:lang w:val="fr-CA" w:eastAsia="fr-CA"/>
              </w:rPr>
              <w:t>kin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B76B086" w14:textId="77777777" w:rsidR="00AF6FAC" w:rsidRPr="00AF6FAC" w:rsidRDefault="00CA3B37" w:rsidP="00AF6FAC">
            <w:pPr>
              <w:rPr>
                <w:rFonts w:ascii="Calibri" w:hAnsi="Calibri" w:cs="Calibri"/>
                <w:color w:val="0563C1"/>
                <w:kern w:val="0"/>
                <w:sz w:val="22"/>
                <w:szCs w:val="22"/>
                <w:u w:val="single"/>
                <w:lang w:val="fr-CA" w:eastAsia="fr-CA"/>
              </w:rPr>
            </w:pPr>
            <w:hyperlink r:id="rId49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67974CB" w14:textId="77777777" w:rsidTr="00AF6FAC">
        <w:trPr>
          <w:trHeight w:val="345"/>
        </w:trPr>
        <w:tc>
          <w:tcPr>
            <w:tcW w:w="2824" w:type="dxa"/>
            <w:noWrap/>
            <w:hideMark/>
          </w:tcPr>
          <w:p w14:paraId="0B62D0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KirghizKyrgyzInterpreter</w:t>
            </w:r>
            <w:proofErr w:type="spellEnd"/>
          </w:p>
        </w:tc>
        <w:tc>
          <w:tcPr>
            <w:tcW w:w="4864" w:type="dxa"/>
            <w:hideMark/>
          </w:tcPr>
          <w:p w14:paraId="68F04A5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Kirghiz </w:t>
            </w:r>
            <w:proofErr w:type="spellStart"/>
            <w:r w:rsidRPr="00604A83">
              <w:rPr>
                <w:rFonts w:ascii="Segoe UI" w:hAnsi="Segoe UI" w:cs="Segoe UI"/>
                <w:color w:val="000000" w:themeColor="text1"/>
                <w:kern w:val="0"/>
                <w:sz w:val="22"/>
                <w:szCs w:val="22"/>
                <w:lang w:val="fr-CA" w:eastAsia="fr-CA"/>
              </w:rPr>
              <w:t>Kyrgyz</w:t>
            </w:r>
            <w:proofErr w:type="spellEnd"/>
            <w:r w:rsidRPr="00604A83">
              <w:rPr>
                <w:rFonts w:ascii="Segoe UI" w:hAnsi="Segoe UI" w:cs="Segoe UI"/>
                <w:color w:val="000000" w:themeColor="text1"/>
                <w:kern w:val="0"/>
                <w:sz w:val="22"/>
                <w:szCs w:val="22"/>
                <w:lang w:val="fr-CA" w:eastAsia="fr-CA"/>
              </w:rPr>
              <w:t xml:space="preserve"> (kir)</w:t>
            </w:r>
          </w:p>
        </w:tc>
        <w:tc>
          <w:tcPr>
            <w:tcW w:w="2022" w:type="dxa"/>
            <w:noWrap/>
            <w:hideMark/>
          </w:tcPr>
          <w:p w14:paraId="6561DD73" w14:textId="77777777" w:rsidR="00AF6FAC" w:rsidRPr="00AF6FAC" w:rsidRDefault="00CA3B37" w:rsidP="00AF6FAC">
            <w:pPr>
              <w:rPr>
                <w:rFonts w:ascii="Calibri" w:hAnsi="Calibri" w:cs="Calibri"/>
                <w:color w:val="0563C1"/>
                <w:kern w:val="0"/>
                <w:sz w:val="22"/>
                <w:szCs w:val="22"/>
                <w:u w:val="single"/>
                <w:lang w:val="fr-CA" w:eastAsia="fr-CA"/>
              </w:rPr>
            </w:pPr>
            <w:hyperlink r:id="rId49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7C1F8B2" w14:textId="77777777" w:rsidTr="00AF6FAC">
        <w:trPr>
          <w:trHeight w:val="675"/>
        </w:trPr>
        <w:tc>
          <w:tcPr>
            <w:tcW w:w="2824" w:type="dxa"/>
            <w:noWrap/>
            <w:hideMark/>
          </w:tcPr>
          <w:p w14:paraId="2C827EC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KlingontlhIngan-HolInterpreter</w:t>
            </w:r>
            <w:proofErr w:type="spellEnd"/>
          </w:p>
        </w:tc>
        <w:tc>
          <w:tcPr>
            <w:tcW w:w="4864" w:type="dxa"/>
            <w:hideMark/>
          </w:tcPr>
          <w:p w14:paraId="2546ECB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KlingontlhIngan-Hol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tlh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CF40073" w14:textId="77777777" w:rsidR="00AF6FAC" w:rsidRPr="00AF6FAC" w:rsidRDefault="00CA3B37" w:rsidP="00AF6FAC">
            <w:pPr>
              <w:rPr>
                <w:rFonts w:ascii="Calibri" w:hAnsi="Calibri" w:cs="Calibri"/>
                <w:color w:val="0563C1"/>
                <w:kern w:val="0"/>
                <w:sz w:val="22"/>
                <w:szCs w:val="22"/>
                <w:u w:val="single"/>
                <w:lang w:val="fr-CA" w:eastAsia="fr-CA"/>
              </w:rPr>
            </w:pPr>
            <w:hyperlink r:id="rId49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0B5CA43" w14:textId="77777777" w:rsidTr="00AF6FAC">
        <w:trPr>
          <w:trHeight w:val="345"/>
        </w:trPr>
        <w:tc>
          <w:tcPr>
            <w:tcW w:w="2824" w:type="dxa"/>
            <w:noWrap/>
            <w:hideMark/>
          </w:tcPr>
          <w:p w14:paraId="576E91F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KomiInterpreter</w:t>
            </w:r>
            <w:proofErr w:type="spellEnd"/>
          </w:p>
        </w:tc>
        <w:tc>
          <w:tcPr>
            <w:tcW w:w="4864" w:type="dxa"/>
            <w:hideMark/>
          </w:tcPr>
          <w:p w14:paraId="47E3822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Komi (</w:t>
            </w:r>
            <w:proofErr w:type="spellStart"/>
            <w:r w:rsidRPr="00604A83">
              <w:rPr>
                <w:rFonts w:ascii="Segoe UI" w:hAnsi="Segoe UI" w:cs="Segoe UI"/>
                <w:color w:val="000000" w:themeColor="text1"/>
                <w:kern w:val="0"/>
                <w:sz w:val="22"/>
                <w:szCs w:val="22"/>
                <w:lang w:val="fr-CA" w:eastAsia="fr-CA"/>
              </w:rPr>
              <w:t>kom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E04296A" w14:textId="77777777" w:rsidR="00AF6FAC" w:rsidRPr="00AF6FAC" w:rsidRDefault="00CA3B37" w:rsidP="00AF6FAC">
            <w:pPr>
              <w:rPr>
                <w:rFonts w:ascii="Calibri" w:hAnsi="Calibri" w:cs="Calibri"/>
                <w:color w:val="0563C1"/>
                <w:kern w:val="0"/>
                <w:sz w:val="22"/>
                <w:szCs w:val="22"/>
                <w:u w:val="single"/>
                <w:lang w:val="fr-CA" w:eastAsia="fr-CA"/>
              </w:rPr>
            </w:pPr>
            <w:hyperlink r:id="rId50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0374B3F" w14:textId="77777777" w:rsidTr="00AF6FAC">
        <w:trPr>
          <w:trHeight w:val="345"/>
        </w:trPr>
        <w:tc>
          <w:tcPr>
            <w:tcW w:w="2824" w:type="dxa"/>
            <w:noWrap/>
            <w:hideMark/>
          </w:tcPr>
          <w:p w14:paraId="591D1E7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KongoInterpreter</w:t>
            </w:r>
            <w:proofErr w:type="spellEnd"/>
          </w:p>
        </w:tc>
        <w:tc>
          <w:tcPr>
            <w:tcW w:w="4864" w:type="dxa"/>
            <w:hideMark/>
          </w:tcPr>
          <w:p w14:paraId="4D26A8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Kongo (</w:t>
            </w:r>
            <w:proofErr w:type="spellStart"/>
            <w:r w:rsidRPr="00604A83">
              <w:rPr>
                <w:rFonts w:ascii="Segoe UI" w:hAnsi="Segoe UI" w:cs="Segoe UI"/>
                <w:color w:val="000000" w:themeColor="text1"/>
                <w:kern w:val="0"/>
                <w:sz w:val="22"/>
                <w:szCs w:val="22"/>
                <w:lang w:val="fr-CA" w:eastAsia="fr-CA"/>
              </w:rPr>
              <w:t>kon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F2B6E67" w14:textId="77777777" w:rsidR="00AF6FAC" w:rsidRPr="00AF6FAC" w:rsidRDefault="00CA3B37" w:rsidP="00AF6FAC">
            <w:pPr>
              <w:rPr>
                <w:rFonts w:ascii="Calibri" w:hAnsi="Calibri" w:cs="Calibri"/>
                <w:color w:val="0563C1"/>
                <w:kern w:val="0"/>
                <w:sz w:val="22"/>
                <w:szCs w:val="22"/>
                <w:u w:val="single"/>
                <w:lang w:val="fr-CA" w:eastAsia="fr-CA"/>
              </w:rPr>
            </w:pPr>
            <w:hyperlink r:id="rId50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5A91CA0" w14:textId="77777777" w:rsidTr="00AF6FAC">
        <w:trPr>
          <w:trHeight w:val="345"/>
        </w:trPr>
        <w:tc>
          <w:tcPr>
            <w:tcW w:w="2824" w:type="dxa"/>
            <w:noWrap/>
            <w:hideMark/>
          </w:tcPr>
          <w:p w14:paraId="044E83F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KonkaniInterpreter</w:t>
            </w:r>
            <w:proofErr w:type="spellEnd"/>
          </w:p>
        </w:tc>
        <w:tc>
          <w:tcPr>
            <w:tcW w:w="4864" w:type="dxa"/>
            <w:hideMark/>
          </w:tcPr>
          <w:p w14:paraId="5329203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Konkani (</w:t>
            </w:r>
            <w:proofErr w:type="spellStart"/>
            <w:r w:rsidRPr="00604A83">
              <w:rPr>
                <w:rFonts w:ascii="Segoe UI" w:hAnsi="Segoe UI" w:cs="Segoe UI"/>
                <w:color w:val="000000" w:themeColor="text1"/>
                <w:kern w:val="0"/>
                <w:sz w:val="22"/>
                <w:szCs w:val="22"/>
                <w:lang w:val="fr-CA" w:eastAsia="fr-CA"/>
              </w:rPr>
              <w:t>kok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BC52854" w14:textId="77777777" w:rsidR="00AF6FAC" w:rsidRPr="00AF6FAC" w:rsidRDefault="00CA3B37" w:rsidP="00AF6FAC">
            <w:pPr>
              <w:rPr>
                <w:rFonts w:ascii="Calibri" w:hAnsi="Calibri" w:cs="Calibri"/>
                <w:color w:val="0563C1"/>
                <w:kern w:val="0"/>
                <w:sz w:val="22"/>
                <w:szCs w:val="22"/>
                <w:u w:val="single"/>
                <w:lang w:val="fr-CA" w:eastAsia="fr-CA"/>
              </w:rPr>
            </w:pPr>
            <w:hyperlink r:id="rId50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7772CCB" w14:textId="77777777" w:rsidTr="00AF6FAC">
        <w:trPr>
          <w:trHeight w:val="345"/>
        </w:trPr>
        <w:tc>
          <w:tcPr>
            <w:tcW w:w="2824" w:type="dxa"/>
            <w:noWrap/>
            <w:hideMark/>
          </w:tcPr>
          <w:p w14:paraId="43BBCE3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KoreanInterpreter</w:t>
            </w:r>
            <w:proofErr w:type="spellEnd"/>
          </w:p>
        </w:tc>
        <w:tc>
          <w:tcPr>
            <w:tcW w:w="4864" w:type="dxa"/>
            <w:hideMark/>
          </w:tcPr>
          <w:p w14:paraId="16E2CE4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Korean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kor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6103969" w14:textId="77777777" w:rsidR="00AF6FAC" w:rsidRPr="00AF6FAC" w:rsidRDefault="00CA3B37" w:rsidP="00AF6FAC">
            <w:pPr>
              <w:rPr>
                <w:rFonts w:ascii="Calibri" w:hAnsi="Calibri" w:cs="Calibri"/>
                <w:color w:val="0563C1"/>
                <w:kern w:val="0"/>
                <w:sz w:val="22"/>
                <w:szCs w:val="22"/>
                <w:u w:val="single"/>
                <w:lang w:val="fr-CA" w:eastAsia="fr-CA"/>
              </w:rPr>
            </w:pPr>
            <w:hyperlink r:id="rId50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630F7B8" w14:textId="77777777" w:rsidTr="00AF6FAC">
        <w:trPr>
          <w:trHeight w:val="345"/>
        </w:trPr>
        <w:tc>
          <w:tcPr>
            <w:tcW w:w="2824" w:type="dxa"/>
            <w:noWrap/>
            <w:hideMark/>
          </w:tcPr>
          <w:p w14:paraId="01FE0B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KosraeanInterpreter</w:t>
            </w:r>
            <w:proofErr w:type="spellEnd"/>
          </w:p>
        </w:tc>
        <w:tc>
          <w:tcPr>
            <w:tcW w:w="4864" w:type="dxa"/>
            <w:hideMark/>
          </w:tcPr>
          <w:p w14:paraId="0A05C6C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Kosraean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kos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AA850D0" w14:textId="77777777" w:rsidR="00AF6FAC" w:rsidRPr="00AF6FAC" w:rsidRDefault="00CA3B37" w:rsidP="00AF6FAC">
            <w:pPr>
              <w:rPr>
                <w:rFonts w:ascii="Calibri" w:hAnsi="Calibri" w:cs="Calibri"/>
                <w:color w:val="0563C1"/>
                <w:kern w:val="0"/>
                <w:sz w:val="22"/>
                <w:szCs w:val="22"/>
                <w:u w:val="single"/>
                <w:lang w:val="fr-CA" w:eastAsia="fr-CA"/>
              </w:rPr>
            </w:pPr>
            <w:hyperlink r:id="rId50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C4EB6B8" w14:textId="77777777" w:rsidTr="00AF6FAC">
        <w:trPr>
          <w:trHeight w:val="345"/>
        </w:trPr>
        <w:tc>
          <w:tcPr>
            <w:tcW w:w="2824" w:type="dxa"/>
            <w:noWrap/>
            <w:hideMark/>
          </w:tcPr>
          <w:p w14:paraId="5F9C39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KpelleInterpreter</w:t>
            </w:r>
            <w:proofErr w:type="spellEnd"/>
          </w:p>
        </w:tc>
        <w:tc>
          <w:tcPr>
            <w:tcW w:w="4864" w:type="dxa"/>
            <w:hideMark/>
          </w:tcPr>
          <w:p w14:paraId="075027D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Kpelle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kpe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914C177" w14:textId="77777777" w:rsidR="00AF6FAC" w:rsidRPr="00AF6FAC" w:rsidRDefault="00CA3B37" w:rsidP="00AF6FAC">
            <w:pPr>
              <w:rPr>
                <w:rFonts w:ascii="Calibri" w:hAnsi="Calibri" w:cs="Calibri"/>
                <w:color w:val="0563C1"/>
                <w:kern w:val="0"/>
                <w:sz w:val="22"/>
                <w:szCs w:val="22"/>
                <w:u w:val="single"/>
                <w:lang w:val="fr-CA" w:eastAsia="fr-CA"/>
              </w:rPr>
            </w:pPr>
            <w:hyperlink r:id="rId50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AF4633B" w14:textId="77777777" w:rsidTr="00AF6FAC">
        <w:trPr>
          <w:trHeight w:val="345"/>
        </w:trPr>
        <w:tc>
          <w:tcPr>
            <w:tcW w:w="2824" w:type="dxa"/>
            <w:noWrap/>
            <w:hideMark/>
          </w:tcPr>
          <w:p w14:paraId="12C4651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KruLanguagesInterpreter</w:t>
            </w:r>
            <w:proofErr w:type="spellEnd"/>
          </w:p>
        </w:tc>
        <w:tc>
          <w:tcPr>
            <w:tcW w:w="4864" w:type="dxa"/>
            <w:hideMark/>
          </w:tcPr>
          <w:p w14:paraId="13662E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Kru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kro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205FE2A" w14:textId="77777777" w:rsidR="00AF6FAC" w:rsidRPr="00AF6FAC" w:rsidRDefault="00CA3B37" w:rsidP="00AF6FAC">
            <w:pPr>
              <w:rPr>
                <w:rFonts w:ascii="Calibri" w:hAnsi="Calibri" w:cs="Calibri"/>
                <w:color w:val="0563C1"/>
                <w:kern w:val="0"/>
                <w:sz w:val="22"/>
                <w:szCs w:val="22"/>
                <w:u w:val="single"/>
                <w:lang w:val="fr-CA" w:eastAsia="fr-CA"/>
              </w:rPr>
            </w:pPr>
            <w:hyperlink r:id="rId50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89E775D" w14:textId="77777777" w:rsidTr="00AF6FAC">
        <w:trPr>
          <w:trHeight w:val="675"/>
        </w:trPr>
        <w:tc>
          <w:tcPr>
            <w:tcW w:w="2824" w:type="dxa"/>
            <w:noWrap/>
            <w:hideMark/>
          </w:tcPr>
          <w:p w14:paraId="1C8F9D5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KuanyamaKwanyamaInterpreter</w:t>
            </w:r>
            <w:proofErr w:type="spellEnd"/>
          </w:p>
        </w:tc>
        <w:tc>
          <w:tcPr>
            <w:tcW w:w="4864" w:type="dxa"/>
            <w:hideMark/>
          </w:tcPr>
          <w:p w14:paraId="4C93A9F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Kuanyama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Kwanyama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kua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7ECF5CC" w14:textId="77777777" w:rsidR="00AF6FAC" w:rsidRPr="00AF6FAC" w:rsidRDefault="00CA3B37" w:rsidP="00AF6FAC">
            <w:pPr>
              <w:rPr>
                <w:rFonts w:ascii="Calibri" w:hAnsi="Calibri" w:cs="Calibri"/>
                <w:color w:val="0563C1"/>
                <w:kern w:val="0"/>
                <w:sz w:val="22"/>
                <w:szCs w:val="22"/>
                <w:u w:val="single"/>
                <w:lang w:val="fr-CA" w:eastAsia="fr-CA"/>
              </w:rPr>
            </w:pPr>
            <w:hyperlink r:id="rId50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0B5F661" w14:textId="77777777" w:rsidTr="00AF6FAC">
        <w:trPr>
          <w:trHeight w:val="345"/>
        </w:trPr>
        <w:tc>
          <w:tcPr>
            <w:tcW w:w="2824" w:type="dxa"/>
            <w:noWrap/>
            <w:hideMark/>
          </w:tcPr>
          <w:p w14:paraId="325605F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KumykInterpreter</w:t>
            </w:r>
            <w:proofErr w:type="spellEnd"/>
          </w:p>
        </w:tc>
        <w:tc>
          <w:tcPr>
            <w:tcW w:w="4864" w:type="dxa"/>
            <w:hideMark/>
          </w:tcPr>
          <w:p w14:paraId="292FFD7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Kumyk</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kum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11BC088" w14:textId="77777777" w:rsidR="00AF6FAC" w:rsidRPr="00AF6FAC" w:rsidRDefault="00CA3B37" w:rsidP="00AF6FAC">
            <w:pPr>
              <w:rPr>
                <w:rFonts w:ascii="Calibri" w:hAnsi="Calibri" w:cs="Calibri"/>
                <w:color w:val="0563C1"/>
                <w:kern w:val="0"/>
                <w:sz w:val="22"/>
                <w:szCs w:val="22"/>
                <w:u w:val="single"/>
                <w:lang w:val="fr-CA" w:eastAsia="fr-CA"/>
              </w:rPr>
            </w:pPr>
            <w:hyperlink r:id="rId50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D861739" w14:textId="77777777" w:rsidTr="00AF6FAC">
        <w:trPr>
          <w:trHeight w:val="345"/>
        </w:trPr>
        <w:tc>
          <w:tcPr>
            <w:tcW w:w="2824" w:type="dxa"/>
            <w:noWrap/>
            <w:hideMark/>
          </w:tcPr>
          <w:p w14:paraId="2FB999F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KurdishInterpreter</w:t>
            </w:r>
            <w:proofErr w:type="spellEnd"/>
          </w:p>
        </w:tc>
        <w:tc>
          <w:tcPr>
            <w:tcW w:w="4864" w:type="dxa"/>
            <w:hideMark/>
          </w:tcPr>
          <w:p w14:paraId="7E54717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Kurdish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kur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890FEA8" w14:textId="77777777" w:rsidR="00AF6FAC" w:rsidRPr="00AF6FAC" w:rsidRDefault="00CA3B37" w:rsidP="00AF6FAC">
            <w:pPr>
              <w:rPr>
                <w:rFonts w:ascii="Calibri" w:hAnsi="Calibri" w:cs="Calibri"/>
                <w:color w:val="0563C1"/>
                <w:kern w:val="0"/>
                <w:sz w:val="22"/>
                <w:szCs w:val="22"/>
                <w:u w:val="single"/>
                <w:lang w:val="fr-CA" w:eastAsia="fr-CA"/>
              </w:rPr>
            </w:pPr>
            <w:hyperlink r:id="rId50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D6C6D8E" w14:textId="77777777" w:rsidTr="00AF6FAC">
        <w:trPr>
          <w:trHeight w:val="345"/>
        </w:trPr>
        <w:tc>
          <w:tcPr>
            <w:tcW w:w="2824" w:type="dxa"/>
            <w:noWrap/>
            <w:hideMark/>
          </w:tcPr>
          <w:p w14:paraId="5C35B54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KurukhInterpreter</w:t>
            </w:r>
            <w:proofErr w:type="spellEnd"/>
          </w:p>
        </w:tc>
        <w:tc>
          <w:tcPr>
            <w:tcW w:w="4864" w:type="dxa"/>
            <w:hideMark/>
          </w:tcPr>
          <w:p w14:paraId="1378614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Kurukh</w:t>
            </w:r>
            <w:proofErr w:type="spellEnd"/>
            <w:r w:rsidRPr="00604A83">
              <w:rPr>
                <w:rFonts w:ascii="Segoe UI" w:hAnsi="Segoe UI" w:cs="Segoe UI"/>
                <w:color w:val="000000" w:themeColor="text1"/>
                <w:kern w:val="0"/>
                <w:sz w:val="22"/>
                <w:szCs w:val="22"/>
                <w:lang w:val="fr-CA" w:eastAsia="fr-CA"/>
              </w:rPr>
              <w:t xml:space="preserve"> (kru)</w:t>
            </w:r>
          </w:p>
        </w:tc>
        <w:tc>
          <w:tcPr>
            <w:tcW w:w="2022" w:type="dxa"/>
            <w:noWrap/>
            <w:hideMark/>
          </w:tcPr>
          <w:p w14:paraId="0C37A2C7" w14:textId="77777777" w:rsidR="00AF6FAC" w:rsidRPr="00AF6FAC" w:rsidRDefault="00CA3B37" w:rsidP="00AF6FAC">
            <w:pPr>
              <w:rPr>
                <w:rFonts w:ascii="Calibri" w:hAnsi="Calibri" w:cs="Calibri"/>
                <w:color w:val="0563C1"/>
                <w:kern w:val="0"/>
                <w:sz w:val="22"/>
                <w:szCs w:val="22"/>
                <w:u w:val="single"/>
                <w:lang w:val="fr-CA" w:eastAsia="fr-CA"/>
              </w:rPr>
            </w:pPr>
            <w:hyperlink r:id="rId51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7118D6E" w14:textId="77777777" w:rsidTr="00AF6FAC">
        <w:trPr>
          <w:trHeight w:val="345"/>
        </w:trPr>
        <w:tc>
          <w:tcPr>
            <w:tcW w:w="2824" w:type="dxa"/>
            <w:noWrap/>
            <w:hideMark/>
          </w:tcPr>
          <w:p w14:paraId="53B3C27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KutenaiInterpreter</w:t>
            </w:r>
            <w:proofErr w:type="spellEnd"/>
          </w:p>
        </w:tc>
        <w:tc>
          <w:tcPr>
            <w:tcW w:w="4864" w:type="dxa"/>
            <w:hideMark/>
          </w:tcPr>
          <w:p w14:paraId="32374B6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Kutenai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kut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E55A7C3" w14:textId="77777777" w:rsidR="00AF6FAC" w:rsidRPr="00AF6FAC" w:rsidRDefault="00CA3B37" w:rsidP="00AF6FAC">
            <w:pPr>
              <w:rPr>
                <w:rFonts w:ascii="Calibri" w:hAnsi="Calibri" w:cs="Calibri"/>
                <w:color w:val="0563C1"/>
                <w:kern w:val="0"/>
                <w:sz w:val="22"/>
                <w:szCs w:val="22"/>
                <w:u w:val="single"/>
                <w:lang w:val="fr-CA" w:eastAsia="fr-CA"/>
              </w:rPr>
            </w:pPr>
            <w:hyperlink r:id="rId51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943621F" w14:textId="77777777" w:rsidTr="00AF6FAC">
        <w:trPr>
          <w:trHeight w:val="345"/>
        </w:trPr>
        <w:tc>
          <w:tcPr>
            <w:tcW w:w="2824" w:type="dxa"/>
            <w:noWrap/>
            <w:hideMark/>
          </w:tcPr>
          <w:p w14:paraId="476B612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LadinoInterpreter</w:t>
            </w:r>
            <w:proofErr w:type="spellEnd"/>
          </w:p>
        </w:tc>
        <w:tc>
          <w:tcPr>
            <w:tcW w:w="4864" w:type="dxa"/>
            <w:hideMark/>
          </w:tcPr>
          <w:p w14:paraId="7D7B8EE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Ladino (lad)</w:t>
            </w:r>
          </w:p>
        </w:tc>
        <w:tc>
          <w:tcPr>
            <w:tcW w:w="2022" w:type="dxa"/>
            <w:noWrap/>
            <w:hideMark/>
          </w:tcPr>
          <w:p w14:paraId="08261D6C" w14:textId="77777777" w:rsidR="00AF6FAC" w:rsidRPr="00AF6FAC" w:rsidRDefault="00CA3B37" w:rsidP="00AF6FAC">
            <w:pPr>
              <w:rPr>
                <w:rFonts w:ascii="Calibri" w:hAnsi="Calibri" w:cs="Calibri"/>
                <w:color w:val="0563C1"/>
                <w:kern w:val="0"/>
                <w:sz w:val="22"/>
                <w:szCs w:val="22"/>
                <w:u w:val="single"/>
                <w:lang w:val="fr-CA" w:eastAsia="fr-CA"/>
              </w:rPr>
            </w:pPr>
            <w:hyperlink r:id="rId51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209C90E" w14:textId="77777777" w:rsidTr="00AF6FAC">
        <w:trPr>
          <w:trHeight w:val="345"/>
        </w:trPr>
        <w:tc>
          <w:tcPr>
            <w:tcW w:w="2824" w:type="dxa"/>
            <w:noWrap/>
            <w:hideMark/>
          </w:tcPr>
          <w:p w14:paraId="691807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LahndaInterpreter</w:t>
            </w:r>
            <w:proofErr w:type="spellEnd"/>
          </w:p>
        </w:tc>
        <w:tc>
          <w:tcPr>
            <w:tcW w:w="4864" w:type="dxa"/>
            <w:hideMark/>
          </w:tcPr>
          <w:p w14:paraId="59DE8AC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Lahnda (</w:t>
            </w:r>
            <w:proofErr w:type="spellStart"/>
            <w:r w:rsidRPr="00604A83">
              <w:rPr>
                <w:rFonts w:ascii="Segoe UI" w:hAnsi="Segoe UI" w:cs="Segoe UI"/>
                <w:color w:val="000000" w:themeColor="text1"/>
                <w:kern w:val="0"/>
                <w:sz w:val="22"/>
                <w:szCs w:val="22"/>
                <w:lang w:val="fr-CA" w:eastAsia="fr-CA"/>
              </w:rPr>
              <w:t>lah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97E6C33" w14:textId="77777777" w:rsidR="00AF6FAC" w:rsidRPr="00AF6FAC" w:rsidRDefault="00CA3B37" w:rsidP="00AF6FAC">
            <w:pPr>
              <w:rPr>
                <w:rFonts w:ascii="Calibri" w:hAnsi="Calibri" w:cs="Calibri"/>
                <w:color w:val="0563C1"/>
                <w:kern w:val="0"/>
                <w:sz w:val="22"/>
                <w:szCs w:val="22"/>
                <w:u w:val="single"/>
                <w:lang w:val="fr-CA" w:eastAsia="fr-CA"/>
              </w:rPr>
            </w:pPr>
            <w:hyperlink r:id="rId51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2262BC4" w14:textId="77777777" w:rsidTr="00AF6FAC">
        <w:trPr>
          <w:trHeight w:val="345"/>
        </w:trPr>
        <w:tc>
          <w:tcPr>
            <w:tcW w:w="2824" w:type="dxa"/>
            <w:noWrap/>
            <w:hideMark/>
          </w:tcPr>
          <w:p w14:paraId="1C72E07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LambaInterpreter</w:t>
            </w:r>
            <w:proofErr w:type="spellEnd"/>
          </w:p>
        </w:tc>
        <w:tc>
          <w:tcPr>
            <w:tcW w:w="4864" w:type="dxa"/>
            <w:hideMark/>
          </w:tcPr>
          <w:p w14:paraId="7E1A593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Lamba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3DEB72D" w14:textId="77777777" w:rsidR="00AF6FAC" w:rsidRPr="00AF6FAC" w:rsidRDefault="00CA3B37" w:rsidP="00AF6FAC">
            <w:pPr>
              <w:rPr>
                <w:rFonts w:ascii="Calibri" w:hAnsi="Calibri" w:cs="Calibri"/>
                <w:color w:val="0563C1"/>
                <w:kern w:val="0"/>
                <w:sz w:val="22"/>
                <w:szCs w:val="22"/>
                <w:u w:val="single"/>
                <w:lang w:val="fr-CA" w:eastAsia="fr-CA"/>
              </w:rPr>
            </w:pPr>
            <w:hyperlink r:id="rId51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F3639EA" w14:textId="77777777" w:rsidTr="00AF6FAC">
        <w:trPr>
          <w:trHeight w:val="675"/>
        </w:trPr>
        <w:tc>
          <w:tcPr>
            <w:tcW w:w="2824" w:type="dxa"/>
            <w:noWrap/>
            <w:hideMark/>
          </w:tcPr>
          <w:p w14:paraId="2D69BFB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LandDayakLanguagesInterpreter</w:t>
            </w:r>
            <w:proofErr w:type="spellEnd"/>
          </w:p>
        </w:tc>
        <w:tc>
          <w:tcPr>
            <w:tcW w:w="4864" w:type="dxa"/>
            <w:hideMark/>
          </w:tcPr>
          <w:p w14:paraId="4CEBB9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Land Dayak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day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A3FDE0C" w14:textId="77777777" w:rsidR="00AF6FAC" w:rsidRPr="00AF6FAC" w:rsidRDefault="00CA3B37" w:rsidP="00AF6FAC">
            <w:pPr>
              <w:rPr>
                <w:rFonts w:ascii="Calibri" w:hAnsi="Calibri" w:cs="Calibri"/>
                <w:color w:val="0563C1"/>
                <w:kern w:val="0"/>
                <w:sz w:val="22"/>
                <w:szCs w:val="22"/>
                <w:u w:val="single"/>
                <w:lang w:val="fr-CA" w:eastAsia="fr-CA"/>
              </w:rPr>
            </w:pPr>
            <w:hyperlink r:id="rId51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AE6A32C" w14:textId="77777777" w:rsidTr="00AF6FAC">
        <w:trPr>
          <w:trHeight w:val="345"/>
        </w:trPr>
        <w:tc>
          <w:tcPr>
            <w:tcW w:w="2824" w:type="dxa"/>
            <w:noWrap/>
            <w:hideMark/>
          </w:tcPr>
          <w:p w14:paraId="6E58B1C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LaoInterpreter</w:t>
            </w:r>
            <w:proofErr w:type="spellEnd"/>
          </w:p>
        </w:tc>
        <w:tc>
          <w:tcPr>
            <w:tcW w:w="4864" w:type="dxa"/>
            <w:hideMark/>
          </w:tcPr>
          <w:p w14:paraId="5BA81A9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Lao (lao)</w:t>
            </w:r>
          </w:p>
        </w:tc>
        <w:tc>
          <w:tcPr>
            <w:tcW w:w="2022" w:type="dxa"/>
            <w:noWrap/>
            <w:hideMark/>
          </w:tcPr>
          <w:p w14:paraId="5B111F32" w14:textId="77777777" w:rsidR="00AF6FAC" w:rsidRPr="00AF6FAC" w:rsidRDefault="00CA3B37" w:rsidP="00AF6FAC">
            <w:pPr>
              <w:rPr>
                <w:rFonts w:ascii="Calibri" w:hAnsi="Calibri" w:cs="Calibri"/>
                <w:color w:val="0563C1"/>
                <w:kern w:val="0"/>
                <w:sz w:val="22"/>
                <w:szCs w:val="22"/>
                <w:u w:val="single"/>
                <w:lang w:val="fr-CA" w:eastAsia="fr-CA"/>
              </w:rPr>
            </w:pPr>
            <w:hyperlink r:id="rId51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A11F4CF" w14:textId="77777777" w:rsidTr="00AF6FAC">
        <w:trPr>
          <w:trHeight w:val="345"/>
        </w:trPr>
        <w:tc>
          <w:tcPr>
            <w:tcW w:w="2824" w:type="dxa"/>
            <w:noWrap/>
            <w:hideMark/>
          </w:tcPr>
          <w:p w14:paraId="3D0E98F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LatinInterpreter</w:t>
            </w:r>
            <w:proofErr w:type="spellEnd"/>
          </w:p>
        </w:tc>
        <w:tc>
          <w:tcPr>
            <w:tcW w:w="4864" w:type="dxa"/>
            <w:hideMark/>
          </w:tcPr>
          <w:p w14:paraId="740E13B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Latin (</w:t>
            </w:r>
            <w:proofErr w:type="spellStart"/>
            <w:r w:rsidRPr="00604A83">
              <w:rPr>
                <w:rFonts w:ascii="Segoe UI" w:hAnsi="Segoe UI" w:cs="Segoe UI"/>
                <w:color w:val="000000" w:themeColor="text1"/>
                <w:kern w:val="0"/>
                <w:sz w:val="22"/>
                <w:szCs w:val="22"/>
                <w:lang w:val="fr-CA" w:eastAsia="fr-CA"/>
              </w:rPr>
              <w:t>lat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B1830B8" w14:textId="77777777" w:rsidR="00AF6FAC" w:rsidRPr="00AF6FAC" w:rsidRDefault="00CA3B37" w:rsidP="00AF6FAC">
            <w:pPr>
              <w:rPr>
                <w:rFonts w:ascii="Calibri" w:hAnsi="Calibri" w:cs="Calibri"/>
                <w:color w:val="0563C1"/>
                <w:kern w:val="0"/>
                <w:sz w:val="22"/>
                <w:szCs w:val="22"/>
                <w:u w:val="single"/>
                <w:lang w:val="fr-CA" w:eastAsia="fr-CA"/>
              </w:rPr>
            </w:pPr>
            <w:hyperlink r:id="rId51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62C788" w14:textId="77777777" w:rsidTr="00AF6FAC">
        <w:trPr>
          <w:trHeight w:val="345"/>
        </w:trPr>
        <w:tc>
          <w:tcPr>
            <w:tcW w:w="2824" w:type="dxa"/>
            <w:noWrap/>
            <w:hideMark/>
          </w:tcPr>
          <w:p w14:paraId="2DE98D9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LatvianInterpreter</w:t>
            </w:r>
            <w:proofErr w:type="spellEnd"/>
          </w:p>
        </w:tc>
        <w:tc>
          <w:tcPr>
            <w:tcW w:w="4864" w:type="dxa"/>
            <w:hideMark/>
          </w:tcPr>
          <w:p w14:paraId="73EA361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Latvian</w:t>
            </w:r>
            <w:proofErr w:type="spellEnd"/>
            <w:r w:rsidRPr="00604A83">
              <w:rPr>
                <w:rFonts w:ascii="Segoe UI" w:hAnsi="Segoe UI" w:cs="Segoe UI"/>
                <w:color w:val="000000" w:themeColor="text1"/>
                <w:kern w:val="0"/>
                <w:sz w:val="22"/>
                <w:szCs w:val="22"/>
                <w:lang w:val="fr-CA" w:eastAsia="fr-CA"/>
              </w:rPr>
              <w:t xml:space="preserve"> (lav)</w:t>
            </w:r>
          </w:p>
        </w:tc>
        <w:tc>
          <w:tcPr>
            <w:tcW w:w="2022" w:type="dxa"/>
            <w:noWrap/>
            <w:hideMark/>
          </w:tcPr>
          <w:p w14:paraId="7B29244E" w14:textId="77777777" w:rsidR="00AF6FAC" w:rsidRPr="00AF6FAC" w:rsidRDefault="00CA3B37" w:rsidP="00AF6FAC">
            <w:pPr>
              <w:rPr>
                <w:rFonts w:ascii="Calibri" w:hAnsi="Calibri" w:cs="Calibri"/>
                <w:color w:val="0563C1"/>
                <w:kern w:val="0"/>
                <w:sz w:val="22"/>
                <w:szCs w:val="22"/>
                <w:u w:val="single"/>
                <w:lang w:val="fr-CA" w:eastAsia="fr-CA"/>
              </w:rPr>
            </w:pPr>
            <w:hyperlink r:id="rId51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2FEAA38" w14:textId="77777777" w:rsidTr="00AF6FAC">
        <w:trPr>
          <w:trHeight w:val="345"/>
        </w:trPr>
        <w:tc>
          <w:tcPr>
            <w:tcW w:w="2824" w:type="dxa"/>
            <w:noWrap/>
            <w:hideMark/>
          </w:tcPr>
          <w:p w14:paraId="0C8DAEB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LezghianInterpreter</w:t>
            </w:r>
            <w:proofErr w:type="spellEnd"/>
          </w:p>
        </w:tc>
        <w:tc>
          <w:tcPr>
            <w:tcW w:w="4864" w:type="dxa"/>
            <w:hideMark/>
          </w:tcPr>
          <w:p w14:paraId="32742A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Lezghian</w:t>
            </w:r>
            <w:proofErr w:type="spellEnd"/>
            <w:r w:rsidRPr="00604A83">
              <w:rPr>
                <w:rFonts w:ascii="Segoe UI" w:hAnsi="Segoe UI" w:cs="Segoe UI"/>
                <w:color w:val="000000" w:themeColor="text1"/>
                <w:kern w:val="0"/>
                <w:sz w:val="22"/>
                <w:szCs w:val="22"/>
                <w:lang w:val="fr-CA" w:eastAsia="fr-CA"/>
              </w:rPr>
              <w:t xml:space="preserve"> (lez)</w:t>
            </w:r>
          </w:p>
        </w:tc>
        <w:tc>
          <w:tcPr>
            <w:tcW w:w="2022" w:type="dxa"/>
            <w:noWrap/>
            <w:hideMark/>
          </w:tcPr>
          <w:p w14:paraId="2D9AB42B" w14:textId="77777777" w:rsidR="00AF6FAC" w:rsidRPr="00AF6FAC" w:rsidRDefault="00CA3B37" w:rsidP="00AF6FAC">
            <w:pPr>
              <w:rPr>
                <w:rFonts w:ascii="Calibri" w:hAnsi="Calibri" w:cs="Calibri"/>
                <w:color w:val="0563C1"/>
                <w:kern w:val="0"/>
                <w:sz w:val="22"/>
                <w:szCs w:val="22"/>
                <w:u w:val="single"/>
                <w:lang w:val="fr-CA" w:eastAsia="fr-CA"/>
              </w:rPr>
            </w:pPr>
            <w:hyperlink r:id="rId51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49F2435" w14:textId="77777777" w:rsidTr="00AF6FAC">
        <w:trPr>
          <w:trHeight w:val="675"/>
        </w:trPr>
        <w:tc>
          <w:tcPr>
            <w:tcW w:w="2824" w:type="dxa"/>
            <w:noWrap/>
            <w:hideMark/>
          </w:tcPr>
          <w:p w14:paraId="1ED4DC9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LimburganLimburgerLimburgishInterpreter</w:t>
            </w:r>
            <w:proofErr w:type="spellEnd"/>
          </w:p>
        </w:tc>
        <w:tc>
          <w:tcPr>
            <w:tcW w:w="4864" w:type="dxa"/>
            <w:hideMark/>
          </w:tcPr>
          <w:p w14:paraId="671F7A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Limburgan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Limburger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Limburgish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lim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D9EEAB6" w14:textId="77777777" w:rsidR="00AF6FAC" w:rsidRPr="00AF6FAC" w:rsidRDefault="00CA3B37" w:rsidP="00AF6FAC">
            <w:pPr>
              <w:rPr>
                <w:rFonts w:ascii="Calibri" w:hAnsi="Calibri" w:cs="Calibri"/>
                <w:color w:val="0563C1"/>
                <w:kern w:val="0"/>
                <w:sz w:val="22"/>
                <w:szCs w:val="22"/>
                <w:u w:val="single"/>
                <w:lang w:val="fr-CA" w:eastAsia="fr-CA"/>
              </w:rPr>
            </w:pPr>
            <w:hyperlink r:id="rId52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E1D7C9" w14:textId="77777777" w:rsidTr="00AF6FAC">
        <w:trPr>
          <w:trHeight w:val="345"/>
        </w:trPr>
        <w:tc>
          <w:tcPr>
            <w:tcW w:w="2824" w:type="dxa"/>
            <w:noWrap/>
            <w:hideMark/>
          </w:tcPr>
          <w:p w14:paraId="383CC1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LingalaInterpreter</w:t>
            </w:r>
            <w:proofErr w:type="spellEnd"/>
          </w:p>
        </w:tc>
        <w:tc>
          <w:tcPr>
            <w:tcW w:w="4864" w:type="dxa"/>
            <w:hideMark/>
          </w:tcPr>
          <w:p w14:paraId="0DE37FF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Lingala (lin)</w:t>
            </w:r>
          </w:p>
        </w:tc>
        <w:tc>
          <w:tcPr>
            <w:tcW w:w="2022" w:type="dxa"/>
            <w:noWrap/>
            <w:hideMark/>
          </w:tcPr>
          <w:p w14:paraId="6BB0B377" w14:textId="77777777" w:rsidR="00AF6FAC" w:rsidRPr="00AF6FAC" w:rsidRDefault="00CA3B37" w:rsidP="00AF6FAC">
            <w:pPr>
              <w:rPr>
                <w:rFonts w:ascii="Calibri" w:hAnsi="Calibri" w:cs="Calibri"/>
                <w:color w:val="0563C1"/>
                <w:kern w:val="0"/>
                <w:sz w:val="22"/>
                <w:szCs w:val="22"/>
                <w:u w:val="single"/>
                <w:lang w:val="fr-CA" w:eastAsia="fr-CA"/>
              </w:rPr>
            </w:pPr>
            <w:hyperlink r:id="rId52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0687F88" w14:textId="77777777" w:rsidTr="00AF6FAC">
        <w:trPr>
          <w:trHeight w:val="345"/>
        </w:trPr>
        <w:tc>
          <w:tcPr>
            <w:tcW w:w="2824" w:type="dxa"/>
            <w:noWrap/>
            <w:hideMark/>
          </w:tcPr>
          <w:p w14:paraId="1720281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LithuanianInterpreter</w:t>
            </w:r>
            <w:proofErr w:type="spellEnd"/>
          </w:p>
        </w:tc>
        <w:tc>
          <w:tcPr>
            <w:tcW w:w="4864" w:type="dxa"/>
            <w:hideMark/>
          </w:tcPr>
          <w:p w14:paraId="47AECDC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Lithuanian</w:t>
            </w:r>
            <w:proofErr w:type="spellEnd"/>
            <w:r w:rsidRPr="00604A83">
              <w:rPr>
                <w:rFonts w:ascii="Segoe UI" w:hAnsi="Segoe UI" w:cs="Segoe UI"/>
                <w:color w:val="000000" w:themeColor="text1"/>
                <w:kern w:val="0"/>
                <w:sz w:val="22"/>
                <w:szCs w:val="22"/>
                <w:lang w:val="fr-CA" w:eastAsia="fr-CA"/>
              </w:rPr>
              <w:t xml:space="preserve"> (lit)</w:t>
            </w:r>
          </w:p>
        </w:tc>
        <w:tc>
          <w:tcPr>
            <w:tcW w:w="2022" w:type="dxa"/>
            <w:noWrap/>
            <w:hideMark/>
          </w:tcPr>
          <w:p w14:paraId="18181EF6" w14:textId="77777777" w:rsidR="00AF6FAC" w:rsidRPr="00AF6FAC" w:rsidRDefault="00CA3B37" w:rsidP="00AF6FAC">
            <w:pPr>
              <w:rPr>
                <w:rFonts w:ascii="Calibri" w:hAnsi="Calibri" w:cs="Calibri"/>
                <w:color w:val="0563C1"/>
                <w:kern w:val="0"/>
                <w:sz w:val="22"/>
                <w:szCs w:val="22"/>
                <w:u w:val="single"/>
                <w:lang w:val="fr-CA" w:eastAsia="fr-CA"/>
              </w:rPr>
            </w:pPr>
            <w:hyperlink r:id="rId52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1DF877F" w14:textId="77777777" w:rsidTr="00AF6FAC">
        <w:trPr>
          <w:trHeight w:val="345"/>
        </w:trPr>
        <w:tc>
          <w:tcPr>
            <w:tcW w:w="2824" w:type="dxa"/>
            <w:noWrap/>
            <w:hideMark/>
          </w:tcPr>
          <w:p w14:paraId="73F17F2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LojbanInterpreter</w:t>
            </w:r>
            <w:proofErr w:type="spellEnd"/>
          </w:p>
        </w:tc>
        <w:tc>
          <w:tcPr>
            <w:tcW w:w="4864" w:type="dxa"/>
            <w:hideMark/>
          </w:tcPr>
          <w:p w14:paraId="12A74FF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Lojban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jbo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7B26528" w14:textId="77777777" w:rsidR="00AF6FAC" w:rsidRPr="00AF6FAC" w:rsidRDefault="00CA3B37" w:rsidP="00AF6FAC">
            <w:pPr>
              <w:rPr>
                <w:rFonts w:ascii="Calibri" w:hAnsi="Calibri" w:cs="Calibri"/>
                <w:color w:val="0563C1"/>
                <w:kern w:val="0"/>
                <w:sz w:val="22"/>
                <w:szCs w:val="22"/>
                <w:u w:val="single"/>
                <w:lang w:val="fr-CA" w:eastAsia="fr-CA"/>
              </w:rPr>
            </w:pPr>
            <w:hyperlink r:id="rId52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5C3A609" w14:textId="77777777" w:rsidTr="00AF6FAC">
        <w:trPr>
          <w:trHeight w:val="345"/>
        </w:trPr>
        <w:tc>
          <w:tcPr>
            <w:tcW w:w="2824" w:type="dxa"/>
            <w:noWrap/>
            <w:hideMark/>
          </w:tcPr>
          <w:p w14:paraId="075DF6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LowerSorbianInterpreter</w:t>
            </w:r>
            <w:proofErr w:type="spellEnd"/>
          </w:p>
        </w:tc>
        <w:tc>
          <w:tcPr>
            <w:tcW w:w="4864" w:type="dxa"/>
            <w:hideMark/>
          </w:tcPr>
          <w:p w14:paraId="3AC3343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Lower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Sorbian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dsb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DB64D62" w14:textId="77777777" w:rsidR="00AF6FAC" w:rsidRPr="00AF6FAC" w:rsidRDefault="00CA3B37" w:rsidP="00AF6FAC">
            <w:pPr>
              <w:rPr>
                <w:rFonts w:ascii="Calibri" w:hAnsi="Calibri" w:cs="Calibri"/>
                <w:color w:val="0563C1"/>
                <w:kern w:val="0"/>
                <w:sz w:val="22"/>
                <w:szCs w:val="22"/>
                <w:u w:val="single"/>
                <w:lang w:val="fr-CA" w:eastAsia="fr-CA"/>
              </w:rPr>
            </w:pPr>
            <w:hyperlink r:id="rId52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01580A1" w14:textId="77777777" w:rsidTr="00AF6FAC">
        <w:trPr>
          <w:trHeight w:val="345"/>
        </w:trPr>
        <w:tc>
          <w:tcPr>
            <w:tcW w:w="2824" w:type="dxa"/>
            <w:noWrap/>
            <w:hideMark/>
          </w:tcPr>
          <w:p w14:paraId="3DC55D7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LoziInterpreter</w:t>
            </w:r>
            <w:proofErr w:type="spellEnd"/>
          </w:p>
        </w:tc>
        <w:tc>
          <w:tcPr>
            <w:tcW w:w="4864" w:type="dxa"/>
            <w:hideMark/>
          </w:tcPr>
          <w:p w14:paraId="579E9E6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Lozi (</w:t>
            </w:r>
            <w:proofErr w:type="spellStart"/>
            <w:r w:rsidRPr="00604A83">
              <w:rPr>
                <w:rFonts w:ascii="Segoe UI" w:hAnsi="Segoe UI" w:cs="Segoe UI"/>
                <w:color w:val="000000" w:themeColor="text1"/>
                <w:kern w:val="0"/>
                <w:sz w:val="22"/>
                <w:szCs w:val="22"/>
                <w:lang w:val="fr-CA" w:eastAsia="fr-CA"/>
              </w:rPr>
              <w:t>loz</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B2FB3E6" w14:textId="77777777" w:rsidR="00AF6FAC" w:rsidRPr="00AF6FAC" w:rsidRDefault="00CA3B37" w:rsidP="00AF6FAC">
            <w:pPr>
              <w:rPr>
                <w:rFonts w:ascii="Calibri" w:hAnsi="Calibri" w:cs="Calibri"/>
                <w:color w:val="0563C1"/>
                <w:kern w:val="0"/>
                <w:sz w:val="22"/>
                <w:szCs w:val="22"/>
                <w:u w:val="single"/>
                <w:lang w:val="fr-CA" w:eastAsia="fr-CA"/>
              </w:rPr>
            </w:pPr>
            <w:hyperlink r:id="rId52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51C4B32" w14:textId="77777777" w:rsidTr="00AF6FAC">
        <w:trPr>
          <w:trHeight w:val="345"/>
        </w:trPr>
        <w:tc>
          <w:tcPr>
            <w:tcW w:w="2824" w:type="dxa"/>
            <w:noWrap/>
            <w:hideMark/>
          </w:tcPr>
          <w:p w14:paraId="03F486EB"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Luba-</w:t>
            </w:r>
            <w:proofErr w:type="spellStart"/>
            <w:r w:rsidRPr="00604A83">
              <w:rPr>
                <w:rFonts w:ascii="Segoe UI" w:hAnsi="Segoe UI" w:cs="Segoe UI"/>
                <w:color w:val="000000" w:themeColor="text1"/>
                <w:kern w:val="0"/>
                <w:sz w:val="22"/>
                <w:szCs w:val="22"/>
                <w:lang w:val="fr-CA" w:eastAsia="fr-CA"/>
              </w:rPr>
              <w:t>KatangaInterpreter</w:t>
            </w:r>
            <w:proofErr w:type="spellEnd"/>
          </w:p>
        </w:tc>
        <w:tc>
          <w:tcPr>
            <w:tcW w:w="4864" w:type="dxa"/>
            <w:hideMark/>
          </w:tcPr>
          <w:p w14:paraId="56E8A48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Luba-Katanga (</w:t>
            </w:r>
            <w:proofErr w:type="spellStart"/>
            <w:r w:rsidRPr="00604A83">
              <w:rPr>
                <w:rFonts w:ascii="Segoe UI" w:hAnsi="Segoe UI" w:cs="Segoe UI"/>
                <w:color w:val="000000" w:themeColor="text1"/>
                <w:kern w:val="0"/>
                <w:sz w:val="22"/>
                <w:szCs w:val="22"/>
                <w:lang w:val="fr-CA" w:eastAsia="fr-CA"/>
              </w:rPr>
              <w:t>lub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5FCFA54" w14:textId="77777777" w:rsidR="00AF6FAC" w:rsidRPr="00AF6FAC" w:rsidRDefault="00CA3B37" w:rsidP="00AF6FAC">
            <w:pPr>
              <w:rPr>
                <w:rFonts w:ascii="Calibri" w:hAnsi="Calibri" w:cs="Calibri"/>
                <w:color w:val="0563C1"/>
                <w:kern w:val="0"/>
                <w:sz w:val="22"/>
                <w:szCs w:val="22"/>
                <w:u w:val="single"/>
                <w:lang w:val="fr-CA" w:eastAsia="fr-CA"/>
              </w:rPr>
            </w:pPr>
            <w:hyperlink r:id="rId52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A1C5D87" w14:textId="77777777" w:rsidTr="00AF6FAC">
        <w:trPr>
          <w:trHeight w:val="345"/>
        </w:trPr>
        <w:tc>
          <w:tcPr>
            <w:tcW w:w="2824" w:type="dxa"/>
            <w:noWrap/>
            <w:hideMark/>
          </w:tcPr>
          <w:p w14:paraId="697D9F78"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Luba-</w:t>
            </w:r>
            <w:proofErr w:type="spellStart"/>
            <w:r w:rsidRPr="00604A83">
              <w:rPr>
                <w:rFonts w:ascii="Segoe UI" w:hAnsi="Segoe UI" w:cs="Segoe UI"/>
                <w:color w:val="000000" w:themeColor="text1"/>
                <w:kern w:val="0"/>
                <w:sz w:val="22"/>
                <w:szCs w:val="22"/>
                <w:lang w:val="fr-CA" w:eastAsia="fr-CA"/>
              </w:rPr>
              <w:t>LuluaInterpreter</w:t>
            </w:r>
            <w:proofErr w:type="spellEnd"/>
          </w:p>
        </w:tc>
        <w:tc>
          <w:tcPr>
            <w:tcW w:w="4864" w:type="dxa"/>
            <w:hideMark/>
          </w:tcPr>
          <w:p w14:paraId="135BA46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Luba-</w:t>
            </w:r>
            <w:proofErr w:type="spellStart"/>
            <w:r w:rsidRPr="00604A83">
              <w:rPr>
                <w:rFonts w:ascii="Segoe UI" w:hAnsi="Segoe UI" w:cs="Segoe UI"/>
                <w:color w:val="000000" w:themeColor="text1"/>
                <w:kern w:val="0"/>
                <w:sz w:val="22"/>
                <w:szCs w:val="22"/>
                <w:lang w:val="fr-CA" w:eastAsia="fr-CA"/>
              </w:rPr>
              <w:t>Lulua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lua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DBF974E" w14:textId="77777777" w:rsidR="00AF6FAC" w:rsidRPr="00AF6FAC" w:rsidRDefault="00CA3B37" w:rsidP="00AF6FAC">
            <w:pPr>
              <w:rPr>
                <w:rFonts w:ascii="Calibri" w:hAnsi="Calibri" w:cs="Calibri"/>
                <w:color w:val="0563C1"/>
                <w:kern w:val="0"/>
                <w:sz w:val="22"/>
                <w:szCs w:val="22"/>
                <w:u w:val="single"/>
                <w:lang w:val="fr-CA" w:eastAsia="fr-CA"/>
              </w:rPr>
            </w:pPr>
            <w:hyperlink r:id="rId52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E4233CD" w14:textId="77777777" w:rsidTr="00AF6FAC">
        <w:trPr>
          <w:trHeight w:val="345"/>
        </w:trPr>
        <w:tc>
          <w:tcPr>
            <w:tcW w:w="2824" w:type="dxa"/>
            <w:noWrap/>
            <w:hideMark/>
          </w:tcPr>
          <w:p w14:paraId="2D3D0E3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LuisenoInterpreter</w:t>
            </w:r>
            <w:proofErr w:type="spellEnd"/>
          </w:p>
        </w:tc>
        <w:tc>
          <w:tcPr>
            <w:tcW w:w="4864" w:type="dxa"/>
            <w:hideMark/>
          </w:tcPr>
          <w:p w14:paraId="1A57055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Luiseno</w:t>
            </w:r>
            <w:proofErr w:type="spellEnd"/>
            <w:r w:rsidRPr="00604A83">
              <w:rPr>
                <w:rFonts w:ascii="Segoe UI" w:hAnsi="Segoe UI" w:cs="Segoe UI"/>
                <w:color w:val="000000" w:themeColor="text1"/>
                <w:kern w:val="0"/>
                <w:sz w:val="22"/>
                <w:szCs w:val="22"/>
                <w:lang w:val="fr-CA" w:eastAsia="fr-CA"/>
              </w:rPr>
              <w:t xml:space="preserve"> (lui)</w:t>
            </w:r>
          </w:p>
        </w:tc>
        <w:tc>
          <w:tcPr>
            <w:tcW w:w="2022" w:type="dxa"/>
            <w:noWrap/>
            <w:hideMark/>
          </w:tcPr>
          <w:p w14:paraId="177568CD" w14:textId="77777777" w:rsidR="00AF6FAC" w:rsidRPr="00AF6FAC" w:rsidRDefault="00CA3B37" w:rsidP="00AF6FAC">
            <w:pPr>
              <w:rPr>
                <w:rFonts w:ascii="Calibri" w:hAnsi="Calibri" w:cs="Calibri"/>
                <w:color w:val="0563C1"/>
                <w:kern w:val="0"/>
                <w:sz w:val="22"/>
                <w:szCs w:val="22"/>
                <w:u w:val="single"/>
                <w:lang w:val="fr-CA" w:eastAsia="fr-CA"/>
              </w:rPr>
            </w:pPr>
            <w:hyperlink r:id="rId52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9E5CE59" w14:textId="77777777" w:rsidTr="00AF6FAC">
        <w:trPr>
          <w:trHeight w:val="345"/>
        </w:trPr>
        <w:tc>
          <w:tcPr>
            <w:tcW w:w="2824" w:type="dxa"/>
            <w:noWrap/>
            <w:hideMark/>
          </w:tcPr>
          <w:p w14:paraId="1CCA033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LuleSamiInterpreter</w:t>
            </w:r>
            <w:proofErr w:type="spellEnd"/>
          </w:p>
        </w:tc>
        <w:tc>
          <w:tcPr>
            <w:tcW w:w="4864" w:type="dxa"/>
            <w:hideMark/>
          </w:tcPr>
          <w:p w14:paraId="0CE9E9E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Lule</w:t>
            </w:r>
            <w:proofErr w:type="spellEnd"/>
            <w:r w:rsidRPr="00604A83">
              <w:rPr>
                <w:rFonts w:ascii="Segoe UI" w:hAnsi="Segoe UI" w:cs="Segoe UI"/>
                <w:color w:val="000000" w:themeColor="text1"/>
                <w:kern w:val="0"/>
                <w:sz w:val="22"/>
                <w:szCs w:val="22"/>
                <w:lang w:val="fr-CA" w:eastAsia="fr-CA"/>
              </w:rPr>
              <w:t xml:space="preserve"> Sami (</w:t>
            </w:r>
            <w:proofErr w:type="spellStart"/>
            <w:r w:rsidRPr="00604A83">
              <w:rPr>
                <w:rFonts w:ascii="Segoe UI" w:hAnsi="Segoe UI" w:cs="Segoe UI"/>
                <w:color w:val="000000" w:themeColor="text1"/>
                <w:kern w:val="0"/>
                <w:sz w:val="22"/>
                <w:szCs w:val="22"/>
                <w:lang w:val="fr-CA" w:eastAsia="fr-CA"/>
              </w:rPr>
              <w:t>smj</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4BE76F2" w14:textId="77777777" w:rsidR="00AF6FAC" w:rsidRPr="00AF6FAC" w:rsidRDefault="00CA3B37" w:rsidP="00AF6FAC">
            <w:pPr>
              <w:rPr>
                <w:rFonts w:ascii="Calibri" w:hAnsi="Calibri" w:cs="Calibri"/>
                <w:color w:val="0563C1"/>
                <w:kern w:val="0"/>
                <w:sz w:val="22"/>
                <w:szCs w:val="22"/>
                <w:u w:val="single"/>
                <w:lang w:val="fr-CA" w:eastAsia="fr-CA"/>
              </w:rPr>
            </w:pPr>
            <w:hyperlink r:id="rId52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D43ACA8" w14:textId="77777777" w:rsidTr="00AF6FAC">
        <w:trPr>
          <w:trHeight w:val="345"/>
        </w:trPr>
        <w:tc>
          <w:tcPr>
            <w:tcW w:w="2824" w:type="dxa"/>
            <w:noWrap/>
            <w:hideMark/>
          </w:tcPr>
          <w:p w14:paraId="2029FB2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LundaInterpreter</w:t>
            </w:r>
            <w:proofErr w:type="spellEnd"/>
          </w:p>
        </w:tc>
        <w:tc>
          <w:tcPr>
            <w:tcW w:w="4864" w:type="dxa"/>
            <w:hideMark/>
          </w:tcPr>
          <w:p w14:paraId="05950A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Lunda (</w:t>
            </w:r>
            <w:proofErr w:type="spellStart"/>
            <w:r w:rsidRPr="00604A83">
              <w:rPr>
                <w:rFonts w:ascii="Segoe UI" w:hAnsi="Segoe UI" w:cs="Segoe UI"/>
                <w:color w:val="000000" w:themeColor="text1"/>
                <w:kern w:val="0"/>
                <w:sz w:val="22"/>
                <w:szCs w:val="22"/>
                <w:lang w:val="fr-CA" w:eastAsia="fr-CA"/>
              </w:rPr>
              <w:t>lun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1C7137E" w14:textId="77777777" w:rsidR="00AF6FAC" w:rsidRPr="00AF6FAC" w:rsidRDefault="00CA3B37" w:rsidP="00AF6FAC">
            <w:pPr>
              <w:rPr>
                <w:rFonts w:ascii="Calibri" w:hAnsi="Calibri" w:cs="Calibri"/>
                <w:color w:val="0563C1"/>
                <w:kern w:val="0"/>
                <w:sz w:val="22"/>
                <w:szCs w:val="22"/>
                <w:u w:val="single"/>
                <w:lang w:val="fr-CA" w:eastAsia="fr-CA"/>
              </w:rPr>
            </w:pPr>
            <w:hyperlink r:id="rId53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D4CD730" w14:textId="77777777" w:rsidTr="00AF6FAC">
        <w:trPr>
          <w:trHeight w:val="675"/>
        </w:trPr>
        <w:tc>
          <w:tcPr>
            <w:tcW w:w="2824" w:type="dxa"/>
            <w:noWrap/>
            <w:hideMark/>
          </w:tcPr>
          <w:p w14:paraId="7843616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Luo-KenyaTanzania-Interpreter</w:t>
            </w:r>
            <w:proofErr w:type="spellEnd"/>
          </w:p>
        </w:tc>
        <w:tc>
          <w:tcPr>
            <w:tcW w:w="4864" w:type="dxa"/>
            <w:hideMark/>
          </w:tcPr>
          <w:p w14:paraId="4BFB907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proofErr w:type="gramStart"/>
            <w:r w:rsidRPr="00604A83">
              <w:rPr>
                <w:rFonts w:ascii="Segoe UI" w:hAnsi="Segoe UI" w:cs="Segoe UI"/>
                <w:color w:val="000000" w:themeColor="text1"/>
                <w:kern w:val="0"/>
                <w:sz w:val="22"/>
                <w:szCs w:val="22"/>
                <w:lang w:val="fr-CA" w:eastAsia="fr-CA"/>
              </w:rPr>
              <w:t>Luo</w:t>
            </w:r>
            <w:proofErr w:type="spellEnd"/>
            <w:r w:rsidRPr="00604A83">
              <w:rPr>
                <w:rFonts w:ascii="Segoe UI" w:hAnsi="Segoe UI" w:cs="Segoe UI"/>
                <w:color w:val="000000" w:themeColor="text1"/>
                <w:kern w:val="0"/>
                <w:sz w:val="22"/>
                <w:szCs w:val="22"/>
                <w:lang w:val="fr-CA" w:eastAsia="fr-CA"/>
              </w:rPr>
              <w:t>(</w:t>
            </w:r>
            <w:proofErr w:type="spellStart"/>
            <w:proofErr w:type="gramEnd"/>
            <w:r w:rsidRPr="00604A83">
              <w:rPr>
                <w:rFonts w:ascii="Segoe UI" w:hAnsi="Segoe UI" w:cs="Segoe UI"/>
                <w:color w:val="000000" w:themeColor="text1"/>
                <w:kern w:val="0"/>
                <w:sz w:val="22"/>
                <w:szCs w:val="22"/>
                <w:lang w:val="fr-CA" w:eastAsia="fr-CA"/>
              </w:rPr>
              <w:t>KenyaTanzania</w:t>
            </w:r>
            <w:proofErr w:type="spellEnd"/>
            <w:r w:rsidRPr="00604A83">
              <w:rPr>
                <w:rFonts w:ascii="Segoe UI" w:hAnsi="Segoe UI" w:cs="Segoe UI"/>
                <w:color w:val="000000" w:themeColor="text1"/>
                <w:kern w:val="0"/>
                <w:sz w:val="22"/>
                <w:szCs w:val="22"/>
                <w:lang w:val="fr-CA" w:eastAsia="fr-CA"/>
              </w:rPr>
              <w:t>) (</w:t>
            </w:r>
            <w:proofErr w:type="spellStart"/>
            <w:r w:rsidRPr="00604A83">
              <w:rPr>
                <w:rFonts w:ascii="Segoe UI" w:hAnsi="Segoe UI" w:cs="Segoe UI"/>
                <w:color w:val="000000" w:themeColor="text1"/>
                <w:kern w:val="0"/>
                <w:sz w:val="22"/>
                <w:szCs w:val="22"/>
                <w:lang w:val="fr-CA" w:eastAsia="fr-CA"/>
              </w:rPr>
              <w:t>luo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CE30BEA" w14:textId="77777777" w:rsidR="00AF6FAC" w:rsidRPr="00AF6FAC" w:rsidRDefault="00CA3B37" w:rsidP="00AF6FAC">
            <w:pPr>
              <w:rPr>
                <w:rFonts w:ascii="Calibri" w:hAnsi="Calibri" w:cs="Calibri"/>
                <w:color w:val="0563C1"/>
                <w:kern w:val="0"/>
                <w:sz w:val="22"/>
                <w:szCs w:val="22"/>
                <w:u w:val="single"/>
                <w:lang w:val="fr-CA" w:eastAsia="fr-CA"/>
              </w:rPr>
            </w:pPr>
            <w:hyperlink r:id="rId53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9AA76DE" w14:textId="77777777" w:rsidTr="00AF6FAC">
        <w:trPr>
          <w:trHeight w:val="345"/>
        </w:trPr>
        <w:tc>
          <w:tcPr>
            <w:tcW w:w="2824" w:type="dxa"/>
            <w:noWrap/>
            <w:hideMark/>
          </w:tcPr>
          <w:p w14:paraId="07E83BB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LushaiInterpreter</w:t>
            </w:r>
            <w:proofErr w:type="spellEnd"/>
          </w:p>
        </w:tc>
        <w:tc>
          <w:tcPr>
            <w:tcW w:w="4864" w:type="dxa"/>
            <w:hideMark/>
          </w:tcPr>
          <w:p w14:paraId="73475E8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Lushai (lus)</w:t>
            </w:r>
          </w:p>
        </w:tc>
        <w:tc>
          <w:tcPr>
            <w:tcW w:w="2022" w:type="dxa"/>
            <w:noWrap/>
            <w:hideMark/>
          </w:tcPr>
          <w:p w14:paraId="14033239" w14:textId="77777777" w:rsidR="00AF6FAC" w:rsidRPr="00AF6FAC" w:rsidRDefault="00CA3B37" w:rsidP="00AF6FAC">
            <w:pPr>
              <w:rPr>
                <w:rFonts w:ascii="Calibri" w:hAnsi="Calibri" w:cs="Calibri"/>
                <w:color w:val="0563C1"/>
                <w:kern w:val="0"/>
                <w:sz w:val="22"/>
                <w:szCs w:val="22"/>
                <w:u w:val="single"/>
                <w:lang w:val="fr-CA" w:eastAsia="fr-CA"/>
              </w:rPr>
            </w:pPr>
            <w:hyperlink r:id="rId53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CE60A42" w14:textId="77777777" w:rsidTr="00AF6FAC">
        <w:trPr>
          <w:trHeight w:val="675"/>
        </w:trPr>
        <w:tc>
          <w:tcPr>
            <w:tcW w:w="2824" w:type="dxa"/>
            <w:noWrap/>
            <w:hideMark/>
          </w:tcPr>
          <w:p w14:paraId="7B9F0B6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LuxembourgishLetzeburgeschInterpreter</w:t>
            </w:r>
            <w:proofErr w:type="spellEnd"/>
          </w:p>
        </w:tc>
        <w:tc>
          <w:tcPr>
            <w:tcW w:w="4864" w:type="dxa"/>
            <w:hideMark/>
          </w:tcPr>
          <w:p w14:paraId="1F851F5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Luxembourgish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Letzeburgesch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ltz</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1106456" w14:textId="77777777" w:rsidR="00AF6FAC" w:rsidRPr="00AF6FAC" w:rsidRDefault="00CA3B37" w:rsidP="00AF6FAC">
            <w:pPr>
              <w:rPr>
                <w:rFonts w:ascii="Calibri" w:hAnsi="Calibri" w:cs="Calibri"/>
                <w:color w:val="0563C1"/>
                <w:kern w:val="0"/>
                <w:sz w:val="22"/>
                <w:szCs w:val="22"/>
                <w:u w:val="single"/>
                <w:lang w:val="fr-CA" w:eastAsia="fr-CA"/>
              </w:rPr>
            </w:pPr>
            <w:hyperlink r:id="rId53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1418F27" w14:textId="77777777" w:rsidTr="00AF6FAC">
        <w:trPr>
          <w:trHeight w:val="345"/>
        </w:trPr>
        <w:tc>
          <w:tcPr>
            <w:tcW w:w="2824" w:type="dxa"/>
            <w:noWrap/>
            <w:hideMark/>
          </w:tcPr>
          <w:p w14:paraId="2024901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MacedonianInterpreter</w:t>
            </w:r>
            <w:proofErr w:type="spellEnd"/>
          </w:p>
        </w:tc>
        <w:tc>
          <w:tcPr>
            <w:tcW w:w="4864" w:type="dxa"/>
            <w:hideMark/>
          </w:tcPr>
          <w:p w14:paraId="35B7D3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Macedonian</w:t>
            </w:r>
            <w:proofErr w:type="spellEnd"/>
            <w:r w:rsidRPr="00604A83">
              <w:rPr>
                <w:rFonts w:ascii="Segoe UI" w:hAnsi="Segoe UI" w:cs="Segoe UI"/>
                <w:color w:val="000000" w:themeColor="text1"/>
                <w:kern w:val="0"/>
                <w:sz w:val="22"/>
                <w:szCs w:val="22"/>
                <w:lang w:val="fr-CA" w:eastAsia="fr-CA"/>
              </w:rPr>
              <w:t xml:space="preserve"> (mac (B))</w:t>
            </w:r>
          </w:p>
        </w:tc>
        <w:tc>
          <w:tcPr>
            <w:tcW w:w="2022" w:type="dxa"/>
            <w:noWrap/>
            <w:hideMark/>
          </w:tcPr>
          <w:p w14:paraId="6835566D" w14:textId="77777777" w:rsidR="00AF6FAC" w:rsidRPr="00AF6FAC" w:rsidRDefault="00CA3B37" w:rsidP="00AF6FAC">
            <w:pPr>
              <w:rPr>
                <w:rFonts w:ascii="Calibri" w:hAnsi="Calibri" w:cs="Calibri"/>
                <w:color w:val="0563C1"/>
                <w:kern w:val="0"/>
                <w:sz w:val="22"/>
                <w:szCs w:val="22"/>
                <w:u w:val="single"/>
                <w:lang w:val="fr-CA" w:eastAsia="fr-CA"/>
              </w:rPr>
            </w:pPr>
            <w:hyperlink r:id="rId53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6814B2E" w14:textId="77777777" w:rsidTr="00AF6FAC">
        <w:trPr>
          <w:trHeight w:val="345"/>
        </w:trPr>
        <w:tc>
          <w:tcPr>
            <w:tcW w:w="2824" w:type="dxa"/>
            <w:noWrap/>
            <w:hideMark/>
          </w:tcPr>
          <w:p w14:paraId="2B1DB92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MadureseInterpreter</w:t>
            </w:r>
            <w:proofErr w:type="spellEnd"/>
          </w:p>
        </w:tc>
        <w:tc>
          <w:tcPr>
            <w:tcW w:w="4864" w:type="dxa"/>
            <w:hideMark/>
          </w:tcPr>
          <w:p w14:paraId="2E554C9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Madurese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mad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968DA09" w14:textId="77777777" w:rsidR="00AF6FAC" w:rsidRPr="00AF6FAC" w:rsidRDefault="00CA3B37" w:rsidP="00AF6FAC">
            <w:pPr>
              <w:rPr>
                <w:rFonts w:ascii="Calibri" w:hAnsi="Calibri" w:cs="Calibri"/>
                <w:color w:val="0563C1"/>
                <w:kern w:val="0"/>
                <w:sz w:val="22"/>
                <w:szCs w:val="22"/>
                <w:u w:val="single"/>
                <w:lang w:val="fr-CA" w:eastAsia="fr-CA"/>
              </w:rPr>
            </w:pPr>
            <w:hyperlink r:id="rId53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BC308E3" w14:textId="77777777" w:rsidTr="00AF6FAC">
        <w:trPr>
          <w:trHeight w:val="345"/>
        </w:trPr>
        <w:tc>
          <w:tcPr>
            <w:tcW w:w="2824" w:type="dxa"/>
            <w:noWrap/>
            <w:hideMark/>
          </w:tcPr>
          <w:p w14:paraId="092E219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MagahiInterpreter</w:t>
            </w:r>
            <w:proofErr w:type="spellEnd"/>
          </w:p>
        </w:tc>
        <w:tc>
          <w:tcPr>
            <w:tcW w:w="4864" w:type="dxa"/>
            <w:hideMark/>
          </w:tcPr>
          <w:p w14:paraId="49CB7DB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Magahi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mag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EA1AEFE" w14:textId="77777777" w:rsidR="00AF6FAC" w:rsidRPr="00AF6FAC" w:rsidRDefault="00CA3B37" w:rsidP="00AF6FAC">
            <w:pPr>
              <w:rPr>
                <w:rFonts w:ascii="Calibri" w:hAnsi="Calibri" w:cs="Calibri"/>
                <w:color w:val="0563C1"/>
                <w:kern w:val="0"/>
                <w:sz w:val="22"/>
                <w:szCs w:val="22"/>
                <w:u w:val="single"/>
                <w:lang w:val="fr-CA" w:eastAsia="fr-CA"/>
              </w:rPr>
            </w:pPr>
            <w:hyperlink r:id="rId53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FE864FC" w14:textId="77777777" w:rsidTr="00AF6FAC">
        <w:trPr>
          <w:trHeight w:val="345"/>
        </w:trPr>
        <w:tc>
          <w:tcPr>
            <w:tcW w:w="2824" w:type="dxa"/>
            <w:noWrap/>
            <w:hideMark/>
          </w:tcPr>
          <w:p w14:paraId="4438B24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MaithiliInterpreter</w:t>
            </w:r>
            <w:proofErr w:type="spellEnd"/>
          </w:p>
        </w:tc>
        <w:tc>
          <w:tcPr>
            <w:tcW w:w="4864" w:type="dxa"/>
            <w:hideMark/>
          </w:tcPr>
          <w:p w14:paraId="4E1CF28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Maithili (mai)</w:t>
            </w:r>
          </w:p>
        </w:tc>
        <w:tc>
          <w:tcPr>
            <w:tcW w:w="2022" w:type="dxa"/>
            <w:noWrap/>
            <w:hideMark/>
          </w:tcPr>
          <w:p w14:paraId="4791654F" w14:textId="77777777" w:rsidR="00AF6FAC" w:rsidRPr="00AF6FAC" w:rsidRDefault="00CA3B37" w:rsidP="00AF6FAC">
            <w:pPr>
              <w:rPr>
                <w:rFonts w:ascii="Calibri" w:hAnsi="Calibri" w:cs="Calibri"/>
                <w:color w:val="0563C1"/>
                <w:kern w:val="0"/>
                <w:sz w:val="22"/>
                <w:szCs w:val="22"/>
                <w:u w:val="single"/>
                <w:lang w:val="fr-CA" w:eastAsia="fr-CA"/>
              </w:rPr>
            </w:pPr>
            <w:hyperlink r:id="rId53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37134CD" w14:textId="77777777" w:rsidTr="00AF6FAC">
        <w:trPr>
          <w:trHeight w:val="345"/>
        </w:trPr>
        <w:tc>
          <w:tcPr>
            <w:tcW w:w="2824" w:type="dxa"/>
            <w:noWrap/>
            <w:hideMark/>
          </w:tcPr>
          <w:p w14:paraId="0176F6D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MakasarInterpreter</w:t>
            </w:r>
            <w:proofErr w:type="spellEnd"/>
          </w:p>
        </w:tc>
        <w:tc>
          <w:tcPr>
            <w:tcW w:w="4864" w:type="dxa"/>
            <w:hideMark/>
          </w:tcPr>
          <w:p w14:paraId="4BE90B3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Makasar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mak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65F5CA0" w14:textId="77777777" w:rsidR="00AF6FAC" w:rsidRPr="00AF6FAC" w:rsidRDefault="00CA3B37" w:rsidP="00AF6FAC">
            <w:pPr>
              <w:rPr>
                <w:rFonts w:ascii="Calibri" w:hAnsi="Calibri" w:cs="Calibri"/>
                <w:color w:val="0563C1"/>
                <w:kern w:val="0"/>
                <w:sz w:val="22"/>
                <w:szCs w:val="22"/>
                <w:u w:val="single"/>
                <w:lang w:val="fr-CA" w:eastAsia="fr-CA"/>
              </w:rPr>
            </w:pPr>
            <w:hyperlink r:id="rId53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7488E5F" w14:textId="77777777" w:rsidTr="00AF6FAC">
        <w:trPr>
          <w:trHeight w:val="345"/>
        </w:trPr>
        <w:tc>
          <w:tcPr>
            <w:tcW w:w="2824" w:type="dxa"/>
            <w:noWrap/>
            <w:hideMark/>
          </w:tcPr>
          <w:p w14:paraId="39036B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MalagasyInterpreter</w:t>
            </w:r>
            <w:proofErr w:type="spellEnd"/>
          </w:p>
        </w:tc>
        <w:tc>
          <w:tcPr>
            <w:tcW w:w="4864" w:type="dxa"/>
            <w:hideMark/>
          </w:tcPr>
          <w:p w14:paraId="53467F1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Malagasy (</w:t>
            </w:r>
            <w:proofErr w:type="spellStart"/>
            <w:r w:rsidRPr="00604A83">
              <w:rPr>
                <w:rFonts w:ascii="Segoe UI" w:hAnsi="Segoe UI" w:cs="Segoe UI"/>
                <w:color w:val="000000" w:themeColor="text1"/>
                <w:kern w:val="0"/>
                <w:sz w:val="22"/>
                <w:szCs w:val="22"/>
                <w:lang w:val="fr-CA" w:eastAsia="fr-CA"/>
              </w:rPr>
              <w:t>mlg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286C536" w14:textId="77777777" w:rsidR="00AF6FAC" w:rsidRPr="00AF6FAC" w:rsidRDefault="00CA3B37" w:rsidP="00AF6FAC">
            <w:pPr>
              <w:rPr>
                <w:rFonts w:ascii="Calibri" w:hAnsi="Calibri" w:cs="Calibri"/>
                <w:color w:val="0563C1"/>
                <w:kern w:val="0"/>
                <w:sz w:val="22"/>
                <w:szCs w:val="22"/>
                <w:u w:val="single"/>
                <w:lang w:val="fr-CA" w:eastAsia="fr-CA"/>
              </w:rPr>
            </w:pPr>
            <w:hyperlink r:id="rId53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09A6E3" w14:textId="77777777" w:rsidTr="00AF6FAC">
        <w:trPr>
          <w:trHeight w:val="345"/>
        </w:trPr>
        <w:tc>
          <w:tcPr>
            <w:tcW w:w="2824" w:type="dxa"/>
            <w:noWrap/>
            <w:hideMark/>
          </w:tcPr>
          <w:p w14:paraId="558A9F9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MalayalamInterpreter</w:t>
            </w:r>
            <w:proofErr w:type="spellEnd"/>
          </w:p>
        </w:tc>
        <w:tc>
          <w:tcPr>
            <w:tcW w:w="4864" w:type="dxa"/>
            <w:hideMark/>
          </w:tcPr>
          <w:p w14:paraId="421A205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Malayalam (mal)</w:t>
            </w:r>
          </w:p>
        </w:tc>
        <w:tc>
          <w:tcPr>
            <w:tcW w:w="2022" w:type="dxa"/>
            <w:noWrap/>
            <w:hideMark/>
          </w:tcPr>
          <w:p w14:paraId="7F58001F" w14:textId="77777777" w:rsidR="00AF6FAC" w:rsidRPr="00AF6FAC" w:rsidRDefault="00CA3B37" w:rsidP="00AF6FAC">
            <w:pPr>
              <w:rPr>
                <w:rFonts w:ascii="Calibri" w:hAnsi="Calibri" w:cs="Calibri"/>
                <w:color w:val="0563C1"/>
                <w:kern w:val="0"/>
                <w:sz w:val="22"/>
                <w:szCs w:val="22"/>
                <w:u w:val="single"/>
                <w:lang w:val="fr-CA" w:eastAsia="fr-CA"/>
              </w:rPr>
            </w:pPr>
            <w:hyperlink r:id="rId54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CF66329" w14:textId="77777777" w:rsidTr="00AF6FAC">
        <w:trPr>
          <w:trHeight w:val="345"/>
        </w:trPr>
        <w:tc>
          <w:tcPr>
            <w:tcW w:w="2824" w:type="dxa"/>
            <w:noWrap/>
            <w:hideMark/>
          </w:tcPr>
          <w:p w14:paraId="0354359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MalayInterpreter</w:t>
            </w:r>
            <w:proofErr w:type="spellEnd"/>
          </w:p>
        </w:tc>
        <w:tc>
          <w:tcPr>
            <w:tcW w:w="4864" w:type="dxa"/>
            <w:hideMark/>
          </w:tcPr>
          <w:p w14:paraId="5098EE0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Malay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may</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15F1166F" w14:textId="77777777" w:rsidR="00AF6FAC" w:rsidRPr="00AF6FAC" w:rsidRDefault="00CA3B37" w:rsidP="00AF6FAC">
            <w:pPr>
              <w:rPr>
                <w:rFonts w:ascii="Calibri" w:hAnsi="Calibri" w:cs="Calibri"/>
                <w:color w:val="0563C1"/>
                <w:kern w:val="0"/>
                <w:sz w:val="22"/>
                <w:szCs w:val="22"/>
                <w:u w:val="single"/>
                <w:lang w:val="fr-CA" w:eastAsia="fr-CA"/>
              </w:rPr>
            </w:pPr>
            <w:hyperlink r:id="rId54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8186A73" w14:textId="77777777" w:rsidTr="00AF6FAC">
        <w:trPr>
          <w:trHeight w:val="345"/>
        </w:trPr>
        <w:tc>
          <w:tcPr>
            <w:tcW w:w="2824" w:type="dxa"/>
            <w:noWrap/>
            <w:hideMark/>
          </w:tcPr>
          <w:p w14:paraId="7346F6A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MalteseInterpreter</w:t>
            </w:r>
            <w:proofErr w:type="spellEnd"/>
          </w:p>
        </w:tc>
        <w:tc>
          <w:tcPr>
            <w:tcW w:w="4864" w:type="dxa"/>
            <w:hideMark/>
          </w:tcPr>
          <w:p w14:paraId="04707D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Maltese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mlt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A884052" w14:textId="77777777" w:rsidR="00AF6FAC" w:rsidRPr="00AF6FAC" w:rsidRDefault="00CA3B37" w:rsidP="00AF6FAC">
            <w:pPr>
              <w:rPr>
                <w:rFonts w:ascii="Calibri" w:hAnsi="Calibri" w:cs="Calibri"/>
                <w:color w:val="0563C1"/>
                <w:kern w:val="0"/>
                <w:sz w:val="22"/>
                <w:szCs w:val="22"/>
                <w:u w:val="single"/>
                <w:lang w:val="fr-CA" w:eastAsia="fr-CA"/>
              </w:rPr>
            </w:pPr>
            <w:hyperlink r:id="rId54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41FFAB8" w14:textId="77777777" w:rsidTr="00AF6FAC">
        <w:trPr>
          <w:trHeight w:val="345"/>
        </w:trPr>
        <w:tc>
          <w:tcPr>
            <w:tcW w:w="2824" w:type="dxa"/>
            <w:noWrap/>
            <w:hideMark/>
          </w:tcPr>
          <w:p w14:paraId="2BB87D6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ManchuInterpreter</w:t>
            </w:r>
            <w:proofErr w:type="spellEnd"/>
          </w:p>
        </w:tc>
        <w:tc>
          <w:tcPr>
            <w:tcW w:w="4864" w:type="dxa"/>
            <w:hideMark/>
          </w:tcPr>
          <w:p w14:paraId="5FAF475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Manchu (</w:t>
            </w:r>
            <w:proofErr w:type="spellStart"/>
            <w:r w:rsidRPr="00604A83">
              <w:rPr>
                <w:rFonts w:ascii="Segoe UI" w:hAnsi="Segoe UI" w:cs="Segoe UI"/>
                <w:color w:val="000000" w:themeColor="text1"/>
                <w:kern w:val="0"/>
                <w:sz w:val="22"/>
                <w:szCs w:val="22"/>
                <w:lang w:val="fr-CA" w:eastAsia="fr-CA"/>
              </w:rPr>
              <w:t>mnc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2507832" w14:textId="77777777" w:rsidR="00AF6FAC" w:rsidRPr="00AF6FAC" w:rsidRDefault="00CA3B37" w:rsidP="00AF6FAC">
            <w:pPr>
              <w:rPr>
                <w:rFonts w:ascii="Calibri" w:hAnsi="Calibri" w:cs="Calibri"/>
                <w:color w:val="0563C1"/>
                <w:kern w:val="0"/>
                <w:sz w:val="22"/>
                <w:szCs w:val="22"/>
                <w:u w:val="single"/>
                <w:lang w:val="fr-CA" w:eastAsia="fr-CA"/>
              </w:rPr>
            </w:pPr>
            <w:hyperlink r:id="rId54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6FF447" w14:textId="77777777" w:rsidTr="00AF6FAC">
        <w:trPr>
          <w:trHeight w:val="345"/>
        </w:trPr>
        <w:tc>
          <w:tcPr>
            <w:tcW w:w="2824" w:type="dxa"/>
            <w:noWrap/>
            <w:hideMark/>
          </w:tcPr>
          <w:p w14:paraId="19E2358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MandarInterpreter</w:t>
            </w:r>
            <w:proofErr w:type="spellEnd"/>
          </w:p>
        </w:tc>
        <w:tc>
          <w:tcPr>
            <w:tcW w:w="4864" w:type="dxa"/>
            <w:hideMark/>
          </w:tcPr>
          <w:p w14:paraId="162CE10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Mandar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mdr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2C1809D" w14:textId="77777777" w:rsidR="00AF6FAC" w:rsidRPr="00AF6FAC" w:rsidRDefault="00CA3B37" w:rsidP="00AF6FAC">
            <w:pPr>
              <w:rPr>
                <w:rFonts w:ascii="Calibri" w:hAnsi="Calibri" w:cs="Calibri"/>
                <w:color w:val="0563C1"/>
                <w:kern w:val="0"/>
                <w:sz w:val="22"/>
                <w:szCs w:val="22"/>
                <w:u w:val="single"/>
                <w:lang w:val="fr-CA" w:eastAsia="fr-CA"/>
              </w:rPr>
            </w:pPr>
            <w:hyperlink r:id="rId54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3DEEA25" w14:textId="77777777" w:rsidTr="00AF6FAC">
        <w:trPr>
          <w:trHeight w:val="345"/>
        </w:trPr>
        <w:tc>
          <w:tcPr>
            <w:tcW w:w="2824" w:type="dxa"/>
            <w:noWrap/>
            <w:hideMark/>
          </w:tcPr>
          <w:p w14:paraId="35FB418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MandingoInterpreter</w:t>
            </w:r>
            <w:proofErr w:type="spellEnd"/>
          </w:p>
        </w:tc>
        <w:tc>
          <w:tcPr>
            <w:tcW w:w="4864" w:type="dxa"/>
            <w:hideMark/>
          </w:tcPr>
          <w:p w14:paraId="030E9E6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Mandingo</w:t>
            </w:r>
            <w:proofErr w:type="spellEnd"/>
            <w:r w:rsidRPr="00604A83">
              <w:rPr>
                <w:rFonts w:ascii="Segoe UI" w:hAnsi="Segoe UI" w:cs="Segoe UI"/>
                <w:color w:val="000000" w:themeColor="text1"/>
                <w:kern w:val="0"/>
                <w:sz w:val="22"/>
                <w:szCs w:val="22"/>
                <w:lang w:val="fr-CA" w:eastAsia="fr-CA"/>
              </w:rPr>
              <w:t xml:space="preserve"> (man)</w:t>
            </w:r>
          </w:p>
        </w:tc>
        <w:tc>
          <w:tcPr>
            <w:tcW w:w="2022" w:type="dxa"/>
            <w:noWrap/>
            <w:hideMark/>
          </w:tcPr>
          <w:p w14:paraId="62E0C47D" w14:textId="77777777" w:rsidR="00AF6FAC" w:rsidRPr="00AF6FAC" w:rsidRDefault="00CA3B37" w:rsidP="00AF6FAC">
            <w:pPr>
              <w:rPr>
                <w:rFonts w:ascii="Calibri" w:hAnsi="Calibri" w:cs="Calibri"/>
                <w:color w:val="0563C1"/>
                <w:kern w:val="0"/>
                <w:sz w:val="22"/>
                <w:szCs w:val="22"/>
                <w:u w:val="single"/>
                <w:lang w:val="fr-CA" w:eastAsia="fr-CA"/>
              </w:rPr>
            </w:pPr>
            <w:hyperlink r:id="rId54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687BD0E" w14:textId="77777777" w:rsidTr="00AF6FAC">
        <w:trPr>
          <w:trHeight w:val="345"/>
        </w:trPr>
        <w:tc>
          <w:tcPr>
            <w:tcW w:w="2824" w:type="dxa"/>
            <w:noWrap/>
            <w:hideMark/>
          </w:tcPr>
          <w:p w14:paraId="79C96C2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ManipuriInterpreter</w:t>
            </w:r>
            <w:proofErr w:type="spellEnd"/>
          </w:p>
        </w:tc>
        <w:tc>
          <w:tcPr>
            <w:tcW w:w="4864" w:type="dxa"/>
            <w:hideMark/>
          </w:tcPr>
          <w:p w14:paraId="3F46DE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Manipuri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mni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CCFAF60" w14:textId="77777777" w:rsidR="00AF6FAC" w:rsidRPr="00AF6FAC" w:rsidRDefault="00CA3B37" w:rsidP="00AF6FAC">
            <w:pPr>
              <w:rPr>
                <w:rFonts w:ascii="Calibri" w:hAnsi="Calibri" w:cs="Calibri"/>
                <w:color w:val="0563C1"/>
                <w:kern w:val="0"/>
                <w:sz w:val="22"/>
                <w:szCs w:val="22"/>
                <w:u w:val="single"/>
                <w:lang w:val="fr-CA" w:eastAsia="fr-CA"/>
              </w:rPr>
            </w:pPr>
            <w:hyperlink r:id="rId54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1B614B0" w14:textId="77777777" w:rsidTr="00AF6FAC">
        <w:trPr>
          <w:trHeight w:val="675"/>
        </w:trPr>
        <w:tc>
          <w:tcPr>
            <w:tcW w:w="2824" w:type="dxa"/>
            <w:noWrap/>
            <w:hideMark/>
          </w:tcPr>
          <w:p w14:paraId="006CB15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ManoboLanguagesInterpreter</w:t>
            </w:r>
            <w:proofErr w:type="spellEnd"/>
          </w:p>
        </w:tc>
        <w:tc>
          <w:tcPr>
            <w:tcW w:w="4864" w:type="dxa"/>
            <w:hideMark/>
          </w:tcPr>
          <w:p w14:paraId="64DCBF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Manobo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mno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3B63FB1" w14:textId="77777777" w:rsidR="00AF6FAC" w:rsidRPr="00AF6FAC" w:rsidRDefault="00CA3B37" w:rsidP="00AF6FAC">
            <w:pPr>
              <w:rPr>
                <w:rFonts w:ascii="Calibri" w:hAnsi="Calibri" w:cs="Calibri"/>
                <w:color w:val="0563C1"/>
                <w:kern w:val="0"/>
                <w:sz w:val="22"/>
                <w:szCs w:val="22"/>
                <w:u w:val="single"/>
                <w:lang w:val="fr-CA" w:eastAsia="fr-CA"/>
              </w:rPr>
            </w:pPr>
            <w:hyperlink r:id="rId54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78D7AAF" w14:textId="77777777" w:rsidTr="00AF6FAC">
        <w:trPr>
          <w:trHeight w:val="345"/>
        </w:trPr>
        <w:tc>
          <w:tcPr>
            <w:tcW w:w="2824" w:type="dxa"/>
            <w:noWrap/>
            <w:hideMark/>
          </w:tcPr>
          <w:p w14:paraId="41445DE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ManxInterpreter</w:t>
            </w:r>
            <w:proofErr w:type="spellEnd"/>
          </w:p>
        </w:tc>
        <w:tc>
          <w:tcPr>
            <w:tcW w:w="4864" w:type="dxa"/>
            <w:hideMark/>
          </w:tcPr>
          <w:p w14:paraId="76D463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Manx (</w:t>
            </w:r>
            <w:proofErr w:type="spellStart"/>
            <w:r w:rsidRPr="00604A83">
              <w:rPr>
                <w:rFonts w:ascii="Segoe UI" w:hAnsi="Segoe UI" w:cs="Segoe UI"/>
                <w:color w:val="000000" w:themeColor="text1"/>
                <w:kern w:val="0"/>
                <w:sz w:val="22"/>
                <w:szCs w:val="22"/>
                <w:lang w:val="fr-CA" w:eastAsia="fr-CA"/>
              </w:rPr>
              <w:t>glv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D0A8497" w14:textId="77777777" w:rsidR="00AF6FAC" w:rsidRPr="00AF6FAC" w:rsidRDefault="00CA3B37" w:rsidP="00AF6FAC">
            <w:pPr>
              <w:rPr>
                <w:rFonts w:ascii="Calibri" w:hAnsi="Calibri" w:cs="Calibri"/>
                <w:color w:val="0563C1"/>
                <w:kern w:val="0"/>
                <w:sz w:val="22"/>
                <w:szCs w:val="22"/>
                <w:u w:val="single"/>
                <w:lang w:val="fr-CA" w:eastAsia="fr-CA"/>
              </w:rPr>
            </w:pPr>
            <w:hyperlink r:id="rId54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61EC6ED" w14:textId="77777777" w:rsidTr="00AF6FAC">
        <w:trPr>
          <w:trHeight w:val="345"/>
        </w:trPr>
        <w:tc>
          <w:tcPr>
            <w:tcW w:w="2824" w:type="dxa"/>
            <w:noWrap/>
            <w:hideMark/>
          </w:tcPr>
          <w:p w14:paraId="79A85FA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MaoriInterpreter</w:t>
            </w:r>
            <w:proofErr w:type="spellEnd"/>
          </w:p>
        </w:tc>
        <w:tc>
          <w:tcPr>
            <w:tcW w:w="4864" w:type="dxa"/>
            <w:hideMark/>
          </w:tcPr>
          <w:p w14:paraId="4B6A0F2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Maori (mao (B))</w:t>
            </w:r>
          </w:p>
        </w:tc>
        <w:tc>
          <w:tcPr>
            <w:tcW w:w="2022" w:type="dxa"/>
            <w:noWrap/>
            <w:hideMark/>
          </w:tcPr>
          <w:p w14:paraId="3ED39598" w14:textId="77777777" w:rsidR="00AF6FAC" w:rsidRPr="00AF6FAC" w:rsidRDefault="00CA3B37" w:rsidP="00AF6FAC">
            <w:pPr>
              <w:rPr>
                <w:rFonts w:ascii="Calibri" w:hAnsi="Calibri" w:cs="Calibri"/>
                <w:color w:val="0563C1"/>
                <w:kern w:val="0"/>
                <w:sz w:val="22"/>
                <w:szCs w:val="22"/>
                <w:u w:val="single"/>
                <w:lang w:val="fr-CA" w:eastAsia="fr-CA"/>
              </w:rPr>
            </w:pPr>
            <w:hyperlink r:id="rId54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FC134AC" w14:textId="77777777" w:rsidTr="00AF6FAC">
        <w:trPr>
          <w:trHeight w:val="675"/>
        </w:trPr>
        <w:tc>
          <w:tcPr>
            <w:tcW w:w="2824" w:type="dxa"/>
            <w:noWrap/>
            <w:hideMark/>
          </w:tcPr>
          <w:p w14:paraId="75C262B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MapudungunMapucheInterpreter</w:t>
            </w:r>
            <w:proofErr w:type="spellEnd"/>
          </w:p>
        </w:tc>
        <w:tc>
          <w:tcPr>
            <w:tcW w:w="4864" w:type="dxa"/>
            <w:hideMark/>
          </w:tcPr>
          <w:p w14:paraId="3D51E08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Mapudungun</w:t>
            </w:r>
            <w:proofErr w:type="spellEnd"/>
            <w:r w:rsidRPr="00604A83">
              <w:rPr>
                <w:rFonts w:ascii="Segoe UI" w:hAnsi="Segoe UI" w:cs="Segoe UI"/>
                <w:color w:val="000000" w:themeColor="text1"/>
                <w:kern w:val="0"/>
                <w:sz w:val="22"/>
                <w:szCs w:val="22"/>
                <w:lang w:val="fr-CA" w:eastAsia="fr-CA"/>
              </w:rPr>
              <w:t xml:space="preserve"> Mapuche (</w:t>
            </w:r>
            <w:proofErr w:type="spellStart"/>
            <w:r w:rsidRPr="00604A83">
              <w:rPr>
                <w:rFonts w:ascii="Segoe UI" w:hAnsi="Segoe UI" w:cs="Segoe UI"/>
                <w:color w:val="000000" w:themeColor="text1"/>
                <w:kern w:val="0"/>
                <w:sz w:val="22"/>
                <w:szCs w:val="22"/>
                <w:lang w:val="fr-CA" w:eastAsia="fr-CA"/>
              </w:rPr>
              <w:t>arn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9201B3A" w14:textId="77777777" w:rsidR="00AF6FAC" w:rsidRPr="00AF6FAC" w:rsidRDefault="00CA3B37" w:rsidP="00AF6FAC">
            <w:pPr>
              <w:rPr>
                <w:rFonts w:ascii="Calibri" w:hAnsi="Calibri" w:cs="Calibri"/>
                <w:color w:val="0563C1"/>
                <w:kern w:val="0"/>
                <w:sz w:val="22"/>
                <w:szCs w:val="22"/>
                <w:u w:val="single"/>
                <w:lang w:val="fr-CA" w:eastAsia="fr-CA"/>
              </w:rPr>
            </w:pPr>
            <w:hyperlink r:id="rId55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3B95688" w14:textId="77777777" w:rsidTr="00AF6FAC">
        <w:trPr>
          <w:trHeight w:val="345"/>
        </w:trPr>
        <w:tc>
          <w:tcPr>
            <w:tcW w:w="2824" w:type="dxa"/>
            <w:noWrap/>
            <w:hideMark/>
          </w:tcPr>
          <w:p w14:paraId="220E719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MarathiInterpreter</w:t>
            </w:r>
            <w:proofErr w:type="spellEnd"/>
          </w:p>
        </w:tc>
        <w:tc>
          <w:tcPr>
            <w:tcW w:w="4864" w:type="dxa"/>
            <w:hideMark/>
          </w:tcPr>
          <w:p w14:paraId="1F28962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Marathi (</w:t>
            </w:r>
            <w:proofErr w:type="spellStart"/>
            <w:r w:rsidRPr="00604A83">
              <w:rPr>
                <w:rFonts w:ascii="Segoe UI" w:hAnsi="Segoe UI" w:cs="Segoe UI"/>
                <w:color w:val="000000" w:themeColor="text1"/>
                <w:kern w:val="0"/>
                <w:sz w:val="22"/>
                <w:szCs w:val="22"/>
                <w:lang w:val="fr-CA" w:eastAsia="fr-CA"/>
              </w:rPr>
              <w:t>mar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3155060" w14:textId="77777777" w:rsidR="00AF6FAC" w:rsidRPr="00AF6FAC" w:rsidRDefault="00CA3B37" w:rsidP="00AF6FAC">
            <w:pPr>
              <w:rPr>
                <w:rFonts w:ascii="Calibri" w:hAnsi="Calibri" w:cs="Calibri"/>
                <w:color w:val="0563C1"/>
                <w:kern w:val="0"/>
                <w:sz w:val="22"/>
                <w:szCs w:val="22"/>
                <w:u w:val="single"/>
                <w:lang w:val="fr-CA" w:eastAsia="fr-CA"/>
              </w:rPr>
            </w:pPr>
            <w:hyperlink r:id="rId55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DC066D8" w14:textId="77777777" w:rsidTr="00AF6FAC">
        <w:trPr>
          <w:trHeight w:val="345"/>
        </w:trPr>
        <w:tc>
          <w:tcPr>
            <w:tcW w:w="2824" w:type="dxa"/>
            <w:noWrap/>
            <w:hideMark/>
          </w:tcPr>
          <w:p w14:paraId="4839695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MariInterpreter</w:t>
            </w:r>
            <w:proofErr w:type="spellEnd"/>
          </w:p>
        </w:tc>
        <w:tc>
          <w:tcPr>
            <w:tcW w:w="4864" w:type="dxa"/>
            <w:hideMark/>
          </w:tcPr>
          <w:p w14:paraId="5D8BD2F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Mari (</w:t>
            </w:r>
            <w:proofErr w:type="spellStart"/>
            <w:r w:rsidRPr="00604A83">
              <w:rPr>
                <w:rFonts w:ascii="Segoe UI" w:hAnsi="Segoe UI" w:cs="Segoe UI"/>
                <w:color w:val="000000" w:themeColor="text1"/>
                <w:kern w:val="0"/>
                <w:sz w:val="22"/>
                <w:szCs w:val="22"/>
                <w:lang w:val="fr-CA" w:eastAsia="fr-CA"/>
              </w:rPr>
              <w:t>chm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8299184" w14:textId="77777777" w:rsidR="00AF6FAC" w:rsidRPr="00AF6FAC" w:rsidRDefault="00CA3B37" w:rsidP="00AF6FAC">
            <w:pPr>
              <w:rPr>
                <w:rFonts w:ascii="Calibri" w:hAnsi="Calibri" w:cs="Calibri"/>
                <w:color w:val="0563C1"/>
                <w:kern w:val="0"/>
                <w:sz w:val="22"/>
                <w:szCs w:val="22"/>
                <w:u w:val="single"/>
                <w:lang w:val="fr-CA" w:eastAsia="fr-CA"/>
              </w:rPr>
            </w:pPr>
            <w:hyperlink r:id="rId55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0965CE1" w14:textId="77777777" w:rsidTr="00AF6FAC">
        <w:trPr>
          <w:trHeight w:val="345"/>
        </w:trPr>
        <w:tc>
          <w:tcPr>
            <w:tcW w:w="2824" w:type="dxa"/>
            <w:noWrap/>
            <w:hideMark/>
          </w:tcPr>
          <w:p w14:paraId="693649E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MarshalleseInterpreter</w:t>
            </w:r>
            <w:proofErr w:type="spellEnd"/>
          </w:p>
        </w:tc>
        <w:tc>
          <w:tcPr>
            <w:tcW w:w="4864" w:type="dxa"/>
            <w:hideMark/>
          </w:tcPr>
          <w:p w14:paraId="62BE102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Marshallese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mah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07EEEA7" w14:textId="77777777" w:rsidR="00AF6FAC" w:rsidRPr="00AF6FAC" w:rsidRDefault="00CA3B37" w:rsidP="00AF6FAC">
            <w:pPr>
              <w:rPr>
                <w:rFonts w:ascii="Calibri" w:hAnsi="Calibri" w:cs="Calibri"/>
                <w:color w:val="0563C1"/>
                <w:kern w:val="0"/>
                <w:sz w:val="22"/>
                <w:szCs w:val="22"/>
                <w:u w:val="single"/>
                <w:lang w:val="fr-CA" w:eastAsia="fr-CA"/>
              </w:rPr>
            </w:pPr>
            <w:hyperlink r:id="rId55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C8C7EF0" w14:textId="77777777" w:rsidTr="00AF6FAC">
        <w:trPr>
          <w:trHeight w:val="345"/>
        </w:trPr>
        <w:tc>
          <w:tcPr>
            <w:tcW w:w="2824" w:type="dxa"/>
            <w:noWrap/>
            <w:hideMark/>
          </w:tcPr>
          <w:p w14:paraId="7375DFE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MarwariInterpreter</w:t>
            </w:r>
            <w:proofErr w:type="spellEnd"/>
          </w:p>
        </w:tc>
        <w:tc>
          <w:tcPr>
            <w:tcW w:w="4864" w:type="dxa"/>
            <w:hideMark/>
          </w:tcPr>
          <w:p w14:paraId="0C1B9BA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Marwari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mwr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A2F1D87" w14:textId="77777777" w:rsidR="00AF6FAC" w:rsidRPr="00AF6FAC" w:rsidRDefault="00CA3B37" w:rsidP="00AF6FAC">
            <w:pPr>
              <w:rPr>
                <w:rFonts w:ascii="Calibri" w:hAnsi="Calibri" w:cs="Calibri"/>
                <w:color w:val="0563C1"/>
                <w:kern w:val="0"/>
                <w:sz w:val="22"/>
                <w:szCs w:val="22"/>
                <w:u w:val="single"/>
                <w:lang w:val="fr-CA" w:eastAsia="fr-CA"/>
              </w:rPr>
            </w:pPr>
            <w:hyperlink r:id="rId55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E6BAED0" w14:textId="77777777" w:rsidTr="00AF6FAC">
        <w:trPr>
          <w:trHeight w:val="345"/>
        </w:trPr>
        <w:tc>
          <w:tcPr>
            <w:tcW w:w="2824" w:type="dxa"/>
            <w:noWrap/>
            <w:hideMark/>
          </w:tcPr>
          <w:p w14:paraId="54EE8E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MasaiInterpreter</w:t>
            </w:r>
            <w:proofErr w:type="spellEnd"/>
          </w:p>
        </w:tc>
        <w:tc>
          <w:tcPr>
            <w:tcW w:w="4864" w:type="dxa"/>
            <w:hideMark/>
          </w:tcPr>
          <w:p w14:paraId="5ED1887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Masai (mas)</w:t>
            </w:r>
          </w:p>
        </w:tc>
        <w:tc>
          <w:tcPr>
            <w:tcW w:w="2022" w:type="dxa"/>
            <w:noWrap/>
            <w:hideMark/>
          </w:tcPr>
          <w:p w14:paraId="276D7D46" w14:textId="77777777" w:rsidR="00AF6FAC" w:rsidRPr="00AF6FAC" w:rsidRDefault="00CA3B37" w:rsidP="00AF6FAC">
            <w:pPr>
              <w:rPr>
                <w:rFonts w:ascii="Calibri" w:hAnsi="Calibri" w:cs="Calibri"/>
                <w:color w:val="0563C1"/>
                <w:kern w:val="0"/>
                <w:sz w:val="22"/>
                <w:szCs w:val="22"/>
                <w:u w:val="single"/>
                <w:lang w:val="fr-CA" w:eastAsia="fr-CA"/>
              </w:rPr>
            </w:pPr>
            <w:hyperlink r:id="rId55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B64050D" w14:textId="77777777" w:rsidTr="00AF6FAC">
        <w:trPr>
          <w:trHeight w:val="675"/>
        </w:trPr>
        <w:tc>
          <w:tcPr>
            <w:tcW w:w="2824" w:type="dxa"/>
            <w:noWrap/>
            <w:hideMark/>
          </w:tcPr>
          <w:p w14:paraId="741E26D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MayanLanguagesInterpreter</w:t>
            </w:r>
            <w:proofErr w:type="spellEnd"/>
          </w:p>
        </w:tc>
        <w:tc>
          <w:tcPr>
            <w:tcW w:w="4864" w:type="dxa"/>
            <w:hideMark/>
          </w:tcPr>
          <w:p w14:paraId="43C6138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Mayan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myn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0E7E5B5" w14:textId="77777777" w:rsidR="00AF6FAC" w:rsidRPr="00AF6FAC" w:rsidRDefault="00CA3B37" w:rsidP="00AF6FAC">
            <w:pPr>
              <w:rPr>
                <w:rFonts w:ascii="Calibri" w:hAnsi="Calibri" w:cs="Calibri"/>
                <w:color w:val="0563C1"/>
                <w:kern w:val="0"/>
                <w:sz w:val="22"/>
                <w:szCs w:val="22"/>
                <w:u w:val="single"/>
                <w:lang w:val="fr-CA" w:eastAsia="fr-CA"/>
              </w:rPr>
            </w:pPr>
            <w:hyperlink r:id="rId55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EBF2AD0" w14:textId="77777777" w:rsidTr="00AF6FAC">
        <w:trPr>
          <w:trHeight w:val="345"/>
        </w:trPr>
        <w:tc>
          <w:tcPr>
            <w:tcW w:w="2824" w:type="dxa"/>
            <w:noWrap/>
            <w:hideMark/>
          </w:tcPr>
          <w:p w14:paraId="4722BBA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MendeInterpreter</w:t>
            </w:r>
            <w:proofErr w:type="spellEnd"/>
          </w:p>
        </w:tc>
        <w:tc>
          <w:tcPr>
            <w:tcW w:w="4864" w:type="dxa"/>
            <w:hideMark/>
          </w:tcPr>
          <w:p w14:paraId="1A86FB1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Mende (men)</w:t>
            </w:r>
          </w:p>
        </w:tc>
        <w:tc>
          <w:tcPr>
            <w:tcW w:w="2022" w:type="dxa"/>
            <w:noWrap/>
            <w:hideMark/>
          </w:tcPr>
          <w:p w14:paraId="475ABADA" w14:textId="77777777" w:rsidR="00AF6FAC" w:rsidRPr="00AF6FAC" w:rsidRDefault="00CA3B37" w:rsidP="00AF6FAC">
            <w:pPr>
              <w:rPr>
                <w:rFonts w:ascii="Calibri" w:hAnsi="Calibri" w:cs="Calibri"/>
                <w:color w:val="0563C1"/>
                <w:kern w:val="0"/>
                <w:sz w:val="22"/>
                <w:szCs w:val="22"/>
                <w:u w:val="single"/>
                <w:lang w:val="fr-CA" w:eastAsia="fr-CA"/>
              </w:rPr>
            </w:pPr>
            <w:hyperlink r:id="rId55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A5A93E" w14:textId="77777777" w:rsidTr="00AF6FAC">
        <w:trPr>
          <w:trHeight w:val="345"/>
        </w:trPr>
        <w:tc>
          <w:tcPr>
            <w:tcW w:w="2824" w:type="dxa"/>
            <w:noWrap/>
            <w:hideMark/>
          </w:tcPr>
          <w:p w14:paraId="06DA63C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MikmaqMicmacInterpreter</w:t>
            </w:r>
            <w:proofErr w:type="spellEnd"/>
          </w:p>
        </w:tc>
        <w:tc>
          <w:tcPr>
            <w:tcW w:w="4864" w:type="dxa"/>
            <w:hideMark/>
          </w:tcPr>
          <w:p w14:paraId="03337B3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Mi'kmaq</w:t>
            </w:r>
            <w:proofErr w:type="spellEnd"/>
            <w:r w:rsidRPr="00604A83">
              <w:rPr>
                <w:rFonts w:ascii="Segoe UI" w:hAnsi="Segoe UI" w:cs="Segoe UI"/>
                <w:color w:val="000000" w:themeColor="text1"/>
                <w:kern w:val="0"/>
                <w:sz w:val="22"/>
                <w:szCs w:val="22"/>
                <w:lang w:val="fr-CA" w:eastAsia="fr-CA"/>
              </w:rPr>
              <w:t xml:space="preserve"> Micmac (</w:t>
            </w:r>
            <w:proofErr w:type="spellStart"/>
            <w:r w:rsidRPr="00604A83">
              <w:rPr>
                <w:rFonts w:ascii="Segoe UI" w:hAnsi="Segoe UI" w:cs="Segoe UI"/>
                <w:color w:val="000000" w:themeColor="text1"/>
                <w:kern w:val="0"/>
                <w:sz w:val="22"/>
                <w:szCs w:val="22"/>
                <w:lang w:val="fr-CA" w:eastAsia="fr-CA"/>
              </w:rPr>
              <w:t>mic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90B2C0C" w14:textId="77777777" w:rsidR="00AF6FAC" w:rsidRPr="00AF6FAC" w:rsidRDefault="00CA3B37" w:rsidP="00AF6FAC">
            <w:pPr>
              <w:rPr>
                <w:rFonts w:ascii="Calibri" w:hAnsi="Calibri" w:cs="Calibri"/>
                <w:color w:val="0563C1"/>
                <w:kern w:val="0"/>
                <w:sz w:val="22"/>
                <w:szCs w:val="22"/>
                <w:u w:val="single"/>
                <w:lang w:val="fr-CA" w:eastAsia="fr-CA"/>
              </w:rPr>
            </w:pPr>
            <w:hyperlink r:id="rId55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189EC4F" w14:textId="77777777" w:rsidTr="00AF6FAC">
        <w:trPr>
          <w:trHeight w:val="345"/>
        </w:trPr>
        <w:tc>
          <w:tcPr>
            <w:tcW w:w="2824" w:type="dxa"/>
            <w:noWrap/>
            <w:hideMark/>
          </w:tcPr>
          <w:p w14:paraId="2A5A9B0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MinangkabauInterpreter</w:t>
            </w:r>
            <w:proofErr w:type="spellEnd"/>
          </w:p>
        </w:tc>
        <w:tc>
          <w:tcPr>
            <w:tcW w:w="4864" w:type="dxa"/>
            <w:hideMark/>
          </w:tcPr>
          <w:p w14:paraId="70FAE80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Minangkabau (min)</w:t>
            </w:r>
          </w:p>
        </w:tc>
        <w:tc>
          <w:tcPr>
            <w:tcW w:w="2022" w:type="dxa"/>
            <w:noWrap/>
            <w:hideMark/>
          </w:tcPr>
          <w:p w14:paraId="64A38DF5" w14:textId="77777777" w:rsidR="00AF6FAC" w:rsidRPr="00AF6FAC" w:rsidRDefault="00CA3B37" w:rsidP="00AF6FAC">
            <w:pPr>
              <w:rPr>
                <w:rFonts w:ascii="Calibri" w:hAnsi="Calibri" w:cs="Calibri"/>
                <w:color w:val="0563C1"/>
                <w:kern w:val="0"/>
                <w:sz w:val="22"/>
                <w:szCs w:val="22"/>
                <w:u w:val="single"/>
                <w:lang w:val="fr-CA" w:eastAsia="fr-CA"/>
              </w:rPr>
            </w:pPr>
            <w:hyperlink r:id="rId55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97D18F" w14:textId="77777777" w:rsidTr="00AF6FAC">
        <w:trPr>
          <w:trHeight w:val="345"/>
        </w:trPr>
        <w:tc>
          <w:tcPr>
            <w:tcW w:w="2824" w:type="dxa"/>
            <w:noWrap/>
            <w:hideMark/>
          </w:tcPr>
          <w:p w14:paraId="533B79A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MirandeseInterpreter</w:t>
            </w:r>
            <w:proofErr w:type="spellEnd"/>
          </w:p>
        </w:tc>
        <w:tc>
          <w:tcPr>
            <w:tcW w:w="4864" w:type="dxa"/>
            <w:hideMark/>
          </w:tcPr>
          <w:p w14:paraId="2BB6C55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Mirandese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mwl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DBCC9D6" w14:textId="77777777" w:rsidR="00AF6FAC" w:rsidRPr="00AF6FAC" w:rsidRDefault="00CA3B37" w:rsidP="00AF6FAC">
            <w:pPr>
              <w:rPr>
                <w:rFonts w:ascii="Calibri" w:hAnsi="Calibri" w:cs="Calibri"/>
                <w:color w:val="0563C1"/>
                <w:kern w:val="0"/>
                <w:sz w:val="22"/>
                <w:szCs w:val="22"/>
                <w:u w:val="single"/>
                <w:lang w:val="fr-CA" w:eastAsia="fr-CA"/>
              </w:rPr>
            </w:pPr>
            <w:hyperlink r:id="rId56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92F6094" w14:textId="77777777" w:rsidTr="00AF6FAC">
        <w:trPr>
          <w:trHeight w:val="345"/>
        </w:trPr>
        <w:tc>
          <w:tcPr>
            <w:tcW w:w="2824" w:type="dxa"/>
            <w:noWrap/>
            <w:hideMark/>
          </w:tcPr>
          <w:p w14:paraId="514F4B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MohawkInterpreter</w:t>
            </w:r>
            <w:proofErr w:type="spellEnd"/>
          </w:p>
        </w:tc>
        <w:tc>
          <w:tcPr>
            <w:tcW w:w="4864" w:type="dxa"/>
            <w:hideMark/>
          </w:tcPr>
          <w:p w14:paraId="6A0A342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Mohawk (</w:t>
            </w:r>
            <w:proofErr w:type="spellStart"/>
            <w:r w:rsidRPr="00604A83">
              <w:rPr>
                <w:rFonts w:ascii="Segoe UI" w:hAnsi="Segoe UI" w:cs="Segoe UI"/>
                <w:color w:val="000000" w:themeColor="text1"/>
                <w:kern w:val="0"/>
                <w:sz w:val="22"/>
                <w:szCs w:val="22"/>
                <w:lang w:val="fr-CA" w:eastAsia="fr-CA"/>
              </w:rPr>
              <w:t>moh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47EA291" w14:textId="77777777" w:rsidR="00AF6FAC" w:rsidRPr="00AF6FAC" w:rsidRDefault="00CA3B37" w:rsidP="00AF6FAC">
            <w:pPr>
              <w:rPr>
                <w:rFonts w:ascii="Calibri" w:hAnsi="Calibri" w:cs="Calibri"/>
                <w:color w:val="0563C1"/>
                <w:kern w:val="0"/>
                <w:sz w:val="22"/>
                <w:szCs w:val="22"/>
                <w:u w:val="single"/>
                <w:lang w:val="fr-CA" w:eastAsia="fr-CA"/>
              </w:rPr>
            </w:pPr>
            <w:hyperlink r:id="rId56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72829D4" w14:textId="77777777" w:rsidTr="00AF6FAC">
        <w:trPr>
          <w:trHeight w:val="345"/>
        </w:trPr>
        <w:tc>
          <w:tcPr>
            <w:tcW w:w="2824" w:type="dxa"/>
            <w:noWrap/>
            <w:hideMark/>
          </w:tcPr>
          <w:p w14:paraId="1998E7A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MokshaInterpreter</w:t>
            </w:r>
            <w:proofErr w:type="spellEnd"/>
          </w:p>
        </w:tc>
        <w:tc>
          <w:tcPr>
            <w:tcW w:w="4864" w:type="dxa"/>
            <w:hideMark/>
          </w:tcPr>
          <w:p w14:paraId="19FCD6D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Moksha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mdf</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3CB3E77" w14:textId="77777777" w:rsidR="00AF6FAC" w:rsidRPr="00AF6FAC" w:rsidRDefault="00CA3B37" w:rsidP="00AF6FAC">
            <w:pPr>
              <w:rPr>
                <w:rFonts w:ascii="Calibri" w:hAnsi="Calibri" w:cs="Calibri"/>
                <w:color w:val="0563C1"/>
                <w:kern w:val="0"/>
                <w:sz w:val="22"/>
                <w:szCs w:val="22"/>
                <w:u w:val="single"/>
                <w:lang w:val="fr-CA" w:eastAsia="fr-CA"/>
              </w:rPr>
            </w:pPr>
            <w:hyperlink r:id="rId56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E83AF0C" w14:textId="77777777" w:rsidTr="00AF6FAC">
        <w:trPr>
          <w:trHeight w:val="345"/>
        </w:trPr>
        <w:tc>
          <w:tcPr>
            <w:tcW w:w="2824" w:type="dxa"/>
            <w:noWrap/>
            <w:hideMark/>
          </w:tcPr>
          <w:p w14:paraId="5AD9989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MongoInterpreter</w:t>
            </w:r>
            <w:proofErr w:type="spellEnd"/>
          </w:p>
        </w:tc>
        <w:tc>
          <w:tcPr>
            <w:tcW w:w="4864" w:type="dxa"/>
            <w:hideMark/>
          </w:tcPr>
          <w:p w14:paraId="68C0766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Mongo (</w:t>
            </w:r>
            <w:proofErr w:type="spellStart"/>
            <w:r w:rsidRPr="00604A83">
              <w:rPr>
                <w:rFonts w:ascii="Segoe UI" w:hAnsi="Segoe UI" w:cs="Segoe UI"/>
                <w:color w:val="000000" w:themeColor="text1"/>
                <w:kern w:val="0"/>
                <w:sz w:val="22"/>
                <w:szCs w:val="22"/>
                <w:lang w:val="fr-CA" w:eastAsia="fr-CA"/>
              </w:rPr>
              <w:t>lol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A8B568A" w14:textId="77777777" w:rsidR="00AF6FAC" w:rsidRPr="00AF6FAC" w:rsidRDefault="00CA3B37" w:rsidP="00AF6FAC">
            <w:pPr>
              <w:rPr>
                <w:rFonts w:ascii="Calibri" w:hAnsi="Calibri" w:cs="Calibri"/>
                <w:color w:val="0563C1"/>
                <w:kern w:val="0"/>
                <w:sz w:val="22"/>
                <w:szCs w:val="22"/>
                <w:u w:val="single"/>
                <w:lang w:val="fr-CA" w:eastAsia="fr-CA"/>
              </w:rPr>
            </w:pPr>
            <w:hyperlink r:id="rId56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5F18EF1" w14:textId="77777777" w:rsidTr="00AF6FAC">
        <w:trPr>
          <w:trHeight w:val="345"/>
        </w:trPr>
        <w:tc>
          <w:tcPr>
            <w:tcW w:w="2824" w:type="dxa"/>
            <w:noWrap/>
            <w:hideMark/>
          </w:tcPr>
          <w:p w14:paraId="6CDF1A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MongolianInterpreter</w:t>
            </w:r>
            <w:proofErr w:type="spellEnd"/>
          </w:p>
        </w:tc>
        <w:tc>
          <w:tcPr>
            <w:tcW w:w="4864" w:type="dxa"/>
            <w:hideMark/>
          </w:tcPr>
          <w:p w14:paraId="46103FD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Mongolian</w:t>
            </w:r>
            <w:proofErr w:type="spellEnd"/>
            <w:r w:rsidRPr="00604A83">
              <w:rPr>
                <w:rFonts w:ascii="Segoe UI" w:hAnsi="Segoe UI" w:cs="Segoe UI"/>
                <w:color w:val="000000" w:themeColor="text1"/>
                <w:kern w:val="0"/>
                <w:sz w:val="22"/>
                <w:szCs w:val="22"/>
                <w:lang w:val="fr-CA" w:eastAsia="fr-CA"/>
              </w:rPr>
              <w:t xml:space="preserve"> (mon)</w:t>
            </w:r>
          </w:p>
        </w:tc>
        <w:tc>
          <w:tcPr>
            <w:tcW w:w="2022" w:type="dxa"/>
            <w:noWrap/>
            <w:hideMark/>
          </w:tcPr>
          <w:p w14:paraId="786DC37D" w14:textId="77777777" w:rsidR="00AF6FAC" w:rsidRPr="00AF6FAC" w:rsidRDefault="00CA3B37" w:rsidP="00AF6FAC">
            <w:pPr>
              <w:rPr>
                <w:rFonts w:ascii="Calibri" w:hAnsi="Calibri" w:cs="Calibri"/>
                <w:color w:val="0563C1"/>
                <w:kern w:val="0"/>
                <w:sz w:val="22"/>
                <w:szCs w:val="22"/>
                <w:u w:val="single"/>
                <w:lang w:val="fr-CA" w:eastAsia="fr-CA"/>
              </w:rPr>
            </w:pPr>
            <w:hyperlink r:id="rId56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8799332" w14:textId="77777777" w:rsidTr="00AF6FAC">
        <w:trPr>
          <w:trHeight w:val="675"/>
        </w:trPr>
        <w:tc>
          <w:tcPr>
            <w:tcW w:w="2824" w:type="dxa"/>
            <w:noWrap/>
            <w:hideMark/>
          </w:tcPr>
          <w:p w14:paraId="3F058932"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Mon-</w:t>
            </w:r>
            <w:proofErr w:type="spellStart"/>
            <w:r w:rsidRPr="00604A83">
              <w:rPr>
                <w:rFonts w:ascii="Segoe UI" w:hAnsi="Segoe UI" w:cs="Segoe UI"/>
                <w:color w:val="000000" w:themeColor="text1"/>
                <w:kern w:val="0"/>
                <w:sz w:val="22"/>
                <w:szCs w:val="22"/>
                <w:lang w:val="fr-CA" w:eastAsia="fr-CA"/>
              </w:rPr>
              <w:t>KhmerLanguagesInterpreter</w:t>
            </w:r>
            <w:proofErr w:type="spellEnd"/>
          </w:p>
        </w:tc>
        <w:tc>
          <w:tcPr>
            <w:tcW w:w="4864" w:type="dxa"/>
            <w:hideMark/>
          </w:tcPr>
          <w:p w14:paraId="526D0E3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Mon-Khmer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mkh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CC83A83" w14:textId="77777777" w:rsidR="00AF6FAC" w:rsidRPr="00AF6FAC" w:rsidRDefault="00CA3B37" w:rsidP="00AF6FAC">
            <w:pPr>
              <w:rPr>
                <w:rFonts w:ascii="Calibri" w:hAnsi="Calibri" w:cs="Calibri"/>
                <w:color w:val="0563C1"/>
                <w:kern w:val="0"/>
                <w:sz w:val="22"/>
                <w:szCs w:val="22"/>
                <w:u w:val="single"/>
                <w:lang w:val="fr-CA" w:eastAsia="fr-CA"/>
              </w:rPr>
            </w:pPr>
            <w:hyperlink r:id="rId56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698CEFE" w14:textId="77777777" w:rsidTr="00AF6FAC">
        <w:trPr>
          <w:trHeight w:val="345"/>
        </w:trPr>
        <w:tc>
          <w:tcPr>
            <w:tcW w:w="2824" w:type="dxa"/>
            <w:noWrap/>
            <w:hideMark/>
          </w:tcPr>
          <w:p w14:paraId="1B10DCA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MossiInterpreter</w:t>
            </w:r>
            <w:proofErr w:type="spellEnd"/>
          </w:p>
        </w:tc>
        <w:tc>
          <w:tcPr>
            <w:tcW w:w="4864" w:type="dxa"/>
            <w:hideMark/>
          </w:tcPr>
          <w:p w14:paraId="70EEA7D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Mossi (mos)</w:t>
            </w:r>
          </w:p>
        </w:tc>
        <w:tc>
          <w:tcPr>
            <w:tcW w:w="2022" w:type="dxa"/>
            <w:noWrap/>
            <w:hideMark/>
          </w:tcPr>
          <w:p w14:paraId="0EA90E5D" w14:textId="77777777" w:rsidR="00AF6FAC" w:rsidRPr="00AF6FAC" w:rsidRDefault="00CA3B37" w:rsidP="00AF6FAC">
            <w:pPr>
              <w:rPr>
                <w:rFonts w:ascii="Calibri" w:hAnsi="Calibri" w:cs="Calibri"/>
                <w:color w:val="0563C1"/>
                <w:kern w:val="0"/>
                <w:sz w:val="22"/>
                <w:szCs w:val="22"/>
                <w:u w:val="single"/>
                <w:lang w:val="fr-CA" w:eastAsia="fr-CA"/>
              </w:rPr>
            </w:pPr>
            <w:hyperlink r:id="rId56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9A17C69" w14:textId="77777777" w:rsidTr="00AF6FAC">
        <w:trPr>
          <w:trHeight w:val="675"/>
        </w:trPr>
        <w:tc>
          <w:tcPr>
            <w:tcW w:w="2824" w:type="dxa"/>
            <w:noWrap/>
            <w:hideMark/>
          </w:tcPr>
          <w:p w14:paraId="2F49AB8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MundaLanguagesInterpreter</w:t>
            </w:r>
            <w:proofErr w:type="spellEnd"/>
          </w:p>
        </w:tc>
        <w:tc>
          <w:tcPr>
            <w:tcW w:w="4864" w:type="dxa"/>
            <w:hideMark/>
          </w:tcPr>
          <w:p w14:paraId="38456DC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Munda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mun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A910CB6" w14:textId="77777777" w:rsidR="00AF6FAC" w:rsidRPr="00AF6FAC" w:rsidRDefault="00CA3B37" w:rsidP="00AF6FAC">
            <w:pPr>
              <w:rPr>
                <w:rFonts w:ascii="Calibri" w:hAnsi="Calibri" w:cs="Calibri"/>
                <w:color w:val="0563C1"/>
                <w:kern w:val="0"/>
                <w:sz w:val="22"/>
                <w:szCs w:val="22"/>
                <w:u w:val="single"/>
                <w:lang w:val="fr-CA" w:eastAsia="fr-CA"/>
              </w:rPr>
            </w:pPr>
            <w:hyperlink r:id="rId56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EEF2116" w14:textId="77777777" w:rsidTr="00AF6FAC">
        <w:trPr>
          <w:trHeight w:val="675"/>
        </w:trPr>
        <w:tc>
          <w:tcPr>
            <w:tcW w:w="2824" w:type="dxa"/>
            <w:noWrap/>
            <w:hideMark/>
          </w:tcPr>
          <w:p w14:paraId="132E76E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NahuatlLanguagesInterpreter</w:t>
            </w:r>
            <w:proofErr w:type="spellEnd"/>
          </w:p>
        </w:tc>
        <w:tc>
          <w:tcPr>
            <w:tcW w:w="4864" w:type="dxa"/>
            <w:hideMark/>
          </w:tcPr>
          <w:p w14:paraId="78943C9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r w:rsidRPr="00604A83">
              <w:rPr>
                <w:rFonts w:ascii="Segoe UI" w:hAnsi="Segoe UI" w:cs="Segoe UI"/>
                <w:color w:val="000000" w:themeColor="text1"/>
                <w:kern w:val="0"/>
                <w:sz w:val="22"/>
                <w:szCs w:val="22"/>
                <w:lang w:val="fr-CA" w:eastAsia="fr-CA"/>
              </w:rPr>
              <w:lastRenderedPageBreak/>
              <w:t xml:space="preserve">Nahuatl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nah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9E4F09A" w14:textId="77777777" w:rsidR="00AF6FAC" w:rsidRPr="00AF6FAC" w:rsidRDefault="00CA3B37" w:rsidP="00AF6FAC">
            <w:pPr>
              <w:rPr>
                <w:rFonts w:ascii="Calibri" w:hAnsi="Calibri" w:cs="Calibri"/>
                <w:color w:val="0563C1"/>
                <w:kern w:val="0"/>
                <w:sz w:val="22"/>
                <w:szCs w:val="22"/>
                <w:u w:val="single"/>
                <w:lang w:val="fr-CA" w:eastAsia="fr-CA"/>
              </w:rPr>
            </w:pPr>
            <w:hyperlink r:id="rId56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FCC8309" w14:textId="77777777" w:rsidTr="00AF6FAC">
        <w:trPr>
          <w:trHeight w:val="345"/>
        </w:trPr>
        <w:tc>
          <w:tcPr>
            <w:tcW w:w="2824" w:type="dxa"/>
            <w:noWrap/>
            <w:hideMark/>
          </w:tcPr>
          <w:p w14:paraId="06D4F40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NauruInterpreter</w:t>
            </w:r>
            <w:proofErr w:type="spellEnd"/>
          </w:p>
        </w:tc>
        <w:tc>
          <w:tcPr>
            <w:tcW w:w="4864" w:type="dxa"/>
            <w:hideMark/>
          </w:tcPr>
          <w:p w14:paraId="32A187E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Nauru (</w:t>
            </w:r>
            <w:proofErr w:type="spellStart"/>
            <w:r w:rsidRPr="00604A83">
              <w:rPr>
                <w:rFonts w:ascii="Segoe UI" w:hAnsi="Segoe UI" w:cs="Segoe UI"/>
                <w:color w:val="000000" w:themeColor="text1"/>
                <w:kern w:val="0"/>
                <w:sz w:val="22"/>
                <w:szCs w:val="22"/>
                <w:lang w:val="fr-CA" w:eastAsia="fr-CA"/>
              </w:rPr>
              <w:t>nau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9E6A172" w14:textId="77777777" w:rsidR="00AF6FAC" w:rsidRPr="00AF6FAC" w:rsidRDefault="00CA3B37" w:rsidP="00AF6FAC">
            <w:pPr>
              <w:rPr>
                <w:rFonts w:ascii="Calibri" w:hAnsi="Calibri" w:cs="Calibri"/>
                <w:color w:val="0563C1"/>
                <w:kern w:val="0"/>
                <w:sz w:val="22"/>
                <w:szCs w:val="22"/>
                <w:u w:val="single"/>
                <w:lang w:val="fr-CA" w:eastAsia="fr-CA"/>
              </w:rPr>
            </w:pPr>
            <w:hyperlink r:id="rId56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8B2E723" w14:textId="77777777" w:rsidTr="00AF6FAC">
        <w:trPr>
          <w:trHeight w:val="345"/>
        </w:trPr>
        <w:tc>
          <w:tcPr>
            <w:tcW w:w="2824" w:type="dxa"/>
            <w:noWrap/>
            <w:hideMark/>
          </w:tcPr>
          <w:p w14:paraId="03CBA40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NavajoNavahoInterpreter</w:t>
            </w:r>
            <w:proofErr w:type="spellEnd"/>
          </w:p>
        </w:tc>
        <w:tc>
          <w:tcPr>
            <w:tcW w:w="4864" w:type="dxa"/>
            <w:hideMark/>
          </w:tcPr>
          <w:p w14:paraId="3661278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Navajo Navaho (</w:t>
            </w:r>
            <w:proofErr w:type="spellStart"/>
            <w:r w:rsidRPr="00604A83">
              <w:rPr>
                <w:rFonts w:ascii="Segoe UI" w:hAnsi="Segoe UI" w:cs="Segoe UI"/>
                <w:color w:val="000000" w:themeColor="text1"/>
                <w:kern w:val="0"/>
                <w:sz w:val="22"/>
                <w:szCs w:val="22"/>
                <w:lang w:val="fr-CA" w:eastAsia="fr-CA"/>
              </w:rPr>
              <w:t>nav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836C867" w14:textId="77777777" w:rsidR="00AF6FAC" w:rsidRPr="00AF6FAC" w:rsidRDefault="00CA3B37" w:rsidP="00AF6FAC">
            <w:pPr>
              <w:rPr>
                <w:rFonts w:ascii="Calibri" w:hAnsi="Calibri" w:cs="Calibri"/>
                <w:color w:val="0563C1"/>
                <w:kern w:val="0"/>
                <w:sz w:val="22"/>
                <w:szCs w:val="22"/>
                <w:u w:val="single"/>
                <w:lang w:val="fr-CA" w:eastAsia="fr-CA"/>
              </w:rPr>
            </w:pPr>
            <w:hyperlink r:id="rId57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231C1AA" w14:textId="77777777" w:rsidTr="00AF6FAC">
        <w:trPr>
          <w:trHeight w:val="675"/>
        </w:trPr>
        <w:tc>
          <w:tcPr>
            <w:tcW w:w="2824" w:type="dxa"/>
            <w:noWrap/>
            <w:hideMark/>
          </w:tcPr>
          <w:p w14:paraId="025A341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NdebeleNorthNdebeleInterpreter</w:t>
            </w:r>
            <w:proofErr w:type="spellEnd"/>
          </w:p>
        </w:tc>
        <w:tc>
          <w:tcPr>
            <w:tcW w:w="4864" w:type="dxa"/>
            <w:hideMark/>
          </w:tcPr>
          <w:p w14:paraId="598DDC8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Ndebele </w:t>
            </w:r>
            <w:proofErr w:type="spellStart"/>
            <w:r w:rsidRPr="00604A83">
              <w:rPr>
                <w:rFonts w:ascii="Segoe UI" w:hAnsi="Segoe UI" w:cs="Segoe UI"/>
                <w:color w:val="000000" w:themeColor="text1"/>
                <w:kern w:val="0"/>
                <w:sz w:val="22"/>
                <w:szCs w:val="22"/>
                <w:lang w:val="fr-CA" w:eastAsia="fr-CA"/>
              </w:rPr>
              <w:t>North</w:t>
            </w:r>
            <w:proofErr w:type="spellEnd"/>
            <w:r w:rsidRPr="00604A83">
              <w:rPr>
                <w:rFonts w:ascii="Segoe UI" w:hAnsi="Segoe UI" w:cs="Segoe UI"/>
                <w:color w:val="000000" w:themeColor="text1"/>
                <w:kern w:val="0"/>
                <w:sz w:val="22"/>
                <w:szCs w:val="22"/>
                <w:lang w:val="fr-CA" w:eastAsia="fr-CA"/>
              </w:rPr>
              <w:t xml:space="preserve"> Ndebele (</w:t>
            </w:r>
            <w:proofErr w:type="spellStart"/>
            <w:r w:rsidRPr="00604A83">
              <w:rPr>
                <w:rFonts w:ascii="Segoe UI" w:hAnsi="Segoe UI" w:cs="Segoe UI"/>
                <w:color w:val="000000" w:themeColor="text1"/>
                <w:kern w:val="0"/>
                <w:sz w:val="22"/>
                <w:szCs w:val="22"/>
                <w:lang w:val="fr-CA" w:eastAsia="fr-CA"/>
              </w:rPr>
              <w:t>nde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2521664" w14:textId="77777777" w:rsidR="00AF6FAC" w:rsidRPr="00AF6FAC" w:rsidRDefault="00CA3B37" w:rsidP="00AF6FAC">
            <w:pPr>
              <w:rPr>
                <w:rFonts w:ascii="Calibri" w:hAnsi="Calibri" w:cs="Calibri"/>
                <w:color w:val="0563C1"/>
                <w:kern w:val="0"/>
                <w:sz w:val="22"/>
                <w:szCs w:val="22"/>
                <w:u w:val="single"/>
                <w:lang w:val="fr-CA" w:eastAsia="fr-CA"/>
              </w:rPr>
            </w:pPr>
            <w:hyperlink r:id="rId57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51006A9" w14:textId="77777777" w:rsidTr="00AF6FAC">
        <w:trPr>
          <w:trHeight w:val="675"/>
        </w:trPr>
        <w:tc>
          <w:tcPr>
            <w:tcW w:w="2824" w:type="dxa"/>
            <w:noWrap/>
            <w:hideMark/>
          </w:tcPr>
          <w:p w14:paraId="19DF473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NdebeleSouthNdebeleInterpreter</w:t>
            </w:r>
            <w:proofErr w:type="spellEnd"/>
          </w:p>
        </w:tc>
        <w:tc>
          <w:tcPr>
            <w:tcW w:w="4864" w:type="dxa"/>
            <w:hideMark/>
          </w:tcPr>
          <w:p w14:paraId="25BCB6A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Ndebele South Ndebele (</w:t>
            </w:r>
            <w:proofErr w:type="spellStart"/>
            <w:r w:rsidRPr="00604A83">
              <w:rPr>
                <w:rFonts w:ascii="Segoe UI" w:hAnsi="Segoe UI" w:cs="Segoe UI"/>
                <w:color w:val="000000" w:themeColor="text1"/>
                <w:kern w:val="0"/>
                <w:sz w:val="22"/>
                <w:szCs w:val="22"/>
                <w:lang w:val="fr-CA" w:eastAsia="fr-CA"/>
              </w:rPr>
              <w:t>nbl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3B7965B" w14:textId="77777777" w:rsidR="00AF6FAC" w:rsidRPr="00AF6FAC" w:rsidRDefault="00CA3B37" w:rsidP="00AF6FAC">
            <w:pPr>
              <w:rPr>
                <w:rFonts w:ascii="Calibri" w:hAnsi="Calibri" w:cs="Calibri"/>
                <w:color w:val="0563C1"/>
                <w:kern w:val="0"/>
                <w:sz w:val="22"/>
                <w:szCs w:val="22"/>
                <w:u w:val="single"/>
                <w:lang w:val="fr-CA" w:eastAsia="fr-CA"/>
              </w:rPr>
            </w:pPr>
            <w:hyperlink r:id="rId57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0B6C367" w14:textId="77777777" w:rsidTr="00AF6FAC">
        <w:trPr>
          <w:trHeight w:val="345"/>
        </w:trPr>
        <w:tc>
          <w:tcPr>
            <w:tcW w:w="2824" w:type="dxa"/>
            <w:noWrap/>
            <w:hideMark/>
          </w:tcPr>
          <w:p w14:paraId="12DC66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NdongaInterpreter</w:t>
            </w:r>
            <w:proofErr w:type="spellEnd"/>
          </w:p>
        </w:tc>
        <w:tc>
          <w:tcPr>
            <w:tcW w:w="4864" w:type="dxa"/>
            <w:hideMark/>
          </w:tcPr>
          <w:p w14:paraId="2C654A4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Ndonga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ndo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4E001ED" w14:textId="77777777" w:rsidR="00AF6FAC" w:rsidRPr="00AF6FAC" w:rsidRDefault="00CA3B37" w:rsidP="00AF6FAC">
            <w:pPr>
              <w:rPr>
                <w:rFonts w:ascii="Calibri" w:hAnsi="Calibri" w:cs="Calibri"/>
                <w:color w:val="0563C1"/>
                <w:kern w:val="0"/>
                <w:sz w:val="22"/>
                <w:szCs w:val="22"/>
                <w:u w:val="single"/>
                <w:lang w:val="fr-CA" w:eastAsia="fr-CA"/>
              </w:rPr>
            </w:pPr>
            <w:hyperlink r:id="rId57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DB88D55" w14:textId="77777777" w:rsidTr="00AF6FAC">
        <w:trPr>
          <w:trHeight w:val="345"/>
        </w:trPr>
        <w:tc>
          <w:tcPr>
            <w:tcW w:w="2824" w:type="dxa"/>
            <w:noWrap/>
            <w:hideMark/>
          </w:tcPr>
          <w:p w14:paraId="5E732C3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NeapolitanInterpreter</w:t>
            </w:r>
            <w:proofErr w:type="spellEnd"/>
          </w:p>
        </w:tc>
        <w:tc>
          <w:tcPr>
            <w:tcW w:w="4864" w:type="dxa"/>
            <w:hideMark/>
          </w:tcPr>
          <w:p w14:paraId="037540F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Neapolitan</w:t>
            </w:r>
            <w:proofErr w:type="spellEnd"/>
            <w:r w:rsidRPr="00604A83">
              <w:rPr>
                <w:rFonts w:ascii="Segoe UI" w:hAnsi="Segoe UI" w:cs="Segoe UI"/>
                <w:color w:val="000000" w:themeColor="text1"/>
                <w:kern w:val="0"/>
                <w:sz w:val="22"/>
                <w:szCs w:val="22"/>
                <w:lang w:val="fr-CA" w:eastAsia="fr-CA"/>
              </w:rPr>
              <w:t xml:space="preserve"> (nap)</w:t>
            </w:r>
          </w:p>
        </w:tc>
        <w:tc>
          <w:tcPr>
            <w:tcW w:w="2022" w:type="dxa"/>
            <w:noWrap/>
            <w:hideMark/>
          </w:tcPr>
          <w:p w14:paraId="4449C933" w14:textId="77777777" w:rsidR="00AF6FAC" w:rsidRPr="00AF6FAC" w:rsidRDefault="00CA3B37" w:rsidP="00AF6FAC">
            <w:pPr>
              <w:rPr>
                <w:rFonts w:ascii="Calibri" w:hAnsi="Calibri" w:cs="Calibri"/>
                <w:color w:val="0563C1"/>
                <w:kern w:val="0"/>
                <w:sz w:val="22"/>
                <w:szCs w:val="22"/>
                <w:u w:val="single"/>
                <w:lang w:val="fr-CA" w:eastAsia="fr-CA"/>
              </w:rPr>
            </w:pPr>
            <w:hyperlink r:id="rId57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D224484" w14:textId="77777777" w:rsidTr="00AF6FAC">
        <w:trPr>
          <w:trHeight w:val="675"/>
        </w:trPr>
        <w:tc>
          <w:tcPr>
            <w:tcW w:w="2824" w:type="dxa"/>
            <w:noWrap/>
            <w:hideMark/>
          </w:tcPr>
          <w:p w14:paraId="0C12CDA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NepalBhasaNewariInterpreter</w:t>
            </w:r>
            <w:proofErr w:type="spellEnd"/>
          </w:p>
        </w:tc>
        <w:tc>
          <w:tcPr>
            <w:tcW w:w="4864" w:type="dxa"/>
            <w:hideMark/>
          </w:tcPr>
          <w:p w14:paraId="48671B2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Nepal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Bhasa</w:t>
            </w:r>
            <w:proofErr w:type="spellEnd"/>
            <w:r w:rsidRPr="00604A83">
              <w:rPr>
                <w:rFonts w:ascii="Segoe UI" w:hAnsi="Segoe UI" w:cs="Segoe UI"/>
                <w:color w:val="000000" w:themeColor="text1"/>
                <w:kern w:val="0"/>
                <w:sz w:val="22"/>
                <w:szCs w:val="22"/>
                <w:lang w:val="fr-CA" w:eastAsia="fr-CA"/>
              </w:rPr>
              <w:t xml:space="preserve"> Newari (new)</w:t>
            </w:r>
          </w:p>
        </w:tc>
        <w:tc>
          <w:tcPr>
            <w:tcW w:w="2022" w:type="dxa"/>
            <w:noWrap/>
            <w:hideMark/>
          </w:tcPr>
          <w:p w14:paraId="3688E768" w14:textId="77777777" w:rsidR="00AF6FAC" w:rsidRPr="00AF6FAC" w:rsidRDefault="00CA3B37" w:rsidP="00AF6FAC">
            <w:pPr>
              <w:rPr>
                <w:rFonts w:ascii="Calibri" w:hAnsi="Calibri" w:cs="Calibri"/>
                <w:color w:val="0563C1"/>
                <w:kern w:val="0"/>
                <w:sz w:val="22"/>
                <w:szCs w:val="22"/>
                <w:u w:val="single"/>
                <w:lang w:val="fr-CA" w:eastAsia="fr-CA"/>
              </w:rPr>
            </w:pPr>
            <w:hyperlink r:id="rId57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3DE15A7" w14:textId="77777777" w:rsidTr="00AF6FAC">
        <w:trPr>
          <w:trHeight w:val="345"/>
        </w:trPr>
        <w:tc>
          <w:tcPr>
            <w:tcW w:w="2824" w:type="dxa"/>
            <w:noWrap/>
            <w:hideMark/>
          </w:tcPr>
          <w:p w14:paraId="66AB5D9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NepaliInterpreter</w:t>
            </w:r>
            <w:proofErr w:type="spellEnd"/>
          </w:p>
        </w:tc>
        <w:tc>
          <w:tcPr>
            <w:tcW w:w="4864" w:type="dxa"/>
            <w:hideMark/>
          </w:tcPr>
          <w:p w14:paraId="573210F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Nepali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nep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6C1CCE4" w14:textId="77777777" w:rsidR="00AF6FAC" w:rsidRPr="00AF6FAC" w:rsidRDefault="00CA3B37" w:rsidP="00AF6FAC">
            <w:pPr>
              <w:rPr>
                <w:rFonts w:ascii="Calibri" w:hAnsi="Calibri" w:cs="Calibri"/>
                <w:color w:val="0563C1"/>
                <w:kern w:val="0"/>
                <w:sz w:val="22"/>
                <w:szCs w:val="22"/>
                <w:u w:val="single"/>
                <w:lang w:val="fr-CA" w:eastAsia="fr-CA"/>
              </w:rPr>
            </w:pPr>
            <w:hyperlink r:id="rId57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C561C11" w14:textId="77777777" w:rsidTr="00AF6FAC">
        <w:trPr>
          <w:trHeight w:val="345"/>
        </w:trPr>
        <w:tc>
          <w:tcPr>
            <w:tcW w:w="2824" w:type="dxa"/>
            <w:noWrap/>
            <w:hideMark/>
          </w:tcPr>
          <w:p w14:paraId="39F184C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NiasInterpreter</w:t>
            </w:r>
            <w:proofErr w:type="spellEnd"/>
          </w:p>
        </w:tc>
        <w:tc>
          <w:tcPr>
            <w:tcW w:w="4864" w:type="dxa"/>
            <w:hideMark/>
          </w:tcPr>
          <w:p w14:paraId="0180A43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Nias (nia)</w:t>
            </w:r>
          </w:p>
        </w:tc>
        <w:tc>
          <w:tcPr>
            <w:tcW w:w="2022" w:type="dxa"/>
            <w:noWrap/>
            <w:hideMark/>
          </w:tcPr>
          <w:p w14:paraId="3F286922" w14:textId="77777777" w:rsidR="00AF6FAC" w:rsidRPr="00AF6FAC" w:rsidRDefault="00CA3B37" w:rsidP="00AF6FAC">
            <w:pPr>
              <w:rPr>
                <w:rFonts w:ascii="Calibri" w:hAnsi="Calibri" w:cs="Calibri"/>
                <w:color w:val="0563C1"/>
                <w:kern w:val="0"/>
                <w:sz w:val="22"/>
                <w:szCs w:val="22"/>
                <w:u w:val="single"/>
                <w:lang w:val="fr-CA" w:eastAsia="fr-CA"/>
              </w:rPr>
            </w:pPr>
            <w:hyperlink r:id="rId57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40492B6" w14:textId="77777777" w:rsidTr="00AF6FAC">
        <w:trPr>
          <w:trHeight w:val="675"/>
        </w:trPr>
        <w:tc>
          <w:tcPr>
            <w:tcW w:w="2824" w:type="dxa"/>
            <w:noWrap/>
            <w:hideMark/>
          </w:tcPr>
          <w:p w14:paraId="5E7F6787"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Niger-</w:t>
            </w:r>
            <w:proofErr w:type="spellStart"/>
            <w:r w:rsidRPr="00604A83">
              <w:rPr>
                <w:rFonts w:ascii="Segoe UI" w:hAnsi="Segoe UI" w:cs="Segoe UI"/>
                <w:color w:val="000000" w:themeColor="text1"/>
                <w:kern w:val="0"/>
                <w:sz w:val="22"/>
                <w:szCs w:val="22"/>
                <w:lang w:val="fr-CA" w:eastAsia="fr-CA"/>
              </w:rPr>
              <w:t>KordofanianLanguagesInterpreter</w:t>
            </w:r>
            <w:proofErr w:type="spellEnd"/>
          </w:p>
        </w:tc>
        <w:tc>
          <w:tcPr>
            <w:tcW w:w="4864" w:type="dxa"/>
            <w:hideMark/>
          </w:tcPr>
          <w:p w14:paraId="58B39E7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Niger-</w:t>
            </w:r>
            <w:proofErr w:type="spellStart"/>
            <w:r w:rsidRPr="00604A83">
              <w:rPr>
                <w:rFonts w:ascii="Segoe UI" w:hAnsi="Segoe UI" w:cs="Segoe UI"/>
                <w:color w:val="000000" w:themeColor="text1"/>
                <w:kern w:val="0"/>
                <w:sz w:val="22"/>
                <w:szCs w:val="22"/>
                <w:lang w:val="fr-CA" w:eastAsia="fr-CA"/>
              </w:rPr>
              <w:t>Kordofanian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nic</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DD29E01" w14:textId="77777777" w:rsidR="00AF6FAC" w:rsidRPr="00AF6FAC" w:rsidRDefault="00CA3B37" w:rsidP="00AF6FAC">
            <w:pPr>
              <w:rPr>
                <w:rFonts w:ascii="Calibri" w:hAnsi="Calibri" w:cs="Calibri"/>
                <w:color w:val="0563C1"/>
                <w:kern w:val="0"/>
                <w:sz w:val="22"/>
                <w:szCs w:val="22"/>
                <w:u w:val="single"/>
                <w:lang w:val="fr-CA" w:eastAsia="fr-CA"/>
              </w:rPr>
            </w:pPr>
            <w:hyperlink r:id="rId57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0AB49C" w14:textId="77777777" w:rsidTr="00AF6FAC">
        <w:trPr>
          <w:trHeight w:val="675"/>
        </w:trPr>
        <w:tc>
          <w:tcPr>
            <w:tcW w:w="2824" w:type="dxa"/>
            <w:noWrap/>
            <w:hideMark/>
          </w:tcPr>
          <w:p w14:paraId="0E7D1DD2"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Nilo-</w:t>
            </w:r>
            <w:proofErr w:type="spellStart"/>
            <w:r w:rsidRPr="00604A83">
              <w:rPr>
                <w:rFonts w:ascii="Segoe UI" w:hAnsi="Segoe UI" w:cs="Segoe UI"/>
                <w:color w:val="000000" w:themeColor="text1"/>
                <w:kern w:val="0"/>
                <w:sz w:val="22"/>
                <w:szCs w:val="22"/>
                <w:lang w:val="fr-CA" w:eastAsia="fr-CA"/>
              </w:rPr>
              <w:t>SaharanLanguagesInterpreter</w:t>
            </w:r>
            <w:proofErr w:type="spellEnd"/>
          </w:p>
        </w:tc>
        <w:tc>
          <w:tcPr>
            <w:tcW w:w="4864" w:type="dxa"/>
            <w:hideMark/>
          </w:tcPr>
          <w:p w14:paraId="70EDC2A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Nilo-</w:t>
            </w:r>
            <w:proofErr w:type="spellStart"/>
            <w:r w:rsidRPr="00604A83">
              <w:rPr>
                <w:rFonts w:ascii="Segoe UI" w:hAnsi="Segoe UI" w:cs="Segoe UI"/>
                <w:color w:val="000000" w:themeColor="text1"/>
                <w:kern w:val="0"/>
                <w:sz w:val="22"/>
                <w:szCs w:val="22"/>
                <w:lang w:val="fr-CA" w:eastAsia="fr-CA"/>
              </w:rPr>
              <w:t>Saharan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ssa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C505CF3" w14:textId="77777777" w:rsidR="00AF6FAC" w:rsidRPr="00AF6FAC" w:rsidRDefault="00CA3B37" w:rsidP="00AF6FAC">
            <w:pPr>
              <w:rPr>
                <w:rFonts w:ascii="Calibri" w:hAnsi="Calibri" w:cs="Calibri"/>
                <w:color w:val="0563C1"/>
                <w:kern w:val="0"/>
                <w:sz w:val="22"/>
                <w:szCs w:val="22"/>
                <w:u w:val="single"/>
                <w:lang w:val="fr-CA" w:eastAsia="fr-CA"/>
              </w:rPr>
            </w:pPr>
            <w:hyperlink r:id="rId57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BA8F388" w14:textId="77777777" w:rsidTr="00AF6FAC">
        <w:trPr>
          <w:trHeight w:val="345"/>
        </w:trPr>
        <w:tc>
          <w:tcPr>
            <w:tcW w:w="2824" w:type="dxa"/>
            <w:noWrap/>
            <w:hideMark/>
          </w:tcPr>
          <w:p w14:paraId="4FBFB8E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NiueanInterpreter</w:t>
            </w:r>
            <w:proofErr w:type="spellEnd"/>
          </w:p>
        </w:tc>
        <w:tc>
          <w:tcPr>
            <w:tcW w:w="4864" w:type="dxa"/>
            <w:hideMark/>
          </w:tcPr>
          <w:p w14:paraId="0924ABB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Niuean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niu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EDD523E" w14:textId="77777777" w:rsidR="00AF6FAC" w:rsidRPr="00AF6FAC" w:rsidRDefault="00CA3B37" w:rsidP="00AF6FAC">
            <w:pPr>
              <w:rPr>
                <w:rFonts w:ascii="Calibri" w:hAnsi="Calibri" w:cs="Calibri"/>
                <w:color w:val="0563C1"/>
                <w:kern w:val="0"/>
                <w:sz w:val="22"/>
                <w:szCs w:val="22"/>
                <w:u w:val="single"/>
                <w:lang w:val="fr-CA" w:eastAsia="fr-CA"/>
              </w:rPr>
            </w:pPr>
            <w:hyperlink r:id="rId58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6E6CA1F" w14:textId="77777777" w:rsidTr="00AF6FAC">
        <w:trPr>
          <w:trHeight w:val="345"/>
        </w:trPr>
        <w:tc>
          <w:tcPr>
            <w:tcW w:w="2824" w:type="dxa"/>
            <w:noWrap/>
            <w:hideMark/>
          </w:tcPr>
          <w:p w14:paraId="4B938E8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NKoInterpreter</w:t>
            </w:r>
            <w:proofErr w:type="spellEnd"/>
          </w:p>
        </w:tc>
        <w:tc>
          <w:tcPr>
            <w:tcW w:w="4864" w:type="dxa"/>
            <w:hideMark/>
          </w:tcPr>
          <w:p w14:paraId="76CFE7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N'Ko (</w:t>
            </w:r>
            <w:proofErr w:type="spellStart"/>
            <w:r w:rsidRPr="00604A83">
              <w:rPr>
                <w:rFonts w:ascii="Segoe UI" w:hAnsi="Segoe UI" w:cs="Segoe UI"/>
                <w:color w:val="000000" w:themeColor="text1"/>
                <w:kern w:val="0"/>
                <w:sz w:val="22"/>
                <w:szCs w:val="22"/>
                <w:lang w:val="fr-CA" w:eastAsia="fr-CA"/>
              </w:rPr>
              <w:t>nqo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0EE0948" w14:textId="77777777" w:rsidR="00AF6FAC" w:rsidRPr="00AF6FAC" w:rsidRDefault="00CA3B37" w:rsidP="00AF6FAC">
            <w:pPr>
              <w:rPr>
                <w:rFonts w:ascii="Calibri" w:hAnsi="Calibri" w:cs="Calibri"/>
                <w:color w:val="0563C1"/>
                <w:kern w:val="0"/>
                <w:sz w:val="22"/>
                <w:szCs w:val="22"/>
                <w:u w:val="single"/>
                <w:lang w:val="fr-CA" w:eastAsia="fr-CA"/>
              </w:rPr>
            </w:pPr>
            <w:hyperlink r:id="rId58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71C83DA" w14:textId="77777777" w:rsidTr="00AF6FAC">
        <w:trPr>
          <w:trHeight w:val="345"/>
        </w:trPr>
        <w:tc>
          <w:tcPr>
            <w:tcW w:w="2824" w:type="dxa"/>
            <w:noWrap/>
            <w:hideMark/>
          </w:tcPr>
          <w:p w14:paraId="3EE5059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NogaiInterpreter</w:t>
            </w:r>
            <w:proofErr w:type="spellEnd"/>
          </w:p>
        </w:tc>
        <w:tc>
          <w:tcPr>
            <w:tcW w:w="4864" w:type="dxa"/>
            <w:hideMark/>
          </w:tcPr>
          <w:p w14:paraId="7314552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Nogai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nog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E12ED0A" w14:textId="77777777" w:rsidR="00AF6FAC" w:rsidRPr="00AF6FAC" w:rsidRDefault="00CA3B37" w:rsidP="00AF6FAC">
            <w:pPr>
              <w:rPr>
                <w:rFonts w:ascii="Calibri" w:hAnsi="Calibri" w:cs="Calibri"/>
                <w:color w:val="0563C1"/>
                <w:kern w:val="0"/>
                <w:sz w:val="22"/>
                <w:szCs w:val="22"/>
                <w:u w:val="single"/>
                <w:lang w:val="fr-CA" w:eastAsia="fr-CA"/>
              </w:rPr>
            </w:pPr>
            <w:hyperlink r:id="rId58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94BF04C" w14:textId="77777777" w:rsidTr="00AF6FAC">
        <w:trPr>
          <w:trHeight w:val="345"/>
        </w:trPr>
        <w:tc>
          <w:tcPr>
            <w:tcW w:w="2824" w:type="dxa"/>
            <w:noWrap/>
            <w:hideMark/>
          </w:tcPr>
          <w:p w14:paraId="4BFB3F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NorseOldInterpreter</w:t>
            </w:r>
            <w:proofErr w:type="spellEnd"/>
          </w:p>
        </w:tc>
        <w:tc>
          <w:tcPr>
            <w:tcW w:w="4864" w:type="dxa"/>
            <w:hideMark/>
          </w:tcPr>
          <w:p w14:paraId="00C7996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Norse</w:t>
            </w:r>
            <w:proofErr w:type="spellEnd"/>
            <w:r w:rsidRPr="00604A83">
              <w:rPr>
                <w:rFonts w:ascii="Segoe UI" w:hAnsi="Segoe UI" w:cs="Segoe UI"/>
                <w:color w:val="000000" w:themeColor="text1"/>
                <w:kern w:val="0"/>
                <w:sz w:val="22"/>
                <w:szCs w:val="22"/>
                <w:lang w:val="fr-CA" w:eastAsia="fr-CA"/>
              </w:rPr>
              <w:t xml:space="preserve"> Old (non)</w:t>
            </w:r>
          </w:p>
        </w:tc>
        <w:tc>
          <w:tcPr>
            <w:tcW w:w="2022" w:type="dxa"/>
            <w:noWrap/>
            <w:hideMark/>
          </w:tcPr>
          <w:p w14:paraId="045418E6" w14:textId="77777777" w:rsidR="00AF6FAC" w:rsidRPr="00AF6FAC" w:rsidRDefault="00CA3B37" w:rsidP="00AF6FAC">
            <w:pPr>
              <w:rPr>
                <w:rFonts w:ascii="Calibri" w:hAnsi="Calibri" w:cs="Calibri"/>
                <w:color w:val="0563C1"/>
                <w:kern w:val="0"/>
                <w:sz w:val="22"/>
                <w:szCs w:val="22"/>
                <w:u w:val="single"/>
                <w:lang w:val="fr-CA" w:eastAsia="fr-CA"/>
              </w:rPr>
            </w:pPr>
            <w:hyperlink r:id="rId58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73476DD" w14:textId="77777777" w:rsidTr="00AF6FAC">
        <w:trPr>
          <w:trHeight w:val="345"/>
        </w:trPr>
        <w:tc>
          <w:tcPr>
            <w:tcW w:w="2824" w:type="dxa"/>
            <w:noWrap/>
            <w:hideMark/>
          </w:tcPr>
          <w:p w14:paraId="614E502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NorthernFrisianInterpreter</w:t>
            </w:r>
            <w:proofErr w:type="spellEnd"/>
          </w:p>
        </w:tc>
        <w:tc>
          <w:tcPr>
            <w:tcW w:w="4864" w:type="dxa"/>
            <w:hideMark/>
          </w:tcPr>
          <w:p w14:paraId="1466FAF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Northern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Frisian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frr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DB5EC3B" w14:textId="77777777" w:rsidR="00AF6FAC" w:rsidRPr="00AF6FAC" w:rsidRDefault="00CA3B37" w:rsidP="00AF6FAC">
            <w:pPr>
              <w:rPr>
                <w:rFonts w:ascii="Calibri" w:hAnsi="Calibri" w:cs="Calibri"/>
                <w:color w:val="0563C1"/>
                <w:kern w:val="0"/>
                <w:sz w:val="22"/>
                <w:szCs w:val="22"/>
                <w:u w:val="single"/>
                <w:lang w:val="fr-CA" w:eastAsia="fr-CA"/>
              </w:rPr>
            </w:pPr>
            <w:hyperlink r:id="rId58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6445E15" w14:textId="77777777" w:rsidTr="00AF6FAC">
        <w:trPr>
          <w:trHeight w:val="345"/>
        </w:trPr>
        <w:tc>
          <w:tcPr>
            <w:tcW w:w="2824" w:type="dxa"/>
            <w:noWrap/>
            <w:hideMark/>
          </w:tcPr>
          <w:p w14:paraId="12C0D78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NorthernSamiInterpreter</w:t>
            </w:r>
            <w:proofErr w:type="spellEnd"/>
          </w:p>
        </w:tc>
        <w:tc>
          <w:tcPr>
            <w:tcW w:w="4864" w:type="dxa"/>
            <w:hideMark/>
          </w:tcPr>
          <w:p w14:paraId="0B19F8D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Northern</w:t>
            </w:r>
            <w:proofErr w:type="spellEnd"/>
            <w:r w:rsidRPr="00604A83">
              <w:rPr>
                <w:rFonts w:ascii="Segoe UI" w:hAnsi="Segoe UI" w:cs="Segoe UI"/>
                <w:color w:val="000000" w:themeColor="text1"/>
                <w:kern w:val="0"/>
                <w:sz w:val="22"/>
                <w:szCs w:val="22"/>
                <w:lang w:val="fr-CA" w:eastAsia="fr-CA"/>
              </w:rPr>
              <w:t xml:space="preserve"> Sami (</w:t>
            </w:r>
            <w:proofErr w:type="spellStart"/>
            <w:r w:rsidRPr="00604A83">
              <w:rPr>
                <w:rFonts w:ascii="Segoe UI" w:hAnsi="Segoe UI" w:cs="Segoe UI"/>
                <w:color w:val="000000" w:themeColor="text1"/>
                <w:kern w:val="0"/>
                <w:sz w:val="22"/>
                <w:szCs w:val="22"/>
                <w:lang w:val="fr-CA" w:eastAsia="fr-CA"/>
              </w:rPr>
              <w:t>sme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E6C27EB" w14:textId="77777777" w:rsidR="00AF6FAC" w:rsidRPr="00AF6FAC" w:rsidRDefault="00CA3B37" w:rsidP="00AF6FAC">
            <w:pPr>
              <w:rPr>
                <w:rFonts w:ascii="Calibri" w:hAnsi="Calibri" w:cs="Calibri"/>
                <w:color w:val="0563C1"/>
                <w:kern w:val="0"/>
                <w:sz w:val="22"/>
                <w:szCs w:val="22"/>
                <w:u w:val="single"/>
                <w:lang w:val="fr-CA" w:eastAsia="fr-CA"/>
              </w:rPr>
            </w:pPr>
            <w:hyperlink r:id="rId58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B4BC3C6" w14:textId="77777777" w:rsidTr="00AF6FAC">
        <w:trPr>
          <w:trHeight w:val="675"/>
        </w:trPr>
        <w:tc>
          <w:tcPr>
            <w:tcW w:w="2824" w:type="dxa"/>
            <w:noWrap/>
            <w:hideMark/>
          </w:tcPr>
          <w:p w14:paraId="57D9FAE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NorwegianBokmalInterpreter</w:t>
            </w:r>
            <w:proofErr w:type="spellEnd"/>
          </w:p>
        </w:tc>
        <w:tc>
          <w:tcPr>
            <w:tcW w:w="4864" w:type="dxa"/>
            <w:hideMark/>
          </w:tcPr>
          <w:p w14:paraId="607B87B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Norwegian</w:t>
            </w:r>
            <w:proofErr w:type="spellEnd"/>
            <w:r w:rsidRPr="00604A83">
              <w:rPr>
                <w:rFonts w:ascii="Segoe UI" w:hAnsi="Segoe UI" w:cs="Segoe UI"/>
                <w:color w:val="000000" w:themeColor="text1"/>
                <w:kern w:val="0"/>
                <w:sz w:val="22"/>
                <w:szCs w:val="22"/>
                <w:lang w:val="fr-CA" w:eastAsia="fr-CA"/>
              </w:rPr>
              <w:t xml:space="preserve"> </w:t>
            </w:r>
            <w:proofErr w:type="spellStart"/>
            <w:proofErr w:type="gramStart"/>
            <w:r w:rsidRPr="00604A83">
              <w:rPr>
                <w:rFonts w:ascii="Segoe UI" w:hAnsi="Segoe UI" w:cs="Segoe UI"/>
                <w:color w:val="000000" w:themeColor="text1"/>
                <w:kern w:val="0"/>
                <w:sz w:val="22"/>
                <w:szCs w:val="22"/>
                <w:lang w:val="fr-CA" w:eastAsia="fr-CA"/>
              </w:rPr>
              <w:t>Bokm?l</w:t>
            </w:r>
            <w:proofErr w:type="spellEnd"/>
            <w:proofErr w:type="gram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nob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E129E31" w14:textId="77777777" w:rsidR="00AF6FAC" w:rsidRPr="00AF6FAC" w:rsidRDefault="00CA3B37" w:rsidP="00AF6FAC">
            <w:pPr>
              <w:rPr>
                <w:rFonts w:ascii="Calibri" w:hAnsi="Calibri" w:cs="Calibri"/>
                <w:color w:val="0563C1"/>
                <w:kern w:val="0"/>
                <w:sz w:val="22"/>
                <w:szCs w:val="22"/>
                <w:u w:val="single"/>
                <w:lang w:val="fr-CA" w:eastAsia="fr-CA"/>
              </w:rPr>
            </w:pPr>
            <w:hyperlink r:id="rId58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99D9BED" w14:textId="77777777" w:rsidTr="00AF6FAC">
        <w:trPr>
          <w:trHeight w:val="345"/>
        </w:trPr>
        <w:tc>
          <w:tcPr>
            <w:tcW w:w="2824" w:type="dxa"/>
            <w:noWrap/>
            <w:hideMark/>
          </w:tcPr>
          <w:p w14:paraId="14A2541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NorwegianInterpreter</w:t>
            </w:r>
            <w:proofErr w:type="spellEnd"/>
          </w:p>
        </w:tc>
        <w:tc>
          <w:tcPr>
            <w:tcW w:w="4864" w:type="dxa"/>
            <w:hideMark/>
          </w:tcPr>
          <w:p w14:paraId="3280523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Norwegian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nno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FDFD93B" w14:textId="77777777" w:rsidR="00AF6FAC" w:rsidRPr="00AF6FAC" w:rsidRDefault="00CA3B37" w:rsidP="00AF6FAC">
            <w:pPr>
              <w:rPr>
                <w:rFonts w:ascii="Calibri" w:hAnsi="Calibri" w:cs="Calibri"/>
                <w:color w:val="0563C1"/>
                <w:kern w:val="0"/>
                <w:sz w:val="22"/>
                <w:szCs w:val="22"/>
                <w:u w:val="single"/>
                <w:lang w:val="fr-CA" w:eastAsia="fr-CA"/>
              </w:rPr>
            </w:pPr>
            <w:hyperlink r:id="rId58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2483990" w14:textId="77777777" w:rsidTr="00AF6FAC">
        <w:trPr>
          <w:trHeight w:val="675"/>
        </w:trPr>
        <w:tc>
          <w:tcPr>
            <w:tcW w:w="2824" w:type="dxa"/>
            <w:noWrap/>
            <w:hideMark/>
          </w:tcPr>
          <w:p w14:paraId="3E73B7B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NubianLanguagesInterpreter</w:t>
            </w:r>
            <w:proofErr w:type="spellEnd"/>
          </w:p>
        </w:tc>
        <w:tc>
          <w:tcPr>
            <w:tcW w:w="4864" w:type="dxa"/>
            <w:hideMark/>
          </w:tcPr>
          <w:p w14:paraId="785C323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Nubian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nub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4001592" w14:textId="77777777" w:rsidR="00AF6FAC" w:rsidRPr="00AF6FAC" w:rsidRDefault="00CA3B37" w:rsidP="00AF6FAC">
            <w:pPr>
              <w:rPr>
                <w:rFonts w:ascii="Calibri" w:hAnsi="Calibri" w:cs="Calibri"/>
                <w:color w:val="0563C1"/>
                <w:kern w:val="0"/>
                <w:sz w:val="22"/>
                <w:szCs w:val="22"/>
                <w:u w:val="single"/>
                <w:lang w:val="fr-CA" w:eastAsia="fr-CA"/>
              </w:rPr>
            </w:pPr>
            <w:hyperlink r:id="rId58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3406942" w14:textId="77777777" w:rsidTr="00AF6FAC">
        <w:trPr>
          <w:trHeight w:val="345"/>
        </w:trPr>
        <w:tc>
          <w:tcPr>
            <w:tcW w:w="2824" w:type="dxa"/>
            <w:noWrap/>
            <w:hideMark/>
          </w:tcPr>
          <w:p w14:paraId="77D513A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NyamweziInterpreter</w:t>
            </w:r>
            <w:proofErr w:type="spellEnd"/>
          </w:p>
        </w:tc>
        <w:tc>
          <w:tcPr>
            <w:tcW w:w="4864" w:type="dxa"/>
            <w:hideMark/>
          </w:tcPr>
          <w:p w14:paraId="445F5B9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Nyamwezi (</w:t>
            </w:r>
            <w:proofErr w:type="spellStart"/>
            <w:r w:rsidRPr="00604A83">
              <w:rPr>
                <w:rFonts w:ascii="Segoe UI" w:hAnsi="Segoe UI" w:cs="Segoe UI"/>
                <w:color w:val="000000" w:themeColor="text1"/>
                <w:kern w:val="0"/>
                <w:sz w:val="22"/>
                <w:szCs w:val="22"/>
                <w:lang w:val="fr-CA" w:eastAsia="fr-CA"/>
              </w:rPr>
              <w:t>nym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94A5235" w14:textId="77777777" w:rsidR="00AF6FAC" w:rsidRPr="00AF6FAC" w:rsidRDefault="00CA3B37" w:rsidP="00AF6FAC">
            <w:pPr>
              <w:rPr>
                <w:rFonts w:ascii="Calibri" w:hAnsi="Calibri" w:cs="Calibri"/>
                <w:color w:val="0563C1"/>
                <w:kern w:val="0"/>
                <w:sz w:val="22"/>
                <w:szCs w:val="22"/>
                <w:u w:val="single"/>
                <w:lang w:val="fr-CA" w:eastAsia="fr-CA"/>
              </w:rPr>
            </w:pPr>
            <w:hyperlink r:id="rId58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D7E886D" w14:textId="77777777" w:rsidTr="00AF6FAC">
        <w:trPr>
          <w:trHeight w:val="345"/>
        </w:trPr>
        <w:tc>
          <w:tcPr>
            <w:tcW w:w="2824" w:type="dxa"/>
            <w:noWrap/>
            <w:hideMark/>
          </w:tcPr>
          <w:p w14:paraId="6912F70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NyankoleInterpreter</w:t>
            </w:r>
            <w:proofErr w:type="spellEnd"/>
          </w:p>
        </w:tc>
        <w:tc>
          <w:tcPr>
            <w:tcW w:w="4864" w:type="dxa"/>
            <w:hideMark/>
          </w:tcPr>
          <w:p w14:paraId="179C5AA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Nyankole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nyn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44F9E73" w14:textId="77777777" w:rsidR="00AF6FAC" w:rsidRPr="00AF6FAC" w:rsidRDefault="00CA3B37" w:rsidP="00AF6FAC">
            <w:pPr>
              <w:rPr>
                <w:rFonts w:ascii="Calibri" w:hAnsi="Calibri" w:cs="Calibri"/>
                <w:color w:val="0563C1"/>
                <w:kern w:val="0"/>
                <w:sz w:val="22"/>
                <w:szCs w:val="22"/>
                <w:u w:val="single"/>
                <w:lang w:val="fr-CA" w:eastAsia="fr-CA"/>
              </w:rPr>
            </w:pPr>
            <w:hyperlink r:id="rId59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883A8C9" w14:textId="77777777" w:rsidTr="00AF6FAC">
        <w:trPr>
          <w:trHeight w:val="345"/>
        </w:trPr>
        <w:tc>
          <w:tcPr>
            <w:tcW w:w="2824" w:type="dxa"/>
            <w:noWrap/>
            <w:hideMark/>
          </w:tcPr>
          <w:p w14:paraId="5A44B7F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NyoroInterpreter</w:t>
            </w:r>
            <w:proofErr w:type="spellEnd"/>
          </w:p>
        </w:tc>
        <w:tc>
          <w:tcPr>
            <w:tcW w:w="4864" w:type="dxa"/>
            <w:hideMark/>
          </w:tcPr>
          <w:p w14:paraId="1951FD3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Nyoro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nyo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96CA85B" w14:textId="77777777" w:rsidR="00AF6FAC" w:rsidRPr="00AF6FAC" w:rsidRDefault="00CA3B37" w:rsidP="00AF6FAC">
            <w:pPr>
              <w:rPr>
                <w:rFonts w:ascii="Calibri" w:hAnsi="Calibri" w:cs="Calibri"/>
                <w:color w:val="0563C1"/>
                <w:kern w:val="0"/>
                <w:sz w:val="22"/>
                <w:szCs w:val="22"/>
                <w:u w:val="single"/>
                <w:lang w:val="fr-CA" w:eastAsia="fr-CA"/>
              </w:rPr>
            </w:pPr>
            <w:hyperlink r:id="rId59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B77F2A0" w14:textId="77777777" w:rsidTr="00AF6FAC">
        <w:trPr>
          <w:trHeight w:val="345"/>
        </w:trPr>
        <w:tc>
          <w:tcPr>
            <w:tcW w:w="2824" w:type="dxa"/>
            <w:noWrap/>
            <w:hideMark/>
          </w:tcPr>
          <w:p w14:paraId="4DEF1F6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NzimaInterpreter</w:t>
            </w:r>
            <w:proofErr w:type="spellEnd"/>
          </w:p>
        </w:tc>
        <w:tc>
          <w:tcPr>
            <w:tcW w:w="4864" w:type="dxa"/>
            <w:hideMark/>
          </w:tcPr>
          <w:p w14:paraId="699594D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Nzima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nzi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A7B6900" w14:textId="77777777" w:rsidR="00AF6FAC" w:rsidRPr="00AF6FAC" w:rsidRDefault="00CA3B37" w:rsidP="00AF6FAC">
            <w:pPr>
              <w:rPr>
                <w:rFonts w:ascii="Calibri" w:hAnsi="Calibri" w:cs="Calibri"/>
                <w:color w:val="0563C1"/>
                <w:kern w:val="0"/>
                <w:sz w:val="22"/>
                <w:szCs w:val="22"/>
                <w:u w:val="single"/>
                <w:lang w:val="fr-CA" w:eastAsia="fr-CA"/>
              </w:rPr>
            </w:pPr>
            <w:hyperlink r:id="rId59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ACABC14" w14:textId="77777777" w:rsidTr="00AF6FAC">
        <w:trPr>
          <w:trHeight w:val="345"/>
        </w:trPr>
        <w:tc>
          <w:tcPr>
            <w:tcW w:w="2824" w:type="dxa"/>
            <w:noWrap/>
            <w:hideMark/>
          </w:tcPr>
          <w:p w14:paraId="23A3C4D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OccitanInterpreter</w:t>
            </w:r>
            <w:proofErr w:type="spellEnd"/>
          </w:p>
        </w:tc>
        <w:tc>
          <w:tcPr>
            <w:tcW w:w="4864" w:type="dxa"/>
            <w:hideMark/>
          </w:tcPr>
          <w:p w14:paraId="5CC3F28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Occitan (</w:t>
            </w:r>
            <w:proofErr w:type="spellStart"/>
            <w:r w:rsidRPr="00604A83">
              <w:rPr>
                <w:rFonts w:ascii="Segoe UI" w:hAnsi="Segoe UI" w:cs="Segoe UI"/>
                <w:color w:val="000000" w:themeColor="text1"/>
                <w:kern w:val="0"/>
                <w:sz w:val="22"/>
                <w:szCs w:val="22"/>
                <w:lang w:val="fr-CA" w:eastAsia="fr-CA"/>
              </w:rPr>
              <w:t>oci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43B1CBF" w14:textId="77777777" w:rsidR="00AF6FAC" w:rsidRPr="00AF6FAC" w:rsidRDefault="00CA3B37" w:rsidP="00AF6FAC">
            <w:pPr>
              <w:rPr>
                <w:rFonts w:ascii="Calibri" w:hAnsi="Calibri" w:cs="Calibri"/>
                <w:color w:val="0563C1"/>
                <w:kern w:val="0"/>
                <w:sz w:val="22"/>
                <w:szCs w:val="22"/>
                <w:u w:val="single"/>
                <w:lang w:val="fr-CA" w:eastAsia="fr-CA"/>
              </w:rPr>
            </w:pPr>
            <w:hyperlink r:id="rId59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22020AB" w14:textId="77777777" w:rsidTr="00AF6FAC">
        <w:trPr>
          <w:trHeight w:val="345"/>
        </w:trPr>
        <w:tc>
          <w:tcPr>
            <w:tcW w:w="2824" w:type="dxa"/>
            <w:noWrap/>
            <w:hideMark/>
          </w:tcPr>
          <w:p w14:paraId="5E9E2C4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OjibwaInterpreter</w:t>
            </w:r>
            <w:proofErr w:type="spellEnd"/>
          </w:p>
        </w:tc>
        <w:tc>
          <w:tcPr>
            <w:tcW w:w="4864" w:type="dxa"/>
            <w:hideMark/>
          </w:tcPr>
          <w:p w14:paraId="7516421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Ojibwa (</w:t>
            </w:r>
            <w:proofErr w:type="spellStart"/>
            <w:r w:rsidRPr="00604A83">
              <w:rPr>
                <w:rFonts w:ascii="Segoe UI" w:hAnsi="Segoe UI" w:cs="Segoe UI"/>
                <w:color w:val="000000" w:themeColor="text1"/>
                <w:kern w:val="0"/>
                <w:sz w:val="22"/>
                <w:szCs w:val="22"/>
                <w:lang w:val="fr-CA" w:eastAsia="fr-CA"/>
              </w:rPr>
              <w:t>oji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1F15393" w14:textId="77777777" w:rsidR="00AF6FAC" w:rsidRPr="00AF6FAC" w:rsidRDefault="00CA3B37" w:rsidP="00AF6FAC">
            <w:pPr>
              <w:rPr>
                <w:rFonts w:ascii="Calibri" w:hAnsi="Calibri" w:cs="Calibri"/>
                <w:color w:val="0563C1"/>
                <w:kern w:val="0"/>
                <w:sz w:val="22"/>
                <w:szCs w:val="22"/>
                <w:u w:val="single"/>
                <w:lang w:val="fr-CA" w:eastAsia="fr-CA"/>
              </w:rPr>
            </w:pPr>
            <w:hyperlink r:id="rId59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AAA8DCF" w14:textId="77777777" w:rsidTr="00AF6FAC">
        <w:trPr>
          <w:trHeight w:val="345"/>
        </w:trPr>
        <w:tc>
          <w:tcPr>
            <w:tcW w:w="2824" w:type="dxa"/>
            <w:noWrap/>
            <w:hideMark/>
          </w:tcPr>
          <w:p w14:paraId="35921A1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OriyaInterpreter</w:t>
            </w:r>
            <w:proofErr w:type="spellEnd"/>
          </w:p>
        </w:tc>
        <w:tc>
          <w:tcPr>
            <w:tcW w:w="4864" w:type="dxa"/>
            <w:hideMark/>
          </w:tcPr>
          <w:p w14:paraId="410083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Oriya (</w:t>
            </w:r>
            <w:proofErr w:type="spellStart"/>
            <w:r w:rsidRPr="00604A83">
              <w:rPr>
                <w:rFonts w:ascii="Segoe UI" w:hAnsi="Segoe UI" w:cs="Segoe UI"/>
                <w:color w:val="000000" w:themeColor="text1"/>
                <w:kern w:val="0"/>
                <w:sz w:val="22"/>
                <w:szCs w:val="22"/>
                <w:lang w:val="fr-CA" w:eastAsia="fr-CA"/>
              </w:rPr>
              <w:t>ori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BCC60CE" w14:textId="77777777" w:rsidR="00AF6FAC" w:rsidRPr="00AF6FAC" w:rsidRDefault="00CA3B37" w:rsidP="00AF6FAC">
            <w:pPr>
              <w:rPr>
                <w:rFonts w:ascii="Calibri" w:hAnsi="Calibri" w:cs="Calibri"/>
                <w:color w:val="0563C1"/>
                <w:kern w:val="0"/>
                <w:sz w:val="22"/>
                <w:szCs w:val="22"/>
                <w:u w:val="single"/>
                <w:lang w:val="fr-CA" w:eastAsia="fr-CA"/>
              </w:rPr>
            </w:pPr>
            <w:hyperlink r:id="rId59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A57DC45" w14:textId="77777777" w:rsidTr="00AF6FAC">
        <w:trPr>
          <w:trHeight w:val="345"/>
        </w:trPr>
        <w:tc>
          <w:tcPr>
            <w:tcW w:w="2824" w:type="dxa"/>
            <w:noWrap/>
            <w:hideMark/>
          </w:tcPr>
          <w:p w14:paraId="7C0F294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OromoInterpreter</w:t>
            </w:r>
            <w:proofErr w:type="spellEnd"/>
          </w:p>
        </w:tc>
        <w:tc>
          <w:tcPr>
            <w:tcW w:w="4864" w:type="dxa"/>
            <w:hideMark/>
          </w:tcPr>
          <w:p w14:paraId="6CAF2BA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Oromo (</w:t>
            </w:r>
            <w:proofErr w:type="spellStart"/>
            <w:r w:rsidRPr="00604A83">
              <w:rPr>
                <w:rFonts w:ascii="Segoe UI" w:hAnsi="Segoe UI" w:cs="Segoe UI"/>
                <w:color w:val="000000" w:themeColor="text1"/>
                <w:kern w:val="0"/>
                <w:sz w:val="22"/>
                <w:szCs w:val="22"/>
                <w:lang w:val="fr-CA" w:eastAsia="fr-CA"/>
              </w:rPr>
              <w:t>orm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729D187" w14:textId="77777777" w:rsidR="00AF6FAC" w:rsidRPr="00AF6FAC" w:rsidRDefault="00CA3B37" w:rsidP="00AF6FAC">
            <w:pPr>
              <w:rPr>
                <w:rFonts w:ascii="Calibri" w:hAnsi="Calibri" w:cs="Calibri"/>
                <w:color w:val="0563C1"/>
                <w:kern w:val="0"/>
                <w:sz w:val="22"/>
                <w:szCs w:val="22"/>
                <w:u w:val="single"/>
                <w:lang w:val="fr-CA" w:eastAsia="fr-CA"/>
              </w:rPr>
            </w:pPr>
            <w:hyperlink r:id="rId59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8C972F9" w14:textId="77777777" w:rsidTr="00AF6FAC">
        <w:trPr>
          <w:trHeight w:val="345"/>
        </w:trPr>
        <w:tc>
          <w:tcPr>
            <w:tcW w:w="2824" w:type="dxa"/>
            <w:noWrap/>
            <w:hideMark/>
          </w:tcPr>
          <w:p w14:paraId="57AA0DB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OsageInterpreter</w:t>
            </w:r>
            <w:proofErr w:type="spellEnd"/>
          </w:p>
        </w:tc>
        <w:tc>
          <w:tcPr>
            <w:tcW w:w="4864" w:type="dxa"/>
            <w:hideMark/>
          </w:tcPr>
          <w:p w14:paraId="31DC3C3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Osage (osa)</w:t>
            </w:r>
          </w:p>
        </w:tc>
        <w:tc>
          <w:tcPr>
            <w:tcW w:w="2022" w:type="dxa"/>
            <w:noWrap/>
            <w:hideMark/>
          </w:tcPr>
          <w:p w14:paraId="68FE8F39" w14:textId="77777777" w:rsidR="00AF6FAC" w:rsidRPr="00AF6FAC" w:rsidRDefault="00CA3B37" w:rsidP="00AF6FAC">
            <w:pPr>
              <w:rPr>
                <w:rFonts w:ascii="Calibri" w:hAnsi="Calibri" w:cs="Calibri"/>
                <w:color w:val="0563C1"/>
                <w:kern w:val="0"/>
                <w:sz w:val="22"/>
                <w:szCs w:val="22"/>
                <w:u w:val="single"/>
                <w:lang w:val="fr-CA" w:eastAsia="fr-CA"/>
              </w:rPr>
            </w:pPr>
            <w:hyperlink r:id="rId59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062050D" w14:textId="77777777" w:rsidTr="00AF6FAC">
        <w:trPr>
          <w:trHeight w:val="345"/>
        </w:trPr>
        <w:tc>
          <w:tcPr>
            <w:tcW w:w="2824" w:type="dxa"/>
            <w:noWrap/>
            <w:hideMark/>
          </w:tcPr>
          <w:p w14:paraId="334C783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OssetianOsseticInterpreter</w:t>
            </w:r>
            <w:proofErr w:type="spellEnd"/>
          </w:p>
        </w:tc>
        <w:tc>
          <w:tcPr>
            <w:tcW w:w="4864" w:type="dxa"/>
            <w:hideMark/>
          </w:tcPr>
          <w:p w14:paraId="17AC09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Ossetian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Ossetic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oss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DFFFB8C" w14:textId="77777777" w:rsidR="00AF6FAC" w:rsidRPr="00AF6FAC" w:rsidRDefault="00CA3B37" w:rsidP="00AF6FAC">
            <w:pPr>
              <w:rPr>
                <w:rFonts w:ascii="Calibri" w:hAnsi="Calibri" w:cs="Calibri"/>
                <w:color w:val="0563C1"/>
                <w:kern w:val="0"/>
                <w:sz w:val="22"/>
                <w:szCs w:val="22"/>
                <w:u w:val="single"/>
                <w:lang w:val="fr-CA" w:eastAsia="fr-CA"/>
              </w:rPr>
            </w:pPr>
            <w:hyperlink r:id="rId59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F085D5A" w14:textId="77777777" w:rsidTr="00AF6FAC">
        <w:trPr>
          <w:trHeight w:val="675"/>
        </w:trPr>
        <w:tc>
          <w:tcPr>
            <w:tcW w:w="2824" w:type="dxa"/>
            <w:noWrap/>
            <w:hideMark/>
          </w:tcPr>
          <w:p w14:paraId="6B68795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OtomianLanguagesInterpreter</w:t>
            </w:r>
            <w:proofErr w:type="spellEnd"/>
          </w:p>
        </w:tc>
        <w:tc>
          <w:tcPr>
            <w:tcW w:w="4864" w:type="dxa"/>
            <w:hideMark/>
          </w:tcPr>
          <w:p w14:paraId="22050D7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Otomian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oto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6E1C9D2" w14:textId="77777777" w:rsidR="00AF6FAC" w:rsidRPr="00AF6FAC" w:rsidRDefault="00CA3B37" w:rsidP="00AF6FAC">
            <w:pPr>
              <w:rPr>
                <w:rFonts w:ascii="Calibri" w:hAnsi="Calibri" w:cs="Calibri"/>
                <w:color w:val="0563C1"/>
                <w:kern w:val="0"/>
                <w:sz w:val="22"/>
                <w:szCs w:val="22"/>
                <w:u w:val="single"/>
                <w:lang w:val="fr-CA" w:eastAsia="fr-CA"/>
              </w:rPr>
            </w:pPr>
            <w:hyperlink r:id="rId59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F78B43" w14:textId="77777777" w:rsidTr="00AF6FAC">
        <w:trPr>
          <w:trHeight w:val="345"/>
        </w:trPr>
        <w:tc>
          <w:tcPr>
            <w:tcW w:w="2824" w:type="dxa"/>
            <w:noWrap/>
            <w:hideMark/>
          </w:tcPr>
          <w:p w14:paraId="4EF1F3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PahlaviInterpreter</w:t>
            </w:r>
            <w:proofErr w:type="spellEnd"/>
          </w:p>
        </w:tc>
        <w:tc>
          <w:tcPr>
            <w:tcW w:w="4864" w:type="dxa"/>
            <w:hideMark/>
          </w:tcPr>
          <w:p w14:paraId="3327A7B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Pahlavi (pal)</w:t>
            </w:r>
          </w:p>
        </w:tc>
        <w:tc>
          <w:tcPr>
            <w:tcW w:w="2022" w:type="dxa"/>
            <w:noWrap/>
            <w:hideMark/>
          </w:tcPr>
          <w:p w14:paraId="1359B814" w14:textId="77777777" w:rsidR="00AF6FAC" w:rsidRPr="00AF6FAC" w:rsidRDefault="00CA3B37" w:rsidP="00AF6FAC">
            <w:pPr>
              <w:rPr>
                <w:rFonts w:ascii="Calibri" w:hAnsi="Calibri" w:cs="Calibri"/>
                <w:color w:val="0563C1"/>
                <w:kern w:val="0"/>
                <w:sz w:val="22"/>
                <w:szCs w:val="22"/>
                <w:u w:val="single"/>
                <w:lang w:val="fr-CA" w:eastAsia="fr-CA"/>
              </w:rPr>
            </w:pPr>
            <w:hyperlink r:id="rId60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9AE332A" w14:textId="77777777" w:rsidTr="00AF6FAC">
        <w:trPr>
          <w:trHeight w:val="345"/>
        </w:trPr>
        <w:tc>
          <w:tcPr>
            <w:tcW w:w="2824" w:type="dxa"/>
            <w:noWrap/>
            <w:hideMark/>
          </w:tcPr>
          <w:p w14:paraId="7AA68BC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PalauanInterpreter</w:t>
            </w:r>
            <w:proofErr w:type="spellEnd"/>
          </w:p>
        </w:tc>
        <w:tc>
          <w:tcPr>
            <w:tcW w:w="4864" w:type="dxa"/>
            <w:hideMark/>
          </w:tcPr>
          <w:p w14:paraId="624DA75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Palauan (</w:t>
            </w:r>
            <w:proofErr w:type="spellStart"/>
            <w:r w:rsidRPr="00604A83">
              <w:rPr>
                <w:rFonts w:ascii="Segoe UI" w:hAnsi="Segoe UI" w:cs="Segoe UI"/>
                <w:color w:val="000000" w:themeColor="text1"/>
                <w:kern w:val="0"/>
                <w:sz w:val="22"/>
                <w:szCs w:val="22"/>
                <w:lang w:val="fr-CA" w:eastAsia="fr-CA"/>
              </w:rPr>
              <w:t>pau</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81A72AD" w14:textId="77777777" w:rsidR="00AF6FAC" w:rsidRPr="00AF6FAC" w:rsidRDefault="00CA3B37" w:rsidP="00AF6FAC">
            <w:pPr>
              <w:rPr>
                <w:rFonts w:ascii="Calibri" w:hAnsi="Calibri" w:cs="Calibri"/>
                <w:color w:val="0563C1"/>
                <w:kern w:val="0"/>
                <w:sz w:val="22"/>
                <w:szCs w:val="22"/>
                <w:u w:val="single"/>
                <w:lang w:val="fr-CA" w:eastAsia="fr-CA"/>
              </w:rPr>
            </w:pPr>
            <w:hyperlink r:id="rId60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5E2614D" w14:textId="77777777" w:rsidTr="00AF6FAC">
        <w:trPr>
          <w:trHeight w:val="345"/>
        </w:trPr>
        <w:tc>
          <w:tcPr>
            <w:tcW w:w="2824" w:type="dxa"/>
            <w:noWrap/>
            <w:hideMark/>
          </w:tcPr>
          <w:p w14:paraId="7AED7D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PaliInterpreter</w:t>
            </w:r>
            <w:proofErr w:type="spellEnd"/>
          </w:p>
        </w:tc>
        <w:tc>
          <w:tcPr>
            <w:tcW w:w="4864" w:type="dxa"/>
            <w:hideMark/>
          </w:tcPr>
          <w:p w14:paraId="03EE5D7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Pali (pli)</w:t>
            </w:r>
          </w:p>
        </w:tc>
        <w:tc>
          <w:tcPr>
            <w:tcW w:w="2022" w:type="dxa"/>
            <w:noWrap/>
            <w:hideMark/>
          </w:tcPr>
          <w:p w14:paraId="6A8405E0" w14:textId="77777777" w:rsidR="00AF6FAC" w:rsidRPr="00AF6FAC" w:rsidRDefault="00CA3B37" w:rsidP="00AF6FAC">
            <w:pPr>
              <w:rPr>
                <w:rFonts w:ascii="Calibri" w:hAnsi="Calibri" w:cs="Calibri"/>
                <w:color w:val="0563C1"/>
                <w:kern w:val="0"/>
                <w:sz w:val="22"/>
                <w:szCs w:val="22"/>
                <w:u w:val="single"/>
                <w:lang w:val="fr-CA" w:eastAsia="fr-CA"/>
              </w:rPr>
            </w:pPr>
            <w:hyperlink r:id="rId60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FA20840" w14:textId="77777777" w:rsidTr="00AF6FAC">
        <w:trPr>
          <w:trHeight w:val="675"/>
        </w:trPr>
        <w:tc>
          <w:tcPr>
            <w:tcW w:w="2824" w:type="dxa"/>
            <w:noWrap/>
            <w:hideMark/>
          </w:tcPr>
          <w:p w14:paraId="38BBBBA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PampangaKapampanganInterpreter</w:t>
            </w:r>
            <w:proofErr w:type="spellEnd"/>
          </w:p>
        </w:tc>
        <w:tc>
          <w:tcPr>
            <w:tcW w:w="4864" w:type="dxa"/>
            <w:hideMark/>
          </w:tcPr>
          <w:p w14:paraId="151A2EF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Pampanga </w:t>
            </w:r>
            <w:proofErr w:type="spellStart"/>
            <w:r w:rsidRPr="00604A83">
              <w:rPr>
                <w:rFonts w:ascii="Segoe UI" w:hAnsi="Segoe UI" w:cs="Segoe UI"/>
                <w:color w:val="000000" w:themeColor="text1"/>
                <w:kern w:val="0"/>
                <w:sz w:val="22"/>
                <w:szCs w:val="22"/>
                <w:lang w:val="fr-CA" w:eastAsia="fr-CA"/>
              </w:rPr>
              <w:t>Kapampangan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887750C" w14:textId="77777777" w:rsidR="00AF6FAC" w:rsidRPr="00AF6FAC" w:rsidRDefault="00CA3B37" w:rsidP="00AF6FAC">
            <w:pPr>
              <w:rPr>
                <w:rFonts w:ascii="Calibri" w:hAnsi="Calibri" w:cs="Calibri"/>
                <w:color w:val="0563C1"/>
                <w:kern w:val="0"/>
                <w:sz w:val="22"/>
                <w:szCs w:val="22"/>
                <w:u w:val="single"/>
                <w:lang w:val="fr-CA" w:eastAsia="fr-CA"/>
              </w:rPr>
            </w:pPr>
            <w:hyperlink r:id="rId60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626CAD5" w14:textId="77777777" w:rsidTr="00AF6FAC">
        <w:trPr>
          <w:trHeight w:val="345"/>
        </w:trPr>
        <w:tc>
          <w:tcPr>
            <w:tcW w:w="2824" w:type="dxa"/>
            <w:noWrap/>
            <w:hideMark/>
          </w:tcPr>
          <w:p w14:paraId="3623769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PangasinanInterpreter</w:t>
            </w:r>
            <w:proofErr w:type="spellEnd"/>
          </w:p>
        </w:tc>
        <w:tc>
          <w:tcPr>
            <w:tcW w:w="4864" w:type="dxa"/>
            <w:hideMark/>
          </w:tcPr>
          <w:p w14:paraId="098A262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Pangasinan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3E653BA" w14:textId="77777777" w:rsidR="00AF6FAC" w:rsidRPr="00AF6FAC" w:rsidRDefault="00CA3B37" w:rsidP="00AF6FAC">
            <w:pPr>
              <w:rPr>
                <w:rFonts w:ascii="Calibri" w:hAnsi="Calibri" w:cs="Calibri"/>
                <w:color w:val="0563C1"/>
                <w:kern w:val="0"/>
                <w:sz w:val="22"/>
                <w:szCs w:val="22"/>
                <w:u w:val="single"/>
                <w:lang w:val="fr-CA" w:eastAsia="fr-CA"/>
              </w:rPr>
            </w:pPr>
            <w:hyperlink r:id="rId60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F097926" w14:textId="77777777" w:rsidTr="00AF6FAC">
        <w:trPr>
          <w:trHeight w:val="345"/>
        </w:trPr>
        <w:tc>
          <w:tcPr>
            <w:tcW w:w="2824" w:type="dxa"/>
            <w:noWrap/>
            <w:hideMark/>
          </w:tcPr>
          <w:p w14:paraId="1940131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PanjabiPunjabiInterpreter</w:t>
            </w:r>
            <w:proofErr w:type="spellEnd"/>
          </w:p>
        </w:tc>
        <w:tc>
          <w:tcPr>
            <w:tcW w:w="4864" w:type="dxa"/>
            <w:hideMark/>
          </w:tcPr>
          <w:p w14:paraId="4A2823C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Panjabi Punjabi (pan)</w:t>
            </w:r>
          </w:p>
        </w:tc>
        <w:tc>
          <w:tcPr>
            <w:tcW w:w="2022" w:type="dxa"/>
            <w:noWrap/>
            <w:hideMark/>
          </w:tcPr>
          <w:p w14:paraId="00F26B42" w14:textId="77777777" w:rsidR="00AF6FAC" w:rsidRPr="00AF6FAC" w:rsidRDefault="00CA3B37" w:rsidP="00AF6FAC">
            <w:pPr>
              <w:rPr>
                <w:rFonts w:ascii="Calibri" w:hAnsi="Calibri" w:cs="Calibri"/>
                <w:color w:val="0563C1"/>
                <w:kern w:val="0"/>
                <w:sz w:val="22"/>
                <w:szCs w:val="22"/>
                <w:u w:val="single"/>
                <w:lang w:val="fr-CA" w:eastAsia="fr-CA"/>
              </w:rPr>
            </w:pPr>
            <w:hyperlink r:id="rId60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330ABD9" w14:textId="77777777" w:rsidTr="00AF6FAC">
        <w:trPr>
          <w:trHeight w:val="345"/>
        </w:trPr>
        <w:tc>
          <w:tcPr>
            <w:tcW w:w="2824" w:type="dxa"/>
            <w:noWrap/>
            <w:hideMark/>
          </w:tcPr>
          <w:p w14:paraId="59798D2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PapiamentoInterpreter</w:t>
            </w:r>
            <w:proofErr w:type="spellEnd"/>
          </w:p>
        </w:tc>
        <w:tc>
          <w:tcPr>
            <w:tcW w:w="4864" w:type="dxa"/>
            <w:hideMark/>
          </w:tcPr>
          <w:p w14:paraId="2729218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Papiamento (</w:t>
            </w:r>
            <w:proofErr w:type="spellStart"/>
            <w:r w:rsidRPr="00604A83">
              <w:rPr>
                <w:rFonts w:ascii="Segoe UI" w:hAnsi="Segoe UI" w:cs="Segoe UI"/>
                <w:color w:val="000000" w:themeColor="text1"/>
                <w:kern w:val="0"/>
                <w:sz w:val="22"/>
                <w:szCs w:val="22"/>
                <w:lang w:val="fr-CA" w:eastAsia="fr-CA"/>
              </w:rPr>
              <w:t>pap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FF91F3F" w14:textId="77777777" w:rsidR="00AF6FAC" w:rsidRPr="00AF6FAC" w:rsidRDefault="00CA3B37" w:rsidP="00AF6FAC">
            <w:pPr>
              <w:rPr>
                <w:rFonts w:ascii="Calibri" w:hAnsi="Calibri" w:cs="Calibri"/>
                <w:color w:val="0563C1"/>
                <w:kern w:val="0"/>
                <w:sz w:val="22"/>
                <w:szCs w:val="22"/>
                <w:u w:val="single"/>
                <w:lang w:val="fr-CA" w:eastAsia="fr-CA"/>
              </w:rPr>
            </w:pPr>
            <w:hyperlink r:id="rId60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1C5C29" w14:textId="77777777" w:rsidTr="00AF6FAC">
        <w:trPr>
          <w:trHeight w:val="675"/>
        </w:trPr>
        <w:tc>
          <w:tcPr>
            <w:tcW w:w="2824" w:type="dxa"/>
            <w:noWrap/>
            <w:hideMark/>
          </w:tcPr>
          <w:p w14:paraId="3D3D76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PapuanLanguagesInterpreter</w:t>
            </w:r>
            <w:proofErr w:type="spellEnd"/>
          </w:p>
        </w:tc>
        <w:tc>
          <w:tcPr>
            <w:tcW w:w="4864" w:type="dxa"/>
            <w:hideMark/>
          </w:tcPr>
          <w:p w14:paraId="79F14DD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Papuan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paa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943ABA3" w14:textId="77777777" w:rsidR="00AF6FAC" w:rsidRPr="00AF6FAC" w:rsidRDefault="00CA3B37" w:rsidP="00AF6FAC">
            <w:pPr>
              <w:rPr>
                <w:rFonts w:ascii="Calibri" w:hAnsi="Calibri" w:cs="Calibri"/>
                <w:color w:val="0563C1"/>
                <w:kern w:val="0"/>
                <w:sz w:val="22"/>
                <w:szCs w:val="22"/>
                <w:u w:val="single"/>
                <w:lang w:val="fr-CA" w:eastAsia="fr-CA"/>
              </w:rPr>
            </w:pPr>
            <w:hyperlink r:id="rId60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F3E912" w14:textId="77777777" w:rsidTr="00AF6FAC">
        <w:trPr>
          <w:trHeight w:val="675"/>
        </w:trPr>
        <w:tc>
          <w:tcPr>
            <w:tcW w:w="2824" w:type="dxa"/>
            <w:noWrap/>
            <w:hideMark/>
          </w:tcPr>
          <w:p w14:paraId="7F0889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PediSepediNorthernSothoInterpreter</w:t>
            </w:r>
            <w:proofErr w:type="spellEnd"/>
          </w:p>
        </w:tc>
        <w:tc>
          <w:tcPr>
            <w:tcW w:w="4864" w:type="dxa"/>
            <w:hideMark/>
          </w:tcPr>
          <w:p w14:paraId="059C6A7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Pedi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Sepedi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Northern</w:t>
            </w:r>
            <w:proofErr w:type="spellEnd"/>
            <w:r w:rsidRPr="00604A83">
              <w:rPr>
                <w:rFonts w:ascii="Segoe UI" w:hAnsi="Segoe UI" w:cs="Segoe UI"/>
                <w:color w:val="000000" w:themeColor="text1"/>
                <w:kern w:val="0"/>
                <w:sz w:val="22"/>
                <w:szCs w:val="22"/>
                <w:lang w:val="fr-CA" w:eastAsia="fr-CA"/>
              </w:rPr>
              <w:t xml:space="preserve"> Sotho (</w:t>
            </w:r>
            <w:proofErr w:type="spellStart"/>
            <w:r w:rsidRPr="00604A83">
              <w:rPr>
                <w:rFonts w:ascii="Segoe UI" w:hAnsi="Segoe UI" w:cs="Segoe UI"/>
                <w:color w:val="000000" w:themeColor="text1"/>
                <w:kern w:val="0"/>
                <w:sz w:val="22"/>
                <w:szCs w:val="22"/>
                <w:lang w:val="fr-CA" w:eastAsia="fr-CA"/>
              </w:rPr>
              <w:t>nso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CAC8EEC" w14:textId="77777777" w:rsidR="00AF6FAC" w:rsidRPr="00AF6FAC" w:rsidRDefault="00CA3B37" w:rsidP="00AF6FAC">
            <w:pPr>
              <w:rPr>
                <w:rFonts w:ascii="Calibri" w:hAnsi="Calibri" w:cs="Calibri"/>
                <w:color w:val="0563C1"/>
                <w:kern w:val="0"/>
                <w:sz w:val="22"/>
                <w:szCs w:val="22"/>
                <w:u w:val="single"/>
                <w:lang w:val="fr-CA" w:eastAsia="fr-CA"/>
              </w:rPr>
            </w:pPr>
            <w:hyperlink r:id="rId60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58A0922" w14:textId="77777777" w:rsidTr="00AF6FAC">
        <w:trPr>
          <w:trHeight w:val="345"/>
        </w:trPr>
        <w:tc>
          <w:tcPr>
            <w:tcW w:w="2824" w:type="dxa"/>
            <w:noWrap/>
            <w:hideMark/>
          </w:tcPr>
          <w:p w14:paraId="4241429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PersianInterpreter</w:t>
            </w:r>
            <w:proofErr w:type="spellEnd"/>
          </w:p>
        </w:tc>
        <w:tc>
          <w:tcPr>
            <w:tcW w:w="4864" w:type="dxa"/>
            <w:hideMark/>
          </w:tcPr>
          <w:p w14:paraId="5CA54A2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Persian</w:t>
            </w:r>
            <w:proofErr w:type="spellEnd"/>
            <w:r w:rsidRPr="00604A83">
              <w:rPr>
                <w:rFonts w:ascii="Segoe UI" w:hAnsi="Segoe UI" w:cs="Segoe UI"/>
                <w:color w:val="000000" w:themeColor="text1"/>
                <w:kern w:val="0"/>
                <w:sz w:val="22"/>
                <w:szCs w:val="22"/>
                <w:lang w:val="fr-CA" w:eastAsia="fr-CA"/>
              </w:rPr>
              <w:t xml:space="preserve"> (per (B))</w:t>
            </w:r>
          </w:p>
        </w:tc>
        <w:tc>
          <w:tcPr>
            <w:tcW w:w="2022" w:type="dxa"/>
            <w:noWrap/>
            <w:hideMark/>
          </w:tcPr>
          <w:p w14:paraId="4C1B11E3" w14:textId="77777777" w:rsidR="00AF6FAC" w:rsidRPr="00AF6FAC" w:rsidRDefault="00CA3B37" w:rsidP="00AF6FAC">
            <w:pPr>
              <w:rPr>
                <w:rFonts w:ascii="Calibri" w:hAnsi="Calibri" w:cs="Calibri"/>
                <w:color w:val="0563C1"/>
                <w:kern w:val="0"/>
                <w:sz w:val="22"/>
                <w:szCs w:val="22"/>
                <w:u w:val="single"/>
                <w:lang w:val="fr-CA" w:eastAsia="fr-CA"/>
              </w:rPr>
            </w:pPr>
            <w:hyperlink r:id="rId60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11B85AE" w14:textId="77777777" w:rsidTr="00AF6FAC">
        <w:trPr>
          <w:trHeight w:val="675"/>
        </w:trPr>
        <w:tc>
          <w:tcPr>
            <w:tcW w:w="2824" w:type="dxa"/>
            <w:noWrap/>
            <w:hideMark/>
          </w:tcPr>
          <w:p w14:paraId="5B8D24C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PhilippineLanguagesInterpreter</w:t>
            </w:r>
            <w:proofErr w:type="spellEnd"/>
          </w:p>
        </w:tc>
        <w:tc>
          <w:tcPr>
            <w:tcW w:w="4864" w:type="dxa"/>
            <w:hideMark/>
          </w:tcPr>
          <w:p w14:paraId="50C8044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Philippine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(phi)</w:t>
            </w:r>
          </w:p>
        </w:tc>
        <w:tc>
          <w:tcPr>
            <w:tcW w:w="2022" w:type="dxa"/>
            <w:noWrap/>
            <w:hideMark/>
          </w:tcPr>
          <w:p w14:paraId="24594E3F" w14:textId="77777777" w:rsidR="00AF6FAC" w:rsidRPr="00AF6FAC" w:rsidRDefault="00CA3B37" w:rsidP="00AF6FAC">
            <w:pPr>
              <w:rPr>
                <w:rFonts w:ascii="Calibri" w:hAnsi="Calibri" w:cs="Calibri"/>
                <w:color w:val="0563C1"/>
                <w:kern w:val="0"/>
                <w:sz w:val="22"/>
                <w:szCs w:val="22"/>
                <w:u w:val="single"/>
                <w:lang w:val="fr-CA" w:eastAsia="fr-CA"/>
              </w:rPr>
            </w:pPr>
            <w:hyperlink r:id="rId61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0FDA858" w14:textId="77777777" w:rsidTr="00AF6FAC">
        <w:trPr>
          <w:trHeight w:val="345"/>
        </w:trPr>
        <w:tc>
          <w:tcPr>
            <w:tcW w:w="2824" w:type="dxa"/>
            <w:noWrap/>
            <w:hideMark/>
          </w:tcPr>
          <w:p w14:paraId="67E41F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PhoenicianInterpreter</w:t>
            </w:r>
            <w:proofErr w:type="spellEnd"/>
          </w:p>
        </w:tc>
        <w:tc>
          <w:tcPr>
            <w:tcW w:w="4864" w:type="dxa"/>
            <w:hideMark/>
          </w:tcPr>
          <w:p w14:paraId="35A9BE6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Phoenician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phn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BF99609" w14:textId="77777777" w:rsidR="00AF6FAC" w:rsidRPr="00AF6FAC" w:rsidRDefault="00CA3B37" w:rsidP="00AF6FAC">
            <w:pPr>
              <w:rPr>
                <w:rFonts w:ascii="Calibri" w:hAnsi="Calibri" w:cs="Calibri"/>
                <w:color w:val="0563C1"/>
                <w:kern w:val="0"/>
                <w:sz w:val="22"/>
                <w:szCs w:val="22"/>
                <w:u w:val="single"/>
                <w:lang w:val="fr-CA" w:eastAsia="fr-CA"/>
              </w:rPr>
            </w:pPr>
            <w:hyperlink r:id="rId61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BB1BC77" w14:textId="77777777" w:rsidTr="00AF6FAC">
        <w:trPr>
          <w:trHeight w:val="345"/>
        </w:trPr>
        <w:tc>
          <w:tcPr>
            <w:tcW w:w="2824" w:type="dxa"/>
            <w:noWrap/>
            <w:hideMark/>
          </w:tcPr>
          <w:p w14:paraId="5E2FFFF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PohnpeianInterpreter</w:t>
            </w:r>
            <w:proofErr w:type="spellEnd"/>
          </w:p>
        </w:tc>
        <w:tc>
          <w:tcPr>
            <w:tcW w:w="4864" w:type="dxa"/>
            <w:hideMark/>
          </w:tcPr>
          <w:p w14:paraId="727BE2A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Pohnpeian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pon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5B2E96D" w14:textId="77777777" w:rsidR="00AF6FAC" w:rsidRPr="00AF6FAC" w:rsidRDefault="00CA3B37" w:rsidP="00AF6FAC">
            <w:pPr>
              <w:rPr>
                <w:rFonts w:ascii="Calibri" w:hAnsi="Calibri" w:cs="Calibri"/>
                <w:color w:val="0563C1"/>
                <w:kern w:val="0"/>
                <w:sz w:val="22"/>
                <w:szCs w:val="22"/>
                <w:u w:val="single"/>
                <w:lang w:val="fr-CA" w:eastAsia="fr-CA"/>
              </w:rPr>
            </w:pPr>
            <w:hyperlink r:id="rId61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5EE980F" w14:textId="77777777" w:rsidTr="00AF6FAC">
        <w:trPr>
          <w:trHeight w:val="345"/>
        </w:trPr>
        <w:tc>
          <w:tcPr>
            <w:tcW w:w="2824" w:type="dxa"/>
            <w:noWrap/>
            <w:hideMark/>
          </w:tcPr>
          <w:p w14:paraId="3C97C7B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PolishInterpreter</w:t>
            </w:r>
            <w:proofErr w:type="spellEnd"/>
          </w:p>
        </w:tc>
        <w:tc>
          <w:tcPr>
            <w:tcW w:w="4864" w:type="dxa"/>
            <w:hideMark/>
          </w:tcPr>
          <w:p w14:paraId="25D6ABC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Polish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pol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789A0E7" w14:textId="77777777" w:rsidR="00AF6FAC" w:rsidRPr="00AF6FAC" w:rsidRDefault="00CA3B37" w:rsidP="00AF6FAC">
            <w:pPr>
              <w:rPr>
                <w:rFonts w:ascii="Calibri" w:hAnsi="Calibri" w:cs="Calibri"/>
                <w:color w:val="0563C1"/>
                <w:kern w:val="0"/>
                <w:sz w:val="22"/>
                <w:szCs w:val="22"/>
                <w:u w:val="single"/>
                <w:lang w:val="fr-CA" w:eastAsia="fr-CA"/>
              </w:rPr>
            </w:pPr>
            <w:hyperlink r:id="rId61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AF09F8E" w14:textId="77777777" w:rsidTr="00AF6FAC">
        <w:trPr>
          <w:trHeight w:val="345"/>
        </w:trPr>
        <w:tc>
          <w:tcPr>
            <w:tcW w:w="2824" w:type="dxa"/>
            <w:noWrap/>
            <w:hideMark/>
          </w:tcPr>
          <w:p w14:paraId="1D4C3EA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PortugueseInterpreter</w:t>
            </w:r>
            <w:proofErr w:type="spellEnd"/>
          </w:p>
        </w:tc>
        <w:tc>
          <w:tcPr>
            <w:tcW w:w="4864" w:type="dxa"/>
            <w:hideMark/>
          </w:tcPr>
          <w:p w14:paraId="110B95C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Portuguese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por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47D0334" w14:textId="77777777" w:rsidR="00AF6FAC" w:rsidRPr="00AF6FAC" w:rsidRDefault="00CA3B37" w:rsidP="00AF6FAC">
            <w:pPr>
              <w:rPr>
                <w:rFonts w:ascii="Calibri" w:hAnsi="Calibri" w:cs="Calibri"/>
                <w:color w:val="0563C1"/>
                <w:kern w:val="0"/>
                <w:sz w:val="22"/>
                <w:szCs w:val="22"/>
                <w:u w:val="single"/>
                <w:lang w:val="fr-CA" w:eastAsia="fr-CA"/>
              </w:rPr>
            </w:pPr>
            <w:hyperlink r:id="rId61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B097CA0" w14:textId="77777777" w:rsidTr="00AF6FAC">
        <w:trPr>
          <w:trHeight w:val="675"/>
        </w:trPr>
        <w:tc>
          <w:tcPr>
            <w:tcW w:w="2824" w:type="dxa"/>
            <w:noWrap/>
            <w:hideMark/>
          </w:tcPr>
          <w:p w14:paraId="0C25F73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PrakritLanguagesInterpreter</w:t>
            </w:r>
            <w:proofErr w:type="spellEnd"/>
          </w:p>
        </w:tc>
        <w:tc>
          <w:tcPr>
            <w:tcW w:w="4864" w:type="dxa"/>
            <w:hideMark/>
          </w:tcPr>
          <w:p w14:paraId="278A7AC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Prakrit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pra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6963204" w14:textId="77777777" w:rsidR="00AF6FAC" w:rsidRPr="00AF6FAC" w:rsidRDefault="00CA3B37" w:rsidP="00AF6FAC">
            <w:pPr>
              <w:rPr>
                <w:rFonts w:ascii="Calibri" w:hAnsi="Calibri" w:cs="Calibri"/>
                <w:color w:val="0563C1"/>
                <w:kern w:val="0"/>
                <w:sz w:val="22"/>
                <w:szCs w:val="22"/>
                <w:u w:val="single"/>
                <w:lang w:val="fr-CA" w:eastAsia="fr-CA"/>
              </w:rPr>
            </w:pPr>
            <w:hyperlink r:id="rId61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68190C" w14:textId="77777777" w:rsidTr="00AF6FAC">
        <w:trPr>
          <w:trHeight w:val="345"/>
        </w:trPr>
        <w:tc>
          <w:tcPr>
            <w:tcW w:w="2824" w:type="dxa"/>
            <w:noWrap/>
            <w:hideMark/>
          </w:tcPr>
          <w:p w14:paraId="45FED04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PushtoPashtoInterpreter</w:t>
            </w:r>
            <w:proofErr w:type="spellEnd"/>
          </w:p>
        </w:tc>
        <w:tc>
          <w:tcPr>
            <w:tcW w:w="4864" w:type="dxa"/>
            <w:hideMark/>
          </w:tcPr>
          <w:p w14:paraId="5B8A136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Pushto</w:t>
            </w:r>
            <w:proofErr w:type="spellEnd"/>
            <w:r w:rsidRPr="00604A83">
              <w:rPr>
                <w:rFonts w:ascii="Segoe UI" w:hAnsi="Segoe UI" w:cs="Segoe UI"/>
                <w:color w:val="000000" w:themeColor="text1"/>
                <w:kern w:val="0"/>
                <w:sz w:val="22"/>
                <w:szCs w:val="22"/>
                <w:lang w:val="fr-CA" w:eastAsia="fr-CA"/>
              </w:rPr>
              <w:t xml:space="preserve"> Pashto (pus)</w:t>
            </w:r>
          </w:p>
        </w:tc>
        <w:tc>
          <w:tcPr>
            <w:tcW w:w="2022" w:type="dxa"/>
            <w:noWrap/>
            <w:hideMark/>
          </w:tcPr>
          <w:p w14:paraId="5B184DA8" w14:textId="77777777" w:rsidR="00AF6FAC" w:rsidRPr="00AF6FAC" w:rsidRDefault="00CA3B37" w:rsidP="00AF6FAC">
            <w:pPr>
              <w:rPr>
                <w:rFonts w:ascii="Calibri" w:hAnsi="Calibri" w:cs="Calibri"/>
                <w:color w:val="0563C1"/>
                <w:kern w:val="0"/>
                <w:sz w:val="22"/>
                <w:szCs w:val="22"/>
                <w:u w:val="single"/>
                <w:lang w:val="fr-CA" w:eastAsia="fr-CA"/>
              </w:rPr>
            </w:pPr>
            <w:hyperlink r:id="rId61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1A998BE" w14:textId="77777777" w:rsidTr="00AF6FAC">
        <w:trPr>
          <w:trHeight w:val="345"/>
        </w:trPr>
        <w:tc>
          <w:tcPr>
            <w:tcW w:w="2824" w:type="dxa"/>
            <w:noWrap/>
            <w:hideMark/>
          </w:tcPr>
          <w:p w14:paraId="0A95B43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QuechuaInterpreter</w:t>
            </w:r>
            <w:proofErr w:type="spellEnd"/>
          </w:p>
        </w:tc>
        <w:tc>
          <w:tcPr>
            <w:tcW w:w="4864" w:type="dxa"/>
            <w:hideMark/>
          </w:tcPr>
          <w:p w14:paraId="2C30113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Quechua (que)</w:t>
            </w:r>
          </w:p>
        </w:tc>
        <w:tc>
          <w:tcPr>
            <w:tcW w:w="2022" w:type="dxa"/>
            <w:noWrap/>
            <w:hideMark/>
          </w:tcPr>
          <w:p w14:paraId="4B11B716" w14:textId="77777777" w:rsidR="00AF6FAC" w:rsidRPr="00AF6FAC" w:rsidRDefault="00CA3B37" w:rsidP="00AF6FAC">
            <w:pPr>
              <w:rPr>
                <w:rFonts w:ascii="Calibri" w:hAnsi="Calibri" w:cs="Calibri"/>
                <w:color w:val="0563C1"/>
                <w:kern w:val="0"/>
                <w:sz w:val="22"/>
                <w:szCs w:val="22"/>
                <w:u w:val="single"/>
                <w:lang w:val="fr-CA" w:eastAsia="fr-CA"/>
              </w:rPr>
            </w:pPr>
            <w:hyperlink r:id="rId61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833FF4" w14:textId="77777777" w:rsidTr="00AF6FAC">
        <w:trPr>
          <w:trHeight w:val="345"/>
        </w:trPr>
        <w:tc>
          <w:tcPr>
            <w:tcW w:w="2824" w:type="dxa"/>
            <w:noWrap/>
            <w:hideMark/>
          </w:tcPr>
          <w:p w14:paraId="62556B0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RajasthaniInterpreter</w:t>
            </w:r>
            <w:proofErr w:type="spellEnd"/>
          </w:p>
        </w:tc>
        <w:tc>
          <w:tcPr>
            <w:tcW w:w="4864" w:type="dxa"/>
            <w:hideMark/>
          </w:tcPr>
          <w:p w14:paraId="01F768E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Rajasthani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raj</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B80FD54" w14:textId="77777777" w:rsidR="00AF6FAC" w:rsidRPr="00AF6FAC" w:rsidRDefault="00CA3B37" w:rsidP="00AF6FAC">
            <w:pPr>
              <w:rPr>
                <w:rFonts w:ascii="Calibri" w:hAnsi="Calibri" w:cs="Calibri"/>
                <w:color w:val="0563C1"/>
                <w:kern w:val="0"/>
                <w:sz w:val="22"/>
                <w:szCs w:val="22"/>
                <w:u w:val="single"/>
                <w:lang w:val="fr-CA" w:eastAsia="fr-CA"/>
              </w:rPr>
            </w:pPr>
            <w:hyperlink r:id="rId61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3B3BD34" w14:textId="77777777" w:rsidTr="00AF6FAC">
        <w:trPr>
          <w:trHeight w:val="345"/>
        </w:trPr>
        <w:tc>
          <w:tcPr>
            <w:tcW w:w="2824" w:type="dxa"/>
            <w:noWrap/>
            <w:hideMark/>
          </w:tcPr>
          <w:p w14:paraId="3C396C9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RapanuiInterpreter</w:t>
            </w:r>
            <w:proofErr w:type="spellEnd"/>
          </w:p>
        </w:tc>
        <w:tc>
          <w:tcPr>
            <w:tcW w:w="4864" w:type="dxa"/>
            <w:hideMark/>
          </w:tcPr>
          <w:p w14:paraId="0206C7D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Rapanui</w:t>
            </w:r>
            <w:proofErr w:type="spellEnd"/>
            <w:r w:rsidRPr="00604A83">
              <w:rPr>
                <w:rFonts w:ascii="Segoe UI" w:hAnsi="Segoe UI" w:cs="Segoe UI"/>
                <w:color w:val="000000" w:themeColor="text1"/>
                <w:kern w:val="0"/>
                <w:sz w:val="22"/>
                <w:szCs w:val="22"/>
                <w:lang w:val="fr-CA" w:eastAsia="fr-CA"/>
              </w:rPr>
              <w:t xml:space="preserve"> (rap)</w:t>
            </w:r>
          </w:p>
        </w:tc>
        <w:tc>
          <w:tcPr>
            <w:tcW w:w="2022" w:type="dxa"/>
            <w:noWrap/>
            <w:hideMark/>
          </w:tcPr>
          <w:p w14:paraId="592CB8A0" w14:textId="77777777" w:rsidR="00AF6FAC" w:rsidRPr="00AF6FAC" w:rsidRDefault="00CA3B37" w:rsidP="00AF6FAC">
            <w:pPr>
              <w:rPr>
                <w:rFonts w:ascii="Calibri" w:hAnsi="Calibri" w:cs="Calibri"/>
                <w:color w:val="0563C1"/>
                <w:kern w:val="0"/>
                <w:sz w:val="22"/>
                <w:szCs w:val="22"/>
                <w:u w:val="single"/>
                <w:lang w:val="fr-CA" w:eastAsia="fr-CA"/>
              </w:rPr>
            </w:pPr>
            <w:hyperlink r:id="rId61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B99C179" w14:textId="77777777" w:rsidTr="00AF6FAC">
        <w:trPr>
          <w:trHeight w:val="675"/>
        </w:trPr>
        <w:tc>
          <w:tcPr>
            <w:tcW w:w="2824" w:type="dxa"/>
            <w:noWrap/>
            <w:hideMark/>
          </w:tcPr>
          <w:p w14:paraId="416E2DA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RarotonganCookIslandsMaoriInterpreter</w:t>
            </w:r>
            <w:proofErr w:type="spellEnd"/>
          </w:p>
        </w:tc>
        <w:tc>
          <w:tcPr>
            <w:tcW w:w="4864" w:type="dxa"/>
            <w:hideMark/>
          </w:tcPr>
          <w:p w14:paraId="3ADA87F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Rarotongan</w:t>
            </w:r>
            <w:proofErr w:type="spellEnd"/>
            <w:r w:rsidRPr="00604A83">
              <w:rPr>
                <w:rFonts w:ascii="Segoe UI" w:hAnsi="Segoe UI" w:cs="Segoe UI"/>
                <w:color w:val="000000" w:themeColor="text1"/>
                <w:kern w:val="0"/>
                <w:sz w:val="22"/>
                <w:szCs w:val="22"/>
                <w:lang w:val="fr-CA" w:eastAsia="fr-CA"/>
              </w:rPr>
              <w:t xml:space="preserve"> Cook </w:t>
            </w:r>
            <w:proofErr w:type="spellStart"/>
            <w:r w:rsidRPr="00604A83">
              <w:rPr>
                <w:rFonts w:ascii="Segoe UI" w:hAnsi="Segoe UI" w:cs="Segoe UI"/>
                <w:color w:val="000000" w:themeColor="text1"/>
                <w:kern w:val="0"/>
                <w:sz w:val="22"/>
                <w:szCs w:val="22"/>
                <w:lang w:val="fr-CA" w:eastAsia="fr-CA"/>
              </w:rPr>
              <w:t>Islands</w:t>
            </w:r>
            <w:proofErr w:type="spellEnd"/>
            <w:r w:rsidRPr="00604A83">
              <w:rPr>
                <w:rFonts w:ascii="Segoe UI" w:hAnsi="Segoe UI" w:cs="Segoe UI"/>
                <w:color w:val="000000" w:themeColor="text1"/>
                <w:kern w:val="0"/>
                <w:sz w:val="22"/>
                <w:szCs w:val="22"/>
                <w:lang w:val="fr-CA" w:eastAsia="fr-CA"/>
              </w:rPr>
              <w:t xml:space="preserve"> Maori (</w:t>
            </w:r>
            <w:proofErr w:type="spellStart"/>
            <w:r w:rsidRPr="00604A83">
              <w:rPr>
                <w:rFonts w:ascii="Segoe UI" w:hAnsi="Segoe UI" w:cs="Segoe UI"/>
                <w:color w:val="000000" w:themeColor="text1"/>
                <w:kern w:val="0"/>
                <w:sz w:val="22"/>
                <w:szCs w:val="22"/>
                <w:lang w:val="fr-CA" w:eastAsia="fr-CA"/>
              </w:rPr>
              <w:t>rar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C9E9A7E" w14:textId="77777777" w:rsidR="00AF6FAC" w:rsidRPr="00AF6FAC" w:rsidRDefault="00CA3B37" w:rsidP="00AF6FAC">
            <w:pPr>
              <w:rPr>
                <w:rFonts w:ascii="Calibri" w:hAnsi="Calibri" w:cs="Calibri"/>
                <w:color w:val="0563C1"/>
                <w:kern w:val="0"/>
                <w:sz w:val="22"/>
                <w:szCs w:val="22"/>
                <w:u w:val="single"/>
                <w:lang w:val="fr-CA" w:eastAsia="fr-CA"/>
              </w:rPr>
            </w:pPr>
            <w:hyperlink r:id="rId62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449E767" w14:textId="77777777" w:rsidTr="00AF6FAC">
        <w:trPr>
          <w:trHeight w:val="675"/>
        </w:trPr>
        <w:tc>
          <w:tcPr>
            <w:tcW w:w="2824" w:type="dxa"/>
            <w:noWrap/>
            <w:hideMark/>
          </w:tcPr>
          <w:p w14:paraId="749FEF6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RomanianMoldavianMoldovanInterpreter</w:t>
            </w:r>
            <w:proofErr w:type="spellEnd"/>
          </w:p>
        </w:tc>
        <w:tc>
          <w:tcPr>
            <w:tcW w:w="4864" w:type="dxa"/>
            <w:hideMark/>
          </w:tcPr>
          <w:p w14:paraId="36B163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Romanian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Moldavian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Moldovan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rum</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4E364D8D" w14:textId="77777777" w:rsidR="00AF6FAC" w:rsidRPr="00AF6FAC" w:rsidRDefault="00CA3B37" w:rsidP="00AF6FAC">
            <w:pPr>
              <w:rPr>
                <w:rFonts w:ascii="Calibri" w:hAnsi="Calibri" w:cs="Calibri"/>
                <w:color w:val="0563C1"/>
                <w:kern w:val="0"/>
                <w:sz w:val="22"/>
                <w:szCs w:val="22"/>
                <w:u w:val="single"/>
                <w:lang w:val="fr-CA" w:eastAsia="fr-CA"/>
              </w:rPr>
            </w:pPr>
            <w:hyperlink r:id="rId62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BB8D27A" w14:textId="77777777" w:rsidTr="00AF6FAC">
        <w:trPr>
          <w:trHeight w:val="345"/>
        </w:trPr>
        <w:tc>
          <w:tcPr>
            <w:tcW w:w="2824" w:type="dxa"/>
            <w:noWrap/>
            <w:hideMark/>
          </w:tcPr>
          <w:p w14:paraId="723F115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RomanshInterpreter</w:t>
            </w:r>
            <w:proofErr w:type="spellEnd"/>
          </w:p>
        </w:tc>
        <w:tc>
          <w:tcPr>
            <w:tcW w:w="4864" w:type="dxa"/>
            <w:hideMark/>
          </w:tcPr>
          <w:p w14:paraId="788915E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Romansh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roh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E1A8DA5" w14:textId="77777777" w:rsidR="00AF6FAC" w:rsidRPr="00AF6FAC" w:rsidRDefault="00CA3B37" w:rsidP="00AF6FAC">
            <w:pPr>
              <w:rPr>
                <w:rFonts w:ascii="Calibri" w:hAnsi="Calibri" w:cs="Calibri"/>
                <w:color w:val="0563C1"/>
                <w:kern w:val="0"/>
                <w:sz w:val="22"/>
                <w:szCs w:val="22"/>
                <w:u w:val="single"/>
                <w:lang w:val="fr-CA" w:eastAsia="fr-CA"/>
              </w:rPr>
            </w:pPr>
            <w:hyperlink r:id="rId62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157E606" w14:textId="77777777" w:rsidTr="00AF6FAC">
        <w:trPr>
          <w:trHeight w:val="345"/>
        </w:trPr>
        <w:tc>
          <w:tcPr>
            <w:tcW w:w="2824" w:type="dxa"/>
            <w:noWrap/>
            <w:hideMark/>
          </w:tcPr>
          <w:p w14:paraId="1C6F5C8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RomanyInterpreter</w:t>
            </w:r>
            <w:proofErr w:type="spellEnd"/>
          </w:p>
        </w:tc>
        <w:tc>
          <w:tcPr>
            <w:tcW w:w="4864" w:type="dxa"/>
            <w:hideMark/>
          </w:tcPr>
          <w:p w14:paraId="773C6D9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Romany</w:t>
            </w:r>
            <w:proofErr w:type="spellEnd"/>
            <w:r w:rsidRPr="00604A83">
              <w:rPr>
                <w:rFonts w:ascii="Segoe UI" w:hAnsi="Segoe UI" w:cs="Segoe UI"/>
                <w:color w:val="000000" w:themeColor="text1"/>
                <w:kern w:val="0"/>
                <w:sz w:val="22"/>
                <w:szCs w:val="22"/>
                <w:lang w:val="fr-CA" w:eastAsia="fr-CA"/>
              </w:rPr>
              <w:t xml:space="preserve"> (rom)</w:t>
            </w:r>
          </w:p>
        </w:tc>
        <w:tc>
          <w:tcPr>
            <w:tcW w:w="2022" w:type="dxa"/>
            <w:noWrap/>
            <w:hideMark/>
          </w:tcPr>
          <w:p w14:paraId="64454AEA" w14:textId="77777777" w:rsidR="00AF6FAC" w:rsidRPr="00AF6FAC" w:rsidRDefault="00CA3B37" w:rsidP="00AF6FAC">
            <w:pPr>
              <w:rPr>
                <w:rFonts w:ascii="Calibri" w:hAnsi="Calibri" w:cs="Calibri"/>
                <w:color w:val="0563C1"/>
                <w:kern w:val="0"/>
                <w:sz w:val="22"/>
                <w:szCs w:val="22"/>
                <w:u w:val="single"/>
                <w:lang w:val="fr-CA" w:eastAsia="fr-CA"/>
              </w:rPr>
            </w:pPr>
            <w:hyperlink r:id="rId62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F2886D7" w14:textId="77777777" w:rsidTr="00AF6FAC">
        <w:trPr>
          <w:trHeight w:val="345"/>
        </w:trPr>
        <w:tc>
          <w:tcPr>
            <w:tcW w:w="2824" w:type="dxa"/>
            <w:noWrap/>
            <w:hideMark/>
          </w:tcPr>
          <w:p w14:paraId="3420470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RundiInterpreter</w:t>
            </w:r>
            <w:proofErr w:type="spellEnd"/>
          </w:p>
        </w:tc>
        <w:tc>
          <w:tcPr>
            <w:tcW w:w="4864" w:type="dxa"/>
            <w:hideMark/>
          </w:tcPr>
          <w:p w14:paraId="5552938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Rundi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run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BF207F7" w14:textId="77777777" w:rsidR="00AF6FAC" w:rsidRPr="00AF6FAC" w:rsidRDefault="00CA3B37" w:rsidP="00AF6FAC">
            <w:pPr>
              <w:rPr>
                <w:rFonts w:ascii="Calibri" w:hAnsi="Calibri" w:cs="Calibri"/>
                <w:color w:val="0563C1"/>
                <w:kern w:val="0"/>
                <w:sz w:val="22"/>
                <w:szCs w:val="22"/>
                <w:u w:val="single"/>
                <w:lang w:val="fr-CA" w:eastAsia="fr-CA"/>
              </w:rPr>
            </w:pPr>
            <w:hyperlink r:id="rId62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0052C38" w14:textId="77777777" w:rsidTr="00AF6FAC">
        <w:trPr>
          <w:trHeight w:val="345"/>
        </w:trPr>
        <w:tc>
          <w:tcPr>
            <w:tcW w:w="2824" w:type="dxa"/>
            <w:noWrap/>
            <w:hideMark/>
          </w:tcPr>
          <w:p w14:paraId="00C9C67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RussianInterpreter</w:t>
            </w:r>
            <w:proofErr w:type="spellEnd"/>
          </w:p>
        </w:tc>
        <w:tc>
          <w:tcPr>
            <w:tcW w:w="4864" w:type="dxa"/>
            <w:hideMark/>
          </w:tcPr>
          <w:p w14:paraId="57CF8D7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Russian</w:t>
            </w:r>
            <w:proofErr w:type="spellEnd"/>
            <w:r w:rsidRPr="00604A83">
              <w:rPr>
                <w:rFonts w:ascii="Segoe UI" w:hAnsi="Segoe UI" w:cs="Segoe UI"/>
                <w:color w:val="000000" w:themeColor="text1"/>
                <w:kern w:val="0"/>
                <w:sz w:val="22"/>
                <w:szCs w:val="22"/>
                <w:lang w:val="fr-CA" w:eastAsia="fr-CA"/>
              </w:rPr>
              <w:t xml:space="preserve"> (rus)</w:t>
            </w:r>
          </w:p>
        </w:tc>
        <w:tc>
          <w:tcPr>
            <w:tcW w:w="2022" w:type="dxa"/>
            <w:noWrap/>
            <w:hideMark/>
          </w:tcPr>
          <w:p w14:paraId="5073A81C" w14:textId="77777777" w:rsidR="00AF6FAC" w:rsidRPr="00AF6FAC" w:rsidRDefault="00CA3B37" w:rsidP="00AF6FAC">
            <w:pPr>
              <w:rPr>
                <w:rFonts w:ascii="Calibri" w:hAnsi="Calibri" w:cs="Calibri"/>
                <w:color w:val="0563C1"/>
                <w:kern w:val="0"/>
                <w:sz w:val="22"/>
                <w:szCs w:val="22"/>
                <w:u w:val="single"/>
                <w:lang w:val="fr-CA" w:eastAsia="fr-CA"/>
              </w:rPr>
            </w:pPr>
            <w:hyperlink r:id="rId62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86A5E68" w14:textId="77777777" w:rsidTr="00AF6FAC">
        <w:trPr>
          <w:trHeight w:val="675"/>
        </w:trPr>
        <w:tc>
          <w:tcPr>
            <w:tcW w:w="2824" w:type="dxa"/>
            <w:noWrap/>
            <w:hideMark/>
          </w:tcPr>
          <w:p w14:paraId="617DFEF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SalishanLanguagesInterpreter</w:t>
            </w:r>
            <w:proofErr w:type="spellEnd"/>
          </w:p>
        </w:tc>
        <w:tc>
          <w:tcPr>
            <w:tcW w:w="4864" w:type="dxa"/>
            <w:hideMark/>
          </w:tcPr>
          <w:p w14:paraId="39AC14E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Salishan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(sal)</w:t>
            </w:r>
          </w:p>
        </w:tc>
        <w:tc>
          <w:tcPr>
            <w:tcW w:w="2022" w:type="dxa"/>
            <w:noWrap/>
            <w:hideMark/>
          </w:tcPr>
          <w:p w14:paraId="19AB3704" w14:textId="77777777" w:rsidR="00AF6FAC" w:rsidRPr="00AF6FAC" w:rsidRDefault="00CA3B37" w:rsidP="00AF6FAC">
            <w:pPr>
              <w:rPr>
                <w:rFonts w:ascii="Calibri" w:hAnsi="Calibri" w:cs="Calibri"/>
                <w:color w:val="0563C1"/>
                <w:kern w:val="0"/>
                <w:sz w:val="22"/>
                <w:szCs w:val="22"/>
                <w:u w:val="single"/>
                <w:lang w:val="fr-CA" w:eastAsia="fr-CA"/>
              </w:rPr>
            </w:pPr>
            <w:hyperlink r:id="rId62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B462CB4" w14:textId="77777777" w:rsidTr="00AF6FAC">
        <w:trPr>
          <w:trHeight w:val="675"/>
        </w:trPr>
        <w:tc>
          <w:tcPr>
            <w:tcW w:w="2824" w:type="dxa"/>
            <w:noWrap/>
            <w:hideMark/>
          </w:tcPr>
          <w:p w14:paraId="03B4A0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SamaritanAramaicInterpreter</w:t>
            </w:r>
            <w:proofErr w:type="spellEnd"/>
          </w:p>
        </w:tc>
        <w:tc>
          <w:tcPr>
            <w:tcW w:w="4864" w:type="dxa"/>
            <w:hideMark/>
          </w:tcPr>
          <w:p w14:paraId="4377D3F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Samaritan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Aramaic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sam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70A9014" w14:textId="77777777" w:rsidR="00AF6FAC" w:rsidRPr="00AF6FAC" w:rsidRDefault="00CA3B37" w:rsidP="00AF6FAC">
            <w:pPr>
              <w:rPr>
                <w:rFonts w:ascii="Calibri" w:hAnsi="Calibri" w:cs="Calibri"/>
                <w:color w:val="0563C1"/>
                <w:kern w:val="0"/>
                <w:sz w:val="22"/>
                <w:szCs w:val="22"/>
                <w:u w:val="single"/>
                <w:lang w:val="fr-CA" w:eastAsia="fr-CA"/>
              </w:rPr>
            </w:pPr>
            <w:hyperlink r:id="rId62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630FC67" w14:textId="77777777" w:rsidTr="00AF6FAC">
        <w:trPr>
          <w:trHeight w:val="345"/>
        </w:trPr>
        <w:tc>
          <w:tcPr>
            <w:tcW w:w="2824" w:type="dxa"/>
            <w:noWrap/>
            <w:hideMark/>
          </w:tcPr>
          <w:p w14:paraId="6E2DBC4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SamiLanguagesInterpreter</w:t>
            </w:r>
            <w:proofErr w:type="spellEnd"/>
          </w:p>
        </w:tc>
        <w:tc>
          <w:tcPr>
            <w:tcW w:w="4864" w:type="dxa"/>
            <w:hideMark/>
          </w:tcPr>
          <w:p w14:paraId="6B9C9C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Sami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smi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2392AEF" w14:textId="77777777" w:rsidR="00AF6FAC" w:rsidRPr="00AF6FAC" w:rsidRDefault="00CA3B37" w:rsidP="00AF6FAC">
            <w:pPr>
              <w:rPr>
                <w:rFonts w:ascii="Calibri" w:hAnsi="Calibri" w:cs="Calibri"/>
                <w:color w:val="0563C1"/>
                <w:kern w:val="0"/>
                <w:sz w:val="22"/>
                <w:szCs w:val="22"/>
                <w:u w:val="single"/>
                <w:lang w:val="fr-CA" w:eastAsia="fr-CA"/>
              </w:rPr>
            </w:pPr>
            <w:hyperlink r:id="rId62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AFAE72E" w14:textId="77777777" w:rsidTr="00AF6FAC">
        <w:trPr>
          <w:trHeight w:val="345"/>
        </w:trPr>
        <w:tc>
          <w:tcPr>
            <w:tcW w:w="2824" w:type="dxa"/>
            <w:noWrap/>
            <w:hideMark/>
          </w:tcPr>
          <w:p w14:paraId="704FAC5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SamoanInterpreter</w:t>
            </w:r>
            <w:proofErr w:type="spellEnd"/>
          </w:p>
        </w:tc>
        <w:tc>
          <w:tcPr>
            <w:tcW w:w="4864" w:type="dxa"/>
            <w:hideMark/>
          </w:tcPr>
          <w:p w14:paraId="3B939D4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Samoan (</w:t>
            </w:r>
            <w:proofErr w:type="spellStart"/>
            <w:r w:rsidRPr="00604A83">
              <w:rPr>
                <w:rFonts w:ascii="Segoe UI" w:hAnsi="Segoe UI" w:cs="Segoe UI"/>
                <w:color w:val="000000" w:themeColor="text1"/>
                <w:kern w:val="0"/>
                <w:sz w:val="22"/>
                <w:szCs w:val="22"/>
                <w:lang w:val="fr-CA" w:eastAsia="fr-CA"/>
              </w:rPr>
              <w:t>smo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904DF65" w14:textId="77777777" w:rsidR="00AF6FAC" w:rsidRPr="00AF6FAC" w:rsidRDefault="00CA3B37" w:rsidP="00AF6FAC">
            <w:pPr>
              <w:rPr>
                <w:rFonts w:ascii="Calibri" w:hAnsi="Calibri" w:cs="Calibri"/>
                <w:color w:val="0563C1"/>
                <w:kern w:val="0"/>
                <w:sz w:val="22"/>
                <w:szCs w:val="22"/>
                <w:u w:val="single"/>
                <w:lang w:val="fr-CA" w:eastAsia="fr-CA"/>
              </w:rPr>
            </w:pPr>
            <w:hyperlink r:id="rId62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DD39CE" w14:textId="77777777" w:rsidTr="00AF6FAC">
        <w:trPr>
          <w:trHeight w:val="345"/>
        </w:trPr>
        <w:tc>
          <w:tcPr>
            <w:tcW w:w="2824" w:type="dxa"/>
            <w:noWrap/>
            <w:hideMark/>
          </w:tcPr>
          <w:p w14:paraId="4683A01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SandaweInterpreter</w:t>
            </w:r>
            <w:proofErr w:type="spellEnd"/>
          </w:p>
        </w:tc>
        <w:tc>
          <w:tcPr>
            <w:tcW w:w="4864" w:type="dxa"/>
            <w:hideMark/>
          </w:tcPr>
          <w:p w14:paraId="42A2283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Sandawe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sad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1ECA75B" w14:textId="77777777" w:rsidR="00AF6FAC" w:rsidRPr="00AF6FAC" w:rsidRDefault="00CA3B37" w:rsidP="00AF6FAC">
            <w:pPr>
              <w:rPr>
                <w:rFonts w:ascii="Calibri" w:hAnsi="Calibri" w:cs="Calibri"/>
                <w:color w:val="0563C1"/>
                <w:kern w:val="0"/>
                <w:sz w:val="22"/>
                <w:szCs w:val="22"/>
                <w:u w:val="single"/>
                <w:lang w:val="fr-CA" w:eastAsia="fr-CA"/>
              </w:rPr>
            </w:pPr>
            <w:hyperlink r:id="rId63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DD87CAA" w14:textId="77777777" w:rsidTr="00AF6FAC">
        <w:trPr>
          <w:trHeight w:val="345"/>
        </w:trPr>
        <w:tc>
          <w:tcPr>
            <w:tcW w:w="2824" w:type="dxa"/>
            <w:noWrap/>
            <w:hideMark/>
          </w:tcPr>
          <w:p w14:paraId="17FF755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SangoInterpreter</w:t>
            </w:r>
            <w:proofErr w:type="spellEnd"/>
          </w:p>
        </w:tc>
        <w:tc>
          <w:tcPr>
            <w:tcW w:w="4864" w:type="dxa"/>
            <w:hideMark/>
          </w:tcPr>
          <w:p w14:paraId="3E448A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Sango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sag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67B938D" w14:textId="77777777" w:rsidR="00AF6FAC" w:rsidRPr="00AF6FAC" w:rsidRDefault="00CA3B37" w:rsidP="00AF6FAC">
            <w:pPr>
              <w:rPr>
                <w:rFonts w:ascii="Calibri" w:hAnsi="Calibri" w:cs="Calibri"/>
                <w:color w:val="0563C1"/>
                <w:kern w:val="0"/>
                <w:sz w:val="22"/>
                <w:szCs w:val="22"/>
                <w:u w:val="single"/>
                <w:lang w:val="fr-CA" w:eastAsia="fr-CA"/>
              </w:rPr>
            </w:pPr>
            <w:hyperlink r:id="rId63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87B75D5" w14:textId="77777777" w:rsidTr="00AF6FAC">
        <w:trPr>
          <w:trHeight w:val="345"/>
        </w:trPr>
        <w:tc>
          <w:tcPr>
            <w:tcW w:w="2824" w:type="dxa"/>
            <w:noWrap/>
            <w:hideMark/>
          </w:tcPr>
          <w:p w14:paraId="6533439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SanskritInterpreter</w:t>
            </w:r>
            <w:proofErr w:type="spellEnd"/>
          </w:p>
        </w:tc>
        <w:tc>
          <w:tcPr>
            <w:tcW w:w="4864" w:type="dxa"/>
            <w:hideMark/>
          </w:tcPr>
          <w:p w14:paraId="7AB4329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Sanskrit (</w:t>
            </w:r>
            <w:proofErr w:type="spellStart"/>
            <w:r w:rsidRPr="00604A83">
              <w:rPr>
                <w:rFonts w:ascii="Segoe UI" w:hAnsi="Segoe UI" w:cs="Segoe UI"/>
                <w:color w:val="000000" w:themeColor="text1"/>
                <w:kern w:val="0"/>
                <w:sz w:val="22"/>
                <w:szCs w:val="22"/>
                <w:lang w:val="fr-CA" w:eastAsia="fr-CA"/>
              </w:rPr>
              <w:t>san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E06DDE4" w14:textId="77777777" w:rsidR="00AF6FAC" w:rsidRPr="00AF6FAC" w:rsidRDefault="00CA3B37" w:rsidP="00AF6FAC">
            <w:pPr>
              <w:rPr>
                <w:rFonts w:ascii="Calibri" w:hAnsi="Calibri" w:cs="Calibri"/>
                <w:color w:val="0563C1"/>
                <w:kern w:val="0"/>
                <w:sz w:val="22"/>
                <w:szCs w:val="22"/>
                <w:u w:val="single"/>
                <w:lang w:val="fr-CA" w:eastAsia="fr-CA"/>
              </w:rPr>
            </w:pPr>
            <w:hyperlink r:id="rId63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02DC24A" w14:textId="77777777" w:rsidTr="00AF6FAC">
        <w:trPr>
          <w:trHeight w:val="345"/>
        </w:trPr>
        <w:tc>
          <w:tcPr>
            <w:tcW w:w="2824" w:type="dxa"/>
            <w:noWrap/>
            <w:hideMark/>
          </w:tcPr>
          <w:p w14:paraId="5364258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SantaliInterpreter</w:t>
            </w:r>
            <w:proofErr w:type="spellEnd"/>
          </w:p>
        </w:tc>
        <w:tc>
          <w:tcPr>
            <w:tcW w:w="4864" w:type="dxa"/>
            <w:hideMark/>
          </w:tcPr>
          <w:p w14:paraId="44015C6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Santali (</w:t>
            </w:r>
            <w:proofErr w:type="spellStart"/>
            <w:r w:rsidRPr="00604A83">
              <w:rPr>
                <w:rFonts w:ascii="Segoe UI" w:hAnsi="Segoe UI" w:cs="Segoe UI"/>
                <w:color w:val="000000" w:themeColor="text1"/>
                <w:kern w:val="0"/>
                <w:sz w:val="22"/>
                <w:szCs w:val="22"/>
                <w:lang w:val="fr-CA" w:eastAsia="fr-CA"/>
              </w:rPr>
              <w:t>sat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342AE84" w14:textId="77777777" w:rsidR="00AF6FAC" w:rsidRPr="00AF6FAC" w:rsidRDefault="00CA3B37" w:rsidP="00AF6FAC">
            <w:pPr>
              <w:rPr>
                <w:rFonts w:ascii="Calibri" w:hAnsi="Calibri" w:cs="Calibri"/>
                <w:color w:val="0563C1"/>
                <w:kern w:val="0"/>
                <w:sz w:val="22"/>
                <w:szCs w:val="22"/>
                <w:u w:val="single"/>
                <w:lang w:val="fr-CA" w:eastAsia="fr-CA"/>
              </w:rPr>
            </w:pPr>
            <w:hyperlink r:id="rId63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E93B1F6" w14:textId="77777777" w:rsidTr="00AF6FAC">
        <w:trPr>
          <w:trHeight w:val="345"/>
        </w:trPr>
        <w:tc>
          <w:tcPr>
            <w:tcW w:w="2824" w:type="dxa"/>
            <w:noWrap/>
            <w:hideMark/>
          </w:tcPr>
          <w:p w14:paraId="66835D8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SardinianInterpreter</w:t>
            </w:r>
            <w:proofErr w:type="spellEnd"/>
          </w:p>
        </w:tc>
        <w:tc>
          <w:tcPr>
            <w:tcW w:w="4864" w:type="dxa"/>
            <w:hideMark/>
          </w:tcPr>
          <w:p w14:paraId="58A83AA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Sardinian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srd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8DE98AB" w14:textId="77777777" w:rsidR="00AF6FAC" w:rsidRPr="00AF6FAC" w:rsidRDefault="00CA3B37" w:rsidP="00AF6FAC">
            <w:pPr>
              <w:rPr>
                <w:rFonts w:ascii="Calibri" w:hAnsi="Calibri" w:cs="Calibri"/>
                <w:color w:val="0563C1"/>
                <w:kern w:val="0"/>
                <w:sz w:val="22"/>
                <w:szCs w:val="22"/>
                <w:u w:val="single"/>
                <w:lang w:val="fr-CA" w:eastAsia="fr-CA"/>
              </w:rPr>
            </w:pPr>
            <w:hyperlink r:id="rId63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D429289" w14:textId="77777777" w:rsidTr="00AF6FAC">
        <w:trPr>
          <w:trHeight w:val="345"/>
        </w:trPr>
        <w:tc>
          <w:tcPr>
            <w:tcW w:w="2824" w:type="dxa"/>
            <w:noWrap/>
            <w:hideMark/>
          </w:tcPr>
          <w:p w14:paraId="231EFC0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SasakInterpreter</w:t>
            </w:r>
            <w:proofErr w:type="spellEnd"/>
          </w:p>
        </w:tc>
        <w:tc>
          <w:tcPr>
            <w:tcW w:w="4864" w:type="dxa"/>
            <w:hideMark/>
          </w:tcPr>
          <w:p w14:paraId="76B7E50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Sasak</w:t>
            </w:r>
            <w:proofErr w:type="spellEnd"/>
            <w:r w:rsidRPr="00604A83">
              <w:rPr>
                <w:rFonts w:ascii="Segoe UI" w:hAnsi="Segoe UI" w:cs="Segoe UI"/>
                <w:color w:val="000000" w:themeColor="text1"/>
                <w:kern w:val="0"/>
                <w:sz w:val="22"/>
                <w:szCs w:val="22"/>
                <w:lang w:val="fr-CA" w:eastAsia="fr-CA"/>
              </w:rPr>
              <w:t xml:space="preserve"> (sas)</w:t>
            </w:r>
          </w:p>
        </w:tc>
        <w:tc>
          <w:tcPr>
            <w:tcW w:w="2022" w:type="dxa"/>
            <w:noWrap/>
            <w:hideMark/>
          </w:tcPr>
          <w:p w14:paraId="07D9E569" w14:textId="77777777" w:rsidR="00AF6FAC" w:rsidRPr="00AF6FAC" w:rsidRDefault="00CA3B37" w:rsidP="00AF6FAC">
            <w:pPr>
              <w:rPr>
                <w:rFonts w:ascii="Calibri" w:hAnsi="Calibri" w:cs="Calibri"/>
                <w:color w:val="0563C1"/>
                <w:kern w:val="0"/>
                <w:sz w:val="22"/>
                <w:szCs w:val="22"/>
                <w:u w:val="single"/>
                <w:lang w:val="fr-CA" w:eastAsia="fr-CA"/>
              </w:rPr>
            </w:pPr>
            <w:hyperlink r:id="rId63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F9B4022" w14:textId="77777777" w:rsidTr="00AF6FAC">
        <w:trPr>
          <w:trHeight w:val="345"/>
        </w:trPr>
        <w:tc>
          <w:tcPr>
            <w:tcW w:w="2824" w:type="dxa"/>
            <w:noWrap/>
            <w:hideMark/>
          </w:tcPr>
          <w:p w14:paraId="0DFC5DC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ScotsInterpreter</w:t>
            </w:r>
            <w:proofErr w:type="spellEnd"/>
          </w:p>
        </w:tc>
        <w:tc>
          <w:tcPr>
            <w:tcW w:w="4864" w:type="dxa"/>
            <w:hideMark/>
          </w:tcPr>
          <w:p w14:paraId="25A5494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Scots (</w:t>
            </w:r>
            <w:proofErr w:type="spellStart"/>
            <w:r w:rsidRPr="00604A83">
              <w:rPr>
                <w:rFonts w:ascii="Segoe UI" w:hAnsi="Segoe UI" w:cs="Segoe UI"/>
                <w:color w:val="000000" w:themeColor="text1"/>
                <w:kern w:val="0"/>
                <w:sz w:val="22"/>
                <w:szCs w:val="22"/>
                <w:lang w:val="fr-CA" w:eastAsia="fr-CA"/>
              </w:rPr>
              <w:t>sco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0F8B096" w14:textId="77777777" w:rsidR="00AF6FAC" w:rsidRPr="00AF6FAC" w:rsidRDefault="00CA3B37" w:rsidP="00AF6FAC">
            <w:pPr>
              <w:rPr>
                <w:rFonts w:ascii="Calibri" w:hAnsi="Calibri" w:cs="Calibri"/>
                <w:color w:val="0563C1"/>
                <w:kern w:val="0"/>
                <w:sz w:val="22"/>
                <w:szCs w:val="22"/>
                <w:u w:val="single"/>
                <w:lang w:val="fr-CA" w:eastAsia="fr-CA"/>
              </w:rPr>
            </w:pPr>
            <w:hyperlink r:id="rId63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D130236" w14:textId="77777777" w:rsidTr="00AF6FAC">
        <w:trPr>
          <w:trHeight w:val="345"/>
        </w:trPr>
        <w:tc>
          <w:tcPr>
            <w:tcW w:w="2824" w:type="dxa"/>
            <w:noWrap/>
            <w:hideMark/>
          </w:tcPr>
          <w:p w14:paraId="31F849C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SelkupInterpreter</w:t>
            </w:r>
            <w:proofErr w:type="spellEnd"/>
          </w:p>
        </w:tc>
        <w:tc>
          <w:tcPr>
            <w:tcW w:w="4864" w:type="dxa"/>
            <w:hideMark/>
          </w:tcPr>
          <w:p w14:paraId="1D33CAE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Selkup</w:t>
            </w:r>
            <w:proofErr w:type="spellEnd"/>
            <w:r w:rsidRPr="00604A83">
              <w:rPr>
                <w:rFonts w:ascii="Segoe UI" w:hAnsi="Segoe UI" w:cs="Segoe UI"/>
                <w:color w:val="000000" w:themeColor="text1"/>
                <w:kern w:val="0"/>
                <w:sz w:val="22"/>
                <w:szCs w:val="22"/>
                <w:lang w:val="fr-CA" w:eastAsia="fr-CA"/>
              </w:rPr>
              <w:t xml:space="preserve"> (sel)</w:t>
            </w:r>
          </w:p>
        </w:tc>
        <w:tc>
          <w:tcPr>
            <w:tcW w:w="2022" w:type="dxa"/>
            <w:noWrap/>
            <w:hideMark/>
          </w:tcPr>
          <w:p w14:paraId="66FB2DA5" w14:textId="77777777" w:rsidR="00AF6FAC" w:rsidRPr="00AF6FAC" w:rsidRDefault="00CA3B37" w:rsidP="00AF6FAC">
            <w:pPr>
              <w:rPr>
                <w:rFonts w:ascii="Calibri" w:hAnsi="Calibri" w:cs="Calibri"/>
                <w:color w:val="0563C1"/>
                <w:kern w:val="0"/>
                <w:sz w:val="22"/>
                <w:szCs w:val="22"/>
                <w:u w:val="single"/>
                <w:lang w:val="fr-CA" w:eastAsia="fr-CA"/>
              </w:rPr>
            </w:pPr>
            <w:hyperlink r:id="rId63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EBF9162" w14:textId="77777777" w:rsidTr="00AF6FAC">
        <w:trPr>
          <w:trHeight w:val="675"/>
        </w:trPr>
        <w:tc>
          <w:tcPr>
            <w:tcW w:w="2824" w:type="dxa"/>
            <w:noWrap/>
            <w:hideMark/>
          </w:tcPr>
          <w:p w14:paraId="6D48A15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SemiticLanguagesInterpreter</w:t>
            </w:r>
            <w:proofErr w:type="spellEnd"/>
          </w:p>
        </w:tc>
        <w:tc>
          <w:tcPr>
            <w:tcW w:w="4864" w:type="dxa"/>
            <w:hideMark/>
          </w:tcPr>
          <w:p w14:paraId="16626AA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Semitic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8A1B592" w14:textId="77777777" w:rsidR="00AF6FAC" w:rsidRPr="00AF6FAC" w:rsidRDefault="00CA3B37" w:rsidP="00AF6FAC">
            <w:pPr>
              <w:rPr>
                <w:rFonts w:ascii="Calibri" w:hAnsi="Calibri" w:cs="Calibri"/>
                <w:color w:val="0563C1"/>
                <w:kern w:val="0"/>
                <w:sz w:val="22"/>
                <w:szCs w:val="22"/>
                <w:u w:val="single"/>
                <w:lang w:val="fr-CA" w:eastAsia="fr-CA"/>
              </w:rPr>
            </w:pPr>
            <w:hyperlink r:id="rId63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8716B5D" w14:textId="77777777" w:rsidTr="00AF6FAC">
        <w:trPr>
          <w:trHeight w:val="345"/>
        </w:trPr>
        <w:tc>
          <w:tcPr>
            <w:tcW w:w="2824" w:type="dxa"/>
            <w:noWrap/>
            <w:hideMark/>
          </w:tcPr>
          <w:p w14:paraId="2639334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SerbianInterpreter</w:t>
            </w:r>
            <w:proofErr w:type="spellEnd"/>
          </w:p>
        </w:tc>
        <w:tc>
          <w:tcPr>
            <w:tcW w:w="4864" w:type="dxa"/>
            <w:hideMark/>
          </w:tcPr>
          <w:p w14:paraId="7B71A42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Serbian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srp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1B35930" w14:textId="77777777" w:rsidR="00AF6FAC" w:rsidRPr="00AF6FAC" w:rsidRDefault="00CA3B37" w:rsidP="00AF6FAC">
            <w:pPr>
              <w:rPr>
                <w:rFonts w:ascii="Calibri" w:hAnsi="Calibri" w:cs="Calibri"/>
                <w:color w:val="0563C1"/>
                <w:kern w:val="0"/>
                <w:sz w:val="22"/>
                <w:szCs w:val="22"/>
                <w:u w:val="single"/>
                <w:lang w:val="fr-CA" w:eastAsia="fr-CA"/>
              </w:rPr>
            </w:pPr>
            <w:hyperlink r:id="rId63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BFCFC47" w14:textId="77777777" w:rsidTr="00AF6FAC">
        <w:trPr>
          <w:trHeight w:val="345"/>
        </w:trPr>
        <w:tc>
          <w:tcPr>
            <w:tcW w:w="2824" w:type="dxa"/>
            <w:noWrap/>
            <w:hideMark/>
          </w:tcPr>
          <w:p w14:paraId="6230C25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SererInterpreter</w:t>
            </w:r>
            <w:proofErr w:type="spellEnd"/>
          </w:p>
        </w:tc>
        <w:tc>
          <w:tcPr>
            <w:tcW w:w="4864" w:type="dxa"/>
            <w:hideMark/>
          </w:tcPr>
          <w:p w14:paraId="039BC77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Serer (</w:t>
            </w:r>
            <w:proofErr w:type="spellStart"/>
            <w:r w:rsidRPr="00604A83">
              <w:rPr>
                <w:rFonts w:ascii="Segoe UI" w:hAnsi="Segoe UI" w:cs="Segoe UI"/>
                <w:color w:val="000000" w:themeColor="text1"/>
                <w:kern w:val="0"/>
                <w:sz w:val="22"/>
                <w:szCs w:val="22"/>
                <w:lang w:val="fr-CA" w:eastAsia="fr-CA"/>
              </w:rPr>
              <w:t>srr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A3EF300" w14:textId="77777777" w:rsidR="00AF6FAC" w:rsidRPr="00AF6FAC" w:rsidRDefault="00CA3B37" w:rsidP="00AF6FAC">
            <w:pPr>
              <w:rPr>
                <w:rFonts w:ascii="Calibri" w:hAnsi="Calibri" w:cs="Calibri"/>
                <w:color w:val="0563C1"/>
                <w:kern w:val="0"/>
                <w:sz w:val="22"/>
                <w:szCs w:val="22"/>
                <w:u w:val="single"/>
                <w:lang w:val="fr-CA" w:eastAsia="fr-CA"/>
              </w:rPr>
            </w:pPr>
            <w:hyperlink r:id="rId64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F81327" w14:textId="77777777" w:rsidTr="00AF6FAC">
        <w:trPr>
          <w:trHeight w:val="345"/>
        </w:trPr>
        <w:tc>
          <w:tcPr>
            <w:tcW w:w="2824" w:type="dxa"/>
            <w:noWrap/>
            <w:hideMark/>
          </w:tcPr>
          <w:p w14:paraId="2366E8E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ShanInterpreter</w:t>
            </w:r>
            <w:proofErr w:type="spellEnd"/>
          </w:p>
        </w:tc>
        <w:tc>
          <w:tcPr>
            <w:tcW w:w="4864" w:type="dxa"/>
            <w:hideMark/>
          </w:tcPr>
          <w:p w14:paraId="3E01360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Shan (</w:t>
            </w:r>
            <w:proofErr w:type="spellStart"/>
            <w:r w:rsidRPr="00604A83">
              <w:rPr>
                <w:rFonts w:ascii="Segoe UI" w:hAnsi="Segoe UI" w:cs="Segoe UI"/>
                <w:color w:val="000000" w:themeColor="text1"/>
                <w:kern w:val="0"/>
                <w:sz w:val="22"/>
                <w:szCs w:val="22"/>
                <w:lang w:val="fr-CA" w:eastAsia="fr-CA"/>
              </w:rPr>
              <w:t>shn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F82F4D9" w14:textId="77777777" w:rsidR="00AF6FAC" w:rsidRPr="00AF6FAC" w:rsidRDefault="00CA3B37" w:rsidP="00AF6FAC">
            <w:pPr>
              <w:rPr>
                <w:rFonts w:ascii="Calibri" w:hAnsi="Calibri" w:cs="Calibri"/>
                <w:color w:val="0563C1"/>
                <w:kern w:val="0"/>
                <w:sz w:val="22"/>
                <w:szCs w:val="22"/>
                <w:u w:val="single"/>
                <w:lang w:val="fr-CA" w:eastAsia="fr-CA"/>
              </w:rPr>
            </w:pPr>
            <w:hyperlink r:id="rId64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B279A15" w14:textId="77777777" w:rsidTr="00AF6FAC">
        <w:trPr>
          <w:trHeight w:val="345"/>
        </w:trPr>
        <w:tc>
          <w:tcPr>
            <w:tcW w:w="2824" w:type="dxa"/>
            <w:noWrap/>
            <w:hideMark/>
          </w:tcPr>
          <w:p w14:paraId="6103B5B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ShonaInterpreter</w:t>
            </w:r>
            <w:proofErr w:type="spellEnd"/>
          </w:p>
        </w:tc>
        <w:tc>
          <w:tcPr>
            <w:tcW w:w="4864" w:type="dxa"/>
            <w:hideMark/>
          </w:tcPr>
          <w:p w14:paraId="665EA20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Shona (</w:t>
            </w:r>
            <w:proofErr w:type="spellStart"/>
            <w:r w:rsidRPr="00604A83">
              <w:rPr>
                <w:rFonts w:ascii="Segoe UI" w:hAnsi="Segoe UI" w:cs="Segoe UI"/>
                <w:color w:val="000000" w:themeColor="text1"/>
                <w:kern w:val="0"/>
                <w:sz w:val="22"/>
                <w:szCs w:val="22"/>
                <w:lang w:val="fr-CA" w:eastAsia="fr-CA"/>
              </w:rPr>
              <w:t>sna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77A554F" w14:textId="77777777" w:rsidR="00AF6FAC" w:rsidRPr="00AF6FAC" w:rsidRDefault="00CA3B37" w:rsidP="00AF6FAC">
            <w:pPr>
              <w:rPr>
                <w:rFonts w:ascii="Calibri" w:hAnsi="Calibri" w:cs="Calibri"/>
                <w:color w:val="0563C1"/>
                <w:kern w:val="0"/>
                <w:sz w:val="22"/>
                <w:szCs w:val="22"/>
                <w:u w:val="single"/>
                <w:lang w:val="fr-CA" w:eastAsia="fr-CA"/>
              </w:rPr>
            </w:pPr>
            <w:hyperlink r:id="rId64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1108E6E" w14:textId="77777777" w:rsidTr="00AF6FAC">
        <w:trPr>
          <w:trHeight w:val="345"/>
        </w:trPr>
        <w:tc>
          <w:tcPr>
            <w:tcW w:w="2824" w:type="dxa"/>
            <w:noWrap/>
            <w:hideMark/>
          </w:tcPr>
          <w:p w14:paraId="094EDE1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SichuanYiNuosuInterpreter</w:t>
            </w:r>
            <w:proofErr w:type="spellEnd"/>
          </w:p>
        </w:tc>
        <w:tc>
          <w:tcPr>
            <w:tcW w:w="4864" w:type="dxa"/>
            <w:hideMark/>
          </w:tcPr>
          <w:p w14:paraId="31A9DBC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Sichuan </w:t>
            </w:r>
            <w:proofErr w:type="spellStart"/>
            <w:r w:rsidRPr="00604A83">
              <w:rPr>
                <w:rFonts w:ascii="Segoe UI" w:hAnsi="Segoe UI" w:cs="Segoe UI"/>
                <w:color w:val="000000" w:themeColor="text1"/>
                <w:kern w:val="0"/>
                <w:sz w:val="22"/>
                <w:szCs w:val="22"/>
                <w:lang w:val="fr-CA" w:eastAsia="fr-CA"/>
              </w:rPr>
              <w:t>YiNuosu</w:t>
            </w:r>
            <w:proofErr w:type="spellEnd"/>
            <w:r w:rsidRPr="00604A83">
              <w:rPr>
                <w:rFonts w:ascii="Segoe UI" w:hAnsi="Segoe UI" w:cs="Segoe UI"/>
                <w:color w:val="000000" w:themeColor="text1"/>
                <w:kern w:val="0"/>
                <w:sz w:val="22"/>
                <w:szCs w:val="22"/>
                <w:lang w:val="fr-CA" w:eastAsia="fr-CA"/>
              </w:rPr>
              <w:t xml:space="preserve"> (iii)</w:t>
            </w:r>
          </w:p>
        </w:tc>
        <w:tc>
          <w:tcPr>
            <w:tcW w:w="2022" w:type="dxa"/>
            <w:noWrap/>
            <w:hideMark/>
          </w:tcPr>
          <w:p w14:paraId="5C609A69" w14:textId="77777777" w:rsidR="00AF6FAC" w:rsidRPr="00AF6FAC" w:rsidRDefault="00CA3B37" w:rsidP="00AF6FAC">
            <w:pPr>
              <w:rPr>
                <w:rFonts w:ascii="Calibri" w:hAnsi="Calibri" w:cs="Calibri"/>
                <w:color w:val="0563C1"/>
                <w:kern w:val="0"/>
                <w:sz w:val="22"/>
                <w:szCs w:val="22"/>
                <w:u w:val="single"/>
                <w:lang w:val="fr-CA" w:eastAsia="fr-CA"/>
              </w:rPr>
            </w:pPr>
            <w:hyperlink r:id="rId64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ECF9D1E" w14:textId="77777777" w:rsidTr="00AF6FAC">
        <w:trPr>
          <w:trHeight w:val="345"/>
        </w:trPr>
        <w:tc>
          <w:tcPr>
            <w:tcW w:w="2824" w:type="dxa"/>
            <w:noWrap/>
            <w:hideMark/>
          </w:tcPr>
          <w:p w14:paraId="7334D51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SicilianInterpreter</w:t>
            </w:r>
            <w:proofErr w:type="spellEnd"/>
          </w:p>
        </w:tc>
        <w:tc>
          <w:tcPr>
            <w:tcW w:w="4864" w:type="dxa"/>
            <w:hideMark/>
          </w:tcPr>
          <w:p w14:paraId="4CDFF05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Sicilian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scn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613C093" w14:textId="77777777" w:rsidR="00AF6FAC" w:rsidRPr="00AF6FAC" w:rsidRDefault="00CA3B37" w:rsidP="00AF6FAC">
            <w:pPr>
              <w:rPr>
                <w:rFonts w:ascii="Calibri" w:hAnsi="Calibri" w:cs="Calibri"/>
                <w:color w:val="0563C1"/>
                <w:kern w:val="0"/>
                <w:sz w:val="22"/>
                <w:szCs w:val="22"/>
                <w:u w:val="single"/>
                <w:lang w:val="fr-CA" w:eastAsia="fr-CA"/>
              </w:rPr>
            </w:pPr>
            <w:hyperlink r:id="rId64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A31E8C9" w14:textId="77777777" w:rsidTr="00AF6FAC">
        <w:trPr>
          <w:trHeight w:val="345"/>
        </w:trPr>
        <w:tc>
          <w:tcPr>
            <w:tcW w:w="2824" w:type="dxa"/>
            <w:noWrap/>
            <w:hideMark/>
          </w:tcPr>
          <w:p w14:paraId="7DCB804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SidamoInterpreter</w:t>
            </w:r>
            <w:proofErr w:type="spellEnd"/>
          </w:p>
        </w:tc>
        <w:tc>
          <w:tcPr>
            <w:tcW w:w="4864" w:type="dxa"/>
            <w:hideMark/>
          </w:tcPr>
          <w:p w14:paraId="03062CA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Sidamo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sid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EEB769B" w14:textId="77777777" w:rsidR="00AF6FAC" w:rsidRPr="00AF6FAC" w:rsidRDefault="00CA3B37" w:rsidP="00AF6FAC">
            <w:pPr>
              <w:rPr>
                <w:rFonts w:ascii="Calibri" w:hAnsi="Calibri" w:cs="Calibri"/>
                <w:color w:val="0563C1"/>
                <w:kern w:val="0"/>
                <w:sz w:val="22"/>
                <w:szCs w:val="22"/>
                <w:u w:val="single"/>
                <w:lang w:val="fr-CA" w:eastAsia="fr-CA"/>
              </w:rPr>
            </w:pPr>
            <w:hyperlink r:id="rId64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B462EB7" w14:textId="77777777" w:rsidTr="00AF6FAC">
        <w:trPr>
          <w:trHeight w:val="345"/>
        </w:trPr>
        <w:tc>
          <w:tcPr>
            <w:tcW w:w="2824" w:type="dxa"/>
            <w:noWrap/>
            <w:hideMark/>
          </w:tcPr>
          <w:p w14:paraId="77BC34A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SignLanguagesInterpreter</w:t>
            </w:r>
            <w:proofErr w:type="spellEnd"/>
          </w:p>
        </w:tc>
        <w:tc>
          <w:tcPr>
            <w:tcW w:w="4864" w:type="dxa"/>
            <w:hideMark/>
          </w:tcPr>
          <w:p w14:paraId="0A3C7EA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Sign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sgn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DD47981" w14:textId="77777777" w:rsidR="00AF6FAC" w:rsidRPr="00AF6FAC" w:rsidRDefault="00CA3B37" w:rsidP="00AF6FAC">
            <w:pPr>
              <w:rPr>
                <w:rFonts w:ascii="Calibri" w:hAnsi="Calibri" w:cs="Calibri"/>
                <w:color w:val="0563C1"/>
                <w:kern w:val="0"/>
                <w:sz w:val="22"/>
                <w:szCs w:val="22"/>
                <w:u w:val="single"/>
                <w:lang w:val="fr-CA" w:eastAsia="fr-CA"/>
              </w:rPr>
            </w:pPr>
            <w:hyperlink r:id="rId64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A19D5A7" w14:textId="77777777" w:rsidTr="00AF6FAC">
        <w:trPr>
          <w:trHeight w:val="345"/>
        </w:trPr>
        <w:tc>
          <w:tcPr>
            <w:tcW w:w="2824" w:type="dxa"/>
            <w:noWrap/>
            <w:hideMark/>
          </w:tcPr>
          <w:p w14:paraId="7E7B0F0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SiksikaInterpreter</w:t>
            </w:r>
            <w:proofErr w:type="spellEnd"/>
          </w:p>
        </w:tc>
        <w:tc>
          <w:tcPr>
            <w:tcW w:w="4864" w:type="dxa"/>
            <w:hideMark/>
          </w:tcPr>
          <w:p w14:paraId="51FD473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Siksika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bla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CA17BDD" w14:textId="77777777" w:rsidR="00AF6FAC" w:rsidRPr="00AF6FAC" w:rsidRDefault="00CA3B37" w:rsidP="00AF6FAC">
            <w:pPr>
              <w:rPr>
                <w:rFonts w:ascii="Calibri" w:hAnsi="Calibri" w:cs="Calibri"/>
                <w:color w:val="0563C1"/>
                <w:kern w:val="0"/>
                <w:sz w:val="22"/>
                <w:szCs w:val="22"/>
                <w:u w:val="single"/>
                <w:lang w:val="fr-CA" w:eastAsia="fr-CA"/>
              </w:rPr>
            </w:pPr>
            <w:hyperlink r:id="rId64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9AE0FF9" w14:textId="77777777" w:rsidTr="00AF6FAC">
        <w:trPr>
          <w:trHeight w:val="345"/>
        </w:trPr>
        <w:tc>
          <w:tcPr>
            <w:tcW w:w="2824" w:type="dxa"/>
            <w:noWrap/>
            <w:hideMark/>
          </w:tcPr>
          <w:p w14:paraId="2C2657F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SindhiInterpreter</w:t>
            </w:r>
            <w:proofErr w:type="spellEnd"/>
          </w:p>
        </w:tc>
        <w:tc>
          <w:tcPr>
            <w:tcW w:w="4864" w:type="dxa"/>
            <w:hideMark/>
          </w:tcPr>
          <w:p w14:paraId="560A431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Sindhi (</w:t>
            </w:r>
            <w:proofErr w:type="spellStart"/>
            <w:r w:rsidRPr="00604A83">
              <w:rPr>
                <w:rFonts w:ascii="Segoe UI" w:hAnsi="Segoe UI" w:cs="Segoe UI"/>
                <w:color w:val="000000" w:themeColor="text1"/>
                <w:kern w:val="0"/>
                <w:sz w:val="22"/>
                <w:szCs w:val="22"/>
                <w:lang w:val="fr-CA" w:eastAsia="fr-CA"/>
              </w:rPr>
              <w:t>snd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2BD0D24" w14:textId="77777777" w:rsidR="00AF6FAC" w:rsidRPr="00AF6FAC" w:rsidRDefault="00CA3B37" w:rsidP="00AF6FAC">
            <w:pPr>
              <w:rPr>
                <w:rFonts w:ascii="Calibri" w:hAnsi="Calibri" w:cs="Calibri"/>
                <w:color w:val="0563C1"/>
                <w:kern w:val="0"/>
                <w:sz w:val="22"/>
                <w:szCs w:val="22"/>
                <w:u w:val="single"/>
                <w:lang w:val="fr-CA" w:eastAsia="fr-CA"/>
              </w:rPr>
            </w:pPr>
            <w:hyperlink r:id="rId64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0AF0FBE" w14:textId="77777777" w:rsidTr="00AF6FAC">
        <w:trPr>
          <w:trHeight w:val="345"/>
        </w:trPr>
        <w:tc>
          <w:tcPr>
            <w:tcW w:w="2824" w:type="dxa"/>
            <w:noWrap/>
            <w:hideMark/>
          </w:tcPr>
          <w:p w14:paraId="75A77A8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SinhalaSinhaleseInterpreter</w:t>
            </w:r>
            <w:proofErr w:type="spellEnd"/>
          </w:p>
        </w:tc>
        <w:tc>
          <w:tcPr>
            <w:tcW w:w="4864" w:type="dxa"/>
            <w:hideMark/>
          </w:tcPr>
          <w:p w14:paraId="35147A4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Sinhala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Sinhalese</w:t>
            </w:r>
            <w:proofErr w:type="spellEnd"/>
            <w:r w:rsidRPr="00604A83">
              <w:rPr>
                <w:rFonts w:ascii="Segoe UI" w:hAnsi="Segoe UI" w:cs="Segoe UI"/>
                <w:color w:val="000000" w:themeColor="text1"/>
                <w:kern w:val="0"/>
                <w:sz w:val="22"/>
                <w:szCs w:val="22"/>
                <w:lang w:val="fr-CA" w:eastAsia="fr-CA"/>
              </w:rPr>
              <w:t xml:space="preserve"> (sin)</w:t>
            </w:r>
          </w:p>
        </w:tc>
        <w:tc>
          <w:tcPr>
            <w:tcW w:w="2022" w:type="dxa"/>
            <w:noWrap/>
            <w:hideMark/>
          </w:tcPr>
          <w:p w14:paraId="6DA43C6D" w14:textId="77777777" w:rsidR="00AF6FAC" w:rsidRPr="00AF6FAC" w:rsidRDefault="00CA3B37" w:rsidP="00AF6FAC">
            <w:pPr>
              <w:rPr>
                <w:rFonts w:ascii="Calibri" w:hAnsi="Calibri" w:cs="Calibri"/>
                <w:color w:val="0563C1"/>
                <w:kern w:val="0"/>
                <w:sz w:val="22"/>
                <w:szCs w:val="22"/>
                <w:u w:val="single"/>
                <w:lang w:val="fr-CA" w:eastAsia="fr-CA"/>
              </w:rPr>
            </w:pPr>
            <w:hyperlink r:id="rId64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736428B" w14:textId="77777777" w:rsidTr="00AF6FAC">
        <w:trPr>
          <w:trHeight w:val="675"/>
        </w:trPr>
        <w:tc>
          <w:tcPr>
            <w:tcW w:w="2824" w:type="dxa"/>
            <w:noWrap/>
            <w:hideMark/>
          </w:tcPr>
          <w:p w14:paraId="66FBC676"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Sino-</w:t>
            </w:r>
            <w:proofErr w:type="spellStart"/>
            <w:r w:rsidRPr="00604A83">
              <w:rPr>
                <w:rFonts w:ascii="Segoe UI" w:hAnsi="Segoe UI" w:cs="Segoe UI"/>
                <w:color w:val="000000" w:themeColor="text1"/>
                <w:kern w:val="0"/>
                <w:sz w:val="22"/>
                <w:szCs w:val="22"/>
                <w:lang w:val="fr-CA" w:eastAsia="fr-CA"/>
              </w:rPr>
              <w:t>TibetanLanguagesInterpreter</w:t>
            </w:r>
            <w:proofErr w:type="spellEnd"/>
          </w:p>
        </w:tc>
        <w:tc>
          <w:tcPr>
            <w:tcW w:w="4864" w:type="dxa"/>
            <w:hideMark/>
          </w:tcPr>
          <w:p w14:paraId="63F97FE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Sino-Tibetan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sit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5AD5F84" w14:textId="77777777" w:rsidR="00AF6FAC" w:rsidRPr="00AF6FAC" w:rsidRDefault="00CA3B37" w:rsidP="00AF6FAC">
            <w:pPr>
              <w:rPr>
                <w:rFonts w:ascii="Calibri" w:hAnsi="Calibri" w:cs="Calibri"/>
                <w:color w:val="0563C1"/>
                <w:kern w:val="0"/>
                <w:sz w:val="22"/>
                <w:szCs w:val="22"/>
                <w:u w:val="single"/>
                <w:lang w:val="fr-CA" w:eastAsia="fr-CA"/>
              </w:rPr>
            </w:pPr>
            <w:hyperlink r:id="rId65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AA402FF" w14:textId="77777777" w:rsidTr="00AF6FAC">
        <w:trPr>
          <w:trHeight w:val="675"/>
        </w:trPr>
        <w:tc>
          <w:tcPr>
            <w:tcW w:w="2824" w:type="dxa"/>
            <w:noWrap/>
            <w:hideMark/>
          </w:tcPr>
          <w:p w14:paraId="17A37E1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SiouanLanguagesInterpreter</w:t>
            </w:r>
            <w:proofErr w:type="spellEnd"/>
          </w:p>
        </w:tc>
        <w:tc>
          <w:tcPr>
            <w:tcW w:w="4864" w:type="dxa"/>
            <w:hideMark/>
          </w:tcPr>
          <w:p w14:paraId="762885D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Siouan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sio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BA3EC11" w14:textId="77777777" w:rsidR="00AF6FAC" w:rsidRPr="00AF6FAC" w:rsidRDefault="00CA3B37" w:rsidP="00AF6FAC">
            <w:pPr>
              <w:rPr>
                <w:rFonts w:ascii="Calibri" w:hAnsi="Calibri" w:cs="Calibri"/>
                <w:color w:val="0563C1"/>
                <w:kern w:val="0"/>
                <w:sz w:val="22"/>
                <w:szCs w:val="22"/>
                <w:u w:val="single"/>
                <w:lang w:val="fr-CA" w:eastAsia="fr-CA"/>
              </w:rPr>
            </w:pPr>
            <w:hyperlink r:id="rId65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6A4511" w14:textId="77777777" w:rsidTr="00AF6FAC">
        <w:trPr>
          <w:trHeight w:val="345"/>
        </w:trPr>
        <w:tc>
          <w:tcPr>
            <w:tcW w:w="2824" w:type="dxa"/>
            <w:noWrap/>
            <w:hideMark/>
          </w:tcPr>
          <w:p w14:paraId="7113BAA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SkoltSamiInterpreter</w:t>
            </w:r>
            <w:proofErr w:type="spellEnd"/>
          </w:p>
        </w:tc>
        <w:tc>
          <w:tcPr>
            <w:tcW w:w="4864" w:type="dxa"/>
            <w:hideMark/>
          </w:tcPr>
          <w:p w14:paraId="1CECF74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Skolt</w:t>
            </w:r>
            <w:proofErr w:type="spellEnd"/>
            <w:r w:rsidRPr="00604A83">
              <w:rPr>
                <w:rFonts w:ascii="Segoe UI" w:hAnsi="Segoe UI" w:cs="Segoe UI"/>
                <w:color w:val="000000" w:themeColor="text1"/>
                <w:kern w:val="0"/>
                <w:sz w:val="22"/>
                <w:szCs w:val="22"/>
                <w:lang w:val="fr-CA" w:eastAsia="fr-CA"/>
              </w:rPr>
              <w:t xml:space="preserve"> Sami (sms)</w:t>
            </w:r>
          </w:p>
        </w:tc>
        <w:tc>
          <w:tcPr>
            <w:tcW w:w="2022" w:type="dxa"/>
            <w:noWrap/>
            <w:hideMark/>
          </w:tcPr>
          <w:p w14:paraId="49D751CF" w14:textId="77777777" w:rsidR="00AF6FAC" w:rsidRPr="00AF6FAC" w:rsidRDefault="00CA3B37" w:rsidP="00AF6FAC">
            <w:pPr>
              <w:rPr>
                <w:rFonts w:ascii="Calibri" w:hAnsi="Calibri" w:cs="Calibri"/>
                <w:color w:val="0563C1"/>
                <w:kern w:val="0"/>
                <w:sz w:val="22"/>
                <w:szCs w:val="22"/>
                <w:u w:val="single"/>
                <w:lang w:val="fr-CA" w:eastAsia="fr-CA"/>
              </w:rPr>
            </w:pPr>
            <w:hyperlink r:id="rId65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862B8B" w14:textId="77777777" w:rsidTr="00AF6FAC">
        <w:trPr>
          <w:trHeight w:val="675"/>
        </w:trPr>
        <w:tc>
          <w:tcPr>
            <w:tcW w:w="2824" w:type="dxa"/>
            <w:noWrap/>
            <w:hideMark/>
          </w:tcPr>
          <w:p w14:paraId="5BE89955" w14:textId="77777777" w:rsidR="00AF6FAC" w:rsidRPr="00604A83" w:rsidRDefault="00AF6FAC" w:rsidP="00AF6FAC">
            <w:pPr>
              <w:rPr>
                <w:rFonts w:ascii="Segoe UI" w:hAnsi="Segoe UI" w:cs="Segoe UI"/>
                <w:color w:val="000000" w:themeColor="text1"/>
                <w:kern w:val="0"/>
                <w:sz w:val="22"/>
                <w:szCs w:val="22"/>
                <w:lang w:val="fr-CA" w:eastAsia="fr-CA"/>
              </w:rPr>
            </w:pPr>
            <w:proofErr w:type="gramStart"/>
            <w:r w:rsidRPr="00604A83">
              <w:rPr>
                <w:rFonts w:ascii="Segoe UI" w:hAnsi="Segoe UI" w:cs="Segoe UI"/>
                <w:color w:val="000000" w:themeColor="text1"/>
                <w:kern w:val="0"/>
                <w:sz w:val="22"/>
                <w:szCs w:val="22"/>
                <w:lang w:val="fr-CA" w:eastAsia="fr-CA"/>
              </w:rPr>
              <w:lastRenderedPageBreak/>
              <w:t>Slave(</w:t>
            </w:r>
            <w:proofErr w:type="gramEnd"/>
            <w:r w:rsidRPr="00604A83">
              <w:rPr>
                <w:rFonts w:ascii="Segoe UI" w:hAnsi="Segoe UI" w:cs="Segoe UI"/>
                <w:color w:val="000000" w:themeColor="text1"/>
                <w:kern w:val="0"/>
                <w:sz w:val="22"/>
                <w:szCs w:val="22"/>
                <w:lang w:val="fr-CA" w:eastAsia="fr-CA"/>
              </w:rPr>
              <w:t>Athapascan)</w:t>
            </w:r>
            <w:proofErr w:type="spellStart"/>
            <w:r w:rsidRPr="00604A83">
              <w:rPr>
                <w:rFonts w:ascii="Segoe UI" w:hAnsi="Segoe UI" w:cs="Segoe UI"/>
                <w:color w:val="000000" w:themeColor="text1"/>
                <w:kern w:val="0"/>
                <w:sz w:val="22"/>
                <w:szCs w:val="22"/>
                <w:lang w:val="fr-CA" w:eastAsia="fr-CA"/>
              </w:rPr>
              <w:t>Interpreter</w:t>
            </w:r>
            <w:proofErr w:type="spellEnd"/>
          </w:p>
        </w:tc>
        <w:tc>
          <w:tcPr>
            <w:tcW w:w="4864" w:type="dxa"/>
            <w:hideMark/>
          </w:tcPr>
          <w:p w14:paraId="054F2AE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Slave - Athapascan (den)</w:t>
            </w:r>
          </w:p>
        </w:tc>
        <w:tc>
          <w:tcPr>
            <w:tcW w:w="2022" w:type="dxa"/>
            <w:noWrap/>
            <w:hideMark/>
          </w:tcPr>
          <w:p w14:paraId="492D64F0" w14:textId="77777777" w:rsidR="00AF6FAC" w:rsidRPr="00AF6FAC" w:rsidRDefault="00CA3B37" w:rsidP="00AF6FAC">
            <w:pPr>
              <w:rPr>
                <w:rFonts w:ascii="Calibri" w:hAnsi="Calibri" w:cs="Calibri"/>
                <w:color w:val="0563C1"/>
                <w:kern w:val="0"/>
                <w:sz w:val="22"/>
                <w:szCs w:val="22"/>
                <w:u w:val="single"/>
                <w:lang w:val="fr-CA" w:eastAsia="fr-CA"/>
              </w:rPr>
            </w:pPr>
            <w:hyperlink r:id="rId65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F0DF567" w14:textId="77777777" w:rsidTr="00AF6FAC">
        <w:trPr>
          <w:trHeight w:val="345"/>
        </w:trPr>
        <w:tc>
          <w:tcPr>
            <w:tcW w:w="2824" w:type="dxa"/>
            <w:noWrap/>
            <w:hideMark/>
          </w:tcPr>
          <w:p w14:paraId="4F4163F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SlavicLanguagesInterpreter</w:t>
            </w:r>
            <w:proofErr w:type="spellEnd"/>
          </w:p>
        </w:tc>
        <w:tc>
          <w:tcPr>
            <w:tcW w:w="4864" w:type="dxa"/>
            <w:hideMark/>
          </w:tcPr>
          <w:p w14:paraId="1AA4C6E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Slavic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sla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E708E40" w14:textId="77777777" w:rsidR="00AF6FAC" w:rsidRPr="00AF6FAC" w:rsidRDefault="00CA3B37" w:rsidP="00AF6FAC">
            <w:pPr>
              <w:rPr>
                <w:rFonts w:ascii="Calibri" w:hAnsi="Calibri" w:cs="Calibri"/>
                <w:color w:val="0563C1"/>
                <w:kern w:val="0"/>
                <w:sz w:val="22"/>
                <w:szCs w:val="22"/>
                <w:u w:val="single"/>
                <w:lang w:val="fr-CA" w:eastAsia="fr-CA"/>
              </w:rPr>
            </w:pPr>
            <w:hyperlink r:id="rId65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648A22C" w14:textId="77777777" w:rsidTr="00AF6FAC">
        <w:trPr>
          <w:trHeight w:val="675"/>
        </w:trPr>
        <w:tc>
          <w:tcPr>
            <w:tcW w:w="2824" w:type="dxa"/>
            <w:noWrap/>
            <w:hideMark/>
          </w:tcPr>
          <w:p w14:paraId="558C6D8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SlavicSlavonicOldBulgarianInterpreter</w:t>
            </w:r>
            <w:proofErr w:type="spellEnd"/>
          </w:p>
        </w:tc>
        <w:tc>
          <w:tcPr>
            <w:tcW w:w="4864" w:type="dxa"/>
            <w:hideMark/>
          </w:tcPr>
          <w:p w14:paraId="07537AE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Slavic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Slavonic</w:t>
            </w:r>
            <w:proofErr w:type="spellEnd"/>
            <w:r w:rsidRPr="00604A83">
              <w:rPr>
                <w:rFonts w:ascii="Segoe UI" w:hAnsi="Segoe UI" w:cs="Segoe UI"/>
                <w:color w:val="000000" w:themeColor="text1"/>
                <w:kern w:val="0"/>
                <w:sz w:val="22"/>
                <w:szCs w:val="22"/>
                <w:lang w:val="fr-CA" w:eastAsia="fr-CA"/>
              </w:rPr>
              <w:t xml:space="preserve"> Old </w:t>
            </w:r>
            <w:proofErr w:type="spellStart"/>
            <w:r w:rsidRPr="00604A83">
              <w:rPr>
                <w:rFonts w:ascii="Segoe UI" w:hAnsi="Segoe UI" w:cs="Segoe UI"/>
                <w:color w:val="000000" w:themeColor="text1"/>
                <w:kern w:val="0"/>
                <w:sz w:val="22"/>
                <w:szCs w:val="22"/>
                <w:lang w:val="fr-CA" w:eastAsia="fr-CA"/>
              </w:rPr>
              <w:t>Bulgarian</w:t>
            </w:r>
            <w:proofErr w:type="spellEnd"/>
            <w:r w:rsidRPr="00604A83">
              <w:rPr>
                <w:rFonts w:ascii="Segoe UI" w:hAnsi="Segoe UI" w:cs="Segoe UI"/>
                <w:color w:val="000000" w:themeColor="text1"/>
                <w:kern w:val="0"/>
                <w:sz w:val="22"/>
                <w:szCs w:val="22"/>
                <w:lang w:val="fr-CA" w:eastAsia="fr-CA"/>
              </w:rPr>
              <w:t xml:space="preserve"> (chu)</w:t>
            </w:r>
          </w:p>
        </w:tc>
        <w:tc>
          <w:tcPr>
            <w:tcW w:w="2022" w:type="dxa"/>
            <w:noWrap/>
            <w:hideMark/>
          </w:tcPr>
          <w:p w14:paraId="289E26F1" w14:textId="77777777" w:rsidR="00AF6FAC" w:rsidRPr="00AF6FAC" w:rsidRDefault="00CA3B37" w:rsidP="00AF6FAC">
            <w:pPr>
              <w:rPr>
                <w:rFonts w:ascii="Calibri" w:hAnsi="Calibri" w:cs="Calibri"/>
                <w:color w:val="0563C1"/>
                <w:kern w:val="0"/>
                <w:sz w:val="22"/>
                <w:szCs w:val="22"/>
                <w:u w:val="single"/>
                <w:lang w:val="fr-CA" w:eastAsia="fr-CA"/>
              </w:rPr>
            </w:pPr>
            <w:hyperlink r:id="rId65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5D49E8" w14:textId="77777777" w:rsidTr="00AF6FAC">
        <w:trPr>
          <w:trHeight w:val="345"/>
        </w:trPr>
        <w:tc>
          <w:tcPr>
            <w:tcW w:w="2824" w:type="dxa"/>
            <w:noWrap/>
            <w:hideMark/>
          </w:tcPr>
          <w:p w14:paraId="3B825BC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SlovakInterpreter</w:t>
            </w:r>
            <w:proofErr w:type="spellEnd"/>
          </w:p>
        </w:tc>
        <w:tc>
          <w:tcPr>
            <w:tcW w:w="4864" w:type="dxa"/>
            <w:hideMark/>
          </w:tcPr>
          <w:p w14:paraId="1307F3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Slovak</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slo</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331FF741" w14:textId="77777777" w:rsidR="00AF6FAC" w:rsidRPr="00AF6FAC" w:rsidRDefault="00CA3B37" w:rsidP="00AF6FAC">
            <w:pPr>
              <w:rPr>
                <w:rFonts w:ascii="Calibri" w:hAnsi="Calibri" w:cs="Calibri"/>
                <w:color w:val="0563C1"/>
                <w:kern w:val="0"/>
                <w:sz w:val="22"/>
                <w:szCs w:val="22"/>
                <w:u w:val="single"/>
                <w:lang w:val="fr-CA" w:eastAsia="fr-CA"/>
              </w:rPr>
            </w:pPr>
            <w:hyperlink r:id="rId65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991637D" w14:textId="77777777" w:rsidTr="00AF6FAC">
        <w:trPr>
          <w:trHeight w:val="345"/>
        </w:trPr>
        <w:tc>
          <w:tcPr>
            <w:tcW w:w="2824" w:type="dxa"/>
            <w:noWrap/>
            <w:hideMark/>
          </w:tcPr>
          <w:p w14:paraId="51E94C8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SlovenianInterpreter</w:t>
            </w:r>
            <w:proofErr w:type="spellEnd"/>
          </w:p>
        </w:tc>
        <w:tc>
          <w:tcPr>
            <w:tcW w:w="4864" w:type="dxa"/>
            <w:hideMark/>
          </w:tcPr>
          <w:p w14:paraId="7E2AC66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Slovenian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slv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A0AC0C0" w14:textId="77777777" w:rsidR="00AF6FAC" w:rsidRPr="00AF6FAC" w:rsidRDefault="00CA3B37" w:rsidP="00AF6FAC">
            <w:pPr>
              <w:rPr>
                <w:rFonts w:ascii="Calibri" w:hAnsi="Calibri" w:cs="Calibri"/>
                <w:color w:val="0563C1"/>
                <w:kern w:val="0"/>
                <w:sz w:val="22"/>
                <w:szCs w:val="22"/>
                <w:u w:val="single"/>
                <w:lang w:val="fr-CA" w:eastAsia="fr-CA"/>
              </w:rPr>
            </w:pPr>
            <w:hyperlink r:id="rId65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C87B909" w14:textId="77777777" w:rsidTr="00AF6FAC">
        <w:trPr>
          <w:trHeight w:val="345"/>
        </w:trPr>
        <w:tc>
          <w:tcPr>
            <w:tcW w:w="2824" w:type="dxa"/>
            <w:noWrap/>
            <w:hideMark/>
          </w:tcPr>
          <w:p w14:paraId="79A26EC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SogdianInterpreter</w:t>
            </w:r>
            <w:proofErr w:type="spellEnd"/>
          </w:p>
        </w:tc>
        <w:tc>
          <w:tcPr>
            <w:tcW w:w="4864" w:type="dxa"/>
            <w:hideMark/>
          </w:tcPr>
          <w:p w14:paraId="678197B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Sogdian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sog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1A75C2A" w14:textId="77777777" w:rsidR="00AF6FAC" w:rsidRPr="00AF6FAC" w:rsidRDefault="00CA3B37" w:rsidP="00AF6FAC">
            <w:pPr>
              <w:rPr>
                <w:rFonts w:ascii="Calibri" w:hAnsi="Calibri" w:cs="Calibri"/>
                <w:color w:val="0563C1"/>
                <w:kern w:val="0"/>
                <w:sz w:val="22"/>
                <w:szCs w:val="22"/>
                <w:u w:val="single"/>
                <w:lang w:val="fr-CA" w:eastAsia="fr-CA"/>
              </w:rPr>
            </w:pPr>
            <w:hyperlink r:id="rId65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AE33AC8" w14:textId="77777777" w:rsidTr="00AF6FAC">
        <w:trPr>
          <w:trHeight w:val="345"/>
        </w:trPr>
        <w:tc>
          <w:tcPr>
            <w:tcW w:w="2824" w:type="dxa"/>
            <w:noWrap/>
            <w:hideMark/>
          </w:tcPr>
          <w:p w14:paraId="3DD258D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SomaliInterpreter</w:t>
            </w:r>
            <w:proofErr w:type="spellEnd"/>
          </w:p>
        </w:tc>
        <w:tc>
          <w:tcPr>
            <w:tcW w:w="4864" w:type="dxa"/>
            <w:hideMark/>
          </w:tcPr>
          <w:p w14:paraId="49A6663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Somali (</w:t>
            </w:r>
            <w:proofErr w:type="spellStart"/>
            <w:r w:rsidRPr="00604A83">
              <w:rPr>
                <w:rFonts w:ascii="Segoe UI" w:hAnsi="Segoe UI" w:cs="Segoe UI"/>
                <w:color w:val="000000" w:themeColor="text1"/>
                <w:kern w:val="0"/>
                <w:sz w:val="22"/>
                <w:szCs w:val="22"/>
                <w:lang w:val="fr-CA" w:eastAsia="fr-CA"/>
              </w:rPr>
              <w:t>som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FAC952B" w14:textId="77777777" w:rsidR="00AF6FAC" w:rsidRPr="00AF6FAC" w:rsidRDefault="00CA3B37" w:rsidP="00AF6FAC">
            <w:pPr>
              <w:rPr>
                <w:rFonts w:ascii="Calibri" w:hAnsi="Calibri" w:cs="Calibri"/>
                <w:color w:val="0563C1"/>
                <w:kern w:val="0"/>
                <w:sz w:val="22"/>
                <w:szCs w:val="22"/>
                <w:u w:val="single"/>
                <w:lang w:val="fr-CA" w:eastAsia="fr-CA"/>
              </w:rPr>
            </w:pPr>
            <w:hyperlink r:id="rId65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21BF949" w14:textId="77777777" w:rsidTr="00AF6FAC">
        <w:trPr>
          <w:trHeight w:val="675"/>
        </w:trPr>
        <w:tc>
          <w:tcPr>
            <w:tcW w:w="2824" w:type="dxa"/>
            <w:noWrap/>
            <w:hideMark/>
          </w:tcPr>
          <w:p w14:paraId="2A52F24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SonghaiLanguagesInterpreter</w:t>
            </w:r>
            <w:proofErr w:type="spellEnd"/>
          </w:p>
        </w:tc>
        <w:tc>
          <w:tcPr>
            <w:tcW w:w="4864" w:type="dxa"/>
            <w:hideMark/>
          </w:tcPr>
          <w:p w14:paraId="4B25961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Songhai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(son)</w:t>
            </w:r>
          </w:p>
        </w:tc>
        <w:tc>
          <w:tcPr>
            <w:tcW w:w="2022" w:type="dxa"/>
            <w:noWrap/>
            <w:hideMark/>
          </w:tcPr>
          <w:p w14:paraId="7BFBB357" w14:textId="77777777" w:rsidR="00AF6FAC" w:rsidRPr="00AF6FAC" w:rsidRDefault="00CA3B37" w:rsidP="00AF6FAC">
            <w:pPr>
              <w:rPr>
                <w:rFonts w:ascii="Calibri" w:hAnsi="Calibri" w:cs="Calibri"/>
                <w:color w:val="0563C1"/>
                <w:kern w:val="0"/>
                <w:sz w:val="22"/>
                <w:szCs w:val="22"/>
                <w:u w:val="single"/>
                <w:lang w:val="fr-CA" w:eastAsia="fr-CA"/>
              </w:rPr>
            </w:pPr>
            <w:hyperlink r:id="rId66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2D79358" w14:textId="77777777" w:rsidTr="00AF6FAC">
        <w:trPr>
          <w:trHeight w:val="345"/>
        </w:trPr>
        <w:tc>
          <w:tcPr>
            <w:tcW w:w="2824" w:type="dxa"/>
            <w:noWrap/>
            <w:hideMark/>
          </w:tcPr>
          <w:p w14:paraId="06370F8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SoninkeInterpreter</w:t>
            </w:r>
            <w:proofErr w:type="spellEnd"/>
          </w:p>
        </w:tc>
        <w:tc>
          <w:tcPr>
            <w:tcW w:w="4864" w:type="dxa"/>
            <w:hideMark/>
          </w:tcPr>
          <w:p w14:paraId="095C909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Soninke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snk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F2468DC" w14:textId="77777777" w:rsidR="00AF6FAC" w:rsidRPr="00AF6FAC" w:rsidRDefault="00CA3B37" w:rsidP="00AF6FAC">
            <w:pPr>
              <w:rPr>
                <w:rFonts w:ascii="Calibri" w:hAnsi="Calibri" w:cs="Calibri"/>
                <w:color w:val="0563C1"/>
                <w:kern w:val="0"/>
                <w:sz w:val="22"/>
                <w:szCs w:val="22"/>
                <w:u w:val="single"/>
                <w:lang w:val="fr-CA" w:eastAsia="fr-CA"/>
              </w:rPr>
            </w:pPr>
            <w:hyperlink r:id="rId66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A3A36D8" w14:textId="77777777" w:rsidTr="00AF6FAC">
        <w:trPr>
          <w:trHeight w:val="675"/>
        </w:trPr>
        <w:tc>
          <w:tcPr>
            <w:tcW w:w="2824" w:type="dxa"/>
            <w:noWrap/>
            <w:hideMark/>
          </w:tcPr>
          <w:p w14:paraId="533C7E9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SorbianLanguagesInterpreter</w:t>
            </w:r>
            <w:proofErr w:type="spellEnd"/>
          </w:p>
        </w:tc>
        <w:tc>
          <w:tcPr>
            <w:tcW w:w="4864" w:type="dxa"/>
            <w:hideMark/>
          </w:tcPr>
          <w:p w14:paraId="52D16F2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Sorbian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wen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7A1EE27" w14:textId="77777777" w:rsidR="00AF6FAC" w:rsidRPr="00AF6FAC" w:rsidRDefault="00CA3B37" w:rsidP="00AF6FAC">
            <w:pPr>
              <w:rPr>
                <w:rFonts w:ascii="Calibri" w:hAnsi="Calibri" w:cs="Calibri"/>
                <w:color w:val="0563C1"/>
                <w:kern w:val="0"/>
                <w:sz w:val="22"/>
                <w:szCs w:val="22"/>
                <w:u w:val="single"/>
                <w:lang w:val="fr-CA" w:eastAsia="fr-CA"/>
              </w:rPr>
            </w:pPr>
            <w:hyperlink r:id="rId66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18E5964" w14:textId="77777777" w:rsidTr="00AF6FAC">
        <w:trPr>
          <w:trHeight w:val="345"/>
        </w:trPr>
        <w:tc>
          <w:tcPr>
            <w:tcW w:w="2824" w:type="dxa"/>
            <w:noWrap/>
            <w:hideMark/>
          </w:tcPr>
          <w:p w14:paraId="1656CCC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SothoSouthernInterpreter</w:t>
            </w:r>
            <w:proofErr w:type="spellEnd"/>
          </w:p>
        </w:tc>
        <w:tc>
          <w:tcPr>
            <w:tcW w:w="4864" w:type="dxa"/>
            <w:hideMark/>
          </w:tcPr>
          <w:p w14:paraId="1AFB56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Sotho </w:t>
            </w:r>
            <w:proofErr w:type="spellStart"/>
            <w:r w:rsidRPr="00604A83">
              <w:rPr>
                <w:rFonts w:ascii="Segoe UI" w:hAnsi="Segoe UI" w:cs="Segoe UI"/>
                <w:color w:val="000000" w:themeColor="text1"/>
                <w:kern w:val="0"/>
                <w:sz w:val="22"/>
                <w:szCs w:val="22"/>
                <w:lang w:val="fr-CA" w:eastAsia="fr-CA"/>
              </w:rPr>
              <w:t>Southern</w:t>
            </w:r>
            <w:proofErr w:type="spellEnd"/>
            <w:r w:rsidRPr="00604A83">
              <w:rPr>
                <w:rFonts w:ascii="Segoe UI" w:hAnsi="Segoe UI" w:cs="Segoe UI"/>
                <w:color w:val="000000" w:themeColor="text1"/>
                <w:kern w:val="0"/>
                <w:sz w:val="22"/>
                <w:szCs w:val="22"/>
                <w:lang w:val="fr-CA" w:eastAsia="fr-CA"/>
              </w:rPr>
              <w:t xml:space="preserve"> (sot)</w:t>
            </w:r>
          </w:p>
        </w:tc>
        <w:tc>
          <w:tcPr>
            <w:tcW w:w="2022" w:type="dxa"/>
            <w:noWrap/>
            <w:hideMark/>
          </w:tcPr>
          <w:p w14:paraId="373D9BCA" w14:textId="77777777" w:rsidR="00AF6FAC" w:rsidRPr="00AF6FAC" w:rsidRDefault="00CA3B37" w:rsidP="00AF6FAC">
            <w:pPr>
              <w:rPr>
                <w:rFonts w:ascii="Calibri" w:hAnsi="Calibri" w:cs="Calibri"/>
                <w:color w:val="0563C1"/>
                <w:kern w:val="0"/>
                <w:sz w:val="22"/>
                <w:szCs w:val="22"/>
                <w:u w:val="single"/>
                <w:lang w:val="fr-CA" w:eastAsia="fr-CA"/>
              </w:rPr>
            </w:pPr>
            <w:hyperlink r:id="rId66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CEB59A8" w14:textId="77777777" w:rsidTr="00AF6FAC">
        <w:trPr>
          <w:trHeight w:val="675"/>
        </w:trPr>
        <w:tc>
          <w:tcPr>
            <w:tcW w:w="2824" w:type="dxa"/>
            <w:noWrap/>
            <w:hideMark/>
          </w:tcPr>
          <w:p w14:paraId="5D0836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SouthAmericanIndianLanguagesInterpreter</w:t>
            </w:r>
            <w:proofErr w:type="spellEnd"/>
          </w:p>
        </w:tc>
        <w:tc>
          <w:tcPr>
            <w:tcW w:w="4864" w:type="dxa"/>
            <w:hideMark/>
          </w:tcPr>
          <w:p w14:paraId="1F192F0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South American </w:t>
            </w:r>
            <w:proofErr w:type="spellStart"/>
            <w:r w:rsidRPr="00604A83">
              <w:rPr>
                <w:rFonts w:ascii="Segoe UI" w:hAnsi="Segoe UI" w:cs="Segoe UI"/>
                <w:color w:val="000000" w:themeColor="text1"/>
                <w:kern w:val="0"/>
                <w:sz w:val="22"/>
                <w:szCs w:val="22"/>
                <w:lang w:val="fr-CA" w:eastAsia="fr-CA"/>
              </w:rPr>
              <w:t>Indian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sai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42DD259" w14:textId="77777777" w:rsidR="00AF6FAC" w:rsidRPr="00AF6FAC" w:rsidRDefault="00CA3B37" w:rsidP="00AF6FAC">
            <w:pPr>
              <w:rPr>
                <w:rFonts w:ascii="Calibri" w:hAnsi="Calibri" w:cs="Calibri"/>
                <w:color w:val="0563C1"/>
                <w:kern w:val="0"/>
                <w:sz w:val="22"/>
                <w:szCs w:val="22"/>
                <w:u w:val="single"/>
                <w:lang w:val="fr-CA" w:eastAsia="fr-CA"/>
              </w:rPr>
            </w:pPr>
            <w:hyperlink r:id="rId66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98DA27A" w14:textId="77777777" w:rsidTr="00AF6FAC">
        <w:trPr>
          <w:trHeight w:val="345"/>
        </w:trPr>
        <w:tc>
          <w:tcPr>
            <w:tcW w:w="2824" w:type="dxa"/>
            <w:noWrap/>
            <w:hideMark/>
          </w:tcPr>
          <w:p w14:paraId="3BDB33C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SouthernAltaiInterpreter</w:t>
            </w:r>
            <w:proofErr w:type="spellEnd"/>
          </w:p>
        </w:tc>
        <w:tc>
          <w:tcPr>
            <w:tcW w:w="4864" w:type="dxa"/>
            <w:hideMark/>
          </w:tcPr>
          <w:p w14:paraId="635E70D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Southern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Altai</w:t>
            </w:r>
            <w:proofErr w:type="spellEnd"/>
            <w:r w:rsidRPr="00604A83">
              <w:rPr>
                <w:rFonts w:ascii="Segoe UI" w:hAnsi="Segoe UI" w:cs="Segoe UI"/>
                <w:color w:val="000000" w:themeColor="text1"/>
                <w:kern w:val="0"/>
                <w:sz w:val="22"/>
                <w:szCs w:val="22"/>
                <w:lang w:val="fr-CA" w:eastAsia="fr-CA"/>
              </w:rPr>
              <w:t xml:space="preserve"> (alt)</w:t>
            </w:r>
          </w:p>
        </w:tc>
        <w:tc>
          <w:tcPr>
            <w:tcW w:w="2022" w:type="dxa"/>
            <w:noWrap/>
            <w:hideMark/>
          </w:tcPr>
          <w:p w14:paraId="391D0676" w14:textId="77777777" w:rsidR="00AF6FAC" w:rsidRPr="00AF6FAC" w:rsidRDefault="00CA3B37" w:rsidP="00AF6FAC">
            <w:pPr>
              <w:rPr>
                <w:rFonts w:ascii="Calibri" w:hAnsi="Calibri" w:cs="Calibri"/>
                <w:color w:val="0563C1"/>
                <w:kern w:val="0"/>
                <w:sz w:val="22"/>
                <w:szCs w:val="22"/>
                <w:u w:val="single"/>
                <w:lang w:val="fr-CA" w:eastAsia="fr-CA"/>
              </w:rPr>
            </w:pPr>
            <w:hyperlink r:id="rId66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D0625D7" w14:textId="77777777" w:rsidTr="00AF6FAC">
        <w:trPr>
          <w:trHeight w:val="345"/>
        </w:trPr>
        <w:tc>
          <w:tcPr>
            <w:tcW w:w="2824" w:type="dxa"/>
            <w:noWrap/>
            <w:hideMark/>
          </w:tcPr>
          <w:p w14:paraId="399EF25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SouthernSamiInterpreter</w:t>
            </w:r>
            <w:proofErr w:type="spellEnd"/>
          </w:p>
        </w:tc>
        <w:tc>
          <w:tcPr>
            <w:tcW w:w="4864" w:type="dxa"/>
            <w:hideMark/>
          </w:tcPr>
          <w:p w14:paraId="21C3F38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Southern</w:t>
            </w:r>
            <w:proofErr w:type="spellEnd"/>
            <w:r w:rsidRPr="00604A83">
              <w:rPr>
                <w:rFonts w:ascii="Segoe UI" w:hAnsi="Segoe UI" w:cs="Segoe UI"/>
                <w:color w:val="000000" w:themeColor="text1"/>
                <w:kern w:val="0"/>
                <w:sz w:val="22"/>
                <w:szCs w:val="22"/>
                <w:lang w:val="fr-CA" w:eastAsia="fr-CA"/>
              </w:rPr>
              <w:t xml:space="preserve"> Sami (</w:t>
            </w:r>
            <w:proofErr w:type="spellStart"/>
            <w:r w:rsidRPr="00604A83">
              <w:rPr>
                <w:rFonts w:ascii="Segoe UI" w:hAnsi="Segoe UI" w:cs="Segoe UI"/>
                <w:color w:val="000000" w:themeColor="text1"/>
                <w:kern w:val="0"/>
                <w:sz w:val="22"/>
                <w:szCs w:val="22"/>
                <w:lang w:val="fr-CA" w:eastAsia="fr-CA"/>
              </w:rPr>
              <w:t>sma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5619E63" w14:textId="77777777" w:rsidR="00AF6FAC" w:rsidRPr="00AF6FAC" w:rsidRDefault="00CA3B37" w:rsidP="00AF6FAC">
            <w:pPr>
              <w:rPr>
                <w:rFonts w:ascii="Calibri" w:hAnsi="Calibri" w:cs="Calibri"/>
                <w:color w:val="0563C1"/>
                <w:kern w:val="0"/>
                <w:sz w:val="22"/>
                <w:szCs w:val="22"/>
                <w:u w:val="single"/>
                <w:lang w:val="fr-CA" w:eastAsia="fr-CA"/>
              </w:rPr>
            </w:pPr>
            <w:hyperlink r:id="rId66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392570B" w14:textId="77777777" w:rsidTr="00AF6FAC">
        <w:trPr>
          <w:trHeight w:val="345"/>
        </w:trPr>
        <w:tc>
          <w:tcPr>
            <w:tcW w:w="2824" w:type="dxa"/>
            <w:noWrap/>
            <w:hideMark/>
          </w:tcPr>
          <w:p w14:paraId="2FE675E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SpanishCastilianInterpreter</w:t>
            </w:r>
            <w:proofErr w:type="spellEnd"/>
          </w:p>
        </w:tc>
        <w:tc>
          <w:tcPr>
            <w:tcW w:w="4864" w:type="dxa"/>
            <w:hideMark/>
          </w:tcPr>
          <w:p w14:paraId="3746261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Spanish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Castilian</w:t>
            </w:r>
            <w:proofErr w:type="spellEnd"/>
            <w:r w:rsidRPr="00604A83">
              <w:rPr>
                <w:rFonts w:ascii="Segoe UI" w:hAnsi="Segoe UI" w:cs="Segoe UI"/>
                <w:color w:val="000000" w:themeColor="text1"/>
                <w:kern w:val="0"/>
                <w:sz w:val="22"/>
                <w:szCs w:val="22"/>
                <w:lang w:val="fr-CA" w:eastAsia="fr-CA"/>
              </w:rPr>
              <w:t xml:space="preserve"> (spa)</w:t>
            </w:r>
          </w:p>
        </w:tc>
        <w:tc>
          <w:tcPr>
            <w:tcW w:w="2022" w:type="dxa"/>
            <w:noWrap/>
            <w:hideMark/>
          </w:tcPr>
          <w:p w14:paraId="19300DE9" w14:textId="77777777" w:rsidR="00AF6FAC" w:rsidRPr="00AF6FAC" w:rsidRDefault="00CA3B37" w:rsidP="00AF6FAC">
            <w:pPr>
              <w:rPr>
                <w:rFonts w:ascii="Calibri" w:hAnsi="Calibri" w:cs="Calibri"/>
                <w:color w:val="0563C1"/>
                <w:kern w:val="0"/>
                <w:sz w:val="22"/>
                <w:szCs w:val="22"/>
                <w:u w:val="single"/>
                <w:lang w:val="fr-CA" w:eastAsia="fr-CA"/>
              </w:rPr>
            </w:pPr>
            <w:hyperlink r:id="rId66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09A1F07" w14:textId="77777777" w:rsidTr="00AF6FAC">
        <w:trPr>
          <w:trHeight w:val="345"/>
        </w:trPr>
        <w:tc>
          <w:tcPr>
            <w:tcW w:w="2824" w:type="dxa"/>
            <w:noWrap/>
            <w:hideMark/>
          </w:tcPr>
          <w:p w14:paraId="0022321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SrananTongoInterpreter</w:t>
            </w:r>
            <w:proofErr w:type="spellEnd"/>
          </w:p>
        </w:tc>
        <w:tc>
          <w:tcPr>
            <w:tcW w:w="4864" w:type="dxa"/>
            <w:hideMark/>
          </w:tcPr>
          <w:p w14:paraId="3AE76D5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Sranan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Tongo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srn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B59D701" w14:textId="77777777" w:rsidR="00AF6FAC" w:rsidRPr="00AF6FAC" w:rsidRDefault="00CA3B37" w:rsidP="00AF6FAC">
            <w:pPr>
              <w:rPr>
                <w:rFonts w:ascii="Calibri" w:hAnsi="Calibri" w:cs="Calibri"/>
                <w:color w:val="0563C1"/>
                <w:kern w:val="0"/>
                <w:sz w:val="22"/>
                <w:szCs w:val="22"/>
                <w:u w:val="single"/>
                <w:lang w:val="fr-CA" w:eastAsia="fr-CA"/>
              </w:rPr>
            </w:pPr>
            <w:hyperlink r:id="rId66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1A1580B" w14:textId="77777777" w:rsidTr="00AF6FAC">
        <w:trPr>
          <w:trHeight w:val="675"/>
        </w:trPr>
        <w:tc>
          <w:tcPr>
            <w:tcW w:w="2824" w:type="dxa"/>
            <w:noWrap/>
            <w:hideMark/>
          </w:tcPr>
          <w:p w14:paraId="53A504F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StandardMoroccanTamazightInterpreter</w:t>
            </w:r>
            <w:proofErr w:type="spellEnd"/>
          </w:p>
        </w:tc>
        <w:tc>
          <w:tcPr>
            <w:tcW w:w="4864" w:type="dxa"/>
            <w:hideMark/>
          </w:tcPr>
          <w:p w14:paraId="7CBC651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Standard </w:t>
            </w:r>
            <w:proofErr w:type="spellStart"/>
            <w:r w:rsidRPr="00604A83">
              <w:rPr>
                <w:rFonts w:ascii="Segoe UI" w:hAnsi="Segoe UI" w:cs="Segoe UI"/>
                <w:color w:val="000000" w:themeColor="text1"/>
                <w:kern w:val="0"/>
                <w:sz w:val="22"/>
                <w:szCs w:val="22"/>
                <w:lang w:val="fr-CA" w:eastAsia="fr-CA"/>
              </w:rPr>
              <w:t>Moroccan</w:t>
            </w:r>
            <w:proofErr w:type="spellEnd"/>
            <w:r w:rsidRPr="00604A83">
              <w:rPr>
                <w:rFonts w:ascii="Segoe UI" w:hAnsi="Segoe UI" w:cs="Segoe UI"/>
                <w:color w:val="000000" w:themeColor="text1"/>
                <w:kern w:val="0"/>
                <w:sz w:val="22"/>
                <w:szCs w:val="22"/>
                <w:lang w:val="fr-CA" w:eastAsia="fr-CA"/>
              </w:rPr>
              <w:t xml:space="preserve"> Tamazight (</w:t>
            </w:r>
            <w:proofErr w:type="spellStart"/>
            <w:r w:rsidRPr="00604A83">
              <w:rPr>
                <w:rFonts w:ascii="Segoe UI" w:hAnsi="Segoe UI" w:cs="Segoe UI"/>
                <w:color w:val="000000" w:themeColor="text1"/>
                <w:kern w:val="0"/>
                <w:sz w:val="22"/>
                <w:szCs w:val="22"/>
                <w:lang w:val="fr-CA" w:eastAsia="fr-CA"/>
              </w:rPr>
              <w:t>zgh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2805DF4" w14:textId="77777777" w:rsidR="00AF6FAC" w:rsidRPr="00AF6FAC" w:rsidRDefault="00CA3B37" w:rsidP="00AF6FAC">
            <w:pPr>
              <w:rPr>
                <w:rFonts w:ascii="Calibri" w:hAnsi="Calibri" w:cs="Calibri"/>
                <w:color w:val="0563C1"/>
                <w:kern w:val="0"/>
                <w:sz w:val="22"/>
                <w:szCs w:val="22"/>
                <w:u w:val="single"/>
                <w:lang w:val="fr-CA" w:eastAsia="fr-CA"/>
              </w:rPr>
            </w:pPr>
            <w:hyperlink r:id="rId66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AD32F7" w14:textId="77777777" w:rsidTr="00AF6FAC">
        <w:trPr>
          <w:trHeight w:val="345"/>
        </w:trPr>
        <w:tc>
          <w:tcPr>
            <w:tcW w:w="2824" w:type="dxa"/>
            <w:noWrap/>
            <w:hideMark/>
          </w:tcPr>
          <w:p w14:paraId="55BB883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SukumaInterpreter</w:t>
            </w:r>
            <w:proofErr w:type="spellEnd"/>
          </w:p>
        </w:tc>
        <w:tc>
          <w:tcPr>
            <w:tcW w:w="4864" w:type="dxa"/>
            <w:hideMark/>
          </w:tcPr>
          <w:p w14:paraId="1666A23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Sukuma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suk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A6AF7B1" w14:textId="77777777" w:rsidR="00AF6FAC" w:rsidRPr="00AF6FAC" w:rsidRDefault="00CA3B37" w:rsidP="00AF6FAC">
            <w:pPr>
              <w:rPr>
                <w:rFonts w:ascii="Calibri" w:hAnsi="Calibri" w:cs="Calibri"/>
                <w:color w:val="0563C1"/>
                <w:kern w:val="0"/>
                <w:sz w:val="22"/>
                <w:szCs w:val="22"/>
                <w:u w:val="single"/>
                <w:lang w:val="fr-CA" w:eastAsia="fr-CA"/>
              </w:rPr>
            </w:pPr>
            <w:hyperlink r:id="rId67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B713487" w14:textId="77777777" w:rsidTr="00AF6FAC">
        <w:trPr>
          <w:trHeight w:val="345"/>
        </w:trPr>
        <w:tc>
          <w:tcPr>
            <w:tcW w:w="2824" w:type="dxa"/>
            <w:noWrap/>
            <w:hideMark/>
          </w:tcPr>
          <w:p w14:paraId="33891C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SumerianInterpreter</w:t>
            </w:r>
            <w:proofErr w:type="spellEnd"/>
          </w:p>
        </w:tc>
        <w:tc>
          <w:tcPr>
            <w:tcW w:w="4864" w:type="dxa"/>
            <w:hideMark/>
          </w:tcPr>
          <w:p w14:paraId="2E1ED95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Sumerian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sux</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083CD8B" w14:textId="77777777" w:rsidR="00AF6FAC" w:rsidRPr="00AF6FAC" w:rsidRDefault="00CA3B37" w:rsidP="00AF6FAC">
            <w:pPr>
              <w:rPr>
                <w:rFonts w:ascii="Calibri" w:hAnsi="Calibri" w:cs="Calibri"/>
                <w:color w:val="0563C1"/>
                <w:kern w:val="0"/>
                <w:sz w:val="22"/>
                <w:szCs w:val="22"/>
                <w:u w:val="single"/>
                <w:lang w:val="fr-CA" w:eastAsia="fr-CA"/>
              </w:rPr>
            </w:pPr>
            <w:hyperlink r:id="rId67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629670E" w14:textId="77777777" w:rsidTr="00AF6FAC">
        <w:trPr>
          <w:trHeight w:val="345"/>
        </w:trPr>
        <w:tc>
          <w:tcPr>
            <w:tcW w:w="2824" w:type="dxa"/>
            <w:noWrap/>
            <w:hideMark/>
          </w:tcPr>
          <w:p w14:paraId="10F8C93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SundaneseInterpreter</w:t>
            </w:r>
            <w:proofErr w:type="spellEnd"/>
          </w:p>
        </w:tc>
        <w:tc>
          <w:tcPr>
            <w:tcW w:w="4864" w:type="dxa"/>
            <w:hideMark/>
          </w:tcPr>
          <w:p w14:paraId="334C9A0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Sundanese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sun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CBDBDDC" w14:textId="77777777" w:rsidR="00AF6FAC" w:rsidRPr="00AF6FAC" w:rsidRDefault="00CA3B37" w:rsidP="00AF6FAC">
            <w:pPr>
              <w:rPr>
                <w:rFonts w:ascii="Calibri" w:hAnsi="Calibri" w:cs="Calibri"/>
                <w:color w:val="0563C1"/>
                <w:kern w:val="0"/>
                <w:sz w:val="22"/>
                <w:szCs w:val="22"/>
                <w:u w:val="single"/>
                <w:lang w:val="fr-CA" w:eastAsia="fr-CA"/>
              </w:rPr>
            </w:pPr>
            <w:hyperlink r:id="rId67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B3E7A98" w14:textId="77777777" w:rsidTr="00AF6FAC">
        <w:trPr>
          <w:trHeight w:val="345"/>
        </w:trPr>
        <w:tc>
          <w:tcPr>
            <w:tcW w:w="2824" w:type="dxa"/>
            <w:noWrap/>
            <w:hideMark/>
          </w:tcPr>
          <w:p w14:paraId="6D635E8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SusuInterpreter</w:t>
            </w:r>
            <w:proofErr w:type="spellEnd"/>
          </w:p>
        </w:tc>
        <w:tc>
          <w:tcPr>
            <w:tcW w:w="4864" w:type="dxa"/>
            <w:hideMark/>
          </w:tcPr>
          <w:p w14:paraId="182E1DB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Susu (sus)</w:t>
            </w:r>
          </w:p>
        </w:tc>
        <w:tc>
          <w:tcPr>
            <w:tcW w:w="2022" w:type="dxa"/>
            <w:noWrap/>
            <w:hideMark/>
          </w:tcPr>
          <w:p w14:paraId="3C37943B" w14:textId="77777777" w:rsidR="00AF6FAC" w:rsidRPr="00AF6FAC" w:rsidRDefault="00CA3B37" w:rsidP="00AF6FAC">
            <w:pPr>
              <w:rPr>
                <w:rFonts w:ascii="Calibri" w:hAnsi="Calibri" w:cs="Calibri"/>
                <w:color w:val="0563C1"/>
                <w:kern w:val="0"/>
                <w:sz w:val="22"/>
                <w:szCs w:val="22"/>
                <w:u w:val="single"/>
                <w:lang w:val="fr-CA" w:eastAsia="fr-CA"/>
              </w:rPr>
            </w:pPr>
            <w:hyperlink r:id="rId67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1DCF20B" w14:textId="77777777" w:rsidTr="00AF6FAC">
        <w:trPr>
          <w:trHeight w:val="345"/>
        </w:trPr>
        <w:tc>
          <w:tcPr>
            <w:tcW w:w="2824" w:type="dxa"/>
            <w:noWrap/>
            <w:hideMark/>
          </w:tcPr>
          <w:p w14:paraId="66F1E6E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SwahiliInterpreter</w:t>
            </w:r>
            <w:proofErr w:type="spellEnd"/>
          </w:p>
        </w:tc>
        <w:tc>
          <w:tcPr>
            <w:tcW w:w="4864" w:type="dxa"/>
            <w:hideMark/>
          </w:tcPr>
          <w:p w14:paraId="6934AD1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Swahili (</w:t>
            </w:r>
            <w:proofErr w:type="spellStart"/>
            <w:r w:rsidRPr="00604A83">
              <w:rPr>
                <w:rFonts w:ascii="Segoe UI" w:hAnsi="Segoe UI" w:cs="Segoe UI"/>
                <w:color w:val="000000" w:themeColor="text1"/>
                <w:kern w:val="0"/>
                <w:sz w:val="22"/>
                <w:szCs w:val="22"/>
                <w:lang w:val="fr-CA" w:eastAsia="fr-CA"/>
              </w:rPr>
              <w:t>swa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4E0745E" w14:textId="77777777" w:rsidR="00AF6FAC" w:rsidRPr="00AF6FAC" w:rsidRDefault="00CA3B37" w:rsidP="00AF6FAC">
            <w:pPr>
              <w:rPr>
                <w:rFonts w:ascii="Calibri" w:hAnsi="Calibri" w:cs="Calibri"/>
                <w:color w:val="0563C1"/>
                <w:kern w:val="0"/>
                <w:sz w:val="22"/>
                <w:szCs w:val="22"/>
                <w:u w:val="single"/>
                <w:lang w:val="fr-CA" w:eastAsia="fr-CA"/>
              </w:rPr>
            </w:pPr>
            <w:hyperlink r:id="rId67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5F5117" w14:textId="77777777" w:rsidTr="00AF6FAC">
        <w:trPr>
          <w:trHeight w:val="345"/>
        </w:trPr>
        <w:tc>
          <w:tcPr>
            <w:tcW w:w="2824" w:type="dxa"/>
            <w:noWrap/>
            <w:hideMark/>
          </w:tcPr>
          <w:p w14:paraId="243E7D2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SwatiInterpreter</w:t>
            </w:r>
            <w:proofErr w:type="spellEnd"/>
          </w:p>
        </w:tc>
        <w:tc>
          <w:tcPr>
            <w:tcW w:w="4864" w:type="dxa"/>
            <w:hideMark/>
          </w:tcPr>
          <w:p w14:paraId="0C54A70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Swati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ssw</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6995BB1" w14:textId="77777777" w:rsidR="00AF6FAC" w:rsidRPr="00AF6FAC" w:rsidRDefault="00CA3B37" w:rsidP="00AF6FAC">
            <w:pPr>
              <w:rPr>
                <w:rFonts w:ascii="Calibri" w:hAnsi="Calibri" w:cs="Calibri"/>
                <w:color w:val="0563C1"/>
                <w:kern w:val="0"/>
                <w:sz w:val="22"/>
                <w:szCs w:val="22"/>
                <w:u w:val="single"/>
                <w:lang w:val="fr-CA" w:eastAsia="fr-CA"/>
              </w:rPr>
            </w:pPr>
            <w:hyperlink r:id="rId67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842C32" w14:textId="77777777" w:rsidTr="00AF6FAC">
        <w:trPr>
          <w:trHeight w:val="345"/>
        </w:trPr>
        <w:tc>
          <w:tcPr>
            <w:tcW w:w="2824" w:type="dxa"/>
            <w:noWrap/>
            <w:hideMark/>
          </w:tcPr>
          <w:p w14:paraId="37B6DD9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SwedishInterpreter</w:t>
            </w:r>
            <w:proofErr w:type="spellEnd"/>
          </w:p>
        </w:tc>
        <w:tc>
          <w:tcPr>
            <w:tcW w:w="4864" w:type="dxa"/>
            <w:hideMark/>
          </w:tcPr>
          <w:p w14:paraId="7D6085F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Swedish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swe</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B00E5FE" w14:textId="77777777" w:rsidR="00AF6FAC" w:rsidRPr="00AF6FAC" w:rsidRDefault="00CA3B37" w:rsidP="00AF6FAC">
            <w:pPr>
              <w:rPr>
                <w:rFonts w:ascii="Calibri" w:hAnsi="Calibri" w:cs="Calibri"/>
                <w:color w:val="0563C1"/>
                <w:kern w:val="0"/>
                <w:sz w:val="22"/>
                <w:szCs w:val="22"/>
                <w:u w:val="single"/>
                <w:lang w:val="fr-CA" w:eastAsia="fr-CA"/>
              </w:rPr>
            </w:pPr>
            <w:hyperlink r:id="rId67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09A699" w14:textId="77777777" w:rsidTr="00AF6FAC">
        <w:trPr>
          <w:trHeight w:val="675"/>
        </w:trPr>
        <w:tc>
          <w:tcPr>
            <w:tcW w:w="2824" w:type="dxa"/>
            <w:noWrap/>
            <w:hideMark/>
          </w:tcPr>
          <w:p w14:paraId="25A05BC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SwissGermanAlemannicAlsatianInterpreter</w:t>
            </w:r>
            <w:proofErr w:type="spellEnd"/>
          </w:p>
        </w:tc>
        <w:tc>
          <w:tcPr>
            <w:tcW w:w="4864" w:type="dxa"/>
            <w:hideMark/>
          </w:tcPr>
          <w:p w14:paraId="13EE6EA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Swiss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lastRenderedPageBreak/>
              <w:t>German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Alemannic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Alsatian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gsw</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D182329" w14:textId="77777777" w:rsidR="00AF6FAC" w:rsidRPr="00AF6FAC" w:rsidRDefault="00CA3B37" w:rsidP="00AF6FAC">
            <w:pPr>
              <w:rPr>
                <w:rFonts w:ascii="Calibri" w:hAnsi="Calibri" w:cs="Calibri"/>
                <w:color w:val="0563C1"/>
                <w:kern w:val="0"/>
                <w:sz w:val="22"/>
                <w:szCs w:val="22"/>
                <w:u w:val="single"/>
                <w:lang w:val="fr-CA" w:eastAsia="fr-CA"/>
              </w:rPr>
            </w:pPr>
            <w:hyperlink r:id="rId67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CF660A6" w14:textId="77777777" w:rsidTr="00AF6FAC">
        <w:trPr>
          <w:trHeight w:val="345"/>
        </w:trPr>
        <w:tc>
          <w:tcPr>
            <w:tcW w:w="2824" w:type="dxa"/>
            <w:noWrap/>
            <w:hideMark/>
          </w:tcPr>
          <w:p w14:paraId="2749191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SyriacInterpreter</w:t>
            </w:r>
            <w:proofErr w:type="spellEnd"/>
          </w:p>
        </w:tc>
        <w:tc>
          <w:tcPr>
            <w:tcW w:w="4864" w:type="dxa"/>
            <w:hideMark/>
          </w:tcPr>
          <w:p w14:paraId="3A547B9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Syriac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syr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6155F50" w14:textId="77777777" w:rsidR="00AF6FAC" w:rsidRPr="00AF6FAC" w:rsidRDefault="00CA3B37" w:rsidP="00AF6FAC">
            <w:pPr>
              <w:rPr>
                <w:rFonts w:ascii="Calibri" w:hAnsi="Calibri" w:cs="Calibri"/>
                <w:color w:val="0563C1"/>
                <w:kern w:val="0"/>
                <w:sz w:val="22"/>
                <w:szCs w:val="22"/>
                <w:u w:val="single"/>
                <w:lang w:val="fr-CA" w:eastAsia="fr-CA"/>
              </w:rPr>
            </w:pPr>
            <w:hyperlink r:id="rId67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08B5C80" w14:textId="77777777" w:rsidTr="00AF6FAC">
        <w:trPr>
          <w:trHeight w:val="345"/>
        </w:trPr>
        <w:tc>
          <w:tcPr>
            <w:tcW w:w="2824" w:type="dxa"/>
            <w:noWrap/>
            <w:hideMark/>
          </w:tcPr>
          <w:p w14:paraId="62E678F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TagalogInterpreter</w:t>
            </w:r>
            <w:proofErr w:type="spellEnd"/>
          </w:p>
        </w:tc>
        <w:tc>
          <w:tcPr>
            <w:tcW w:w="4864" w:type="dxa"/>
            <w:hideMark/>
          </w:tcPr>
          <w:p w14:paraId="3EBAE86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Tagalog (</w:t>
            </w:r>
            <w:proofErr w:type="spellStart"/>
            <w:r w:rsidRPr="00604A83">
              <w:rPr>
                <w:rFonts w:ascii="Segoe UI" w:hAnsi="Segoe UI" w:cs="Segoe UI"/>
                <w:color w:val="000000" w:themeColor="text1"/>
                <w:kern w:val="0"/>
                <w:sz w:val="22"/>
                <w:szCs w:val="22"/>
                <w:lang w:val="fr-CA" w:eastAsia="fr-CA"/>
              </w:rPr>
              <w:t>tgl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372A75D" w14:textId="77777777" w:rsidR="00AF6FAC" w:rsidRPr="00AF6FAC" w:rsidRDefault="00CA3B37" w:rsidP="00AF6FAC">
            <w:pPr>
              <w:rPr>
                <w:rFonts w:ascii="Calibri" w:hAnsi="Calibri" w:cs="Calibri"/>
                <w:color w:val="0563C1"/>
                <w:kern w:val="0"/>
                <w:sz w:val="22"/>
                <w:szCs w:val="22"/>
                <w:u w:val="single"/>
                <w:lang w:val="fr-CA" w:eastAsia="fr-CA"/>
              </w:rPr>
            </w:pPr>
            <w:hyperlink r:id="rId67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D898C76" w14:textId="77777777" w:rsidTr="00AF6FAC">
        <w:trPr>
          <w:trHeight w:val="345"/>
        </w:trPr>
        <w:tc>
          <w:tcPr>
            <w:tcW w:w="2824" w:type="dxa"/>
            <w:noWrap/>
            <w:hideMark/>
          </w:tcPr>
          <w:p w14:paraId="7D68597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TahitianInterpreter</w:t>
            </w:r>
            <w:proofErr w:type="spellEnd"/>
          </w:p>
        </w:tc>
        <w:tc>
          <w:tcPr>
            <w:tcW w:w="4864" w:type="dxa"/>
            <w:hideMark/>
          </w:tcPr>
          <w:p w14:paraId="273C0DB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Tahitian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tah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5E6AD0C" w14:textId="77777777" w:rsidR="00AF6FAC" w:rsidRPr="00AF6FAC" w:rsidRDefault="00CA3B37" w:rsidP="00AF6FAC">
            <w:pPr>
              <w:rPr>
                <w:rFonts w:ascii="Calibri" w:hAnsi="Calibri" w:cs="Calibri"/>
                <w:color w:val="0563C1"/>
                <w:kern w:val="0"/>
                <w:sz w:val="22"/>
                <w:szCs w:val="22"/>
                <w:u w:val="single"/>
                <w:lang w:val="fr-CA" w:eastAsia="fr-CA"/>
              </w:rPr>
            </w:pPr>
            <w:hyperlink r:id="rId68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CD794A6" w14:textId="77777777" w:rsidTr="00AF6FAC">
        <w:trPr>
          <w:trHeight w:val="345"/>
        </w:trPr>
        <w:tc>
          <w:tcPr>
            <w:tcW w:w="2824" w:type="dxa"/>
            <w:noWrap/>
            <w:hideMark/>
          </w:tcPr>
          <w:p w14:paraId="60DE624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TaiLanguagesInterpreter</w:t>
            </w:r>
            <w:proofErr w:type="spellEnd"/>
          </w:p>
        </w:tc>
        <w:tc>
          <w:tcPr>
            <w:tcW w:w="4864" w:type="dxa"/>
            <w:hideMark/>
          </w:tcPr>
          <w:p w14:paraId="4E6E499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Tai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(tai)</w:t>
            </w:r>
          </w:p>
        </w:tc>
        <w:tc>
          <w:tcPr>
            <w:tcW w:w="2022" w:type="dxa"/>
            <w:noWrap/>
            <w:hideMark/>
          </w:tcPr>
          <w:p w14:paraId="7809037C" w14:textId="77777777" w:rsidR="00AF6FAC" w:rsidRPr="00AF6FAC" w:rsidRDefault="00CA3B37" w:rsidP="00AF6FAC">
            <w:pPr>
              <w:rPr>
                <w:rFonts w:ascii="Calibri" w:hAnsi="Calibri" w:cs="Calibri"/>
                <w:color w:val="0563C1"/>
                <w:kern w:val="0"/>
                <w:sz w:val="22"/>
                <w:szCs w:val="22"/>
                <w:u w:val="single"/>
                <w:lang w:val="fr-CA" w:eastAsia="fr-CA"/>
              </w:rPr>
            </w:pPr>
            <w:hyperlink r:id="rId68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CCADB6" w14:textId="77777777" w:rsidTr="00AF6FAC">
        <w:trPr>
          <w:trHeight w:val="345"/>
        </w:trPr>
        <w:tc>
          <w:tcPr>
            <w:tcW w:w="2824" w:type="dxa"/>
            <w:noWrap/>
            <w:hideMark/>
          </w:tcPr>
          <w:p w14:paraId="456E6DA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TajikInterpreter</w:t>
            </w:r>
            <w:proofErr w:type="spellEnd"/>
          </w:p>
        </w:tc>
        <w:tc>
          <w:tcPr>
            <w:tcW w:w="4864" w:type="dxa"/>
            <w:hideMark/>
          </w:tcPr>
          <w:p w14:paraId="3871BF9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Tajik</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tgk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ECEE8FA" w14:textId="77777777" w:rsidR="00AF6FAC" w:rsidRPr="00AF6FAC" w:rsidRDefault="00CA3B37" w:rsidP="00AF6FAC">
            <w:pPr>
              <w:rPr>
                <w:rFonts w:ascii="Calibri" w:hAnsi="Calibri" w:cs="Calibri"/>
                <w:color w:val="0563C1"/>
                <w:kern w:val="0"/>
                <w:sz w:val="22"/>
                <w:szCs w:val="22"/>
                <w:u w:val="single"/>
                <w:lang w:val="fr-CA" w:eastAsia="fr-CA"/>
              </w:rPr>
            </w:pPr>
            <w:hyperlink r:id="rId68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2F5565C" w14:textId="77777777" w:rsidTr="00AF6FAC">
        <w:trPr>
          <w:trHeight w:val="345"/>
        </w:trPr>
        <w:tc>
          <w:tcPr>
            <w:tcW w:w="2824" w:type="dxa"/>
            <w:noWrap/>
            <w:hideMark/>
          </w:tcPr>
          <w:p w14:paraId="613118B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TamashekInterpreter</w:t>
            </w:r>
            <w:proofErr w:type="spellEnd"/>
          </w:p>
        </w:tc>
        <w:tc>
          <w:tcPr>
            <w:tcW w:w="4864" w:type="dxa"/>
            <w:hideMark/>
          </w:tcPr>
          <w:p w14:paraId="338E69D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Tamashek (</w:t>
            </w:r>
            <w:proofErr w:type="spellStart"/>
            <w:r w:rsidRPr="00604A83">
              <w:rPr>
                <w:rFonts w:ascii="Segoe UI" w:hAnsi="Segoe UI" w:cs="Segoe UI"/>
                <w:color w:val="000000" w:themeColor="text1"/>
                <w:kern w:val="0"/>
                <w:sz w:val="22"/>
                <w:szCs w:val="22"/>
                <w:lang w:val="fr-CA" w:eastAsia="fr-CA"/>
              </w:rPr>
              <w:t>tmh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97F47E0" w14:textId="77777777" w:rsidR="00AF6FAC" w:rsidRPr="00AF6FAC" w:rsidRDefault="00CA3B37" w:rsidP="00AF6FAC">
            <w:pPr>
              <w:rPr>
                <w:rFonts w:ascii="Calibri" w:hAnsi="Calibri" w:cs="Calibri"/>
                <w:color w:val="0563C1"/>
                <w:kern w:val="0"/>
                <w:sz w:val="22"/>
                <w:szCs w:val="22"/>
                <w:u w:val="single"/>
                <w:lang w:val="fr-CA" w:eastAsia="fr-CA"/>
              </w:rPr>
            </w:pPr>
            <w:hyperlink r:id="rId68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93E9BE5" w14:textId="77777777" w:rsidTr="00AF6FAC">
        <w:trPr>
          <w:trHeight w:val="345"/>
        </w:trPr>
        <w:tc>
          <w:tcPr>
            <w:tcW w:w="2824" w:type="dxa"/>
            <w:noWrap/>
            <w:hideMark/>
          </w:tcPr>
          <w:p w14:paraId="38FED6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TamilInterpreter</w:t>
            </w:r>
            <w:proofErr w:type="spellEnd"/>
          </w:p>
        </w:tc>
        <w:tc>
          <w:tcPr>
            <w:tcW w:w="4864" w:type="dxa"/>
            <w:hideMark/>
          </w:tcPr>
          <w:p w14:paraId="236B2C2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Tamil (</w:t>
            </w:r>
            <w:proofErr w:type="spellStart"/>
            <w:r w:rsidRPr="00604A83">
              <w:rPr>
                <w:rFonts w:ascii="Segoe UI" w:hAnsi="Segoe UI" w:cs="Segoe UI"/>
                <w:color w:val="000000" w:themeColor="text1"/>
                <w:kern w:val="0"/>
                <w:sz w:val="22"/>
                <w:szCs w:val="22"/>
                <w:lang w:val="fr-CA" w:eastAsia="fr-CA"/>
              </w:rPr>
              <w:t>tam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189A9A9" w14:textId="77777777" w:rsidR="00AF6FAC" w:rsidRPr="00AF6FAC" w:rsidRDefault="00CA3B37" w:rsidP="00AF6FAC">
            <w:pPr>
              <w:rPr>
                <w:rFonts w:ascii="Calibri" w:hAnsi="Calibri" w:cs="Calibri"/>
                <w:color w:val="0563C1"/>
                <w:kern w:val="0"/>
                <w:sz w:val="22"/>
                <w:szCs w:val="22"/>
                <w:u w:val="single"/>
                <w:lang w:val="fr-CA" w:eastAsia="fr-CA"/>
              </w:rPr>
            </w:pPr>
            <w:hyperlink r:id="rId68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415A60C" w14:textId="77777777" w:rsidTr="00AF6FAC">
        <w:trPr>
          <w:trHeight w:val="345"/>
        </w:trPr>
        <w:tc>
          <w:tcPr>
            <w:tcW w:w="2824" w:type="dxa"/>
            <w:noWrap/>
            <w:hideMark/>
          </w:tcPr>
          <w:p w14:paraId="71EFA8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TatarInterpreter</w:t>
            </w:r>
            <w:proofErr w:type="spellEnd"/>
          </w:p>
        </w:tc>
        <w:tc>
          <w:tcPr>
            <w:tcW w:w="4864" w:type="dxa"/>
            <w:hideMark/>
          </w:tcPr>
          <w:p w14:paraId="122B05F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Tatar (tat)</w:t>
            </w:r>
          </w:p>
        </w:tc>
        <w:tc>
          <w:tcPr>
            <w:tcW w:w="2022" w:type="dxa"/>
            <w:noWrap/>
            <w:hideMark/>
          </w:tcPr>
          <w:p w14:paraId="179040E1" w14:textId="77777777" w:rsidR="00AF6FAC" w:rsidRPr="00AF6FAC" w:rsidRDefault="00CA3B37" w:rsidP="00AF6FAC">
            <w:pPr>
              <w:rPr>
                <w:rFonts w:ascii="Calibri" w:hAnsi="Calibri" w:cs="Calibri"/>
                <w:color w:val="0563C1"/>
                <w:kern w:val="0"/>
                <w:sz w:val="22"/>
                <w:szCs w:val="22"/>
                <w:u w:val="single"/>
                <w:lang w:val="fr-CA" w:eastAsia="fr-CA"/>
              </w:rPr>
            </w:pPr>
            <w:hyperlink r:id="rId68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EEE2B24" w14:textId="77777777" w:rsidTr="00AF6FAC">
        <w:trPr>
          <w:trHeight w:val="345"/>
        </w:trPr>
        <w:tc>
          <w:tcPr>
            <w:tcW w:w="2824" w:type="dxa"/>
            <w:noWrap/>
            <w:hideMark/>
          </w:tcPr>
          <w:p w14:paraId="1D8FD79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TeluguInterpreter</w:t>
            </w:r>
            <w:proofErr w:type="spellEnd"/>
          </w:p>
        </w:tc>
        <w:tc>
          <w:tcPr>
            <w:tcW w:w="4864" w:type="dxa"/>
            <w:hideMark/>
          </w:tcPr>
          <w:p w14:paraId="324E0B9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Telugu (tel)</w:t>
            </w:r>
          </w:p>
        </w:tc>
        <w:tc>
          <w:tcPr>
            <w:tcW w:w="2022" w:type="dxa"/>
            <w:noWrap/>
            <w:hideMark/>
          </w:tcPr>
          <w:p w14:paraId="771FEDAE" w14:textId="77777777" w:rsidR="00AF6FAC" w:rsidRPr="00AF6FAC" w:rsidRDefault="00CA3B37" w:rsidP="00AF6FAC">
            <w:pPr>
              <w:rPr>
                <w:rFonts w:ascii="Calibri" w:hAnsi="Calibri" w:cs="Calibri"/>
                <w:color w:val="0563C1"/>
                <w:kern w:val="0"/>
                <w:sz w:val="22"/>
                <w:szCs w:val="22"/>
                <w:u w:val="single"/>
                <w:lang w:val="fr-CA" w:eastAsia="fr-CA"/>
              </w:rPr>
            </w:pPr>
            <w:hyperlink r:id="rId68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CCF8A5E" w14:textId="77777777" w:rsidTr="00AF6FAC">
        <w:trPr>
          <w:trHeight w:val="345"/>
        </w:trPr>
        <w:tc>
          <w:tcPr>
            <w:tcW w:w="2824" w:type="dxa"/>
            <w:noWrap/>
            <w:hideMark/>
          </w:tcPr>
          <w:p w14:paraId="31F9D28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TerenoInterpreter</w:t>
            </w:r>
            <w:proofErr w:type="spellEnd"/>
          </w:p>
        </w:tc>
        <w:tc>
          <w:tcPr>
            <w:tcW w:w="4864" w:type="dxa"/>
            <w:hideMark/>
          </w:tcPr>
          <w:p w14:paraId="580E65B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Tereno</w:t>
            </w:r>
            <w:proofErr w:type="spellEnd"/>
            <w:r w:rsidRPr="00604A83">
              <w:rPr>
                <w:rFonts w:ascii="Segoe UI" w:hAnsi="Segoe UI" w:cs="Segoe UI"/>
                <w:color w:val="000000" w:themeColor="text1"/>
                <w:kern w:val="0"/>
                <w:sz w:val="22"/>
                <w:szCs w:val="22"/>
                <w:lang w:val="fr-CA" w:eastAsia="fr-CA"/>
              </w:rPr>
              <w:t xml:space="preserve"> (ter)</w:t>
            </w:r>
          </w:p>
        </w:tc>
        <w:tc>
          <w:tcPr>
            <w:tcW w:w="2022" w:type="dxa"/>
            <w:noWrap/>
            <w:hideMark/>
          </w:tcPr>
          <w:p w14:paraId="3B606A01" w14:textId="77777777" w:rsidR="00AF6FAC" w:rsidRPr="00AF6FAC" w:rsidRDefault="00CA3B37" w:rsidP="00AF6FAC">
            <w:pPr>
              <w:rPr>
                <w:rFonts w:ascii="Calibri" w:hAnsi="Calibri" w:cs="Calibri"/>
                <w:color w:val="0563C1"/>
                <w:kern w:val="0"/>
                <w:sz w:val="22"/>
                <w:szCs w:val="22"/>
                <w:u w:val="single"/>
                <w:lang w:val="fr-CA" w:eastAsia="fr-CA"/>
              </w:rPr>
            </w:pPr>
            <w:hyperlink r:id="rId68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462A444" w14:textId="77777777" w:rsidTr="00AF6FAC">
        <w:trPr>
          <w:trHeight w:val="345"/>
        </w:trPr>
        <w:tc>
          <w:tcPr>
            <w:tcW w:w="2824" w:type="dxa"/>
            <w:noWrap/>
            <w:hideMark/>
          </w:tcPr>
          <w:p w14:paraId="40FC287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TetumInterpreter</w:t>
            </w:r>
            <w:proofErr w:type="spellEnd"/>
          </w:p>
        </w:tc>
        <w:tc>
          <w:tcPr>
            <w:tcW w:w="4864" w:type="dxa"/>
            <w:hideMark/>
          </w:tcPr>
          <w:p w14:paraId="24A941D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Tetum</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C506C97" w14:textId="77777777" w:rsidR="00AF6FAC" w:rsidRPr="00AF6FAC" w:rsidRDefault="00CA3B37" w:rsidP="00AF6FAC">
            <w:pPr>
              <w:rPr>
                <w:rFonts w:ascii="Calibri" w:hAnsi="Calibri" w:cs="Calibri"/>
                <w:color w:val="0563C1"/>
                <w:kern w:val="0"/>
                <w:sz w:val="22"/>
                <w:szCs w:val="22"/>
                <w:u w:val="single"/>
                <w:lang w:val="fr-CA" w:eastAsia="fr-CA"/>
              </w:rPr>
            </w:pPr>
            <w:hyperlink r:id="rId68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1E1F65" w14:textId="77777777" w:rsidTr="00AF6FAC">
        <w:trPr>
          <w:trHeight w:val="345"/>
        </w:trPr>
        <w:tc>
          <w:tcPr>
            <w:tcW w:w="2824" w:type="dxa"/>
            <w:noWrap/>
            <w:hideMark/>
          </w:tcPr>
          <w:p w14:paraId="57447C2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ThaiInterpreter</w:t>
            </w:r>
            <w:proofErr w:type="spellEnd"/>
          </w:p>
        </w:tc>
        <w:tc>
          <w:tcPr>
            <w:tcW w:w="4864" w:type="dxa"/>
            <w:hideMark/>
          </w:tcPr>
          <w:p w14:paraId="795BA78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Thai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tha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C36CB32" w14:textId="77777777" w:rsidR="00AF6FAC" w:rsidRPr="00AF6FAC" w:rsidRDefault="00CA3B37" w:rsidP="00AF6FAC">
            <w:pPr>
              <w:rPr>
                <w:rFonts w:ascii="Calibri" w:hAnsi="Calibri" w:cs="Calibri"/>
                <w:color w:val="0563C1"/>
                <w:kern w:val="0"/>
                <w:sz w:val="22"/>
                <w:szCs w:val="22"/>
                <w:u w:val="single"/>
                <w:lang w:val="fr-CA" w:eastAsia="fr-CA"/>
              </w:rPr>
            </w:pPr>
            <w:hyperlink r:id="rId68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CB18AA0" w14:textId="77777777" w:rsidTr="00AF6FAC">
        <w:trPr>
          <w:trHeight w:val="345"/>
        </w:trPr>
        <w:tc>
          <w:tcPr>
            <w:tcW w:w="2824" w:type="dxa"/>
            <w:noWrap/>
            <w:hideMark/>
          </w:tcPr>
          <w:p w14:paraId="37A7448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TibetanInterpreter</w:t>
            </w:r>
            <w:proofErr w:type="spellEnd"/>
          </w:p>
        </w:tc>
        <w:tc>
          <w:tcPr>
            <w:tcW w:w="4864" w:type="dxa"/>
            <w:hideMark/>
          </w:tcPr>
          <w:p w14:paraId="26FDAD9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Tibetan (</w:t>
            </w:r>
            <w:proofErr w:type="spellStart"/>
            <w:r w:rsidRPr="00604A83">
              <w:rPr>
                <w:rFonts w:ascii="Segoe UI" w:hAnsi="Segoe UI" w:cs="Segoe UI"/>
                <w:color w:val="000000" w:themeColor="text1"/>
                <w:kern w:val="0"/>
                <w:sz w:val="22"/>
                <w:szCs w:val="22"/>
                <w:lang w:val="fr-CA" w:eastAsia="fr-CA"/>
              </w:rPr>
              <w:t>tib</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6CF84D12" w14:textId="77777777" w:rsidR="00AF6FAC" w:rsidRPr="00AF6FAC" w:rsidRDefault="00CA3B37" w:rsidP="00AF6FAC">
            <w:pPr>
              <w:rPr>
                <w:rFonts w:ascii="Calibri" w:hAnsi="Calibri" w:cs="Calibri"/>
                <w:color w:val="0563C1"/>
                <w:kern w:val="0"/>
                <w:sz w:val="22"/>
                <w:szCs w:val="22"/>
                <w:u w:val="single"/>
                <w:lang w:val="fr-CA" w:eastAsia="fr-CA"/>
              </w:rPr>
            </w:pPr>
            <w:hyperlink r:id="rId69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1D36DFF" w14:textId="77777777" w:rsidTr="00AF6FAC">
        <w:trPr>
          <w:trHeight w:val="345"/>
        </w:trPr>
        <w:tc>
          <w:tcPr>
            <w:tcW w:w="2824" w:type="dxa"/>
            <w:noWrap/>
            <w:hideMark/>
          </w:tcPr>
          <w:p w14:paraId="121FE2E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TigreInterpreter</w:t>
            </w:r>
            <w:proofErr w:type="spellEnd"/>
          </w:p>
        </w:tc>
        <w:tc>
          <w:tcPr>
            <w:tcW w:w="4864" w:type="dxa"/>
            <w:hideMark/>
          </w:tcPr>
          <w:p w14:paraId="6C51B74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Tigre (</w:t>
            </w:r>
            <w:proofErr w:type="spellStart"/>
            <w:r w:rsidRPr="00604A83">
              <w:rPr>
                <w:rFonts w:ascii="Segoe UI" w:hAnsi="Segoe UI" w:cs="Segoe UI"/>
                <w:color w:val="000000" w:themeColor="text1"/>
                <w:kern w:val="0"/>
                <w:sz w:val="22"/>
                <w:szCs w:val="22"/>
                <w:lang w:val="fr-CA" w:eastAsia="fr-CA"/>
              </w:rPr>
              <w:t>tig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5EFF695" w14:textId="77777777" w:rsidR="00AF6FAC" w:rsidRPr="00AF6FAC" w:rsidRDefault="00CA3B37" w:rsidP="00AF6FAC">
            <w:pPr>
              <w:rPr>
                <w:rFonts w:ascii="Calibri" w:hAnsi="Calibri" w:cs="Calibri"/>
                <w:color w:val="0563C1"/>
                <w:kern w:val="0"/>
                <w:sz w:val="22"/>
                <w:szCs w:val="22"/>
                <w:u w:val="single"/>
                <w:lang w:val="fr-CA" w:eastAsia="fr-CA"/>
              </w:rPr>
            </w:pPr>
            <w:hyperlink r:id="rId69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B09D891" w14:textId="77777777" w:rsidTr="00AF6FAC">
        <w:trPr>
          <w:trHeight w:val="345"/>
        </w:trPr>
        <w:tc>
          <w:tcPr>
            <w:tcW w:w="2824" w:type="dxa"/>
            <w:noWrap/>
            <w:hideMark/>
          </w:tcPr>
          <w:p w14:paraId="172FAE8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TigrinyaInterpreter</w:t>
            </w:r>
            <w:proofErr w:type="spellEnd"/>
          </w:p>
        </w:tc>
        <w:tc>
          <w:tcPr>
            <w:tcW w:w="4864" w:type="dxa"/>
            <w:hideMark/>
          </w:tcPr>
          <w:p w14:paraId="1B46165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Tigrinya (tir)</w:t>
            </w:r>
          </w:p>
        </w:tc>
        <w:tc>
          <w:tcPr>
            <w:tcW w:w="2022" w:type="dxa"/>
            <w:noWrap/>
            <w:hideMark/>
          </w:tcPr>
          <w:p w14:paraId="6AD36656" w14:textId="77777777" w:rsidR="00AF6FAC" w:rsidRPr="00AF6FAC" w:rsidRDefault="00CA3B37" w:rsidP="00AF6FAC">
            <w:pPr>
              <w:rPr>
                <w:rFonts w:ascii="Calibri" w:hAnsi="Calibri" w:cs="Calibri"/>
                <w:color w:val="0563C1"/>
                <w:kern w:val="0"/>
                <w:sz w:val="22"/>
                <w:szCs w:val="22"/>
                <w:u w:val="single"/>
                <w:lang w:val="fr-CA" w:eastAsia="fr-CA"/>
              </w:rPr>
            </w:pPr>
            <w:hyperlink r:id="rId69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58C4C8A" w14:textId="77777777" w:rsidTr="00AF6FAC">
        <w:trPr>
          <w:trHeight w:val="345"/>
        </w:trPr>
        <w:tc>
          <w:tcPr>
            <w:tcW w:w="2824" w:type="dxa"/>
            <w:noWrap/>
            <w:hideMark/>
          </w:tcPr>
          <w:p w14:paraId="53C61F1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TimneInterpreter</w:t>
            </w:r>
            <w:proofErr w:type="spellEnd"/>
          </w:p>
        </w:tc>
        <w:tc>
          <w:tcPr>
            <w:tcW w:w="4864" w:type="dxa"/>
            <w:hideMark/>
          </w:tcPr>
          <w:p w14:paraId="72A3D58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Timne</w:t>
            </w:r>
            <w:proofErr w:type="spellEnd"/>
            <w:r w:rsidRPr="00604A83">
              <w:rPr>
                <w:rFonts w:ascii="Segoe UI" w:hAnsi="Segoe UI" w:cs="Segoe UI"/>
                <w:color w:val="000000" w:themeColor="text1"/>
                <w:kern w:val="0"/>
                <w:sz w:val="22"/>
                <w:szCs w:val="22"/>
                <w:lang w:val="fr-CA" w:eastAsia="fr-CA"/>
              </w:rPr>
              <w:t xml:space="preserve"> (tem)</w:t>
            </w:r>
          </w:p>
        </w:tc>
        <w:tc>
          <w:tcPr>
            <w:tcW w:w="2022" w:type="dxa"/>
            <w:noWrap/>
            <w:hideMark/>
          </w:tcPr>
          <w:p w14:paraId="12446967" w14:textId="77777777" w:rsidR="00AF6FAC" w:rsidRPr="00AF6FAC" w:rsidRDefault="00CA3B37" w:rsidP="00AF6FAC">
            <w:pPr>
              <w:rPr>
                <w:rFonts w:ascii="Calibri" w:hAnsi="Calibri" w:cs="Calibri"/>
                <w:color w:val="0563C1"/>
                <w:kern w:val="0"/>
                <w:sz w:val="22"/>
                <w:szCs w:val="22"/>
                <w:u w:val="single"/>
                <w:lang w:val="fr-CA" w:eastAsia="fr-CA"/>
              </w:rPr>
            </w:pPr>
            <w:hyperlink r:id="rId69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ADC4CAE" w14:textId="77777777" w:rsidTr="00AF6FAC">
        <w:trPr>
          <w:trHeight w:val="345"/>
        </w:trPr>
        <w:tc>
          <w:tcPr>
            <w:tcW w:w="2824" w:type="dxa"/>
            <w:noWrap/>
            <w:hideMark/>
          </w:tcPr>
          <w:p w14:paraId="526125D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TivInterpreter</w:t>
            </w:r>
            <w:proofErr w:type="spellEnd"/>
          </w:p>
        </w:tc>
        <w:tc>
          <w:tcPr>
            <w:tcW w:w="4864" w:type="dxa"/>
            <w:hideMark/>
          </w:tcPr>
          <w:p w14:paraId="73F5B5E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Tiv (</w:t>
            </w:r>
            <w:proofErr w:type="spellStart"/>
            <w:r w:rsidRPr="00604A83">
              <w:rPr>
                <w:rFonts w:ascii="Segoe UI" w:hAnsi="Segoe UI" w:cs="Segoe UI"/>
                <w:color w:val="000000" w:themeColor="text1"/>
                <w:kern w:val="0"/>
                <w:sz w:val="22"/>
                <w:szCs w:val="22"/>
                <w:lang w:val="fr-CA" w:eastAsia="fr-CA"/>
              </w:rPr>
              <w:t>tiv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44FF7A5" w14:textId="77777777" w:rsidR="00AF6FAC" w:rsidRPr="00AF6FAC" w:rsidRDefault="00CA3B37" w:rsidP="00AF6FAC">
            <w:pPr>
              <w:rPr>
                <w:rFonts w:ascii="Calibri" w:hAnsi="Calibri" w:cs="Calibri"/>
                <w:color w:val="0563C1"/>
                <w:kern w:val="0"/>
                <w:sz w:val="22"/>
                <w:szCs w:val="22"/>
                <w:u w:val="single"/>
                <w:lang w:val="fr-CA" w:eastAsia="fr-CA"/>
              </w:rPr>
            </w:pPr>
            <w:hyperlink r:id="rId69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1DB3D4D" w14:textId="77777777" w:rsidTr="00AF6FAC">
        <w:trPr>
          <w:trHeight w:val="345"/>
        </w:trPr>
        <w:tc>
          <w:tcPr>
            <w:tcW w:w="2824" w:type="dxa"/>
            <w:noWrap/>
            <w:hideMark/>
          </w:tcPr>
          <w:p w14:paraId="7076A3F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TlingitInterpreter</w:t>
            </w:r>
            <w:proofErr w:type="spellEnd"/>
          </w:p>
        </w:tc>
        <w:tc>
          <w:tcPr>
            <w:tcW w:w="4864" w:type="dxa"/>
            <w:hideMark/>
          </w:tcPr>
          <w:p w14:paraId="127C7B1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Tlingit (</w:t>
            </w:r>
            <w:proofErr w:type="spellStart"/>
            <w:r w:rsidRPr="00604A83">
              <w:rPr>
                <w:rFonts w:ascii="Segoe UI" w:hAnsi="Segoe UI" w:cs="Segoe UI"/>
                <w:color w:val="000000" w:themeColor="text1"/>
                <w:kern w:val="0"/>
                <w:sz w:val="22"/>
                <w:szCs w:val="22"/>
                <w:lang w:val="fr-CA" w:eastAsia="fr-CA"/>
              </w:rPr>
              <w:t>tli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C8BFFA5" w14:textId="77777777" w:rsidR="00AF6FAC" w:rsidRPr="00AF6FAC" w:rsidRDefault="00CA3B37" w:rsidP="00AF6FAC">
            <w:pPr>
              <w:rPr>
                <w:rFonts w:ascii="Calibri" w:hAnsi="Calibri" w:cs="Calibri"/>
                <w:color w:val="0563C1"/>
                <w:kern w:val="0"/>
                <w:sz w:val="22"/>
                <w:szCs w:val="22"/>
                <w:u w:val="single"/>
                <w:lang w:val="fr-CA" w:eastAsia="fr-CA"/>
              </w:rPr>
            </w:pPr>
            <w:hyperlink r:id="rId69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4FFB115" w14:textId="77777777" w:rsidTr="00AF6FAC">
        <w:trPr>
          <w:trHeight w:val="345"/>
        </w:trPr>
        <w:tc>
          <w:tcPr>
            <w:tcW w:w="2824" w:type="dxa"/>
            <w:noWrap/>
            <w:hideMark/>
          </w:tcPr>
          <w:p w14:paraId="42CB7D1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TokelauInterpreter</w:t>
            </w:r>
            <w:proofErr w:type="spellEnd"/>
          </w:p>
        </w:tc>
        <w:tc>
          <w:tcPr>
            <w:tcW w:w="4864" w:type="dxa"/>
            <w:hideMark/>
          </w:tcPr>
          <w:p w14:paraId="138A346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Tokelau (</w:t>
            </w:r>
            <w:proofErr w:type="spellStart"/>
            <w:r w:rsidRPr="00604A83">
              <w:rPr>
                <w:rFonts w:ascii="Segoe UI" w:hAnsi="Segoe UI" w:cs="Segoe UI"/>
                <w:color w:val="000000" w:themeColor="text1"/>
                <w:kern w:val="0"/>
                <w:sz w:val="22"/>
                <w:szCs w:val="22"/>
                <w:lang w:val="fr-CA" w:eastAsia="fr-CA"/>
              </w:rPr>
              <w:t>tkl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808CF26" w14:textId="77777777" w:rsidR="00AF6FAC" w:rsidRPr="00AF6FAC" w:rsidRDefault="00CA3B37" w:rsidP="00AF6FAC">
            <w:pPr>
              <w:rPr>
                <w:rFonts w:ascii="Calibri" w:hAnsi="Calibri" w:cs="Calibri"/>
                <w:color w:val="0563C1"/>
                <w:kern w:val="0"/>
                <w:sz w:val="22"/>
                <w:szCs w:val="22"/>
                <w:u w:val="single"/>
                <w:lang w:val="fr-CA" w:eastAsia="fr-CA"/>
              </w:rPr>
            </w:pPr>
            <w:hyperlink r:id="rId69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A3B109E" w14:textId="77777777" w:rsidTr="00AF6FAC">
        <w:trPr>
          <w:trHeight w:val="345"/>
        </w:trPr>
        <w:tc>
          <w:tcPr>
            <w:tcW w:w="2824" w:type="dxa"/>
            <w:noWrap/>
            <w:hideMark/>
          </w:tcPr>
          <w:p w14:paraId="2039490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TokPisinInterpreter</w:t>
            </w:r>
            <w:proofErr w:type="spellEnd"/>
          </w:p>
        </w:tc>
        <w:tc>
          <w:tcPr>
            <w:tcW w:w="4864" w:type="dxa"/>
            <w:hideMark/>
          </w:tcPr>
          <w:p w14:paraId="50B32F3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Tok </w:t>
            </w:r>
            <w:proofErr w:type="spellStart"/>
            <w:r w:rsidRPr="00604A83">
              <w:rPr>
                <w:rFonts w:ascii="Segoe UI" w:hAnsi="Segoe UI" w:cs="Segoe UI"/>
                <w:color w:val="000000" w:themeColor="text1"/>
                <w:kern w:val="0"/>
                <w:sz w:val="22"/>
                <w:szCs w:val="22"/>
                <w:lang w:val="fr-CA" w:eastAsia="fr-CA"/>
              </w:rPr>
              <w:t>Pisin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tpi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5272820" w14:textId="77777777" w:rsidR="00AF6FAC" w:rsidRPr="00AF6FAC" w:rsidRDefault="00CA3B37" w:rsidP="00AF6FAC">
            <w:pPr>
              <w:rPr>
                <w:rFonts w:ascii="Calibri" w:hAnsi="Calibri" w:cs="Calibri"/>
                <w:color w:val="0563C1"/>
                <w:kern w:val="0"/>
                <w:sz w:val="22"/>
                <w:szCs w:val="22"/>
                <w:u w:val="single"/>
                <w:lang w:val="fr-CA" w:eastAsia="fr-CA"/>
              </w:rPr>
            </w:pPr>
            <w:hyperlink r:id="rId69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46B68CA" w14:textId="77777777" w:rsidTr="00AF6FAC">
        <w:trPr>
          <w:trHeight w:val="345"/>
        </w:trPr>
        <w:tc>
          <w:tcPr>
            <w:tcW w:w="2824" w:type="dxa"/>
            <w:noWrap/>
            <w:hideMark/>
          </w:tcPr>
          <w:p w14:paraId="56F951B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TongaNyasaInterpreter</w:t>
            </w:r>
            <w:proofErr w:type="spellEnd"/>
          </w:p>
        </w:tc>
        <w:tc>
          <w:tcPr>
            <w:tcW w:w="4864" w:type="dxa"/>
            <w:hideMark/>
          </w:tcPr>
          <w:p w14:paraId="35BFDA6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Tonga </w:t>
            </w:r>
            <w:proofErr w:type="spellStart"/>
            <w:r w:rsidRPr="00604A83">
              <w:rPr>
                <w:rFonts w:ascii="Segoe UI" w:hAnsi="Segoe UI" w:cs="Segoe UI"/>
                <w:color w:val="000000" w:themeColor="text1"/>
                <w:kern w:val="0"/>
                <w:sz w:val="22"/>
                <w:szCs w:val="22"/>
                <w:lang w:val="fr-CA" w:eastAsia="fr-CA"/>
              </w:rPr>
              <w:t>Nyasa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tog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C2A78DD" w14:textId="77777777" w:rsidR="00AF6FAC" w:rsidRPr="00AF6FAC" w:rsidRDefault="00CA3B37" w:rsidP="00AF6FAC">
            <w:pPr>
              <w:rPr>
                <w:rFonts w:ascii="Calibri" w:hAnsi="Calibri" w:cs="Calibri"/>
                <w:color w:val="0563C1"/>
                <w:kern w:val="0"/>
                <w:sz w:val="22"/>
                <w:szCs w:val="22"/>
                <w:u w:val="single"/>
                <w:lang w:val="fr-CA" w:eastAsia="fr-CA"/>
              </w:rPr>
            </w:pPr>
            <w:hyperlink r:id="rId69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F482C1A" w14:textId="77777777" w:rsidTr="00AF6FAC">
        <w:trPr>
          <w:trHeight w:val="675"/>
        </w:trPr>
        <w:tc>
          <w:tcPr>
            <w:tcW w:w="2824" w:type="dxa"/>
            <w:noWrap/>
            <w:hideMark/>
          </w:tcPr>
          <w:p w14:paraId="479FD131"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Tonga-</w:t>
            </w:r>
            <w:proofErr w:type="spellStart"/>
            <w:r w:rsidRPr="00604A83">
              <w:rPr>
                <w:rFonts w:ascii="Segoe UI" w:hAnsi="Segoe UI" w:cs="Segoe UI"/>
                <w:color w:val="000000" w:themeColor="text1"/>
                <w:kern w:val="0"/>
                <w:sz w:val="22"/>
                <w:szCs w:val="22"/>
                <w:lang w:val="fr-CA" w:eastAsia="fr-CA"/>
              </w:rPr>
              <w:t>TongaIslands</w:t>
            </w:r>
            <w:proofErr w:type="spellEnd"/>
            <w:r w:rsidRPr="00604A83">
              <w:rPr>
                <w:rFonts w:ascii="Segoe UI" w:hAnsi="Segoe UI" w:cs="Segoe UI"/>
                <w:color w:val="000000" w:themeColor="text1"/>
                <w:kern w:val="0"/>
                <w:sz w:val="22"/>
                <w:szCs w:val="22"/>
                <w:lang w:val="fr-CA" w:eastAsia="fr-CA"/>
              </w:rPr>
              <w:t>-</w:t>
            </w:r>
            <w:proofErr w:type="spellStart"/>
            <w:r w:rsidRPr="00604A83">
              <w:rPr>
                <w:rFonts w:ascii="Segoe UI" w:hAnsi="Segoe UI" w:cs="Segoe UI"/>
                <w:color w:val="000000" w:themeColor="text1"/>
                <w:kern w:val="0"/>
                <w:sz w:val="22"/>
                <w:szCs w:val="22"/>
                <w:lang w:val="fr-CA" w:eastAsia="fr-CA"/>
              </w:rPr>
              <w:t>Interpreter</w:t>
            </w:r>
            <w:proofErr w:type="spellEnd"/>
          </w:p>
        </w:tc>
        <w:tc>
          <w:tcPr>
            <w:tcW w:w="4864" w:type="dxa"/>
            <w:hideMark/>
          </w:tcPr>
          <w:p w14:paraId="59292D6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Tonga (Tonga </w:t>
            </w:r>
            <w:proofErr w:type="spellStart"/>
            <w:r w:rsidRPr="00604A83">
              <w:rPr>
                <w:rFonts w:ascii="Segoe UI" w:hAnsi="Segoe UI" w:cs="Segoe UI"/>
                <w:color w:val="000000" w:themeColor="text1"/>
                <w:kern w:val="0"/>
                <w:sz w:val="22"/>
                <w:szCs w:val="22"/>
                <w:lang w:val="fr-CA" w:eastAsia="fr-CA"/>
              </w:rPr>
              <w:t>Islands</w:t>
            </w:r>
            <w:proofErr w:type="spellEnd"/>
            <w:r w:rsidRPr="00604A83">
              <w:rPr>
                <w:rFonts w:ascii="Segoe UI" w:hAnsi="Segoe UI" w:cs="Segoe UI"/>
                <w:color w:val="000000" w:themeColor="text1"/>
                <w:kern w:val="0"/>
                <w:sz w:val="22"/>
                <w:szCs w:val="22"/>
                <w:lang w:val="fr-CA" w:eastAsia="fr-CA"/>
              </w:rPr>
              <w:t>) (ton)</w:t>
            </w:r>
          </w:p>
        </w:tc>
        <w:tc>
          <w:tcPr>
            <w:tcW w:w="2022" w:type="dxa"/>
            <w:noWrap/>
            <w:hideMark/>
          </w:tcPr>
          <w:p w14:paraId="1BBF91C6" w14:textId="77777777" w:rsidR="00AF6FAC" w:rsidRPr="00AF6FAC" w:rsidRDefault="00CA3B37" w:rsidP="00AF6FAC">
            <w:pPr>
              <w:rPr>
                <w:rFonts w:ascii="Calibri" w:hAnsi="Calibri" w:cs="Calibri"/>
                <w:color w:val="0563C1"/>
                <w:kern w:val="0"/>
                <w:sz w:val="22"/>
                <w:szCs w:val="22"/>
                <w:u w:val="single"/>
                <w:lang w:val="fr-CA" w:eastAsia="fr-CA"/>
              </w:rPr>
            </w:pPr>
            <w:hyperlink r:id="rId69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BE824B1" w14:textId="77777777" w:rsidTr="00AF6FAC">
        <w:trPr>
          <w:trHeight w:val="345"/>
        </w:trPr>
        <w:tc>
          <w:tcPr>
            <w:tcW w:w="2824" w:type="dxa"/>
            <w:noWrap/>
            <w:hideMark/>
          </w:tcPr>
          <w:p w14:paraId="2ED0ACC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TsimshianInterpreter</w:t>
            </w:r>
            <w:proofErr w:type="spellEnd"/>
          </w:p>
        </w:tc>
        <w:tc>
          <w:tcPr>
            <w:tcW w:w="4864" w:type="dxa"/>
            <w:hideMark/>
          </w:tcPr>
          <w:p w14:paraId="16800A4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Tsimshian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tsi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9173F67" w14:textId="77777777" w:rsidR="00AF6FAC" w:rsidRPr="00AF6FAC" w:rsidRDefault="00CA3B37" w:rsidP="00AF6FAC">
            <w:pPr>
              <w:rPr>
                <w:rFonts w:ascii="Calibri" w:hAnsi="Calibri" w:cs="Calibri"/>
                <w:color w:val="0563C1"/>
                <w:kern w:val="0"/>
                <w:sz w:val="22"/>
                <w:szCs w:val="22"/>
                <w:u w:val="single"/>
                <w:lang w:val="fr-CA" w:eastAsia="fr-CA"/>
              </w:rPr>
            </w:pPr>
            <w:hyperlink r:id="rId70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E7A0664" w14:textId="77777777" w:rsidTr="00AF6FAC">
        <w:trPr>
          <w:trHeight w:val="345"/>
        </w:trPr>
        <w:tc>
          <w:tcPr>
            <w:tcW w:w="2824" w:type="dxa"/>
            <w:noWrap/>
            <w:hideMark/>
          </w:tcPr>
          <w:p w14:paraId="33D45EB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TsongaInterpreter</w:t>
            </w:r>
            <w:proofErr w:type="spellEnd"/>
          </w:p>
        </w:tc>
        <w:tc>
          <w:tcPr>
            <w:tcW w:w="4864" w:type="dxa"/>
            <w:hideMark/>
          </w:tcPr>
          <w:p w14:paraId="75423FB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Tsonga (</w:t>
            </w:r>
            <w:proofErr w:type="spellStart"/>
            <w:r w:rsidRPr="00604A83">
              <w:rPr>
                <w:rFonts w:ascii="Segoe UI" w:hAnsi="Segoe UI" w:cs="Segoe UI"/>
                <w:color w:val="000000" w:themeColor="text1"/>
                <w:kern w:val="0"/>
                <w:sz w:val="22"/>
                <w:szCs w:val="22"/>
                <w:lang w:val="fr-CA" w:eastAsia="fr-CA"/>
              </w:rPr>
              <w:t>tso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994046A" w14:textId="77777777" w:rsidR="00AF6FAC" w:rsidRPr="00AF6FAC" w:rsidRDefault="00CA3B37" w:rsidP="00AF6FAC">
            <w:pPr>
              <w:rPr>
                <w:rFonts w:ascii="Calibri" w:hAnsi="Calibri" w:cs="Calibri"/>
                <w:color w:val="0563C1"/>
                <w:kern w:val="0"/>
                <w:sz w:val="22"/>
                <w:szCs w:val="22"/>
                <w:u w:val="single"/>
                <w:lang w:val="fr-CA" w:eastAsia="fr-CA"/>
              </w:rPr>
            </w:pPr>
            <w:hyperlink r:id="rId70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B5557AB" w14:textId="77777777" w:rsidTr="00AF6FAC">
        <w:trPr>
          <w:trHeight w:val="345"/>
        </w:trPr>
        <w:tc>
          <w:tcPr>
            <w:tcW w:w="2824" w:type="dxa"/>
            <w:noWrap/>
            <w:hideMark/>
          </w:tcPr>
          <w:p w14:paraId="7A53E06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TswanaInterpreter</w:t>
            </w:r>
            <w:proofErr w:type="spellEnd"/>
          </w:p>
        </w:tc>
        <w:tc>
          <w:tcPr>
            <w:tcW w:w="4864" w:type="dxa"/>
            <w:hideMark/>
          </w:tcPr>
          <w:p w14:paraId="7ED594F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Tswana (</w:t>
            </w:r>
            <w:proofErr w:type="spellStart"/>
            <w:r w:rsidRPr="00604A83">
              <w:rPr>
                <w:rFonts w:ascii="Segoe UI" w:hAnsi="Segoe UI" w:cs="Segoe UI"/>
                <w:color w:val="000000" w:themeColor="text1"/>
                <w:kern w:val="0"/>
                <w:sz w:val="22"/>
                <w:szCs w:val="22"/>
                <w:lang w:val="fr-CA" w:eastAsia="fr-CA"/>
              </w:rPr>
              <w:t>tsn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2C143DD" w14:textId="77777777" w:rsidR="00AF6FAC" w:rsidRPr="00AF6FAC" w:rsidRDefault="00CA3B37" w:rsidP="00AF6FAC">
            <w:pPr>
              <w:rPr>
                <w:rFonts w:ascii="Calibri" w:hAnsi="Calibri" w:cs="Calibri"/>
                <w:color w:val="0563C1"/>
                <w:kern w:val="0"/>
                <w:sz w:val="22"/>
                <w:szCs w:val="22"/>
                <w:u w:val="single"/>
                <w:lang w:val="fr-CA" w:eastAsia="fr-CA"/>
              </w:rPr>
            </w:pPr>
            <w:hyperlink r:id="rId70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B6FAFE4" w14:textId="77777777" w:rsidTr="00AF6FAC">
        <w:trPr>
          <w:trHeight w:val="345"/>
        </w:trPr>
        <w:tc>
          <w:tcPr>
            <w:tcW w:w="2824" w:type="dxa"/>
            <w:noWrap/>
            <w:hideMark/>
          </w:tcPr>
          <w:p w14:paraId="0411018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TumbukaInterpreter</w:t>
            </w:r>
            <w:proofErr w:type="spellEnd"/>
          </w:p>
        </w:tc>
        <w:tc>
          <w:tcPr>
            <w:tcW w:w="4864" w:type="dxa"/>
            <w:hideMark/>
          </w:tcPr>
          <w:p w14:paraId="1B75748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Tumbuka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tum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4047E58" w14:textId="77777777" w:rsidR="00AF6FAC" w:rsidRPr="00AF6FAC" w:rsidRDefault="00CA3B37" w:rsidP="00AF6FAC">
            <w:pPr>
              <w:rPr>
                <w:rFonts w:ascii="Calibri" w:hAnsi="Calibri" w:cs="Calibri"/>
                <w:color w:val="0563C1"/>
                <w:kern w:val="0"/>
                <w:sz w:val="22"/>
                <w:szCs w:val="22"/>
                <w:u w:val="single"/>
                <w:lang w:val="fr-CA" w:eastAsia="fr-CA"/>
              </w:rPr>
            </w:pPr>
            <w:hyperlink r:id="rId70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F2DC80" w14:textId="77777777" w:rsidTr="00AF6FAC">
        <w:trPr>
          <w:trHeight w:val="345"/>
        </w:trPr>
        <w:tc>
          <w:tcPr>
            <w:tcW w:w="2824" w:type="dxa"/>
            <w:noWrap/>
            <w:hideMark/>
          </w:tcPr>
          <w:p w14:paraId="46BB80F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TupiLanguagesInterpreter</w:t>
            </w:r>
            <w:proofErr w:type="spellEnd"/>
          </w:p>
        </w:tc>
        <w:tc>
          <w:tcPr>
            <w:tcW w:w="4864" w:type="dxa"/>
            <w:hideMark/>
          </w:tcPr>
          <w:p w14:paraId="224F53F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Tupi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tup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8558C43" w14:textId="77777777" w:rsidR="00AF6FAC" w:rsidRPr="00AF6FAC" w:rsidRDefault="00CA3B37" w:rsidP="00AF6FAC">
            <w:pPr>
              <w:rPr>
                <w:rFonts w:ascii="Calibri" w:hAnsi="Calibri" w:cs="Calibri"/>
                <w:color w:val="0563C1"/>
                <w:kern w:val="0"/>
                <w:sz w:val="22"/>
                <w:szCs w:val="22"/>
                <w:u w:val="single"/>
                <w:lang w:val="fr-CA" w:eastAsia="fr-CA"/>
              </w:rPr>
            </w:pPr>
            <w:hyperlink r:id="rId70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C13B7E1" w14:textId="77777777" w:rsidTr="00AF6FAC">
        <w:trPr>
          <w:trHeight w:val="345"/>
        </w:trPr>
        <w:tc>
          <w:tcPr>
            <w:tcW w:w="2824" w:type="dxa"/>
            <w:noWrap/>
            <w:hideMark/>
          </w:tcPr>
          <w:p w14:paraId="5402057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TurkishInterpreter</w:t>
            </w:r>
            <w:proofErr w:type="spellEnd"/>
          </w:p>
        </w:tc>
        <w:tc>
          <w:tcPr>
            <w:tcW w:w="4864" w:type="dxa"/>
            <w:hideMark/>
          </w:tcPr>
          <w:p w14:paraId="6C99C1A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Turkish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tur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1A75924" w14:textId="77777777" w:rsidR="00AF6FAC" w:rsidRPr="00AF6FAC" w:rsidRDefault="00CA3B37" w:rsidP="00AF6FAC">
            <w:pPr>
              <w:rPr>
                <w:rFonts w:ascii="Calibri" w:hAnsi="Calibri" w:cs="Calibri"/>
                <w:color w:val="0563C1"/>
                <w:kern w:val="0"/>
                <w:sz w:val="22"/>
                <w:szCs w:val="22"/>
                <w:u w:val="single"/>
                <w:lang w:val="fr-CA" w:eastAsia="fr-CA"/>
              </w:rPr>
            </w:pPr>
            <w:hyperlink r:id="rId70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1D44375" w14:textId="77777777" w:rsidTr="00AF6FAC">
        <w:trPr>
          <w:trHeight w:val="345"/>
        </w:trPr>
        <w:tc>
          <w:tcPr>
            <w:tcW w:w="2824" w:type="dxa"/>
            <w:noWrap/>
            <w:hideMark/>
          </w:tcPr>
          <w:p w14:paraId="4B8231F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TurkmenInterpreter</w:t>
            </w:r>
            <w:proofErr w:type="spellEnd"/>
          </w:p>
        </w:tc>
        <w:tc>
          <w:tcPr>
            <w:tcW w:w="4864" w:type="dxa"/>
            <w:hideMark/>
          </w:tcPr>
          <w:p w14:paraId="5CC3BB0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Turkmen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tuk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BEBD842" w14:textId="77777777" w:rsidR="00AF6FAC" w:rsidRPr="00AF6FAC" w:rsidRDefault="00CA3B37" w:rsidP="00AF6FAC">
            <w:pPr>
              <w:rPr>
                <w:rFonts w:ascii="Calibri" w:hAnsi="Calibri" w:cs="Calibri"/>
                <w:color w:val="0563C1"/>
                <w:kern w:val="0"/>
                <w:sz w:val="22"/>
                <w:szCs w:val="22"/>
                <w:u w:val="single"/>
                <w:lang w:val="fr-CA" w:eastAsia="fr-CA"/>
              </w:rPr>
            </w:pPr>
            <w:hyperlink r:id="rId70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A6EAC7" w14:textId="77777777" w:rsidTr="00AF6FAC">
        <w:trPr>
          <w:trHeight w:val="345"/>
        </w:trPr>
        <w:tc>
          <w:tcPr>
            <w:tcW w:w="2824" w:type="dxa"/>
            <w:noWrap/>
            <w:hideMark/>
          </w:tcPr>
          <w:p w14:paraId="472C8D0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TuvaluInterpreter</w:t>
            </w:r>
            <w:proofErr w:type="spellEnd"/>
          </w:p>
        </w:tc>
        <w:tc>
          <w:tcPr>
            <w:tcW w:w="4864" w:type="dxa"/>
            <w:hideMark/>
          </w:tcPr>
          <w:p w14:paraId="132C631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Tuvalu (</w:t>
            </w:r>
            <w:proofErr w:type="spellStart"/>
            <w:r w:rsidRPr="00604A83">
              <w:rPr>
                <w:rFonts w:ascii="Segoe UI" w:hAnsi="Segoe UI" w:cs="Segoe UI"/>
                <w:color w:val="000000" w:themeColor="text1"/>
                <w:kern w:val="0"/>
                <w:sz w:val="22"/>
                <w:szCs w:val="22"/>
                <w:lang w:val="fr-CA" w:eastAsia="fr-CA"/>
              </w:rPr>
              <w:t>tvl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8E1AC97" w14:textId="77777777" w:rsidR="00AF6FAC" w:rsidRPr="00AF6FAC" w:rsidRDefault="00CA3B37" w:rsidP="00AF6FAC">
            <w:pPr>
              <w:rPr>
                <w:rFonts w:ascii="Calibri" w:hAnsi="Calibri" w:cs="Calibri"/>
                <w:color w:val="0563C1"/>
                <w:kern w:val="0"/>
                <w:sz w:val="22"/>
                <w:szCs w:val="22"/>
                <w:u w:val="single"/>
                <w:lang w:val="fr-CA" w:eastAsia="fr-CA"/>
              </w:rPr>
            </w:pPr>
            <w:hyperlink r:id="rId70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985FA3D" w14:textId="77777777" w:rsidTr="00AF6FAC">
        <w:trPr>
          <w:trHeight w:val="345"/>
        </w:trPr>
        <w:tc>
          <w:tcPr>
            <w:tcW w:w="2824" w:type="dxa"/>
            <w:noWrap/>
            <w:hideMark/>
          </w:tcPr>
          <w:p w14:paraId="4289D0E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TuvinianInterpreter</w:t>
            </w:r>
            <w:proofErr w:type="spellEnd"/>
          </w:p>
        </w:tc>
        <w:tc>
          <w:tcPr>
            <w:tcW w:w="4864" w:type="dxa"/>
            <w:hideMark/>
          </w:tcPr>
          <w:p w14:paraId="3C1FE41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Tuvinian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tyv</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E7E2CB5" w14:textId="77777777" w:rsidR="00AF6FAC" w:rsidRPr="00AF6FAC" w:rsidRDefault="00CA3B37" w:rsidP="00AF6FAC">
            <w:pPr>
              <w:rPr>
                <w:rFonts w:ascii="Calibri" w:hAnsi="Calibri" w:cs="Calibri"/>
                <w:color w:val="0563C1"/>
                <w:kern w:val="0"/>
                <w:sz w:val="22"/>
                <w:szCs w:val="22"/>
                <w:u w:val="single"/>
                <w:lang w:val="fr-CA" w:eastAsia="fr-CA"/>
              </w:rPr>
            </w:pPr>
            <w:hyperlink r:id="rId70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67620AB" w14:textId="77777777" w:rsidTr="00AF6FAC">
        <w:trPr>
          <w:trHeight w:val="345"/>
        </w:trPr>
        <w:tc>
          <w:tcPr>
            <w:tcW w:w="2824" w:type="dxa"/>
            <w:noWrap/>
            <w:hideMark/>
          </w:tcPr>
          <w:p w14:paraId="63DDD1D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TwiInterpreter</w:t>
            </w:r>
            <w:proofErr w:type="spellEnd"/>
          </w:p>
        </w:tc>
        <w:tc>
          <w:tcPr>
            <w:tcW w:w="4864" w:type="dxa"/>
            <w:hideMark/>
          </w:tcPr>
          <w:p w14:paraId="4FC93E7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Twi (twi)</w:t>
            </w:r>
          </w:p>
        </w:tc>
        <w:tc>
          <w:tcPr>
            <w:tcW w:w="2022" w:type="dxa"/>
            <w:noWrap/>
            <w:hideMark/>
          </w:tcPr>
          <w:p w14:paraId="766D3423" w14:textId="77777777" w:rsidR="00AF6FAC" w:rsidRPr="00AF6FAC" w:rsidRDefault="00CA3B37" w:rsidP="00AF6FAC">
            <w:pPr>
              <w:rPr>
                <w:rFonts w:ascii="Calibri" w:hAnsi="Calibri" w:cs="Calibri"/>
                <w:color w:val="0563C1"/>
                <w:kern w:val="0"/>
                <w:sz w:val="22"/>
                <w:szCs w:val="22"/>
                <w:u w:val="single"/>
                <w:lang w:val="fr-CA" w:eastAsia="fr-CA"/>
              </w:rPr>
            </w:pPr>
            <w:hyperlink r:id="rId70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62670AF" w14:textId="77777777" w:rsidTr="00AF6FAC">
        <w:trPr>
          <w:trHeight w:val="345"/>
        </w:trPr>
        <w:tc>
          <w:tcPr>
            <w:tcW w:w="2824" w:type="dxa"/>
            <w:noWrap/>
            <w:hideMark/>
          </w:tcPr>
          <w:p w14:paraId="0CD0270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UdmurtInterpreter</w:t>
            </w:r>
            <w:proofErr w:type="spellEnd"/>
          </w:p>
        </w:tc>
        <w:tc>
          <w:tcPr>
            <w:tcW w:w="4864" w:type="dxa"/>
            <w:hideMark/>
          </w:tcPr>
          <w:p w14:paraId="2874ED8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Udmurt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udm</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8C98600" w14:textId="77777777" w:rsidR="00AF6FAC" w:rsidRPr="00AF6FAC" w:rsidRDefault="00CA3B37" w:rsidP="00AF6FAC">
            <w:pPr>
              <w:rPr>
                <w:rFonts w:ascii="Calibri" w:hAnsi="Calibri" w:cs="Calibri"/>
                <w:color w:val="0563C1"/>
                <w:kern w:val="0"/>
                <w:sz w:val="22"/>
                <w:szCs w:val="22"/>
                <w:u w:val="single"/>
                <w:lang w:val="fr-CA" w:eastAsia="fr-CA"/>
              </w:rPr>
            </w:pPr>
            <w:hyperlink r:id="rId71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4ACC136" w14:textId="77777777" w:rsidTr="00AF6FAC">
        <w:trPr>
          <w:trHeight w:val="345"/>
        </w:trPr>
        <w:tc>
          <w:tcPr>
            <w:tcW w:w="2824" w:type="dxa"/>
            <w:noWrap/>
            <w:hideMark/>
          </w:tcPr>
          <w:p w14:paraId="1BBDDCBE"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UgariticInterpreter</w:t>
            </w:r>
            <w:proofErr w:type="spellEnd"/>
          </w:p>
        </w:tc>
        <w:tc>
          <w:tcPr>
            <w:tcW w:w="4864" w:type="dxa"/>
            <w:hideMark/>
          </w:tcPr>
          <w:p w14:paraId="5DCA1F7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Ugaritic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uga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E260C25" w14:textId="77777777" w:rsidR="00AF6FAC" w:rsidRPr="00AF6FAC" w:rsidRDefault="00CA3B37" w:rsidP="00AF6FAC">
            <w:pPr>
              <w:rPr>
                <w:rFonts w:ascii="Calibri" w:hAnsi="Calibri" w:cs="Calibri"/>
                <w:color w:val="0563C1"/>
                <w:kern w:val="0"/>
                <w:sz w:val="22"/>
                <w:szCs w:val="22"/>
                <w:u w:val="single"/>
                <w:lang w:val="fr-CA" w:eastAsia="fr-CA"/>
              </w:rPr>
            </w:pPr>
            <w:hyperlink r:id="rId71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9813B1B" w14:textId="77777777" w:rsidTr="00AF6FAC">
        <w:trPr>
          <w:trHeight w:val="345"/>
        </w:trPr>
        <w:tc>
          <w:tcPr>
            <w:tcW w:w="2824" w:type="dxa"/>
            <w:noWrap/>
            <w:hideMark/>
          </w:tcPr>
          <w:p w14:paraId="727CD8F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UighurUyghurInterpreter</w:t>
            </w:r>
            <w:proofErr w:type="spellEnd"/>
          </w:p>
        </w:tc>
        <w:tc>
          <w:tcPr>
            <w:tcW w:w="4864" w:type="dxa"/>
            <w:hideMark/>
          </w:tcPr>
          <w:p w14:paraId="3A9C0C8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Uighur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Uyghur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uig</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F98F1CF" w14:textId="77777777" w:rsidR="00AF6FAC" w:rsidRPr="00AF6FAC" w:rsidRDefault="00CA3B37" w:rsidP="00AF6FAC">
            <w:pPr>
              <w:rPr>
                <w:rFonts w:ascii="Calibri" w:hAnsi="Calibri" w:cs="Calibri"/>
                <w:color w:val="0563C1"/>
                <w:kern w:val="0"/>
                <w:sz w:val="22"/>
                <w:szCs w:val="22"/>
                <w:u w:val="single"/>
                <w:lang w:val="fr-CA" w:eastAsia="fr-CA"/>
              </w:rPr>
            </w:pPr>
            <w:hyperlink r:id="rId71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1B976AB" w14:textId="77777777" w:rsidTr="00AF6FAC">
        <w:trPr>
          <w:trHeight w:val="345"/>
        </w:trPr>
        <w:tc>
          <w:tcPr>
            <w:tcW w:w="2824" w:type="dxa"/>
            <w:noWrap/>
            <w:hideMark/>
          </w:tcPr>
          <w:p w14:paraId="6DC581C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UkrainianInterpreter</w:t>
            </w:r>
            <w:proofErr w:type="spellEnd"/>
          </w:p>
        </w:tc>
        <w:tc>
          <w:tcPr>
            <w:tcW w:w="4864" w:type="dxa"/>
            <w:hideMark/>
          </w:tcPr>
          <w:p w14:paraId="4D0FA83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Ukrainian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ukr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CB47355" w14:textId="77777777" w:rsidR="00AF6FAC" w:rsidRPr="00AF6FAC" w:rsidRDefault="00CA3B37" w:rsidP="00AF6FAC">
            <w:pPr>
              <w:rPr>
                <w:rFonts w:ascii="Calibri" w:hAnsi="Calibri" w:cs="Calibri"/>
                <w:color w:val="0563C1"/>
                <w:kern w:val="0"/>
                <w:sz w:val="22"/>
                <w:szCs w:val="22"/>
                <w:u w:val="single"/>
                <w:lang w:val="fr-CA" w:eastAsia="fr-CA"/>
              </w:rPr>
            </w:pPr>
            <w:hyperlink r:id="rId71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F96FFCA" w14:textId="77777777" w:rsidTr="00AF6FAC">
        <w:trPr>
          <w:trHeight w:val="345"/>
        </w:trPr>
        <w:tc>
          <w:tcPr>
            <w:tcW w:w="2824" w:type="dxa"/>
            <w:noWrap/>
            <w:hideMark/>
          </w:tcPr>
          <w:p w14:paraId="230A627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UmbunduInterpreter</w:t>
            </w:r>
            <w:proofErr w:type="spellEnd"/>
          </w:p>
        </w:tc>
        <w:tc>
          <w:tcPr>
            <w:tcW w:w="4864" w:type="dxa"/>
            <w:hideMark/>
          </w:tcPr>
          <w:p w14:paraId="606FB7E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Umbundu</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umb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8F023B7" w14:textId="77777777" w:rsidR="00AF6FAC" w:rsidRPr="00AF6FAC" w:rsidRDefault="00CA3B37" w:rsidP="00AF6FAC">
            <w:pPr>
              <w:rPr>
                <w:rFonts w:ascii="Calibri" w:hAnsi="Calibri" w:cs="Calibri"/>
                <w:color w:val="0563C1"/>
                <w:kern w:val="0"/>
                <w:sz w:val="22"/>
                <w:szCs w:val="22"/>
                <w:u w:val="single"/>
                <w:lang w:val="fr-CA" w:eastAsia="fr-CA"/>
              </w:rPr>
            </w:pPr>
            <w:hyperlink r:id="rId71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6C749B6" w14:textId="77777777" w:rsidTr="00AF6FAC">
        <w:trPr>
          <w:trHeight w:val="345"/>
        </w:trPr>
        <w:tc>
          <w:tcPr>
            <w:tcW w:w="2824" w:type="dxa"/>
            <w:noWrap/>
            <w:hideMark/>
          </w:tcPr>
          <w:p w14:paraId="0EDFE03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UpperSorbianInterpreter</w:t>
            </w:r>
            <w:proofErr w:type="spellEnd"/>
          </w:p>
        </w:tc>
        <w:tc>
          <w:tcPr>
            <w:tcW w:w="4864" w:type="dxa"/>
            <w:hideMark/>
          </w:tcPr>
          <w:p w14:paraId="3DA8A2B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Upper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Sorbian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hsb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97774C4" w14:textId="77777777" w:rsidR="00AF6FAC" w:rsidRPr="00AF6FAC" w:rsidRDefault="00CA3B37" w:rsidP="00AF6FAC">
            <w:pPr>
              <w:rPr>
                <w:rFonts w:ascii="Calibri" w:hAnsi="Calibri" w:cs="Calibri"/>
                <w:color w:val="0563C1"/>
                <w:kern w:val="0"/>
                <w:sz w:val="22"/>
                <w:szCs w:val="22"/>
                <w:u w:val="single"/>
                <w:lang w:val="fr-CA" w:eastAsia="fr-CA"/>
              </w:rPr>
            </w:pPr>
            <w:hyperlink r:id="rId71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04DA47B" w14:textId="77777777" w:rsidTr="00AF6FAC">
        <w:trPr>
          <w:trHeight w:val="345"/>
        </w:trPr>
        <w:tc>
          <w:tcPr>
            <w:tcW w:w="2824" w:type="dxa"/>
            <w:noWrap/>
            <w:hideMark/>
          </w:tcPr>
          <w:p w14:paraId="6663A20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UrduInterpreter</w:t>
            </w:r>
            <w:proofErr w:type="spellEnd"/>
          </w:p>
        </w:tc>
        <w:tc>
          <w:tcPr>
            <w:tcW w:w="4864" w:type="dxa"/>
            <w:hideMark/>
          </w:tcPr>
          <w:p w14:paraId="174C01B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Urdu (</w:t>
            </w:r>
            <w:proofErr w:type="spellStart"/>
            <w:r w:rsidRPr="00604A83">
              <w:rPr>
                <w:rFonts w:ascii="Segoe UI" w:hAnsi="Segoe UI" w:cs="Segoe UI"/>
                <w:color w:val="000000" w:themeColor="text1"/>
                <w:kern w:val="0"/>
                <w:sz w:val="22"/>
                <w:szCs w:val="22"/>
                <w:lang w:val="fr-CA" w:eastAsia="fr-CA"/>
              </w:rPr>
              <w:t>urd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9EAD080" w14:textId="77777777" w:rsidR="00AF6FAC" w:rsidRPr="00AF6FAC" w:rsidRDefault="00CA3B37" w:rsidP="00AF6FAC">
            <w:pPr>
              <w:rPr>
                <w:rFonts w:ascii="Calibri" w:hAnsi="Calibri" w:cs="Calibri"/>
                <w:color w:val="0563C1"/>
                <w:kern w:val="0"/>
                <w:sz w:val="22"/>
                <w:szCs w:val="22"/>
                <w:u w:val="single"/>
                <w:lang w:val="fr-CA" w:eastAsia="fr-CA"/>
              </w:rPr>
            </w:pPr>
            <w:hyperlink r:id="rId71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820F881" w14:textId="77777777" w:rsidTr="00AF6FAC">
        <w:trPr>
          <w:trHeight w:val="345"/>
        </w:trPr>
        <w:tc>
          <w:tcPr>
            <w:tcW w:w="2824" w:type="dxa"/>
            <w:noWrap/>
            <w:hideMark/>
          </w:tcPr>
          <w:p w14:paraId="5DABBE5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UzbekInterpreter</w:t>
            </w:r>
            <w:proofErr w:type="spellEnd"/>
          </w:p>
        </w:tc>
        <w:tc>
          <w:tcPr>
            <w:tcW w:w="4864" w:type="dxa"/>
            <w:hideMark/>
          </w:tcPr>
          <w:p w14:paraId="20B1667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Uzbek (</w:t>
            </w:r>
            <w:proofErr w:type="spellStart"/>
            <w:r w:rsidRPr="00604A83">
              <w:rPr>
                <w:rFonts w:ascii="Segoe UI" w:hAnsi="Segoe UI" w:cs="Segoe UI"/>
                <w:color w:val="000000" w:themeColor="text1"/>
                <w:kern w:val="0"/>
                <w:sz w:val="22"/>
                <w:szCs w:val="22"/>
                <w:lang w:val="fr-CA" w:eastAsia="fr-CA"/>
              </w:rPr>
              <w:t>uzb</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0B4EE26" w14:textId="77777777" w:rsidR="00AF6FAC" w:rsidRPr="00AF6FAC" w:rsidRDefault="00CA3B37" w:rsidP="00AF6FAC">
            <w:pPr>
              <w:rPr>
                <w:rFonts w:ascii="Calibri" w:hAnsi="Calibri" w:cs="Calibri"/>
                <w:color w:val="0563C1"/>
                <w:kern w:val="0"/>
                <w:sz w:val="22"/>
                <w:szCs w:val="22"/>
                <w:u w:val="single"/>
                <w:lang w:val="fr-CA" w:eastAsia="fr-CA"/>
              </w:rPr>
            </w:pPr>
            <w:hyperlink r:id="rId71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1696664" w14:textId="77777777" w:rsidTr="00AF6FAC">
        <w:trPr>
          <w:trHeight w:val="345"/>
        </w:trPr>
        <w:tc>
          <w:tcPr>
            <w:tcW w:w="2824" w:type="dxa"/>
            <w:noWrap/>
            <w:hideMark/>
          </w:tcPr>
          <w:p w14:paraId="33EA386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VaiInterpreter</w:t>
            </w:r>
            <w:proofErr w:type="spellEnd"/>
          </w:p>
        </w:tc>
        <w:tc>
          <w:tcPr>
            <w:tcW w:w="4864" w:type="dxa"/>
            <w:hideMark/>
          </w:tcPr>
          <w:p w14:paraId="3B8231C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Vai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vai</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CBBF317" w14:textId="77777777" w:rsidR="00AF6FAC" w:rsidRPr="00AF6FAC" w:rsidRDefault="00CA3B37" w:rsidP="00AF6FAC">
            <w:pPr>
              <w:rPr>
                <w:rFonts w:ascii="Calibri" w:hAnsi="Calibri" w:cs="Calibri"/>
                <w:color w:val="0563C1"/>
                <w:kern w:val="0"/>
                <w:sz w:val="22"/>
                <w:szCs w:val="22"/>
                <w:u w:val="single"/>
                <w:lang w:val="fr-CA" w:eastAsia="fr-CA"/>
              </w:rPr>
            </w:pPr>
            <w:hyperlink r:id="rId71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54781DD" w14:textId="77777777" w:rsidTr="00AF6FAC">
        <w:trPr>
          <w:trHeight w:val="345"/>
        </w:trPr>
        <w:tc>
          <w:tcPr>
            <w:tcW w:w="2824" w:type="dxa"/>
            <w:noWrap/>
            <w:hideMark/>
          </w:tcPr>
          <w:p w14:paraId="6389C4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VendaInterpreter</w:t>
            </w:r>
            <w:proofErr w:type="spellEnd"/>
          </w:p>
        </w:tc>
        <w:tc>
          <w:tcPr>
            <w:tcW w:w="4864" w:type="dxa"/>
            <w:hideMark/>
          </w:tcPr>
          <w:p w14:paraId="3737AE8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Venda (</w:t>
            </w:r>
            <w:proofErr w:type="spellStart"/>
            <w:r w:rsidRPr="00604A83">
              <w:rPr>
                <w:rFonts w:ascii="Segoe UI" w:hAnsi="Segoe UI" w:cs="Segoe UI"/>
                <w:color w:val="000000" w:themeColor="text1"/>
                <w:kern w:val="0"/>
                <w:sz w:val="22"/>
                <w:szCs w:val="22"/>
                <w:lang w:val="fr-CA" w:eastAsia="fr-CA"/>
              </w:rPr>
              <w:t>ven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E2ED252" w14:textId="77777777" w:rsidR="00AF6FAC" w:rsidRPr="00AF6FAC" w:rsidRDefault="00CA3B37" w:rsidP="00AF6FAC">
            <w:pPr>
              <w:rPr>
                <w:rFonts w:ascii="Calibri" w:hAnsi="Calibri" w:cs="Calibri"/>
                <w:color w:val="0563C1"/>
                <w:kern w:val="0"/>
                <w:sz w:val="22"/>
                <w:szCs w:val="22"/>
                <w:u w:val="single"/>
                <w:lang w:val="fr-CA" w:eastAsia="fr-CA"/>
              </w:rPr>
            </w:pPr>
            <w:hyperlink r:id="rId71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A500BF8" w14:textId="77777777" w:rsidTr="00AF6FAC">
        <w:trPr>
          <w:trHeight w:val="345"/>
        </w:trPr>
        <w:tc>
          <w:tcPr>
            <w:tcW w:w="2824" w:type="dxa"/>
            <w:noWrap/>
            <w:hideMark/>
          </w:tcPr>
          <w:p w14:paraId="734DA85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VietnameseInterpreter</w:t>
            </w:r>
            <w:proofErr w:type="spellEnd"/>
          </w:p>
        </w:tc>
        <w:tc>
          <w:tcPr>
            <w:tcW w:w="4864" w:type="dxa"/>
            <w:hideMark/>
          </w:tcPr>
          <w:p w14:paraId="053F0BA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Vietnamese</w:t>
            </w:r>
            <w:proofErr w:type="spellEnd"/>
            <w:r w:rsidRPr="00604A83">
              <w:rPr>
                <w:rFonts w:ascii="Segoe UI" w:hAnsi="Segoe UI" w:cs="Segoe UI"/>
                <w:color w:val="000000" w:themeColor="text1"/>
                <w:kern w:val="0"/>
                <w:sz w:val="22"/>
                <w:szCs w:val="22"/>
                <w:lang w:val="fr-CA" w:eastAsia="fr-CA"/>
              </w:rPr>
              <w:t xml:space="preserve"> (vie)</w:t>
            </w:r>
          </w:p>
        </w:tc>
        <w:tc>
          <w:tcPr>
            <w:tcW w:w="2022" w:type="dxa"/>
            <w:noWrap/>
            <w:hideMark/>
          </w:tcPr>
          <w:p w14:paraId="5EAE2861" w14:textId="77777777" w:rsidR="00AF6FAC" w:rsidRPr="00AF6FAC" w:rsidRDefault="00CA3B37" w:rsidP="00AF6FAC">
            <w:pPr>
              <w:rPr>
                <w:rFonts w:ascii="Calibri" w:hAnsi="Calibri" w:cs="Calibri"/>
                <w:color w:val="0563C1"/>
                <w:kern w:val="0"/>
                <w:sz w:val="22"/>
                <w:szCs w:val="22"/>
                <w:u w:val="single"/>
                <w:lang w:val="fr-CA" w:eastAsia="fr-CA"/>
              </w:rPr>
            </w:pPr>
            <w:hyperlink r:id="rId72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D799904" w14:textId="77777777" w:rsidTr="00AF6FAC">
        <w:trPr>
          <w:trHeight w:val="345"/>
        </w:trPr>
        <w:tc>
          <w:tcPr>
            <w:tcW w:w="2824" w:type="dxa"/>
            <w:noWrap/>
            <w:hideMark/>
          </w:tcPr>
          <w:p w14:paraId="4BE8172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VolapukInterpreter</w:t>
            </w:r>
            <w:proofErr w:type="spellEnd"/>
          </w:p>
        </w:tc>
        <w:tc>
          <w:tcPr>
            <w:tcW w:w="4864" w:type="dxa"/>
            <w:hideMark/>
          </w:tcPr>
          <w:p w14:paraId="21CD799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proofErr w:type="gramStart"/>
            <w:r w:rsidRPr="00604A83">
              <w:rPr>
                <w:rFonts w:ascii="Segoe UI" w:hAnsi="Segoe UI" w:cs="Segoe UI"/>
                <w:color w:val="000000" w:themeColor="text1"/>
                <w:kern w:val="0"/>
                <w:sz w:val="22"/>
                <w:szCs w:val="22"/>
                <w:lang w:val="fr-CA" w:eastAsia="fr-CA"/>
              </w:rPr>
              <w:t>Volap?k</w:t>
            </w:r>
            <w:proofErr w:type="spellEnd"/>
            <w:proofErr w:type="gramEnd"/>
            <w:r w:rsidRPr="00604A83">
              <w:rPr>
                <w:rFonts w:ascii="Segoe UI" w:hAnsi="Segoe UI" w:cs="Segoe UI"/>
                <w:color w:val="000000" w:themeColor="text1"/>
                <w:kern w:val="0"/>
                <w:sz w:val="22"/>
                <w:szCs w:val="22"/>
                <w:lang w:val="fr-CA" w:eastAsia="fr-CA"/>
              </w:rPr>
              <w:t xml:space="preserve"> (vol)</w:t>
            </w:r>
          </w:p>
        </w:tc>
        <w:tc>
          <w:tcPr>
            <w:tcW w:w="2022" w:type="dxa"/>
            <w:noWrap/>
            <w:hideMark/>
          </w:tcPr>
          <w:p w14:paraId="62BDFC01" w14:textId="77777777" w:rsidR="00AF6FAC" w:rsidRPr="00AF6FAC" w:rsidRDefault="00CA3B37" w:rsidP="00AF6FAC">
            <w:pPr>
              <w:rPr>
                <w:rFonts w:ascii="Calibri" w:hAnsi="Calibri" w:cs="Calibri"/>
                <w:color w:val="0563C1"/>
                <w:kern w:val="0"/>
                <w:sz w:val="22"/>
                <w:szCs w:val="22"/>
                <w:u w:val="single"/>
                <w:lang w:val="fr-CA" w:eastAsia="fr-CA"/>
              </w:rPr>
            </w:pPr>
            <w:hyperlink r:id="rId72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5E88D41" w14:textId="77777777" w:rsidTr="00AF6FAC">
        <w:trPr>
          <w:trHeight w:val="345"/>
        </w:trPr>
        <w:tc>
          <w:tcPr>
            <w:tcW w:w="2824" w:type="dxa"/>
            <w:noWrap/>
            <w:hideMark/>
          </w:tcPr>
          <w:p w14:paraId="2CF0027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VoticInterpreter</w:t>
            </w:r>
            <w:proofErr w:type="spellEnd"/>
          </w:p>
        </w:tc>
        <w:tc>
          <w:tcPr>
            <w:tcW w:w="4864" w:type="dxa"/>
            <w:hideMark/>
          </w:tcPr>
          <w:p w14:paraId="0E9AC10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Votic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vot</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1EB2B49" w14:textId="77777777" w:rsidR="00AF6FAC" w:rsidRPr="00AF6FAC" w:rsidRDefault="00CA3B37" w:rsidP="00AF6FAC">
            <w:pPr>
              <w:rPr>
                <w:rFonts w:ascii="Calibri" w:hAnsi="Calibri" w:cs="Calibri"/>
                <w:color w:val="0563C1"/>
                <w:kern w:val="0"/>
                <w:sz w:val="22"/>
                <w:szCs w:val="22"/>
                <w:u w:val="single"/>
                <w:lang w:val="fr-CA" w:eastAsia="fr-CA"/>
              </w:rPr>
            </w:pPr>
            <w:hyperlink r:id="rId72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5E9508E" w14:textId="77777777" w:rsidTr="00AF6FAC">
        <w:trPr>
          <w:trHeight w:val="675"/>
        </w:trPr>
        <w:tc>
          <w:tcPr>
            <w:tcW w:w="2824" w:type="dxa"/>
            <w:noWrap/>
            <w:hideMark/>
          </w:tcPr>
          <w:p w14:paraId="157FA22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WakashanLanguagesInterpreter</w:t>
            </w:r>
            <w:proofErr w:type="spellEnd"/>
          </w:p>
        </w:tc>
        <w:tc>
          <w:tcPr>
            <w:tcW w:w="4864" w:type="dxa"/>
            <w:hideMark/>
          </w:tcPr>
          <w:p w14:paraId="5C7C53B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Wakashan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wak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8A53B86" w14:textId="77777777" w:rsidR="00AF6FAC" w:rsidRPr="00AF6FAC" w:rsidRDefault="00CA3B37" w:rsidP="00AF6FAC">
            <w:pPr>
              <w:rPr>
                <w:rFonts w:ascii="Calibri" w:hAnsi="Calibri" w:cs="Calibri"/>
                <w:color w:val="0563C1"/>
                <w:kern w:val="0"/>
                <w:sz w:val="22"/>
                <w:szCs w:val="22"/>
                <w:u w:val="single"/>
                <w:lang w:val="fr-CA" w:eastAsia="fr-CA"/>
              </w:rPr>
            </w:pPr>
            <w:hyperlink r:id="rId72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8E8A085" w14:textId="77777777" w:rsidTr="00AF6FAC">
        <w:trPr>
          <w:trHeight w:val="345"/>
        </w:trPr>
        <w:tc>
          <w:tcPr>
            <w:tcW w:w="2824" w:type="dxa"/>
            <w:noWrap/>
            <w:hideMark/>
          </w:tcPr>
          <w:p w14:paraId="42C43F5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WalloonInterpreter</w:t>
            </w:r>
            <w:proofErr w:type="spellEnd"/>
          </w:p>
        </w:tc>
        <w:tc>
          <w:tcPr>
            <w:tcW w:w="4864" w:type="dxa"/>
            <w:hideMark/>
          </w:tcPr>
          <w:p w14:paraId="7DBF9C3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Walloon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wln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AD8C41F" w14:textId="77777777" w:rsidR="00AF6FAC" w:rsidRPr="00AF6FAC" w:rsidRDefault="00CA3B37" w:rsidP="00AF6FAC">
            <w:pPr>
              <w:rPr>
                <w:rFonts w:ascii="Calibri" w:hAnsi="Calibri" w:cs="Calibri"/>
                <w:color w:val="0563C1"/>
                <w:kern w:val="0"/>
                <w:sz w:val="22"/>
                <w:szCs w:val="22"/>
                <w:u w:val="single"/>
                <w:lang w:val="fr-CA" w:eastAsia="fr-CA"/>
              </w:rPr>
            </w:pPr>
            <w:hyperlink r:id="rId72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AD03949" w14:textId="77777777" w:rsidTr="00AF6FAC">
        <w:trPr>
          <w:trHeight w:val="345"/>
        </w:trPr>
        <w:tc>
          <w:tcPr>
            <w:tcW w:w="2824" w:type="dxa"/>
            <w:noWrap/>
            <w:hideMark/>
          </w:tcPr>
          <w:p w14:paraId="7F62DE3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WarayInterpreter</w:t>
            </w:r>
            <w:proofErr w:type="spellEnd"/>
          </w:p>
        </w:tc>
        <w:tc>
          <w:tcPr>
            <w:tcW w:w="4864" w:type="dxa"/>
            <w:hideMark/>
          </w:tcPr>
          <w:p w14:paraId="0EF2C96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Waray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war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32558E6" w14:textId="77777777" w:rsidR="00AF6FAC" w:rsidRPr="00AF6FAC" w:rsidRDefault="00CA3B37" w:rsidP="00AF6FAC">
            <w:pPr>
              <w:rPr>
                <w:rFonts w:ascii="Calibri" w:hAnsi="Calibri" w:cs="Calibri"/>
                <w:color w:val="0563C1"/>
                <w:kern w:val="0"/>
                <w:sz w:val="22"/>
                <w:szCs w:val="22"/>
                <w:u w:val="single"/>
                <w:lang w:val="fr-CA" w:eastAsia="fr-CA"/>
              </w:rPr>
            </w:pPr>
            <w:hyperlink r:id="rId72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7F2FCD3" w14:textId="77777777" w:rsidTr="00AF6FAC">
        <w:trPr>
          <w:trHeight w:val="345"/>
        </w:trPr>
        <w:tc>
          <w:tcPr>
            <w:tcW w:w="2824" w:type="dxa"/>
            <w:noWrap/>
            <w:hideMark/>
          </w:tcPr>
          <w:p w14:paraId="4132752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WashoInterpreter</w:t>
            </w:r>
            <w:proofErr w:type="spellEnd"/>
          </w:p>
        </w:tc>
        <w:tc>
          <w:tcPr>
            <w:tcW w:w="4864" w:type="dxa"/>
            <w:hideMark/>
          </w:tcPr>
          <w:p w14:paraId="47C5CFA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Washo</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was</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ABD36FB" w14:textId="77777777" w:rsidR="00AF6FAC" w:rsidRPr="00AF6FAC" w:rsidRDefault="00CA3B37" w:rsidP="00AF6FAC">
            <w:pPr>
              <w:rPr>
                <w:rFonts w:ascii="Calibri" w:hAnsi="Calibri" w:cs="Calibri"/>
                <w:color w:val="0563C1"/>
                <w:kern w:val="0"/>
                <w:sz w:val="22"/>
                <w:szCs w:val="22"/>
                <w:u w:val="single"/>
                <w:lang w:val="fr-CA" w:eastAsia="fr-CA"/>
              </w:rPr>
            </w:pPr>
            <w:hyperlink r:id="rId72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20E2669" w14:textId="77777777" w:rsidTr="00AF6FAC">
        <w:trPr>
          <w:trHeight w:val="345"/>
        </w:trPr>
        <w:tc>
          <w:tcPr>
            <w:tcW w:w="2824" w:type="dxa"/>
            <w:noWrap/>
            <w:hideMark/>
          </w:tcPr>
          <w:p w14:paraId="5FD9E29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WelshInterpreter</w:t>
            </w:r>
            <w:proofErr w:type="spellEnd"/>
          </w:p>
        </w:tc>
        <w:tc>
          <w:tcPr>
            <w:tcW w:w="4864" w:type="dxa"/>
            <w:hideMark/>
          </w:tcPr>
          <w:p w14:paraId="44D7E1E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Welsh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wel</w:t>
            </w:r>
            <w:proofErr w:type="spellEnd"/>
            <w:r w:rsidRPr="00604A83">
              <w:rPr>
                <w:rFonts w:ascii="Segoe UI" w:hAnsi="Segoe UI" w:cs="Segoe UI"/>
                <w:color w:val="000000" w:themeColor="text1"/>
                <w:kern w:val="0"/>
                <w:sz w:val="22"/>
                <w:szCs w:val="22"/>
                <w:lang w:val="fr-CA" w:eastAsia="fr-CA"/>
              </w:rPr>
              <w:t xml:space="preserve"> (B))</w:t>
            </w:r>
          </w:p>
        </w:tc>
        <w:tc>
          <w:tcPr>
            <w:tcW w:w="2022" w:type="dxa"/>
            <w:noWrap/>
            <w:hideMark/>
          </w:tcPr>
          <w:p w14:paraId="2902233A" w14:textId="77777777" w:rsidR="00AF6FAC" w:rsidRPr="00AF6FAC" w:rsidRDefault="00CA3B37" w:rsidP="00AF6FAC">
            <w:pPr>
              <w:rPr>
                <w:rFonts w:ascii="Calibri" w:hAnsi="Calibri" w:cs="Calibri"/>
                <w:color w:val="0563C1"/>
                <w:kern w:val="0"/>
                <w:sz w:val="22"/>
                <w:szCs w:val="22"/>
                <w:u w:val="single"/>
                <w:lang w:val="fr-CA" w:eastAsia="fr-CA"/>
              </w:rPr>
            </w:pPr>
            <w:hyperlink r:id="rId72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3881C92" w14:textId="77777777" w:rsidTr="00AF6FAC">
        <w:trPr>
          <w:trHeight w:val="345"/>
        </w:trPr>
        <w:tc>
          <w:tcPr>
            <w:tcW w:w="2824" w:type="dxa"/>
            <w:noWrap/>
            <w:hideMark/>
          </w:tcPr>
          <w:p w14:paraId="03E468C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WesternFrisianInterpreter</w:t>
            </w:r>
            <w:proofErr w:type="spellEnd"/>
          </w:p>
        </w:tc>
        <w:tc>
          <w:tcPr>
            <w:tcW w:w="4864" w:type="dxa"/>
            <w:hideMark/>
          </w:tcPr>
          <w:p w14:paraId="6C9483F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Western </w:t>
            </w:r>
            <w:proofErr w:type="spellStart"/>
            <w:r w:rsidRPr="00604A83">
              <w:rPr>
                <w:rFonts w:ascii="Segoe UI" w:hAnsi="Segoe UI" w:cs="Segoe UI"/>
                <w:color w:val="000000" w:themeColor="text1"/>
                <w:kern w:val="0"/>
                <w:sz w:val="22"/>
                <w:szCs w:val="22"/>
                <w:lang w:val="fr-CA" w:eastAsia="fr-CA"/>
              </w:rPr>
              <w:t>Frisian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fry</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89692BD" w14:textId="77777777" w:rsidR="00AF6FAC" w:rsidRPr="00AF6FAC" w:rsidRDefault="00CA3B37" w:rsidP="00AF6FAC">
            <w:pPr>
              <w:rPr>
                <w:rFonts w:ascii="Calibri" w:hAnsi="Calibri" w:cs="Calibri"/>
                <w:color w:val="0563C1"/>
                <w:kern w:val="0"/>
                <w:sz w:val="22"/>
                <w:szCs w:val="22"/>
                <w:u w:val="single"/>
                <w:lang w:val="fr-CA" w:eastAsia="fr-CA"/>
              </w:rPr>
            </w:pPr>
            <w:hyperlink r:id="rId72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B161765" w14:textId="77777777" w:rsidTr="00AF6FAC">
        <w:trPr>
          <w:trHeight w:val="675"/>
        </w:trPr>
        <w:tc>
          <w:tcPr>
            <w:tcW w:w="2824" w:type="dxa"/>
            <w:noWrap/>
            <w:hideMark/>
          </w:tcPr>
          <w:p w14:paraId="77BD0AE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WolaittaWolayttaInterpreter</w:t>
            </w:r>
            <w:proofErr w:type="spellEnd"/>
          </w:p>
        </w:tc>
        <w:tc>
          <w:tcPr>
            <w:tcW w:w="4864" w:type="dxa"/>
            <w:hideMark/>
          </w:tcPr>
          <w:p w14:paraId="2A58B93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Wolaitta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Wolaytta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wal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28C5E605" w14:textId="77777777" w:rsidR="00AF6FAC" w:rsidRPr="00AF6FAC" w:rsidRDefault="00CA3B37" w:rsidP="00AF6FAC">
            <w:pPr>
              <w:rPr>
                <w:rFonts w:ascii="Calibri" w:hAnsi="Calibri" w:cs="Calibri"/>
                <w:color w:val="0563C1"/>
                <w:kern w:val="0"/>
                <w:sz w:val="22"/>
                <w:szCs w:val="22"/>
                <w:u w:val="single"/>
                <w:lang w:val="fr-CA" w:eastAsia="fr-CA"/>
              </w:rPr>
            </w:pPr>
            <w:hyperlink r:id="rId72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208B7C8" w14:textId="77777777" w:rsidTr="00AF6FAC">
        <w:trPr>
          <w:trHeight w:val="345"/>
        </w:trPr>
        <w:tc>
          <w:tcPr>
            <w:tcW w:w="2824" w:type="dxa"/>
            <w:noWrap/>
            <w:hideMark/>
          </w:tcPr>
          <w:p w14:paraId="298C65C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WolofInterpreter</w:t>
            </w:r>
            <w:proofErr w:type="spellEnd"/>
          </w:p>
        </w:tc>
        <w:tc>
          <w:tcPr>
            <w:tcW w:w="4864" w:type="dxa"/>
            <w:hideMark/>
          </w:tcPr>
          <w:p w14:paraId="0A28F58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Wolof (</w:t>
            </w:r>
            <w:proofErr w:type="spellStart"/>
            <w:r w:rsidRPr="00604A83">
              <w:rPr>
                <w:rFonts w:ascii="Segoe UI" w:hAnsi="Segoe UI" w:cs="Segoe UI"/>
                <w:color w:val="000000" w:themeColor="text1"/>
                <w:kern w:val="0"/>
                <w:sz w:val="22"/>
                <w:szCs w:val="22"/>
                <w:lang w:val="fr-CA" w:eastAsia="fr-CA"/>
              </w:rPr>
              <w:t>wol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05F45E1" w14:textId="77777777" w:rsidR="00AF6FAC" w:rsidRPr="00AF6FAC" w:rsidRDefault="00CA3B37" w:rsidP="00AF6FAC">
            <w:pPr>
              <w:rPr>
                <w:rFonts w:ascii="Calibri" w:hAnsi="Calibri" w:cs="Calibri"/>
                <w:color w:val="0563C1"/>
                <w:kern w:val="0"/>
                <w:sz w:val="22"/>
                <w:szCs w:val="22"/>
                <w:u w:val="single"/>
                <w:lang w:val="fr-CA" w:eastAsia="fr-CA"/>
              </w:rPr>
            </w:pPr>
            <w:hyperlink r:id="rId73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318AAF3" w14:textId="77777777" w:rsidTr="00AF6FAC">
        <w:trPr>
          <w:trHeight w:val="345"/>
        </w:trPr>
        <w:tc>
          <w:tcPr>
            <w:tcW w:w="2824" w:type="dxa"/>
            <w:noWrap/>
            <w:hideMark/>
          </w:tcPr>
          <w:p w14:paraId="637F54D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XhosaInterpreter</w:t>
            </w:r>
            <w:proofErr w:type="spellEnd"/>
          </w:p>
        </w:tc>
        <w:tc>
          <w:tcPr>
            <w:tcW w:w="4864" w:type="dxa"/>
            <w:hideMark/>
          </w:tcPr>
          <w:p w14:paraId="26E6862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Xhosa (</w:t>
            </w:r>
            <w:proofErr w:type="spellStart"/>
            <w:r w:rsidRPr="00604A83">
              <w:rPr>
                <w:rFonts w:ascii="Segoe UI" w:hAnsi="Segoe UI" w:cs="Segoe UI"/>
                <w:color w:val="000000" w:themeColor="text1"/>
                <w:kern w:val="0"/>
                <w:sz w:val="22"/>
                <w:szCs w:val="22"/>
                <w:lang w:val="fr-CA" w:eastAsia="fr-CA"/>
              </w:rPr>
              <w:t>xho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74B4B1DF" w14:textId="77777777" w:rsidR="00AF6FAC" w:rsidRPr="00AF6FAC" w:rsidRDefault="00CA3B37" w:rsidP="00AF6FAC">
            <w:pPr>
              <w:rPr>
                <w:rFonts w:ascii="Calibri" w:hAnsi="Calibri" w:cs="Calibri"/>
                <w:color w:val="0563C1"/>
                <w:kern w:val="0"/>
                <w:sz w:val="22"/>
                <w:szCs w:val="22"/>
                <w:u w:val="single"/>
                <w:lang w:val="fr-CA" w:eastAsia="fr-CA"/>
              </w:rPr>
            </w:pPr>
            <w:hyperlink r:id="rId73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56A4C70" w14:textId="77777777" w:rsidTr="00AF6FAC">
        <w:trPr>
          <w:trHeight w:val="345"/>
        </w:trPr>
        <w:tc>
          <w:tcPr>
            <w:tcW w:w="2824" w:type="dxa"/>
            <w:noWrap/>
            <w:hideMark/>
          </w:tcPr>
          <w:p w14:paraId="74631EB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YakutInterpreter</w:t>
            </w:r>
            <w:proofErr w:type="spellEnd"/>
          </w:p>
        </w:tc>
        <w:tc>
          <w:tcPr>
            <w:tcW w:w="4864" w:type="dxa"/>
            <w:hideMark/>
          </w:tcPr>
          <w:p w14:paraId="199D542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Yakut</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sah</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3B22CB7" w14:textId="77777777" w:rsidR="00AF6FAC" w:rsidRPr="00AF6FAC" w:rsidRDefault="00CA3B37" w:rsidP="00AF6FAC">
            <w:pPr>
              <w:rPr>
                <w:rFonts w:ascii="Calibri" w:hAnsi="Calibri" w:cs="Calibri"/>
                <w:color w:val="0563C1"/>
                <w:kern w:val="0"/>
                <w:sz w:val="22"/>
                <w:szCs w:val="22"/>
                <w:u w:val="single"/>
                <w:lang w:val="fr-CA" w:eastAsia="fr-CA"/>
              </w:rPr>
            </w:pPr>
            <w:hyperlink r:id="rId73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ED50476" w14:textId="77777777" w:rsidTr="00AF6FAC">
        <w:trPr>
          <w:trHeight w:val="345"/>
        </w:trPr>
        <w:tc>
          <w:tcPr>
            <w:tcW w:w="2824" w:type="dxa"/>
            <w:noWrap/>
            <w:hideMark/>
          </w:tcPr>
          <w:p w14:paraId="7A03240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YaoInterpreter</w:t>
            </w:r>
            <w:proofErr w:type="spellEnd"/>
          </w:p>
        </w:tc>
        <w:tc>
          <w:tcPr>
            <w:tcW w:w="4864" w:type="dxa"/>
            <w:hideMark/>
          </w:tcPr>
          <w:p w14:paraId="6589007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Yao (</w:t>
            </w:r>
            <w:proofErr w:type="spellStart"/>
            <w:r w:rsidRPr="00604A83">
              <w:rPr>
                <w:rFonts w:ascii="Segoe UI" w:hAnsi="Segoe UI" w:cs="Segoe UI"/>
                <w:color w:val="000000" w:themeColor="text1"/>
                <w:kern w:val="0"/>
                <w:sz w:val="22"/>
                <w:szCs w:val="22"/>
                <w:lang w:val="fr-CA" w:eastAsia="fr-CA"/>
              </w:rPr>
              <w:t>yao</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3E4E293" w14:textId="77777777" w:rsidR="00AF6FAC" w:rsidRPr="00AF6FAC" w:rsidRDefault="00CA3B37" w:rsidP="00AF6FAC">
            <w:pPr>
              <w:rPr>
                <w:rFonts w:ascii="Calibri" w:hAnsi="Calibri" w:cs="Calibri"/>
                <w:color w:val="0563C1"/>
                <w:kern w:val="0"/>
                <w:sz w:val="22"/>
                <w:szCs w:val="22"/>
                <w:u w:val="single"/>
                <w:lang w:val="fr-CA" w:eastAsia="fr-CA"/>
              </w:rPr>
            </w:pPr>
            <w:hyperlink r:id="rId73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52D8B3" w14:textId="77777777" w:rsidTr="00AF6FAC">
        <w:trPr>
          <w:trHeight w:val="345"/>
        </w:trPr>
        <w:tc>
          <w:tcPr>
            <w:tcW w:w="2824" w:type="dxa"/>
            <w:noWrap/>
            <w:hideMark/>
          </w:tcPr>
          <w:p w14:paraId="1D18DB4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YapeseInterpreter</w:t>
            </w:r>
            <w:proofErr w:type="spellEnd"/>
          </w:p>
        </w:tc>
        <w:tc>
          <w:tcPr>
            <w:tcW w:w="4864" w:type="dxa"/>
            <w:hideMark/>
          </w:tcPr>
          <w:p w14:paraId="5DA1771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Yapese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yap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6631CC1" w14:textId="77777777" w:rsidR="00AF6FAC" w:rsidRPr="00AF6FAC" w:rsidRDefault="00CA3B37" w:rsidP="00AF6FAC">
            <w:pPr>
              <w:rPr>
                <w:rFonts w:ascii="Calibri" w:hAnsi="Calibri" w:cs="Calibri"/>
                <w:color w:val="0563C1"/>
                <w:kern w:val="0"/>
                <w:sz w:val="22"/>
                <w:szCs w:val="22"/>
                <w:u w:val="single"/>
                <w:lang w:val="fr-CA" w:eastAsia="fr-CA"/>
              </w:rPr>
            </w:pPr>
            <w:hyperlink r:id="rId73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6FE970" w14:textId="77777777" w:rsidTr="00AF6FAC">
        <w:trPr>
          <w:trHeight w:val="345"/>
        </w:trPr>
        <w:tc>
          <w:tcPr>
            <w:tcW w:w="2824" w:type="dxa"/>
            <w:noWrap/>
            <w:hideMark/>
          </w:tcPr>
          <w:p w14:paraId="4C503AE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YiddishInterpreter</w:t>
            </w:r>
            <w:proofErr w:type="spellEnd"/>
          </w:p>
        </w:tc>
        <w:tc>
          <w:tcPr>
            <w:tcW w:w="4864" w:type="dxa"/>
            <w:hideMark/>
          </w:tcPr>
          <w:p w14:paraId="3CF0446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Yiddish (</w:t>
            </w:r>
            <w:proofErr w:type="spellStart"/>
            <w:r w:rsidRPr="00604A83">
              <w:rPr>
                <w:rFonts w:ascii="Segoe UI" w:hAnsi="Segoe UI" w:cs="Segoe UI"/>
                <w:color w:val="000000" w:themeColor="text1"/>
                <w:kern w:val="0"/>
                <w:sz w:val="22"/>
                <w:szCs w:val="22"/>
                <w:lang w:val="fr-CA" w:eastAsia="fr-CA"/>
              </w:rPr>
              <w:t>yid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87BE0E7" w14:textId="77777777" w:rsidR="00AF6FAC" w:rsidRPr="00AF6FAC" w:rsidRDefault="00CA3B37" w:rsidP="00AF6FAC">
            <w:pPr>
              <w:rPr>
                <w:rFonts w:ascii="Calibri" w:hAnsi="Calibri" w:cs="Calibri"/>
                <w:color w:val="0563C1"/>
                <w:kern w:val="0"/>
                <w:sz w:val="22"/>
                <w:szCs w:val="22"/>
                <w:u w:val="single"/>
                <w:lang w:val="fr-CA" w:eastAsia="fr-CA"/>
              </w:rPr>
            </w:pPr>
            <w:hyperlink r:id="rId73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085E118" w14:textId="77777777" w:rsidTr="00AF6FAC">
        <w:trPr>
          <w:trHeight w:val="345"/>
        </w:trPr>
        <w:tc>
          <w:tcPr>
            <w:tcW w:w="2824" w:type="dxa"/>
            <w:noWrap/>
            <w:hideMark/>
          </w:tcPr>
          <w:p w14:paraId="275B60A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YorubaInterpreter</w:t>
            </w:r>
            <w:proofErr w:type="spellEnd"/>
          </w:p>
        </w:tc>
        <w:tc>
          <w:tcPr>
            <w:tcW w:w="4864" w:type="dxa"/>
            <w:hideMark/>
          </w:tcPr>
          <w:p w14:paraId="7796CC8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Yoruba (</w:t>
            </w:r>
            <w:proofErr w:type="spellStart"/>
            <w:r w:rsidRPr="00604A83">
              <w:rPr>
                <w:rFonts w:ascii="Segoe UI" w:hAnsi="Segoe UI" w:cs="Segoe UI"/>
                <w:color w:val="000000" w:themeColor="text1"/>
                <w:kern w:val="0"/>
                <w:sz w:val="22"/>
                <w:szCs w:val="22"/>
                <w:lang w:val="fr-CA" w:eastAsia="fr-CA"/>
              </w:rPr>
              <w:t>yor</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F31B1FB" w14:textId="77777777" w:rsidR="00AF6FAC" w:rsidRPr="00AF6FAC" w:rsidRDefault="00CA3B37" w:rsidP="00AF6FAC">
            <w:pPr>
              <w:rPr>
                <w:rFonts w:ascii="Calibri" w:hAnsi="Calibri" w:cs="Calibri"/>
                <w:color w:val="0563C1"/>
                <w:kern w:val="0"/>
                <w:sz w:val="22"/>
                <w:szCs w:val="22"/>
                <w:u w:val="single"/>
                <w:lang w:val="fr-CA" w:eastAsia="fr-CA"/>
              </w:rPr>
            </w:pPr>
            <w:hyperlink r:id="rId73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23A7CF8" w14:textId="77777777" w:rsidTr="00AF6FAC">
        <w:trPr>
          <w:trHeight w:val="345"/>
        </w:trPr>
        <w:tc>
          <w:tcPr>
            <w:tcW w:w="2824" w:type="dxa"/>
            <w:noWrap/>
            <w:hideMark/>
          </w:tcPr>
          <w:p w14:paraId="0B1939C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YupikLanguagesInterpreter</w:t>
            </w:r>
            <w:proofErr w:type="spellEnd"/>
          </w:p>
        </w:tc>
        <w:tc>
          <w:tcPr>
            <w:tcW w:w="4864" w:type="dxa"/>
            <w:hideMark/>
          </w:tcPr>
          <w:p w14:paraId="61C9410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Yupik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ypk</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00D0B849" w14:textId="77777777" w:rsidR="00AF6FAC" w:rsidRPr="00AF6FAC" w:rsidRDefault="00CA3B37" w:rsidP="00AF6FAC">
            <w:pPr>
              <w:rPr>
                <w:rFonts w:ascii="Calibri" w:hAnsi="Calibri" w:cs="Calibri"/>
                <w:color w:val="0563C1"/>
                <w:kern w:val="0"/>
                <w:sz w:val="22"/>
                <w:szCs w:val="22"/>
                <w:u w:val="single"/>
                <w:lang w:val="fr-CA" w:eastAsia="fr-CA"/>
              </w:rPr>
            </w:pPr>
            <w:hyperlink r:id="rId73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F9A3BD1" w14:textId="77777777" w:rsidTr="00AF6FAC">
        <w:trPr>
          <w:trHeight w:val="675"/>
        </w:trPr>
        <w:tc>
          <w:tcPr>
            <w:tcW w:w="2824" w:type="dxa"/>
            <w:noWrap/>
            <w:hideMark/>
          </w:tcPr>
          <w:p w14:paraId="78D915A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ZandeLanguagesInterpreter</w:t>
            </w:r>
            <w:proofErr w:type="spellEnd"/>
          </w:p>
        </w:tc>
        <w:tc>
          <w:tcPr>
            <w:tcW w:w="4864" w:type="dxa"/>
            <w:hideMark/>
          </w:tcPr>
          <w:p w14:paraId="3B1F972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Zande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Languages</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znd</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45F5BE81" w14:textId="77777777" w:rsidR="00AF6FAC" w:rsidRPr="00AF6FAC" w:rsidRDefault="00CA3B37" w:rsidP="00AF6FAC">
            <w:pPr>
              <w:rPr>
                <w:rFonts w:ascii="Calibri" w:hAnsi="Calibri" w:cs="Calibri"/>
                <w:color w:val="0563C1"/>
                <w:kern w:val="0"/>
                <w:sz w:val="22"/>
                <w:szCs w:val="22"/>
                <w:u w:val="single"/>
                <w:lang w:val="fr-CA" w:eastAsia="fr-CA"/>
              </w:rPr>
            </w:pPr>
            <w:hyperlink r:id="rId73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0CE4179A" w14:textId="77777777" w:rsidTr="00AF6FAC">
        <w:trPr>
          <w:trHeight w:val="345"/>
        </w:trPr>
        <w:tc>
          <w:tcPr>
            <w:tcW w:w="2824" w:type="dxa"/>
            <w:noWrap/>
            <w:hideMark/>
          </w:tcPr>
          <w:p w14:paraId="5AF5C2C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ZapotecInterpreter</w:t>
            </w:r>
            <w:proofErr w:type="spellEnd"/>
          </w:p>
        </w:tc>
        <w:tc>
          <w:tcPr>
            <w:tcW w:w="4864" w:type="dxa"/>
            <w:hideMark/>
          </w:tcPr>
          <w:p w14:paraId="213E1DE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Zapotec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zap</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670D863F" w14:textId="77777777" w:rsidR="00AF6FAC" w:rsidRPr="00AF6FAC" w:rsidRDefault="00CA3B37" w:rsidP="00AF6FAC">
            <w:pPr>
              <w:rPr>
                <w:rFonts w:ascii="Calibri" w:hAnsi="Calibri" w:cs="Calibri"/>
                <w:color w:val="0563C1"/>
                <w:kern w:val="0"/>
                <w:sz w:val="22"/>
                <w:szCs w:val="22"/>
                <w:u w:val="single"/>
                <w:lang w:val="fr-CA" w:eastAsia="fr-CA"/>
              </w:rPr>
            </w:pPr>
            <w:hyperlink r:id="rId73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E9FD093" w14:textId="77777777" w:rsidTr="00AF6FAC">
        <w:trPr>
          <w:trHeight w:val="675"/>
        </w:trPr>
        <w:tc>
          <w:tcPr>
            <w:tcW w:w="2824" w:type="dxa"/>
            <w:noWrap/>
            <w:hideMark/>
          </w:tcPr>
          <w:p w14:paraId="256A13F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ZazaDimiliDimlKirdkiKirmanjkiInterpreter</w:t>
            </w:r>
            <w:proofErr w:type="spellEnd"/>
          </w:p>
        </w:tc>
        <w:tc>
          <w:tcPr>
            <w:tcW w:w="4864" w:type="dxa"/>
            <w:hideMark/>
          </w:tcPr>
          <w:p w14:paraId="718C93D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Zaza</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Dimili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Diml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Kirdki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Kirmanjki</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zza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39117AC6" w14:textId="77777777" w:rsidR="00AF6FAC" w:rsidRPr="00AF6FAC" w:rsidRDefault="00CA3B37" w:rsidP="00AF6FAC">
            <w:pPr>
              <w:rPr>
                <w:rFonts w:ascii="Calibri" w:hAnsi="Calibri" w:cs="Calibri"/>
                <w:color w:val="0563C1"/>
                <w:kern w:val="0"/>
                <w:sz w:val="22"/>
                <w:szCs w:val="22"/>
                <w:u w:val="single"/>
                <w:lang w:val="fr-CA" w:eastAsia="fr-CA"/>
              </w:rPr>
            </w:pPr>
            <w:hyperlink r:id="rId74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3FFC9E2" w14:textId="77777777" w:rsidTr="00AF6FAC">
        <w:trPr>
          <w:trHeight w:val="345"/>
        </w:trPr>
        <w:tc>
          <w:tcPr>
            <w:tcW w:w="2824" w:type="dxa"/>
            <w:noWrap/>
            <w:hideMark/>
          </w:tcPr>
          <w:p w14:paraId="04117EA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ZenagaInterpreter</w:t>
            </w:r>
            <w:proofErr w:type="spellEnd"/>
          </w:p>
        </w:tc>
        <w:tc>
          <w:tcPr>
            <w:tcW w:w="4864" w:type="dxa"/>
            <w:hideMark/>
          </w:tcPr>
          <w:p w14:paraId="2E34B23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Zenaga</w:t>
            </w:r>
            <w:proofErr w:type="spellEnd"/>
            <w:r w:rsidRPr="00604A83">
              <w:rPr>
                <w:rFonts w:ascii="Segoe UI" w:hAnsi="Segoe UI" w:cs="Segoe UI"/>
                <w:color w:val="000000" w:themeColor="text1"/>
                <w:kern w:val="0"/>
                <w:sz w:val="22"/>
                <w:szCs w:val="22"/>
                <w:lang w:val="fr-CA" w:eastAsia="fr-CA"/>
              </w:rPr>
              <w:t xml:space="preserve"> (zen)</w:t>
            </w:r>
          </w:p>
        </w:tc>
        <w:tc>
          <w:tcPr>
            <w:tcW w:w="2022" w:type="dxa"/>
            <w:noWrap/>
            <w:hideMark/>
          </w:tcPr>
          <w:p w14:paraId="36A506B9" w14:textId="77777777" w:rsidR="00AF6FAC" w:rsidRPr="00AF6FAC" w:rsidRDefault="00CA3B37" w:rsidP="00AF6FAC">
            <w:pPr>
              <w:rPr>
                <w:rFonts w:ascii="Calibri" w:hAnsi="Calibri" w:cs="Calibri"/>
                <w:color w:val="0563C1"/>
                <w:kern w:val="0"/>
                <w:sz w:val="22"/>
                <w:szCs w:val="22"/>
                <w:u w:val="single"/>
                <w:lang w:val="fr-CA" w:eastAsia="fr-CA"/>
              </w:rPr>
            </w:pPr>
            <w:hyperlink r:id="rId74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070030A" w14:textId="77777777" w:rsidTr="00AF6FAC">
        <w:trPr>
          <w:trHeight w:val="345"/>
        </w:trPr>
        <w:tc>
          <w:tcPr>
            <w:tcW w:w="2824" w:type="dxa"/>
            <w:noWrap/>
            <w:hideMark/>
          </w:tcPr>
          <w:p w14:paraId="36F0EBC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ZhuangChuangInterpreter</w:t>
            </w:r>
            <w:proofErr w:type="spellEnd"/>
          </w:p>
        </w:tc>
        <w:tc>
          <w:tcPr>
            <w:tcW w:w="4864" w:type="dxa"/>
            <w:hideMark/>
          </w:tcPr>
          <w:p w14:paraId="5391CA6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Zhuang </w:t>
            </w:r>
            <w:proofErr w:type="spellStart"/>
            <w:r w:rsidRPr="00604A83">
              <w:rPr>
                <w:rFonts w:ascii="Segoe UI" w:hAnsi="Segoe UI" w:cs="Segoe UI"/>
                <w:color w:val="000000" w:themeColor="text1"/>
                <w:kern w:val="0"/>
                <w:sz w:val="22"/>
                <w:szCs w:val="22"/>
                <w:lang w:val="fr-CA" w:eastAsia="fr-CA"/>
              </w:rPr>
              <w:t>Chuang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zha</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B0E58C3" w14:textId="77777777" w:rsidR="00AF6FAC" w:rsidRPr="00AF6FAC" w:rsidRDefault="00CA3B37" w:rsidP="00AF6FAC">
            <w:pPr>
              <w:rPr>
                <w:rFonts w:ascii="Calibri" w:hAnsi="Calibri" w:cs="Calibri"/>
                <w:color w:val="0563C1"/>
                <w:kern w:val="0"/>
                <w:sz w:val="22"/>
                <w:szCs w:val="22"/>
                <w:u w:val="single"/>
                <w:lang w:val="fr-CA" w:eastAsia="fr-CA"/>
              </w:rPr>
            </w:pPr>
            <w:hyperlink r:id="rId74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8C3391D" w14:textId="77777777" w:rsidTr="00AF6FAC">
        <w:trPr>
          <w:trHeight w:val="345"/>
        </w:trPr>
        <w:tc>
          <w:tcPr>
            <w:tcW w:w="2824" w:type="dxa"/>
            <w:noWrap/>
            <w:hideMark/>
          </w:tcPr>
          <w:p w14:paraId="34315413"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ZuluInterpreter</w:t>
            </w:r>
            <w:proofErr w:type="spellEnd"/>
          </w:p>
        </w:tc>
        <w:tc>
          <w:tcPr>
            <w:tcW w:w="4864" w:type="dxa"/>
            <w:hideMark/>
          </w:tcPr>
          <w:p w14:paraId="637334A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Zulu (</w:t>
            </w:r>
            <w:proofErr w:type="spellStart"/>
            <w:r w:rsidRPr="00604A83">
              <w:rPr>
                <w:rFonts w:ascii="Segoe UI" w:hAnsi="Segoe UI" w:cs="Segoe UI"/>
                <w:color w:val="000000" w:themeColor="text1"/>
                <w:kern w:val="0"/>
                <w:sz w:val="22"/>
                <w:szCs w:val="22"/>
                <w:lang w:val="fr-CA" w:eastAsia="fr-CA"/>
              </w:rPr>
              <w:t>zul</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55B76C51" w14:textId="77777777" w:rsidR="00AF6FAC" w:rsidRPr="00AF6FAC" w:rsidRDefault="00CA3B37" w:rsidP="00AF6FAC">
            <w:pPr>
              <w:rPr>
                <w:rFonts w:ascii="Calibri" w:hAnsi="Calibri" w:cs="Calibri"/>
                <w:color w:val="0563C1"/>
                <w:kern w:val="0"/>
                <w:sz w:val="22"/>
                <w:szCs w:val="22"/>
                <w:u w:val="single"/>
                <w:lang w:val="fr-CA" w:eastAsia="fr-CA"/>
              </w:rPr>
            </w:pPr>
            <w:hyperlink r:id="rId74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1019C6B" w14:textId="77777777" w:rsidTr="00AF6FAC">
        <w:trPr>
          <w:trHeight w:val="345"/>
        </w:trPr>
        <w:tc>
          <w:tcPr>
            <w:tcW w:w="2824" w:type="dxa"/>
            <w:noWrap/>
            <w:hideMark/>
          </w:tcPr>
          <w:p w14:paraId="7472F7A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ZuniInterpreter</w:t>
            </w:r>
            <w:proofErr w:type="spellEnd"/>
          </w:p>
        </w:tc>
        <w:tc>
          <w:tcPr>
            <w:tcW w:w="4864" w:type="dxa"/>
            <w:hideMark/>
          </w:tcPr>
          <w:p w14:paraId="7992E37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Language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Interpreter</w:t>
            </w:r>
            <w:proofErr w:type="spellEnd"/>
            <w:r w:rsidRPr="00604A83">
              <w:rPr>
                <w:rFonts w:ascii="Segoe UI" w:hAnsi="Segoe UI" w:cs="Segoe UI"/>
                <w:color w:val="000000" w:themeColor="text1"/>
                <w:kern w:val="0"/>
                <w:sz w:val="22"/>
                <w:szCs w:val="22"/>
                <w:lang w:val="fr-CA" w:eastAsia="fr-CA"/>
              </w:rPr>
              <w:t xml:space="preserve"> -- Zuni (</w:t>
            </w:r>
            <w:proofErr w:type="spellStart"/>
            <w:r w:rsidRPr="00604A83">
              <w:rPr>
                <w:rFonts w:ascii="Segoe UI" w:hAnsi="Segoe UI" w:cs="Segoe UI"/>
                <w:color w:val="000000" w:themeColor="text1"/>
                <w:kern w:val="0"/>
                <w:sz w:val="22"/>
                <w:szCs w:val="22"/>
                <w:lang w:val="fr-CA" w:eastAsia="fr-CA"/>
              </w:rPr>
              <w:t>zun</w:t>
            </w:r>
            <w:proofErr w:type="spellEnd"/>
            <w:r w:rsidRPr="00604A83">
              <w:rPr>
                <w:rFonts w:ascii="Segoe UI" w:hAnsi="Segoe UI" w:cs="Segoe UI"/>
                <w:color w:val="000000" w:themeColor="text1"/>
                <w:kern w:val="0"/>
                <w:sz w:val="22"/>
                <w:szCs w:val="22"/>
                <w:lang w:val="fr-CA" w:eastAsia="fr-CA"/>
              </w:rPr>
              <w:t>)</w:t>
            </w:r>
          </w:p>
        </w:tc>
        <w:tc>
          <w:tcPr>
            <w:tcW w:w="2022" w:type="dxa"/>
            <w:noWrap/>
            <w:hideMark/>
          </w:tcPr>
          <w:p w14:paraId="132DD99A" w14:textId="77777777" w:rsidR="00AF6FAC" w:rsidRPr="00AF6FAC" w:rsidRDefault="00CA3B37" w:rsidP="00AF6FAC">
            <w:pPr>
              <w:rPr>
                <w:rFonts w:ascii="Calibri" w:hAnsi="Calibri" w:cs="Calibri"/>
                <w:color w:val="0563C1"/>
                <w:kern w:val="0"/>
                <w:sz w:val="22"/>
                <w:szCs w:val="22"/>
                <w:u w:val="single"/>
                <w:lang w:val="fr-CA" w:eastAsia="fr-CA"/>
              </w:rPr>
            </w:pPr>
            <w:hyperlink r:id="rId74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C1476DF" w14:textId="77777777" w:rsidTr="00AF6FAC">
        <w:trPr>
          <w:trHeight w:val="345"/>
        </w:trPr>
        <w:tc>
          <w:tcPr>
            <w:tcW w:w="2824" w:type="dxa"/>
            <w:noWrap/>
            <w:hideMark/>
          </w:tcPr>
          <w:p w14:paraId="15DAACE9"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LoJack</w:t>
            </w:r>
            <w:proofErr w:type="spellEnd"/>
          </w:p>
        </w:tc>
        <w:tc>
          <w:tcPr>
            <w:tcW w:w="4864" w:type="dxa"/>
            <w:hideMark/>
          </w:tcPr>
          <w:p w14:paraId="012819A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LoJack</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Stolen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Vehicle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Recovery</w:t>
            </w:r>
            <w:proofErr w:type="spellEnd"/>
            <w:r w:rsidRPr="00604A83">
              <w:rPr>
                <w:rFonts w:ascii="Segoe UI" w:hAnsi="Segoe UI" w:cs="Segoe UI"/>
                <w:color w:val="000000" w:themeColor="text1"/>
                <w:kern w:val="0"/>
                <w:sz w:val="22"/>
                <w:szCs w:val="22"/>
                <w:lang w:val="fr-CA" w:eastAsia="fr-CA"/>
              </w:rPr>
              <w:t xml:space="preserve"> System</w:t>
            </w:r>
          </w:p>
        </w:tc>
        <w:tc>
          <w:tcPr>
            <w:tcW w:w="2022" w:type="dxa"/>
            <w:noWrap/>
            <w:hideMark/>
          </w:tcPr>
          <w:p w14:paraId="7A6DA9B5" w14:textId="77777777" w:rsidR="00AF6FAC" w:rsidRPr="00AF6FAC" w:rsidRDefault="00CA3B37" w:rsidP="00AF6FAC">
            <w:pPr>
              <w:rPr>
                <w:rFonts w:ascii="Calibri" w:hAnsi="Calibri" w:cs="Calibri"/>
                <w:color w:val="0563C1"/>
                <w:kern w:val="0"/>
                <w:sz w:val="22"/>
                <w:szCs w:val="22"/>
                <w:u w:val="single"/>
                <w:lang w:val="fr-CA" w:eastAsia="fr-CA"/>
              </w:rPr>
            </w:pPr>
            <w:hyperlink r:id="rId74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0C9D3C6" w14:textId="77777777" w:rsidTr="00AF6FAC">
        <w:trPr>
          <w:trHeight w:val="345"/>
        </w:trPr>
        <w:tc>
          <w:tcPr>
            <w:tcW w:w="2824" w:type="dxa"/>
            <w:noWrap/>
            <w:hideMark/>
          </w:tcPr>
          <w:p w14:paraId="1821209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CrowdControlSpecialist</w:t>
            </w:r>
            <w:proofErr w:type="spellEnd"/>
          </w:p>
        </w:tc>
        <w:tc>
          <w:tcPr>
            <w:tcW w:w="4864" w:type="dxa"/>
            <w:hideMark/>
          </w:tcPr>
          <w:p w14:paraId="49EC9AB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Crowd</w:t>
            </w:r>
            <w:proofErr w:type="spellEnd"/>
            <w:r w:rsidRPr="00604A83">
              <w:rPr>
                <w:rFonts w:ascii="Segoe UI" w:hAnsi="Segoe UI" w:cs="Segoe UI"/>
                <w:color w:val="000000" w:themeColor="text1"/>
                <w:kern w:val="0"/>
                <w:sz w:val="22"/>
                <w:szCs w:val="22"/>
                <w:lang w:val="fr-CA" w:eastAsia="fr-CA"/>
              </w:rPr>
              <w:t xml:space="preserve"> Control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14F97352" w14:textId="77777777" w:rsidR="00AF6FAC" w:rsidRPr="00AF6FAC" w:rsidRDefault="00CA3B37" w:rsidP="00AF6FAC">
            <w:pPr>
              <w:rPr>
                <w:rFonts w:ascii="Calibri" w:hAnsi="Calibri" w:cs="Calibri"/>
                <w:color w:val="0563C1"/>
                <w:kern w:val="0"/>
                <w:sz w:val="22"/>
                <w:szCs w:val="22"/>
                <w:u w:val="single"/>
                <w:lang w:val="fr-CA" w:eastAsia="fr-CA"/>
              </w:rPr>
            </w:pPr>
            <w:hyperlink r:id="rId74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9930B99" w14:textId="77777777" w:rsidTr="00AF6FAC">
        <w:trPr>
          <w:trHeight w:val="675"/>
        </w:trPr>
        <w:tc>
          <w:tcPr>
            <w:tcW w:w="2824" w:type="dxa"/>
            <w:noWrap/>
            <w:hideMark/>
          </w:tcPr>
          <w:p w14:paraId="19CE3B9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MountainSearchandRescueTech</w:t>
            </w:r>
            <w:proofErr w:type="spellEnd"/>
          </w:p>
        </w:tc>
        <w:tc>
          <w:tcPr>
            <w:tcW w:w="4864" w:type="dxa"/>
            <w:hideMark/>
          </w:tcPr>
          <w:p w14:paraId="17D179A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Mountain</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and/or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5A340AE6" w14:textId="77777777" w:rsidR="00AF6FAC" w:rsidRPr="00AF6FAC" w:rsidRDefault="00CA3B37" w:rsidP="00AF6FAC">
            <w:pPr>
              <w:rPr>
                <w:rFonts w:ascii="Calibri" w:hAnsi="Calibri" w:cs="Calibri"/>
                <w:color w:val="0563C1"/>
                <w:kern w:val="0"/>
                <w:sz w:val="22"/>
                <w:szCs w:val="22"/>
                <w:u w:val="single"/>
                <w:lang w:val="fr-CA" w:eastAsia="fr-CA"/>
              </w:rPr>
            </w:pPr>
            <w:hyperlink r:id="rId74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54A6358" w14:textId="77777777" w:rsidTr="00AF6FAC">
        <w:trPr>
          <w:trHeight w:val="345"/>
        </w:trPr>
        <w:tc>
          <w:tcPr>
            <w:tcW w:w="2824" w:type="dxa"/>
            <w:noWrap/>
            <w:hideMark/>
          </w:tcPr>
          <w:p w14:paraId="3930B197"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NarcoticsIdentificationKitOperator</w:t>
            </w:r>
            <w:proofErr w:type="spellEnd"/>
          </w:p>
        </w:tc>
        <w:tc>
          <w:tcPr>
            <w:tcW w:w="4864" w:type="dxa"/>
            <w:hideMark/>
          </w:tcPr>
          <w:p w14:paraId="1C19D2D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Narcotics</w:t>
            </w:r>
            <w:proofErr w:type="spellEnd"/>
            <w:r w:rsidRPr="00604A83">
              <w:rPr>
                <w:rFonts w:ascii="Segoe UI" w:hAnsi="Segoe UI" w:cs="Segoe UI"/>
                <w:color w:val="000000" w:themeColor="text1"/>
                <w:kern w:val="0"/>
                <w:sz w:val="22"/>
                <w:szCs w:val="22"/>
                <w:lang w:val="fr-CA" w:eastAsia="fr-CA"/>
              </w:rPr>
              <w:t xml:space="preserve"> Identification Kit </w:t>
            </w:r>
            <w:proofErr w:type="spellStart"/>
            <w:r w:rsidRPr="00604A83">
              <w:rPr>
                <w:rFonts w:ascii="Segoe UI" w:hAnsi="Segoe UI" w:cs="Segoe UI"/>
                <w:color w:val="000000" w:themeColor="text1"/>
                <w:kern w:val="0"/>
                <w:sz w:val="22"/>
                <w:szCs w:val="22"/>
                <w:lang w:val="fr-CA" w:eastAsia="fr-CA"/>
              </w:rPr>
              <w:t>Operator</w:t>
            </w:r>
            <w:proofErr w:type="spellEnd"/>
          </w:p>
        </w:tc>
        <w:tc>
          <w:tcPr>
            <w:tcW w:w="2022" w:type="dxa"/>
            <w:noWrap/>
            <w:hideMark/>
          </w:tcPr>
          <w:p w14:paraId="25BB1611" w14:textId="77777777" w:rsidR="00AF6FAC" w:rsidRPr="00AF6FAC" w:rsidRDefault="00CA3B37" w:rsidP="00AF6FAC">
            <w:pPr>
              <w:rPr>
                <w:rFonts w:ascii="Calibri" w:hAnsi="Calibri" w:cs="Calibri"/>
                <w:color w:val="0563C1"/>
                <w:kern w:val="0"/>
                <w:sz w:val="22"/>
                <w:szCs w:val="22"/>
                <w:u w:val="single"/>
                <w:lang w:val="fr-CA" w:eastAsia="fr-CA"/>
              </w:rPr>
            </w:pPr>
            <w:hyperlink r:id="rId74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725FFA5" w14:textId="77777777" w:rsidTr="00AF6FAC">
        <w:trPr>
          <w:trHeight w:val="345"/>
        </w:trPr>
        <w:tc>
          <w:tcPr>
            <w:tcW w:w="2824" w:type="dxa"/>
            <w:noWrap/>
            <w:hideMark/>
          </w:tcPr>
          <w:p w14:paraId="61D1E04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Paramedic</w:t>
            </w:r>
            <w:proofErr w:type="spellEnd"/>
          </w:p>
        </w:tc>
        <w:tc>
          <w:tcPr>
            <w:tcW w:w="4864" w:type="dxa"/>
            <w:hideMark/>
          </w:tcPr>
          <w:p w14:paraId="4B964F00"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Paramedic</w:t>
            </w:r>
            <w:proofErr w:type="spellEnd"/>
          </w:p>
        </w:tc>
        <w:tc>
          <w:tcPr>
            <w:tcW w:w="2022" w:type="dxa"/>
            <w:noWrap/>
            <w:hideMark/>
          </w:tcPr>
          <w:p w14:paraId="60617DDA" w14:textId="77777777" w:rsidR="00AF6FAC" w:rsidRPr="00AF6FAC" w:rsidRDefault="00CA3B37" w:rsidP="00AF6FAC">
            <w:pPr>
              <w:rPr>
                <w:rFonts w:ascii="Calibri" w:hAnsi="Calibri" w:cs="Calibri"/>
                <w:color w:val="0563C1"/>
                <w:kern w:val="0"/>
                <w:sz w:val="22"/>
                <w:szCs w:val="22"/>
                <w:u w:val="single"/>
                <w:lang w:val="fr-CA" w:eastAsia="fr-CA"/>
              </w:rPr>
            </w:pPr>
            <w:hyperlink r:id="rId74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C56F6C2" w14:textId="77777777" w:rsidTr="00AF6FAC">
        <w:trPr>
          <w:trHeight w:val="345"/>
        </w:trPr>
        <w:tc>
          <w:tcPr>
            <w:tcW w:w="2824" w:type="dxa"/>
            <w:noWrap/>
            <w:hideMark/>
          </w:tcPr>
          <w:p w14:paraId="27CD228D"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PortablePumpFloating</w:t>
            </w:r>
            <w:proofErr w:type="spellEnd"/>
          </w:p>
        </w:tc>
        <w:tc>
          <w:tcPr>
            <w:tcW w:w="4864" w:type="dxa"/>
            <w:hideMark/>
          </w:tcPr>
          <w:p w14:paraId="03B34B40"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Portable </w:t>
            </w:r>
            <w:proofErr w:type="spellStart"/>
            <w:r w:rsidRPr="00604A83">
              <w:rPr>
                <w:rFonts w:ascii="Segoe UI" w:hAnsi="Segoe UI" w:cs="Segoe UI"/>
                <w:color w:val="000000" w:themeColor="text1"/>
                <w:kern w:val="0"/>
                <w:sz w:val="22"/>
                <w:szCs w:val="22"/>
                <w:lang w:val="fr-CA" w:eastAsia="fr-CA"/>
              </w:rPr>
              <w:t>Pump</w:t>
            </w:r>
            <w:proofErr w:type="spellEnd"/>
            <w:r w:rsidRPr="00604A83">
              <w:rPr>
                <w:rFonts w:ascii="Segoe UI" w:hAnsi="Segoe UI" w:cs="Segoe UI"/>
                <w:color w:val="000000" w:themeColor="text1"/>
                <w:kern w:val="0"/>
                <w:sz w:val="22"/>
                <w:szCs w:val="22"/>
                <w:lang w:val="fr-CA" w:eastAsia="fr-CA"/>
              </w:rPr>
              <w:t xml:space="preserve"> -- </w:t>
            </w:r>
            <w:proofErr w:type="spellStart"/>
            <w:r w:rsidRPr="00604A83">
              <w:rPr>
                <w:rFonts w:ascii="Segoe UI" w:hAnsi="Segoe UI" w:cs="Segoe UI"/>
                <w:color w:val="000000" w:themeColor="text1"/>
                <w:kern w:val="0"/>
                <w:sz w:val="22"/>
                <w:szCs w:val="22"/>
                <w:lang w:val="fr-CA" w:eastAsia="fr-CA"/>
              </w:rPr>
              <w:t>Floating</w:t>
            </w:r>
            <w:proofErr w:type="spellEnd"/>
          </w:p>
        </w:tc>
        <w:tc>
          <w:tcPr>
            <w:tcW w:w="2022" w:type="dxa"/>
            <w:noWrap/>
            <w:hideMark/>
          </w:tcPr>
          <w:p w14:paraId="105A896E" w14:textId="77777777" w:rsidR="00AF6FAC" w:rsidRPr="00AF6FAC" w:rsidRDefault="00CA3B37" w:rsidP="00AF6FAC">
            <w:pPr>
              <w:rPr>
                <w:rFonts w:ascii="Calibri" w:hAnsi="Calibri" w:cs="Calibri"/>
                <w:color w:val="0563C1"/>
                <w:kern w:val="0"/>
                <w:sz w:val="22"/>
                <w:szCs w:val="22"/>
                <w:u w:val="single"/>
                <w:lang w:val="fr-CA" w:eastAsia="fr-CA"/>
              </w:rPr>
            </w:pPr>
            <w:hyperlink r:id="rId75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16B6C78" w14:textId="77777777" w:rsidTr="00AF6FAC">
        <w:trPr>
          <w:trHeight w:val="345"/>
        </w:trPr>
        <w:tc>
          <w:tcPr>
            <w:tcW w:w="2824" w:type="dxa"/>
            <w:noWrap/>
            <w:hideMark/>
          </w:tcPr>
          <w:p w14:paraId="2F455A5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PortablePumpSubmersible</w:t>
            </w:r>
            <w:proofErr w:type="spellEnd"/>
          </w:p>
        </w:tc>
        <w:tc>
          <w:tcPr>
            <w:tcW w:w="4864" w:type="dxa"/>
            <w:hideMark/>
          </w:tcPr>
          <w:p w14:paraId="12A7FB80"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Portable </w:t>
            </w:r>
            <w:proofErr w:type="spellStart"/>
            <w:r w:rsidRPr="00604A83">
              <w:rPr>
                <w:rFonts w:ascii="Segoe UI" w:hAnsi="Segoe UI" w:cs="Segoe UI"/>
                <w:color w:val="000000" w:themeColor="text1"/>
                <w:kern w:val="0"/>
                <w:sz w:val="22"/>
                <w:szCs w:val="22"/>
                <w:lang w:val="fr-CA" w:eastAsia="fr-CA"/>
              </w:rPr>
              <w:t>Pump</w:t>
            </w:r>
            <w:proofErr w:type="spellEnd"/>
            <w:r w:rsidRPr="00604A83">
              <w:rPr>
                <w:rFonts w:ascii="Segoe UI" w:hAnsi="Segoe UI" w:cs="Segoe UI"/>
                <w:color w:val="000000" w:themeColor="text1"/>
                <w:kern w:val="0"/>
                <w:sz w:val="22"/>
                <w:szCs w:val="22"/>
                <w:lang w:val="fr-CA" w:eastAsia="fr-CA"/>
              </w:rPr>
              <w:t xml:space="preserve"> -- Submersible</w:t>
            </w:r>
          </w:p>
        </w:tc>
        <w:tc>
          <w:tcPr>
            <w:tcW w:w="2022" w:type="dxa"/>
            <w:noWrap/>
            <w:hideMark/>
          </w:tcPr>
          <w:p w14:paraId="516817F1" w14:textId="77777777" w:rsidR="00AF6FAC" w:rsidRPr="00AF6FAC" w:rsidRDefault="00CA3B37" w:rsidP="00AF6FAC">
            <w:pPr>
              <w:rPr>
                <w:rFonts w:ascii="Calibri" w:hAnsi="Calibri" w:cs="Calibri"/>
                <w:color w:val="0563C1"/>
                <w:kern w:val="0"/>
                <w:sz w:val="22"/>
                <w:szCs w:val="22"/>
                <w:u w:val="single"/>
                <w:lang w:val="fr-CA" w:eastAsia="fr-CA"/>
              </w:rPr>
            </w:pPr>
            <w:hyperlink r:id="rId75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83D92BF" w14:textId="77777777" w:rsidTr="00AF6FAC">
        <w:trPr>
          <w:trHeight w:val="345"/>
        </w:trPr>
        <w:tc>
          <w:tcPr>
            <w:tcW w:w="2824" w:type="dxa"/>
            <w:noWrap/>
            <w:hideMark/>
          </w:tcPr>
          <w:p w14:paraId="312CEAF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PublicInformationOfficer</w:t>
            </w:r>
            <w:proofErr w:type="spellEnd"/>
          </w:p>
        </w:tc>
        <w:tc>
          <w:tcPr>
            <w:tcW w:w="4864" w:type="dxa"/>
            <w:hideMark/>
          </w:tcPr>
          <w:p w14:paraId="23400358"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Public Information </w:t>
            </w:r>
            <w:proofErr w:type="spellStart"/>
            <w:r w:rsidRPr="00604A83">
              <w:rPr>
                <w:rFonts w:ascii="Segoe UI" w:hAnsi="Segoe UI" w:cs="Segoe UI"/>
                <w:color w:val="000000" w:themeColor="text1"/>
                <w:kern w:val="0"/>
                <w:sz w:val="22"/>
                <w:szCs w:val="22"/>
                <w:lang w:val="fr-CA" w:eastAsia="fr-CA"/>
              </w:rPr>
              <w:t>Officer</w:t>
            </w:r>
            <w:proofErr w:type="spellEnd"/>
          </w:p>
        </w:tc>
        <w:tc>
          <w:tcPr>
            <w:tcW w:w="2022" w:type="dxa"/>
            <w:noWrap/>
            <w:hideMark/>
          </w:tcPr>
          <w:p w14:paraId="69CCFE1D" w14:textId="77777777" w:rsidR="00AF6FAC" w:rsidRPr="00AF6FAC" w:rsidRDefault="00CA3B37" w:rsidP="00AF6FAC">
            <w:pPr>
              <w:rPr>
                <w:rFonts w:ascii="Calibri" w:hAnsi="Calibri" w:cs="Calibri"/>
                <w:color w:val="0563C1"/>
                <w:kern w:val="0"/>
                <w:sz w:val="22"/>
                <w:szCs w:val="22"/>
                <w:u w:val="single"/>
                <w:lang w:val="fr-CA" w:eastAsia="fr-CA"/>
              </w:rPr>
            </w:pPr>
            <w:hyperlink r:id="rId75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BAA0AB0" w14:textId="77777777" w:rsidTr="00AF6FAC">
        <w:trPr>
          <w:trHeight w:val="345"/>
        </w:trPr>
        <w:tc>
          <w:tcPr>
            <w:tcW w:w="2824" w:type="dxa"/>
            <w:noWrap/>
            <w:hideMark/>
          </w:tcPr>
          <w:p w14:paraId="6D339F0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Telecommunicator</w:t>
            </w:r>
            <w:proofErr w:type="spellEnd"/>
          </w:p>
        </w:tc>
        <w:tc>
          <w:tcPr>
            <w:tcW w:w="4864" w:type="dxa"/>
            <w:hideMark/>
          </w:tcPr>
          <w:p w14:paraId="706889E9"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Public </w:t>
            </w:r>
            <w:proofErr w:type="spellStart"/>
            <w:r w:rsidRPr="00604A83">
              <w:rPr>
                <w:rFonts w:ascii="Segoe UI" w:hAnsi="Segoe UI" w:cs="Segoe UI"/>
                <w:color w:val="000000" w:themeColor="text1"/>
                <w:kern w:val="0"/>
                <w:sz w:val="22"/>
                <w:szCs w:val="22"/>
                <w:lang w:val="fr-CA" w:eastAsia="fr-CA"/>
              </w:rPr>
              <w:t>Safety</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Telecommunicator</w:t>
            </w:r>
            <w:proofErr w:type="spellEnd"/>
          </w:p>
        </w:tc>
        <w:tc>
          <w:tcPr>
            <w:tcW w:w="2022" w:type="dxa"/>
            <w:noWrap/>
            <w:hideMark/>
          </w:tcPr>
          <w:p w14:paraId="757F9CAA" w14:textId="77777777" w:rsidR="00AF6FAC" w:rsidRPr="00AF6FAC" w:rsidRDefault="00CA3B37" w:rsidP="00AF6FAC">
            <w:pPr>
              <w:rPr>
                <w:rFonts w:ascii="Calibri" w:hAnsi="Calibri" w:cs="Calibri"/>
                <w:color w:val="0563C1"/>
                <w:kern w:val="0"/>
                <w:sz w:val="22"/>
                <w:szCs w:val="22"/>
                <w:u w:val="single"/>
                <w:lang w:val="fr-CA" w:eastAsia="fr-CA"/>
              </w:rPr>
            </w:pPr>
            <w:hyperlink r:id="rId75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BDD5C6C" w14:textId="77777777" w:rsidTr="00AF6FAC">
        <w:trPr>
          <w:trHeight w:val="345"/>
        </w:trPr>
        <w:tc>
          <w:tcPr>
            <w:tcW w:w="2824" w:type="dxa"/>
            <w:noWrap/>
            <w:hideMark/>
          </w:tcPr>
          <w:p w14:paraId="0568CF3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RadiologicTech</w:t>
            </w:r>
            <w:proofErr w:type="spellEnd"/>
          </w:p>
        </w:tc>
        <w:tc>
          <w:tcPr>
            <w:tcW w:w="4864" w:type="dxa"/>
            <w:hideMark/>
          </w:tcPr>
          <w:p w14:paraId="20E148B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Radiologic</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Technician</w:t>
            </w:r>
            <w:proofErr w:type="spellEnd"/>
          </w:p>
        </w:tc>
        <w:tc>
          <w:tcPr>
            <w:tcW w:w="2022" w:type="dxa"/>
            <w:noWrap/>
            <w:hideMark/>
          </w:tcPr>
          <w:p w14:paraId="7DAE897C" w14:textId="77777777" w:rsidR="00AF6FAC" w:rsidRPr="00AF6FAC" w:rsidRDefault="00CA3B37" w:rsidP="00AF6FAC">
            <w:pPr>
              <w:rPr>
                <w:rFonts w:ascii="Calibri" w:hAnsi="Calibri" w:cs="Calibri"/>
                <w:color w:val="0563C1"/>
                <w:kern w:val="0"/>
                <w:sz w:val="22"/>
                <w:szCs w:val="22"/>
                <w:u w:val="single"/>
                <w:lang w:val="fr-CA" w:eastAsia="fr-CA"/>
              </w:rPr>
            </w:pPr>
            <w:hyperlink r:id="rId75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79322A7" w14:textId="77777777" w:rsidTr="00AF6FAC">
        <w:trPr>
          <w:trHeight w:val="345"/>
        </w:trPr>
        <w:tc>
          <w:tcPr>
            <w:tcW w:w="2824" w:type="dxa"/>
            <w:noWrap/>
            <w:hideMark/>
          </w:tcPr>
          <w:p w14:paraId="662F772B"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RadiationDetector</w:t>
            </w:r>
            <w:proofErr w:type="spellEnd"/>
          </w:p>
        </w:tc>
        <w:tc>
          <w:tcPr>
            <w:tcW w:w="4864" w:type="dxa"/>
            <w:hideMark/>
          </w:tcPr>
          <w:p w14:paraId="45FBA7F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Victoreen</w:t>
            </w:r>
            <w:proofErr w:type="spellEnd"/>
            <w:r w:rsidRPr="00604A83">
              <w:rPr>
                <w:rFonts w:ascii="Segoe UI" w:hAnsi="Segoe UI" w:cs="Segoe UI"/>
                <w:color w:val="000000" w:themeColor="text1"/>
                <w:kern w:val="0"/>
                <w:sz w:val="22"/>
                <w:szCs w:val="22"/>
                <w:lang w:val="fr-CA" w:eastAsia="fr-CA"/>
              </w:rPr>
              <w:t xml:space="preserve"> Radiation Detector</w:t>
            </w:r>
          </w:p>
        </w:tc>
        <w:tc>
          <w:tcPr>
            <w:tcW w:w="2022" w:type="dxa"/>
            <w:noWrap/>
            <w:hideMark/>
          </w:tcPr>
          <w:p w14:paraId="626714BB" w14:textId="77777777" w:rsidR="00AF6FAC" w:rsidRPr="00AF6FAC" w:rsidRDefault="00CA3B37" w:rsidP="00AF6FAC">
            <w:pPr>
              <w:rPr>
                <w:rFonts w:ascii="Calibri" w:hAnsi="Calibri" w:cs="Calibri"/>
                <w:color w:val="0563C1"/>
                <w:kern w:val="0"/>
                <w:sz w:val="22"/>
                <w:szCs w:val="22"/>
                <w:u w:val="single"/>
                <w:lang w:val="fr-CA" w:eastAsia="fr-CA"/>
              </w:rPr>
            </w:pPr>
            <w:hyperlink r:id="rId75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B2C8ED0" w14:textId="77777777" w:rsidTr="00AF6FAC">
        <w:trPr>
          <w:trHeight w:val="345"/>
        </w:trPr>
        <w:tc>
          <w:tcPr>
            <w:tcW w:w="2824" w:type="dxa"/>
            <w:noWrap/>
            <w:hideMark/>
          </w:tcPr>
          <w:p w14:paraId="52A5168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RegisteredNurse</w:t>
            </w:r>
            <w:proofErr w:type="spellEnd"/>
          </w:p>
        </w:tc>
        <w:tc>
          <w:tcPr>
            <w:tcW w:w="4864" w:type="dxa"/>
            <w:hideMark/>
          </w:tcPr>
          <w:p w14:paraId="225E9CFA"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Registered Nurse</w:t>
            </w:r>
          </w:p>
        </w:tc>
        <w:tc>
          <w:tcPr>
            <w:tcW w:w="2022" w:type="dxa"/>
            <w:noWrap/>
            <w:hideMark/>
          </w:tcPr>
          <w:p w14:paraId="22B8EB6E" w14:textId="77777777" w:rsidR="00AF6FAC" w:rsidRPr="00AF6FAC" w:rsidRDefault="00CA3B37" w:rsidP="00AF6FAC">
            <w:pPr>
              <w:rPr>
                <w:rFonts w:ascii="Calibri" w:hAnsi="Calibri" w:cs="Calibri"/>
                <w:color w:val="0563C1"/>
                <w:kern w:val="0"/>
                <w:sz w:val="22"/>
                <w:szCs w:val="22"/>
                <w:u w:val="single"/>
                <w:lang w:val="fr-CA" w:eastAsia="fr-CA"/>
              </w:rPr>
            </w:pPr>
            <w:hyperlink r:id="rId75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27DCFA" w14:textId="77777777" w:rsidTr="00AF6FAC">
        <w:trPr>
          <w:trHeight w:val="345"/>
        </w:trPr>
        <w:tc>
          <w:tcPr>
            <w:tcW w:w="2824" w:type="dxa"/>
            <w:noWrap/>
            <w:hideMark/>
          </w:tcPr>
          <w:p w14:paraId="676F8FB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RescueRope</w:t>
            </w:r>
            <w:proofErr w:type="spellEnd"/>
          </w:p>
        </w:tc>
        <w:tc>
          <w:tcPr>
            <w:tcW w:w="4864" w:type="dxa"/>
            <w:hideMark/>
          </w:tcPr>
          <w:p w14:paraId="3DE92444"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Rope</w:t>
            </w:r>
            <w:proofErr w:type="spellEnd"/>
          </w:p>
        </w:tc>
        <w:tc>
          <w:tcPr>
            <w:tcW w:w="2022" w:type="dxa"/>
            <w:noWrap/>
            <w:hideMark/>
          </w:tcPr>
          <w:p w14:paraId="342114CD" w14:textId="77777777" w:rsidR="00AF6FAC" w:rsidRPr="00AF6FAC" w:rsidRDefault="00CA3B37" w:rsidP="00AF6FAC">
            <w:pPr>
              <w:rPr>
                <w:rFonts w:ascii="Calibri" w:hAnsi="Calibri" w:cs="Calibri"/>
                <w:color w:val="0563C1"/>
                <w:kern w:val="0"/>
                <w:sz w:val="22"/>
                <w:szCs w:val="22"/>
                <w:u w:val="single"/>
                <w:lang w:val="fr-CA" w:eastAsia="fr-CA"/>
              </w:rPr>
            </w:pPr>
            <w:hyperlink r:id="rId75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A45BFBE" w14:textId="77777777" w:rsidTr="00AF6FAC">
        <w:trPr>
          <w:trHeight w:val="345"/>
        </w:trPr>
        <w:tc>
          <w:tcPr>
            <w:tcW w:w="2824" w:type="dxa"/>
            <w:noWrap/>
            <w:hideMark/>
          </w:tcPr>
          <w:p w14:paraId="3855613A"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SCBA</w:t>
            </w:r>
          </w:p>
        </w:tc>
        <w:tc>
          <w:tcPr>
            <w:tcW w:w="4864" w:type="dxa"/>
            <w:hideMark/>
          </w:tcPr>
          <w:p w14:paraId="3E7FB208"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Self-</w:t>
            </w:r>
            <w:proofErr w:type="spellStart"/>
            <w:r w:rsidRPr="00604A83">
              <w:rPr>
                <w:rFonts w:ascii="Segoe UI" w:hAnsi="Segoe UI" w:cs="Segoe UI"/>
                <w:color w:val="000000" w:themeColor="text1"/>
                <w:kern w:val="0"/>
                <w:sz w:val="22"/>
                <w:szCs w:val="22"/>
                <w:lang w:val="fr-CA" w:eastAsia="fr-CA"/>
              </w:rPr>
              <w:t>Contained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Breathing</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Apparatus</w:t>
            </w:r>
            <w:proofErr w:type="spellEnd"/>
          </w:p>
        </w:tc>
        <w:tc>
          <w:tcPr>
            <w:tcW w:w="2022" w:type="dxa"/>
            <w:noWrap/>
            <w:hideMark/>
          </w:tcPr>
          <w:p w14:paraId="43DDAD14" w14:textId="77777777" w:rsidR="00AF6FAC" w:rsidRPr="00AF6FAC" w:rsidRDefault="00CA3B37" w:rsidP="00AF6FAC">
            <w:pPr>
              <w:rPr>
                <w:rFonts w:ascii="Calibri" w:hAnsi="Calibri" w:cs="Calibri"/>
                <w:color w:val="0563C1"/>
                <w:kern w:val="0"/>
                <w:sz w:val="22"/>
                <w:szCs w:val="22"/>
                <w:u w:val="single"/>
                <w:lang w:val="fr-CA" w:eastAsia="fr-CA"/>
              </w:rPr>
            </w:pPr>
            <w:hyperlink r:id="rId75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3D1CB0E6" w14:textId="77777777" w:rsidTr="00AF6FAC">
        <w:trPr>
          <w:trHeight w:val="345"/>
        </w:trPr>
        <w:tc>
          <w:tcPr>
            <w:tcW w:w="2824" w:type="dxa"/>
            <w:noWrap/>
            <w:hideMark/>
          </w:tcPr>
          <w:p w14:paraId="50D9AFF1"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Shotgun</w:t>
            </w:r>
            <w:proofErr w:type="spellEnd"/>
          </w:p>
        </w:tc>
        <w:tc>
          <w:tcPr>
            <w:tcW w:w="4864" w:type="dxa"/>
            <w:hideMark/>
          </w:tcPr>
          <w:p w14:paraId="4A3F9B2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Shotgun</w:t>
            </w:r>
            <w:proofErr w:type="spellEnd"/>
          </w:p>
        </w:tc>
        <w:tc>
          <w:tcPr>
            <w:tcW w:w="2022" w:type="dxa"/>
            <w:noWrap/>
            <w:hideMark/>
          </w:tcPr>
          <w:p w14:paraId="0530D309" w14:textId="77777777" w:rsidR="00AF6FAC" w:rsidRPr="00AF6FAC" w:rsidRDefault="00CA3B37" w:rsidP="00AF6FAC">
            <w:pPr>
              <w:rPr>
                <w:rFonts w:ascii="Calibri" w:hAnsi="Calibri" w:cs="Calibri"/>
                <w:color w:val="0563C1"/>
                <w:kern w:val="0"/>
                <w:sz w:val="22"/>
                <w:szCs w:val="22"/>
                <w:u w:val="single"/>
                <w:lang w:val="fr-CA" w:eastAsia="fr-CA"/>
              </w:rPr>
            </w:pPr>
            <w:hyperlink r:id="rId759"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494EEC2" w14:textId="77777777" w:rsidTr="00AF6FAC">
        <w:trPr>
          <w:trHeight w:val="345"/>
        </w:trPr>
        <w:tc>
          <w:tcPr>
            <w:tcW w:w="2824" w:type="dxa"/>
            <w:noWrap/>
            <w:hideMark/>
          </w:tcPr>
          <w:p w14:paraId="10BB3CF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StructuralCollapaseRescueTech</w:t>
            </w:r>
            <w:proofErr w:type="spellEnd"/>
          </w:p>
        </w:tc>
        <w:tc>
          <w:tcPr>
            <w:tcW w:w="4864" w:type="dxa"/>
            <w:hideMark/>
          </w:tcPr>
          <w:p w14:paraId="7A1EF8FE"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Structural Collapse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Technician</w:t>
            </w:r>
            <w:proofErr w:type="spellEnd"/>
          </w:p>
        </w:tc>
        <w:tc>
          <w:tcPr>
            <w:tcW w:w="2022" w:type="dxa"/>
            <w:noWrap/>
            <w:hideMark/>
          </w:tcPr>
          <w:p w14:paraId="11430EA1" w14:textId="77777777" w:rsidR="00AF6FAC" w:rsidRPr="00AF6FAC" w:rsidRDefault="00CA3B37" w:rsidP="00AF6FAC">
            <w:pPr>
              <w:rPr>
                <w:rFonts w:ascii="Calibri" w:hAnsi="Calibri" w:cs="Calibri"/>
                <w:color w:val="0563C1"/>
                <w:kern w:val="0"/>
                <w:sz w:val="22"/>
                <w:szCs w:val="22"/>
                <w:u w:val="single"/>
                <w:lang w:val="fr-CA" w:eastAsia="fr-CA"/>
              </w:rPr>
            </w:pPr>
            <w:hyperlink r:id="rId760"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2A269D7" w14:textId="77777777" w:rsidTr="00AF6FAC">
        <w:trPr>
          <w:trHeight w:val="345"/>
        </w:trPr>
        <w:tc>
          <w:tcPr>
            <w:tcW w:w="2824" w:type="dxa"/>
            <w:noWrap/>
            <w:hideMark/>
          </w:tcPr>
          <w:p w14:paraId="7098721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StructuralEngineer</w:t>
            </w:r>
            <w:proofErr w:type="spellEnd"/>
          </w:p>
        </w:tc>
        <w:tc>
          <w:tcPr>
            <w:tcW w:w="4864" w:type="dxa"/>
            <w:hideMark/>
          </w:tcPr>
          <w:p w14:paraId="235F13D0"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Structural </w:t>
            </w:r>
            <w:proofErr w:type="spellStart"/>
            <w:r w:rsidRPr="00604A83">
              <w:rPr>
                <w:rFonts w:ascii="Segoe UI" w:hAnsi="Segoe UI" w:cs="Segoe UI"/>
                <w:color w:val="000000" w:themeColor="text1"/>
                <w:kern w:val="0"/>
                <w:sz w:val="22"/>
                <w:szCs w:val="22"/>
                <w:lang w:val="fr-CA" w:eastAsia="fr-CA"/>
              </w:rPr>
              <w:t>Engineer</w:t>
            </w:r>
            <w:proofErr w:type="spellEnd"/>
          </w:p>
        </w:tc>
        <w:tc>
          <w:tcPr>
            <w:tcW w:w="2022" w:type="dxa"/>
            <w:noWrap/>
            <w:hideMark/>
          </w:tcPr>
          <w:p w14:paraId="1187D27B" w14:textId="77777777" w:rsidR="00AF6FAC" w:rsidRPr="00AF6FAC" w:rsidRDefault="00CA3B37" w:rsidP="00AF6FAC">
            <w:pPr>
              <w:rPr>
                <w:rFonts w:ascii="Calibri" w:hAnsi="Calibri" w:cs="Calibri"/>
                <w:color w:val="0563C1"/>
                <w:kern w:val="0"/>
                <w:sz w:val="22"/>
                <w:szCs w:val="22"/>
                <w:u w:val="single"/>
                <w:lang w:val="fr-CA" w:eastAsia="fr-CA"/>
              </w:rPr>
            </w:pPr>
            <w:hyperlink r:id="rId761"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49906BB" w14:textId="77777777" w:rsidTr="00AF6FAC">
        <w:trPr>
          <w:trHeight w:val="345"/>
        </w:trPr>
        <w:tc>
          <w:tcPr>
            <w:tcW w:w="2824" w:type="dxa"/>
            <w:noWrap/>
            <w:hideMark/>
          </w:tcPr>
          <w:p w14:paraId="4BC31693"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SWAT</w:t>
            </w:r>
          </w:p>
        </w:tc>
        <w:tc>
          <w:tcPr>
            <w:tcW w:w="4864" w:type="dxa"/>
            <w:hideMark/>
          </w:tcPr>
          <w:p w14:paraId="1645EB75"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SWAT </w:t>
            </w:r>
            <w:proofErr w:type="spellStart"/>
            <w:r w:rsidRPr="00604A83">
              <w:rPr>
                <w:rFonts w:ascii="Segoe UI" w:hAnsi="Segoe UI" w:cs="Segoe UI"/>
                <w:color w:val="000000" w:themeColor="text1"/>
                <w:kern w:val="0"/>
                <w:sz w:val="22"/>
                <w:szCs w:val="22"/>
                <w:lang w:val="fr-CA" w:eastAsia="fr-CA"/>
              </w:rPr>
              <w:t>Officer</w:t>
            </w:r>
            <w:proofErr w:type="spellEnd"/>
          </w:p>
        </w:tc>
        <w:tc>
          <w:tcPr>
            <w:tcW w:w="2022" w:type="dxa"/>
            <w:noWrap/>
            <w:hideMark/>
          </w:tcPr>
          <w:p w14:paraId="1366AA1E" w14:textId="77777777" w:rsidR="00AF6FAC" w:rsidRPr="00AF6FAC" w:rsidRDefault="00CA3B37" w:rsidP="00AF6FAC">
            <w:pPr>
              <w:rPr>
                <w:rFonts w:ascii="Calibri" w:hAnsi="Calibri" w:cs="Calibri"/>
                <w:color w:val="0563C1"/>
                <w:kern w:val="0"/>
                <w:sz w:val="22"/>
                <w:szCs w:val="22"/>
                <w:u w:val="single"/>
                <w:lang w:val="fr-CA" w:eastAsia="fr-CA"/>
              </w:rPr>
            </w:pPr>
            <w:hyperlink r:id="rId762"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5F748E8D" w14:textId="77777777" w:rsidTr="00AF6FAC">
        <w:trPr>
          <w:trHeight w:val="345"/>
        </w:trPr>
        <w:tc>
          <w:tcPr>
            <w:tcW w:w="2824" w:type="dxa"/>
            <w:noWrap/>
            <w:hideMark/>
          </w:tcPr>
          <w:p w14:paraId="5DA418D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lastRenderedPageBreak/>
              <w:t>SwiftwaterRescueEquipment</w:t>
            </w:r>
            <w:proofErr w:type="spellEnd"/>
          </w:p>
        </w:tc>
        <w:tc>
          <w:tcPr>
            <w:tcW w:w="4864" w:type="dxa"/>
            <w:hideMark/>
          </w:tcPr>
          <w:p w14:paraId="7B5AA375"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Swift Water Rescue Equipment</w:t>
            </w:r>
          </w:p>
        </w:tc>
        <w:tc>
          <w:tcPr>
            <w:tcW w:w="2022" w:type="dxa"/>
            <w:noWrap/>
            <w:hideMark/>
          </w:tcPr>
          <w:p w14:paraId="5F3DC327" w14:textId="77777777" w:rsidR="00AF6FAC" w:rsidRPr="00AF6FAC" w:rsidRDefault="00CA3B37" w:rsidP="00AF6FAC">
            <w:pPr>
              <w:rPr>
                <w:rFonts w:ascii="Calibri" w:hAnsi="Calibri" w:cs="Calibri"/>
                <w:color w:val="0563C1"/>
                <w:kern w:val="0"/>
                <w:sz w:val="22"/>
                <w:szCs w:val="22"/>
                <w:u w:val="single"/>
                <w:lang w:val="fr-CA" w:eastAsia="fr-CA"/>
              </w:rPr>
            </w:pPr>
            <w:hyperlink r:id="rId763"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D5638CA" w14:textId="77777777" w:rsidTr="00AF6FAC">
        <w:trPr>
          <w:trHeight w:val="345"/>
        </w:trPr>
        <w:tc>
          <w:tcPr>
            <w:tcW w:w="2824" w:type="dxa"/>
            <w:noWrap/>
            <w:hideMark/>
          </w:tcPr>
          <w:p w14:paraId="158D99D5"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SwiftwaterRescueTech</w:t>
            </w:r>
            <w:proofErr w:type="spellEnd"/>
          </w:p>
        </w:tc>
        <w:tc>
          <w:tcPr>
            <w:tcW w:w="4864" w:type="dxa"/>
            <w:hideMark/>
          </w:tcPr>
          <w:p w14:paraId="7453355A"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Swift Water/Flood </w:t>
            </w:r>
            <w:proofErr w:type="spellStart"/>
            <w:r w:rsidRPr="00604A83">
              <w:rPr>
                <w:rFonts w:ascii="Segoe UI" w:hAnsi="Segoe UI" w:cs="Segoe UI"/>
                <w:color w:val="000000" w:themeColor="text1"/>
                <w:kern w:val="0"/>
                <w:sz w:val="22"/>
                <w:szCs w:val="22"/>
                <w:lang w:val="fr-CA" w:eastAsia="fr-CA"/>
              </w:rPr>
              <w:t>Rescue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Technical</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Specialist</w:t>
            </w:r>
            <w:proofErr w:type="spellEnd"/>
          </w:p>
        </w:tc>
        <w:tc>
          <w:tcPr>
            <w:tcW w:w="2022" w:type="dxa"/>
            <w:noWrap/>
            <w:hideMark/>
          </w:tcPr>
          <w:p w14:paraId="3732A7A5" w14:textId="77777777" w:rsidR="00AF6FAC" w:rsidRPr="00AF6FAC" w:rsidRDefault="00CA3B37" w:rsidP="00AF6FAC">
            <w:pPr>
              <w:rPr>
                <w:rFonts w:ascii="Calibri" w:hAnsi="Calibri" w:cs="Calibri"/>
                <w:color w:val="0563C1"/>
                <w:kern w:val="0"/>
                <w:sz w:val="22"/>
                <w:szCs w:val="22"/>
                <w:u w:val="single"/>
                <w:lang w:val="fr-CA" w:eastAsia="fr-CA"/>
              </w:rPr>
            </w:pPr>
            <w:hyperlink r:id="rId764"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41BCBA76" w14:textId="77777777" w:rsidTr="00AF6FAC">
        <w:trPr>
          <w:trHeight w:val="345"/>
        </w:trPr>
        <w:tc>
          <w:tcPr>
            <w:tcW w:w="2824" w:type="dxa"/>
            <w:noWrap/>
            <w:hideMark/>
          </w:tcPr>
          <w:p w14:paraId="5FCD5AAC"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TaserTrained</w:t>
            </w:r>
            <w:proofErr w:type="spellEnd"/>
          </w:p>
        </w:tc>
        <w:tc>
          <w:tcPr>
            <w:tcW w:w="4864" w:type="dxa"/>
            <w:hideMark/>
          </w:tcPr>
          <w:p w14:paraId="641C68A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Taser</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Trained</w:t>
            </w:r>
            <w:proofErr w:type="spellEnd"/>
          </w:p>
        </w:tc>
        <w:tc>
          <w:tcPr>
            <w:tcW w:w="2022" w:type="dxa"/>
            <w:noWrap/>
            <w:hideMark/>
          </w:tcPr>
          <w:p w14:paraId="30E7A549" w14:textId="77777777" w:rsidR="00AF6FAC" w:rsidRPr="00AF6FAC" w:rsidRDefault="00CA3B37" w:rsidP="00AF6FAC">
            <w:pPr>
              <w:rPr>
                <w:rFonts w:ascii="Calibri" w:hAnsi="Calibri" w:cs="Calibri"/>
                <w:color w:val="0563C1"/>
                <w:kern w:val="0"/>
                <w:sz w:val="22"/>
                <w:szCs w:val="22"/>
                <w:u w:val="single"/>
                <w:lang w:val="fr-CA" w:eastAsia="fr-CA"/>
              </w:rPr>
            </w:pPr>
            <w:hyperlink r:id="rId765"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24C13EC4" w14:textId="77777777" w:rsidTr="00AF6FAC">
        <w:trPr>
          <w:trHeight w:val="345"/>
        </w:trPr>
        <w:tc>
          <w:tcPr>
            <w:tcW w:w="2824" w:type="dxa"/>
            <w:noWrap/>
            <w:hideMark/>
          </w:tcPr>
          <w:p w14:paraId="004A0BA6"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ThermalCamera</w:t>
            </w:r>
            <w:proofErr w:type="spellEnd"/>
          </w:p>
        </w:tc>
        <w:tc>
          <w:tcPr>
            <w:tcW w:w="4864" w:type="dxa"/>
            <w:hideMark/>
          </w:tcPr>
          <w:p w14:paraId="33AD9D6C"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Thermal Imaging Camera</w:t>
            </w:r>
          </w:p>
        </w:tc>
        <w:tc>
          <w:tcPr>
            <w:tcW w:w="2022" w:type="dxa"/>
            <w:noWrap/>
            <w:hideMark/>
          </w:tcPr>
          <w:p w14:paraId="267D01F8" w14:textId="77777777" w:rsidR="00AF6FAC" w:rsidRPr="00AF6FAC" w:rsidRDefault="00CA3B37" w:rsidP="00AF6FAC">
            <w:pPr>
              <w:rPr>
                <w:rFonts w:ascii="Calibri" w:hAnsi="Calibri" w:cs="Calibri"/>
                <w:color w:val="0563C1"/>
                <w:kern w:val="0"/>
                <w:sz w:val="22"/>
                <w:szCs w:val="22"/>
                <w:u w:val="single"/>
                <w:lang w:val="fr-CA" w:eastAsia="fr-CA"/>
              </w:rPr>
            </w:pPr>
            <w:hyperlink r:id="rId766"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1F14FA8F" w14:textId="77777777" w:rsidTr="00AF6FAC">
        <w:trPr>
          <w:trHeight w:val="345"/>
        </w:trPr>
        <w:tc>
          <w:tcPr>
            <w:tcW w:w="2824" w:type="dxa"/>
            <w:noWrap/>
            <w:hideMark/>
          </w:tcPr>
          <w:p w14:paraId="2491BD78"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VacuumWater</w:t>
            </w:r>
            <w:proofErr w:type="spellEnd"/>
          </w:p>
        </w:tc>
        <w:tc>
          <w:tcPr>
            <w:tcW w:w="4864" w:type="dxa"/>
            <w:hideMark/>
          </w:tcPr>
          <w:p w14:paraId="061E7D63"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Vacuum / Water</w:t>
            </w:r>
          </w:p>
        </w:tc>
        <w:tc>
          <w:tcPr>
            <w:tcW w:w="2022" w:type="dxa"/>
            <w:noWrap/>
            <w:hideMark/>
          </w:tcPr>
          <w:p w14:paraId="5ABCFBCE" w14:textId="77777777" w:rsidR="00AF6FAC" w:rsidRPr="00AF6FAC" w:rsidRDefault="00CA3B37" w:rsidP="00AF6FAC">
            <w:pPr>
              <w:rPr>
                <w:rFonts w:ascii="Calibri" w:hAnsi="Calibri" w:cs="Calibri"/>
                <w:color w:val="0563C1"/>
                <w:kern w:val="0"/>
                <w:sz w:val="22"/>
                <w:szCs w:val="22"/>
                <w:u w:val="single"/>
                <w:lang w:val="fr-CA" w:eastAsia="fr-CA"/>
              </w:rPr>
            </w:pPr>
            <w:hyperlink r:id="rId767"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74102600" w14:textId="77777777" w:rsidTr="00AF6FAC">
        <w:trPr>
          <w:trHeight w:val="345"/>
        </w:trPr>
        <w:tc>
          <w:tcPr>
            <w:tcW w:w="2824" w:type="dxa"/>
            <w:noWrap/>
            <w:hideMark/>
          </w:tcPr>
          <w:p w14:paraId="02DD08EF"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WaterCanineSearchTech</w:t>
            </w:r>
            <w:proofErr w:type="spellEnd"/>
          </w:p>
        </w:tc>
        <w:tc>
          <w:tcPr>
            <w:tcW w:w="4864" w:type="dxa"/>
            <w:hideMark/>
          </w:tcPr>
          <w:p w14:paraId="74AC6926" w14:textId="77777777" w:rsidR="00AF6FAC" w:rsidRPr="00604A83" w:rsidRDefault="00AF6FAC" w:rsidP="00AF6FAC">
            <w:pPr>
              <w:rPr>
                <w:rFonts w:ascii="Segoe UI" w:hAnsi="Segoe UI" w:cs="Segoe UI"/>
                <w:color w:val="000000" w:themeColor="text1"/>
                <w:kern w:val="0"/>
                <w:sz w:val="22"/>
                <w:szCs w:val="22"/>
                <w:lang w:val="fr-CA" w:eastAsia="fr-CA"/>
              </w:rPr>
            </w:pPr>
            <w:r w:rsidRPr="00604A83">
              <w:rPr>
                <w:rFonts w:ascii="Segoe UI" w:hAnsi="Segoe UI" w:cs="Segoe UI"/>
                <w:color w:val="000000" w:themeColor="text1"/>
                <w:kern w:val="0"/>
                <w:sz w:val="22"/>
                <w:szCs w:val="22"/>
                <w:lang w:val="fr-CA" w:eastAsia="fr-CA"/>
              </w:rPr>
              <w:t xml:space="preserve">Water Canine </w:t>
            </w:r>
            <w:proofErr w:type="spellStart"/>
            <w:r w:rsidRPr="00604A83">
              <w:rPr>
                <w:rFonts w:ascii="Segoe UI" w:hAnsi="Segoe UI" w:cs="Segoe UI"/>
                <w:color w:val="000000" w:themeColor="text1"/>
                <w:kern w:val="0"/>
                <w:sz w:val="22"/>
                <w:szCs w:val="22"/>
                <w:lang w:val="fr-CA" w:eastAsia="fr-CA"/>
              </w:rPr>
              <w:t>Search</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Technician</w:t>
            </w:r>
            <w:proofErr w:type="spellEnd"/>
          </w:p>
        </w:tc>
        <w:tc>
          <w:tcPr>
            <w:tcW w:w="2022" w:type="dxa"/>
            <w:noWrap/>
            <w:hideMark/>
          </w:tcPr>
          <w:p w14:paraId="154ADD15" w14:textId="77777777" w:rsidR="00AF6FAC" w:rsidRPr="00AF6FAC" w:rsidRDefault="00CA3B37" w:rsidP="00AF6FAC">
            <w:pPr>
              <w:rPr>
                <w:rFonts w:ascii="Calibri" w:hAnsi="Calibri" w:cs="Calibri"/>
                <w:color w:val="0563C1"/>
                <w:kern w:val="0"/>
                <w:sz w:val="22"/>
                <w:szCs w:val="22"/>
                <w:u w:val="single"/>
                <w:lang w:val="fr-CA" w:eastAsia="fr-CA"/>
              </w:rPr>
            </w:pPr>
            <w:hyperlink r:id="rId768" w:tgtFrame="_blank" w:history="1">
              <w:r w:rsidR="00AF6FAC" w:rsidRPr="00AF6FAC">
                <w:rPr>
                  <w:rFonts w:ascii="Calibri" w:hAnsi="Calibri" w:cs="Calibri"/>
                  <w:color w:val="0563C1"/>
                  <w:kern w:val="0"/>
                  <w:sz w:val="22"/>
                  <w:szCs w:val="22"/>
                  <w:u w:val="single"/>
                  <w:lang w:val="fr-CA" w:eastAsia="fr-CA"/>
                </w:rPr>
                <w:t>This document</w:t>
              </w:r>
            </w:hyperlink>
          </w:p>
        </w:tc>
      </w:tr>
      <w:tr w:rsidR="00AF6FAC" w:rsidRPr="00AF6FAC" w14:paraId="6D5196B5" w14:textId="77777777" w:rsidTr="00AF6FAC">
        <w:trPr>
          <w:trHeight w:val="345"/>
        </w:trPr>
        <w:tc>
          <w:tcPr>
            <w:tcW w:w="2824" w:type="dxa"/>
            <w:noWrap/>
            <w:hideMark/>
          </w:tcPr>
          <w:p w14:paraId="2A8EB0C2"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WildLandFireTools</w:t>
            </w:r>
            <w:proofErr w:type="spellEnd"/>
          </w:p>
        </w:tc>
        <w:tc>
          <w:tcPr>
            <w:tcW w:w="4864" w:type="dxa"/>
            <w:hideMark/>
          </w:tcPr>
          <w:p w14:paraId="3F1FC58A" w14:textId="77777777" w:rsidR="00AF6FAC" w:rsidRPr="00604A83" w:rsidRDefault="00AF6FAC" w:rsidP="00AF6FAC">
            <w:pPr>
              <w:rPr>
                <w:rFonts w:ascii="Segoe UI" w:hAnsi="Segoe UI" w:cs="Segoe UI"/>
                <w:color w:val="000000" w:themeColor="text1"/>
                <w:kern w:val="0"/>
                <w:sz w:val="22"/>
                <w:szCs w:val="22"/>
                <w:lang w:val="fr-CA" w:eastAsia="fr-CA"/>
              </w:rPr>
            </w:pPr>
            <w:proofErr w:type="spellStart"/>
            <w:r w:rsidRPr="00604A83">
              <w:rPr>
                <w:rFonts w:ascii="Segoe UI" w:hAnsi="Segoe UI" w:cs="Segoe UI"/>
                <w:color w:val="000000" w:themeColor="text1"/>
                <w:kern w:val="0"/>
                <w:sz w:val="22"/>
                <w:szCs w:val="22"/>
                <w:lang w:val="fr-CA" w:eastAsia="fr-CA"/>
              </w:rPr>
              <w:t>Wildland</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Fire</w:t>
            </w:r>
            <w:proofErr w:type="spellEnd"/>
            <w:r w:rsidRPr="00604A83">
              <w:rPr>
                <w:rFonts w:ascii="Segoe UI" w:hAnsi="Segoe UI" w:cs="Segoe UI"/>
                <w:color w:val="000000" w:themeColor="text1"/>
                <w:kern w:val="0"/>
                <w:sz w:val="22"/>
                <w:szCs w:val="22"/>
                <w:lang w:val="fr-CA" w:eastAsia="fr-CA"/>
              </w:rPr>
              <w:t xml:space="preserve"> </w:t>
            </w:r>
            <w:proofErr w:type="spellStart"/>
            <w:r w:rsidRPr="00604A83">
              <w:rPr>
                <w:rFonts w:ascii="Segoe UI" w:hAnsi="Segoe UI" w:cs="Segoe UI"/>
                <w:color w:val="000000" w:themeColor="text1"/>
                <w:kern w:val="0"/>
                <w:sz w:val="22"/>
                <w:szCs w:val="22"/>
                <w:lang w:val="fr-CA" w:eastAsia="fr-CA"/>
              </w:rPr>
              <w:t>Fighting</w:t>
            </w:r>
            <w:proofErr w:type="spellEnd"/>
            <w:r w:rsidRPr="00604A83">
              <w:rPr>
                <w:rFonts w:ascii="Segoe UI" w:hAnsi="Segoe UI" w:cs="Segoe UI"/>
                <w:color w:val="000000" w:themeColor="text1"/>
                <w:kern w:val="0"/>
                <w:sz w:val="22"/>
                <w:szCs w:val="22"/>
                <w:lang w:val="fr-CA" w:eastAsia="fr-CA"/>
              </w:rPr>
              <w:t xml:space="preserve"> Tools</w:t>
            </w:r>
          </w:p>
        </w:tc>
        <w:tc>
          <w:tcPr>
            <w:tcW w:w="2022" w:type="dxa"/>
            <w:noWrap/>
            <w:hideMark/>
          </w:tcPr>
          <w:p w14:paraId="40EA086A" w14:textId="77777777" w:rsidR="00AF6FAC" w:rsidRPr="00AF6FAC" w:rsidRDefault="00CA3B37" w:rsidP="00AF6FAC">
            <w:pPr>
              <w:rPr>
                <w:rFonts w:ascii="Calibri" w:hAnsi="Calibri" w:cs="Calibri"/>
                <w:color w:val="0563C1"/>
                <w:kern w:val="0"/>
                <w:sz w:val="22"/>
                <w:szCs w:val="22"/>
                <w:u w:val="single"/>
                <w:lang w:val="fr-CA" w:eastAsia="fr-CA"/>
              </w:rPr>
            </w:pPr>
            <w:hyperlink r:id="rId769" w:tgtFrame="_blank" w:history="1">
              <w:r w:rsidR="00AF6FAC" w:rsidRPr="00AF6FAC">
                <w:rPr>
                  <w:rFonts w:ascii="Calibri" w:hAnsi="Calibri" w:cs="Calibri"/>
                  <w:color w:val="0563C1"/>
                  <w:kern w:val="0"/>
                  <w:sz w:val="22"/>
                  <w:szCs w:val="22"/>
                  <w:u w:val="single"/>
                  <w:lang w:val="fr-CA" w:eastAsia="fr-CA"/>
                </w:rPr>
                <w:t>This document</w:t>
              </w:r>
            </w:hyperlink>
          </w:p>
        </w:tc>
      </w:tr>
    </w:tbl>
    <w:p w14:paraId="36D8CA31" w14:textId="77777777" w:rsidR="000A5A29" w:rsidRDefault="000A5A29" w:rsidP="007842AF">
      <w:pPr>
        <w:pStyle w:val="BodyText"/>
        <w:rPr>
          <w:rFonts w:ascii="Tahoma" w:hAnsi="Tahoma" w:cs="Tahoma"/>
          <w:color w:val="FF0000"/>
          <w:szCs w:val="24"/>
        </w:rPr>
      </w:pPr>
    </w:p>
    <w:p w14:paraId="4EA40037" w14:textId="47EEEDD9" w:rsidR="008E191D" w:rsidRPr="007842AF" w:rsidRDefault="00B91F9C" w:rsidP="004E7391">
      <w:pPr>
        <w:pStyle w:val="BodyText"/>
        <w:rPr>
          <w:rFonts w:ascii="Tahoma" w:hAnsi="Tahoma" w:cs="Tahoma"/>
          <w:color w:val="FF0000"/>
          <w:szCs w:val="24"/>
        </w:rPr>
      </w:pPr>
      <w:r w:rsidRPr="00AB7A75">
        <w:rPr>
          <w:rFonts w:ascii="Tahoma" w:hAnsi="Tahoma" w:cs="Tahoma"/>
        </w:rPr>
        <w:br w:type="page"/>
      </w:r>
    </w:p>
    <w:p w14:paraId="1261D2E5" w14:textId="77777777" w:rsidR="00D33574" w:rsidRDefault="00190A30" w:rsidP="00190A30">
      <w:pPr>
        <w:pStyle w:val="Heading1"/>
        <w:rPr>
          <w:rFonts w:ascii="Tahoma" w:hAnsi="Tahoma" w:cs="Tahoma"/>
          <w:sz w:val="24"/>
          <w:szCs w:val="24"/>
        </w:rPr>
      </w:pPr>
      <w:bookmarkStart w:id="142" w:name="_Toc54356177"/>
      <w:r w:rsidRPr="00306EEF">
        <w:rPr>
          <w:rFonts w:ascii="Tahoma" w:hAnsi="Tahoma" w:cs="Tahoma"/>
          <w:sz w:val="24"/>
          <w:szCs w:val="24"/>
        </w:rPr>
        <w:lastRenderedPageBreak/>
        <w:t>Impacts, Considerations, Abbreviations, Terms, and Definitions</w:t>
      </w:r>
      <w:bookmarkEnd w:id="7"/>
      <w:bookmarkEnd w:id="142"/>
    </w:p>
    <w:p w14:paraId="4DE454A9" w14:textId="7FA8C7F5" w:rsidR="00114246" w:rsidRPr="00114246" w:rsidRDefault="00114246" w:rsidP="00114246">
      <w:pPr>
        <w:spacing w:after="120"/>
        <w:rPr>
          <w:rFonts w:ascii="Tahoma" w:hAnsi="Tahoma" w:cs="Tahoma"/>
          <w:szCs w:val="24"/>
        </w:rPr>
      </w:pPr>
      <w:r w:rsidRPr="00114246">
        <w:rPr>
          <w:rFonts w:ascii="Tahoma" w:hAnsi="Tahoma" w:cs="Tahoma"/>
          <w:szCs w:val="24"/>
        </w:rPr>
        <w:t xml:space="preserve">The FEs exchanging the data defined in the </w:t>
      </w:r>
      <w:r w:rsidR="004963B6">
        <w:rPr>
          <w:rFonts w:ascii="Tahoma" w:hAnsi="Tahoma" w:cs="Tahoma"/>
          <w:szCs w:val="24"/>
        </w:rPr>
        <w:t>EIDO</w:t>
      </w:r>
      <w:r w:rsidRPr="00114246">
        <w:rPr>
          <w:rFonts w:ascii="Tahoma" w:hAnsi="Tahoma" w:cs="Tahoma"/>
          <w:szCs w:val="24"/>
        </w:rPr>
        <w:t xml:space="preserve"> may be physically or virtually connected to each other.   The FEs may belong to one or more disparate manufacturer’s systems located within the same public safety agency or within different agencies.</w:t>
      </w:r>
    </w:p>
    <w:p w14:paraId="5882A2D2" w14:textId="77777777" w:rsidR="000E2701" w:rsidRPr="00306EEF" w:rsidRDefault="00881A46" w:rsidP="00F51F6B">
      <w:pPr>
        <w:pStyle w:val="Heading2"/>
        <w:rPr>
          <w:rFonts w:ascii="Tahoma" w:hAnsi="Tahoma" w:cs="Tahoma"/>
          <w:szCs w:val="24"/>
        </w:rPr>
      </w:pPr>
      <w:bookmarkStart w:id="143" w:name="_Toc174517675"/>
      <w:bookmarkStart w:id="144" w:name="_Toc257210310"/>
      <w:bookmarkStart w:id="145" w:name="_Toc54356178"/>
      <w:bookmarkStart w:id="146" w:name="_Toc358450259"/>
      <w:bookmarkStart w:id="147" w:name="_Toc358529203"/>
      <w:bookmarkStart w:id="148" w:name="_Toc358559219"/>
      <w:bookmarkStart w:id="149" w:name="_Toc359026194"/>
      <w:bookmarkStart w:id="150" w:name="_Toc359039330"/>
      <w:bookmarkStart w:id="151" w:name="_Toc359039872"/>
      <w:bookmarkStart w:id="152" w:name="_Toc359041360"/>
      <w:bookmarkStart w:id="153" w:name="_Toc359041599"/>
      <w:bookmarkStart w:id="154" w:name="_Toc359083093"/>
      <w:bookmarkStart w:id="155" w:name="_Toc359125631"/>
      <w:bookmarkStart w:id="156" w:name="_Toc359607184"/>
      <w:bookmarkStart w:id="157" w:name="_Toc360325041"/>
      <w:bookmarkStart w:id="158" w:name="_Toc360967952"/>
      <w:bookmarkStart w:id="159" w:name="_Ref442501265"/>
      <w:bookmarkStart w:id="160" w:name="_Toc358450260"/>
      <w:bookmarkStart w:id="161" w:name="_Toc358529204"/>
      <w:bookmarkStart w:id="162" w:name="_Toc358559220"/>
      <w:bookmarkStart w:id="163" w:name="_Toc359026195"/>
      <w:bookmarkStart w:id="164" w:name="_Toc359039331"/>
      <w:bookmarkStart w:id="165" w:name="_Toc359039873"/>
      <w:bookmarkStart w:id="166" w:name="_Toc359041361"/>
      <w:bookmarkStart w:id="167" w:name="_Toc359041600"/>
      <w:bookmarkStart w:id="168" w:name="_Toc359083094"/>
      <w:bookmarkStart w:id="169" w:name="_Toc359125632"/>
      <w:bookmarkStart w:id="170" w:name="_Toc359607185"/>
      <w:bookmarkStart w:id="171" w:name="_Toc360325042"/>
      <w:bookmarkStart w:id="172" w:name="_Toc360967953"/>
      <w:bookmarkStart w:id="173" w:name="_Toc172001204"/>
      <w:r w:rsidRPr="00306EEF">
        <w:rPr>
          <w:rFonts w:ascii="Tahoma" w:hAnsi="Tahoma" w:cs="Tahoma"/>
          <w:szCs w:val="24"/>
        </w:rPr>
        <w:t>Operations</w:t>
      </w:r>
      <w:r w:rsidR="000E2701" w:rsidRPr="00306EEF">
        <w:rPr>
          <w:rFonts w:ascii="Tahoma" w:hAnsi="Tahoma" w:cs="Tahoma"/>
          <w:szCs w:val="24"/>
        </w:rPr>
        <w:t xml:space="preserve"> Impacts Summary</w:t>
      </w:r>
      <w:bookmarkEnd w:id="143"/>
      <w:bookmarkEnd w:id="144"/>
      <w:bookmarkEnd w:id="145"/>
    </w:p>
    <w:p w14:paraId="26AD45D5" w14:textId="3139A479" w:rsidR="000E2701" w:rsidRPr="00114246" w:rsidRDefault="00114246" w:rsidP="00B96F81">
      <w:pPr>
        <w:pStyle w:val="BodyText"/>
        <w:rPr>
          <w:rFonts w:ascii="Tahoma" w:hAnsi="Tahoma" w:cs="Tahoma"/>
          <w:szCs w:val="24"/>
        </w:rPr>
      </w:pPr>
      <w:r w:rsidRPr="00114246">
        <w:rPr>
          <w:rFonts w:ascii="Tahoma" w:hAnsi="Tahoma" w:cs="Tahoma"/>
          <w:szCs w:val="24"/>
        </w:rPr>
        <w:t xml:space="preserve">A standardized format for electronically exchanging emergency incident information will provide stakeholders with many operational benefits.  These benefits are similar to those realized when agencies implement a local or regional “CAD to CAD” exchange.  Use of the </w:t>
      </w:r>
      <w:r w:rsidR="004963B6">
        <w:rPr>
          <w:rFonts w:ascii="Tahoma" w:hAnsi="Tahoma" w:cs="Tahoma"/>
          <w:szCs w:val="24"/>
        </w:rPr>
        <w:t>EIDO</w:t>
      </w:r>
      <w:r w:rsidRPr="00114246">
        <w:rPr>
          <w:rFonts w:ascii="Tahoma" w:hAnsi="Tahoma" w:cs="Tahoma"/>
          <w:szCs w:val="24"/>
        </w:rPr>
        <w:t xml:space="preserve"> at a national, regional, and local level and within communication centers themselves is critical to the implementation of NG9-1-1 (i3) compliant systems </w:t>
      </w:r>
      <w:hyperlink w:anchor="_Detailed_Functional_and" w:history="1">
        <w:r w:rsidRPr="00114246">
          <w:rPr>
            <w:rFonts w:ascii="Tahoma" w:hAnsi="Tahoma" w:cs="Tahoma"/>
          </w:rPr>
          <w:t>[1]</w:t>
        </w:r>
      </w:hyperlink>
      <w:r w:rsidRPr="00114246">
        <w:rPr>
          <w:rFonts w:ascii="Tahoma" w:hAnsi="Tahoma" w:cs="Tahoma"/>
          <w:szCs w:val="24"/>
        </w:rPr>
        <w:t xml:space="preserve"> .  </w:t>
      </w:r>
    </w:p>
    <w:p w14:paraId="605CB34D" w14:textId="77777777" w:rsidR="00881A46" w:rsidRPr="00306EEF" w:rsidRDefault="00881A46" w:rsidP="00F51F6B">
      <w:pPr>
        <w:pStyle w:val="Heading2"/>
        <w:rPr>
          <w:rFonts w:ascii="Tahoma" w:hAnsi="Tahoma" w:cs="Tahoma"/>
          <w:szCs w:val="24"/>
        </w:rPr>
      </w:pPr>
      <w:bookmarkStart w:id="174" w:name="_Toc257210311"/>
      <w:bookmarkStart w:id="175" w:name="_Toc54356179"/>
      <w:bookmarkStart w:id="176" w:name="_Toc174517676"/>
      <w:r w:rsidRPr="00306EEF">
        <w:rPr>
          <w:rFonts w:ascii="Tahoma" w:hAnsi="Tahoma" w:cs="Tahoma"/>
          <w:szCs w:val="24"/>
        </w:rPr>
        <w:t>Technical Impacts Summary</w:t>
      </w:r>
      <w:bookmarkEnd w:id="174"/>
      <w:bookmarkEnd w:id="175"/>
    </w:p>
    <w:p w14:paraId="5F577048" w14:textId="2C6D15AF" w:rsidR="00881A46" w:rsidRPr="00F60040" w:rsidRDefault="00F60040" w:rsidP="00B96F81">
      <w:pPr>
        <w:pStyle w:val="BodyText"/>
        <w:rPr>
          <w:rFonts w:ascii="Tahoma" w:hAnsi="Tahoma" w:cs="Tahoma"/>
          <w:szCs w:val="24"/>
        </w:rPr>
      </w:pPr>
      <w:r w:rsidRPr="00F60040">
        <w:rPr>
          <w:rFonts w:ascii="Tahoma" w:hAnsi="Tahoma" w:cs="Tahoma"/>
          <w:szCs w:val="24"/>
        </w:rPr>
        <w:t xml:space="preserve">As with the implementation of any technical standard, the final </w:t>
      </w:r>
      <w:r w:rsidR="004963B6">
        <w:rPr>
          <w:rFonts w:ascii="Tahoma" w:hAnsi="Tahoma" w:cs="Tahoma"/>
          <w:szCs w:val="24"/>
        </w:rPr>
        <w:t>EIDO</w:t>
      </w:r>
      <w:r w:rsidRPr="00F60040">
        <w:rPr>
          <w:rFonts w:ascii="Tahoma" w:hAnsi="Tahoma" w:cs="Tahoma"/>
          <w:szCs w:val="24"/>
        </w:rPr>
        <w:t xml:space="preserve"> will have significant impact.  Initially, all FE’s involved in the exchange of emergency incident information (e.g. call handling, logging, dispatch, etc.) will need to be modified to comply with </w:t>
      </w:r>
      <w:r w:rsidR="004963B6">
        <w:rPr>
          <w:rFonts w:ascii="Tahoma" w:hAnsi="Tahoma" w:cs="Tahoma"/>
          <w:szCs w:val="24"/>
        </w:rPr>
        <w:t>EIDO</w:t>
      </w:r>
      <w:r w:rsidRPr="00F60040">
        <w:rPr>
          <w:rFonts w:ascii="Tahoma" w:hAnsi="Tahoma" w:cs="Tahoma"/>
          <w:szCs w:val="24"/>
        </w:rPr>
        <w:t xml:space="preserve"> transactions.  Minimal impacts are expected on the </w:t>
      </w:r>
      <w:proofErr w:type="spellStart"/>
      <w:r w:rsidRPr="00F60040">
        <w:rPr>
          <w:rFonts w:ascii="Tahoma" w:hAnsi="Tahoma" w:cs="Tahoma"/>
          <w:szCs w:val="24"/>
        </w:rPr>
        <w:t>ESInet</w:t>
      </w:r>
      <w:proofErr w:type="spellEnd"/>
      <w:r w:rsidRPr="00F60040">
        <w:rPr>
          <w:rFonts w:ascii="Tahoma" w:hAnsi="Tahoma" w:cs="Tahoma"/>
          <w:szCs w:val="24"/>
        </w:rPr>
        <w:t xml:space="preserve"> or other E9-1-1 IP based networks however they will need to be compatible with the </w:t>
      </w:r>
      <w:r w:rsidR="004963B6">
        <w:rPr>
          <w:rFonts w:ascii="Tahoma" w:hAnsi="Tahoma" w:cs="Tahoma"/>
          <w:szCs w:val="24"/>
        </w:rPr>
        <w:t>EIDO</w:t>
      </w:r>
      <w:r w:rsidRPr="00F60040">
        <w:rPr>
          <w:rFonts w:ascii="Tahoma" w:hAnsi="Tahoma" w:cs="Tahoma"/>
          <w:szCs w:val="24"/>
        </w:rPr>
        <w:t xml:space="preserve"> structure in order to carry </w:t>
      </w:r>
      <w:r w:rsidR="004963B6">
        <w:rPr>
          <w:rFonts w:ascii="Tahoma" w:hAnsi="Tahoma" w:cs="Tahoma"/>
          <w:szCs w:val="24"/>
        </w:rPr>
        <w:t>EIDO</w:t>
      </w:r>
      <w:r w:rsidRPr="00F60040">
        <w:rPr>
          <w:rFonts w:ascii="Tahoma" w:hAnsi="Tahoma" w:cs="Tahoma"/>
          <w:szCs w:val="24"/>
        </w:rPr>
        <w:t>s from one FE to another.</w:t>
      </w:r>
    </w:p>
    <w:p w14:paraId="387B55CB" w14:textId="77777777" w:rsidR="000E2701" w:rsidRPr="00306EEF" w:rsidRDefault="000E2701" w:rsidP="00660A9D">
      <w:pPr>
        <w:pStyle w:val="Heading2"/>
        <w:rPr>
          <w:rFonts w:ascii="Tahoma" w:hAnsi="Tahoma" w:cs="Tahoma"/>
          <w:szCs w:val="24"/>
        </w:rPr>
      </w:pPr>
      <w:bookmarkStart w:id="177" w:name="_Toc257210312"/>
      <w:bookmarkStart w:id="178" w:name="_Toc54356180"/>
      <w:r w:rsidRPr="00306EEF">
        <w:rPr>
          <w:rFonts w:ascii="Tahoma" w:hAnsi="Tahoma" w:cs="Tahoma"/>
          <w:szCs w:val="24"/>
        </w:rPr>
        <w:t>Security Impacts Summary</w:t>
      </w:r>
      <w:bookmarkEnd w:id="177"/>
      <w:bookmarkEnd w:id="178"/>
    </w:p>
    <w:p w14:paraId="6E972C34" w14:textId="0CA4D1CD" w:rsidR="00CE030E" w:rsidRPr="00306EEF" w:rsidRDefault="004963B6" w:rsidP="00B96F81">
      <w:pPr>
        <w:pStyle w:val="BodyText"/>
        <w:rPr>
          <w:rFonts w:ascii="Tahoma" w:hAnsi="Tahoma" w:cs="Tahoma"/>
          <w:color w:val="FF0000"/>
          <w:szCs w:val="24"/>
        </w:rPr>
      </w:pPr>
      <w:r>
        <w:rPr>
          <w:rFonts w:ascii="Tahoma" w:hAnsi="Tahoma" w:cs="Tahoma"/>
          <w:szCs w:val="24"/>
        </w:rPr>
        <w:t>EIDO</w:t>
      </w:r>
      <w:r w:rsidR="00F60040" w:rsidRPr="00F60040">
        <w:rPr>
          <w:rFonts w:ascii="Tahoma" w:hAnsi="Tahoma" w:cs="Tahoma"/>
          <w:szCs w:val="24"/>
        </w:rPr>
        <w:t xml:space="preserve">s carry confidential information and they must be transmitted over secure transports such as TLS protected TCP, and only to/from i3 authenticated FEs and systems </w:t>
      </w:r>
      <w:hyperlink w:anchor="_Detailed_Functional_and" w:history="1">
        <w:r w:rsidR="00F60040" w:rsidRPr="00F60040">
          <w:rPr>
            <w:rFonts w:ascii="Tahoma" w:hAnsi="Tahoma" w:cs="Tahoma"/>
          </w:rPr>
          <w:t>[1]</w:t>
        </w:r>
      </w:hyperlink>
      <w:r w:rsidR="00F60040" w:rsidRPr="00F60040">
        <w:rPr>
          <w:rFonts w:ascii="Tahoma" w:hAnsi="Tahoma" w:cs="Tahoma"/>
          <w:szCs w:val="24"/>
        </w:rPr>
        <w:t xml:space="preserve"> .  </w:t>
      </w:r>
      <w:r>
        <w:rPr>
          <w:rFonts w:ascii="Tahoma" w:hAnsi="Tahoma" w:cs="Tahoma"/>
          <w:szCs w:val="24"/>
        </w:rPr>
        <w:t>EIDO</w:t>
      </w:r>
      <w:r w:rsidR="00F60040" w:rsidRPr="00F60040">
        <w:rPr>
          <w:rFonts w:ascii="Tahoma" w:hAnsi="Tahoma" w:cs="Tahoma"/>
          <w:szCs w:val="24"/>
        </w:rPr>
        <w:t xml:space="preserve">s accessible to authenticated FEs and other systems must have their contents filtered to contain only data authorized to be transmitted to those systems by the data owner's policy.   Furthermore, FEs and systems that pass </w:t>
      </w:r>
      <w:r>
        <w:rPr>
          <w:rFonts w:ascii="Tahoma" w:hAnsi="Tahoma" w:cs="Tahoma"/>
          <w:szCs w:val="24"/>
        </w:rPr>
        <w:t>EIDO</w:t>
      </w:r>
      <w:r w:rsidR="00F60040" w:rsidRPr="00F60040">
        <w:rPr>
          <w:rFonts w:ascii="Tahoma" w:hAnsi="Tahoma" w:cs="Tahoma"/>
          <w:szCs w:val="24"/>
        </w:rPr>
        <w:t xml:space="preserve">s or their contents along to other FEs and systems must filter those </w:t>
      </w:r>
      <w:r>
        <w:rPr>
          <w:rFonts w:ascii="Tahoma" w:hAnsi="Tahoma" w:cs="Tahoma"/>
          <w:szCs w:val="24"/>
        </w:rPr>
        <w:t>EIDO</w:t>
      </w:r>
      <w:r w:rsidR="00F60040" w:rsidRPr="00F60040">
        <w:rPr>
          <w:rFonts w:ascii="Tahoma" w:hAnsi="Tahoma" w:cs="Tahoma"/>
          <w:szCs w:val="24"/>
        </w:rPr>
        <w:t xml:space="preserve"> instances based on the authentication of the receiving FEs and other systems to contain only data authorized to be transmitted to those FEs and systems by the data owner's policy.</w:t>
      </w:r>
    </w:p>
    <w:p w14:paraId="3887B077" w14:textId="77777777" w:rsidR="00445AAF" w:rsidRPr="00306EEF" w:rsidRDefault="00445AAF" w:rsidP="00F51F6B">
      <w:pPr>
        <w:pStyle w:val="Heading2"/>
        <w:rPr>
          <w:rFonts w:ascii="Tahoma" w:hAnsi="Tahoma" w:cs="Tahoma"/>
          <w:szCs w:val="24"/>
        </w:rPr>
      </w:pPr>
      <w:bookmarkStart w:id="179" w:name="_Toc257210315"/>
      <w:bookmarkStart w:id="180" w:name="_Toc54356181"/>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6"/>
      <w:r w:rsidRPr="00306EEF">
        <w:rPr>
          <w:rFonts w:ascii="Tahoma" w:hAnsi="Tahoma" w:cs="Tahoma"/>
          <w:szCs w:val="24"/>
        </w:rPr>
        <w:t>Recom</w:t>
      </w:r>
      <w:r w:rsidR="00F231D8" w:rsidRPr="00306EEF">
        <w:rPr>
          <w:rFonts w:ascii="Tahoma" w:hAnsi="Tahoma" w:cs="Tahoma"/>
          <w:szCs w:val="24"/>
        </w:rPr>
        <w:t>m</w:t>
      </w:r>
      <w:r w:rsidRPr="00306EEF">
        <w:rPr>
          <w:rFonts w:ascii="Tahoma" w:hAnsi="Tahoma" w:cs="Tahoma"/>
          <w:szCs w:val="24"/>
        </w:rPr>
        <w:t xml:space="preserve">endation for </w:t>
      </w:r>
      <w:r w:rsidR="000E2701" w:rsidRPr="00306EEF">
        <w:rPr>
          <w:rFonts w:ascii="Tahoma" w:hAnsi="Tahoma" w:cs="Tahoma"/>
          <w:szCs w:val="24"/>
        </w:rPr>
        <w:t>Additional</w:t>
      </w:r>
      <w:r w:rsidRPr="00306EEF">
        <w:rPr>
          <w:rFonts w:ascii="Tahoma" w:hAnsi="Tahoma" w:cs="Tahoma"/>
          <w:szCs w:val="24"/>
        </w:rPr>
        <w:t xml:space="preserve"> Development </w:t>
      </w:r>
      <w:r w:rsidR="00B06EC0" w:rsidRPr="00306EEF">
        <w:rPr>
          <w:rFonts w:ascii="Tahoma" w:hAnsi="Tahoma" w:cs="Tahoma"/>
          <w:szCs w:val="24"/>
        </w:rPr>
        <w:t>W</w:t>
      </w:r>
      <w:r w:rsidRPr="00306EEF">
        <w:rPr>
          <w:rFonts w:ascii="Tahoma" w:hAnsi="Tahoma" w:cs="Tahoma"/>
          <w:szCs w:val="24"/>
        </w:rPr>
        <w:t>ork</w:t>
      </w:r>
      <w:bookmarkEnd w:id="179"/>
      <w:bookmarkEnd w:id="180"/>
    </w:p>
    <w:p w14:paraId="48899C86" w14:textId="09AFC7CF" w:rsidR="00445AAF" w:rsidRDefault="00F60040" w:rsidP="00B96F81">
      <w:pPr>
        <w:pStyle w:val="BodyText"/>
        <w:rPr>
          <w:rFonts w:ascii="Tahoma" w:hAnsi="Tahoma" w:cs="Tahoma"/>
          <w:szCs w:val="24"/>
        </w:rPr>
      </w:pPr>
      <w:r w:rsidRPr="00F60040">
        <w:rPr>
          <w:rFonts w:ascii="Tahoma" w:hAnsi="Tahoma" w:cs="Tahoma"/>
          <w:szCs w:val="24"/>
        </w:rPr>
        <w:t xml:space="preserve">Future versions may expand the </w:t>
      </w:r>
      <w:r w:rsidR="004963B6">
        <w:rPr>
          <w:rFonts w:ascii="Tahoma" w:hAnsi="Tahoma" w:cs="Tahoma"/>
          <w:szCs w:val="24"/>
        </w:rPr>
        <w:t>EIDO</w:t>
      </w:r>
      <w:r w:rsidRPr="00F60040">
        <w:rPr>
          <w:rFonts w:ascii="Tahoma" w:hAnsi="Tahoma" w:cs="Tahoma"/>
          <w:szCs w:val="24"/>
        </w:rPr>
        <w:t xml:space="preserve"> to include new data components and data elements, provide additional allowable registry values, or modified to support additional emergency incident related exchanges such as the transfer of a patient's medical diagnostics, administered procedures, and medical status between transporting ambulances and receiving hospitals.</w:t>
      </w:r>
      <w:r w:rsidR="00C02D8B">
        <w:rPr>
          <w:rFonts w:ascii="Tahoma" w:hAnsi="Tahoma" w:cs="Tahoma"/>
          <w:szCs w:val="24"/>
        </w:rPr>
        <w:t xml:space="preserve"> </w:t>
      </w:r>
    </w:p>
    <w:tbl>
      <w:tblPr>
        <w:tblStyle w:val="TableGrid"/>
        <w:tblW w:w="0" w:type="auto"/>
        <w:tblLook w:val="04A0" w:firstRow="1" w:lastRow="0" w:firstColumn="1" w:lastColumn="0" w:noHBand="0" w:noVBand="1"/>
      </w:tblPr>
      <w:tblGrid>
        <w:gridCol w:w="2263"/>
        <w:gridCol w:w="7447"/>
      </w:tblGrid>
      <w:tr w:rsidR="00C12C89" w14:paraId="14170D55" w14:textId="77777777" w:rsidTr="000208C3">
        <w:tc>
          <w:tcPr>
            <w:tcW w:w="2263" w:type="dxa"/>
          </w:tcPr>
          <w:p w14:paraId="3F75FA66" w14:textId="1946CBCF" w:rsidR="00C12C89" w:rsidRDefault="00C12C89" w:rsidP="00B96F81">
            <w:pPr>
              <w:pStyle w:val="BodyText"/>
              <w:rPr>
                <w:rFonts w:ascii="Tahoma" w:hAnsi="Tahoma" w:cs="Tahoma"/>
              </w:rPr>
            </w:pPr>
            <w:r>
              <w:rPr>
                <w:rFonts w:ascii="Tahoma" w:hAnsi="Tahoma" w:cs="Tahoma"/>
              </w:rPr>
              <w:t>Section</w:t>
            </w:r>
            <w:r w:rsidR="00DA1FB9">
              <w:rPr>
                <w:rFonts w:ascii="Tahoma" w:hAnsi="Tahoma" w:cs="Tahoma"/>
              </w:rPr>
              <w:t>(s)</w:t>
            </w:r>
          </w:p>
        </w:tc>
        <w:tc>
          <w:tcPr>
            <w:tcW w:w="7447" w:type="dxa"/>
          </w:tcPr>
          <w:p w14:paraId="2C13F126" w14:textId="39668725" w:rsidR="00C12C89" w:rsidRDefault="00C12C89" w:rsidP="00B96F81">
            <w:pPr>
              <w:pStyle w:val="BodyText"/>
              <w:rPr>
                <w:rFonts w:ascii="Tahoma" w:hAnsi="Tahoma" w:cs="Tahoma"/>
              </w:rPr>
            </w:pPr>
            <w:r>
              <w:rPr>
                <w:rFonts w:ascii="Tahoma" w:hAnsi="Tahoma" w:cs="Tahoma"/>
              </w:rPr>
              <w:t>Reference to future work</w:t>
            </w:r>
          </w:p>
        </w:tc>
      </w:tr>
      <w:tr w:rsidR="00C12C89" w14:paraId="5FDD5034" w14:textId="77777777" w:rsidTr="000208C3">
        <w:tc>
          <w:tcPr>
            <w:tcW w:w="2263" w:type="dxa"/>
          </w:tcPr>
          <w:p w14:paraId="53673724" w14:textId="4876BE97" w:rsidR="00C12C89" w:rsidRDefault="00C12C89" w:rsidP="00B96F81">
            <w:pPr>
              <w:pStyle w:val="BodyText"/>
              <w:rPr>
                <w:rFonts w:ascii="Tahoma" w:hAnsi="Tahoma" w:cs="Tahoma"/>
              </w:rPr>
            </w:pPr>
            <w:r>
              <w:rPr>
                <w:rFonts w:ascii="Tahoma" w:hAnsi="Tahoma" w:cs="Tahoma"/>
              </w:rPr>
              <w:t>2</w:t>
            </w:r>
          </w:p>
        </w:tc>
        <w:tc>
          <w:tcPr>
            <w:tcW w:w="7447" w:type="dxa"/>
          </w:tcPr>
          <w:p w14:paraId="39BB41EF" w14:textId="1FFFD8C8" w:rsidR="00C12C89" w:rsidRDefault="00C12C89" w:rsidP="00B96F81">
            <w:pPr>
              <w:pStyle w:val="BodyText"/>
              <w:rPr>
                <w:rFonts w:ascii="Tahoma" w:hAnsi="Tahoma" w:cs="Tahoma"/>
              </w:rPr>
            </w:pPr>
            <w:r>
              <w:rPr>
                <w:rFonts w:ascii="Tahoma" w:hAnsi="Tahoma" w:cs="Tahoma"/>
              </w:rPr>
              <w:t>Add radio channels/push to talk information</w:t>
            </w:r>
          </w:p>
        </w:tc>
      </w:tr>
      <w:tr w:rsidR="00C12C89" w14:paraId="1696290A" w14:textId="77777777" w:rsidTr="000208C3">
        <w:tc>
          <w:tcPr>
            <w:tcW w:w="2263" w:type="dxa"/>
          </w:tcPr>
          <w:p w14:paraId="485AC7B0" w14:textId="056F75D5" w:rsidR="00C12C89" w:rsidRDefault="00C12C89" w:rsidP="00B96F81">
            <w:pPr>
              <w:pStyle w:val="BodyText"/>
              <w:rPr>
                <w:rFonts w:ascii="Tahoma" w:hAnsi="Tahoma" w:cs="Tahoma"/>
              </w:rPr>
            </w:pPr>
            <w:r>
              <w:rPr>
                <w:rFonts w:ascii="Tahoma" w:hAnsi="Tahoma" w:cs="Tahoma"/>
              </w:rPr>
              <w:t>2.10, 2.15</w:t>
            </w:r>
          </w:p>
        </w:tc>
        <w:tc>
          <w:tcPr>
            <w:tcW w:w="7447" w:type="dxa"/>
          </w:tcPr>
          <w:p w14:paraId="5DAB7AE2" w14:textId="7D96E11B" w:rsidR="00C12C89" w:rsidRDefault="00C12C89" w:rsidP="00B96F81">
            <w:pPr>
              <w:pStyle w:val="BodyText"/>
              <w:rPr>
                <w:rFonts w:ascii="Tahoma" w:hAnsi="Tahoma" w:cs="Tahoma"/>
              </w:rPr>
            </w:pPr>
            <w:r>
              <w:rPr>
                <w:rFonts w:ascii="Tahoma" w:hAnsi="Tahoma" w:cs="Tahoma"/>
              </w:rPr>
              <w:t>Adding or moving additional callback information to the person type</w:t>
            </w:r>
          </w:p>
        </w:tc>
      </w:tr>
      <w:tr w:rsidR="00C12C89" w14:paraId="5538B974" w14:textId="77777777" w:rsidTr="000208C3">
        <w:tc>
          <w:tcPr>
            <w:tcW w:w="2263" w:type="dxa"/>
          </w:tcPr>
          <w:p w14:paraId="19B11E8E" w14:textId="26B50D8F" w:rsidR="00C12C89" w:rsidRDefault="00C12C89" w:rsidP="00B96F81">
            <w:pPr>
              <w:pStyle w:val="BodyText"/>
              <w:rPr>
                <w:rFonts w:ascii="Tahoma" w:hAnsi="Tahoma" w:cs="Tahoma"/>
              </w:rPr>
            </w:pPr>
            <w:r>
              <w:rPr>
                <w:rFonts w:ascii="Tahoma" w:hAnsi="Tahoma" w:cs="Tahoma"/>
              </w:rPr>
              <w:t>2.17, Appendix A</w:t>
            </w:r>
          </w:p>
        </w:tc>
        <w:tc>
          <w:tcPr>
            <w:tcW w:w="7447" w:type="dxa"/>
          </w:tcPr>
          <w:p w14:paraId="3AEDF0B9" w14:textId="046B22C3" w:rsidR="00C12C89" w:rsidRDefault="00C12C89" w:rsidP="00B96F81">
            <w:pPr>
              <w:pStyle w:val="BodyText"/>
              <w:rPr>
                <w:rFonts w:ascii="Tahoma" w:hAnsi="Tahoma" w:cs="Tahoma"/>
              </w:rPr>
            </w:pPr>
            <w:r>
              <w:rPr>
                <w:rFonts w:ascii="Tahoma" w:hAnsi="Tahoma" w:cs="Tahoma"/>
              </w:rPr>
              <w:t>Include NIEM Commercial vehicle type</w:t>
            </w:r>
          </w:p>
        </w:tc>
      </w:tr>
      <w:tr w:rsidR="00C12C89" w14:paraId="056650F6" w14:textId="77777777" w:rsidTr="000208C3">
        <w:tc>
          <w:tcPr>
            <w:tcW w:w="2263" w:type="dxa"/>
          </w:tcPr>
          <w:p w14:paraId="7C2F8595" w14:textId="3D887123" w:rsidR="00C12C89" w:rsidRDefault="00C12C89" w:rsidP="00B96F81">
            <w:pPr>
              <w:pStyle w:val="BodyText"/>
              <w:rPr>
                <w:rFonts w:ascii="Tahoma" w:hAnsi="Tahoma" w:cs="Tahoma"/>
              </w:rPr>
            </w:pPr>
            <w:r>
              <w:rPr>
                <w:rFonts w:ascii="Tahoma" w:hAnsi="Tahoma" w:cs="Tahoma"/>
              </w:rPr>
              <w:lastRenderedPageBreak/>
              <w:t>2, Appendix A</w:t>
            </w:r>
          </w:p>
        </w:tc>
        <w:tc>
          <w:tcPr>
            <w:tcW w:w="7447" w:type="dxa"/>
          </w:tcPr>
          <w:p w14:paraId="46249B4A" w14:textId="431E8D0A" w:rsidR="00C12C89" w:rsidRDefault="00C12C89" w:rsidP="00B96F81">
            <w:pPr>
              <w:pStyle w:val="BodyText"/>
              <w:rPr>
                <w:rFonts w:ascii="Tahoma" w:hAnsi="Tahoma" w:cs="Tahoma"/>
              </w:rPr>
            </w:pPr>
            <w:r>
              <w:rPr>
                <w:rFonts w:ascii="Tahoma" w:hAnsi="Tahoma" w:cs="Tahoma"/>
              </w:rPr>
              <w:t>Adding NIEM Injury treatment type</w:t>
            </w:r>
          </w:p>
        </w:tc>
      </w:tr>
      <w:tr w:rsidR="00C12C89" w14:paraId="10E6EDC2" w14:textId="77777777" w:rsidTr="00C12C89">
        <w:tc>
          <w:tcPr>
            <w:tcW w:w="2263" w:type="dxa"/>
          </w:tcPr>
          <w:p w14:paraId="11BB9D8D" w14:textId="44E08221" w:rsidR="00C12C89" w:rsidRDefault="00C12C89" w:rsidP="00B96F81">
            <w:pPr>
              <w:pStyle w:val="BodyText"/>
              <w:rPr>
                <w:rFonts w:ascii="Tahoma" w:hAnsi="Tahoma" w:cs="Tahoma"/>
              </w:rPr>
            </w:pPr>
            <w:r>
              <w:rPr>
                <w:rFonts w:ascii="Tahoma" w:hAnsi="Tahoma" w:cs="Tahoma"/>
              </w:rPr>
              <w:t>Appendix A</w:t>
            </w:r>
          </w:p>
        </w:tc>
        <w:tc>
          <w:tcPr>
            <w:tcW w:w="7447" w:type="dxa"/>
          </w:tcPr>
          <w:p w14:paraId="6597F034" w14:textId="176B48C3" w:rsidR="00C12C89" w:rsidRDefault="00C12C89" w:rsidP="00B96F81">
            <w:pPr>
              <w:pStyle w:val="BodyText"/>
              <w:rPr>
                <w:rFonts w:ascii="Tahoma" w:hAnsi="Tahoma" w:cs="Tahoma"/>
              </w:rPr>
            </w:pPr>
            <w:r>
              <w:rPr>
                <w:rFonts w:ascii="Tahoma" w:hAnsi="Tahoma" w:cs="Tahoma"/>
              </w:rPr>
              <w:t>Conformance with future NIEM JSON version</w:t>
            </w:r>
          </w:p>
        </w:tc>
      </w:tr>
      <w:tr w:rsidR="00A0706E" w14:paraId="4CEA7DA2" w14:textId="77777777" w:rsidTr="00C12C89">
        <w:tc>
          <w:tcPr>
            <w:tcW w:w="2263" w:type="dxa"/>
          </w:tcPr>
          <w:p w14:paraId="33AFF31E" w14:textId="742BDF59" w:rsidR="00A0706E" w:rsidRDefault="00836C01" w:rsidP="00B96F81">
            <w:pPr>
              <w:pStyle w:val="BodyText"/>
              <w:rPr>
                <w:rFonts w:ascii="Tahoma" w:hAnsi="Tahoma" w:cs="Tahoma"/>
              </w:rPr>
            </w:pPr>
            <w:r>
              <w:rPr>
                <w:rFonts w:ascii="Tahoma" w:hAnsi="Tahoma" w:cs="Tahoma"/>
              </w:rPr>
              <w:t>2</w:t>
            </w:r>
          </w:p>
        </w:tc>
        <w:tc>
          <w:tcPr>
            <w:tcW w:w="7447" w:type="dxa"/>
          </w:tcPr>
          <w:p w14:paraId="000EA55C" w14:textId="54868B66" w:rsidR="00A0706E" w:rsidRDefault="00A0706E" w:rsidP="00B96F81">
            <w:pPr>
              <w:pStyle w:val="BodyText"/>
              <w:rPr>
                <w:rFonts w:ascii="Tahoma" w:hAnsi="Tahoma" w:cs="Tahoma"/>
              </w:rPr>
            </w:pPr>
            <w:r>
              <w:rPr>
                <w:rFonts w:ascii="Tahoma" w:hAnsi="Tahoma" w:cs="Tahoma"/>
              </w:rPr>
              <w:t>Add weapon information.</w:t>
            </w:r>
          </w:p>
        </w:tc>
      </w:tr>
      <w:tr w:rsidR="00D5565C" w14:paraId="3F39F5A6" w14:textId="77777777" w:rsidTr="00C12C89">
        <w:tc>
          <w:tcPr>
            <w:tcW w:w="2263" w:type="dxa"/>
          </w:tcPr>
          <w:p w14:paraId="3E841907" w14:textId="15F1E87E" w:rsidR="00D5565C" w:rsidRDefault="00D5565C" w:rsidP="00B96F81">
            <w:pPr>
              <w:pStyle w:val="BodyText"/>
              <w:rPr>
                <w:rFonts w:ascii="Tahoma" w:hAnsi="Tahoma" w:cs="Tahoma"/>
              </w:rPr>
            </w:pPr>
            <w:r>
              <w:rPr>
                <w:rFonts w:ascii="Tahoma" w:hAnsi="Tahoma" w:cs="Tahoma"/>
              </w:rPr>
              <w:t>TBD</w:t>
            </w:r>
          </w:p>
        </w:tc>
        <w:tc>
          <w:tcPr>
            <w:tcW w:w="7447" w:type="dxa"/>
          </w:tcPr>
          <w:p w14:paraId="6CC0E5BA" w14:textId="6C29D65D" w:rsidR="00D5565C" w:rsidRDefault="00D5565C" w:rsidP="00B96F81">
            <w:pPr>
              <w:pStyle w:val="BodyText"/>
              <w:rPr>
                <w:rFonts w:ascii="Tahoma" w:hAnsi="Tahoma" w:cs="Tahoma"/>
              </w:rPr>
            </w:pPr>
            <w:r>
              <w:rPr>
                <w:rFonts w:ascii="Tahoma" w:hAnsi="Tahoma" w:cs="Tahoma"/>
              </w:rPr>
              <w:t>Consider using JSON-LD context for NIEM compliance.</w:t>
            </w:r>
          </w:p>
        </w:tc>
      </w:tr>
      <w:tr w:rsidR="00C10F7A" w14:paraId="12D9018E" w14:textId="77777777" w:rsidTr="00C12C89">
        <w:tc>
          <w:tcPr>
            <w:tcW w:w="2263" w:type="dxa"/>
          </w:tcPr>
          <w:p w14:paraId="79846D4C" w14:textId="6C1E8EF2" w:rsidR="00C10F7A" w:rsidRDefault="00C10F7A" w:rsidP="00B96F81">
            <w:pPr>
              <w:pStyle w:val="BodyText"/>
              <w:rPr>
                <w:rFonts w:ascii="Tahoma" w:hAnsi="Tahoma" w:cs="Tahoma"/>
              </w:rPr>
            </w:pPr>
            <w:proofErr w:type="spellStart"/>
            <w:r>
              <w:rPr>
                <w:rFonts w:ascii="Tahoma" w:hAnsi="Tahoma" w:cs="Tahoma"/>
              </w:rPr>
              <w:t>Apppendix</w:t>
            </w:r>
            <w:proofErr w:type="spellEnd"/>
            <w:r>
              <w:rPr>
                <w:rFonts w:ascii="Tahoma" w:hAnsi="Tahoma" w:cs="Tahoma"/>
              </w:rPr>
              <w:t xml:space="preserve"> A</w:t>
            </w:r>
          </w:p>
        </w:tc>
        <w:tc>
          <w:tcPr>
            <w:tcW w:w="7447" w:type="dxa"/>
          </w:tcPr>
          <w:p w14:paraId="6862014E" w14:textId="585B966B" w:rsidR="00C10F7A" w:rsidRDefault="00C10F7A" w:rsidP="00B96F81">
            <w:pPr>
              <w:pStyle w:val="BodyText"/>
              <w:rPr>
                <w:rFonts w:ascii="Tahoma" w:hAnsi="Tahoma" w:cs="Tahoma"/>
              </w:rPr>
            </w:pPr>
            <w:r>
              <w:rPr>
                <w:rFonts w:ascii="Tahoma" w:hAnsi="Tahoma" w:cs="Tahoma"/>
              </w:rPr>
              <w:t>Add a floor type that include floor integers.</w:t>
            </w:r>
          </w:p>
        </w:tc>
      </w:tr>
      <w:tr w:rsidR="00AF1CE5" w14:paraId="7DA1103A" w14:textId="77777777" w:rsidTr="00C12C89">
        <w:tc>
          <w:tcPr>
            <w:tcW w:w="2263" w:type="dxa"/>
          </w:tcPr>
          <w:p w14:paraId="47AAEDAC" w14:textId="252EAF85" w:rsidR="00AF1CE5" w:rsidRDefault="00AF1CE5" w:rsidP="00B96F81">
            <w:pPr>
              <w:pStyle w:val="BodyText"/>
              <w:rPr>
                <w:rFonts w:ascii="Tahoma" w:hAnsi="Tahoma" w:cs="Tahoma"/>
              </w:rPr>
            </w:pPr>
            <w:r>
              <w:rPr>
                <w:rFonts w:ascii="Tahoma" w:hAnsi="Tahoma" w:cs="Tahoma"/>
              </w:rPr>
              <w:t>TBD</w:t>
            </w:r>
          </w:p>
        </w:tc>
        <w:tc>
          <w:tcPr>
            <w:tcW w:w="7447" w:type="dxa"/>
          </w:tcPr>
          <w:p w14:paraId="036CBD26" w14:textId="497F4B35" w:rsidR="00AF1CE5" w:rsidRDefault="00AF1CE5" w:rsidP="00B96F81">
            <w:pPr>
              <w:pStyle w:val="BodyText"/>
              <w:rPr>
                <w:rFonts w:ascii="Tahoma" w:hAnsi="Tahoma" w:cs="Tahoma"/>
              </w:rPr>
            </w:pPr>
            <w:r>
              <w:rPr>
                <w:rFonts w:ascii="Tahoma" w:hAnsi="Tahoma" w:cs="Tahoma"/>
              </w:rPr>
              <w:t xml:space="preserve">Add a mapping between EIDO and NIEM </w:t>
            </w:r>
            <w:proofErr w:type="spellStart"/>
            <w:proofErr w:type="gramStart"/>
            <w:r w:rsidRPr="00AF1CE5">
              <w:rPr>
                <w:rFonts w:ascii="Tahoma" w:hAnsi="Tahoma" w:cs="Tahoma"/>
              </w:rPr>
              <w:t>em:EmergencyIncidentType</w:t>
            </w:r>
            <w:proofErr w:type="spellEnd"/>
            <w:proofErr w:type="gramEnd"/>
          </w:p>
        </w:tc>
      </w:tr>
    </w:tbl>
    <w:p w14:paraId="02E4145B" w14:textId="77777777" w:rsidR="00C12C89" w:rsidRPr="00F60040" w:rsidRDefault="00C12C89" w:rsidP="00B96F81">
      <w:pPr>
        <w:pStyle w:val="BodyText"/>
        <w:rPr>
          <w:rFonts w:ascii="Tahoma" w:hAnsi="Tahoma" w:cs="Tahoma"/>
          <w:szCs w:val="24"/>
        </w:rPr>
      </w:pPr>
    </w:p>
    <w:p w14:paraId="62468B9B" w14:textId="77777777" w:rsidR="000E2701" w:rsidRPr="00306EEF" w:rsidRDefault="000E2701" w:rsidP="00F51F6B">
      <w:pPr>
        <w:pStyle w:val="Heading2"/>
        <w:rPr>
          <w:rFonts w:ascii="Tahoma" w:hAnsi="Tahoma" w:cs="Tahoma"/>
          <w:szCs w:val="24"/>
        </w:rPr>
      </w:pPr>
      <w:bookmarkStart w:id="181" w:name="_Toc174517679"/>
      <w:bookmarkStart w:id="182" w:name="_Toc257210317"/>
      <w:bookmarkStart w:id="183" w:name="_Toc54356182"/>
      <w:r w:rsidRPr="00306EEF">
        <w:rPr>
          <w:rFonts w:ascii="Tahoma" w:hAnsi="Tahoma" w:cs="Tahoma"/>
          <w:szCs w:val="24"/>
        </w:rPr>
        <w:t>Anticipated Timeline</w:t>
      </w:r>
      <w:bookmarkEnd w:id="181"/>
      <w:bookmarkEnd w:id="182"/>
      <w:bookmarkEnd w:id="183"/>
    </w:p>
    <w:p w14:paraId="1BC939E0" w14:textId="72272099" w:rsidR="00940B39" w:rsidRDefault="00553ACF" w:rsidP="00553ACF">
      <w:pPr>
        <w:pStyle w:val="BodyText"/>
        <w:rPr>
          <w:rFonts w:ascii="Tahoma" w:hAnsi="Tahoma" w:cs="Tahoma"/>
          <w:szCs w:val="24"/>
        </w:rPr>
      </w:pPr>
      <w:proofErr w:type="gramStart"/>
      <w:r>
        <w:rPr>
          <w:rFonts w:ascii="Tahoma" w:hAnsi="Tahoma" w:cs="Tahoma"/>
          <w:szCs w:val="24"/>
        </w:rPr>
        <w:t xml:space="preserve">EIDO </w:t>
      </w:r>
      <w:r w:rsidRPr="00553ACF">
        <w:rPr>
          <w:rFonts w:ascii="Tahoma" w:hAnsi="Tahoma" w:cs="Tahoma"/>
          <w:szCs w:val="24"/>
        </w:rPr>
        <w:t xml:space="preserve"> is</w:t>
      </w:r>
      <w:proofErr w:type="gramEnd"/>
      <w:r w:rsidRPr="00553ACF">
        <w:rPr>
          <w:rFonts w:ascii="Tahoma" w:hAnsi="Tahoma" w:cs="Tahoma"/>
          <w:szCs w:val="24"/>
        </w:rPr>
        <w:t xml:space="preserve"> an integral piece of NG9-1-1 and must be considered during implementation</w:t>
      </w:r>
      <w:r>
        <w:rPr>
          <w:rFonts w:ascii="Tahoma" w:hAnsi="Tahoma" w:cs="Tahoma"/>
          <w:szCs w:val="24"/>
        </w:rPr>
        <w:t xml:space="preserve"> </w:t>
      </w:r>
      <w:r w:rsidRPr="00553ACF">
        <w:rPr>
          <w:rFonts w:ascii="Tahoma" w:hAnsi="Tahoma" w:cs="Tahoma"/>
          <w:szCs w:val="24"/>
        </w:rPr>
        <w:t>planning</w:t>
      </w:r>
      <w:r>
        <w:rPr>
          <w:rFonts w:ascii="Tahoma" w:hAnsi="Tahoma" w:cs="Tahoma"/>
          <w:szCs w:val="24"/>
        </w:rPr>
        <w:t>.</w:t>
      </w:r>
      <w:r w:rsidR="00A41220">
        <w:rPr>
          <w:rFonts w:ascii="Tahoma" w:hAnsi="Tahoma" w:cs="Tahoma"/>
          <w:szCs w:val="24"/>
        </w:rPr>
        <w:t xml:space="preserve"> Early implementation </w:t>
      </w:r>
      <w:proofErr w:type="gramStart"/>
      <w:r w:rsidR="00A41220">
        <w:rPr>
          <w:rFonts w:ascii="Tahoma" w:hAnsi="Tahoma" w:cs="Tahoma"/>
          <w:szCs w:val="24"/>
        </w:rPr>
        <w:t>are</w:t>
      </w:r>
      <w:proofErr w:type="gramEnd"/>
      <w:r w:rsidR="00A41220">
        <w:rPr>
          <w:rFonts w:ascii="Tahoma" w:hAnsi="Tahoma" w:cs="Tahoma"/>
          <w:szCs w:val="24"/>
        </w:rPr>
        <w:t xml:space="preserve"> </w:t>
      </w:r>
      <w:proofErr w:type="spellStart"/>
      <w:r w:rsidR="00A41220">
        <w:rPr>
          <w:rFonts w:ascii="Tahoma" w:hAnsi="Tahoma" w:cs="Tahoma"/>
          <w:szCs w:val="24"/>
        </w:rPr>
        <w:t>enticipated</w:t>
      </w:r>
      <w:proofErr w:type="spellEnd"/>
      <w:r w:rsidR="00A41220">
        <w:rPr>
          <w:rFonts w:ascii="Tahoma" w:hAnsi="Tahoma" w:cs="Tahoma"/>
          <w:szCs w:val="24"/>
        </w:rPr>
        <w:t xml:space="preserve"> considering the migration to NG911 in Canada.</w:t>
      </w:r>
    </w:p>
    <w:p w14:paraId="48D6C00F" w14:textId="04F2525C" w:rsidR="00445AAF" w:rsidRPr="00306EEF" w:rsidRDefault="00445AAF" w:rsidP="00F51F6B">
      <w:pPr>
        <w:pStyle w:val="Heading2"/>
        <w:rPr>
          <w:rFonts w:ascii="Tahoma" w:hAnsi="Tahoma" w:cs="Tahoma"/>
          <w:szCs w:val="24"/>
        </w:rPr>
      </w:pPr>
      <w:bookmarkStart w:id="184" w:name="_Toc257210318"/>
      <w:bookmarkStart w:id="185" w:name="_Toc54356183"/>
      <w:r w:rsidRPr="00306EEF">
        <w:rPr>
          <w:rFonts w:ascii="Tahoma" w:hAnsi="Tahoma" w:cs="Tahoma"/>
          <w:szCs w:val="24"/>
        </w:rPr>
        <w:t>Cost Factors</w:t>
      </w:r>
      <w:bookmarkEnd w:id="184"/>
      <w:bookmarkEnd w:id="185"/>
    </w:p>
    <w:p w14:paraId="7192CFD8" w14:textId="77777777" w:rsidR="00F60040" w:rsidRPr="00F60040" w:rsidRDefault="00F60040" w:rsidP="00F60040">
      <w:pPr>
        <w:pStyle w:val="BodyText"/>
        <w:rPr>
          <w:rFonts w:ascii="Tahoma" w:hAnsi="Tahoma" w:cs="Tahoma"/>
          <w:szCs w:val="24"/>
        </w:rPr>
      </w:pPr>
      <w:bookmarkStart w:id="186" w:name="_Toc174517681"/>
      <w:bookmarkStart w:id="187" w:name="_Toc136230256"/>
      <w:r w:rsidRPr="00F60040">
        <w:rPr>
          <w:rFonts w:ascii="Tahoma" w:hAnsi="Tahoma" w:cs="Tahoma"/>
          <w:szCs w:val="24"/>
        </w:rPr>
        <w:t xml:space="preserve">Significant consideration was given to the cost impact of proposing yet another “change” to 9-1-1 stakeholders.  Standardizing the format of incident information exchange, however, is critical for NG9-1-1’s true potential to be realized </w:t>
      </w:r>
      <w:hyperlink w:anchor="_Detailed_Functional_and" w:history="1">
        <w:r w:rsidRPr="00F60040">
          <w:rPr>
            <w:rFonts w:ascii="Tahoma" w:hAnsi="Tahoma" w:cs="Tahoma"/>
          </w:rPr>
          <w:t>[1]</w:t>
        </w:r>
      </w:hyperlink>
      <w:r w:rsidRPr="00F60040">
        <w:rPr>
          <w:rFonts w:ascii="Tahoma" w:hAnsi="Tahoma" w:cs="Tahoma"/>
          <w:szCs w:val="24"/>
        </w:rPr>
        <w:t xml:space="preserve"> . Absent this standard, incident information data exchanges will continue to rely on limited, proprietary implementations that are costly and offer limited capability to share incident information both within and between communication centers.</w:t>
      </w:r>
    </w:p>
    <w:p w14:paraId="283C8DDA" w14:textId="72AE5CBA" w:rsidR="00CE030E" w:rsidRPr="00F60040" w:rsidRDefault="00F60040" w:rsidP="00F60040">
      <w:pPr>
        <w:pStyle w:val="BodyText"/>
        <w:rPr>
          <w:rFonts w:ascii="Tahoma" w:hAnsi="Tahoma" w:cs="Tahoma"/>
          <w:szCs w:val="24"/>
        </w:rPr>
      </w:pPr>
      <w:r w:rsidRPr="00F60040">
        <w:rPr>
          <w:rFonts w:ascii="Tahoma" w:hAnsi="Tahoma" w:cs="Tahoma"/>
          <w:szCs w:val="24"/>
        </w:rPr>
        <w:t xml:space="preserve">It should be noted that implementation of the </w:t>
      </w:r>
      <w:r w:rsidR="004963B6">
        <w:rPr>
          <w:rFonts w:ascii="Tahoma" w:hAnsi="Tahoma" w:cs="Tahoma"/>
          <w:szCs w:val="24"/>
        </w:rPr>
        <w:t>EIDO</w:t>
      </w:r>
      <w:r w:rsidRPr="00F60040">
        <w:rPr>
          <w:rFonts w:ascii="Tahoma" w:hAnsi="Tahoma" w:cs="Tahoma"/>
          <w:szCs w:val="24"/>
        </w:rPr>
        <w:t xml:space="preserve"> IEPD ANS, as well as most NG9-1-1 systems, may require updates to existing public safety systems resident at communication centers.</w:t>
      </w:r>
    </w:p>
    <w:p w14:paraId="361AABC1" w14:textId="77777777" w:rsidR="000E2701" w:rsidRPr="00306EEF" w:rsidRDefault="000E2701" w:rsidP="00F51F6B">
      <w:pPr>
        <w:pStyle w:val="Heading2"/>
        <w:rPr>
          <w:rFonts w:ascii="Tahoma" w:hAnsi="Tahoma" w:cs="Tahoma"/>
          <w:szCs w:val="24"/>
        </w:rPr>
      </w:pPr>
      <w:bookmarkStart w:id="188" w:name="_Toc257210320"/>
      <w:bookmarkStart w:id="189" w:name="_Toc54356184"/>
      <w:r w:rsidRPr="00306EEF">
        <w:rPr>
          <w:rFonts w:ascii="Tahoma" w:hAnsi="Tahoma" w:cs="Tahoma"/>
          <w:szCs w:val="24"/>
        </w:rPr>
        <w:t>Cost Recovery Considerations</w:t>
      </w:r>
      <w:bookmarkEnd w:id="186"/>
      <w:bookmarkEnd w:id="188"/>
      <w:bookmarkEnd w:id="189"/>
    </w:p>
    <w:p w14:paraId="383BD07F" w14:textId="77777777" w:rsidR="00CE030E" w:rsidRPr="00F60040" w:rsidRDefault="00F60040" w:rsidP="00B96F81">
      <w:pPr>
        <w:pStyle w:val="BodyText"/>
        <w:rPr>
          <w:rFonts w:ascii="Tahoma" w:hAnsi="Tahoma" w:cs="Tahoma"/>
          <w:szCs w:val="24"/>
        </w:rPr>
      </w:pPr>
      <w:r w:rsidRPr="00F60040">
        <w:rPr>
          <w:rFonts w:ascii="Tahoma" w:hAnsi="Tahoma" w:cs="Tahoma"/>
          <w:szCs w:val="24"/>
        </w:rPr>
        <w:t>Normal business practices shall be assumed to be the cost recovery mechanism.</w:t>
      </w:r>
    </w:p>
    <w:p w14:paraId="69BA799E" w14:textId="77777777" w:rsidR="000E2701" w:rsidRPr="00306EEF" w:rsidRDefault="000E2701" w:rsidP="00F51F6B">
      <w:pPr>
        <w:pStyle w:val="Heading2"/>
        <w:rPr>
          <w:rFonts w:ascii="Tahoma" w:hAnsi="Tahoma" w:cs="Tahoma"/>
          <w:szCs w:val="24"/>
        </w:rPr>
      </w:pPr>
      <w:bookmarkStart w:id="190" w:name="_Toc257210321"/>
      <w:bookmarkStart w:id="191" w:name="_Toc54356185"/>
      <w:r w:rsidRPr="00306EEF">
        <w:rPr>
          <w:rFonts w:ascii="Tahoma" w:hAnsi="Tahoma" w:cs="Tahoma"/>
          <w:szCs w:val="24"/>
        </w:rPr>
        <w:t>Additional Impacts (</w:t>
      </w:r>
      <w:r w:rsidR="00FD657F" w:rsidRPr="00306EEF">
        <w:rPr>
          <w:rFonts w:ascii="Tahoma" w:hAnsi="Tahoma" w:cs="Tahoma"/>
          <w:szCs w:val="24"/>
        </w:rPr>
        <w:t>non-</w:t>
      </w:r>
      <w:r w:rsidRPr="00306EEF">
        <w:rPr>
          <w:rFonts w:ascii="Tahoma" w:hAnsi="Tahoma" w:cs="Tahoma"/>
          <w:szCs w:val="24"/>
        </w:rPr>
        <w:t>cost related)</w:t>
      </w:r>
      <w:bookmarkEnd w:id="190"/>
      <w:bookmarkEnd w:id="191"/>
    </w:p>
    <w:p w14:paraId="31D8884D" w14:textId="77777777" w:rsidR="00407A9D" w:rsidRPr="00F60040" w:rsidRDefault="00F60040" w:rsidP="00F60040">
      <w:pPr>
        <w:pStyle w:val="BodyText"/>
        <w:rPr>
          <w:rFonts w:ascii="Tahoma" w:hAnsi="Tahoma" w:cs="Tahoma"/>
          <w:szCs w:val="24"/>
        </w:rPr>
      </w:pPr>
      <w:r w:rsidRPr="00F60040">
        <w:rPr>
          <w:rFonts w:ascii="Tahoma" w:hAnsi="Tahoma" w:cs="Tahoma"/>
          <w:szCs w:val="24"/>
        </w:rPr>
        <w:t>The information or requirements contained in this document are not expected to have additional impacts, based on the analysis of the authoring group.</w:t>
      </w:r>
    </w:p>
    <w:p w14:paraId="5AF1CD02" w14:textId="77777777" w:rsidR="006D2A6C" w:rsidRPr="00306EEF" w:rsidRDefault="006D2A6C" w:rsidP="006D2A6C">
      <w:pPr>
        <w:pStyle w:val="Heading2"/>
        <w:rPr>
          <w:rFonts w:ascii="Tahoma" w:hAnsi="Tahoma" w:cs="Tahoma"/>
          <w:szCs w:val="24"/>
        </w:rPr>
      </w:pPr>
      <w:bookmarkStart w:id="192" w:name="_Toc410319880"/>
      <w:bookmarkStart w:id="193" w:name="_Toc428343684"/>
      <w:bookmarkStart w:id="194" w:name="_Toc54356186"/>
      <w:bookmarkEnd w:id="187"/>
      <w:r w:rsidRPr="00306EEF">
        <w:rPr>
          <w:rFonts w:ascii="Tahoma" w:hAnsi="Tahoma" w:cs="Tahoma"/>
          <w:szCs w:val="24"/>
        </w:rPr>
        <w:t>Abbreviations, Terms</w:t>
      </w:r>
      <w:r w:rsidR="00926161" w:rsidRPr="00306EEF">
        <w:rPr>
          <w:rFonts w:ascii="Tahoma" w:hAnsi="Tahoma" w:cs="Tahoma"/>
          <w:szCs w:val="24"/>
        </w:rPr>
        <w:t>,</w:t>
      </w:r>
      <w:r w:rsidRPr="00306EEF">
        <w:rPr>
          <w:rFonts w:ascii="Tahoma" w:hAnsi="Tahoma" w:cs="Tahoma"/>
          <w:szCs w:val="24"/>
        </w:rPr>
        <w:t xml:space="preserve"> and Definitions</w:t>
      </w:r>
      <w:bookmarkEnd w:id="192"/>
      <w:bookmarkEnd w:id="193"/>
      <w:bookmarkEnd w:id="194"/>
    </w:p>
    <w:p w14:paraId="0952BA2B" w14:textId="77777777" w:rsidR="006D2A6C" w:rsidRPr="00306EEF" w:rsidRDefault="00C519A2" w:rsidP="00F60040">
      <w:pPr>
        <w:spacing w:after="120"/>
        <w:rPr>
          <w:rFonts w:ascii="Tahoma" w:hAnsi="Tahoma" w:cs="Tahoma"/>
          <w:b/>
          <w:color w:val="FF0000"/>
          <w:szCs w:val="24"/>
        </w:rPr>
      </w:pPr>
      <w:r w:rsidRPr="00306EEF">
        <w:rPr>
          <w:rFonts w:ascii="Tahoma" w:hAnsi="Tahoma" w:cs="Tahoma"/>
          <w:szCs w:val="24"/>
        </w:rPr>
        <w:t xml:space="preserve">See </w:t>
      </w:r>
      <w:r w:rsidR="006D2A6C" w:rsidRPr="00306EEF">
        <w:rPr>
          <w:rFonts w:ascii="Tahoma" w:hAnsi="Tahoma" w:cs="Tahoma"/>
          <w:szCs w:val="24"/>
        </w:rPr>
        <w:t xml:space="preserve">NENA Master Glossary of </w:t>
      </w:r>
      <w:r w:rsidR="00796496" w:rsidRPr="00306EEF">
        <w:rPr>
          <w:rFonts w:ascii="Tahoma" w:hAnsi="Tahoma" w:cs="Tahoma"/>
          <w:szCs w:val="24"/>
        </w:rPr>
        <w:t>9</w:t>
      </w:r>
      <w:r w:rsidR="00796496" w:rsidRPr="00306EEF">
        <w:rPr>
          <w:rFonts w:ascii="Tahoma" w:hAnsi="Tahoma" w:cs="Tahoma"/>
          <w:szCs w:val="24"/>
        </w:rPr>
        <w:noBreakHyphen/>
        <w:t>1</w:t>
      </w:r>
      <w:r w:rsidR="00796496" w:rsidRPr="00306EEF">
        <w:rPr>
          <w:rFonts w:ascii="Tahoma" w:hAnsi="Tahoma" w:cs="Tahoma"/>
          <w:szCs w:val="24"/>
        </w:rPr>
        <w:noBreakHyphen/>
        <w:t>1</w:t>
      </w:r>
      <w:r w:rsidR="006D2A6C" w:rsidRPr="00306EEF">
        <w:rPr>
          <w:rFonts w:ascii="Tahoma" w:hAnsi="Tahoma" w:cs="Tahoma"/>
          <w:szCs w:val="24"/>
        </w:rPr>
        <w:t xml:space="preserve"> Terminology</w:t>
      </w:r>
      <w:r w:rsidRPr="00306EEF">
        <w:rPr>
          <w:rFonts w:ascii="Tahoma" w:hAnsi="Tahoma" w:cs="Tahoma"/>
          <w:szCs w:val="24"/>
        </w:rPr>
        <w:t>, NENA-ADM-000</w:t>
      </w:r>
      <w:r w:rsidR="00975FB3" w:rsidRPr="00306EEF">
        <w:rPr>
          <w:rFonts w:ascii="Tahoma" w:hAnsi="Tahoma" w:cs="Tahoma"/>
          <w:szCs w:val="24"/>
        </w:rPr>
        <w:t xml:space="preserve"> </w:t>
      </w:r>
      <w:r w:rsidR="00975FB3" w:rsidRPr="00306EEF">
        <w:rPr>
          <w:rFonts w:ascii="Tahoma" w:hAnsi="Tahoma" w:cs="Tahoma"/>
          <w:szCs w:val="24"/>
        </w:rPr>
        <w:fldChar w:fldCharType="begin"/>
      </w:r>
      <w:r w:rsidR="00975FB3" w:rsidRPr="00306EEF">
        <w:rPr>
          <w:rFonts w:ascii="Tahoma" w:hAnsi="Tahoma" w:cs="Tahoma"/>
          <w:szCs w:val="24"/>
        </w:rPr>
        <w:instrText xml:space="preserve"> REF _Ref494206809 \r \h </w:instrText>
      </w:r>
      <w:r w:rsidR="004740B2" w:rsidRPr="00306EEF">
        <w:rPr>
          <w:rFonts w:ascii="Tahoma" w:hAnsi="Tahoma" w:cs="Tahoma"/>
          <w:szCs w:val="24"/>
        </w:rPr>
        <w:instrText xml:space="preserve"> \* MERGEFORMAT </w:instrText>
      </w:r>
      <w:r w:rsidR="00975FB3" w:rsidRPr="00306EEF">
        <w:rPr>
          <w:rFonts w:ascii="Tahoma" w:hAnsi="Tahoma" w:cs="Tahoma"/>
          <w:szCs w:val="24"/>
        </w:rPr>
      </w:r>
      <w:r w:rsidR="00975FB3" w:rsidRPr="00306EEF">
        <w:rPr>
          <w:rFonts w:ascii="Tahoma" w:hAnsi="Tahoma" w:cs="Tahoma"/>
          <w:szCs w:val="24"/>
        </w:rPr>
        <w:fldChar w:fldCharType="separate"/>
      </w:r>
      <w:r w:rsidR="00975FB3" w:rsidRPr="00306EEF">
        <w:rPr>
          <w:rFonts w:ascii="Tahoma" w:hAnsi="Tahoma" w:cs="Tahoma"/>
          <w:szCs w:val="24"/>
        </w:rPr>
        <w:t>[1]</w:t>
      </w:r>
      <w:r w:rsidR="00975FB3" w:rsidRPr="00306EEF">
        <w:rPr>
          <w:rFonts w:ascii="Tahoma" w:hAnsi="Tahoma" w:cs="Tahoma"/>
          <w:szCs w:val="24"/>
        </w:rPr>
        <w:fldChar w:fldCharType="end"/>
      </w:r>
      <w:r w:rsidR="006D2A6C" w:rsidRPr="00306EEF">
        <w:rPr>
          <w:rFonts w:ascii="Tahoma" w:hAnsi="Tahoma" w:cs="Tahoma"/>
          <w:szCs w:val="24"/>
        </w:rPr>
        <w:t xml:space="preserve">, for a complete listing of terms used in NENA documents. All </w:t>
      </w:r>
      <w:r w:rsidR="00D56D8B" w:rsidRPr="00306EEF">
        <w:rPr>
          <w:rFonts w:ascii="Tahoma" w:hAnsi="Tahoma" w:cs="Tahoma"/>
          <w:szCs w:val="24"/>
        </w:rPr>
        <w:t xml:space="preserve">abbreviations </w:t>
      </w:r>
      <w:r w:rsidR="006D2A6C" w:rsidRPr="00306EEF">
        <w:rPr>
          <w:rFonts w:ascii="Tahoma" w:hAnsi="Tahoma" w:cs="Tahoma"/>
          <w:szCs w:val="24"/>
        </w:rPr>
        <w:t>used in this document are listed below, along with any new or updated terms and definitions.</w:t>
      </w:r>
    </w:p>
    <w:p w14:paraId="45BCC170" w14:textId="77777777" w:rsidR="004F1069" w:rsidRPr="00306EEF" w:rsidRDefault="004F1069" w:rsidP="006D2A6C">
      <w:pPr>
        <w:tabs>
          <w:tab w:val="left" w:pos="72"/>
          <w:tab w:val="left" w:pos="102"/>
          <w:tab w:val="left" w:pos="720"/>
          <w:tab w:val="left" w:pos="1440"/>
          <w:tab w:val="right" w:pos="8742"/>
          <w:tab w:val="left" w:pos="9360"/>
        </w:tabs>
        <w:rPr>
          <w:rFonts w:ascii="Tahoma" w:hAnsi="Tahoma" w:cs="Tahoma"/>
          <w:b/>
          <w:color w:val="FF0000"/>
          <w:szCs w:val="24"/>
        </w:rPr>
      </w:pP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8"/>
        <w:gridCol w:w="12"/>
        <w:gridCol w:w="4708"/>
        <w:gridCol w:w="2454"/>
      </w:tblGrid>
      <w:tr w:rsidR="00B91F9C" w:rsidRPr="00306EEF" w14:paraId="7D3A3D9E" w14:textId="77777777" w:rsidTr="0046797C">
        <w:trPr>
          <w:jc w:val="center"/>
        </w:trPr>
        <w:tc>
          <w:tcPr>
            <w:tcW w:w="1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5B9E7" w14:textId="77777777" w:rsidR="00B91F9C" w:rsidRPr="00306EEF" w:rsidRDefault="00B91F9C" w:rsidP="00BA7191">
            <w:pPr>
              <w:jc w:val="center"/>
              <w:rPr>
                <w:rFonts w:ascii="Tahoma" w:hAnsi="Tahoma" w:cs="Tahoma"/>
                <w:b/>
                <w:bCs/>
                <w:szCs w:val="24"/>
              </w:rPr>
            </w:pPr>
            <w:r w:rsidRPr="00306EEF">
              <w:rPr>
                <w:rFonts w:ascii="Tahoma" w:hAnsi="Tahoma" w:cs="Tahoma"/>
                <w:b/>
                <w:bCs/>
                <w:szCs w:val="24"/>
              </w:rPr>
              <w:lastRenderedPageBreak/>
              <w:t>Term or Abbreviation (Expansion)</w:t>
            </w:r>
          </w:p>
        </w:tc>
        <w:tc>
          <w:tcPr>
            <w:tcW w:w="48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74C9D969" w14:textId="77777777" w:rsidR="00B91F9C" w:rsidRPr="00306EEF" w:rsidRDefault="00B91F9C" w:rsidP="00BA7191">
            <w:pPr>
              <w:jc w:val="center"/>
              <w:rPr>
                <w:rFonts w:ascii="Tahoma" w:eastAsiaTheme="minorHAnsi" w:hAnsi="Tahoma" w:cs="Tahoma"/>
                <w:b/>
                <w:bCs/>
                <w:szCs w:val="24"/>
              </w:rPr>
            </w:pPr>
            <w:r w:rsidRPr="00306EEF">
              <w:rPr>
                <w:rFonts w:ascii="Tahoma" w:hAnsi="Tahoma" w:cs="Tahoma"/>
                <w:b/>
                <w:bCs/>
                <w:szCs w:val="24"/>
              </w:rPr>
              <w:t>Definition / Description</w:t>
            </w:r>
          </w:p>
        </w:tc>
        <w:tc>
          <w:tcPr>
            <w:tcW w:w="2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14:paraId="7EA69324" w14:textId="77777777" w:rsidR="00B91F9C" w:rsidRPr="00306EEF" w:rsidRDefault="00B91F9C" w:rsidP="00245CDF">
            <w:pPr>
              <w:pStyle w:val="Definition"/>
              <w:ind w:left="0"/>
              <w:jc w:val="center"/>
              <w:rPr>
                <w:rFonts w:ascii="Tahoma" w:hAnsi="Tahoma" w:cs="Tahoma"/>
                <w:b/>
                <w:i/>
                <w:color w:val="FF0000"/>
                <w:szCs w:val="24"/>
              </w:rPr>
            </w:pPr>
            <w:r w:rsidRPr="00306EEF">
              <w:rPr>
                <w:rFonts w:ascii="Tahoma" w:hAnsi="Tahoma" w:cs="Tahoma"/>
                <w:b/>
                <w:i/>
                <w:color w:val="FF0000"/>
                <w:szCs w:val="24"/>
              </w:rPr>
              <w:t xml:space="preserve">WG Recommendations for Master Glossary: </w:t>
            </w:r>
            <w:r w:rsidRPr="00306EEF">
              <w:rPr>
                <w:rFonts w:ascii="Tahoma" w:hAnsi="Tahoma" w:cs="Tahoma"/>
                <w:b/>
                <w:color w:val="FF0000"/>
                <w:szCs w:val="24"/>
                <w:highlight w:val="yellow"/>
              </w:rPr>
              <w:t>(THIS COLUMN WILL BE DELETED BEFORE PUBLICATION)</w:t>
            </w:r>
          </w:p>
          <w:p w14:paraId="5767D1F9" w14:textId="77777777" w:rsidR="00B91F9C" w:rsidRPr="00306EEF" w:rsidRDefault="00B91F9C" w:rsidP="00782121">
            <w:pPr>
              <w:pStyle w:val="ListParagraph"/>
              <w:keepNext/>
              <w:numPr>
                <w:ilvl w:val="0"/>
                <w:numId w:val="12"/>
              </w:numPr>
              <w:rPr>
                <w:rFonts w:ascii="Tahoma" w:hAnsi="Tahoma" w:cs="Tahoma"/>
                <w:i/>
                <w:color w:val="FF0000"/>
                <w:szCs w:val="24"/>
              </w:rPr>
            </w:pPr>
            <w:r w:rsidRPr="00306EEF">
              <w:rPr>
                <w:rFonts w:ascii="Tahoma" w:hAnsi="Tahoma" w:cs="Tahoma"/>
                <w:bCs/>
                <w:color w:val="FF0000"/>
                <w:szCs w:val="24"/>
              </w:rPr>
              <w:t xml:space="preserve">(OK)Master Glossary Reviewed &amp; Accepted </w:t>
            </w:r>
          </w:p>
          <w:p w14:paraId="44EF2E13" w14:textId="77777777" w:rsidR="00B91F9C" w:rsidRPr="00306EEF" w:rsidRDefault="00B91F9C" w:rsidP="00782121">
            <w:pPr>
              <w:pStyle w:val="ListParagraph"/>
              <w:keepNext/>
              <w:numPr>
                <w:ilvl w:val="0"/>
                <w:numId w:val="12"/>
              </w:numPr>
              <w:rPr>
                <w:rFonts w:ascii="Tahoma" w:hAnsi="Tahoma" w:cs="Tahoma"/>
                <w:i/>
                <w:color w:val="FF0000"/>
                <w:szCs w:val="24"/>
              </w:rPr>
            </w:pPr>
            <w:r w:rsidRPr="00306EEF">
              <w:rPr>
                <w:rFonts w:ascii="Tahoma" w:hAnsi="Tahoma" w:cs="Tahoma"/>
                <w:i/>
                <w:color w:val="FF0000"/>
                <w:szCs w:val="24"/>
              </w:rPr>
              <w:t>(A)dd</w:t>
            </w:r>
          </w:p>
          <w:p w14:paraId="26C768F8" w14:textId="77777777" w:rsidR="00B91F9C" w:rsidRPr="00306EEF" w:rsidRDefault="00B91F9C" w:rsidP="00782121">
            <w:pPr>
              <w:pStyle w:val="Definition"/>
              <w:numPr>
                <w:ilvl w:val="0"/>
                <w:numId w:val="12"/>
              </w:numPr>
              <w:rPr>
                <w:rFonts w:ascii="Tahoma" w:hAnsi="Tahoma" w:cs="Tahoma"/>
                <w:i/>
                <w:color w:val="FF0000"/>
                <w:szCs w:val="24"/>
              </w:rPr>
            </w:pPr>
            <w:r w:rsidRPr="00306EEF">
              <w:rPr>
                <w:rFonts w:ascii="Tahoma" w:hAnsi="Tahoma" w:cs="Tahoma"/>
                <w:i/>
                <w:color w:val="FF0000"/>
                <w:szCs w:val="24"/>
              </w:rPr>
              <w:t>(D)</w:t>
            </w:r>
            <w:proofErr w:type="spellStart"/>
            <w:r w:rsidRPr="00306EEF">
              <w:rPr>
                <w:rFonts w:ascii="Tahoma" w:hAnsi="Tahoma" w:cs="Tahoma"/>
                <w:i/>
                <w:color w:val="FF0000"/>
                <w:szCs w:val="24"/>
              </w:rPr>
              <w:t>elete</w:t>
            </w:r>
            <w:proofErr w:type="spellEnd"/>
          </w:p>
          <w:p w14:paraId="4B12B24F" w14:textId="77777777" w:rsidR="00B91F9C" w:rsidRPr="00306EEF" w:rsidRDefault="00B91F9C" w:rsidP="00782121">
            <w:pPr>
              <w:pStyle w:val="Definition"/>
              <w:numPr>
                <w:ilvl w:val="0"/>
                <w:numId w:val="12"/>
              </w:numPr>
              <w:rPr>
                <w:rFonts w:ascii="Tahoma" w:hAnsi="Tahoma" w:cs="Tahoma"/>
                <w:i/>
                <w:color w:val="FF0000"/>
                <w:szCs w:val="24"/>
              </w:rPr>
            </w:pPr>
            <w:r w:rsidRPr="00306EEF">
              <w:rPr>
                <w:rFonts w:ascii="Tahoma" w:hAnsi="Tahoma" w:cs="Tahoma"/>
                <w:i/>
                <w:color w:val="FF0000"/>
                <w:szCs w:val="24"/>
              </w:rPr>
              <w:t>(DA)Don’t add</w:t>
            </w:r>
          </w:p>
          <w:p w14:paraId="274F4DBA" w14:textId="77777777" w:rsidR="00B91F9C" w:rsidRPr="00306EEF" w:rsidRDefault="00B91F9C" w:rsidP="00782121">
            <w:pPr>
              <w:pStyle w:val="ListParagraph"/>
              <w:keepNext/>
              <w:numPr>
                <w:ilvl w:val="0"/>
                <w:numId w:val="12"/>
              </w:numPr>
              <w:rPr>
                <w:rFonts w:ascii="Tahoma" w:hAnsi="Tahoma" w:cs="Tahoma"/>
                <w:bCs/>
                <w:color w:val="FF0000"/>
                <w:szCs w:val="24"/>
              </w:rPr>
            </w:pPr>
            <w:r w:rsidRPr="00306EEF">
              <w:rPr>
                <w:rFonts w:ascii="Tahoma" w:hAnsi="Tahoma" w:cs="Tahoma"/>
                <w:i/>
                <w:color w:val="FF0000"/>
                <w:szCs w:val="24"/>
              </w:rPr>
              <w:t>(U)</w:t>
            </w:r>
            <w:proofErr w:type="spellStart"/>
            <w:r w:rsidRPr="00306EEF">
              <w:rPr>
                <w:rFonts w:ascii="Tahoma" w:hAnsi="Tahoma" w:cs="Tahoma"/>
                <w:i/>
                <w:color w:val="FF0000"/>
                <w:szCs w:val="24"/>
              </w:rPr>
              <w:t>pdate</w:t>
            </w:r>
            <w:proofErr w:type="spellEnd"/>
          </w:p>
          <w:p w14:paraId="2865A7EC" w14:textId="77777777" w:rsidR="00B91F9C" w:rsidRPr="00306EEF" w:rsidRDefault="00B91F9C" w:rsidP="00782121">
            <w:pPr>
              <w:pStyle w:val="ListParagraph"/>
              <w:keepNext/>
              <w:numPr>
                <w:ilvl w:val="0"/>
                <w:numId w:val="12"/>
              </w:numPr>
              <w:rPr>
                <w:rFonts w:ascii="Tahoma" w:hAnsi="Tahoma" w:cs="Tahoma"/>
                <w:bCs/>
                <w:color w:val="FF0000"/>
                <w:szCs w:val="24"/>
              </w:rPr>
            </w:pPr>
            <w:r w:rsidRPr="00306EEF">
              <w:rPr>
                <w:rFonts w:ascii="Tahoma" w:hAnsi="Tahoma" w:cs="Tahoma"/>
                <w:i/>
                <w:color w:val="FF0000"/>
                <w:szCs w:val="24"/>
              </w:rPr>
              <w:t>Other (text suggestions)</w:t>
            </w:r>
          </w:p>
          <w:p w14:paraId="5EE7C9EC" w14:textId="77777777" w:rsidR="00B91F9C" w:rsidRPr="00306EEF" w:rsidRDefault="00B91F9C" w:rsidP="00BA7191">
            <w:pPr>
              <w:keepNext/>
              <w:jc w:val="center"/>
              <w:rPr>
                <w:rFonts w:ascii="Tahoma" w:eastAsiaTheme="minorHAnsi" w:hAnsi="Tahoma" w:cs="Tahoma"/>
                <w:b/>
                <w:bCs/>
                <w:szCs w:val="24"/>
              </w:rPr>
            </w:pPr>
          </w:p>
        </w:tc>
      </w:tr>
      <w:tr w:rsidR="00B91F9C" w:rsidRPr="00306EEF" w14:paraId="4BEAAEE0"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hideMark/>
          </w:tcPr>
          <w:p w14:paraId="3E5AE344" w14:textId="0253C86F" w:rsidR="00B91F9C" w:rsidRPr="00F60040" w:rsidRDefault="004963B6" w:rsidP="00BA7191">
            <w:pPr>
              <w:keepNext/>
              <w:jc w:val="center"/>
              <w:rPr>
                <w:rFonts w:ascii="Tahoma" w:hAnsi="Tahoma" w:cs="Tahoma"/>
                <w:szCs w:val="24"/>
              </w:rPr>
            </w:pPr>
            <w:r>
              <w:rPr>
                <w:rFonts w:ascii="Tahoma" w:hAnsi="Tahoma" w:cs="Tahoma"/>
                <w:szCs w:val="24"/>
              </w:rPr>
              <w:t>EIDO</w:t>
            </w:r>
            <w:r w:rsidR="00B91F9C">
              <w:rPr>
                <w:rFonts w:ascii="Tahoma" w:hAnsi="Tahoma" w:cs="Tahoma"/>
                <w:szCs w:val="24"/>
              </w:rPr>
              <w:t xml:space="preserve"> (Emergency Incident Data Object) </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CD6DC3" w14:textId="77777777" w:rsidR="00B91F9C" w:rsidRPr="00F60040" w:rsidRDefault="00B91F9C" w:rsidP="00CD3381">
            <w:pPr>
              <w:rPr>
                <w:rFonts w:ascii="Tahoma" w:hAnsi="Tahoma" w:cs="Tahoma"/>
                <w:szCs w:val="24"/>
              </w:rPr>
            </w:pPr>
            <w:r w:rsidRPr="00CD3381">
              <w:rPr>
                <w:rFonts w:ascii="Tahoma" w:hAnsi="Tahoma" w:cs="Tahoma"/>
                <w:szCs w:val="24"/>
              </w:rPr>
              <w:t>A JSON-based object that is used to share emergency incident information between and among authorized entities and systems. NENA has adopted the JSON-based EIDO (Emergency Incident Data Object) for sharing incident information among authorized NG9-1-1 entities and systems.</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6F8A54F" w14:textId="77777777" w:rsidR="00B91F9C" w:rsidRPr="00306EEF" w:rsidRDefault="00B91F9C" w:rsidP="00BA7191">
            <w:pPr>
              <w:keepNext/>
              <w:jc w:val="center"/>
              <w:rPr>
                <w:rFonts w:ascii="Tahoma" w:eastAsiaTheme="minorHAnsi" w:hAnsi="Tahoma" w:cs="Tahoma"/>
                <w:color w:val="FF0000"/>
                <w:szCs w:val="24"/>
              </w:rPr>
            </w:pPr>
          </w:p>
        </w:tc>
      </w:tr>
      <w:tr w:rsidR="0046797C" w:rsidRPr="00306EEF" w14:paraId="025B1A75"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6CD3E4B4" w14:textId="7A06CA32" w:rsidR="0046797C" w:rsidRDefault="0046797C" w:rsidP="00926161">
            <w:pPr>
              <w:jc w:val="center"/>
              <w:rPr>
                <w:rFonts w:ascii="Tahoma" w:hAnsi="Tahoma" w:cs="Tahoma"/>
                <w:szCs w:val="24"/>
              </w:rPr>
            </w:pPr>
            <w:r w:rsidRPr="0046797C">
              <w:rPr>
                <w:rFonts w:ascii="Tahoma" w:hAnsi="Tahoma" w:cs="Tahoma"/>
                <w:szCs w:val="24"/>
              </w:rPr>
              <w:t xml:space="preserve">Data </w:t>
            </w:r>
            <w:r w:rsidR="00C30A64">
              <w:rPr>
                <w:rFonts w:ascii="Tahoma" w:hAnsi="Tahoma" w:cs="Tahoma"/>
                <w:szCs w:val="24"/>
              </w:rPr>
              <w:t>E</w:t>
            </w:r>
            <w:r w:rsidRPr="0046797C">
              <w:rPr>
                <w:rFonts w:ascii="Tahoma" w:hAnsi="Tahoma" w:cs="Tahoma"/>
                <w:szCs w:val="24"/>
              </w:rPr>
              <w:t>lement</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F9BC36" w14:textId="40716961" w:rsidR="0046797C" w:rsidRPr="00AB7A75" w:rsidRDefault="0046797C" w:rsidP="003767F1">
            <w:pPr>
              <w:rPr>
                <w:rFonts w:ascii="Tahoma" w:hAnsi="Tahoma" w:cs="Tahoma"/>
                <w:szCs w:val="24"/>
              </w:rPr>
            </w:pPr>
            <w:r w:rsidRPr="0046797C">
              <w:rPr>
                <w:rFonts w:ascii="Tahoma" w:hAnsi="Tahoma" w:cs="Tahoma"/>
                <w:szCs w:val="24"/>
              </w:rPr>
              <w:t xml:space="preserve">A unit of </w:t>
            </w:r>
            <w:r w:rsidR="00447C36">
              <w:rPr>
                <w:rFonts w:ascii="Tahoma" w:hAnsi="Tahoma" w:cs="Tahoma"/>
                <w:szCs w:val="24"/>
              </w:rPr>
              <w:t>information</w:t>
            </w:r>
            <w:r w:rsidRPr="0046797C">
              <w:rPr>
                <w:rFonts w:ascii="Tahoma" w:hAnsi="Tahoma" w:cs="Tahoma"/>
                <w:szCs w:val="24"/>
              </w:rPr>
              <w:t xml:space="preserve"> composed of a name and value. The value can be a number, a </w:t>
            </w:r>
            <w:proofErr w:type="spellStart"/>
            <w:r w:rsidRPr="0046797C">
              <w:rPr>
                <w:rFonts w:ascii="Tahoma" w:hAnsi="Tahoma" w:cs="Tahoma"/>
                <w:szCs w:val="24"/>
              </w:rPr>
              <w:t>boolean</w:t>
            </w:r>
            <w:proofErr w:type="spellEnd"/>
            <w:r w:rsidRPr="0046797C">
              <w:rPr>
                <w:rFonts w:ascii="Tahoma" w:hAnsi="Tahoma" w:cs="Tahoma"/>
                <w:szCs w:val="24"/>
              </w:rPr>
              <w:t>, a character string or a</w:t>
            </w:r>
            <w:r w:rsidR="009B625F">
              <w:rPr>
                <w:rFonts w:ascii="Tahoma" w:hAnsi="Tahoma" w:cs="Tahoma"/>
                <w:szCs w:val="24"/>
              </w:rPr>
              <w:t xml:space="preserve"> </w:t>
            </w:r>
            <w:r w:rsidR="00C30A64">
              <w:rPr>
                <w:rFonts w:ascii="Tahoma" w:hAnsi="Tahoma" w:cs="Tahoma"/>
                <w:szCs w:val="24"/>
              </w:rPr>
              <w:t>D</w:t>
            </w:r>
            <w:r w:rsidR="00447C36">
              <w:rPr>
                <w:rFonts w:ascii="Tahoma" w:hAnsi="Tahoma" w:cs="Tahoma"/>
                <w:szCs w:val="24"/>
              </w:rPr>
              <w:t>ata</w:t>
            </w:r>
            <w:r w:rsidRPr="0046797C">
              <w:rPr>
                <w:rFonts w:ascii="Tahoma" w:hAnsi="Tahoma" w:cs="Tahoma"/>
                <w:szCs w:val="24"/>
              </w:rPr>
              <w:t xml:space="preserve"> </w:t>
            </w:r>
            <w:r w:rsidR="00C30A64">
              <w:rPr>
                <w:rFonts w:ascii="Tahoma" w:hAnsi="Tahoma" w:cs="Tahoma"/>
                <w:szCs w:val="24"/>
              </w:rPr>
              <w:t>C</w:t>
            </w:r>
            <w:r w:rsidRPr="0046797C">
              <w:rPr>
                <w:rFonts w:ascii="Tahoma" w:hAnsi="Tahoma" w:cs="Tahoma"/>
                <w:szCs w:val="24"/>
              </w:rPr>
              <w:t>omponent.</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2B62FF8" w14:textId="649843E4" w:rsidR="0046797C" w:rsidRPr="00306EEF" w:rsidRDefault="009B625F" w:rsidP="003767F1">
            <w:pPr>
              <w:jc w:val="center"/>
              <w:rPr>
                <w:rFonts w:ascii="Tahoma" w:eastAsiaTheme="minorHAnsi" w:hAnsi="Tahoma" w:cs="Tahoma"/>
                <w:color w:val="FF0000"/>
                <w:szCs w:val="24"/>
              </w:rPr>
            </w:pPr>
            <w:r>
              <w:rPr>
                <w:rFonts w:ascii="Tahoma" w:eastAsiaTheme="minorHAnsi" w:hAnsi="Tahoma" w:cs="Tahoma"/>
                <w:color w:val="FF0000"/>
                <w:szCs w:val="24"/>
              </w:rPr>
              <w:t xml:space="preserve"> </w:t>
            </w:r>
          </w:p>
        </w:tc>
      </w:tr>
      <w:tr w:rsidR="0046797C" w:rsidRPr="00306EEF" w14:paraId="7AADC674"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1C0E7FBD" w14:textId="5218375C" w:rsidR="0046797C" w:rsidRDefault="0046797C" w:rsidP="00926161">
            <w:pPr>
              <w:jc w:val="center"/>
              <w:rPr>
                <w:rFonts w:ascii="Tahoma" w:hAnsi="Tahoma" w:cs="Tahoma"/>
                <w:szCs w:val="24"/>
              </w:rPr>
            </w:pPr>
            <w:r w:rsidRPr="0046797C">
              <w:rPr>
                <w:rFonts w:ascii="Tahoma" w:hAnsi="Tahoma" w:cs="Tahoma"/>
                <w:szCs w:val="24"/>
              </w:rPr>
              <w:t xml:space="preserve">Data </w:t>
            </w:r>
            <w:r w:rsidR="00C30A64">
              <w:rPr>
                <w:rFonts w:ascii="Tahoma" w:hAnsi="Tahoma" w:cs="Tahoma"/>
                <w:szCs w:val="24"/>
              </w:rPr>
              <w:t>C</w:t>
            </w:r>
            <w:r w:rsidRPr="0046797C">
              <w:rPr>
                <w:rFonts w:ascii="Tahoma" w:hAnsi="Tahoma" w:cs="Tahoma"/>
                <w:szCs w:val="24"/>
              </w:rPr>
              <w:t>omponent</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34741C9" w14:textId="1CAEC446" w:rsidR="0046797C" w:rsidRPr="00AB7A75" w:rsidRDefault="0046797C" w:rsidP="003767F1">
            <w:pPr>
              <w:rPr>
                <w:rFonts w:ascii="Tahoma" w:hAnsi="Tahoma" w:cs="Tahoma"/>
                <w:szCs w:val="24"/>
              </w:rPr>
            </w:pPr>
            <w:r w:rsidRPr="0046797C">
              <w:rPr>
                <w:rFonts w:ascii="Tahoma" w:hAnsi="Tahoma" w:cs="Tahoma"/>
                <w:szCs w:val="24"/>
              </w:rPr>
              <w:t xml:space="preserve">A structure composed of multiple </w:t>
            </w:r>
            <w:r w:rsidR="00C30A64">
              <w:rPr>
                <w:rFonts w:ascii="Tahoma" w:hAnsi="Tahoma" w:cs="Tahoma"/>
                <w:szCs w:val="24"/>
              </w:rPr>
              <w:t>D</w:t>
            </w:r>
            <w:r w:rsidRPr="0046797C">
              <w:rPr>
                <w:rFonts w:ascii="Tahoma" w:hAnsi="Tahoma" w:cs="Tahoma"/>
                <w:szCs w:val="24"/>
              </w:rPr>
              <w:t xml:space="preserve">ata </w:t>
            </w:r>
            <w:r w:rsidR="00C30A64">
              <w:rPr>
                <w:rFonts w:ascii="Tahoma" w:hAnsi="Tahoma" w:cs="Tahoma"/>
                <w:szCs w:val="24"/>
              </w:rPr>
              <w:t>E</w:t>
            </w:r>
            <w:r w:rsidRPr="0046797C">
              <w:rPr>
                <w:rFonts w:ascii="Tahoma" w:hAnsi="Tahoma" w:cs="Tahoma"/>
                <w:szCs w:val="24"/>
              </w:rPr>
              <w:t>lement</w:t>
            </w:r>
            <w:r w:rsidR="00447C36">
              <w:rPr>
                <w:rFonts w:ascii="Tahoma" w:hAnsi="Tahoma" w:cs="Tahoma"/>
                <w:szCs w:val="24"/>
              </w:rPr>
              <w:t>s</w:t>
            </w:r>
            <w:r w:rsidRPr="0046797C">
              <w:rPr>
                <w:rFonts w:ascii="Tahoma" w:hAnsi="Tahoma" w:cs="Tahoma"/>
                <w:szCs w:val="24"/>
              </w:rPr>
              <w:t>.</w:t>
            </w:r>
            <w:r w:rsidR="006E4BBA">
              <w:rPr>
                <w:rFonts w:ascii="Tahoma" w:hAnsi="Tahoma" w:cs="Tahoma"/>
                <w:szCs w:val="24"/>
              </w:rPr>
              <w:t xml:space="preserve">  </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B3AAD7" w14:textId="4D11F700" w:rsidR="0046797C" w:rsidRPr="00306EEF" w:rsidRDefault="009B625F" w:rsidP="003767F1">
            <w:pPr>
              <w:jc w:val="center"/>
              <w:rPr>
                <w:rFonts w:ascii="Tahoma" w:eastAsiaTheme="minorHAnsi" w:hAnsi="Tahoma" w:cs="Tahoma"/>
                <w:color w:val="FF0000"/>
                <w:szCs w:val="24"/>
              </w:rPr>
            </w:pPr>
            <w:r>
              <w:rPr>
                <w:rFonts w:ascii="Tahoma" w:eastAsiaTheme="minorHAnsi" w:hAnsi="Tahoma" w:cs="Tahoma"/>
                <w:color w:val="FF0000"/>
                <w:szCs w:val="24"/>
              </w:rPr>
              <w:t xml:space="preserve"> </w:t>
            </w:r>
          </w:p>
        </w:tc>
      </w:tr>
      <w:tr w:rsidR="00B91F9C" w:rsidRPr="00306EEF" w14:paraId="03F6760C"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0543A5CA" w14:textId="77777777" w:rsidR="00B91F9C" w:rsidRPr="00F60040" w:rsidRDefault="00B91F9C" w:rsidP="00926161">
            <w:pPr>
              <w:jc w:val="center"/>
              <w:rPr>
                <w:rFonts w:ascii="Tahoma" w:hAnsi="Tahoma" w:cs="Tahoma"/>
                <w:szCs w:val="24"/>
              </w:rPr>
            </w:pPr>
            <w:proofErr w:type="spellStart"/>
            <w:r>
              <w:rPr>
                <w:rFonts w:ascii="Tahoma" w:hAnsi="Tahoma" w:cs="Tahoma"/>
                <w:szCs w:val="24"/>
              </w:rPr>
              <w:lastRenderedPageBreak/>
              <w:t>ESInet</w:t>
            </w:r>
            <w:proofErr w:type="spellEnd"/>
            <w:r>
              <w:rPr>
                <w:rFonts w:ascii="Tahoma" w:hAnsi="Tahoma" w:cs="Tahoma"/>
                <w:szCs w:val="24"/>
              </w:rPr>
              <w:t xml:space="preserve"> (Emergency Services IP Network)</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3BE4C4" w14:textId="77777777" w:rsidR="00B91F9C" w:rsidRPr="00F60040" w:rsidRDefault="00AB7A75" w:rsidP="003767F1">
            <w:pPr>
              <w:rPr>
                <w:rFonts w:ascii="Tahoma" w:hAnsi="Tahoma" w:cs="Tahoma"/>
                <w:szCs w:val="24"/>
              </w:rPr>
            </w:pPr>
            <w:r w:rsidRPr="00AB7A75">
              <w:rPr>
                <w:rFonts w:ascii="Tahoma" w:hAnsi="Tahoma" w:cs="Tahoma"/>
                <w:szCs w:val="24"/>
              </w:rPr>
              <w:t xml:space="preserve">An </w:t>
            </w:r>
            <w:proofErr w:type="spellStart"/>
            <w:r w:rsidRPr="00AB7A75">
              <w:rPr>
                <w:rFonts w:ascii="Tahoma" w:hAnsi="Tahoma" w:cs="Tahoma"/>
                <w:szCs w:val="24"/>
              </w:rPr>
              <w:t>ESInet</w:t>
            </w:r>
            <w:proofErr w:type="spellEnd"/>
            <w:r w:rsidRPr="00AB7A75">
              <w:rPr>
                <w:rFonts w:ascii="Tahoma" w:hAnsi="Tahoma" w:cs="Tahoma"/>
                <w:szCs w:val="24"/>
              </w:rPr>
              <w:t xml:space="preserve"> is a managed IP network that is used for emergency services communications, and which can be shared by all public safety agencies. It provides the IP transport infrastructure upon which independent application platforms and core services can be deployed, including, but not restricted to, those necessary for providing NG9</w:t>
            </w:r>
            <w:r w:rsidRPr="00AB7A75">
              <w:rPr>
                <w:rFonts w:ascii="Tahoma" w:hAnsi="Tahoma" w:cs="Tahoma"/>
                <w:szCs w:val="24"/>
              </w:rPr>
              <w:noBreakHyphen/>
              <w:t>1</w:t>
            </w:r>
            <w:r w:rsidRPr="00AB7A75">
              <w:rPr>
                <w:rFonts w:ascii="Tahoma" w:hAnsi="Tahoma" w:cs="Tahoma"/>
                <w:szCs w:val="24"/>
              </w:rPr>
              <w:noBreakHyphen/>
              <w:t xml:space="preserve">1 services. </w:t>
            </w:r>
            <w:proofErr w:type="spellStart"/>
            <w:r w:rsidRPr="00AB7A75">
              <w:rPr>
                <w:rFonts w:ascii="Tahoma" w:hAnsi="Tahoma" w:cs="Tahoma"/>
                <w:szCs w:val="24"/>
              </w:rPr>
              <w:t>ESInets</w:t>
            </w:r>
            <w:proofErr w:type="spellEnd"/>
            <w:r w:rsidRPr="00AB7A75">
              <w:rPr>
                <w:rFonts w:ascii="Tahoma" w:hAnsi="Tahoma" w:cs="Tahoma"/>
                <w:szCs w:val="24"/>
              </w:rPr>
              <w:t xml:space="preserve"> may be constructed from a mix of dedicated and shared facilities. </w:t>
            </w:r>
            <w:proofErr w:type="spellStart"/>
            <w:r w:rsidRPr="00AB7A75">
              <w:rPr>
                <w:rFonts w:ascii="Tahoma" w:hAnsi="Tahoma" w:cs="Tahoma"/>
                <w:szCs w:val="24"/>
              </w:rPr>
              <w:t>ESInets</w:t>
            </w:r>
            <w:proofErr w:type="spellEnd"/>
            <w:r w:rsidRPr="00AB7A75">
              <w:rPr>
                <w:rFonts w:ascii="Tahoma" w:hAnsi="Tahoma" w:cs="Tahoma"/>
                <w:szCs w:val="24"/>
              </w:rPr>
              <w:t xml:space="preserve"> may be interconnected at local, regional, state, federal, national and international levels to form an IP-based inter-network (network of networks). The term </w:t>
            </w:r>
            <w:proofErr w:type="spellStart"/>
            <w:r w:rsidRPr="00AB7A75">
              <w:rPr>
                <w:rFonts w:ascii="Tahoma" w:hAnsi="Tahoma" w:cs="Tahoma"/>
                <w:szCs w:val="24"/>
              </w:rPr>
              <w:t>ESInet</w:t>
            </w:r>
            <w:proofErr w:type="spellEnd"/>
            <w:r w:rsidRPr="00AB7A75">
              <w:rPr>
                <w:rFonts w:ascii="Tahoma" w:hAnsi="Tahoma" w:cs="Tahoma"/>
                <w:szCs w:val="24"/>
              </w:rPr>
              <w:t xml:space="preserve"> designates the network, not the services that ride on the network. See </w:t>
            </w:r>
            <w:hyperlink r:id="rId770" w:tooltip="NGCS (NG9-1-1 Core Services)" w:history="1">
              <w:r w:rsidRPr="00AB7A75">
                <w:rPr>
                  <w:rFonts w:ascii="Tahoma" w:hAnsi="Tahoma" w:cs="Tahoma"/>
                  <w:color w:val="0000FF"/>
                  <w:szCs w:val="24"/>
                  <w:u w:val="single"/>
                </w:rPr>
                <w:t>NGCS (Next Generation Core Services)</w:t>
              </w:r>
            </w:hyperlink>
            <w:r w:rsidRPr="00AB7A75">
              <w:rPr>
                <w:rFonts w:ascii="Tahoma" w:hAnsi="Tahoma" w:cs="Tahoma"/>
                <w:szCs w:val="24"/>
              </w:rPr>
              <w:t>.</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7C3F764" w14:textId="77777777" w:rsidR="00B91F9C" w:rsidRPr="00306EEF" w:rsidRDefault="00B91F9C" w:rsidP="003767F1">
            <w:pPr>
              <w:jc w:val="center"/>
              <w:rPr>
                <w:rFonts w:ascii="Tahoma" w:eastAsiaTheme="minorHAnsi" w:hAnsi="Tahoma" w:cs="Tahoma"/>
                <w:color w:val="FF0000"/>
                <w:szCs w:val="24"/>
              </w:rPr>
            </w:pPr>
          </w:p>
        </w:tc>
      </w:tr>
      <w:tr w:rsidR="00B91F9C" w:rsidRPr="00306EEF" w14:paraId="74789439"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211B5F1C" w14:textId="77777777" w:rsidR="00B91F9C" w:rsidRPr="00F60040" w:rsidRDefault="00B91F9C" w:rsidP="00926161">
            <w:pPr>
              <w:jc w:val="center"/>
              <w:rPr>
                <w:rFonts w:ascii="Tahoma" w:hAnsi="Tahoma" w:cs="Tahoma"/>
                <w:szCs w:val="24"/>
                <w:shd w:val="clear" w:color="auto" w:fill="FFFFFF"/>
              </w:rPr>
            </w:pPr>
            <w:r>
              <w:rPr>
                <w:rFonts w:ascii="Tahoma" w:hAnsi="Tahoma" w:cs="Tahoma"/>
                <w:szCs w:val="24"/>
                <w:shd w:val="clear" w:color="auto" w:fill="FFFFFF"/>
              </w:rPr>
              <w:t>FE (Functional Element)</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1C8A37" w14:textId="77777777" w:rsidR="00B91F9C" w:rsidRPr="00AB7A75" w:rsidRDefault="00AB7A75" w:rsidP="003767F1">
            <w:pPr>
              <w:rPr>
                <w:rFonts w:ascii="Tahoma" w:hAnsi="Tahoma" w:cs="Tahoma"/>
                <w:szCs w:val="24"/>
              </w:rPr>
            </w:pPr>
            <w:r w:rsidRPr="00AB7A75">
              <w:rPr>
                <w:rFonts w:ascii="Tahoma" w:hAnsi="Tahoma" w:cs="Tahoma"/>
                <w:szCs w:val="24"/>
              </w:rPr>
              <w:t>A set of software features that may be combined with hardware interfaces and operations on those interfaces to accomplish a defined task. Some Functional Elements may contain other Functional Elements.</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BEF400B" w14:textId="77777777" w:rsidR="00B91F9C" w:rsidRPr="00306EEF" w:rsidRDefault="00B91F9C" w:rsidP="00BA7191">
            <w:pPr>
              <w:jc w:val="center"/>
              <w:rPr>
                <w:rFonts w:ascii="Tahoma" w:hAnsi="Tahoma" w:cs="Tahoma"/>
                <w:kern w:val="0"/>
                <w:szCs w:val="24"/>
              </w:rPr>
            </w:pPr>
          </w:p>
        </w:tc>
      </w:tr>
      <w:tr w:rsidR="00B91F9C" w:rsidRPr="00306EEF" w14:paraId="302E65A8"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50DB51AE" w14:textId="77777777" w:rsidR="00B91F9C" w:rsidRDefault="00B91F9C" w:rsidP="00926161">
            <w:pPr>
              <w:jc w:val="center"/>
              <w:rPr>
                <w:rFonts w:ascii="Tahoma" w:hAnsi="Tahoma" w:cs="Tahoma"/>
                <w:szCs w:val="24"/>
              </w:rPr>
            </w:pPr>
            <w:r>
              <w:rPr>
                <w:rFonts w:ascii="Tahoma" w:hAnsi="Tahoma" w:cs="Tahoma"/>
                <w:szCs w:val="24"/>
              </w:rPr>
              <w:t>IMR (Interactive Media Response)</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D96D89" w14:textId="77777777" w:rsidR="00B91F9C" w:rsidRPr="00F60040" w:rsidRDefault="00AB7A75" w:rsidP="003767F1">
            <w:pPr>
              <w:rPr>
                <w:rFonts w:ascii="Tahoma" w:hAnsi="Tahoma" w:cs="Tahoma"/>
                <w:szCs w:val="24"/>
              </w:rPr>
            </w:pPr>
            <w:r w:rsidRPr="00AB7A75">
              <w:rPr>
                <w:rFonts w:ascii="Tahoma" w:hAnsi="Tahoma" w:cs="Tahoma"/>
                <w:szCs w:val="24"/>
              </w:rPr>
              <w:t>An automated service used to play announcements, record responses and interact with callers using any or all of audio, video and text.</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4BD4C6" w14:textId="77777777" w:rsidR="00B91F9C" w:rsidRPr="00306EEF" w:rsidRDefault="00B91F9C" w:rsidP="003767F1">
            <w:pPr>
              <w:jc w:val="center"/>
              <w:rPr>
                <w:rFonts w:ascii="Tahoma" w:eastAsiaTheme="minorHAnsi" w:hAnsi="Tahoma" w:cs="Tahoma"/>
                <w:color w:val="FF0000"/>
                <w:szCs w:val="24"/>
              </w:rPr>
            </w:pPr>
          </w:p>
        </w:tc>
      </w:tr>
      <w:tr w:rsidR="00B91F9C" w:rsidRPr="00306EEF" w14:paraId="480E6B8B"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7EFE9A92" w14:textId="77777777" w:rsidR="00B91F9C" w:rsidRPr="00F60040" w:rsidRDefault="00B91F9C" w:rsidP="00EF059B">
            <w:pPr>
              <w:jc w:val="center"/>
              <w:rPr>
                <w:rFonts w:ascii="Tahoma" w:eastAsiaTheme="minorHAnsi" w:hAnsi="Tahoma" w:cs="Tahoma"/>
                <w:szCs w:val="24"/>
              </w:rPr>
            </w:pPr>
            <w:r>
              <w:rPr>
                <w:rFonts w:ascii="Tahoma" w:eastAsiaTheme="minorHAnsi" w:hAnsi="Tahoma" w:cs="Tahoma"/>
                <w:szCs w:val="24"/>
              </w:rPr>
              <w:lastRenderedPageBreak/>
              <w:t>Report Number</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7CCA41" w14:textId="77777777" w:rsidR="00B91F9C" w:rsidRPr="00CD3381" w:rsidRDefault="00B91F9C" w:rsidP="003767F1">
            <w:pPr>
              <w:rPr>
                <w:rFonts w:ascii="Tahoma" w:hAnsi="Tahoma" w:cs="Tahoma"/>
                <w:szCs w:val="24"/>
              </w:rPr>
            </w:pPr>
            <w:r w:rsidRPr="00CD3381">
              <w:rPr>
                <w:rFonts w:ascii="Tahoma" w:hAnsi="Tahoma" w:cs="Tahoma"/>
                <w:szCs w:val="24"/>
              </w:rPr>
              <w:t>A number associated with an emergency incident that once generated indicates that a follow up report or investigation will be associated with the incident. May also be known as: case number, fire incident number, department report numbers and other variations depending on the types of service agencies involved and local customs.  Typically, the report number is sequential within a year and also identifies the agency for which it is issued.  Within an agency, the report number is globally unique.  More than one report number may be associated with a single incident.</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67D2CA" w14:textId="77777777" w:rsidR="00B91F9C" w:rsidRPr="00306EEF" w:rsidRDefault="00B91F9C" w:rsidP="003767F1">
            <w:pPr>
              <w:jc w:val="center"/>
              <w:rPr>
                <w:rFonts w:ascii="Tahoma" w:eastAsiaTheme="minorHAnsi" w:hAnsi="Tahoma" w:cs="Tahoma"/>
                <w:color w:val="FF0000"/>
                <w:szCs w:val="24"/>
              </w:rPr>
            </w:pPr>
          </w:p>
        </w:tc>
      </w:tr>
      <w:tr w:rsidR="00B91F9C" w:rsidRPr="00306EEF" w14:paraId="298839AC"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6C409D5E" w14:textId="77777777" w:rsidR="00B91F9C" w:rsidRDefault="00B91F9C" w:rsidP="00926161">
            <w:pPr>
              <w:jc w:val="center"/>
              <w:rPr>
                <w:rFonts w:ascii="Tahoma" w:hAnsi="Tahoma" w:cs="Tahoma"/>
                <w:szCs w:val="24"/>
              </w:rPr>
            </w:pPr>
            <w:r>
              <w:rPr>
                <w:rFonts w:ascii="Tahoma" w:hAnsi="Tahoma" w:cs="Tahoma"/>
                <w:szCs w:val="24"/>
              </w:rPr>
              <w:t>SIP (Session Initiation Protocol)</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E2123E" w14:textId="77777777" w:rsidR="00B91F9C" w:rsidRPr="00F60040" w:rsidRDefault="00AB7A75" w:rsidP="003767F1">
            <w:pPr>
              <w:rPr>
                <w:rFonts w:ascii="Tahoma" w:hAnsi="Tahoma" w:cs="Tahoma"/>
                <w:szCs w:val="24"/>
              </w:rPr>
            </w:pPr>
            <w:r w:rsidRPr="00AB7A75">
              <w:rPr>
                <w:rFonts w:ascii="Tahoma" w:hAnsi="Tahoma" w:cs="Tahoma"/>
                <w:szCs w:val="24"/>
              </w:rPr>
              <w:t>An IETF defined protocol (RFC3261) that defines a method for establishing multimedia sessions over the Internet. Used as the call signaling protocol in VoIP, i2 and i3.</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E28800" w14:textId="77777777" w:rsidR="00B91F9C" w:rsidRPr="00306EEF" w:rsidRDefault="00B91F9C" w:rsidP="003767F1">
            <w:pPr>
              <w:jc w:val="center"/>
              <w:rPr>
                <w:rFonts w:ascii="Tahoma" w:eastAsiaTheme="minorHAnsi" w:hAnsi="Tahoma" w:cs="Tahoma"/>
                <w:color w:val="FF0000"/>
                <w:szCs w:val="24"/>
              </w:rPr>
            </w:pPr>
          </w:p>
        </w:tc>
      </w:tr>
      <w:tr w:rsidR="00B91F9C" w:rsidRPr="00306EEF" w14:paraId="56F3DD01"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6A1954DF" w14:textId="77777777" w:rsidR="00B91F9C" w:rsidRDefault="00B91F9C" w:rsidP="00926161">
            <w:pPr>
              <w:jc w:val="center"/>
              <w:rPr>
                <w:rFonts w:ascii="Tahoma" w:hAnsi="Tahoma" w:cs="Tahoma"/>
                <w:szCs w:val="24"/>
              </w:rPr>
            </w:pPr>
            <w:r>
              <w:rPr>
                <w:rFonts w:ascii="Tahoma" w:hAnsi="Tahoma" w:cs="Tahoma"/>
                <w:szCs w:val="24"/>
              </w:rPr>
              <w:t>TCP (Transmission Control Protocol)</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D9E399" w14:textId="77777777" w:rsidR="00B91F9C" w:rsidRPr="00F60040" w:rsidRDefault="00AB7A75" w:rsidP="003767F1">
            <w:pPr>
              <w:rPr>
                <w:rFonts w:ascii="Tahoma" w:hAnsi="Tahoma" w:cs="Tahoma"/>
                <w:szCs w:val="24"/>
              </w:rPr>
            </w:pPr>
            <w:r w:rsidRPr="00AB7A75">
              <w:rPr>
                <w:rFonts w:ascii="Tahoma" w:hAnsi="Tahoma" w:cs="Tahoma"/>
                <w:szCs w:val="24"/>
              </w:rPr>
              <w:t>A communications protocol linking different computer platforms across networks. TCP/IP functions at the 3rd and 4th levels of the open system integration model.</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FD56B4" w14:textId="77777777" w:rsidR="00B91F9C" w:rsidRPr="00306EEF" w:rsidRDefault="00B91F9C" w:rsidP="003767F1">
            <w:pPr>
              <w:jc w:val="center"/>
              <w:rPr>
                <w:rFonts w:ascii="Tahoma" w:eastAsiaTheme="minorHAnsi" w:hAnsi="Tahoma" w:cs="Tahoma"/>
                <w:color w:val="FF0000"/>
                <w:szCs w:val="24"/>
              </w:rPr>
            </w:pPr>
          </w:p>
        </w:tc>
      </w:tr>
      <w:tr w:rsidR="00B91F9C" w:rsidRPr="00306EEF" w14:paraId="117ABCAE"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6472503E" w14:textId="77777777" w:rsidR="00B91F9C" w:rsidRDefault="00B91F9C" w:rsidP="00926161">
            <w:pPr>
              <w:jc w:val="center"/>
              <w:rPr>
                <w:rFonts w:ascii="Tahoma" w:hAnsi="Tahoma" w:cs="Tahoma"/>
                <w:szCs w:val="24"/>
              </w:rPr>
            </w:pPr>
            <w:r>
              <w:rPr>
                <w:rFonts w:ascii="Tahoma" w:hAnsi="Tahoma" w:cs="Tahoma"/>
                <w:szCs w:val="24"/>
              </w:rPr>
              <w:t>TLS (Transport Layer Security)</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7D5569" w14:textId="77777777" w:rsidR="00B91F9C" w:rsidRPr="00F60040" w:rsidRDefault="00AB7A75" w:rsidP="003767F1">
            <w:pPr>
              <w:rPr>
                <w:rFonts w:ascii="Tahoma" w:hAnsi="Tahoma" w:cs="Tahoma"/>
                <w:szCs w:val="24"/>
              </w:rPr>
            </w:pPr>
            <w:r w:rsidRPr="00AB7A75">
              <w:rPr>
                <w:rFonts w:ascii="Tahoma" w:hAnsi="Tahoma" w:cs="Tahoma"/>
                <w:szCs w:val="24"/>
              </w:rPr>
              <w:t>An Internet protocol that operates between the IP layer and TCP and provides hop-by-hop authentication, integrity protection and privacy using a negotiated cipher-suite.</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424C6D" w14:textId="77777777" w:rsidR="00B91F9C" w:rsidRPr="00306EEF" w:rsidRDefault="00B91F9C" w:rsidP="003767F1">
            <w:pPr>
              <w:jc w:val="center"/>
              <w:rPr>
                <w:rFonts w:ascii="Tahoma" w:eastAsiaTheme="minorHAnsi" w:hAnsi="Tahoma" w:cs="Tahoma"/>
                <w:color w:val="FF0000"/>
                <w:szCs w:val="24"/>
              </w:rPr>
            </w:pPr>
          </w:p>
        </w:tc>
      </w:tr>
      <w:tr w:rsidR="00B91F9C" w:rsidRPr="00306EEF" w14:paraId="59A8B971" w14:textId="77777777" w:rsidTr="0046797C">
        <w:trPr>
          <w:cantSplit/>
          <w:jc w:val="center"/>
        </w:trPr>
        <w:tc>
          <w:tcPr>
            <w:tcW w:w="1911" w:type="dxa"/>
            <w:gridSpan w:val="2"/>
            <w:tcBorders>
              <w:top w:val="single" w:sz="4" w:space="0" w:color="auto"/>
              <w:left w:val="single" w:sz="4" w:space="0" w:color="auto"/>
              <w:bottom w:val="single" w:sz="4" w:space="0" w:color="auto"/>
              <w:right w:val="single" w:sz="4" w:space="0" w:color="auto"/>
            </w:tcBorders>
            <w:vAlign w:val="center"/>
          </w:tcPr>
          <w:p w14:paraId="2CA512D7" w14:textId="77777777" w:rsidR="00B91F9C" w:rsidRPr="00F60040" w:rsidRDefault="00B91F9C" w:rsidP="00926161">
            <w:pPr>
              <w:jc w:val="center"/>
              <w:rPr>
                <w:rFonts w:ascii="Tahoma" w:hAnsi="Tahoma" w:cs="Tahoma"/>
                <w:szCs w:val="24"/>
              </w:rPr>
            </w:pPr>
            <w:r>
              <w:rPr>
                <w:rFonts w:ascii="Tahoma" w:hAnsi="Tahoma" w:cs="Tahoma"/>
                <w:szCs w:val="24"/>
              </w:rPr>
              <w:t>URL (Uniform Resource Locator)</w:t>
            </w:r>
          </w:p>
        </w:tc>
        <w:tc>
          <w:tcPr>
            <w:tcW w:w="48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D07B5A" w14:textId="77777777" w:rsidR="00B91F9C" w:rsidRPr="00AB7A75" w:rsidRDefault="00AB7A75" w:rsidP="003767F1">
            <w:pPr>
              <w:rPr>
                <w:rFonts w:ascii="Tahoma" w:hAnsi="Tahoma" w:cs="Tahoma"/>
                <w:szCs w:val="24"/>
              </w:rPr>
            </w:pPr>
            <w:r w:rsidRPr="00AB7A75">
              <w:rPr>
                <w:rFonts w:ascii="Tahoma" w:hAnsi="Tahoma" w:cs="Tahoma"/>
                <w:color w:val="222222"/>
                <w:szCs w:val="24"/>
                <w:shd w:val="clear" w:color="auto" w:fill="FFFFFF"/>
              </w:rPr>
              <w:t>A URL is a type of URI specifically used for describing and navigating to a resource (e.g. </w:t>
            </w:r>
            <w:hyperlink r:id="rId771" w:tgtFrame="_blank" w:history="1">
              <w:r w:rsidRPr="00AB7A75">
                <w:rPr>
                  <w:rStyle w:val="Hyperlink"/>
                  <w:rFonts w:ascii="Tahoma" w:hAnsi="Tahoma" w:cs="Tahoma"/>
                  <w:szCs w:val="24"/>
                </w:rPr>
                <w:t>http://www.nena.org</w:t>
              </w:r>
            </w:hyperlink>
            <w:r w:rsidRPr="00AB7A75">
              <w:rPr>
                <w:rFonts w:ascii="Tahoma" w:hAnsi="Tahoma" w:cs="Tahoma"/>
                <w:color w:val="222222"/>
                <w:szCs w:val="24"/>
                <w:shd w:val="clear" w:color="auto" w:fill="FFFFFF"/>
              </w:rPr>
              <w:t>)</w:t>
            </w:r>
          </w:p>
        </w:tc>
        <w:tc>
          <w:tcPr>
            <w:tcW w:w="2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18FCD9" w14:textId="77777777" w:rsidR="00B91F9C" w:rsidRPr="00306EEF" w:rsidRDefault="00B91F9C" w:rsidP="003767F1">
            <w:pPr>
              <w:jc w:val="center"/>
              <w:rPr>
                <w:rFonts w:ascii="Tahoma" w:eastAsiaTheme="minorHAnsi" w:hAnsi="Tahoma" w:cs="Tahoma"/>
                <w:color w:val="FF0000"/>
                <w:szCs w:val="24"/>
              </w:rPr>
            </w:pPr>
          </w:p>
        </w:tc>
      </w:tr>
    </w:tbl>
    <w:p w14:paraId="38DF0F20" w14:textId="77777777" w:rsidR="00807EA0" w:rsidRDefault="006D2A6C" w:rsidP="00807EA0">
      <w:pPr>
        <w:tabs>
          <w:tab w:val="left" w:pos="72"/>
          <w:tab w:val="left" w:pos="102"/>
          <w:tab w:val="left" w:pos="720"/>
          <w:tab w:val="left" w:pos="1440"/>
          <w:tab w:val="right" w:pos="8742"/>
          <w:tab w:val="left" w:pos="9360"/>
        </w:tabs>
        <w:rPr>
          <w:rFonts w:ascii="Tahoma" w:hAnsi="Tahoma" w:cs="Tahoma"/>
          <w:b/>
          <w:color w:val="000000"/>
          <w:szCs w:val="24"/>
        </w:rPr>
      </w:pPr>
      <w:r w:rsidRPr="00306EEF">
        <w:rPr>
          <w:rFonts w:ascii="Tahoma" w:hAnsi="Tahoma" w:cs="Tahoma"/>
          <w:b/>
          <w:color w:val="000000"/>
          <w:szCs w:val="24"/>
        </w:rPr>
        <w:tab/>
      </w:r>
    </w:p>
    <w:p w14:paraId="60541564" w14:textId="77777777" w:rsidR="00757DFD" w:rsidRPr="00306EEF" w:rsidRDefault="00757DFD" w:rsidP="00807EA0">
      <w:pPr>
        <w:tabs>
          <w:tab w:val="left" w:pos="72"/>
          <w:tab w:val="left" w:pos="102"/>
          <w:tab w:val="left" w:pos="720"/>
          <w:tab w:val="left" w:pos="1440"/>
          <w:tab w:val="right" w:pos="8742"/>
          <w:tab w:val="left" w:pos="9360"/>
        </w:tabs>
        <w:rPr>
          <w:rFonts w:ascii="Tahoma" w:hAnsi="Tahoma" w:cs="Tahoma"/>
          <w:b/>
          <w:color w:val="FF0000"/>
          <w:szCs w:val="24"/>
        </w:rPr>
      </w:pPr>
    </w:p>
    <w:p w14:paraId="14C58435" w14:textId="77777777" w:rsidR="00975FB3" w:rsidRPr="00306EEF" w:rsidRDefault="00CA55E4" w:rsidP="00975FB3">
      <w:pPr>
        <w:pStyle w:val="Heading1"/>
        <w:rPr>
          <w:rFonts w:ascii="Tahoma" w:hAnsi="Tahoma" w:cs="Tahoma"/>
          <w:sz w:val="24"/>
          <w:szCs w:val="24"/>
        </w:rPr>
      </w:pPr>
      <w:bookmarkStart w:id="195" w:name="_Toc199224134"/>
      <w:bookmarkStart w:id="196" w:name="_Toc257210325"/>
      <w:bookmarkStart w:id="197" w:name="_Ref494287942"/>
      <w:bookmarkStart w:id="198" w:name="_Ref494287949"/>
      <w:bookmarkStart w:id="199" w:name="_Ref494287957"/>
      <w:bookmarkStart w:id="200" w:name="_Toc54356187"/>
      <w:r w:rsidRPr="00306EEF">
        <w:rPr>
          <w:rFonts w:ascii="Tahoma" w:hAnsi="Tahoma" w:cs="Tahoma"/>
          <w:sz w:val="24"/>
          <w:szCs w:val="24"/>
        </w:rPr>
        <w:t>Recommended Reading and References</w:t>
      </w:r>
      <w:bookmarkEnd w:id="195"/>
      <w:bookmarkEnd w:id="196"/>
      <w:bookmarkEnd w:id="197"/>
      <w:bookmarkEnd w:id="198"/>
      <w:bookmarkEnd w:id="199"/>
      <w:bookmarkEnd w:id="200"/>
    </w:p>
    <w:p w14:paraId="786DA7CA" w14:textId="77777777" w:rsidR="005677C0" w:rsidRPr="00757DFD" w:rsidRDefault="00C519A2" w:rsidP="00782121">
      <w:pPr>
        <w:pStyle w:val="ListParagraph"/>
        <w:numPr>
          <w:ilvl w:val="0"/>
          <w:numId w:val="13"/>
        </w:numPr>
        <w:ind w:left="720" w:hanging="720"/>
        <w:rPr>
          <w:rFonts w:ascii="Tahoma" w:hAnsi="Tahoma" w:cs="Tahoma"/>
          <w:szCs w:val="24"/>
        </w:rPr>
      </w:pPr>
      <w:bookmarkStart w:id="201" w:name="_Ref494206809"/>
      <w:r w:rsidRPr="00757DFD">
        <w:rPr>
          <w:rFonts w:ascii="Tahoma" w:hAnsi="Tahoma" w:cs="Tahoma"/>
          <w:szCs w:val="24"/>
        </w:rPr>
        <w:t>NENA Master Glossary of 9</w:t>
      </w:r>
      <w:r w:rsidR="00757DFD">
        <w:rPr>
          <w:rFonts w:ascii="Tahoma" w:hAnsi="Tahoma" w:cs="Tahoma"/>
          <w:szCs w:val="24"/>
        </w:rPr>
        <w:t>-</w:t>
      </w:r>
      <w:r w:rsidRPr="00757DFD">
        <w:rPr>
          <w:rFonts w:ascii="Tahoma" w:hAnsi="Tahoma" w:cs="Tahoma"/>
          <w:szCs w:val="24"/>
        </w:rPr>
        <w:t>1</w:t>
      </w:r>
      <w:r w:rsidR="00757DFD">
        <w:rPr>
          <w:rFonts w:ascii="Tahoma" w:hAnsi="Tahoma" w:cs="Tahoma"/>
          <w:szCs w:val="24"/>
        </w:rPr>
        <w:t>-</w:t>
      </w:r>
      <w:r w:rsidRPr="00757DFD">
        <w:rPr>
          <w:rFonts w:ascii="Tahoma" w:hAnsi="Tahoma" w:cs="Tahoma"/>
          <w:szCs w:val="24"/>
        </w:rPr>
        <w:t>1 Terminology,</w:t>
      </w:r>
      <w:r w:rsidR="00BD483A" w:rsidRPr="00757DFD">
        <w:rPr>
          <w:rFonts w:ascii="Tahoma" w:hAnsi="Tahoma" w:cs="Tahoma"/>
          <w:szCs w:val="24"/>
        </w:rPr>
        <w:t xml:space="preserve"> </w:t>
      </w:r>
      <w:hyperlink r:id="rId772" w:history="1">
        <w:r w:rsidR="005677C0" w:rsidRPr="00757DFD">
          <w:rPr>
            <w:rStyle w:val="Hyperlink"/>
            <w:rFonts w:ascii="Tahoma" w:hAnsi="Tahoma" w:cs="Tahoma"/>
            <w:szCs w:val="24"/>
          </w:rPr>
          <w:t>NENA-ADM-000</w:t>
        </w:r>
      </w:hyperlink>
      <w:bookmarkEnd w:id="201"/>
    </w:p>
    <w:p w14:paraId="21CAD59D" w14:textId="77777777" w:rsidR="00757DFD" w:rsidRPr="00757DFD" w:rsidRDefault="00757DFD" w:rsidP="00782121">
      <w:pPr>
        <w:pStyle w:val="ListParagraph"/>
        <w:numPr>
          <w:ilvl w:val="0"/>
          <w:numId w:val="13"/>
        </w:numPr>
        <w:ind w:left="720" w:hanging="720"/>
        <w:rPr>
          <w:rFonts w:ascii="Tahoma" w:hAnsi="Tahoma" w:cs="Tahoma"/>
          <w:szCs w:val="24"/>
        </w:rPr>
      </w:pPr>
      <w:bookmarkStart w:id="202" w:name="_Detailed_Functional_and"/>
      <w:bookmarkEnd w:id="202"/>
      <w:r w:rsidRPr="00757DFD">
        <w:rPr>
          <w:rFonts w:ascii="Tahoma" w:hAnsi="Tahoma" w:cs="Tahoma"/>
          <w:szCs w:val="24"/>
        </w:rPr>
        <w:t xml:space="preserve">Detailed Functional and Interface Standards for the NENA i3 Solution – Stage 3, National Emergency Number Association, </w:t>
      </w:r>
      <w:hyperlink r:id="rId773" w:history="1">
        <w:r w:rsidRPr="00757DFD">
          <w:rPr>
            <w:rStyle w:val="Hyperlink"/>
            <w:rFonts w:ascii="Tahoma" w:hAnsi="Tahoma" w:cs="Tahoma"/>
            <w:szCs w:val="24"/>
          </w:rPr>
          <w:t>NENA-STA-010</w:t>
        </w:r>
      </w:hyperlink>
    </w:p>
    <w:p w14:paraId="0CB227E2" w14:textId="3F69DF9A" w:rsidR="00757DFD" w:rsidRPr="00757DFD" w:rsidRDefault="00757DFD" w:rsidP="00782121">
      <w:pPr>
        <w:pStyle w:val="ListParagraph"/>
        <w:numPr>
          <w:ilvl w:val="0"/>
          <w:numId w:val="13"/>
        </w:numPr>
        <w:ind w:left="720" w:hanging="720"/>
        <w:rPr>
          <w:rFonts w:ascii="Tahoma" w:hAnsi="Tahoma" w:cs="Tahoma"/>
          <w:szCs w:val="24"/>
        </w:rPr>
      </w:pPr>
      <w:r w:rsidRPr="00757DFD">
        <w:rPr>
          <w:rFonts w:ascii="Tahoma" w:hAnsi="Tahoma" w:cs="Tahoma"/>
          <w:szCs w:val="24"/>
        </w:rPr>
        <w:t xml:space="preserve">Introduction to the National Information Exchange Model (NIEM), version 0.3, February 12, 2007 available at: </w:t>
      </w:r>
      <w:hyperlink r:id="rId774" w:history="1">
        <w:r w:rsidR="00075F83" w:rsidRPr="00FF6A9A">
          <w:rPr>
            <w:rStyle w:val="Hyperlink"/>
            <w:rFonts w:ascii="Tahoma" w:hAnsi="Tahoma" w:cs="Tahoma"/>
            <w:szCs w:val="24"/>
          </w:rPr>
          <w:t>https://reference.niem.gov/niem/guidance/introduction/0.3/niem-introduction-0.3.pdf</w:t>
        </w:r>
      </w:hyperlink>
    </w:p>
    <w:p w14:paraId="7CB24643" w14:textId="77777777" w:rsidR="00757DFD" w:rsidRPr="00757DFD" w:rsidRDefault="00757DFD" w:rsidP="00782121">
      <w:pPr>
        <w:pStyle w:val="ListParagraph"/>
        <w:numPr>
          <w:ilvl w:val="0"/>
          <w:numId w:val="13"/>
        </w:numPr>
        <w:ind w:left="720" w:hanging="720"/>
        <w:rPr>
          <w:rFonts w:ascii="Tahoma" w:hAnsi="Tahoma" w:cs="Tahoma"/>
          <w:szCs w:val="24"/>
        </w:rPr>
      </w:pPr>
      <w:bookmarkStart w:id="203" w:name="_NENA_Master_Glossary"/>
      <w:bookmarkEnd w:id="203"/>
      <w:r w:rsidRPr="00757DFD">
        <w:rPr>
          <w:rFonts w:ascii="Tahoma" w:hAnsi="Tahoma" w:cs="Tahoma"/>
          <w:szCs w:val="24"/>
        </w:rPr>
        <w:t xml:space="preserve">NG9-1-1 Additional Data, National Emergency Number Association, </w:t>
      </w:r>
      <w:hyperlink r:id="rId775" w:history="1">
        <w:r w:rsidRPr="00757DFD">
          <w:rPr>
            <w:rStyle w:val="Hyperlink"/>
            <w:rFonts w:ascii="Tahoma" w:hAnsi="Tahoma" w:cs="Tahoma"/>
            <w:szCs w:val="24"/>
          </w:rPr>
          <w:t>NENA-STA-012</w:t>
        </w:r>
      </w:hyperlink>
    </w:p>
    <w:p w14:paraId="5E3E6CB4" w14:textId="77777777" w:rsidR="00757DFD" w:rsidRPr="00757DFD" w:rsidRDefault="00757DFD" w:rsidP="00782121">
      <w:pPr>
        <w:pStyle w:val="ListParagraph"/>
        <w:numPr>
          <w:ilvl w:val="0"/>
          <w:numId w:val="13"/>
        </w:numPr>
        <w:ind w:left="720" w:hanging="720"/>
        <w:rPr>
          <w:rFonts w:ascii="Tahoma" w:hAnsi="Tahoma" w:cs="Tahoma"/>
          <w:szCs w:val="24"/>
        </w:rPr>
      </w:pPr>
      <w:r w:rsidRPr="00757DFD">
        <w:rPr>
          <w:rFonts w:ascii="Tahoma" w:hAnsi="Tahoma" w:cs="Tahoma"/>
          <w:szCs w:val="24"/>
        </w:rPr>
        <w:t xml:space="preserve">A Uniform Resource Name (URN) for Emergency and Other Well-Known Services, IETF RFC 5031, January 2008, </w:t>
      </w:r>
      <w:hyperlink r:id="rId776" w:history="1">
        <w:r w:rsidRPr="00757DFD">
          <w:rPr>
            <w:rStyle w:val="Hyperlink"/>
            <w:rFonts w:ascii="Tahoma" w:hAnsi="Tahoma" w:cs="Tahoma"/>
          </w:rPr>
          <w:t>http://tools.ietf.org/html/rfc5031</w:t>
        </w:r>
      </w:hyperlink>
      <w:r w:rsidRPr="00757DFD">
        <w:rPr>
          <w:rFonts w:ascii="Tahoma" w:hAnsi="Tahoma" w:cs="Tahoma"/>
          <w:szCs w:val="24"/>
        </w:rPr>
        <w:t xml:space="preserve">.   </w:t>
      </w:r>
    </w:p>
    <w:p w14:paraId="1BDD12AE" w14:textId="77777777" w:rsidR="00757DFD" w:rsidRDefault="00757DFD" w:rsidP="00F31253">
      <w:pPr>
        <w:pStyle w:val="BodyText"/>
        <w:rPr>
          <w:rFonts w:ascii="Tahoma" w:hAnsi="Tahoma" w:cs="Tahoma"/>
          <w:b/>
          <w:color w:val="FF0000"/>
          <w:szCs w:val="24"/>
        </w:rPr>
      </w:pPr>
    </w:p>
    <w:p w14:paraId="0B225629" w14:textId="77777777" w:rsidR="00757DFD" w:rsidRDefault="00757DFD" w:rsidP="00F31253">
      <w:pPr>
        <w:pStyle w:val="BodyText"/>
        <w:rPr>
          <w:rFonts w:ascii="Tahoma" w:hAnsi="Tahoma" w:cs="Tahoma"/>
          <w:b/>
          <w:color w:val="FF0000"/>
          <w:szCs w:val="24"/>
        </w:rPr>
      </w:pPr>
    </w:p>
    <w:p w14:paraId="3F50182B" w14:textId="77777777" w:rsidR="00B35533" w:rsidRDefault="00B35533">
      <w:pPr>
        <w:rPr>
          <w:rFonts w:ascii="Tahoma" w:hAnsi="Tahoma" w:cs="Tahoma"/>
          <w:b/>
          <w:szCs w:val="24"/>
        </w:rPr>
      </w:pPr>
      <w:r>
        <w:rPr>
          <w:rFonts w:ascii="Tahoma" w:hAnsi="Tahoma" w:cs="Tahoma"/>
          <w:szCs w:val="24"/>
        </w:rPr>
        <w:br w:type="page"/>
      </w:r>
    </w:p>
    <w:p w14:paraId="7EBC0914" w14:textId="77777777" w:rsidR="003219B2" w:rsidRPr="00306EEF" w:rsidRDefault="003219B2" w:rsidP="003219B2">
      <w:pPr>
        <w:pStyle w:val="Heading1"/>
        <w:rPr>
          <w:rFonts w:ascii="Tahoma" w:hAnsi="Tahoma" w:cs="Tahoma"/>
          <w:sz w:val="24"/>
          <w:szCs w:val="24"/>
        </w:rPr>
      </w:pPr>
      <w:bookmarkStart w:id="204" w:name="_Toc54356188"/>
      <w:r w:rsidRPr="00306EEF">
        <w:rPr>
          <w:rFonts w:ascii="Tahoma" w:hAnsi="Tahoma" w:cs="Tahoma"/>
          <w:sz w:val="24"/>
          <w:szCs w:val="24"/>
        </w:rPr>
        <w:lastRenderedPageBreak/>
        <w:t>Exhibit</w:t>
      </w:r>
      <w:r w:rsidR="00154402" w:rsidRPr="00306EEF">
        <w:rPr>
          <w:rFonts w:ascii="Tahoma" w:hAnsi="Tahoma" w:cs="Tahoma"/>
          <w:sz w:val="24"/>
          <w:szCs w:val="24"/>
        </w:rPr>
        <w:t xml:space="preserve"> X</w:t>
      </w:r>
      <w:bookmarkEnd w:id="204"/>
      <w:r w:rsidRPr="00306EEF">
        <w:rPr>
          <w:rFonts w:ascii="Tahoma" w:hAnsi="Tahoma" w:cs="Tahoma"/>
          <w:sz w:val="24"/>
          <w:szCs w:val="24"/>
        </w:rPr>
        <w:t xml:space="preserve"> </w:t>
      </w:r>
    </w:p>
    <w:p w14:paraId="0EB52DD8" w14:textId="77777777" w:rsidR="00154402" w:rsidRPr="00306EEF" w:rsidRDefault="00154402" w:rsidP="00154402">
      <w:pPr>
        <w:pStyle w:val="BodyText"/>
        <w:rPr>
          <w:rFonts w:ascii="Tahoma" w:hAnsi="Tahoma" w:cs="Tahoma"/>
          <w:color w:val="FF0000"/>
          <w:szCs w:val="24"/>
        </w:rPr>
      </w:pPr>
      <w:r w:rsidRPr="00306EEF">
        <w:rPr>
          <w:rFonts w:ascii="Tahoma" w:hAnsi="Tahoma" w:cs="Tahoma"/>
          <w:b/>
          <w:color w:val="FF0000"/>
          <w:szCs w:val="24"/>
        </w:rPr>
        <w:t xml:space="preserve">NOTE to document editor: </w:t>
      </w:r>
      <w:r w:rsidRPr="00306EEF">
        <w:rPr>
          <w:rFonts w:ascii="Tahoma" w:hAnsi="Tahoma" w:cs="Tahoma"/>
          <w:color w:val="FF0000"/>
          <w:szCs w:val="24"/>
        </w:rPr>
        <w:t>The Exhibits section is an optional section intended to include</w:t>
      </w:r>
      <w:r w:rsidRPr="00306EEF">
        <w:rPr>
          <w:rFonts w:ascii="Tahoma" w:hAnsi="Tahoma" w:cs="Tahoma"/>
          <w:szCs w:val="24"/>
        </w:rPr>
        <w:t xml:space="preserve"> </w:t>
      </w:r>
      <w:r w:rsidRPr="00306EEF">
        <w:rPr>
          <w:rFonts w:ascii="Tahoma" w:hAnsi="Tahoma" w:cs="Tahoma"/>
          <w:color w:val="FF0000"/>
          <w:szCs w:val="24"/>
        </w:rPr>
        <w:t>descriptive samples of the subject matter described in the other sections of your document. If it is not needed, replace this paragraph with the words “Not Applicable”.</w:t>
      </w:r>
    </w:p>
    <w:p w14:paraId="57AC6865" w14:textId="77777777" w:rsidR="00154402" w:rsidRPr="00306EEF" w:rsidRDefault="00154402" w:rsidP="00154402">
      <w:pPr>
        <w:pStyle w:val="BodyText"/>
        <w:rPr>
          <w:rFonts w:ascii="Tahoma" w:hAnsi="Tahoma" w:cs="Tahoma"/>
          <w:color w:val="FF0000"/>
          <w:szCs w:val="24"/>
        </w:rPr>
      </w:pPr>
      <w:r w:rsidRPr="00306EEF">
        <w:rPr>
          <w:rFonts w:ascii="Tahoma" w:hAnsi="Tahoma" w:cs="Tahoma"/>
          <w:color w:val="FF0000"/>
          <w:szCs w:val="24"/>
        </w:rPr>
        <w:t xml:space="preserve">Name each Exhibit using whatever label appeals to the WG. The NORMAL approach would be to use Exhibit A, Exhibit B, etc.  Variations such as Exhibit A.1, Exhibit A.2, etc. may also be used. </w:t>
      </w:r>
    </w:p>
    <w:p w14:paraId="0C2DDBFD" w14:textId="77777777" w:rsidR="003219B2" w:rsidRPr="00306EEF" w:rsidRDefault="00154402" w:rsidP="00154402">
      <w:pPr>
        <w:rPr>
          <w:rFonts w:ascii="Tahoma" w:hAnsi="Tahoma" w:cs="Tahoma"/>
          <w:color w:val="FF0000"/>
          <w:szCs w:val="24"/>
        </w:rPr>
      </w:pPr>
      <w:r w:rsidRPr="00306EEF">
        <w:rPr>
          <w:rFonts w:ascii="Tahoma" w:hAnsi="Tahoma" w:cs="Tahoma"/>
          <w:color w:val="FF0000"/>
          <w:szCs w:val="24"/>
        </w:rPr>
        <w:t>For ease of use this naming will not be automatically applied by WORD. The Editor would simply do it manually, mimicking the format of the WORD Headers in preceding sections, without automatic numbering.</w:t>
      </w:r>
      <w:r w:rsidR="003219B2" w:rsidRPr="00306EEF">
        <w:rPr>
          <w:rFonts w:ascii="Tahoma" w:hAnsi="Tahoma" w:cs="Tahoma"/>
          <w:color w:val="FF0000"/>
          <w:szCs w:val="24"/>
        </w:rPr>
        <w:t xml:space="preserve">  </w:t>
      </w:r>
      <w:r w:rsidR="003219B2" w:rsidRPr="00306EEF">
        <w:rPr>
          <w:rFonts w:ascii="Tahoma" w:hAnsi="Tahoma" w:cs="Tahoma"/>
          <w:b/>
          <w:bCs/>
          <w:color w:val="FF0000"/>
          <w:szCs w:val="24"/>
        </w:rPr>
        <w:t>  </w:t>
      </w:r>
      <w:r w:rsidR="003219B2" w:rsidRPr="00306EEF">
        <w:rPr>
          <w:rFonts w:ascii="Tahoma" w:hAnsi="Tahoma" w:cs="Tahoma"/>
          <w:color w:val="FF0000"/>
          <w:szCs w:val="24"/>
        </w:rPr>
        <w:t xml:space="preserve"> </w:t>
      </w:r>
    </w:p>
    <w:p w14:paraId="565D1E99" w14:textId="77777777" w:rsidR="003219B2" w:rsidRPr="00306EEF" w:rsidRDefault="003219B2" w:rsidP="003219B2">
      <w:pPr>
        <w:pStyle w:val="Heading1"/>
        <w:rPr>
          <w:rFonts w:ascii="Tahoma" w:hAnsi="Tahoma" w:cs="Tahoma"/>
          <w:color w:val="FF0000"/>
          <w:sz w:val="24"/>
          <w:szCs w:val="24"/>
        </w:rPr>
      </w:pPr>
      <w:bookmarkStart w:id="205" w:name="_Toc54356189"/>
      <w:r w:rsidRPr="00306EEF">
        <w:rPr>
          <w:rFonts w:ascii="Tahoma" w:hAnsi="Tahoma" w:cs="Tahoma"/>
          <w:sz w:val="24"/>
          <w:szCs w:val="24"/>
        </w:rPr>
        <w:t>Appendix</w:t>
      </w:r>
      <w:bookmarkEnd w:id="205"/>
    </w:p>
    <w:p w14:paraId="29071646" w14:textId="77777777" w:rsidR="00845045" w:rsidRDefault="00845045">
      <w:pPr>
        <w:rPr>
          <w:rFonts w:ascii="Tahoma" w:hAnsi="Tahoma" w:cs="Tahoma"/>
          <w:szCs w:val="24"/>
        </w:rPr>
      </w:pPr>
      <w:bookmarkStart w:id="206" w:name="_Ref494106712"/>
      <w:bookmarkStart w:id="207" w:name="_Toc257210327"/>
      <w:r>
        <w:rPr>
          <w:rFonts w:ascii="Tahoma" w:hAnsi="Tahoma" w:cs="Tahoma"/>
          <w:szCs w:val="24"/>
        </w:rPr>
        <w:br w:type="page"/>
      </w:r>
    </w:p>
    <w:p w14:paraId="36762295" w14:textId="77777777" w:rsidR="00594DCF" w:rsidRDefault="00594DCF" w:rsidP="00845045">
      <w:pPr>
        <w:pStyle w:val="Heading2"/>
        <w:sectPr w:rsidR="00594DCF" w:rsidSect="00546115">
          <w:footerReference w:type="default" r:id="rId777"/>
          <w:pgSz w:w="12240" w:h="15840"/>
          <w:pgMar w:top="720" w:right="1080" w:bottom="1080" w:left="1440" w:header="720" w:footer="720" w:gutter="0"/>
          <w:lnNumType w:countBy="1" w:restart="continuous"/>
          <w:cols w:space="720"/>
          <w:docGrid w:linePitch="360"/>
        </w:sectPr>
      </w:pPr>
    </w:p>
    <w:p w14:paraId="7C645960" w14:textId="36BE1D48" w:rsidR="00167285" w:rsidRPr="00F76794" w:rsidRDefault="00167285" w:rsidP="00E95F08">
      <w:pPr>
        <w:pStyle w:val="Heading2"/>
      </w:pPr>
      <w:bookmarkStart w:id="208" w:name="_Toc54356190"/>
      <w:r w:rsidRPr="00F76794">
        <w:lastRenderedPageBreak/>
        <w:t xml:space="preserve">Appendix </w:t>
      </w:r>
      <w:proofErr w:type="gramStart"/>
      <w:r w:rsidRPr="00F76794">
        <w:t xml:space="preserve">A </w:t>
      </w:r>
      <w:r w:rsidR="002235E3" w:rsidRPr="00F76794">
        <w:t>:</w:t>
      </w:r>
      <w:proofErr w:type="gramEnd"/>
      <w:r w:rsidR="002235E3" w:rsidRPr="00F76794">
        <w:t xml:space="preserve"> Required NIEM data element that need to be supported for EIDO compliance</w:t>
      </w:r>
      <w:bookmarkEnd w:id="208"/>
    </w:p>
    <w:p w14:paraId="28F5552B" w14:textId="5E7CDA59" w:rsidR="002235E3" w:rsidRPr="00F76794" w:rsidRDefault="002235E3" w:rsidP="0076503F">
      <w:pPr>
        <w:pStyle w:val="BodyText"/>
        <w:rPr>
          <w:rFonts w:ascii="Tahoma" w:hAnsi="Tahoma" w:cs="Tahoma"/>
          <w:szCs w:val="24"/>
        </w:rPr>
      </w:pPr>
      <w:r w:rsidRPr="00F76794">
        <w:rPr>
          <w:rFonts w:ascii="Tahoma" w:hAnsi="Tahoma" w:cs="Tahoma"/>
          <w:szCs w:val="24"/>
        </w:rPr>
        <w:t xml:space="preserve">The Person data component and the Vehicle data component both contains their respective NIEM data components. The NIEM </w:t>
      </w:r>
      <w:proofErr w:type="spellStart"/>
      <w:r w:rsidRPr="00F76794">
        <w:rPr>
          <w:rFonts w:ascii="Tahoma" w:hAnsi="Tahoma" w:cs="Tahoma"/>
          <w:szCs w:val="24"/>
        </w:rPr>
        <w:t>PersonType</w:t>
      </w:r>
      <w:proofErr w:type="spellEnd"/>
      <w:r w:rsidRPr="00F76794">
        <w:rPr>
          <w:rFonts w:ascii="Tahoma" w:hAnsi="Tahoma" w:cs="Tahoma"/>
          <w:szCs w:val="24"/>
        </w:rPr>
        <w:t xml:space="preserve"> and </w:t>
      </w:r>
      <w:proofErr w:type="spellStart"/>
      <w:r w:rsidRPr="00F76794">
        <w:rPr>
          <w:rFonts w:ascii="Tahoma" w:hAnsi="Tahoma" w:cs="Tahoma"/>
          <w:szCs w:val="24"/>
        </w:rPr>
        <w:t>VehicleType</w:t>
      </w:r>
      <w:proofErr w:type="spellEnd"/>
      <w:r w:rsidRPr="00F76794">
        <w:rPr>
          <w:rFonts w:ascii="Tahoma" w:hAnsi="Tahoma" w:cs="Tahoma"/>
          <w:szCs w:val="24"/>
        </w:rPr>
        <w:t xml:space="preserve"> also contains other NIEM data components.</w:t>
      </w:r>
    </w:p>
    <w:p w14:paraId="47E91575" w14:textId="19E26E35" w:rsidR="002235E3" w:rsidRPr="00F76794" w:rsidRDefault="002235E3" w:rsidP="0076503F">
      <w:pPr>
        <w:pStyle w:val="BodyText"/>
        <w:rPr>
          <w:rFonts w:ascii="Tahoma" w:hAnsi="Tahoma" w:cs="Tahoma"/>
          <w:szCs w:val="24"/>
        </w:rPr>
      </w:pPr>
      <w:r w:rsidRPr="00F76794">
        <w:rPr>
          <w:rFonts w:ascii="Tahoma" w:hAnsi="Tahoma" w:cs="Tahoma"/>
          <w:szCs w:val="24"/>
        </w:rPr>
        <w:t>In order for implementations</w:t>
      </w:r>
      <w:r w:rsidR="00F76794" w:rsidRPr="00F76794">
        <w:rPr>
          <w:rFonts w:ascii="Tahoma" w:hAnsi="Tahoma" w:cs="Tahoma"/>
          <w:szCs w:val="24"/>
        </w:rPr>
        <w:t xml:space="preserve"> to be</w:t>
      </w:r>
      <w:r w:rsidRPr="00F76794">
        <w:rPr>
          <w:rFonts w:ascii="Tahoma" w:hAnsi="Tahoma" w:cs="Tahoma"/>
          <w:szCs w:val="24"/>
        </w:rPr>
        <w:t xml:space="preserve"> interoperable, a subset of these NIEM data elements and data components must be supported by every EIDO implementation. </w:t>
      </w:r>
      <w:r w:rsidR="00EF6081" w:rsidRPr="00F76794">
        <w:rPr>
          <w:rFonts w:ascii="Tahoma" w:hAnsi="Tahoma" w:cs="Tahoma"/>
          <w:szCs w:val="24"/>
        </w:rPr>
        <w:t xml:space="preserve">In this context support means that the data element </w:t>
      </w:r>
      <w:r w:rsidR="00F76794">
        <w:rPr>
          <w:rFonts w:ascii="Tahoma" w:hAnsi="Tahoma" w:cs="Tahoma"/>
          <w:szCs w:val="24"/>
        </w:rPr>
        <w:t>must be preserved</w:t>
      </w:r>
      <w:r w:rsidR="00EF6081" w:rsidRPr="00F76794">
        <w:rPr>
          <w:rFonts w:ascii="Tahoma" w:hAnsi="Tahoma" w:cs="Tahoma"/>
          <w:szCs w:val="24"/>
        </w:rPr>
        <w:t xml:space="preserve"> when transmi</w:t>
      </w:r>
      <w:r w:rsidR="00F76794">
        <w:rPr>
          <w:rFonts w:ascii="Tahoma" w:hAnsi="Tahoma" w:cs="Tahoma"/>
          <w:szCs w:val="24"/>
        </w:rPr>
        <w:t>t</w:t>
      </w:r>
      <w:r w:rsidR="00EF6081" w:rsidRPr="00F76794">
        <w:rPr>
          <w:rFonts w:ascii="Tahoma" w:hAnsi="Tahoma" w:cs="Tahoma"/>
          <w:szCs w:val="24"/>
        </w:rPr>
        <w:t>ting, receiving, storing or retrieving an EIDO.</w:t>
      </w:r>
    </w:p>
    <w:p w14:paraId="37E0E05D" w14:textId="61DA7D44" w:rsidR="00EF6081" w:rsidRPr="00F76794" w:rsidRDefault="00EF6081" w:rsidP="0076503F">
      <w:pPr>
        <w:pStyle w:val="BodyText"/>
        <w:rPr>
          <w:rFonts w:ascii="Tahoma" w:hAnsi="Tahoma" w:cs="Tahoma"/>
          <w:szCs w:val="24"/>
        </w:rPr>
      </w:pPr>
      <w:r w:rsidRPr="00F76794">
        <w:rPr>
          <w:rFonts w:ascii="Tahoma" w:hAnsi="Tahoma" w:cs="Tahoma"/>
          <w:szCs w:val="24"/>
        </w:rPr>
        <w:t>To be compliant with this standard any EIDO implementation must support the following.</w:t>
      </w:r>
    </w:p>
    <w:p w14:paraId="1604817B" w14:textId="2A13BC7D" w:rsidR="00EF6081" w:rsidRPr="00F76794" w:rsidRDefault="00EF6081" w:rsidP="0076503F">
      <w:pPr>
        <w:pStyle w:val="BodyText"/>
        <w:rPr>
          <w:rFonts w:ascii="Tahoma" w:hAnsi="Tahoma" w:cs="Tahoma"/>
          <w:szCs w:val="24"/>
        </w:rPr>
      </w:pPr>
    </w:p>
    <w:p w14:paraId="3AE4CD22" w14:textId="77777777" w:rsidR="00191F5D" w:rsidRPr="00F76794" w:rsidRDefault="00095A97" w:rsidP="00E95F08">
      <w:pPr>
        <w:pStyle w:val="Heading3"/>
      </w:pPr>
      <w:bookmarkStart w:id="209" w:name="_Toc54356191"/>
      <w:proofErr w:type="spellStart"/>
      <w:r w:rsidRPr="00F76794">
        <w:t>PersonType</w:t>
      </w:r>
      <w:bookmarkEnd w:id="209"/>
      <w:proofErr w:type="spellEnd"/>
      <w:r w:rsidRPr="00F76794">
        <w:br/>
      </w:r>
    </w:p>
    <w:tbl>
      <w:tblPr>
        <w:tblStyle w:val="TableGrid"/>
        <w:tblW w:w="18459" w:type="dxa"/>
        <w:tblLook w:val="04A0" w:firstRow="1" w:lastRow="0" w:firstColumn="1" w:lastColumn="0" w:noHBand="0" w:noVBand="1"/>
      </w:tblPr>
      <w:tblGrid>
        <w:gridCol w:w="2999"/>
        <w:gridCol w:w="4604"/>
        <w:gridCol w:w="4594"/>
        <w:gridCol w:w="4106"/>
        <w:gridCol w:w="2156"/>
      </w:tblGrid>
      <w:tr w:rsidR="005C0C58" w:rsidRPr="00F76794" w14:paraId="65682719" w14:textId="77777777" w:rsidTr="004661F2">
        <w:tc>
          <w:tcPr>
            <w:tcW w:w="2999" w:type="dxa"/>
            <w:shd w:val="clear" w:color="auto" w:fill="A6A6A6" w:themeFill="background1" w:themeFillShade="A6"/>
          </w:tcPr>
          <w:p w14:paraId="415157EB" w14:textId="2CB4F139" w:rsidR="005C0C58" w:rsidRDefault="005C0C58" w:rsidP="0076503F">
            <w:pPr>
              <w:pStyle w:val="BodyText"/>
              <w:rPr>
                <w:rFonts w:ascii="Tahoma" w:hAnsi="Tahoma" w:cs="Tahoma"/>
                <w:b/>
                <w:bCs/>
              </w:rPr>
            </w:pPr>
            <w:r>
              <w:rPr>
                <w:rFonts w:ascii="Tahoma" w:hAnsi="Tahoma" w:cs="Tahoma"/>
                <w:b/>
                <w:bCs/>
              </w:rPr>
              <w:t>JSON Name</w:t>
            </w:r>
          </w:p>
        </w:tc>
        <w:tc>
          <w:tcPr>
            <w:tcW w:w="4604" w:type="dxa"/>
            <w:shd w:val="clear" w:color="auto" w:fill="A6A6A6" w:themeFill="background1" w:themeFillShade="A6"/>
          </w:tcPr>
          <w:p w14:paraId="28D8F34A" w14:textId="49B50A1A" w:rsidR="005C0C58" w:rsidRPr="00F76794" w:rsidRDefault="005C0C58" w:rsidP="0076503F">
            <w:pPr>
              <w:pStyle w:val="BodyText"/>
              <w:rPr>
                <w:rFonts w:ascii="Tahoma" w:hAnsi="Tahoma" w:cs="Tahoma"/>
                <w:b/>
                <w:bCs/>
              </w:rPr>
            </w:pPr>
            <w:r>
              <w:rPr>
                <w:rFonts w:ascii="Tahoma" w:hAnsi="Tahoma" w:cs="Tahoma"/>
                <w:b/>
                <w:bCs/>
              </w:rPr>
              <w:t xml:space="preserve">NIEM </w:t>
            </w:r>
            <w:r w:rsidRPr="00F76794">
              <w:rPr>
                <w:rFonts w:ascii="Tahoma" w:hAnsi="Tahoma" w:cs="Tahoma"/>
                <w:b/>
                <w:bCs/>
              </w:rPr>
              <w:t>Data element</w:t>
            </w:r>
          </w:p>
        </w:tc>
        <w:tc>
          <w:tcPr>
            <w:tcW w:w="4594" w:type="dxa"/>
            <w:shd w:val="clear" w:color="auto" w:fill="A6A6A6" w:themeFill="background1" w:themeFillShade="A6"/>
          </w:tcPr>
          <w:p w14:paraId="25FA1EEC" w14:textId="737B04BE" w:rsidR="005C0C58" w:rsidRPr="00F76794" w:rsidRDefault="005C0C58" w:rsidP="0076503F">
            <w:pPr>
              <w:pStyle w:val="BodyText"/>
              <w:rPr>
                <w:rFonts w:ascii="Tahoma" w:hAnsi="Tahoma" w:cs="Tahoma"/>
                <w:b/>
                <w:bCs/>
              </w:rPr>
            </w:pPr>
            <w:r w:rsidRPr="00F76794">
              <w:rPr>
                <w:rFonts w:ascii="Tahoma" w:hAnsi="Tahoma" w:cs="Tahoma"/>
                <w:b/>
                <w:bCs/>
              </w:rPr>
              <w:t>Type</w:t>
            </w:r>
          </w:p>
        </w:tc>
        <w:tc>
          <w:tcPr>
            <w:tcW w:w="4106" w:type="dxa"/>
            <w:shd w:val="clear" w:color="auto" w:fill="A6A6A6" w:themeFill="background1" w:themeFillShade="A6"/>
          </w:tcPr>
          <w:p w14:paraId="078110B1" w14:textId="2DB7882D" w:rsidR="005C0C58" w:rsidRPr="00F76794" w:rsidRDefault="005C0C58" w:rsidP="0076503F">
            <w:pPr>
              <w:pStyle w:val="BodyText"/>
              <w:rPr>
                <w:rFonts w:ascii="Tahoma" w:hAnsi="Tahoma" w:cs="Tahoma"/>
                <w:b/>
                <w:bCs/>
              </w:rPr>
            </w:pPr>
            <w:r w:rsidRPr="00F76794">
              <w:rPr>
                <w:rFonts w:ascii="Tahoma" w:hAnsi="Tahoma" w:cs="Tahoma"/>
                <w:b/>
                <w:bCs/>
              </w:rPr>
              <w:t>Description</w:t>
            </w:r>
          </w:p>
        </w:tc>
        <w:tc>
          <w:tcPr>
            <w:tcW w:w="2156" w:type="dxa"/>
            <w:shd w:val="clear" w:color="auto" w:fill="A6A6A6" w:themeFill="background1" w:themeFillShade="A6"/>
          </w:tcPr>
          <w:p w14:paraId="7D69F851" w14:textId="1C2799AB" w:rsidR="005C0C58" w:rsidRPr="00F76794" w:rsidRDefault="005C0C58" w:rsidP="0076503F">
            <w:pPr>
              <w:pStyle w:val="BodyText"/>
              <w:rPr>
                <w:rFonts w:ascii="Tahoma" w:hAnsi="Tahoma" w:cs="Tahoma"/>
                <w:b/>
                <w:bCs/>
              </w:rPr>
            </w:pPr>
            <w:r w:rsidRPr="00F76794">
              <w:rPr>
                <w:rFonts w:ascii="Tahoma" w:hAnsi="Tahoma" w:cs="Tahoma"/>
                <w:b/>
                <w:bCs/>
              </w:rPr>
              <w:t>Comment</w:t>
            </w:r>
          </w:p>
        </w:tc>
      </w:tr>
      <w:tr w:rsidR="005C0C58" w:rsidRPr="00F76794" w14:paraId="3C40A00F" w14:textId="77777777" w:rsidTr="004661F2">
        <w:tc>
          <w:tcPr>
            <w:tcW w:w="2999" w:type="dxa"/>
          </w:tcPr>
          <w:p w14:paraId="5DA21FDB" w14:textId="2B6C705F" w:rsidR="005C0C58" w:rsidRDefault="00B520CB" w:rsidP="00C225E9">
            <w:pPr>
              <w:pStyle w:val="BodyText"/>
              <w:rPr>
                <w:rFonts w:ascii="Calibri" w:hAnsi="Calibri" w:cs="Calibri"/>
                <w:color w:val="000000"/>
                <w:sz w:val="22"/>
                <w:szCs w:val="22"/>
              </w:rPr>
            </w:pPr>
            <w:proofErr w:type="spellStart"/>
            <w:r>
              <w:rPr>
                <w:rFonts w:ascii="Calibri" w:hAnsi="Calibri" w:cs="Calibri"/>
                <w:color w:val="000000"/>
                <w:sz w:val="22"/>
                <w:szCs w:val="22"/>
              </w:rPr>
              <w:t>a</w:t>
            </w:r>
            <w:r w:rsidR="005C0C58">
              <w:rPr>
                <w:rFonts w:ascii="Calibri" w:hAnsi="Calibri" w:cs="Calibri"/>
                <w:color w:val="000000"/>
                <w:sz w:val="22"/>
                <w:szCs w:val="22"/>
              </w:rPr>
              <w:t>geMeasure</w:t>
            </w:r>
            <w:proofErr w:type="spellEnd"/>
          </w:p>
        </w:tc>
        <w:tc>
          <w:tcPr>
            <w:tcW w:w="4604" w:type="dxa"/>
          </w:tcPr>
          <w:p w14:paraId="67B0C4AB" w14:textId="68A6AF5B" w:rsidR="005C0C58" w:rsidRPr="00F76794" w:rsidRDefault="005C0C58" w:rsidP="00C225E9">
            <w:pPr>
              <w:pStyle w:val="BodyText"/>
              <w:rPr>
                <w:rFonts w:ascii="Tahoma" w:hAnsi="Tahoma" w:cs="Tahoma"/>
              </w:rPr>
            </w:pPr>
            <w:proofErr w:type="spellStart"/>
            <w:proofErr w:type="gramStart"/>
            <w:r>
              <w:rPr>
                <w:rFonts w:ascii="Calibri" w:hAnsi="Calibri" w:cs="Calibri"/>
                <w:color w:val="000000"/>
                <w:sz w:val="22"/>
                <w:szCs w:val="22"/>
              </w:rPr>
              <w:t>nc:PersonAgeMeasure</w:t>
            </w:r>
            <w:proofErr w:type="spellEnd"/>
            <w:proofErr w:type="gramEnd"/>
          </w:p>
        </w:tc>
        <w:tc>
          <w:tcPr>
            <w:tcW w:w="4594" w:type="dxa"/>
          </w:tcPr>
          <w:p w14:paraId="0375C51E" w14:textId="2F626A69" w:rsidR="005C0C58" w:rsidRPr="00F76794" w:rsidRDefault="005C0C58" w:rsidP="00C225E9">
            <w:pPr>
              <w:pStyle w:val="BodyText"/>
              <w:rPr>
                <w:rFonts w:ascii="Tahoma" w:hAnsi="Tahoma" w:cs="Tahoma"/>
              </w:rPr>
            </w:pPr>
            <w:proofErr w:type="spellStart"/>
            <w:proofErr w:type="gramStart"/>
            <w:r w:rsidRPr="008A2125">
              <w:rPr>
                <w:rFonts w:ascii="Calibri" w:hAnsi="Calibri" w:cs="Calibri"/>
                <w:sz w:val="22"/>
                <w:szCs w:val="22"/>
              </w:rPr>
              <w:t>nc:TimeMeasureType</w:t>
            </w:r>
            <w:proofErr w:type="spellEnd"/>
            <w:proofErr w:type="gramEnd"/>
          </w:p>
        </w:tc>
        <w:tc>
          <w:tcPr>
            <w:tcW w:w="4106" w:type="dxa"/>
          </w:tcPr>
          <w:p w14:paraId="5817C014" w14:textId="70F59A1F" w:rsidR="005C0C58" w:rsidRPr="00F76794" w:rsidRDefault="005C0C58" w:rsidP="00C225E9">
            <w:pPr>
              <w:pStyle w:val="BodyText"/>
              <w:rPr>
                <w:rFonts w:ascii="Tahoma" w:hAnsi="Tahoma" w:cs="Tahoma"/>
              </w:rPr>
            </w:pPr>
            <w:r>
              <w:rPr>
                <w:rFonts w:ascii="Calibri" w:hAnsi="Calibri" w:cs="Calibri"/>
                <w:color w:val="000000"/>
                <w:sz w:val="22"/>
                <w:szCs w:val="22"/>
              </w:rPr>
              <w:t>A measurement of the age of a person.</w:t>
            </w:r>
          </w:p>
        </w:tc>
        <w:tc>
          <w:tcPr>
            <w:tcW w:w="2156" w:type="dxa"/>
          </w:tcPr>
          <w:p w14:paraId="2230913D" w14:textId="77777777" w:rsidR="005C0C58" w:rsidRPr="00F76794" w:rsidRDefault="005C0C58" w:rsidP="00C225E9">
            <w:pPr>
              <w:pStyle w:val="BodyText"/>
              <w:rPr>
                <w:rFonts w:ascii="Tahoma" w:hAnsi="Tahoma" w:cs="Tahoma"/>
              </w:rPr>
            </w:pPr>
          </w:p>
        </w:tc>
      </w:tr>
      <w:tr w:rsidR="005C0C58" w:rsidRPr="00F76794" w14:paraId="4D83B173" w14:textId="77777777" w:rsidTr="004661F2">
        <w:tc>
          <w:tcPr>
            <w:tcW w:w="2999" w:type="dxa"/>
          </w:tcPr>
          <w:p w14:paraId="1AFFF12C" w14:textId="2E0F5321" w:rsidR="005C0C58" w:rsidRDefault="00B520CB" w:rsidP="00845045">
            <w:pPr>
              <w:pStyle w:val="BodyText"/>
              <w:rPr>
                <w:rFonts w:ascii="Calibri" w:hAnsi="Calibri" w:cs="Calibri"/>
                <w:color w:val="000000"/>
                <w:sz w:val="22"/>
                <w:szCs w:val="22"/>
              </w:rPr>
            </w:pPr>
            <w:proofErr w:type="spellStart"/>
            <w:r>
              <w:rPr>
                <w:rFonts w:ascii="Calibri" w:hAnsi="Calibri" w:cs="Calibri"/>
                <w:color w:val="000000"/>
                <w:sz w:val="22"/>
                <w:szCs w:val="22"/>
              </w:rPr>
              <w:t>b</w:t>
            </w:r>
            <w:r w:rsidR="005C0C58">
              <w:rPr>
                <w:rFonts w:ascii="Calibri" w:hAnsi="Calibri" w:cs="Calibri"/>
                <w:color w:val="000000"/>
                <w:sz w:val="22"/>
                <w:szCs w:val="22"/>
              </w:rPr>
              <w:t>irthDate</w:t>
            </w:r>
            <w:proofErr w:type="spellEnd"/>
          </w:p>
        </w:tc>
        <w:tc>
          <w:tcPr>
            <w:tcW w:w="4604" w:type="dxa"/>
          </w:tcPr>
          <w:p w14:paraId="0F4AC1DE" w14:textId="2FAD00AE" w:rsidR="005C0C58" w:rsidRDefault="005C0C58" w:rsidP="0084504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nc:PersonBirthDate</w:t>
            </w:r>
            <w:proofErr w:type="spellEnd"/>
            <w:proofErr w:type="gramEnd"/>
          </w:p>
        </w:tc>
        <w:tc>
          <w:tcPr>
            <w:tcW w:w="4594" w:type="dxa"/>
          </w:tcPr>
          <w:p w14:paraId="41FC2B61" w14:textId="394E9682" w:rsidR="005C0C58" w:rsidRDefault="005C0C58" w:rsidP="0084504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nc:DateType</w:t>
            </w:r>
            <w:proofErr w:type="spellEnd"/>
            <w:proofErr w:type="gramEnd"/>
          </w:p>
        </w:tc>
        <w:tc>
          <w:tcPr>
            <w:tcW w:w="4106" w:type="dxa"/>
          </w:tcPr>
          <w:p w14:paraId="0218F7E4" w14:textId="4274B8A9" w:rsidR="005C0C58" w:rsidRDefault="005C0C58" w:rsidP="00845045">
            <w:pPr>
              <w:pStyle w:val="BodyText"/>
              <w:rPr>
                <w:rFonts w:ascii="Calibri" w:hAnsi="Calibri" w:cs="Calibri"/>
                <w:color w:val="000000"/>
                <w:sz w:val="22"/>
                <w:szCs w:val="22"/>
              </w:rPr>
            </w:pPr>
            <w:r>
              <w:rPr>
                <w:rFonts w:ascii="Calibri" w:hAnsi="Calibri" w:cs="Calibri"/>
                <w:color w:val="000000"/>
                <w:sz w:val="22"/>
                <w:szCs w:val="22"/>
              </w:rPr>
              <w:t>A date a person was born.</w:t>
            </w:r>
          </w:p>
        </w:tc>
        <w:tc>
          <w:tcPr>
            <w:tcW w:w="2156" w:type="dxa"/>
          </w:tcPr>
          <w:p w14:paraId="12EA9C87" w14:textId="77777777" w:rsidR="005C0C58" w:rsidRPr="00F76794" w:rsidRDefault="005C0C58" w:rsidP="00845045">
            <w:pPr>
              <w:pStyle w:val="BodyText"/>
              <w:rPr>
                <w:rFonts w:ascii="Tahoma" w:hAnsi="Tahoma" w:cs="Tahoma"/>
              </w:rPr>
            </w:pPr>
          </w:p>
        </w:tc>
      </w:tr>
      <w:tr w:rsidR="005C0C58" w:rsidRPr="00F76794" w14:paraId="53F7670B" w14:textId="77777777" w:rsidTr="004661F2">
        <w:tc>
          <w:tcPr>
            <w:tcW w:w="2999" w:type="dxa"/>
          </w:tcPr>
          <w:p w14:paraId="499C0511" w14:textId="7B7F0769" w:rsidR="005C0C58" w:rsidRDefault="00B520CB" w:rsidP="00845045">
            <w:pPr>
              <w:pStyle w:val="BodyText"/>
              <w:rPr>
                <w:rFonts w:ascii="Calibri" w:hAnsi="Calibri" w:cs="Calibri"/>
                <w:color w:val="000000"/>
                <w:sz w:val="22"/>
                <w:szCs w:val="22"/>
              </w:rPr>
            </w:pPr>
            <w:proofErr w:type="spellStart"/>
            <w:r>
              <w:rPr>
                <w:rFonts w:ascii="Calibri" w:hAnsi="Calibri" w:cs="Calibri"/>
                <w:color w:val="000000"/>
                <w:sz w:val="22"/>
                <w:szCs w:val="22"/>
              </w:rPr>
              <w:t>b</w:t>
            </w:r>
            <w:r w:rsidR="005C0C58">
              <w:rPr>
                <w:rFonts w:ascii="Calibri" w:hAnsi="Calibri" w:cs="Calibri"/>
                <w:color w:val="000000"/>
                <w:sz w:val="22"/>
                <w:szCs w:val="22"/>
              </w:rPr>
              <w:t>irthLocation</w:t>
            </w:r>
            <w:proofErr w:type="spellEnd"/>
          </w:p>
        </w:tc>
        <w:tc>
          <w:tcPr>
            <w:tcW w:w="4604" w:type="dxa"/>
          </w:tcPr>
          <w:p w14:paraId="33C60F31" w14:textId="67D3F648" w:rsidR="005C0C58" w:rsidRDefault="005C0C58" w:rsidP="0084504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nc:PersonBirthLocation</w:t>
            </w:r>
            <w:proofErr w:type="spellEnd"/>
            <w:proofErr w:type="gramEnd"/>
          </w:p>
        </w:tc>
        <w:tc>
          <w:tcPr>
            <w:tcW w:w="4594" w:type="dxa"/>
          </w:tcPr>
          <w:p w14:paraId="5041A04B" w14:textId="1991C94D" w:rsidR="005C0C58" w:rsidRDefault="005C0C58" w:rsidP="0084504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nc:LocationType</w:t>
            </w:r>
            <w:proofErr w:type="spellEnd"/>
            <w:proofErr w:type="gramEnd"/>
          </w:p>
        </w:tc>
        <w:tc>
          <w:tcPr>
            <w:tcW w:w="4106" w:type="dxa"/>
          </w:tcPr>
          <w:p w14:paraId="00AF40C1" w14:textId="7A08D0DD" w:rsidR="005C0C58" w:rsidRDefault="005C0C58" w:rsidP="00845045">
            <w:pPr>
              <w:pStyle w:val="BodyText"/>
              <w:rPr>
                <w:rFonts w:ascii="Calibri" w:hAnsi="Calibri" w:cs="Calibri"/>
                <w:color w:val="000000"/>
                <w:sz w:val="22"/>
                <w:szCs w:val="22"/>
              </w:rPr>
            </w:pPr>
            <w:r>
              <w:rPr>
                <w:rFonts w:ascii="Calibri" w:hAnsi="Calibri" w:cs="Calibri"/>
                <w:color w:val="000000"/>
                <w:sz w:val="22"/>
                <w:szCs w:val="22"/>
              </w:rPr>
              <w:t>A location where a person was born.</w:t>
            </w:r>
          </w:p>
        </w:tc>
        <w:tc>
          <w:tcPr>
            <w:tcW w:w="2156" w:type="dxa"/>
          </w:tcPr>
          <w:p w14:paraId="5E53E7FB" w14:textId="77777777" w:rsidR="005C0C58" w:rsidRPr="00F76794" w:rsidRDefault="005C0C58" w:rsidP="00845045">
            <w:pPr>
              <w:pStyle w:val="BodyText"/>
              <w:rPr>
                <w:rFonts w:ascii="Tahoma" w:hAnsi="Tahoma" w:cs="Tahoma"/>
              </w:rPr>
            </w:pPr>
          </w:p>
        </w:tc>
      </w:tr>
      <w:tr w:rsidR="005C0C58" w:rsidRPr="00F76794" w14:paraId="097CD00C" w14:textId="77777777" w:rsidTr="004661F2">
        <w:tc>
          <w:tcPr>
            <w:tcW w:w="2999" w:type="dxa"/>
          </w:tcPr>
          <w:p w14:paraId="7053569A" w14:textId="2DE74F46" w:rsidR="005C0C58" w:rsidRDefault="00B520CB" w:rsidP="00845045">
            <w:pPr>
              <w:pStyle w:val="BodyText"/>
              <w:rPr>
                <w:rFonts w:ascii="Calibri" w:hAnsi="Calibri" w:cs="Calibri"/>
                <w:i/>
                <w:iCs/>
                <w:color w:val="000000"/>
                <w:sz w:val="22"/>
                <w:szCs w:val="22"/>
              </w:rPr>
            </w:pPr>
            <w:proofErr w:type="spellStart"/>
            <w:r>
              <w:rPr>
                <w:rFonts w:ascii="Calibri" w:hAnsi="Calibri" w:cs="Calibri"/>
                <w:i/>
                <w:iCs/>
                <w:color w:val="000000"/>
                <w:sz w:val="22"/>
                <w:szCs w:val="22"/>
              </w:rPr>
              <w:t>b</w:t>
            </w:r>
            <w:r w:rsidR="005C0C58">
              <w:rPr>
                <w:rFonts w:ascii="Calibri" w:hAnsi="Calibri" w:cs="Calibri"/>
                <w:i/>
                <w:iCs/>
                <w:color w:val="000000"/>
                <w:sz w:val="22"/>
                <w:szCs w:val="22"/>
              </w:rPr>
              <w:t>loodTypeCode</w:t>
            </w:r>
            <w:proofErr w:type="spellEnd"/>
          </w:p>
        </w:tc>
        <w:tc>
          <w:tcPr>
            <w:tcW w:w="4604" w:type="dxa"/>
          </w:tcPr>
          <w:p w14:paraId="0DF5B4F5" w14:textId="017B4003" w:rsidR="005C0C58" w:rsidRDefault="005C0C58" w:rsidP="00845045">
            <w:pPr>
              <w:pStyle w:val="BodyText"/>
              <w:rPr>
                <w:rFonts w:ascii="Calibri" w:hAnsi="Calibri" w:cs="Calibri"/>
                <w:color w:val="000000"/>
                <w:sz w:val="22"/>
                <w:szCs w:val="22"/>
              </w:rPr>
            </w:pPr>
            <w:proofErr w:type="gramStart"/>
            <w:r>
              <w:rPr>
                <w:rFonts w:ascii="Calibri" w:hAnsi="Calibri" w:cs="Calibri"/>
                <w:i/>
                <w:iCs/>
                <w:color w:val="000000"/>
                <w:sz w:val="22"/>
                <w:szCs w:val="22"/>
              </w:rPr>
              <w:t>j:PersonBloodTypeCode</w:t>
            </w:r>
            <w:proofErr w:type="gramEnd"/>
          </w:p>
        </w:tc>
        <w:tc>
          <w:tcPr>
            <w:tcW w:w="4594" w:type="dxa"/>
          </w:tcPr>
          <w:p w14:paraId="262BDBBE" w14:textId="4E552923" w:rsidR="005C0C58" w:rsidRDefault="005C0C58" w:rsidP="0084504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ncic:BLTCodeType</w:t>
            </w:r>
            <w:proofErr w:type="spellEnd"/>
            <w:proofErr w:type="gramEnd"/>
          </w:p>
        </w:tc>
        <w:tc>
          <w:tcPr>
            <w:tcW w:w="4106" w:type="dxa"/>
          </w:tcPr>
          <w:p w14:paraId="7B99DF76" w14:textId="0EC82B75" w:rsidR="005C0C58" w:rsidRDefault="005C0C58" w:rsidP="00845045">
            <w:pPr>
              <w:pStyle w:val="BodyText"/>
              <w:rPr>
                <w:rFonts w:ascii="Calibri" w:hAnsi="Calibri" w:cs="Calibri"/>
                <w:color w:val="000000"/>
                <w:sz w:val="22"/>
                <w:szCs w:val="22"/>
              </w:rPr>
            </w:pPr>
            <w:r>
              <w:rPr>
                <w:rFonts w:ascii="Calibri" w:hAnsi="Calibri" w:cs="Calibri"/>
                <w:color w:val="000000"/>
                <w:sz w:val="22"/>
                <w:szCs w:val="22"/>
              </w:rPr>
              <w:t>A blood group and RH factor of a person.</w:t>
            </w:r>
          </w:p>
        </w:tc>
        <w:tc>
          <w:tcPr>
            <w:tcW w:w="2156" w:type="dxa"/>
          </w:tcPr>
          <w:p w14:paraId="591EB118" w14:textId="77777777" w:rsidR="005C0C58" w:rsidRPr="00F76794" w:rsidRDefault="005C0C58" w:rsidP="00845045">
            <w:pPr>
              <w:pStyle w:val="BodyText"/>
              <w:rPr>
                <w:rFonts w:ascii="Tahoma" w:hAnsi="Tahoma" w:cs="Tahoma"/>
              </w:rPr>
            </w:pPr>
          </w:p>
        </w:tc>
      </w:tr>
      <w:tr w:rsidR="005C0C58" w:rsidRPr="00F76794" w14:paraId="2FE958E1" w14:textId="77777777" w:rsidTr="004661F2">
        <w:tc>
          <w:tcPr>
            <w:tcW w:w="2999" w:type="dxa"/>
          </w:tcPr>
          <w:p w14:paraId="34A212A0" w14:textId="391B5A30" w:rsidR="005C0C58" w:rsidRDefault="00B520CB" w:rsidP="00845045">
            <w:pPr>
              <w:pStyle w:val="BodyText"/>
              <w:rPr>
                <w:rFonts w:ascii="Calibri" w:hAnsi="Calibri" w:cs="Calibri"/>
                <w:i/>
                <w:iCs/>
                <w:color w:val="000000"/>
                <w:sz w:val="22"/>
                <w:szCs w:val="22"/>
              </w:rPr>
            </w:pPr>
            <w:proofErr w:type="spellStart"/>
            <w:r>
              <w:rPr>
                <w:rFonts w:ascii="Calibri" w:hAnsi="Calibri" w:cs="Calibri"/>
                <w:i/>
                <w:iCs/>
                <w:color w:val="000000"/>
                <w:sz w:val="22"/>
                <w:szCs w:val="22"/>
              </w:rPr>
              <w:t>b</w:t>
            </w:r>
            <w:r w:rsidR="005C0C58">
              <w:rPr>
                <w:rFonts w:ascii="Calibri" w:hAnsi="Calibri" w:cs="Calibri"/>
                <w:i/>
                <w:iCs/>
                <w:color w:val="000000"/>
                <w:sz w:val="22"/>
                <w:szCs w:val="22"/>
              </w:rPr>
              <w:t>uild</w:t>
            </w:r>
            <w:r w:rsidR="00175AA1">
              <w:rPr>
                <w:rFonts w:ascii="Calibri" w:hAnsi="Calibri" w:cs="Calibri"/>
                <w:i/>
                <w:iCs/>
                <w:color w:val="000000"/>
                <w:sz w:val="22"/>
                <w:szCs w:val="22"/>
              </w:rPr>
              <w:t>Code</w:t>
            </w:r>
            <w:proofErr w:type="spellEnd"/>
          </w:p>
        </w:tc>
        <w:tc>
          <w:tcPr>
            <w:tcW w:w="4604" w:type="dxa"/>
          </w:tcPr>
          <w:p w14:paraId="7F219680" w14:textId="7669583A" w:rsidR="005C0C58" w:rsidRDefault="00762890" w:rsidP="00845045">
            <w:pPr>
              <w:pStyle w:val="BodyText"/>
              <w:rPr>
                <w:rFonts w:ascii="Calibri" w:hAnsi="Calibri" w:cs="Calibri"/>
                <w:color w:val="000000"/>
                <w:sz w:val="22"/>
                <w:szCs w:val="22"/>
              </w:rPr>
            </w:pPr>
            <w:proofErr w:type="gramStart"/>
            <w:r w:rsidRPr="00762890">
              <w:rPr>
                <w:rFonts w:ascii="Calibri" w:hAnsi="Calibri" w:cs="Calibri"/>
                <w:i/>
                <w:iCs/>
                <w:color w:val="000000"/>
                <w:sz w:val="22"/>
                <w:szCs w:val="22"/>
              </w:rPr>
              <w:t>j:PersonBuildCode</w:t>
            </w:r>
            <w:proofErr w:type="gramEnd"/>
          </w:p>
        </w:tc>
        <w:tc>
          <w:tcPr>
            <w:tcW w:w="4594" w:type="dxa"/>
          </w:tcPr>
          <w:p w14:paraId="4697B40C" w14:textId="7F5CCD99" w:rsidR="005C0C58" w:rsidRDefault="00762890" w:rsidP="00845045">
            <w:pPr>
              <w:pStyle w:val="BodyText"/>
              <w:rPr>
                <w:rFonts w:ascii="Calibri" w:hAnsi="Calibri" w:cs="Calibri"/>
                <w:color w:val="0563C1"/>
                <w:sz w:val="22"/>
                <w:szCs w:val="22"/>
                <w:u w:val="single"/>
              </w:rPr>
            </w:pPr>
            <w:proofErr w:type="spellStart"/>
            <w:proofErr w:type="gramStart"/>
            <w:r w:rsidRPr="00762890">
              <w:t>ndex:PersonBuildCodeType</w:t>
            </w:r>
            <w:proofErr w:type="spellEnd"/>
            <w:proofErr w:type="gramEnd"/>
          </w:p>
        </w:tc>
        <w:tc>
          <w:tcPr>
            <w:tcW w:w="4106" w:type="dxa"/>
          </w:tcPr>
          <w:p w14:paraId="44E2FA77" w14:textId="5ECBD687" w:rsidR="005C0C58" w:rsidRDefault="005C0C58" w:rsidP="00845045">
            <w:pPr>
              <w:pStyle w:val="BodyText"/>
              <w:rPr>
                <w:rFonts w:ascii="Calibri" w:hAnsi="Calibri" w:cs="Calibri"/>
                <w:color w:val="000000"/>
                <w:sz w:val="22"/>
                <w:szCs w:val="22"/>
              </w:rPr>
            </w:pPr>
            <w:r>
              <w:rPr>
                <w:rFonts w:ascii="Calibri" w:hAnsi="Calibri" w:cs="Calibri"/>
                <w:color w:val="000000"/>
                <w:sz w:val="22"/>
                <w:szCs w:val="22"/>
              </w:rPr>
              <w:t>A person's physique or body shape.</w:t>
            </w:r>
          </w:p>
        </w:tc>
        <w:tc>
          <w:tcPr>
            <w:tcW w:w="2156" w:type="dxa"/>
          </w:tcPr>
          <w:p w14:paraId="52AF735B" w14:textId="77777777" w:rsidR="005C0C58" w:rsidRPr="00F76794" w:rsidRDefault="005C0C58" w:rsidP="00845045">
            <w:pPr>
              <w:pStyle w:val="BodyText"/>
              <w:rPr>
                <w:rFonts w:ascii="Tahoma" w:hAnsi="Tahoma" w:cs="Tahoma"/>
              </w:rPr>
            </w:pPr>
          </w:p>
        </w:tc>
      </w:tr>
      <w:tr w:rsidR="005C0C58" w:rsidRPr="00F76794" w14:paraId="346590D6" w14:textId="77777777" w:rsidTr="004661F2">
        <w:tc>
          <w:tcPr>
            <w:tcW w:w="2999" w:type="dxa"/>
          </w:tcPr>
          <w:p w14:paraId="561E4D88" w14:textId="76693C29" w:rsidR="005C0C58" w:rsidRDefault="00B520CB" w:rsidP="00845045">
            <w:pPr>
              <w:pStyle w:val="BodyText"/>
              <w:rPr>
                <w:rFonts w:ascii="Calibri" w:hAnsi="Calibri" w:cs="Calibri"/>
                <w:i/>
                <w:iCs/>
                <w:color w:val="000000"/>
                <w:sz w:val="22"/>
                <w:szCs w:val="22"/>
              </w:rPr>
            </w:pPr>
            <w:r>
              <w:rPr>
                <w:rFonts w:ascii="Calibri" w:hAnsi="Calibri" w:cs="Calibri"/>
                <w:i/>
                <w:iCs/>
                <w:color w:val="000000"/>
                <w:sz w:val="22"/>
                <w:szCs w:val="22"/>
              </w:rPr>
              <w:t>c</w:t>
            </w:r>
            <w:r w:rsidR="005C0C58">
              <w:rPr>
                <w:rFonts w:ascii="Calibri" w:hAnsi="Calibri" w:cs="Calibri"/>
                <w:i/>
                <w:iCs/>
                <w:color w:val="000000"/>
                <w:sz w:val="22"/>
                <w:szCs w:val="22"/>
              </w:rPr>
              <w:t>itizenshipISO3166Alpha2Code</w:t>
            </w:r>
          </w:p>
        </w:tc>
        <w:tc>
          <w:tcPr>
            <w:tcW w:w="4604" w:type="dxa"/>
          </w:tcPr>
          <w:p w14:paraId="086D9FE4" w14:textId="48B15532" w:rsidR="005C0C58" w:rsidRDefault="005C0C58" w:rsidP="00845045">
            <w:pPr>
              <w:pStyle w:val="BodyText"/>
              <w:rPr>
                <w:rFonts w:ascii="Calibri" w:hAnsi="Calibri" w:cs="Calibri"/>
                <w:color w:val="000000"/>
                <w:sz w:val="22"/>
                <w:szCs w:val="22"/>
              </w:rPr>
            </w:pPr>
            <w:r>
              <w:rPr>
                <w:rFonts w:ascii="Calibri" w:hAnsi="Calibri" w:cs="Calibri"/>
                <w:i/>
                <w:iCs/>
                <w:color w:val="000000"/>
                <w:sz w:val="22"/>
                <w:szCs w:val="22"/>
              </w:rPr>
              <w:t xml:space="preserve"> </w:t>
            </w:r>
            <w:proofErr w:type="gramStart"/>
            <w:r>
              <w:rPr>
                <w:rFonts w:ascii="Calibri" w:hAnsi="Calibri" w:cs="Calibri"/>
                <w:i/>
                <w:iCs/>
                <w:color w:val="000000"/>
                <w:sz w:val="22"/>
                <w:szCs w:val="22"/>
              </w:rPr>
              <w:t>nc:PersonCitizenshipISO</w:t>
            </w:r>
            <w:proofErr w:type="gramEnd"/>
            <w:r>
              <w:rPr>
                <w:rFonts w:ascii="Calibri" w:hAnsi="Calibri" w:cs="Calibri"/>
                <w:i/>
                <w:iCs/>
                <w:color w:val="000000"/>
                <w:sz w:val="22"/>
                <w:szCs w:val="22"/>
              </w:rPr>
              <w:t>3166Alpha2Code</w:t>
            </w:r>
          </w:p>
        </w:tc>
        <w:tc>
          <w:tcPr>
            <w:tcW w:w="4594" w:type="dxa"/>
          </w:tcPr>
          <w:p w14:paraId="709BB29C" w14:textId="7CCFFB75" w:rsidR="005C0C58" w:rsidRDefault="005C0C58" w:rsidP="00845045">
            <w:pPr>
              <w:pStyle w:val="BodyText"/>
              <w:rPr>
                <w:rFonts w:ascii="Calibri" w:hAnsi="Calibri" w:cs="Calibri"/>
                <w:color w:val="0563C1"/>
                <w:sz w:val="22"/>
                <w:szCs w:val="22"/>
                <w:u w:val="single"/>
              </w:rPr>
            </w:pPr>
            <w:r w:rsidRPr="008A2125">
              <w:rPr>
                <w:rFonts w:ascii="Calibri" w:hAnsi="Calibri" w:cs="Calibri"/>
                <w:sz w:val="22"/>
                <w:szCs w:val="22"/>
              </w:rPr>
              <w:t>iso_</w:t>
            </w:r>
            <w:proofErr w:type="gramStart"/>
            <w:r w:rsidRPr="008A2125">
              <w:rPr>
                <w:rFonts w:ascii="Calibri" w:hAnsi="Calibri" w:cs="Calibri"/>
                <w:sz w:val="22"/>
                <w:szCs w:val="22"/>
              </w:rPr>
              <w:t>3166:CountryAlpha</w:t>
            </w:r>
            <w:proofErr w:type="gramEnd"/>
            <w:r w:rsidRPr="008A2125">
              <w:rPr>
                <w:rFonts w:ascii="Calibri" w:hAnsi="Calibri" w:cs="Calibri"/>
                <w:sz w:val="22"/>
                <w:szCs w:val="22"/>
              </w:rPr>
              <w:t>2CodeType</w:t>
            </w:r>
          </w:p>
        </w:tc>
        <w:tc>
          <w:tcPr>
            <w:tcW w:w="4106" w:type="dxa"/>
          </w:tcPr>
          <w:p w14:paraId="20200123" w14:textId="18927D1F" w:rsidR="005C0C58" w:rsidRDefault="005C0C58" w:rsidP="00845045">
            <w:pPr>
              <w:pStyle w:val="BodyText"/>
              <w:rPr>
                <w:rFonts w:ascii="Calibri" w:hAnsi="Calibri" w:cs="Calibri"/>
                <w:color w:val="000000"/>
                <w:sz w:val="22"/>
                <w:szCs w:val="22"/>
              </w:rPr>
            </w:pPr>
            <w:r>
              <w:rPr>
                <w:rFonts w:ascii="Calibri" w:hAnsi="Calibri" w:cs="Calibri"/>
                <w:color w:val="000000"/>
                <w:sz w:val="22"/>
                <w:szCs w:val="22"/>
              </w:rPr>
              <w:t>A country that assigns rights, duties, and privileges to a person because of the birth or naturalization of the person in that country.</w:t>
            </w:r>
          </w:p>
        </w:tc>
        <w:tc>
          <w:tcPr>
            <w:tcW w:w="2156" w:type="dxa"/>
          </w:tcPr>
          <w:p w14:paraId="06D855F0" w14:textId="77777777" w:rsidR="005C0C58" w:rsidRPr="00F76794" w:rsidRDefault="005C0C58" w:rsidP="00845045">
            <w:pPr>
              <w:pStyle w:val="BodyText"/>
              <w:rPr>
                <w:rFonts w:ascii="Tahoma" w:hAnsi="Tahoma" w:cs="Tahoma"/>
              </w:rPr>
            </w:pPr>
          </w:p>
        </w:tc>
      </w:tr>
      <w:tr w:rsidR="005C0C58" w:rsidRPr="00F76794" w14:paraId="2EF91A1F" w14:textId="77777777" w:rsidTr="004661F2">
        <w:tc>
          <w:tcPr>
            <w:tcW w:w="2999" w:type="dxa"/>
          </w:tcPr>
          <w:p w14:paraId="57C161B3" w14:textId="3671FDA0" w:rsidR="005C0C58" w:rsidRDefault="00B520CB" w:rsidP="00C74CF8">
            <w:pPr>
              <w:pStyle w:val="BodyText"/>
              <w:rPr>
                <w:rFonts w:ascii="Calibri" w:hAnsi="Calibri" w:cs="Calibri"/>
                <w:color w:val="000000"/>
                <w:sz w:val="22"/>
                <w:szCs w:val="22"/>
              </w:rPr>
            </w:pPr>
            <w:r>
              <w:rPr>
                <w:rFonts w:ascii="Calibri" w:hAnsi="Calibri" w:cs="Calibri"/>
                <w:color w:val="000000"/>
                <w:sz w:val="22"/>
                <w:szCs w:val="22"/>
              </w:rPr>
              <w:t>c</w:t>
            </w:r>
            <w:r w:rsidR="005C0C58">
              <w:rPr>
                <w:rFonts w:ascii="Calibri" w:hAnsi="Calibri" w:cs="Calibri"/>
                <w:color w:val="000000"/>
                <w:sz w:val="22"/>
                <w:szCs w:val="22"/>
              </w:rPr>
              <w:t>lothing</w:t>
            </w:r>
          </w:p>
        </w:tc>
        <w:tc>
          <w:tcPr>
            <w:tcW w:w="4604" w:type="dxa"/>
          </w:tcPr>
          <w:p w14:paraId="04957C5B" w14:textId="63914999" w:rsidR="005C0C58" w:rsidRDefault="005C0C58" w:rsidP="00C74CF8">
            <w:pPr>
              <w:pStyle w:val="BodyText"/>
              <w:rPr>
                <w:rFonts w:ascii="Calibri" w:hAnsi="Calibri" w:cs="Calibri"/>
                <w:color w:val="000000"/>
                <w:sz w:val="22"/>
                <w:szCs w:val="22"/>
              </w:rPr>
            </w:pPr>
            <w:proofErr w:type="gramStart"/>
            <w:r>
              <w:rPr>
                <w:rFonts w:ascii="Calibri" w:hAnsi="Calibri" w:cs="Calibri"/>
                <w:color w:val="000000"/>
                <w:sz w:val="22"/>
                <w:szCs w:val="22"/>
              </w:rPr>
              <w:t>j:PersonClothing</w:t>
            </w:r>
            <w:proofErr w:type="gramEnd"/>
          </w:p>
        </w:tc>
        <w:tc>
          <w:tcPr>
            <w:tcW w:w="4594" w:type="dxa"/>
          </w:tcPr>
          <w:p w14:paraId="75D05A70" w14:textId="4A68917E" w:rsidR="005C0C58" w:rsidRDefault="005C0C58" w:rsidP="00C74CF8">
            <w:pPr>
              <w:pStyle w:val="BodyText"/>
              <w:rPr>
                <w:rFonts w:ascii="Calibri" w:hAnsi="Calibri" w:cs="Calibri"/>
                <w:color w:val="0563C1"/>
                <w:sz w:val="22"/>
                <w:szCs w:val="22"/>
                <w:u w:val="single"/>
              </w:rPr>
            </w:pPr>
            <w:proofErr w:type="gramStart"/>
            <w:r w:rsidRPr="008A2125">
              <w:rPr>
                <w:rFonts w:ascii="Calibri" w:hAnsi="Calibri" w:cs="Calibri"/>
                <w:sz w:val="22"/>
                <w:szCs w:val="22"/>
              </w:rPr>
              <w:t>j:ClothingType</w:t>
            </w:r>
            <w:proofErr w:type="gramEnd"/>
          </w:p>
        </w:tc>
        <w:tc>
          <w:tcPr>
            <w:tcW w:w="4106" w:type="dxa"/>
          </w:tcPr>
          <w:p w14:paraId="552A8168" w14:textId="6E890D26"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An article of clothing, dress, or attire for a person.</w:t>
            </w:r>
          </w:p>
        </w:tc>
        <w:tc>
          <w:tcPr>
            <w:tcW w:w="2156" w:type="dxa"/>
          </w:tcPr>
          <w:p w14:paraId="5AB36366" w14:textId="77777777" w:rsidR="005C0C58" w:rsidRPr="00F76794" w:rsidRDefault="005C0C58" w:rsidP="00C74CF8">
            <w:pPr>
              <w:pStyle w:val="BodyText"/>
              <w:rPr>
                <w:rFonts w:ascii="Tahoma" w:hAnsi="Tahoma" w:cs="Tahoma"/>
              </w:rPr>
            </w:pPr>
          </w:p>
        </w:tc>
      </w:tr>
      <w:tr w:rsidR="005C0C58" w:rsidRPr="00F76794" w14:paraId="3E270ABC" w14:textId="77777777" w:rsidTr="004661F2">
        <w:tc>
          <w:tcPr>
            <w:tcW w:w="2999" w:type="dxa"/>
          </w:tcPr>
          <w:p w14:paraId="68B6C29E" w14:textId="187DC94B" w:rsidR="005C0C58" w:rsidRDefault="00B520CB" w:rsidP="00C74CF8">
            <w:pPr>
              <w:pStyle w:val="BodyText"/>
              <w:rPr>
                <w:rFonts w:ascii="Calibri" w:hAnsi="Calibri" w:cs="Calibri"/>
                <w:color w:val="000000"/>
                <w:sz w:val="22"/>
                <w:szCs w:val="22"/>
              </w:rPr>
            </w:pPr>
            <w:r>
              <w:rPr>
                <w:rFonts w:ascii="Calibri" w:hAnsi="Calibri" w:cs="Calibri"/>
                <w:color w:val="000000"/>
                <w:sz w:val="22"/>
                <w:szCs w:val="22"/>
              </w:rPr>
              <w:lastRenderedPageBreak/>
              <w:t>c</w:t>
            </w:r>
            <w:r w:rsidR="005C0C58">
              <w:rPr>
                <w:rFonts w:ascii="Calibri" w:hAnsi="Calibri" w:cs="Calibri"/>
                <w:color w:val="000000"/>
                <w:sz w:val="22"/>
                <w:szCs w:val="22"/>
              </w:rPr>
              <w:t>omplexion</w:t>
            </w:r>
          </w:p>
        </w:tc>
        <w:tc>
          <w:tcPr>
            <w:tcW w:w="4604" w:type="dxa"/>
          </w:tcPr>
          <w:p w14:paraId="77B8BAAA" w14:textId="30CDF82E" w:rsidR="005C0C58" w:rsidRDefault="005C0C58" w:rsidP="00C74CF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nc:PersonComplexionText</w:t>
            </w:r>
            <w:proofErr w:type="spellEnd"/>
            <w:proofErr w:type="gramEnd"/>
          </w:p>
        </w:tc>
        <w:tc>
          <w:tcPr>
            <w:tcW w:w="4594" w:type="dxa"/>
          </w:tcPr>
          <w:p w14:paraId="04DDF1E4" w14:textId="0C89A249" w:rsidR="005C0C58" w:rsidRDefault="005C0C58" w:rsidP="00C74CF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51955B1E" w14:textId="56B7F68F"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An appearance or condition of the skin of a person.</w:t>
            </w:r>
          </w:p>
        </w:tc>
        <w:tc>
          <w:tcPr>
            <w:tcW w:w="2156" w:type="dxa"/>
          </w:tcPr>
          <w:p w14:paraId="10873F7B" w14:textId="77777777" w:rsidR="005C0C58" w:rsidRDefault="005C0C58" w:rsidP="00C74CF8">
            <w:pPr>
              <w:rPr>
                <w:rFonts w:ascii="Calibri" w:hAnsi="Calibri" w:cs="Calibri"/>
                <w:color w:val="000000"/>
                <w:kern w:val="0"/>
                <w:sz w:val="22"/>
                <w:szCs w:val="22"/>
              </w:rPr>
            </w:pPr>
            <w:r>
              <w:rPr>
                <w:rFonts w:ascii="Calibri" w:hAnsi="Calibri" w:cs="Calibri"/>
                <w:color w:val="000000"/>
                <w:sz w:val="22"/>
                <w:szCs w:val="22"/>
              </w:rPr>
              <w:t>clear, freckled, wrinkled</w:t>
            </w:r>
          </w:p>
          <w:p w14:paraId="69D57CF1" w14:textId="77777777" w:rsidR="005C0C58" w:rsidRPr="00F76794" w:rsidRDefault="005C0C58" w:rsidP="00C74CF8">
            <w:pPr>
              <w:pStyle w:val="BodyText"/>
              <w:rPr>
                <w:rFonts w:ascii="Tahoma" w:hAnsi="Tahoma" w:cs="Tahoma"/>
              </w:rPr>
            </w:pPr>
          </w:p>
        </w:tc>
      </w:tr>
      <w:tr w:rsidR="005C0C58" w:rsidRPr="00F76794" w14:paraId="6E171A42" w14:textId="77777777" w:rsidTr="004661F2">
        <w:tc>
          <w:tcPr>
            <w:tcW w:w="2999" w:type="dxa"/>
          </w:tcPr>
          <w:p w14:paraId="48D213AA" w14:textId="12BEC80F" w:rsidR="005C0C58" w:rsidRDefault="00B520CB" w:rsidP="00C74CF8">
            <w:pPr>
              <w:pStyle w:val="BodyText"/>
              <w:rPr>
                <w:rFonts w:ascii="Calibri" w:hAnsi="Calibri" w:cs="Calibri"/>
                <w:color w:val="000000"/>
                <w:sz w:val="22"/>
                <w:szCs w:val="22"/>
              </w:rPr>
            </w:pPr>
            <w:r>
              <w:rPr>
                <w:rFonts w:ascii="Calibri" w:hAnsi="Calibri" w:cs="Calibri"/>
                <w:color w:val="000000"/>
                <w:sz w:val="22"/>
                <w:szCs w:val="22"/>
              </w:rPr>
              <w:t>d</w:t>
            </w:r>
            <w:r w:rsidR="005C0C58">
              <w:rPr>
                <w:rFonts w:ascii="Calibri" w:hAnsi="Calibri" w:cs="Calibri"/>
                <w:color w:val="000000"/>
                <w:sz w:val="22"/>
                <w:szCs w:val="22"/>
              </w:rPr>
              <w:t>escription</w:t>
            </w:r>
          </w:p>
        </w:tc>
        <w:tc>
          <w:tcPr>
            <w:tcW w:w="4604" w:type="dxa"/>
          </w:tcPr>
          <w:p w14:paraId="0BC9B89D" w14:textId="4655134C" w:rsidR="005C0C58" w:rsidRDefault="005C0C58" w:rsidP="00C74CF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nc:PersonDescriptionText</w:t>
            </w:r>
            <w:proofErr w:type="spellEnd"/>
            <w:proofErr w:type="gramEnd"/>
          </w:p>
        </w:tc>
        <w:tc>
          <w:tcPr>
            <w:tcW w:w="4594" w:type="dxa"/>
          </w:tcPr>
          <w:p w14:paraId="54BC0A6B" w14:textId="03D3945E" w:rsidR="005C0C58" w:rsidRDefault="005C0C58" w:rsidP="00C74CF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4CE88B3A" w14:textId="19C64843"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A description of a person.</w:t>
            </w:r>
          </w:p>
        </w:tc>
        <w:tc>
          <w:tcPr>
            <w:tcW w:w="2156" w:type="dxa"/>
          </w:tcPr>
          <w:p w14:paraId="1032208A" w14:textId="77777777" w:rsidR="005C0C58" w:rsidRPr="00F76794" w:rsidRDefault="005C0C58" w:rsidP="00C74CF8">
            <w:pPr>
              <w:pStyle w:val="BodyText"/>
              <w:rPr>
                <w:rFonts w:ascii="Tahoma" w:hAnsi="Tahoma" w:cs="Tahoma"/>
              </w:rPr>
            </w:pPr>
          </w:p>
        </w:tc>
      </w:tr>
      <w:tr w:rsidR="005C0C58" w:rsidRPr="00F76794" w14:paraId="08564FAE" w14:textId="77777777" w:rsidTr="004661F2">
        <w:tc>
          <w:tcPr>
            <w:tcW w:w="2999" w:type="dxa"/>
          </w:tcPr>
          <w:p w14:paraId="1AEC6AA9" w14:textId="72535861" w:rsidR="005C0C58" w:rsidRDefault="00B520CB" w:rsidP="00C74CF8">
            <w:pPr>
              <w:pStyle w:val="BodyText"/>
              <w:rPr>
                <w:rFonts w:ascii="Calibri" w:hAnsi="Calibri" w:cs="Calibri"/>
                <w:color w:val="000000"/>
                <w:sz w:val="22"/>
                <w:szCs w:val="22"/>
              </w:rPr>
            </w:pPr>
            <w:proofErr w:type="spellStart"/>
            <w:r>
              <w:rPr>
                <w:rFonts w:ascii="Calibri" w:hAnsi="Calibri" w:cs="Calibri"/>
                <w:color w:val="000000"/>
                <w:sz w:val="22"/>
                <w:szCs w:val="22"/>
              </w:rPr>
              <w:t>d</w:t>
            </w:r>
            <w:r w:rsidR="005C0C58">
              <w:rPr>
                <w:rFonts w:ascii="Calibri" w:hAnsi="Calibri" w:cs="Calibri"/>
                <w:color w:val="000000"/>
                <w:sz w:val="22"/>
                <w:szCs w:val="22"/>
              </w:rPr>
              <w:t>igitalImage</w:t>
            </w:r>
            <w:proofErr w:type="spellEnd"/>
          </w:p>
        </w:tc>
        <w:tc>
          <w:tcPr>
            <w:tcW w:w="4604" w:type="dxa"/>
          </w:tcPr>
          <w:p w14:paraId="6326E2BA" w14:textId="3E493E6B" w:rsidR="005C0C58" w:rsidRDefault="005C0C58" w:rsidP="00C74CF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nc:PersonDigitalImage</w:t>
            </w:r>
            <w:proofErr w:type="spellEnd"/>
            <w:proofErr w:type="gramEnd"/>
          </w:p>
        </w:tc>
        <w:tc>
          <w:tcPr>
            <w:tcW w:w="4594" w:type="dxa"/>
          </w:tcPr>
          <w:p w14:paraId="65D4EF21" w14:textId="51C06F5D" w:rsidR="005C0C58" w:rsidRDefault="005C0C58" w:rsidP="00C74CF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nc:ImageType</w:t>
            </w:r>
            <w:proofErr w:type="spellEnd"/>
            <w:proofErr w:type="gramEnd"/>
          </w:p>
        </w:tc>
        <w:tc>
          <w:tcPr>
            <w:tcW w:w="4106" w:type="dxa"/>
          </w:tcPr>
          <w:p w14:paraId="34E6C4F8" w14:textId="746D6E99"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A photograph or image of a person in a digital format.</w:t>
            </w:r>
          </w:p>
        </w:tc>
        <w:tc>
          <w:tcPr>
            <w:tcW w:w="2156" w:type="dxa"/>
          </w:tcPr>
          <w:p w14:paraId="141F1ADD" w14:textId="77777777" w:rsidR="005C0C58" w:rsidRPr="00F76794" w:rsidRDefault="005C0C58" w:rsidP="00C74CF8">
            <w:pPr>
              <w:pStyle w:val="BodyText"/>
              <w:rPr>
                <w:rFonts w:ascii="Tahoma" w:hAnsi="Tahoma" w:cs="Tahoma"/>
              </w:rPr>
            </w:pPr>
          </w:p>
        </w:tc>
      </w:tr>
      <w:tr w:rsidR="005C0C58" w:rsidRPr="00F76794" w14:paraId="1ADF5C6D" w14:textId="77777777" w:rsidTr="004661F2">
        <w:tc>
          <w:tcPr>
            <w:tcW w:w="2999" w:type="dxa"/>
          </w:tcPr>
          <w:p w14:paraId="63B1E2ED" w14:textId="794AB25B" w:rsidR="005C0C58" w:rsidRDefault="00B520CB" w:rsidP="00C74CF8">
            <w:pPr>
              <w:pStyle w:val="BodyText"/>
              <w:rPr>
                <w:rFonts w:ascii="Calibri" w:hAnsi="Calibri" w:cs="Calibri"/>
                <w:color w:val="000000"/>
                <w:sz w:val="22"/>
                <w:szCs w:val="22"/>
              </w:rPr>
            </w:pPr>
            <w:r>
              <w:rPr>
                <w:rFonts w:ascii="Calibri" w:hAnsi="Calibri" w:cs="Calibri"/>
                <w:color w:val="000000"/>
                <w:sz w:val="22"/>
                <w:szCs w:val="22"/>
              </w:rPr>
              <w:t>d</w:t>
            </w:r>
            <w:r w:rsidR="005C0C58">
              <w:rPr>
                <w:rFonts w:ascii="Calibri" w:hAnsi="Calibri" w:cs="Calibri"/>
                <w:color w:val="000000"/>
                <w:sz w:val="22"/>
                <w:szCs w:val="22"/>
              </w:rPr>
              <w:t>isguise</w:t>
            </w:r>
          </w:p>
        </w:tc>
        <w:tc>
          <w:tcPr>
            <w:tcW w:w="4604" w:type="dxa"/>
          </w:tcPr>
          <w:p w14:paraId="4918327E" w14:textId="7AC49C6C" w:rsidR="005C0C58" w:rsidRDefault="005C0C58" w:rsidP="00C74CF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nc:PersonDisguiseDescriptionText</w:t>
            </w:r>
            <w:proofErr w:type="spellEnd"/>
            <w:proofErr w:type="gramEnd"/>
          </w:p>
        </w:tc>
        <w:tc>
          <w:tcPr>
            <w:tcW w:w="4594" w:type="dxa"/>
          </w:tcPr>
          <w:p w14:paraId="4055E46A" w14:textId="11CF5839" w:rsidR="005C0C58" w:rsidRDefault="005C0C58" w:rsidP="00C74CF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3A288BC7" w14:textId="13CF0B50"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A description of something a person wears to conceal or mislead others as to the true appearance or identity of that person.</w:t>
            </w:r>
          </w:p>
        </w:tc>
        <w:tc>
          <w:tcPr>
            <w:tcW w:w="2156" w:type="dxa"/>
          </w:tcPr>
          <w:p w14:paraId="73555757" w14:textId="77777777" w:rsidR="005C0C58" w:rsidRDefault="005C0C58" w:rsidP="00C74CF8">
            <w:pPr>
              <w:rPr>
                <w:rFonts w:ascii="Calibri" w:hAnsi="Calibri" w:cs="Calibri"/>
                <w:color w:val="000000"/>
                <w:kern w:val="0"/>
                <w:sz w:val="22"/>
                <w:szCs w:val="22"/>
              </w:rPr>
            </w:pPr>
            <w:r>
              <w:rPr>
                <w:rFonts w:ascii="Calibri" w:hAnsi="Calibri" w:cs="Calibri"/>
                <w:color w:val="000000"/>
                <w:sz w:val="22"/>
                <w:szCs w:val="22"/>
              </w:rPr>
              <w:t>wig, mask, glasses, uniform</w:t>
            </w:r>
          </w:p>
          <w:p w14:paraId="40871FE5" w14:textId="77777777" w:rsidR="005C0C58" w:rsidRPr="00F76794" w:rsidRDefault="005C0C58" w:rsidP="00C74CF8">
            <w:pPr>
              <w:pStyle w:val="BodyText"/>
              <w:rPr>
                <w:rFonts w:ascii="Tahoma" w:hAnsi="Tahoma" w:cs="Tahoma"/>
              </w:rPr>
            </w:pPr>
          </w:p>
        </w:tc>
      </w:tr>
      <w:tr w:rsidR="005C0C58" w:rsidRPr="00F76794" w14:paraId="6BF64F7C" w14:textId="77777777" w:rsidTr="004661F2">
        <w:tc>
          <w:tcPr>
            <w:tcW w:w="2999" w:type="dxa"/>
          </w:tcPr>
          <w:p w14:paraId="53F2F63D" w14:textId="585DDCC6" w:rsidR="005C0C58" w:rsidRDefault="00B520CB" w:rsidP="00C74CF8">
            <w:pPr>
              <w:pStyle w:val="BodyText"/>
              <w:rPr>
                <w:rFonts w:ascii="Calibri" w:hAnsi="Calibri" w:cs="Calibri"/>
                <w:i/>
                <w:iCs/>
                <w:color w:val="000000"/>
                <w:sz w:val="22"/>
                <w:szCs w:val="22"/>
              </w:rPr>
            </w:pPr>
            <w:proofErr w:type="spellStart"/>
            <w:r>
              <w:rPr>
                <w:rFonts w:ascii="Calibri" w:hAnsi="Calibri" w:cs="Calibri"/>
                <w:i/>
                <w:iCs/>
                <w:color w:val="000000"/>
                <w:sz w:val="22"/>
                <w:szCs w:val="22"/>
              </w:rPr>
              <w:t>e</w:t>
            </w:r>
            <w:r w:rsidR="005C0C58">
              <w:rPr>
                <w:rFonts w:ascii="Calibri" w:hAnsi="Calibri" w:cs="Calibri"/>
                <w:i/>
                <w:iCs/>
                <w:color w:val="000000"/>
                <w:sz w:val="22"/>
                <w:szCs w:val="22"/>
              </w:rPr>
              <w:t>thnicityCode</w:t>
            </w:r>
            <w:proofErr w:type="spellEnd"/>
          </w:p>
        </w:tc>
        <w:tc>
          <w:tcPr>
            <w:tcW w:w="4604" w:type="dxa"/>
          </w:tcPr>
          <w:p w14:paraId="6C54B243" w14:textId="117BC2F5" w:rsidR="005C0C58" w:rsidRDefault="005C0C58" w:rsidP="00C74CF8">
            <w:pPr>
              <w:pStyle w:val="BodyText"/>
              <w:rPr>
                <w:rFonts w:ascii="Calibri" w:hAnsi="Calibri" w:cs="Calibri"/>
                <w:color w:val="000000"/>
                <w:sz w:val="22"/>
                <w:szCs w:val="22"/>
              </w:rPr>
            </w:pPr>
            <w:proofErr w:type="gramStart"/>
            <w:r>
              <w:rPr>
                <w:rFonts w:ascii="Calibri" w:hAnsi="Calibri" w:cs="Calibri"/>
                <w:i/>
                <w:iCs/>
                <w:color w:val="000000"/>
                <w:sz w:val="22"/>
                <w:szCs w:val="22"/>
              </w:rPr>
              <w:t>j:PersonEthnicityCode</w:t>
            </w:r>
            <w:proofErr w:type="gramEnd"/>
          </w:p>
        </w:tc>
        <w:tc>
          <w:tcPr>
            <w:tcW w:w="4594" w:type="dxa"/>
          </w:tcPr>
          <w:p w14:paraId="0847A111" w14:textId="426E83D3" w:rsidR="005C0C58" w:rsidRDefault="005C0C58" w:rsidP="00C74CF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ucr:EthnicityCodeType</w:t>
            </w:r>
            <w:proofErr w:type="spellEnd"/>
            <w:proofErr w:type="gramEnd"/>
          </w:p>
        </w:tc>
        <w:tc>
          <w:tcPr>
            <w:tcW w:w="4106" w:type="dxa"/>
          </w:tcPr>
          <w:p w14:paraId="3EFAABDE" w14:textId="26FF6A8F"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A cultural lineage of a person.</w:t>
            </w:r>
          </w:p>
        </w:tc>
        <w:tc>
          <w:tcPr>
            <w:tcW w:w="2156" w:type="dxa"/>
          </w:tcPr>
          <w:p w14:paraId="31A0414F" w14:textId="77777777" w:rsidR="005C0C58" w:rsidRPr="00F76794" w:rsidRDefault="005C0C58" w:rsidP="00C74CF8">
            <w:pPr>
              <w:pStyle w:val="BodyText"/>
              <w:rPr>
                <w:rFonts w:ascii="Tahoma" w:hAnsi="Tahoma" w:cs="Tahoma"/>
              </w:rPr>
            </w:pPr>
          </w:p>
        </w:tc>
      </w:tr>
      <w:tr w:rsidR="005C0C58" w:rsidRPr="00F76794" w14:paraId="146D7BE4" w14:textId="77777777" w:rsidTr="004661F2">
        <w:tc>
          <w:tcPr>
            <w:tcW w:w="2999" w:type="dxa"/>
          </w:tcPr>
          <w:p w14:paraId="5B55B691" w14:textId="70E1FC05" w:rsidR="005C0C58" w:rsidRDefault="00B520CB" w:rsidP="00C74CF8">
            <w:pPr>
              <w:pStyle w:val="BodyText"/>
              <w:rPr>
                <w:rFonts w:ascii="Calibri" w:hAnsi="Calibri" w:cs="Calibri"/>
                <w:i/>
                <w:iCs/>
                <w:color w:val="000000"/>
                <w:sz w:val="22"/>
                <w:szCs w:val="22"/>
              </w:rPr>
            </w:pPr>
            <w:proofErr w:type="spellStart"/>
            <w:r>
              <w:rPr>
                <w:rFonts w:ascii="Calibri" w:hAnsi="Calibri" w:cs="Calibri"/>
                <w:i/>
                <w:iCs/>
                <w:color w:val="000000"/>
                <w:sz w:val="22"/>
                <w:szCs w:val="22"/>
              </w:rPr>
              <w:t>e</w:t>
            </w:r>
            <w:r w:rsidR="005C0C58">
              <w:rPr>
                <w:rFonts w:ascii="Calibri" w:hAnsi="Calibri" w:cs="Calibri"/>
                <w:i/>
                <w:iCs/>
                <w:color w:val="000000"/>
                <w:sz w:val="22"/>
                <w:szCs w:val="22"/>
              </w:rPr>
              <w:t>yeColorCode</w:t>
            </w:r>
            <w:proofErr w:type="spellEnd"/>
          </w:p>
        </w:tc>
        <w:tc>
          <w:tcPr>
            <w:tcW w:w="4604" w:type="dxa"/>
          </w:tcPr>
          <w:p w14:paraId="333FD77A" w14:textId="5F730A0E" w:rsidR="005C0C58" w:rsidRDefault="005C0C58" w:rsidP="00C74CF8">
            <w:pPr>
              <w:pStyle w:val="BodyText"/>
              <w:rPr>
                <w:rFonts w:ascii="Calibri" w:hAnsi="Calibri" w:cs="Calibri"/>
                <w:color w:val="000000"/>
                <w:sz w:val="22"/>
                <w:szCs w:val="22"/>
              </w:rPr>
            </w:pPr>
            <w:proofErr w:type="gramStart"/>
            <w:r>
              <w:rPr>
                <w:rFonts w:ascii="Calibri" w:hAnsi="Calibri" w:cs="Calibri"/>
                <w:i/>
                <w:iCs/>
                <w:color w:val="000000"/>
                <w:sz w:val="22"/>
                <w:szCs w:val="22"/>
              </w:rPr>
              <w:t>j:PersonEyeColorCode</w:t>
            </w:r>
            <w:proofErr w:type="gramEnd"/>
          </w:p>
        </w:tc>
        <w:tc>
          <w:tcPr>
            <w:tcW w:w="4594" w:type="dxa"/>
          </w:tcPr>
          <w:p w14:paraId="333A3F8F" w14:textId="1893D80F" w:rsidR="005C0C58" w:rsidRDefault="005C0C58" w:rsidP="00C74CF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ncic:EYECodeType</w:t>
            </w:r>
            <w:proofErr w:type="spellEnd"/>
            <w:proofErr w:type="gramEnd"/>
          </w:p>
        </w:tc>
        <w:tc>
          <w:tcPr>
            <w:tcW w:w="4106" w:type="dxa"/>
          </w:tcPr>
          <w:p w14:paraId="5CA51B6D" w14:textId="6D64143E"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A color of the eyes of a person.</w:t>
            </w:r>
          </w:p>
        </w:tc>
        <w:tc>
          <w:tcPr>
            <w:tcW w:w="2156" w:type="dxa"/>
          </w:tcPr>
          <w:p w14:paraId="451A1391" w14:textId="77777777" w:rsidR="005C0C58" w:rsidRPr="00F76794" w:rsidRDefault="005C0C58" w:rsidP="00C74CF8">
            <w:pPr>
              <w:pStyle w:val="BodyText"/>
              <w:rPr>
                <w:rFonts w:ascii="Tahoma" w:hAnsi="Tahoma" w:cs="Tahoma"/>
              </w:rPr>
            </w:pPr>
          </w:p>
        </w:tc>
      </w:tr>
      <w:tr w:rsidR="005C0C58" w:rsidRPr="00F76794" w14:paraId="4FBE5B34" w14:textId="77777777" w:rsidTr="004661F2">
        <w:tc>
          <w:tcPr>
            <w:tcW w:w="2999" w:type="dxa"/>
          </w:tcPr>
          <w:p w14:paraId="624C2CDD" w14:textId="3157F952" w:rsidR="005C0C58" w:rsidRDefault="00175AA1" w:rsidP="00C74CF8">
            <w:pPr>
              <w:pStyle w:val="BodyText"/>
              <w:rPr>
                <w:rFonts w:ascii="Calibri" w:hAnsi="Calibri" w:cs="Calibri"/>
                <w:i/>
                <w:iCs/>
                <w:color w:val="000000"/>
                <w:sz w:val="22"/>
                <w:szCs w:val="22"/>
              </w:rPr>
            </w:pPr>
            <w:proofErr w:type="spellStart"/>
            <w:r>
              <w:rPr>
                <w:rFonts w:ascii="Calibri" w:hAnsi="Calibri" w:cs="Calibri"/>
                <w:i/>
                <w:iCs/>
                <w:color w:val="000000"/>
                <w:sz w:val="22"/>
                <w:szCs w:val="22"/>
              </w:rPr>
              <w:t>eyewearCode</w:t>
            </w:r>
            <w:proofErr w:type="spellEnd"/>
          </w:p>
        </w:tc>
        <w:tc>
          <w:tcPr>
            <w:tcW w:w="4604" w:type="dxa"/>
          </w:tcPr>
          <w:p w14:paraId="0B745342" w14:textId="17049CC1" w:rsidR="005C0C58" w:rsidRDefault="00175AA1" w:rsidP="00C74CF8">
            <w:pPr>
              <w:pStyle w:val="BodyText"/>
              <w:rPr>
                <w:rFonts w:ascii="Calibri" w:hAnsi="Calibri" w:cs="Calibri"/>
                <w:color w:val="000000"/>
                <w:sz w:val="22"/>
                <w:szCs w:val="22"/>
              </w:rPr>
            </w:pPr>
            <w:proofErr w:type="gramStart"/>
            <w:r w:rsidRPr="00175AA1">
              <w:rPr>
                <w:rFonts w:ascii="Calibri" w:hAnsi="Calibri" w:cs="Calibri"/>
                <w:i/>
                <w:iCs/>
                <w:color w:val="000000"/>
                <w:sz w:val="22"/>
                <w:szCs w:val="22"/>
              </w:rPr>
              <w:t>j:PersonEyewearCode</w:t>
            </w:r>
            <w:proofErr w:type="gramEnd"/>
          </w:p>
        </w:tc>
        <w:tc>
          <w:tcPr>
            <w:tcW w:w="4594" w:type="dxa"/>
          </w:tcPr>
          <w:p w14:paraId="08AACCFE" w14:textId="26FE430D" w:rsidR="005C0C58" w:rsidRDefault="00175AA1" w:rsidP="00C74CF8">
            <w:pPr>
              <w:pStyle w:val="BodyText"/>
              <w:rPr>
                <w:rFonts w:ascii="Calibri" w:hAnsi="Calibri" w:cs="Calibri"/>
                <w:color w:val="0563C1"/>
                <w:sz w:val="22"/>
                <w:szCs w:val="22"/>
                <w:u w:val="single"/>
              </w:rPr>
            </w:pPr>
            <w:proofErr w:type="spellStart"/>
            <w:proofErr w:type="gramStart"/>
            <w:r w:rsidRPr="00175AA1">
              <w:t>ndex:PersonEyewearCodeType</w:t>
            </w:r>
            <w:proofErr w:type="spellEnd"/>
            <w:proofErr w:type="gramEnd"/>
          </w:p>
        </w:tc>
        <w:tc>
          <w:tcPr>
            <w:tcW w:w="4106" w:type="dxa"/>
          </w:tcPr>
          <w:p w14:paraId="1B86E0BA" w14:textId="3BCFF4F0" w:rsidR="005C0C58" w:rsidRDefault="005C0C58" w:rsidP="00C74CF8">
            <w:pPr>
              <w:pStyle w:val="BodyText"/>
              <w:rPr>
                <w:rFonts w:ascii="Calibri" w:hAnsi="Calibri" w:cs="Calibri"/>
                <w:color w:val="000000"/>
                <w:sz w:val="22"/>
                <w:szCs w:val="22"/>
              </w:rPr>
            </w:pPr>
            <w:r>
              <w:rPr>
                <w:rFonts w:ascii="Calibri" w:hAnsi="Calibri" w:cs="Calibri"/>
                <w:color w:val="000000"/>
                <w:sz w:val="22"/>
                <w:szCs w:val="22"/>
              </w:rPr>
              <w:t xml:space="preserve">A description of glasses or other eyewear a person </w:t>
            </w:r>
            <w:proofErr w:type="gramStart"/>
            <w:r>
              <w:rPr>
                <w:rFonts w:ascii="Calibri" w:hAnsi="Calibri" w:cs="Calibri"/>
                <w:color w:val="000000"/>
                <w:sz w:val="22"/>
                <w:szCs w:val="22"/>
              </w:rPr>
              <w:t>wears</w:t>
            </w:r>
            <w:proofErr w:type="gramEnd"/>
            <w:r>
              <w:rPr>
                <w:rFonts w:ascii="Calibri" w:hAnsi="Calibri" w:cs="Calibri"/>
                <w:color w:val="000000"/>
                <w:sz w:val="22"/>
                <w:szCs w:val="22"/>
              </w:rPr>
              <w:t>.</w:t>
            </w:r>
          </w:p>
        </w:tc>
        <w:tc>
          <w:tcPr>
            <w:tcW w:w="2156" w:type="dxa"/>
          </w:tcPr>
          <w:p w14:paraId="2067F8BE" w14:textId="77777777" w:rsidR="005C0C58" w:rsidRPr="00F76794" w:rsidRDefault="005C0C58" w:rsidP="00C74CF8">
            <w:pPr>
              <w:pStyle w:val="BodyText"/>
              <w:rPr>
                <w:rFonts w:ascii="Tahoma" w:hAnsi="Tahoma" w:cs="Tahoma"/>
              </w:rPr>
            </w:pPr>
          </w:p>
        </w:tc>
      </w:tr>
      <w:tr w:rsidR="005C0C58" w:rsidRPr="00F76794" w14:paraId="71DAA991" w14:textId="77777777" w:rsidTr="004661F2">
        <w:tc>
          <w:tcPr>
            <w:tcW w:w="2999" w:type="dxa"/>
          </w:tcPr>
          <w:p w14:paraId="0C5812DF" w14:textId="6E9A39E5" w:rsidR="005C0C58" w:rsidRDefault="00175AA1" w:rsidP="00802565">
            <w:pPr>
              <w:pStyle w:val="BodyText"/>
              <w:rPr>
                <w:rFonts w:ascii="Calibri" w:hAnsi="Calibri" w:cs="Calibri"/>
                <w:i/>
                <w:iCs/>
                <w:color w:val="000000"/>
                <w:sz w:val="22"/>
                <w:szCs w:val="22"/>
              </w:rPr>
            </w:pPr>
            <w:proofErr w:type="spellStart"/>
            <w:r>
              <w:rPr>
                <w:rFonts w:ascii="Calibri" w:hAnsi="Calibri" w:cs="Calibri"/>
                <w:i/>
                <w:iCs/>
                <w:color w:val="000000"/>
                <w:sz w:val="22"/>
                <w:szCs w:val="22"/>
              </w:rPr>
              <w:t>facialHairCode</w:t>
            </w:r>
            <w:proofErr w:type="spellEnd"/>
          </w:p>
        </w:tc>
        <w:tc>
          <w:tcPr>
            <w:tcW w:w="4604" w:type="dxa"/>
          </w:tcPr>
          <w:p w14:paraId="2A2D1FAD" w14:textId="2DABF66F" w:rsidR="005C0C58" w:rsidRDefault="00175AA1" w:rsidP="00802565">
            <w:pPr>
              <w:pStyle w:val="BodyText"/>
              <w:rPr>
                <w:rFonts w:ascii="Calibri" w:hAnsi="Calibri" w:cs="Calibri"/>
                <w:color w:val="000000"/>
                <w:sz w:val="22"/>
                <w:szCs w:val="22"/>
              </w:rPr>
            </w:pPr>
            <w:proofErr w:type="gramStart"/>
            <w:r w:rsidRPr="00175AA1">
              <w:rPr>
                <w:rFonts w:ascii="Calibri" w:hAnsi="Calibri" w:cs="Calibri"/>
                <w:i/>
                <w:iCs/>
                <w:color w:val="000000"/>
                <w:sz w:val="22"/>
                <w:szCs w:val="22"/>
              </w:rPr>
              <w:t>j:PersonFacialHairCode</w:t>
            </w:r>
            <w:proofErr w:type="gramEnd"/>
          </w:p>
        </w:tc>
        <w:tc>
          <w:tcPr>
            <w:tcW w:w="4594" w:type="dxa"/>
          </w:tcPr>
          <w:p w14:paraId="2024FCF3" w14:textId="3919DE0F" w:rsidR="005C0C58" w:rsidRDefault="00175AA1" w:rsidP="00802565">
            <w:pPr>
              <w:pStyle w:val="BodyText"/>
              <w:rPr>
                <w:rFonts w:ascii="Calibri" w:hAnsi="Calibri" w:cs="Calibri"/>
                <w:color w:val="0563C1"/>
                <w:sz w:val="22"/>
                <w:szCs w:val="22"/>
                <w:u w:val="single"/>
              </w:rPr>
            </w:pPr>
            <w:proofErr w:type="spellStart"/>
            <w:proofErr w:type="gramStart"/>
            <w:r w:rsidRPr="00175AA1">
              <w:t>ndex:PersonFacialHairCodeType</w:t>
            </w:r>
            <w:proofErr w:type="spellEnd"/>
            <w:proofErr w:type="gramEnd"/>
          </w:p>
        </w:tc>
        <w:tc>
          <w:tcPr>
            <w:tcW w:w="4106" w:type="dxa"/>
          </w:tcPr>
          <w:p w14:paraId="4608CC98" w14:textId="273FEC19" w:rsidR="005C0C58" w:rsidRDefault="005C0C58" w:rsidP="00802565">
            <w:pPr>
              <w:pStyle w:val="BodyText"/>
              <w:rPr>
                <w:rFonts w:ascii="Calibri" w:hAnsi="Calibri" w:cs="Calibri"/>
                <w:color w:val="000000"/>
                <w:sz w:val="22"/>
                <w:szCs w:val="22"/>
              </w:rPr>
            </w:pPr>
            <w:r>
              <w:rPr>
                <w:rFonts w:ascii="Calibri" w:hAnsi="Calibri" w:cs="Calibri"/>
                <w:color w:val="000000"/>
                <w:sz w:val="22"/>
                <w:szCs w:val="22"/>
              </w:rPr>
              <w:t>A kind of facial hair of a person.</w:t>
            </w:r>
          </w:p>
        </w:tc>
        <w:tc>
          <w:tcPr>
            <w:tcW w:w="2156" w:type="dxa"/>
          </w:tcPr>
          <w:p w14:paraId="5A9DC6A6" w14:textId="77777777" w:rsidR="005C0C58" w:rsidRPr="00F76794" w:rsidRDefault="005C0C58" w:rsidP="00802565">
            <w:pPr>
              <w:pStyle w:val="BodyText"/>
              <w:rPr>
                <w:rFonts w:ascii="Tahoma" w:hAnsi="Tahoma" w:cs="Tahoma"/>
              </w:rPr>
            </w:pPr>
          </w:p>
        </w:tc>
      </w:tr>
      <w:tr w:rsidR="005C0C58" w:rsidRPr="00F76794" w14:paraId="11A63D1B" w14:textId="77777777" w:rsidTr="004661F2">
        <w:tc>
          <w:tcPr>
            <w:tcW w:w="2999" w:type="dxa"/>
          </w:tcPr>
          <w:p w14:paraId="7926252C" w14:textId="291BA9E2" w:rsidR="005C0C58" w:rsidRDefault="00B520CB" w:rsidP="00802565">
            <w:pPr>
              <w:pStyle w:val="BodyText"/>
              <w:rPr>
                <w:rFonts w:ascii="Calibri" w:hAnsi="Calibri" w:cs="Calibri"/>
                <w:color w:val="000000"/>
                <w:sz w:val="22"/>
                <w:szCs w:val="22"/>
              </w:rPr>
            </w:pPr>
            <w:proofErr w:type="spellStart"/>
            <w:r>
              <w:rPr>
                <w:rFonts w:ascii="Calibri" w:hAnsi="Calibri" w:cs="Calibri"/>
                <w:color w:val="000000"/>
                <w:sz w:val="22"/>
                <w:szCs w:val="22"/>
              </w:rPr>
              <w:t>g</w:t>
            </w:r>
            <w:r w:rsidR="005C0C58">
              <w:rPr>
                <w:rFonts w:ascii="Calibri" w:hAnsi="Calibri" w:cs="Calibri"/>
                <w:color w:val="000000"/>
                <w:sz w:val="22"/>
                <w:szCs w:val="22"/>
              </w:rPr>
              <w:t>eneralAppearance</w:t>
            </w:r>
            <w:proofErr w:type="spellEnd"/>
          </w:p>
        </w:tc>
        <w:tc>
          <w:tcPr>
            <w:tcW w:w="4604" w:type="dxa"/>
          </w:tcPr>
          <w:p w14:paraId="78D68254" w14:textId="29D8B1B5" w:rsidR="005C0C58" w:rsidRDefault="005C0C58" w:rsidP="0080256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nc:PersonGeneralAppearanceDescriptionText</w:t>
            </w:r>
            <w:proofErr w:type="spellEnd"/>
            <w:proofErr w:type="gramEnd"/>
          </w:p>
        </w:tc>
        <w:tc>
          <w:tcPr>
            <w:tcW w:w="4594" w:type="dxa"/>
          </w:tcPr>
          <w:p w14:paraId="5852C660" w14:textId="20E1FAA0" w:rsidR="005C0C58" w:rsidRDefault="005C0C58" w:rsidP="0080256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7A91466F" w14:textId="52969806" w:rsidR="005C0C58" w:rsidRDefault="005C0C58" w:rsidP="00802565">
            <w:pPr>
              <w:pStyle w:val="BodyText"/>
              <w:rPr>
                <w:rFonts w:ascii="Calibri" w:hAnsi="Calibri" w:cs="Calibri"/>
                <w:color w:val="000000"/>
                <w:sz w:val="22"/>
                <w:szCs w:val="22"/>
              </w:rPr>
            </w:pPr>
            <w:r>
              <w:rPr>
                <w:rFonts w:ascii="Calibri" w:hAnsi="Calibri" w:cs="Calibri"/>
                <w:color w:val="000000"/>
                <w:sz w:val="22"/>
                <w:szCs w:val="22"/>
              </w:rPr>
              <w:t>A description of the way a person looks and is presented overall.</w:t>
            </w:r>
          </w:p>
        </w:tc>
        <w:tc>
          <w:tcPr>
            <w:tcW w:w="2156" w:type="dxa"/>
          </w:tcPr>
          <w:p w14:paraId="3248104E" w14:textId="77777777" w:rsidR="005C0C58" w:rsidRPr="00F76794" w:rsidRDefault="005C0C58" w:rsidP="00802565">
            <w:pPr>
              <w:pStyle w:val="BodyText"/>
              <w:rPr>
                <w:rFonts w:ascii="Tahoma" w:hAnsi="Tahoma" w:cs="Tahoma"/>
              </w:rPr>
            </w:pPr>
          </w:p>
        </w:tc>
      </w:tr>
      <w:tr w:rsidR="005C0C58" w:rsidRPr="00F76794" w14:paraId="44794ED5" w14:textId="77777777" w:rsidTr="004661F2">
        <w:tc>
          <w:tcPr>
            <w:tcW w:w="2999" w:type="dxa"/>
          </w:tcPr>
          <w:p w14:paraId="3BBBB6FB" w14:textId="2ED99463" w:rsidR="005C0C58" w:rsidRDefault="00B520CB" w:rsidP="008B3CEA">
            <w:pPr>
              <w:pStyle w:val="BodyText"/>
              <w:rPr>
                <w:rFonts w:ascii="Calibri" w:hAnsi="Calibri" w:cs="Calibri"/>
                <w:color w:val="000000"/>
                <w:sz w:val="22"/>
                <w:szCs w:val="22"/>
              </w:rPr>
            </w:pPr>
            <w:proofErr w:type="spellStart"/>
            <w:r>
              <w:rPr>
                <w:rFonts w:ascii="Calibri" w:hAnsi="Calibri" w:cs="Calibri"/>
                <w:color w:val="000000"/>
                <w:sz w:val="22"/>
                <w:szCs w:val="22"/>
              </w:rPr>
              <w:t>h</w:t>
            </w:r>
            <w:r w:rsidR="005C0C58">
              <w:rPr>
                <w:rFonts w:ascii="Calibri" w:hAnsi="Calibri" w:cs="Calibri"/>
                <w:color w:val="000000"/>
                <w:sz w:val="22"/>
                <w:szCs w:val="22"/>
              </w:rPr>
              <w:t>airAppearance</w:t>
            </w:r>
            <w:proofErr w:type="spellEnd"/>
          </w:p>
        </w:tc>
        <w:tc>
          <w:tcPr>
            <w:tcW w:w="4604" w:type="dxa"/>
          </w:tcPr>
          <w:p w14:paraId="4C622FA5" w14:textId="476D0092"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nc:PersonHairAppearanceText</w:t>
            </w:r>
            <w:proofErr w:type="spellEnd"/>
            <w:proofErr w:type="gramEnd"/>
          </w:p>
        </w:tc>
        <w:tc>
          <w:tcPr>
            <w:tcW w:w="4594" w:type="dxa"/>
          </w:tcPr>
          <w:p w14:paraId="6DCAB324" w14:textId="69948316"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144762FE" w14:textId="5CB75B2F"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An overall appearance of the hair of a person.</w:t>
            </w:r>
          </w:p>
        </w:tc>
        <w:tc>
          <w:tcPr>
            <w:tcW w:w="2156" w:type="dxa"/>
          </w:tcPr>
          <w:p w14:paraId="11AD67F1" w14:textId="77777777" w:rsidR="005C0C58" w:rsidRPr="00F76794" w:rsidRDefault="005C0C58" w:rsidP="008B3CEA">
            <w:pPr>
              <w:pStyle w:val="BodyText"/>
              <w:rPr>
                <w:rFonts w:ascii="Tahoma" w:hAnsi="Tahoma" w:cs="Tahoma"/>
              </w:rPr>
            </w:pPr>
          </w:p>
        </w:tc>
      </w:tr>
      <w:tr w:rsidR="005C0C58" w:rsidRPr="00F76794" w14:paraId="5EDD713D" w14:textId="77777777" w:rsidTr="004661F2">
        <w:tc>
          <w:tcPr>
            <w:tcW w:w="2999" w:type="dxa"/>
          </w:tcPr>
          <w:p w14:paraId="41C3E238" w14:textId="643F9AAF" w:rsidR="005C0C58" w:rsidRDefault="00B520CB" w:rsidP="008B3CEA">
            <w:pPr>
              <w:pStyle w:val="BodyText"/>
              <w:rPr>
                <w:rFonts w:ascii="Calibri" w:hAnsi="Calibri" w:cs="Calibri"/>
                <w:color w:val="000000"/>
                <w:sz w:val="22"/>
                <w:szCs w:val="22"/>
              </w:rPr>
            </w:pPr>
            <w:proofErr w:type="spellStart"/>
            <w:r>
              <w:rPr>
                <w:rFonts w:ascii="Calibri" w:hAnsi="Calibri" w:cs="Calibri"/>
                <w:color w:val="000000"/>
                <w:sz w:val="22"/>
                <w:szCs w:val="22"/>
              </w:rPr>
              <w:t>h</w:t>
            </w:r>
            <w:r w:rsidR="005C0C58">
              <w:rPr>
                <w:rFonts w:ascii="Calibri" w:hAnsi="Calibri" w:cs="Calibri"/>
                <w:color w:val="000000"/>
                <w:sz w:val="22"/>
                <w:szCs w:val="22"/>
              </w:rPr>
              <w:t>airCategory</w:t>
            </w:r>
            <w:proofErr w:type="spellEnd"/>
          </w:p>
        </w:tc>
        <w:tc>
          <w:tcPr>
            <w:tcW w:w="4604" w:type="dxa"/>
          </w:tcPr>
          <w:p w14:paraId="6A05F1A9" w14:textId="2B67A223"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nc:PersonHairCategoryText</w:t>
            </w:r>
            <w:proofErr w:type="spellEnd"/>
            <w:proofErr w:type="gramEnd"/>
          </w:p>
        </w:tc>
        <w:tc>
          <w:tcPr>
            <w:tcW w:w="4594" w:type="dxa"/>
          </w:tcPr>
          <w:p w14:paraId="0114D476" w14:textId="40132EEB"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17277435" w14:textId="57A22545"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kind of hair of a person, such as wavy or straight.</w:t>
            </w:r>
          </w:p>
        </w:tc>
        <w:tc>
          <w:tcPr>
            <w:tcW w:w="2156" w:type="dxa"/>
          </w:tcPr>
          <w:p w14:paraId="5FA1D7B7" w14:textId="77777777" w:rsidR="005C0C58" w:rsidRPr="00F76794" w:rsidRDefault="005C0C58" w:rsidP="008B3CEA">
            <w:pPr>
              <w:pStyle w:val="BodyText"/>
              <w:rPr>
                <w:rFonts w:ascii="Tahoma" w:hAnsi="Tahoma" w:cs="Tahoma"/>
              </w:rPr>
            </w:pPr>
          </w:p>
        </w:tc>
      </w:tr>
      <w:tr w:rsidR="005C0C58" w:rsidRPr="00F76794" w14:paraId="0EA4A3F4" w14:textId="77777777" w:rsidTr="004661F2">
        <w:tc>
          <w:tcPr>
            <w:tcW w:w="2999" w:type="dxa"/>
          </w:tcPr>
          <w:p w14:paraId="6BAD1055" w14:textId="7093BC4F" w:rsidR="005C0C58" w:rsidRDefault="00B520CB" w:rsidP="008B3CEA">
            <w:pPr>
              <w:pStyle w:val="BodyText"/>
              <w:rPr>
                <w:rFonts w:ascii="Calibri" w:hAnsi="Calibri" w:cs="Calibri"/>
                <w:i/>
                <w:iCs/>
                <w:color w:val="000000"/>
                <w:sz w:val="22"/>
                <w:szCs w:val="22"/>
              </w:rPr>
            </w:pPr>
            <w:proofErr w:type="spellStart"/>
            <w:r>
              <w:rPr>
                <w:rFonts w:ascii="Calibri" w:hAnsi="Calibri" w:cs="Calibri"/>
                <w:i/>
                <w:iCs/>
                <w:color w:val="000000"/>
                <w:sz w:val="22"/>
                <w:szCs w:val="22"/>
              </w:rPr>
              <w:t>h</w:t>
            </w:r>
            <w:r w:rsidR="005C0C58">
              <w:rPr>
                <w:rFonts w:ascii="Calibri" w:hAnsi="Calibri" w:cs="Calibri"/>
                <w:i/>
                <w:iCs/>
                <w:color w:val="000000"/>
                <w:sz w:val="22"/>
                <w:szCs w:val="22"/>
              </w:rPr>
              <w:t>airColorCode</w:t>
            </w:r>
            <w:proofErr w:type="spellEnd"/>
          </w:p>
        </w:tc>
        <w:tc>
          <w:tcPr>
            <w:tcW w:w="4604" w:type="dxa"/>
          </w:tcPr>
          <w:p w14:paraId="7CD2688E" w14:textId="788D9C2B" w:rsidR="005C0C58" w:rsidRDefault="005C0C58" w:rsidP="008B3CEA">
            <w:pPr>
              <w:pStyle w:val="BodyText"/>
              <w:rPr>
                <w:rFonts w:ascii="Calibri" w:hAnsi="Calibri" w:cs="Calibri"/>
                <w:color w:val="000000"/>
                <w:sz w:val="22"/>
                <w:szCs w:val="22"/>
              </w:rPr>
            </w:pPr>
            <w:proofErr w:type="gramStart"/>
            <w:r>
              <w:rPr>
                <w:rFonts w:ascii="Calibri" w:hAnsi="Calibri" w:cs="Calibri"/>
                <w:i/>
                <w:iCs/>
                <w:color w:val="000000"/>
                <w:sz w:val="22"/>
                <w:szCs w:val="22"/>
              </w:rPr>
              <w:t>j:PersonHairColorCode</w:t>
            </w:r>
            <w:proofErr w:type="gramEnd"/>
          </w:p>
        </w:tc>
        <w:tc>
          <w:tcPr>
            <w:tcW w:w="4594" w:type="dxa"/>
          </w:tcPr>
          <w:p w14:paraId="2F0211D0" w14:textId="6719E036"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ncic:HAIRCodeType</w:t>
            </w:r>
            <w:proofErr w:type="spellEnd"/>
            <w:proofErr w:type="gramEnd"/>
          </w:p>
        </w:tc>
        <w:tc>
          <w:tcPr>
            <w:tcW w:w="4106" w:type="dxa"/>
          </w:tcPr>
          <w:p w14:paraId="7D7226B6" w14:textId="2460D8FF"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color of the hair of a person.</w:t>
            </w:r>
          </w:p>
        </w:tc>
        <w:tc>
          <w:tcPr>
            <w:tcW w:w="2156" w:type="dxa"/>
          </w:tcPr>
          <w:p w14:paraId="1F43FF44" w14:textId="77777777" w:rsidR="005C0C58" w:rsidRPr="00F76794" w:rsidRDefault="005C0C58" w:rsidP="008B3CEA">
            <w:pPr>
              <w:pStyle w:val="BodyText"/>
              <w:rPr>
                <w:rFonts w:ascii="Tahoma" w:hAnsi="Tahoma" w:cs="Tahoma"/>
              </w:rPr>
            </w:pPr>
          </w:p>
        </w:tc>
      </w:tr>
      <w:tr w:rsidR="005C0C58" w:rsidRPr="00F76794" w14:paraId="03773E4A" w14:textId="77777777" w:rsidTr="004661F2">
        <w:tc>
          <w:tcPr>
            <w:tcW w:w="2999" w:type="dxa"/>
          </w:tcPr>
          <w:p w14:paraId="05B32A2C" w14:textId="4822102D" w:rsidR="005C0C58" w:rsidRDefault="00175AA1" w:rsidP="008B3CEA">
            <w:pPr>
              <w:pStyle w:val="BodyText"/>
              <w:rPr>
                <w:rFonts w:ascii="Calibri" w:hAnsi="Calibri" w:cs="Calibri"/>
                <w:i/>
                <w:iCs/>
                <w:color w:val="000000"/>
                <w:sz w:val="22"/>
                <w:szCs w:val="22"/>
              </w:rPr>
            </w:pPr>
            <w:proofErr w:type="spellStart"/>
            <w:r>
              <w:rPr>
                <w:rFonts w:ascii="Calibri" w:hAnsi="Calibri" w:cs="Calibri"/>
                <w:i/>
                <w:iCs/>
                <w:color w:val="000000"/>
                <w:sz w:val="22"/>
                <w:szCs w:val="22"/>
              </w:rPr>
              <w:t>hairLengthCode</w:t>
            </w:r>
            <w:proofErr w:type="spellEnd"/>
          </w:p>
        </w:tc>
        <w:tc>
          <w:tcPr>
            <w:tcW w:w="4604" w:type="dxa"/>
          </w:tcPr>
          <w:p w14:paraId="263FACBD" w14:textId="5DD35D05" w:rsidR="005C0C58" w:rsidRDefault="00175AA1" w:rsidP="008B3CEA">
            <w:pPr>
              <w:pStyle w:val="BodyText"/>
              <w:rPr>
                <w:rFonts w:ascii="Calibri" w:hAnsi="Calibri" w:cs="Calibri"/>
                <w:color w:val="000000"/>
                <w:sz w:val="22"/>
                <w:szCs w:val="22"/>
              </w:rPr>
            </w:pPr>
            <w:proofErr w:type="gramStart"/>
            <w:r w:rsidRPr="00175AA1">
              <w:rPr>
                <w:rFonts w:ascii="Calibri" w:hAnsi="Calibri" w:cs="Calibri"/>
                <w:i/>
                <w:iCs/>
                <w:color w:val="000000"/>
                <w:sz w:val="22"/>
                <w:szCs w:val="22"/>
              </w:rPr>
              <w:t>j:PersonHairLengthCode</w:t>
            </w:r>
            <w:proofErr w:type="gramEnd"/>
          </w:p>
        </w:tc>
        <w:tc>
          <w:tcPr>
            <w:tcW w:w="4594" w:type="dxa"/>
          </w:tcPr>
          <w:p w14:paraId="73D293E4" w14:textId="10A47E62" w:rsidR="005C0C58" w:rsidRDefault="00175AA1" w:rsidP="008B3CEA">
            <w:pPr>
              <w:pStyle w:val="BodyText"/>
              <w:rPr>
                <w:rFonts w:ascii="Calibri" w:hAnsi="Calibri" w:cs="Calibri"/>
                <w:color w:val="0563C1"/>
                <w:sz w:val="22"/>
                <w:szCs w:val="22"/>
                <w:u w:val="single"/>
              </w:rPr>
            </w:pPr>
            <w:proofErr w:type="spellStart"/>
            <w:proofErr w:type="gramStart"/>
            <w:r w:rsidRPr="00175AA1">
              <w:t>ndex:PersonHairLengthCodeType</w:t>
            </w:r>
            <w:proofErr w:type="spellEnd"/>
            <w:proofErr w:type="gramEnd"/>
          </w:p>
        </w:tc>
        <w:tc>
          <w:tcPr>
            <w:tcW w:w="4106" w:type="dxa"/>
          </w:tcPr>
          <w:p w14:paraId="70808BBC" w14:textId="0D1811BC"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length of hair of a person.</w:t>
            </w:r>
          </w:p>
        </w:tc>
        <w:tc>
          <w:tcPr>
            <w:tcW w:w="2156" w:type="dxa"/>
          </w:tcPr>
          <w:p w14:paraId="0E7D9985" w14:textId="77777777" w:rsidR="005C0C58" w:rsidRPr="00F76794" w:rsidRDefault="005C0C58" w:rsidP="008B3CEA">
            <w:pPr>
              <w:pStyle w:val="BodyText"/>
              <w:rPr>
                <w:rFonts w:ascii="Tahoma" w:hAnsi="Tahoma" w:cs="Tahoma"/>
              </w:rPr>
            </w:pPr>
          </w:p>
        </w:tc>
      </w:tr>
      <w:tr w:rsidR="005C0C58" w:rsidRPr="00F76794" w14:paraId="59C389FA" w14:textId="77777777" w:rsidTr="004661F2">
        <w:tc>
          <w:tcPr>
            <w:tcW w:w="2999" w:type="dxa"/>
          </w:tcPr>
          <w:p w14:paraId="6404D8A2" w14:textId="08D91654" w:rsidR="005C0C58" w:rsidRDefault="00175AA1" w:rsidP="008B3CEA">
            <w:pPr>
              <w:pStyle w:val="BodyText"/>
              <w:rPr>
                <w:rFonts w:ascii="Calibri" w:hAnsi="Calibri" w:cs="Calibri"/>
                <w:i/>
                <w:iCs/>
                <w:color w:val="000000"/>
                <w:sz w:val="22"/>
                <w:szCs w:val="22"/>
              </w:rPr>
            </w:pPr>
            <w:proofErr w:type="spellStart"/>
            <w:r>
              <w:rPr>
                <w:rFonts w:ascii="Calibri" w:hAnsi="Calibri" w:cs="Calibri"/>
                <w:i/>
                <w:iCs/>
                <w:color w:val="000000"/>
                <w:sz w:val="22"/>
                <w:szCs w:val="22"/>
              </w:rPr>
              <w:t>hairStyleCode</w:t>
            </w:r>
            <w:proofErr w:type="spellEnd"/>
          </w:p>
        </w:tc>
        <w:tc>
          <w:tcPr>
            <w:tcW w:w="4604" w:type="dxa"/>
          </w:tcPr>
          <w:p w14:paraId="1B71CD91" w14:textId="0B3A53E9" w:rsidR="005C0C58" w:rsidRDefault="00175AA1" w:rsidP="008B3CEA">
            <w:pPr>
              <w:pStyle w:val="BodyText"/>
              <w:rPr>
                <w:rFonts w:ascii="Calibri" w:hAnsi="Calibri" w:cs="Calibri"/>
                <w:color w:val="000000"/>
                <w:sz w:val="22"/>
                <w:szCs w:val="22"/>
              </w:rPr>
            </w:pPr>
            <w:proofErr w:type="gramStart"/>
            <w:r w:rsidRPr="00175AA1">
              <w:rPr>
                <w:rFonts w:ascii="Calibri" w:hAnsi="Calibri" w:cs="Calibri"/>
                <w:i/>
                <w:iCs/>
                <w:color w:val="000000"/>
                <w:sz w:val="22"/>
                <w:szCs w:val="22"/>
              </w:rPr>
              <w:t>j:PersonHairStyleCode</w:t>
            </w:r>
            <w:proofErr w:type="gramEnd"/>
          </w:p>
        </w:tc>
        <w:tc>
          <w:tcPr>
            <w:tcW w:w="4594" w:type="dxa"/>
          </w:tcPr>
          <w:p w14:paraId="77E7E234" w14:textId="57B1B862" w:rsidR="005C0C58" w:rsidRDefault="00175AA1" w:rsidP="008B3CEA">
            <w:pPr>
              <w:pStyle w:val="BodyText"/>
              <w:rPr>
                <w:rFonts w:ascii="Calibri" w:hAnsi="Calibri" w:cs="Calibri"/>
                <w:color w:val="0563C1"/>
                <w:sz w:val="22"/>
                <w:szCs w:val="22"/>
                <w:u w:val="single"/>
              </w:rPr>
            </w:pPr>
            <w:proofErr w:type="spellStart"/>
            <w:proofErr w:type="gramStart"/>
            <w:r w:rsidRPr="00175AA1">
              <w:t>ndex:PersonHairStyleCodeType</w:t>
            </w:r>
            <w:proofErr w:type="spellEnd"/>
            <w:proofErr w:type="gramEnd"/>
          </w:p>
        </w:tc>
        <w:tc>
          <w:tcPr>
            <w:tcW w:w="4106" w:type="dxa"/>
          </w:tcPr>
          <w:p w14:paraId="15DDDD61" w14:textId="5F98FB4F"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style or cut of hair worn by a person.</w:t>
            </w:r>
          </w:p>
        </w:tc>
        <w:tc>
          <w:tcPr>
            <w:tcW w:w="2156" w:type="dxa"/>
          </w:tcPr>
          <w:p w14:paraId="7B8288B5" w14:textId="77777777" w:rsidR="005C0C58" w:rsidRPr="00F76794" w:rsidRDefault="005C0C58" w:rsidP="008B3CEA">
            <w:pPr>
              <w:pStyle w:val="BodyText"/>
              <w:rPr>
                <w:rFonts w:ascii="Tahoma" w:hAnsi="Tahoma" w:cs="Tahoma"/>
              </w:rPr>
            </w:pPr>
          </w:p>
        </w:tc>
      </w:tr>
      <w:tr w:rsidR="005C0C58" w:rsidRPr="00F76794" w14:paraId="41A07B7A" w14:textId="77777777" w:rsidTr="004661F2">
        <w:tc>
          <w:tcPr>
            <w:tcW w:w="2999" w:type="dxa"/>
          </w:tcPr>
          <w:p w14:paraId="3F056053" w14:textId="50D2AE32" w:rsidR="005C0C58" w:rsidRDefault="00B520CB" w:rsidP="008B3CEA">
            <w:pPr>
              <w:pStyle w:val="BodyText"/>
              <w:rPr>
                <w:rFonts w:ascii="Calibri" w:hAnsi="Calibri" w:cs="Calibri"/>
                <w:color w:val="000000"/>
                <w:sz w:val="22"/>
                <w:szCs w:val="22"/>
              </w:rPr>
            </w:pPr>
            <w:r>
              <w:rPr>
                <w:rFonts w:ascii="Calibri" w:hAnsi="Calibri" w:cs="Calibri"/>
                <w:color w:val="000000"/>
                <w:sz w:val="22"/>
                <w:szCs w:val="22"/>
              </w:rPr>
              <w:lastRenderedPageBreak/>
              <w:t>h</w:t>
            </w:r>
            <w:r w:rsidR="00E4268F">
              <w:rPr>
                <w:rFonts w:ascii="Calibri" w:hAnsi="Calibri" w:cs="Calibri"/>
                <w:color w:val="000000"/>
                <w:sz w:val="22"/>
                <w:szCs w:val="22"/>
              </w:rPr>
              <w:t>andedness</w:t>
            </w:r>
          </w:p>
        </w:tc>
        <w:tc>
          <w:tcPr>
            <w:tcW w:w="4604" w:type="dxa"/>
          </w:tcPr>
          <w:p w14:paraId="1AA1562D" w14:textId="28F7A1C2"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nc:PersonHandednessText</w:t>
            </w:r>
            <w:proofErr w:type="spellEnd"/>
            <w:proofErr w:type="gramEnd"/>
          </w:p>
        </w:tc>
        <w:tc>
          <w:tcPr>
            <w:tcW w:w="4594" w:type="dxa"/>
          </w:tcPr>
          <w:p w14:paraId="3A73BEE2" w14:textId="18C3B226"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056EC955" w14:textId="3A19104E"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hand with which a person is more adept using.</w:t>
            </w:r>
          </w:p>
        </w:tc>
        <w:tc>
          <w:tcPr>
            <w:tcW w:w="2156" w:type="dxa"/>
          </w:tcPr>
          <w:p w14:paraId="66F95D9F" w14:textId="77777777" w:rsidR="005C0C58" w:rsidRDefault="005C0C58" w:rsidP="008B3CEA">
            <w:pPr>
              <w:rPr>
                <w:rFonts w:ascii="Calibri" w:hAnsi="Calibri" w:cs="Calibri"/>
                <w:color w:val="000000"/>
                <w:kern w:val="0"/>
                <w:sz w:val="22"/>
                <w:szCs w:val="22"/>
              </w:rPr>
            </w:pPr>
            <w:r>
              <w:rPr>
                <w:rFonts w:ascii="Calibri" w:hAnsi="Calibri" w:cs="Calibri"/>
                <w:color w:val="000000"/>
                <w:sz w:val="22"/>
                <w:szCs w:val="22"/>
              </w:rPr>
              <w:t>left, right, ambidextrous</w:t>
            </w:r>
          </w:p>
          <w:p w14:paraId="062E8492" w14:textId="77777777" w:rsidR="005C0C58" w:rsidRPr="00F76794" w:rsidRDefault="005C0C58" w:rsidP="008B3CEA">
            <w:pPr>
              <w:pStyle w:val="BodyText"/>
              <w:rPr>
                <w:rFonts w:ascii="Tahoma" w:hAnsi="Tahoma" w:cs="Tahoma"/>
              </w:rPr>
            </w:pPr>
          </w:p>
        </w:tc>
      </w:tr>
      <w:tr w:rsidR="005C0C58" w:rsidRPr="00F76794" w14:paraId="56D46FBD" w14:textId="77777777" w:rsidTr="004661F2">
        <w:tc>
          <w:tcPr>
            <w:tcW w:w="2999" w:type="dxa"/>
          </w:tcPr>
          <w:p w14:paraId="47426797" w14:textId="1E78B381" w:rsidR="005C0C58" w:rsidRDefault="00B520CB" w:rsidP="008B3CEA">
            <w:pPr>
              <w:pStyle w:val="BodyText"/>
              <w:rPr>
                <w:rFonts w:ascii="Calibri" w:hAnsi="Calibri" w:cs="Calibri"/>
                <w:color w:val="000000"/>
                <w:sz w:val="22"/>
                <w:szCs w:val="22"/>
              </w:rPr>
            </w:pPr>
            <w:r>
              <w:rPr>
                <w:rFonts w:ascii="Calibri" w:hAnsi="Calibri" w:cs="Calibri"/>
                <w:color w:val="000000"/>
                <w:sz w:val="22"/>
                <w:szCs w:val="22"/>
              </w:rPr>
              <w:t>h</w:t>
            </w:r>
            <w:r w:rsidR="00E4268F">
              <w:rPr>
                <w:rFonts w:ascii="Calibri" w:hAnsi="Calibri" w:cs="Calibri"/>
                <w:color w:val="000000"/>
                <w:sz w:val="22"/>
                <w:szCs w:val="22"/>
              </w:rPr>
              <w:t>eight</w:t>
            </w:r>
          </w:p>
        </w:tc>
        <w:tc>
          <w:tcPr>
            <w:tcW w:w="4604" w:type="dxa"/>
          </w:tcPr>
          <w:p w14:paraId="36027B2D" w14:textId="4C4D299E"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nc:PersonHeightMeasure</w:t>
            </w:r>
            <w:proofErr w:type="spellEnd"/>
            <w:proofErr w:type="gramEnd"/>
          </w:p>
        </w:tc>
        <w:tc>
          <w:tcPr>
            <w:tcW w:w="4594" w:type="dxa"/>
          </w:tcPr>
          <w:p w14:paraId="183C4744" w14:textId="0D9E5165"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nc:LengthMeasureType</w:t>
            </w:r>
            <w:proofErr w:type="spellEnd"/>
            <w:proofErr w:type="gramEnd"/>
          </w:p>
        </w:tc>
        <w:tc>
          <w:tcPr>
            <w:tcW w:w="4106" w:type="dxa"/>
          </w:tcPr>
          <w:p w14:paraId="5B86ADFB" w14:textId="0B0E1EB0"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measurement of the height of a person.</w:t>
            </w:r>
          </w:p>
        </w:tc>
        <w:tc>
          <w:tcPr>
            <w:tcW w:w="2156" w:type="dxa"/>
          </w:tcPr>
          <w:p w14:paraId="58CD4B73" w14:textId="77777777" w:rsidR="005C0C58" w:rsidRPr="00F76794" w:rsidRDefault="005C0C58" w:rsidP="008B3CEA">
            <w:pPr>
              <w:pStyle w:val="BodyText"/>
              <w:rPr>
                <w:rFonts w:ascii="Tahoma" w:hAnsi="Tahoma" w:cs="Tahoma"/>
              </w:rPr>
            </w:pPr>
          </w:p>
        </w:tc>
      </w:tr>
      <w:tr w:rsidR="005C0C58" w:rsidRPr="00F76794" w14:paraId="00B831DD" w14:textId="77777777" w:rsidTr="004661F2">
        <w:tc>
          <w:tcPr>
            <w:tcW w:w="2999" w:type="dxa"/>
          </w:tcPr>
          <w:p w14:paraId="1059EC8D" w14:textId="78D43463" w:rsidR="005C0C58" w:rsidRDefault="00B520CB" w:rsidP="008B3CEA">
            <w:pPr>
              <w:pStyle w:val="BodyText"/>
              <w:rPr>
                <w:rFonts w:ascii="Calibri" w:hAnsi="Calibri" w:cs="Calibri"/>
                <w:color w:val="000000"/>
                <w:sz w:val="22"/>
                <w:szCs w:val="22"/>
              </w:rPr>
            </w:pPr>
            <w:r>
              <w:rPr>
                <w:rFonts w:ascii="Calibri" w:hAnsi="Calibri" w:cs="Calibri"/>
                <w:color w:val="000000"/>
                <w:sz w:val="22"/>
                <w:szCs w:val="22"/>
              </w:rPr>
              <w:t>i</w:t>
            </w:r>
            <w:r w:rsidR="00E4268F">
              <w:rPr>
                <w:rFonts w:ascii="Calibri" w:hAnsi="Calibri" w:cs="Calibri"/>
                <w:color w:val="000000"/>
                <w:sz w:val="22"/>
                <w:szCs w:val="22"/>
              </w:rPr>
              <w:t>njury</w:t>
            </w:r>
          </w:p>
        </w:tc>
        <w:tc>
          <w:tcPr>
            <w:tcW w:w="4604" w:type="dxa"/>
          </w:tcPr>
          <w:p w14:paraId="7B8CB2DF" w14:textId="598CF9D9"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nc:PersonInjury</w:t>
            </w:r>
            <w:proofErr w:type="spellEnd"/>
            <w:proofErr w:type="gramEnd"/>
          </w:p>
        </w:tc>
        <w:tc>
          <w:tcPr>
            <w:tcW w:w="4594" w:type="dxa"/>
          </w:tcPr>
          <w:p w14:paraId="5FB6FF1C" w14:textId="35B60914"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nc:InjuryType</w:t>
            </w:r>
            <w:proofErr w:type="spellEnd"/>
            <w:proofErr w:type="gramEnd"/>
          </w:p>
        </w:tc>
        <w:tc>
          <w:tcPr>
            <w:tcW w:w="4106" w:type="dxa"/>
          </w:tcPr>
          <w:p w14:paraId="0A65B6CF" w14:textId="4126FD8B"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form of physical harm or damage sustained by a person.</w:t>
            </w:r>
          </w:p>
        </w:tc>
        <w:tc>
          <w:tcPr>
            <w:tcW w:w="2156" w:type="dxa"/>
          </w:tcPr>
          <w:p w14:paraId="7B22CA4F" w14:textId="77777777" w:rsidR="005C0C58" w:rsidRPr="00F76794" w:rsidRDefault="005C0C58" w:rsidP="008B3CEA">
            <w:pPr>
              <w:pStyle w:val="BodyText"/>
              <w:rPr>
                <w:rFonts w:ascii="Tahoma" w:hAnsi="Tahoma" w:cs="Tahoma"/>
              </w:rPr>
            </w:pPr>
          </w:p>
        </w:tc>
      </w:tr>
      <w:tr w:rsidR="005C0C58" w:rsidRPr="00F76794" w14:paraId="4231C1A4" w14:textId="77777777" w:rsidTr="004661F2">
        <w:tc>
          <w:tcPr>
            <w:tcW w:w="2999" w:type="dxa"/>
          </w:tcPr>
          <w:p w14:paraId="4A470E9F" w14:textId="68C44E82" w:rsidR="005C0C58" w:rsidRDefault="00B520CB" w:rsidP="008B3CEA">
            <w:pPr>
              <w:pStyle w:val="BodyText"/>
              <w:rPr>
                <w:rFonts w:ascii="Calibri" w:hAnsi="Calibri" w:cs="Calibri"/>
                <w:color w:val="000000"/>
                <w:sz w:val="22"/>
                <w:szCs w:val="22"/>
              </w:rPr>
            </w:pPr>
            <w:r>
              <w:rPr>
                <w:rFonts w:ascii="Calibri" w:hAnsi="Calibri" w:cs="Calibri"/>
                <w:color w:val="000000"/>
                <w:sz w:val="22"/>
                <w:szCs w:val="22"/>
              </w:rPr>
              <w:t>j</w:t>
            </w:r>
            <w:r w:rsidR="00E4268F">
              <w:rPr>
                <w:rFonts w:ascii="Calibri" w:hAnsi="Calibri" w:cs="Calibri"/>
                <w:color w:val="000000"/>
                <w:sz w:val="22"/>
                <w:szCs w:val="22"/>
              </w:rPr>
              <w:t>ewelry</w:t>
            </w:r>
          </w:p>
        </w:tc>
        <w:tc>
          <w:tcPr>
            <w:tcW w:w="4604" w:type="dxa"/>
          </w:tcPr>
          <w:p w14:paraId="29D573C5" w14:textId="64D49438"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nc:PersonJewelryDescriptionText</w:t>
            </w:r>
            <w:proofErr w:type="spellEnd"/>
            <w:proofErr w:type="gramEnd"/>
          </w:p>
        </w:tc>
        <w:tc>
          <w:tcPr>
            <w:tcW w:w="4594" w:type="dxa"/>
          </w:tcPr>
          <w:p w14:paraId="7CC722BB" w14:textId="2B952035"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7E8C5BC9" w14:textId="33BB2AC2"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 xml:space="preserve">A description of adornments a person </w:t>
            </w:r>
            <w:proofErr w:type="gramStart"/>
            <w:r>
              <w:rPr>
                <w:rFonts w:ascii="Calibri" w:hAnsi="Calibri" w:cs="Calibri"/>
                <w:color w:val="000000"/>
                <w:sz w:val="22"/>
                <w:szCs w:val="22"/>
              </w:rPr>
              <w:t>wears</w:t>
            </w:r>
            <w:proofErr w:type="gramEnd"/>
            <w:r>
              <w:rPr>
                <w:rFonts w:ascii="Calibri" w:hAnsi="Calibri" w:cs="Calibri"/>
                <w:color w:val="000000"/>
                <w:sz w:val="22"/>
                <w:szCs w:val="22"/>
              </w:rPr>
              <w:t>.</w:t>
            </w:r>
          </w:p>
        </w:tc>
        <w:tc>
          <w:tcPr>
            <w:tcW w:w="2156" w:type="dxa"/>
          </w:tcPr>
          <w:p w14:paraId="69AA37F6" w14:textId="77777777" w:rsidR="005C0C58" w:rsidRPr="00F76794" w:rsidRDefault="005C0C58" w:rsidP="008B3CEA">
            <w:pPr>
              <w:pStyle w:val="BodyText"/>
              <w:rPr>
                <w:rFonts w:ascii="Tahoma" w:hAnsi="Tahoma" w:cs="Tahoma"/>
              </w:rPr>
            </w:pPr>
          </w:p>
        </w:tc>
      </w:tr>
      <w:tr w:rsidR="005C0C58" w:rsidRPr="00F76794" w14:paraId="1A94A794" w14:textId="77777777" w:rsidTr="004661F2">
        <w:tc>
          <w:tcPr>
            <w:tcW w:w="2999" w:type="dxa"/>
          </w:tcPr>
          <w:p w14:paraId="21EBA0A1" w14:textId="29873EC6" w:rsidR="005C0C58" w:rsidRDefault="00B520CB" w:rsidP="008B3CEA">
            <w:pPr>
              <w:pStyle w:val="BodyText"/>
              <w:rPr>
                <w:rFonts w:ascii="Calibri" w:hAnsi="Calibri" w:cs="Calibri"/>
                <w:color w:val="000000"/>
                <w:sz w:val="22"/>
                <w:szCs w:val="22"/>
              </w:rPr>
            </w:pPr>
            <w:proofErr w:type="spellStart"/>
            <w:r>
              <w:rPr>
                <w:rFonts w:ascii="Calibri" w:hAnsi="Calibri" w:cs="Calibri"/>
                <w:color w:val="000000"/>
                <w:sz w:val="22"/>
                <w:szCs w:val="22"/>
              </w:rPr>
              <w:t>l</w:t>
            </w:r>
            <w:r w:rsidR="00E4268F">
              <w:rPr>
                <w:rFonts w:ascii="Calibri" w:hAnsi="Calibri" w:cs="Calibri"/>
                <w:color w:val="000000"/>
                <w:sz w:val="22"/>
                <w:szCs w:val="22"/>
              </w:rPr>
              <w:t>anguageIsEnglish</w:t>
            </w:r>
            <w:proofErr w:type="spellEnd"/>
          </w:p>
        </w:tc>
        <w:tc>
          <w:tcPr>
            <w:tcW w:w="4604" w:type="dxa"/>
          </w:tcPr>
          <w:p w14:paraId="4AC454F2" w14:textId="2308C148"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nc:PersonLanguageEnglishIndicator</w:t>
            </w:r>
            <w:proofErr w:type="spellEnd"/>
            <w:proofErr w:type="gramEnd"/>
          </w:p>
        </w:tc>
        <w:tc>
          <w:tcPr>
            <w:tcW w:w="4594" w:type="dxa"/>
          </w:tcPr>
          <w:p w14:paraId="68FBB7A1" w14:textId="4ECDF462" w:rsidR="005C0C58" w:rsidRDefault="005C0C58" w:rsidP="008B3CEA">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4106" w:type="dxa"/>
          </w:tcPr>
          <w:p w14:paraId="1BC09506" w14:textId="4E254352"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True if a person understands and speaks English; false otherwise.</w:t>
            </w:r>
          </w:p>
        </w:tc>
        <w:tc>
          <w:tcPr>
            <w:tcW w:w="2156" w:type="dxa"/>
          </w:tcPr>
          <w:p w14:paraId="4621D27C" w14:textId="77777777" w:rsidR="005C0C58" w:rsidRPr="00F76794" w:rsidRDefault="005C0C58" w:rsidP="008B3CEA">
            <w:pPr>
              <w:pStyle w:val="BodyText"/>
              <w:rPr>
                <w:rFonts w:ascii="Tahoma" w:hAnsi="Tahoma" w:cs="Tahoma"/>
              </w:rPr>
            </w:pPr>
          </w:p>
        </w:tc>
      </w:tr>
      <w:tr w:rsidR="005C0C58" w:rsidRPr="00F76794" w14:paraId="009294CE" w14:textId="77777777" w:rsidTr="004661F2">
        <w:tc>
          <w:tcPr>
            <w:tcW w:w="2999" w:type="dxa"/>
          </w:tcPr>
          <w:p w14:paraId="67D9A752" w14:textId="7C033C42" w:rsidR="005C0C58" w:rsidRDefault="00B520CB" w:rsidP="008B3CEA">
            <w:pPr>
              <w:pStyle w:val="BodyText"/>
              <w:rPr>
                <w:rFonts w:ascii="Calibri" w:hAnsi="Calibri" w:cs="Calibri"/>
                <w:color w:val="000000"/>
                <w:sz w:val="22"/>
                <w:szCs w:val="22"/>
              </w:rPr>
            </w:pPr>
            <w:r>
              <w:rPr>
                <w:rFonts w:ascii="Calibri" w:hAnsi="Calibri" w:cs="Calibri"/>
                <w:color w:val="000000"/>
                <w:sz w:val="22"/>
                <w:szCs w:val="22"/>
              </w:rPr>
              <w:t>l</w:t>
            </w:r>
            <w:r w:rsidR="00E4268F">
              <w:rPr>
                <w:rFonts w:ascii="Calibri" w:hAnsi="Calibri" w:cs="Calibri"/>
                <w:color w:val="000000"/>
                <w:sz w:val="22"/>
                <w:szCs w:val="22"/>
              </w:rPr>
              <w:t>icense</w:t>
            </w:r>
          </w:p>
        </w:tc>
        <w:tc>
          <w:tcPr>
            <w:tcW w:w="4604" w:type="dxa"/>
          </w:tcPr>
          <w:p w14:paraId="64B37A24" w14:textId="677E002D"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nc:PersonLicenseIdentification</w:t>
            </w:r>
            <w:proofErr w:type="spellEnd"/>
            <w:proofErr w:type="gramEnd"/>
          </w:p>
        </w:tc>
        <w:tc>
          <w:tcPr>
            <w:tcW w:w="4594" w:type="dxa"/>
          </w:tcPr>
          <w:p w14:paraId="5461A167" w14:textId="067A439D"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4106" w:type="dxa"/>
          </w:tcPr>
          <w:p w14:paraId="4079BC97" w14:textId="563CD939"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An identification that references a license certification or registration of a person for some purpose.</w:t>
            </w:r>
          </w:p>
        </w:tc>
        <w:tc>
          <w:tcPr>
            <w:tcW w:w="2156" w:type="dxa"/>
          </w:tcPr>
          <w:p w14:paraId="1944D456" w14:textId="20896216" w:rsidR="005C0C58" w:rsidRPr="00F76794" w:rsidRDefault="005C0C58" w:rsidP="00E95F08">
            <w:pPr>
              <w:rPr>
                <w:rFonts w:ascii="Tahoma" w:hAnsi="Tahoma" w:cs="Tahoma"/>
              </w:rPr>
            </w:pPr>
            <w:r>
              <w:rPr>
                <w:rFonts w:ascii="Calibri" w:hAnsi="Calibri" w:cs="Calibri"/>
                <w:color w:val="000000"/>
                <w:sz w:val="22"/>
                <w:szCs w:val="22"/>
              </w:rPr>
              <w:t>This may be granted to certify a professional occupation or skill.</w:t>
            </w:r>
          </w:p>
        </w:tc>
      </w:tr>
      <w:tr w:rsidR="005C0C58" w:rsidRPr="00F76794" w14:paraId="0F230AA7" w14:textId="77777777" w:rsidTr="004661F2">
        <w:tc>
          <w:tcPr>
            <w:tcW w:w="2999" w:type="dxa"/>
          </w:tcPr>
          <w:p w14:paraId="0468087B" w14:textId="5B9A42E8" w:rsidR="005C0C58" w:rsidRDefault="00B520CB" w:rsidP="008B3CEA">
            <w:pPr>
              <w:pStyle w:val="BodyText"/>
              <w:rPr>
                <w:rFonts w:ascii="Calibri" w:hAnsi="Calibri" w:cs="Calibri"/>
                <w:color w:val="000000"/>
                <w:sz w:val="22"/>
                <w:szCs w:val="22"/>
              </w:rPr>
            </w:pPr>
            <w:proofErr w:type="spellStart"/>
            <w:r>
              <w:rPr>
                <w:rFonts w:ascii="Calibri" w:hAnsi="Calibri" w:cs="Calibri"/>
                <w:color w:val="000000"/>
                <w:sz w:val="22"/>
                <w:szCs w:val="22"/>
              </w:rPr>
              <w:t>i</w:t>
            </w:r>
            <w:r w:rsidR="00E4268F">
              <w:rPr>
                <w:rFonts w:ascii="Calibri" w:hAnsi="Calibri" w:cs="Calibri"/>
                <w:color w:val="000000"/>
                <w:sz w:val="22"/>
                <w:szCs w:val="22"/>
              </w:rPr>
              <w:t>sLiving</w:t>
            </w:r>
            <w:proofErr w:type="spellEnd"/>
          </w:p>
        </w:tc>
        <w:tc>
          <w:tcPr>
            <w:tcW w:w="4604" w:type="dxa"/>
          </w:tcPr>
          <w:p w14:paraId="4DC4C03C" w14:textId="23F4E0FD"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nc:PersonLivingIndicator</w:t>
            </w:r>
            <w:proofErr w:type="spellEnd"/>
            <w:proofErr w:type="gramEnd"/>
          </w:p>
        </w:tc>
        <w:tc>
          <w:tcPr>
            <w:tcW w:w="4594" w:type="dxa"/>
          </w:tcPr>
          <w:p w14:paraId="100FA9B2" w14:textId="7F8B32A7" w:rsidR="005C0C58" w:rsidRDefault="005C0C58" w:rsidP="008B3CEA">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4106" w:type="dxa"/>
          </w:tcPr>
          <w:p w14:paraId="43EDDAB8" w14:textId="1A232389"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True if a person is alive; false if a person is dead.</w:t>
            </w:r>
          </w:p>
        </w:tc>
        <w:tc>
          <w:tcPr>
            <w:tcW w:w="2156" w:type="dxa"/>
          </w:tcPr>
          <w:p w14:paraId="16ECA282" w14:textId="61AEA5B9" w:rsidR="005C0C58" w:rsidRPr="00E95F08" w:rsidRDefault="005C0C58" w:rsidP="00E95F08">
            <w:pPr>
              <w:rPr>
                <w:rFonts w:ascii="Calibri" w:hAnsi="Calibri" w:cs="Calibri"/>
                <w:color w:val="000000"/>
                <w:kern w:val="0"/>
                <w:sz w:val="22"/>
                <w:szCs w:val="22"/>
              </w:rPr>
            </w:pPr>
            <w:r>
              <w:rPr>
                <w:rFonts w:ascii="Calibri" w:hAnsi="Calibri" w:cs="Calibri"/>
                <w:color w:val="000000"/>
                <w:sz w:val="22"/>
                <w:szCs w:val="22"/>
              </w:rPr>
              <w:t>This indicator may be useful if a person is known to be dead but the death date is unknown.</w:t>
            </w:r>
          </w:p>
        </w:tc>
      </w:tr>
      <w:tr w:rsidR="005C0C58" w:rsidRPr="00F76794" w14:paraId="5E33964D" w14:textId="77777777" w:rsidTr="004661F2">
        <w:tc>
          <w:tcPr>
            <w:tcW w:w="2999" w:type="dxa"/>
          </w:tcPr>
          <w:p w14:paraId="4E1ECE6C" w14:textId="1E4719C8" w:rsidR="005C0C58" w:rsidRDefault="00B520CB" w:rsidP="008B3CEA">
            <w:pPr>
              <w:pStyle w:val="BodyText"/>
              <w:rPr>
                <w:rFonts w:ascii="Calibri" w:hAnsi="Calibri" w:cs="Calibri"/>
                <w:i/>
                <w:iCs/>
                <w:color w:val="000000"/>
                <w:sz w:val="22"/>
                <w:szCs w:val="22"/>
              </w:rPr>
            </w:pPr>
            <w:proofErr w:type="spellStart"/>
            <w:r>
              <w:rPr>
                <w:rFonts w:ascii="Calibri" w:hAnsi="Calibri" w:cs="Calibri"/>
                <w:i/>
                <w:iCs/>
                <w:color w:val="000000"/>
                <w:sz w:val="22"/>
                <w:szCs w:val="22"/>
              </w:rPr>
              <w:t>u</w:t>
            </w:r>
            <w:r w:rsidR="00E4268F">
              <w:rPr>
                <w:rFonts w:ascii="Calibri" w:hAnsi="Calibri" w:cs="Calibri"/>
                <w:i/>
                <w:iCs/>
                <w:color w:val="000000"/>
                <w:sz w:val="22"/>
                <w:szCs w:val="22"/>
              </w:rPr>
              <w:t>nionStatusText</w:t>
            </w:r>
            <w:proofErr w:type="spellEnd"/>
          </w:p>
        </w:tc>
        <w:tc>
          <w:tcPr>
            <w:tcW w:w="4604" w:type="dxa"/>
          </w:tcPr>
          <w:p w14:paraId="29329219" w14:textId="2619FD80" w:rsidR="005C0C58" w:rsidRDefault="005C0C58" w:rsidP="008B3CEA">
            <w:pPr>
              <w:pStyle w:val="BodyText"/>
              <w:rPr>
                <w:rFonts w:ascii="Calibri" w:hAnsi="Calibri" w:cs="Calibri"/>
                <w:color w:val="000000"/>
                <w:sz w:val="22"/>
                <w:szCs w:val="22"/>
              </w:rPr>
            </w:pPr>
            <w:proofErr w:type="spellStart"/>
            <w:proofErr w:type="gramStart"/>
            <w:r>
              <w:rPr>
                <w:rFonts w:ascii="Calibri" w:hAnsi="Calibri" w:cs="Calibri"/>
                <w:i/>
                <w:iCs/>
                <w:color w:val="000000"/>
                <w:sz w:val="22"/>
                <w:szCs w:val="22"/>
              </w:rPr>
              <w:t>nc:PersonUnionStatusText</w:t>
            </w:r>
            <w:proofErr w:type="spellEnd"/>
            <w:proofErr w:type="gramEnd"/>
          </w:p>
        </w:tc>
        <w:tc>
          <w:tcPr>
            <w:tcW w:w="4594" w:type="dxa"/>
          </w:tcPr>
          <w:p w14:paraId="141B8FBE" w14:textId="3219D85E" w:rsidR="005C0C58" w:rsidRDefault="005C0C58" w:rsidP="008B3CE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00662A85" w14:textId="530AB2ED" w:rsidR="005C0C58" w:rsidRDefault="005C0C58" w:rsidP="008B3CEA">
            <w:pPr>
              <w:pStyle w:val="BodyText"/>
              <w:rPr>
                <w:rFonts w:ascii="Calibri" w:hAnsi="Calibri" w:cs="Calibri"/>
                <w:color w:val="000000"/>
                <w:sz w:val="22"/>
                <w:szCs w:val="22"/>
              </w:rPr>
            </w:pPr>
            <w:r>
              <w:rPr>
                <w:rFonts w:ascii="Calibri" w:hAnsi="Calibri" w:cs="Calibri"/>
                <w:color w:val="000000"/>
                <w:sz w:val="22"/>
                <w:szCs w:val="22"/>
              </w:rPr>
              <w:t>A legal status of a union between two people.</w:t>
            </w:r>
          </w:p>
        </w:tc>
        <w:tc>
          <w:tcPr>
            <w:tcW w:w="2156" w:type="dxa"/>
          </w:tcPr>
          <w:p w14:paraId="6A79D029" w14:textId="77777777" w:rsidR="005C0C58" w:rsidRPr="00F76794" w:rsidRDefault="005C0C58" w:rsidP="008B3CEA">
            <w:pPr>
              <w:pStyle w:val="BodyText"/>
              <w:rPr>
                <w:rFonts w:ascii="Tahoma" w:hAnsi="Tahoma" w:cs="Tahoma"/>
              </w:rPr>
            </w:pPr>
          </w:p>
        </w:tc>
      </w:tr>
      <w:tr w:rsidR="005C0C58" w:rsidRPr="00F76794" w14:paraId="261BD416" w14:textId="77777777" w:rsidTr="004661F2">
        <w:tc>
          <w:tcPr>
            <w:tcW w:w="2999" w:type="dxa"/>
          </w:tcPr>
          <w:p w14:paraId="0B098423" w14:textId="3E332F8B" w:rsidR="005C0C58" w:rsidRDefault="00B520CB" w:rsidP="003D6664">
            <w:pPr>
              <w:pStyle w:val="BodyText"/>
              <w:rPr>
                <w:rFonts w:ascii="Calibri" w:hAnsi="Calibri" w:cs="Calibri"/>
                <w:color w:val="000000"/>
                <w:sz w:val="22"/>
                <w:szCs w:val="22"/>
              </w:rPr>
            </w:pPr>
            <w:proofErr w:type="spellStart"/>
            <w:r>
              <w:rPr>
                <w:rFonts w:ascii="Calibri" w:hAnsi="Calibri" w:cs="Calibri"/>
                <w:color w:val="000000"/>
                <w:sz w:val="22"/>
                <w:szCs w:val="22"/>
              </w:rPr>
              <w:t>m</w:t>
            </w:r>
            <w:r w:rsidR="00E4268F">
              <w:rPr>
                <w:rFonts w:ascii="Calibri" w:hAnsi="Calibri" w:cs="Calibri"/>
                <w:color w:val="000000"/>
                <w:sz w:val="22"/>
                <w:szCs w:val="22"/>
              </w:rPr>
              <w:t>entalState</w:t>
            </w:r>
            <w:proofErr w:type="spellEnd"/>
          </w:p>
        </w:tc>
        <w:tc>
          <w:tcPr>
            <w:tcW w:w="4604" w:type="dxa"/>
          </w:tcPr>
          <w:p w14:paraId="32886DC5" w14:textId="0EE1E48C" w:rsidR="005C0C58" w:rsidRDefault="005C0C58" w:rsidP="003D666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nc:PersonMentalStateText</w:t>
            </w:r>
            <w:proofErr w:type="spellEnd"/>
            <w:proofErr w:type="gramEnd"/>
          </w:p>
        </w:tc>
        <w:tc>
          <w:tcPr>
            <w:tcW w:w="4594" w:type="dxa"/>
          </w:tcPr>
          <w:p w14:paraId="36E7F7CF" w14:textId="105D32C5" w:rsidR="005C0C58" w:rsidRDefault="005C0C58" w:rsidP="003D666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7C1A807C" w14:textId="46217683" w:rsidR="005C0C58" w:rsidRDefault="005C0C58" w:rsidP="003D6664">
            <w:pPr>
              <w:pStyle w:val="BodyText"/>
              <w:rPr>
                <w:rFonts w:ascii="Calibri" w:hAnsi="Calibri" w:cs="Calibri"/>
                <w:color w:val="000000"/>
                <w:sz w:val="22"/>
                <w:szCs w:val="22"/>
              </w:rPr>
            </w:pPr>
            <w:r>
              <w:rPr>
                <w:rFonts w:ascii="Calibri" w:hAnsi="Calibri" w:cs="Calibri"/>
                <w:color w:val="000000"/>
                <w:sz w:val="22"/>
                <w:szCs w:val="22"/>
              </w:rPr>
              <w:t>A mental condition of a person.</w:t>
            </w:r>
          </w:p>
        </w:tc>
        <w:tc>
          <w:tcPr>
            <w:tcW w:w="2156" w:type="dxa"/>
          </w:tcPr>
          <w:p w14:paraId="1FC00F68" w14:textId="77777777" w:rsidR="005C0C58" w:rsidRPr="00F76794" w:rsidRDefault="005C0C58" w:rsidP="003D6664">
            <w:pPr>
              <w:pStyle w:val="BodyText"/>
              <w:rPr>
                <w:rFonts w:ascii="Tahoma" w:hAnsi="Tahoma" w:cs="Tahoma"/>
              </w:rPr>
            </w:pPr>
          </w:p>
        </w:tc>
      </w:tr>
      <w:tr w:rsidR="005C0C58" w:rsidRPr="00F76794" w14:paraId="4F6CC5DC" w14:textId="77777777" w:rsidTr="004661F2">
        <w:tc>
          <w:tcPr>
            <w:tcW w:w="2999" w:type="dxa"/>
          </w:tcPr>
          <w:p w14:paraId="48494DC6" w14:textId="267FF841" w:rsidR="005C0C58" w:rsidRDefault="00B520CB" w:rsidP="003D6664">
            <w:pPr>
              <w:pStyle w:val="BodyText"/>
              <w:rPr>
                <w:rFonts w:ascii="Calibri" w:hAnsi="Calibri" w:cs="Calibri"/>
                <w:color w:val="000000"/>
                <w:sz w:val="22"/>
                <w:szCs w:val="22"/>
              </w:rPr>
            </w:pPr>
            <w:r>
              <w:rPr>
                <w:rFonts w:ascii="Calibri" w:hAnsi="Calibri" w:cs="Calibri"/>
                <w:color w:val="000000"/>
                <w:sz w:val="22"/>
                <w:szCs w:val="22"/>
              </w:rPr>
              <w:t>n</w:t>
            </w:r>
            <w:r w:rsidR="00E4268F">
              <w:rPr>
                <w:rFonts w:ascii="Calibri" w:hAnsi="Calibri" w:cs="Calibri"/>
                <w:color w:val="000000"/>
                <w:sz w:val="22"/>
                <w:szCs w:val="22"/>
              </w:rPr>
              <w:t>ame</w:t>
            </w:r>
          </w:p>
        </w:tc>
        <w:tc>
          <w:tcPr>
            <w:tcW w:w="4604" w:type="dxa"/>
          </w:tcPr>
          <w:p w14:paraId="4CF0272D" w14:textId="071EEBD0" w:rsidR="005C0C58" w:rsidRDefault="005C0C58" w:rsidP="003D666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nc:PersonName</w:t>
            </w:r>
            <w:proofErr w:type="spellEnd"/>
            <w:proofErr w:type="gramEnd"/>
          </w:p>
        </w:tc>
        <w:tc>
          <w:tcPr>
            <w:tcW w:w="4594" w:type="dxa"/>
          </w:tcPr>
          <w:p w14:paraId="341BC117" w14:textId="57C8CDB6" w:rsidR="005C0C58" w:rsidRDefault="005C0C58" w:rsidP="003D666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nc:PersonNameType</w:t>
            </w:r>
            <w:proofErr w:type="spellEnd"/>
            <w:proofErr w:type="gramEnd"/>
          </w:p>
        </w:tc>
        <w:tc>
          <w:tcPr>
            <w:tcW w:w="4106" w:type="dxa"/>
          </w:tcPr>
          <w:p w14:paraId="27CB5DBB" w14:textId="63F323BD" w:rsidR="005C0C58" w:rsidRDefault="005C0C58" w:rsidP="003D6664">
            <w:pPr>
              <w:pStyle w:val="BodyText"/>
              <w:rPr>
                <w:rFonts w:ascii="Calibri" w:hAnsi="Calibri" w:cs="Calibri"/>
                <w:color w:val="000000"/>
                <w:sz w:val="22"/>
                <w:szCs w:val="22"/>
              </w:rPr>
            </w:pPr>
            <w:r>
              <w:rPr>
                <w:rFonts w:ascii="Calibri" w:hAnsi="Calibri" w:cs="Calibri"/>
                <w:color w:val="000000"/>
                <w:sz w:val="22"/>
                <w:szCs w:val="22"/>
              </w:rPr>
              <w:t>A combination of names and/or titles by which a person is known.</w:t>
            </w:r>
          </w:p>
        </w:tc>
        <w:tc>
          <w:tcPr>
            <w:tcW w:w="2156" w:type="dxa"/>
          </w:tcPr>
          <w:p w14:paraId="3FD7A8A0" w14:textId="77777777" w:rsidR="005C0C58" w:rsidRPr="00F76794" w:rsidRDefault="005C0C58" w:rsidP="003D6664">
            <w:pPr>
              <w:pStyle w:val="BodyText"/>
              <w:rPr>
                <w:rFonts w:ascii="Tahoma" w:hAnsi="Tahoma" w:cs="Tahoma"/>
              </w:rPr>
            </w:pPr>
          </w:p>
        </w:tc>
      </w:tr>
      <w:tr w:rsidR="005C0C58" w:rsidRPr="00F76794" w14:paraId="3654A025" w14:textId="77777777" w:rsidTr="004661F2">
        <w:tc>
          <w:tcPr>
            <w:tcW w:w="2999" w:type="dxa"/>
          </w:tcPr>
          <w:p w14:paraId="1B5C81C4" w14:textId="0501D859" w:rsidR="005C0C58" w:rsidRDefault="00B520CB" w:rsidP="003D6664">
            <w:pPr>
              <w:pStyle w:val="BodyText"/>
              <w:rPr>
                <w:rFonts w:ascii="Calibri" w:hAnsi="Calibri" w:cs="Calibri"/>
                <w:color w:val="000000"/>
                <w:sz w:val="22"/>
                <w:szCs w:val="22"/>
              </w:rPr>
            </w:pPr>
            <w:proofErr w:type="spellStart"/>
            <w:r>
              <w:rPr>
                <w:rFonts w:ascii="Calibri" w:hAnsi="Calibri" w:cs="Calibri"/>
                <w:color w:val="000000"/>
                <w:sz w:val="22"/>
                <w:szCs w:val="22"/>
              </w:rPr>
              <w:t>n</w:t>
            </w:r>
            <w:r w:rsidR="00E4268F">
              <w:rPr>
                <w:rFonts w:ascii="Calibri" w:hAnsi="Calibri" w:cs="Calibri"/>
                <w:color w:val="000000"/>
                <w:sz w:val="22"/>
                <w:szCs w:val="22"/>
              </w:rPr>
              <w:t>ationalIdentification</w:t>
            </w:r>
            <w:proofErr w:type="spellEnd"/>
          </w:p>
        </w:tc>
        <w:tc>
          <w:tcPr>
            <w:tcW w:w="4604" w:type="dxa"/>
          </w:tcPr>
          <w:p w14:paraId="03C19714" w14:textId="3F397C26" w:rsidR="005C0C58" w:rsidRDefault="005C0C58" w:rsidP="003D666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nc:PersonNationalIdentification</w:t>
            </w:r>
            <w:proofErr w:type="spellEnd"/>
            <w:proofErr w:type="gramEnd"/>
          </w:p>
        </w:tc>
        <w:tc>
          <w:tcPr>
            <w:tcW w:w="4594" w:type="dxa"/>
          </w:tcPr>
          <w:p w14:paraId="34CD9982" w14:textId="7B1DCDC2" w:rsidR="005C0C58" w:rsidRDefault="005C0C58" w:rsidP="003D666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4106" w:type="dxa"/>
          </w:tcPr>
          <w:p w14:paraId="4E86CF64" w14:textId="716A7FCA" w:rsidR="005C0C58" w:rsidRDefault="005C0C58" w:rsidP="003D6664">
            <w:pPr>
              <w:pStyle w:val="BodyText"/>
              <w:rPr>
                <w:rFonts w:ascii="Calibri" w:hAnsi="Calibri" w:cs="Calibri"/>
                <w:color w:val="000000"/>
                <w:sz w:val="22"/>
                <w:szCs w:val="22"/>
              </w:rPr>
            </w:pPr>
            <w:r>
              <w:rPr>
                <w:rFonts w:ascii="Calibri" w:hAnsi="Calibri" w:cs="Calibri"/>
                <w:color w:val="000000"/>
                <w:sz w:val="22"/>
                <w:szCs w:val="22"/>
              </w:rPr>
              <w:t>An identification that references a person within a country but is not based on fingerprint.</w:t>
            </w:r>
          </w:p>
        </w:tc>
        <w:tc>
          <w:tcPr>
            <w:tcW w:w="2156" w:type="dxa"/>
          </w:tcPr>
          <w:p w14:paraId="24CF0DE4" w14:textId="77777777" w:rsidR="005C0C58" w:rsidRPr="00F76794" w:rsidRDefault="005C0C58" w:rsidP="003D6664">
            <w:pPr>
              <w:pStyle w:val="BodyText"/>
              <w:rPr>
                <w:rFonts w:ascii="Tahoma" w:hAnsi="Tahoma" w:cs="Tahoma"/>
              </w:rPr>
            </w:pPr>
          </w:p>
        </w:tc>
      </w:tr>
      <w:tr w:rsidR="005C0C58" w:rsidRPr="00F76794" w14:paraId="2E63EE0E" w14:textId="77777777" w:rsidTr="004661F2">
        <w:tc>
          <w:tcPr>
            <w:tcW w:w="2999" w:type="dxa"/>
          </w:tcPr>
          <w:p w14:paraId="4246A65A" w14:textId="7859F4E2" w:rsidR="005C0C58" w:rsidRDefault="00B520CB" w:rsidP="003D6664">
            <w:pPr>
              <w:pStyle w:val="BodyText"/>
              <w:rPr>
                <w:rFonts w:ascii="Calibri" w:hAnsi="Calibri" w:cs="Calibri"/>
                <w:i/>
                <w:iCs/>
                <w:color w:val="000000"/>
                <w:sz w:val="22"/>
                <w:szCs w:val="22"/>
              </w:rPr>
            </w:pPr>
            <w:proofErr w:type="spellStart"/>
            <w:r>
              <w:rPr>
                <w:rFonts w:ascii="Calibri" w:hAnsi="Calibri" w:cs="Calibri"/>
                <w:i/>
                <w:iCs/>
                <w:color w:val="000000"/>
                <w:sz w:val="22"/>
                <w:szCs w:val="22"/>
              </w:rPr>
              <w:lastRenderedPageBreak/>
              <w:t>n</w:t>
            </w:r>
            <w:r w:rsidR="00E4268F">
              <w:rPr>
                <w:rFonts w:ascii="Calibri" w:hAnsi="Calibri" w:cs="Calibri"/>
                <w:i/>
                <w:iCs/>
                <w:color w:val="000000"/>
                <w:sz w:val="22"/>
                <w:szCs w:val="22"/>
              </w:rPr>
              <w:t>ationality</w:t>
            </w:r>
            <w:r w:rsidR="00175AA1">
              <w:rPr>
                <w:rFonts w:ascii="Calibri" w:hAnsi="Calibri" w:cs="Calibri"/>
                <w:i/>
                <w:iCs/>
                <w:color w:val="000000"/>
                <w:sz w:val="22"/>
                <w:szCs w:val="22"/>
              </w:rPr>
              <w:t>Code</w:t>
            </w:r>
            <w:proofErr w:type="spellEnd"/>
          </w:p>
        </w:tc>
        <w:tc>
          <w:tcPr>
            <w:tcW w:w="4604" w:type="dxa"/>
          </w:tcPr>
          <w:p w14:paraId="019DE2D1" w14:textId="145DC2FB" w:rsidR="005C0C58" w:rsidRDefault="00175AA1" w:rsidP="003D6664">
            <w:pPr>
              <w:pStyle w:val="BodyText"/>
              <w:rPr>
                <w:rFonts w:ascii="Calibri" w:hAnsi="Calibri" w:cs="Calibri"/>
                <w:color w:val="000000"/>
                <w:sz w:val="22"/>
                <w:szCs w:val="22"/>
              </w:rPr>
            </w:pPr>
            <w:proofErr w:type="gramStart"/>
            <w:r w:rsidRPr="00175AA1">
              <w:rPr>
                <w:rFonts w:ascii="Calibri" w:hAnsi="Calibri" w:cs="Calibri"/>
                <w:color w:val="000000"/>
                <w:sz w:val="22"/>
                <w:szCs w:val="22"/>
              </w:rPr>
              <w:t>nc:PersonNationalityISO</w:t>
            </w:r>
            <w:proofErr w:type="gramEnd"/>
            <w:r w:rsidRPr="00175AA1">
              <w:rPr>
                <w:rFonts w:ascii="Calibri" w:hAnsi="Calibri" w:cs="Calibri"/>
                <w:color w:val="000000"/>
                <w:sz w:val="22"/>
                <w:szCs w:val="22"/>
              </w:rPr>
              <w:t>3166Alpha2Code</w:t>
            </w:r>
          </w:p>
        </w:tc>
        <w:tc>
          <w:tcPr>
            <w:tcW w:w="4594" w:type="dxa"/>
          </w:tcPr>
          <w:p w14:paraId="21131404" w14:textId="246A62D5" w:rsidR="005C0C58" w:rsidRPr="008A2125" w:rsidRDefault="00175AA1" w:rsidP="003D6664">
            <w:pPr>
              <w:pStyle w:val="BodyText"/>
              <w:rPr>
                <w:rFonts w:ascii="Calibri" w:hAnsi="Calibri" w:cs="Calibri"/>
                <w:color w:val="0563C1"/>
                <w:sz w:val="22"/>
                <w:szCs w:val="22"/>
              </w:rPr>
            </w:pPr>
            <w:r w:rsidRPr="008A2125">
              <w:rPr>
                <w:rFonts w:ascii="Calibri" w:hAnsi="Calibri" w:cs="Calibri"/>
                <w:sz w:val="22"/>
                <w:szCs w:val="22"/>
              </w:rPr>
              <w:t>iso_</w:t>
            </w:r>
            <w:proofErr w:type="gramStart"/>
            <w:r w:rsidRPr="008A2125">
              <w:rPr>
                <w:rFonts w:ascii="Calibri" w:hAnsi="Calibri" w:cs="Calibri"/>
                <w:sz w:val="22"/>
                <w:szCs w:val="22"/>
              </w:rPr>
              <w:t>3166:CountryAlpha</w:t>
            </w:r>
            <w:proofErr w:type="gramEnd"/>
            <w:r w:rsidRPr="008A2125">
              <w:rPr>
                <w:rFonts w:ascii="Calibri" w:hAnsi="Calibri" w:cs="Calibri"/>
                <w:sz w:val="22"/>
                <w:szCs w:val="22"/>
              </w:rPr>
              <w:t>2CodeType</w:t>
            </w:r>
          </w:p>
        </w:tc>
        <w:tc>
          <w:tcPr>
            <w:tcW w:w="4106" w:type="dxa"/>
          </w:tcPr>
          <w:p w14:paraId="73F397BF" w14:textId="487A00BA" w:rsidR="005C0C58" w:rsidRDefault="005C0C58" w:rsidP="003D6664">
            <w:pPr>
              <w:pStyle w:val="BodyText"/>
              <w:rPr>
                <w:rFonts w:ascii="Calibri" w:hAnsi="Calibri" w:cs="Calibri"/>
                <w:color w:val="000000"/>
                <w:sz w:val="22"/>
                <w:szCs w:val="22"/>
              </w:rPr>
            </w:pPr>
            <w:r>
              <w:rPr>
                <w:rFonts w:ascii="Calibri" w:hAnsi="Calibri" w:cs="Calibri"/>
                <w:color w:val="000000"/>
                <w:sz w:val="22"/>
                <w:szCs w:val="22"/>
              </w:rPr>
              <w:t>A country of a person's citizenship or a country in which a person is deemed a national.</w:t>
            </w:r>
          </w:p>
        </w:tc>
        <w:tc>
          <w:tcPr>
            <w:tcW w:w="2156" w:type="dxa"/>
          </w:tcPr>
          <w:p w14:paraId="63116BDD" w14:textId="77777777" w:rsidR="005C0C58" w:rsidRPr="00F76794" w:rsidRDefault="005C0C58" w:rsidP="003D6664">
            <w:pPr>
              <w:pStyle w:val="BodyText"/>
              <w:rPr>
                <w:rFonts w:ascii="Tahoma" w:hAnsi="Tahoma" w:cs="Tahoma"/>
              </w:rPr>
            </w:pPr>
          </w:p>
        </w:tc>
      </w:tr>
      <w:tr w:rsidR="005C0C58" w:rsidRPr="00F76794" w14:paraId="7BEFE2BC" w14:textId="77777777" w:rsidTr="004661F2">
        <w:tc>
          <w:tcPr>
            <w:tcW w:w="2999" w:type="dxa"/>
          </w:tcPr>
          <w:p w14:paraId="6799D7A8" w14:textId="30587A3B" w:rsidR="005C0C58" w:rsidRDefault="00B520CB" w:rsidP="00324C35">
            <w:pPr>
              <w:pStyle w:val="BodyText"/>
              <w:rPr>
                <w:rFonts w:ascii="Calibri" w:hAnsi="Calibri" w:cs="Calibri"/>
                <w:color w:val="000000"/>
                <w:sz w:val="22"/>
                <w:szCs w:val="22"/>
              </w:rPr>
            </w:pPr>
            <w:proofErr w:type="spellStart"/>
            <w:r>
              <w:rPr>
                <w:rFonts w:ascii="Calibri" w:hAnsi="Calibri" w:cs="Calibri"/>
                <w:color w:val="000000"/>
                <w:sz w:val="22"/>
                <w:szCs w:val="22"/>
              </w:rPr>
              <w:t>p</w:t>
            </w:r>
            <w:r w:rsidR="00E4268F">
              <w:rPr>
                <w:rFonts w:ascii="Calibri" w:hAnsi="Calibri" w:cs="Calibri"/>
                <w:color w:val="000000"/>
                <w:sz w:val="22"/>
                <w:szCs w:val="22"/>
              </w:rPr>
              <w:t>hysicalFeature</w:t>
            </w:r>
            <w:proofErr w:type="spellEnd"/>
          </w:p>
        </w:tc>
        <w:tc>
          <w:tcPr>
            <w:tcW w:w="4604" w:type="dxa"/>
          </w:tcPr>
          <w:p w14:paraId="4B4A773E" w14:textId="2B689E9E"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nc:PersonPhysicalFeature</w:t>
            </w:r>
            <w:proofErr w:type="spellEnd"/>
            <w:proofErr w:type="gramEnd"/>
          </w:p>
        </w:tc>
        <w:tc>
          <w:tcPr>
            <w:tcW w:w="4594" w:type="dxa"/>
          </w:tcPr>
          <w:p w14:paraId="02CD57B9" w14:textId="424513DC"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nc:PhysicalFeatureType</w:t>
            </w:r>
            <w:proofErr w:type="spellEnd"/>
            <w:proofErr w:type="gramEnd"/>
          </w:p>
        </w:tc>
        <w:tc>
          <w:tcPr>
            <w:tcW w:w="4106" w:type="dxa"/>
          </w:tcPr>
          <w:p w14:paraId="1AAB11A7" w14:textId="113A2347"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 xml:space="preserve">A prominent or easily identifiable aspect </w:t>
            </w:r>
            <w:proofErr w:type="gramStart"/>
            <w:r>
              <w:rPr>
                <w:rFonts w:ascii="Calibri" w:hAnsi="Calibri" w:cs="Calibri"/>
                <w:color w:val="000000"/>
                <w:sz w:val="22"/>
                <w:szCs w:val="22"/>
              </w:rPr>
              <w:t>of  a</w:t>
            </w:r>
            <w:proofErr w:type="gramEnd"/>
            <w:r>
              <w:rPr>
                <w:rFonts w:ascii="Calibri" w:hAnsi="Calibri" w:cs="Calibri"/>
                <w:color w:val="000000"/>
                <w:sz w:val="22"/>
                <w:szCs w:val="22"/>
              </w:rPr>
              <w:t xml:space="preserve"> person.</w:t>
            </w:r>
          </w:p>
        </w:tc>
        <w:tc>
          <w:tcPr>
            <w:tcW w:w="2156" w:type="dxa"/>
          </w:tcPr>
          <w:p w14:paraId="2FD0E50D" w14:textId="77777777" w:rsidR="005C0C58" w:rsidRPr="00F76794" w:rsidRDefault="005C0C58" w:rsidP="00324C35">
            <w:pPr>
              <w:pStyle w:val="BodyText"/>
              <w:rPr>
                <w:rFonts w:ascii="Tahoma" w:hAnsi="Tahoma" w:cs="Tahoma"/>
              </w:rPr>
            </w:pPr>
          </w:p>
        </w:tc>
      </w:tr>
      <w:tr w:rsidR="005C0C58" w:rsidRPr="00F76794" w14:paraId="0ED2F63A" w14:textId="77777777" w:rsidTr="004661F2">
        <w:tc>
          <w:tcPr>
            <w:tcW w:w="2999" w:type="dxa"/>
          </w:tcPr>
          <w:p w14:paraId="7421BA41" w14:textId="74CEA85F" w:rsidR="005C0C58" w:rsidRDefault="00B520CB" w:rsidP="00324C35">
            <w:pPr>
              <w:pStyle w:val="BodyText"/>
              <w:rPr>
                <w:rFonts w:ascii="Calibri" w:hAnsi="Calibri" w:cs="Calibri"/>
                <w:color w:val="000000"/>
                <w:sz w:val="22"/>
                <w:szCs w:val="22"/>
              </w:rPr>
            </w:pPr>
            <w:proofErr w:type="spellStart"/>
            <w:r>
              <w:rPr>
                <w:rFonts w:ascii="Calibri" w:hAnsi="Calibri" w:cs="Calibri"/>
                <w:color w:val="000000"/>
                <w:sz w:val="22"/>
                <w:szCs w:val="22"/>
              </w:rPr>
              <w:t>p</w:t>
            </w:r>
            <w:r w:rsidR="00E4268F">
              <w:rPr>
                <w:rFonts w:ascii="Calibri" w:hAnsi="Calibri" w:cs="Calibri"/>
                <w:color w:val="000000"/>
                <w:sz w:val="22"/>
                <w:szCs w:val="22"/>
              </w:rPr>
              <w:t>rimaryLanguage</w:t>
            </w:r>
            <w:proofErr w:type="spellEnd"/>
          </w:p>
        </w:tc>
        <w:tc>
          <w:tcPr>
            <w:tcW w:w="4604" w:type="dxa"/>
          </w:tcPr>
          <w:p w14:paraId="5460F117" w14:textId="13F33415"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nc:PersonPrimaryLanguage</w:t>
            </w:r>
            <w:proofErr w:type="spellEnd"/>
            <w:proofErr w:type="gramEnd"/>
          </w:p>
        </w:tc>
        <w:tc>
          <w:tcPr>
            <w:tcW w:w="4594" w:type="dxa"/>
          </w:tcPr>
          <w:p w14:paraId="260DDDD8" w14:textId="6E7FBF94"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nc:PersonLanguageType</w:t>
            </w:r>
            <w:proofErr w:type="spellEnd"/>
            <w:proofErr w:type="gramEnd"/>
          </w:p>
        </w:tc>
        <w:tc>
          <w:tcPr>
            <w:tcW w:w="4106" w:type="dxa"/>
          </w:tcPr>
          <w:p w14:paraId="7D045CD0" w14:textId="3126766B"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capacity of a person for a language with which that person has the strongest familiarity.</w:t>
            </w:r>
          </w:p>
        </w:tc>
        <w:tc>
          <w:tcPr>
            <w:tcW w:w="2156" w:type="dxa"/>
          </w:tcPr>
          <w:p w14:paraId="425DEC1A" w14:textId="31D23E67" w:rsidR="005C0C58" w:rsidRDefault="005C0C58" w:rsidP="00324C35">
            <w:pPr>
              <w:rPr>
                <w:rFonts w:ascii="Calibri" w:hAnsi="Calibri" w:cs="Calibri"/>
                <w:color w:val="000000"/>
                <w:sz w:val="22"/>
                <w:szCs w:val="22"/>
              </w:rPr>
            </w:pPr>
            <w:r>
              <w:rPr>
                <w:rFonts w:ascii="Calibri" w:hAnsi="Calibri" w:cs="Calibri"/>
                <w:color w:val="000000"/>
                <w:sz w:val="22"/>
                <w:szCs w:val="22"/>
              </w:rPr>
              <w:t>native language.</w:t>
            </w:r>
          </w:p>
          <w:p w14:paraId="2B69A45B" w14:textId="4A1CDE59" w:rsidR="005C0C58" w:rsidRPr="00F76794" w:rsidRDefault="005C0C58" w:rsidP="00E95F08">
            <w:pPr>
              <w:rPr>
                <w:rFonts w:ascii="Tahoma" w:hAnsi="Tahoma" w:cs="Tahoma"/>
              </w:rPr>
            </w:pPr>
            <w:r>
              <w:rPr>
                <w:rFonts w:ascii="Calibri" w:hAnsi="Calibri" w:cs="Calibri"/>
                <w:color w:val="000000"/>
                <w:sz w:val="22"/>
                <w:szCs w:val="22"/>
              </w:rPr>
              <w:t>This can also be used for bi-lingual or multi-lingual people.</w:t>
            </w:r>
          </w:p>
        </w:tc>
      </w:tr>
      <w:tr w:rsidR="005C0C58" w:rsidRPr="00F76794" w14:paraId="638BD6C8" w14:textId="77777777" w:rsidTr="004661F2">
        <w:tc>
          <w:tcPr>
            <w:tcW w:w="2999" w:type="dxa"/>
          </w:tcPr>
          <w:p w14:paraId="3FF596B8" w14:textId="216EF1EC" w:rsidR="005C0C58" w:rsidRDefault="00B520CB" w:rsidP="00324C35">
            <w:pPr>
              <w:pStyle w:val="BodyText"/>
              <w:rPr>
                <w:rFonts w:ascii="Calibri" w:hAnsi="Calibri" w:cs="Calibri"/>
                <w:i/>
                <w:iCs/>
                <w:color w:val="000000"/>
                <w:sz w:val="22"/>
                <w:szCs w:val="22"/>
              </w:rPr>
            </w:pPr>
            <w:proofErr w:type="spellStart"/>
            <w:r>
              <w:rPr>
                <w:rFonts w:ascii="Calibri" w:hAnsi="Calibri" w:cs="Calibri"/>
                <w:i/>
                <w:iCs/>
                <w:color w:val="000000"/>
                <w:sz w:val="22"/>
                <w:szCs w:val="22"/>
              </w:rPr>
              <w:t>r</w:t>
            </w:r>
            <w:r w:rsidR="00E4268F">
              <w:rPr>
                <w:rFonts w:ascii="Calibri" w:hAnsi="Calibri" w:cs="Calibri"/>
                <w:i/>
                <w:iCs/>
                <w:color w:val="000000"/>
                <w:sz w:val="22"/>
                <w:szCs w:val="22"/>
              </w:rPr>
              <w:t>aceCode</w:t>
            </w:r>
            <w:proofErr w:type="spellEnd"/>
          </w:p>
        </w:tc>
        <w:tc>
          <w:tcPr>
            <w:tcW w:w="4604" w:type="dxa"/>
          </w:tcPr>
          <w:p w14:paraId="4C0316FB" w14:textId="1A801D6D" w:rsidR="005C0C58" w:rsidRDefault="005C0C58" w:rsidP="00324C35">
            <w:pPr>
              <w:pStyle w:val="BodyText"/>
              <w:rPr>
                <w:rFonts w:ascii="Calibri" w:hAnsi="Calibri" w:cs="Calibri"/>
                <w:color w:val="000000"/>
                <w:sz w:val="22"/>
                <w:szCs w:val="22"/>
              </w:rPr>
            </w:pPr>
            <w:r>
              <w:rPr>
                <w:rFonts w:ascii="Calibri" w:hAnsi="Calibri" w:cs="Calibri"/>
                <w:i/>
                <w:iCs/>
                <w:color w:val="000000"/>
                <w:sz w:val="22"/>
                <w:szCs w:val="22"/>
              </w:rPr>
              <w:t xml:space="preserve"> </w:t>
            </w:r>
            <w:proofErr w:type="gramStart"/>
            <w:r>
              <w:rPr>
                <w:rFonts w:ascii="Calibri" w:hAnsi="Calibri" w:cs="Calibri"/>
                <w:i/>
                <w:iCs/>
                <w:color w:val="000000"/>
                <w:sz w:val="22"/>
                <w:szCs w:val="22"/>
              </w:rPr>
              <w:t>j:PersonRaceCode</w:t>
            </w:r>
            <w:proofErr w:type="gramEnd"/>
          </w:p>
        </w:tc>
        <w:tc>
          <w:tcPr>
            <w:tcW w:w="4594" w:type="dxa"/>
          </w:tcPr>
          <w:p w14:paraId="2D95819D" w14:textId="31363781"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ncic:RACECodeType</w:t>
            </w:r>
            <w:proofErr w:type="spellEnd"/>
            <w:proofErr w:type="gramEnd"/>
          </w:p>
        </w:tc>
        <w:tc>
          <w:tcPr>
            <w:tcW w:w="4106" w:type="dxa"/>
          </w:tcPr>
          <w:p w14:paraId="5B9A2320" w14:textId="7A8A20B0"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classification of a person based on factors such as geographical locations and genetics.</w:t>
            </w:r>
          </w:p>
        </w:tc>
        <w:tc>
          <w:tcPr>
            <w:tcW w:w="2156" w:type="dxa"/>
          </w:tcPr>
          <w:p w14:paraId="43425A37" w14:textId="77777777" w:rsidR="005C0C58" w:rsidRPr="00F76794" w:rsidRDefault="005C0C58" w:rsidP="00324C35">
            <w:pPr>
              <w:pStyle w:val="BodyText"/>
              <w:rPr>
                <w:rFonts w:ascii="Tahoma" w:hAnsi="Tahoma" w:cs="Tahoma"/>
              </w:rPr>
            </w:pPr>
          </w:p>
        </w:tc>
      </w:tr>
      <w:tr w:rsidR="005C0C58" w:rsidRPr="00F76794" w14:paraId="5C8E5D1C" w14:textId="77777777" w:rsidTr="004661F2">
        <w:tc>
          <w:tcPr>
            <w:tcW w:w="2999" w:type="dxa"/>
          </w:tcPr>
          <w:p w14:paraId="6AB6EA03" w14:textId="17F92E2F" w:rsidR="005C0C58" w:rsidRDefault="00B520CB" w:rsidP="00324C35">
            <w:pPr>
              <w:pStyle w:val="BodyText"/>
              <w:rPr>
                <w:rFonts w:ascii="Calibri" w:hAnsi="Calibri" w:cs="Calibri"/>
                <w:i/>
                <w:iCs/>
                <w:color w:val="000000"/>
                <w:sz w:val="22"/>
                <w:szCs w:val="22"/>
              </w:rPr>
            </w:pPr>
            <w:proofErr w:type="spellStart"/>
            <w:r>
              <w:rPr>
                <w:rFonts w:ascii="Calibri" w:hAnsi="Calibri" w:cs="Calibri"/>
                <w:i/>
                <w:iCs/>
                <w:color w:val="000000"/>
                <w:sz w:val="22"/>
                <w:szCs w:val="22"/>
              </w:rPr>
              <w:t>s</w:t>
            </w:r>
            <w:r w:rsidR="00E4268F">
              <w:rPr>
                <w:rFonts w:ascii="Calibri" w:hAnsi="Calibri" w:cs="Calibri"/>
                <w:i/>
                <w:iCs/>
                <w:color w:val="000000"/>
                <w:sz w:val="22"/>
                <w:szCs w:val="22"/>
              </w:rPr>
              <w:t>exCode</w:t>
            </w:r>
            <w:proofErr w:type="spellEnd"/>
          </w:p>
        </w:tc>
        <w:tc>
          <w:tcPr>
            <w:tcW w:w="4604" w:type="dxa"/>
          </w:tcPr>
          <w:p w14:paraId="7BB5D140" w14:textId="4BA3EC8E" w:rsidR="005C0C58" w:rsidRDefault="005C0C58" w:rsidP="00324C35">
            <w:pPr>
              <w:pStyle w:val="BodyText"/>
              <w:rPr>
                <w:rFonts w:ascii="Calibri" w:hAnsi="Calibri" w:cs="Calibri"/>
                <w:color w:val="000000"/>
                <w:sz w:val="22"/>
                <w:szCs w:val="22"/>
              </w:rPr>
            </w:pPr>
            <w:proofErr w:type="gramStart"/>
            <w:r>
              <w:rPr>
                <w:rFonts w:ascii="Calibri" w:hAnsi="Calibri" w:cs="Calibri"/>
                <w:i/>
                <w:iCs/>
                <w:color w:val="000000"/>
                <w:sz w:val="22"/>
                <w:szCs w:val="22"/>
              </w:rPr>
              <w:t>j:PersonSexCode</w:t>
            </w:r>
            <w:proofErr w:type="gramEnd"/>
          </w:p>
        </w:tc>
        <w:tc>
          <w:tcPr>
            <w:tcW w:w="4594" w:type="dxa"/>
          </w:tcPr>
          <w:p w14:paraId="09297B64" w14:textId="0B6C6944"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ncic:SEXCodeType</w:t>
            </w:r>
            <w:proofErr w:type="spellEnd"/>
            <w:proofErr w:type="gramEnd"/>
          </w:p>
        </w:tc>
        <w:tc>
          <w:tcPr>
            <w:tcW w:w="4106" w:type="dxa"/>
          </w:tcPr>
          <w:p w14:paraId="176F579D" w14:textId="495FB244"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gender or sex of a person.</w:t>
            </w:r>
          </w:p>
        </w:tc>
        <w:tc>
          <w:tcPr>
            <w:tcW w:w="2156" w:type="dxa"/>
          </w:tcPr>
          <w:p w14:paraId="2580E2ED" w14:textId="77777777" w:rsidR="005C0C58" w:rsidRPr="00F76794" w:rsidRDefault="005C0C58" w:rsidP="00324C35">
            <w:pPr>
              <w:pStyle w:val="BodyText"/>
              <w:rPr>
                <w:rFonts w:ascii="Tahoma" w:hAnsi="Tahoma" w:cs="Tahoma"/>
              </w:rPr>
            </w:pPr>
          </w:p>
        </w:tc>
      </w:tr>
      <w:tr w:rsidR="005C0C58" w:rsidRPr="00F76794" w14:paraId="5688137F" w14:textId="77777777" w:rsidTr="004661F2">
        <w:tc>
          <w:tcPr>
            <w:tcW w:w="2999" w:type="dxa"/>
          </w:tcPr>
          <w:p w14:paraId="546A5E16" w14:textId="7DEBB68F" w:rsidR="005C0C58" w:rsidRDefault="00B520CB" w:rsidP="00324C35">
            <w:pPr>
              <w:pStyle w:val="BodyText"/>
              <w:rPr>
                <w:rFonts w:ascii="Calibri" w:hAnsi="Calibri" w:cs="Calibri"/>
                <w:color w:val="000000"/>
                <w:sz w:val="22"/>
                <w:szCs w:val="22"/>
              </w:rPr>
            </w:pPr>
            <w:proofErr w:type="spellStart"/>
            <w:r>
              <w:rPr>
                <w:rFonts w:ascii="Calibri" w:hAnsi="Calibri" w:cs="Calibri"/>
                <w:color w:val="000000"/>
                <w:sz w:val="22"/>
                <w:szCs w:val="22"/>
              </w:rPr>
              <w:t>s</w:t>
            </w:r>
            <w:r w:rsidR="00E4268F">
              <w:rPr>
                <w:rFonts w:ascii="Calibri" w:hAnsi="Calibri" w:cs="Calibri"/>
                <w:color w:val="000000"/>
                <w:sz w:val="22"/>
                <w:szCs w:val="22"/>
              </w:rPr>
              <w:t>exualOrientation</w:t>
            </w:r>
            <w:proofErr w:type="spellEnd"/>
          </w:p>
        </w:tc>
        <w:tc>
          <w:tcPr>
            <w:tcW w:w="4604" w:type="dxa"/>
          </w:tcPr>
          <w:p w14:paraId="27233857" w14:textId="063C5A8C"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nc:PersonSexualOrientationText</w:t>
            </w:r>
            <w:proofErr w:type="spellEnd"/>
            <w:proofErr w:type="gramEnd"/>
          </w:p>
        </w:tc>
        <w:tc>
          <w:tcPr>
            <w:tcW w:w="4594" w:type="dxa"/>
          </w:tcPr>
          <w:p w14:paraId="0D35177B" w14:textId="4AF1A93C"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48D29429" w14:textId="59484F82"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target gender of the sexual interest of a person.</w:t>
            </w:r>
          </w:p>
        </w:tc>
        <w:tc>
          <w:tcPr>
            <w:tcW w:w="2156" w:type="dxa"/>
          </w:tcPr>
          <w:p w14:paraId="518AD7DD" w14:textId="77777777" w:rsidR="005C0C58" w:rsidRPr="00F76794" w:rsidRDefault="005C0C58" w:rsidP="00324C35">
            <w:pPr>
              <w:pStyle w:val="BodyText"/>
              <w:rPr>
                <w:rFonts w:ascii="Tahoma" w:hAnsi="Tahoma" w:cs="Tahoma"/>
              </w:rPr>
            </w:pPr>
          </w:p>
        </w:tc>
      </w:tr>
      <w:tr w:rsidR="005C0C58" w:rsidRPr="00F76794" w14:paraId="545234B3" w14:textId="77777777" w:rsidTr="004661F2">
        <w:tc>
          <w:tcPr>
            <w:tcW w:w="2999" w:type="dxa"/>
          </w:tcPr>
          <w:p w14:paraId="486345AD" w14:textId="411BFD1F" w:rsidR="005C0C58" w:rsidRDefault="00B520CB" w:rsidP="00324C35">
            <w:pPr>
              <w:pStyle w:val="BodyText"/>
              <w:rPr>
                <w:rFonts w:ascii="Calibri" w:hAnsi="Calibri" w:cs="Calibri"/>
                <w:i/>
                <w:iCs/>
                <w:color w:val="000000"/>
                <w:sz w:val="22"/>
                <w:szCs w:val="22"/>
              </w:rPr>
            </w:pPr>
            <w:proofErr w:type="spellStart"/>
            <w:r>
              <w:rPr>
                <w:rFonts w:ascii="Calibri" w:hAnsi="Calibri" w:cs="Calibri"/>
                <w:i/>
                <w:iCs/>
                <w:color w:val="000000"/>
                <w:sz w:val="22"/>
                <w:szCs w:val="22"/>
              </w:rPr>
              <w:t>s</w:t>
            </w:r>
            <w:r w:rsidR="00E4268F">
              <w:rPr>
                <w:rFonts w:ascii="Calibri" w:hAnsi="Calibri" w:cs="Calibri"/>
                <w:i/>
                <w:iCs/>
                <w:color w:val="000000"/>
                <w:sz w:val="22"/>
                <w:szCs w:val="22"/>
              </w:rPr>
              <w:t>kinToneCode</w:t>
            </w:r>
            <w:proofErr w:type="spellEnd"/>
          </w:p>
        </w:tc>
        <w:tc>
          <w:tcPr>
            <w:tcW w:w="4604" w:type="dxa"/>
          </w:tcPr>
          <w:p w14:paraId="730A64FB" w14:textId="0FA858CC" w:rsidR="005C0C58" w:rsidRDefault="005C0C58" w:rsidP="00324C35">
            <w:pPr>
              <w:pStyle w:val="BodyText"/>
              <w:rPr>
                <w:rFonts w:ascii="Calibri" w:hAnsi="Calibri" w:cs="Calibri"/>
                <w:color w:val="000000"/>
                <w:sz w:val="22"/>
                <w:szCs w:val="22"/>
              </w:rPr>
            </w:pPr>
            <w:r>
              <w:rPr>
                <w:rFonts w:ascii="Calibri" w:hAnsi="Calibri" w:cs="Calibri"/>
                <w:i/>
                <w:iCs/>
                <w:color w:val="000000"/>
                <w:sz w:val="22"/>
                <w:szCs w:val="22"/>
              </w:rPr>
              <w:t xml:space="preserve"> </w:t>
            </w:r>
            <w:proofErr w:type="gramStart"/>
            <w:r>
              <w:rPr>
                <w:rFonts w:ascii="Calibri" w:hAnsi="Calibri" w:cs="Calibri"/>
                <w:i/>
                <w:iCs/>
                <w:color w:val="000000"/>
                <w:sz w:val="22"/>
                <w:szCs w:val="22"/>
              </w:rPr>
              <w:t>j:PersonSkinToneCode</w:t>
            </w:r>
            <w:proofErr w:type="gramEnd"/>
          </w:p>
        </w:tc>
        <w:tc>
          <w:tcPr>
            <w:tcW w:w="4594" w:type="dxa"/>
          </w:tcPr>
          <w:p w14:paraId="70D0F188" w14:textId="073DFCB3"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ncic:SKINCodeType</w:t>
            </w:r>
            <w:proofErr w:type="spellEnd"/>
            <w:proofErr w:type="gramEnd"/>
          </w:p>
        </w:tc>
        <w:tc>
          <w:tcPr>
            <w:tcW w:w="4106" w:type="dxa"/>
          </w:tcPr>
          <w:p w14:paraId="1ACEF475" w14:textId="48F99DD0"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color or tone of the skin of a person.</w:t>
            </w:r>
          </w:p>
        </w:tc>
        <w:tc>
          <w:tcPr>
            <w:tcW w:w="2156" w:type="dxa"/>
          </w:tcPr>
          <w:p w14:paraId="1084DE56" w14:textId="77777777" w:rsidR="005C0C58" w:rsidRPr="00F76794" w:rsidRDefault="005C0C58" w:rsidP="00324C35">
            <w:pPr>
              <w:pStyle w:val="BodyText"/>
              <w:rPr>
                <w:rFonts w:ascii="Tahoma" w:hAnsi="Tahoma" w:cs="Tahoma"/>
              </w:rPr>
            </w:pPr>
          </w:p>
        </w:tc>
      </w:tr>
      <w:tr w:rsidR="005C0C58" w:rsidRPr="00F76794" w14:paraId="5DB9E55D" w14:textId="77777777" w:rsidTr="004661F2">
        <w:tc>
          <w:tcPr>
            <w:tcW w:w="2999" w:type="dxa"/>
          </w:tcPr>
          <w:p w14:paraId="56D651D6" w14:textId="3584C9B7" w:rsidR="005C0C58" w:rsidRDefault="00E4268F" w:rsidP="00324C35">
            <w:pPr>
              <w:pStyle w:val="BodyText"/>
              <w:rPr>
                <w:rFonts w:ascii="Calibri" w:hAnsi="Calibri" w:cs="Calibri"/>
                <w:color w:val="000000"/>
                <w:sz w:val="22"/>
                <w:szCs w:val="22"/>
              </w:rPr>
            </w:pPr>
            <w:proofErr w:type="spellStart"/>
            <w:r>
              <w:rPr>
                <w:rFonts w:ascii="Calibri" w:hAnsi="Calibri" w:cs="Calibri"/>
                <w:color w:val="000000"/>
                <w:sz w:val="22"/>
                <w:szCs w:val="22"/>
              </w:rPr>
              <w:t>SSNIdentification</w:t>
            </w:r>
            <w:proofErr w:type="spellEnd"/>
          </w:p>
        </w:tc>
        <w:tc>
          <w:tcPr>
            <w:tcW w:w="4604" w:type="dxa"/>
          </w:tcPr>
          <w:p w14:paraId="4F8D823A" w14:textId="2374E733"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nc:PersonSSNIdentification</w:t>
            </w:r>
            <w:proofErr w:type="spellEnd"/>
            <w:proofErr w:type="gramEnd"/>
          </w:p>
        </w:tc>
        <w:tc>
          <w:tcPr>
            <w:tcW w:w="4594" w:type="dxa"/>
          </w:tcPr>
          <w:p w14:paraId="02C9BFD1" w14:textId="393F8DA1"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4106" w:type="dxa"/>
          </w:tcPr>
          <w:p w14:paraId="10D0791D" w14:textId="2B5C7EE2"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unique identification reference to a living person; assigned by the United States Social Security Administration.</w:t>
            </w:r>
          </w:p>
        </w:tc>
        <w:tc>
          <w:tcPr>
            <w:tcW w:w="2156" w:type="dxa"/>
          </w:tcPr>
          <w:p w14:paraId="28C30C41" w14:textId="19DD30D2" w:rsidR="005C0C58" w:rsidRPr="00F76794" w:rsidRDefault="005C0C58" w:rsidP="00E95F08">
            <w:pPr>
              <w:rPr>
                <w:rFonts w:ascii="Tahoma" w:hAnsi="Tahoma" w:cs="Tahoma"/>
              </w:rPr>
            </w:pPr>
            <w:r>
              <w:rPr>
                <w:rFonts w:ascii="Calibri" w:hAnsi="Calibri" w:cs="Calibri"/>
                <w:color w:val="000000"/>
                <w:sz w:val="22"/>
                <w:szCs w:val="22"/>
              </w:rPr>
              <w:t xml:space="preserve">This is a 9-digit numeric identifier. </w:t>
            </w:r>
            <w:proofErr w:type="spellStart"/>
            <w:r>
              <w:rPr>
                <w:rFonts w:ascii="Calibri" w:hAnsi="Calibri" w:cs="Calibri"/>
                <w:color w:val="000000"/>
                <w:sz w:val="22"/>
                <w:szCs w:val="22"/>
              </w:rPr>
              <w:t>ssn</w:t>
            </w:r>
            <w:proofErr w:type="spellEnd"/>
            <w:r>
              <w:rPr>
                <w:rFonts w:ascii="Calibri" w:hAnsi="Calibri" w:cs="Calibri"/>
                <w:color w:val="000000"/>
                <w:sz w:val="22"/>
                <w:szCs w:val="22"/>
              </w:rPr>
              <w:t>, SSN, social security number</w:t>
            </w:r>
          </w:p>
        </w:tc>
      </w:tr>
      <w:tr w:rsidR="005C0C58" w:rsidRPr="00F76794" w14:paraId="76D16EB4" w14:textId="77777777" w:rsidTr="004661F2">
        <w:tc>
          <w:tcPr>
            <w:tcW w:w="2999" w:type="dxa"/>
          </w:tcPr>
          <w:p w14:paraId="00BBCC04" w14:textId="1442280B" w:rsidR="005C0C58" w:rsidRDefault="00B520CB" w:rsidP="00324C35">
            <w:pPr>
              <w:pStyle w:val="BodyText"/>
              <w:rPr>
                <w:rFonts w:ascii="Calibri" w:hAnsi="Calibri" w:cs="Calibri"/>
                <w:color w:val="000000"/>
                <w:sz w:val="22"/>
                <w:szCs w:val="22"/>
              </w:rPr>
            </w:pPr>
            <w:proofErr w:type="spellStart"/>
            <w:r>
              <w:rPr>
                <w:rFonts w:ascii="Calibri" w:hAnsi="Calibri" w:cs="Calibri"/>
                <w:color w:val="000000"/>
                <w:sz w:val="22"/>
                <w:szCs w:val="22"/>
              </w:rPr>
              <w:t>i</w:t>
            </w:r>
            <w:r w:rsidR="00E4268F">
              <w:rPr>
                <w:rFonts w:ascii="Calibri" w:hAnsi="Calibri" w:cs="Calibri"/>
                <w:color w:val="000000"/>
                <w:sz w:val="22"/>
                <w:szCs w:val="22"/>
              </w:rPr>
              <w:t>sUSCitizen</w:t>
            </w:r>
            <w:proofErr w:type="spellEnd"/>
          </w:p>
        </w:tc>
        <w:tc>
          <w:tcPr>
            <w:tcW w:w="4604" w:type="dxa"/>
          </w:tcPr>
          <w:p w14:paraId="6C9FCB64" w14:textId="770E756D"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nc:PersonUSCitizenIndicator</w:t>
            </w:r>
            <w:proofErr w:type="spellEnd"/>
            <w:proofErr w:type="gramEnd"/>
          </w:p>
        </w:tc>
        <w:tc>
          <w:tcPr>
            <w:tcW w:w="4594" w:type="dxa"/>
          </w:tcPr>
          <w:p w14:paraId="494AAF8B" w14:textId="19A199C4" w:rsidR="005C0C58" w:rsidRDefault="005C0C58" w:rsidP="00324C35">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4106" w:type="dxa"/>
          </w:tcPr>
          <w:p w14:paraId="513D36D8" w14:textId="6794BB4F"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True if a person is a citizen of the United States; false otherwise.</w:t>
            </w:r>
          </w:p>
        </w:tc>
        <w:tc>
          <w:tcPr>
            <w:tcW w:w="2156" w:type="dxa"/>
          </w:tcPr>
          <w:p w14:paraId="346DE405" w14:textId="77777777" w:rsidR="005C0C58" w:rsidRPr="00F76794" w:rsidRDefault="005C0C58" w:rsidP="00324C35">
            <w:pPr>
              <w:pStyle w:val="BodyText"/>
              <w:rPr>
                <w:rFonts w:ascii="Tahoma" w:hAnsi="Tahoma" w:cs="Tahoma"/>
              </w:rPr>
            </w:pPr>
          </w:p>
        </w:tc>
      </w:tr>
      <w:tr w:rsidR="005C0C58" w:rsidRPr="00F76794" w14:paraId="798E5611" w14:textId="77777777" w:rsidTr="004661F2">
        <w:tc>
          <w:tcPr>
            <w:tcW w:w="2999" w:type="dxa"/>
          </w:tcPr>
          <w:p w14:paraId="533FDC72" w14:textId="2A51F61E" w:rsidR="005C0C58" w:rsidRDefault="00B520CB" w:rsidP="00324C35">
            <w:pPr>
              <w:pStyle w:val="BodyText"/>
              <w:rPr>
                <w:rFonts w:ascii="Calibri" w:hAnsi="Calibri" w:cs="Calibri"/>
                <w:color w:val="000000"/>
                <w:sz w:val="22"/>
                <w:szCs w:val="22"/>
              </w:rPr>
            </w:pPr>
            <w:r>
              <w:rPr>
                <w:rFonts w:ascii="Calibri" w:hAnsi="Calibri" w:cs="Calibri"/>
                <w:color w:val="000000"/>
                <w:sz w:val="22"/>
                <w:szCs w:val="22"/>
              </w:rPr>
              <w:t>w</w:t>
            </w:r>
            <w:r w:rsidR="00E4268F">
              <w:rPr>
                <w:rFonts w:ascii="Calibri" w:hAnsi="Calibri" w:cs="Calibri"/>
                <w:color w:val="000000"/>
                <w:sz w:val="22"/>
                <w:szCs w:val="22"/>
              </w:rPr>
              <w:t>eight</w:t>
            </w:r>
          </w:p>
        </w:tc>
        <w:tc>
          <w:tcPr>
            <w:tcW w:w="4604" w:type="dxa"/>
          </w:tcPr>
          <w:p w14:paraId="2F0C4A39" w14:textId="3F8E5AD8"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nc:PersonWeightMeasure</w:t>
            </w:r>
            <w:proofErr w:type="spellEnd"/>
            <w:proofErr w:type="gramEnd"/>
          </w:p>
        </w:tc>
        <w:tc>
          <w:tcPr>
            <w:tcW w:w="4594" w:type="dxa"/>
          </w:tcPr>
          <w:p w14:paraId="05884AD2" w14:textId="20C1F2DC"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nc:WeightMeasureType</w:t>
            </w:r>
            <w:proofErr w:type="spellEnd"/>
            <w:proofErr w:type="gramEnd"/>
          </w:p>
        </w:tc>
        <w:tc>
          <w:tcPr>
            <w:tcW w:w="4106" w:type="dxa"/>
          </w:tcPr>
          <w:p w14:paraId="58AB1EA9" w14:textId="1F9E8D6E"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measurement of the weight of a person.</w:t>
            </w:r>
          </w:p>
        </w:tc>
        <w:tc>
          <w:tcPr>
            <w:tcW w:w="2156" w:type="dxa"/>
          </w:tcPr>
          <w:p w14:paraId="37C41CB6" w14:textId="77777777" w:rsidR="005C0C58" w:rsidRPr="00F76794" w:rsidRDefault="005C0C58" w:rsidP="00324C35">
            <w:pPr>
              <w:pStyle w:val="BodyText"/>
              <w:rPr>
                <w:rFonts w:ascii="Tahoma" w:hAnsi="Tahoma" w:cs="Tahoma"/>
              </w:rPr>
            </w:pPr>
          </w:p>
        </w:tc>
      </w:tr>
      <w:tr w:rsidR="005C0C58" w:rsidRPr="00F76794" w14:paraId="325C1688" w14:textId="77777777" w:rsidTr="004661F2">
        <w:tc>
          <w:tcPr>
            <w:tcW w:w="2999" w:type="dxa"/>
          </w:tcPr>
          <w:p w14:paraId="0FC61E58" w14:textId="4A4D6488" w:rsidR="005C0C58" w:rsidRDefault="00B520CB" w:rsidP="00324C35">
            <w:pPr>
              <w:pStyle w:val="BodyText"/>
              <w:rPr>
                <w:rFonts w:ascii="Calibri" w:hAnsi="Calibri" w:cs="Calibri"/>
                <w:i/>
                <w:iCs/>
                <w:color w:val="000000"/>
                <w:sz w:val="22"/>
                <w:szCs w:val="22"/>
              </w:rPr>
            </w:pPr>
            <w:r>
              <w:rPr>
                <w:rFonts w:ascii="Calibri" w:hAnsi="Calibri" w:cs="Calibri"/>
                <w:i/>
                <w:iCs/>
                <w:color w:val="000000"/>
                <w:sz w:val="22"/>
                <w:szCs w:val="22"/>
              </w:rPr>
              <w:t>n</w:t>
            </w:r>
            <w:r w:rsidR="00E4268F">
              <w:rPr>
                <w:rFonts w:ascii="Calibri" w:hAnsi="Calibri" w:cs="Calibri"/>
                <w:i/>
                <w:iCs/>
                <w:color w:val="000000"/>
                <w:sz w:val="22"/>
                <w:szCs w:val="22"/>
              </w:rPr>
              <w:t>ationalityISO3166Alpha2Code</w:t>
            </w:r>
          </w:p>
        </w:tc>
        <w:tc>
          <w:tcPr>
            <w:tcW w:w="4604" w:type="dxa"/>
          </w:tcPr>
          <w:p w14:paraId="334ED0C3" w14:textId="53F8EDC2" w:rsidR="005C0C58" w:rsidRDefault="005C0C58" w:rsidP="00324C35">
            <w:pPr>
              <w:pStyle w:val="BodyText"/>
              <w:rPr>
                <w:rFonts w:ascii="Calibri" w:hAnsi="Calibri" w:cs="Calibri"/>
                <w:color w:val="000000"/>
                <w:sz w:val="22"/>
                <w:szCs w:val="22"/>
              </w:rPr>
            </w:pPr>
            <w:proofErr w:type="gramStart"/>
            <w:r>
              <w:rPr>
                <w:rFonts w:ascii="Calibri" w:hAnsi="Calibri" w:cs="Calibri"/>
                <w:i/>
                <w:iCs/>
                <w:color w:val="000000"/>
                <w:sz w:val="22"/>
                <w:szCs w:val="22"/>
              </w:rPr>
              <w:t>nc:PersonNationalityISO</w:t>
            </w:r>
            <w:proofErr w:type="gramEnd"/>
            <w:r>
              <w:rPr>
                <w:rFonts w:ascii="Calibri" w:hAnsi="Calibri" w:cs="Calibri"/>
                <w:i/>
                <w:iCs/>
                <w:color w:val="000000"/>
                <w:sz w:val="22"/>
                <w:szCs w:val="22"/>
              </w:rPr>
              <w:t>3166Alpha2Code</w:t>
            </w:r>
          </w:p>
        </w:tc>
        <w:tc>
          <w:tcPr>
            <w:tcW w:w="4594" w:type="dxa"/>
          </w:tcPr>
          <w:p w14:paraId="71AB95F0" w14:textId="63607991" w:rsidR="005C0C58" w:rsidRDefault="005C0C58" w:rsidP="00324C35">
            <w:pPr>
              <w:pStyle w:val="BodyText"/>
              <w:rPr>
                <w:rFonts w:ascii="Calibri" w:hAnsi="Calibri" w:cs="Calibri"/>
                <w:color w:val="0563C1"/>
                <w:sz w:val="22"/>
                <w:szCs w:val="22"/>
                <w:u w:val="single"/>
              </w:rPr>
            </w:pPr>
            <w:r w:rsidRPr="008A2125">
              <w:rPr>
                <w:rFonts w:ascii="Calibri" w:hAnsi="Calibri" w:cs="Calibri"/>
                <w:sz w:val="22"/>
                <w:szCs w:val="22"/>
              </w:rPr>
              <w:t>iso_</w:t>
            </w:r>
            <w:proofErr w:type="gramStart"/>
            <w:r w:rsidRPr="008A2125">
              <w:rPr>
                <w:rFonts w:ascii="Calibri" w:hAnsi="Calibri" w:cs="Calibri"/>
                <w:sz w:val="22"/>
                <w:szCs w:val="22"/>
              </w:rPr>
              <w:t>3166:CountryAlpha</w:t>
            </w:r>
            <w:proofErr w:type="gramEnd"/>
            <w:r w:rsidRPr="008A2125">
              <w:rPr>
                <w:rFonts w:ascii="Calibri" w:hAnsi="Calibri" w:cs="Calibri"/>
                <w:sz w:val="22"/>
                <w:szCs w:val="22"/>
              </w:rPr>
              <w:t>2CodeType</w:t>
            </w:r>
          </w:p>
        </w:tc>
        <w:tc>
          <w:tcPr>
            <w:tcW w:w="4106" w:type="dxa"/>
          </w:tcPr>
          <w:p w14:paraId="5EA414DE" w14:textId="3A02F58A"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country of a person's citizenship or a country in which a person is deemed a national.</w:t>
            </w:r>
          </w:p>
        </w:tc>
        <w:tc>
          <w:tcPr>
            <w:tcW w:w="2156" w:type="dxa"/>
          </w:tcPr>
          <w:p w14:paraId="57C16C14" w14:textId="77777777" w:rsidR="005C0C58" w:rsidRPr="00F76794" w:rsidRDefault="005C0C58" w:rsidP="00324C35">
            <w:pPr>
              <w:pStyle w:val="BodyText"/>
              <w:rPr>
                <w:rFonts w:ascii="Tahoma" w:hAnsi="Tahoma" w:cs="Tahoma"/>
              </w:rPr>
            </w:pPr>
          </w:p>
        </w:tc>
      </w:tr>
      <w:tr w:rsidR="005C0C58" w:rsidRPr="00F76794" w14:paraId="59C68A06" w14:textId="77777777" w:rsidTr="004661F2">
        <w:tc>
          <w:tcPr>
            <w:tcW w:w="2999" w:type="dxa"/>
          </w:tcPr>
          <w:p w14:paraId="5688ADF4" w14:textId="30227CB8" w:rsidR="005C0C58" w:rsidRDefault="00B520CB" w:rsidP="00324C35">
            <w:pPr>
              <w:pStyle w:val="BodyText"/>
              <w:rPr>
                <w:rFonts w:ascii="Calibri" w:hAnsi="Calibri" w:cs="Calibri"/>
                <w:color w:val="000000"/>
                <w:sz w:val="22"/>
                <w:szCs w:val="22"/>
              </w:rPr>
            </w:pPr>
            <w:r>
              <w:rPr>
                <w:rFonts w:ascii="Calibri" w:hAnsi="Calibri" w:cs="Calibri"/>
                <w:color w:val="000000"/>
                <w:sz w:val="22"/>
                <w:szCs w:val="22"/>
              </w:rPr>
              <w:lastRenderedPageBreak/>
              <w:t>a</w:t>
            </w:r>
            <w:r w:rsidR="00E4268F">
              <w:rPr>
                <w:rFonts w:ascii="Calibri" w:hAnsi="Calibri" w:cs="Calibri"/>
                <w:color w:val="000000"/>
                <w:sz w:val="22"/>
                <w:szCs w:val="22"/>
              </w:rPr>
              <w:t>ccent</w:t>
            </w:r>
          </w:p>
        </w:tc>
        <w:tc>
          <w:tcPr>
            <w:tcW w:w="4604" w:type="dxa"/>
          </w:tcPr>
          <w:p w14:paraId="6C99DE7D" w14:textId="3E86DAE7"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nc:PersonAccentText</w:t>
            </w:r>
            <w:proofErr w:type="spellEnd"/>
            <w:proofErr w:type="gramEnd"/>
          </w:p>
        </w:tc>
        <w:tc>
          <w:tcPr>
            <w:tcW w:w="4594" w:type="dxa"/>
          </w:tcPr>
          <w:p w14:paraId="65F95B17" w14:textId="75F9FB46"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2A2880F6" w14:textId="5BF67E9E"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manner of pronunciation; a way of pronouncing words that may indicate the place of origin or social background of the speaker.</w:t>
            </w:r>
          </w:p>
        </w:tc>
        <w:tc>
          <w:tcPr>
            <w:tcW w:w="2156" w:type="dxa"/>
          </w:tcPr>
          <w:p w14:paraId="6EE81DA7" w14:textId="77777777" w:rsidR="005C0C58" w:rsidRPr="00F76794" w:rsidRDefault="005C0C58" w:rsidP="00324C35">
            <w:pPr>
              <w:pStyle w:val="BodyText"/>
              <w:rPr>
                <w:rFonts w:ascii="Tahoma" w:hAnsi="Tahoma" w:cs="Tahoma"/>
              </w:rPr>
            </w:pPr>
          </w:p>
        </w:tc>
      </w:tr>
      <w:tr w:rsidR="005C0C58" w:rsidRPr="00F76794" w14:paraId="334278F3" w14:textId="77777777" w:rsidTr="004661F2">
        <w:tc>
          <w:tcPr>
            <w:tcW w:w="2999" w:type="dxa"/>
          </w:tcPr>
          <w:p w14:paraId="3D9B3A12" w14:textId="3BDCD600" w:rsidR="005C0C58" w:rsidRDefault="00B520CB" w:rsidP="00324C35">
            <w:pPr>
              <w:pStyle w:val="BodyText"/>
              <w:rPr>
                <w:rFonts w:ascii="Calibri" w:hAnsi="Calibri" w:cs="Calibri"/>
                <w:color w:val="000000"/>
                <w:sz w:val="22"/>
                <w:szCs w:val="22"/>
              </w:rPr>
            </w:pPr>
            <w:proofErr w:type="spellStart"/>
            <w:r>
              <w:rPr>
                <w:rFonts w:ascii="Calibri" w:hAnsi="Calibri" w:cs="Calibri"/>
                <w:color w:val="000000"/>
                <w:sz w:val="22"/>
                <w:szCs w:val="22"/>
              </w:rPr>
              <w:t>m</w:t>
            </w:r>
            <w:r w:rsidR="00E4268F">
              <w:rPr>
                <w:rFonts w:ascii="Calibri" w:hAnsi="Calibri" w:cs="Calibri"/>
                <w:color w:val="000000"/>
                <w:sz w:val="22"/>
                <w:szCs w:val="22"/>
              </w:rPr>
              <w:t>edicalCondition</w:t>
            </w:r>
            <w:proofErr w:type="spellEnd"/>
          </w:p>
        </w:tc>
        <w:tc>
          <w:tcPr>
            <w:tcW w:w="4604" w:type="dxa"/>
          </w:tcPr>
          <w:p w14:paraId="47717B51" w14:textId="548641E8"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nc:PersonMedicalCondition</w:t>
            </w:r>
            <w:proofErr w:type="spellEnd"/>
            <w:proofErr w:type="gramEnd"/>
          </w:p>
        </w:tc>
        <w:tc>
          <w:tcPr>
            <w:tcW w:w="4594" w:type="dxa"/>
          </w:tcPr>
          <w:p w14:paraId="6794B22F" w14:textId="080A3C43"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nc:MedicalConditionType</w:t>
            </w:r>
            <w:proofErr w:type="spellEnd"/>
            <w:proofErr w:type="gramEnd"/>
          </w:p>
        </w:tc>
        <w:tc>
          <w:tcPr>
            <w:tcW w:w="4106" w:type="dxa"/>
          </w:tcPr>
          <w:p w14:paraId="4E849428" w14:textId="52FC5053"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state of health for a person, on-going or present.</w:t>
            </w:r>
          </w:p>
        </w:tc>
        <w:tc>
          <w:tcPr>
            <w:tcW w:w="2156" w:type="dxa"/>
          </w:tcPr>
          <w:p w14:paraId="4F34AFA0" w14:textId="77777777" w:rsidR="005C0C58" w:rsidRPr="00F76794" w:rsidRDefault="005C0C58" w:rsidP="00324C35">
            <w:pPr>
              <w:pStyle w:val="BodyText"/>
              <w:rPr>
                <w:rFonts w:ascii="Tahoma" w:hAnsi="Tahoma" w:cs="Tahoma"/>
              </w:rPr>
            </w:pPr>
          </w:p>
        </w:tc>
      </w:tr>
      <w:tr w:rsidR="005C0C58" w:rsidRPr="00F76794" w14:paraId="4DB8A809" w14:textId="77777777" w:rsidTr="004661F2">
        <w:tc>
          <w:tcPr>
            <w:tcW w:w="2999" w:type="dxa"/>
          </w:tcPr>
          <w:p w14:paraId="7EA310BE" w14:textId="08EEE19F" w:rsidR="005C0C58" w:rsidRDefault="00B520CB" w:rsidP="00324C35">
            <w:pPr>
              <w:pStyle w:val="BodyText"/>
              <w:rPr>
                <w:rFonts w:ascii="Calibri" w:hAnsi="Calibri" w:cs="Calibri"/>
                <w:color w:val="000000"/>
                <w:sz w:val="22"/>
                <w:szCs w:val="22"/>
              </w:rPr>
            </w:pPr>
            <w:proofErr w:type="spellStart"/>
            <w:r>
              <w:rPr>
                <w:rFonts w:ascii="Calibri" w:hAnsi="Calibri" w:cs="Calibri"/>
                <w:color w:val="000000"/>
                <w:sz w:val="22"/>
                <w:szCs w:val="22"/>
              </w:rPr>
              <w:t>m</w:t>
            </w:r>
            <w:r w:rsidR="00E4268F">
              <w:rPr>
                <w:rFonts w:ascii="Calibri" w:hAnsi="Calibri" w:cs="Calibri"/>
                <w:color w:val="000000"/>
                <w:sz w:val="22"/>
                <w:szCs w:val="22"/>
              </w:rPr>
              <w:t>edicalDescription</w:t>
            </w:r>
            <w:proofErr w:type="spellEnd"/>
          </w:p>
        </w:tc>
        <w:tc>
          <w:tcPr>
            <w:tcW w:w="4604" w:type="dxa"/>
          </w:tcPr>
          <w:p w14:paraId="73DFC63E" w14:textId="070FA7BF"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nc:PersonMedicalDescriptionText</w:t>
            </w:r>
            <w:proofErr w:type="spellEnd"/>
            <w:proofErr w:type="gramEnd"/>
          </w:p>
        </w:tc>
        <w:tc>
          <w:tcPr>
            <w:tcW w:w="4594" w:type="dxa"/>
          </w:tcPr>
          <w:p w14:paraId="6AC52997" w14:textId="4B56CE7B"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28D96371" w14:textId="309F6AF3"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description of the overall health of a person.</w:t>
            </w:r>
          </w:p>
        </w:tc>
        <w:tc>
          <w:tcPr>
            <w:tcW w:w="2156" w:type="dxa"/>
          </w:tcPr>
          <w:p w14:paraId="36C8BAF2" w14:textId="77777777" w:rsidR="005C0C58" w:rsidRPr="00F76794" w:rsidRDefault="005C0C58" w:rsidP="00324C35">
            <w:pPr>
              <w:pStyle w:val="BodyText"/>
              <w:rPr>
                <w:rFonts w:ascii="Tahoma" w:hAnsi="Tahoma" w:cs="Tahoma"/>
              </w:rPr>
            </w:pPr>
          </w:p>
        </w:tc>
      </w:tr>
      <w:tr w:rsidR="005C0C58" w:rsidRPr="00F76794" w14:paraId="15BF07F2" w14:textId="77777777" w:rsidTr="004661F2">
        <w:tc>
          <w:tcPr>
            <w:tcW w:w="2999" w:type="dxa"/>
          </w:tcPr>
          <w:p w14:paraId="5F6D44FD" w14:textId="21BD4D96" w:rsidR="005C0C58" w:rsidRDefault="00B520CB" w:rsidP="00324C35">
            <w:pPr>
              <w:pStyle w:val="BodyText"/>
              <w:rPr>
                <w:rFonts w:ascii="Calibri" w:hAnsi="Calibri" w:cs="Calibri"/>
                <w:color w:val="000000"/>
                <w:sz w:val="22"/>
                <w:szCs w:val="22"/>
              </w:rPr>
            </w:pPr>
            <w:proofErr w:type="spellStart"/>
            <w:r>
              <w:rPr>
                <w:rFonts w:ascii="Calibri" w:hAnsi="Calibri" w:cs="Calibri"/>
                <w:color w:val="000000"/>
                <w:sz w:val="22"/>
                <w:szCs w:val="22"/>
              </w:rPr>
              <w:t>m</w:t>
            </w:r>
            <w:r w:rsidR="00E4268F">
              <w:rPr>
                <w:rFonts w:ascii="Calibri" w:hAnsi="Calibri" w:cs="Calibri"/>
                <w:color w:val="000000"/>
                <w:sz w:val="22"/>
                <w:szCs w:val="22"/>
              </w:rPr>
              <w:t>edicationRequired</w:t>
            </w:r>
            <w:proofErr w:type="spellEnd"/>
          </w:p>
        </w:tc>
        <w:tc>
          <w:tcPr>
            <w:tcW w:w="4604" w:type="dxa"/>
          </w:tcPr>
          <w:p w14:paraId="775EA575" w14:textId="50C6385E" w:rsidR="005C0C58" w:rsidRDefault="005C0C58" w:rsidP="00324C3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nc:PersonMedicationRequiredText</w:t>
            </w:r>
            <w:proofErr w:type="spellEnd"/>
            <w:proofErr w:type="gramEnd"/>
          </w:p>
        </w:tc>
        <w:tc>
          <w:tcPr>
            <w:tcW w:w="4594" w:type="dxa"/>
          </w:tcPr>
          <w:p w14:paraId="04FE7776" w14:textId="523B950A" w:rsidR="005C0C58" w:rsidRDefault="005C0C58" w:rsidP="00324C3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3139AA62" w14:textId="47494A17" w:rsidR="005C0C58" w:rsidRDefault="005C0C58" w:rsidP="00324C35">
            <w:pPr>
              <w:pStyle w:val="BodyText"/>
              <w:rPr>
                <w:rFonts w:ascii="Calibri" w:hAnsi="Calibri" w:cs="Calibri"/>
                <w:color w:val="000000"/>
                <w:sz w:val="22"/>
                <w:szCs w:val="22"/>
              </w:rPr>
            </w:pPr>
            <w:r>
              <w:rPr>
                <w:rFonts w:ascii="Calibri" w:hAnsi="Calibri" w:cs="Calibri"/>
                <w:color w:val="000000"/>
                <w:sz w:val="22"/>
                <w:szCs w:val="22"/>
              </w:rPr>
              <w:t>A medication and dosage required for a person.</w:t>
            </w:r>
          </w:p>
        </w:tc>
        <w:tc>
          <w:tcPr>
            <w:tcW w:w="2156" w:type="dxa"/>
          </w:tcPr>
          <w:p w14:paraId="0C4A3424" w14:textId="77777777" w:rsidR="005C0C58" w:rsidRPr="00F76794" w:rsidRDefault="005C0C58" w:rsidP="00324C35">
            <w:pPr>
              <w:pStyle w:val="BodyText"/>
              <w:rPr>
                <w:rFonts w:ascii="Tahoma" w:hAnsi="Tahoma" w:cs="Tahoma"/>
              </w:rPr>
            </w:pPr>
          </w:p>
        </w:tc>
      </w:tr>
      <w:tr w:rsidR="005C0C58" w:rsidRPr="00F76794" w14:paraId="792A5182" w14:textId="77777777" w:rsidTr="004661F2">
        <w:tc>
          <w:tcPr>
            <w:tcW w:w="2999" w:type="dxa"/>
          </w:tcPr>
          <w:p w14:paraId="5C8A4FE4" w14:textId="6185390F" w:rsidR="005C0C58" w:rsidRDefault="00B520CB" w:rsidP="000A24CC">
            <w:pPr>
              <w:pStyle w:val="BodyText"/>
              <w:rPr>
                <w:rFonts w:ascii="Calibri" w:hAnsi="Calibri" w:cs="Calibri"/>
                <w:color w:val="000000"/>
                <w:sz w:val="22"/>
                <w:szCs w:val="22"/>
              </w:rPr>
            </w:pPr>
            <w:r>
              <w:rPr>
                <w:rFonts w:ascii="Calibri" w:hAnsi="Calibri" w:cs="Calibri"/>
                <w:color w:val="000000"/>
                <w:sz w:val="22"/>
                <w:szCs w:val="22"/>
              </w:rPr>
              <w:t>m</w:t>
            </w:r>
            <w:r w:rsidR="00E4268F">
              <w:rPr>
                <w:rFonts w:ascii="Calibri" w:hAnsi="Calibri" w:cs="Calibri"/>
                <w:color w:val="000000"/>
                <w:sz w:val="22"/>
                <w:szCs w:val="22"/>
              </w:rPr>
              <w:t>ood</w:t>
            </w:r>
          </w:p>
        </w:tc>
        <w:tc>
          <w:tcPr>
            <w:tcW w:w="4604" w:type="dxa"/>
          </w:tcPr>
          <w:p w14:paraId="697EE2AE" w14:textId="7DFC8BC0" w:rsidR="005C0C58" w:rsidRDefault="005C0C58" w:rsidP="000A24CC">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nc:PersonMoodDescriptionText</w:t>
            </w:r>
            <w:proofErr w:type="spellEnd"/>
            <w:proofErr w:type="gramEnd"/>
          </w:p>
        </w:tc>
        <w:tc>
          <w:tcPr>
            <w:tcW w:w="4594" w:type="dxa"/>
          </w:tcPr>
          <w:p w14:paraId="43CB2E76" w14:textId="7136332D" w:rsidR="005C0C58" w:rsidRDefault="005C0C58" w:rsidP="000A24CC">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64C24B5E" w14:textId="5652E67B" w:rsidR="005C0C58" w:rsidRDefault="005C0C58" w:rsidP="000A24CC">
            <w:pPr>
              <w:pStyle w:val="BodyText"/>
              <w:rPr>
                <w:rFonts w:ascii="Calibri" w:hAnsi="Calibri" w:cs="Calibri"/>
                <w:color w:val="000000"/>
                <w:sz w:val="22"/>
                <w:szCs w:val="22"/>
              </w:rPr>
            </w:pPr>
            <w:r>
              <w:rPr>
                <w:rFonts w:ascii="Calibri" w:hAnsi="Calibri" w:cs="Calibri"/>
                <w:color w:val="000000"/>
                <w:sz w:val="22"/>
                <w:szCs w:val="22"/>
              </w:rPr>
              <w:t>A description of a state of feeling of a person.</w:t>
            </w:r>
          </w:p>
        </w:tc>
        <w:tc>
          <w:tcPr>
            <w:tcW w:w="2156" w:type="dxa"/>
          </w:tcPr>
          <w:p w14:paraId="69E98E6D" w14:textId="77777777" w:rsidR="005C0C58" w:rsidRDefault="005C0C58" w:rsidP="000A24CC">
            <w:pPr>
              <w:rPr>
                <w:rFonts w:ascii="Calibri" w:hAnsi="Calibri" w:cs="Calibri"/>
                <w:color w:val="000000"/>
                <w:kern w:val="0"/>
                <w:sz w:val="22"/>
                <w:szCs w:val="22"/>
              </w:rPr>
            </w:pPr>
            <w:r>
              <w:rPr>
                <w:rFonts w:ascii="Calibri" w:hAnsi="Calibri" w:cs="Calibri"/>
                <w:color w:val="000000"/>
                <w:sz w:val="22"/>
                <w:szCs w:val="22"/>
              </w:rPr>
              <w:t>temper, humor</w:t>
            </w:r>
          </w:p>
          <w:p w14:paraId="0CD24193" w14:textId="77777777" w:rsidR="005C0C58" w:rsidRPr="00F76794" w:rsidRDefault="005C0C58" w:rsidP="000A24CC">
            <w:pPr>
              <w:pStyle w:val="BodyText"/>
              <w:rPr>
                <w:rFonts w:ascii="Tahoma" w:hAnsi="Tahoma" w:cs="Tahoma"/>
              </w:rPr>
            </w:pPr>
          </w:p>
        </w:tc>
      </w:tr>
      <w:tr w:rsidR="005C0C58" w:rsidRPr="00F76794" w14:paraId="32D75482" w14:textId="77777777" w:rsidTr="004661F2">
        <w:tc>
          <w:tcPr>
            <w:tcW w:w="2999" w:type="dxa"/>
          </w:tcPr>
          <w:p w14:paraId="2D84185C" w14:textId="24C452D8" w:rsidR="005C0C58" w:rsidRDefault="00B520CB" w:rsidP="000A24CC">
            <w:pPr>
              <w:pStyle w:val="BodyText"/>
              <w:rPr>
                <w:rFonts w:ascii="Calibri" w:hAnsi="Calibri" w:cs="Calibri"/>
                <w:color w:val="000000"/>
                <w:sz w:val="22"/>
                <w:szCs w:val="22"/>
              </w:rPr>
            </w:pPr>
            <w:proofErr w:type="spellStart"/>
            <w:r>
              <w:rPr>
                <w:rFonts w:ascii="Calibri" w:hAnsi="Calibri" w:cs="Calibri"/>
                <w:color w:val="000000"/>
                <w:sz w:val="22"/>
                <w:szCs w:val="22"/>
              </w:rPr>
              <w:t>p</w:t>
            </w:r>
            <w:r w:rsidR="00E4268F">
              <w:rPr>
                <w:rFonts w:ascii="Calibri" w:hAnsi="Calibri" w:cs="Calibri"/>
                <w:color w:val="000000"/>
                <w:sz w:val="22"/>
                <w:szCs w:val="22"/>
              </w:rPr>
              <w:t>hysicalDisability</w:t>
            </w:r>
            <w:proofErr w:type="spellEnd"/>
          </w:p>
        </w:tc>
        <w:tc>
          <w:tcPr>
            <w:tcW w:w="4604" w:type="dxa"/>
          </w:tcPr>
          <w:p w14:paraId="0EB6D370" w14:textId="4127C382" w:rsidR="005C0C58" w:rsidRDefault="005C0C58" w:rsidP="000A24CC">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nc:PersonPhysicalDisabilityText</w:t>
            </w:r>
            <w:proofErr w:type="spellEnd"/>
            <w:proofErr w:type="gramEnd"/>
          </w:p>
        </w:tc>
        <w:tc>
          <w:tcPr>
            <w:tcW w:w="4594" w:type="dxa"/>
          </w:tcPr>
          <w:p w14:paraId="16DA1AB3" w14:textId="2D55387E" w:rsidR="005C0C58" w:rsidRDefault="005C0C58" w:rsidP="000A24CC">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106" w:type="dxa"/>
          </w:tcPr>
          <w:p w14:paraId="483F028B" w14:textId="1C5A293E" w:rsidR="005C0C58" w:rsidRDefault="005C0C58" w:rsidP="000A24CC">
            <w:pPr>
              <w:pStyle w:val="BodyText"/>
              <w:rPr>
                <w:rFonts w:ascii="Calibri" w:hAnsi="Calibri" w:cs="Calibri"/>
                <w:color w:val="000000"/>
                <w:sz w:val="22"/>
                <w:szCs w:val="22"/>
              </w:rPr>
            </w:pPr>
            <w:r>
              <w:rPr>
                <w:rFonts w:ascii="Calibri" w:hAnsi="Calibri" w:cs="Calibri"/>
                <w:color w:val="000000"/>
                <w:sz w:val="22"/>
                <w:szCs w:val="22"/>
              </w:rPr>
              <w:t>A physical disability of a person.</w:t>
            </w:r>
          </w:p>
        </w:tc>
        <w:tc>
          <w:tcPr>
            <w:tcW w:w="2156" w:type="dxa"/>
          </w:tcPr>
          <w:p w14:paraId="34516D35" w14:textId="77777777" w:rsidR="005C0C58" w:rsidRPr="00F76794" w:rsidRDefault="005C0C58" w:rsidP="000A24CC">
            <w:pPr>
              <w:pStyle w:val="BodyText"/>
              <w:rPr>
                <w:rFonts w:ascii="Tahoma" w:hAnsi="Tahoma" w:cs="Tahoma"/>
              </w:rPr>
            </w:pPr>
          </w:p>
        </w:tc>
      </w:tr>
      <w:tr w:rsidR="005C0C58" w:rsidRPr="00F76794" w14:paraId="28B30D13" w14:textId="77777777" w:rsidTr="004661F2">
        <w:tc>
          <w:tcPr>
            <w:tcW w:w="2999" w:type="dxa"/>
          </w:tcPr>
          <w:p w14:paraId="127BE9FB" w14:textId="2BACF795" w:rsidR="005C0C58" w:rsidRDefault="00B520CB" w:rsidP="000A24CC">
            <w:pPr>
              <w:pStyle w:val="BodyText"/>
              <w:rPr>
                <w:rFonts w:ascii="Calibri" w:hAnsi="Calibri" w:cs="Calibri"/>
                <w:color w:val="000000"/>
                <w:sz w:val="22"/>
                <w:szCs w:val="22"/>
              </w:rPr>
            </w:pPr>
            <w:proofErr w:type="spellStart"/>
            <w:r>
              <w:rPr>
                <w:rFonts w:ascii="Calibri" w:hAnsi="Calibri" w:cs="Calibri"/>
                <w:color w:val="000000"/>
                <w:sz w:val="22"/>
                <w:szCs w:val="22"/>
              </w:rPr>
              <w:t>e</w:t>
            </w:r>
            <w:r w:rsidR="00E4268F">
              <w:rPr>
                <w:rFonts w:ascii="Calibri" w:hAnsi="Calibri" w:cs="Calibri"/>
                <w:color w:val="000000"/>
                <w:sz w:val="22"/>
                <w:szCs w:val="22"/>
              </w:rPr>
              <w:t>mergencyContact</w:t>
            </w:r>
            <w:proofErr w:type="spellEnd"/>
          </w:p>
        </w:tc>
        <w:tc>
          <w:tcPr>
            <w:tcW w:w="4604" w:type="dxa"/>
          </w:tcPr>
          <w:p w14:paraId="63D3E703" w14:textId="3FA75BDC" w:rsidR="005C0C58" w:rsidRDefault="005C0C58" w:rsidP="000A24CC">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nc:PersonEmergencyContactInformation</w:t>
            </w:r>
            <w:proofErr w:type="spellEnd"/>
            <w:proofErr w:type="gramEnd"/>
          </w:p>
        </w:tc>
        <w:tc>
          <w:tcPr>
            <w:tcW w:w="4594" w:type="dxa"/>
          </w:tcPr>
          <w:p w14:paraId="5352591F" w14:textId="13937E73" w:rsidR="005C0C58" w:rsidRDefault="005C0C58" w:rsidP="000A24CC">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nc:ContactInformationType</w:t>
            </w:r>
            <w:proofErr w:type="spellEnd"/>
            <w:proofErr w:type="gramEnd"/>
          </w:p>
        </w:tc>
        <w:tc>
          <w:tcPr>
            <w:tcW w:w="4106" w:type="dxa"/>
          </w:tcPr>
          <w:p w14:paraId="1931DDD8" w14:textId="7FC7973A" w:rsidR="005C0C58" w:rsidRDefault="005C0C58" w:rsidP="000A24CC">
            <w:pPr>
              <w:pStyle w:val="BodyText"/>
              <w:rPr>
                <w:rFonts w:ascii="Calibri" w:hAnsi="Calibri" w:cs="Calibri"/>
                <w:color w:val="000000"/>
                <w:sz w:val="22"/>
                <w:szCs w:val="22"/>
              </w:rPr>
            </w:pPr>
            <w:r>
              <w:rPr>
                <w:rFonts w:ascii="Calibri" w:hAnsi="Calibri" w:cs="Calibri"/>
                <w:color w:val="000000"/>
                <w:sz w:val="22"/>
                <w:szCs w:val="22"/>
              </w:rPr>
              <w:t>A means of contacting someone in the event of an emergency.</w:t>
            </w:r>
          </w:p>
        </w:tc>
        <w:tc>
          <w:tcPr>
            <w:tcW w:w="2156" w:type="dxa"/>
          </w:tcPr>
          <w:p w14:paraId="29186A4E" w14:textId="77777777" w:rsidR="005C0C58" w:rsidRPr="00F76794" w:rsidRDefault="005C0C58" w:rsidP="000A24CC">
            <w:pPr>
              <w:pStyle w:val="BodyText"/>
              <w:rPr>
                <w:rFonts w:ascii="Tahoma" w:hAnsi="Tahoma" w:cs="Tahoma"/>
              </w:rPr>
            </w:pPr>
          </w:p>
        </w:tc>
      </w:tr>
    </w:tbl>
    <w:p w14:paraId="621D822D" w14:textId="7F286834" w:rsidR="00A6761D" w:rsidRPr="00C02ADF" w:rsidRDefault="00A6761D" w:rsidP="00E95F08">
      <w:pPr>
        <w:pStyle w:val="Heading3"/>
        <w:rPr>
          <w:rFonts w:ascii="Tahoma" w:hAnsi="Tahoma" w:cs="Tahoma"/>
          <w:color w:val="FF0000"/>
          <w:szCs w:val="24"/>
        </w:rPr>
      </w:pPr>
      <w:bookmarkStart w:id="210" w:name="_Toc54356192"/>
      <w:proofErr w:type="spellStart"/>
      <w:r w:rsidRPr="00A6761D">
        <w:t>VehicleType</w:t>
      </w:r>
      <w:bookmarkEnd w:id="210"/>
      <w:proofErr w:type="spellEnd"/>
    </w:p>
    <w:tbl>
      <w:tblPr>
        <w:tblStyle w:val="TableGrid"/>
        <w:tblW w:w="18654" w:type="dxa"/>
        <w:tblLook w:val="04A0" w:firstRow="1" w:lastRow="0" w:firstColumn="1" w:lastColumn="0" w:noHBand="0" w:noVBand="1"/>
      </w:tblPr>
      <w:tblGrid>
        <w:gridCol w:w="3067"/>
        <w:gridCol w:w="4134"/>
        <w:gridCol w:w="3709"/>
        <w:gridCol w:w="5252"/>
        <w:gridCol w:w="2492"/>
      </w:tblGrid>
      <w:tr w:rsidR="003F0B91" w:rsidRPr="00F76794" w14:paraId="09E0B1A1" w14:textId="77777777" w:rsidTr="00836C01">
        <w:tc>
          <w:tcPr>
            <w:tcW w:w="3067" w:type="dxa"/>
            <w:shd w:val="clear" w:color="auto" w:fill="A6A6A6" w:themeFill="background1" w:themeFillShade="A6"/>
          </w:tcPr>
          <w:p w14:paraId="6A10D4C0" w14:textId="2E7A84FD" w:rsidR="003F0B91" w:rsidRPr="00F76794" w:rsidRDefault="003F0B91" w:rsidP="004F6998">
            <w:pPr>
              <w:pStyle w:val="BodyText"/>
              <w:rPr>
                <w:rFonts w:ascii="Tahoma" w:hAnsi="Tahoma" w:cs="Tahoma"/>
                <w:b/>
                <w:bCs/>
              </w:rPr>
            </w:pPr>
            <w:r>
              <w:rPr>
                <w:rFonts w:ascii="Tahoma" w:hAnsi="Tahoma" w:cs="Tahoma"/>
                <w:b/>
                <w:bCs/>
              </w:rPr>
              <w:t>JSON Name</w:t>
            </w:r>
          </w:p>
        </w:tc>
        <w:tc>
          <w:tcPr>
            <w:tcW w:w="4134" w:type="dxa"/>
            <w:shd w:val="clear" w:color="auto" w:fill="A6A6A6" w:themeFill="background1" w:themeFillShade="A6"/>
          </w:tcPr>
          <w:p w14:paraId="03728E54" w14:textId="40327073" w:rsidR="003F0B91" w:rsidRPr="00F76794" w:rsidRDefault="003F0B91" w:rsidP="004F6998">
            <w:pPr>
              <w:pStyle w:val="BodyText"/>
              <w:rPr>
                <w:rFonts w:ascii="Tahoma" w:hAnsi="Tahoma" w:cs="Tahoma"/>
                <w:b/>
                <w:bCs/>
              </w:rPr>
            </w:pPr>
            <w:r w:rsidRPr="00F76794">
              <w:rPr>
                <w:rFonts w:ascii="Tahoma" w:hAnsi="Tahoma" w:cs="Tahoma"/>
                <w:b/>
                <w:bCs/>
              </w:rPr>
              <w:t>Data element</w:t>
            </w:r>
          </w:p>
        </w:tc>
        <w:tc>
          <w:tcPr>
            <w:tcW w:w="3709" w:type="dxa"/>
            <w:shd w:val="clear" w:color="auto" w:fill="A6A6A6" w:themeFill="background1" w:themeFillShade="A6"/>
          </w:tcPr>
          <w:p w14:paraId="5CCADC52" w14:textId="77777777" w:rsidR="003F0B91" w:rsidRPr="00F76794" w:rsidRDefault="003F0B91" w:rsidP="004F6998">
            <w:pPr>
              <w:pStyle w:val="BodyText"/>
              <w:rPr>
                <w:rFonts w:ascii="Tahoma" w:hAnsi="Tahoma" w:cs="Tahoma"/>
                <w:b/>
                <w:bCs/>
              </w:rPr>
            </w:pPr>
            <w:r w:rsidRPr="00F76794">
              <w:rPr>
                <w:rFonts w:ascii="Tahoma" w:hAnsi="Tahoma" w:cs="Tahoma"/>
                <w:b/>
                <w:bCs/>
              </w:rPr>
              <w:t>Type</w:t>
            </w:r>
          </w:p>
        </w:tc>
        <w:tc>
          <w:tcPr>
            <w:tcW w:w="5252" w:type="dxa"/>
            <w:shd w:val="clear" w:color="auto" w:fill="A6A6A6" w:themeFill="background1" w:themeFillShade="A6"/>
          </w:tcPr>
          <w:p w14:paraId="6D730B48" w14:textId="77777777" w:rsidR="003F0B91" w:rsidRPr="00F76794" w:rsidRDefault="003F0B91" w:rsidP="004F6998">
            <w:pPr>
              <w:pStyle w:val="BodyText"/>
              <w:rPr>
                <w:rFonts w:ascii="Tahoma" w:hAnsi="Tahoma" w:cs="Tahoma"/>
                <w:b/>
                <w:bCs/>
              </w:rPr>
            </w:pPr>
            <w:r w:rsidRPr="00F76794">
              <w:rPr>
                <w:rFonts w:ascii="Tahoma" w:hAnsi="Tahoma" w:cs="Tahoma"/>
                <w:b/>
                <w:bCs/>
              </w:rPr>
              <w:t>Description</w:t>
            </w:r>
          </w:p>
        </w:tc>
        <w:tc>
          <w:tcPr>
            <w:tcW w:w="2492" w:type="dxa"/>
            <w:shd w:val="clear" w:color="auto" w:fill="A6A6A6" w:themeFill="background1" w:themeFillShade="A6"/>
          </w:tcPr>
          <w:p w14:paraId="7184ACA9" w14:textId="77777777" w:rsidR="003F0B91" w:rsidRPr="00F76794" w:rsidRDefault="003F0B91" w:rsidP="004F6998">
            <w:pPr>
              <w:pStyle w:val="BodyText"/>
              <w:rPr>
                <w:rFonts w:ascii="Tahoma" w:hAnsi="Tahoma" w:cs="Tahoma"/>
                <w:b/>
                <w:bCs/>
              </w:rPr>
            </w:pPr>
            <w:r w:rsidRPr="00F76794">
              <w:rPr>
                <w:rFonts w:ascii="Tahoma" w:hAnsi="Tahoma" w:cs="Tahoma"/>
                <w:b/>
                <w:bCs/>
              </w:rPr>
              <w:t>Comment</w:t>
            </w:r>
          </w:p>
        </w:tc>
      </w:tr>
      <w:tr w:rsidR="003F0B91" w:rsidRPr="00F76794" w14:paraId="3CE12CE3" w14:textId="77777777" w:rsidTr="00836C01">
        <w:tc>
          <w:tcPr>
            <w:tcW w:w="3067" w:type="dxa"/>
            <w:shd w:val="clear" w:color="auto" w:fill="auto"/>
          </w:tcPr>
          <w:p w14:paraId="0956E9D9" w14:textId="4E3501AE" w:rsidR="003F0B91" w:rsidRDefault="00B520CB" w:rsidP="00A6761D">
            <w:pPr>
              <w:pStyle w:val="BodyText"/>
              <w:rPr>
                <w:rFonts w:ascii="Calibri" w:hAnsi="Calibri" w:cs="Calibri"/>
                <w:color w:val="000000"/>
                <w:sz w:val="22"/>
                <w:szCs w:val="22"/>
              </w:rPr>
            </w:pPr>
            <w:r>
              <w:rPr>
                <w:rFonts w:ascii="Calibri" w:hAnsi="Calibri" w:cs="Calibri"/>
                <w:color w:val="000000"/>
                <w:sz w:val="22"/>
                <w:szCs w:val="22"/>
              </w:rPr>
              <w:t>c</w:t>
            </w:r>
            <w:r w:rsidR="003F0B91">
              <w:rPr>
                <w:rFonts w:ascii="Calibri" w:hAnsi="Calibri" w:cs="Calibri"/>
                <w:color w:val="000000"/>
                <w:sz w:val="22"/>
                <w:szCs w:val="22"/>
              </w:rPr>
              <w:t>ondition</w:t>
            </w:r>
          </w:p>
        </w:tc>
        <w:tc>
          <w:tcPr>
            <w:tcW w:w="4134" w:type="dxa"/>
            <w:shd w:val="clear" w:color="auto" w:fill="auto"/>
          </w:tcPr>
          <w:p w14:paraId="51199C12" w14:textId="22BEB5F3" w:rsidR="003F0B91" w:rsidRPr="00E95F08" w:rsidRDefault="003F0B91" w:rsidP="00A6761D">
            <w:pPr>
              <w:pStyle w:val="BodyText"/>
              <w:rPr>
                <w:rFonts w:ascii="Tahoma" w:hAnsi="Tahoma" w:cs="Tahoma"/>
              </w:rPr>
            </w:pPr>
            <w:proofErr w:type="spellStart"/>
            <w:proofErr w:type="gramStart"/>
            <w:r>
              <w:rPr>
                <w:rFonts w:ascii="Calibri" w:hAnsi="Calibri" w:cs="Calibri"/>
                <w:color w:val="000000"/>
                <w:sz w:val="22"/>
                <w:szCs w:val="22"/>
              </w:rPr>
              <w:t>nc:ItemConditionText</w:t>
            </w:r>
            <w:proofErr w:type="spellEnd"/>
            <w:proofErr w:type="gramEnd"/>
          </w:p>
        </w:tc>
        <w:tc>
          <w:tcPr>
            <w:tcW w:w="3709" w:type="dxa"/>
            <w:shd w:val="clear" w:color="auto" w:fill="auto"/>
          </w:tcPr>
          <w:p w14:paraId="5E853827" w14:textId="02D961B0" w:rsidR="003F0B91" w:rsidRPr="00E95F08" w:rsidRDefault="003F0B91" w:rsidP="00A6761D">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5252" w:type="dxa"/>
            <w:shd w:val="clear" w:color="auto" w:fill="auto"/>
          </w:tcPr>
          <w:p w14:paraId="37C8134D" w14:textId="66A765B1" w:rsidR="003F0B91" w:rsidRPr="00E95F08" w:rsidRDefault="003F0B91" w:rsidP="00E95F08">
            <w:pPr>
              <w:rPr>
                <w:rFonts w:ascii="Calibri" w:hAnsi="Calibri" w:cs="Calibri"/>
                <w:color w:val="000000"/>
                <w:kern w:val="0"/>
                <w:sz w:val="22"/>
                <w:szCs w:val="22"/>
              </w:rPr>
            </w:pPr>
            <w:r>
              <w:rPr>
                <w:rFonts w:ascii="Calibri" w:hAnsi="Calibri" w:cs="Calibri"/>
                <w:color w:val="000000"/>
                <w:sz w:val="22"/>
                <w:szCs w:val="22"/>
              </w:rPr>
              <w:t>A state or appearance of an item.</w:t>
            </w:r>
          </w:p>
        </w:tc>
        <w:tc>
          <w:tcPr>
            <w:tcW w:w="2492" w:type="dxa"/>
            <w:shd w:val="clear" w:color="auto" w:fill="auto"/>
          </w:tcPr>
          <w:p w14:paraId="1199305D" w14:textId="58FDC0AE" w:rsidR="003F0B91" w:rsidRPr="00E95F08" w:rsidRDefault="003F0B91" w:rsidP="00E95F08">
            <w:pPr>
              <w:rPr>
                <w:rFonts w:ascii="Calibri" w:hAnsi="Calibri" w:cs="Calibri"/>
                <w:color w:val="000000"/>
                <w:kern w:val="0"/>
                <w:sz w:val="22"/>
                <w:szCs w:val="22"/>
              </w:rPr>
            </w:pPr>
            <w:r>
              <w:rPr>
                <w:rFonts w:ascii="Calibri" w:hAnsi="Calibri" w:cs="Calibri"/>
                <w:color w:val="000000"/>
                <w:sz w:val="22"/>
                <w:szCs w:val="22"/>
              </w:rPr>
              <w:t>new, used, damaged</w:t>
            </w:r>
          </w:p>
        </w:tc>
      </w:tr>
      <w:tr w:rsidR="003F0B91" w:rsidRPr="00F76794" w14:paraId="51D8424F" w14:textId="77777777" w:rsidTr="00836C01">
        <w:tc>
          <w:tcPr>
            <w:tcW w:w="3067" w:type="dxa"/>
          </w:tcPr>
          <w:p w14:paraId="0532273B" w14:textId="06293881" w:rsidR="003F0B91" w:rsidRDefault="00B520CB" w:rsidP="00A6761D">
            <w:pPr>
              <w:pStyle w:val="BodyText"/>
              <w:rPr>
                <w:rFonts w:ascii="Calibri" w:hAnsi="Calibri" w:cs="Calibri"/>
                <w:color w:val="000000"/>
                <w:sz w:val="22"/>
                <w:szCs w:val="22"/>
              </w:rPr>
            </w:pPr>
            <w:r>
              <w:rPr>
                <w:rFonts w:ascii="Calibri" w:hAnsi="Calibri" w:cs="Calibri"/>
                <w:color w:val="000000"/>
                <w:sz w:val="22"/>
                <w:szCs w:val="22"/>
              </w:rPr>
              <w:t>d</w:t>
            </w:r>
            <w:r w:rsidR="003F0B91">
              <w:rPr>
                <w:rFonts w:ascii="Calibri" w:hAnsi="Calibri" w:cs="Calibri"/>
                <w:color w:val="000000"/>
                <w:sz w:val="22"/>
                <w:szCs w:val="22"/>
              </w:rPr>
              <w:t>escription</w:t>
            </w:r>
          </w:p>
        </w:tc>
        <w:tc>
          <w:tcPr>
            <w:tcW w:w="4134" w:type="dxa"/>
          </w:tcPr>
          <w:p w14:paraId="2B00987A" w14:textId="6655D0A5" w:rsidR="003F0B91" w:rsidRDefault="003F0B91" w:rsidP="00A676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nc:ItemDescriptionText</w:t>
            </w:r>
            <w:proofErr w:type="spellEnd"/>
            <w:proofErr w:type="gramEnd"/>
          </w:p>
        </w:tc>
        <w:tc>
          <w:tcPr>
            <w:tcW w:w="3709" w:type="dxa"/>
          </w:tcPr>
          <w:p w14:paraId="50E64CD2" w14:textId="23E0A52F" w:rsidR="003F0B91" w:rsidRDefault="003F0B91" w:rsidP="00A6761D">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252" w:type="dxa"/>
          </w:tcPr>
          <w:p w14:paraId="2E1DFF96" w14:textId="41D59C57" w:rsidR="003F0B91" w:rsidRDefault="003F0B91" w:rsidP="00A6761D">
            <w:pPr>
              <w:rPr>
                <w:rFonts w:ascii="Calibri" w:hAnsi="Calibri" w:cs="Calibri"/>
                <w:color w:val="000000"/>
                <w:sz w:val="22"/>
                <w:szCs w:val="22"/>
              </w:rPr>
            </w:pPr>
            <w:r>
              <w:rPr>
                <w:rFonts w:ascii="Calibri" w:hAnsi="Calibri" w:cs="Calibri"/>
                <w:color w:val="000000"/>
                <w:sz w:val="22"/>
                <w:szCs w:val="22"/>
              </w:rPr>
              <w:t>A description of an item.</w:t>
            </w:r>
          </w:p>
        </w:tc>
        <w:tc>
          <w:tcPr>
            <w:tcW w:w="2492" w:type="dxa"/>
          </w:tcPr>
          <w:p w14:paraId="4FE2FB87" w14:textId="77777777" w:rsidR="003F0B91" w:rsidRDefault="003F0B91" w:rsidP="00A6761D">
            <w:pPr>
              <w:rPr>
                <w:rFonts w:ascii="Calibri" w:hAnsi="Calibri" w:cs="Calibri"/>
                <w:color w:val="000000"/>
                <w:sz w:val="22"/>
                <w:szCs w:val="22"/>
              </w:rPr>
            </w:pPr>
          </w:p>
        </w:tc>
      </w:tr>
      <w:tr w:rsidR="003F0B91" w:rsidRPr="00F76794" w14:paraId="66006B13" w14:textId="77777777" w:rsidTr="00836C01">
        <w:tc>
          <w:tcPr>
            <w:tcW w:w="3067" w:type="dxa"/>
          </w:tcPr>
          <w:p w14:paraId="597C53E0" w14:textId="43C9F978" w:rsidR="003F0B91" w:rsidRDefault="00B520CB" w:rsidP="00A6761D">
            <w:pPr>
              <w:pStyle w:val="BodyText"/>
              <w:rPr>
                <w:rFonts w:ascii="Calibri" w:hAnsi="Calibri" w:cs="Calibri"/>
                <w:color w:val="000000"/>
                <w:sz w:val="22"/>
                <w:szCs w:val="22"/>
              </w:rPr>
            </w:pPr>
            <w:r>
              <w:rPr>
                <w:rFonts w:ascii="Calibri" w:hAnsi="Calibri" w:cs="Calibri"/>
                <w:color w:val="000000"/>
                <w:sz w:val="22"/>
                <w:szCs w:val="22"/>
              </w:rPr>
              <w:t>o</w:t>
            </w:r>
            <w:r w:rsidR="003F0B91">
              <w:rPr>
                <w:rFonts w:ascii="Calibri" w:hAnsi="Calibri" w:cs="Calibri"/>
                <w:color w:val="000000"/>
                <w:sz w:val="22"/>
                <w:szCs w:val="22"/>
              </w:rPr>
              <w:t>wner</w:t>
            </w:r>
          </w:p>
        </w:tc>
        <w:tc>
          <w:tcPr>
            <w:tcW w:w="4134" w:type="dxa"/>
          </w:tcPr>
          <w:p w14:paraId="780FB9F3" w14:textId="7017BB60" w:rsidR="003F0B91" w:rsidRDefault="003F0B91" w:rsidP="00A676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nc:ItemOwner</w:t>
            </w:r>
            <w:proofErr w:type="spellEnd"/>
            <w:proofErr w:type="gramEnd"/>
          </w:p>
        </w:tc>
        <w:tc>
          <w:tcPr>
            <w:tcW w:w="3709" w:type="dxa"/>
          </w:tcPr>
          <w:p w14:paraId="0E5D99A3" w14:textId="1534C4C7" w:rsidR="003F0B91" w:rsidRDefault="003F0B91" w:rsidP="00A6761D">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nc:EntityType</w:t>
            </w:r>
            <w:proofErr w:type="spellEnd"/>
            <w:proofErr w:type="gramEnd"/>
          </w:p>
        </w:tc>
        <w:tc>
          <w:tcPr>
            <w:tcW w:w="5252" w:type="dxa"/>
          </w:tcPr>
          <w:p w14:paraId="37DBCD85" w14:textId="051CA6BA" w:rsidR="003F0B91" w:rsidRDefault="003F0B91" w:rsidP="00A6761D">
            <w:pPr>
              <w:rPr>
                <w:rFonts w:ascii="Calibri" w:hAnsi="Calibri" w:cs="Calibri"/>
                <w:color w:val="000000"/>
                <w:sz w:val="22"/>
                <w:szCs w:val="22"/>
              </w:rPr>
            </w:pPr>
            <w:r>
              <w:rPr>
                <w:rFonts w:ascii="Calibri" w:hAnsi="Calibri" w:cs="Calibri"/>
                <w:color w:val="000000"/>
                <w:sz w:val="22"/>
                <w:szCs w:val="22"/>
              </w:rPr>
              <w:t>An entity which owns a property item.</w:t>
            </w:r>
          </w:p>
        </w:tc>
        <w:tc>
          <w:tcPr>
            <w:tcW w:w="2492" w:type="dxa"/>
          </w:tcPr>
          <w:p w14:paraId="06682FDA" w14:textId="12BF9BAE" w:rsidR="003F0B91" w:rsidRDefault="003F0B91" w:rsidP="00A6761D">
            <w:pPr>
              <w:rPr>
                <w:rFonts w:ascii="Calibri" w:hAnsi="Calibri" w:cs="Calibri"/>
                <w:color w:val="000000"/>
                <w:sz w:val="22"/>
                <w:szCs w:val="22"/>
              </w:rPr>
            </w:pPr>
            <w:r w:rsidRPr="00A6761D">
              <w:rPr>
                <w:rFonts w:ascii="Calibri" w:hAnsi="Calibri" w:cs="Calibri"/>
                <w:color w:val="000000"/>
                <w:sz w:val="22"/>
                <w:szCs w:val="22"/>
              </w:rPr>
              <w:t>property owner</w:t>
            </w:r>
          </w:p>
        </w:tc>
      </w:tr>
      <w:tr w:rsidR="003F0B91" w:rsidRPr="00F76794" w14:paraId="48BB7E2F" w14:textId="77777777" w:rsidTr="00836C01">
        <w:tc>
          <w:tcPr>
            <w:tcW w:w="3067" w:type="dxa"/>
          </w:tcPr>
          <w:p w14:paraId="58928FD3" w14:textId="23617824" w:rsidR="003F0B91" w:rsidRDefault="00B520CB" w:rsidP="00A6761D">
            <w:pPr>
              <w:pStyle w:val="BodyText"/>
              <w:rPr>
                <w:rFonts w:ascii="Calibri" w:hAnsi="Calibri" w:cs="Calibri"/>
                <w:color w:val="000000"/>
                <w:sz w:val="22"/>
                <w:szCs w:val="22"/>
              </w:rPr>
            </w:pPr>
            <w:proofErr w:type="spellStart"/>
            <w:r>
              <w:rPr>
                <w:rFonts w:ascii="Calibri" w:hAnsi="Calibri" w:cs="Calibri"/>
                <w:color w:val="000000"/>
                <w:sz w:val="22"/>
                <w:szCs w:val="22"/>
              </w:rPr>
              <w:t>o</w:t>
            </w:r>
            <w:r w:rsidR="003F0B91">
              <w:rPr>
                <w:rFonts w:ascii="Calibri" w:hAnsi="Calibri" w:cs="Calibri"/>
                <w:color w:val="000000"/>
                <w:sz w:val="22"/>
                <w:szCs w:val="22"/>
              </w:rPr>
              <w:t>wnerAppliedID</w:t>
            </w:r>
            <w:proofErr w:type="spellEnd"/>
          </w:p>
        </w:tc>
        <w:tc>
          <w:tcPr>
            <w:tcW w:w="4134" w:type="dxa"/>
          </w:tcPr>
          <w:p w14:paraId="181FE723" w14:textId="11AA97E9" w:rsidR="003F0B91" w:rsidRDefault="003F0B91" w:rsidP="00A676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nc:ItemOwnerAppliedID</w:t>
            </w:r>
            <w:proofErr w:type="spellEnd"/>
            <w:proofErr w:type="gramEnd"/>
          </w:p>
        </w:tc>
        <w:tc>
          <w:tcPr>
            <w:tcW w:w="3709" w:type="dxa"/>
          </w:tcPr>
          <w:p w14:paraId="1AF2EC2E" w14:textId="29542D12" w:rsidR="003F0B91" w:rsidRDefault="003F0B91" w:rsidP="00A6761D">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xs:string</w:t>
            </w:r>
            <w:proofErr w:type="spellEnd"/>
            <w:proofErr w:type="gramEnd"/>
          </w:p>
        </w:tc>
        <w:tc>
          <w:tcPr>
            <w:tcW w:w="5252" w:type="dxa"/>
          </w:tcPr>
          <w:p w14:paraId="745B589B" w14:textId="1D51C323" w:rsidR="003F0B91" w:rsidRDefault="003F0B91" w:rsidP="00A6761D">
            <w:pPr>
              <w:rPr>
                <w:rFonts w:ascii="Calibri" w:hAnsi="Calibri" w:cs="Calibri"/>
                <w:color w:val="000000"/>
                <w:sz w:val="22"/>
                <w:szCs w:val="22"/>
              </w:rPr>
            </w:pPr>
            <w:r>
              <w:rPr>
                <w:rFonts w:ascii="Calibri" w:hAnsi="Calibri" w:cs="Calibri"/>
                <w:color w:val="000000"/>
                <w:sz w:val="22"/>
                <w:szCs w:val="22"/>
              </w:rPr>
              <w:t>An identifier applied to an item by the owner.</w:t>
            </w:r>
          </w:p>
        </w:tc>
        <w:tc>
          <w:tcPr>
            <w:tcW w:w="2492" w:type="dxa"/>
          </w:tcPr>
          <w:p w14:paraId="6F631F7A" w14:textId="3FF5E32E" w:rsidR="003F0B91" w:rsidRDefault="003F0B91" w:rsidP="00A6761D">
            <w:pPr>
              <w:rPr>
                <w:rFonts w:ascii="Calibri" w:hAnsi="Calibri" w:cs="Calibri"/>
                <w:color w:val="000000"/>
                <w:sz w:val="22"/>
                <w:szCs w:val="22"/>
              </w:rPr>
            </w:pPr>
            <w:r w:rsidRPr="00A6761D">
              <w:rPr>
                <w:rFonts w:ascii="Calibri" w:hAnsi="Calibri" w:cs="Calibri"/>
                <w:color w:val="000000"/>
                <w:sz w:val="22"/>
                <w:szCs w:val="22"/>
              </w:rPr>
              <w:t>A number on a car to identify it within a fleet of cars.</w:t>
            </w:r>
          </w:p>
        </w:tc>
      </w:tr>
      <w:tr w:rsidR="003F0B91" w:rsidRPr="00F76794" w14:paraId="6D1E4ED6" w14:textId="77777777" w:rsidTr="00836C01">
        <w:tc>
          <w:tcPr>
            <w:tcW w:w="3067" w:type="dxa"/>
          </w:tcPr>
          <w:p w14:paraId="02B9DE17" w14:textId="6763B23C" w:rsidR="003F0B91" w:rsidRDefault="00B520CB" w:rsidP="00A6761D">
            <w:pPr>
              <w:pStyle w:val="BodyText"/>
              <w:rPr>
                <w:rFonts w:ascii="Calibri" w:hAnsi="Calibri" w:cs="Calibri"/>
                <w:color w:val="000000"/>
                <w:sz w:val="22"/>
                <w:szCs w:val="22"/>
              </w:rPr>
            </w:pPr>
            <w:proofErr w:type="spellStart"/>
            <w:r>
              <w:rPr>
                <w:rFonts w:ascii="Calibri" w:hAnsi="Calibri" w:cs="Calibri"/>
                <w:color w:val="000000"/>
                <w:sz w:val="22"/>
                <w:szCs w:val="22"/>
              </w:rPr>
              <w:lastRenderedPageBreak/>
              <w:t>s</w:t>
            </w:r>
            <w:r w:rsidR="003F0B91">
              <w:rPr>
                <w:rFonts w:ascii="Calibri" w:hAnsi="Calibri" w:cs="Calibri"/>
                <w:color w:val="000000"/>
                <w:sz w:val="22"/>
                <w:szCs w:val="22"/>
              </w:rPr>
              <w:t>erialIdentification</w:t>
            </w:r>
            <w:proofErr w:type="spellEnd"/>
          </w:p>
        </w:tc>
        <w:tc>
          <w:tcPr>
            <w:tcW w:w="4134" w:type="dxa"/>
          </w:tcPr>
          <w:p w14:paraId="12311FF6" w14:textId="09A464C0" w:rsidR="003F0B91" w:rsidRDefault="003F0B91" w:rsidP="00A676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nc:ItemSerialIdentification</w:t>
            </w:r>
            <w:proofErr w:type="spellEnd"/>
            <w:proofErr w:type="gramEnd"/>
          </w:p>
        </w:tc>
        <w:tc>
          <w:tcPr>
            <w:tcW w:w="3709" w:type="dxa"/>
          </w:tcPr>
          <w:p w14:paraId="01A3E741" w14:textId="2915FBC8" w:rsidR="003F0B91" w:rsidRDefault="003F0B91" w:rsidP="00A6761D">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5252" w:type="dxa"/>
          </w:tcPr>
          <w:p w14:paraId="07EB55A6" w14:textId="765FD6A2" w:rsidR="003F0B91" w:rsidRDefault="003F0B91" w:rsidP="00A6761D">
            <w:pPr>
              <w:rPr>
                <w:rFonts w:ascii="Calibri" w:hAnsi="Calibri" w:cs="Calibri"/>
                <w:color w:val="000000"/>
                <w:sz w:val="22"/>
                <w:szCs w:val="22"/>
              </w:rPr>
            </w:pPr>
            <w:r>
              <w:rPr>
                <w:rFonts w:ascii="Calibri" w:hAnsi="Calibri" w:cs="Calibri"/>
                <w:color w:val="000000"/>
                <w:sz w:val="22"/>
                <w:szCs w:val="22"/>
              </w:rPr>
              <w:t>An identification inscribed on or attached to a part, collection of parts, or complete unit by the manufacturer.</w:t>
            </w:r>
          </w:p>
        </w:tc>
        <w:tc>
          <w:tcPr>
            <w:tcW w:w="2492" w:type="dxa"/>
          </w:tcPr>
          <w:p w14:paraId="6A417B26" w14:textId="77777777" w:rsidR="003F0B91" w:rsidRDefault="003F0B91" w:rsidP="00A6761D">
            <w:pPr>
              <w:rPr>
                <w:rFonts w:ascii="Calibri" w:hAnsi="Calibri" w:cs="Calibri"/>
                <w:color w:val="000000"/>
                <w:sz w:val="22"/>
                <w:szCs w:val="22"/>
              </w:rPr>
            </w:pPr>
          </w:p>
        </w:tc>
      </w:tr>
      <w:tr w:rsidR="003F0B91" w:rsidRPr="00F76794" w14:paraId="4E5D4397" w14:textId="77777777" w:rsidTr="00836C01">
        <w:tc>
          <w:tcPr>
            <w:tcW w:w="3067" w:type="dxa"/>
          </w:tcPr>
          <w:p w14:paraId="526392D0" w14:textId="1C5AB86D" w:rsidR="003F0B91" w:rsidRDefault="00B520CB" w:rsidP="00A6761D">
            <w:pPr>
              <w:pStyle w:val="BodyText"/>
              <w:rPr>
                <w:rFonts w:ascii="Calibri" w:hAnsi="Calibri" w:cs="Calibri"/>
                <w:i/>
                <w:iCs/>
                <w:color w:val="000000"/>
                <w:sz w:val="22"/>
                <w:szCs w:val="22"/>
              </w:rPr>
            </w:pPr>
            <w:r>
              <w:rPr>
                <w:rFonts w:ascii="Calibri" w:hAnsi="Calibri" w:cs="Calibri"/>
                <w:i/>
                <w:iCs/>
                <w:color w:val="000000"/>
                <w:sz w:val="22"/>
                <w:szCs w:val="22"/>
              </w:rPr>
              <w:t>c</w:t>
            </w:r>
            <w:r w:rsidR="003F0B91">
              <w:rPr>
                <w:rFonts w:ascii="Calibri" w:hAnsi="Calibri" w:cs="Calibri"/>
                <w:i/>
                <w:iCs/>
                <w:color w:val="000000"/>
                <w:sz w:val="22"/>
                <w:szCs w:val="22"/>
              </w:rPr>
              <w:t>ategory</w:t>
            </w:r>
          </w:p>
        </w:tc>
        <w:tc>
          <w:tcPr>
            <w:tcW w:w="4134" w:type="dxa"/>
          </w:tcPr>
          <w:p w14:paraId="30A93E7B" w14:textId="2F89BEA5" w:rsidR="003F0B91" w:rsidRDefault="003F0B91" w:rsidP="00A6761D">
            <w:pPr>
              <w:pStyle w:val="BodyText"/>
              <w:rPr>
                <w:rFonts w:ascii="Calibri" w:hAnsi="Calibri" w:cs="Calibri"/>
                <w:color w:val="000000"/>
                <w:sz w:val="22"/>
                <w:szCs w:val="22"/>
              </w:rPr>
            </w:pPr>
            <w:proofErr w:type="spellStart"/>
            <w:proofErr w:type="gramStart"/>
            <w:r>
              <w:rPr>
                <w:rFonts w:ascii="Calibri" w:hAnsi="Calibri" w:cs="Calibri"/>
                <w:i/>
                <w:iCs/>
                <w:color w:val="000000"/>
                <w:sz w:val="22"/>
                <w:szCs w:val="22"/>
              </w:rPr>
              <w:t>nc:ItemCategoryText</w:t>
            </w:r>
            <w:proofErr w:type="spellEnd"/>
            <w:proofErr w:type="gramEnd"/>
          </w:p>
        </w:tc>
        <w:tc>
          <w:tcPr>
            <w:tcW w:w="3709" w:type="dxa"/>
          </w:tcPr>
          <w:p w14:paraId="67CEB0B3" w14:textId="029F9F93" w:rsidR="003F0B91" w:rsidRDefault="003F0B91" w:rsidP="00A6761D">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252" w:type="dxa"/>
          </w:tcPr>
          <w:p w14:paraId="7F5DAFD2" w14:textId="7E92E736" w:rsidR="003F0B91" w:rsidRDefault="003F0B91" w:rsidP="00A6761D">
            <w:pPr>
              <w:rPr>
                <w:rFonts w:ascii="Calibri" w:hAnsi="Calibri" w:cs="Calibri"/>
                <w:color w:val="000000"/>
                <w:sz w:val="22"/>
                <w:szCs w:val="22"/>
              </w:rPr>
            </w:pPr>
            <w:r>
              <w:rPr>
                <w:rFonts w:ascii="Calibri" w:hAnsi="Calibri" w:cs="Calibri"/>
                <w:color w:val="000000"/>
                <w:sz w:val="22"/>
                <w:szCs w:val="22"/>
              </w:rPr>
              <w:t>A kind of property item.</w:t>
            </w:r>
          </w:p>
        </w:tc>
        <w:tc>
          <w:tcPr>
            <w:tcW w:w="2492" w:type="dxa"/>
          </w:tcPr>
          <w:p w14:paraId="482F019A" w14:textId="77777777" w:rsidR="003F0B91" w:rsidRDefault="003F0B91" w:rsidP="00A6761D">
            <w:pPr>
              <w:rPr>
                <w:rFonts w:ascii="Calibri" w:hAnsi="Calibri" w:cs="Calibri"/>
                <w:color w:val="000000"/>
                <w:sz w:val="22"/>
                <w:szCs w:val="22"/>
              </w:rPr>
            </w:pPr>
          </w:p>
        </w:tc>
      </w:tr>
      <w:tr w:rsidR="003F0B91" w:rsidRPr="00F76794" w14:paraId="4C3EC981" w14:textId="77777777" w:rsidTr="00836C01">
        <w:tc>
          <w:tcPr>
            <w:tcW w:w="3067" w:type="dxa"/>
          </w:tcPr>
          <w:p w14:paraId="26A6F35F" w14:textId="4ACDF58E" w:rsidR="003F0B91" w:rsidRDefault="00B520CB" w:rsidP="001B4EBA">
            <w:pPr>
              <w:pStyle w:val="BodyText"/>
              <w:rPr>
                <w:rFonts w:ascii="Calibri" w:hAnsi="Calibri" w:cs="Calibri"/>
                <w:i/>
                <w:iCs/>
                <w:color w:val="000000"/>
                <w:sz w:val="22"/>
                <w:szCs w:val="22"/>
              </w:rPr>
            </w:pPr>
            <w:proofErr w:type="spellStart"/>
            <w:r>
              <w:rPr>
                <w:rFonts w:ascii="Calibri" w:hAnsi="Calibri" w:cs="Calibri"/>
                <w:i/>
                <w:iCs/>
                <w:color w:val="000000"/>
                <w:sz w:val="22"/>
                <w:szCs w:val="22"/>
              </w:rPr>
              <w:t>c</w:t>
            </w:r>
            <w:r w:rsidR="003F0B91">
              <w:rPr>
                <w:rFonts w:ascii="Calibri" w:hAnsi="Calibri" w:cs="Calibri"/>
                <w:i/>
                <w:iCs/>
                <w:color w:val="000000"/>
                <w:sz w:val="22"/>
                <w:szCs w:val="22"/>
              </w:rPr>
              <w:t>olorPrimaryCode</w:t>
            </w:r>
            <w:proofErr w:type="spellEnd"/>
          </w:p>
        </w:tc>
        <w:tc>
          <w:tcPr>
            <w:tcW w:w="4134" w:type="dxa"/>
          </w:tcPr>
          <w:p w14:paraId="6A72A837" w14:textId="5104225C" w:rsidR="003F0B91" w:rsidRDefault="003F0B91" w:rsidP="001B4EBA">
            <w:pPr>
              <w:pStyle w:val="BodyText"/>
              <w:rPr>
                <w:rFonts w:ascii="Calibri" w:hAnsi="Calibri" w:cs="Calibri"/>
                <w:color w:val="000000"/>
                <w:sz w:val="22"/>
                <w:szCs w:val="22"/>
              </w:rPr>
            </w:pPr>
            <w:proofErr w:type="gramStart"/>
            <w:r>
              <w:rPr>
                <w:rFonts w:ascii="Calibri" w:hAnsi="Calibri" w:cs="Calibri"/>
                <w:i/>
                <w:iCs/>
                <w:color w:val="000000"/>
                <w:sz w:val="22"/>
                <w:szCs w:val="22"/>
              </w:rPr>
              <w:t>j:ConveyanceColorPrimaryCode</w:t>
            </w:r>
            <w:proofErr w:type="gramEnd"/>
          </w:p>
        </w:tc>
        <w:tc>
          <w:tcPr>
            <w:tcW w:w="3709" w:type="dxa"/>
          </w:tcPr>
          <w:p w14:paraId="4BAC254A" w14:textId="7276579C" w:rsidR="003F0B91" w:rsidRDefault="003F0B91" w:rsidP="001B4EB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ncic:VCOCodeType</w:t>
            </w:r>
            <w:proofErr w:type="spellEnd"/>
            <w:proofErr w:type="gramEnd"/>
          </w:p>
        </w:tc>
        <w:tc>
          <w:tcPr>
            <w:tcW w:w="5252" w:type="dxa"/>
          </w:tcPr>
          <w:p w14:paraId="261F6386" w14:textId="425DE987" w:rsidR="003F0B91" w:rsidRDefault="003F0B91" w:rsidP="001B4EBA">
            <w:pPr>
              <w:rPr>
                <w:rFonts w:ascii="Calibri" w:hAnsi="Calibri" w:cs="Calibri"/>
                <w:color w:val="000000"/>
                <w:sz w:val="22"/>
                <w:szCs w:val="22"/>
              </w:rPr>
            </w:pPr>
            <w:r>
              <w:rPr>
                <w:rFonts w:ascii="Calibri" w:hAnsi="Calibri" w:cs="Calibri"/>
                <w:color w:val="000000"/>
                <w:sz w:val="22"/>
                <w:szCs w:val="22"/>
              </w:rPr>
              <w:t>A single, upper-most, front-most, or majority color of a vehicle.</w:t>
            </w:r>
          </w:p>
        </w:tc>
        <w:tc>
          <w:tcPr>
            <w:tcW w:w="2492" w:type="dxa"/>
          </w:tcPr>
          <w:p w14:paraId="1D39C4C7" w14:textId="77777777" w:rsidR="003F0B91" w:rsidRDefault="003F0B91" w:rsidP="001B4EBA">
            <w:pPr>
              <w:rPr>
                <w:rFonts w:ascii="Calibri" w:hAnsi="Calibri" w:cs="Calibri"/>
                <w:color w:val="000000"/>
                <w:sz w:val="22"/>
                <w:szCs w:val="22"/>
              </w:rPr>
            </w:pPr>
          </w:p>
        </w:tc>
      </w:tr>
      <w:tr w:rsidR="003F0B91" w:rsidRPr="00F76794" w14:paraId="7E66511B" w14:textId="77777777" w:rsidTr="00836C01">
        <w:tc>
          <w:tcPr>
            <w:tcW w:w="3067" w:type="dxa"/>
          </w:tcPr>
          <w:p w14:paraId="5F9A43E9" w14:textId="1A0B57C6" w:rsidR="003F0B91" w:rsidRDefault="00B520CB" w:rsidP="001B4EBA">
            <w:pPr>
              <w:pStyle w:val="BodyText"/>
              <w:rPr>
                <w:rFonts w:ascii="Calibri" w:hAnsi="Calibri" w:cs="Calibri"/>
                <w:i/>
                <w:iCs/>
                <w:color w:val="000000"/>
                <w:sz w:val="22"/>
                <w:szCs w:val="22"/>
              </w:rPr>
            </w:pPr>
            <w:proofErr w:type="spellStart"/>
            <w:r>
              <w:rPr>
                <w:rFonts w:ascii="Calibri" w:hAnsi="Calibri" w:cs="Calibri"/>
                <w:i/>
                <w:iCs/>
                <w:color w:val="000000"/>
                <w:sz w:val="22"/>
                <w:szCs w:val="22"/>
              </w:rPr>
              <w:t>c</w:t>
            </w:r>
            <w:r w:rsidR="003F0B91">
              <w:rPr>
                <w:rFonts w:ascii="Calibri" w:hAnsi="Calibri" w:cs="Calibri"/>
                <w:i/>
                <w:iCs/>
                <w:color w:val="000000"/>
                <w:sz w:val="22"/>
                <w:szCs w:val="22"/>
              </w:rPr>
              <w:t>olorSecondaryCode</w:t>
            </w:r>
            <w:proofErr w:type="spellEnd"/>
          </w:p>
        </w:tc>
        <w:tc>
          <w:tcPr>
            <w:tcW w:w="4134" w:type="dxa"/>
          </w:tcPr>
          <w:p w14:paraId="0CCCB957" w14:textId="6DD35615" w:rsidR="003F0B91" w:rsidRDefault="003F0B91" w:rsidP="001B4EBA">
            <w:pPr>
              <w:pStyle w:val="BodyText"/>
              <w:rPr>
                <w:rFonts w:ascii="Calibri" w:hAnsi="Calibri" w:cs="Calibri"/>
                <w:color w:val="000000"/>
                <w:sz w:val="22"/>
                <w:szCs w:val="22"/>
              </w:rPr>
            </w:pPr>
            <w:proofErr w:type="gramStart"/>
            <w:r>
              <w:rPr>
                <w:rFonts w:ascii="Calibri" w:hAnsi="Calibri" w:cs="Calibri"/>
                <w:i/>
                <w:iCs/>
                <w:color w:val="000000"/>
                <w:sz w:val="22"/>
                <w:szCs w:val="22"/>
              </w:rPr>
              <w:t>j:ConveyanceColorSecondaryCode</w:t>
            </w:r>
            <w:proofErr w:type="gramEnd"/>
          </w:p>
        </w:tc>
        <w:tc>
          <w:tcPr>
            <w:tcW w:w="3709" w:type="dxa"/>
          </w:tcPr>
          <w:p w14:paraId="24EF04F7" w14:textId="0D663DE4" w:rsidR="003F0B91" w:rsidRDefault="003F0B91" w:rsidP="001B4EB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ncic:VCOCodeType</w:t>
            </w:r>
            <w:proofErr w:type="spellEnd"/>
            <w:proofErr w:type="gramEnd"/>
          </w:p>
        </w:tc>
        <w:tc>
          <w:tcPr>
            <w:tcW w:w="5252" w:type="dxa"/>
          </w:tcPr>
          <w:p w14:paraId="009E40B7" w14:textId="1A1BE9E5" w:rsidR="003F0B91" w:rsidRDefault="003F0B91" w:rsidP="001B4EBA">
            <w:pPr>
              <w:rPr>
                <w:rFonts w:ascii="Calibri" w:hAnsi="Calibri" w:cs="Calibri"/>
                <w:color w:val="000000"/>
                <w:sz w:val="22"/>
                <w:szCs w:val="22"/>
              </w:rPr>
            </w:pPr>
            <w:r>
              <w:rPr>
                <w:rFonts w:ascii="Calibri" w:hAnsi="Calibri" w:cs="Calibri"/>
                <w:color w:val="000000"/>
                <w:sz w:val="22"/>
                <w:szCs w:val="22"/>
              </w:rPr>
              <w:t>A lower-most or rear-most color of a two-tone vehicle or a lesser color of a multi-colored vehicle.</w:t>
            </w:r>
          </w:p>
        </w:tc>
        <w:tc>
          <w:tcPr>
            <w:tcW w:w="2492" w:type="dxa"/>
          </w:tcPr>
          <w:p w14:paraId="52255CCF" w14:textId="77777777" w:rsidR="003F0B91" w:rsidRDefault="003F0B91" w:rsidP="001B4EBA">
            <w:pPr>
              <w:rPr>
                <w:rFonts w:ascii="Calibri" w:hAnsi="Calibri" w:cs="Calibri"/>
                <w:color w:val="000000"/>
                <w:sz w:val="22"/>
                <w:szCs w:val="22"/>
              </w:rPr>
            </w:pPr>
          </w:p>
        </w:tc>
      </w:tr>
      <w:tr w:rsidR="003F0B91" w:rsidRPr="00F76794" w14:paraId="384A864F" w14:textId="77777777" w:rsidTr="00836C01">
        <w:tc>
          <w:tcPr>
            <w:tcW w:w="3067" w:type="dxa"/>
          </w:tcPr>
          <w:p w14:paraId="0582DA90" w14:textId="02A58C74" w:rsidR="003F0B91" w:rsidRDefault="00B520CB" w:rsidP="001B4EBA">
            <w:pPr>
              <w:pStyle w:val="BodyText"/>
              <w:rPr>
                <w:rFonts w:ascii="Calibri" w:hAnsi="Calibri" w:cs="Calibri"/>
                <w:color w:val="000000"/>
                <w:sz w:val="22"/>
                <w:szCs w:val="22"/>
              </w:rPr>
            </w:pPr>
            <w:r>
              <w:rPr>
                <w:rFonts w:ascii="Calibri" w:hAnsi="Calibri" w:cs="Calibri"/>
                <w:color w:val="000000"/>
                <w:sz w:val="22"/>
                <w:szCs w:val="22"/>
              </w:rPr>
              <w:t>i</w:t>
            </w:r>
            <w:r w:rsidR="003F0B91">
              <w:rPr>
                <w:rFonts w:ascii="Calibri" w:hAnsi="Calibri" w:cs="Calibri"/>
                <w:color w:val="000000"/>
                <w:sz w:val="22"/>
                <w:szCs w:val="22"/>
              </w:rPr>
              <w:t>mage</w:t>
            </w:r>
          </w:p>
        </w:tc>
        <w:tc>
          <w:tcPr>
            <w:tcW w:w="4134" w:type="dxa"/>
          </w:tcPr>
          <w:p w14:paraId="4C78BE84" w14:textId="3C2C2B38" w:rsidR="003F0B91" w:rsidRDefault="003F0B91" w:rsidP="001B4EB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nc:ItemImage</w:t>
            </w:r>
            <w:proofErr w:type="spellEnd"/>
            <w:proofErr w:type="gramEnd"/>
          </w:p>
        </w:tc>
        <w:tc>
          <w:tcPr>
            <w:tcW w:w="3709" w:type="dxa"/>
          </w:tcPr>
          <w:p w14:paraId="4F31A638" w14:textId="3E5937AC" w:rsidR="003F0B91" w:rsidRDefault="003F0B91" w:rsidP="001B4EB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nc:ImageType</w:t>
            </w:r>
            <w:proofErr w:type="spellEnd"/>
            <w:proofErr w:type="gramEnd"/>
          </w:p>
        </w:tc>
        <w:tc>
          <w:tcPr>
            <w:tcW w:w="5252" w:type="dxa"/>
          </w:tcPr>
          <w:p w14:paraId="3EC28B22" w14:textId="1E862AED" w:rsidR="003F0B91" w:rsidRDefault="003F0B91" w:rsidP="001B4EBA">
            <w:pPr>
              <w:rPr>
                <w:rFonts w:ascii="Calibri" w:hAnsi="Calibri" w:cs="Calibri"/>
                <w:color w:val="000000"/>
                <w:sz w:val="22"/>
                <w:szCs w:val="22"/>
              </w:rPr>
            </w:pPr>
            <w:r>
              <w:rPr>
                <w:rFonts w:ascii="Calibri" w:hAnsi="Calibri" w:cs="Calibri"/>
                <w:color w:val="000000"/>
                <w:sz w:val="22"/>
                <w:szCs w:val="22"/>
              </w:rPr>
              <w:t>A binary representation of an image of an item.</w:t>
            </w:r>
          </w:p>
        </w:tc>
        <w:tc>
          <w:tcPr>
            <w:tcW w:w="2492" w:type="dxa"/>
          </w:tcPr>
          <w:p w14:paraId="48607A8E" w14:textId="77777777" w:rsidR="003F0B91" w:rsidRDefault="003F0B91" w:rsidP="001B4EBA">
            <w:pPr>
              <w:rPr>
                <w:rFonts w:ascii="Calibri" w:hAnsi="Calibri" w:cs="Calibri"/>
                <w:color w:val="000000"/>
                <w:sz w:val="22"/>
                <w:szCs w:val="22"/>
              </w:rPr>
            </w:pPr>
          </w:p>
        </w:tc>
      </w:tr>
      <w:tr w:rsidR="003F0B91" w:rsidRPr="00F76794" w14:paraId="6E9FA8C4" w14:textId="77777777" w:rsidTr="00836C01">
        <w:tc>
          <w:tcPr>
            <w:tcW w:w="3067" w:type="dxa"/>
          </w:tcPr>
          <w:p w14:paraId="24506F9B" w14:textId="2A426633" w:rsidR="003F0B91" w:rsidRDefault="00B520CB" w:rsidP="001B4EBA">
            <w:pPr>
              <w:pStyle w:val="BodyText"/>
              <w:rPr>
                <w:rFonts w:ascii="Calibri" w:hAnsi="Calibri" w:cs="Calibri"/>
                <w:color w:val="000000"/>
                <w:sz w:val="22"/>
                <w:szCs w:val="22"/>
              </w:rPr>
            </w:pPr>
            <w:proofErr w:type="spellStart"/>
            <w:r>
              <w:rPr>
                <w:rFonts w:ascii="Calibri" w:hAnsi="Calibri" w:cs="Calibri"/>
                <w:color w:val="000000"/>
                <w:sz w:val="22"/>
                <w:szCs w:val="22"/>
              </w:rPr>
              <w:t>m</w:t>
            </w:r>
            <w:r w:rsidR="003F0B91">
              <w:rPr>
                <w:rFonts w:ascii="Calibri" w:hAnsi="Calibri" w:cs="Calibri"/>
                <w:color w:val="000000"/>
                <w:sz w:val="22"/>
                <w:szCs w:val="22"/>
              </w:rPr>
              <w:t>akeName</w:t>
            </w:r>
            <w:proofErr w:type="spellEnd"/>
          </w:p>
        </w:tc>
        <w:tc>
          <w:tcPr>
            <w:tcW w:w="4134" w:type="dxa"/>
          </w:tcPr>
          <w:p w14:paraId="668DE661" w14:textId="08078A47" w:rsidR="003F0B91" w:rsidRDefault="003F0B91" w:rsidP="001B4EB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nc:ItemMakeName</w:t>
            </w:r>
            <w:proofErr w:type="spellEnd"/>
            <w:proofErr w:type="gramEnd"/>
          </w:p>
        </w:tc>
        <w:tc>
          <w:tcPr>
            <w:tcW w:w="3709" w:type="dxa"/>
          </w:tcPr>
          <w:p w14:paraId="6CCBF3FF" w14:textId="7F8CBF7E" w:rsidR="003F0B91" w:rsidRDefault="003F0B91" w:rsidP="001B4EB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nc:ProperNameTextType</w:t>
            </w:r>
            <w:proofErr w:type="spellEnd"/>
            <w:proofErr w:type="gramEnd"/>
          </w:p>
        </w:tc>
        <w:tc>
          <w:tcPr>
            <w:tcW w:w="5252" w:type="dxa"/>
          </w:tcPr>
          <w:p w14:paraId="675C78E4" w14:textId="743B2491" w:rsidR="003F0B91" w:rsidRDefault="003F0B91" w:rsidP="001B4EBA">
            <w:pPr>
              <w:rPr>
                <w:rFonts w:ascii="Calibri" w:hAnsi="Calibri" w:cs="Calibri"/>
                <w:color w:val="000000"/>
                <w:sz w:val="22"/>
                <w:szCs w:val="22"/>
              </w:rPr>
            </w:pPr>
            <w:r>
              <w:rPr>
                <w:rFonts w:ascii="Calibri" w:hAnsi="Calibri" w:cs="Calibri"/>
                <w:color w:val="000000"/>
                <w:sz w:val="22"/>
                <w:szCs w:val="22"/>
              </w:rPr>
              <w:t>A name of the manufacturer that produced an item.</w:t>
            </w:r>
          </w:p>
        </w:tc>
        <w:tc>
          <w:tcPr>
            <w:tcW w:w="2492" w:type="dxa"/>
          </w:tcPr>
          <w:p w14:paraId="6196BB63" w14:textId="77777777" w:rsidR="003F0B91" w:rsidRDefault="003F0B91" w:rsidP="001B4EBA">
            <w:pPr>
              <w:rPr>
                <w:rFonts w:ascii="Calibri" w:hAnsi="Calibri" w:cs="Calibri"/>
                <w:color w:val="000000"/>
                <w:sz w:val="22"/>
                <w:szCs w:val="22"/>
              </w:rPr>
            </w:pPr>
          </w:p>
        </w:tc>
      </w:tr>
      <w:tr w:rsidR="003F0B91" w:rsidRPr="00F76794" w14:paraId="2E6F26BD" w14:textId="77777777" w:rsidTr="00836C01">
        <w:tc>
          <w:tcPr>
            <w:tcW w:w="3067" w:type="dxa"/>
          </w:tcPr>
          <w:p w14:paraId="048B5928" w14:textId="45979306" w:rsidR="003F0B91" w:rsidRDefault="00B520CB" w:rsidP="001B4EBA">
            <w:pPr>
              <w:pStyle w:val="BodyText"/>
              <w:rPr>
                <w:rFonts w:ascii="Calibri" w:hAnsi="Calibri" w:cs="Calibri"/>
                <w:color w:val="000000"/>
                <w:sz w:val="22"/>
                <w:szCs w:val="22"/>
              </w:rPr>
            </w:pPr>
            <w:proofErr w:type="spellStart"/>
            <w:r>
              <w:rPr>
                <w:rFonts w:ascii="Calibri" w:hAnsi="Calibri" w:cs="Calibri"/>
                <w:color w:val="000000"/>
                <w:sz w:val="22"/>
                <w:szCs w:val="22"/>
              </w:rPr>
              <w:t>m</w:t>
            </w:r>
            <w:r w:rsidR="003F0B91">
              <w:rPr>
                <w:rFonts w:ascii="Calibri" w:hAnsi="Calibri" w:cs="Calibri"/>
                <w:color w:val="000000"/>
                <w:sz w:val="22"/>
                <w:szCs w:val="22"/>
              </w:rPr>
              <w:t>odelName</w:t>
            </w:r>
            <w:proofErr w:type="spellEnd"/>
          </w:p>
        </w:tc>
        <w:tc>
          <w:tcPr>
            <w:tcW w:w="4134" w:type="dxa"/>
          </w:tcPr>
          <w:p w14:paraId="03E16D2E" w14:textId="3CD64E6C" w:rsidR="003F0B91" w:rsidRDefault="003F0B91" w:rsidP="001B4EB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nc:ItemModelName</w:t>
            </w:r>
            <w:proofErr w:type="spellEnd"/>
            <w:proofErr w:type="gramEnd"/>
          </w:p>
        </w:tc>
        <w:tc>
          <w:tcPr>
            <w:tcW w:w="3709" w:type="dxa"/>
          </w:tcPr>
          <w:p w14:paraId="7A262D4A" w14:textId="1EE0AA37" w:rsidR="003F0B91" w:rsidRDefault="003F0B91" w:rsidP="001B4EB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nc:ProperNameTextType</w:t>
            </w:r>
            <w:proofErr w:type="spellEnd"/>
            <w:proofErr w:type="gramEnd"/>
          </w:p>
        </w:tc>
        <w:tc>
          <w:tcPr>
            <w:tcW w:w="5252" w:type="dxa"/>
          </w:tcPr>
          <w:p w14:paraId="25A456D6" w14:textId="735EA15F" w:rsidR="003F0B91" w:rsidRDefault="003F0B91" w:rsidP="001B4EBA">
            <w:pPr>
              <w:rPr>
                <w:rFonts w:ascii="Calibri" w:hAnsi="Calibri" w:cs="Calibri"/>
                <w:color w:val="000000"/>
                <w:sz w:val="22"/>
                <w:szCs w:val="22"/>
              </w:rPr>
            </w:pPr>
            <w:r>
              <w:rPr>
                <w:rFonts w:ascii="Calibri" w:hAnsi="Calibri" w:cs="Calibri"/>
                <w:color w:val="000000"/>
                <w:sz w:val="22"/>
                <w:szCs w:val="22"/>
              </w:rPr>
              <w:t>A name of a specific design or kind of item made by a manufacturer.</w:t>
            </w:r>
          </w:p>
        </w:tc>
        <w:tc>
          <w:tcPr>
            <w:tcW w:w="2492" w:type="dxa"/>
          </w:tcPr>
          <w:p w14:paraId="2CA41966" w14:textId="77777777" w:rsidR="003F0B91" w:rsidRDefault="003F0B91" w:rsidP="001B4EBA">
            <w:pPr>
              <w:rPr>
                <w:rFonts w:ascii="Calibri" w:hAnsi="Calibri" w:cs="Calibri"/>
                <w:color w:val="000000"/>
                <w:sz w:val="22"/>
                <w:szCs w:val="22"/>
              </w:rPr>
            </w:pPr>
          </w:p>
        </w:tc>
      </w:tr>
      <w:tr w:rsidR="003F0B91" w:rsidRPr="00F76794" w14:paraId="6B8D8C64" w14:textId="77777777" w:rsidTr="00836C01">
        <w:tc>
          <w:tcPr>
            <w:tcW w:w="3067" w:type="dxa"/>
          </w:tcPr>
          <w:p w14:paraId="12E58C6F" w14:textId="33380F6D" w:rsidR="003F0B91" w:rsidRDefault="00B520CB" w:rsidP="001B4EBA">
            <w:pPr>
              <w:pStyle w:val="BodyText"/>
              <w:rPr>
                <w:rFonts w:ascii="Calibri" w:hAnsi="Calibri" w:cs="Calibri"/>
                <w:color w:val="000000"/>
                <w:sz w:val="22"/>
                <w:szCs w:val="22"/>
              </w:rPr>
            </w:pPr>
            <w:proofErr w:type="spellStart"/>
            <w:r>
              <w:rPr>
                <w:rFonts w:ascii="Calibri" w:hAnsi="Calibri" w:cs="Calibri"/>
                <w:color w:val="000000"/>
                <w:sz w:val="22"/>
                <w:szCs w:val="22"/>
              </w:rPr>
              <w:t>m</w:t>
            </w:r>
            <w:r w:rsidR="003F0B91">
              <w:rPr>
                <w:rFonts w:ascii="Calibri" w:hAnsi="Calibri" w:cs="Calibri"/>
                <w:color w:val="000000"/>
                <w:sz w:val="22"/>
                <w:szCs w:val="22"/>
              </w:rPr>
              <w:t>odelYear</w:t>
            </w:r>
            <w:proofErr w:type="spellEnd"/>
          </w:p>
        </w:tc>
        <w:tc>
          <w:tcPr>
            <w:tcW w:w="4134" w:type="dxa"/>
          </w:tcPr>
          <w:p w14:paraId="17CAE178" w14:textId="70E817CA" w:rsidR="003F0B91" w:rsidRDefault="003F0B91" w:rsidP="001B4EBA">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nc:ItemModelYearDate</w:t>
            </w:r>
            <w:proofErr w:type="spellEnd"/>
            <w:proofErr w:type="gramEnd"/>
          </w:p>
        </w:tc>
        <w:tc>
          <w:tcPr>
            <w:tcW w:w="3709" w:type="dxa"/>
          </w:tcPr>
          <w:p w14:paraId="5D3867CC" w14:textId="2BCCB236" w:rsidR="003F0B91" w:rsidRDefault="003F0B91" w:rsidP="001B4EBA">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xs:gYear</w:t>
            </w:r>
            <w:proofErr w:type="spellEnd"/>
            <w:proofErr w:type="gramEnd"/>
          </w:p>
        </w:tc>
        <w:tc>
          <w:tcPr>
            <w:tcW w:w="5252" w:type="dxa"/>
          </w:tcPr>
          <w:p w14:paraId="57F2E795" w14:textId="66DD88CC" w:rsidR="003F0B91" w:rsidRDefault="003F0B91" w:rsidP="001B4EBA">
            <w:pPr>
              <w:rPr>
                <w:rFonts w:ascii="Calibri" w:hAnsi="Calibri" w:cs="Calibri"/>
                <w:color w:val="000000"/>
                <w:sz w:val="22"/>
                <w:szCs w:val="22"/>
              </w:rPr>
            </w:pPr>
            <w:r>
              <w:rPr>
                <w:rFonts w:ascii="Calibri" w:hAnsi="Calibri" w:cs="Calibri"/>
                <w:color w:val="000000"/>
                <w:sz w:val="22"/>
                <w:szCs w:val="22"/>
              </w:rPr>
              <w:t>A year in which an item was manufactured or produced.</w:t>
            </w:r>
          </w:p>
        </w:tc>
        <w:tc>
          <w:tcPr>
            <w:tcW w:w="2492" w:type="dxa"/>
          </w:tcPr>
          <w:p w14:paraId="1CAB1D3E" w14:textId="77777777" w:rsidR="003F0B91" w:rsidRDefault="003F0B91" w:rsidP="001B4EBA">
            <w:pPr>
              <w:rPr>
                <w:rFonts w:ascii="Calibri" w:hAnsi="Calibri" w:cs="Calibri"/>
                <w:color w:val="000000"/>
                <w:sz w:val="22"/>
                <w:szCs w:val="22"/>
              </w:rPr>
            </w:pPr>
          </w:p>
        </w:tc>
      </w:tr>
      <w:tr w:rsidR="003F0B91" w:rsidRPr="00F76794" w14:paraId="1A67F222" w14:textId="77777777" w:rsidTr="00836C01">
        <w:tc>
          <w:tcPr>
            <w:tcW w:w="3067" w:type="dxa"/>
          </w:tcPr>
          <w:p w14:paraId="11A0DBCE" w14:textId="46688114" w:rsidR="003F0B91" w:rsidRDefault="00B520CB" w:rsidP="001B4EBA">
            <w:pPr>
              <w:pStyle w:val="BodyText"/>
              <w:rPr>
                <w:rFonts w:ascii="Calibri" w:hAnsi="Calibri" w:cs="Calibri"/>
                <w:i/>
                <w:iCs/>
                <w:color w:val="000000"/>
                <w:sz w:val="22"/>
                <w:szCs w:val="22"/>
              </w:rPr>
            </w:pPr>
            <w:proofErr w:type="spellStart"/>
            <w:r>
              <w:rPr>
                <w:rFonts w:ascii="Calibri" w:hAnsi="Calibri" w:cs="Calibri"/>
                <w:i/>
                <w:iCs/>
                <w:color w:val="000000"/>
                <w:sz w:val="22"/>
                <w:szCs w:val="22"/>
              </w:rPr>
              <w:t>s</w:t>
            </w:r>
            <w:r w:rsidR="003F0B91">
              <w:rPr>
                <w:rFonts w:ascii="Calibri" w:hAnsi="Calibri" w:cs="Calibri"/>
                <w:i/>
                <w:iCs/>
                <w:color w:val="000000"/>
                <w:sz w:val="22"/>
                <w:szCs w:val="22"/>
              </w:rPr>
              <w:t>tyleCode</w:t>
            </w:r>
            <w:proofErr w:type="spellEnd"/>
          </w:p>
        </w:tc>
        <w:tc>
          <w:tcPr>
            <w:tcW w:w="4134" w:type="dxa"/>
          </w:tcPr>
          <w:p w14:paraId="267D85EE" w14:textId="0B492F1B" w:rsidR="003F0B91" w:rsidRDefault="003F0B91" w:rsidP="001B4EBA">
            <w:pPr>
              <w:pStyle w:val="BodyText"/>
              <w:rPr>
                <w:rFonts w:ascii="Calibri" w:hAnsi="Calibri" w:cs="Calibri"/>
                <w:color w:val="000000"/>
                <w:sz w:val="22"/>
                <w:szCs w:val="22"/>
              </w:rPr>
            </w:pPr>
            <w:proofErr w:type="gramStart"/>
            <w:r>
              <w:rPr>
                <w:rFonts w:ascii="Calibri" w:hAnsi="Calibri" w:cs="Calibri"/>
                <w:i/>
                <w:iCs/>
                <w:color w:val="000000"/>
                <w:sz w:val="22"/>
                <w:szCs w:val="22"/>
              </w:rPr>
              <w:t>j:VehicleStyleCode</w:t>
            </w:r>
            <w:proofErr w:type="gramEnd"/>
          </w:p>
        </w:tc>
        <w:tc>
          <w:tcPr>
            <w:tcW w:w="3709" w:type="dxa"/>
          </w:tcPr>
          <w:p w14:paraId="3887B4A2" w14:textId="07D5FB3E" w:rsidR="003F0B91" w:rsidRDefault="003F0B91" w:rsidP="001B4EBA">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ncic:VSTCodeType</w:t>
            </w:r>
            <w:proofErr w:type="spellEnd"/>
            <w:proofErr w:type="gramEnd"/>
          </w:p>
        </w:tc>
        <w:tc>
          <w:tcPr>
            <w:tcW w:w="5252" w:type="dxa"/>
          </w:tcPr>
          <w:p w14:paraId="49298C09" w14:textId="3BE13931" w:rsidR="003F0B91" w:rsidRDefault="003F0B91" w:rsidP="001B4EBA">
            <w:pPr>
              <w:rPr>
                <w:rFonts w:ascii="Calibri" w:hAnsi="Calibri" w:cs="Calibri"/>
                <w:color w:val="000000"/>
                <w:sz w:val="22"/>
                <w:szCs w:val="22"/>
              </w:rPr>
            </w:pPr>
            <w:r>
              <w:rPr>
                <w:rFonts w:ascii="Calibri" w:hAnsi="Calibri" w:cs="Calibri"/>
                <w:color w:val="000000"/>
                <w:sz w:val="22"/>
                <w:szCs w:val="22"/>
              </w:rPr>
              <w:t>A style of a vehicle.</w:t>
            </w:r>
          </w:p>
        </w:tc>
        <w:tc>
          <w:tcPr>
            <w:tcW w:w="2492" w:type="dxa"/>
          </w:tcPr>
          <w:p w14:paraId="59EDFF4C" w14:textId="77777777" w:rsidR="003F0B91" w:rsidRDefault="003F0B91" w:rsidP="001B4EBA">
            <w:pPr>
              <w:rPr>
                <w:rFonts w:ascii="Calibri" w:hAnsi="Calibri" w:cs="Calibri"/>
                <w:color w:val="000000"/>
                <w:sz w:val="22"/>
                <w:szCs w:val="22"/>
              </w:rPr>
            </w:pPr>
          </w:p>
        </w:tc>
      </w:tr>
      <w:tr w:rsidR="003F0B91" w:rsidRPr="00F76794" w14:paraId="3FABA614" w14:textId="77777777" w:rsidTr="00836C01">
        <w:tc>
          <w:tcPr>
            <w:tcW w:w="3067" w:type="dxa"/>
          </w:tcPr>
          <w:p w14:paraId="6EBF154D" w14:textId="78758564" w:rsidR="003F0B91" w:rsidRDefault="00B520CB" w:rsidP="00A6761D">
            <w:pPr>
              <w:pStyle w:val="BodyText"/>
              <w:rPr>
                <w:rFonts w:ascii="Calibri" w:hAnsi="Calibri" w:cs="Calibri"/>
                <w:color w:val="000000"/>
                <w:sz w:val="22"/>
                <w:szCs w:val="22"/>
              </w:rPr>
            </w:pPr>
            <w:proofErr w:type="spellStart"/>
            <w:r>
              <w:rPr>
                <w:rFonts w:ascii="Calibri" w:hAnsi="Calibri" w:cs="Calibri"/>
                <w:color w:val="000000"/>
                <w:sz w:val="22"/>
                <w:szCs w:val="22"/>
              </w:rPr>
              <w:t>r</w:t>
            </w:r>
            <w:r w:rsidR="003F0B91" w:rsidRPr="000B5D75">
              <w:rPr>
                <w:rFonts w:ascii="Calibri" w:hAnsi="Calibri" w:cs="Calibri"/>
                <w:color w:val="000000"/>
                <w:sz w:val="22"/>
                <w:szCs w:val="22"/>
              </w:rPr>
              <w:t>egistrationPlateIdentification</w:t>
            </w:r>
            <w:proofErr w:type="spellEnd"/>
          </w:p>
        </w:tc>
        <w:tc>
          <w:tcPr>
            <w:tcW w:w="4134" w:type="dxa"/>
          </w:tcPr>
          <w:p w14:paraId="3A99BD7F" w14:textId="631D1BC4" w:rsidR="003F0B91" w:rsidRDefault="003F0B91" w:rsidP="00A6761D">
            <w:pPr>
              <w:pStyle w:val="BodyText"/>
              <w:rPr>
                <w:rFonts w:ascii="Calibri" w:hAnsi="Calibri" w:cs="Calibri"/>
                <w:color w:val="000000"/>
                <w:sz w:val="22"/>
                <w:szCs w:val="22"/>
              </w:rPr>
            </w:pPr>
            <w:proofErr w:type="gramStart"/>
            <w:r>
              <w:rPr>
                <w:rFonts w:ascii="Calibri" w:hAnsi="Calibri" w:cs="Calibri"/>
                <w:color w:val="000000"/>
                <w:sz w:val="22"/>
                <w:szCs w:val="22"/>
              </w:rPr>
              <w:t>j</w:t>
            </w:r>
            <w:r w:rsidRPr="000B5D75">
              <w:rPr>
                <w:rFonts w:ascii="Calibri" w:hAnsi="Calibri" w:cs="Calibri"/>
                <w:color w:val="000000"/>
                <w:sz w:val="22"/>
                <w:szCs w:val="22"/>
              </w:rPr>
              <w:t>:ConveyanceRegistrationPlateIdentification</w:t>
            </w:r>
            <w:proofErr w:type="gramEnd"/>
          </w:p>
        </w:tc>
        <w:tc>
          <w:tcPr>
            <w:tcW w:w="3709" w:type="dxa"/>
          </w:tcPr>
          <w:p w14:paraId="37077A91" w14:textId="18991FC1" w:rsidR="003F0B91" w:rsidRPr="008A2125" w:rsidRDefault="003F0B91" w:rsidP="00A6761D">
            <w:pPr>
              <w:pStyle w:val="BodyText"/>
              <w:rPr>
                <w:rFonts w:ascii="Calibri" w:hAnsi="Calibri" w:cs="Calibri"/>
                <w:color w:val="0563C1"/>
                <w:sz w:val="22"/>
                <w:szCs w:val="22"/>
              </w:rPr>
            </w:pPr>
            <w:proofErr w:type="spellStart"/>
            <w:proofErr w:type="gramStart"/>
            <w:r w:rsidRPr="008A2125">
              <w:rPr>
                <w:rFonts w:ascii="Calibri" w:hAnsi="Calibri" w:cs="Calibri"/>
                <w:sz w:val="22"/>
                <w:szCs w:val="22"/>
              </w:rPr>
              <w:t>nc:IdentificationType</w:t>
            </w:r>
            <w:proofErr w:type="spellEnd"/>
            <w:proofErr w:type="gramEnd"/>
          </w:p>
        </w:tc>
        <w:tc>
          <w:tcPr>
            <w:tcW w:w="5252" w:type="dxa"/>
          </w:tcPr>
          <w:p w14:paraId="7D8FE89E" w14:textId="77777777" w:rsidR="003F0B91" w:rsidRDefault="003F0B91" w:rsidP="000B5D75">
            <w:pPr>
              <w:rPr>
                <w:rFonts w:ascii="Calibri" w:hAnsi="Calibri" w:cs="Calibri"/>
                <w:color w:val="000000"/>
                <w:kern w:val="0"/>
                <w:sz w:val="22"/>
                <w:szCs w:val="22"/>
              </w:rPr>
            </w:pPr>
            <w:r>
              <w:rPr>
                <w:rFonts w:ascii="Calibri" w:hAnsi="Calibri" w:cs="Calibri"/>
                <w:color w:val="000000"/>
                <w:sz w:val="22"/>
                <w:szCs w:val="22"/>
              </w:rPr>
              <w:t>An identification on a metal plate fixed to a conveyance.</w:t>
            </w:r>
          </w:p>
          <w:p w14:paraId="34F5E6D1" w14:textId="77777777" w:rsidR="003F0B91" w:rsidRDefault="003F0B91" w:rsidP="00A6761D">
            <w:pPr>
              <w:rPr>
                <w:rFonts w:ascii="Calibri" w:hAnsi="Calibri" w:cs="Calibri"/>
                <w:color w:val="000000"/>
                <w:sz w:val="22"/>
                <w:szCs w:val="22"/>
              </w:rPr>
            </w:pPr>
          </w:p>
        </w:tc>
        <w:tc>
          <w:tcPr>
            <w:tcW w:w="2492" w:type="dxa"/>
          </w:tcPr>
          <w:p w14:paraId="58A4A71B" w14:textId="77777777" w:rsidR="003F0B91" w:rsidRDefault="003F0B91" w:rsidP="00A6761D">
            <w:pPr>
              <w:rPr>
                <w:rFonts w:ascii="Calibri" w:hAnsi="Calibri" w:cs="Calibri"/>
                <w:color w:val="000000"/>
                <w:sz w:val="22"/>
                <w:szCs w:val="22"/>
              </w:rPr>
            </w:pPr>
          </w:p>
        </w:tc>
      </w:tr>
      <w:tr w:rsidR="003F0B91" w:rsidRPr="00F76794" w14:paraId="512C61AA" w14:textId="77777777" w:rsidTr="00836C01">
        <w:tc>
          <w:tcPr>
            <w:tcW w:w="3067" w:type="dxa"/>
          </w:tcPr>
          <w:p w14:paraId="48A6333C" w14:textId="2B3BEDFC" w:rsidR="003F0B91" w:rsidRDefault="00B520CB" w:rsidP="00DA7965">
            <w:pPr>
              <w:pStyle w:val="BodyText"/>
              <w:rPr>
                <w:rFonts w:ascii="Calibri" w:hAnsi="Calibri" w:cs="Calibri"/>
                <w:color w:val="000000"/>
                <w:sz w:val="22"/>
                <w:szCs w:val="22"/>
              </w:rPr>
            </w:pPr>
            <w:proofErr w:type="spellStart"/>
            <w:r>
              <w:rPr>
                <w:rFonts w:ascii="Calibri" w:hAnsi="Calibri" w:cs="Calibri"/>
                <w:color w:val="000000"/>
                <w:sz w:val="22"/>
                <w:szCs w:val="22"/>
              </w:rPr>
              <w:t>i</w:t>
            </w:r>
            <w:r w:rsidR="003F0B91">
              <w:rPr>
                <w:rFonts w:ascii="Calibri" w:hAnsi="Calibri" w:cs="Calibri"/>
                <w:color w:val="000000"/>
                <w:sz w:val="22"/>
                <w:szCs w:val="22"/>
              </w:rPr>
              <w:t>sMotorized</w:t>
            </w:r>
            <w:proofErr w:type="spellEnd"/>
          </w:p>
        </w:tc>
        <w:tc>
          <w:tcPr>
            <w:tcW w:w="4134" w:type="dxa"/>
          </w:tcPr>
          <w:p w14:paraId="4A853DD8" w14:textId="33A128C7" w:rsidR="003F0B91" w:rsidRDefault="003F0B91" w:rsidP="00DA796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nc:ConveyanceMotorizedIndicator</w:t>
            </w:r>
            <w:proofErr w:type="spellEnd"/>
            <w:proofErr w:type="gramEnd"/>
          </w:p>
        </w:tc>
        <w:tc>
          <w:tcPr>
            <w:tcW w:w="3709" w:type="dxa"/>
          </w:tcPr>
          <w:p w14:paraId="74A25265" w14:textId="78323B94" w:rsidR="003F0B91" w:rsidRDefault="003F0B91" w:rsidP="00DA7965">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5252" w:type="dxa"/>
          </w:tcPr>
          <w:p w14:paraId="123FDF1C" w14:textId="29088EE1" w:rsidR="003F0B91" w:rsidRDefault="003F0B91" w:rsidP="00DA7965">
            <w:pPr>
              <w:rPr>
                <w:rFonts w:ascii="Calibri" w:hAnsi="Calibri" w:cs="Calibri"/>
                <w:color w:val="000000"/>
                <w:sz w:val="22"/>
                <w:szCs w:val="22"/>
              </w:rPr>
            </w:pPr>
            <w:r>
              <w:rPr>
                <w:rFonts w:ascii="Calibri" w:hAnsi="Calibri" w:cs="Calibri"/>
                <w:color w:val="000000"/>
                <w:sz w:val="22"/>
                <w:szCs w:val="22"/>
              </w:rPr>
              <w:t>True if a conveyance is powered by a motor; false otherwise.</w:t>
            </w:r>
          </w:p>
        </w:tc>
        <w:tc>
          <w:tcPr>
            <w:tcW w:w="2492" w:type="dxa"/>
          </w:tcPr>
          <w:p w14:paraId="375EF6BC" w14:textId="77777777" w:rsidR="003F0B91" w:rsidRDefault="003F0B91" w:rsidP="00DA7965">
            <w:pPr>
              <w:rPr>
                <w:rFonts w:ascii="Calibri" w:hAnsi="Calibri" w:cs="Calibri"/>
                <w:color w:val="000000"/>
                <w:sz w:val="22"/>
                <w:szCs w:val="22"/>
              </w:rPr>
            </w:pPr>
          </w:p>
        </w:tc>
      </w:tr>
      <w:tr w:rsidR="003F0B91" w:rsidRPr="00F76794" w14:paraId="7B8410B7" w14:textId="77777777" w:rsidTr="00836C01">
        <w:tc>
          <w:tcPr>
            <w:tcW w:w="3067" w:type="dxa"/>
          </w:tcPr>
          <w:p w14:paraId="78E19EE1" w14:textId="7F4F0E1D" w:rsidR="003F0B91" w:rsidRDefault="00B520CB" w:rsidP="00DA7965">
            <w:pPr>
              <w:pStyle w:val="BodyText"/>
              <w:rPr>
                <w:rFonts w:ascii="Calibri" w:hAnsi="Calibri" w:cs="Calibri"/>
                <w:color w:val="000000"/>
                <w:sz w:val="22"/>
                <w:szCs w:val="22"/>
              </w:rPr>
            </w:pPr>
            <w:proofErr w:type="spellStart"/>
            <w:r>
              <w:rPr>
                <w:rFonts w:ascii="Calibri" w:hAnsi="Calibri" w:cs="Calibri"/>
                <w:color w:val="000000"/>
                <w:sz w:val="22"/>
                <w:szCs w:val="22"/>
              </w:rPr>
              <w:t>i</w:t>
            </w:r>
            <w:r w:rsidR="003F0B91">
              <w:rPr>
                <w:rFonts w:ascii="Calibri" w:hAnsi="Calibri" w:cs="Calibri"/>
                <w:color w:val="000000"/>
                <w:sz w:val="22"/>
                <w:szCs w:val="22"/>
              </w:rPr>
              <w:t>sTowed</w:t>
            </w:r>
            <w:proofErr w:type="spellEnd"/>
          </w:p>
        </w:tc>
        <w:tc>
          <w:tcPr>
            <w:tcW w:w="4134" w:type="dxa"/>
          </w:tcPr>
          <w:p w14:paraId="5E9EF61D" w14:textId="2B084F94" w:rsidR="003F0B91" w:rsidRDefault="003F0B91" w:rsidP="00DA796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nc:ConveyanceTowedIndicator</w:t>
            </w:r>
            <w:proofErr w:type="spellEnd"/>
            <w:proofErr w:type="gramEnd"/>
          </w:p>
        </w:tc>
        <w:tc>
          <w:tcPr>
            <w:tcW w:w="3709" w:type="dxa"/>
          </w:tcPr>
          <w:p w14:paraId="13549193" w14:textId="4C4E608E" w:rsidR="003F0B91" w:rsidRDefault="003F0B91" w:rsidP="00DA7965">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5252" w:type="dxa"/>
          </w:tcPr>
          <w:p w14:paraId="2E61827B" w14:textId="6B9F1D9D" w:rsidR="003F0B91" w:rsidRDefault="003F0B91" w:rsidP="00DA7965">
            <w:pPr>
              <w:rPr>
                <w:rFonts w:ascii="Calibri" w:hAnsi="Calibri" w:cs="Calibri"/>
                <w:color w:val="000000"/>
                <w:sz w:val="22"/>
                <w:szCs w:val="22"/>
              </w:rPr>
            </w:pPr>
            <w:r>
              <w:rPr>
                <w:rFonts w:ascii="Calibri" w:hAnsi="Calibri" w:cs="Calibri"/>
                <w:color w:val="000000"/>
                <w:sz w:val="22"/>
                <w:szCs w:val="22"/>
              </w:rPr>
              <w:t>True if a conveyance is towed; false otherwise.</w:t>
            </w:r>
          </w:p>
        </w:tc>
        <w:tc>
          <w:tcPr>
            <w:tcW w:w="2492" w:type="dxa"/>
          </w:tcPr>
          <w:p w14:paraId="6DD7667F" w14:textId="77777777" w:rsidR="003F0B91" w:rsidRDefault="003F0B91" w:rsidP="00DA7965">
            <w:pPr>
              <w:rPr>
                <w:rFonts w:ascii="Calibri" w:hAnsi="Calibri" w:cs="Calibri"/>
                <w:color w:val="000000"/>
                <w:sz w:val="22"/>
                <w:szCs w:val="22"/>
              </w:rPr>
            </w:pPr>
          </w:p>
        </w:tc>
      </w:tr>
      <w:tr w:rsidR="003F0B91" w:rsidRPr="00F76794" w14:paraId="3734EA07" w14:textId="77777777" w:rsidTr="00836C01">
        <w:tc>
          <w:tcPr>
            <w:tcW w:w="3067" w:type="dxa"/>
          </w:tcPr>
          <w:p w14:paraId="44B47407" w14:textId="45B21411" w:rsidR="003F0B91" w:rsidRDefault="00B520CB" w:rsidP="00DA7965">
            <w:pPr>
              <w:pStyle w:val="BodyText"/>
              <w:rPr>
                <w:rFonts w:ascii="Calibri" w:hAnsi="Calibri" w:cs="Calibri"/>
                <w:i/>
                <w:iCs/>
                <w:color w:val="000000"/>
                <w:sz w:val="22"/>
                <w:szCs w:val="22"/>
              </w:rPr>
            </w:pPr>
            <w:r>
              <w:rPr>
                <w:rFonts w:ascii="Calibri" w:hAnsi="Calibri" w:cs="Calibri"/>
                <w:i/>
                <w:iCs/>
                <w:color w:val="000000"/>
                <w:sz w:val="22"/>
                <w:szCs w:val="22"/>
              </w:rPr>
              <w:t>u</w:t>
            </w:r>
            <w:r w:rsidR="003F0B91">
              <w:rPr>
                <w:rFonts w:ascii="Calibri" w:hAnsi="Calibri" w:cs="Calibri"/>
                <w:i/>
                <w:iCs/>
                <w:color w:val="000000"/>
                <w:sz w:val="22"/>
                <w:szCs w:val="22"/>
              </w:rPr>
              <w:t>seANSID20Code</w:t>
            </w:r>
          </w:p>
        </w:tc>
        <w:tc>
          <w:tcPr>
            <w:tcW w:w="4134" w:type="dxa"/>
          </w:tcPr>
          <w:p w14:paraId="6817CBDB" w14:textId="02990DD6" w:rsidR="003F0B91" w:rsidRDefault="003F0B91" w:rsidP="00DA7965">
            <w:pPr>
              <w:pStyle w:val="BodyText"/>
              <w:rPr>
                <w:rFonts w:ascii="Calibri" w:hAnsi="Calibri" w:cs="Calibri"/>
                <w:color w:val="000000"/>
                <w:sz w:val="22"/>
                <w:szCs w:val="22"/>
              </w:rPr>
            </w:pPr>
            <w:proofErr w:type="gramStart"/>
            <w:r>
              <w:rPr>
                <w:rFonts w:ascii="Calibri" w:hAnsi="Calibri" w:cs="Calibri"/>
                <w:i/>
                <w:iCs/>
                <w:color w:val="000000"/>
                <w:sz w:val="22"/>
                <w:szCs w:val="22"/>
              </w:rPr>
              <w:t>j:VehicleUseANSID</w:t>
            </w:r>
            <w:proofErr w:type="gramEnd"/>
            <w:r>
              <w:rPr>
                <w:rFonts w:ascii="Calibri" w:hAnsi="Calibri" w:cs="Calibri"/>
                <w:i/>
                <w:iCs/>
                <w:color w:val="000000"/>
                <w:sz w:val="22"/>
                <w:szCs w:val="22"/>
              </w:rPr>
              <w:t>20Code</w:t>
            </w:r>
          </w:p>
        </w:tc>
        <w:tc>
          <w:tcPr>
            <w:tcW w:w="3709" w:type="dxa"/>
          </w:tcPr>
          <w:p w14:paraId="73F47436" w14:textId="22BF3F79" w:rsidR="003F0B91" w:rsidRDefault="003F0B91" w:rsidP="00DA7965">
            <w:pPr>
              <w:pStyle w:val="BodyText"/>
              <w:rPr>
                <w:rFonts w:ascii="Calibri" w:hAnsi="Calibri" w:cs="Calibri"/>
                <w:color w:val="0563C1"/>
                <w:sz w:val="22"/>
                <w:szCs w:val="22"/>
                <w:u w:val="single"/>
              </w:rPr>
            </w:pPr>
            <w:r w:rsidRPr="008A2125">
              <w:rPr>
                <w:rFonts w:ascii="Calibri" w:hAnsi="Calibri" w:cs="Calibri"/>
                <w:sz w:val="22"/>
                <w:szCs w:val="22"/>
              </w:rPr>
              <w:t>aamva_d</w:t>
            </w:r>
            <w:proofErr w:type="gramStart"/>
            <w:r w:rsidRPr="008A2125">
              <w:rPr>
                <w:rFonts w:ascii="Calibri" w:hAnsi="Calibri" w:cs="Calibri"/>
                <w:sz w:val="22"/>
                <w:szCs w:val="22"/>
              </w:rPr>
              <w:t>20:VehicleUseCodeType</w:t>
            </w:r>
            <w:proofErr w:type="gramEnd"/>
          </w:p>
        </w:tc>
        <w:tc>
          <w:tcPr>
            <w:tcW w:w="5252" w:type="dxa"/>
          </w:tcPr>
          <w:p w14:paraId="041B2BCA" w14:textId="5E7043A7" w:rsidR="003F0B91" w:rsidRDefault="003F0B91" w:rsidP="00DA7965">
            <w:pPr>
              <w:rPr>
                <w:rFonts w:ascii="Calibri" w:hAnsi="Calibri" w:cs="Calibri"/>
                <w:color w:val="000000"/>
                <w:sz w:val="22"/>
                <w:szCs w:val="22"/>
              </w:rPr>
            </w:pPr>
            <w:r>
              <w:rPr>
                <w:rFonts w:ascii="Calibri" w:hAnsi="Calibri" w:cs="Calibri"/>
                <w:color w:val="000000"/>
                <w:sz w:val="22"/>
                <w:szCs w:val="22"/>
              </w:rPr>
              <w:t>A manner or way in which a vehicle is used.</w:t>
            </w:r>
          </w:p>
        </w:tc>
        <w:tc>
          <w:tcPr>
            <w:tcW w:w="2492" w:type="dxa"/>
          </w:tcPr>
          <w:p w14:paraId="216B94B7" w14:textId="77777777" w:rsidR="003F0B91" w:rsidRDefault="003F0B91" w:rsidP="00DA7965">
            <w:pPr>
              <w:rPr>
                <w:rFonts w:ascii="Calibri" w:hAnsi="Calibri" w:cs="Calibri"/>
                <w:color w:val="000000"/>
                <w:sz w:val="22"/>
                <w:szCs w:val="22"/>
              </w:rPr>
            </w:pPr>
          </w:p>
        </w:tc>
      </w:tr>
      <w:tr w:rsidR="003F0B91" w:rsidRPr="00F76794" w14:paraId="1BD3FFF0" w14:textId="77777777" w:rsidTr="00836C01">
        <w:tc>
          <w:tcPr>
            <w:tcW w:w="3067" w:type="dxa"/>
          </w:tcPr>
          <w:p w14:paraId="327674AB" w14:textId="1FA64399" w:rsidR="003F0B91" w:rsidRDefault="00B520CB" w:rsidP="00DA7965">
            <w:pPr>
              <w:pStyle w:val="BodyText"/>
              <w:rPr>
                <w:rFonts w:ascii="Calibri" w:hAnsi="Calibri" w:cs="Calibri"/>
                <w:color w:val="000000"/>
                <w:sz w:val="22"/>
                <w:szCs w:val="22"/>
              </w:rPr>
            </w:pPr>
            <w:proofErr w:type="spellStart"/>
            <w:r>
              <w:rPr>
                <w:rFonts w:ascii="Calibri" w:hAnsi="Calibri" w:cs="Calibri"/>
                <w:color w:val="000000"/>
                <w:sz w:val="22"/>
                <w:szCs w:val="22"/>
              </w:rPr>
              <w:t>i</w:t>
            </w:r>
            <w:r w:rsidR="003F0B91">
              <w:rPr>
                <w:rFonts w:ascii="Calibri" w:hAnsi="Calibri" w:cs="Calibri"/>
                <w:color w:val="000000"/>
                <w:sz w:val="22"/>
                <w:szCs w:val="22"/>
              </w:rPr>
              <w:t>sCMV</w:t>
            </w:r>
            <w:proofErr w:type="spellEnd"/>
          </w:p>
        </w:tc>
        <w:tc>
          <w:tcPr>
            <w:tcW w:w="4134" w:type="dxa"/>
          </w:tcPr>
          <w:p w14:paraId="4BC91DDD" w14:textId="1B5F4F6B" w:rsidR="003F0B91" w:rsidRDefault="003F0B91" w:rsidP="00DA796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nc:VehicleCMVIndicator</w:t>
            </w:r>
            <w:proofErr w:type="spellEnd"/>
            <w:proofErr w:type="gramEnd"/>
          </w:p>
        </w:tc>
        <w:tc>
          <w:tcPr>
            <w:tcW w:w="3709" w:type="dxa"/>
          </w:tcPr>
          <w:p w14:paraId="7D8B7AC0" w14:textId="6FF98950" w:rsidR="003F0B91" w:rsidRDefault="003F0B91" w:rsidP="00DA7965">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5252" w:type="dxa"/>
          </w:tcPr>
          <w:p w14:paraId="6AF1254A" w14:textId="04E45B37" w:rsidR="003F0B91" w:rsidRDefault="003F0B91" w:rsidP="00DA7965">
            <w:pPr>
              <w:rPr>
                <w:rFonts w:ascii="Calibri" w:hAnsi="Calibri" w:cs="Calibri"/>
                <w:color w:val="000000"/>
                <w:sz w:val="22"/>
                <w:szCs w:val="22"/>
              </w:rPr>
            </w:pPr>
            <w:r>
              <w:rPr>
                <w:rFonts w:ascii="Calibri" w:hAnsi="Calibri" w:cs="Calibri"/>
                <w:color w:val="000000"/>
                <w:sz w:val="22"/>
                <w:szCs w:val="22"/>
              </w:rPr>
              <w:t>True if a vehicle is a commercial motor vehicle; false otherwise.</w:t>
            </w:r>
          </w:p>
        </w:tc>
        <w:tc>
          <w:tcPr>
            <w:tcW w:w="2492" w:type="dxa"/>
          </w:tcPr>
          <w:p w14:paraId="4030665E" w14:textId="77777777" w:rsidR="003F0B91" w:rsidRDefault="003F0B91" w:rsidP="00DA7965">
            <w:pPr>
              <w:rPr>
                <w:rFonts w:ascii="Calibri" w:hAnsi="Calibri" w:cs="Calibri"/>
                <w:color w:val="000000"/>
                <w:sz w:val="22"/>
                <w:szCs w:val="22"/>
              </w:rPr>
            </w:pPr>
          </w:p>
        </w:tc>
      </w:tr>
      <w:tr w:rsidR="003F0B91" w:rsidRPr="00F76794" w14:paraId="0714D1AC" w14:textId="77777777" w:rsidTr="00836C01">
        <w:tc>
          <w:tcPr>
            <w:tcW w:w="3067" w:type="dxa"/>
          </w:tcPr>
          <w:p w14:paraId="4AF50CFD" w14:textId="59972A36" w:rsidR="003F0B91" w:rsidRDefault="00B520CB" w:rsidP="00DA7965">
            <w:pPr>
              <w:pStyle w:val="BodyText"/>
              <w:rPr>
                <w:rFonts w:ascii="Calibri" w:hAnsi="Calibri" w:cs="Calibri"/>
                <w:color w:val="000000"/>
                <w:sz w:val="22"/>
                <w:szCs w:val="22"/>
              </w:rPr>
            </w:pPr>
            <w:proofErr w:type="spellStart"/>
            <w:r>
              <w:rPr>
                <w:rFonts w:ascii="Calibri" w:hAnsi="Calibri" w:cs="Calibri"/>
                <w:color w:val="000000"/>
                <w:sz w:val="22"/>
                <w:szCs w:val="22"/>
              </w:rPr>
              <w:t>d</w:t>
            </w:r>
            <w:r w:rsidR="003F0B91">
              <w:rPr>
                <w:rFonts w:ascii="Calibri" w:hAnsi="Calibri" w:cs="Calibri"/>
                <w:color w:val="000000"/>
                <w:sz w:val="22"/>
                <w:szCs w:val="22"/>
              </w:rPr>
              <w:t>oorQuantity</w:t>
            </w:r>
            <w:proofErr w:type="spellEnd"/>
          </w:p>
        </w:tc>
        <w:tc>
          <w:tcPr>
            <w:tcW w:w="4134" w:type="dxa"/>
          </w:tcPr>
          <w:p w14:paraId="6BC24E09" w14:textId="056691D3" w:rsidR="003F0B91" w:rsidRDefault="003F0B91" w:rsidP="00DA796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nc:VehicleDoorQuantity</w:t>
            </w:r>
            <w:proofErr w:type="spellEnd"/>
            <w:proofErr w:type="gramEnd"/>
          </w:p>
        </w:tc>
        <w:tc>
          <w:tcPr>
            <w:tcW w:w="3709" w:type="dxa"/>
          </w:tcPr>
          <w:p w14:paraId="1838A283" w14:textId="0D7DE6B9" w:rsidR="003F0B91" w:rsidRDefault="003F0B91" w:rsidP="00DA7965">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xs:nonNegativeInteger</w:t>
            </w:r>
            <w:proofErr w:type="spellEnd"/>
            <w:proofErr w:type="gramEnd"/>
          </w:p>
        </w:tc>
        <w:tc>
          <w:tcPr>
            <w:tcW w:w="5252" w:type="dxa"/>
          </w:tcPr>
          <w:p w14:paraId="4FBF3D27" w14:textId="3208EE65" w:rsidR="003F0B91" w:rsidRDefault="003F0B91" w:rsidP="00DA7965">
            <w:pPr>
              <w:rPr>
                <w:rFonts w:ascii="Calibri" w:hAnsi="Calibri" w:cs="Calibri"/>
                <w:color w:val="000000"/>
                <w:sz w:val="22"/>
                <w:szCs w:val="22"/>
              </w:rPr>
            </w:pPr>
            <w:r>
              <w:rPr>
                <w:rFonts w:ascii="Calibri" w:hAnsi="Calibri" w:cs="Calibri"/>
                <w:color w:val="000000"/>
                <w:sz w:val="22"/>
                <w:szCs w:val="22"/>
              </w:rPr>
              <w:t>A number of doors on a vehicle.</w:t>
            </w:r>
          </w:p>
        </w:tc>
        <w:tc>
          <w:tcPr>
            <w:tcW w:w="2492" w:type="dxa"/>
          </w:tcPr>
          <w:p w14:paraId="7699D888" w14:textId="77777777" w:rsidR="003F0B91" w:rsidRDefault="003F0B91" w:rsidP="00DA7965">
            <w:pPr>
              <w:rPr>
                <w:rFonts w:ascii="Calibri" w:hAnsi="Calibri" w:cs="Calibri"/>
                <w:color w:val="000000"/>
                <w:sz w:val="22"/>
                <w:szCs w:val="22"/>
              </w:rPr>
            </w:pPr>
          </w:p>
        </w:tc>
      </w:tr>
      <w:tr w:rsidR="003F0B91" w:rsidRPr="00F76794" w14:paraId="0D705116" w14:textId="77777777" w:rsidTr="00836C01">
        <w:tc>
          <w:tcPr>
            <w:tcW w:w="3067" w:type="dxa"/>
          </w:tcPr>
          <w:p w14:paraId="400DC08F" w14:textId="5700AC5A" w:rsidR="003F0B91" w:rsidRDefault="00B520CB" w:rsidP="00DA7965">
            <w:pPr>
              <w:pStyle w:val="BodyText"/>
              <w:rPr>
                <w:rFonts w:ascii="Calibri" w:hAnsi="Calibri" w:cs="Calibri"/>
                <w:color w:val="000000"/>
                <w:sz w:val="22"/>
                <w:szCs w:val="22"/>
              </w:rPr>
            </w:pPr>
            <w:r>
              <w:rPr>
                <w:rFonts w:ascii="Calibri" w:hAnsi="Calibri" w:cs="Calibri"/>
                <w:color w:val="000000"/>
                <w:sz w:val="22"/>
                <w:szCs w:val="22"/>
              </w:rPr>
              <w:t>i</w:t>
            </w:r>
            <w:r w:rsidR="003F0B91">
              <w:rPr>
                <w:rFonts w:ascii="Calibri" w:hAnsi="Calibri" w:cs="Calibri"/>
                <w:color w:val="000000"/>
                <w:sz w:val="22"/>
                <w:szCs w:val="22"/>
              </w:rPr>
              <w:t>dentification</w:t>
            </w:r>
          </w:p>
        </w:tc>
        <w:tc>
          <w:tcPr>
            <w:tcW w:w="4134" w:type="dxa"/>
          </w:tcPr>
          <w:p w14:paraId="3F806168" w14:textId="36002EBC" w:rsidR="003F0B91" w:rsidRDefault="003F0B91" w:rsidP="00DA796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nc:VehicleIdentification</w:t>
            </w:r>
            <w:proofErr w:type="spellEnd"/>
            <w:proofErr w:type="gramEnd"/>
          </w:p>
        </w:tc>
        <w:tc>
          <w:tcPr>
            <w:tcW w:w="3709" w:type="dxa"/>
          </w:tcPr>
          <w:p w14:paraId="3B25AC05" w14:textId="31E4838E" w:rsidR="003F0B91" w:rsidRDefault="003F0B91" w:rsidP="00DA796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5252" w:type="dxa"/>
          </w:tcPr>
          <w:p w14:paraId="2F452278" w14:textId="25D3E833" w:rsidR="003F0B91" w:rsidRDefault="003F0B91" w:rsidP="00DA7965">
            <w:pPr>
              <w:rPr>
                <w:rFonts w:ascii="Calibri" w:hAnsi="Calibri" w:cs="Calibri"/>
                <w:color w:val="000000"/>
                <w:sz w:val="22"/>
                <w:szCs w:val="22"/>
              </w:rPr>
            </w:pPr>
            <w:r>
              <w:rPr>
                <w:rFonts w:ascii="Calibri" w:hAnsi="Calibri" w:cs="Calibri"/>
                <w:color w:val="000000"/>
                <w:sz w:val="22"/>
                <w:szCs w:val="22"/>
              </w:rPr>
              <w:t>A unique identification for a specific vehicle.</w:t>
            </w:r>
          </w:p>
        </w:tc>
        <w:tc>
          <w:tcPr>
            <w:tcW w:w="2492" w:type="dxa"/>
          </w:tcPr>
          <w:p w14:paraId="0A482998" w14:textId="37658E4D" w:rsidR="003F0B91" w:rsidRPr="00E95F08" w:rsidRDefault="003F0B91" w:rsidP="00DA7965">
            <w:pPr>
              <w:rPr>
                <w:rFonts w:ascii="Calibri" w:hAnsi="Calibri" w:cs="Calibri"/>
                <w:color w:val="000000"/>
                <w:kern w:val="0"/>
                <w:sz w:val="22"/>
                <w:szCs w:val="22"/>
              </w:rPr>
            </w:pPr>
            <w:r>
              <w:rPr>
                <w:rFonts w:ascii="Calibri" w:hAnsi="Calibri" w:cs="Calibri"/>
                <w:color w:val="000000"/>
                <w:sz w:val="22"/>
                <w:szCs w:val="22"/>
              </w:rPr>
              <w:t>VIN, VIN number, registration, plate</w:t>
            </w:r>
          </w:p>
        </w:tc>
      </w:tr>
      <w:tr w:rsidR="003F0B91" w:rsidRPr="00F76794" w14:paraId="0DBB08F6" w14:textId="77777777" w:rsidTr="00836C01">
        <w:tc>
          <w:tcPr>
            <w:tcW w:w="3067" w:type="dxa"/>
          </w:tcPr>
          <w:p w14:paraId="3BDA82E7" w14:textId="02F61589" w:rsidR="003F0B91" w:rsidRDefault="00B520CB" w:rsidP="007506B9">
            <w:pPr>
              <w:pStyle w:val="BodyText"/>
              <w:rPr>
                <w:rFonts w:ascii="Calibri" w:hAnsi="Calibri" w:cs="Calibri"/>
                <w:i/>
                <w:iCs/>
                <w:color w:val="000000"/>
                <w:sz w:val="22"/>
                <w:szCs w:val="22"/>
              </w:rPr>
            </w:pPr>
            <w:proofErr w:type="spellStart"/>
            <w:r>
              <w:rPr>
                <w:rFonts w:ascii="Calibri" w:hAnsi="Calibri" w:cs="Calibri"/>
                <w:i/>
                <w:iCs/>
                <w:color w:val="000000"/>
                <w:sz w:val="22"/>
                <w:szCs w:val="22"/>
              </w:rPr>
              <w:t>m</w:t>
            </w:r>
            <w:r w:rsidR="003F0B91">
              <w:rPr>
                <w:rFonts w:ascii="Calibri" w:hAnsi="Calibri" w:cs="Calibri"/>
                <w:i/>
                <w:iCs/>
                <w:color w:val="000000"/>
                <w:sz w:val="22"/>
                <w:szCs w:val="22"/>
              </w:rPr>
              <w:t>akeCode</w:t>
            </w:r>
            <w:proofErr w:type="spellEnd"/>
          </w:p>
        </w:tc>
        <w:tc>
          <w:tcPr>
            <w:tcW w:w="4134" w:type="dxa"/>
          </w:tcPr>
          <w:p w14:paraId="51E74872" w14:textId="6AA0F4C1" w:rsidR="003F0B91" w:rsidRDefault="003F0B91" w:rsidP="007506B9">
            <w:pPr>
              <w:pStyle w:val="BodyText"/>
              <w:rPr>
                <w:rFonts w:ascii="Calibri" w:hAnsi="Calibri" w:cs="Calibri"/>
                <w:color w:val="000000"/>
                <w:sz w:val="22"/>
                <w:szCs w:val="22"/>
              </w:rPr>
            </w:pPr>
            <w:proofErr w:type="gramStart"/>
            <w:r>
              <w:rPr>
                <w:rFonts w:ascii="Calibri" w:hAnsi="Calibri" w:cs="Calibri"/>
                <w:i/>
                <w:iCs/>
                <w:color w:val="000000"/>
                <w:sz w:val="22"/>
                <w:szCs w:val="22"/>
              </w:rPr>
              <w:t>j:VehicleMakeCode</w:t>
            </w:r>
            <w:proofErr w:type="gramEnd"/>
          </w:p>
        </w:tc>
        <w:tc>
          <w:tcPr>
            <w:tcW w:w="3709" w:type="dxa"/>
          </w:tcPr>
          <w:p w14:paraId="30D32F4E" w14:textId="72E81DE4" w:rsidR="003F0B91" w:rsidRDefault="003F0B91" w:rsidP="007506B9">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ncic:VMACodeType</w:t>
            </w:r>
            <w:proofErr w:type="spellEnd"/>
            <w:proofErr w:type="gramEnd"/>
          </w:p>
        </w:tc>
        <w:tc>
          <w:tcPr>
            <w:tcW w:w="5252" w:type="dxa"/>
          </w:tcPr>
          <w:p w14:paraId="30CAA0C6" w14:textId="5E0505F9" w:rsidR="003F0B91" w:rsidRDefault="003F0B91" w:rsidP="007506B9">
            <w:pPr>
              <w:rPr>
                <w:rFonts w:ascii="Calibri" w:hAnsi="Calibri" w:cs="Calibri"/>
                <w:color w:val="000000"/>
                <w:sz w:val="22"/>
                <w:szCs w:val="22"/>
              </w:rPr>
            </w:pPr>
            <w:r>
              <w:rPr>
                <w:rFonts w:ascii="Calibri" w:hAnsi="Calibri" w:cs="Calibri"/>
                <w:color w:val="000000"/>
                <w:sz w:val="22"/>
                <w:szCs w:val="22"/>
              </w:rPr>
              <w:t>A manufacturer of a vehicle.</w:t>
            </w:r>
          </w:p>
        </w:tc>
        <w:tc>
          <w:tcPr>
            <w:tcW w:w="2492" w:type="dxa"/>
          </w:tcPr>
          <w:p w14:paraId="688692CF" w14:textId="77777777" w:rsidR="003F0B91" w:rsidRDefault="003F0B91" w:rsidP="007506B9">
            <w:pPr>
              <w:rPr>
                <w:rFonts w:ascii="Calibri" w:hAnsi="Calibri" w:cs="Calibri"/>
                <w:color w:val="000000"/>
                <w:sz w:val="22"/>
                <w:szCs w:val="22"/>
              </w:rPr>
            </w:pPr>
          </w:p>
        </w:tc>
      </w:tr>
      <w:tr w:rsidR="003F0B91" w:rsidRPr="00F76794" w14:paraId="7346C683" w14:textId="77777777" w:rsidTr="00836C01">
        <w:tc>
          <w:tcPr>
            <w:tcW w:w="3067" w:type="dxa"/>
          </w:tcPr>
          <w:p w14:paraId="572E9F0B" w14:textId="0FCA9843" w:rsidR="003F0B91" w:rsidRDefault="00B520CB" w:rsidP="007506B9">
            <w:pPr>
              <w:pStyle w:val="BodyText"/>
              <w:rPr>
                <w:rFonts w:ascii="Calibri" w:hAnsi="Calibri" w:cs="Calibri"/>
                <w:i/>
                <w:iCs/>
                <w:color w:val="000000"/>
                <w:sz w:val="22"/>
                <w:szCs w:val="22"/>
              </w:rPr>
            </w:pPr>
            <w:proofErr w:type="spellStart"/>
            <w:r>
              <w:rPr>
                <w:rFonts w:ascii="Calibri" w:hAnsi="Calibri" w:cs="Calibri"/>
                <w:i/>
                <w:iCs/>
                <w:color w:val="000000"/>
                <w:sz w:val="22"/>
                <w:szCs w:val="22"/>
              </w:rPr>
              <w:lastRenderedPageBreak/>
              <w:t>m</w:t>
            </w:r>
            <w:r w:rsidR="003F0B91">
              <w:rPr>
                <w:rFonts w:ascii="Calibri" w:hAnsi="Calibri" w:cs="Calibri"/>
                <w:i/>
                <w:iCs/>
                <w:color w:val="000000"/>
                <w:sz w:val="22"/>
                <w:szCs w:val="22"/>
              </w:rPr>
              <w:t>odelCode</w:t>
            </w:r>
            <w:proofErr w:type="spellEnd"/>
          </w:p>
        </w:tc>
        <w:tc>
          <w:tcPr>
            <w:tcW w:w="4134" w:type="dxa"/>
          </w:tcPr>
          <w:p w14:paraId="770D95E8" w14:textId="48DCBC3F" w:rsidR="003F0B91" w:rsidRDefault="003F0B91" w:rsidP="007506B9">
            <w:pPr>
              <w:pStyle w:val="BodyText"/>
              <w:rPr>
                <w:rFonts w:ascii="Calibri" w:hAnsi="Calibri" w:cs="Calibri"/>
                <w:color w:val="000000"/>
                <w:sz w:val="22"/>
                <w:szCs w:val="22"/>
              </w:rPr>
            </w:pPr>
            <w:proofErr w:type="gramStart"/>
            <w:r>
              <w:rPr>
                <w:rFonts w:ascii="Calibri" w:hAnsi="Calibri" w:cs="Calibri"/>
                <w:i/>
                <w:iCs/>
                <w:color w:val="000000"/>
                <w:sz w:val="22"/>
                <w:szCs w:val="22"/>
              </w:rPr>
              <w:t>j:VehicleModelCode</w:t>
            </w:r>
            <w:proofErr w:type="gramEnd"/>
          </w:p>
        </w:tc>
        <w:tc>
          <w:tcPr>
            <w:tcW w:w="3709" w:type="dxa"/>
          </w:tcPr>
          <w:p w14:paraId="5F3CCFE7" w14:textId="4072506C" w:rsidR="003F0B91" w:rsidRDefault="003F0B91" w:rsidP="007506B9">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ncic:VMOCodeType</w:t>
            </w:r>
            <w:proofErr w:type="spellEnd"/>
            <w:proofErr w:type="gramEnd"/>
          </w:p>
        </w:tc>
        <w:tc>
          <w:tcPr>
            <w:tcW w:w="5252" w:type="dxa"/>
          </w:tcPr>
          <w:p w14:paraId="3B00BD0A" w14:textId="58269DA9" w:rsidR="003F0B91" w:rsidRDefault="003F0B91" w:rsidP="007506B9">
            <w:pPr>
              <w:rPr>
                <w:rFonts w:ascii="Calibri" w:hAnsi="Calibri" w:cs="Calibri"/>
                <w:color w:val="000000"/>
                <w:sz w:val="22"/>
                <w:szCs w:val="22"/>
              </w:rPr>
            </w:pPr>
            <w:r>
              <w:rPr>
                <w:rFonts w:ascii="Calibri" w:hAnsi="Calibri" w:cs="Calibri"/>
                <w:color w:val="000000"/>
                <w:sz w:val="22"/>
                <w:szCs w:val="22"/>
              </w:rPr>
              <w:t>A specific design or class of vehicle made by a manufacturer.</w:t>
            </w:r>
          </w:p>
        </w:tc>
        <w:tc>
          <w:tcPr>
            <w:tcW w:w="2492" w:type="dxa"/>
          </w:tcPr>
          <w:p w14:paraId="26610698" w14:textId="77777777" w:rsidR="003F0B91" w:rsidRDefault="003F0B91" w:rsidP="007506B9">
            <w:pPr>
              <w:rPr>
                <w:rFonts w:ascii="Calibri" w:hAnsi="Calibri" w:cs="Calibri"/>
                <w:color w:val="000000"/>
                <w:sz w:val="22"/>
                <w:szCs w:val="22"/>
              </w:rPr>
            </w:pPr>
          </w:p>
        </w:tc>
      </w:tr>
      <w:tr w:rsidR="003F0B91" w:rsidRPr="00F76794" w14:paraId="3DD0ED17" w14:textId="77777777" w:rsidTr="00836C01">
        <w:tc>
          <w:tcPr>
            <w:tcW w:w="3067" w:type="dxa"/>
          </w:tcPr>
          <w:p w14:paraId="15FE20C8" w14:textId="1B78AB7C" w:rsidR="003F0B91" w:rsidRDefault="003F0B91" w:rsidP="007506B9">
            <w:pPr>
              <w:pStyle w:val="BodyText"/>
              <w:rPr>
                <w:rFonts w:ascii="Calibri" w:hAnsi="Calibri" w:cs="Calibri"/>
                <w:color w:val="000000"/>
                <w:sz w:val="22"/>
                <w:szCs w:val="22"/>
              </w:rPr>
            </w:pPr>
            <w:proofErr w:type="spellStart"/>
            <w:r>
              <w:rPr>
                <w:rFonts w:ascii="Calibri" w:hAnsi="Calibri" w:cs="Calibri"/>
                <w:color w:val="000000"/>
                <w:sz w:val="22"/>
                <w:szCs w:val="22"/>
              </w:rPr>
              <w:t>isRental</w:t>
            </w:r>
            <w:proofErr w:type="spellEnd"/>
          </w:p>
        </w:tc>
        <w:tc>
          <w:tcPr>
            <w:tcW w:w="4134" w:type="dxa"/>
          </w:tcPr>
          <w:p w14:paraId="05D0CFC9" w14:textId="329840E3" w:rsidR="003F0B91" w:rsidRDefault="003F0B91" w:rsidP="007506B9">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nc:ItemRentalIndicator</w:t>
            </w:r>
            <w:proofErr w:type="spellEnd"/>
            <w:proofErr w:type="gramEnd"/>
          </w:p>
        </w:tc>
        <w:tc>
          <w:tcPr>
            <w:tcW w:w="3709" w:type="dxa"/>
          </w:tcPr>
          <w:p w14:paraId="36BFF8E9" w14:textId="362B50E5" w:rsidR="003F0B91" w:rsidRDefault="003F0B91" w:rsidP="007506B9">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5252" w:type="dxa"/>
          </w:tcPr>
          <w:p w14:paraId="7DBCC088" w14:textId="36CB3C4E" w:rsidR="003F0B91" w:rsidRDefault="003F0B91" w:rsidP="007506B9">
            <w:pPr>
              <w:rPr>
                <w:rFonts w:ascii="Calibri" w:hAnsi="Calibri" w:cs="Calibri"/>
                <w:color w:val="000000"/>
                <w:sz w:val="22"/>
                <w:szCs w:val="22"/>
              </w:rPr>
            </w:pPr>
            <w:r>
              <w:rPr>
                <w:rFonts w:ascii="Calibri" w:hAnsi="Calibri" w:cs="Calibri"/>
                <w:color w:val="000000"/>
                <w:sz w:val="22"/>
                <w:szCs w:val="22"/>
              </w:rPr>
              <w:t>True if an item is rented; false otherwise.</w:t>
            </w:r>
          </w:p>
        </w:tc>
        <w:tc>
          <w:tcPr>
            <w:tcW w:w="2492" w:type="dxa"/>
          </w:tcPr>
          <w:p w14:paraId="4D3322F5" w14:textId="77777777" w:rsidR="003F0B91" w:rsidRDefault="003F0B91" w:rsidP="007506B9">
            <w:pPr>
              <w:rPr>
                <w:rFonts w:ascii="Calibri" w:hAnsi="Calibri" w:cs="Calibri"/>
                <w:color w:val="000000"/>
                <w:sz w:val="22"/>
                <w:szCs w:val="22"/>
              </w:rPr>
            </w:pPr>
          </w:p>
        </w:tc>
      </w:tr>
      <w:tr w:rsidR="003F0B91" w:rsidRPr="00F76794" w14:paraId="2B532313" w14:textId="77777777" w:rsidTr="00836C01">
        <w:tc>
          <w:tcPr>
            <w:tcW w:w="3067" w:type="dxa"/>
          </w:tcPr>
          <w:p w14:paraId="0FFF9483" w14:textId="367AB9EC" w:rsidR="003F0B91" w:rsidRDefault="00B520CB" w:rsidP="007506B9">
            <w:pPr>
              <w:pStyle w:val="BodyText"/>
              <w:rPr>
                <w:rFonts w:ascii="Calibri" w:hAnsi="Calibri" w:cs="Calibri"/>
                <w:color w:val="000000"/>
                <w:sz w:val="22"/>
                <w:szCs w:val="22"/>
              </w:rPr>
            </w:pPr>
            <w:proofErr w:type="spellStart"/>
            <w:r>
              <w:rPr>
                <w:rFonts w:ascii="Calibri" w:hAnsi="Calibri" w:cs="Calibri"/>
                <w:color w:val="000000"/>
                <w:sz w:val="22"/>
                <w:szCs w:val="22"/>
              </w:rPr>
              <w:t>t</w:t>
            </w:r>
            <w:r w:rsidR="003F0B91">
              <w:rPr>
                <w:rFonts w:ascii="Calibri" w:hAnsi="Calibri" w:cs="Calibri"/>
                <w:color w:val="000000"/>
                <w:sz w:val="22"/>
                <w:szCs w:val="22"/>
              </w:rPr>
              <w:t>owerAssociation</w:t>
            </w:r>
            <w:proofErr w:type="spellEnd"/>
          </w:p>
        </w:tc>
        <w:tc>
          <w:tcPr>
            <w:tcW w:w="4134" w:type="dxa"/>
          </w:tcPr>
          <w:p w14:paraId="38F83FA2" w14:textId="513C43BD" w:rsidR="003F0B91" w:rsidRDefault="003F0B91" w:rsidP="007506B9">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nc:VehicleTowerAssociation</w:t>
            </w:r>
            <w:proofErr w:type="spellEnd"/>
            <w:proofErr w:type="gramEnd"/>
          </w:p>
        </w:tc>
        <w:tc>
          <w:tcPr>
            <w:tcW w:w="3709" w:type="dxa"/>
          </w:tcPr>
          <w:p w14:paraId="26ADFCA6" w14:textId="066352C4" w:rsidR="003F0B91" w:rsidRDefault="003F0B91" w:rsidP="007506B9">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nc:ItemEntityAssociationType</w:t>
            </w:r>
            <w:proofErr w:type="spellEnd"/>
            <w:proofErr w:type="gramEnd"/>
          </w:p>
        </w:tc>
        <w:tc>
          <w:tcPr>
            <w:tcW w:w="5252" w:type="dxa"/>
          </w:tcPr>
          <w:p w14:paraId="7BC23B20" w14:textId="0DDC787F" w:rsidR="003F0B91" w:rsidRDefault="003F0B91" w:rsidP="007506B9">
            <w:pPr>
              <w:rPr>
                <w:rFonts w:ascii="Calibri" w:hAnsi="Calibri" w:cs="Calibri"/>
                <w:color w:val="000000"/>
                <w:sz w:val="22"/>
                <w:szCs w:val="22"/>
              </w:rPr>
            </w:pPr>
            <w:r>
              <w:rPr>
                <w:rFonts w:ascii="Calibri" w:hAnsi="Calibri" w:cs="Calibri"/>
                <w:color w:val="000000"/>
                <w:sz w:val="22"/>
                <w:szCs w:val="22"/>
              </w:rPr>
              <w:t>An association between a vehicle and the entity that towed it.</w:t>
            </w:r>
          </w:p>
        </w:tc>
        <w:tc>
          <w:tcPr>
            <w:tcW w:w="2492" w:type="dxa"/>
          </w:tcPr>
          <w:p w14:paraId="65633E1F" w14:textId="77777777" w:rsidR="003F0B91" w:rsidRDefault="003F0B91" w:rsidP="007506B9">
            <w:pPr>
              <w:rPr>
                <w:rFonts w:ascii="Calibri" w:hAnsi="Calibri" w:cs="Calibri"/>
                <w:color w:val="000000"/>
                <w:sz w:val="22"/>
                <w:szCs w:val="22"/>
              </w:rPr>
            </w:pPr>
          </w:p>
        </w:tc>
      </w:tr>
      <w:tr w:rsidR="003F0B91" w:rsidRPr="00F76794" w14:paraId="48CC8BB1" w14:textId="77777777" w:rsidTr="00836C01">
        <w:tc>
          <w:tcPr>
            <w:tcW w:w="3067" w:type="dxa"/>
          </w:tcPr>
          <w:p w14:paraId="6E78318D" w14:textId="054E90FA" w:rsidR="003F0B91" w:rsidRDefault="003F0B91" w:rsidP="007506B9">
            <w:pPr>
              <w:pStyle w:val="BodyText"/>
              <w:rPr>
                <w:rFonts w:ascii="Calibri" w:hAnsi="Calibri" w:cs="Calibri"/>
                <w:color w:val="000000"/>
                <w:sz w:val="22"/>
                <w:szCs w:val="22"/>
              </w:rPr>
            </w:pPr>
            <w:r>
              <w:rPr>
                <w:rFonts w:ascii="Calibri" w:hAnsi="Calibri" w:cs="Calibri"/>
                <w:color w:val="000000"/>
                <w:sz w:val="22"/>
                <w:szCs w:val="22"/>
              </w:rPr>
              <w:t>VINA</w:t>
            </w:r>
          </w:p>
        </w:tc>
        <w:tc>
          <w:tcPr>
            <w:tcW w:w="4134" w:type="dxa"/>
          </w:tcPr>
          <w:p w14:paraId="6C304EC1" w14:textId="5AF119D0" w:rsidR="003F0B91" w:rsidRDefault="003F0B91" w:rsidP="007506B9">
            <w:pPr>
              <w:pStyle w:val="BodyText"/>
              <w:rPr>
                <w:rFonts w:ascii="Calibri" w:hAnsi="Calibri" w:cs="Calibri"/>
                <w:color w:val="000000"/>
                <w:sz w:val="22"/>
                <w:szCs w:val="22"/>
              </w:rPr>
            </w:pPr>
            <w:proofErr w:type="gramStart"/>
            <w:r>
              <w:rPr>
                <w:rFonts w:ascii="Calibri" w:hAnsi="Calibri" w:cs="Calibri"/>
                <w:color w:val="000000"/>
                <w:sz w:val="22"/>
                <w:szCs w:val="22"/>
              </w:rPr>
              <w:t>j:VehicleVINAText</w:t>
            </w:r>
            <w:proofErr w:type="gramEnd"/>
          </w:p>
        </w:tc>
        <w:tc>
          <w:tcPr>
            <w:tcW w:w="3709" w:type="dxa"/>
          </w:tcPr>
          <w:p w14:paraId="144A3D60" w14:textId="4DD925CF" w:rsidR="003F0B91" w:rsidRDefault="003F0B91" w:rsidP="007506B9">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252" w:type="dxa"/>
          </w:tcPr>
          <w:p w14:paraId="7F2137B4" w14:textId="7880F72E" w:rsidR="003F0B91" w:rsidRDefault="003F0B91" w:rsidP="007506B9">
            <w:pPr>
              <w:rPr>
                <w:rFonts w:ascii="Calibri" w:hAnsi="Calibri" w:cs="Calibri"/>
                <w:color w:val="000000"/>
                <w:sz w:val="22"/>
                <w:szCs w:val="22"/>
              </w:rPr>
            </w:pPr>
            <w:r>
              <w:rPr>
                <w:rFonts w:ascii="Calibri" w:hAnsi="Calibri" w:cs="Calibri"/>
                <w:color w:val="000000"/>
                <w:sz w:val="22"/>
                <w:szCs w:val="22"/>
              </w:rPr>
              <w:t xml:space="preserve">A Vehicle Identification Number Analysis; a combination of a vehicle </w:t>
            </w:r>
            <w:proofErr w:type="gramStart"/>
            <w:r>
              <w:rPr>
                <w:rFonts w:ascii="Calibri" w:hAnsi="Calibri" w:cs="Calibri"/>
                <w:color w:val="000000"/>
                <w:sz w:val="22"/>
                <w:szCs w:val="22"/>
              </w:rPr>
              <w:t>make</w:t>
            </w:r>
            <w:proofErr w:type="gramEnd"/>
            <w:r>
              <w:rPr>
                <w:rFonts w:ascii="Calibri" w:hAnsi="Calibri" w:cs="Calibri"/>
                <w:color w:val="000000"/>
                <w:sz w:val="22"/>
                <w:szCs w:val="22"/>
              </w:rPr>
              <w:t xml:space="preserve"> and model information.</w:t>
            </w:r>
          </w:p>
        </w:tc>
        <w:tc>
          <w:tcPr>
            <w:tcW w:w="2492" w:type="dxa"/>
          </w:tcPr>
          <w:p w14:paraId="3862FE8F" w14:textId="77777777" w:rsidR="003F0B91" w:rsidRDefault="003F0B91" w:rsidP="007506B9">
            <w:pPr>
              <w:rPr>
                <w:rFonts w:ascii="Calibri" w:hAnsi="Calibri" w:cs="Calibri"/>
                <w:color w:val="000000"/>
                <w:sz w:val="22"/>
                <w:szCs w:val="22"/>
              </w:rPr>
            </w:pPr>
          </w:p>
        </w:tc>
      </w:tr>
      <w:tr w:rsidR="003F0B91" w:rsidRPr="00F76794" w14:paraId="055D73F1" w14:textId="77777777" w:rsidTr="00836C01">
        <w:tc>
          <w:tcPr>
            <w:tcW w:w="3067" w:type="dxa"/>
          </w:tcPr>
          <w:p w14:paraId="0E76230A" w14:textId="091AB399" w:rsidR="003F0B91" w:rsidRDefault="00B520CB" w:rsidP="007506B9">
            <w:pPr>
              <w:pStyle w:val="BodyText"/>
              <w:rPr>
                <w:rFonts w:ascii="Calibri" w:hAnsi="Calibri" w:cs="Calibri"/>
                <w:color w:val="000000"/>
                <w:sz w:val="22"/>
                <w:szCs w:val="22"/>
              </w:rPr>
            </w:pPr>
            <w:proofErr w:type="spellStart"/>
            <w:r>
              <w:rPr>
                <w:rFonts w:ascii="Calibri" w:hAnsi="Calibri" w:cs="Calibri"/>
                <w:color w:val="000000"/>
                <w:sz w:val="22"/>
                <w:szCs w:val="22"/>
              </w:rPr>
              <w:t>i</w:t>
            </w:r>
            <w:r w:rsidR="003F0B91">
              <w:rPr>
                <w:rFonts w:ascii="Calibri" w:hAnsi="Calibri" w:cs="Calibri"/>
                <w:color w:val="000000"/>
                <w:sz w:val="22"/>
                <w:szCs w:val="22"/>
              </w:rPr>
              <w:t>sWanted</w:t>
            </w:r>
            <w:proofErr w:type="spellEnd"/>
          </w:p>
        </w:tc>
        <w:tc>
          <w:tcPr>
            <w:tcW w:w="4134" w:type="dxa"/>
          </w:tcPr>
          <w:p w14:paraId="570895C9" w14:textId="1411EB22" w:rsidR="003F0B91" w:rsidRDefault="003F0B91" w:rsidP="007506B9">
            <w:pPr>
              <w:pStyle w:val="BodyText"/>
              <w:rPr>
                <w:rFonts w:ascii="Calibri" w:hAnsi="Calibri" w:cs="Calibri"/>
                <w:color w:val="000000"/>
                <w:sz w:val="22"/>
                <w:szCs w:val="22"/>
              </w:rPr>
            </w:pPr>
            <w:proofErr w:type="gramStart"/>
            <w:r>
              <w:rPr>
                <w:rFonts w:ascii="Calibri" w:hAnsi="Calibri" w:cs="Calibri"/>
                <w:color w:val="000000"/>
                <w:sz w:val="22"/>
                <w:szCs w:val="22"/>
              </w:rPr>
              <w:t>j:VehicleWantedIndicator</w:t>
            </w:r>
            <w:proofErr w:type="gramEnd"/>
          </w:p>
        </w:tc>
        <w:tc>
          <w:tcPr>
            <w:tcW w:w="3709" w:type="dxa"/>
          </w:tcPr>
          <w:p w14:paraId="7F673428" w14:textId="4BFA4A79" w:rsidR="003F0B91" w:rsidRDefault="003F0B91" w:rsidP="007506B9">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5252" w:type="dxa"/>
          </w:tcPr>
          <w:p w14:paraId="3548D134" w14:textId="5C07EBF5" w:rsidR="003F0B91" w:rsidRDefault="003F0B91" w:rsidP="007506B9">
            <w:pPr>
              <w:rPr>
                <w:rFonts w:ascii="Calibri" w:hAnsi="Calibri" w:cs="Calibri"/>
                <w:color w:val="000000"/>
                <w:sz w:val="22"/>
                <w:szCs w:val="22"/>
              </w:rPr>
            </w:pPr>
            <w:r>
              <w:rPr>
                <w:rFonts w:ascii="Calibri" w:hAnsi="Calibri" w:cs="Calibri"/>
                <w:color w:val="000000"/>
                <w:sz w:val="22"/>
                <w:szCs w:val="22"/>
              </w:rPr>
              <w:t>True if a vehicle is being searched for by law enforcement; false otherwise.</w:t>
            </w:r>
          </w:p>
        </w:tc>
        <w:tc>
          <w:tcPr>
            <w:tcW w:w="2492" w:type="dxa"/>
          </w:tcPr>
          <w:p w14:paraId="458E764E" w14:textId="77777777" w:rsidR="003F0B91" w:rsidRDefault="003F0B91" w:rsidP="007506B9">
            <w:pPr>
              <w:rPr>
                <w:rFonts w:ascii="Calibri" w:hAnsi="Calibri" w:cs="Calibri"/>
                <w:color w:val="000000"/>
                <w:sz w:val="22"/>
                <w:szCs w:val="22"/>
              </w:rPr>
            </w:pPr>
          </w:p>
        </w:tc>
      </w:tr>
    </w:tbl>
    <w:p w14:paraId="5E760B8B" w14:textId="3B1C740A" w:rsidR="004F6998" w:rsidRDefault="004F6998" w:rsidP="00E95F08">
      <w:pPr>
        <w:pStyle w:val="Heading3"/>
      </w:pPr>
      <w:bookmarkStart w:id="211" w:name="_Toc54356193"/>
      <w:proofErr w:type="spellStart"/>
      <w:r>
        <w:t>DateType</w:t>
      </w:r>
      <w:bookmarkEnd w:id="211"/>
      <w:proofErr w:type="spellEnd"/>
    </w:p>
    <w:tbl>
      <w:tblPr>
        <w:tblStyle w:val="TableGrid"/>
        <w:tblW w:w="18654" w:type="dxa"/>
        <w:tblLook w:val="04A0" w:firstRow="1" w:lastRow="0" w:firstColumn="1" w:lastColumn="0" w:noHBand="0" w:noVBand="1"/>
      </w:tblPr>
      <w:tblGrid>
        <w:gridCol w:w="2405"/>
        <w:gridCol w:w="4111"/>
        <w:gridCol w:w="3118"/>
        <w:gridCol w:w="6503"/>
        <w:gridCol w:w="2517"/>
      </w:tblGrid>
      <w:tr w:rsidR="00D45C3B" w:rsidRPr="00F76794" w14:paraId="4A63656A" w14:textId="77777777" w:rsidTr="00836C01">
        <w:tc>
          <w:tcPr>
            <w:tcW w:w="2405" w:type="dxa"/>
          </w:tcPr>
          <w:p w14:paraId="1C74F004" w14:textId="3054287D" w:rsidR="00D45C3B" w:rsidRPr="00F76794" w:rsidRDefault="00D45C3B" w:rsidP="004F6998">
            <w:pPr>
              <w:pStyle w:val="BodyText"/>
              <w:rPr>
                <w:rFonts w:ascii="Tahoma" w:hAnsi="Tahoma" w:cs="Tahoma"/>
                <w:b/>
                <w:bCs/>
              </w:rPr>
            </w:pPr>
            <w:r>
              <w:rPr>
                <w:rFonts w:ascii="Tahoma" w:hAnsi="Tahoma" w:cs="Tahoma"/>
                <w:b/>
                <w:bCs/>
              </w:rPr>
              <w:t>JSON Name</w:t>
            </w:r>
          </w:p>
        </w:tc>
        <w:tc>
          <w:tcPr>
            <w:tcW w:w="4111" w:type="dxa"/>
          </w:tcPr>
          <w:p w14:paraId="6D208ACD" w14:textId="187D5D67" w:rsidR="00D45C3B" w:rsidRPr="00F76794" w:rsidRDefault="00D45C3B" w:rsidP="004F6998">
            <w:pPr>
              <w:pStyle w:val="BodyText"/>
              <w:rPr>
                <w:rFonts w:ascii="Tahoma" w:hAnsi="Tahoma" w:cs="Tahoma"/>
                <w:b/>
                <w:bCs/>
              </w:rPr>
            </w:pPr>
            <w:r w:rsidRPr="00F76794">
              <w:rPr>
                <w:rFonts w:ascii="Tahoma" w:hAnsi="Tahoma" w:cs="Tahoma"/>
                <w:b/>
                <w:bCs/>
              </w:rPr>
              <w:t>Data element</w:t>
            </w:r>
          </w:p>
        </w:tc>
        <w:tc>
          <w:tcPr>
            <w:tcW w:w="3118" w:type="dxa"/>
          </w:tcPr>
          <w:p w14:paraId="1479BE0E" w14:textId="77777777" w:rsidR="00D45C3B" w:rsidRPr="00F76794" w:rsidRDefault="00D45C3B" w:rsidP="004F6998">
            <w:pPr>
              <w:pStyle w:val="BodyText"/>
              <w:rPr>
                <w:rFonts w:ascii="Tahoma" w:hAnsi="Tahoma" w:cs="Tahoma"/>
                <w:b/>
                <w:bCs/>
              </w:rPr>
            </w:pPr>
            <w:r w:rsidRPr="00F76794">
              <w:rPr>
                <w:rFonts w:ascii="Tahoma" w:hAnsi="Tahoma" w:cs="Tahoma"/>
                <w:b/>
                <w:bCs/>
              </w:rPr>
              <w:t>Type</w:t>
            </w:r>
          </w:p>
        </w:tc>
        <w:tc>
          <w:tcPr>
            <w:tcW w:w="6503" w:type="dxa"/>
          </w:tcPr>
          <w:p w14:paraId="1D7CE200" w14:textId="77777777" w:rsidR="00D45C3B" w:rsidRPr="00F76794" w:rsidRDefault="00D45C3B" w:rsidP="004F6998">
            <w:pPr>
              <w:pStyle w:val="BodyText"/>
              <w:rPr>
                <w:rFonts w:ascii="Tahoma" w:hAnsi="Tahoma" w:cs="Tahoma"/>
                <w:b/>
                <w:bCs/>
              </w:rPr>
            </w:pPr>
            <w:r w:rsidRPr="00F76794">
              <w:rPr>
                <w:rFonts w:ascii="Tahoma" w:hAnsi="Tahoma" w:cs="Tahoma"/>
                <w:b/>
                <w:bCs/>
              </w:rPr>
              <w:t>Description</w:t>
            </w:r>
          </w:p>
        </w:tc>
        <w:tc>
          <w:tcPr>
            <w:tcW w:w="2517" w:type="dxa"/>
          </w:tcPr>
          <w:p w14:paraId="5AF6D558" w14:textId="77777777" w:rsidR="00D45C3B" w:rsidRPr="00F76794" w:rsidRDefault="00D45C3B" w:rsidP="004F6998">
            <w:pPr>
              <w:pStyle w:val="BodyText"/>
              <w:rPr>
                <w:rFonts w:ascii="Tahoma" w:hAnsi="Tahoma" w:cs="Tahoma"/>
                <w:b/>
                <w:bCs/>
              </w:rPr>
            </w:pPr>
            <w:r w:rsidRPr="00F76794">
              <w:rPr>
                <w:rFonts w:ascii="Tahoma" w:hAnsi="Tahoma" w:cs="Tahoma"/>
                <w:b/>
                <w:bCs/>
              </w:rPr>
              <w:t>Comment</w:t>
            </w:r>
          </w:p>
        </w:tc>
      </w:tr>
      <w:tr w:rsidR="00D45C3B" w:rsidRPr="00B6200C" w14:paraId="08C50962" w14:textId="77777777" w:rsidTr="00836C01">
        <w:tc>
          <w:tcPr>
            <w:tcW w:w="2405" w:type="dxa"/>
          </w:tcPr>
          <w:p w14:paraId="29C594AA" w14:textId="3740BA16" w:rsidR="00D45C3B" w:rsidRDefault="00B520CB" w:rsidP="004F6998">
            <w:pPr>
              <w:pStyle w:val="BodyText"/>
              <w:rPr>
                <w:rFonts w:ascii="Calibri" w:hAnsi="Calibri" w:cs="Calibri"/>
                <w:i/>
                <w:iCs/>
                <w:color w:val="000000"/>
                <w:sz w:val="22"/>
                <w:szCs w:val="22"/>
              </w:rPr>
            </w:pPr>
            <w:r>
              <w:rPr>
                <w:rFonts w:ascii="Calibri" w:hAnsi="Calibri" w:cs="Calibri"/>
                <w:i/>
                <w:iCs/>
                <w:color w:val="000000"/>
                <w:sz w:val="22"/>
                <w:szCs w:val="22"/>
              </w:rPr>
              <w:t>d</w:t>
            </w:r>
            <w:r w:rsidR="00D45C3B">
              <w:rPr>
                <w:rFonts w:ascii="Calibri" w:hAnsi="Calibri" w:cs="Calibri"/>
                <w:i/>
                <w:iCs/>
                <w:color w:val="000000"/>
                <w:sz w:val="22"/>
                <w:szCs w:val="22"/>
              </w:rPr>
              <w:t>ate</w:t>
            </w:r>
          </w:p>
        </w:tc>
        <w:tc>
          <w:tcPr>
            <w:tcW w:w="4111" w:type="dxa"/>
          </w:tcPr>
          <w:p w14:paraId="6236622E" w14:textId="4D289AC0" w:rsidR="00D45C3B" w:rsidRPr="00B6200C" w:rsidRDefault="00D45C3B" w:rsidP="004F6998">
            <w:pPr>
              <w:pStyle w:val="BodyText"/>
              <w:rPr>
                <w:rFonts w:ascii="Tahoma" w:hAnsi="Tahoma" w:cs="Tahoma"/>
              </w:rPr>
            </w:pPr>
            <w:proofErr w:type="spellStart"/>
            <w:proofErr w:type="gramStart"/>
            <w:r>
              <w:rPr>
                <w:rFonts w:ascii="Calibri" w:hAnsi="Calibri" w:cs="Calibri"/>
                <w:i/>
                <w:iCs/>
                <w:color w:val="000000"/>
                <w:sz w:val="22"/>
                <w:szCs w:val="22"/>
              </w:rPr>
              <w:t>nc:Date</w:t>
            </w:r>
            <w:proofErr w:type="spellEnd"/>
            <w:proofErr w:type="gramEnd"/>
          </w:p>
        </w:tc>
        <w:tc>
          <w:tcPr>
            <w:tcW w:w="3118" w:type="dxa"/>
          </w:tcPr>
          <w:p w14:paraId="5B617446" w14:textId="7601AB56" w:rsidR="00D45C3B" w:rsidRPr="00B6200C" w:rsidRDefault="00D45C3B" w:rsidP="004F6998">
            <w:pPr>
              <w:pStyle w:val="BodyText"/>
              <w:rPr>
                <w:rFonts w:ascii="Tahoma" w:hAnsi="Tahoma" w:cs="Tahoma"/>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xs:date</w:t>
            </w:r>
            <w:proofErr w:type="spellEnd"/>
            <w:proofErr w:type="gramEnd"/>
          </w:p>
        </w:tc>
        <w:tc>
          <w:tcPr>
            <w:tcW w:w="6503" w:type="dxa"/>
          </w:tcPr>
          <w:p w14:paraId="44B67B0B" w14:textId="3FEE61F5" w:rsidR="00D45C3B" w:rsidRPr="00B6200C" w:rsidRDefault="00D45C3B" w:rsidP="004F6998">
            <w:pPr>
              <w:rPr>
                <w:rFonts w:ascii="Calibri" w:hAnsi="Calibri" w:cs="Calibri"/>
                <w:color w:val="000000"/>
                <w:kern w:val="0"/>
                <w:sz w:val="22"/>
                <w:szCs w:val="22"/>
              </w:rPr>
            </w:pPr>
            <w:r>
              <w:rPr>
                <w:rFonts w:ascii="Calibri" w:hAnsi="Calibri" w:cs="Calibri"/>
                <w:color w:val="000000"/>
                <w:sz w:val="22"/>
                <w:szCs w:val="22"/>
              </w:rPr>
              <w:t>A full date.</w:t>
            </w:r>
          </w:p>
        </w:tc>
        <w:tc>
          <w:tcPr>
            <w:tcW w:w="2517" w:type="dxa"/>
          </w:tcPr>
          <w:p w14:paraId="279B3821" w14:textId="3947A620" w:rsidR="00D45C3B" w:rsidRPr="00B6200C" w:rsidRDefault="00D45C3B" w:rsidP="004F6998">
            <w:pPr>
              <w:rPr>
                <w:rFonts w:ascii="Calibri" w:hAnsi="Calibri" w:cs="Calibri"/>
                <w:color w:val="000000"/>
                <w:kern w:val="0"/>
                <w:sz w:val="22"/>
                <w:szCs w:val="22"/>
              </w:rPr>
            </w:pPr>
          </w:p>
        </w:tc>
      </w:tr>
      <w:tr w:rsidR="00D45C3B" w:rsidRPr="00B6200C" w14:paraId="11D10A49" w14:textId="77777777" w:rsidTr="00836C01">
        <w:tc>
          <w:tcPr>
            <w:tcW w:w="2405" w:type="dxa"/>
          </w:tcPr>
          <w:p w14:paraId="3A604CF3" w14:textId="46645B49" w:rsidR="00D45C3B" w:rsidRDefault="00B520CB" w:rsidP="004F6998">
            <w:pPr>
              <w:pStyle w:val="BodyText"/>
              <w:rPr>
                <w:rFonts w:ascii="Calibri" w:hAnsi="Calibri" w:cs="Calibri"/>
                <w:color w:val="000000"/>
                <w:sz w:val="22"/>
                <w:szCs w:val="22"/>
              </w:rPr>
            </w:pPr>
            <w:proofErr w:type="spellStart"/>
            <w:r>
              <w:rPr>
                <w:rFonts w:ascii="Calibri" w:hAnsi="Calibri" w:cs="Calibri"/>
                <w:color w:val="000000"/>
                <w:sz w:val="22"/>
                <w:szCs w:val="22"/>
              </w:rPr>
              <w:t>d</w:t>
            </w:r>
            <w:r w:rsidR="00D45C3B">
              <w:rPr>
                <w:rFonts w:ascii="Calibri" w:hAnsi="Calibri" w:cs="Calibri"/>
                <w:color w:val="000000"/>
                <w:sz w:val="22"/>
                <w:szCs w:val="22"/>
              </w:rPr>
              <w:t>ateTime</w:t>
            </w:r>
            <w:proofErr w:type="spellEnd"/>
          </w:p>
        </w:tc>
        <w:tc>
          <w:tcPr>
            <w:tcW w:w="4111" w:type="dxa"/>
          </w:tcPr>
          <w:p w14:paraId="11075E95" w14:textId="1BE4FA3A" w:rsidR="00D45C3B" w:rsidRDefault="00D45C3B" w:rsidP="004F6998">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nc:DateTime</w:t>
            </w:r>
            <w:proofErr w:type="spellEnd"/>
            <w:proofErr w:type="gramEnd"/>
          </w:p>
        </w:tc>
        <w:tc>
          <w:tcPr>
            <w:tcW w:w="3118" w:type="dxa"/>
          </w:tcPr>
          <w:p w14:paraId="62C4347F" w14:textId="69F9A3F0" w:rsidR="00D45C3B" w:rsidRDefault="00D45C3B" w:rsidP="004F6998">
            <w:pPr>
              <w:pStyle w:val="BodyText"/>
              <w:rPr>
                <w:rFonts w:ascii="Calibri" w:hAnsi="Calibri" w:cs="Calibri"/>
                <w:color w:val="000000"/>
                <w:sz w:val="22"/>
                <w:szCs w:val="22"/>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xs:dateTime</w:t>
            </w:r>
            <w:proofErr w:type="spellEnd"/>
            <w:proofErr w:type="gramEnd"/>
          </w:p>
        </w:tc>
        <w:tc>
          <w:tcPr>
            <w:tcW w:w="6503" w:type="dxa"/>
          </w:tcPr>
          <w:p w14:paraId="1C1ED916" w14:textId="29131631" w:rsidR="00D45C3B" w:rsidRDefault="00D45C3B" w:rsidP="004F6998">
            <w:pPr>
              <w:rPr>
                <w:rFonts w:ascii="Calibri" w:hAnsi="Calibri" w:cs="Calibri"/>
                <w:color w:val="000000"/>
                <w:sz w:val="22"/>
                <w:szCs w:val="22"/>
              </w:rPr>
            </w:pPr>
            <w:r>
              <w:rPr>
                <w:rFonts w:ascii="Calibri" w:hAnsi="Calibri" w:cs="Calibri"/>
                <w:color w:val="000000"/>
                <w:sz w:val="22"/>
                <w:szCs w:val="22"/>
              </w:rPr>
              <w:t>A full date and time.</w:t>
            </w:r>
          </w:p>
        </w:tc>
        <w:tc>
          <w:tcPr>
            <w:tcW w:w="2517" w:type="dxa"/>
          </w:tcPr>
          <w:p w14:paraId="667AD883" w14:textId="77777777" w:rsidR="00D45C3B" w:rsidRPr="00B6200C" w:rsidRDefault="00D45C3B" w:rsidP="004F6998">
            <w:pPr>
              <w:rPr>
                <w:rFonts w:ascii="Calibri" w:hAnsi="Calibri" w:cs="Calibri"/>
                <w:color w:val="000000"/>
                <w:kern w:val="0"/>
                <w:sz w:val="22"/>
                <w:szCs w:val="22"/>
              </w:rPr>
            </w:pPr>
          </w:p>
        </w:tc>
      </w:tr>
      <w:tr w:rsidR="00D45C3B" w:rsidRPr="00B6200C" w14:paraId="73B51D5B" w14:textId="77777777" w:rsidTr="00836C01">
        <w:tc>
          <w:tcPr>
            <w:tcW w:w="2405" w:type="dxa"/>
          </w:tcPr>
          <w:p w14:paraId="6E566A1A" w14:textId="39D565B1" w:rsidR="00D45C3B" w:rsidRDefault="00B520CB" w:rsidP="004F6998">
            <w:pPr>
              <w:pStyle w:val="BodyText"/>
              <w:rPr>
                <w:rFonts w:ascii="Calibri" w:hAnsi="Calibri" w:cs="Calibri"/>
                <w:color w:val="000000"/>
                <w:sz w:val="22"/>
                <w:szCs w:val="22"/>
              </w:rPr>
            </w:pPr>
            <w:proofErr w:type="spellStart"/>
            <w:r>
              <w:rPr>
                <w:rFonts w:ascii="Calibri" w:hAnsi="Calibri" w:cs="Calibri"/>
                <w:color w:val="000000"/>
                <w:sz w:val="22"/>
                <w:szCs w:val="22"/>
              </w:rPr>
              <w:t>f</w:t>
            </w:r>
            <w:r w:rsidR="00D45C3B">
              <w:rPr>
                <w:rFonts w:ascii="Calibri" w:hAnsi="Calibri" w:cs="Calibri"/>
                <w:color w:val="000000"/>
                <w:sz w:val="22"/>
                <w:szCs w:val="22"/>
              </w:rPr>
              <w:t>iscalYear</w:t>
            </w:r>
            <w:proofErr w:type="spellEnd"/>
          </w:p>
        </w:tc>
        <w:tc>
          <w:tcPr>
            <w:tcW w:w="4111" w:type="dxa"/>
          </w:tcPr>
          <w:p w14:paraId="0822CE61" w14:textId="1B74E3DE" w:rsidR="00D45C3B" w:rsidRDefault="00D45C3B" w:rsidP="004F6998">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nc:FiscalYearDate</w:t>
            </w:r>
            <w:proofErr w:type="spellEnd"/>
            <w:proofErr w:type="gramEnd"/>
          </w:p>
        </w:tc>
        <w:tc>
          <w:tcPr>
            <w:tcW w:w="3118" w:type="dxa"/>
          </w:tcPr>
          <w:p w14:paraId="3A541D21" w14:textId="6EE3FD60" w:rsidR="00D45C3B" w:rsidRDefault="00D45C3B" w:rsidP="004F6998">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nc:FiscalYearDateType</w:t>
            </w:r>
            <w:proofErr w:type="spellEnd"/>
            <w:proofErr w:type="gramEnd"/>
          </w:p>
        </w:tc>
        <w:tc>
          <w:tcPr>
            <w:tcW w:w="6503" w:type="dxa"/>
          </w:tcPr>
          <w:p w14:paraId="47EE562D" w14:textId="7C254973" w:rsidR="00D45C3B" w:rsidRDefault="00D45C3B" w:rsidP="004F6998">
            <w:pPr>
              <w:rPr>
                <w:rFonts w:ascii="Calibri" w:hAnsi="Calibri" w:cs="Calibri"/>
                <w:color w:val="000000"/>
                <w:sz w:val="22"/>
                <w:szCs w:val="22"/>
              </w:rPr>
            </w:pPr>
            <w:r>
              <w:rPr>
                <w:rFonts w:ascii="Calibri" w:hAnsi="Calibri" w:cs="Calibri"/>
                <w:color w:val="000000"/>
                <w:sz w:val="22"/>
                <w:szCs w:val="22"/>
              </w:rPr>
              <w:t xml:space="preserve">A year of a </w:t>
            </w:r>
            <w:proofErr w:type="gramStart"/>
            <w:r>
              <w:rPr>
                <w:rFonts w:ascii="Calibri" w:hAnsi="Calibri" w:cs="Calibri"/>
                <w:color w:val="000000"/>
                <w:sz w:val="22"/>
                <w:szCs w:val="22"/>
              </w:rPr>
              <w:t>twelve month</w:t>
            </w:r>
            <w:proofErr w:type="gramEnd"/>
            <w:r>
              <w:rPr>
                <w:rFonts w:ascii="Calibri" w:hAnsi="Calibri" w:cs="Calibri"/>
                <w:color w:val="000000"/>
                <w:sz w:val="22"/>
                <w:szCs w:val="22"/>
              </w:rPr>
              <w:t xml:space="preserve"> period that does not necessarily correspond to the calendar year.</w:t>
            </w:r>
          </w:p>
        </w:tc>
        <w:tc>
          <w:tcPr>
            <w:tcW w:w="2517" w:type="dxa"/>
          </w:tcPr>
          <w:p w14:paraId="1D6CD85D" w14:textId="77777777" w:rsidR="00D45C3B" w:rsidRPr="00B6200C" w:rsidRDefault="00D45C3B" w:rsidP="004F6998">
            <w:pPr>
              <w:rPr>
                <w:rFonts w:ascii="Calibri" w:hAnsi="Calibri" w:cs="Calibri"/>
                <w:color w:val="000000"/>
                <w:kern w:val="0"/>
                <w:sz w:val="22"/>
                <w:szCs w:val="22"/>
              </w:rPr>
            </w:pPr>
          </w:p>
        </w:tc>
      </w:tr>
      <w:tr w:rsidR="00D45C3B" w:rsidRPr="00B6200C" w14:paraId="0DCA3608" w14:textId="77777777" w:rsidTr="00836C01">
        <w:tc>
          <w:tcPr>
            <w:tcW w:w="2405" w:type="dxa"/>
          </w:tcPr>
          <w:p w14:paraId="742EB665" w14:textId="1F53088A" w:rsidR="00D45C3B" w:rsidRDefault="00B520CB" w:rsidP="00F533AA">
            <w:pPr>
              <w:pStyle w:val="BodyText"/>
              <w:rPr>
                <w:rFonts w:ascii="Calibri" w:hAnsi="Calibri" w:cs="Calibri"/>
                <w:color w:val="000000"/>
                <w:sz w:val="22"/>
                <w:szCs w:val="22"/>
              </w:rPr>
            </w:pPr>
            <w:proofErr w:type="spellStart"/>
            <w:r>
              <w:rPr>
                <w:rFonts w:ascii="Calibri" w:hAnsi="Calibri" w:cs="Calibri"/>
                <w:color w:val="000000"/>
                <w:sz w:val="22"/>
                <w:szCs w:val="22"/>
              </w:rPr>
              <w:t>y</w:t>
            </w:r>
            <w:r w:rsidR="00D45C3B">
              <w:rPr>
                <w:rFonts w:ascii="Calibri" w:hAnsi="Calibri" w:cs="Calibri"/>
                <w:color w:val="000000"/>
                <w:sz w:val="22"/>
                <w:szCs w:val="22"/>
              </w:rPr>
              <w:t>earMonth</w:t>
            </w:r>
            <w:proofErr w:type="spellEnd"/>
          </w:p>
        </w:tc>
        <w:tc>
          <w:tcPr>
            <w:tcW w:w="4111" w:type="dxa"/>
          </w:tcPr>
          <w:p w14:paraId="3215F85B" w14:textId="043158F7" w:rsidR="00D45C3B" w:rsidRDefault="00D45C3B" w:rsidP="00F533AA">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nc:YearMonthDate</w:t>
            </w:r>
            <w:proofErr w:type="spellEnd"/>
            <w:proofErr w:type="gramEnd"/>
          </w:p>
        </w:tc>
        <w:tc>
          <w:tcPr>
            <w:tcW w:w="3118" w:type="dxa"/>
          </w:tcPr>
          <w:p w14:paraId="0FE5780E" w14:textId="222557CD" w:rsidR="00D45C3B" w:rsidRDefault="00D45C3B" w:rsidP="00F533AA">
            <w:pPr>
              <w:pStyle w:val="BodyText"/>
              <w:rPr>
                <w:rFonts w:ascii="Calibri" w:hAnsi="Calibri" w:cs="Calibri"/>
                <w:color w:val="000000"/>
                <w:sz w:val="22"/>
                <w:szCs w:val="22"/>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xs:gYearMonth</w:t>
            </w:r>
            <w:proofErr w:type="spellEnd"/>
            <w:proofErr w:type="gramEnd"/>
          </w:p>
        </w:tc>
        <w:tc>
          <w:tcPr>
            <w:tcW w:w="6503" w:type="dxa"/>
          </w:tcPr>
          <w:p w14:paraId="713B5F04" w14:textId="0DA6151D" w:rsidR="00D45C3B" w:rsidRDefault="00D45C3B" w:rsidP="00F533AA">
            <w:pPr>
              <w:rPr>
                <w:rFonts w:ascii="Calibri" w:hAnsi="Calibri" w:cs="Calibri"/>
                <w:color w:val="000000"/>
                <w:sz w:val="22"/>
                <w:szCs w:val="22"/>
              </w:rPr>
            </w:pPr>
            <w:r>
              <w:rPr>
                <w:rFonts w:ascii="Calibri" w:hAnsi="Calibri" w:cs="Calibri"/>
                <w:color w:val="000000"/>
                <w:sz w:val="22"/>
                <w:szCs w:val="22"/>
              </w:rPr>
              <w:t>A year and month.</w:t>
            </w:r>
          </w:p>
        </w:tc>
        <w:tc>
          <w:tcPr>
            <w:tcW w:w="2517" w:type="dxa"/>
          </w:tcPr>
          <w:p w14:paraId="0DB9038F" w14:textId="77777777" w:rsidR="00D45C3B" w:rsidRPr="00B6200C" w:rsidRDefault="00D45C3B" w:rsidP="00F533AA">
            <w:pPr>
              <w:rPr>
                <w:rFonts w:ascii="Calibri" w:hAnsi="Calibri" w:cs="Calibri"/>
                <w:color w:val="000000"/>
                <w:kern w:val="0"/>
                <w:sz w:val="22"/>
                <w:szCs w:val="22"/>
              </w:rPr>
            </w:pPr>
          </w:p>
        </w:tc>
      </w:tr>
      <w:tr w:rsidR="00D45C3B" w:rsidRPr="00B6200C" w14:paraId="4AF71A87" w14:textId="77777777" w:rsidTr="00836C01">
        <w:tc>
          <w:tcPr>
            <w:tcW w:w="2405" w:type="dxa"/>
          </w:tcPr>
          <w:p w14:paraId="21C8F425" w14:textId="478D19CD" w:rsidR="00D45C3B" w:rsidRDefault="00B520CB" w:rsidP="00F533AA">
            <w:pPr>
              <w:pStyle w:val="BodyText"/>
              <w:rPr>
                <w:rFonts w:ascii="Calibri" w:hAnsi="Calibri" w:cs="Calibri"/>
                <w:color w:val="000000"/>
                <w:sz w:val="22"/>
                <w:szCs w:val="22"/>
              </w:rPr>
            </w:pPr>
            <w:proofErr w:type="spellStart"/>
            <w:r>
              <w:rPr>
                <w:rFonts w:ascii="Calibri" w:hAnsi="Calibri" w:cs="Calibri"/>
                <w:color w:val="000000"/>
                <w:sz w:val="22"/>
                <w:szCs w:val="22"/>
              </w:rPr>
              <w:t>m</w:t>
            </w:r>
            <w:r w:rsidR="00D45C3B">
              <w:rPr>
                <w:rFonts w:ascii="Calibri" w:hAnsi="Calibri" w:cs="Calibri"/>
                <w:color w:val="000000"/>
                <w:sz w:val="22"/>
                <w:szCs w:val="22"/>
              </w:rPr>
              <w:t>arginOfError</w:t>
            </w:r>
            <w:proofErr w:type="spellEnd"/>
          </w:p>
        </w:tc>
        <w:tc>
          <w:tcPr>
            <w:tcW w:w="4111" w:type="dxa"/>
          </w:tcPr>
          <w:p w14:paraId="75D03906" w14:textId="3F184983" w:rsidR="00D45C3B" w:rsidRDefault="00D45C3B" w:rsidP="00F533AA">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nc:DateMarginOfErrorDuration</w:t>
            </w:r>
            <w:proofErr w:type="spellEnd"/>
            <w:proofErr w:type="gramEnd"/>
          </w:p>
        </w:tc>
        <w:tc>
          <w:tcPr>
            <w:tcW w:w="3118" w:type="dxa"/>
          </w:tcPr>
          <w:p w14:paraId="50289C35" w14:textId="00B4453D" w:rsidR="00D45C3B" w:rsidRDefault="00D45C3B" w:rsidP="00F533AA">
            <w:pPr>
              <w:pStyle w:val="BodyText"/>
              <w:rPr>
                <w:rFonts w:ascii="Calibri" w:hAnsi="Calibri" w:cs="Calibri"/>
                <w:color w:val="000000"/>
                <w:sz w:val="22"/>
                <w:szCs w:val="22"/>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xs:duration</w:t>
            </w:r>
            <w:proofErr w:type="spellEnd"/>
            <w:proofErr w:type="gramEnd"/>
          </w:p>
        </w:tc>
        <w:tc>
          <w:tcPr>
            <w:tcW w:w="6503" w:type="dxa"/>
          </w:tcPr>
          <w:p w14:paraId="40FD6F00" w14:textId="1ED0EDE2" w:rsidR="00D45C3B" w:rsidRDefault="00D45C3B" w:rsidP="00F533AA">
            <w:pPr>
              <w:rPr>
                <w:rFonts w:ascii="Calibri" w:hAnsi="Calibri" w:cs="Calibri"/>
                <w:color w:val="000000"/>
                <w:sz w:val="22"/>
                <w:szCs w:val="22"/>
              </w:rPr>
            </w:pPr>
            <w:r>
              <w:rPr>
                <w:rFonts w:ascii="Calibri" w:hAnsi="Calibri" w:cs="Calibri"/>
                <w:color w:val="000000"/>
                <w:sz w:val="22"/>
                <w:szCs w:val="22"/>
              </w:rPr>
              <w:t>A subjective assessment of the uncertainty of an estimated point by bounding an elements value with an estimated margin of error.</w:t>
            </w:r>
          </w:p>
        </w:tc>
        <w:tc>
          <w:tcPr>
            <w:tcW w:w="2517" w:type="dxa"/>
          </w:tcPr>
          <w:p w14:paraId="5598335B" w14:textId="77777777" w:rsidR="00D45C3B" w:rsidRPr="00B6200C" w:rsidRDefault="00D45C3B" w:rsidP="00F533AA">
            <w:pPr>
              <w:rPr>
                <w:rFonts w:ascii="Calibri" w:hAnsi="Calibri" w:cs="Calibri"/>
                <w:color w:val="000000"/>
                <w:kern w:val="0"/>
                <w:sz w:val="22"/>
                <w:szCs w:val="22"/>
              </w:rPr>
            </w:pPr>
          </w:p>
        </w:tc>
      </w:tr>
    </w:tbl>
    <w:p w14:paraId="0B7D5D6A" w14:textId="60CADC65" w:rsidR="00F533AA" w:rsidRDefault="00F533AA" w:rsidP="00E95F08">
      <w:pPr>
        <w:pStyle w:val="Heading3"/>
      </w:pPr>
      <w:bookmarkStart w:id="212" w:name="_Toc54356194"/>
      <w:proofErr w:type="spellStart"/>
      <w:r>
        <w:t>LocationType</w:t>
      </w:r>
      <w:bookmarkEnd w:id="212"/>
      <w:proofErr w:type="spellEnd"/>
    </w:p>
    <w:tbl>
      <w:tblPr>
        <w:tblStyle w:val="TableGrid"/>
        <w:tblW w:w="18654" w:type="dxa"/>
        <w:tblLook w:val="04A0" w:firstRow="1" w:lastRow="0" w:firstColumn="1" w:lastColumn="0" w:noHBand="0" w:noVBand="1"/>
      </w:tblPr>
      <w:tblGrid>
        <w:gridCol w:w="2405"/>
        <w:gridCol w:w="3119"/>
        <w:gridCol w:w="3402"/>
        <w:gridCol w:w="7211"/>
        <w:gridCol w:w="2517"/>
      </w:tblGrid>
      <w:tr w:rsidR="00D45C3B" w:rsidRPr="00F76794" w14:paraId="78B9AC8A" w14:textId="77777777" w:rsidTr="00836C01">
        <w:tc>
          <w:tcPr>
            <w:tcW w:w="2405" w:type="dxa"/>
          </w:tcPr>
          <w:p w14:paraId="4F5E9A77" w14:textId="05E65C83" w:rsidR="00D45C3B" w:rsidRPr="00F76794" w:rsidRDefault="00D45C3B" w:rsidP="00D957F4">
            <w:pPr>
              <w:pStyle w:val="BodyText"/>
              <w:rPr>
                <w:rFonts w:ascii="Tahoma" w:hAnsi="Tahoma" w:cs="Tahoma"/>
                <w:b/>
                <w:bCs/>
              </w:rPr>
            </w:pPr>
            <w:r>
              <w:rPr>
                <w:rFonts w:ascii="Tahoma" w:hAnsi="Tahoma" w:cs="Tahoma"/>
                <w:b/>
                <w:bCs/>
              </w:rPr>
              <w:t>JSON Name</w:t>
            </w:r>
          </w:p>
        </w:tc>
        <w:tc>
          <w:tcPr>
            <w:tcW w:w="3119" w:type="dxa"/>
          </w:tcPr>
          <w:p w14:paraId="55423D77" w14:textId="7522B3F4" w:rsidR="00D45C3B" w:rsidRPr="00F76794" w:rsidRDefault="00D45C3B" w:rsidP="00D957F4">
            <w:pPr>
              <w:pStyle w:val="BodyText"/>
              <w:rPr>
                <w:rFonts w:ascii="Tahoma" w:hAnsi="Tahoma" w:cs="Tahoma"/>
                <w:b/>
                <w:bCs/>
              </w:rPr>
            </w:pPr>
            <w:r w:rsidRPr="00F76794">
              <w:rPr>
                <w:rFonts w:ascii="Tahoma" w:hAnsi="Tahoma" w:cs="Tahoma"/>
                <w:b/>
                <w:bCs/>
              </w:rPr>
              <w:t>Data element</w:t>
            </w:r>
          </w:p>
        </w:tc>
        <w:tc>
          <w:tcPr>
            <w:tcW w:w="3402" w:type="dxa"/>
          </w:tcPr>
          <w:p w14:paraId="693CF2E4" w14:textId="77777777" w:rsidR="00D45C3B" w:rsidRPr="00F76794" w:rsidRDefault="00D45C3B" w:rsidP="00D957F4">
            <w:pPr>
              <w:pStyle w:val="BodyText"/>
              <w:rPr>
                <w:rFonts w:ascii="Tahoma" w:hAnsi="Tahoma" w:cs="Tahoma"/>
                <w:b/>
                <w:bCs/>
              </w:rPr>
            </w:pPr>
            <w:r w:rsidRPr="00F76794">
              <w:rPr>
                <w:rFonts w:ascii="Tahoma" w:hAnsi="Tahoma" w:cs="Tahoma"/>
                <w:b/>
                <w:bCs/>
              </w:rPr>
              <w:t>Type</w:t>
            </w:r>
          </w:p>
        </w:tc>
        <w:tc>
          <w:tcPr>
            <w:tcW w:w="7211" w:type="dxa"/>
          </w:tcPr>
          <w:p w14:paraId="623F0DE9" w14:textId="77777777" w:rsidR="00D45C3B" w:rsidRPr="00F76794" w:rsidRDefault="00D45C3B" w:rsidP="00D957F4">
            <w:pPr>
              <w:pStyle w:val="BodyText"/>
              <w:rPr>
                <w:rFonts w:ascii="Tahoma" w:hAnsi="Tahoma" w:cs="Tahoma"/>
                <w:b/>
                <w:bCs/>
              </w:rPr>
            </w:pPr>
            <w:r w:rsidRPr="00F76794">
              <w:rPr>
                <w:rFonts w:ascii="Tahoma" w:hAnsi="Tahoma" w:cs="Tahoma"/>
                <w:b/>
                <w:bCs/>
              </w:rPr>
              <w:t>Description</w:t>
            </w:r>
          </w:p>
        </w:tc>
        <w:tc>
          <w:tcPr>
            <w:tcW w:w="2517" w:type="dxa"/>
          </w:tcPr>
          <w:p w14:paraId="280591DE" w14:textId="77777777" w:rsidR="00D45C3B" w:rsidRPr="00F76794" w:rsidRDefault="00D45C3B" w:rsidP="00D957F4">
            <w:pPr>
              <w:pStyle w:val="BodyText"/>
              <w:rPr>
                <w:rFonts w:ascii="Tahoma" w:hAnsi="Tahoma" w:cs="Tahoma"/>
                <w:b/>
                <w:bCs/>
              </w:rPr>
            </w:pPr>
            <w:r w:rsidRPr="00F76794">
              <w:rPr>
                <w:rFonts w:ascii="Tahoma" w:hAnsi="Tahoma" w:cs="Tahoma"/>
                <w:b/>
                <w:bCs/>
              </w:rPr>
              <w:t>Comment</w:t>
            </w:r>
          </w:p>
        </w:tc>
      </w:tr>
      <w:tr w:rsidR="00D45C3B" w:rsidRPr="00B6200C" w14:paraId="55158392" w14:textId="77777777" w:rsidTr="00836C01">
        <w:tc>
          <w:tcPr>
            <w:tcW w:w="2405" w:type="dxa"/>
          </w:tcPr>
          <w:p w14:paraId="13027763" w14:textId="720197CB" w:rsidR="00D45C3B" w:rsidRDefault="00B520CB" w:rsidP="004105FB">
            <w:pPr>
              <w:pStyle w:val="BodyText"/>
              <w:rPr>
                <w:rFonts w:ascii="Calibri" w:hAnsi="Calibri" w:cs="Calibri"/>
                <w:i/>
                <w:iCs/>
                <w:color w:val="000000"/>
                <w:sz w:val="22"/>
                <w:szCs w:val="22"/>
              </w:rPr>
            </w:pPr>
            <w:r>
              <w:rPr>
                <w:rFonts w:ascii="Calibri" w:hAnsi="Calibri" w:cs="Calibri"/>
                <w:i/>
                <w:iCs/>
                <w:color w:val="000000"/>
                <w:sz w:val="22"/>
                <w:szCs w:val="22"/>
              </w:rPr>
              <w:t>a</w:t>
            </w:r>
            <w:r w:rsidR="00D45C3B">
              <w:rPr>
                <w:rFonts w:ascii="Calibri" w:hAnsi="Calibri" w:cs="Calibri"/>
                <w:i/>
                <w:iCs/>
                <w:color w:val="000000"/>
                <w:sz w:val="22"/>
                <w:szCs w:val="22"/>
              </w:rPr>
              <w:t>ddress</w:t>
            </w:r>
          </w:p>
        </w:tc>
        <w:tc>
          <w:tcPr>
            <w:tcW w:w="3119" w:type="dxa"/>
          </w:tcPr>
          <w:p w14:paraId="061D217F" w14:textId="7B58A6C3" w:rsidR="00D45C3B" w:rsidRPr="00B6200C" w:rsidRDefault="00D45C3B" w:rsidP="004105FB">
            <w:pPr>
              <w:pStyle w:val="BodyText"/>
              <w:rPr>
                <w:rFonts w:ascii="Tahoma" w:hAnsi="Tahoma" w:cs="Tahoma"/>
              </w:rPr>
            </w:pPr>
            <w:proofErr w:type="spellStart"/>
            <w:proofErr w:type="gramStart"/>
            <w:r>
              <w:rPr>
                <w:rFonts w:ascii="Calibri" w:hAnsi="Calibri" w:cs="Calibri"/>
                <w:i/>
                <w:iCs/>
                <w:color w:val="000000"/>
                <w:sz w:val="22"/>
                <w:szCs w:val="22"/>
              </w:rPr>
              <w:t>nc:Address</w:t>
            </w:r>
            <w:proofErr w:type="spellEnd"/>
            <w:proofErr w:type="gramEnd"/>
          </w:p>
        </w:tc>
        <w:tc>
          <w:tcPr>
            <w:tcW w:w="3402" w:type="dxa"/>
          </w:tcPr>
          <w:p w14:paraId="269AC640" w14:textId="7CEF10BA" w:rsidR="00D45C3B" w:rsidRPr="00B6200C" w:rsidRDefault="00D45C3B" w:rsidP="004105FB">
            <w:pPr>
              <w:pStyle w:val="BodyText"/>
              <w:rPr>
                <w:rFonts w:ascii="Tahoma" w:hAnsi="Tahoma" w:cs="Tahoma"/>
              </w:rPr>
            </w:pPr>
            <w:proofErr w:type="spellStart"/>
            <w:proofErr w:type="gramStart"/>
            <w:r w:rsidRPr="008A2125">
              <w:rPr>
                <w:rFonts w:ascii="Calibri" w:hAnsi="Calibri" w:cs="Calibri"/>
                <w:sz w:val="22"/>
                <w:szCs w:val="22"/>
              </w:rPr>
              <w:t>nc:AddressType</w:t>
            </w:r>
            <w:proofErr w:type="spellEnd"/>
            <w:proofErr w:type="gramEnd"/>
          </w:p>
        </w:tc>
        <w:tc>
          <w:tcPr>
            <w:tcW w:w="7211" w:type="dxa"/>
          </w:tcPr>
          <w:p w14:paraId="1AB4592C" w14:textId="0E7C73FA" w:rsidR="00D45C3B" w:rsidRPr="00B6200C" w:rsidRDefault="00D45C3B" w:rsidP="004105FB">
            <w:pPr>
              <w:rPr>
                <w:rFonts w:ascii="Calibri" w:hAnsi="Calibri" w:cs="Calibri"/>
                <w:color w:val="000000"/>
                <w:kern w:val="0"/>
                <w:sz w:val="22"/>
                <w:szCs w:val="22"/>
              </w:rPr>
            </w:pPr>
            <w:r>
              <w:rPr>
                <w:rFonts w:ascii="Calibri" w:hAnsi="Calibri" w:cs="Calibri"/>
                <w:color w:val="000000"/>
                <w:sz w:val="22"/>
                <w:szCs w:val="22"/>
              </w:rPr>
              <w:t>A postal location to which paper mail can be directed.</w:t>
            </w:r>
          </w:p>
        </w:tc>
        <w:tc>
          <w:tcPr>
            <w:tcW w:w="2517" w:type="dxa"/>
          </w:tcPr>
          <w:p w14:paraId="13CDB13F" w14:textId="77777777" w:rsidR="00D45C3B" w:rsidRPr="00B6200C" w:rsidRDefault="00D45C3B" w:rsidP="004105FB">
            <w:pPr>
              <w:rPr>
                <w:rFonts w:ascii="Calibri" w:hAnsi="Calibri" w:cs="Calibri"/>
                <w:color w:val="000000"/>
                <w:kern w:val="0"/>
                <w:sz w:val="22"/>
                <w:szCs w:val="22"/>
              </w:rPr>
            </w:pPr>
          </w:p>
        </w:tc>
      </w:tr>
      <w:tr w:rsidR="00D45C3B" w:rsidRPr="00B6200C" w14:paraId="7B0A23AA" w14:textId="77777777" w:rsidTr="00836C01">
        <w:tc>
          <w:tcPr>
            <w:tcW w:w="2405" w:type="dxa"/>
          </w:tcPr>
          <w:p w14:paraId="1142001B" w14:textId="40FEB334" w:rsidR="00D45C3B" w:rsidRDefault="00B520CB" w:rsidP="004105FB">
            <w:pPr>
              <w:pStyle w:val="BodyText"/>
              <w:rPr>
                <w:rFonts w:ascii="Calibri" w:hAnsi="Calibri" w:cs="Calibri"/>
                <w:i/>
                <w:iCs/>
                <w:color w:val="000000"/>
                <w:sz w:val="22"/>
                <w:szCs w:val="22"/>
              </w:rPr>
            </w:pPr>
            <w:proofErr w:type="spellStart"/>
            <w:r>
              <w:rPr>
                <w:rFonts w:ascii="Calibri" w:hAnsi="Calibri" w:cs="Calibri"/>
                <w:i/>
                <w:iCs/>
                <w:color w:val="000000"/>
                <w:sz w:val="22"/>
                <w:szCs w:val="22"/>
              </w:rPr>
              <w:t>a</w:t>
            </w:r>
            <w:r w:rsidR="00D45C3B">
              <w:rPr>
                <w:rFonts w:ascii="Calibri" w:hAnsi="Calibri" w:cs="Calibri"/>
                <w:i/>
                <w:iCs/>
                <w:color w:val="000000"/>
                <w:sz w:val="22"/>
                <w:szCs w:val="22"/>
              </w:rPr>
              <w:t>ddressGrid</w:t>
            </w:r>
            <w:proofErr w:type="spellEnd"/>
          </w:p>
        </w:tc>
        <w:tc>
          <w:tcPr>
            <w:tcW w:w="3119" w:type="dxa"/>
          </w:tcPr>
          <w:p w14:paraId="502C7DCF" w14:textId="60AABDD8" w:rsidR="00D45C3B" w:rsidRDefault="00D45C3B" w:rsidP="004105FB">
            <w:pPr>
              <w:pStyle w:val="BodyText"/>
              <w:rPr>
                <w:rFonts w:ascii="Calibri" w:hAnsi="Calibri" w:cs="Calibri"/>
                <w:i/>
                <w:iCs/>
                <w:color w:val="000000"/>
                <w:sz w:val="22"/>
                <w:szCs w:val="22"/>
              </w:rPr>
            </w:pPr>
            <w:proofErr w:type="spellStart"/>
            <w:proofErr w:type="gramStart"/>
            <w:r>
              <w:rPr>
                <w:rFonts w:ascii="Calibri" w:hAnsi="Calibri" w:cs="Calibri"/>
                <w:i/>
                <w:iCs/>
                <w:color w:val="000000"/>
                <w:sz w:val="22"/>
                <w:szCs w:val="22"/>
              </w:rPr>
              <w:t>nc:AddressGrid</w:t>
            </w:r>
            <w:proofErr w:type="spellEnd"/>
            <w:proofErr w:type="gramEnd"/>
          </w:p>
        </w:tc>
        <w:tc>
          <w:tcPr>
            <w:tcW w:w="3402" w:type="dxa"/>
          </w:tcPr>
          <w:p w14:paraId="55E35FA4" w14:textId="1CC525AF" w:rsidR="00D45C3B" w:rsidRDefault="00D45C3B"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nc:AddressGridType</w:t>
            </w:r>
            <w:proofErr w:type="spellEnd"/>
            <w:proofErr w:type="gramEnd"/>
          </w:p>
        </w:tc>
        <w:tc>
          <w:tcPr>
            <w:tcW w:w="7211" w:type="dxa"/>
          </w:tcPr>
          <w:p w14:paraId="0ED8F092" w14:textId="10D2B8FB" w:rsidR="00D45C3B" w:rsidRDefault="00D45C3B" w:rsidP="004105FB">
            <w:pPr>
              <w:rPr>
                <w:rFonts w:ascii="Calibri" w:hAnsi="Calibri" w:cs="Calibri"/>
                <w:color w:val="000000"/>
                <w:sz w:val="22"/>
                <w:szCs w:val="22"/>
              </w:rPr>
            </w:pPr>
            <w:r>
              <w:rPr>
                <w:rFonts w:ascii="Calibri" w:hAnsi="Calibri" w:cs="Calibri"/>
                <w:color w:val="000000"/>
                <w:sz w:val="22"/>
                <w:szCs w:val="22"/>
              </w:rPr>
              <w:t>A location identified by a unit of a grid system overlaid on an area.</w:t>
            </w:r>
          </w:p>
        </w:tc>
        <w:tc>
          <w:tcPr>
            <w:tcW w:w="2517" w:type="dxa"/>
          </w:tcPr>
          <w:p w14:paraId="3391CA49" w14:textId="77777777" w:rsidR="00D45C3B" w:rsidRPr="00B6200C" w:rsidRDefault="00D45C3B" w:rsidP="004105FB">
            <w:pPr>
              <w:rPr>
                <w:rFonts w:ascii="Calibri" w:hAnsi="Calibri" w:cs="Calibri"/>
                <w:color w:val="000000"/>
                <w:kern w:val="0"/>
                <w:sz w:val="22"/>
                <w:szCs w:val="22"/>
              </w:rPr>
            </w:pPr>
          </w:p>
        </w:tc>
      </w:tr>
      <w:tr w:rsidR="00D45C3B" w:rsidRPr="00B6200C" w14:paraId="627C06F5" w14:textId="77777777" w:rsidTr="00836C01">
        <w:tc>
          <w:tcPr>
            <w:tcW w:w="2405" w:type="dxa"/>
          </w:tcPr>
          <w:p w14:paraId="35E2C7F7" w14:textId="229A85AA" w:rsidR="00D45C3B" w:rsidRDefault="00B520CB" w:rsidP="004105FB">
            <w:pPr>
              <w:pStyle w:val="BodyText"/>
              <w:rPr>
                <w:rFonts w:ascii="Calibri" w:hAnsi="Calibri" w:cs="Calibri"/>
                <w:color w:val="000000"/>
                <w:sz w:val="22"/>
                <w:szCs w:val="22"/>
              </w:rPr>
            </w:pPr>
            <w:r>
              <w:rPr>
                <w:rFonts w:ascii="Calibri" w:hAnsi="Calibri" w:cs="Calibri"/>
                <w:color w:val="000000"/>
                <w:sz w:val="22"/>
                <w:szCs w:val="22"/>
              </w:rPr>
              <w:t>a</w:t>
            </w:r>
            <w:r w:rsidR="00D45C3B">
              <w:rPr>
                <w:rFonts w:ascii="Calibri" w:hAnsi="Calibri" w:cs="Calibri"/>
                <w:color w:val="000000"/>
                <w:sz w:val="22"/>
                <w:szCs w:val="22"/>
              </w:rPr>
              <w:t>rea</w:t>
            </w:r>
          </w:p>
        </w:tc>
        <w:tc>
          <w:tcPr>
            <w:tcW w:w="3119" w:type="dxa"/>
          </w:tcPr>
          <w:p w14:paraId="2DADBCCF" w14:textId="2C0AD038" w:rsidR="00D45C3B" w:rsidRDefault="00D45C3B" w:rsidP="004105FB">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nc:LocationArea</w:t>
            </w:r>
            <w:proofErr w:type="spellEnd"/>
            <w:proofErr w:type="gramEnd"/>
          </w:p>
        </w:tc>
        <w:tc>
          <w:tcPr>
            <w:tcW w:w="3402" w:type="dxa"/>
          </w:tcPr>
          <w:p w14:paraId="7D3120D8" w14:textId="013B28AA" w:rsidR="00D45C3B" w:rsidRDefault="00D45C3B"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nc:AreaType</w:t>
            </w:r>
            <w:proofErr w:type="spellEnd"/>
            <w:proofErr w:type="gramEnd"/>
          </w:p>
        </w:tc>
        <w:tc>
          <w:tcPr>
            <w:tcW w:w="7211" w:type="dxa"/>
          </w:tcPr>
          <w:p w14:paraId="60C601E4" w14:textId="741FB959" w:rsidR="00D45C3B" w:rsidRDefault="00D45C3B" w:rsidP="004105FB">
            <w:pPr>
              <w:rPr>
                <w:rFonts w:ascii="Calibri" w:hAnsi="Calibri" w:cs="Calibri"/>
                <w:color w:val="000000"/>
                <w:sz w:val="22"/>
                <w:szCs w:val="22"/>
              </w:rPr>
            </w:pPr>
            <w:r>
              <w:rPr>
                <w:rFonts w:ascii="Calibri" w:hAnsi="Calibri" w:cs="Calibri"/>
                <w:color w:val="000000"/>
                <w:sz w:val="22"/>
                <w:szCs w:val="22"/>
              </w:rPr>
              <w:t>A location identified by geographic boundaries.</w:t>
            </w:r>
          </w:p>
        </w:tc>
        <w:tc>
          <w:tcPr>
            <w:tcW w:w="2517" w:type="dxa"/>
          </w:tcPr>
          <w:p w14:paraId="274378BF" w14:textId="77777777" w:rsidR="00D45C3B" w:rsidRPr="00B6200C" w:rsidRDefault="00D45C3B" w:rsidP="004105FB">
            <w:pPr>
              <w:rPr>
                <w:rFonts w:ascii="Calibri" w:hAnsi="Calibri" w:cs="Calibri"/>
                <w:color w:val="000000"/>
                <w:kern w:val="0"/>
                <w:sz w:val="22"/>
                <w:szCs w:val="22"/>
              </w:rPr>
            </w:pPr>
          </w:p>
        </w:tc>
      </w:tr>
      <w:tr w:rsidR="00D45C3B" w:rsidRPr="00B6200C" w14:paraId="4D2B98E6" w14:textId="77777777" w:rsidTr="00836C01">
        <w:tc>
          <w:tcPr>
            <w:tcW w:w="2405" w:type="dxa"/>
          </w:tcPr>
          <w:p w14:paraId="165DCDDB" w14:textId="1B1F58A9" w:rsidR="00D45C3B" w:rsidRDefault="00D45C3B" w:rsidP="00BF0E85">
            <w:pPr>
              <w:pStyle w:val="BodyText"/>
              <w:rPr>
                <w:rFonts w:ascii="Calibri" w:hAnsi="Calibri" w:cs="Calibri"/>
                <w:i/>
                <w:iCs/>
                <w:color w:val="000000"/>
                <w:sz w:val="22"/>
                <w:szCs w:val="22"/>
              </w:rPr>
            </w:pPr>
            <w:r>
              <w:rPr>
                <w:rFonts w:ascii="Calibri" w:hAnsi="Calibri" w:cs="Calibri"/>
                <w:i/>
                <w:iCs/>
                <w:color w:val="000000"/>
                <w:sz w:val="22"/>
                <w:szCs w:val="22"/>
              </w:rPr>
              <w:lastRenderedPageBreak/>
              <w:t>WGS84LocationCylinder</w:t>
            </w:r>
          </w:p>
        </w:tc>
        <w:tc>
          <w:tcPr>
            <w:tcW w:w="3119" w:type="dxa"/>
          </w:tcPr>
          <w:p w14:paraId="13662264" w14:textId="581E1D7B" w:rsidR="00D45C3B" w:rsidRDefault="00D45C3B" w:rsidP="00BF0E85">
            <w:pPr>
              <w:pStyle w:val="BodyText"/>
              <w:rPr>
                <w:rFonts w:ascii="Calibri" w:hAnsi="Calibri" w:cs="Calibri"/>
                <w:color w:val="000000"/>
                <w:sz w:val="22"/>
                <w:szCs w:val="22"/>
              </w:rPr>
            </w:pPr>
            <w:proofErr w:type="gramStart"/>
            <w:r>
              <w:rPr>
                <w:rFonts w:ascii="Calibri" w:hAnsi="Calibri" w:cs="Calibri"/>
                <w:i/>
                <w:iCs/>
                <w:color w:val="000000"/>
                <w:sz w:val="22"/>
                <w:szCs w:val="22"/>
              </w:rPr>
              <w:t>mo:WGS</w:t>
            </w:r>
            <w:proofErr w:type="gramEnd"/>
            <w:r>
              <w:rPr>
                <w:rFonts w:ascii="Calibri" w:hAnsi="Calibri" w:cs="Calibri"/>
                <w:i/>
                <w:iCs/>
                <w:color w:val="000000"/>
                <w:sz w:val="22"/>
                <w:szCs w:val="22"/>
              </w:rPr>
              <w:t>84LocationCylinder</w:t>
            </w:r>
          </w:p>
        </w:tc>
        <w:tc>
          <w:tcPr>
            <w:tcW w:w="3402" w:type="dxa"/>
          </w:tcPr>
          <w:p w14:paraId="50421D19" w14:textId="724F8584" w:rsidR="00D45C3B" w:rsidRDefault="00D45C3B" w:rsidP="00BF0E85">
            <w:pPr>
              <w:pStyle w:val="BodyText"/>
              <w:rPr>
                <w:rFonts w:ascii="Calibri" w:hAnsi="Calibri" w:cs="Calibri"/>
                <w:color w:val="0563C1"/>
                <w:sz w:val="22"/>
                <w:szCs w:val="22"/>
                <w:u w:val="single"/>
              </w:rPr>
            </w:pPr>
            <w:proofErr w:type="gramStart"/>
            <w:r w:rsidRPr="008A2125">
              <w:rPr>
                <w:rFonts w:ascii="Calibri" w:hAnsi="Calibri" w:cs="Calibri"/>
                <w:sz w:val="22"/>
                <w:szCs w:val="22"/>
              </w:rPr>
              <w:t>mo:WGS</w:t>
            </w:r>
            <w:proofErr w:type="gramEnd"/>
            <w:r w:rsidRPr="008A2125">
              <w:rPr>
                <w:rFonts w:ascii="Calibri" w:hAnsi="Calibri" w:cs="Calibri"/>
                <w:sz w:val="22"/>
                <w:szCs w:val="22"/>
              </w:rPr>
              <w:t>84LocationCylinderType</w:t>
            </w:r>
          </w:p>
        </w:tc>
        <w:tc>
          <w:tcPr>
            <w:tcW w:w="7211" w:type="dxa"/>
          </w:tcPr>
          <w:p w14:paraId="13632436" w14:textId="470950CF" w:rsidR="00D45C3B" w:rsidRDefault="00D45C3B" w:rsidP="00BF0E85">
            <w:pPr>
              <w:rPr>
                <w:rFonts w:ascii="Calibri" w:hAnsi="Calibri" w:cs="Calibri"/>
                <w:color w:val="000000"/>
                <w:sz w:val="22"/>
                <w:szCs w:val="22"/>
              </w:rPr>
            </w:pPr>
            <w:r>
              <w:rPr>
                <w:rFonts w:ascii="Calibri" w:hAnsi="Calibri" w:cs="Calibri"/>
                <w:color w:val="000000"/>
                <w:sz w:val="22"/>
                <w:szCs w:val="22"/>
              </w:rPr>
              <w:t xml:space="preserve">A location identified by a cylinder oriented vertically and centered on a point described with WGS84 coordinates. If it is appropriate for the radius and half-height properties to represent an error </w:t>
            </w:r>
            <w:proofErr w:type="gramStart"/>
            <w:r>
              <w:rPr>
                <w:rFonts w:ascii="Calibri" w:hAnsi="Calibri" w:cs="Calibri"/>
                <w:color w:val="000000"/>
                <w:sz w:val="22"/>
                <w:szCs w:val="22"/>
              </w:rPr>
              <w:t>value  (</w:t>
            </w:r>
            <w:proofErr w:type="gramEnd"/>
            <w:r>
              <w:rPr>
                <w:rFonts w:ascii="Calibri" w:hAnsi="Calibri" w:cs="Calibri"/>
                <w:color w:val="000000"/>
                <w:sz w:val="22"/>
                <w:szCs w:val="22"/>
              </w:rPr>
              <w:t xml:space="preserve">for example, because the event is a laser-designated target), then the true event location follows a normal distribution such that the cylinder defines the one-sigma (p≈0.67)(almost equal to) deviation.  (A cylinder </w:t>
            </w:r>
            <w:proofErr w:type="gramStart"/>
            <w:r>
              <w:rPr>
                <w:rFonts w:ascii="Calibri" w:hAnsi="Calibri" w:cs="Calibri"/>
                <w:color w:val="000000"/>
                <w:sz w:val="22"/>
                <w:szCs w:val="22"/>
              </w:rPr>
              <w:t>with  twice</w:t>
            </w:r>
            <w:proofErr w:type="gramEnd"/>
            <w:r>
              <w:rPr>
                <w:rFonts w:ascii="Calibri" w:hAnsi="Calibri" w:cs="Calibri"/>
                <w:color w:val="000000"/>
                <w:sz w:val="22"/>
                <w:szCs w:val="22"/>
              </w:rPr>
              <w:t xml:space="preserve"> the volume would be the two-sigma (p≈0.95)(almost equal to) deviation, etc.)  Otherwise the cylinder encloses </w:t>
            </w:r>
            <w:proofErr w:type="gramStart"/>
            <w:r>
              <w:rPr>
                <w:rFonts w:ascii="Calibri" w:hAnsi="Calibri" w:cs="Calibri"/>
                <w:color w:val="000000"/>
                <w:sz w:val="22"/>
                <w:szCs w:val="22"/>
              </w:rPr>
              <w:t>the  full</w:t>
            </w:r>
            <w:proofErr w:type="gramEnd"/>
            <w:r>
              <w:rPr>
                <w:rFonts w:ascii="Calibri" w:hAnsi="Calibri" w:cs="Calibri"/>
                <w:color w:val="000000"/>
                <w:sz w:val="22"/>
                <w:szCs w:val="22"/>
              </w:rPr>
              <w:t xml:space="preserve"> physical extent of the event.</w:t>
            </w:r>
          </w:p>
        </w:tc>
        <w:tc>
          <w:tcPr>
            <w:tcW w:w="2517" w:type="dxa"/>
          </w:tcPr>
          <w:p w14:paraId="5D70D86C" w14:textId="77777777" w:rsidR="00D45C3B" w:rsidRPr="00B6200C" w:rsidRDefault="00D45C3B" w:rsidP="00BF0E85">
            <w:pPr>
              <w:rPr>
                <w:rFonts w:ascii="Calibri" w:hAnsi="Calibri" w:cs="Calibri"/>
                <w:color w:val="000000"/>
                <w:kern w:val="0"/>
                <w:sz w:val="22"/>
                <w:szCs w:val="22"/>
              </w:rPr>
            </w:pPr>
          </w:p>
        </w:tc>
      </w:tr>
      <w:tr w:rsidR="00D45C3B" w:rsidRPr="00B6200C" w14:paraId="579AD827" w14:textId="77777777" w:rsidTr="00836C01">
        <w:tc>
          <w:tcPr>
            <w:tcW w:w="2405" w:type="dxa"/>
          </w:tcPr>
          <w:p w14:paraId="7EADB870" w14:textId="16D21567" w:rsidR="00D45C3B" w:rsidRDefault="00B520CB" w:rsidP="004105FB">
            <w:pPr>
              <w:pStyle w:val="BodyText"/>
              <w:rPr>
                <w:rFonts w:ascii="Calibri" w:hAnsi="Calibri" w:cs="Calibri"/>
                <w:i/>
                <w:iCs/>
                <w:color w:val="000000"/>
                <w:sz w:val="22"/>
                <w:szCs w:val="22"/>
              </w:rPr>
            </w:pPr>
            <w:proofErr w:type="spellStart"/>
            <w:r>
              <w:rPr>
                <w:rFonts w:ascii="Calibri" w:hAnsi="Calibri" w:cs="Calibri"/>
                <w:i/>
                <w:iCs/>
                <w:color w:val="000000"/>
                <w:sz w:val="22"/>
                <w:szCs w:val="22"/>
              </w:rPr>
              <w:t>c</w:t>
            </w:r>
            <w:r w:rsidR="00D45C3B">
              <w:rPr>
                <w:rFonts w:ascii="Calibri" w:hAnsi="Calibri" w:cs="Calibri"/>
                <w:i/>
                <w:iCs/>
                <w:color w:val="000000"/>
                <w:sz w:val="22"/>
                <w:szCs w:val="22"/>
              </w:rPr>
              <w:t>ategoryCodeText</w:t>
            </w:r>
            <w:proofErr w:type="spellEnd"/>
          </w:p>
        </w:tc>
        <w:tc>
          <w:tcPr>
            <w:tcW w:w="3119" w:type="dxa"/>
          </w:tcPr>
          <w:p w14:paraId="79C803D7" w14:textId="27AEF9B1" w:rsidR="00D45C3B" w:rsidRDefault="00D45C3B" w:rsidP="004105FB">
            <w:pPr>
              <w:pStyle w:val="BodyText"/>
              <w:rPr>
                <w:rFonts w:ascii="Calibri" w:hAnsi="Calibri" w:cs="Calibri"/>
                <w:i/>
                <w:iCs/>
                <w:color w:val="000000"/>
                <w:sz w:val="22"/>
                <w:szCs w:val="22"/>
              </w:rPr>
            </w:pPr>
            <w:proofErr w:type="spellStart"/>
            <w:proofErr w:type="gramStart"/>
            <w:r>
              <w:rPr>
                <w:rFonts w:ascii="Calibri" w:hAnsi="Calibri" w:cs="Calibri"/>
                <w:i/>
                <w:iCs/>
                <w:color w:val="000000"/>
                <w:sz w:val="22"/>
                <w:szCs w:val="22"/>
              </w:rPr>
              <w:t>it:LocationCategoryCodeText</w:t>
            </w:r>
            <w:proofErr w:type="spellEnd"/>
            <w:proofErr w:type="gramEnd"/>
          </w:p>
        </w:tc>
        <w:tc>
          <w:tcPr>
            <w:tcW w:w="3402" w:type="dxa"/>
          </w:tcPr>
          <w:p w14:paraId="09483CE1" w14:textId="19366D7E" w:rsidR="00D45C3B" w:rsidRDefault="00D45C3B"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7211" w:type="dxa"/>
          </w:tcPr>
          <w:p w14:paraId="33543B43" w14:textId="6E5CE342" w:rsidR="00D45C3B" w:rsidRDefault="00D45C3B" w:rsidP="004105FB">
            <w:pPr>
              <w:rPr>
                <w:rFonts w:ascii="Calibri" w:hAnsi="Calibri" w:cs="Calibri"/>
                <w:color w:val="000000"/>
                <w:sz w:val="22"/>
                <w:szCs w:val="22"/>
              </w:rPr>
            </w:pPr>
            <w:r>
              <w:rPr>
                <w:rFonts w:ascii="Calibri" w:hAnsi="Calibri" w:cs="Calibri"/>
                <w:color w:val="000000"/>
                <w:sz w:val="22"/>
                <w:szCs w:val="22"/>
              </w:rPr>
              <w:t>A category of operation performed at a given Location</w:t>
            </w:r>
          </w:p>
        </w:tc>
        <w:tc>
          <w:tcPr>
            <w:tcW w:w="2517" w:type="dxa"/>
          </w:tcPr>
          <w:p w14:paraId="417243AB" w14:textId="77777777" w:rsidR="00D45C3B" w:rsidRPr="00B6200C" w:rsidRDefault="00D45C3B" w:rsidP="004105FB">
            <w:pPr>
              <w:rPr>
                <w:rFonts w:ascii="Calibri" w:hAnsi="Calibri" w:cs="Calibri"/>
                <w:color w:val="000000"/>
                <w:kern w:val="0"/>
                <w:sz w:val="22"/>
                <w:szCs w:val="22"/>
              </w:rPr>
            </w:pPr>
          </w:p>
        </w:tc>
      </w:tr>
      <w:tr w:rsidR="00D45C3B" w:rsidRPr="00B6200C" w14:paraId="5A024FF7" w14:textId="77777777" w:rsidTr="00836C01">
        <w:tc>
          <w:tcPr>
            <w:tcW w:w="2405" w:type="dxa"/>
          </w:tcPr>
          <w:p w14:paraId="61300E17" w14:textId="1817E21D" w:rsidR="00D45C3B" w:rsidRDefault="00B520CB" w:rsidP="004105FB">
            <w:pPr>
              <w:pStyle w:val="BodyText"/>
              <w:rPr>
                <w:rFonts w:ascii="Calibri" w:hAnsi="Calibri" w:cs="Calibri"/>
                <w:color w:val="000000"/>
                <w:sz w:val="22"/>
                <w:szCs w:val="22"/>
              </w:rPr>
            </w:pPr>
            <w:proofErr w:type="spellStart"/>
            <w:r>
              <w:rPr>
                <w:rFonts w:ascii="Calibri" w:hAnsi="Calibri" w:cs="Calibri"/>
                <w:color w:val="000000"/>
                <w:sz w:val="22"/>
                <w:szCs w:val="22"/>
              </w:rPr>
              <w:t>c</w:t>
            </w:r>
            <w:r w:rsidR="00D45C3B">
              <w:rPr>
                <w:rFonts w:ascii="Calibri" w:hAnsi="Calibri" w:cs="Calibri"/>
                <w:color w:val="000000"/>
                <w:sz w:val="22"/>
                <w:szCs w:val="22"/>
              </w:rPr>
              <w:t>ategoryText</w:t>
            </w:r>
            <w:proofErr w:type="spellEnd"/>
          </w:p>
        </w:tc>
        <w:tc>
          <w:tcPr>
            <w:tcW w:w="3119" w:type="dxa"/>
          </w:tcPr>
          <w:p w14:paraId="1D9FB6E7" w14:textId="6989A948" w:rsidR="00D45C3B" w:rsidRDefault="00D45C3B" w:rsidP="004105FB">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nc:LocationCategoryText</w:t>
            </w:r>
            <w:proofErr w:type="spellEnd"/>
            <w:proofErr w:type="gramEnd"/>
          </w:p>
        </w:tc>
        <w:tc>
          <w:tcPr>
            <w:tcW w:w="3402" w:type="dxa"/>
          </w:tcPr>
          <w:p w14:paraId="133880DB" w14:textId="57B75E3D" w:rsidR="00D45C3B" w:rsidRDefault="00D45C3B"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7211" w:type="dxa"/>
          </w:tcPr>
          <w:p w14:paraId="79B4093A" w14:textId="671F2801" w:rsidR="00D45C3B" w:rsidRDefault="00D45C3B" w:rsidP="004105FB">
            <w:pPr>
              <w:rPr>
                <w:rFonts w:ascii="Calibri" w:hAnsi="Calibri" w:cs="Calibri"/>
                <w:color w:val="000000"/>
                <w:sz w:val="22"/>
                <w:szCs w:val="22"/>
              </w:rPr>
            </w:pPr>
            <w:r>
              <w:rPr>
                <w:rFonts w:ascii="Calibri" w:hAnsi="Calibri" w:cs="Calibri"/>
                <w:color w:val="000000"/>
                <w:sz w:val="22"/>
                <w:szCs w:val="22"/>
              </w:rPr>
              <w:t>A kind or functional description of a location.</w:t>
            </w:r>
          </w:p>
        </w:tc>
        <w:tc>
          <w:tcPr>
            <w:tcW w:w="2517" w:type="dxa"/>
          </w:tcPr>
          <w:p w14:paraId="0AD2F4B4" w14:textId="77777777" w:rsidR="00D45C3B" w:rsidRPr="00B6200C" w:rsidRDefault="00D45C3B" w:rsidP="004105FB">
            <w:pPr>
              <w:rPr>
                <w:rFonts w:ascii="Calibri" w:hAnsi="Calibri" w:cs="Calibri"/>
                <w:color w:val="000000"/>
                <w:kern w:val="0"/>
                <w:sz w:val="22"/>
                <w:szCs w:val="22"/>
              </w:rPr>
            </w:pPr>
          </w:p>
        </w:tc>
      </w:tr>
      <w:tr w:rsidR="00D45C3B" w:rsidRPr="00B6200C" w14:paraId="07A5CE27" w14:textId="77777777" w:rsidTr="00836C01">
        <w:tc>
          <w:tcPr>
            <w:tcW w:w="2405" w:type="dxa"/>
          </w:tcPr>
          <w:p w14:paraId="172500A8" w14:textId="3D75724C" w:rsidR="00D45C3B" w:rsidRDefault="00B520CB" w:rsidP="004105FB">
            <w:pPr>
              <w:pStyle w:val="BodyText"/>
              <w:rPr>
                <w:rFonts w:ascii="Calibri" w:hAnsi="Calibri" w:cs="Calibri"/>
                <w:color w:val="000000"/>
                <w:sz w:val="22"/>
                <w:szCs w:val="22"/>
              </w:rPr>
            </w:pPr>
            <w:r>
              <w:rPr>
                <w:rFonts w:ascii="Calibri" w:hAnsi="Calibri" w:cs="Calibri"/>
                <w:color w:val="000000"/>
                <w:sz w:val="22"/>
                <w:szCs w:val="22"/>
              </w:rPr>
              <w:t>c</w:t>
            </w:r>
            <w:r w:rsidR="00D45C3B">
              <w:rPr>
                <w:rFonts w:ascii="Calibri" w:hAnsi="Calibri" w:cs="Calibri"/>
                <w:color w:val="000000"/>
                <w:sz w:val="22"/>
                <w:szCs w:val="22"/>
              </w:rPr>
              <w:t>ontact</w:t>
            </w:r>
          </w:p>
        </w:tc>
        <w:tc>
          <w:tcPr>
            <w:tcW w:w="3119" w:type="dxa"/>
          </w:tcPr>
          <w:p w14:paraId="123EB0CB" w14:textId="0B996785" w:rsidR="00D45C3B" w:rsidRDefault="00D45C3B" w:rsidP="004105FB">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nc:LocationContactInformation</w:t>
            </w:r>
            <w:proofErr w:type="spellEnd"/>
            <w:proofErr w:type="gramEnd"/>
          </w:p>
        </w:tc>
        <w:tc>
          <w:tcPr>
            <w:tcW w:w="3402" w:type="dxa"/>
          </w:tcPr>
          <w:p w14:paraId="0A112062" w14:textId="7D7DBBFA" w:rsidR="00D45C3B" w:rsidRDefault="00D45C3B"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nc:ContactInformationType</w:t>
            </w:r>
            <w:proofErr w:type="spellEnd"/>
            <w:proofErr w:type="gramEnd"/>
          </w:p>
        </w:tc>
        <w:tc>
          <w:tcPr>
            <w:tcW w:w="7211" w:type="dxa"/>
          </w:tcPr>
          <w:p w14:paraId="4E1411C3" w14:textId="6DA03DDE" w:rsidR="00D45C3B" w:rsidRDefault="00D45C3B" w:rsidP="004105FB">
            <w:pPr>
              <w:rPr>
                <w:rFonts w:ascii="Calibri" w:hAnsi="Calibri" w:cs="Calibri"/>
                <w:color w:val="000000"/>
                <w:sz w:val="22"/>
                <w:szCs w:val="22"/>
              </w:rPr>
            </w:pPr>
            <w:r>
              <w:rPr>
                <w:rFonts w:ascii="Calibri" w:hAnsi="Calibri" w:cs="Calibri"/>
                <w:color w:val="000000"/>
                <w:sz w:val="22"/>
                <w:szCs w:val="22"/>
              </w:rPr>
              <w:t>A set of contact information for a location.</w:t>
            </w:r>
          </w:p>
        </w:tc>
        <w:tc>
          <w:tcPr>
            <w:tcW w:w="2517" w:type="dxa"/>
          </w:tcPr>
          <w:p w14:paraId="72FA4E96" w14:textId="77777777" w:rsidR="00D45C3B" w:rsidRPr="00B6200C" w:rsidRDefault="00D45C3B" w:rsidP="004105FB">
            <w:pPr>
              <w:rPr>
                <w:rFonts w:ascii="Calibri" w:hAnsi="Calibri" w:cs="Calibri"/>
                <w:color w:val="000000"/>
                <w:kern w:val="0"/>
                <w:sz w:val="22"/>
                <w:szCs w:val="22"/>
              </w:rPr>
            </w:pPr>
          </w:p>
        </w:tc>
      </w:tr>
      <w:tr w:rsidR="00D45C3B" w:rsidRPr="00B6200C" w14:paraId="03CA1624" w14:textId="77777777" w:rsidTr="00836C01">
        <w:tc>
          <w:tcPr>
            <w:tcW w:w="2405" w:type="dxa"/>
          </w:tcPr>
          <w:p w14:paraId="164374FA" w14:textId="7DCD47DE" w:rsidR="00D45C3B" w:rsidRDefault="00B520CB" w:rsidP="004105FB">
            <w:pPr>
              <w:pStyle w:val="BodyText"/>
              <w:rPr>
                <w:rFonts w:ascii="Calibri" w:hAnsi="Calibri" w:cs="Calibri"/>
                <w:i/>
                <w:iCs/>
                <w:color w:val="000000"/>
                <w:sz w:val="22"/>
                <w:szCs w:val="22"/>
              </w:rPr>
            </w:pPr>
            <w:proofErr w:type="spellStart"/>
            <w:r>
              <w:rPr>
                <w:rFonts w:ascii="Calibri" w:hAnsi="Calibri" w:cs="Calibri"/>
                <w:i/>
                <w:iCs/>
                <w:color w:val="000000"/>
                <w:sz w:val="22"/>
                <w:szCs w:val="22"/>
              </w:rPr>
              <w:t>a</w:t>
            </w:r>
            <w:r w:rsidR="00D45C3B">
              <w:rPr>
                <w:rFonts w:ascii="Calibri" w:hAnsi="Calibri" w:cs="Calibri"/>
                <w:i/>
                <w:iCs/>
                <w:color w:val="000000"/>
                <w:sz w:val="22"/>
                <w:szCs w:val="22"/>
              </w:rPr>
              <w:t>ddressCrossStreet</w:t>
            </w:r>
            <w:proofErr w:type="spellEnd"/>
          </w:p>
        </w:tc>
        <w:tc>
          <w:tcPr>
            <w:tcW w:w="3119" w:type="dxa"/>
          </w:tcPr>
          <w:p w14:paraId="60A3D6FC" w14:textId="0196EE5F" w:rsidR="00D45C3B" w:rsidRDefault="00D45C3B" w:rsidP="004105FB">
            <w:pPr>
              <w:pStyle w:val="BodyText"/>
              <w:rPr>
                <w:rFonts w:ascii="Calibri" w:hAnsi="Calibri" w:cs="Calibri"/>
                <w:i/>
                <w:iCs/>
                <w:color w:val="000000"/>
                <w:sz w:val="22"/>
                <w:szCs w:val="22"/>
              </w:rPr>
            </w:pPr>
            <w:proofErr w:type="spellStart"/>
            <w:proofErr w:type="gramStart"/>
            <w:r>
              <w:rPr>
                <w:rFonts w:ascii="Calibri" w:hAnsi="Calibri" w:cs="Calibri"/>
                <w:i/>
                <w:iCs/>
                <w:color w:val="000000"/>
                <w:sz w:val="22"/>
                <w:szCs w:val="22"/>
              </w:rPr>
              <w:t>nc:AddressCrossStreet</w:t>
            </w:r>
            <w:proofErr w:type="spellEnd"/>
            <w:proofErr w:type="gramEnd"/>
          </w:p>
        </w:tc>
        <w:tc>
          <w:tcPr>
            <w:tcW w:w="3402" w:type="dxa"/>
          </w:tcPr>
          <w:p w14:paraId="087B7697" w14:textId="574CEB85" w:rsidR="00D45C3B" w:rsidRDefault="00D45C3B"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nc:CrossStreetType</w:t>
            </w:r>
            <w:proofErr w:type="spellEnd"/>
            <w:proofErr w:type="gramEnd"/>
          </w:p>
        </w:tc>
        <w:tc>
          <w:tcPr>
            <w:tcW w:w="7211" w:type="dxa"/>
          </w:tcPr>
          <w:p w14:paraId="038127B2" w14:textId="0B48DFAC" w:rsidR="00D45C3B" w:rsidRDefault="00D45C3B" w:rsidP="004105FB">
            <w:pPr>
              <w:rPr>
                <w:rFonts w:ascii="Calibri" w:hAnsi="Calibri" w:cs="Calibri"/>
                <w:color w:val="000000"/>
                <w:sz w:val="22"/>
                <w:szCs w:val="22"/>
              </w:rPr>
            </w:pPr>
            <w:r>
              <w:rPr>
                <w:rFonts w:ascii="Calibri" w:hAnsi="Calibri" w:cs="Calibri"/>
                <w:color w:val="000000"/>
                <w:sz w:val="22"/>
                <w:szCs w:val="22"/>
              </w:rPr>
              <w:t>A location identified by two or more streets which intersect.</w:t>
            </w:r>
          </w:p>
        </w:tc>
        <w:tc>
          <w:tcPr>
            <w:tcW w:w="2517" w:type="dxa"/>
          </w:tcPr>
          <w:p w14:paraId="0CDC8AEB" w14:textId="77777777" w:rsidR="00D45C3B" w:rsidRPr="00B6200C" w:rsidRDefault="00D45C3B" w:rsidP="004105FB">
            <w:pPr>
              <w:rPr>
                <w:rFonts w:ascii="Calibri" w:hAnsi="Calibri" w:cs="Calibri"/>
                <w:color w:val="000000"/>
                <w:kern w:val="0"/>
                <w:sz w:val="22"/>
                <w:szCs w:val="22"/>
              </w:rPr>
            </w:pPr>
          </w:p>
        </w:tc>
      </w:tr>
      <w:tr w:rsidR="00D45C3B" w:rsidRPr="00B6200C" w14:paraId="203175AB" w14:textId="77777777" w:rsidTr="00836C01">
        <w:tc>
          <w:tcPr>
            <w:tcW w:w="2405" w:type="dxa"/>
          </w:tcPr>
          <w:p w14:paraId="42D12F27" w14:textId="23504B1A" w:rsidR="00D45C3B" w:rsidRDefault="00B520CB" w:rsidP="004105FB">
            <w:pPr>
              <w:pStyle w:val="BodyText"/>
              <w:rPr>
                <w:rFonts w:ascii="Calibri" w:hAnsi="Calibri" w:cs="Calibri"/>
                <w:color w:val="000000"/>
                <w:sz w:val="22"/>
                <w:szCs w:val="22"/>
              </w:rPr>
            </w:pPr>
            <w:r>
              <w:rPr>
                <w:rFonts w:ascii="Calibri" w:hAnsi="Calibri" w:cs="Calibri"/>
                <w:color w:val="000000"/>
                <w:sz w:val="22"/>
                <w:szCs w:val="22"/>
              </w:rPr>
              <w:t>d</w:t>
            </w:r>
            <w:r w:rsidR="00D45C3B">
              <w:rPr>
                <w:rFonts w:ascii="Calibri" w:hAnsi="Calibri" w:cs="Calibri"/>
                <w:color w:val="000000"/>
                <w:sz w:val="22"/>
                <w:szCs w:val="22"/>
              </w:rPr>
              <w:t>escription</w:t>
            </w:r>
          </w:p>
        </w:tc>
        <w:tc>
          <w:tcPr>
            <w:tcW w:w="3119" w:type="dxa"/>
          </w:tcPr>
          <w:p w14:paraId="48207D43" w14:textId="34EB52B8" w:rsidR="00D45C3B" w:rsidRDefault="00D45C3B" w:rsidP="004105FB">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nc:LocationDescriptionText</w:t>
            </w:r>
            <w:proofErr w:type="spellEnd"/>
            <w:proofErr w:type="gramEnd"/>
          </w:p>
        </w:tc>
        <w:tc>
          <w:tcPr>
            <w:tcW w:w="3402" w:type="dxa"/>
          </w:tcPr>
          <w:p w14:paraId="217261F0" w14:textId="2274A058" w:rsidR="00D45C3B" w:rsidRDefault="00D45C3B"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7211" w:type="dxa"/>
          </w:tcPr>
          <w:p w14:paraId="3C23EB8F" w14:textId="43F72E0F" w:rsidR="00D45C3B" w:rsidRDefault="00D45C3B" w:rsidP="004105FB">
            <w:pPr>
              <w:rPr>
                <w:rFonts w:ascii="Calibri" w:hAnsi="Calibri" w:cs="Calibri"/>
                <w:color w:val="000000"/>
                <w:sz w:val="22"/>
                <w:szCs w:val="22"/>
              </w:rPr>
            </w:pPr>
            <w:r>
              <w:rPr>
                <w:rFonts w:ascii="Calibri" w:hAnsi="Calibri" w:cs="Calibri"/>
                <w:color w:val="000000"/>
                <w:sz w:val="22"/>
                <w:szCs w:val="22"/>
              </w:rPr>
              <w:t>A description of a location.</w:t>
            </w:r>
          </w:p>
        </w:tc>
        <w:tc>
          <w:tcPr>
            <w:tcW w:w="2517" w:type="dxa"/>
          </w:tcPr>
          <w:p w14:paraId="4910AFB4" w14:textId="77777777" w:rsidR="00D45C3B" w:rsidRPr="00B6200C" w:rsidRDefault="00D45C3B" w:rsidP="004105FB">
            <w:pPr>
              <w:rPr>
                <w:rFonts w:ascii="Calibri" w:hAnsi="Calibri" w:cs="Calibri"/>
                <w:color w:val="000000"/>
                <w:kern w:val="0"/>
                <w:sz w:val="22"/>
                <w:szCs w:val="22"/>
              </w:rPr>
            </w:pPr>
          </w:p>
        </w:tc>
      </w:tr>
      <w:tr w:rsidR="00D45C3B" w:rsidRPr="00B6200C" w14:paraId="4F1D73CD" w14:textId="77777777" w:rsidTr="00836C01">
        <w:tc>
          <w:tcPr>
            <w:tcW w:w="2405" w:type="dxa"/>
          </w:tcPr>
          <w:p w14:paraId="2E641D3A" w14:textId="61617A2A" w:rsidR="00D45C3B" w:rsidRDefault="00B520CB" w:rsidP="004105FB">
            <w:pPr>
              <w:pStyle w:val="BodyText"/>
              <w:rPr>
                <w:rFonts w:ascii="Calibri" w:hAnsi="Calibri" w:cs="Calibri"/>
                <w:color w:val="000000"/>
                <w:sz w:val="22"/>
                <w:szCs w:val="22"/>
              </w:rPr>
            </w:pPr>
            <w:proofErr w:type="spellStart"/>
            <w:r>
              <w:rPr>
                <w:rFonts w:ascii="Calibri" w:hAnsi="Calibri" w:cs="Calibri"/>
                <w:color w:val="000000"/>
                <w:sz w:val="22"/>
                <w:szCs w:val="22"/>
              </w:rPr>
              <w:t>l</w:t>
            </w:r>
            <w:r w:rsidR="00D45C3B">
              <w:rPr>
                <w:rFonts w:ascii="Calibri" w:hAnsi="Calibri" w:cs="Calibri"/>
                <w:color w:val="000000"/>
                <w:sz w:val="22"/>
                <w:szCs w:val="22"/>
              </w:rPr>
              <w:t>ocationLandmark</w:t>
            </w:r>
            <w:proofErr w:type="spellEnd"/>
          </w:p>
        </w:tc>
        <w:tc>
          <w:tcPr>
            <w:tcW w:w="3119" w:type="dxa"/>
          </w:tcPr>
          <w:p w14:paraId="55C4315B" w14:textId="6E0AC63E" w:rsidR="00D45C3B" w:rsidRDefault="00D45C3B" w:rsidP="004105F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nc:LocationLandmarkText</w:t>
            </w:r>
            <w:proofErr w:type="spellEnd"/>
            <w:proofErr w:type="gramEnd"/>
          </w:p>
        </w:tc>
        <w:tc>
          <w:tcPr>
            <w:tcW w:w="3402" w:type="dxa"/>
          </w:tcPr>
          <w:p w14:paraId="62A6524A" w14:textId="49049D6C" w:rsidR="00D45C3B" w:rsidRDefault="00D45C3B" w:rsidP="004105F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7211" w:type="dxa"/>
          </w:tcPr>
          <w:p w14:paraId="21AFBFBF" w14:textId="7B191B5B" w:rsidR="00D45C3B" w:rsidRDefault="00D45C3B" w:rsidP="004105FB">
            <w:pPr>
              <w:rPr>
                <w:rFonts w:ascii="Calibri" w:hAnsi="Calibri" w:cs="Calibri"/>
                <w:color w:val="000000"/>
                <w:sz w:val="22"/>
                <w:szCs w:val="22"/>
              </w:rPr>
            </w:pPr>
            <w:r>
              <w:rPr>
                <w:rFonts w:ascii="Calibri" w:hAnsi="Calibri" w:cs="Calibri"/>
                <w:color w:val="000000"/>
                <w:sz w:val="22"/>
                <w:szCs w:val="22"/>
              </w:rPr>
              <w:t>A distinguishing physical feature at a location.</w:t>
            </w:r>
          </w:p>
        </w:tc>
        <w:tc>
          <w:tcPr>
            <w:tcW w:w="2517" w:type="dxa"/>
          </w:tcPr>
          <w:p w14:paraId="6E5BB436" w14:textId="77777777" w:rsidR="00D45C3B" w:rsidRPr="00B6200C" w:rsidRDefault="00D45C3B" w:rsidP="004105FB">
            <w:pPr>
              <w:rPr>
                <w:rFonts w:ascii="Calibri" w:hAnsi="Calibri" w:cs="Calibri"/>
                <w:color w:val="000000"/>
                <w:kern w:val="0"/>
                <w:sz w:val="22"/>
                <w:szCs w:val="22"/>
              </w:rPr>
            </w:pPr>
          </w:p>
        </w:tc>
      </w:tr>
      <w:tr w:rsidR="00D45C3B" w:rsidRPr="00B6200C" w14:paraId="51167F11" w14:textId="77777777" w:rsidTr="00836C01">
        <w:tc>
          <w:tcPr>
            <w:tcW w:w="2405" w:type="dxa"/>
          </w:tcPr>
          <w:p w14:paraId="1E3A9B0B" w14:textId="4067AED7" w:rsidR="00D45C3B" w:rsidRDefault="00B520CB" w:rsidP="004105FB">
            <w:pPr>
              <w:pStyle w:val="BodyText"/>
              <w:rPr>
                <w:rFonts w:ascii="Calibri" w:hAnsi="Calibri" w:cs="Calibri"/>
                <w:color w:val="000000"/>
                <w:sz w:val="22"/>
                <w:szCs w:val="22"/>
              </w:rPr>
            </w:pPr>
            <w:r>
              <w:rPr>
                <w:rFonts w:ascii="Calibri" w:hAnsi="Calibri" w:cs="Calibri"/>
                <w:color w:val="000000"/>
                <w:sz w:val="22"/>
                <w:szCs w:val="22"/>
              </w:rPr>
              <w:t>n</w:t>
            </w:r>
            <w:r w:rsidR="00D45C3B">
              <w:rPr>
                <w:rFonts w:ascii="Calibri" w:hAnsi="Calibri" w:cs="Calibri"/>
                <w:color w:val="000000"/>
                <w:sz w:val="22"/>
                <w:szCs w:val="22"/>
              </w:rPr>
              <w:t>ame</w:t>
            </w:r>
          </w:p>
        </w:tc>
        <w:tc>
          <w:tcPr>
            <w:tcW w:w="3119" w:type="dxa"/>
          </w:tcPr>
          <w:p w14:paraId="74C2A618" w14:textId="51C218B4" w:rsidR="00D45C3B" w:rsidRDefault="00D45C3B" w:rsidP="004105F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nc:LocationName</w:t>
            </w:r>
            <w:proofErr w:type="spellEnd"/>
            <w:proofErr w:type="gramEnd"/>
          </w:p>
        </w:tc>
        <w:tc>
          <w:tcPr>
            <w:tcW w:w="3402" w:type="dxa"/>
          </w:tcPr>
          <w:p w14:paraId="6A6ADCBB" w14:textId="5C143FBB" w:rsidR="00D45C3B" w:rsidRDefault="00D45C3B" w:rsidP="004105F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nc:ProperNameTextType</w:t>
            </w:r>
            <w:proofErr w:type="spellEnd"/>
            <w:proofErr w:type="gramEnd"/>
          </w:p>
        </w:tc>
        <w:tc>
          <w:tcPr>
            <w:tcW w:w="7211" w:type="dxa"/>
          </w:tcPr>
          <w:p w14:paraId="20A2E600" w14:textId="08BA2886" w:rsidR="00D45C3B" w:rsidRDefault="00D45C3B" w:rsidP="004105FB">
            <w:pPr>
              <w:rPr>
                <w:rFonts w:ascii="Calibri" w:hAnsi="Calibri" w:cs="Calibri"/>
                <w:color w:val="000000"/>
                <w:sz w:val="22"/>
                <w:szCs w:val="22"/>
              </w:rPr>
            </w:pPr>
            <w:r>
              <w:rPr>
                <w:rFonts w:ascii="Calibri" w:hAnsi="Calibri" w:cs="Calibri"/>
                <w:color w:val="000000"/>
                <w:sz w:val="22"/>
                <w:szCs w:val="22"/>
              </w:rPr>
              <w:t>A name of a location.</w:t>
            </w:r>
          </w:p>
        </w:tc>
        <w:tc>
          <w:tcPr>
            <w:tcW w:w="2517" w:type="dxa"/>
          </w:tcPr>
          <w:p w14:paraId="245E4F57" w14:textId="77777777" w:rsidR="00D45C3B" w:rsidRPr="00B6200C" w:rsidRDefault="00D45C3B" w:rsidP="004105FB">
            <w:pPr>
              <w:rPr>
                <w:rFonts w:ascii="Calibri" w:hAnsi="Calibri" w:cs="Calibri"/>
                <w:color w:val="000000"/>
                <w:kern w:val="0"/>
                <w:sz w:val="22"/>
                <w:szCs w:val="22"/>
              </w:rPr>
            </w:pPr>
          </w:p>
        </w:tc>
      </w:tr>
      <w:tr w:rsidR="00D45C3B" w:rsidRPr="00B6200C" w14:paraId="6551E6C7" w14:textId="77777777" w:rsidTr="00836C01">
        <w:tc>
          <w:tcPr>
            <w:tcW w:w="2405" w:type="dxa"/>
          </w:tcPr>
          <w:p w14:paraId="36A4B421" w14:textId="1C388677" w:rsidR="00D45C3B" w:rsidRDefault="00B520CB" w:rsidP="004105FB">
            <w:pPr>
              <w:pStyle w:val="BodyText"/>
              <w:rPr>
                <w:rFonts w:ascii="Calibri" w:hAnsi="Calibri" w:cs="Calibri"/>
                <w:color w:val="000000"/>
                <w:sz w:val="22"/>
                <w:szCs w:val="22"/>
              </w:rPr>
            </w:pPr>
            <w:proofErr w:type="spellStart"/>
            <w:r>
              <w:rPr>
                <w:rFonts w:ascii="Calibri" w:hAnsi="Calibri" w:cs="Calibri"/>
                <w:color w:val="000000"/>
                <w:sz w:val="22"/>
                <w:szCs w:val="22"/>
              </w:rPr>
              <w:t>f</w:t>
            </w:r>
            <w:r w:rsidR="00D45C3B">
              <w:rPr>
                <w:rFonts w:ascii="Calibri" w:hAnsi="Calibri" w:cs="Calibri"/>
                <w:color w:val="000000"/>
                <w:sz w:val="22"/>
                <w:szCs w:val="22"/>
              </w:rPr>
              <w:t>loorNumber</w:t>
            </w:r>
            <w:proofErr w:type="spellEnd"/>
          </w:p>
        </w:tc>
        <w:tc>
          <w:tcPr>
            <w:tcW w:w="3119" w:type="dxa"/>
          </w:tcPr>
          <w:p w14:paraId="63AC949F" w14:textId="495AACD1" w:rsidR="00D45C3B" w:rsidRDefault="00D45C3B" w:rsidP="004105F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nc:LocationFloorNumberText</w:t>
            </w:r>
            <w:proofErr w:type="spellEnd"/>
            <w:proofErr w:type="gramEnd"/>
          </w:p>
        </w:tc>
        <w:tc>
          <w:tcPr>
            <w:tcW w:w="3402" w:type="dxa"/>
          </w:tcPr>
          <w:p w14:paraId="6ECE848E" w14:textId="0F023652" w:rsidR="00D45C3B" w:rsidRDefault="00D45C3B" w:rsidP="004105F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7211" w:type="dxa"/>
          </w:tcPr>
          <w:p w14:paraId="03C031E7" w14:textId="186BE11A" w:rsidR="00D45C3B" w:rsidRDefault="00D45C3B" w:rsidP="004105FB">
            <w:pPr>
              <w:rPr>
                <w:rFonts w:ascii="Calibri" w:hAnsi="Calibri" w:cs="Calibri"/>
                <w:color w:val="000000"/>
                <w:sz w:val="22"/>
                <w:szCs w:val="22"/>
              </w:rPr>
            </w:pPr>
            <w:r>
              <w:rPr>
                <w:rFonts w:ascii="Calibri" w:hAnsi="Calibri" w:cs="Calibri"/>
                <w:color w:val="000000"/>
                <w:sz w:val="22"/>
                <w:szCs w:val="22"/>
              </w:rPr>
              <w:t>A floor number of a location.</w:t>
            </w:r>
          </w:p>
        </w:tc>
        <w:tc>
          <w:tcPr>
            <w:tcW w:w="2517" w:type="dxa"/>
          </w:tcPr>
          <w:p w14:paraId="7F471732" w14:textId="77777777" w:rsidR="00D45C3B" w:rsidRPr="00B6200C" w:rsidRDefault="00D45C3B" w:rsidP="004105FB">
            <w:pPr>
              <w:rPr>
                <w:rFonts w:ascii="Calibri" w:hAnsi="Calibri" w:cs="Calibri"/>
                <w:color w:val="000000"/>
                <w:kern w:val="0"/>
                <w:sz w:val="22"/>
                <w:szCs w:val="22"/>
              </w:rPr>
            </w:pPr>
          </w:p>
        </w:tc>
      </w:tr>
      <w:tr w:rsidR="00D45C3B" w:rsidRPr="00B6200C" w14:paraId="5AB63BF1" w14:textId="77777777" w:rsidTr="00836C01">
        <w:tc>
          <w:tcPr>
            <w:tcW w:w="2405" w:type="dxa"/>
          </w:tcPr>
          <w:p w14:paraId="5F9639B9" w14:textId="1C4659CF" w:rsidR="00D45C3B" w:rsidRDefault="00B520CB" w:rsidP="00BF0E85">
            <w:pPr>
              <w:pStyle w:val="BodyText"/>
              <w:rPr>
                <w:rFonts w:ascii="Calibri" w:hAnsi="Calibri" w:cs="Calibri"/>
                <w:color w:val="000000"/>
                <w:sz w:val="22"/>
                <w:szCs w:val="22"/>
              </w:rPr>
            </w:pPr>
            <w:r>
              <w:rPr>
                <w:rFonts w:ascii="Calibri" w:hAnsi="Calibri" w:cs="Calibri"/>
                <w:color w:val="000000"/>
                <w:sz w:val="22"/>
                <w:szCs w:val="22"/>
              </w:rPr>
              <w:t>u</w:t>
            </w:r>
            <w:r w:rsidR="00D45C3B">
              <w:rPr>
                <w:rFonts w:ascii="Calibri" w:hAnsi="Calibri" w:cs="Calibri"/>
                <w:color w:val="000000"/>
                <w:sz w:val="22"/>
                <w:szCs w:val="22"/>
              </w:rPr>
              <w:t>ncertainty</w:t>
            </w:r>
          </w:p>
        </w:tc>
        <w:tc>
          <w:tcPr>
            <w:tcW w:w="3119" w:type="dxa"/>
          </w:tcPr>
          <w:p w14:paraId="5C813391" w14:textId="679F2689" w:rsidR="00D45C3B" w:rsidRDefault="00D45C3B" w:rsidP="00BF0E85">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mo:LocationUncertaintyArea</w:t>
            </w:r>
            <w:proofErr w:type="spellEnd"/>
            <w:proofErr w:type="gramEnd"/>
          </w:p>
        </w:tc>
        <w:tc>
          <w:tcPr>
            <w:tcW w:w="3402" w:type="dxa"/>
          </w:tcPr>
          <w:p w14:paraId="63A435AA" w14:textId="5C5F92BB" w:rsidR="00D45C3B" w:rsidRDefault="00D45C3B" w:rsidP="00BF0E8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nc:AreaType</w:t>
            </w:r>
            <w:proofErr w:type="spellEnd"/>
            <w:proofErr w:type="gramEnd"/>
          </w:p>
        </w:tc>
        <w:tc>
          <w:tcPr>
            <w:tcW w:w="7211" w:type="dxa"/>
          </w:tcPr>
          <w:p w14:paraId="2DAB9B7E" w14:textId="55E29621" w:rsidR="00D45C3B" w:rsidRDefault="00D45C3B" w:rsidP="00BF0E85">
            <w:pPr>
              <w:rPr>
                <w:rFonts w:ascii="Calibri" w:hAnsi="Calibri" w:cs="Calibri"/>
                <w:color w:val="000000"/>
                <w:sz w:val="22"/>
                <w:szCs w:val="22"/>
              </w:rPr>
            </w:pPr>
            <w:r>
              <w:rPr>
                <w:rFonts w:ascii="Calibri" w:hAnsi="Calibri" w:cs="Calibri"/>
                <w:color w:val="000000"/>
                <w:sz w:val="22"/>
                <w:szCs w:val="22"/>
              </w:rPr>
              <w:t>An area of uncertainty about a location.</w:t>
            </w:r>
          </w:p>
        </w:tc>
        <w:tc>
          <w:tcPr>
            <w:tcW w:w="2517" w:type="dxa"/>
          </w:tcPr>
          <w:p w14:paraId="2B78F75C" w14:textId="77777777" w:rsidR="00D45C3B" w:rsidRPr="00B6200C" w:rsidRDefault="00D45C3B" w:rsidP="00BF0E85">
            <w:pPr>
              <w:rPr>
                <w:rFonts w:ascii="Calibri" w:hAnsi="Calibri" w:cs="Calibri"/>
                <w:color w:val="000000"/>
                <w:kern w:val="0"/>
                <w:sz w:val="22"/>
                <w:szCs w:val="22"/>
              </w:rPr>
            </w:pPr>
          </w:p>
        </w:tc>
      </w:tr>
    </w:tbl>
    <w:p w14:paraId="0E654CA7" w14:textId="668ACB53" w:rsidR="004105FB" w:rsidRDefault="004105FB" w:rsidP="00E95F08">
      <w:pPr>
        <w:pStyle w:val="Heading3"/>
      </w:pPr>
      <w:bookmarkStart w:id="213" w:name="_Toc54356195"/>
      <w:proofErr w:type="spellStart"/>
      <w:r>
        <w:t>ImageType</w:t>
      </w:r>
      <w:bookmarkEnd w:id="213"/>
      <w:proofErr w:type="spellEnd"/>
    </w:p>
    <w:tbl>
      <w:tblPr>
        <w:tblStyle w:val="TableGrid"/>
        <w:tblW w:w="18654" w:type="dxa"/>
        <w:tblLook w:val="04A0" w:firstRow="1" w:lastRow="0" w:firstColumn="1" w:lastColumn="0" w:noHBand="0" w:noVBand="1"/>
      </w:tblPr>
      <w:tblGrid>
        <w:gridCol w:w="2830"/>
        <w:gridCol w:w="3261"/>
        <w:gridCol w:w="3260"/>
        <w:gridCol w:w="6786"/>
        <w:gridCol w:w="2517"/>
      </w:tblGrid>
      <w:tr w:rsidR="00141C1A" w:rsidRPr="00F76794" w14:paraId="5C355E8C" w14:textId="77777777" w:rsidTr="00836C01">
        <w:tc>
          <w:tcPr>
            <w:tcW w:w="2830" w:type="dxa"/>
          </w:tcPr>
          <w:p w14:paraId="7F4FA0E6" w14:textId="5B460F77" w:rsidR="00141C1A" w:rsidRPr="00F76794" w:rsidRDefault="0087067F" w:rsidP="00D957F4">
            <w:pPr>
              <w:pStyle w:val="BodyText"/>
              <w:rPr>
                <w:rFonts w:ascii="Tahoma" w:hAnsi="Tahoma" w:cs="Tahoma"/>
                <w:b/>
                <w:bCs/>
              </w:rPr>
            </w:pPr>
            <w:r>
              <w:rPr>
                <w:rFonts w:ascii="Tahoma" w:hAnsi="Tahoma" w:cs="Tahoma"/>
                <w:b/>
                <w:bCs/>
              </w:rPr>
              <w:t>JSON Name</w:t>
            </w:r>
          </w:p>
        </w:tc>
        <w:tc>
          <w:tcPr>
            <w:tcW w:w="3261" w:type="dxa"/>
          </w:tcPr>
          <w:p w14:paraId="59280ACE" w14:textId="30E5EA05" w:rsidR="00141C1A" w:rsidRPr="00F76794" w:rsidRDefault="00141C1A" w:rsidP="00D957F4">
            <w:pPr>
              <w:pStyle w:val="BodyText"/>
              <w:rPr>
                <w:rFonts w:ascii="Tahoma" w:hAnsi="Tahoma" w:cs="Tahoma"/>
                <w:b/>
                <w:bCs/>
              </w:rPr>
            </w:pPr>
            <w:r w:rsidRPr="00F76794">
              <w:rPr>
                <w:rFonts w:ascii="Tahoma" w:hAnsi="Tahoma" w:cs="Tahoma"/>
                <w:b/>
                <w:bCs/>
              </w:rPr>
              <w:t>Data element</w:t>
            </w:r>
          </w:p>
        </w:tc>
        <w:tc>
          <w:tcPr>
            <w:tcW w:w="3260" w:type="dxa"/>
          </w:tcPr>
          <w:p w14:paraId="7033629D" w14:textId="77777777" w:rsidR="00141C1A" w:rsidRPr="00F76794" w:rsidRDefault="00141C1A" w:rsidP="00D957F4">
            <w:pPr>
              <w:pStyle w:val="BodyText"/>
              <w:rPr>
                <w:rFonts w:ascii="Tahoma" w:hAnsi="Tahoma" w:cs="Tahoma"/>
                <w:b/>
                <w:bCs/>
              </w:rPr>
            </w:pPr>
            <w:r w:rsidRPr="00F76794">
              <w:rPr>
                <w:rFonts w:ascii="Tahoma" w:hAnsi="Tahoma" w:cs="Tahoma"/>
                <w:b/>
                <w:bCs/>
              </w:rPr>
              <w:t>Type</w:t>
            </w:r>
          </w:p>
        </w:tc>
        <w:tc>
          <w:tcPr>
            <w:tcW w:w="6786" w:type="dxa"/>
          </w:tcPr>
          <w:p w14:paraId="7E5B22CF" w14:textId="77777777" w:rsidR="00141C1A" w:rsidRPr="00F76794" w:rsidRDefault="00141C1A" w:rsidP="00D957F4">
            <w:pPr>
              <w:pStyle w:val="BodyText"/>
              <w:rPr>
                <w:rFonts w:ascii="Tahoma" w:hAnsi="Tahoma" w:cs="Tahoma"/>
                <w:b/>
                <w:bCs/>
              </w:rPr>
            </w:pPr>
            <w:r w:rsidRPr="00F76794">
              <w:rPr>
                <w:rFonts w:ascii="Tahoma" w:hAnsi="Tahoma" w:cs="Tahoma"/>
                <w:b/>
                <w:bCs/>
              </w:rPr>
              <w:t>Description</w:t>
            </w:r>
          </w:p>
        </w:tc>
        <w:tc>
          <w:tcPr>
            <w:tcW w:w="2517" w:type="dxa"/>
          </w:tcPr>
          <w:p w14:paraId="0953501F" w14:textId="77777777" w:rsidR="00141C1A" w:rsidRPr="00F76794" w:rsidRDefault="00141C1A" w:rsidP="00D957F4">
            <w:pPr>
              <w:pStyle w:val="BodyText"/>
              <w:rPr>
                <w:rFonts w:ascii="Tahoma" w:hAnsi="Tahoma" w:cs="Tahoma"/>
                <w:b/>
                <w:bCs/>
              </w:rPr>
            </w:pPr>
            <w:r w:rsidRPr="00F76794">
              <w:rPr>
                <w:rFonts w:ascii="Tahoma" w:hAnsi="Tahoma" w:cs="Tahoma"/>
                <w:b/>
                <w:bCs/>
              </w:rPr>
              <w:t>Comment</w:t>
            </w:r>
          </w:p>
        </w:tc>
      </w:tr>
      <w:tr w:rsidR="00141C1A" w:rsidRPr="00B6200C" w14:paraId="2ADB2CB4" w14:textId="77777777" w:rsidTr="00836C01">
        <w:tc>
          <w:tcPr>
            <w:tcW w:w="2830" w:type="dxa"/>
          </w:tcPr>
          <w:p w14:paraId="22D9C021" w14:textId="3F4F42A6" w:rsidR="00141C1A" w:rsidRDefault="00141C1A" w:rsidP="004105FB">
            <w:pPr>
              <w:pStyle w:val="BodyText"/>
              <w:rPr>
                <w:rFonts w:ascii="Calibri" w:hAnsi="Calibri" w:cs="Calibri"/>
                <w:color w:val="000000"/>
                <w:sz w:val="22"/>
                <w:szCs w:val="22"/>
              </w:rPr>
            </w:pPr>
            <w:r>
              <w:rPr>
                <w:rFonts w:ascii="Calibri" w:hAnsi="Calibri" w:cs="Calibri"/>
                <w:color w:val="000000"/>
                <w:sz w:val="22"/>
                <w:szCs w:val="22"/>
              </w:rPr>
              <w:t>ID</w:t>
            </w:r>
          </w:p>
        </w:tc>
        <w:tc>
          <w:tcPr>
            <w:tcW w:w="3261" w:type="dxa"/>
          </w:tcPr>
          <w:p w14:paraId="0678FDED" w14:textId="2CDC84A7" w:rsidR="00141C1A" w:rsidRPr="00B6200C" w:rsidRDefault="00141C1A" w:rsidP="004105FB">
            <w:pPr>
              <w:pStyle w:val="BodyText"/>
              <w:rPr>
                <w:rFonts w:ascii="Tahoma" w:hAnsi="Tahoma" w:cs="Tahoma"/>
              </w:rPr>
            </w:pPr>
            <w:proofErr w:type="spellStart"/>
            <w:proofErr w:type="gramStart"/>
            <w:r>
              <w:rPr>
                <w:rFonts w:ascii="Calibri" w:hAnsi="Calibri" w:cs="Calibri"/>
                <w:color w:val="000000"/>
                <w:sz w:val="22"/>
                <w:szCs w:val="22"/>
              </w:rPr>
              <w:t>nc:BinaryID</w:t>
            </w:r>
            <w:proofErr w:type="spellEnd"/>
            <w:proofErr w:type="gramEnd"/>
          </w:p>
        </w:tc>
        <w:tc>
          <w:tcPr>
            <w:tcW w:w="3260" w:type="dxa"/>
          </w:tcPr>
          <w:p w14:paraId="6AB21123" w14:textId="2983A5BA" w:rsidR="00141C1A" w:rsidRPr="00B6200C" w:rsidRDefault="00141C1A" w:rsidP="004105FB">
            <w:pPr>
              <w:pStyle w:val="BodyText"/>
              <w:rPr>
                <w:rFonts w:ascii="Tahoma" w:hAnsi="Tahoma" w:cs="Tahoma"/>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xs:string</w:t>
            </w:r>
            <w:proofErr w:type="spellEnd"/>
            <w:proofErr w:type="gramEnd"/>
          </w:p>
        </w:tc>
        <w:tc>
          <w:tcPr>
            <w:tcW w:w="6786" w:type="dxa"/>
          </w:tcPr>
          <w:p w14:paraId="4C4853B7" w14:textId="63A32854" w:rsidR="00141C1A" w:rsidRPr="00B6200C" w:rsidRDefault="00141C1A" w:rsidP="004105FB">
            <w:pPr>
              <w:rPr>
                <w:rFonts w:ascii="Calibri" w:hAnsi="Calibri" w:cs="Calibri"/>
                <w:color w:val="000000"/>
                <w:kern w:val="0"/>
                <w:sz w:val="22"/>
                <w:szCs w:val="22"/>
              </w:rPr>
            </w:pPr>
            <w:r>
              <w:rPr>
                <w:rFonts w:ascii="Calibri" w:hAnsi="Calibri" w:cs="Calibri"/>
                <w:color w:val="000000"/>
                <w:sz w:val="22"/>
                <w:szCs w:val="22"/>
              </w:rPr>
              <w:t>An identifier that references a binary object.</w:t>
            </w:r>
          </w:p>
        </w:tc>
        <w:tc>
          <w:tcPr>
            <w:tcW w:w="2517" w:type="dxa"/>
          </w:tcPr>
          <w:p w14:paraId="0DC071D2" w14:textId="77777777" w:rsidR="00141C1A" w:rsidRPr="00B6200C" w:rsidRDefault="00141C1A" w:rsidP="004105FB">
            <w:pPr>
              <w:rPr>
                <w:rFonts w:ascii="Calibri" w:hAnsi="Calibri" w:cs="Calibri"/>
                <w:color w:val="000000"/>
                <w:kern w:val="0"/>
                <w:sz w:val="22"/>
                <w:szCs w:val="22"/>
              </w:rPr>
            </w:pPr>
          </w:p>
        </w:tc>
      </w:tr>
      <w:tr w:rsidR="00141C1A" w:rsidRPr="00B6200C" w14:paraId="4B054CA6" w14:textId="77777777" w:rsidTr="00836C01">
        <w:tc>
          <w:tcPr>
            <w:tcW w:w="2830" w:type="dxa"/>
          </w:tcPr>
          <w:p w14:paraId="70EDDEAE" w14:textId="2911014B" w:rsidR="00141C1A" w:rsidRDefault="00E542CD" w:rsidP="00E95F08">
            <w:pPr>
              <w:rPr>
                <w:rFonts w:ascii="Calibri" w:hAnsi="Calibri" w:cs="Calibri"/>
                <w:color w:val="000000"/>
                <w:sz w:val="22"/>
                <w:szCs w:val="22"/>
              </w:rPr>
            </w:pPr>
            <w:proofErr w:type="spellStart"/>
            <w:r>
              <w:rPr>
                <w:rFonts w:ascii="Calibri" w:hAnsi="Calibri" w:cs="Calibri"/>
                <w:color w:val="000000"/>
                <w:sz w:val="22"/>
                <w:szCs w:val="22"/>
              </w:rPr>
              <w:t>i</w:t>
            </w:r>
            <w:r w:rsidR="00141C1A">
              <w:rPr>
                <w:rFonts w:ascii="Calibri" w:hAnsi="Calibri" w:cs="Calibri"/>
                <w:color w:val="000000"/>
                <w:sz w:val="22"/>
                <w:szCs w:val="22"/>
              </w:rPr>
              <w:t>sAvailable</w:t>
            </w:r>
            <w:proofErr w:type="spellEnd"/>
          </w:p>
        </w:tc>
        <w:tc>
          <w:tcPr>
            <w:tcW w:w="3261" w:type="dxa"/>
          </w:tcPr>
          <w:p w14:paraId="3AAF4C13" w14:textId="16AC7414" w:rsidR="00141C1A" w:rsidRPr="00E95F08" w:rsidRDefault="00141C1A" w:rsidP="00E95F08">
            <w:pPr>
              <w:rPr>
                <w:rFonts w:ascii="Calibri" w:hAnsi="Calibri" w:cs="Calibri"/>
                <w:color w:val="000000"/>
                <w:kern w:val="0"/>
                <w:sz w:val="22"/>
                <w:szCs w:val="22"/>
              </w:rPr>
            </w:pPr>
            <w:proofErr w:type="spellStart"/>
            <w:proofErr w:type="gramStart"/>
            <w:r>
              <w:rPr>
                <w:rFonts w:ascii="Calibri" w:hAnsi="Calibri" w:cs="Calibri"/>
                <w:color w:val="000000"/>
                <w:sz w:val="22"/>
                <w:szCs w:val="22"/>
              </w:rPr>
              <w:t>nc:BinaryAvailableIndicator</w:t>
            </w:r>
            <w:proofErr w:type="spellEnd"/>
            <w:proofErr w:type="gramEnd"/>
          </w:p>
        </w:tc>
        <w:tc>
          <w:tcPr>
            <w:tcW w:w="3260" w:type="dxa"/>
          </w:tcPr>
          <w:p w14:paraId="7206576E" w14:textId="2E281A4B" w:rsidR="00141C1A" w:rsidRDefault="00141C1A" w:rsidP="004105FB">
            <w:pPr>
              <w:pStyle w:val="BodyText"/>
              <w:rPr>
                <w:rFonts w:ascii="Calibri" w:hAnsi="Calibri" w:cs="Calibri"/>
                <w:color w:val="000000"/>
                <w:sz w:val="22"/>
                <w:szCs w:val="22"/>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6786" w:type="dxa"/>
          </w:tcPr>
          <w:p w14:paraId="785511B1" w14:textId="53857A66" w:rsidR="00141C1A" w:rsidRDefault="00141C1A" w:rsidP="004105FB">
            <w:pPr>
              <w:rPr>
                <w:rFonts w:ascii="Calibri" w:hAnsi="Calibri" w:cs="Calibri"/>
                <w:color w:val="000000"/>
                <w:sz w:val="22"/>
                <w:szCs w:val="22"/>
              </w:rPr>
            </w:pPr>
            <w:r>
              <w:rPr>
                <w:rFonts w:ascii="Calibri" w:hAnsi="Calibri" w:cs="Calibri"/>
                <w:color w:val="000000"/>
                <w:sz w:val="22"/>
                <w:szCs w:val="22"/>
              </w:rPr>
              <w:t>True if a binary is available; false if it is not.</w:t>
            </w:r>
          </w:p>
        </w:tc>
        <w:tc>
          <w:tcPr>
            <w:tcW w:w="2517" w:type="dxa"/>
          </w:tcPr>
          <w:p w14:paraId="7294A184" w14:textId="77777777" w:rsidR="00141C1A" w:rsidRPr="00B6200C" w:rsidRDefault="00141C1A" w:rsidP="004105FB">
            <w:pPr>
              <w:rPr>
                <w:rFonts w:ascii="Calibri" w:hAnsi="Calibri" w:cs="Calibri"/>
                <w:color w:val="000000"/>
                <w:kern w:val="0"/>
                <w:sz w:val="22"/>
                <w:szCs w:val="22"/>
              </w:rPr>
            </w:pPr>
          </w:p>
        </w:tc>
      </w:tr>
      <w:tr w:rsidR="00141C1A" w:rsidRPr="00B6200C" w14:paraId="26F68E14" w14:textId="77777777" w:rsidTr="00836C01">
        <w:tc>
          <w:tcPr>
            <w:tcW w:w="2830" w:type="dxa"/>
          </w:tcPr>
          <w:p w14:paraId="2F064677" w14:textId="0C57DAF5" w:rsidR="00141C1A" w:rsidRDefault="00E542CD" w:rsidP="00E95F08">
            <w:pPr>
              <w:rPr>
                <w:rFonts w:ascii="Calibri" w:hAnsi="Calibri" w:cs="Calibri"/>
                <w:color w:val="000000"/>
                <w:sz w:val="22"/>
                <w:szCs w:val="22"/>
              </w:rPr>
            </w:pPr>
            <w:proofErr w:type="spellStart"/>
            <w:r>
              <w:rPr>
                <w:rFonts w:ascii="Calibri" w:hAnsi="Calibri" w:cs="Calibri"/>
                <w:color w:val="000000"/>
                <w:sz w:val="22"/>
                <w:szCs w:val="22"/>
              </w:rPr>
              <w:t>c</w:t>
            </w:r>
            <w:r w:rsidR="00141C1A">
              <w:rPr>
                <w:rFonts w:ascii="Calibri" w:hAnsi="Calibri" w:cs="Calibri"/>
                <w:color w:val="000000"/>
                <w:sz w:val="22"/>
                <w:szCs w:val="22"/>
              </w:rPr>
              <w:t>aptureDate</w:t>
            </w:r>
            <w:proofErr w:type="spellEnd"/>
          </w:p>
        </w:tc>
        <w:tc>
          <w:tcPr>
            <w:tcW w:w="3261" w:type="dxa"/>
          </w:tcPr>
          <w:p w14:paraId="661774D1" w14:textId="7084BAFC" w:rsidR="00141C1A" w:rsidRPr="00E95F08" w:rsidRDefault="00141C1A" w:rsidP="00E95F08">
            <w:pPr>
              <w:rPr>
                <w:rFonts w:ascii="Calibri" w:hAnsi="Calibri" w:cs="Calibri"/>
                <w:color w:val="000000"/>
                <w:kern w:val="0"/>
                <w:sz w:val="22"/>
                <w:szCs w:val="22"/>
              </w:rPr>
            </w:pPr>
            <w:proofErr w:type="spellStart"/>
            <w:proofErr w:type="gramStart"/>
            <w:r>
              <w:rPr>
                <w:rFonts w:ascii="Calibri" w:hAnsi="Calibri" w:cs="Calibri"/>
                <w:color w:val="000000"/>
                <w:sz w:val="22"/>
                <w:szCs w:val="22"/>
              </w:rPr>
              <w:t>nc:BinaryCaptureDate</w:t>
            </w:r>
            <w:proofErr w:type="spellEnd"/>
            <w:proofErr w:type="gramEnd"/>
          </w:p>
        </w:tc>
        <w:tc>
          <w:tcPr>
            <w:tcW w:w="3260" w:type="dxa"/>
          </w:tcPr>
          <w:p w14:paraId="2CE9511D" w14:textId="2FCD365C" w:rsidR="00141C1A" w:rsidRDefault="00141C1A"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nc:DateType</w:t>
            </w:r>
            <w:proofErr w:type="spellEnd"/>
            <w:proofErr w:type="gramEnd"/>
          </w:p>
        </w:tc>
        <w:tc>
          <w:tcPr>
            <w:tcW w:w="6786" w:type="dxa"/>
          </w:tcPr>
          <w:p w14:paraId="0DD9A18D" w14:textId="58F0B999" w:rsidR="00141C1A" w:rsidRDefault="00141C1A" w:rsidP="004105FB">
            <w:pPr>
              <w:rPr>
                <w:rFonts w:ascii="Calibri" w:hAnsi="Calibri" w:cs="Calibri"/>
                <w:color w:val="000000"/>
                <w:sz w:val="22"/>
                <w:szCs w:val="22"/>
              </w:rPr>
            </w:pPr>
            <w:r>
              <w:rPr>
                <w:rFonts w:ascii="Calibri" w:hAnsi="Calibri" w:cs="Calibri"/>
                <w:color w:val="000000"/>
                <w:sz w:val="22"/>
                <w:szCs w:val="22"/>
              </w:rPr>
              <w:t>A date on which a binary object is captured or created.</w:t>
            </w:r>
          </w:p>
        </w:tc>
        <w:tc>
          <w:tcPr>
            <w:tcW w:w="2517" w:type="dxa"/>
          </w:tcPr>
          <w:p w14:paraId="711753CB" w14:textId="4315B5E2" w:rsidR="00141C1A" w:rsidRPr="00B6200C" w:rsidRDefault="00141C1A" w:rsidP="004105FB">
            <w:pPr>
              <w:rPr>
                <w:rFonts w:ascii="Calibri" w:hAnsi="Calibri" w:cs="Calibri"/>
                <w:color w:val="000000"/>
                <w:kern w:val="0"/>
                <w:sz w:val="22"/>
                <w:szCs w:val="22"/>
              </w:rPr>
            </w:pPr>
            <w:r w:rsidRPr="004105FB">
              <w:rPr>
                <w:rFonts w:ascii="Calibri" w:hAnsi="Calibri" w:cs="Calibri"/>
                <w:color w:val="000000"/>
                <w:kern w:val="0"/>
                <w:sz w:val="22"/>
                <w:szCs w:val="22"/>
              </w:rPr>
              <w:t>This is the date an image was taken, an audio file was recorded, ...</w:t>
            </w:r>
          </w:p>
        </w:tc>
      </w:tr>
      <w:tr w:rsidR="00141C1A" w:rsidRPr="00B6200C" w14:paraId="06FB58A9" w14:textId="77777777" w:rsidTr="00836C01">
        <w:tc>
          <w:tcPr>
            <w:tcW w:w="2830" w:type="dxa"/>
          </w:tcPr>
          <w:p w14:paraId="49431ECD" w14:textId="080AE635" w:rsidR="00141C1A" w:rsidRDefault="00E542CD" w:rsidP="00E95F08">
            <w:pPr>
              <w:rPr>
                <w:rFonts w:ascii="Calibri" w:hAnsi="Calibri" w:cs="Calibri"/>
                <w:color w:val="000000"/>
                <w:sz w:val="22"/>
                <w:szCs w:val="22"/>
              </w:rPr>
            </w:pPr>
            <w:r>
              <w:rPr>
                <w:rFonts w:ascii="Calibri" w:hAnsi="Calibri" w:cs="Calibri"/>
                <w:color w:val="000000"/>
                <w:sz w:val="22"/>
                <w:szCs w:val="22"/>
              </w:rPr>
              <w:lastRenderedPageBreak/>
              <w:t>d</w:t>
            </w:r>
            <w:r w:rsidR="00141C1A">
              <w:rPr>
                <w:rFonts w:ascii="Calibri" w:hAnsi="Calibri" w:cs="Calibri"/>
                <w:color w:val="000000"/>
                <w:sz w:val="22"/>
                <w:szCs w:val="22"/>
              </w:rPr>
              <w:t>escription</w:t>
            </w:r>
          </w:p>
        </w:tc>
        <w:tc>
          <w:tcPr>
            <w:tcW w:w="3261" w:type="dxa"/>
          </w:tcPr>
          <w:p w14:paraId="09248E5B" w14:textId="1ECA12E2" w:rsidR="00141C1A" w:rsidRPr="00E95F08" w:rsidRDefault="00141C1A" w:rsidP="00E95F08">
            <w:pPr>
              <w:rPr>
                <w:rFonts w:ascii="Calibri" w:hAnsi="Calibri" w:cs="Calibri"/>
                <w:color w:val="000000"/>
                <w:kern w:val="0"/>
                <w:sz w:val="22"/>
                <w:szCs w:val="22"/>
              </w:rPr>
            </w:pPr>
            <w:proofErr w:type="spellStart"/>
            <w:proofErr w:type="gramStart"/>
            <w:r>
              <w:rPr>
                <w:rFonts w:ascii="Calibri" w:hAnsi="Calibri" w:cs="Calibri"/>
                <w:color w:val="000000"/>
                <w:sz w:val="22"/>
                <w:szCs w:val="22"/>
              </w:rPr>
              <w:t>nc:BinaryDescriptionText</w:t>
            </w:r>
            <w:proofErr w:type="spellEnd"/>
            <w:proofErr w:type="gramEnd"/>
          </w:p>
        </w:tc>
        <w:tc>
          <w:tcPr>
            <w:tcW w:w="3260" w:type="dxa"/>
          </w:tcPr>
          <w:p w14:paraId="5A75F4C6" w14:textId="64EC1897" w:rsidR="00141C1A" w:rsidRDefault="00141C1A" w:rsidP="004105FB">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6786" w:type="dxa"/>
          </w:tcPr>
          <w:p w14:paraId="7A3C4736" w14:textId="59F61B0B" w:rsidR="00141C1A" w:rsidRDefault="00141C1A" w:rsidP="004105FB">
            <w:pPr>
              <w:rPr>
                <w:rFonts w:ascii="Calibri" w:hAnsi="Calibri" w:cs="Calibri"/>
                <w:color w:val="000000"/>
                <w:sz w:val="22"/>
                <w:szCs w:val="22"/>
              </w:rPr>
            </w:pPr>
            <w:r>
              <w:rPr>
                <w:rFonts w:ascii="Calibri" w:hAnsi="Calibri" w:cs="Calibri"/>
                <w:color w:val="000000"/>
                <w:sz w:val="22"/>
                <w:szCs w:val="22"/>
              </w:rPr>
              <w:t>A description of a binary object.</w:t>
            </w:r>
          </w:p>
        </w:tc>
        <w:tc>
          <w:tcPr>
            <w:tcW w:w="2517" w:type="dxa"/>
          </w:tcPr>
          <w:p w14:paraId="7584E969" w14:textId="77777777" w:rsidR="00141C1A" w:rsidRPr="00B6200C" w:rsidRDefault="00141C1A" w:rsidP="004105FB">
            <w:pPr>
              <w:rPr>
                <w:rFonts w:ascii="Calibri" w:hAnsi="Calibri" w:cs="Calibri"/>
                <w:color w:val="000000"/>
                <w:kern w:val="0"/>
                <w:sz w:val="22"/>
                <w:szCs w:val="22"/>
              </w:rPr>
            </w:pPr>
          </w:p>
        </w:tc>
      </w:tr>
      <w:tr w:rsidR="00141C1A" w:rsidRPr="00B6200C" w14:paraId="671487EA" w14:textId="77777777" w:rsidTr="00836C01">
        <w:tc>
          <w:tcPr>
            <w:tcW w:w="2830" w:type="dxa"/>
          </w:tcPr>
          <w:p w14:paraId="64214160" w14:textId="7A14CDD1" w:rsidR="00141C1A" w:rsidRDefault="00E542CD" w:rsidP="00992A31">
            <w:pPr>
              <w:pStyle w:val="BodyText"/>
              <w:rPr>
                <w:rFonts w:ascii="Calibri" w:hAnsi="Calibri" w:cs="Calibri"/>
                <w:color w:val="000000"/>
                <w:sz w:val="22"/>
                <w:szCs w:val="22"/>
              </w:rPr>
            </w:pPr>
            <w:r>
              <w:rPr>
                <w:rFonts w:ascii="Calibri" w:hAnsi="Calibri" w:cs="Calibri"/>
                <w:color w:val="000000"/>
                <w:sz w:val="22"/>
                <w:szCs w:val="22"/>
              </w:rPr>
              <w:t>f</w:t>
            </w:r>
            <w:r w:rsidR="00315267">
              <w:rPr>
                <w:rFonts w:ascii="Calibri" w:hAnsi="Calibri" w:cs="Calibri"/>
                <w:color w:val="000000"/>
                <w:sz w:val="22"/>
                <w:szCs w:val="22"/>
              </w:rPr>
              <w:t>ormat</w:t>
            </w:r>
          </w:p>
        </w:tc>
        <w:tc>
          <w:tcPr>
            <w:tcW w:w="3261" w:type="dxa"/>
          </w:tcPr>
          <w:p w14:paraId="6E1BCF44" w14:textId="2F0168E1" w:rsidR="00141C1A" w:rsidRDefault="00141C1A" w:rsidP="00992A31">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nc:BinaryFormatText</w:t>
            </w:r>
            <w:proofErr w:type="spellEnd"/>
            <w:proofErr w:type="gramEnd"/>
          </w:p>
        </w:tc>
        <w:tc>
          <w:tcPr>
            <w:tcW w:w="3260" w:type="dxa"/>
          </w:tcPr>
          <w:p w14:paraId="3BEB45EF" w14:textId="4AD83348" w:rsidR="00141C1A" w:rsidRDefault="00141C1A" w:rsidP="00992A31">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6786" w:type="dxa"/>
          </w:tcPr>
          <w:p w14:paraId="4BE6C0C2" w14:textId="4ED28BD1" w:rsidR="00141C1A" w:rsidRDefault="00141C1A" w:rsidP="00992A31">
            <w:pPr>
              <w:rPr>
                <w:rFonts w:ascii="Calibri" w:hAnsi="Calibri" w:cs="Calibri"/>
                <w:color w:val="000000"/>
                <w:sz w:val="22"/>
                <w:szCs w:val="22"/>
              </w:rPr>
            </w:pPr>
            <w:r>
              <w:rPr>
                <w:rFonts w:ascii="Calibri" w:hAnsi="Calibri" w:cs="Calibri"/>
                <w:color w:val="000000"/>
                <w:sz w:val="22"/>
                <w:szCs w:val="22"/>
              </w:rPr>
              <w:t>A file format or content type of a binary object.</w:t>
            </w:r>
          </w:p>
        </w:tc>
        <w:tc>
          <w:tcPr>
            <w:tcW w:w="2517" w:type="dxa"/>
          </w:tcPr>
          <w:p w14:paraId="6E7DB1A2" w14:textId="77777777" w:rsidR="00141C1A" w:rsidRPr="00B6200C" w:rsidRDefault="00141C1A" w:rsidP="00992A31">
            <w:pPr>
              <w:rPr>
                <w:rFonts w:ascii="Calibri" w:hAnsi="Calibri" w:cs="Calibri"/>
                <w:color w:val="000000"/>
                <w:kern w:val="0"/>
                <w:sz w:val="22"/>
                <w:szCs w:val="22"/>
              </w:rPr>
            </w:pPr>
          </w:p>
        </w:tc>
      </w:tr>
      <w:tr w:rsidR="00141C1A" w:rsidRPr="00B6200C" w14:paraId="50FFBBBB" w14:textId="77777777" w:rsidTr="00836C01">
        <w:tc>
          <w:tcPr>
            <w:tcW w:w="2830" w:type="dxa"/>
          </w:tcPr>
          <w:p w14:paraId="29BA8B65" w14:textId="30093A66" w:rsidR="00141C1A" w:rsidRDefault="00315267" w:rsidP="00992A31">
            <w:pPr>
              <w:pStyle w:val="BodyText"/>
              <w:rPr>
                <w:rFonts w:ascii="Calibri" w:hAnsi="Calibri" w:cs="Calibri"/>
                <w:color w:val="000000"/>
                <w:sz w:val="22"/>
                <w:szCs w:val="22"/>
              </w:rPr>
            </w:pPr>
            <w:r>
              <w:rPr>
                <w:rFonts w:ascii="Calibri" w:hAnsi="Calibri" w:cs="Calibri"/>
                <w:color w:val="000000"/>
                <w:sz w:val="22"/>
                <w:szCs w:val="22"/>
              </w:rPr>
              <w:t>URI</w:t>
            </w:r>
          </w:p>
        </w:tc>
        <w:tc>
          <w:tcPr>
            <w:tcW w:w="3261" w:type="dxa"/>
          </w:tcPr>
          <w:p w14:paraId="3AB5FD45" w14:textId="6AD5DE35" w:rsidR="00141C1A" w:rsidRDefault="00141C1A" w:rsidP="00992A31">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nc:BinaryURI</w:t>
            </w:r>
            <w:proofErr w:type="spellEnd"/>
            <w:proofErr w:type="gramEnd"/>
          </w:p>
        </w:tc>
        <w:tc>
          <w:tcPr>
            <w:tcW w:w="3260" w:type="dxa"/>
          </w:tcPr>
          <w:p w14:paraId="72C207B2" w14:textId="30EC1D00" w:rsidR="00141C1A" w:rsidRDefault="00141C1A" w:rsidP="00992A31">
            <w:pPr>
              <w:pStyle w:val="BodyText"/>
              <w:rPr>
                <w:rFonts w:ascii="Calibri" w:hAnsi="Calibri" w:cs="Calibri"/>
                <w:color w:val="000000"/>
                <w:sz w:val="22"/>
                <w:szCs w:val="22"/>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xs:anyURI</w:t>
            </w:r>
            <w:proofErr w:type="spellEnd"/>
            <w:proofErr w:type="gramEnd"/>
          </w:p>
        </w:tc>
        <w:tc>
          <w:tcPr>
            <w:tcW w:w="6786" w:type="dxa"/>
          </w:tcPr>
          <w:p w14:paraId="18AE2A62" w14:textId="6D2156C6" w:rsidR="00141C1A" w:rsidRDefault="00141C1A" w:rsidP="00992A31">
            <w:pPr>
              <w:rPr>
                <w:rFonts w:ascii="Calibri" w:hAnsi="Calibri" w:cs="Calibri"/>
                <w:color w:val="000000"/>
                <w:sz w:val="22"/>
                <w:szCs w:val="22"/>
              </w:rPr>
            </w:pPr>
            <w:r>
              <w:rPr>
                <w:rFonts w:ascii="Calibri" w:hAnsi="Calibri" w:cs="Calibri"/>
                <w:color w:val="000000"/>
                <w:sz w:val="22"/>
                <w:szCs w:val="22"/>
              </w:rPr>
              <w:t>A URL or file reference of a binary object.</w:t>
            </w:r>
          </w:p>
        </w:tc>
        <w:tc>
          <w:tcPr>
            <w:tcW w:w="2517" w:type="dxa"/>
          </w:tcPr>
          <w:p w14:paraId="6C9CA8AC" w14:textId="77777777" w:rsidR="00141C1A" w:rsidRPr="00B6200C" w:rsidRDefault="00141C1A" w:rsidP="00992A31">
            <w:pPr>
              <w:rPr>
                <w:rFonts w:ascii="Calibri" w:hAnsi="Calibri" w:cs="Calibri"/>
                <w:color w:val="000000"/>
                <w:kern w:val="0"/>
                <w:sz w:val="22"/>
                <w:szCs w:val="22"/>
              </w:rPr>
            </w:pPr>
          </w:p>
        </w:tc>
      </w:tr>
      <w:tr w:rsidR="00141C1A" w:rsidRPr="00B6200C" w14:paraId="49E95FF6" w14:textId="77777777" w:rsidTr="00836C01">
        <w:tc>
          <w:tcPr>
            <w:tcW w:w="2830" w:type="dxa"/>
          </w:tcPr>
          <w:p w14:paraId="4A2F0015" w14:textId="3473406D" w:rsidR="00141C1A" w:rsidRDefault="00E542CD" w:rsidP="00E95F08">
            <w:pPr>
              <w:rPr>
                <w:rFonts w:ascii="Calibri" w:hAnsi="Calibri" w:cs="Calibri"/>
                <w:color w:val="000000"/>
                <w:sz w:val="22"/>
                <w:szCs w:val="22"/>
              </w:rPr>
            </w:pPr>
            <w:r>
              <w:rPr>
                <w:rFonts w:ascii="Calibri" w:hAnsi="Calibri" w:cs="Calibri"/>
                <w:color w:val="000000"/>
                <w:sz w:val="22"/>
                <w:szCs w:val="22"/>
              </w:rPr>
              <w:t>s</w:t>
            </w:r>
            <w:r w:rsidR="00315267">
              <w:rPr>
                <w:rFonts w:ascii="Calibri" w:hAnsi="Calibri" w:cs="Calibri"/>
                <w:color w:val="000000"/>
                <w:sz w:val="22"/>
                <w:szCs w:val="22"/>
              </w:rPr>
              <w:t>ize</w:t>
            </w:r>
          </w:p>
        </w:tc>
        <w:tc>
          <w:tcPr>
            <w:tcW w:w="3261" w:type="dxa"/>
          </w:tcPr>
          <w:p w14:paraId="18B385B9" w14:textId="74826A25" w:rsidR="00141C1A" w:rsidRPr="00E95F08" w:rsidRDefault="00141C1A" w:rsidP="00E95F08">
            <w:pPr>
              <w:rPr>
                <w:rFonts w:ascii="Calibri" w:hAnsi="Calibri" w:cs="Calibri"/>
                <w:color w:val="000000"/>
                <w:kern w:val="0"/>
                <w:sz w:val="22"/>
                <w:szCs w:val="22"/>
              </w:rPr>
            </w:pPr>
            <w:proofErr w:type="spellStart"/>
            <w:proofErr w:type="gramStart"/>
            <w:r>
              <w:rPr>
                <w:rFonts w:ascii="Calibri" w:hAnsi="Calibri" w:cs="Calibri"/>
                <w:color w:val="000000"/>
                <w:sz w:val="22"/>
                <w:szCs w:val="22"/>
              </w:rPr>
              <w:t>nc:BinarySizeValue</w:t>
            </w:r>
            <w:proofErr w:type="spellEnd"/>
            <w:proofErr w:type="gramEnd"/>
          </w:p>
        </w:tc>
        <w:tc>
          <w:tcPr>
            <w:tcW w:w="3260" w:type="dxa"/>
          </w:tcPr>
          <w:p w14:paraId="3A1DCC72" w14:textId="3C3EE205" w:rsidR="00141C1A" w:rsidRDefault="00141C1A" w:rsidP="00992A31">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nc:NonNegativeDecimalType</w:t>
            </w:r>
            <w:proofErr w:type="spellEnd"/>
            <w:proofErr w:type="gramEnd"/>
          </w:p>
        </w:tc>
        <w:tc>
          <w:tcPr>
            <w:tcW w:w="6786" w:type="dxa"/>
          </w:tcPr>
          <w:p w14:paraId="2438FAC5" w14:textId="33C5D243" w:rsidR="00141C1A" w:rsidRDefault="00141C1A" w:rsidP="00992A31">
            <w:pPr>
              <w:rPr>
                <w:rFonts w:ascii="Calibri" w:hAnsi="Calibri" w:cs="Calibri"/>
                <w:color w:val="000000"/>
                <w:sz w:val="22"/>
                <w:szCs w:val="22"/>
              </w:rPr>
            </w:pPr>
            <w:r>
              <w:rPr>
                <w:rFonts w:ascii="Calibri" w:hAnsi="Calibri" w:cs="Calibri"/>
                <w:color w:val="000000"/>
                <w:sz w:val="22"/>
                <w:szCs w:val="22"/>
              </w:rPr>
              <w:t>A size of a binary object in kilobytes.</w:t>
            </w:r>
          </w:p>
        </w:tc>
        <w:tc>
          <w:tcPr>
            <w:tcW w:w="2517" w:type="dxa"/>
          </w:tcPr>
          <w:p w14:paraId="38F92ABD" w14:textId="77777777" w:rsidR="00141C1A" w:rsidRPr="00B6200C" w:rsidRDefault="00141C1A" w:rsidP="00992A31">
            <w:pPr>
              <w:rPr>
                <w:rFonts w:ascii="Calibri" w:hAnsi="Calibri" w:cs="Calibri"/>
                <w:color w:val="000000"/>
                <w:kern w:val="0"/>
                <w:sz w:val="22"/>
                <w:szCs w:val="22"/>
              </w:rPr>
            </w:pPr>
          </w:p>
        </w:tc>
      </w:tr>
      <w:tr w:rsidR="00141C1A" w:rsidRPr="00B6200C" w14:paraId="5C7F69D4" w14:textId="77777777" w:rsidTr="00836C01">
        <w:tc>
          <w:tcPr>
            <w:tcW w:w="2830" w:type="dxa"/>
          </w:tcPr>
          <w:p w14:paraId="4130F5F5" w14:textId="4E271098" w:rsidR="00141C1A" w:rsidRPr="00992A31" w:rsidRDefault="00E542CD" w:rsidP="00992A31">
            <w:pPr>
              <w:pStyle w:val="BodyText"/>
              <w:rPr>
                <w:rFonts w:ascii="Calibri" w:hAnsi="Calibri" w:cs="Calibri"/>
                <w:color w:val="000000"/>
                <w:sz w:val="22"/>
                <w:szCs w:val="22"/>
              </w:rPr>
            </w:pPr>
            <w:proofErr w:type="spellStart"/>
            <w:r>
              <w:rPr>
                <w:rFonts w:ascii="Calibri" w:hAnsi="Calibri" w:cs="Calibri"/>
                <w:color w:val="000000"/>
                <w:sz w:val="22"/>
                <w:szCs w:val="22"/>
              </w:rPr>
              <w:t>c</w:t>
            </w:r>
            <w:r w:rsidR="00315267" w:rsidRPr="00992A31">
              <w:rPr>
                <w:rFonts w:ascii="Calibri" w:hAnsi="Calibri" w:cs="Calibri"/>
                <w:color w:val="000000"/>
                <w:sz w:val="22"/>
                <w:szCs w:val="22"/>
              </w:rPr>
              <w:t>ategoryText</w:t>
            </w:r>
            <w:proofErr w:type="spellEnd"/>
          </w:p>
        </w:tc>
        <w:tc>
          <w:tcPr>
            <w:tcW w:w="3261" w:type="dxa"/>
          </w:tcPr>
          <w:p w14:paraId="106C6F1D" w14:textId="0822FC2D" w:rsidR="00141C1A" w:rsidRDefault="00141C1A" w:rsidP="00992A31">
            <w:pPr>
              <w:pStyle w:val="BodyText"/>
              <w:rPr>
                <w:rFonts w:ascii="Calibri" w:hAnsi="Calibri" w:cs="Calibri"/>
                <w:color w:val="000000"/>
                <w:sz w:val="22"/>
                <w:szCs w:val="22"/>
              </w:rPr>
            </w:pPr>
            <w:proofErr w:type="spellStart"/>
            <w:proofErr w:type="gramStart"/>
            <w:r w:rsidRPr="00992A31">
              <w:rPr>
                <w:rFonts w:ascii="Calibri" w:hAnsi="Calibri" w:cs="Calibri"/>
                <w:color w:val="000000"/>
                <w:sz w:val="22"/>
                <w:szCs w:val="22"/>
              </w:rPr>
              <w:t>nc:BinaryCategoryText</w:t>
            </w:r>
            <w:proofErr w:type="spellEnd"/>
            <w:proofErr w:type="gramEnd"/>
          </w:p>
        </w:tc>
        <w:tc>
          <w:tcPr>
            <w:tcW w:w="3260" w:type="dxa"/>
          </w:tcPr>
          <w:p w14:paraId="2AEF690E" w14:textId="1AF3FB95" w:rsidR="00141C1A" w:rsidRDefault="00141C1A" w:rsidP="00992A31">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6786" w:type="dxa"/>
          </w:tcPr>
          <w:p w14:paraId="3D9DF66F" w14:textId="17CC819D" w:rsidR="00141C1A" w:rsidRDefault="00141C1A" w:rsidP="00992A31">
            <w:pPr>
              <w:rPr>
                <w:rFonts w:ascii="Calibri" w:hAnsi="Calibri" w:cs="Calibri"/>
                <w:color w:val="000000"/>
                <w:sz w:val="22"/>
                <w:szCs w:val="22"/>
              </w:rPr>
            </w:pPr>
            <w:r>
              <w:rPr>
                <w:rFonts w:ascii="Calibri" w:hAnsi="Calibri" w:cs="Calibri"/>
                <w:color w:val="000000"/>
                <w:sz w:val="22"/>
                <w:szCs w:val="22"/>
              </w:rPr>
              <w:t>A kind of object that has been encoded.</w:t>
            </w:r>
          </w:p>
        </w:tc>
        <w:tc>
          <w:tcPr>
            <w:tcW w:w="2517" w:type="dxa"/>
          </w:tcPr>
          <w:p w14:paraId="7003CA93" w14:textId="4DD19BC7" w:rsidR="00141C1A" w:rsidRPr="00B6200C" w:rsidRDefault="00141C1A" w:rsidP="00992A31">
            <w:pPr>
              <w:rPr>
                <w:rFonts w:ascii="Calibri" w:hAnsi="Calibri" w:cs="Calibri"/>
                <w:color w:val="000000"/>
                <w:kern w:val="0"/>
                <w:sz w:val="22"/>
                <w:szCs w:val="22"/>
              </w:rPr>
            </w:pPr>
            <w:r w:rsidRPr="00992A31">
              <w:rPr>
                <w:rFonts w:ascii="Calibri" w:hAnsi="Calibri" w:cs="Calibri"/>
                <w:color w:val="000000"/>
                <w:kern w:val="0"/>
                <w:sz w:val="22"/>
                <w:szCs w:val="22"/>
              </w:rPr>
              <w:t>mug shot, driver license picture, audio confession</w:t>
            </w:r>
          </w:p>
        </w:tc>
      </w:tr>
      <w:tr w:rsidR="00141C1A" w:rsidRPr="00B6200C" w14:paraId="3CF89D21" w14:textId="77777777" w:rsidTr="00836C01">
        <w:tc>
          <w:tcPr>
            <w:tcW w:w="2830" w:type="dxa"/>
          </w:tcPr>
          <w:p w14:paraId="753C3005" w14:textId="628213B7" w:rsidR="00141C1A" w:rsidRDefault="00E542CD" w:rsidP="00E95F08">
            <w:pPr>
              <w:rPr>
                <w:rFonts w:ascii="Calibri" w:hAnsi="Calibri" w:cs="Calibri"/>
                <w:color w:val="000000"/>
                <w:sz w:val="22"/>
                <w:szCs w:val="22"/>
              </w:rPr>
            </w:pPr>
            <w:r>
              <w:rPr>
                <w:rFonts w:ascii="Calibri" w:hAnsi="Calibri" w:cs="Calibri"/>
                <w:color w:val="000000"/>
                <w:sz w:val="22"/>
                <w:szCs w:val="22"/>
              </w:rPr>
              <w:t>h</w:t>
            </w:r>
            <w:r w:rsidR="00315267">
              <w:rPr>
                <w:rFonts w:ascii="Calibri" w:hAnsi="Calibri" w:cs="Calibri"/>
                <w:color w:val="000000"/>
                <w:sz w:val="22"/>
                <w:szCs w:val="22"/>
              </w:rPr>
              <w:t>eight</w:t>
            </w:r>
          </w:p>
        </w:tc>
        <w:tc>
          <w:tcPr>
            <w:tcW w:w="3261" w:type="dxa"/>
          </w:tcPr>
          <w:p w14:paraId="6B9A7472" w14:textId="0E5886E8" w:rsidR="00141C1A" w:rsidRPr="00E95F08" w:rsidRDefault="00141C1A" w:rsidP="00E95F08">
            <w:pPr>
              <w:rPr>
                <w:rFonts w:ascii="Calibri" w:hAnsi="Calibri" w:cs="Calibri"/>
                <w:color w:val="000000"/>
                <w:kern w:val="0"/>
                <w:sz w:val="22"/>
                <w:szCs w:val="22"/>
              </w:rPr>
            </w:pPr>
            <w:proofErr w:type="spellStart"/>
            <w:proofErr w:type="gramStart"/>
            <w:r>
              <w:rPr>
                <w:rFonts w:ascii="Calibri" w:hAnsi="Calibri" w:cs="Calibri"/>
                <w:color w:val="000000"/>
                <w:sz w:val="22"/>
                <w:szCs w:val="22"/>
              </w:rPr>
              <w:t>nc:ImageHeightValue</w:t>
            </w:r>
            <w:proofErr w:type="spellEnd"/>
            <w:proofErr w:type="gramEnd"/>
          </w:p>
        </w:tc>
        <w:tc>
          <w:tcPr>
            <w:tcW w:w="3260" w:type="dxa"/>
          </w:tcPr>
          <w:p w14:paraId="1F7226F6" w14:textId="3D57B40A" w:rsidR="00141C1A" w:rsidRDefault="00141C1A" w:rsidP="00992A31">
            <w:pPr>
              <w:pStyle w:val="BodyText"/>
              <w:rPr>
                <w:rFonts w:ascii="Calibri" w:hAnsi="Calibri" w:cs="Calibri"/>
                <w:color w:val="000000"/>
                <w:sz w:val="22"/>
                <w:szCs w:val="22"/>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xs:nonNegativeInteger</w:t>
            </w:r>
            <w:proofErr w:type="spellEnd"/>
            <w:proofErr w:type="gramEnd"/>
          </w:p>
        </w:tc>
        <w:tc>
          <w:tcPr>
            <w:tcW w:w="6786" w:type="dxa"/>
          </w:tcPr>
          <w:p w14:paraId="794D746B" w14:textId="68A2C364" w:rsidR="00141C1A" w:rsidRDefault="00141C1A" w:rsidP="00992A31">
            <w:pPr>
              <w:rPr>
                <w:rFonts w:ascii="Calibri" w:hAnsi="Calibri" w:cs="Calibri"/>
                <w:color w:val="000000"/>
                <w:sz w:val="22"/>
                <w:szCs w:val="22"/>
              </w:rPr>
            </w:pPr>
            <w:r>
              <w:rPr>
                <w:rFonts w:ascii="Calibri" w:hAnsi="Calibri" w:cs="Calibri"/>
                <w:color w:val="000000"/>
                <w:sz w:val="22"/>
                <w:szCs w:val="22"/>
              </w:rPr>
              <w:t>A height of an image in pixels.</w:t>
            </w:r>
          </w:p>
        </w:tc>
        <w:tc>
          <w:tcPr>
            <w:tcW w:w="2517" w:type="dxa"/>
          </w:tcPr>
          <w:p w14:paraId="2B7830E5" w14:textId="77777777" w:rsidR="00141C1A" w:rsidRPr="00B6200C" w:rsidRDefault="00141C1A" w:rsidP="00992A31">
            <w:pPr>
              <w:rPr>
                <w:rFonts w:ascii="Calibri" w:hAnsi="Calibri" w:cs="Calibri"/>
                <w:color w:val="000000"/>
                <w:kern w:val="0"/>
                <w:sz w:val="22"/>
                <w:szCs w:val="22"/>
              </w:rPr>
            </w:pPr>
          </w:p>
        </w:tc>
      </w:tr>
      <w:tr w:rsidR="00141C1A" w:rsidRPr="00B6200C" w14:paraId="18E98E58" w14:textId="77777777" w:rsidTr="00836C01">
        <w:tc>
          <w:tcPr>
            <w:tcW w:w="2830" w:type="dxa"/>
          </w:tcPr>
          <w:p w14:paraId="435B174A" w14:textId="61DD0D9B" w:rsidR="00141C1A" w:rsidRDefault="00E542CD" w:rsidP="00E95F08">
            <w:pPr>
              <w:rPr>
                <w:rFonts w:ascii="Calibri" w:hAnsi="Calibri" w:cs="Calibri"/>
                <w:color w:val="000000"/>
                <w:sz w:val="22"/>
                <w:szCs w:val="22"/>
              </w:rPr>
            </w:pPr>
            <w:r>
              <w:rPr>
                <w:rFonts w:ascii="Calibri" w:hAnsi="Calibri" w:cs="Calibri"/>
                <w:color w:val="000000"/>
                <w:sz w:val="22"/>
                <w:szCs w:val="22"/>
              </w:rPr>
              <w:t>w</w:t>
            </w:r>
            <w:r w:rsidR="00315267">
              <w:rPr>
                <w:rFonts w:ascii="Calibri" w:hAnsi="Calibri" w:cs="Calibri"/>
                <w:color w:val="000000"/>
                <w:sz w:val="22"/>
                <w:szCs w:val="22"/>
              </w:rPr>
              <w:t>idth</w:t>
            </w:r>
          </w:p>
        </w:tc>
        <w:tc>
          <w:tcPr>
            <w:tcW w:w="3261" w:type="dxa"/>
          </w:tcPr>
          <w:p w14:paraId="7E19D1E7" w14:textId="210B236F" w:rsidR="00141C1A" w:rsidRPr="00E95F08" w:rsidRDefault="00141C1A" w:rsidP="00E95F08">
            <w:pPr>
              <w:rPr>
                <w:rFonts w:ascii="Calibri" w:hAnsi="Calibri" w:cs="Calibri"/>
                <w:color w:val="000000"/>
                <w:kern w:val="0"/>
                <w:sz w:val="22"/>
                <w:szCs w:val="22"/>
              </w:rPr>
            </w:pPr>
            <w:proofErr w:type="spellStart"/>
            <w:proofErr w:type="gramStart"/>
            <w:r>
              <w:rPr>
                <w:rFonts w:ascii="Calibri" w:hAnsi="Calibri" w:cs="Calibri"/>
                <w:color w:val="000000"/>
                <w:sz w:val="22"/>
                <w:szCs w:val="22"/>
              </w:rPr>
              <w:t>nc:ImageWidthValue</w:t>
            </w:r>
            <w:proofErr w:type="spellEnd"/>
            <w:proofErr w:type="gramEnd"/>
          </w:p>
        </w:tc>
        <w:tc>
          <w:tcPr>
            <w:tcW w:w="3260" w:type="dxa"/>
          </w:tcPr>
          <w:p w14:paraId="3F967F0F" w14:textId="6F53F1CA" w:rsidR="00141C1A" w:rsidRDefault="00141C1A" w:rsidP="00992A31">
            <w:pPr>
              <w:pStyle w:val="BodyText"/>
              <w:rPr>
                <w:rFonts w:ascii="Calibri" w:hAnsi="Calibri" w:cs="Calibri"/>
                <w:color w:val="000000"/>
                <w:sz w:val="22"/>
                <w:szCs w:val="22"/>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xs:nonNegativeInteger</w:t>
            </w:r>
            <w:proofErr w:type="spellEnd"/>
            <w:proofErr w:type="gramEnd"/>
          </w:p>
        </w:tc>
        <w:tc>
          <w:tcPr>
            <w:tcW w:w="6786" w:type="dxa"/>
          </w:tcPr>
          <w:p w14:paraId="0B952AE9" w14:textId="026FC301" w:rsidR="00141C1A" w:rsidRDefault="00141C1A" w:rsidP="00992A31">
            <w:pPr>
              <w:rPr>
                <w:rFonts w:ascii="Calibri" w:hAnsi="Calibri" w:cs="Calibri"/>
                <w:color w:val="000000"/>
                <w:sz w:val="22"/>
                <w:szCs w:val="22"/>
              </w:rPr>
            </w:pPr>
            <w:r>
              <w:rPr>
                <w:rFonts w:ascii="Calibri" w:hAnsi="Calibri" w:cs="Calibri"/>
                <w:color w:val="000000"/>
                <w:sz w:val="22"/>
                <w:szCs w:val="22"/>
              </w:rPr>
              <w:t>A width of an image in pixels.</w:t>
            </w:r>
          </w:p>
        </w:tc>
        <w:tc>
          <w:tcPr>
            <w:tcW w:w="2517" w:type="dxa"/>
          </w:tcPr>
          <w:p w14:paraId="749BD28E" w14:textId="77777777" w:rsidR="00141C1A" w:rsidRPr="00B6200C" w:rsidRDefault="00141C1A" w:rsidP="00992A31">
            <w:pPr>
              <w:rPr>
                <w:rFonts w:ascii="Calibri" w:hAnsi="Calibri" w:cs="Calibri"/>
                <w:color w:val="000000"/>
                <w:kern w:val="0"/>
                <w:sz w:val="22"/>
                <w:szCs w:val="22"/>
              </w:rPr>
            </w:pPr>
          </w:p>
        </w:tc>
      </w:tr>
    </w:tbl>
    <w:p w14:paraId="521954E8" w14:textId="7ED74825" w:rsidR="00992A31" w:rsidRDefault="00992A31" w:rsidP="00E95F08">
      <w:pPr>
        <w:pStyle w:val="Heading3"/>
      </w:pPr>
      <w:bookmarkStart w:id="214" w:name="_Toc54356196"/>
      <w:proofErr w:type="spellStart"/>
      <w:r w:rsidRPr="00992A31">
        <w:t>LengthMeasureType</w:t>
      </w:r>
      <w:bookmarkEnd w:id="214"/>
      <w:proofErr w:type="spellEnd"/>
    </w:p>
    <w:tbl>
      <w:tblPr>
        <w:tblStyle w:val="TableGrid"/>
        <w:tblW w:w="18654" w:type="dxa"/>
        <w:tblLook w:val="04A0" w:firstRow="1" w:lastRow="0" w:firstColumn="1" w:lastColumn="0" w:noHBand="0" w:noVBand="1"/>
      </w:tblPr>
      <w:tblGrid>
        <w:gridCol w:w="2830"/>
        <w:gridCol w:w="3261"/>
        <w:gridCol w:w="3260"/>
        <w:gridCol w:w="6786"/>
        <w:gridCol w:w="2517"/>
      </w:tblGrid>
      <w:tr w:rsidR="0087067F" w:rsidRPr="00F76794" w14:paraId="71987F9C" w14:textId="77777777" w:rsidTr="00836C01">
        <w:tc>
          <w:tcPr>
            <w:tcW w:w="2830" w:type="dxa"/>
          </w:tcPr>
          <w:p w14:paraId="7772D6B4" w14:textId="5480C21E" w:rsidR="0087067F" w:rsidRPr="00F76794" w:rsidRDefault="0087067F" w:rsidP="00D957F4">
            <w:pPr>
              <w:pStyle w:val="BodyText"/>
              <w:rPr>
                <w:rFonts w:ascii="Tahoma" w:hAnsi="Tahoma" w:cs="Tahoma"/>
                <w:b/>
                <w:bCs/>
              </w:rPr>
            </w:pPr>
            <w:r>
              <w:rPr>
                <w:rFonts w:ascii="Tahoma" w:hAnsi="Tahoma" w:cs="Tahoma"/>
                <w:b/>
                <w:bCs/>
              </w:rPr>
              <w:t>JSON Name</w:t>
            </w:r>
          </w:p>
        </w:tc>
        <w:tc>
          <w:tcPr>
            <w:tcW w:w="3261" w:type="dxa"/>
          </w:tcPr>
          <w:p w14:paraId="57DB2E1B" w14:textId="2C69F1ED" w:rsidR="0087067F" w:rsidRPr="00F76794" w:rsidRDefault="0087067F" w:rsidP="00D957F4">
            <w:pPr>
              <w:pStyle w:val="BodyText"/>
              <w:rPr>
                <w:rFonts w:ascii="Tahoma" w:hAnsi="Tahoma" w:cs="Tahoma"/>
                <w:b/>
                <w:bCs/>
              </w:rPr>
            </w:pPr>
            <w:r w:rsidRPr="00F76794">
              <w:rPr>
                <w:rFonts w:ascii="Tahoma" w:hAnsi="Tahoma" w:cs="Tahoma"/>
                <w:b/>
                <w:bCs/>
              </w:rPr>
              <w:t>Data element</w:t>
            </w:r>
          </w:p>
        </w:tc>
        <w:tc>
          <w:tcPr>
            <w:tcW w:w="3260" w:type="dxa"/>
          </w:tcPr>
          <w:p w14:paraId="0E84AB16" w14:textId="77777777" w:rsidR="0087067F" w:rsidRPr="00F76794" w:rsidRDefault="0087067F" w:rsidP="00D957F4">
            <w:pPr>
              <w:pStyle w:val="BodyText"/>
              <w:rPr>
                <w:rFonts w:ascii="Tahoma" w:hAnsi="Tahoma" w:cs="Tahoma"/>
                <w:b/>
                <w:bCs/>
              </w:rPr>
            </w:pPr>
            <w:r w:rsidRPr="00F76794">
              <w:rPr>
                <w:rFonts w:ascii="Tahoma" w:hAnsi="Tahoma" w:cs="Tahoma"/>
                <w:b/>
                <w:bCs/>
              </w:rPr>
              <w:t>Type</w:t>
            </w:r>
          </w:p>
        </w:tc>
        <w:tc>
          <w:tcPr>
            <w:tcW w:w="6786" w:type="dxa"/>
          </w:tcPr>
          <w:p w14:paraId="12A42657" w14:textId="77777777" w:rsidR="0087067F" w:rsidRPr="00F76794" w:rsidRDefault="0087067F" w:rsidP="00D957F4">
            <w:pPr>
              <w:pStyle w:val="BodyText"/>
              <w:rPr>
                <w:rFonts w:ascii="Tahoma" w:hAnsi="Tahoma" w:cs="Tahoma"/>
                <w:b/>
                <w:bCs/>
              </w:rPr>
            </w:pPr>
            <w:r w:rsidRPr="00F76794">
              <w:rPr>
                <w:rFonts w:ascii="Tahoma" w:hAnsi="Tahoma" w:cs="Tahoma"/>
                <w:b/>
                <w:bCs/>
              </w:rPr>
              <w:t>Description</w:t>
            </w:r>
          </w:p>
        </w:tc>
        <w:tc>
          <w:tcPr>
            <w:tcW w:w="2517" w:type="dxa"/>
          </w:tcPr>
          <w:p w14:paraId="3E5F85B0" w14:textId="77777777" w:rsidR="0087067F" w:rsidRPr="00F76794" w:rsidRDefault="0087067F" w:rsidP="00D957F4">
            <w:pPr>
              <w:pStyle w:val="BodyText"/>
              <w:rPr>
                <w:rFonts w:ascii="Tahoma" w:hAnsi="Tahoma" w:cs="Tahoma"/>
                <w:b/>
                <w:bCs/>
              </w:rPr>
            </w:pPr>
            <w:r w:rsidRPr="00F76794">
              <w:rPr>
                <w:rFonts w:ascii="Tahoma" w:hAnsi="Tahoma" w:cs="Tahoma"/>
                <w:b/>
                <w:bCs/>
              </w:rPr>
              <w:t>Comment</w:t>
            </w:r>
          </w:p>
        </w:tc>
      </w:tr>
      <w:tr w:rsidR="0087067F" w:rsidRPr="00B6200C" w14:paraId="4AFA6AAD" w14:textId="77777777" w:rsidTr="00836C01">
        <w:tc>
          <w:tcPr>
            <w:tcW w:w="2830" w:type="dxa"/>
          </w:tcPr>
          <w:p w14:paraId="214E84D6" w14:textId="0FC68B8A" w:rsidR="0087067F" w:rsidRDefault="00E542CD" w:rsidP="00992A31">
            <w:pPr>
              <w:pStyle w:val="BodyText"/>
              <w:rPr>
                <w:rFonts w:ascii="Calibri" w:hAnsi="Calibri" w:cs="Calibri"/>
                <w:i/>
                <w:iCs/>
                <w:color w:val="000000"/>
                <w:sz w:val="22"/>
                <w:szCs w:val="22"/>
              </w:rPr>
            </w:pPr>
            <w:proofErr w:type="spellStart"/>
            <w:r>
              <w:rPr>
                <w:rFonts w:ascii="Calibri" w:hAnsi="Calibri" w:cs="Calibri"/>
                <w:i/>
                <w:iCs/>
                <w:color w:val="000000"/>
                <w:sz w:val="22"/>
                <w:szCs w:val="22"/>
              </w:rPr>
              <w:t>d</w:t>
            </w:r>
            <w:r w:rsidR="0087067F">
              <w:rPr>
                <w:rFonts w:ascii="Calibri" w:hAnsi="Calibri" w:cs="Calibri"/>
                <w:i/>
                <w:iCs/>
                <w:color w:val="000000"/>
                <w:sz w:val="22"/>
                <w:szCs w:val="22"/>
              </w:rPr>
              <w:t>oubleValue</w:t>
            </w:r>
            <w:proofErr w:type="spellEnd"/>
          </w:p>
        </w:tc>
        <w:tc>
          <w:tcPr>
            <w:tcW w:w="3261" w:type="dxa"/>
          </w:tcPr>
          <w:p w14:paraId="0264793D" w14:textId="0BA3ADC8" w:rsidR="0087067F" w:rsidRPr="00B6200C" w:rsidRDefault="0087067F" w:rsidP="00992A31">
            <w:pPr>
              <w:pStyle w:val="BodyText"/>
              <w:rPr>
                <w:rFonts w:ascii="Tahoma" w:hAnsi="Tahoma" w:cs="Tahoma"/>
              </w:rPr>
            </w:pPr>
            <w:proofErr w:type="spellStart"/>
            <w:proofErr w:type="gramStart"/>
            <w:r>
              <w:rPr>
                <w:rFonts w:ascii="Calibri" w:hAnsi="Calibri" w:cs="Calibri"/>
                <w:i/>
                <w:iCs/>
                <w:color w:val="000000"/>
                <w:sz w:val="22"/>
                <w:szCs w:val="22"/>
              </w:rPr>
              <w:t>nc:MeasureDoubleValue</w:t>
            </w:r>
            <w:proofErr w:type="spellEnd"/>
            <w:proofErr w:type="gramEnd"/>
          </w:p>
        </w:tc>
        <w:tc>
          <w:tcPr>
            <w:tcW w:w="3260" w:type="dxa"/>
          </w:tcPr>
          <w:p w14:paraId="638BCC7C" w14:textId="640896C0" w:rsidR="0087067F" w:rsidRPr="00B6200C" w:rsidRDefault="0087067F" w:rsidP="00992A31">
            <w:pPr>
              <w:pStyle w:val="BodyText"/>
              <w:rPr>
                <w:rFonts w:ascii="Tahoma" w:hAnsi="Tahoma" w:cs="Tahoma"/>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xs:double</w:t>
            </w:r>
            <w:proofErr w:type="spellEnd"/>
            <w:proofErr w:type="gramEnd"/>
          </w:p>
        </w:tc>
        <w:tc>
          <w:tcPr>
            <w:tcW w:w="6786" w:type="dxa"/>
          </w:tcPr>
          <w:p w14:paraId="05309B27" w14:textId="744C2506" w:rsidR="0087067F" w:rsidRPr="00B6200C" w:rsidRDefault="0087067F" w:rsidP="00992A31">
            <w:pPr>
              <w:rPr>
                <w:rFonts w:ascii="Calibri" w:hAnsi="Calibri" w:cs="Calibri"/>
                <w:color w:val="000000"/>
                <w:kern w:val="0"/>
                <w:sz w:val="22"/>
                <w:szCs w:val="22"/>
              </w:rPr>
            </w:pPr>
            <w:r>
              <w:rPr>
                <w:rFonts w:ascii="Calibri" w:hAnsi="Calibri" w:cs="Calibri"/>
                <w:color w:val="000000"/>
                <w:sz w:val="22"/>
                <w:szCs w:val="22"/>
              </w:rPr>
              <w:t xml:space="preserve">A double measurement </w:t>
            </w:r>
            <w:proofErr w:type="gramStart"/>
            <w:r>
              <w:rPr>
                <w:rFonts w:ascii="Calibri" w:hAnsi="Calibri" w:cs="Calibri"/>
                <w:color w:val="000000"/>
                <w:sz w:val="22"/>
                <w:szCs w:val="22"/>
              </w:rPr>
              <w:t>value</w:t>
            </w:r>
            <w:proofErr w:type="gramEnd"/>
            <w:r>
              <w:rPr>
                <w:rFonts w:ascii="Calibri" w:hAnsi="Calibri" w:cs="Calibri"/>
                <w:color w:val="000000"/>
                <w:sz w:val="22"/>
                <w:szCs w:val="22"/>
              </w:rPr>
              <w:t>.</w:t>
            </w:r>
          </w:p>
        </w:tc>
        <w:tc>
          <w:tcPr>
            <w:tcW w:w="2517" w:type="dxa"/>
          </w:tcPr>
          <w:p w14:paraId="34BCD314" w14:textId="77777777" w:rsidR="0087067F" w:rsidRPr="00B6200C" w:rsidRDefault="0087067F" w:rsidP="00992A31">
            <w:pPr>
              <w:rPr>
                <w:rFonts w:ascii="Calibri" w:hAnsi="Calibri" w:cs="Calibri"/>
                <w:color w:val="000000"/>
                <w:kern w:val="0"/>
                <w:sz w:val="22"/>
                <w:szCs w:val="22"/>
              </w:rPr>
            </w:pPr>
          </w:p>
        </w:tc>
      </w:tr>
      <w:tr w:rsidR="0087067F" w:rsidRPr="00B6200C" w14:paraId="75765F85" w14:textId="77777777" w:rsidTr="00836C01">
        <w:tc>
          <w:tcPr>
            <w:tcW w:w="2830" w:type="dxa"/>
          </w:tcPr>
          <w:p w14:paraId="3A098702" w14:textId="16B3D7C7" w:rsidR="0087067F" w:rsidRDefault="00E542CD" w:rsidP="007875BF">
            <w:pPr>
              <w:pStyle w:val="BodyText"/>
              <w:rPr>
                <w:rFonts w:ascii="Calibri" w:hAnsi="Calibri" w:cs="Calibri"/>
                <w:i/>
                <w:iCs/>
                <w:color w:val="000000"/>
                <w:sz w:val="22"/>
                <w:szCs w:val="22"/>
              </w:rPr>
            </w:pPr>
            <w:proofErr w:type="spellStart"/>
            <w:r>
              <w:rPr>
                <w:rFonts w:ascii="Calibri" w:hAnsi="Calibri" w:cs="Calibri"/>
                <w:i/>
                <w:iCs/>
                <w:color w:val="000000"/>
                <w:sz w:val="22"/>
                <w:szCs w:val="22"/>
              </w:rPr>
              <w:t>d</w:t>
            </w:r>
            <w:r w:rsidR="0087067F">
              <w:rPr>
                <w:rFonts w:ascii="Calibri" w:hAnsi="Calibri" w:cs="Calibri"/>
                <w:i/>
                <w:iCs/>
                <w:color w:val="000000"/>
                <w:sz w:val="22"/>
                <w:szCs w:val="22"/>
              </w:rPr>
              <w:t>oubleRange</w:t>
            </w:r>
            <w:proofErr w:type="spellEnd"/>
          </w:p>
        </w:tc>
        <w:tc>
          <w:tcPr>
            <w:tcW w:w="3261" w:type="dxa"/>
          </w:tcPr>
          <w:p w14:paraId="21802B05" w14:textId="5C4ABB8A" w:rsidR="0087067F" w:rsidRDefault="0087067F" w:rsidP="007875BF">
            <w:pPr>
              <w:pStyle w:val="BodyText"/>
              <w:rPr>
                <w:rFonts w:ascii="Calibri" w:hAnsi="Calibri" w:cs="Calibri"/>
                <w:i/>
                <w:iCs/>
                <w:color w:val="000000"/>
                <w:sz w:val="22"/>
                <w:szCs w:val="22"/>
              </w:rPr>
            </w:pPr>
            <w:proofErr w:type="spellStart"/>
            <w:proofErr w:type="gramStart"/>
            <w:r>
              <w:rPr>
                <w:rFonts w:ascii="Calibri" w:hAnsi="Calibri" w:cs="Calibri"/>
                <w:i/>
                <w:iCs/>
                <w:color w:val="000000"/>
                <w:sz w:val="22"/>
                <w:szCs w:val="22"/>
              </w:rPr>
              <w:t>nc:MeasureDoubleRange</w:t>
            </w:r>
            <w:proofErr w:type="spellEnd"/>
            <w:proofErr w:type="gramEnd"/>
          </w:p>
        </w:tc>
        <w:tc>
          <w:tcPr>
            <w:tcW w:w="3260" w:type="dxa"/>
          </w:tcPr>
          <w:p w14:paraId="4CFF130B" w14:textId="7DCC8329" w:rsidR="0087067F" w:rsidRDefault="0087067F" w:rsidP="007875BF">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nc:DoubleRangeType</w:t>
            </w:r>
            <w:proofErr w:type="spellEnd"/>
            <w:proofErr w:type="gramEnd"/>
          </w:p>
        </w:tc>
        <w:tc>
          <w:tcPr>
            <w:tcW w:w="6786" w:type="dxa"/>
          </w:tcPr>
          <w:p w14:paraId="708A6320" w14:textId="210176FE" w:rsidR="0087067F" w:rsidRDefault="0087067F" w:rsidP="007875BF">
            <w:pPr>
              <w:rPr>
                <w:rFonts w:ascii="Calibri" w:hAnsi="Calibri" w:cs="Calibri"/>
                <w:color w:val="000000"/>
                <w:sz w:val="22"/>
                <w:szCs w:val="22"/>
              </w:rPr>
            </w:pPr>
            <w:r>
              <w:rPr>
                <w:rFonts w:ascii="Calibri" w:hAnsi="Calibri" w:cs="Calibri"/>
                <w:color w:val="000000"/>
                <w:sz w:val="22"/>
                <w:szCs w:val="22"/>
              </w:rPr>
              <w:t xml:space="preserve">A double measurement </w:t>
            </w:r>
            <w:proofErr w:type="gramStart"/>
            <w:r>
              <w:rPr>
                <w:rFonts w:ascii="Calibri" w:hAnsi="Calibri" w:cs="Calibri"/>
                <w:color w:val="000000"/>
                <w:sz w:val="22"/>
                <w:szCs w:val="22"/>
              </w:rPr>
              <w:t>range</w:t>
            </w:r>
            <w:proofErr w:type="gramEnd"/>
            <w:r>
              <w:rPr>
                <w:rFonts w:ascii="Calibri" w:hAnsi="Calibri" w:cs="Calibri"/>
                <w:color w:val="000000"/>
                <w:sz w:val="22"/>
                <w:szCs w:val="22"/>
              </w:rPr>
              <w:t>.</w:t>
            </w:r>
          </w:p>
        </w:tc>
        <w:tc>
          <w:tcPr>
            <w:tcW w:w="2517" w:type="dxa"/>
          </w:tcPr>
          <w:p w14:paraId="0809A7C8" w14:textId="77777777" w:rsidR="0087067F" w:rsidRPr="00B6200C" w:rsidRDefault="0087067F" w:rsidP="007875BF">
            <w:pPr>
              <w:rPr>
                <w:rFonts w:ascii="Calibri" w:hAnsi="Calibri" w:cs="Calibri"/>
                <w:color w:val="000000"/>
                <w:kern w:val="0"/>
                <w:sz w:val="22"/>
                <w:szCs w:val="22"/>
              </w:rPr>
            </w:pPr>
          </w:p>
        </w:tc>
      </w:tr>
      <w:tr w:rsidR="0087067F" w:rsidRPr="00B6200C" w14:paraId="6D79B677" w14:textId="77777777" w:rsidTr="00836C01">
        <w:tc>
          <w:tcPr>
            <w:tcW w:w="2830" w:type="dxa"/>
          </w:tcPr>
          <w:p w14:paraId="33BC4FFB" w14:textId="4E295621" w:rsidR="0087067F" w:rsidRDefault="00E542CD" w:rsidP="007875BF">
            <w:pPr>
              <w:pStyle w:val="BodyText"/>
              <w:rPr>
                <w:rFonts w:ascii="Calibri" w:hAnsi="Calibri" w:cs="Calibri"/>
                <w:i/>
                <w:iCs/>
                <w:color w:val="000000"/>
                <w:sz w:val="22"/>
                <w:szCs w:val="22"/>
              </w:rPr>
            </w:pPr>
            <w:proofErr w:type="spellStart"/>
            <w:r>
              <w:rPr>
                <w:rFonts w:ascii="Calibri" w:hAnsi="Calibri" w:cs="Calibri"/>
                <w:i/>
                <w:iCs/>
                <w:color w:val="000000"/>
                <w:sz w:val="22"/>
                <w:szCs w:val="22"/>
              </w:rPr>
              <w:t>t</w:t>
            </w:r>
            <w:r w:rsidR="0087067F">
              <w:rPr>
                <w:rFonts w:ascii="Calibri" w:hAnsi="Calibri" w:cs="Calibri"/>
                <w:i/>
                <w:iCs/>
                <w:color w:val="000000"/>
                <w:sz w:val="22"/>
                <w:szCs w:val="22"/>
              </w:rPr>
              <w:t>extList</w:t>
            </w:r>
            <w:proofErr w:type="spellEnd"/>
          </w:p>
        </w:tc>
        <w:tc>
          <w:tcPr>
            <w:tcW w:w="3261" w:type="dxa"/>
          </w:tcPr>
          <w:p w14:paraId="765F047B" w14:textId="1A8D2475" w:rsidR="0087067F" w:rsidRDefault="0087067F" w:rsidP="007875BF">
            <w:pPr>
              <w:pStyle w:val="BodyText"/>
              <w:rPr>
                <w:rFonts w:ascii="Calibri" w:hAnsi="Calibri" w:cs="Calibri"/>
                <w:i/>
                <w:iCs/>
                <w:color w:val="000000"/>
                <w:sz w:val="22"/>
                <w:szCs w:val="22"/>
              </w:rPr>
            </w:pPr>
            <w:proofErr w:type="spellStart"/>
            <w:proofErr w:type="gramStart"/>
            <w:r>
              <w:rPr>
                <w:rFonts w:ascii="Calibri" w:hAnsi="Calibri" w:cs="Calibri"/>
                <w:i/>
                <w:iCs/>
                <w:color w:val="000000"/>
                <w:sz w:val="22"/>
                <w:szCs w:val="22"/>
              </w:rPr>
              <w:t>nc:MeasureTextList</w:t>
            </w:r>
            <w:proofErr w:type="spellEnd"/>
            <w:proofErr w:type="gramEnd"/>
          </w:p>
        </w:tc>
        <w:tc>
          <w:tcPr>
            <w:tcW w:w="3260" w:type="dxa"/>
          </w:tcPr>
          <w:p w14:paraId="363BE6C8" w14:textId="11B51FDB" w:rsidR="0087067F" w:rsidRDefault="0087067F" w:rsidP="007875BF">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nc:StringListType</w:t>
            </w:r>
            <w:proofErr w:type="spellEnd"/>
            <w:proofErr w:type="gramEnd"/>
          </w:p>
        </w:tc>
        <w:tc>
          <w:tcPr>
            <w:tcW w:w="6786" w:type="dxa"/>
          </w:tcPr>
          <w:p w14:paraId="3311697D" w14:textId="14205005" w:rsidR="0087067F" w:rsidRDefault="0087067F" w:rsidP="007875BF">
            <w:pPr>
              <w:rPr>
                <w:rFonts w:ascii="Calibri" w:hAnsi="Calibri" w:cs="Calibri"/>
                <w:color w:val="000000"/>
                <w:sz w:val="22"/>
                <w:szCs w:val="22"/>
              </w:rPr>
            </w:pPr>
            <w:r>
              <w:rPr>
                <w:rFonts w:ascii="Calibri" w:hAnsi="Calibri" w:cs="Calibri"/>
                <w:color w:val="000000"/>
                <w:sz w:val="22"/>
                <w:szCs w:val="22"/>
              </w:rPr>
              <w:t xml:space="preserve">A list of measurement </w:t>
            </w:r>
            <w:proofErr w:type="gramStart"/>
            <w:r>
              <w:rPr>
                <w:rFonts w:ascii="Calibri" w:hAnsi="Calibri" w:cs="Calibri"/>
                <w:color w:val="000000"/>
                <w:sz w:val="22"/>
                <w:szCs w:val="22"/>
              </w:rPr>
              <w:t>values ,</w:t>
            </w:r>
            <w:proofErr w:type="gramEnd"/>
            <w:r>
              <w:rPr>
                <w:rFonts w:ascii="Calibri" w:hAnsi="Calibri" w:cs="Calibri"/>
                <w:color w:val="000000"/>
                <w:sz w:val="22"/>
                <w:szCs w:val="22"/>
              </w:rPr>
              <w:t xml:space="preserve"> all using the same measurement method/device and of the same units.</w:t>
            </w:r>
          </w:p>
        </w:tc>
        <w:tc>
          <w:tcPr>
            <w:tcW w:w="2517" w:type="dxa"/>
          </w:tcPr>
          <w:p w14:paraId="3E08AA4A" w14:textId="77777777" w:rsidR="0087067F" w:rsidRPr="00B6200C" w:rsidRDefault="0087067F" w:rsidP="007875BF">
            <w:pPr>
              <w:rPr>
                <w:rFonts w:ascii="Calibri" w:hAnsi="Calibri" w:cs="Calibri"/>
                <w:color w:val="000000"/>
                <w:kern w:val="0"/>
                <w:sz w:val="22"/>
                <w:szCs w:val="22"/>
              </w:rPr>
            </w:pPr>
          </w:p>
        </w:tc>
      </w:tr>
      <w:tr w:rsidR="0087067F" w:rsidRPr="00B6200C" w14:paraId="021CA987" w14:textId="77777777" w:rsidTr="00836C01">
        <w:tc>
          <w:tcPr>
            <w:tcW w:w="2830" w:type="dxa"/>
          </w:tcPr>
          <w:p w14:paraId="0F00A7F4" w14:textId="24867B5C" w:rsidR="0087067F" w:rsidRDefault="00E542CD" w:rsidP="007875BF">
            <w:pPr>
              <w:pStyle w:val="BodyText"/>
              <w:rPr>
                <w:rFonts w:ascii="Calibri" w:hAnsi="Calibri" w:cs="Calibri"/>
                <w:i/>
                <w:iCs/>
                <w:color w:val="000000"/>
                <w:sz w:val="22"/>
                <w:szCs w:val="22"/>
              </w:rPr>
            </w:pPr>
            <w:proofErr w:type="spellStart"/>
            <w:r>
              <w:rPr>
                <w:rFonts w:ascii="Calibri" w:hAnsi="Calibri" w:cs="Calibri"/>
                <w:i/>
                <w:iCs/>
                <w:color w:val="000000"/>
                <w:sz w:val="22"/>
                <w:szCs w:val="22"/>
              </w:rPr>
              <w:t>u</w:t>
            </w:r>
            <w:r w:rsidR="0087067F">
              <w:rPr>
                <w:rFonts w:ascii="Calibri" w:hAnsi="Calibri" w:cs="Calibri"/>
                <w:i/>
                <w:iCs/>
                <w:color w:val="000000"/>
                <w:sz w:val="22"/>
                <w:szCs w:val="22"/>
              </w:rPr>
              <w:t>nitText</w:t>
            </w:r>
            <w:proofErr w:type="spellEnd"/>
          </w:p>
        </w:tc>
        <w:tc>
          <w:tcPr>
            <w:tcW w:w="3261" w:type="dxa"/>
          </w:tcPr>
          <w:p w14:paraId="44A99F40" w14:textId="5A5521DB" w:rsidR="0087067F" w:rsidRDefault="0087067F" w:rsidP="007875BF">
            <w:pPr>
              <w:pStyle w:val="BodyText"/>
              <w:rPr>
                <w:rFonts w:ascii="Calibri" w:hAnsi="Calibri" w:cs="Calibri"/>
                <w:i/>
                <w:iCs/>
                <w:color w:val="000000"/>
                <w:sz w:val="22"/>
                <w:szCs w:val="22"/>
              </w:rPr>
            </w:pPr>
            <w:proofErr w:type="spellStart"/>
            <w:proofErr w:type="gramStart"/>
            <w:r>
              <w:rPr>
                <w:rFonts w:ascii="Calibri" w:hAnsi="Calibri" w:cs="Calibri"/>
                <w:i/>
                <w:iCs/>
                <w:color w:val="000000"/>
                <w:sz w:val="22"/>
                <w:szCs w:val="22"/>
              </w:rPr>
              <w:t>nc:MeasureUnitText</w:t>
            </w:r>
            <w:proofErr w:type="spellEnd"/>
            <w:proofErr w:type="gramEnd"/>
          </w:p>
        </w:tc>
        <w:tc>
          <w:tcPr>
            <w:tcW w:w="3260" w:type="dxa"/>
          </w:tcPr>
          <w:p w14:paraId="3A4F465F" w14:textId="635C73A3" w:rsidR="0087067F" w:rsidRDefault="0087067F" w:rsidP="007875BF">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6786" w:type="dxa"/>
          </w:tcPr>
          <w:p w14:paraId="0E4B887A" w14:textId="4DFBB99A" w:rsidR="0087067F" w:rsidRDefault="0087067F" w:rsidP="007875BF">
            <w:pPr>
              <w:rPr>
                <w:rFonts w:ascii="Calibri" w:hAnsi="Calibri" w:cs="Calibri"/>
                <w:color w:val="000000"/>
                <w:sz w:val="22"/>
                <w:szCs w:val="22"/>
              </w:rPr>
            </w:pPr>
            <w:r>
              <w:rPr>
                <w:rFonts w:ascii="Calibri" w:hAnsi="Calibri" w:cs="Calibri"/>
                <w:color w:val="000000"/>
                <w:sz w:val="22"/>
                <w:szCs w:val="22"/>
              </w:rPr>
              <w:t>A unit that qualifies the measurement value.</w:t>
            </w:r>
          </w:p>
        </w:tc>
        <w:tc>
          <w:tcPr>
            <w:tcW w:w="2517" w:type="dxa"/>
          </w:tcPr>
          <w:p w14:paraId="02BF5B42" w14:textId="77777777" w:rsidR="0087067F" w:rsidRPr="00B6200C" w:rsidRDefault="0087067F" w:rsidP="007875BF">
            <w:pPr>
              <w:rPr>
                <w:rFonts w:ascii="Calibri" w:hAnsi="Calibri" w:cs="Calibri"/>
                <w:color w:val="000000"/>
                <w:kern w:val="0"/>
                <w:sz w:val="22"/>
                <w:szCs w:val="22"/>
              </w:rPr>
            </w:pPr>
          </w:p>
        </w:tc>
      </w:tr>
      <w:tr w:rsidR="0087067F" w:rsidRPr="00B6200C" w14:paraId="52520AAB" w14:textId="77777777" w:rsidTr="00836C01">
        <w:tc>
          <w:tcPr>
            <w:tcW w:w="2830" w:type="dxa"/>
          </w:tcPr>
          <w:p w14:paraId="261F979E" w14:textId="1E5F5F6F" w:rsidR="0087067F" w:rsidRDefault="00E542CD" w:rsidP="007875BF">
            <w:pPr>
              <w:pStyle w:val="BodyText"/>
              <w:rPr>
                <w:rFonts w:ascii="Calibri" w:hAnsi="Calibri" w:cs="Calibri"/>
                <w:color w:val="000000"/>
                <w:sz w:val="22"/>
                <w:szCs w:val="22"/>
              </w:rPr>
            </w:pPr>
            <w:r>
              <w:rPr>
                <w:rFonts w:ascii="Calibri" w:hAnsi="Calibri" w:cs="Calibri"/>
                <w:color w:val="000000"/>
                <w:sz w:val="22"/>
                <w:szCs w:val="22"/>
              </w:rPr>
              <w:t>m</w:t>
            </w:r>
            <w:r w:rsidR="0087067F">
              <w:rPr>
                <w:rFonts w:ascii="Calibri" w:hAnsi="Calibri" w:cs="Calibri"/>
                <w:color w:val="000000"/>
                <w:sz w:val="22"/>
                <w:szCs w:val="22"/>
              </w:rPr>
              <w:t>ethod</w:t>
            </w:r>
          </w:p>
        </w:tc>
        <w:tc>
          <w:tcPr>
            <w:tcW w:w="3261" w:type="dxa"/>
          </w:tcPr>
          <w:p w14:paraId="5895D2A9" w14:textId="2737E381" w:rsidR="0087067F" w:rsidRDefault="0087067F" w:rsidP="007875BF">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nc:MeasureMethodText</w:t>
            </w:r>
            <w:proofErr w:type="spellEnd"/>
            <w:proofErr w:type="gramEnd"/>
          </w:p>
        </w:tc>
        <w:tc>
          <w:tcPr>
            <w:tcW w:w="3260" w:type="dxa"/>
          </w:tcPr>
          <w:p w14:paraId="06BF7B35" w14:textId="21C55AFE" w:rsidR="0087067F" w:rsidRDefault="0087067F" w:rsidP="007875BF">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6786" w:type="dxa"/>
          </w:tcPr>
          <w:p w14:paraId="7AE6639C" w14:textId="6EEFEB39" w:rsidR="0087067F" w:rsidRDefault="0087067F" w:rsidP="007875BF">
            <w:pPr>
              <w:rPr>
                <w:rFonts w:ascii="Calibri" w:hAnsi="Calibri" w:cs="Calibri"/>
                <w:color w:val="000000"/>
                <w:sz w:val="22"/>
                <w:szCs w:val="22"/>
              </w:rPr>
            </w:pPr>
            <w:r>
              <w:rPr>
                <w:rFonts w:ascii="Calibri" w:hAnsi="Calibri" w:cs="Calibri"/>
                <w:color w:val="000000"/>
                <w:sz w:val="22"/>
                <w:szCs w:val="22"/>
              </w:rPr>
              <w:t>A method used to make a measurement.</w:t>
            </w:r>
          </w:p>
        </w:tc>
        <w:tc>
          <w:tcPr>
            <w:tcW w:w="2517" w:type="dxa"/>
          </w:tcPr>
          <w:p w14:paraId="7388632F" w14:textId="77777777" w:rsidR="0087067F" w:rsidRPr="00B6200C" w:rsidRDefault="0087067F" w:rsidP="007875BF">
            <w:pPr>
              <w:rPr>
                <w:rFonts w:ascii="Calibri" w:hAnsi="Calibri" w:cs="Calibri"/>
                <w:color w:val="000000"/>
                <w:kern w:val="0"/>
                <w:sz w:val="22"/>
                <w:szCs w:val="22"/>
              </w:rPr>
            </w:pPr>
          </w:p>
        </w:tc>
      </w:tr>
      <w:tr w:rsidR="0087067F" w:rsidRPr="00B6200C" w14:paraId="15A4AF0A" w14:textId="77777777" w:rsidTr="00836C01">
        <w:tc>
          <w:tcPr>
            <w:tcW w:w="2830" w:type="dxa"/>
          </w:tcPr>
          <w:p w14:paraId="4B99C7C2" w14:textId="7881E48F" w:rsidR="0087067F" w:rsidRDefault="00E542CD" w:rsidP="007875BF">
            <w:pPr>
              <w:pStyle w:val="BodyText"/>
              <w:rPr>
                <w:rFonts w:ascii="Calibri" w:hAnsi="Calibri" w:cs="Calibri"/>
                <w:i/>
                <w:iCs/>
                <w:color w:val="000000"/>
                <w:sz w:val="22"/>
                <w:szCs w:val="22"/>
              </w:rPr>
            </w:pPr>
            <w:proofErr w:type="spellStart"/>
            <w:r>
              <w:rPr>
                <w:rFonts w:ascii="Calibri" w:hAnsi="Calibri" w:cs="Calibri"/>
                <w:i/>
                <w:iCs/>
                <w:color w:val="000000"/>
                <w:sz w:val="22"/>
                <w:szCs w:val="22"/>
              </w:rPr>
              <w:t>u</w:t>
            </w:r>
            <w:r w:rsidR="0087067F">
              <w:rPr>
                <w:rFonts w:ascii="Calibri" w:hAnsi="Calibri" w:cs="Calibri"/>
                <w:i/>
                <w:iCs/>
                <w:color w:val="000000"/>
                <w:sz w:val="22"/>
                <w:szCs w:val="22"/>
              </w:rPr>
              <w:t>nitCode</w:t>
            </w:r>
            <w:proofErr w:type="spellEnd"/>
          </w:p>
        </w:tc>
        <w:tc>
          <w:tcPr>
            <w:tcW w:w="3261" w:type="dxa"/>
          </w:tcPr>
          <w:p w14:paraId="5BFF30E9" w14:textId="25085461" w:rsidR="0087067F" w:rsidRDefault="0087067F" w:rsidP="007875BF">
            <w:pPr>
              <w:pStyle w:val="BodyText"/>
              <w:rPr>
                <w:rFonts w:ascii="Calibri" w:hAnsi="Calibri" w:cs="Calibri"/>
                <w:i/>
                <w:iCs/>
                <w:color w:val="000000"/>
                <w:sz w:val="22"/>
                <w:szCs w:val="22"/>
              </w:rPr>
            </w:pPr>
            <w:proofErr w:type="spellStart"/>
            <w:proofErr w:type="gramStart"/>
            <w:r>
              <w:rPr>
                <w:rFonts w:ascii="Calibri" w:hAnsi="Calibri" w:cs="Calibri"/>
                <w:i/>
                <w:iCs/>
                <w:color w:val="000000"/>
                <w:sz w:val="22"/>
                <w:szCs w:val="22"/>
              </w:rPr>
              <w:t>nc:LengthUnitCode</w:t>
            </w:r>
            <w:proofErr w:type="spellEnd"/>
            <w:proofErr w:type="gramEnd"/>
          </w:p>
        </w:tc>
        <w:tc>
          <w:tcPr>
            <w:tcW w:w="3260" w:type="dxa"/>
          </w:tcPr>
          <w:p w14:paraId="6804451E" w14:textId="27704063" w:rsidR="0087067F" w:rsidRDefault="0087067F" w:rsidP="007875BF">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unece:LengthCodeType</w:t>
            </w:r>
            <w:proofErr w:type="spellEnd"/>
            <w:proofErr w:type="gramEnd"/>
          </w:p>
        </w:tc>
        <w:tc>
          <w:tcPr>
            <w:tcW w:w="6786" w:type="dxa"/>
          </w:tcPr>
          <w:p w14:paraId="06DC6E03" w14:textId="0A35CE54" w:rsidR="0087067F" w:rsidRDefault="0087067F" w:rsidP="007875BF">
            <w:pPr>
              <w:rPr>
                <w:rFonts w:ascii="Calibri" w:hAnsi="Calibri" w:cs="Calibri"/>
                <w:color w:val="000000"/>
                <w:sz w:val="22"/>
                <w:szCs w:val="22"/>
              </w:rPr>
            </w:pPr>
            <w:r>
              <w:rPr>
                <w:rFonts w:ascii="Calibri" w:hAnsi="Calibri" w:cs="Calibri"/>
                <w:color w:val="000000"/>
                <w:sz w:val="22"/>
                <w:szCs w:val="22"/>
              </w:rPr>
              <w:t>A unit of measure of a length value.</w:t>
            </w:r>
          </w:p>
        </w:tc>
        <w:tc>
          <w:tcPr>
            <w:tcW w:w="2517" w:type="dxa"/>
          </w:tcPr>
          <w:p w14:paraId="517521F6" w14:textId="77777777" w:rsidR="0087067F" w:rsidRPr="00B6200C" w:rsidRDefault="0087067F" w:rsidP="007875BF">
            <w:pPr>
              <w:rPr>
                <w:rFonts w:ascii="Calibri" w:hAnsi="Calibri" w:cs="Calibri"/>
                <w:color w:val="000000"/>
                <w:kern w:val="0"/>
                <w:sz w:val="22"/>
                <w:szCs w:val="22"/>
              </w:rPr>
            </w:pPr>
          </w:p>
        </w:tc>
      </w:tr>
    </w:tbl>
    <w:p w14:paraId="2E3D34A8" w14:textId="17FC4063" w:rsidR="00945527" w:rsidRDefault="00945527" w:rsidP="00E95F08">
      <w:pPr>
        <w:pStyle w:val="Heading3"/>
      </w:pPr>
      <w:bookmarkStart w:id="215" w:name="_Toc54356197"/>
      <w:proofErr w:type="spellStart"/>
      <w:r>
        <w:t>InjuryType</w:t>
      </w:r>
      <w:bookmarkEnd w:id="215"/>
      <w:proofErr w:type="spellEnd"/>
    </w:p>
    <w:tbl>
      <w:tblPr>
        <w:tblStyle w:val="TableGrid"/>
        <w:tblW w:w="18706" w:type="dxa"/>
        <w:tblLook w:val="04A0" w:firstRow="1" w:lastRow="0" w:firstColumn="1" w:lastColumn="0" w:noHBand="0" w:noVBand="1"/>
      </w:tblPr>
      <w:tblGrid>
        <w:gridCol w:w="2830"/>
        <w:gridCol w:w="3682"/>
        <w:gridCol w:w="2409"/>
        <w:gridCol w:w="5675"/>
        <w:gridCol w:w="4110"/>
      </w:tblGrid>
      <w:tr w:rsidR="0022565B" w:rsidRPr="00F76794" w14:paraId="35614266" w14:textId="77777777" w:rsidTr="00836C01">
        <w:tc>
          <w:tcPr>
            <w:tcW w:w="2830" w:type="dxa"/>
          </w:tcPr>
          <w:p w14:paraId="3175785A" w14:textId="6520070C" w:rsidR="0022565B" w:rsidRPr="00F76794" w:rsidRDefault="0022565B" w:rsidP="00D957F4">
            <w:pPr>
              <w:pStyle w:val="BodyText"/>
              <w:rPr>
                <w:rFonts w:ascii="Tahoma" w:hAnsi="Tahoma" w:cs="Tahoma"/>
                <w:b/>
                <w:bCs/>
              </w:rPr>
            </w:pPr>
            <w:r>
              <w:rPr>
                <w:rFonts w:ascii="Tahoma" w:hAnsi="Tahoma" w:cs="Tahoma"/>
                <w:b/>
                <w:bCs/>
              </w:rPr>
              <w:t>JSON Name</w:t>
            </w:r>
          </w:p>
        </w:tc>
        <w:tc>
          <w:tcPr>
            <w:tcW w:w="3682" w:type="dxa"/>
          </w:tcPr>
          <w:p w14:paraId="27D0B5BB" w14:textId="143E349F" w:rsidR="0022565B" w:rsidRPr="00F76794" w:rsidRDefault="0022565B" w:rsidP="00D957F4">
            <w:pPr>
              <w:pStyle w:val="BodyText"/>
              <w:rPr>
                <w:rFonts w:ascii="Tahoma" w:hAnsi="Tahoma" w:cs="Tahoma"/>
                <w:b/>
                <w:bCs/>
              </w:rPr>
            </w:pPr>
            <w:r w:rsidRPr="00F76794">
              <w:rPr>
                <w:rFonts w:ascii="Tahoma" w:hAnsi="Tahoma" w:cs="Tahoma"/>
                <w:b/>
                <w:bCs/>
              </w:rPr>
              <w:t>Data element</w:t>
            </w:r>
          </w:p>
        </w:tc>
        <w:tc>
          <w:tcPr>
            <w:tcW w:w="2409" w:type="dxa"/>
          </w:tcPr>
          <w:p w14:paraId="0CD87E62" w14:textId="77777777" w:rsidR="0022565B" w:rsidRPr="00F76794" w:rsidRDefault="0022565B" w:rsidP="00D957F4">
            <w:pPr>
              <w:pStyle w:val="BodyText"/>
              <w:rPr>
                <w:rFonts w:ascii="Tahoma" w:hAnsi="Tahoma" w:cs="Tahoma"/>
                <w:b/>
                <w:bCs/>
              </w:rPr>
            </w:pPr>
            <w:r w:rsidRPr="00F76794">
              <w:rPr>
                <w:rFonts w:ascii="Tahoma" w:hAnsi="Tahoma" w:cs="Tahoma"/>
                <w:b/>
                <w:bCs/>
              </w:rPr>
              <w:t>Type</w:t>
            </w:r>
          </w:p>
        </w:tc>
        <w:tc>
          <w:tcPr>
            <w:tcW w:w="5675" w:type="dxa"/>
          </w:tcPr>
          <w:p w14:paraId="687538F6" w14:textId="77777777" w:rsidR="0022565B" w:rsidRPr="00F76794" w:rsidRDefault="0022565B" w:rsidP="00D957F4">
            <w:pPr>
              <w:pStyle w:val="BodyText"/>
              <w:rPr>
                <w:rFonts w:ascii="Tahoma" w:hAnsi="Tahoma" w:cs="Tahoma"/>
                <w:b/>
                <w:bCs/>
              </w:rPr>
            </w:pPr>
            <w:r w:rsidRPr="00F76794">
              <w:rPr>
                <w:rFonts w:ascii="Tahoma" w:hAnsi="Tahoma" w:cs="Tahoma"/>
                <w:b/>
                <w:bCs/>
              </w:rPr>
              <w:t>Description</w:t>
            </w:r>
          </w:p>
        </w:tc>
        <w:tc>
          <w:tcPr>
            <w:tcW w:w="4110" w:type="dxa"/>
          </w:tcPr>
          <w:p w14:paraId="74171A84" w14:textId="77777777" w:rsidR="0022565B" w:rsidRPr="00F76794" w:rsidRDefault="0022565B" w:rsidP="00D957F4">
            <w:pPr>
              <w:pStyle w:val="BodyText"/>
              <w:rPr>
                <w:rFonts w:ascii="Tahoma" w:hAnsi="Tahoma" w:cs="Tahoma"/>
                <w:b/>
                <w:bCs/>
              </w:rPr>
            </w:pPr>
            <w:r w:rsidRPr="00F76794">
              <w:rPr>
                <w:rFonts w:ascii="Tahoma" w:hAnsi="Tahoma" w:cs="Tahoma"/>
                <w:b/>
                <w:bCs/>
              </w:rPr>
              <w:t>Comment</w:t>
            </w:r>
          </w:p>
        </w:tc>
      </w:tr>
      <w:tr w:rsidR="0022565B" w:rsidRPr="00B6200C" w14:paraId="00D5C344" w14:textId="77777777" w:rsidTr="00836C01">
        <w:tc>
          <w:tcPr>
            <w:tcW w:w="2830" w:type="dxa"/>
          </w:tcPr>
          <w:p w14:paraId="70D72BA2" w14:textId="002A3663" w:rsidR="0022565B" w:rsidRDefault="00E542CD" w:rsidP="00945527">
            <w:pPr>
              <w:pStyle w:val="BodyText"/>
              <w:rPr>
                <w:rFonts w:ascii="Calibri" w:hAnsi="Calibri" w:cs="Calibri"/>
                <w:i/>
                <w:iCs/>
                <w:color w:val="000000"/>
                <w:sz w:val="22"/>
                <w:szCs w:val="22"/>
              </w:rPr>
            </w:pPr>
            <w:proofErr w:type="spellStart"/>
            <w:r>
              <w:rPr>
                <w:rFonts w:ascii="Calibri" w:hAnsi="Calibri" w:cs="Calibri"/>
                <w:i/>
                <w:iCs/>
                <w:color w:val="000000"/>
                <w:sz w:val="22"/>
                <w:szCs w:val="22"/>
              </w:rPr>
              <w:t>c</w:t>
            </w:r>
            <w:r w:rsidR="0022565B">
              <w:rPr>
                <w:rFonts w:ascii="Calibri" w:hAnsi="Calibri" w:cs="Calibri"/>
                <w:i/>
                <w:iCs/>
                <w:color w:val="000000"/>
                <w:sz w:val="22"/>
                <w:szCs w:val="22"/>
              </w:rPr>
              <w:t>ategory</w:t>
            </w:r>
            <w:r w:rsidR="00E861C9">
              <w:rPr>
                <w:rFonts w:ascii="Calibri" w:hAnsi="Calibri" w:cs="Calibri"/>
                <w:i/>
                <w:iCs/>
                <w:color w:val="000000"/>
                <w:sz w:val="22"/>
                <w:szCs w:val="22"/>
              </w:rPr>
              <w:t>Code</w:t>
            </w:r>
            <w:proofErr w:type="spellEnd"/>
          </w:p>
        </w:tc>
        <w:tc>
          <w:tcPr>
            <w:tcW w:w="3682" w:type="dxa"/>
          </w:tcPr>
          <w:p w14:paraId="6F3D140D" w14:textId="3FD277E4" w:rsidR="0022565B" w:rsidRPr="00B6200C" w:rsidRDefault="00E861C9" w:rsidP="00945527">
            <w:pPr>
              <w:pStyle w:val="BodyText"/>
              <w:rPr>
                <w:rFonts w:ascii="Tahoma" w:hAnsi="Tahoma" w:cs="Tahoma"/>
              </w:rPr>
            </w:pPr>
            <w:proofErr w:type="gramStart"/>
            <w:r w:rsidRPr="00E861C9">
              <w:rPr>
                <w:rFonts w:ascii="Calibri" w:hAnsi="Calibri" w:cs="Calibri"/>
                <w:i/>
                <w:iCs/>
                <w:color w:val="000000"/>
                <w:sz w:val="22"/>
                <w:szCs w:val="22"/>
              </w:rPr>
              <w:t>j:InjuryCategoryCode</w:t>
            </w:r>
            <w:proofErr w:type="gramEnd"/>
          </w:p>
        </w:tc>
        <w:tc>
          <w:tcPr>
            <w:tcW w:w="2409" w:type="dxa"/>
          </w:tcPr>
          <w:p w14:paraId="15371E20" w14:textId="3328F956" w:rsidR="0022565B" w:rsidRPr="00B6200C" w:rsidRDefault="0022565B" w:rsidP="00945527">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5675" w:type="dxa"/>
          </w:tcPr>
          <w:p w14:paraId="7E8B7E93" w14:textId="67A0974C" w:rsidR="0022565B" w:rsidRPr="00B6200C" w:rsidRDefault="0022565B" w:rsidP="00945527">
            <w:pPr>
              <w:rPr>
                <w:rFonts w:ascii="Calibri" w:hAnsi="Calibri" w:cs="Calibri"/>
                <w:color w:val="000000"/>
                <w:kern w:val="0"/>
                <w:sz w:val="22"/>
                <w:szCs w:val="22"/>
              </w:rPr>
            </w:pPr>
            <w:r>
              <w:rPr>
                <w:rFonts w:ascii="Calibri" w:hAnsi="Calibri" w:cs="Calibri"/>
                <w:color w:val="000000"/>
                <w:sz w:val="22"/>
                <w:szCs w:val="22"/>
              </w:rPr>
              <w:t>A kind of bodily harm or injury.</w:t>
            </w:r>
          </w:p>
        </w:tc>
        <w:tc>
          <w:tcPr>
            <w:tcW w:w="4110" w:type="dxa"/>
          </w:tcPr>
          <w:p w14:paraId="4883BC25" w14:textId="77777777" w:rsidR="0022565B" w:rsidRPr="00B6200C" w:rsidRDefault="0022565B" w:rsidP="00945527">
            <w:pPr>
              <w:rPr>
                <w:rFonts w:ascii="Calibri" w:hAnsi="Calibri" w:cs="Calibri"/>
                <w:color w:val="000000"/>
                <w:kern w:val="0"/>
                <w:sz w:val="22"/>
                <w:szCs w:val="22"/>
              </w:rPr>
            </w:pPr>
          </w:p>
        </w:tc>
      </w:tr>
      <w:tr w:rsidR="0022565B" w:rsidRPr="00B6200C" w14:paraId="1D9BBFA4" w14:textId="77777777" w:rsidTr="00836C01">
        <w:tc>
          <w:tcPr>
            <w:tcW w:w="2830" w:type="dxa"/>
          </w:tcPr>
          <w:p w14:paraId="0569B714" w14:textId="1ED0CBE2" w:rsidR="0022565B" w:rsidRDefault="00E542CD" w:rsidP="00945527">
            <w:pPr>
              <w:pStyle w:val="BodyText"/>
              <w:rPr>
                <w:rFonts w:ascii="Calibri" w:hAnsi="Calibri" w:cs="Calibri"/>
                <w:color w:val="000000"/>
                <w:sz w:val="22"/>
                <w:szCs w:val="22"/>
              </w:rPr>
            </w:pPr>
            <w:r>
              <w:rPr>
                <w:rFonts w:ascii="Calibri" w:hAnsi="Calibri" w:cs="Calibri"/>
                <w:color w:val="000000"/>
                <w:sz w:val="22"/>
                <w:szCs w:val="22"/>
              </w:rPr>
              <w:lastRenderedPageBreak/>
              <w:t>d</w:t>
            </w:r>
            <w:r w:rsidR="0022565B">
              <w:rPr>
                <w:rFonts w:ascii="Calibri" w:hAnsi="Calibri" w:cs="Calibri"/>
                <w:color w:val="000000"/>
                <w:sz w:val="22"/>
                <w:szCs w:val="22"/>
              </w:rPr>
              <w:t>ate</w:t>
            </w:r>
          </w:p>
        </w:tc>
        <w:tc>
          <w:tcPr>
            <w:tcW w:w="3682" w:type="dxa"/>
          </w:tcPr>
          <w:p w14:paraId="53ED831D" w14:textId="09B1CF48" w:rsidR="0022565B" w:rsidRDefault="0022565B" w:rsidP="00945527">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nc:InjuryDate</w:t>
            </w:r>
            <w:proofErr w:type="spellEnd"/>
            <w:proofErr w:type="gramEnd"/>
          </w:p>
        </w:tc>
        <w:tc>
          <w:tcPr>
            <w:tcW w:w="2409" w:type="dxa"/>
          </w:tcPr>
          <w:p w14:paraId="59CBD12A" w14:textId="4EF9DE64" w:rsidR="0022565B" w:rsidRDefault="0022565B" w:rsidP="00945527">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nc:DateType</w:t>
            </w:r>
            <w:proofErr w:type="spellEnd"/>
            <w:proofErr w:type="gramEnd"/>
          </w:p>
        </w:tc>
        <w:tc>
          <w:tcPr>
            <w:tcW w:w="5675" w:type="dxa"/>
          </w:tcPr>
          <w:p w14:paraId="7B242C18" w14:textId="4617EC91" w:rsidR="0022565B" w:rsidRDefault="0022565B" w:rsidP="00945527">
            <w:pPr>
              <w:rPr>
                <w:rFonts w:ascii="Calibri" w:hAnsi="Calibri" w:cs="Calibri"/>
                <w:color w:val="000000"/>
                <w:sz w:val="22"/>
                <w:szCs w:val="22"/>
              </w:rPr>
            </w:pPr>
            <w:r w:rsidRPr="00945527">
              <w:rPr>
                <w:rFonts w:ascii="Calibri" w:hAnsi="Calibri" w:cs="Calibri"/>
                <w:color w:val="000000"/>
                <w:sz w:val="22"/>
                <w:szCs w:val="22"/>
              </w:rPr>
              <w:t>A date on which an injury occurred.</w:t>
            </w:r>
            <w:r>
              <w:rPr>
                <w:rFonts w:ascii="Calibri" w:hAnsi="Calibri" w:cs="Calibri"/>
                <w:color w:val="000000"/>
                <w:sz w:val="22"/>
                <w:szCs w:val="22"/>
              </w:rPr>
              <w:t xml:space="preserve"> </w:t>
            </w:r>
          </w:p>
        </w:tc>
        <w:tc>
          <w:tcPr>
            <w:tcW w:w="4110" w:type="dxa"/>
          </w:tcPr>
          <w:p w14:paraId="35BC8DE1" w14:textId="6BA6E505" w:rsidR="0022565B" w:rsidRPr="00B6200C" w:rsidRDefault="0022565B" w:rsidP="00945527">
            <w:pPr>
              <w:rPr>
                <w:rFonts w:ascii="Calibri" w:hAnsi="Calibri" w:cs="Calibri"/>
                <w:color w:val="000000"/>
                <w:kern w:val="0"/>
                <w:sz w:val="22"/>
                <w:szCs w:val="22"/>
              </w:rPr>
            </w:pPr>
            <w:r>
              <w:rPr>
                <w:rFonts w:ascii="Calibri" w:hAnsi="Calibri" w:cs="Calibri"/>
                <w:color w:val="000000"/>
                <w:sz w:val="22"/>
                <w:szCs w:val="22"/>
              </w:rPr>
              <w:t xml:space="preserve">In EIDO </w:t>
            </w:r>
            <w:proofErr w:type="spellStart"/>
            <w:r>
              <w:rPr>
                <w:rFonts w:ascii="Calibri" w:hAnsi="Calibri" w:cs="Calibri"/>
                <w:color w:val="000000"/>
                <w:sz w:val="22"/>
                <w:szCs w:val="22"/>
              </w:rPr>
              <w:t>InjuryDate</w:t>
            </w:r>
            <w:proofErr w:type="spellEnd"/>
            <w:r>
              <w:rPr>
                <w:rFonts w:ascii="Calibri" w:hAnsi="Calibri" w:cs="Calibri"/>
                <w:color w:val="000000"/>
                <w:sz w:val="22"/>
                <w:szCs w:val="22"/>
              </w:rPr>
              <w:t xml:space="preserve"> should include </w:t>
            </w:r>
            <w:proofErr w:type="spellStart"/>
            <w:r>
              <w:rPr>
                <w:rFonts w:ascii="Calibri" w:hAnsi="Calibri" w:cs="Calibri"/>
                <w:color w:val="000000"/>
                <w:sz w:val="22"/>
                <w:szCs w:val="22"/>
              </w:rPr>
              <w:t>DateRange</w:t>
            </w:r>
            <w:proofErr w:type="spellEnd"/>
            <w:r>
              <w:rPr>
                <w:rFonts w:ascii="Calibri" w:hAnsi="Calibri" w:cs="Calibri"/>
                <w:color w:val="000000"/>
                <w:sz w:val="22"/>
                <w:szCs w:val="22"/>
              </w:rPr>
              <w:t>/</w:t>
            </w:r>
            <w:proofErr w:type="spellStart"/>
            <w:r>
              <w:rPr>
                <w:rFonts w:ascii="Calibri" w:hAnsi="Calibri" w:cs="Calibri"/>
                <w:color w:val="000000"/>
                <w:sz w:val="22"/>
                <w:szCs w:val="22"/>
              </w:rPr>
              <w:t>EndDate</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DateRange</w:t>
            </w:r>
            <w:proofErr w:type="spellEnd"/>
            <w:r>
              <w:rPr>
                <w:rFonts w:ascii="Calibri" w:hAnsi="Calibri" w:cs="Calibri"/>
                <w:color w:val="000000"/>
                <w:sz w:val="22"/>
                <w:szCs w:val="22"/>
              </w:rPr>
              <w:t>/StartDate</w:t>
            </w:r>
          </w:p>
        </w:tc>
      </w:tr>
      <w:tr w:rsidR="0022565B" w:rsidRPr="00B6200C" w14:paraId="0B01F377" w14:textId="77777777" w:rsidTr="00836C01">
        <w:tc>
          <w:tcPr>
            <w:tcW w:w="2830" w:type="dxa"/>
          </w:tcPr>
          <w:p w14:paraId="1BBD68AB" w14:textId="33397A3B" w:rsidR="0022565B" w:rsidRDefault="00E542CD" w:rsidP="00945527">
            <w:pPr>
              <w:pStyle w:val="BodyText"/>
              <w:rPr>
                <w:rFonts w:ascii="Calibri" w:hAnsi="Calibri" w:cs="Calibri"/>
                <w:color w:val="000000"/>
                <w:sz w:val="22"/>
                <w:szCs w:val="22"/>
              </w:rPr>
            </w:pPr>
            <w:r>
              <w:rPr>
                <w:rFonts w:ascii="Calibri" w:hAnsi="Calibri" w:cs="Calibri"/>
                <w:color w:val="000000"/>
                <w:sz w:val="22"/>
                <w:szCs w:val="22"/>
              </w:rPr>
              <w:t>d</w:t>
            </w:r>
            <w:r w:rsidR="0022565B">
              <w:rPr>
                <w:rFonts w:ascii="Calibri" w:hAnsi="Calibri" w:cs="Calibri"/>
                <w:color w:val="000000"/>
                <w:sz w:val="22"/>
                <w:szCs w:val="22"/>
              </w:rPr>
              <w:t>escription</w:t>
            </w:r>
          </w:p>
        </w:tc>
        <w:tc>
          <w:tcPr>
            <w:tcW w:w="3682" w:type="dxa"/>
          </w:tcPr>
          <w:p w14:paraId="0A8A2B11" w14:textId="43A13D67" w:rsidR="0022565B" w:rsidRDefault="0022565B" w:rsidP="00945527">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nc:InjuryDescriptionText</w:t>
            </w:r>
            <w:proofErr w:type="spellEnd"/>
            <w:proofErr w:type="gramEnd"/>
          </w:p>
        </w:tc>
        <w:tc>
          <w:tcPr>
            <w:tcW w:w="2409" w:type="dxa"/>
          </w:tcPr>
          <w:p w14:paraId="71A2D55C" w14:textId="5DBEF20F" w:rsidR="0022565B" w:rsidRDefault="0022565B" w:rsidP="00945527">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675" w:type="dxa"/>
          </w:tcPr>
          <w:p w14:paraId="0EE00E61" w14:textId="10EE5872" w:rsidR="0022565B" w:rsidRDefault="0022565B" w:rsidP="00945527">
            <w:pPr>
              <w:rPr>
                <w:rFonts w:ascii="Calibri" w:hAnsi="Calibri" w:cs="Calibri"/>
                <w:color w:val="000000"/>
                <w:sz w:val="22"/>
                <w:szCs w:val="22"/>
              </w:rPr>
            </w:pPr>
            <w:r>
              <w:rPr>
                <w:rFonts w:ascii="Calibri" w:hAnsi="Calibri" w:cs="Calibri"/>
                <w:color w:val="000000"/>
                <w:sz w:val="22"/>
                <w:szCs w:val="22"/>
              </w:rPr>
              <w:t>A description of an injury.</w:t>
            </w:r>
          </w:p>
        </w:tc>
        <w:tc>
          <w:tcPr>
            <w:tcW w:w="4110" w:type="dxa"/>
          </w:tcPr>
          <w:p w14:paraId="44945EB4" w14:textId="77777777" w:rsidR="0022565B" w:rsidRPr="00B6200C" w:rsidRDefault="0022565B" w:rsidP="00945527">
            <w:pPr>
              <w:rPr>
                <w:rFonts w:ascii="Calibri" w:hAnsi="Calibri" w:cs="Calibri"/>
                <w:color w:val="000000"/>
                <w:kern w:val="0"/>
                <w:sz w:val="22"/>
                <w:szCs w:val="22"/>
              </w:rPr>
            </w:pPr>
          </w:p>
        </w:tc>
      </w:tr>
      <w:tr w:rsidR="0022565B" w:rsidRPr="00B6200C" w14:paraId="105C7F9F" w14:textId="77777777" w:rsidTr="00836C01">
        <w:tc>
          <w:tcPr>
            <w:tcW w:w="2830" w:type="dxa"/>
          </w:tcPr>
          <w:p w14:paraId="60F70AB0" w14:textId="72453A0C" w:rsidR="0022565B" w:rsidRDefault="00E542CD" w:rsidP="00945527">
            <w:pPr>
              <w:pStyle w:val="BodyText"/>
              <w:rPr>
                <w:rFonts w:ascii="Calibri" w:hAnsi="Calibri" w:cs="Calibri"/>
                <w:color w:val="000000"/>
                <w:sz w:val="22"/>
                <w:szCs w:val="22"/>
              </w:rPr>
            </w:pPr>
            <w:proofErr w:type="spellStart"/>
            <w:r>
              <w:rPr>
                <w:rFonts w:ascii="Calibri" w:hAnsi="Calibri" w:cs="Calibri"/>
                <w:color w:val="000000"/>
                <w:sz w:val="22"/>
                <w:szCs w:val="22"/>
              </w:rPr>
              <w:t>l</w:t>
            </w:r>
            <w:r w:rsidR="0022565B">
              <w:rPr>
                <w:rFonts w:ascii="Calibri" w:hAnsi="Calibri" w:cs="Calibri"/>
                <w:color w:val="000000"/>
                <w:sz w:val="22"/>
                <w:szCs w:val="22"/>
              </w:rPr>
              <w:t>ocation</w:t>
            </w:r>
            <w:r w:rsidR="00E861C9">
              <w:rPr>
                <w:rFonts w:ascii="Calibri" w:hAnsi="Calibri" w:cs="Calibri"/>
                <w:color w:val="000000"/>
                <w:sz w:val="22"/>
                <w:szCs w:val="22"/>
              </w:rPr>
              <w:t>Code</w:t>
            </w:r>
            <w:proofErr w:type="spellEnd"/>
          </w:p>
        </w:tc>
        <w:tc>
          <w:tcPr>
            <w:tcW w:w="3682" w:type="dxa"/>
          </w:tcPr>
          <w:p w14:paraId="5E7DFC7B" w14:textId="06F64278" w:rsidR="0022565B" w:rsidRDefault="00E861C9" w:rsidP="00945527">
            <w:pPr>
              <w:pStyle w:val="BodyText"/>
              <w:rPr>
                <w:rFonts w:ascii="Calibri" w:hAnsi="Calibri" w:cs="Calibri"/>
                <w:i/>
                <w:iCs/>
                <w:color w:val="000000"/>
                <w:sz w:val="22"/>
                <w:szCs w:val="22"/>
              </w:rPr>
            </w:pPr>
            <w:r>
              <w:rPr>
                <w:rFonts w:ascii="Calibri" w:hAnsi="Calibri" w:cs="Calibri"/>
                <w:i/>
                <w:iCs/>
                <w:color w:val="000000"/>
                <w:sz w:val="22"/>
                <w:szCs w:val="22"/>
              </w:rPr>
              <w:br/>
            </w:r>
            <w:proofErr w:type="gramStart"/>
            <w:r w:rsidRPr="00E861C9">
              <w:rPr>
                <w:rFonts w:ascii="Calibri" w:hAnsi="Calibri" w:cs="Calibri"/>
                <w:i/>
                <w:iCs/>
                <w:color w:val="000000"/>
                <w:sz w:val="22"/>
                <w:szCs w:val="22"/>
              </w:rPr>
              <w:t>j:InjuryLocationNDEXCode</w:t>
            </w:r>
            <w:proofErr w:type="gramEnd"/>
          </w:p>
        </w:tc>
        <w:tc>
          <w:tcPr>
            <w:tcW w:w="2409" w:type="dxa"/>
          </w:tcPr>
          <w:p w14:paraId="224BDF64" w14:textId="429DC6F6" w:rsidR="0022565B" w:rsidRDefault="0022565B" w:rsidP="00945527">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675" w:type="dxa"/>
          </w:tcPr>
          <w:p w14:paraId="53C5B799" w14:textId="120B23A1" w:rsidR="0022565B" w:rsidRDefault="0022565B" w:rsidP="00945527">
            <w:pPr>
              <w:rPr>
                <w:rFonts w:ascii="Calibri" w:hAnsi="Calibri" w:cs="Calibri"/>
                <w:color w:val="000000"/>
                <w:sz w:val="22"/>
                <w:szCs w:val="22"/>
              </w:rPr>
            </w:pPr>
            <w:r>
              <w:rPr>
                <w:rFonts w:ascii="Calibri" w:hAnsi="Calibri" w:cs="Calibri"/>
                <w:color w:val="000000"/>
                <w:sz w:val="22"/>
                <w:szCs w:val="22"/>
              </w:rPr>
              <w:t>A place on the body of a person where an injury occurred.</w:t>
            </w:r>
          </w:p>
        </w:tc>
        <w:tc>
          <w:tcPr>
            <w:tcW w:w="4110" w:type="dxa"/>
          </w:tcPr>
          <w:p w14:paraId="6321523B" w14:textId="77777777" w:rsidR="0022565B" w:rsidRPr="00B6200C" w:rsidRDefault="0022565B" w:rsidP="00945527">
            <w:pPr>
              <w:rPr>
                <w:rFonts w:ascii="Calibri" w:hAnsi="Calibri" w:cs="Calibri"/>
                <w:color w:val="000000"/>
                <w:kern w:val="0"/>
                <w:sz w:val="22"/>
                <w:szCs w:val="22"/>
              </w:rPr>
            </w:pPr>
          </w:p>
        </w:tc>
      </w:tr>
      <w:tr w:rsidR="0022565B" w:rsidRPr="00B6200C" w14:paraId="68A058BD" w14:textId="77777777" w:rsidTr="00836C01">
        <w:tc>
          <w:tcPr>
            <w:tcW w:w="2830" w:type="dxa"/>
          </w:tcPr>
          <w:p w14:paraId="47CB7559" w14:textId="69927FD3" w:rsidR="0022565B" w:rsidRDefault="00E542CD" w:rsidP="00945527">
            <w:pPr>
              <w:pStyle w:val="BodyText"/>
              <w:rPr>
                <w:rFonts w:ascii="Calibri" w:hAnsi="Calibri" w:cs="Calibri"/>
                <w:color w:val="000000"/>
                <w:sz w:val="22"/>
                <w:szCs w:val="22"/>
              </w:rPr>
            </w:pPr>
            <w:r>
              <w:rPr>
                <w:rFonts w:ascii="Calibri" w:hAnsi="Calibri" w:cs="Calibri"/>
                <w:color w:val="000000"/>
                <w:sz w:val="22"/>
                <w:szCs w:val="22"/>
              </w:rPr>
              <w:t>s</w:t>
            </w:r>
            <w:r w:rsidR="0022565B">
              <w:rPr>
                <w:rFonts w:ascii="Calibri" w:hAnsi="Calibri" w:cs="Calibri"/>
                <w:color w:val="000000"/>
                <w:sz w:val="22"/>
                <w:szCs w:val="22"/>
              </w:rPr>
              <w:t>everity</w:t>
            </w:r>
          </w:p>
        </w:tc>
        <w:tc>
          <w:tcPr>
            <w:tcW w:w="3682" w:type="dxa"/>
          </w:tcPr>
          <w:p w14:paraId="325E6F30" w14:textId="0061ECF0" w:rsidR="0022565B" w:rsidRDefault="0022565B" w:rsidP="00945527">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nc:InjurySeverityText</w:t>
            </w:r>
            <w:proofErr w:type="spellEnd"/>
            <w:proofErr w:type="gramEnd"/>
          </w:p>
        </w:tc>
        <w:tc>
          <w:tcPr>
            <w:tcW w:w="2409" w:type="dxa"/>
          </w:tcPr>
          <w:p w14:paraId="6BDC3FDA" w14:textId="7E8FA25E" w:rsidR="0022565B" w:rsidRDefault="0022565B" w:rsidP="00945527">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675" w:type="dxa"/>
          </w:tcPr>
          <w:p w14:paraId="7B8A8FF8" w14:textId="0004EC73" w:rsidR="0022565B" w:rsidRDefault="0022565B" w:rsidP="00945527">
            <w:pPr>
              <w:rPr>
                <w:rFonts w:ascii="Calibri" w:hAnsi="Calibri" w:cs="Calibri"/>
                <w:color w:val="000000"/>
                <w:sz w:val="22"/>
                <w:szCs w:val="22"/>
              </w:rPr>
            </w:pPr>
            <w:r>
              <w:rPr>
                <w:rFonts w:ascii="Calibri" w:hAnsi="Calibri" w:cs="Calibri"/>
                <w:color w:val="000000"/>
                <w:sz w:val="22"/>
                <w:szCs w:val="22"/>
              </w:rPr>
              <w:t>A degree of the seriousness or intensity of an injury.</w:t>
            </w:r>
          </w:p>
        </w:tc>
        <w:tc>
          <w:tcPr>
            <w:tcW w:w="4110" w:type="dxa"/>
          </w:tcPr>
          <w:p w14:paraId="0DC20E04" w14:textId="77777777" w:rsidR="0022565B" w:rsidRPr="00B6200C" w:rsidRDefault="0022565B" w:rsidP="00945527">
            <w:pPr>
              <w:rPr>
                <w:rFonts w:ascii="Calibri" w:hAnsi="Calibri" w:cs="Calibri"/>
                <w:color w:val="000000"/>
                <w:kern w:val="0"/>
                <w:sz w:val="22"/>
                <w:szCs w:val="22"/>
              </w:rPr>
            </w:pPr>
          </w:p>
        </w:tc>
      </w:tr>
    </w:tbl>
    <w:p w14:paraId="04BBA066" w14:textId="77777777" w:rsidR="00945527" w:rsidRDefault="00C02ADF" w:rsidP="00C02ADF">
      <w:pPr>
        <w:pStyle w:val="Heading3"/>
      </w:pPr>
      <w:bookmarkStart w:id="216" w:name="_Toc54356198"/>
      <w:proofErr w:type="spellStart"/>
      <w:r w:rsidRPr="00C02ADF">
        <w:t>OrganizationType</w:t>
      </w:r>
      <w:bookmarkEnd w:id="216"/>
      <w:proofErr w:type="spellEnd"/>
    </w:p>
    <w:tbl>
      <w:tblPr>
        <w:tblStyle w:val="TableGrid"/>
        <w:tblW w:w="18552" w:type="dxa"/>
        <w:tblLook w:val="04A0" w:firstRow="1" w:lastRow="0" w:firstColumn="1" w:lastColumn="0" w:noHBand="0" w:noVBand="1"/>
      </w:tblPr>
      <w:tblGrid>
        <w:gridCol w:w="2830"/>
        <w:gridCol w:w="4395"/>
        <w:gridCol w:w="3118"/>
        <w:gridCol w:w="4569"/>
        <w:gridCol w:w="3640"/>
      </w:tblGrid>
      <w:tr w:rsidR="0022565B" w:rsidRPr="00F76794" w14:paraId="6B58905D" w14:textId="77777777" w:rsidTr="00836C01">
        <w:tc>
          <w:tcPr>
            <w:tcW w:w="2830" w:type="dxa"/>
          </w:tcPr>
          <w:p w14:paraId="28986E64" w14:textId="6F948794" w:rsidR="0022565B" w:rsidRPr="00F76794" w:rsidRDefault="0022565B" w:rsidP="0022565B">
            <w:pPr>
              <w:pStyle w:val="BodyText"/>
              <w:rPr>
                <w:rFonts w:ascii="Tahoma" w:hAnsi="Tahoma" w:cs="Tahoma"/>
                <w:b/>
                <w:bCs/>
              </w:rPr>
            </w:pPr>
            <w:r>
              <w:rPr>
                <w:rFonts w:ascii="Tahoma" w:hAnsi="Tahoma" w:cs="Tahoma"/>
                <w:b/>
                <w:bCs/>
              </w:rPr>
              <w:t>JSON Name</w:t>
            </w:r>
          </w:p>
        </w:tc>
        <w:tc>
          <w:tcPr>
            <w:tcW w:w="4395" w:type="dxa"/>
          </w:tcPr>
          <w:p w14:paraId="018A9497" w14:textId="018A101A" w:rsidR="0022565B" w:rsidRPr="00F76794" w:rsidRDefault="0022565B" w:rsidP="0022565B">
            <w:pPr>
              <w:pStyle w:val="BodyText"/>
              <w:rPr>
                <w:rFonts w:ascii="Tahoma" w:hAnsi="Tahoma" w:cs="Tahoma"/>
                <w:b/>
                <w:bCs/>
              </w:rPr>
            </w:pPr>
            <w:r w:rsidRPr="00F76794">
              <w:rPr>
                <w:rFonts w:ascii="Tahoma" w:hAnsi="Tahoma" w:cs="Tahoma"/>
                <w:b/>
                <w:bCs/>
              </w:rPr>
              <w:t>Data element</w:t>
            </w:r>
          </w:p>
        </w:tc>
        <w:tc>
          <w:tcPr>
            <w:tcW w:w="3118" w:type="dxa"/>
          </w:tcPr>
          <w:p w14:paraId="3C731AE1" w14:textId="77777777" w:rsidR="0022565B" w:rsidRPr="00F76794" w:rsidRDefault="0022565B" w:rsidP="0022565B">
            <w:pPr>
              <w:pStyle w:val="BodyText"/>
              <w:rPr>
                <w:rFonts w:ascii="Tahoma" w:hAnsi="Tahoma" w:cs="Tahoma"/>
                <w:b/>
                <w:bCs/>
              </w:rPr>
            </w:pPr>
            <w:r w:rsidRPr="00F76794">
              <w:rPr>
                <w:rFonts w:ascii="Tahoma" w:hAnsi="Tahoma" w:cs="Tahoma"/>
                <w:b/>
                <w:bCs/>
              </w:rPr>
              <w:t>Type</w:t>
            </w:r>
          </w:p>
        </w:tc>
        <w:tc>
          <w:tcPr>
            <w:tcW w:w="4569" w:type="dxa"/>
          </w:tcPr>
          <w:p w14:paraId="26DB0228" w14:textId="77777777" w:rsidR="0022565B" w:rsidRPr="00F76794" w:rsidRDefault="0022565B" w:rsidP="0022565B">
            <w:pPr>
              <w:pStyle w:val="BodyText"/>
              <w:rPr>
                <w:rFonts w:ascii="Tahoma" w:hAnsi="Tahoma" w:cs="Tahoma"/>
                <w:b/>
                <w:bCs/>
              </w:rPr>
            </w:pPr>
            <w:r w:rsidRPr="00F76794">
              <w:rPr>
                <w:rFonts w:ascii="Tahoma" w:hAnsi="Tahoma" w:cs="Tahoma"/>
                <w:b/>
                <w:bCs/>
              </w:rPr>
              <w:t>Description</w:t>
            </w:r>
          </w:p>
        </w:tc>
        <w:tc>
          <w:tcPr>
            <w:tcW w:w="3640" w:type="dxa"/>
          </w:tcPr>
          <w:p w14:paraId="3AEE845C" w14:textId="77777777" w:rsidR="0022565B" w:rsidRPr="00F76794" w:rsidRDefault="0022565B" w:rsidP="0022565B">
            <w:pPr>
              <w:pStyle w:val="BodyText"/>
              <w:rPr>
                <w:rFonts w:ascii="Tahoma" w:hAnsi="Tahoma" w:cs="Tahoma"/>
                <w:b/>
                <w:bCs/>
              </w:rPr>
            </w:pPr>
            <w:r w:rsidRPr="00F76794">
              <w:rPr>
                <w:rFonts w:ascii="Tahoma" w:hAnsi="Tahoma" w:cs="Tahoma"/>
                <w:b/>
                <w:bCs/>
              </w:rPr>
              <w:t>Comment</w:t>
            </w:r>
          </w:p>
        </w:tc>
      </w:tr>
      <w:tr w:rsidR="0022565B" w:rsidRPr="00B6200C" w14:paraId="21D7C70C" w14:textId="77777777" w:rsidTr="00836C01">
        <w:tc>
          <w:tcPr>
            <w:tcW w:w="2830" w:type="dxa"/>
          </w:tcPr>
          <w:p w14:paraId="111D67B2" w14:textId="23021F91" w:rsidR="0022565B" w:rsidRDefault="00E542CD" w:rsidP="0022565B">
            <w:pPr>
              <w:pStyle w:val="BodyText"/>
              <w:rPr>
                <w:rFonts w:ascii="Calibri" w:hAnsi="Calibri" w:cs="Calibri"/>
                <w:color w:val="000000"/>
                <w:sz w:val="22"/>
                <w:szCs w:val="22"/>
              </w:rPr>
            </w:pPr>
            <w:r>
              <w:rPr>
                <w:rFonts w:ascii="Calibri" w:hAnsi="Calibri" w:cs="Calibri"/>
                <w:color w:val="000000"/>
                <w:sz w:val="22"/>
                <w:szCs w:val="22"/>
              </w:rPr>
              <w:t>a</w:t>
            </w:r>
            <w:r w:rsidR="0022565B">
              <w:rPr>
                <w:rFonts w:ascii="Calibri" w:hAnsi="Calibri" w:cs="Calibri"/>
                <w:color w:val="000000"/>
                <w:sz w:val="22"/>
                <w:szCs w:val="22"/>
              </w:rPr>
              <w:t>ctivity</w:t>
            </w:r>
          </w:p>
        </w:tc>
        <w:tc>
          <w:tcPr>
            <w:tcW w:w="4395" w:type="dxa"/>
          </w:tcPr>
          <w:p w14:paraId="3FA742E9" w14:textId="7ACFCDF7" w:rsidR="0022565B" w:rsidRPr="00B6200C" w:rsidRDefault="0022565B" w:rsidP="0022565B">
            <w:pPr>
              <w:pStyle w:val="BodyText"/>
              <w:rPr>
                <w:rFonts w:ascii="Tahoma" w:hAnsi="Tahoma" w:cs="Tahoma"/>
              </w:rPr>
            </w:pPr>
            <w:proofErr w:type="spellStart"/>
            <w:proofErr w:type="gramStart"/>
            <w:r>
              <w:rPr>
                <w:rFonts w:ascii="Calibri" w:hAnsi="Calibri" w:cs="Calibri"/>
                <w:color w:val="000000"/>
                <w:sz w:val="22"/>
                <w:szCs w:val="22"/>
              </w:rPr>
              <w:t>nc:OrganizationActivityText</w:t>
            </w:r>
            <w:proofErr w:type="spellEnd"/>
            <w:proofErr w:type="gramEnd"/>
          </w:p>
        </w:tc>
        <w:tc>
          <w:tcPr>
            <w:tcW w:w="3118" w:type="dxa"/>
          </w:tcPr>
          <w:p w14:paraId="0EBEB9B1" w14:textId="0FE4CE61" w:rsidR="0022565B" w:rsidRPr="00B6200C" w:rsidRDefault="0022565B" w:rsidP="0022565B">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45E674FF" w14:textId="3585F82C" w:rsidR="0022565B" w:rsidRPr="00B6200C" w:rsidRDefault="0022565B" w:rsidP="0022565B">
            <w:pPr>
              <w:rPr>
                <w:rFonts w:ascii="Calibri" w:hAnsi="Calibri" w:cs="Calibri"/>
                <w:color w:val="000000"/>
                <w:kern w:val="0"/>
                <w:sz w:val="22"/>
                <w:szCs w:val="22"/>
              </w:rPr>
            </w:pPr>
            <w:r>
              <w:rPr>
                <w:rFonts w:ascii="Calibri" w:hAnsi="Calibri" w:cs="Calibri"/>
                <w:color w:val="000000"/>
                <w:sz w:val="22"/>
                <w:szCs w:val="22"/>
              </w:rPr>
              <w:t>An activity that an organization is known or thought to be involved with.</w:t>
            </w:r>
          </w:p>
        </w:tc>
        <w:tc>
          <w:tcPr>
            <w:tcW w:w="3640" w:type="dxa"/>
          </w:tcPr>
          <w:p w14:paraId="35232F3B" w14:textId="53BF2AEA" w:rsidR="0022565B" w:rsidRPr="00B6200C" w:rsidRDefault="0022565B" w:rsidP="0022565B">
            <w:pPr>
              <w:rPr>
                <w:rFonts w:ascii="Calibri" w:hAnsi="Calibri" w:cs="Calibri"/>
                <w:color w:val="000000"/>
                <w:kern w:val="0"/>
                <w:sz w:val="22"/>
                <w:szCs w:val="22"/>
              </w:rPr>
            </w:pPr>
            <w:r>
              <w:rPr>
                <w:rFonts w:ascii="Calibri" w:hAnsi="Calibri" w:cs="Calibri"/>
                <w:color w:val="000000"/>
                <w:kern w:val="0"/>
                <w:sz w:val="22"/>
                <w:szCs w:val="22"/>
              </w:rPr>
              <w:t xml:space="preserve">Ex: </w:t>
            </w:r>
            <w:r w:rsidRPr="00C02ADF">
              <w:rPr>
                <w:rFonts w:ascii="Calibri" w:hAnsi="Calibri" w:cs="Calibri"/>
                <w:color w:val="000000"/>
                <w:kern w:val="0"/>
                <w:sz w:val="22"/>
                <w:szCs w:val="22"/>
              </w:rPr>
              <w:t>law enforcement, supervision</w:t>
            </w:r>
          </w:p>
        </w:tc>
      </w:tr>
      <w:tr w:rsidR="0022565B" w:rsidRPr="00B6200C" w14:paraId="3B3BE6E7" w14:textId="77777777" w:rsidTr="00836C01">
        <w:tc>
          <w:tcPr>
            <w:tcW w:w="2830" w:type="dxa"/>
          </w:tcPr>
          <w:p w14:paraId="4D904375" w14:textId="46FC3736"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b</w:t>
            </w:r>
            <w:r w:rsidR="00655923">
              <w:rPr>
                <w:rFonts w:ascii="Calibri" w:hAnsi="Calibri" w:cs="Calibri"/>
                <w:color w:val="000000"/>
                <w:sz w:val="22"/>
                <w:szCs w:val="22"/>
              </w:rPr>
              <w:t>ranchName</w:t>
            </w:r>
            <w:proofErr w:type="spellEnd"/>
          </w:p>
        </w:tc>
        <w:tc>
          <w:tcPr>
            <w:tcW w:w="4395" w:type="dxa"/>
          </w:tcPr>
          <w:p w14:paraId="771F443D" w14:textId="301FC333"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nc:OrganizationBranchName</w:t>
            </w:r>
            <w:proofErr w:type="spellEnd"/>
            <w:proofErr w:type="gramEnd"/>
          </w:p>
        </w:tc>
        <w:tc>
          <w:tcPr>
            <w:tcW w:w="3118" w:type="dxa"/>
          </w:tcPr>
          <w:p w14:paraId="0589D837" w14:textId="40743E87"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143879CB" w14:textId="5E16B046" w:rsidR="0022565B" w:rsidRDefault="0022565B" w:rsidP="0022565B">
            <w:pPr>
              <w:rPr>
                <w:rFonts w:ascii="Calibri" w:hAnsi="Calibri" w:cs="Calibri"/>
                <w:color w:val="000000"/>
                <w:sz w:val="22"/>
                <w:szCs w:val="22"/>
              </w:rPr>
            </w:pPr>
            <w:r>
              <w:rPr>
                <w:rFonts w:ascii="Calibri" w:hAnsi="Calibri" w:cs="Calibri"/>
                <w:color w:val="000000"/>
                <w:sz w:val="22"/>
                <w:szCs w:val="22"/>
              </w:rPr>
              <w:t>A name of the chapter or branch by which an organization is known within a larger group of organizations.</w:t>
            </w:r>
          </w:p>
        </w:tc>
        <w:tc>
          <w:tcPr>
            <w:tcW w:w="3640" w:type="dxa"/>
          </w:tcPr>
          <w:p w14:paraId="55A522FB" w14:textId="77777777" w:rsidR="0022565B" w:rsidRDefault="0022565B" w:rsidP="0022565B">
            <w:pPr>
              <w:rPr>
                <w:rFonts w:ascii="Calibri" w:hAnsi="Calibri" w:cs="Calibri"/>
                <w:color w:val="000000"/>
                <w:kern w:val="0"/>
                <w:sz w:val="22"/>
                <w:szCs w:val="22"/>
              </w:rPr>
            </w:pPr>
          </w:p>
        </w:tc>
      </w:tr>
      <w:tr w:rsidR="0022565B" w:rsidRPr="00B6200C" w14:paraId="19CF4FBB" w14:textId="77777777" w:rsidTr="00836C01">
        <w:tc>
          <w:tcPr>
            <w:tcW w:w="2830" w:type="dxa"/>
          </w:tcPr>
          <w:p w14:paraId="5E931DCF" w14:textId="07EB4D20"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d</w:t>
            </w:r>
            <w:r w:rsidR="00655923">
              <w:rPr>
                <w:rFonts w:ascii="Calibri" w:hAnsi="Calibri" w:cs="Calibri"/>
                <w:color w:val="000000"/>
                <w:sz w:val="22"/>
                <w:szCs w:val="22"/>
              </w:rPr>
              <w:t>ayContact</w:t>
            </w:r>
            <w:proofErr w:type="spellEnd"/>
          </w:p>
        </w:tc>
        <w:tc>
          <w:tcPr>
            <w:tcW w:w="4395" w:type="dxa"/>
          </w:tcPr>
          <w:p w14:paraId="4E1907B1" w14:textId="3278C7BB"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nc:OrganizationDayContactInformation</w:t>
            </w:r>
            <w:proofErr w:type="spellEnd"/>
            <w:proofErr w:type="gramEnd"/>
          </w:p>
        </w:tc>
        <w:tc>
          <w:tcPr>
            <w:tcW w:w="3118" w:type="dxa"/>
          </w:tcPr>
          <w:p w14:paraId="31490178" w14:textId="07D275CE"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nc:ContactInformationType</w:t>
            </w:r>
            <w:proofErr w:type="spellEnd"/>
            <w:proofErr w:type="gramEnd"/>
          </w:p>
        </w:tc>
        <w:tc>
          <w:tcPr>
            <w:tcW w:w="4569" w:type="dxa"/>
          </w:tcPr>
          <w:p w14:paraId="58CA2F36" w14:textId="59353B2A" w:rsidR="0022565B" w:rsidRDefault="0022565B" w:rsidP="0022565B">
            <w:pPr>
              <w:rPr>
                <w:rFonts w:ascii="Calibri" w:hAnsi="Calibri" w:cs="Calibri"/>
                <w:color w:val="000000"/>
                <w:sz w:val="22"/>
                <w:szCs w:val="22"/>
              </w:rPr>
            </w:pPr>
            <w:r>
              <w:rPr>
                <w:rFonts w:ascii="Calibri" w:hAnsi="Calibri" w:cs="Calibri"/>
                <w:color w:val="000000"/>
                <w:sz w:val="22"/>
                <w:szCs w:val="22"/>
              </w:rPr>
              <w:t>A means of contacting an organization during daytime hours.</w:t>
            </w:r>
          </w:p>
        </w:tc>
        <w:tc>
          <w:tcPr>
            <w:tcW w:w="3640" w:type="dxa"/>
          </w:tcPr>
          <w:p w14:paraId="5F82038E" w14:textId="77777777" w:rsidR="0022565B" w:rsidRDefault="0022565B" w:rsidP="0022565B">
            <w:pPr>
              <w:rPr>
                <w:rFonts w:ascii="Calibri" w:hAnsi="Calibri" w:cs="Calibri"/>
                <w:color w:val="000000"/>
                <w:kern w:val="0"/>
                <w:sz w:val="22"/>
                <w:szCs w:val="22"/>
              </w:rPr>
            </w:pPr>
          </w:p>
        </w:tc>
      </w:tr>
      <w:tr w:rsidR="0022565B" w:rsidRPr="00B6200C" w14:paraId="4958CE08" w14:textId="77777777" w:rsidTr="00836C01">
        <w:tc>
          <w:tcPr>
            <w:tcW w:w="2830" w:type="dxa"/>
          </w:tcPr>
          <w:p w14:paraId="0019C141" w14:textId="6E903014"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d</w:t>
            </w:r>
            <w:r w:rsidR="00655923">
              <w:rPr>
                <w:rFonts w:ascii="Calibri" w:hAnsi="Calibri" w:cs="Calibri"/>
                <w:color w:val="000000"/>
                <w:sz w:val="22"/>
                <w:szCs w:val="22"/>
              </w:rPr>
              <w:t>oingBusinessAsName</w:t>
            </w:r>
            <w:proofErr w:type="spellEnd"/>
          </w:p>
        </w:tc>
        <w:tc>
          <w:tcPr>
            <w:tcW w:w="4395" w:type="dxa"/>
          </w:tcPr>
          <w:p w14:paraId="5D8A8FFC" w14:textId="4CEB75F9"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nc:OrganizationDoingBusinessAsName</w:t>
            </w:r>
            <w:proofErr w:type="spellEnd"/>
            <w:proofErr w:type="gramEnd"/>
          </w:p>
        </w:tc>
        <w:tc>
          <w:tcPr>
            <w:tcW w:w="3118" w:type="dxa"/>
          </w:tcPr>
          <w:p w14:paraId="27C28D9E" w14:textId="60A4A733"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6DBF9C6B" w14:textId="7FC54F0D" w:rsidR="0022565B" w:rsidRDefault="0022565B" w:rsidP="0022565B">
            <w:pPr>
              <w:rPr>
                <w:rFonts w:ascii="Calibri" w:hAnsi="Calibri" w:cs="Calibri"/>
                <w:color w:val="000000"/>
                <w:sz w:val="22"/>
                <w:szCs w:val="22"/>
              </w:rPr>
            </w:pPr>
            <w:r>
              <w:rPr>
                <w:rFonts w:ascii="Calibri" w:hAnsi="Calibri" w:cs="Calibri"/>
                <w:color w:val="000000"/>
                <w:sz w:val="22"/>
                <w:szCs w:val="22"/>
              </w:rPr>
              <w:t>A name an organization uses for conducting business.</w:t>
            </w:r>
          </w:p>
        </w:tc>
        <w:tc>
          <w:tcPr>
            <w:tcW w:w="3640" w:type="dxa"/>
          </w:tcPr>
          <w:p w14:paraId="6AE0B3A6" w14:textId="77777777" w:rsidR="0022565B" w:rsidRDefault="0022565B" w:rsidP="0022565B">
            <w:pPr>
              <w:rPr>
                <w:rFonts w:ascii="Calibri" w:hAnsi="Calibri" w:cs="Calibri"/>
                <w:color w:val="000000"/>
                <w:kern w:val="0"/>
                <w:sz w:val="22"/>
                <w:szCs w:val="22"/>
              </w:rPr>
            </w:pPr>
          </w:p>
        </w:tc>
      </w:tr>
      <w:tr w:rsidR="0022565B" w:rsidRPr="00B6200C" w14:paraId="2F19A593" w14:textId="77777777" w:rsidTr="00836C01">
        <w:tc>
          <w:tcPr>
            <w:tcW w:w="2830" w:type="dxa"/>
          </w:tcPr>
          <w:p w14:paraId="5DBE5983" w14:textId="5DDF14D8"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e</w:t>
            </w:r>
            <w:r w:rsidR="00655923">
              <w:rPr>
                <w:rFonts w:ascii="Calibri" w:hAnsi="Calibri" w:cs="Calibri"/>
                <w:color w:val="000000"/>
                <w:sz w:val="22"/>
                <w:szCs w:val="22"/>
              </w:rPr>
              <w:t>mergencyContact</w:t>
            </w:r>
            <w:proofErr w:type="spellEnd"/>
          </w:p>
        </w:tc>
        <w:tc>
          <w:tcPr>
            <w:tcW w:w="4395" w:type="dxa"/>
          </w:tcPr>
          <w:p w14:paraId="709B2FBE" w14:textId="77178E63"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nc:OrganizationEmergencyContactInformation</w:t>
            </w:r>
            <w:proofErr w:type="spellEnd"/>
            <w:proofErr w:type="gramEnd"/>
          </w:p>
        </w:tc>
        <w:tc>
          <w:tcPr>
            <w:tcW w:w="3118" w:type="dxa"/>
          </w:tcPr>
          <w:p w14:paraId="0C836FC2" w14:textId="5F8DF807"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nc:ContactInformationType</w:t>
            </w:r>
            <w:proofErr w:type="spellEnd"/>
            <w:proofErr w:type="gramEnd"/>
          </w:p>
        </w:tc>
        <w:tc>
          <w:tcPr>
            <w:tcW w:w="4569" w:type="dxa"/>
          </w:tcPr>
          <w:p w14:paraId="29630FF6" w14:textId="1E9A74C7" w:rsidR="0022565B" w:rsidRDefault="0022565B" w:rsidP="0022565B">
            <w:pPr>
              <w:rPr>
                <w:rFonts w:ascii="Calibri" w:hAnsi="Calibri" w:cs="Calibri"/>
                <w:color w:val="000000"/>
                <w:sz w:val="22"/>
                <w:szCs w:val="22"/>
              </w:rPr>
            </w:pPr>
            <w:r>
              <w:rPr>
                <w:rFonts w:ascii="Calibri" w:hAnsi="Calibri" w:cs="Calibri"/>
                <w:color w:val="000000"/>
                <w:sz w:val="22"/>
                <w:szCs w:val="22"/>
              </w:rPr>
              <w:t>A means of contacting an organization in the event of an emergency.</w:t>
            </w:r>
          </w:p>
        </w:tc>
        <w:tc>
          <w:tcPr>
            <w:tcW w:w="3640" w:type="dxa"/>
          </w:tcPr>
          <w:p w14:paraId="586829D5" w14:textId="77777777" w:rsidR="0022565B" w:rsidRDefault="0022565B" w:rsidP="0022565B">
            <w:pPr>
              <w:rPr>
                <w:rFonts w:ascii="Calibri" w:hAnsi="Calibri" w:cs="Calibri"/>
                <w:color w:val="000000"/>
                <w:kern w:val="0"/>
                <w:sz w:val="22"/>
                <w:szCs w:val="22"/>
              </w:rPr>
            </w:pPr>
          </w:p>
        </w:tc>
      </w:tr>
      <w:tr w:rsidR="0022565B" w:rsidRPr="00B6200C" w14:paraId="560AB583" w14:textId="77777777" w:rsidTr="00836C01">
        <w:tc>
          <w:tcPr>
            <w:tcW w:w="2830" w:type="dxa"/>
          </w:tcPr>
          <w:p w14:paraId="50DC2310" w14:textId="07416084"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e</w:t>
            </w:r>
            <w:r w:rsidR="00655923">
              <w:rPr>
                <w:rFonts w:ascii="Calibri" w:hAnsi="Calibri" w:cs="Calibri"/>
                <w:color w:val="000000"/>
                <w:sz w:val="22"/>
                <w:szCs w:val="22"/>
              </w:rPr>
              <w:t>stablishedDate</w:t>
            </w:r>
            <w:proofErr w:type="spellEnd"/>
          </w:p>
        </w:tc>
        <w:tc>
          <w:tcPr>
            <w:tcW w:w="4395" w:type="dxa"/>
          </w:tcPr>
          <w:p w14:paraId="7ABB6161" w14:textId="6A7CCD48"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nc:OrganizationEstablishedDate</w:t>
            </w:r>
            <w:proofErr w:type="spellEnd"/>
            <w:proofErr w:type="gramEnd"/>
          </w:p>
        </w:tc>
        <w:tc>
          <w:tcPr>
            <w:tcW w:w="3118" w:type="dxa"/>
          </w:tcPr>
          <w:p w14:paraId="0193B942" w14:textId="1F194A91"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nc:DateType</w:t>
            </w:r>
            <w:proofErr w:type="spellEnd"/>
            <w:proofErr w:type="gramEnd"/>
          </w:p>
        </w:tc>
        <w:tc>
          <w:tcPr>
            <w:tcW w:w="4569" w:type="dxa"/>
          </w:tcPr>
          <w:p w14:paraId="1B36C590" w14:textId="55DB7108" w:rsidR="0022565B" w:rsidRDefault="0022565B" w:rsidP="0022565B">
            <w:pPr>
              <w:rPr>
                <w:rFonts w:ascii="Calibri" w:hAnsi="Calibri" w:cs="Calibri"/>
                <w:color w:val="000000"/>
                <w:sz w:val="22"/>
                <w:szCs w:val="22"/>
              </w:rPr>
            </w:pPr>
            <w:r>
              <w:rPr>
                <w:rFonts w:ascii="Calibri" w:hAnsi="Calibri" w:cs="Calibri"/>
                <w:color w:val="000000"/>
                <w:sz w:val="22"/>
                <w:szCs w:val="22"/>
              </w:rPr>
              <w:t>A date an organization was started.</w:t>
            </w:r>
          </w:p>
        </w:tc>
        <w:tc>
          <w:tcPr>
            <w:tcW w:w="3640" w:type="dxa"/>
          </w:tcPr>
          <w:p w14:paraId="1F45DBB7" w14:textId="77777777" w:rsidR="0022565B" w:rsidRDefault="0022565B" w:rsidP="0022565B">
            <w:pPr>
              <w:rPr>
                <w:rFonts w:ascii="Calibri" w:hAnsi="Calibri" w:cs="Calibri"/>
                <w:color w:val="000000"/>
                <w:kern w:val="0"/>
                <w:sz w:val="22"/>
                <w:szCs w:val="22"/>
              </w:rPr>
            </w:pPr>
          </w:p>
        </w:tc>
      </w:tr>
      <w:tr w:rsidR="0022565B" w:rsidRPr="00B6200C" w14:paraId="2762DFDF" w14:textId="77777777" w:rsidTr="00836C01">
        <w:tc>
          <w:tcPr>
            <w:tcW w:w="2830" w:type="dxa"/>
          </w:tcPr>
          <w:p w14:paraId="5598153B" w14:textId="5DDF0273"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e</w:t>
            </w:r>
            <w:r w:rsidR="00655923">
              <w:rPr>
                <w:rFonts w:ascii="Calibri" w:hAnsi="Calibri" w:cs="Calibri"/>
                <w:color w:val="000000"/>
                <w:sz w:val="22"/>
                <w:szCs w:val="22"/>
              </w:rPr>
              <w:t>veningContact</w:t>
            </w:r>
            <w:proofErr w:type="spellEnd"/>
          </w:p>
        </w:tc>
        <w:tc>
          <w:tcPr>
            <w:tcW w:w="4395" w:type="dxa"/>
          </w:tcPr>
          <w:p w14:paraId="5C9CF08D" w14:textId="283A09D6"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nc:OrganizationEveningContactInformation</w:t>
            </w:r>
            <w:proofErr w:type="spellEnd"/>
            <w:proofErr w:type="gramEnd"/>
          </w:p>
        </w:tc>
        <w:tc>
          <w:tcPr>
            <w:tcW w:w="3118" w:type="dxa"/>
          </w:tcPr>
          <w:p w14:paraId="0BC529F1" w14:textId="7266CCD8"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nc:ContactInformationType</w:t>
            </w:r>
            <w:proofErr w:type="spellEnd"/>
            <w:proofErr w:type="gramEnd"/>
          </w:p>
        </w:tc>
        <w:tc>
          <w:tcPr>
            <w:tcW w:w="4569" w:type="dxa"/>
          </w:tcPr>
          <w:p w14:paraId="25E6B86D" w14:textId="5D8C4A6E" w:rsidR="0022565B" w:rsidRDefault="0022565B" w:rsidP="0022565B">
            <w:pPr>
              <w:rPr>
                <w:rFonts w:ascii="Calibri" w:hAnsi="Calibri" w:cs="Calibri"/>
                <w:color w:val="000000"/>
                <w:sz w:val="22"/>
                <w:szCs w:val="22"/>
              </w:rPr>
            </w:pPr>
            <w:r>
              <w:rPr>
                <w:rFonts w:ascii="Calibri" w:hAnsi="Calibri" w:cs="Calibri"/>
                <w:color w:val="000000"/>
                <w:sz w:val="22"/>
                <w:szCs w:val="22"/>
              </w:rPr>
              <w:t>A means of contacting an organization during evening or early night hours.</w:t>
            </w:r>
          </w:p>
        </w:tc>
        <w:tc>
          <w:tcPr>
            <w:tcW w:w="3640" w:type="dxa"/>
          </w:tcPr>
          <w:p w14:paraId="1F3DF814" w14:textId="77777777" w:rsidR="0022565B" w:rsidRDefault="0022565B" w:rsidP="0022565B">
            <w:pPr>
              <w:rPr>
                <w:rFonts w:ascii="Calibri" w:hAnsi="Calibri" w:cs="Calibri"/>
                <w:color w:val="000000"/>
                <w:kern w:val="0"/>
                <w:sz w:val="22"/>
                <w:szCs w:val="22"/>
              </w:rPr>
            </w:pPr>
          </w:p>
        </w:tc>
      </w:tr>
      <w:tr w:rsidR="0022565B" w:rsidRPr="00B6200C" w14:paraId="64B0CA49" w14:textId="77777777" w:rsidTr="00836C01">
        <w:tc>
          <w:tcPr>
            <w:tcW w:w="2830" w:type="dxa"/>
          </w:tcPr>
          <w:p w14:paraId="53F6B8C5" w14:textId="477FBB7F" w:rsidR="0022565B" w:rsidRDefault="00E542CD" w:rsidP="0022565B">
            <w:pPr>
              <w:pStyle w:val="BodyText"/>
              <w:rPr>
                <w:rFonts w:ascii="Calibri" w:hAnsi="Calibri" w:cs="Calibri"/>
                <w:color w:val="000000"/>
                <w:sz w:val="22"/>
                <w:szCs w:val="22"/>
              </w:rPr>
            </w:pPr>
            <w:r>
              <w:rPr>
                <w:rFonts w:ascii="Calibri" w:hAnsi="Calibri" w:cs="Calibri"/>
                <w:color w:val="000000"/>
                <w:sz w:val="22"/>
                <w:szCs w:val="22"/>
              </w:rPr>
              <w:t>i</w:t>
            </w:r>
            <w:r w:rsidR="00655923">
              <w:rPr>
                <w:rFonts w:ascii="Calibri" w:hAnsi="Calibri" w:cs="Calibri"/>
                <w:color w:val="000000"/>
                <w:sz w:val="22"/>
                <w:szCs w:val="22"/>
              </w:rPr>
              <w:t>dentification</w:t>
            </w:r>
          </w:p>
        </w:tc>
        <w:tc>
          <w:tcPr>
            <w:tcW w:w="4395" w:type="dxa"/>
          </w:tcPr>
          <w:p w14:paraId="378EAD41" w14:textId="46736501"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nc:OrganizationIdentification</w:t>
            </w:r>
            <w:proofErr w:type="spellEnd"/>
            <w:proofErr w:type="gramEnd"/>
          </w:p>
        </w:tc>
        <w:tc>
          <w:tcPr>
            <w:tcW w:w="3118" w:type="dxa"/>
          </w:tcPr>
          <w:p w14:paraId="77995793" w14:textId="557249D0"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4569" w:type="dxa"/>
          </w:tcPr>
          <w:p w14:paraId="50C18EBF" w14:textId="60C65310" w:rsidR="0022565B" w:rsidRDefault="0022565B" w:rsidP="0022565B">
            <w:pPr>
              <w:rPr>
                <w:rFonts w:ascii="Calibri" w:hAnsi="Calibri" w:cs="Calibri"/>
                <w:color w:val="000000"/>
                <w:sz w:val="22"/>
                <w:szCs w:val="22"/>
              </w:rPr>
            </w:pPr>
            <w:r>
              <w:rPr>
                <w:rFonts w:ascii="Calibri" w:hAnsi="Calibri" w:cs="Calibri"/>
                <w:color w:val="000000"/>
                <w:sz w:val="22"/>
                <w:szCs w:val="22"/>
              </w:rPr>
              <w:t>An identification that references an organization.</w:t>
            </w:r>
          </w:p>
        </w:tc>
        <w:tc>
          <w:tcPr>
            <w:tcW w:w="3640" w:type="dxa"/>
          </w:tcPr>
          <w:p w14:paraId="2C8E2867" w14:textId="6F27DA5B" w:rsidR="0022565B" w:rsidRDefault="0022565B" w:rsidP="0022565B">
            <w:pPr>
              <w:rPr>
                <w:rFonts w:ascii="Calibri" w:hAnsi="Calibri" w:cs="Calibri"/>
                <w:color w:val="000000"/>
                <w:kern w:val="0"/>
                <w:sz w:val="22"/>
                <w:szCs w:val="22"/>
              </w:rPr>
            </w:pPr>
            <w:r w:rsidRPr="00C02ADF">
              <w:rPr>
                <w:rFonts w:ascii="Calibri" w:hAnsi="Calibri" w:cs="Calibri"/>
                <w:color w:val="000000"/>
                <w:kern w:val="0"/>
                <w:sz w:val="22"/>
                <w:szCs w:val="22"/>
              </w:rPr>
              <w:t>For a school, this would be a school identifier, for a lien holder, this would be a lien holder identifier, for a court, this would be a court identifier.</w:t>
            </w:r>
          </w:p>
        </w:tc>
      </w:tr>
      <w:tr w:rsidR="0022565B" w:rsidRPr="00B6200C" w14:paraId="71E86BB8" w14:textId="77777777" w:rsidTr="00836C01">
        <w:tc>
          <w:tcPr>
            <w:tcW w:w="2830" w:type="dxa"/>
          </w:tcPr>
          <w:p w14:paraId="1EECD9A9" w14:textId="248BEF41"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lastRenderedPageBreak/>
              <w:t>l</w:t>
            </w:r>
            <w:r w:rsidR="00655923">
              <w:rPr>
                <w:rFonts w:ascii="Calibri" w:hAnsi="Calibri" w:cs="Calibri"/>
                <w:color w:val="000000"/>
                <w:sz w:val="22"/>
                <w:szCs w:val="22"/>
              </w:rPr>
              <w:t>ocalIdentification</w:t>
            </w:r>
            <w:proofErr w:type="spellEnd"/>
          </w:p>
        </w:tc>
        <w:tc>
          <w:tcPr>
            <w:tcW w:w="4395" w:type="dxa"/>
          </w:tcPr>
          <w:p w14:paraId="72ADB32C" w14:textId="3B1B3C80"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nc:OrganizationLocalIdentification</w:t>
            </w:r>
            <w:proofErr w:type="spellEnd"/>
            <w:proofErr w:type="gramEnd"/>
          </w:p>
        </w:tc>
        <w:tc>
          <w:tcPr>
            <w:tcW w:w="3118" w:type="dxa"/>
          </w:tcPr>
          <w:p w14:paraId="0CBF8916" w14:textId="23453F78"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4569" w:type="dxa"/>
          </w:tcPr>
          <w:p w14:paraId="2AFACC43" w14:textId="5ACC5E55" w:rsidR="0022565B" w:rsidRDefault="0022565B" w:rsidP="0022565B">
            <w:pPr>
              <w:rPr>
                <w:rFonts w:ascii="Calibri" w:hAnsi="Calibri" w:cs="Calibri"/>
                <w:color w:val="000000"/>
                <w:sz w:val="22"/>
                <w:szCs w:val="22"/>
              </w:rPr>
            </w:pPr>
            <w:r>
              <w:rPr>
                <w:rFonts w:ascii="Calibri" w:hAnsi="Calibri" w:cs="Calibri"/>
                <w:color w:val="000000"/>
                <w:sz w:val="22"/>
                <w:szCs w:val="22"/>
              </w:rPr>
              <w:t>An identification assigned at a local level to an organization.</w:t>
            </w:r>
          </w:p>
        </w:tc>
        <w:tc>
          <w:tcPr>
            <w:tcW w:w="3640" w:type="dxa"/>
          </w:tcPr>
          <w:p w14:paraId="727AF3D0" w14:textId="77777777" w:rsidR="0022565B" w:rsidRDefault="0022565B" w:rsidP="0022565B">
            <w:pPr>
              <w:rPr>
                <w:rFonts w:ascii="Calibri" w:hAnsi="Calibri" w:cs="Calibri"/>
                <w:color w:val="000000"/>
                <w:kern w:val="0"/>
                <w:sz w:val="22"/>
                <w:szCs w:val="22"/>
              </w:rPr>
            </w:pPr>
          </w:p>
        </w:tc>
      </w:tr>
      <w:tr w:rsidR="0022565B" w:rsidRPr="00B6200C" w14:paraId="15240698" w14:textId="77777777" w:rsidTr="00836C01">
        <w:tc>
          <w:tcPr>
            <w:tcW w:w="2830" w:type="dxa"/>
          </w:tcPr>
          <w:p w14:paraId="2BFBDE6C" w14:textId="19DB04EB" w:rsidR="0022565B" w:rsidRDefault="00E542CD" w:rsidP="0022565B">
            <w:pPr>
              <w:pStyle w:val="BodyText"/>
              <w:rPr>
                <w:rFonts w:ascii="Calibri" w:hAnsi="Calibri" w:cs="Calibri"/>
                <w:color w:val="000000"/>
                <w:sz w:val="22"/>
                <w:szCs w:val="22"/>
              </w:rPr>
            </w:pPr>
            <w:r>
              <w:rPr>
                <w:rFonts w:ascii="Calibri" w:hAnsi="Calibri" w:cs="Calibri"/>
                <w:color w:val="000000"/>
                <w:sz w:val="22"/>
                <w:szCs w:val="22"/>
              </w:rPr>
              <w:t>l</w:t>
            </w:r>
            <w:r w:rsidR="00655923">
              <w:rPr>
                <w:rFonts w:ascii="Calibri" w:hAnsi="Calibri" w:cs="Calibri"/>
                <w:color w:val="000000"/>
                <w:sz w:val="22"/>
                <w:szCs w:val="22"/>
              </w:rPr>
              <w:t>ocation</w:t>
            </w:r>
          </w:p>
        </w:tc>
        <w:tc>
          <w:tcPr>
            <w:tcW w:w="4395" w:type="dxa"/>
          </w:tcPr>
          <w:p w14:paraId="7258BC4F" w14:textId="7F66F617"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nc:OrganizationLocation</w:t>
            </w:r>
            <w:proofErr w:type="spellEnd"/>
            <w:proofErr w:type="gramEnd"/>
          </w:p>
        </w:tc>
        <w:tc>
          <w:tcPr>
            <w:tcW w:w="3118" w:type="dxa"/>
          </w:tcPr>
          <w:p w14:paraId="513D2A78" w14:textId="04BD0DAA"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nc:LocationType</w:t>
            </w:r>
            <w:proofErr w:type="spellEnd"/>
            <w:proofErr w:type="gramEnd"/>
          </w:p>
        </w:tc>
        <w:tc>
          <w:tcPr>
            <w:tcW w:w="4569" w:type="dxa"/>
          </w:tcPr>
          <w:p w14:paraId="32931C87" w14:textId="28EE554D" w:rsidR="0022565B" w:rsidRDefault="0022565B" w:rsidP="0022565B">
            <w:pPr>
              <w:rPr>
                <w:rFonts w:ascii="Calibri" w:hAnsi="Calibri" w:cs="Calibri"/>
                <w:color w:val="000000"/>
                <w:sz w:val="22"/>
                <w:szCs w:val="22"/>
              </w:rPr>
            </w:pPr>
            <w:r>
              <w:rPr>
                <w:rFonts w:ascii="Calibri" w:hAnsi="Calibri" w:cs="Calibri"/>
                <w:color w:val="000000"/>
                <w:sz w:val="22"/>
                <w:szCs w:val="22"/>
              </w:rPr>
              <w:t>A location of an organization.</w:t>
            </w:r>
          </w:p>
        </w:tc>
        <w:tc>
          <w:tcPr>
            <w:tcW w:w="3640" w:type="dxa"/>
          </w:tcPr>
          <w:p w14:paraId="50BA4634" w14:textId="77777777" w:rsidR="0022565B" w:rsidRDefault="0022565B" w:rsidP="0022565B">
            <w:pPr>
              <w:rPr>
                <w:rFonts w:ascii="Calibri" w:hAnsi="Calibri" w:cs="Calibri"/>
                <w:color w:val="000000"/>
                <w:kern w:val="0"/>
                <w:sz w:val="22"/>
                <w:szCs w:val="22"/>
              </w:rPr>
            </w:pPr>
          </w:p>
        </w:tc>
      </w:tr>
      <w:tr w:rsidR="0022565B" w:rsidRPr="00B6200C" w14:paraId="1A642AE8" w14:textId="77777777" w:rsidTr="00836C01">
        <w:tc>
          <w:tcPr>
            <w:tcW w:w="2830" w:type="dxa"/>
          </w:tcPr>
          <w:p w14:paraId="5E1865EC" w14:textId="169F9573" w:rsidR="0022565B" w:rsidRDefault="00E542CD" w:rsidP="0022565B">
            <w:pPr>
              <w:pStyle w:val="BodyText"/>
              <w:rPr>
                <w:rFonts w:ascii="Calibri" w:hAnsi="Calibri" w:cs="Calibri"/>
                <w:color w:val="000000"/>
                <w:sz w:val="22"/>
                <w:szCs w:val="22"/>
              </w:rPr>
            </w:pPr>
            <w:r>
              <w:rPr>
                <w:rFonts w:ascii="Calibri" w:hAnsi="Calibri" w:cs="Calibri"/>
                <w:color w:val="000000"/>
                <w:sz w:val="22"/>
                <w:szCs w:val="22"/>
              </w:rPr>
              <w:t>n</w:t>
            </w:r>
            <w:r w:rsidR="00655923">
              <w:rPr>
                <w:rFonts w:ascii="Calibri" w:hAnsi="Calibri" w:cs="Calibri"/>
                <w:color w:val="000000"/>
                <w:sz w:val="22"/>
                <w:szCs w:val="22"/>
              </w:rPr>
              <w:t>ame</w:t>
            </w:r>
          </w:p>
        </w:tc>
        <w:tc>
          <w:tcPr>
            <w:tcW w:w="4395" w:type="dxa"/>
          </w:tcPr>
          <w:p w14:paraId="0914F68C" w14:textId="789097B1"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nc:OrganizationName</w:t>
            </w:r>
            <w:proofErr w:type="spellEnd"/>
            <w:proofErr w:type="gramEnd"/>
          </w:p>
        </w:tc>
        <w:tc>
          <w:tcPr>
            <w:tcW w:w="3118" w:type="dxa"/>
          </w:tcPr>
          <w:p w14:paraId="04430CF0" w14:textId="348704BF"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1B540FE2" w14:textId="4DEF9F6E" w:rsidR="0022565B" w:rsidRDefault="0022565B" w:rsidP="0022565B">
            <w:pPr>
              <w:rPr>
                <w:rFonts w:ascii="Calibri" w:hAnsi="Calibri" w:cs="Calibri"/>
                <w:color w:val="000000"/>
                <w:sz w:val="22"/>
                <w:szCs w:val="22"/>
              </w:rPr>
            </w:pPr>
            <w:r>
              <w:rPr>
                <w:rFonts w:ascii="Calibri" w:hAnsi="Calibri" w:cs="Calibri"/>
                <w:color w:val="000000"/>
                <w:sz w:val="22"/>
                <w:szCs w:val="22"/>
              </w:rPr>
              <w:t>A name of an organization.</w:t>
            </w:r>
          </w:p>
        </w:tc>
        <w:tc>
          <w:tcPr>
            <w:tcW w:w="3640" w:type="dxa"/>
          </w:tcPr>
          <w:p w14:paraId="02F20987" w14:textId="77777777" w:rsidR="0022565B" w:rsidRDefault="0022565B" w:rsidP="0022565B">
            <w:pPr>
              <w:rPr>
                <w:rFonts w:ascii="Calibri" w:hAnsi="Calibri" w:cs="Calibri"/>
                <w:color w:val="000000"/>
                <w:kern w:val="0"/>
                <w:sz w:val="22"/>
                <w:szCs w:val="22"/>
              </w:rPr>
            </w:pPr>
          </w:p>
        </w:tc>
      </w:tr>
      <w:tr w:rsidR="0022565B" w:rsidRPr="00B6200C" w14:paraId="2F9E57A9" w14:textId="77777777" w:rsidTr="00836C01">
        <w:tc>
          <w:tcPr>
            <w:tcW w:w="2830" w:type="dxa"/>
          </w:tcPr>
          <w:p w14:paraId="65747F73" w14:textId="28E25214"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n</w:t>
            </w:r>
            <w:r w:rsidR="00655923">
              <w:rPr>
                <w:rFonts w:ascii="Calibri" w:hAnsi="Calibri" w:cs="Calibri"/>
                <w:color w:val="000000"/>
                <w:sz w:val="22"/>
                <w:szCs w:val="22"/>
              </w:rPr>
              <w:t>ightContact</w:t>
            </w:r>
            <w:proofErr w:type="spellEnd"/>
          </w:p>
        </w:tc>
        <w:tc>
          <w:tcPr>
            <w:tcW w:w="4395" w:type="dxa"/>
          </w:tcPr>
          <w:p w14:paraId="79EDDFB6" w14:textId="690AFC0D"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nc:OrganizationNightContactInformation</w:t>
            </w:r>
            <w:proofErr w:type="spellEnd"/>
            <w:proofErr w:type="gramEnd"/>
          </w:p>
        </w:tc>
        <w:tc>
          <w:tcPr>
            <w:tcW w:w="3118" w:type="dxa"/>
          </w:tcPr>
          <w:p w14:paraId="35AC3B29" w14:textId="4CAD96B6"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nc:ContactInformationType</w:t>
            </w:r>
            <w:proofErr w:type="spellEnd"/>
            <w:proofErr w:type="gramEnd"/>
          </w:p>
        </w:tc>
        <w:tc>
          <w:tcPr>
            <w:tcW w:w="4569" w:type="dxa"/>
          </w:tcPr>
          <w:p w14:paraId="2B66590E" w14:textId="37BA4B12" w:rsidR="0022565B" w:rsidRDefault="0022565B" w:rsidP="0022565B">
            <w:pPr>
              <w:rPr>
                <w:rFonts w:ascii="Calibri" w:hAnsi="Calibri" w:cs="Calibri"/>
                <w:color w:val="000000"/>
                <w:sz w:val="22"/>
                <w:szCs w:val="22"/>
              </w:rPr>
            </w:pPr>
            <w:r>
              <w:rPr>
                <w:rFonts w:ascii="Calibri" w:hAnsi="Calibri" w:cs="Calibri"/>
                <w:color w:val="000000"/>
                <w:sz w:val="22"/>
                <w:szCs w:val="22"/>
              </w:rPr>
              <w:t>A means of contacting an organization during late-night hours.</w:t>
            </w:r>
          </w:p>
        </w:tc>
        <w:tc>
          <w:tcPr>
            <w:tcW w:w="3640" w:type="dxa"/>
          </w:tcPr>
          <w:p w14:paraId="10733AAA" w14:textId="77777777" w:rsidR="0022565B" w:rsidRDefault="0022565B" w:rsidP="0022565B">
            <w:pPr>
              <w:rPr>
                <w:rFonts w:ascii="Calibri" w:hAnsi="Calibri" w:cs="Calibri"/>
                <w:color w:val="000000"/>
                <w:kern w:val="0"/>
                <w:sz w:val="22"/>
                <w:szCs w:val="22"/>
              </w:rPr>
            </w:pPr>
          </w:p>
        </w:tc>
      </w:tr>
      <w:tr w:rsidR="0022565B" w:rsidRPr="00B6200C" w14:paraId="5DD2AC3A" w14:textId="77777777" w:rsidTr="00836C01">
        <w:tc>
          <w:tcPr>
            <w:tcW w:w="2830" w:type="dxa"/>
          </w:tcPr>
          <w:p w14:paraId="57C11330" w14:textId="26652115"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o</w:t>
            </w:r>
            <w:r w:rsidR="00655923">
              <w:rPr>
                <w:rFonts w:ascii="Calibri" w:hAnsi="Calibri" w:cs="Calibri"/>
                <w:color w:val="000000"/>
                <w:sz w:val="22"/>
                <w:szCs w:val="22"/>
              </w:rPr>
              <w:t>therIdentification</w:t>
            </w:r>
            <w:proofErr w:type="spellEnd"/>
          </w:p>
        </w:tc>
        <w:tc>
          <w:tcPr>
            <w:tcW w:w="4395" w:type="dxa"/>
          </w:tcPr>
          <w:p w14:paraId="0D2FBE0A" w14:textId="414A3ADD"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nc:OrganizationOtherIdentification</w:t>
            </w:r>
            <w:proofErr w:type="spellEnd"/>
            <w:proofErr w:type="gramEnd"/>
          </w:p>
        </w:tc>
        <w:tc>
          <w:tcPr>
            <w:tcW w:w="3118" w:type="dxa"/>
          </w:tcPr>
          <w:p w14:paraId="7B9A4DCA" w14:textId="668CD6EC"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4569" w:type="dxa"/>
          </w:tcPr>
          <w:p w14:paraId="69A72C24" w14:textId="39E77C54" w:rsidR="0022565B" w:rsidRDefault="0022565B" w:rsidP="0022565B">
            <w:pPr>
              <w:rPr>
                <w:rFonts w:ascii="Calibri" w:hAnsi="Calibri" w:cs="Calibri"/>
                <w:color w:val="000000"/>
                <w:sz w:val="22"/>
                <w:szCs w:val="22"/>
              </w:rPr>
            </w:pPr>
            <w:r>
              <w:rPr>
                <w:rFonts w:ascii="Calibri" w:hAnsi="Calibri" w:cs="Calibri"/>
                <w:color w:val="000000"/>
                <w:sz w:val="22"/>
                <w:szCs w:val="22"/>
              </w:rPr>
              <w:t>An alternate identification assigned to an organization.</w:t>
            </w:r>
          </w:p>
        </w:tc>
        <w:tc>
          <w:tcPr>
            <w:tcW w:w="3640" w:type="dxa"/>
          </w:tcPr>
          <w:p w14:paraId="4D55560A" w14:textId="77777777" w:rsidR="0022565B" w:rsidRDefault="0022565B" w:rsidP="0022565B">
            <w:pPr>
              <w:rPr>
                <w:rFonts w:ascii="Calibri" w:hAnsi="Calibri" w:cs="Calibri"/>
                <w:color w:val="000000"/>
                <w:kern w:val="0"/>
                <w:sz w:val="22"/>
                <w:szCs w:val="22"/>
              </w:rPr>
            </w:pPr>
          </w:p>
        </w:tc>
      </w:tr>
      <w:tr w:rsidR="0022565B" w:rsidRPr="00B6200C" w14:paraId="162BBE9E" w14:textId="77777777" w:rsidTr="00836C01">
        <w:tc>
          <w:tcPr>
            <w:tcW w:w="2830" w:type="dxa"/>
          </w:tcPr>
          <w:p w14:paraId="0E072CC6" w14:textId="3BC62DB3"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p</w:t>
            </w:r>
            <w:r w:rsidR="00655923">
              <w:rPr>
                <w:rFonts w:ascii="Calibri" w:hAnsi="Calibri" w:cs="Calibri"/>
                <w:color w:val="000000"/>
                <w:sz w:val="22"/>
                <w:szCs w:val="22"/>
              </w:rPr>
              <w:t>rimaryContact</w:t>
            </w:r>
            <w:proofErr w:type="spellEnd"/>
          </w:p>
        </w:tc>
        <w:tc>
          <w:tcPr>
            <w:tcW w:w="4395" w:type="dxa"/>
          </w:tcPr>
          <w:p w14:paraId="526EB03D" w14:textId="250A0FA6"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nc:OrganizationPrimaryContactInformation</w:t>
            </w:r>
            <w:proofErr w:type="spellEnd"/>
            <w:proofErr w:type="gramEnd"/>
          </w:p>
        </w:tc>
        <w:tc>
          <w:tcPr>
            <w:tcW w:w="3118" w:type="dxa"/>
          </w:tcPr>
          <w:p w14:paraId="7B6BF8C9" w14:textId="62F91444"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nc:ContactInformationType</w:t>
            </w:r>
            <w:proofErr w:type="spellEnd"/>
            <w:proofErr w:type="gramEnd"/>
          </w:p>
        </w:tc>
        <w:tc>
          <w:tcPr>
            <w:tcW w:w="4569" w:type="dxa"/>
          </w:tcPr>
          <w:p w14:paraId="7834350C" w14:textId="1ADEEF09" w:rsidR="0022565B" w:rsidRDefault="0022565B" w:rsidP="0022565B">
            <w:pPr>
              <w:rPr>
                <w:rFonts w:ascii="Calibri" w:hAnsi="Calibri" w:cs="Calibri"/>
                <w:color w:val="000000"/>
                <w:sz w:val="22"/>
                <w:szCs w:val="22"/>
              </w:rPr>
            </w:pPr>
            <w:r>
              <w:rPr>
                <w:rFonts w:ascii="Calibri" w:hAnsi="Calibri" w:cs="Calibri"/>
                <w:color w:val="000000"/>
                <w:sz w:val="22"/>
                <w:szCs w:val="22"/>
              </w:rPr>
              <w:t>A preferred means of contacting an organization.</w:t>
            </w:r>
          </w:p>
        </w:tc>
        <w:tc>
          <w:tcPr>
            <w:tcW w:w="3640" w:type="dxa"/>
          </w:tcPr>
          <w:p w14:paraId="05E3FB48" w14:textId="77777777" w:rsidR="0022565B" w:rsidRDefault="0022565B" w:rsidP="0022565B">
            <w:pPr>
              <w:rPr>
                <w:rFonts w:ascii="Calibri" w:hAnsi="Calibri" w:cs="Calibri"/>
                <w:color w:val="000000"/>
                <w:kern w:val="0"/>
                <w:sz w:val="22"/>
                <w:szCs w:val="22"/>
              </w:rPr>
            </w:pPr>
          </w:p>
        </w:tc>
      </w:tr>
      <w:tr w:rsidR="0022565B" w:rsidRPr="00B6200C" w14:paraId="1FB43E43" w14:textId="77777777" w:rsidTr="00836C01">
        <w:tc>
          <w:tcPr>
            <w:tcW w:w="2830" w:type="dxa"/>
          </w:tcPr>
          <w:p w14:paraId="66063E78" w14:textId="2CB869E9"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p</w:t>
            </w:r>
            <w:r w:rsidR="00655923">
              <w:rPr>
                <w:rFonts w:ascii="Calibri" w:hAnsi="Calibri" w:cs="Calibri"/>
                <w:color w:val="000000"/>
                <w:sz w:val="22"/>
                <w:szCs w:val="22"/>
              </w:rPr>
              <w:t>rincipalOfficial</w:t>
            </w:r>
            <w:proofErr w:type="spellEnd"/>
          </w:p>
        </w:tc>
        <w:tc>
          <w:tcPr>
            <w:tcW w:w="4395" w:type="dxa"/>
          </w:tcPr>
          <w:p w14:paraId="0876257C" w14:textId="444D56C3"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nc:OrganizationPrincipalOfficial</w:t>
            </w:r>
            <w:proofErr w:type="spellEnd"/>
            <w:proofErr w:type="gramEnd"/>
          </w:p>
        </w:tc>
        <w:tc>
          <w:tcPr>
            <w:tcW w:w="3118" w:type="dxa"/>
          </w:tcPr>
          <w:p w14:paraId="3788BAA6" w14:textId="1381F9DF"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nc:PersonType</w:t>
            </w:r>
            <w:proofErr w:type="spellEnd"/>
            <w:proofErr w:type="gramEnd"/>
          </w:p>
        </w:tc>
        <w:tc>
          <w:tcPr>
            <w:tcW w:w="4569" w:type="dxa"/>
          </w:tcPr>
          <w:p w14:paraId="136D396A" w14:textId="066347EF" w:rsidR="0022565B" w:rsidRDefault="0022565B" w:rsidP="0022565B">
            <w:pPr>
              <w:rPr>
                <w:rFonts w:ascii="Calibri" w:hAnsi="Calibri" w:cs="Calibri"/>
                <w:color w:val="000000"/>
                <w:sz w:val="22"/>
                <w:szCs w:val="22"/>
              </w:rPr>
            </w:pPr>
            <w:r>
              <w:rPr>
                <w:rFonts w:ascii="Calibri" w:hAnsi="Calibri" w:cs="Calibri"/>
                <w:color w:val="000000"/>
                <w:sz w:val="22"/>
                <w:szCs w:val="22"/>
              </w:rPr>
              <w:t xml:space="preserve">A chief or </w:t>
            </w:r>
            <w:proofErr w:type="gramStart"/>
            <w:r>
              <w:rPr>
                <w:rFonts w:ascii="Calibri" w:hAnsi="Calibri" w:cs="Calibri"/>
                <w:color w:val="000000"/>
                <w:sz w:val="22"/>
                <w:szCs w:val="22"/>
              </w:rPr>
              <w:t>high ranking</w:t>
            </w:r>
            <w:proofErr w:type="gramEnd"/>
            <w:r>
              <w:rPr>
                <w:rFonts w:ascii="Calibri" w:hAnsi="Calibri" w:cs="Calibri"/>
                <w:color w:val="000000"/>
                <w:sz w:val="22"/>
                <w:szCs w:val="22"/>
              </w:rPr>
              <w:t xml:space="preserve"> executive of an organization.</w:t>
            </w:r>
          </w:p>
        </w:tc>
        <w:tc>
          <w:tcPr>
            <w:tcW w:w="3640" w:type="dxa"/>
          </w:tcPr>
          <w:p w14:paraId="60405971" w14:textId="77777777" w:rsidR="0022565B" w:rsidRDefault="0022565B" w:rsidP="0022565B">
            <w:pPr>
              <w:rPr>
                <w:rFonts w:ascii="Calibri" w:hAnsi="Calibri" w:cs="Calibri"/>
                <w:color w:val="000000"/>
                <w:kern w:val="0"/>
                <w:sz w:val="22"/>
                <w:szCs w:val="22"/>
              </w:rPr>
            </w:pPr>
          </w:p>
        </w:tc>
      </w:tr>
      <w:tr w:rsidR="0022565B" w:rsidRPr="00B6200C" w14:paraId="77785792" w14:textId="77777777" w:rsidTr="00836C01">
        <w:tc>
          <w:tcPr>
            <w:tcW w:w="2830" w:type="dxa"/>
          </w:tcPr>
          <w:p w14:paraId="0555D810" w14:textId="251F91B3" w:rsidR="0022565B" w:rsidRDefault="00E542CD" w:rsidP="0022565B">
            <w:pPr>
              <w:pStyle w:val="BodyText"/>
              <w:rPr>
                <w:rFonts w:ascii="Calibri" w:hAnsi="Calibri" w:cs="Calibri"/>
                <w:color w:val="000000"/>
                <w:sz w:val="22"/>
                <w:szCs w:val="22"/>
              </w:rPr>
            </w:pPr>
            <w:r>
              <w:rPr>
                <w:rFonts w:ascii="Calibri" w:hAnsi="Calibri" w:cs="Calibri"/>
                <w:color w:val="000000"/>
                <w:sz w:val="22"/>
                <w:szCs w:val="22"/>
              </w:rPr>
              <w:t>s</w:t>
            </w:r>
            <w:r w:rsidR="00655923">
              <w:rPr>
                <w:rFonts w:ascii="Calibri" w:hAnsi="Calibri" w:cs="Calibri"/>
                <w:color w:val="000000"/>
                <w:sz w:val="22"/>
                <w:szCs w:val="22"/>
              </w:rPr>
              <w:t>tatus</w:t>
            </w:r>
          </w:p>
        </w:tc>
        <w:tc>
          <w:tcPr>
            <w:tcW w:w="4395" w:type="dxa"/>
          </w:tcPr>
          <w:p w14:paraId="5DD434D6" w14:textId="18977450"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nc:OrganizationStatus</w:t>
            </w:r>
            <w:proofErr w:type="spellEnd"/>
            <w:proofErr w:type="gramEnd"/>
          </w:p>
        </w:tc>
        <w:tc>
          <w:tcPr>
            <w:tcW w:w="3118" w:type="dxa"/>
          </w:tcPr>
          <w:p w14:paraId="30FBCBE9" w14:textId="3F2F4243"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nc:StatusType</w:t>
            </w:r>
            <w:proofErr w:type="spellEnd"/>
            <w:proofErr w:type="gramEnd"/>
          </w:p>
        </w:tc>
        <w:tc>
          <w:tcPr>
            <w:tcW w:w="4569" w:type="dxa"/>
          </w:tcPr>
          <w:p w14:paraId="46CA7F23" w14:textId="7DE159F9" w:rsidR="0022565B" w:rsidRDefault="0022565B" w:rsidP="0022565B">
            <w:pPr>
              <w:rPr>
                <w:rFonts w:ascii="Calibri" w:hAnsi="Calibri" w:cs="Calibri"/>
                <w:color w:val="000000"/>
                <w:sz w:val="22"/>
                <w:szCs w:val="22"/>
              </w:rPr>
            </w:pPr>
            <w:r>
              <w:rPr>
                <w:rFonts w:ascii="Calibri" w:hAnsi="Calibri" w:cs="Calibri"/>
                <w:color w:val="000000"/>
                <w:sz w:val="22"/>
                <w:szCs w:val="22"/>
              </w:rPr>
              <w:t>A status of an organization.</w:t>
            </w:r>
          </w:p>
        </w:tc>
        <w:tc>
          <w:tcPr>
            <w:tcW w:w="3640" w:type="dxa"/>
          </w:tcPr>
          <w:p w14:paraId="617C4538" w14:textId="06CF4057" w:rsidR="0022565B" w:rsidRDefault="0022565B" w:rsidP="0022565B">
            <w:pPr>
              <w:rPr>
                <w:rFonts w:ascii="Calibri" w:hAnsi="Calibri" w:cs="Calibri"/>
                <w:color w:val="000000"/>
                <w:kern w:val="0"/>
                <w:sz w:val="22"/>
                <w:szCs w:val="22"/>
              </w:rPr>
            </w:pPr>
            <w:r>
              <w:rPr>
                <w:rFonts w:ascii="Calibri" w:hAnsi="Calibri" w:cs="Calibri"/>
                <w:color w:val="000000"/>
                <w:sz w:val="22"/>
                <w:szCs w:val="22"/>
              </w:rPr>
              <w:t>Examples include: active, inactive</w:t>
            </w:r>
          </w:p>
        </w:tc>
      </w:tr>
      <w:tr w:rsidR="0022565B" w:rsidRPr="00B6200C" w14:paraId="129E6335" w14:textId="77777777" w:rsidTr="00836C01">
        <w:tc>
          <w:tcPr>
            <w:tcW w:w="2830" w:type="dxa"/>
          </w:tcPr>
          <w:p w14:paraId="6805C016" w14:textId="7DA51A73"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s</w:t>
            </w:r>
            <w:r w:rsidR="00655923">
              <w:rPr>
                <w:rFonts w:ascii="Calibri" w:hAnsi="Calibri" w:cs="Calibri"/>
                <w:color w:val="000000"/>
                <w:sz w:val="22"/>
                <w:szCs w:val="22"/>
              </w:rPr>
              <w:t>ubUnit</w:t>
            </w:r>
            <w:proofErr w:type="spellEnd"/>
          </w:p>
        </w:tc>
        <w:tc>
          <w:tcPr>
            <w:tcW w:w="4395" w:type="dxa"/>
          </w:tcPr>
          <w:p w14:paraId="5C0F7DCB" w14:textId="494E9DBA"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nc:OrganizationSubUnit</w:t>
            </w:r>
            <w:proofErr w:type="spellEnd"/>
            <w:proofErr w:type="gramEnd"/>
          </w:p>
        </w:tc>
        <w:tc>
          <w:tcPr>
            <w:tcW w:w="3118" w:type="dxa"/>
          </w:tcPr>
          <w:p w14:paraId="5959CBA8" w14:textId="26FA8E28"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nc:OrganizationType</w:t>
            </w:r>
            <w:proofErr w:type="spellEnd"/>
            <w:proofErr w:type="gramEnd"/>
          </w:p>
        </w:tc>
        <w:tc>
          <w:tcPr>
            <w:tcW w:w="4569" w:type="dxa"/>
          </w:tcPr>
          <w:p w14:paraId="64E6CFFC" w14:textId="10C65D60" w:rsidR="0022565B" w:rsidRDefault="0022565B" w:rsidP="0022565B">
            <w:pPr>
              <w:rPr>
                <w:rFonts w:ascii="Calibri" w:hAnsi="Calibri" w:cs="Calibri"/>
                <w:color w:val="000000"/>
                <w:sz w:val="22"/>
                <w:szCs w:val="22"/>
              </w:rPr>
            </w:pPr>
            <w:r>
              <w:rPr>
                <w:rFonts w:ascii="Calibri" w:hAnsi="Calibri" w:cs="Calibri"/>
                <w:color w:val="000000"/>
                <w:sz w:val="22"/>
                <w:szCs w:val="22"/>
              </w:rPr>
              <w:t>A division of an organization.</w:t>
            </w:r>
          </w:p>
        </w:tc>
        <w:tc>
          <w:tcPr>
            <w:tcW w:w="3640" w:type="dxa"/>
          </w:tcPr>
          <w:p w14:paraId="05C5DC3A" w14:textId="31F48FD3" w:rsidR="0022565B" w:rsidRDefault="0022565B" w:rsidP="0022565B">
            <w:pPr>
              <w:rPr>
                <w:rFonts w:ascii="Calibri" w:hAnsi="Calibri" w:cs="Calibri"/>
                <w:color w:val="000000"/>
                <w:kern w:val="0"/>
                <w:sz w:val="22"/>
                <w:szCs w:val="22"/>
              </w:rPr>
            </w:pPr>
            <w:r>
              <w:rPr>
                <w:rFonts w:ascii="Calibri" w:hAnsi="Calibri" w:cs="Calibri"/>
                <w:color w:val="000000"/>
                <w:sz w:val="22"/>
                <w:szCs w:val="22"/>
              </w:rPr>
              <w:t xml:space="preserve"> Ex: </w:t>
            </w:r>
            <w:r w:rsidRPr="00C02ADF">
              <w:rPr>
                <w:rFonts w:ascii="Calibri" w:hAnsi="Calibri" w:cs="Calibri"/>
                <w:color w:val="000000"/>
                <w:sz w:val="22"/>
                <w:szCs w:val="22"/>
              </w:rPr>
              <w:t>department, group</w:t>
            </w:r>
          </w:p>
        </w:tc>
      </w:tr>
      <w:tr w:rsidR="0022565B" w:rsidRPr="00B6200C" w14:paraId="211B839D" w14:textId="77777777" w:rsidTr="00836C01">
        <w:tc>
          <w:tcPr>
            <w:tcW w:w="2830" w:type="dxa"/>
          </w:tcPr>
          <w:p w14:paraId="01B1E3B5" w14:textId="6036C536" w:rsidR="0022565B" w:rsidRDefault="00E542CD" w:rsidP="0022565B">
            <w:pPr>
              <w:pStyle w:val="BodyText"/>
              <w:rPr>
                <w:rFonts w:ascii="Calibri" w:hAnsi="Calibri" w:cs="Calibri"/>
                <w:color w:val="000000"/>
                <w:sz w:val="22"/>
                <w:szCs w:val="22"/>
              </w:rPr>
            </w:pPr>
            <w:proofErr w:type="spellStart"/>
            <w:r>
              <w:rPr>
                <w:rFonts w:ascii="Calibri" w:hAnsi="Calibri" w:cs="Calibri"/>
                <w:color w:val="000000"/>
                <w:sz w:val="22"/>
                <w:szCs w:val="22"/>
              </w:rPr>
              <w:t>t</w:t>
            </w:r>
            <w:r w:rsidR="00655923">
              <w:rPr>
                <w:rFonts w:ascii="Calibri" w:hAnsi="Calibri" w:cs="Calibri"/>
                <w:color w:val="000000"/>
                <w:sz w:val="22"/>
                <w:szCs w:val="22"/>
              </w:rPr>
              <w:t>axIdentification</w:t>
            </w:r>
            <w:proofErr w:type="spellEnd"/>
          </w:p>
        </w:tc>
        <w:tc>
          <w:tcPr>
            <w:tcW w:w="4395" w:type="dxa"/>
          </w:tcPr>
          <w:p w14:paraId="70B05407" w14:textId="3FA6EBD3"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nc:OrganizationTaxIdentification</w:t>
            </w:r>
            <w:proofErr w:type="spellEnd"/>
            <w:proofErr w:type="gramEnd"/>
          </w:p>
        </w:tc>
        <w:tc>
          <w:tcPr>
            <w:tcW w:w="3118" w:type="dxa"/>
          </w:tcPr>
          <w:p w14:paraId="37948DF9" w14:textId="5BC67556"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4569" w:type="dxa"/>
          </w:tcPr>
          <w:p w14:paraId="591765FE" w14:textId="5EBBCA7E" w:rsidR="0022565B" w:rsidRDefault="0022565B" w:rsidP="0022565B">
            <w:pPr>
              <w:rPr>
                <w:rFonts w:ascii="Calibri" w:hAnsi="Calibri" w:cs="Calibri"/>
                <w:color w:val="000000"/>
                <w:sz w:val="22"/>
                <w:szCs w:val="22"/>
              </w:rPr>
            </w:pPr>
            <w:r>
              <w:rPr>
                <w:rFonts w:ascii="Calibri" w:hAnsi="Calibri" w:cs="Calibri"/>
                <w:color w:val="000000"/>
                <w:sz w:val="22"/>
                <w:szCs w:val="22"/>
              </w:rPr>
              <w:t>A tax identification assigned to an organization.</w:t>
            </w:r>
          </w:p>
        </w:tc>
        <w:tc>
          <w:tcPr>
            <w:tcW w:w="3640" w:type="dxa"/>
          </w:tcPr>
          <w:p w14:paraId="71B0A79F" w14:textId="3988B54F" w:rsidR="0022565B" w:rsidRDefault="0022565B" w:rsidP="0022565B">
            <w:pPr>
              <w:rPr>
                <w:rFonts w:ascii="Calibri" w:hAnsi="Calibri" w:cs="Calibri"/>
                <w:color w:val="000000"/>
                <w:kern w:val="0"/>
                <w:sz w:val="22"/>
                <w:szCs w:val="22"/>
              </w:rPr>
            </w:pPr>
            <w:r>
              <w:rPr>
                <w:rFonts w:ascii="Calibri" w:hAnsi="Calibri" w:cs="Calibri"/>
                <w:color w:val="000000"/>
                <w:sz w:val="22"/>
                <w:szCs w:val="22"/>
              </w:rPr>
              <w:t>Ex: Federal Employer Identification Number, FEIN, an Employer Identification Number, EIN</w:t>
            </w:r>
          </w:p>
        </w:tc>
      </w:tr>
      <w:tr w:rsidR="0022565B" w:rsidRPr="00B6200C" w14:paraId="0DCDD52A" w14:textId="77777777" w:rsidTr="00836C01">
        <w:tc>
          <w:tcPr>
            <w:tcW w:w="2830" w:type="dxa"/>
          </w:tcPr>
          <w:p w14:paraId="6A6630FB" w14:textId="05169B7A" w:rsidR="0022565B" w:rsidRDefault="00E542CD" w:rsidP="0022565B">
            <w:pPr>
              <w:pStyle w:val="BodyText"/>
              <w:rPr>
                <w:rFonts w:ascii="Calibri" w:hAnsi="Calibri" w:cs="Calibri"/>
                <w:color w:val="000000"/>
                <w:sz w:val="22"/>
                <w:szCs w:val="22"/>
              </w:rPr>
            </w:pPr>
            <w:r>
              <w:rPr>
                <w:rFonts w:ascii="Calibri" w:hAnsi="Calibri" w:cs="Calibri"/>
                <w:color w:val="000000"/>
                <w:sz w:val="22"/>
                <w:szCs w:val="22"/>
              </w:rPr>
              <w:t>a</w:t>
            </w:r>
            <w:r w:rsidR="00655923">
              <w:rPr>
                <w:rFonts w:ascii="Calibri" w:hAnsi="Calibri" w:cs="Calibri"/>
                <w:color w:val="000000"/>
                <w:sz w:val="22"/>
                <w:szCs w:val="22"/>
              </w:rPr>
              <w:t>bbreviation</w:t>
            </w:r>
          </w:p>
        </w:tc>
        <w:tc>
          <w:tcPr>
            <w:tcW w:w="4395" w:type="dxa"/>
          </w:tcPr>
          <w:p w14:paraId="5A414AFA" w14:textId="2079595E"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nc:OrganizationAbbreviationText</w:t>
            </w:r>
            <w:proofErr w:type="spellEnd"/>
            <w:proofErr w:type="gramEnd"/>
          </w:p>
        </w:tc>
        <w:tc>
          <w:tcPr>
            <w:tcW w:w="3118" w:type="dxa"/>
          </w:tcPr>
          <w:p w14:paraId="15E6343C" w14:textId="069E519D"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3B6EAC5A" w14:textId="05F5E4B1" w:rsidR="0022565B" w:rsidRDefault="0022565B" w:rsidP="0022565B">
            <w:pPr>
              <w:rPr>
                <w:rFonts w:ascii="Calibri" w:hAnsi="Calibri" w:cs="Calibri"/>
                <w:color w:val="000000"/>
                <w:sz w:val="22"/>
                <w:szCs w:val="22"/>
              </w:rPr>
            </w:pPr>
            <w:r>
              <w:rPr>
                <w:rFonts w:ascii="Calibri" w:hAnsi="Calibri" w:cs="Calibri"/>
                <w:color w:val="000000"/>
                <w:sz w:val="22"/>
                <w:szCs w:val="22"/>
              </w:rPr>
              <w:t>An abbreviation, acronym, or code for an organization name.</w:t>
            </w:r>
          </w:p>
        </w:tc>
        <w:tc>
          <w:tcPr>
            <w:tcW w:w="3640" w:type="dxa"/>
          </w:tcPr>
          <w:p w14:paraId="1FD6C845" w14:textId="503D6F9C" w:rsidR="0022565B" w:rsidRDefault="0022565B" w:rsidP="0022565B">
            <w:pPr>
              <w:rPr>
                <w:rFonts w:ascii="Calibri" w:hAnsi="Calibri" w:cs="Calibri"/>
                <w:color w:val="000000"/>
                <w:kern w:val="0"/>
                <w:sz w:val="22"/>
                <w:szCs w:val="22"/>
              </w:rPr>
            </w:pPr>
            <w:r>
              <w:rPr>
                <w:rFonts w:ascii="Calibri" w:hAnsi="Calibri" w:cs="Calibri"/>
                <w:color w:val="000000"/>
                <w:sz w:val="22"/>
                <w:szCs w:val="22"/>
              </w:rPr>
              <w:t>Ex: FBI, NCIC</w:t>
            </w:r>
          </w:p>
        </w:tc>
      </w:tr>
      <w:tr w:rsidR="0022565B" w:rsidRPr="00B6200C" w14:paraId="76D0F0EB" w14:textId="77777777" w:rsidTr="00836C01">
        <w:tc>
          <w:tcPr>
            <w:tcW w:w="2830" w:type="dxa"/>
          </w:tcPr>
          <w:p w14:paraId="4AD48802" w14:textId="2E1492B2" w:rsidR="0022565B" w:rsidRDefault="00E542CD" w:rsidP="0022565B">
            <w:pPr>
              <w:pStyle w:val="BodyText"/>
              <w:rPr>
                <w:rFonts w:ascii="Calibri" w:hAnsi="Calibri" w:cs="Calibri"/>
                <w:color w:val="000000"/>
                <w:sz w:val="22"/>
                <w:szCs w:val="22"/>
              </w:rPr>
            </w:pPr>
            <w:r>
              <w:rPr>
                <w:rFonts w:ascii="Calibri" w:hAnsi="Calibri" w:cs="Calibri"/>
                <w:color w:val="000000"/>
                <w:sz w:val="22"/>
                <w:szCs w:val="22"/>
              </w:rPr>
              <w:t>d</w:t>
            </w:r>
            <w:r w:rsidR="00655923">
              <w:rPr>
                <w:rFonts w:ascii="Calibri" w:hAnsi="Calibri" w:cs="Calibri"/>
                <w:color w:val="000000"/>
                <w:sz w:val="22"/>
                <w:szCs w:val="22"/>
              </w:rPr>
              <w:t>escription</w:t>
            </w:r>
          </w:p>
        </w:tc>
        <w:tc>
          <w:tcPr>
            <w:tcW w:w="4395" w:type="dxa"/>
          </w:tcPr>
          <w:p w14:paraId="1DC2C99E" w14:textId="6D72091D" w:rsidR="0022565B" w:rsidRDefault="0022565B" w:rsidP="0022565B">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nc:OrganizationDescriptionText</w:t>
            </w:r>
            <w:proofErr w:type="spellEnd"/>
            <w:proofErr w:type="gramEnd"/>
          </w:p>
        </w:tc>
        <w:tc>
          <w:tcPr>
            <w:tcW w:w="3118" w:type="dxa"/>
          </w:tcPr>
          <w:p w14:paraId="54BD74A2" w14:textId="06EF1452" w:rsidR="0022565B" w:rsidRDefault="0022565B" w:rsidP="0022565B">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03305A93" w14:textId="5605E7FE" w:rsidR="0022565B" w:rsidRDefault="0022565B" w:rsidP="0022565B">
            <w:pPr>
              <w:rPr>
                <w:rFonts w:ascii="Calibri" w:hAnsi="Calibri" w:cs="Calibri"/>
                <w:color w:val="000000"/>
                <w:sz w:val="22"/>
                <w:szCs w:val="22"/>
              </w:rPr>
            </w:pPr>
            <w:r>
              <w:rPr>
                <w:rFonts w:ascii="Calibri" w:hAnsi="Calibri" w:cs="Calibri"/>
                <w:color w:val="000000"/>
                <w:sz w:val="22"/>
                <w:szCs w:val="22"/>
              </w:rPr>
              <w:t>A description of an organization.</w:t>
            </w:r>
          </w:p>
        </w:tc>
        <w:tc>
          <w:tcPr>
            <w:tcW w:w="3640" w:type="dxa"/>
          </w:tcPr>
          <w:p w14:paraId="710F6635" w14:textId="77777777" w:rsidR="0022565B" w:rsidRDefault="0022565B" w:rsidP="0022565B">
            <w:pPr>
              <w:rPr>
                <w:rFonts w:ascii="Calibri" w:hAnsi="Calibri" w:cs="Calibri"/>
                <w:color w:val="000000"/>
                <w:kern w:val="0"/>
                <w:sz w:val="22"/>
                <w:szCs w:val="22"/>
              </w:rPr>
            </w:pPr>
          </w:p>
        </w:tc>
      </w:tr>
    </w:tbl>
    <w:p w14:paraId="7559367D" w14:textId="77777777" w:rsidR="00C02ADF" w:rsidRDefault="00C02ADF" w:rsidP="00C02ADF">
      <w:pPr>
        <w:pStyle w:val="Heading3"/>
      </w:pPr>
      <w:bookmarkStart w:id="217" w:name="_Toc54356199"/>
      <w:proofErr w:type="spellStart"/>
      <w:r w:rsidRPr="00C02ADF">
        <w:t>IdentificationType</w:t>
      </w:r>
      <w:bookmarkEnd w:id="217"/>
      <w:proofErr w:type="spellEnd"/>
    </w:p>
    <w:tbl>
      <w:tblPr>
        <w:tblStyle w:val="TableGrid"/>
        <w:tblW w:w="18552" w:type="dxa"/>
        <w:tblLook w:val="04A0" w:firstRow="1" w:lastRow="0" w:firstColumn="1" w:lastColumn="0" w:noHBand="0" w:noVBand="1"/>
      </w:tblPr>
      <w:tblGrid>
        <w:gridCol w:w="2830"/>
        <w:gridCol w:w="4395"/>
        <w:gridCol w:w="3118"/>
        <w:gridCol w:w="4569"/>
        <w:gridCol w:w="3640"/>
      </w:tblGrid>
      <w:tr w:rsidR="00BF0F0A" w:rsidRPr="00F76794" w14:paraId="2ED1596F" w14:textId="77777777" w:rsidTr="00836C01">
        <w:tc>
          <w:tcPr>
            <w:tcW w:w="2830" w:type="dxa"/>
          </w:tcPr>
          <w:p w14:paraId="4E95EC25" w14:textId="1015BC45" w:rsidR="00BF0F0A" w:rsidRPr="00F76794" w:rsidRDefault="00BF0F0A" w:rsidP="00D957F4">
            <w:pPr>
              <w:pStyle w:val="BodyText"/>
              <w:rPr>
                <w:rFonts w:ascii="Tahoma" w:hAnsi="Tahoma" w:cs="Tahoma"/>
                <w:b/>
                <w:bCs/>
              </w:rPr>
            </w:pPr>
            <w:r>
              <w:rPr>
                <w:rFonts w:ascii="Tahoma" w:hAnsi="Tahoma" w:cs="Tahoma"/>
                <w:b/>
                <w:bCs/>
              </w:rPr>
              <w:t>JSON Name</w:t>
            </w:r>
          </w:p>
        </w:tc>
        <w:tc>
          <w:tcPr>
            <w:tcW w:w="4395" w:type="dxa"/>
          </w:tcPr>
          <w:p w14:paraId="79588525" w14:textId="4DAF066A" w:rsidR="00BF0F0A" w:rsidRPr="00F76794" w:rsidRDefault="00BF0F0A" w:rsidP="00D957F4">
            <w:pPr>
              <w:pStyle w:val="BodyText"/>
              <w:rPr>
                <w:rFonts w:ascii="Tahoma" w:hAnsi="Tahoma" w:cs="Tahoma"/>
                <w:b/>
                <w:bCs/>
              </w:rPr>
            </w:pPr>
            <w:r w:rsidRPr="00F76794">
              <w:rPr>
                <w:rFonts w:ascii="Tahoma" w:hAnsi="Tahoma" w:cs="Tahoma"/>
                <w:b/>
                <w:bCs/>
              </w:rPr>
              <w:t>Data element</w:t>
            </w:r>
          </w:p>
        </w:tc>
        <w:tc>
          <w:tcPr>
            <w:tcW w:w="3118" w:type="dxa"/>
          </w:tcPr>
          <w:p w14:paraId="53F8CF9B" w14:textId="77777777" w:rsidR="00BF0F0A" w:rsidRPr="00F76794" w:rsidRDefault="00BF0F0A" w:rsidP="00D957F4">
            <w:pPr>
              <w:pStyle w:val="BodyText"/>
              <w:rPr>
                <w:rFonts w:ascii="Tahoma" w:hAnsi="Tahoma" w:cs="Tahoma"/>
                <w:b/>
                <w:bCs/>
              </w:rPr>
            </w:pPr>
            <w:r w:rsidRPr="00F76794">
              <w:rPr>
                <w:rFonts w:ascii="Tahoma" w:hAnsi="Tahoma" w:cs="Tahoma"/>
                <w:b/>
                <w:bCs/>
              </w:rPr>
              <w:t>Type</w:t>
            </w:r>
          </w:p>
        </w:tc>
        <w:tc>
          <w:tcPr>
            <w:tcW w:w="4569" w:type="dxa"/>
          </w:tcPr>
          <w:p w14:paraId="0B414E32" w14:textId="77777777" w:rsidR="00BF0F0A" w:rsidRPr="00F76794" w:rsidRDefault="00BF0F0A" w:rsidP="00D957F4">
            <w:pPr>
              <w:pStyle w:val="BodyText"/>
              <w:rPr>
                <w:rFonts w:ascii="Tahoma" w:hAnsi="Tahoma" w:cs="Tahoma"/>
                <w:b/>
                <w:bCs/>
              </w:rPr>
            </w:pPr>
            <w:r w:rsidRPr="00F76794">
              <w:rPr>
                <w:rFonts w:ascii="Tahoma" w:hAnsi="Tahoma" w:cs="Tahoma"/>
                <w:b/>
                <w:bCs/>
              </w:rPr>
              <w:t>Description</w:t>
            </w:r>
          </w:p>
        </w:tc>
        <w:tc>
          <w:tcPr>
            <w:tcW w:w="3640" w:type="dxa"/>
          </w:tcPr>
          <w:p w14:paraId="63618251" w14:textId="77777777" w:rsidR="00BF0F0A" w:rsidRPr="00F76794" w:rsidRDefault="00BF0F0A" w:rsidP="00D957F4">
            <w:pPr>
              <w:pStyle w:val="BodyText"/>
              <w:rPr>
                <w:rFonts w:ascii="Tahoma" w:hAnsi="Tahoma" w:cs="Tahoma"/>
                <w:b/>
                <w:bCs/>
              </w:rPr>
            </w:pPr>
            <w:r w:rsidRPr="00F76794">
              <w:rPr>
                <w:rFonts w:ascii="Tahoma" w:hAnsi="Tahoma" w:cs="Tahoma"/>
                <w:b/>
                <w:bCs/>
              </w:rPr>
              <w:t>Comment</w:t>
            </w:r>
          </w:p>
        </w:tc>
      </w:tr>
      <w:tr w:rsidR="00BF0F0A" w:rsidRPr="00B6200C" w14:paraId="24013C4C" w14:textId="77777777" w:rsidTr="00836C01">
        <w:tc>
          <w:tcPr>
            <w:tcW w:w="2830" w:type="dxa"/>
          </w:tcPr>
          <w:p w14:paraId="238E2F21" w14:textId="21702E3B" w:rsidR="00BF0F0A" w:rsidRDefault="00097A57" w:rsidP="00B7611D">
            <w:pPr>
              <w:pStyle w:val="BodyText"/>
              <w:rPr>
                <w:rFonts w:ascii="Calibri" w:hAnsi="Calibri" w:cs="Calibri"/>
                <w:color w:val="000000"/>
                <w:sz w:val="22"/>
                <w:szCs w:val="22"/>
              </w:rPr>
            </w:pPr>
            <w:r>
              <w:rPr>
                <w:rFonts w:ascii="Calibri" w:hAnsi="Calibri" w:cs="Calibri"/>
                <w:color w:val="000000"/>
                <w:sz w:val="22"/>
                <w:szCs w:val="22"/>
              </w:rPr>
              <w:t>ID</w:t>
            </w:r>
          </w:p>
        </w:tc>
        <w:tc>
          <w:tcPr>
            <w:tcW w:w="4395" w:type="dxa"/>
          </w:tcPr>
          <w:p w14:paraId="3060C267" w14:textId="689126E6" w:rsidR="00BF0F0A" w:rsidRPr="00B6200C" w:rsidRDefault="00BF0F0A" w:rsidP="00B7611D">
            <w:pPr>
              <w:pStyle w:val="BodyText"/>
              <w:rPr>
                <w:rFonts w:ascii="Tahoma" w:hAnsi="Tahoma" w:cs="Tahoma"/>
              </w:rPr>
            </w:pPr>
            <w:proofErr w:type="spellStart"/>
            <w:proofErr w:type="gramStart"/>
            <w:r>
              <w:rPr>
                <w:rFonts w:ascii="Calibri" w:hAnsi="Calibri" w:cs="Calibri"/>
                <w:color w:val="000000"/>
                <w:sz w:val="22"/>
                <w:szCs w:val="22"/>
              </w:rPr>
              <w:t>nc:IdentificationID</w:t>
            </w:r>
            <w:proofErr w:type="spellEnd"/>
            <w:proofErr w:type="gramEnd"/>
          </w:p>
        </w:tc>
        <w:tc>
          <w:tcPr>
            <w:tcW w:w="3118" w:type="dxa"/>
          </w:tcPr>
          <w:p w14:paraId="0B0EC369" w14:textId="5A52B0D9" w:rsidR="00BF0F0A" w:rsidRPr="00B6200C" w:rsidRDefault="00BF0F0A" w:rsidP="00B7611D">
            <w:pPr>
              <w:pStyle w:val="BodyText"/>
              <w:rPr>
                <w:rFonts w:ascii="Tahoma" w:hAnsi="Tahoma" w:cs="Tahoma"/>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xs:string</w:t>
            </w:r>
            <w:proofErr w:type="spellEnd"/>
            <w:proofErr w:type="gramEnd"/>
          </w:p>
        </w:tc>
        <w:tc>
          <w:tcPr>
            <w:tcW w:w="4569" w:type="dxa"/>
          </w:tcPr>
          <w:p w14:paraId="506B4C64" w14:textId="7EF03CF4" w:rsidR="00BF0F0A" w:rsidRPr="00B6200C" w:rsidRDefault="00BF0F0A" w:rsidP="00B7611D">
            <w:pPr>
              <w:rPr>
                <w:rFonts w:ascii="Calibri" w:hAnsi="Calibri" w:cs="Calibri"/>
                <w:color w:val="000000"/>
                <w:kern w:val="0"/>
                <w:sz w:val="22"/>
                <w:szCs w:val="22"/>
              </w:rPr>
            </w:pPr>
            <w:r>
              <w:rPr>
                <w:rFonts w:ascii="Calibri" w:hAnsi="Calibri" w:cs="Calibri"/>
                <w:color w:val="000000"/>
                <w:sz w:val="22"/>
                <w:szCs w:val="22"/>
              </w:rPr>
              <w:t>An identifier.</w:t>
            </w:r>
          </w:p>
        </w:tc>
        <w:tc>
          <w:tcPr>
            <w:tcW w:w="3640" w:type="dxa"/>
          </w:tcPr>
          <w:p w14:paraId="3F5E697A" w14:textId="50817851" w:rsidR="00BF0F0A" w:rsidRPr="00B6200C" w:rsidRDefault="00BF0F0A" w:rsidP="00B7611D">
            <w:pPr>
              <w:rPr>
                <w:rFonts w:ascii="Calibri" w:hAnsi="Calibri" w:cs="Calibri"/>
                <w:color w:val="000000"/>
                <w:kern w:val="0"/>
                <w:sz w:val="22"/>
                <w:szCs w:val="22"/>
              </w:rPr>
            </w:pPr>
          </w:p>
        </w:tc>
      </w:tr>
      <w:tr w:rsidR="00BF0F0A" w:rsidRPr="00B6200C" w14:paraId="5EBA0A7E" w14:textId="77777777" w:rsidTr="00836C01">
        <w:tc>
          <w:tcPr>
            <w:tcW w:w="2830" w:type="dxa"/>
          </w:tcPr>
          <w:p w14:paraId="5D0E3EA4" w14:textId="07F00E9D" w:rsidR="00BF0F0A" w:rsidRDefault="00E542CD" w:rsidP="00B7611D">
            <w:pPr>
              <w:pStyle w:val="BodyText"/>
              <w:rPr>
                <w:rFonts w:ascii="Calibri" w:hAnsi="Calibri" w:cs="Calibri"/>
                <w:i/>
                <w:iCs/>
                <w:color w:val="000000"/>
                <w:sz w:val="22"/>
                <w:szCs w:val="22"/>
              </w:rPr>
            </w:pPr>
            <w:proofErr w:type="spellStart"/>
            <w:r>
              <w:rPr>
                <w:rFonts w:ascii="Calibri" w:hAnsi="Calibri" w:cs="Calibri"/>
                <w:i/>
                <w:iCs/>
                <w:color w:val="000000"/>
                <w:sz w:val="22"/>
                <w:szCs w:val="22"/>
              </w:rPr>
              <w:t>c</w:t>
            </w:r>
            <w:r w:rsidR="00097A57">
              <w:rPr>
                <w:rFonts w:ascii="Calibri" w:hAnsi="Calibri" w:cs="Calibri"/>
                <w:i/>
                <w:iCs/>
                <w:color w:val="000000"/>
                <w:sz w:val="22"/>
                <w:szCs w:val="22"/>
              </w:rPr>
              <w:t>ategoryCode</w:t>
            </w:r>
            <w:proofErr w:type="spellEnd"/>
          </w:p>
        </w:tc>
        <w:tc>
          <w:tcPr>
            <w:tcW w:w="4395" w:type="dxa"/>
          </w:tcPr>
          <w:p w14:paraId="133D35F1" w14:textId="61538B27" w:rsidR="00BF0F0A" w:rsidRDefault="00BF0F0A" w:rsidP="00B7611D">
            <w:pPr>
              <w:pStyle w:val="BodyText"/>
              <w:rPr>
                <w:rFonts w:ascii="Calibri" w:hAnsi="Calibri" w:cs="Calibri"/>
                <w:color w:val="000000"/>
                <w:sz w:val="22"/>
                <w:szCs w:val="22"/>
              </w:rPr>
            </w:pPr>
            <w:proofErr w:type="gramStart"/>
            <w:r>
              <w:rPr>
                <w:rFonts w:ascii="Calibri" w:hAnsi="Calibri" w:cs="Calibri"/>
                <w:i/>
                <w:iCs/>
                <w:color w:val="000000"/>
                <w:sz w:val="22"/>
                <w:szCs w:val="22"/>
              </w:rPr>
              <w:t>j:PersonIDCategoryCode</w:t>
            </w:r>
            <w:proofErr w:type="gramEnd"/>
          </w:p>
        </w:tc>
        <w:tc>
          <w:tcPr>
            <w:tcW w:w="3118" w:type="dxa"/>
          </w:tcPr>
          <w:p w14:paraId="2E4B10D4" w14:textId="26335372" w:rsidR="00BF0F0A" w:rsidRDefault="00BF0F0A" w:rsidP="00B7611D">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ncic:MNUCodeType</w:t>
            </w:r>
            <w:proofErr w:type="spellEnd"/>
            <w:proofErr w:type="gramEnd"/>
          </w:p>
        </w:tc>
        <w:tc>
          <w:tcPr>
            <w:tcW w:w="4569" w:type="dxa"/>
          </w:tcPr>
          <w:p w14:paraId="10D16A4A" w14:textId="55ADCBD8" w:rsidR="00BF0F0A" w:rsidRDefault="00BF0F0A" w:rsidP="00B7611D">
            <w:pPr>
              <w:rPr>
                <w:rFonts w:ascii="Calibri" w:hAnsi="Calibri" w:cs="Calibri"/>
                <w:color w:val="000000"/>
                <w:sz w:val="22"/>
                <w:szCs w:val="22"/>
              </w:rPr>
            </w:pPr>
            <w:r>
              <w:rPr>
                <w:rFonts w:ascii="Calibri" w:hAnsi="Calibri" w:cs="Calibri"/>
                <w:color w:val="000000"/>
                <w:sz w:val="22"/>
                <w:szCs w:val="22"/>
              </w:rPr>
              <w:t>A kind of identifier assigned to a person.</w:t>
            </w:r>
          </w:p>
        </w:tc>
        <w:tc>
          <w:tcPr>
            <w:tcW w:w="3640" w:type="dxa"/>
          </w:tcPr>
          <w:p w14:paraId="4CE7411E" w14:textId="77777777" w:rsidR="00BF0F0A" w:rsidRDefault="00BF0F0A" w:rsidP="00B7611D">
            <w:pPr>
              <w:rPr>
                <w:rFonts w:ascii="Calibri" w:hAnsi="Calibri" w:cs="Calibri"/>
                <w:color w:val="000000"/>
                <w:sz w:val="22"/>
                <w:szCs w:val="22"/>
              </w:rPr>
            </w:pPr>
          </w:p>
        </w:tc>
      </w:tr>
      <w:tr w:rsidR="00BF0F0A" w:rsidRPr="00B6200C" w14:paraId="057C906B" w14:textId="77777777" w:rsidTr="00836C01">
        <w:tc>
          <w:tcPr>
            <w:tcW w:w="2830" w:type="dxa"/>
          </w:tcPr>
          <w:p w14:paraId="60B4C98B" w14:textId="3DD678DC" w:rsidR="00BF0F0A" w:rsidRDefault="00E542CD" w:rsidP="00B7611D">
            <w:pPr>
              <w:pStyle w:val="BodyText"/>
              <w:rPr>
                <w:rFonts w:ascii="Calibri" w:hAnsi="Calibri" w:cs="Calibri"/>
                <w:color w:val="000000"/>
                <w:sz w:val="22"/>
                <w:szCs w:val="22"/>
              </w:rPr>
            </w:pPr>
            <w:proofErr w:type="spellStart"/>
            <w:r>
              <w:rPr>
                <w:rFonts w:ascii="Calibri" w:hAnsi="Calibri" w:cs="Calibri"/>
                <w:color w:val="000000"/>
                <w:sz w:val="22"/>
                <w:szCs w:val="22"/>
              </w:rPr>
              <w:t>c</w:t>
            </w:r>
            <w:r w:rsidR="008E5A7E">
              <w:rPr>
                <w:rFonts w:ascii="Calibri" w:hAnsi="Calibri" w:cs="Calibri"/>
                <w:color w:val="000000"/>
                <w:sz w:val="22"/>
                <w:szCs w:val="22"/>
              </w:rPr>
              <w:t>ategoryDescription</w:t>
            </w:r>
            <w:proofErr w:type="spellEnd"/>
          </w:p>
        </w:tc>
        <w:tc>
          <w:tcPr>
            <w:tcW w:w="4395" w:type="dxa"/>
          </w:tcPr>
          <w:p w14:paraId="2B4383D2" w14:textId="068613DD" w:rsidR="00BF0F0A" w:rsidRDefault="00BF0F0A" w:rsidP="00B761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nc:IdentificationCategoryDescriptionText</w:t>
            </w:r>
            <w:proofErr w:type="spellEnd"/>
            <w:proofErr w:type="gramEnd"/>
          </w:p>
        </w:tc>
        <w:tc>
          <w:tcPr>
            <w:tcW w:w="3118" w:type="dxa"/>
          </w:tcPr>
          <w:p w14:paraId="5824E2E8" w14:textId="7A3E853F" w:rsidR="00BF0F0A" w:rsidRDefault="00BF0F0A" w:rsidP="00B7611D">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1A21D366" w14:textId="683943CA" w:rsidR="00BF0F0A" w:rsidRDefault="00BF0F0A" w:rsidP="00B7611D">
            <w:pPr>
              <w:rPr>
                <w:rFonts w:ascii="Calibri" w:hAnsi="Calibri" w:cs="Calibri"/>
                <w:color w:val="000000"/>
                <w:sz w:val="22"/>
                <w:szCs w:val="22"/>
              </w:rPr>
            </w:pPr>
            <w:r>
              <w:rPr>
                <w:rFonts w:ascii="Calibri" w:hAnsi="Calibri" w:cs="Calibri"/>
                <w:color w:val="000000"/>
                <w:sz w:val="22"/>
                <w:szCs w:val="22"/>
              </w:rPr>
              <w:t>A description of a kind of identification.</w:t>
            </w:r>
          </w:p>
        </w:tc>
        <w:tc>
          <w:tcPr>
            <w:tcW w:w="3640" w:type="dxa"/>
          </w:tcPr>
          <w:p w14:paraId="1EB79FDC" w14:textId="77777777" w:rsidR="00BF0F0A" w:rsidRDefault="00BF0F0A" w:rsidP="00B7611D">
            <w:pPr>
              <w:rPr>
                <w:rFonts w:ascii="Calibri" w:hAnsi="Calibri" w:cs="Calibri"/>
                <w:color w:val="000000"/>
                <w:sz w:val="22"/>
                <w:szCs w:val="22"/>
              </w:rPr>
            </w:pPr>
          </w:p>
        </w:tc>
      </w:tr>
      <w:tr w:rsidR="00BF0F0A" w:rsidRPr="00B6200C" w14:paraId="6BEB917C" w14:textId="77777777" w:rsidTr="00836C01">
        <w:tc>
          <w:tcPr>
            <w:tcW w:w="2830" w:type="dxa"/>
          </w:tcPr>
          <w:p w14:paraId="563B3C7D" w14:textId="3366D44C" w:rsidR="00BF0F0A" w:rsidRDefault="00E542CD" w:rsidP="00B7611D">
            <w:pPr>
              <w:pStyle w:val="BodyText"/>
              <w:rPr>
                <w:rFonts w:ascii="Calibri" w:hAnsi="Calibri" w:cs="Calibri"/>
                <w:color w:val="000000"/>
                <w:sz w:val="22"/>
                <w:szCs w:val="22"/>
              </w:rPr>
            </w:pPr>
            <w:proofErr w:type="spellStart"/>
            <w:r>
              <w:rPr>
                <w:rFonts w:ascii="Calibri" w:hAnsi="Calibri" w:cs="Calibri"/>
                <w:color w:val="000000"/>
                <w:sz w:val="22"/>
                <w:szCs w:val="22"/>
              </w:rPr>
              <w:lastRenderedPageBreak/>
              <w:t>e</w:t>
            </w:r>
            <w:r w:rsidR="008E5A7E">
              <w:rPr>
                <w:rFonts w:ascii="Calibri" w:hAnsi="Calibri" w:cs="Calibri"/>
                <w:color w:val="000000"/>
                <w:sz w:val="22"/>
                <w:szCs w:val="22"/>
              </w:rPr>
              <w:t>ffectiveDate</w:t>
            </w:r>
            <w:proofErr w:type="spellEnd"/>
          </w:p>
        </w:tc>
        <w:tc>
          <w:tcPr>
            <w:tcW w:w="4395" w:type="dxa"/>
          </w:tcPr>
          <w:p w14:paraId="51D7FB10" w14:textId="12A4C58C" w:rsidR="00BF0F0A" w:rsidRDefault="00BF0F0A" w:rsidP="00B761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nc:IdentificationEffectiveDate</w:t>
            </w:r>
            <w:proofErr w:type="spellEnd"/>
            <w:proofErr w:type="gramEnd"/>
          </w:p>
        </w:tc>
        <w:tc>
          <w:tcPr>
            <w:tcW w:w="3118" w:type="dxa"/>
          </w:tcPr>
          <w:p w14:paraId="65C76489" w14:textId="6D5C694B" w:rsidR="00BF0F0A" w:rsidRDefault="00BF0F0A" w:rsidP="00B7611D">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nc:DateType</w:t>
            </w:r>
            <w:proofErr w:type="spellEnd"/>
            <w:proofErr w:type="gramEnd"/>
          </w:p>
        </w:tc>
        <w:tc>
          <w:tcPr>
            <w:tcW w:w="4569" w:type="dxa"/>
          </w:tcPr>
          <w:p w14:paraId="2D68BFCD" w14:textId="37231458" w:rsidR="00BF0F0A" w:rsidRDefault="00BF0F0A" w:rsidP="00B7611D">
            <w:pPr>
              <w:rPr>
                <w:rFonts w:ascii="Calibri" w:hAnsi="Calibri" w:cs="Calibri"/>
                <w:color w:val="000000"/>
                <w:sz w:val="22"/>
                <w:szCs w:val="22"/>
              </w:rPr>
            </w:pPr>
            <w:r>
              <w:rPr>
                <w:rFonts w:ascii="Calibri" w:hAnsi="Calibri" w:cs="Calibri"/>
                <w:color w:val="000000"/>
                <w:sz w:val="22"/>
                <w:szCs w:val="22"/>
              </w:rPr>
              <w:t>A date an identification takes effect.</w:t>
            </w:r>
          </w:p>
        </w:tc>
        <w:tc>
          <w:tcPr>
            <w:tcW w:w="3640" w:type="dxa"/>
          </w:tcPr>
          <w:p w14:paraId="54ECA5CA" w14:textId="77777777" w:rsidR="00BF0F0A" w:rsidRDefault="00BF0F0A" w:rsidP="00B7611D">
            <w:pPr>
              <w:rPr>
                <w:rFonts w:ascii="Calibri" w:hAnsi="Calibri" w:cs="Calibri"/>
                <w:color w:val="000000"/>
                <w:kern w:val="0"/>
                <w:sz w:val="22"/>
                <w:szCs w:val="22"/>
              </w:rPr>
            </w:pPr>
            <w:r>
              <w:rPr>
                <w:rFonts w:ascii="Calibri" w:hAnsi="Calibri" w:cs="Calibri"/>
                <w:color w:val="000000"/>
                <w:sz w:val="22"/>
                <w:szCs w:val="22"/>
              </w:rPr>
              <w:t>This may or may not be the issue date.</w:t>
            </w:r>
          </w:p>
          <w:p w14:paraId="2692E1C2" w14:textId="77777777" w:rsidR="00BF0F0A" w:rsidRDefault="00BF0F0A" w:rsidP="00B7611D">
            <w:pPr>
              <w:rPr>
                <w:rFonts w:ascii="Calibri" w:hAnsi="Calibri" w:cs="Calibri"/>
                <w:color w:val="000000"/>
                <w:sz w:val="22"/>
                <w:szCs w:val="22"/>
              </w:rPr>
            </w:pPr>
          </w:p>
        </w:tc>
      </w:tr>
      <w:tr w:rsidR="00BF0F0A" w:rsidRPr="00B6200C" w14:paraId="4C8DA8EE" w14:textId="77777777" w:rsidTr="00836C01">
        <w:tc>
          <w:tcPr>
            <w:tcW w:w="2830" w:type="dxa"/>
          </w:tcPr>
          <w:p w14:paraId="58D20D8D" w14:textId="7E040CE7" w:rsidR="00BF0F0A" w:rsidRDefault="00E542CD" w:rsidP="00B7611D">
            <w:pPr>
              <w:pStyle w:val="BodyText"/>
              <w:rPr>
                <w:rFonts w:ascii="Calibri" w:hAnsi="Calibri" w:cs="Calibri"/>
                <w:color w:val="000000"/>
                <w:sz w:val="22"/>
                <w:szCs w:val="22"/>
              </w:rPr>
            </w:pPr>
            <w:proofErr w:type="spellStart"/>
            <w:r>
              <w:rPr>
                <w:rFonts w:ascii="Calibri" w:hAnsi="Calibri" w:cs="Calibri"/>
                <w:color w:val="000000"/>
                <w:sz w:val="22"/>
                <w:szCs w:val="22"/>
              </w:rPr>
              <w:t>e</w:t>
            </w:r>
            <w:r w:rsidR="008E5A7E">
              <w:rPr>
                <w:rFonts w:ascii="Calibri" w:hAnsi="Calibri" w:cs="Calibri"/>
                <w:color w:val="000000"/>
                <w:sz w:val="22"/>
                <w:szCs w:val="22"/>
              </w:rPr>
              <w:t>xpirationDate</w:t>
            </w:r>
            <w:proofErr w:type="spellEnd"/>
          </w:p>
        </w:tc>
        <w:tc>
          <w:tcPr>
            <w:tcW w:w="4395" w:type="dxa"/>
          </w:tcPr>
          <w:p w14:paraId="45B07B09" w14:textId="398C5CD4" w:rsidR="00BF0F0A" w:rsidRDefault="00BF0F0A" w:rsidP="00B761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nc:IdentificationExpirationDate</w:t>
            </w:r>
            <w:proofErr w:type="spellEnd"/>
            <w:proofErr w:type="gramEnd"/>
          </w:p>
        </w:tc>
        <w:tc>
          <w:tcPr>
            <w:tcW w:w="3118" w:type="dxa"/>
          </w:tcPr>
          <w:p w14:paraId="1E6CD167" w14:textId="1845CA7D" w:rsidR="00BF0F0A" w:rsidRDefault="00BF0F0A" w:rsidP="00B7611D">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nc:DateType</w:t>
            </w:r>
            <w:proofErr w:type="spellEnd"/>
            <w:proofErr w:type="gramEnd"/>
          </w:p>
        </w:tc>
        <w:tc>
          <w:tcPr>
            <w:tcW w:w="4569" w:type="dxa"/>
          </w:tcPr>
          <w:p w14:paraId="4FAA1AAF" w14:textId="3A861196" w:rsidR="00BF0F0A" w:rsidRDefault="00BF0F0A" w:rsidP="00B7611D">
            <w:pPr>
              <w:rPr>
                <w:rFonts w:ascii="Calibri" w:hAnsi="Calibri" w:cs="Calibri"/>
                <w:color w:val="000000"/>
                <w:sz w:val="22"/>
                <w:szCs w:val="22"/>
              </w:rPr>
            </w:pPr>
            <w:r>
              <w:rPr>
                <w:rFonts w:ascii="Calibri" w:hAnsi="Calibri" w:cs="Calibri"/>
                <w:color w:val="000000"/>
                <w:sz w:val="22"/>
                <w:szCs w:val="22"/>
              </w:rPr>
              <w:t>A date after which an identification is no longer valid.</w:t>
            </w:r>
          </w:p>
        </w:tc>
        <w:tc>
          <w:tcPr>
            <w:tcW w:w="3640" w:type="dxa"/>
          </w:tcPr>
          <w:p w14:paraId="4BCE833D" w14:textId="77777777" w:rsidR="00BF0F0A" w:rsidRDefault="00BF0F0A" w:rsidP="00B7611D">
            <w:pPr>
              <w:rPr>
                <w:rFonts w:ascii="Calibri" w:hAnsi="Calibri" w:cs="Calibri"/>
                <w:color w:val="000000"/>
                <w:sz w:val="22"/>
                <w:szCs w:val="22"/>
              </w:rPr>
            </w:pPr>
          </w:p>
        </w:tc>
      </w:tr>
      <w:tr w:rsidR="00BF0F0A" w:rsidRPr="00B6200C" w14:paraId="67E5DFDB" w14:textId="77777777" w:rsidTr="00836C01">
        <w:tc>
          <w:tcPr>
            <w:tcW w:w="2830" w:type="dxa"/>
          </w:tcPr>
          <w:p w14:paraId="070EA5E4" w14:textId="6F066724" w:rsidR="00BF0F0A" w:rsidRDefault="00E542CD" w:rsidP="00453B9E">
            <w:pPr>
              <w:pStyle w:val="BodyText"/>
              <w:rPr>
                <w:rFonts w:ascii="Calibri" w:hAnsi="Calibri" w:cs="Calibri"/>
                <w:color w:val="000000"/>
                <w:sz w:val="22"/>
                <w:szCs w:val="22"/>
              </w:rPr>
            </w:pPr>
            <w:r>
              <w:rPr>
                <w:rFonts w:ascii="Calibri" w:hAnsi="Calibri" w:cs="Calibri"/>
                <w:color w:val="000000"/>
                <w:sz w:val="22"/>
                <w:szCs w:val="22"/>
              </w:rPr>
              <w:t>j</w:t>
            </w:r>
            <w:r w:rsidR="008E5A7E">
              <w:rPr>
                <w:rFonts w:ascii="Calibri" w:hAnsi="Calibri" w:cs="Calibri"/>
                <w:color w:val="000000"/>
                <w:sz w:val="22"/>
                <w:szCs w:val="22"/>
              </w:rPr>
              <w:t>urisdiction</w:t>
            </w:r>
          </w:p>
        </w:tc>
        <w:tc>
          <w:tcPr>
            <w:tcW w:w="4395" w:type="dxa"/>
          </w:tcPr>
          <w:p w14:paraId="2557D9F0" w14:textId="0D5EC094" w:rsidR="00BF0F0A" w:rsidRDefault="00BF0F0A" w:rsidP="00453B9E">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nc:IdentificationJurisdiction</w:t>
            </w:r>
            <w:proofErr w:type="spellEnd"/>
            <w:proofErr w:type="gramEnd"/>
          </w:p>
        </w:tc>
        <w:tc>
          <w:tcPr>
            <w:tcW w:w="3118" w:type="dxa"/>
          </w:tcPr>
          <w:p w14:paraId="36509398" w14:textId="5528CF51" w:rsidR="00BF0F0A" w:rsidRDefault="00BF0F0A" w:rsidP="00453B9E">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nc:JurisdictionType</w:t>
            </w:r>
            <w:proofErr w:type="spellEnd"/>
            <w:proofErr w:type="gramEnd"/>
          </w:p>
        </w:tc>
        <w:tc>
          <w:tcPr>
            <w:tcW w:w="4569" w:type="dxa"/>
          </w:tcPr>
          <w:p w14:paraId="4C3B0C07" w14:textId="1F9702B4" w:rsidR="00BF0F0A" w:rsidRDefault="00BF0F0A" w:rsidP="00453B9E">
            <w:pPr>
              <w:rPr>
                <w:rFonts w:ascii="Calibri" w:hAnsi="Calibri" w:cs="Calibri"/>
                <w:color w:val="000000"/>
                <w:sz w:val="22"/>
                <w:szCs w:val="22"/>
              </w:rPr>
            </w:pPr>
            <w:r>
              <w:rPr>
                <w:rFonts w:ascii="Calibri" w:hAnsi="Calibri" w:cs="Calibri"/>
                <w:color w:val="000000"/>
                <w:sz w:val="22"/>
                <w:szCs w:val="22"/>
              </w:rPr>
              <w:t>An area, region, or unit where a unique identification is issued.</w:t>
            </w:r>
          </w:p>
        </w:tc>
        <w:tc>
          <w:tcPr>
            <w:tcW w:w="3640" w:type="dxa"/>
          </w:tcPr>
          <w:p w14:paraId="10495245" w14:textId="3E2925FA" w:rsidR="00BF0F0A" w:rsidRDefault="00BF0F0A" w:rsidP="00453B9E">
            <w:pPr>
              <w:rPr>
                <w:rFonts w:ascii="Calibri" w:hAnsi="Calibri" w:cs="Calibri"/>
                <w:color w:val="000000"/>
                <w:sz w:val="22"/>
                <w:szCs w:val="22"/>
              </w:rPr>
            </w:pPr>
            <w:r>
              <w:rPr>
                <w:rFonts w:ascii="Calibri" w:hAnsi="Calibri" w:cs="Calibri"/>
                <w:color w:val="000000"/>
                <w:sz w:val="22"/>
                <w:szCs w:val="22"/>
              </w:rPr>
              <w:t xml:space="preserve">For EIDO only </w:t>
            </w:r>
            <w:proofErr w:type="spellStart"/>
            <w:proofErr w:type="gramStart"/>
            <w:r w:rsidRPr="00453B9E">
              <w:rPr>
                <w:rFonts w:ascii="Calibri" w:hAnsi="Calibri" w:cs="Calibri"/>
                <w:color w:val="000000"/>
                <w:sz w:val="22"/>
                <w:szCs w:val="22"/>
              </w:rPr>
              <w:t>nc:JurisdictionText</w:t>
            </w:r>
            <w:proofErr w:type="spellEnd"/>
            <w:proofErr w:type="gramEnd"/>
            <w:r>
              <w:rPr>
                <w:rFonts w:ascii="Calibri" w:hAnsi="Calibri" w:cs="Calibri"/>
                <w:color w:val="000000"/>
                <w:sz w:val="22"/>
                <w:szCs w:val="22"/>
              </w:rPr>
              <w:t xml:space="preserve"> in </w:t>
            </w:r>
            <w:proofErr w:type="spellStart"/>
            <w:r w:rsidRPr="00453B9E">
              <w:rPr>
                <w:rFonts w:ascii="Calibri" w:hAnsi="Calibri" w:cs="Calibri"/>
                <w:color w:val="000000"/>
                <w:sz w:val="22"/>
                <w:szCs w:val="22"/>
              </w:rPr>
              <w:t>JurisdictionType</w:t>
            </w:r>
            <w:proofErr w:type="spellEnd"/>
            <w:r>
              <w:rPr>
                <w:rFonts w:ascii="Calibri" w:hAnsi="Calibri" w:cs="Calibri"/>
                <w:color w:val="000000"/>
                <w:sz w:val="22"/>
                <w:szCs w:val="22"/>
              </w:rPr>
              <w:t xml:space="preserve"> must be supported</w:t>
            </w:r>
          </w:p>
        </w:tc>
      </w:tr>
      <w:tr w:rsidR="00BF0F0A" w:rsidRPr="00B6200C" w14:paraId="3BC513C2" w14:textId="77777777" w:rsidTr="00836C01">
        <w:tc>
          <w:tcPr>
            <w:tcW w:w="2830" w:type="dxa"/>
          </w:tcPr>
          <w:p w14:paraId="65AB91C6" w14:textId="69999C21" w:rsidR="00BF0F0A" w:rsidRDefault="00E542CD" w:rsidP="00B7611D">
            <w:pPr>
              <w:pStyle w:val="BodyText"/>
              <w:rPr>
                <w:rFonts w:ascii="Calibri" w:hAnsi="Calibri" w:cs="Calibri"/>
                <w:color w:val="000000"/>
                <w:sz w:val="22"/>
                <w:szCs w:val="22"/>
              </w:rPr>
            </w:pPr>
            <w:r>
              <w:rPr>
                <w:rFonts w:ascii="Calibri" w:hAnsi="Calibri" w:cs="Calibri"/>
                <w:color w:val="000000"/>
                <w:sz w:val="22"/>
                <w:szCs w:val="22"/>
              </w:rPr>
              <w:t>s</w:t>
            </w:r>
            <w:r w:rsidR="008E5A7E">
              <w:rPr>
                <w:rFonts w:ascii="Calibri" w:hAnsi="Calibri" w:cs="Calibri"/>
                <w:color w:val="000000"/>
                <w:sz w:val="22"/>
                <w:szCs w:val="22"/>
              </w:rPr>
              <w:t>ource</w:t>
            </w:r>
          </w:p>
        </w:tc>
        <w:tc>
          <w:tcPr>
            <w:tcW w:w="4395" w:type="dxa"/>
          </w:tcPr>
          <w:p w14:paraId="005FC5E5" w14:textId="57FED12D" w:rsidR="00BF0F0A" w:rsidRDefault="00BF0F0A" w:rsidP="00B761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nc:IdentificationSourceText</w:t>
            </w:r>
            <w:proofErr w:type="spellEnd"/>
            <w:proofErr w:type="gramEnd"/>
          </w:p>
        </w:tc>
        <w:tc>
          <w:tcPr>
            <w:tcW w:w="3118" w:type="dxa"/>
          </w:tcPr>
          <w:p w14:paraId="75379A4F" w14:textId="068CEF2D" w:rsidR="00BF0F0A" w:rsidRDefault="00BF0F0A" w:rsidP="00B7611D">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nc:TextType</w:t>
            </w:r>
            <w:proofErr w:type="spellEnd"/>
            <w:proofErr w:type="gramEnd"/>
          </w:p>
        </w:tc>
        <w:tc>
          <w:tcPr>
            <w:tcW w:w="4569" w:type="dxa"/>
          </w:tcPr>
          <w:p w14:paraId="7127CAC6" w14:textId="7E0FE6A9" w:rsidR="00BF0F0A" w:rsidRDefault="00BF0F0A" w:rsidP="00B7611D">
            <w:pPr>
              <w:rPr>
                <w:rFonts w:ascii="Calibri" w:hAnsi="Calibri" w:cs="Calibri"/>
                <w:color w:val="000000"/>
                <w:sz w:val="22"/>
                <w:szCs w:val="22"/>
              </w:rPr>
            </w:pPr>
            <w:r>
              <w:rPr>
                <w:rFonts w:ascii="Calibri" w:hAnsi="Calibri" w:cs="Calibri"/>
                <w:color w:val="000000"/>
                <w:sz w:val="22"/>
                <w:szCs w:val="22"/>
              </w:rPr>
              <w:t>A person, organization, or locale which issues an identification.</w:t>
            </w:r>
          </w:p>
        </w:tc>
        <w:tc>
          <w:tcPr>
            <w:tcW w:w="3640" w:type="dxa"/>
          </w:tcPr>
          <w:p w14:paraId="1E9B02BF" w14:textId="77777777" w:rsidR="00BF0F0A" w:rsidRDefault="00BF0F0A" w:rsidP="00B7611D">
            <w:pPr>
              <w:rPr>
                <w:rFonts w:ascii="Calibri" w:hAnsi="Calibri" w:cs="Calibri"/>
                <w:color w:val="000000"/>
                <w:sz w:val="22"/>
                <w:szCs w:val="22"/>
              </w:rPr>
            </w:pPr>
          </w:p>
        </w:tc>
      </w:tr>
      <w:tr w:rsidR="00BF0F0A" w:rsidRPr="00B6200C" w14:paraId="1E72FD9A" w14:textId="77777777" w:rsidTr="00836C01">
        <w:tc>
          <w:tcPr>
            <w:tcW w:w="2830" w:type="dxa"/>
          </w:tcPr>
          <w:p w14:paraId="77DA0D31" w14:textId="4EEAFF61" w:rsidR="00BF0F0A" w:rsidRDefault="00E542CD" w:rsidP="00B7611D">
            <w:pPr>
              <w:pStyle w:val="BodyText"/>
              <w:rPr>
                <w:rFonts w:ascii="Calibri" w:hAnsi="Calibri" w:cs="Calibri"/>
                <w:color w:val="000000"/>
                <w:sz w:val="22"/>
                <w:szCs w:val="22"/>
              </w:rPr>
            </w:pPr>
            <w:r>
              <w:rPr>
                <w:rFonts w:ascii="Calibri" w:hAnsi="Calibri" w:cs="Calibri"/>
                <w:color w:val="000000"/>
                <w:sz w:val="22"/>
                <w:szCs w:val="22"/>
              </w:rPr>
              <w:t>s</w:t>
            </w:r>
            <w:r w:rsidR="008E5A7E">
              <w:rPr>
                <w:rFonts w:ascii="Calibri" w:hAnsi="Calibri" w:cs="Calibri"/>
                <w:color w:val="000000"/>
                <w:sz w:val="22"/>
                <w:szCs w:val="22"/>
              </w:rPr>
              <w:t>tatus</w:t>
            </w:r>
          </w:p>
        </w:tc>
        <w:tc>
          <w:tcPr>
            <w:tcW w:w="4395" w:type="dxa"/>
          </w:tcPr>
          <w:p w14:paraId="5DA3491A" w14:textId="02043E63" w:rsidR="00BF0F0A" w:rsidRDefault="00BF0F0A" w:rsidP="00B7611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nc:IdentificationStatus</w:t>
            </w:r>
            <w:proofErr w:type="spellEnd"/>
            <w:proofErr w:type="gramEnd"/>
          </w:p>
        </w:tc>
        <w:tc>
          <w:tcPr>
            <w:tcW w:w="3118" w:type="dxa"/>
          </w:tcPr>
          <w:p w14:paraId="5C3851C5" w14:textId="76615262" w:rsidR="00BF0F0A" w:rsidRDefault="00BF0F0A" w:rsidP="00B7611D">
            <w:pPr>
              <w:pStyle w:val="BodyText"/>
              <w:rPr>
                <w:rFonts w:ascii="Calibri" w:hAnsi="Calibri" w:cs="Calibri"/>
                <w:color w:val="000000"/>
                <w:sz w:val="22"/>
                <w:szCs w:val="22"/>
              </w:rPr>
            </w:pPr>
            <w:proofErr w:type="spellStart"/>
            <w:proofErr w:type="gramStart"/>
            <w:r w:rsidRPr="008A2125">
              <w:rPr>
                <w:rFonts w:ascii="Calibri" w:hAnsi="Calibri" w:cs="Calibri"/>
                <w:sz w:val="22"/>
                <w:szCs w:val="22"/>
              </w:rPr>
              <w:t>nc:StatusType</w:t>
            </w:r>
            <w:proofErr w:type="spellEnd"/>
            <w:proofErr w:type="gramEnd"/>
          </w:p>
        </w:tc>
        <w:tc>
          <w:tcPr>
            <w:tcW w:w="4569" w:type="dxa"/>
          </w:tcPr>
          <w:p w14:paraId="77A5DEE9" w14:textId="5FCD8903" w:rsidR="00BF0F0A" w:rsidRDefault="00BF0F0A" w:rsidP="00B7611D">
            <w:pPr>
              <w:rPr>
                <w:rFonts w:ascii="Calibri" w:hAnsi="Calibri" w:cs="Calibri"/>
                <w:color w:val="000000"/>
                <w:sz w:val="22"/>
                <w:szCs w:val="22"/>
              </w:rPr>
            </w:pPr>
            <w:r>
              <w:rPr>
                <w:rFonts w:ascii="Calibri" w:hAnsi="Calibri" w:cs="Calibri"/>
                <w:color w:val="000000"/>
                <w:sz w:val="22"/>
                <w:szCs w:val="22"/>
              </w:rPr>
              <w:t>A status of an identification.</w:t>
            </w:r>
          </w:p>
        </w:tc>
        <w:tc>
          <w:tcPr>
            <w:tcW w:w="3640" w:type="dxa"/>
          </w:tcPr>
          <w:p w14:paraId="31658383" w14:textId="0C052C02" w:rsidR="00BF0F0A" w:rsidRPr="00E95F08" w:rsidRDefault="00BF0F0A" w:rsidP="00B7611D">
            <w:pPr>
              <w:rPr>
                <w:rFonts w:ascii="Calibri" w:hAnsi="Calibri" w:cs="Calibri"/>
                <w:color w:val="000000"/>
                <w:kern w:val="0"/>
                <w:sz w:val="22"/>
                <w:szCs w:val="22"/>
              </w:rPr>
            </w:pPr>
            <w:r>
              <w:rPr>
                <w:rFonts w:ascii="Calibri" w:hAnsi="Calibri" w:cs="Calibri"/>
                <w:color w:val="000000"/>
                <w:sz w:val="22"/>
                <w:szCs w:val="22"/>
              </w:rPr>
              <w:t>Ex: valid, expired, revoked, suspended, replaced, duplicate, lost</w:t>
            </w:r>
          </w:p>
        </w:tc>
      </w:tr>
    </w:tbl>
    <w:p w14:paraId="483046D6" w14:textId="77777777" w:rsidR="00B7611D" w:rsidRDefault="00767F88" w:rsidP="00767F88">
      <w:pPr>
        <w:pStyle w:val="Heading3"/>
      </w:pPr>
      <w:bookmarkStart w:id="218" w:name="_Toc54356200"/>
      <w:proofErr w:type="spellStart"/>
      <w:r>
        <w:t>StatusType</w:t>
      </w:r>
      <w:bookmarkEnd w:id="218"/>
      <w:proofErr w:type="spellEnd"/>
    </w:p>
    <w:tbl>
      <w:tblPr>
        <w:tblStyle w:val="TableGrid"/>
        <w:tblW w:w="18552" w:type="dxa"/>
        <w:tblLook w:val="04A0" w:firstRow="1" w:lastRow="0" w:firstColumn="1" w:lastColumn="0" w:noHBand="0" w:noVBand="1"/>
      </w:tblPr>
      <w:tblGrid>
        <w:gridCol w:w="4382"/>
        <w:gridCol w:w="4382"/>
        <w:gridCol w:w="2678"/>
        <w:gridCol w:w="3470"/>
        <w:gridCol w:w="3640"/>
      </w:tblGrid>
      <w:tr w:rsidR="00BF0F0A" w:rsidRPr="00F76794" w14:paraId="1AE89F46" w14:textId="77777777" w:rsidTr="00836C01">
        <w:tc>
          <w:tcPr>
            <w:tcW w:w="4382" w:type="dxa"/>
          </w:tcPr>
          <w:p w14:paraId="4911FD56" w14:textId="6101360F" w:rsidR="00BF0F0A" w:rsidRPr="00F76794" w:rsidRDefault="00BF0F0A" w:rsidP="00D957F4">
            <w:pPr>
              <w:pStyle w:val="BodyText"/>
              <w:rPr>
                <w:rFonts w:ascii="Tahoma" w:hAnsi="Tahoma" w:cs="Tahoma"/>
                <w:b/>
                <w:bCs/>
              </w:rPr>
            </w:pPr>
            <w:r>
              <w:rPr>
                <w:rFonts w:ascii="Tahoma" w:hAnsi="Tahoma" w:cs="Tahoma"/>
                <w:b/>
                <w:bCs/>
              </w:rPr>
              <w:t>JSON Name</w:t>
            </w:r>
          </w:p>
        </w:tc>
        <w:tc>
          <w:tcPr>
            <w:tcW w:w="4382" w:type="dxa"/>
          </w:tcPr>
          <w:p w14:paraId="2E1C741D" w14:textId="2A5CE6E1" w:rsidR="00BF0F0A" w:rsidRPr="00F76794" w:rsidRDefault="00BF0F0A" w:rsidP="00D957F4">
            <w:pPr>
              <w:pStyle w:val="BodyText"/>
              <w:rPr>
                <w:rFonts w:ascii="Tahoma" w:hAnsi="Tahoma" w:cs="Tahoma"/>
                <w:b/>
                <w:bCs/>
              </w:rPr>
            </w:pPr>
            <w:r w:rsidRPr="00F76794">
              <w:rPr>
                <w:rFonts w:ascii="Tahoma" w:hAnsi="Tahoma" w:cs="Tahoma"/>
                <w:b/>
                <w:bCs/>
              </w:rPr>
              <w:t>Data element</w:t>
            </w:r>
          </w:p>
        </w:tc>
        <w:tc>
          <w:tcPr>
            <w:tcW w:w="2678" w:type="dxa"/>
          </w:tcPr>
          <w:p w14:paraId="149F460B" w14:textId="77777777" w:rsidR="00BF0F0A" w:rsidRPr="00F76794" w:rsidRDefault="00BF0F0A" w:rsidP="00D957F4">
            <w:pPr>
              <w:pStyle w:val="BodyText"/>
              <w:rPr>
                <w:rFonts w:ascii="Tahoma" w:hAnsi="Tahoma" w:cs="Tahoma"/>
                <w:b/>
                <w:bCs/>
              </w:rPr>
            </w:pPr>
            <w:r w:rsidRPr="00F76794">
              <w:rPr>
                <w:rFonts w:ascii="Tahoma" w:hAnsi="Tahoma" w:cs="Tahoma"/>
                <w:b/>
                <w:bCs/>
              </w:rPr>
              <w:t>Type</w:t>
            </w:r>
          </w:p>
        </w:tc>
        <w:tc>
          <w:tcPr>
            <w:tcW w:w="3470" w:type="dxa"/>
          </w:tcPr>
          <w:p w14:paraId="3D4ECEBE" w14:textId="77777777" w:rsidR="00BF0F0A" w:rsidRPr="00F76794" w:rsidRDefault="00BF0F0A" w:rsidP="00D957F4">
            <w:pPr>
              <w:pStyle w:val="BodyText"/>
              <w:rPr>
                <w:rFonts w:ascii="Tahoma" w:hAnsi="Tahoma" w:cs="Tahoma"/>
                <w:b/>
                <w:bCs/>
              </w:rPr>
            </w:pPr>
            <w:r w:rsidRPr="00F76794">
              <w:rPr>
                <w:rFonts w:ascii="Tahoma" w:hAnsi="Tahoma" w:cs="Tahoma"/>
                <w:b/>
                <w:bCs/>
              </w:rPr>
              <w:t>Description</w:t>
            </w:r>
          </w:p>
        </w:tc>
        <w:tc>
          <w:tcPr>
            <w:tcW w:w="3640" w:type="dxa"/>
          </w:tcPr>
          <w:p w14:paraId="135E1216" w14:textId="77777777" w:rsidR="00BF0F0A" w:rsidRPr="00F76794" w:rsidRDefault="00BF0F0A" w:rsidP="00D957F4">
            <w:pPr>
              <w:pStyle w:val="BodyText"/>
              <w:rPr>
                <w:rFonts w:ascii="Tahoma" w:hAnsi="Tahoma" w:cs="Tahoma"/>
                <w:b/>
                <w:bCs/>
              </w:rPr>
            </w:pPr>
            <w:r w:rsidRPr="00F76794">
              <w:rPr>
                <w:rFonts w:ascii="Tahoma" w:hAnsi="Tahoma" w:cs="Tahoma"/>
                <w:b/>
                <w:bCs/>
              </w:rPr>
              <w:t>Comment</w:t>
            </w:r>
          </w:p>
        </w:tc>
      </w:tr>
      <w:tr w:rsidR="00BF0F0A" w:rsidRPr="00B6200C" w14:paraId="3F6566DF" w14:textId="77777777" w:rsidTr="00836C01">
        <w:tc>
          <w:tcPr>
            <w:tcW w:w="4382" w:type="dxa"/>
          </w:tcPr>
          <w:p w14:paraId="2E18940C" w14:textId="7D0974FA" w:rsidR="00BF0F0A" w:rsidRDefault="00E542CD" w:rsidP="00776B25">
            <w:pPr>
              <w:pStyle w:val="BodyText"/>
              <w:rPr>
                <w:rFonts w:ascii="Calibri" w:hAnsi="Calibri" w:cs="Calibri"/>
                <w:i/>
                <w:iCs/>
                <w:color w:val="000000"/>
                <w:sz w:val="22"/>
                <w:szCs w:val="22"/>
              </w:rPr>
            </w:pPr>
            <w:r>
              <w:rPr>
                <w:rFonts w:ascii="Calibri" w:hAnsi="Calibri" w:cs="Calibri"/>
                <w:i/>
                <w:iCs/>
                <w:color w:val="000000"/>
                <w:sz w:val="22"/>
                <w:szCs w:val="22"/>
              </w:rPr>
              <w:t>s</w:t>
            </w:r>
            <w:r w:rsidR="0015333A">
              <w:rPr>
                <w:rFonts w:ascii="Calibri" w:hAnsi="Calibri" w:cs="Calibri"/>
                <w:i/>
                <w:iCs/>
                <w:color w:val="000000"/>
                <w:sz w:val="22"/>
                <w:szCs w:val="22"/>
              </w:rPr>
              <w:t>tatus</w:t>
            </w:r>
          </w:p>
        </w:tc>
        <w:tc>
          <w:tcPr>
            <w:tcW w:w="4382" w:type="dxa"/>
          </w:tcPr>
          <w:p w14:paraId="69330CA1" w14:textId="52309D8A" w:rsidR="00BF0F0A" w:rsidRPr="00B6200C" w:rsidRDefault="00BF0F0A" w:rsidP="00776B25">
            <w:pPr>
              <w:pStyle w:val="BodyText"/>
              <w:rPr>
                <w:rFonts w:ascii="Tahoma" w:hAnsi="Tahoma" w:cs="Tahoma"/>
              </w:rPr>
            </w:pPr>
            <w:proofErr w:type="spellStart"/>
            <w:proofErr w:type="gramStart"/>
            <w:r>
              <w:rPr>
                <w:rFonts w:ascii="Calibri" w:hAnsi="Calibri" w:cs="Calibri"/>
                <w:i/>
                <w:iCs/>
                <w:color w:val="000000"/>
                <w:sz w:val="22"/>
                <w:szCs w:val="22"/>
              </w:rPr>
              <w:t>nc:StatusText</w:t>
            </w:r>
            <w:proofErr w:type="spellEnd"/>
            <w:proofErr w:type="gramEnd"/>
          </w:p>
        </w:tc>
        <w:tc>
          <w:tcPr>
            <w:tcW w:w="2678" w:type="dxa"/>
          </w:tcPr>
          <w:p w14:paraId="66787246" w14:textId="4B6A8445" w:rsidR="00BF0F0A" w:rsidRPr="00B6200C" w:rsidRDefault="00BF0F0A" w:rsidP="00776B25">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3470" w:type="dxa"/>
          </w:tcPr>
          <w:p w14:paraId="35C4D5F3" w14:textId="53D4752B" w:rsidR="00BF0F0A" w:rsidRPr="00B6200C" w:rsidRDefault="00BF0F0A" w:rsidP="00776B25">
            <w:pPr>
              <w:rPr>
                <w:rFonts w:ascii="Calibri" w:hAnsi="Calibri" w:cs="Calibri"/>
                <w:color w:val="000000"/>
                <w:kern w:val="0"/>
                <w:sz w:val="22"/>
                <w:szCs w:val="22"/>
              </w:rPr>
            </w:pPr>
            <w:r>
              <w:rPr>
                <w:rFonts w:ascii="Calibri" w:hAnsi="Calibri" w:cs="Calibri"/>
                <w:color w:val="000000"/>
                <w:sz w:val="22"/>
                <w:szCs w:val="22"/>
              </w:rPr>
              <w:t>A status or condition of something or someone.</w:t>
            </w:r>
          </w:p>
        </w:tc>
        <w:tc>
          <w:tcPr>
            <w:tcW w:w="3640" w:type="dxa"/>
          </w:tcPr>
          <w:p w14:paraId="5B50A20B" w14:textId="77777777" w:rsidR="00BF0F0A" w:rsidRPr="00B6200C" w:rsidRDefault="00BF0F0A" w:rsidP="00776B25">
            <w:pPr>
              <w:rPr>
                <w:rFonts w:ascii="Calibri" w:hAnsi="Calibri" w:cs="Calibri"/>
                <w:color w:val="000000"/>
                <w:kern w:val="0"/>
                <w:sz w:val="22"/>
                <w:szCs w:val="22"/>
              </w:rPr>
            </w:pPr>
          </w:p>
        </w:tc>
      </w:tr>
      <w:tr w:rsidR="00BF0F0A" w:rsidRPr="00B6200C" w14:paraId="634CE033" w14:textId="77777777" w:rsidTr="00836C01">
        <w:tc>
          <w:tcPr>
            <w:tcW w:w="4382" w:type="dxa"/>
          </w:tcPr>
          <w:p w14:paraId="5A342AE5" w14:textId="0AC13EE1" w:rsidR="00BF0F0A" w:rsidRDefault="00E542CD" w:rsidP="00776B25">
            <w:pPr>
              <w:pStyle w:val="BodyText"/>
              <w:rPr>
                <w:rFonts w:ascii="Calibri" w:hAnsi="Calibri" w:cs="Calibri"/>
                <w:color w:val="000000"/>
                <w:sz w:val="22"/>
                <w:szCs w:val="22"/>
              </w:rPr>
            </w:pPr>
            <w:r>
              <w:rPr>
                <w:rFonts w:ascii="Calibri" w:hAnsi="Calibri" w:cs="Calibri"/>
                <w:color w:val="000000"/>
                <w:sz w:val="22"/>
                <w:szCs w:val="22"/>
              </w:rPr>
              <w:t>d</w:t>
            </w:r>
            <w:r w:rsidR="0015333A">
              <w:rPr>
                <w:rFonts w:ascii="Calibri" w:hAnsi="Calibri" w:cs="Calibri"/>
                <w:color w:val="000000"/>
                <w:sz w:val="22"/>
                <w:szCs w:val="22"/>
              </w:rPr>
              <w:t>ate</w:t>
            </w:r>
          </w:p>
        </w:tc>
        <w:tc>
          <w:tcPr>
            <w:tcW w:w="4382" w:type="dxa"/>
          </w:tcPr>
          <w:p w14:paraId="2A0E02FC" w14:textId="7FF44CD3" w:rsidR="00BF0F0A" w:rsidRDefault="00BF0F0A" w:rsidP="00776B25">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nc:StatusDate</w:t>
            </w:r>
            <w:proofErr w:type="spellEnd"/>
            <w:proofErr w:type="gramEnd"/>
          </w:p>
        </w:tc>
        <w:tc>
          <w:tcPr>
            <w:tcW w:w="2678" w:type="dxa"/>
          </w:tcPr>
          <w:p w14:paraId="769536CA" w14:textId="2397F3F7" w:rsidR="00BF0F0A" w:rsidRDefault="00BF0F0A" w:rsidP="00776B2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nc:DateType</w:t>
            </w:r>
            <w:proofErr w:type="spellEnd"/>
            <w:proofErr w:type="gramEnd"/>
          </w:p>
        </w:tc>
        <w:tc>
          <w:tcPr>
            <w:tcW w:w="3470" w:type="dxa"/>
          </w:tcPr>
          <w:p w14:paraId="5563DAE4" w14:textId="31D78953" w:rsidR="00BF0F0A" w:rsidRDefault="00BF0F0A" w:rsidP="00776B25">
            <w:pPr>
              <w:rPr>
                <w:rFonts w:ascii="Calibri" w:hAnsi="Calibri" w:cs="Calibri"/>
                <w:color w:val="000000"/>
                <w:sz w:val="22"/>
                <w:szCs w:val="22"/>
              </w:rPr>
            </w:pPr>
            <w:r>
              <w:rPr>
                <w:rFonts w:ascii="Calibri" w:hAnsi="Calibri" w:cs="Calibri"/>
                <w:color w:val="000000"/>
                <w:sz w:val="22"/>
                <w:szCs w:val="22"/>
              </w:rPr>
              <w:t>A date a status was set, effected, or reported.</w:t>
            </w:r>
          </w:p>
        </w:tc>
        <w:tc>
          <w:tcPr>
            <w:tcW w:w="3640" w:type="dxa"/>
          </w:tcPr>
          <w:p w14:paraId="72D1523D" w14:textId="77777777" w:rsidR="00BF0F0A" w:rsidRPr="00B6200C" w:rsidRDefault="00BF0F0A" w:rsidP="00776B25">
            <w:pPr>
              <w:rPr>
                <w:rFonts w:ascii="Calibri" w:hAnsi="Calibri" w:cs="Calibri"/>
                <w:color w:val="000000"/>
                <w:kern w:val="0"/>
                <w:sz w:val="22"/>
                <w:szCs w:val="22"/>
              </w:rPr>
            </w:pPr>
          </w:p>
        </w:tc>
      </w:tr>
      <w:tr w:rsidR="00BF0F0A" w:rsidRPr="00B6200C" w14:paraId="1AA41092" w14:textId="77777777" w:rsidTr="00836C01">
        <w:tc>
          <w:tcPr>
            <w:tcW w:w="4382" w:type="dxa"/>
          </w:tcPr>
          <w:p w14:paraId="281F16DB" w14:textId="3E5930E2" w:rsidR="00BF0F0A" w:rsidRDefault="00E542CD" w:rsidP="00776B25">
            <w:pPr>
              <w:pStyle w:val="BodyText"/>
              <w:rPr>
                <w:rFonts w:ascii="Calibri" w:hAnsi="Calibri" w:cs="Calibri"/>
                <w:color w:val="000000"/>
                <w:sz w:val="22"/>
                <w:szCs w:val="22"/>
              </w:rPr>
            </w:pPr>
            <w:r>
              <w:rPr>
                <w:rFonts w:ascii="Calibri" w:hAnsi="Calibri" w:cs="Calibri"/>
                <w:color w:val="000000"/>
                <w:sz w:val="22"/>
                <w:szCs w:val="22"/>
              </w:rPr>
              <w:t>d</w:t>
            </w:r>
            <w:r w:rsidR="0015333A">
              <w:rPr>
                <w:rFonts w:ascii="Calibri" w:hAnsi="Calibri" w:cs="Calibri"/>
                <w:color w:val="000000"/>
                <w:sz w:val="22"/>
                <w:szCs w:val="22"/>
              </w:rPr>
              <w:t>escription</w:t>
            </w:r>
          </w:p>
        </w:tc>
        <w:tc>
          <w:tcPr>
            <w:tcW w:w="4382" w:type="dxa"/>
          </w:tcPr>
          <w:p w14:paraId="158D900D" w14:textId="1E5E70EE" w:rsidR="00BF0F0A" w:rsidRDefault="00BF0F0A" w:rsidP="00776B25">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nc:StatusDescriptionText</w:t>
            </w:r>
            <w:proofErr w:type="spellEnd"/>
            <w:proofErr w:type="gramEnd"/>
          </w:p>
        </w:tc>
        <w:tc>
          <w:tcPr>
            <w:tcW w:w="2678" w:type="dxa"/>
          </w:tcPr>
          <w:p w14:paraId="72DBEF9A" w14:textId="28E68C9D" w:rsidR="00BF0F0A" w:rsidRDefault="00BF0F0A" w:rsidP="00776B2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3470" w:type="dxa"/>
          </w:tcPr>
          <w:p w14:paraId="7A83DF94" w14:textId="4A97BD9A" w:rsidR="00BF0F0A" w:rsidRDefault="00BF0F0A" w:rsidP="00776B25">
            <w:pPr>
              <w:rPr>
                <w:rFonts w:ascii="Calibri" w:hAnsi="Calibri" w:cs="Calibri"/>
                <w:color w:val="000000"/>
                <w:sz w:val="22"/>
                <w:szCs w:val="22"/>
              </w:rPr>
            </w:pPr>
            <w:r>
              <w:rPr>
                <w:rFonts w:ascii="Calibri" w:hAnsi="Calibri" w:cs="Calibri"/>
                <w:color w:val="000000"/>
                <w:sz w:val="22"/>
                <w:szCs w:val="22"/>
              </w:rPr>
              <w:t>A description of a status or condition of something or someone.</w:t>
            </w:r>
          </w:p>
        </w:tc>
        <w:tc>
          <w:tcPr>
            <w:tcW w:w="3640" w:type="dxa"/>
          </w:tcPr>
          <w:p w14:paraId="30251BB1" w14:textId="77777777" w:rsidR="00BF0F0A" w:rsidRPr="00B6200C" w:rsidRDefault="00BF0F0A" w:rsidP="00776B25">
            <w:pPr>
              <w:rPr>
                <w:rFonts w:ascii="Calibri" w:hAnsi="Calibri" w:cs="Calibri"/>
                <w:color w:val="000000"/>
                <w:kern w:val="0"/>
                <w:sz w:val="22"/>
                <w:szCs w:val="22"/>
              </w:rPr>
            </w:pPr>
          </w:p>
        </w:tc>
      </w:tr>
      <w:tr w:rsidR="00BF0F0A" w:rsidRPr="00B6200C" w14:paraId="18ACD694" w14:textId="77777777" w:rsidTr="00836C01">
        <w:tc>
          <w:tcPr>
            <w:tcW w:w="4382" w:type="dxa"/>
          </w:tcPr>
          <w:p w14:paraId="1C4BE74E" w14:textId="08036C21" w:rsidR="00BF0F0A" w:rsidRDefault="00E542CD" w:rsidP="00776B25">
            <w:pPr>
              <w:pStyle w:val="BodyText"/>
              <w:rPr>
                <w:rFonts w:ascii="Calibri" w:hAnsi="Calibri" w:cs="Calibri"/>
                <w:color w:val="000000"/>
                <w:sz w:val="22"/>
                <w:szCs w:val="22"/>
              </w:rPr>
            </w:pPr>
            <w:proofErr w:type="spellStart"/>
            <w:r>
              <w:rPr>
                <w:rFonts w:ascii="Calibri" w:hAnsi="Calibri" w:cs="Calibri"/>
                <w:color w:val="000000"/>
                <w:sz w:val="22"/>
                <w:szCs w:val="22"/>
              </w:rPr>
              <w:t>i</w:t>
            </w:r>
            <w:r w:rsidR="0015333A">
              <w:rPr>
                <w:rFonts w:ascii="Calibri" w:hAnsi="Calibri" w:cs="Calibri"/>
                <w:color w:val="000000"/>
                <w:sz w:val="22"/>
                <w:szCs w:val="22"/>
              </w:rPr>
              <w:t>ssuerIdentification</w:t>
            </w:r>
            <w:proofErr w:type="spellEnd"/>
          </w:p>
        </w:tc>
        <w:tc>
          <w:tcPr>
            <w:tcW w:w="4382" w:type="dxa"/>
          </w:tcPr>
          <w:p w14:paraId="72099E51" w14:textId="4BBC9278" w:rsidR="00BF0F0A" w:rsidRDefault="00BF0F0A" w:rsidP="00776B25">
            <w:pPr>
              <w:pStyle w:val="BodyText"/>
              <w:rPr>
                <w:rFonts w:ascii="Calibri" w:hAnsi="Calibri" w:cs="Calibri"/>
                <w:i/>
                <w:iCs/>
                <w:color w:val="000000"/>
                <w:sz w:val="22"/>
                <w:szCs w:val="22"/>
              </w:rPr>
            </w:pPr>
            <w:proofErr w:type="spellStart"/>
            <w:proofErr w:type="gramStart"/>
            <w:r>
              <w:rPr>
                <w:rFonts w:ascii="Calibri" w:hAnsi="Calibri" w:cs="Calibri"/>
                <w:color w:val="000000"/>
                <w:sz w:val="22"/>
                <w:szCs w:val="22"/>
              </w:rPr>
              <w:t>nc:StatusIssuerIdentification</w:t>
            </w:r>
            <w:proofErr w:type="spellEnd"/>
            <w:proofErr w:type="gramEnd"/>
          </w:p>
        </w:tc>
        <w:tc>
          <w:tcPr>
            <w:tcW w:w="2678" w:type="dxa"/>
          </w:tcPr>
          <w:p w14:paraId="760B7B3D" w14:textId="64F5C35E" w:rsidR="00BF0F0A" w:rsidRDefault="00BF0F0A" w:rsidP="00776B25">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nc:IdentificationType</w:t>
            </w:r>
            <w:proofErr w:type="spellEnd"/>
            <w:proofErr w:type="gramEnd"/>
          </w:p>
        </w:tc>
        <w:tc>
          <w:tcPr>
            <w:tcW w:w="3470" w:type="dxa"/>
          </w:tcPr>
          <w:p w14:paraId="3183D011" w14:textId="3B6385C7" w:rsidR="00BF0F0A" w:rsidRDefault="00BF0F0A" w:rsidP="00776B25">
            <w:pPr>
              <w:rPr>
                <w:rFonts w:ascii="Calibri" w:hAnsi="Calibri" w:cs="Calibri"/>
                <w:color w:val="000000"/>
                <w:sz w:val="22"/>
                <w:szCs w:val="22"/>
              </w:rPr>
            </w:pPr>
            <w:r>
              <w:rPr>
                <w:rFonts w:ascii="Calibri" w:hAnsi="Calibri" w:cs="Calibri"/>
                <w:color w:val="000000"/>
                <w:sz w:val="22"/>
                <w:szCs w:val="22"/>
              </w:rPr>
              <w:t>An identification of a person or organization which assigns a status.</w:t>
            </w:r>
          </w:p>
        </w:tc>
        <w:tc>
          <w:tcPr>
            <w:tcW w:w="3640" w:type="dxa"/>
          </w:tcPr>
          <w:p w14:paraId="28D1EE39" w14:textId="77777777" w:rsidR="00BF0F0A" w:rsidRPr="00B6200C" w:rsidRDefault="00BF0F0A" w:rsidP="00776B25">
            <w:pPr>
              <w:rPr>
                <w:rFonts w:ascii="Calibri" w:hAnsi="Calibri" w:cs="Calibri"/>
                <w:color w:val="000000"/>
                <w:kern w:val="0"/>
                <w:sz w:val="22"/>
                <w:szCs w:val="22"/>
              </w:rPr>
            </w:pPr>
          </w:p>
        </w:tc>
      </w:tr>
    </w:tbl>
    <w:p w14:paraId="36587D90" w14:textId="77777777" w:rsidR="00767F88" w:rsidRDefault="00D957F4" w:rsidP="00D957F4">
      <w:pPr>
        <w:pStyle w:val="Heading3"/>
      </w:pPr>
      <w:bookmarkStart w:id="219" w:name="_Toc54356201"/>
      <w:proofErr w:type="spellStart"/>
      <w:r>
        <w:t>AddressType</w:t>
      </w:r>
      <w:bookmarkEnd w:id="219"/>
      <w:proofErr w:type="spellEnd"/>
    </w:p>
    <w:tbl>
      <w:tblPr>
        <w:tblStyle w:val="TableGrid"/>
        <w:tblW w:w="18484" w:type="dxa"/>
        <w:tblLook w:val="04A0" w:firstRow="1" w:lastRow="0" w:firstColumn="1" w:lastColumn="0" w:noHBand="0" w:noVBand="1"/>
      </w:tblPr>
      <w:tblGrid>
        <w:gridCol w:w="2645"/>
        <w:gridCol w:w="3519"/>
        <w:gridCol w:w="2651"/>
        <w:gridCol w:w="5875"/>
        <w:gridCol w:w="3794"/>
      </w:tblGrid>
      <w:tr w:rsidR="00BF0F0A" w:rsidRPr="00F76794" w14:paraId="7A8DA3B1" w14:textId="77777777" w:rsidTr="004661F2">
        <w:tc>
          <w:tcPr>
            <w:tcW w:w="2645" w:type="dxa"/>
          </w:tcPr>
          <w:p w14:paraId="261F05B5" w14:textId="4CA4A46F" w:rsidR="00BF0F0A" w:rsidRPr="00F76794" w:rsidRDefault="00BF0F0A" w:rsidP="00D957F4">
            <w:pPr>
              <w:pStyle w:val="BodyText"/>
              <w:rPr>
                <w:rFonts w:ascii="Tahoma" w:hAnsi="Tahoma" w:cs="Tahoma"/>
                <w:b/>
                <w:bCs/>
              </w:rPr>
            </w:pPr>
            <w:r>
              <w:rPr>
                <w:rFonts w:ascii="Tahoma" w:hAnsi="Tahoma" w:cs="Tahoma"/>
                <w:b/>
                <w:bCs/>
              </w:rPr>
              <w:t>JSON Name</w:t>
            </w:r>
          </w:p>
        </w:tc>
        <w:tc>
          <w:tcPr>
            <w:tcW w:w="3519" w:type="dxa"/>
          </w:tcPr>
          <w:p w14:paraId="6A4A3D13" w14:textId="13CFCE03" w:rsidR="00BF0F0A" w:rsidRPr="00F76794" w:rsidRDefault="00BF0F0A" w:rsidP="00D957F4">
            <w:pPr>
              <w:pStyle w:val="BodyText"/>
              <w:rPr>
                <w:rFonts w:ascii="Tahoma" w:hAnsi="Tahoma" w:cs="Tahoma"/>
                <w:b/>
                <w:bCs/>
              </w:rPr>
            </w:pPr>
            <w:r w:rsidRPr="00F76794">
              <w:rPr>
                <w:rFonts w:ascii="Tahoma" w:hAnsi="Tahoma" w:cs="Tahoma"/>
                <w:b/>
                <w:bCs/>
              </w:rPr>
              <w:t>Data element</w:t>
            </w:r>
          </w:p>
        </w:tc>
        <w:tc>
          <w:tcPr>
            <w:tcW w:w="2651" w:type="dxa"/>
          </w:tcPr>
          <w:p w14:paraId="3D15E0B0" w14:textId="77777777" w:rsidR="00BF0F0A" w:rsidRPr="00F76794" w:rsidRDefault="00BF0F0A" w:rsidP="00D957F4">
            <w:pPr>
              <w:pStyle w:val="BodyText"/>
              <w:rPr>
                <w:rFonts w:ascii="Tahoma" w:hAnsi="Tahoma" w:cs="Tahoma"/>
                <w:b/>
                <w:bCs/>
              </w:rPr>
            </w:pPr>
            <w:r w:rsidRPr="00F76794">
              <w:rPr>
                <w:rFonts w:ascii="Tahoma" w:hAnsi="Tahoma" w:cs="Tahoma"/>
                <w:b/>
                <w:bCs/>
              </w:rPr>
              <w:t>Type</w:t>
            </w:r>
          </w:p>
        </w:tc>
        <w:tc>
          <w:tcPr>
            <w:tcW w:w="5875" w:type="dxa"/>
          </w:tcPr>
          <w:p w14:paraId="0B59912A" w14:textId="77777777" w:rsidR="00BF0F0A" w:rsidRPr="00F76794" w:rsidRDefault="00BF0F0A" w:rsidP="00D957F4">
            <w:pPr>
              <w:pStyle w:val="BodyText"/>
              <w:rPr>
                <w:rFonts w:ascii="Tahoma" w:hAnsi="Tahoma" w:cs="Tahoma"/>
                <w:b/>
                <w:bCs/>
              </w:rPr>
            </w:pPr>
            <w:r w:rsidRPr="00F76794">
              <w:rPr>
                <w:rFonts w:ascii="Tahoma" w:hAnsi="Tahoma" w:cs="Tahoma"/>
                <w:b/>
                <w:bCs/>
              </w:rPr>
              <w:t>Description</w:t>
            </w:r>
          </w:p>
        </w:tc>
        <w:tc>
          <w:tcPr>
            <w:tcW w:w="3794" w:type="dxa"/>
          </w:tcPr>
          <w:p w14:paraId="0622A7D7" w14:textId="77777777" w:rsidR="00BF0F0A" w:rsidRPr="00F76794" w:rsidRDefault="00BF0F0A" w:rsidP="00D957F4">
            <w:pPr>
              <w:pStyle w:val="BodyText"/>
              <w:rPr>
                <w:rFonts w:ascii="Tahoma" w:hAnsi="Tahoma" w:cs="Tahoma"/>
                <w:b/>
                <w:bCs/>
              </w:rPr>
            </w:pPr>
            <w:r w:rsidRPr="00F76794">
              <w:rPr>
                <w:rFonts w:ascii="Tahoma" w:hAnsi="Tahoma" w:cs="Tahoma"/>
                <w:b/>
                <w:bCs/>
              </w:rPr>
              <w:t>Comment</w:t>
            </w:r>
          </w:p>
        </w:tc>
      </w:tr>
      <w:tr w:rsidR="00BF0F0A" w:rsidRPr="00B6200C" w14:paraId="7C7FD5C6" w14:textId="77777777" w:rsidTr="004661F2">
        <w:tc>
          <w:tcPr>
            <w:tcW w:w="2645" w:type="dxa"/>
          </w:tcPr>
          <w:p w14:paraId="775D5E61" w14:textId="620BB832" w:rsidR="00BF0F0A" w:rsidRDefault="00E542CD" w:rsidP="00D957F4">
            <w:pPr>
              <w:pStyle w:val="BodyText"/>
              <w:rPr>
                <w:rFonts w:ascii="Calibri" w:hAnsi="Calibri" w:cs="Calibri"/>
                <w:color w:val="000000"/>
                <w:sz w:val="22"/>
                <w:szCs w:val="22"/>
              </w:rPr>
            </w:pPr>
            <w:proofErr w:type="spellStart"/>
            <w:r>
              <w:rPr>
                <w:rFonts w:ascii="Calibri" w:hAnsi="Calibri" w:cs="Calibri"/>
                <w:color w:val="000000"/>
                <w:sz w:val="22"/>
                <w:szCs w:val="22"/>
              </w:rPr>
              <w:t>f</w:t>
            </w:r>
            <w:r w:rsidR="0031111B">
              <w:rPr>
                <w:rFonts w:ascii="Calibri" w:hAnsi="Calibri" w:cs="Calibri"/>
                <w:color w:val="000000"/>
                <w:sz w:val="22"/>
                <w:szCs w:val="22"/>
              </w:rPr>
              <w:t>ullText</w:t>
            </w:r>
            <w:proofErr w:type="spellEnd"/>
          </w:p>
        </w:tc>
        <w:tc>
          <w:tcPr>
            <w:tcW w:w="3519" w:type="dxa"/>
          </w:tcPr>
          <w:p w14:paraId="26CDAD2C" w14:textId="0F2AC893" w:rsidR="00BF0F0A" w:rsidRPr="00B6200C" w:rsidRDefault="00BF0F0A" w:rsidP="00D957F4">
            <w:pPr>
              <w:pStyle w:val="BodyText"/>
              <w:rPr>
                <w:rFonts w:ascii="Tahoma" w:hAnsi="Tahoma" w:cs="Tahoma"/>
              </w:rPr>
            </w:pPr>
            <w:proofErr w:type="spellStart"/>
            <w:proofErr w:type="gramStart"/>
            <w:r>
              <w:rPr>
                <w:rFonts w:ascii="Calibri" w:hAnsi="Calibri" w:cs="Calibri"/>
                <w:color w:val="000000"/>
                <w:sz w:val="22"/>
                <w:szCs w:val="22"/>
              </w:rPr>
              <w:t>nc:AddressFullText</w:t>
            </w:r>
            <w:proofErr w:type="spellEnd"/>
            <w:proofErr w:type="gramEnd"/>
          </w:p>
        </w:tc>
        <w:tc>
          <w:tcPr>
            <w:tcW w:w="2651" w:type="dxa"/>
          </w:tcPr>
          <w:p w14:paraId="3B792BCE" w14:textId="5140C405" w:rsidR="00BF0F0A" w:rsidRPr="00B6200C" w:rsidRDefault="00BF0F0A" w:rsidP="00D957F4">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5875" w:type="dxa"/>
          </w:tcPr>
          <w:p w14:paraId="329247DE" w14:textId="5BCC5216" w:rsidR="00BF0F0A" w:rsidRPr="00B6200C" w:rsidRDefault="00BF0F0A" w:rsidP="00D957F4">
            <w:pPr>
              <w:rPr>
                <w:rFonts w:ascii="Calibri" w:hAnsi="Calibri" w:cs="Calibri"/>
                <w:color w:val="000000"/>
                <w:kern w:val="0"/>
                <w:sz w:val="22"/>
                <w:szCs w:val="22"/>
              </w:rPr>
            </w:pPr>
            <w:r>
              <w:rPr>
                <w:rFonts w:ascii="Calibri" w:hAnsi="Calibri" w:cs="Calibri"/>
                <w:color w:val="000000"/>
                <w:sz w:val="22"/>
                <w:szCs w:val="22"/>
              </w:rPr>
              <w:t>A complete address.</w:t>
            </w:r>
          </w:p>
        </w:tc>
        <w:tc>
          <w:tcPr>
            <w:tcW w:w="3794" w:type="dxa"/>
          </w:tcPr>
          <w:p w14:paraId="30DBD4CF" w14:textId="053E822A" w:rsidR="00BF0F0A" w:rsidRPr="00B6200C" w:rsidRDefault="00BF0F0A" w:rsidP="00D957F4">
            <w:pPr>
              <w:rPr>
                <w:rFonts w:ascii="Calibri" w:hAnsi="Calibri" w:cs="Calibri"/>
                <w:color w:val="000000"/>
                <w:kern w:val="0"/>
                <w:sz w:val="22"/>
                <w:szCs w:val="22"/>
              </w:rPr>
            </w:pPr>
            <w:r w:rsidRPr="00D957F4">
              <w:rPr>
                <w:rFonts w:ascii="Calibri" w:hAnsi="Calibri" w:cs="Calibri"/>
                <w:color w:val="000000"/>
                <w:kern w:val="0"/>
                <w:sz w:val="22"/>
                <w:szCs w:val="22"/>
              </w:rPr>
              <w:t>Usually includes street, city, state, and zip code information.  Can also include other mailing specifics such as PO Box, apartment number, or suite number.</w:t>
            </w:r>
          </w:p>
        </w:tc>
      </w:tr>
      <w:tr w:rsidR="00BF0F0A" w:rsidRPr="00B6200C" w14:paraId="39F9331B" w14:textId="77777777" w:rsidTr="004661F2">
        <w:tc>
          <w:tcPr>
            <w:tcW w:w="2645" w:type="dxa"/>
          </w:tcPr>
          <w:p w14:paraId="52857B3E" w14:textId="63F92097" w:rsidR="00BF0F0A" w:rsidRDefault="00E542CD" w:rsidP="00D957F4">
            <w:pPr>
              <w:pStyle w:val="BodyText"/>
              <w:rPr>
                <w:rFonts w:ascii="Calibri" w:hAnsi="Calibri" w:cs="Calibri"/>
                <w:color w:val="000000"/>
                <w:sz w:val="22"/>
                <w:szCs w:val="22"/>
              </w:rPr>
            </w:pPr>
            <w:proofErr w:type="spellStart"/>
            <w:r>
              <w:rPr>
                <w:rFonts w:ascii="Calibri" w:hAnsi="Calibri" w:cs="Calibri"/>
                <w:color w:val="000000"/>
                <w:sz w:val="22"/>
                <w:szCs w:val="22"/>
              </w:rPr>
              <w:lastRenderedPageBreak/>
              <w:t>r</w:t>
            </w:r>
            <w:r w:rsidR="0031111B">
              <w:rPr>
                <w:rFonts w:ascii="Calibri" w:hAnsi="Calibri" w:cs="Calibri"/>
                <w:color w:val="000000"/>
                <w:sz w:val="22"/>
                <w:szCs w:val="22"/>
              </w:rPr>
              <w:t>ecipientName</w:t>
            </w:r>
            <w:proofErr w:type="spellEnd"/>
          </w:p>
        </w:tc>
        <w:tc>
          <w:tcPr>
            <w:tcW w:w="3519" w:type="dxa"/>
          </w:tcPr>
          <w:p w14:paraId="2807B2F1" w14:textId="53FAAB2B"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nc:AddressRecipientName</w:t>
            </w:r>
            <w:proofErr w:type="spellEnd"/>
            <w:proofErr w:type="gramEnd"/>
          </w:p>
        </w:tc>
        <w:tc>
          <w:tcPr>
            <w:tcW w:w="2651" w:type="dxa"/>
          </w:tcPr>
          <w:p w14:paraId="4A688FDB" w14:textId="48A05CF1"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875" w:type="dxa"/>
          </w:tcPr>
          <w:p w14:paraId="2863A944" w14:textId="1933C5C9" w:rsidR="00BF0F0A" w:rsidRDefault="00BF0F0A" w:rsidP="00D957F4">
            <w:pPr>
              <w:rPr>
                <w:rFonts w:ascii="Calibri" w:hAnsi="Calibri" w:cs="Calibri"/>
                <w:color w:val="000000"/>
                <w:sz w:val="22"/>
                <w:szCs w:val="22"/>
              </w:rPr>
            </w:pPr>
            <w:r>
              <w:rPr>
                <w:rFonts w:ascii="Calibri" w:hAnsi="Calibri" w:cs="Calibri"/>
                <w:color w:val="000000"/>
                <w:sz w:val="22"/>
                <w:szCs w:val="22"/>
              </w:rPr>
              <w:t>A name of a person, organization, or other recipient to whom physical mail may be sent.</w:t>
            </w:r>
          </w:p>
        </w:tc>
        <w:tc>
          <w:tcPr>
            <w:tcW w:w="3794" w:type="dxa"/>
          </w:tcPr>
          <w:p w14:paraId="12614DFA" w14:textId="77777777" w:rsidR="00BF0F0A" w:rsidRPr="00D957F4" w:rsidRDefault="00BF0F0A" w:rsidP="00D957F4">
            <w:pPr>
              <w:rPr>
                <w:rFonts w:ascii="Calibri" w:hAnsi="Calibri" w:cs="Calibri"/>
                <w:color w:val="000000"/>
                <w:kern w:val="0"/>
                <w:sz w:val="22"/>
                <w:szCs w:val="22"/>
              </w:rPr>
            </w:pPr>
          </w:p>
        </w:tc>
      </w:tr>
      <w:tr w:rsidR="00BF0F0A" w:rsidRPr="00B6200C" w14:paraId="5FDB4894" w14:textId="77777777" w:rsidTr="004661F2">
        <w:tc>
          <w:tcPr>
            <w:tcW w:w="2645" w:type="dxa"/>
          </w:tcPr>
          <w:p w14:paraId="59D4E908" w14:textId="07AE6156" w:rsidR="00BF0F0A" w:rsidRDefault="00E542CD" w:rsidP="00D957F4">
            <w:pPr>
              <w:pStyle w:val="BodyText"/>
              <w:rPr>
                <w:rFonts w:ascii="Calibri" w:hAnsi="Calibri" w:cs="Calibri"/>
                <w:i/>
                <w:iCs/>
                <w:color w:val="000000"/>
                <w:sz w:val="22"/>
                <w:szCs w:val="22"/>
              </w:rPr>
            </w:pPr>
            <w:proofErr w:type="spellStart"/>
            <w:r>
              <w:rPr>
                <w:rFonts w:ascii="Calibri" w:hAnsi="Calibri" w:cs="Calibri"/>
                <w:i/>
                <w:iCs/>
                <w:color w:val="000000"/>
                <w:sz w:val="22"/>
                <w:szCs w:val="22"/>
              </w:rPr>
              <w:t>b</w:t>
            </w:r>
            <w:r w:rsidR="0031111B">
              <w:rPr>
                <w:rFonts w:ascii="Calibri" w:hAnsi="Calibri" w:cs="Calibri"/>
                <w:i/>
                <w:iCs/>
                <w:color w:val="000000"/>
                <w:sz w:val="22"/>
                <w:szCs w:val="22"/>
              </w:rPr>
              <w:t>uildingName</w:t>
            </w:r>
            <w:proofErr w:type="spellEnd"/>
          </w:p>
        </w:tc>
        <w:tc>
          <w:tcPr>
            <w:tcW w:w="3519" w:type="dxa"/>
          </w:tcPr>
          <w:p w14:paraId="4AD807CE" w14:textId="65D5E591"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i/>
                <w:iCs/>
                <w:color w:val="000000"/>
                <w:sz w:val="22"/>
                <w:szCs w:val="22"/>
              </w:rPr>
              <w:t>nc:AddressBuildingName</w:t>
            </w:r>
            <w:proofErr w:type="spellEnd"/>
            <w:proofErr w:type="gramEnd"/>
          </w:p>
        </w:tc>
        <w:tc>
          <w:tcPr>
            <w:tcW w:w="2651" w:type="dxa"/>
          </w:tcPr>
          <w:p w14:paraId="5CB038CF" w14:textId="6B25A276"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875" w:type="dxa"/>
          </w:tcPr>
          <w:p w14:paraId="6F804845" w14:textId="477E7585" w:rsidR="00BF0F0A" w:rsidRDefault="00BF0F0A" w:rsidP="00D957F4">
            <w:pPr>
              <w:rPr>
                <w:rFonts w:ascii="Calibri" w:hAnsi="Calibri" w:cs="Calibri"/>
                <w:color w:val="000000"/>
                <w:sz w:val="22"/>
                <w:szCs w:val="22"/>
              </w:rPr>
            </w:pPr>
            <w:r>
              <w:rPr>
                <w:rFonts w:ascii="Calibri" w:hAnsi="Calibri" w:cs="Calibri"/>
                <w:color w:val="000000"/>
                <w:sz w:val="22"/>
                <w:szCs w:val="22"/>
              </w:rPr>
              <w:t>A name of a specific building at an address to distinguish it from other buildings at the same site.</w:t>
            </w:r>
          </w:p>
        </w:tc>
        <w:tc>
          <w:tcPr>
            <w:tcW w:w="3794" w:type="dxa"/>
          </w:tcPr>
          <w:p w14:paraId="27616E90" w14:textId="77777777" w:rsidR="00BF0F0A" w:rsidRPr="00D957F4" w:rsidRDefault="00BF0F0A" w:rsidP="00D957F4">
            <w:pPr>
              <w:rPr>
                <w:rFonts w:ascii="Calibri" w:hAnsi="Calibri" w:cs="Calibri"/>
                <w:color w:val="000000"/>
                <w:kern w:val="0"/>
                <w:sz w:val="22"/>
                <w:szCs w:val="22"/>
              </w:rPr>
            </w:pPr>
          </w:p>
        </w:tc>
      </w:tr>
      <w:tr w:rsidR="00BF0F0A" w:rsidRPr="00B6200C" w14:paraId="39B8299F" w14:textId="77777777" w:rsidTr="004661F2">
        <w:tc>
          <w:tcPr>
            <w:tcW w:w="2645" w:type="dxa"/>
          </w:tcPr>
          <w:p w14:paraId="139225B1" w14:textId="3DF5B4F1" w:rsidR="00BF0F0A" w:rsidRDefault="00E542CD" w:rsidP="00D957F4">
            <w:pPr>
              <w:pStyle w:val="BodyText"/>
              <w:rPr>
                <w:rFonts w:ascii="Calibri" w:hAnsi="Calibri" w:cs="Calibri"/>
                <w:color w:val="000000"/>
                <w:sz w:val="22"/>
                <w:szCs w:val="22"/>
              </w:rPr>
            </w:pPr>
            <w:proofErr w:type="spellStart"/>
            <w:r>
              <w:rPr>
                <w:rFonts w:ascii="Calibri" w:hAnsi="Calibri" w:cs="Calibri"/>
                <w:color w:val="000000"/>
                <w:sz w:val="22"/>
                <w:szCs w:val="22"/>
              </w:rPr>
              <w:t>d</w:t>
            </w:r>
            <w:r w:rsidR="0031111B">
              <w:rPr>
                <w:rFonts w:ascii="Calibri" w:hAnsi="Calibri" w:cs="Calibri"/>
                <w:color w:val="000000"/>
                <w:sz w:val="22"/>
                <w:szCs w:val="22"/>
              </w:rPr>
              <w:t>eliveryPointID</w:t>
            </w:r>
            <w:proofErr w:type="spellEnd"/>
          </w:p>
        </w:tc>
        <w:tc>
          <w:tcPr>
            <w:tcW w:w="3519" w:type="dxa"/>
          </w:tcPr>
          <w:p w14:paraId="44B26041" w14:textId="57FCAD53"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nc:AddressDeliveryPointID</w:t>
            </w:r>
            <w:proofErr w:type="spellEnd"/>
            <w:proofErr w:type="gramEnd"/>
          </w:p>
        </w:tc>
        <w:tc>
          <w:tcPr>
            <w:tcW w:w="2651" w:type="dxa"/>
          </w:tcPr>
          <w:p w14:paraId="0A238684" w14:textId="7C187934" w:rsidR="00BF0F0A" w:rsidRDefault="00BF0F0A" w:rsidP="00D957F4">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xs:string</w:t>
            </w:r>
            <w:proofErr w:type="spellEnd"/>
            <w:proofErr w:type="gramEnd"/>
          </w:p>
        </w:tc>
        <w:tc>
          <w:tcPr>
            <w:tcW w:w="5875" w:type="dxa"/>
          </w:tcPr>
          <w:p w14:paraId="0FEC34D2" w14:textId="51EECD48" w:rsidR="00BF0F0A" w:rsidRDefault="00BF0F0A" w:rsidP="00D957F4">
            <w:pPr>
              <w:rPr>
                <w:rFonts w:ascii="Calibri" w:hAnsi="Calibri" w:cs="Calibri"/>
                <w:color w:val="000000"/>
                <w:sz w:val="22"/>
                <w:szCs w:val="22"/>
              </w:rPr>
            </w:pPr>
            <w:r>
              <w:rPr>
                <w:rFonts w:ascii="Calibri" w:hAnsi="Calibri" w:cs="Calibri"/>
                <w:color w:val="000000"/>
                <w:sz w:val="22"/>
                <w:szCs w:val="22"/>
              </w:rPr>
              <w:t>An identifier of a single place or unit at which mail is delivered.</w:t>
            </w:r>
          </w:p>
        </w:tc>
        <w:tc>
          <w:tcPr>
            <w:tcW w:w="3794" w:type="dxa"/>
          </w:tcPr>
          <w:p w14:paraId="73B31EF9" w14:textId="77777777" w:rsidR="00BF0F0A" w:rsidRPr="00D957F4" w:rsidRDefault="00BF0F0A" w:rsidP="00D957F4">
            <w:pPr>
              <w:rPr>
                <w:rFonts w:ascii="Calibri" w:hAnsi="Calibri" w:cs="Calibri"/>
                <w:color w:val="000000"/>
                <w:kern w:val="0"/>
                <w:sz w:val="22"/>
                <w:szCs w:val="22"/>
              </w:rPr>
            </w:pPr>
          </w:p>
        </w:tc>
      </w:tr>
      <w:tr w:rsidR="00BF0F0A" w:rsidRPr="00B6200C" w14:paraId="0E0987AB" w14:textId="77777777" w:rsidTr="004661F2">
        <w:tc>
          <w:tcPr>
            <w:tcW w:w="2645" w:type="dxa"/>
          </w:tcPr>
          <w:p w14:paraId="2AD0705E" w14:textId="177DA717" w:rsidR="00BF0F0A" w:rsidRDefault="00E542CD" w:rsidP="00D957F4">
            <w:pPr>
              <w:pStyle w:val="BodyText"/>
              <w:rPr>
                <w:rFonts w:ascii="Calibri" w:hAnsi="Calibri" w:cs="Calibri"/>
                <w:color w:val="000000"/>
                <w:sz w:val="22"/>
                <w:szCs w:val="22"/>
              </w:rPr>
            </w:pPr>
            <w:proofErr w:type="spellStart"/>
            <w:r>
              <w:rPr>
                <w:rFonts w:ascii="Calibri" w:hAnsi="Calibri" w:cs="Calibri"/>
                <w:color w:val="000000"/>
                <w:sz w:val="22"/>
                <w:szCs w:val="22"/>
              </w:rPr>
              <w:t>p</w:t>
            </w:r>
            <w:r w:rsidR="0031111B">
              <w:rPr>
                <w:rFonts w:ascii="Calibri" w:hAnsi="Calibri" w:cs="Calibri"/>
                <w:color w:val="000000"/>
                <w:sz w:val="22"/>
                <w:szCs w:val="22"/>
              </w:rPr>
              <w:t>rivateMailbox</w:t>
            </w:r>
            <w:proofErr w:type="spellEnd"/>
          </w:p>
        </w:tc>
        <w:tc>
          <w:tcPr>
            <w:tcW w:w="3519" w:type="dxa"/>
          </w:tcPr>
          <w:p w14:paraId="7FFB4967" w14:textId="68BCB74A"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nc:AddressPrivateMailboxText</w:t>
            </w:r>
            <w:proofErr w:type="spellEnd"/>
            <w:proofErr w:type="gramEnd"/>
          </w:p>
        </w:tc>
        <w:tc>
          <w:tcPr>
            <w:tcW w:w="2651" w:type="dxa"/>
          </w:tcPr>
          <w:p w14:paraId="663BF37F" w14:textId="2EBB10C2"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875" w:type="dxa"/>
          </w:tcPr>
          <w:p w14:paraId="24F92B60" w14:textId="3A8884C1" w:rsidR="00BF0F0A" w:rsidRDefault="00BF0F0A" w:rsidP="00D957F4">
            <w:pPr>
              <w:rPr>
                <w:rFonts w:ascii="Calibri" w:hAnsi="Calibri" w:cs="Calibri"/>
                <w:color w:val="000000"/>
                <w:sz w:val="22"/>
                <w:szCs w:val="22"/>
              </w:rPr>
            </w:pPr>
            <w:r>
              <w:rPr>
                <w:rFonts w:ascii="Calibri" w:hAnsi="Calibri" w:cs="Calibri"/>
                <w:color w:val="000000"/>
                <w:sz w:val="22"/>
                <w:szCs w:val="22"/>
              </w:rPr>
              <w:t>A private mailbox within a company.</w:t>
            </w:r>
          </w:p>
        </w:tc>
        <w:tc>
          <w:tcPr>
            <w:tcW w:w="3794" w:type="dxa"/>
          </w:tcPr>
          <w:p w14:paraId="0601CC5C" w14:textId="39440992" w:rsidR="00BF0F0A" w:rsidRPr="00D957F4" w:rsidRDefault="00BF0F0A" w:rsidP="00D957F4">
            <w:pPr>
              <w:rPr>
                <w:rFonts w:ascii="Calibri" w:hAnsi="Calibri" w:cs="Calibri"/>
                <w:color w:val="000000"/>
                <w:kern w:val="0"/>
                <w:sz w:val="22"/>
                <w:szCs w:val="22"/>
              </w:rPr>
            </w:pPr>
            <w:r w:rsidRPr="00D957F4">
              <w:rPr>
                <w:rFonts w:ascii="Calibri" w:hAnsi="Calibri" w:cs="Calibri"/>
                <w:color w:val="000000"/>
                <w:kern w:val="0"/>
                <w:sz w:val="22"/>
                <w:szCs w:val="22"/>
              </w:rPr>
              <w:t>mail stop code</w:t>
            </w:r>
            <w:r>
              <w:rPr>
                <w:rFonts w:ascii="Calibri" w:hAnsi="Calibri" w:cs="Calibri"/>
                <w:color w:val="000000"/>
                <w:kern w:val="0"/>
                <w:sz w:val="22"/>
                <w:szCs w:val="22"/>
              </w:rPr>
              <w:t xml:space="preserve"> </w:t>
            </w:r>
          </w:p>
        </w:tc>
      </w:tr>
      <w:tr w:rsidR="00BF0F0A" w:rsidRPr="00B6200C" w14:paraId="676AA73A" w14:textId="77777777" w:rsidTr="004661F2">
        <w:tc>
          <w:tcPr>
            <w:tcW w:w="2645" w:type="dxa"/>
          </w:tcPr>
          <w:p w14:paraId="04155B5A" w14:textId="2697B4BD" w:rsidR="00BF0F0A" w:rsidRDefault="00E542CD" w:rsidP="00D957F4">
            <w:pPr>
              <w:pStyle w:val="BodyText"/>
              <w:rPr>
                <w:rFonts w:ascii="Calibri" w:hAnsi="Calibri" w:cs="Calibri"/>
                <w:color w:val="000000"/>
                <w:sz w:val="22"/>
                <w:szCs w:val="22"/>
              </w:rPr>
            </w:pPr>
            <w:proofErr w:type="spellStart"/>
            <w:r>
              <w:rPr>
                <w:rFonts w:ascii="Calibri" w:hAnsi="Calibri" w:cs="Calibri"/>
                <w:color w:val="000000"/>
                <w:sz w:val="22"/>
                <w:szCs w:val="22"/>
              </w:rPr>
              <w:t>s</w:t>
            </w:r>
            <w:r w:rsidR="0031111B">
              <w:rPr>
                <w:rFonts w:ascii="Calibri" w:hAnsi="Calibri" w:cs="Calibri"/>
                <w:color w:val="000000"/>
                <w:sz w:val="22"/>
                <w:szCs w:val="22"/>
              </w:rPr>
              <w:t>econdaryUnit</w:t>
            </w:r>
            <w:proofErr w:type="spellEnd"/>
          </w:p>
        </w:tc>
        <w:tc>
          <w:tcPr>
            <w:tcW w:w="3519" w:type="dxa"/>
          </w:tcPr>
          <w:p w14:paraId="4A4C0F17" w14:textId="1973A1DD"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nc:AddressSecondaryUnitText</w:t>
            </w:r>
            <w:proofErr w:type="spellEnd"/>
            <w:proofErr w:type="gramEnd"/>
          </w:p>
        </w:tc>
        <w:tc>
          <w:tcPr>
            <w:tcW w:w="2651" w:type="dxa"/>
          </w:tcPr>
          <w:p w14:paraId="62EBD0CD" w14:textId="496EC33F"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875" w:type="dxa"/>
          </w:tcPr>
          <w:p w14:paraId="0BB63473" w14:textId="125ED81C" w:rsidR="00BF0F0A" w:rsidRDefault="00BF0F0A" w:rsidP="00D957F4">
            <w:pPr>
              <w:rPr>
                <w:rFonts w:ascii="Calibri" w:hAnsi="Calibri" w:cs="Calibri"/>
                <w:color w:val="000000"/>
                <w:sz w:val="22"/>
                <w:szCs w:val="22"/>
              </w:rPr>
            </w:pPr>
            <w:r>
              <w:rPr>
                <w:rFonts w:ascii="Calibri" w:hAnsi="Calibri" w:cs="Calibri"/>
                <w:color w:val="000000"/>
                <w:sz w:val="22"/>
                <w:szCs w:val="22"/>
              </w:rPr>
              <w:t>A particular unit within a larger unit or grouping at a location.</w:t>
            </w:r>
          </w:p>
        </w:tc>
        <w:tc>
          <w:tcPr>
            <w:tcW w:w="3794" w:type="dxa"/>
          </w:tcPr>
          <w:p w14:paraId="6806C96F" w14:textId="778932C8" w:rsidR="00BF0F0A" w:rsidRPr="00D957F4" w:rsidRDefault="00BF0F0A" w:rsidP="00D957F4">
            <w:pPr>
              <w:rPr>
                <w:rFonts w:ascii="Calibri" w:hAnsi="Calibri" w:cs="Calibri"/>
                <w:color w:val="000000"/>
                <w:kern w:val="0"/>
                <w:sz w:val="22"/>
                <w:szCs w:val="22"/>
              </w:rPr>
            </w:pPr>
            <w:r>
              <w:rPr>
                <w:rFonts w:ascii="Calibri" w:hAnsi="Calibri" w:cs="Calibri"/>
                <w:color w:val="000000"/>
                <w:kern w:val="0"/>
                <w:sz w:val="22"/>
                <w:szCs w:val="22"/>
              </w:rPr>
              <w:t xml:space="preserve">Ex: </w:t>
            </w:r>
            <w:r w:rsidRPr="00D957F4">
              <w:rPr>
                <w:rFonts w:ascii="Calibri" w:hAnsi="Calibri" w:cs="Calibri"/>
                <w:color w:val="000000"/>
                <w:kern w:val="0"/>
                <w:sz w:val="22"/>
                <w:szCs w:val="22"/>
              </w:rPr>
              <w:t>apartment number, suite number</w:t>
            </w:r>
          </w:p>
        </w:tc>
      </w:tr>
      <w:tr w:rsidR="00BF0F0A" w:rsidRPr="00B6200C" w14:paraId="43D8877B" w14:textId="77777777" w:rsidTr="004661F2">
        <w:tc>
          <w:tcPr>
            <w:tcW w:w="2645" w:type="dxa"/>
          </w:tcPr>
          <w:p w14:paraId="3667D89D" w14:textId="2D6C9DE2" w:rsidR="00BF0F0A" w:rsidRDefault="00E542CD" w:rsidP="00D957F4">
            <w:pPr>
              <w:pStyle w:val="BodyText"/>
              <w:rPr>
                <w:rFonts w:ascii="Calibri" w:hAnsi="Calibri" w:cs="Calibri"/>
                <w:i/>
                <w:iCs/>
                <w:color w:val="000000"/>
                <w:sz w:val="22"/>
                <w:szCs w:val="22"/>
              </w:rPr>
            </w:pPr>
            <w:proofErr w:type="spellStart"/>
            <w:r>
              <w:rPr>
                <w:rFonts w:ascii="Calibri" w:hAnsi="Calibri" w:cs="Calibri"/>
                <w:i/>
                <w:iCs/>
                <w:color w:val="000000"/>
                <w:sz w:val="22"/>
                <w:szCs w:val="22"/>
              </w:rPr>
              <w:t>r</w:t>
            </w:r>
            <w:r w:rsidR="0031111B">
              <w:rPr>
                <w:rFonts w:ascii="Calibri" w:hAnsi="Calibri" w:cs="Calibri"/>
                <w:i/>
                <w:iCs/>
                <w:color w:val="000000"/>
                <w:sz w:val="22"/>
                <w:szCs w:val="22"/>
              </w:rPr>
              <w:t>outeName</w:t>
            </w:r>
            <w:proofErr w:type="spellEnd"/>
          </w:p>
        </w:tc>
        <w:tc>
          <w:tcPr>
            <w:tcW w:w="3519" w:type="dxa"/>
          </w:tcPr>
          <w:p w14:paraId="1D1A9AAC" w14:textId="425E4AC9"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i/>
                <w:iCs/>
                <w:color w:val="000000"/>
                <w:sz w:val="22"/>
                <w:szCs w:val="22"/>
              </w:rPr>
              <w:t>nc:LocationRouteName</w:t>
            </w:r>
            <w:proofErr w:type="spellEnd"/>
            <w:proofErr w:type="gramEnd"/>
          </w:p>
        </w:tc>
        <w:tc>
          <w:tcPr>
            <w:tcW w:w="2651" w:type="dxa"/>
          </w:tcPr>
          <w:p w14:paraId="20AC83A4" w14:textId="6E0C6C65"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5875" w:type="dxa"/>
          </w:tcPr>
          <w:p w14:paraId="1542E52D" w14:textId="3CB7606D" w:rsidR="00BF0F0A" w:rsidRDefault="00BF0F0A" w:rsidP="00D957F4">
            <w:pPr>
              <w:rPr>
                <w:rFonts w:ascii="Calibri" w:hAnsi="Calibri" w:cs="Calibri"/>
                <w:color w:val="000000"/>
                <w:sz w:val="22"/>
                <w:szCs w:val="22"/>
              </w:rPr>
            </w:pPr>
            <w:r>
              <w:rPr>
                <w:rFonts w:ascii="Calibri" w:hAnsi="Calibri" w:cs="Calibri"/>
                <w:color w:val="000000"/>
                <w:sz w:val="22"/>
                <w:szCs w:val="22"/>
              </w:rPr>
              <w:t>A name and number of a postal route.</w:t>
            </w:r>
          </w:p>
        </w:tc>
        <w:tc>
          <w:tcPr>
            <w:tcW w:w="3794" w:type="dxa"/>
          </w:tcPr>
          <w:p w14:paraId="425EA479" w14:textId="77777777" w:rsidR="00BF0F0A" w:rsidRPr="00D957F4" w:rsidRDefault="00BF0F0A" w:rsidP="00D957F4">
            <w:pPr>
              <w:rPr>
                <w:rFonts w:ascii="Calibri" w:hAnsi="Calibri" w:cs="Calibri"/>
                <w:color w:val="000000"/>
                <w:kern w:val="0"/>
                <w:sz w:val="22"/>
                <w:szCs w:val="22"/>
              </w:rPr>
            </w:pPr>
          </w:p>
        </w:tc>
      </w:tr>
      <w:tr w:rsidR="00BF0F0A" w:rsidRPr="00B6200C" w14:paraId="417DD711" w14:textId="77777777" w:rsidTr="004661F2">
        <w:tc>
          <w:tcPr>
            <w:tcW w:w="2645" w:type="dxa"/>
          </w:tcPr>
          <w:p w14:paraId="63D766E3" w14:textId="63EBD89B" w:rsidR="00BF0F0A" w:rsidRDefault="00E542CD" w:rsidP="00D957F4">
            <w:pPr>
              <w:pStyle w:val="BodyText"/>
              <w:rPr>
                <w:rFonts w:ascii="Calibri" w:hAnsi="Calibri" w:cs="Calibri"/>
                <w:i/>
                <w:iCs/>
                <w:color w:val="000000"/>
                <w:sz w:val="22"/>
                <w:szCs w:val="22"/>
              </w:rPr>
            </w:pPr>
            <w:r>
              <w:rPr>
                <w:rFonts w:ascii="Calibri" w:hAnsi="Calibri" w:cs="Calibri"/>
                <w:i/>
                <w:iCs/>
                <w:color w:val="000000"/>
                <w:sz w:val="22"/>
                <w:szCs w:val="22"/>
              </w:rPr>
              <w:t>s</w:t>
            </w:r>
            <w:r w:rsidR="0031111B">
              <w:rPr>
                <w:rFonts w:ascii="Calibri" w:hAnsi="Calibri" w:cs="Calibri"/>
                <w:i/>
                <w:iCs/>
                <w:color w:val="000000"/>
                <w:sz w:val="22"/>
                <w:szCs w:val="22"/>
              </w:rPr>
              <w:t>treet</w:t>
            </w:r>
          </w:p>
        </w:tc>
        <w:tc>
          <w:tcPr>
            <w:tcW w:w="3519" w:type="dxa"/>
          </w:tcPr>
          <w:p w14:paraId="6B0D22B6" w14:textId="48EDBF79"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i/>
                <w:iCs/>
                <w:color w:val="000000"/>
                <w:sz w:val="22"/>
                <w:szCs w:val="22"/>
              </w:rPr>
              <w:t>nc:LocationStreet</w:t>
            </w:r>
            <w:proofErr w:type="spellEnd"/>
            <w:proofErr w:type="gramEnd"/>
          </w:p>
        </w:tc>
        <w:tc>
          <w:tcPr>
            <w:tcW w:w="2651" w:type="dxa"/>
          </w:tcPr>
          <w:p w14:paraId="71F98AF6" w14:textId="4777253F"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nc:StreetType</w:t>
            </w:r>
            <w:proofErr w:type="spellEnd"/>
            <w:proofErr w:type="gramEnd"/>
          </w:p>
        </w:tc>
        <w:tc>
          <w:tcPr>
            <w:tcW w:w="5875" w:type="dxa"/>
          </w:tcPr>
          <w:p w14:paraId="0D550079" w14:textId="4D3A330F" w:rsidR="00BF0F0A" w:rsidRDefault="00BF0F0A" w:rsidP="00D957F4">
            <w:pPr>
              <w:rPr>
                <w:rFonts w:ascii="Calibri" w:hAnsi="Calibri" w:cs="Calibri"/>
                <w:color w:val="000000"/>
                <w:sz w:val="22"/>
                <w:szCs w:val="22"/>
              </w:rPr>
            </w:pPr>
            <w:r>
              <w:rPr>
                <w:rFonts w:ascii="Calibri" w:hAnsi="Calibri" w:cs="Calibri"/>
                <w:color w:val="000000"/>
                <w:sz w:val="22"/>
                <w:szCs w:val="22"/>
              </w:rPr>
              <w:t>A road, thoroughfare or highway.</w:t>
            </w:r>
          </w:p>
        </w:tc>
        <w:tc>
          <w:tcPr>
            <w:tcW w:w="3794" w:type="dxa"/>
          </w:tcPr>
          <w:p w14:paraId="10FFD43D" w14:textId="77777777" w:rsidR="00BF0F0A" w:rsidRPr="00D957F4" w:rsidRDefault="00BF0F0A" w:rsidP="00D957F4">
            <w:pPr>
              <w:rPr>
                <w:rFonts w:ascii="Calibri" w:hAnsi="Calibri" w:cs="Calibri"/>
                <w:color w:val="000000"/>
                <w:kern w:val="0"/>
                <w:sz w:val="22"/>
                <w:szCs w:val="22"/>
              </w:rPr>
            </w:pPr>
          </w:p>
        </w:tc>
      </w:tr>
      <w:tr w:rsidR="00BF0F0A" w:rsidRPr="00B6200C" w14:paraId="1553ABAE" w14:textId="77777777" w:rsidTr="004661F2">
        <w:tc>
          <w:tcPr>
            <w:tcW w:w="2645" w:type="dxa"/>
          </w:tcPr>
          <w:p w14:paraId="76D3433C" w14:textId="0EE1076D" w:rsidR="00BF0F0A" w:rsidRDefault="00E542CD" w:rsidP="00D957F4">
            <w:pPr>
              <w:pStyle w:val="BodyText"/>
              <w:rPr>
                <w:rFonts w:ascii="Calibri" w:hAnsi="Calibri" w:cs="Calibri"/>
                <w:color w:val="000000"/>
                <w:sz w:val="22"/>
                <w:szCs w:val="22"/>
              </w:rPr>
            </w:pPr>
            <w:r>
              <w:rPr>
                <w:rFonts w:ascii="Calibri" w:hAnsi="Calibri" w:cs="Calibri"/>
                <w:color w:val="000000"/>
                <w:sz w:val="22"/>
                <w:szCs w:val="22"/>
              </w:rPr>
              <w:t>c</w:t>
            </w:r>
            <w:r w:rsidR="0031111B">
              <w:rPr>
                <w:rFonts w:ascii="Calibri" w:hAnsi="Calibri" w:cs="Calibri"/>
                <w:color w:val="000000"/>
                <w:sz w:val="22"/>
                <w:szCs w:val="22"/>
              </w:rPr>
              <w:t>ity</w:t>
            </w:r>
          </w:p>
        </w:tc>
        <w:tc>
          <w:tcPr>
            <w:tcW w:w="3519" w:type="dxa"/>
          </w:tcPr>
          <w:p w14:paraId="74BCDBE4" w14:textId="5992FBD0"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nc:LocationCityName</w:t>
            </w:r>
            <w:proofErr w:type="spellEnd"/>
            <w:proofErr w:type="gramEnd"/>
          </w:p>
        </w:tc>
        <w:tc>
          <w:tcPr>
            <w:tcW w:w="2651" w:type="dxa"/>
          </w:tcPr>
          <w:p w14:paraId="0C4CB936" w14:textId="3CB04E13"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nc:ProperNameTextType</w:t>
            </w:r>
            <w:proofErr w:type="spellEnd"/>
            <w:proofErr w:type="gramEnd"/>
          </w:p>
        </w:tc>
        <w:tc>
          <w:tcPr>
            <w:tcW w:w="5875" w:type="dxa"/>
          </w:tcPr>
          <w:p w14:paraId="7669F7FF" w14:textId="71CEC9C3" w:rsidR="00BF0F0A" w:rsidRDefault="00BF0F0A" w:rsidP="00D957F4">
            <w:pPr>
              <w:rPr>
                <w:rFonts w:ascii="Calibri" w:hAnsi="Calibri" w:cs="Calibri"/>
                <w:color w:val="000000"/>
                <w:sz w:val="22"/>
                <w:szCs w:val="22"/>
              </w:rPr>
            </w:pPr>
            <w:r>
              <w:rPr>
                <w:rFonts w:ascii="Calibri" w:hAnsi="Calibri" w:cs="Calibri"/>
                <w:color w:val="000000"/>
                <w:sz w:val="22"/>
                <w:szCs w:val="22"/>
              </w:rPr>
              <w:t>A name of a city or town.</w:t>
            </w:r>
          </w:p>
        </w:tc>
        <w:tc>
          <w:tcPr>
            <w:tcW w:w="3794" w:type="dxa"/>
          </w:tcPr>
          <w:p w14:paraId="5A5BF85B" w14:textId="77777777" w:rsidR="00BF0F0A" w:rsidRPr="00D957F4" w:rsidRDefault="00BF0F0A" w:rsidP="00D957F4">
            <w:pPr>
              <w:rPr>
                <w:rFonts w:ascii="Calibri" w:hAnsi="Calibri" w:cs="Calibri"/>
                <w:color w:val="000000"/>
                <w:kern w:val="0"/>
                <w:sz w:val="22"/>
                <w:szCs w:val="22"/>
              </w:rPr>
            </w:pPr>
          </w:p>
        </w:tc>
      </w:tr>
      <w:tr w:rsidR="00BF0F0A" w:rsidRPr="00B6200C" w14:paraId="0CE354C3" w14:textId="77777777" w:rsidTr="004661F2">
        <w:tc>
          <w:tcPr>
            <w:tcW w:w="2645" w:type="dxa"/>
          </w:tcPr>
          <w:p w14:paraId="75A7A318" w14:textId="4DD6EE0E" w:rsidR="00BF0F0A" w:rsidRDefault="00E542CD" w:rsidP="00D957F4">
            <w:pPr>
              <w:pStyle w:val="BodyText"/>
              <w:rPr>
                <w:rFonts w:ascii="Calibri" w:hAnsi="Calibri" w:cs="Calibri"/>
                <w:i/>
                <w:iCs/>
                <w:color w:val="000000"/>
                <w:sz w:val="22"/>
                <w:szCs w:val="22"/>
              </w:rPr>
            </w:pPr>
            <w:proofErr w:type="spellStart"/>
            <w:r>
              <w:rPr>
                <w:rFonts w:ascii="Calibri" w:hAnsi="Calibri" w:cs="Calibri"/>
                <w:i/>
                <w:iCs/>
                <w:color w:val="000000"/>
                <w:sz w:val="22"/>
                <w:szCs w:val="22"/>
              </w:rPr>
              <w:t>c</w:t>
            </w:r>
            <w:r w:rsidR="0031111B">
              <w:rPr>
                <w:rFonts w:ascii="Calibri" w:hAnsi="Calibri" w:cs="Calibri"/>
                <w:i/>
                <w:iCs/>
                <w:color w:val="000000"/>
                <w:sz w:val="22"/>
                <w:szCs w:val="22"/>
              </w:rPr>
              <w:t>ountyCode</w:t>
            </w:r>
            <w:proofErr w:type="spellEnd"/>
          </w:p>
        </w:tc>
        <w:tc>
          <w:tcPr>
            <w:tcW w:w="3519" w:type="dxa"/>
          </w:tcPr>
          <w:p w14:paraId="487C18C2" w14:textId="21C74B7C"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i/>
                <w:iCs/>
                <w:color w:val="000000"/>
                <w:sz w:val="22"/>
                <w:szCs w:val="22"/>
              </w:rPr>
              <w:t>nc:LocationCountyCode</w:t>
            </w:r>
            <w:proofErr w:type="spellEnd"/>
            <w:proofErr w:type="gramEnd"/>
          </w:p>
        </w:tc>
        <w:tc>
          <w:tcPr>
            <w:tcW w:w="2651" w:type="dxa"/>
          </w:tcPr>
          <w:p w14:paraId="5BCEAE81" w14:textId="24DF73BB"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census:USCountyCodeType</w:t>
            </w:r>
            <w:proofErr w:type="spellEnd"/>
            <w:proofErr w:type="gramEnd"/>
          </w:p>
        </w:tc>
        <w:tc>
          <w:tcPr>
            <w:tcW w:w="5875" w:type="dxa"/>
          </w:tcPr>
          <w:p w14:paraId="23097783" w14:textId="23DED5D7" w:rsidR="00BF0F0A" w:rsidRDefault="00BF0F0A" w:rsidP="00D957F4">
            <w:pPr>
              <w:rPr>
                <w:rFonts w:ascii="Calibri" w:hAnsi="Calibri" w:cs="Calibri"/>
                <w:color w:val="000000"/>
                <w:sz w:val="22"/>
                <w:szCs w:val="22"/>
              </w:rPr>
            </w:pPr>
            <w:r>
              <w:rPr>
                <w:rFonts w:ascii="Calibri" w:hAnsi="Calibri" w:cs="Calibri"/>
                <w:color w:val="000000"/>
                <w:sz w:val="22"/>
                <w:szCs w:val="22"/>
              </w:rPr>
              <w:t>A county, parish, vicinage, or other such geopolitical subdivision of a state.</w:t>
            </w:r>
          </w:p>
        </w:tc>
        <w:tc>
          <w:tcPr>
            <w:tcW w:w="3794" w:type="dxa"/>
          </w:tcPr>
          <w:p w14:paraId="3D3A9E9A" w14:textId="77777777" w:rsidR="00BF0F0A" w:rsidRPr="00D957F4" w:rsidRDefault="00BF0F0A" w:rsidP="00D957F4">
            <w:pPr>
              <w:rPr>
                <w:rFonts w:ascii="Calibri" w:hAnsi="Calibri" w:cs="Calibri"/>
                <w:color w:val="000000"/>
                <w:kern w:val="0"/>
                <w:sz w:val="22"/>
                <w:szCs w:val="22"/>
              </w:rPr>
            </w:pPr>
          </w:p>
        </w:tc>
      </w:tr>
      <w:tr w:rsidR="00BF0F0A" w:rsidRPr="00B6200C" w14:paraId="6CFAEBA4" w14:textId="77777777" w:rsidTr="004661F2">
        <w:tc>
          <w:tcPr>
            <w:tcW w:w="2645" w:type="dxa"/>
          </w:tcPr>
          <w:p w14:paraId="3D2348AB" w14:textId="56140A38" w:rsidR="00BF0F0A" w:rsidRDefault="00E542CD" w:rsidP="00D957F4">
            <w:pPr>
              <w:pStyle w:val="BodyText"/>
              <w:rPr>
                <w:rFonts w:ascii="Calibri" w:hAnsi="Calibri" w:cs="Calibri"/>
                <w:color w:val="000000"/>
                <w:sz w:val="22"/>
                <w:szCs w:val="22"/>
              </w:rPr>
            </w:pPr>
            <w:r>
              <w:rPr>
                <w:rFonts w:ascii="Calibri" w:hAnsi="Calibri" w:cs="Calibri"/>
                <w:color w:val="000000"/>
                <w:sz w:val="22"/>
                <w:szCs w:val="22"/>
              </w:rPr>
              <w:t>s</w:t>
            </w:r>
            <w:r w:rsidR="0031111B">
              <w:rPr>
                <w:rFonts w:ascii="Calibri" w:hAnsi="Calibri" w:cs="Calibri"/>
                <w:color w:val="000000"/>
                <w:sz w:val="22"/>
                <w:szCs w:val="22"/>
              </w:rPr>
              <w:t>tate</w:t>
            </w:r>
          </w:p>
        </w:tc>
        <w:tc>
          <w:tcPr>
            <w:tcW w:w="3519" w:type="dxa"/>
          </w:tcPr>
          <w:p w14:paraId="1CE4630F" w14:textId="3D7E9B94" w:rsidR="00BF0F0A" w:rsidRDefault="00BF0F0A" w:rsidP="00D957F4">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nc:LocationState</w:t>
            </w:r>
            <w:proofErr w:type="spellEnd"/>
            <w:proofErr w:type="gramEnd"/>
          </w:p>
        </w:tc>
        <w:tc>
          <w:tcPr>
            <w:tcW w:w="2651" w:type="dxa"/>
          </w:tcPr>
          <w:p w14:paraId="00B8EDFA" w14:textId="649BA0B3" w:rsidR="00BF0F0A" w:rsidRDefault="00BF0F0A" w:rsidP="00D957F4">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nc:StateType</w:t>
            </w:r>
            <w:proofErr w:type="spellEnd"/>
            <w:proofErr w:type="gramEnd"/>
          </w:p>
        </w:tc>
        <w:tc>
          <w:tcPr>
            <w:tcW w:w="5875" w:type="dxa"/>
          </w:tcPr>
          <w:p w14:paraId="518E33C9" w14:textId="70E78376" w:rsidR="00BF0F0A" w:rsidRDefault="00BF0F0A" w:rsidP="00D957F4">
            <w:pPr>
              <w:rPr>
                <w:rFonts w:ascii="Calibri" w:hAnsi="Calibri" w:cs="Calibri"/>
                <w:color w:val="000000"/>
                <w:sz w:val="22"/>
                <w:szCs w:val="22"/>
              </w:rPr>
            </w:pPr>
            <w:r>
              <w:rPr>
                <w:rFonts w:ascii="Calibri" w:hAnsi="Calibri" w:cs="Calibri"/>
                <w:color w:val="000000"/>
                <w:sz w:val="22"/>
                <w:szCs w:val="22"/>
              </w:rPr>
              <w:t>A state, commonwealth, province, or other such geopolitical subdivision of a country.</w:t>
            </w:r>
          </w:p>
        </w:tc>
        <w:tc>
          <w:tcPr>
            <w:tcW w:w="3794" w:type="dxa"/>
          </w:tcPr>
          <w:p w14:paraId="5765870D" w14:textId="51FB7F85" w:rsidR="00BF0F0A" w:rsidRPr="00D957F4" w:rsidRDefault="00BF0F0A" w:rsidP="00D957F4">
            <w:pPr>
              <w:rPr>
                <w:rFonts w:ascii="Calibri" w:hAnsi="Calibri" w:cs="Calibri"/>
                <w:color w:val="000000"/>
                <w:kern w:val="0"/>
                <w:sz w:val="22"/>
                <w:szCs w:val="22"/>
              </w:rPr>
            </w:pPr>
            <w:r>
              <w:rPr>
                <w:rFonts w:ascii="Calibri" w:hAnsi="Calibri" w:cs="Calibri"/>
                <w:color w:val="000000"/>
                <w:kern w:val="0"/>
                <w:sz w:val="22"/>
                <w:szCs w:val="22"/>
              </w:rPr>
              <w:t xml:space="preserve">Only </w:t>
            </w:r>
            <w:proofErr w:type="gramStart"/>
            <w:r w:rsidRPr="00EB718E">
              <w:rPr>
                <w:rFonts w:ascii="Calibri" w:hAnsi="Calibri" w:cs="Calibri"/>
                <w:color w:val="000000"/>
                <w:kern w:val="0"/>
                <w:sz w:val="22"/>
                <w:szCs w:val="22"/>
              </w:rPr>
              <w:t>nc:LocationStateFIPS</w:t>
            </w:r>
            <w:proofErr w:type="gramEnd"/>
            <w:r w:rsidRPr="00EB718E">
              <w:rPr>
                <w:rFonts w:ascii="Calibri" w:hAnsi="Calibri" w:cs="Calibri"/>
                <w:color w:val="000000"/>
                <w:kern w:val="0"/>
                <w:sz w:val="22"/>
                <w:szCs w:val="22"/>
              </w:rPr>
              <w:t>5-2Code</w:t>
            </w:r>
            <w:r>
              <w:rPr>
                <w:rFonts w:ascii="Calibri" w:hAnsi="Calibri" w:cs="Calibri"/>
                <w:color w:val="000000"/>
                <w:kern w:val="0"/>
                <w:sz w:val="22"/>
                <w:szCs w:val="22"/>
              </w:rPr>
              <w:t xml:space="preserve"> is required to be supported in </w:t>
            </w:r>
            <w:proofErr w:type="spellStart"/>
            <w:r>
              <w:rPr>
                <w:rFonts w:ascii="Calibri" w:hAnsi="Calibri" w:cs="Calibri"/>
                <w:color w:val="000000"/>
                <w:kern w:val="0"/>
                <w:sz w:val="22"/>
                <w:szCs w:val="22"/>
              </w:rPr>
              <w:t>StateType</w:t>
            </w:r>
            <w:proofErr w:type="spellEnd"/>
          </w:p>
        </w:tc>
      </w:tr>
      <w:tr w:rsidR="00BF0F0A" w:rsidRPr="00B6200C" w14:paraId="5F39B322" w14:textId="77777777" w:rsidTr="004661F2">
        <w:tc>
          <w:tcPr>
            <w:tcW w:w="2645" w:type="dxa"/>
          </w:tcPr>
          <w:p w14:paraId="73000BE8" w14:textId="724AE3A7" w:rsidR="00BF0F0A" w:rsidRDefault="00E542CD" w:rsidP="008B2AFD">
            <w:pPr>
              <w:pStyle w:val="BodyText"/>
              <w:rPr>
                <w:rFonts w:ascii="Calibri" w:hAnsi="Calibri" w:cs="Calibri"/>
                <w:color w:val="000000"/>
                <w:sz w:val="22"/>
                <w:szCs w:val="22"/>
              </w:rPr>
            </w:pPr>
            <w:r>
              <w:rPr>
                <w:rFonts w:ascii="Calibri" w:hAnsi="Calibri" w:cs="Calibri"/>
                <w:color w:val="000000"/>
                <w:sz w:val="22"/>
                <w:szCs w:val="22"/>
              </w:rPr>
              <w:t>c</w:t>
            </w:r>
            <w:r w:rsidR="0031111B">
              <w:rPr>
                <w:rFonts w:ascii="Calibri" w:hAnsi="Calibri" w:cs="Calibri"/>
                <w:color w:val="000000"/>
                <w:sz w:val="22"/>
                <w:szCs w:val="22"/>
              </w:rPr>
              <w:t>ountry</w:t>
            </w:r>
          </w:p>
        </w:tc>
        <w:tc>
          <w:tcPr>
            <w:tcW w:w="3519" w:type="dxa"/>
          </w:tcPr>
          <w:p w14:paraId="71EE5B42" w14:textId="0DA7A20A" w:rsidR="00BF0F0A" w:rsidRDefault="00BF0F0A" w:rsidP="008B2AFD">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nc:LocationCountry</w:t>
            </w:r>
            <w:proofErr w:type="spellEnd"/>
            <w:proofErr w:type="gramEnd"/>
          </w:p>
        </w:tc>
        <w:tc>
          <w:tcPr>
            <w:tcW w:w="2651" w:type="dxa"/>
          </w:tcPr>
          <w:p w14:paraId="602FF49A" w14:textId="3A83E1EF" w:rsidR="00BF0F0A" w:rsidRDefault="00BF0F0A" w:rsidP="008B2AFD">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nc:CountryType</w:t>
            </w:r>
            <w:proofErr w:type="spellEnd"/>
            <w:proofErr w:type="gramEnd"/>
          </w:p>
        </w:tc>
        <w:tc>
          <w:tcPr>
            <w:tcW w:w="5875" w:type="dxa"/>
          </w:tcPr>
          <w:p w14:paraId="2AC79B14" w14:textId="6995592F" w:rsidR="00BF0F0A" w:rsidRDefault="00BF0F0A" w:rsidP="008B2AFD">
            <w:pPr>
              <w:rPr>
                <w:rFonts w:ascii="Calibri" w:hAnsi="Calibri" w:cs="Calibri"/>
                <w:color w:val="000000"/>
                <w:sz w:val="22"/>
                <w:szCs w:val="22"/>
              </w:rPr>
            </w:pPr>
            <w:r>
              <w:rPr>
                <w:rFonts w:ascii="Calibri" w:hAnsi="Calibri" w:cs="Calibri"/>
                <w:color w:val="000000"/>
                <w:sz w:val="22"/>
                <w:szCs w:val="22"/>
              </w:rPr>
              <w:t>A country, territory, dependency, or other such geopolitical subdivision of a location.</w:t>
            </w:r>
          </w:p>
        </w:tc>
        <w:tc>
          <w:tcPr>
            <w:tcW w:w="3794" w:type="dxa"/>
          </w:tcPr>
          <w:p w14:paraId="46950DA8" w14:textId="1C5E9613" w:rsidR="00BF0F0A" w:rsidRPr="00D957F4" w:rsidRDefault="00BF0F0A" w:rsidP="008B2AFD">
            <w:pPr>
              <w:rPr>
                <w:rFonts w:ascii="Calibri" w:hAnsi="Calibri" w:cs="Calibri"/>
                <w:color w:val="000000"/>
                <w:kern w:val="0"/>
                <w:sz w:val="22"/>
                <w:szCs w:val="22"/>
              </w:rPr>
            </w:pPr>
            <w:r>
              <w:rPr>
                <w:rFonts w:ascii="Calibri" w:hAnsi="Calibri" w:cs="Calibri"/>
                <w:color w:val="000000"/>
                <w:kern w:val="0"/>
                <w:sz w:val="22"/>
                <w:szCs w:val="22"/>
              </w:rPr>
              <w:t xml:space="preserve">Only </w:t>
            </w:r>
            <w:proofErr w:type="gramStart"/>
            <w:r w:rsidRPr="008B2AFD">
              <w:rPr>
                <w:rFonts w:ascii="Calibri" w:hAnsi="Calibri" w:cs="Calibri"/>
                <w:color w:val="000000"/>
                <w:kern w:val="0"/>
                <w:sz w:val="22"/>
                <w:szCs w:val="22"/>
              </w:rPr>
              <w:t>nc:LocationCountryISO</w:t>
            </w:r>
            <w:proofErr w:type="gramEnd"/>
            <w:r w:rsidRPr="008B2AFD">
              <w:rPr>
                <w:rFonts w:ascii="Calibri" w:hAnsi="Calibri" w:cs="Calibri"/>
                <w:color w:val="000000"/>
                <w:kern w:val="0"/>
                <w:sz w:val="22"/>
                <w:szCs w:val="22"/>
              </w:rPr>
              <w:t>3166Alpha2Code</w:t>
            </w:r>
            <w:r>
              <w:rPr>
                <w:rFonts w:ascii="Calibri" w:hAnsi="Calibri" w:cs="Calibri"/>
                <w:color w:val="000000"/>
                <w:kern w:val="0"/>
                <w:sz w:val="22"/>
                <w:szCs w:val="22"/>
              </w:rPr>
              <w:t xml:space="preserve"> is required to be supported in </w:t>
            </w:r>
            <w:proofErr w:type="spellStart"/>
            <w:r>
              <w:rPr>
                <w:rFonts w:ascii="Calibri" w:hAnsi="Calibri" w:cs="Calibri"/>
                <w:color w:val="000000"/>
                <w:kern w:val="0"/>
                <w:sz w:val="22"/>
                <w:szCs w:val="22"/>
              </w:rPr>
              <w:t>CountryType</w:t>
            </w:r>
            <w:proofErr w:type="spellEnd"/>
          </w:p>
        </w:tc>
      </w:tr>
    </w:tbl>
    <w:p w14:paraId="34A5ECDF" w14:textId="77777777" w:rsidR="00D957F4" w:rsidRDefault="000B2C41" w:rsidP="000B2C41">
      <w:pPr>
        <w:pStyle w:val="Heading3"/>
      </w:pPr>
      <w:bookmarkStart w:id="220" w:name="_Toc54356202"/>
      <w:proofErr w:type="spellStart"/>
      <w:r>
        <w:t>AreaType</w:t>
      </w:r>
      <w:bookmarkEnd w:id="220"/>
      <w:proofErr w:type="spellEnd"/>
    </w:p>
    <w:tbl>
      <w:tblPr>
        <w:tblStyle w:val="TableGrid"/>
        <w:tblW w:w="18409" w:type="dxa"/>
        <w:tblLook w:val="04A0" w:firstRow="1" w:lastRow="0" w:firstColumn="1" w:lastColumn="0" w:noHBand="0" w:noVBand="1"/>
      </w:tblPr>
      <w:tblGrid>
        <w:gridCol w:w="3256"/>
        <w:gridCol w:w="3827"/>
        <w:gridCol w:w="3260"/>
        <w:gridCol w:w="4475"/>
        <w:gridCol w:w="3591"/>
      </w:tblGrid>
      <w:tr w:rsidR="00BF0F0A" w:rsidRPr="00F76794" w14:paraId="1FF188DB" w14:textId="77777777" w:rsidTr="00836C01">
        <w:tc>
          <w:tcPr>
            <w:tcW w:w="3256" w:type="dxa"/>
          </w:tcPr>
          <w:p w14:paraId="6A14333D" w14:textId="6CEA9BE8" w:rsidR="00BF0F0A" w:rsidRPr="00F76794" w:rsidRDefault="00BF0F0A" w:rsidP="0071031A">
            <w:pPr>
              <w:pStyle w:val="BodyText"/>
              <w:rPr>
                <w:rFonts w:ascii="Tahoma" w:hAnsi="Tahoma" w:cs="Tahoma"/>
                <w:b/>
                <w:bCs/>
              </w:rPr>
            </w:pPr>
            <w:r>
              <w:rPr>
                <w:rFonts w:ascii="Tahoma" w:hAnsi="Tahoma" w:cs="Tahoma"/>
                <w:b/>
                <w:bCs/>
              </w:rPr>
              <w:t>JSON Name</w:t>
            </w:r>
          </w:p>
        </w:tc>
        <w:tc>
          <w:tcPr>
            <w:tcW w:w="3827" w:type="dxa"/>
          </w:tcPr>
          <w:p w14:paraId="5DFCB9F0" w14:textId="75A22FE4" w:rsidR="00BF0F0A" w:rsidRPr="00F76794" w:rsidRDefault="00BF0F0A" w:rsidP="0071031A">
            <w:pPr>
              <w:pStyle w:val="BodyText"/>
              <w:rPr>
                <w:rFonts w:ascii="Tahoma" w:hAnsi="Tahoma" w:cs="Tahoma"/>
                <w:b/>
                <w:bCs/>
              </w:rPr>
            </w:pPr>
            <w:r w:rsidRPr="00F76794">
              <w:rPr>
                <w:rFonts w:ascii="Tahoma" w:hAnsi="Tahoma" w:cs="Tahoma"/>
                <w:b/>
                <w:bCs/>
              </w:rPr>
              <w:t>Data element</w:t>
            </w:r>
          </w:p>
        </w:tc>
        <w:tc>
          <w:tcPr>
            <w:tcW w:w="3260" w:type="dxa"/>
          </w:tcPr>
          <w:p w14:paraId="43760E92" w14:textId="77777777" w:rsidR="00BF0F0A" w:rsidRPr="00F76794" w:rsidRDefault="00BF0F0A" w:rsidP="0071031A">
            <w:pPr>
              <w:pStyle w:val="BodyText"/>
              <w:rPr>
                <w:rFonts w:ascii="Tahoma" w:hAnsi="Tahoma" w:cs="Tahoma"/>
                <w:b/>
                <w:bCs/>
              </w:rPr>
            </w:pPr>
            <w:r w:rsidRPr="00F76794">
              <w:rPr>
                <w:rFonts w:ascii="Tahoma" w:hAnsi="Tahoma" w:cs="Tahoma"/>
                <w:b/>
                <w:bCs/>
              </w:rPr>
              <w:t>Type</w:t>
            </w:r>
          </w:p>
        </w:tc>
        <w:tc>
          <w:tcPr>
            <w:tcW w:w="4475" w:type="dxa"/>
          </w:tcPr>
          <w:p w14:paraId="2319BD79" w14:textId="77777777" w:rsidR="00BF0F0A" w:rsidRPr="00F76794" w:rsidRDefault="00BF0F0A" w:rsidP="0071031A">
            <w:pPr>
              <w:pStyle w:val="BodyText"/>
              <w:rPr>
                <w:rFonts w:ascii="Tahoma" w:hAnsi="Tahoma" w:cs="Tahoma"/>
                <w:b/>
                <w:bCs/>
              </w:rPr>
            </w:pPr>
            <w:r w:rsidRPr="00F76794">
              <w:rPr>
                <w:rFonts w:ascii="Tahoma" w:hAnsi="Tahoma" w:cs="Tahoma"/>
                <w:b/>
                <w:bCs/>
              </w:rPr>
              <w:t>Description</w:t>
            </w:r>
          </w:p>
        </w:tc>
        <w:tc>
          <w:tcPr>
            <w:tcW w:w="3591" w:type="dxa"/>
          </w:tcPr>
          <w:p w14:paraId="2D869AE8" w14:textId="77777777" w:rsidR="00BF0F0A" w:rsidRPr="00F76794" w:rsidRDefault="00BF0F0A" w:rsidP="0071031A">
            <w:pPr>
              <w:pStyle w:val="BodyText"/>
              <w:rPr>
                <w:rFonts w:ascii="Tahoma" w:hAnsi="Tahoma" w:cs="Tahoma"/>
                <w:b/>
                <w:bCs/>
              </w:rPr>
            </w:pPr>
            <w:r w:rsidRPr="00F76794">
              <w:rPr>
                <w:rFonts w:ascii="Tahoma" w:hAnsi="Tahoma" w:cs="Tahoma"/>
                <w:b/>
                <w:bCs/>
              </w:rPr>
              <w:t>Comment</w:t>
            </w:r>
          </w:p>
        </w:tc>
      </w:tr>
      <w:tr w:rsidR="00BF0F0A" w:rsidRPr="00B6200C" w14:paraId="3B27CBC8" w14:textId="77777777" w:rsidTr="00836C01">
        <w:tc>
          <w:tcPr>
            <w:tcW w:w="3256" w:type="dxa"/>
          </w:tcPr>
          <w:p w14:paraId="79E478C4" w14:textId="7592D5E9" w:rsidR="00BF0F0A" w:rsidRDefault="007C6C88" w:rsidP="00C40C6F">
            <w:pPr>
              <w:pStyle w:val="BodyText"/>
              <w:rPr>
                <w:rFonts w:ascii="Calibri" w:hAnsi="Calibri" w:cs="Calibri"/>
                <w:i/>
                <w:iCs/>
                <w:color w:val="000000"/>
                <w:sz w:val="22"/>
                <w:szCs w:val="22"/>
              </w:rPr>
            </w:pPr>
            <w:r>
              <w:rPr>
                <w:rFonts w:ascii="Calibri" w:hAnsi="Calibri" w:cs="Calibri"/>
                <w:i/>
                <w:iCs/>
                <w:color w:val="000000"/>
                <w:sz w:val="22"/>
                <w:szCs w:val="22"/>
              </w:rPr>
              <w:t>WGS84LocationEllipse</w:t>
            </w:r>
          </w:p>
        </w:tc>
        <w:tc>
          <w:tcPr>
            <w:tcW w:w="3827" w:type="dxa"/>
          </w:tcPr>
          <w:p w14:paraId="101BF37B" w14:textId="23FE9D47" w:rsidR="00BF0F0A" w:rsidRPr="00B6200C" w:rsidRDefault="00BF0F0A" w:rsidP="00C40C6F">
            <w:pPr>
              <w:pStyle w:val="BodyText"/>
              <w:rPr>
                <w:rFonts w:ascii="Tahoma" w:hAnsi="Tahoma" w:cs="Tahoma"/>
              </w:rPr>
            </w:pPr>
            <w:proofErr w:type="gramStart"/>
            <w:r>
              <w:rPr>
                <w:rFonts w:ascii="Calibri" w:hAnsi="Calibri" w:cs="Calibri"/>
                <w:i/>
                <w:iCs/>
                <w:color w:val="000000"/>
                <w:sz w:val="22"/>
                <w:szCs w:val="22"/>
              </w:rPr>
              <w:t>mo:WGS</w:t>
            </w:r>
            <w:proofErr w:type="gramEnd"/>
            <w:r>
              <w:rPr>
                <w:rFonts w:ascii="Calibri" w:hAnsi="Calibri" w:cs="Calibri"/>
                <w:i/>
                <w:iCs/>
                <w:color w:val="000000"/>
                <w:sz w:val="22"/>
                <w:szCs w:val="22"/>
              </w:rPr>
              <w:t>84LocationEllipse</w:t>
            </w:r>
          </w:p>
        </w:tc>
        <w:tc>
          <w:tcPr>
            <w:tcW w:w="3260" w:type="dxa"/>
          </w:tcPr>
          <w:p w14:paraId="1B5878D2" w14:textId="4253A36B" w:rsidR="00BF0F0A" w:rsidRPr="00B6200C" w:rsidRDefault="00BF0F0A" w:rsidP="00C40C6F">
            <w:pPr>
              <w:pStyle w:val="BodyText"/>
              <w:rPr>
                <w:rFonts w:ascii="Tahoma" w:hAnsi="Tahoma" w:cs="Tahoma"/>
              </w:rPr>
            </w:pPr>
            <w:proofErr w:type="gramStart"/>
            <w:r w:rsidRPr="008A2125">
              <w:rPr>
                <w:rFonts w:ascii="Calibri" w:hAnsi="Calibri" w:cs="Calibri"/>
                <w:sz w:val="22"/>
                <w:szCs w:val="22"/>
              </w:rPr>
              <w:t>mo:WGS</w:t>
            </w:r>
            <w:proofErr w:type="gramEnd"/>
            <w:r w:rsidRPr="008A2125">
              <w:rPr>
                <w:rFonts w:ascii="Calibri" w:hAnsi="Calibri" w:cs="Calibri"/>
                <w:sz w:val="22"/>
                <w:szCs w:val="22"/>
              </w:rPr>
              <w:t>84EllipseType</w:t>
            </w:r>
          </w:p>
        </w:tc>
        <w:tc>
          <w:tcPr>
            <w:tcW w:w="4475" w:type="dxa"/>
          </w:tcPr>
          <w:p w14:paraId="2C1FE08A" w14:textId="1C797AC9" w:rsidR="00BF0F0A" w:rsidRPr="00B6200C" w:rsidRDefault="00BF0F0A" w:rsidP="00C40C6F">
            <w:pPr>
              <w:rPr>
                <w:rFonts w:ascii="Calibri" w:hAnsi="Calibri" w:cs="Calibri"/>
                <w:color w:val="000000"/>
                <w:kern w:val="0"/>
                <w:sz w:val="22"/>
                <w:szCs w:val="22"/>
              </w:rPr>
            </w:pPr>
            <w:proofErr w:type="spellStart"/>
            <w:proofErr w:type="gramStart"/>
            <w:r>
              <w:rPr>
                <w:rFonts w:ascii="Calibri" w:hAnsi="Calibri" w:cs="Calibri"/>
                <w:color w:val="000000"/>
                <w:sz w:val="22"/>
                <w:szCs w:val="22"/>
              </w:rPr>
              <w:t>A</w:t>
            </w:r>
            <w:proofErr w:type="spellEnd"/>
            <w:r>
              <w:rPr>
                <w:rFonts w:ascii="Calibri" w:hAnsi="Calibri" w:cs="Calibri"/>
                <w:color w:val="000000"/>
                <w:sz w:val="22"/>
                <w:szCs w:val="22"/>
              </w:rPr>
              <w:t xml:space="preserve">  area</w:t>
            </w:r>
            <w:proofErr w:type="gramEnd"/>
            <w:r>
              <w:rPr>
                <w:rFonts w:ascii="Calibri" w:hAnsi="Calibri" w:cs="Calibri"/>
                <w:color w:val="000000"/>
                <w:sz w:val="22"/>
                <w:szCs w:val="22"/>
              </w:rPr>
              <w:t xml:space="preserve"> region described by an ellipse specified by a point, major axis, minor axis and rotation, using WGS84, meters, and decimal degrees.</w:t>
            </w:r>
          </w:p>
        </w:tc>
        <w:tc>
          <w:tcPr>
            <w:tcW w:w="3591" w:type="dxa"/>
          </w:tcPr>
          <w:p w14:paraId="5DF5D636" w14:textId="38EC6BEA" w:rsidR="00BF0F0A" w:rsidRPr="00B6200C" w:rsidRDefault="00BF0F0A" w:rsidP="00C40C6F">
            <w:pPr>
              <w:rPr>
                <w:rFonts w:ascii="Calibri" w:hAnsi="Calibri" w:cs="Calibri"/>
                <w:color w:val="000000"/>
                <w:kern w:val="0"/>
                <w:sz w:val="22"/>
                <w:szCs w:val="22"/>
              </w:rPr>
            </w:pPr>
          </w:p>
        </w:tc>
      </w:tr>
      <w:tr w:rsidR="00BF0F0A" w:rsidRPr="00B6200C" w14:paraId="58B6BDC6" w14:textId="77777777" w:rsidTr="00836C01">
        <w:tc>
          <w:tcPr>
            <w:tcW w:w="3256" w:type="dxa"/>
          </w:tcPr>
          <w:p w14:paraId="2DA3565F" w14:textId="2ACC28B5" w:rsidR="00BF0F0A" w:rsidRDefault="007C6C88" w:rsidP="00493434">
            <w:pPr>
              <w:pStyle w:val="BodyText"/>
              <w:rPr>
                <w:rFonts w:ascii="Calibri" w:hAnsi="Calibri" w:cs="Calibri"/>
                <w:i/>
                <w:iCs/>
                <w:color w:val="000000"/>
                <w:sz w:val="22"/>
                <w:szCs w:val="22"/>
              </w:rPr>
            </w:pPr>
            <w:r>
              <w:rPr>
                <w:rFonts w:ascii="Calibri" w:hAnsi="Calibri" w:cs="Calibri"/>
                <w:i/>
                <w:iCs/>
                <w:color w:val="000000"/>
                <w:sz w:val="22"/>
                <w:szCs w:val="22"/>
              </w:rPr>
              <w:t>WGS84LocationExternalPolygon</w:t>
            </w:r>
          </w:p>
        </w:tc>
        <w:tc>
          <w:tcPr>
            <w:tcW w:w="3827" w:type="dxa"/>
          </w:tcPr>
          <w:p w14:paraId="65A0C8DF" w14:textId="4CF9FE73" w:rsidR="00BF0F0A" w:rsidRPr="00B6200C" w:rsidRDefault="00BF0F0A" w:rsidP="00493434">
            <w:pPr>
              <w:pStyle w:val="BodyText"/>
              <w:rPr>
                <w:rFonts w:ascii="Tahoma" w:hAnsi="Tahoma" w:cs="Tahoma"/>
              </w:rPr>
            </w:pPr>
            <w:proofErr w:type="gramStart"/>
            <w:r>
              <w:rPr>
                <w:rFonts w:ascii="Calibri" w:hAnsi="Calibri" w:cs="Calibri"/>
                <w:i/>
                <w:iCs/>
                <w:color w:val="000000"/>
                <w:sz w:val="22"/>
                <w:szCs w:val="22"/>
              </w:rPr>
              <w:t>mo:WGS</w:t>
            </w:r>
            <w:proofErr w:type="gramEnd"/>
            <w:r>
              <w:rPr>
                <w:rFonts w:ascii="Calibri" w:hAnsi="Calibri" w:cs="Calibri"/>
                <w:i/>
                <w:iCs/>
                <w:color w:val="000000"/>
                <w:sz w:val="22"/>
                <w:szCs w:val="22"/>
              </w:rPr>
              <w:t>84LocationExternalPolygon</w:t>
            </w:r>
          </w:p>
        </w:tc>
        <w:tc>
          <w:tcPr>
            <w:tcW w:w="3260" w:type="dxa"/>
          </w:tcPr>
          <w:p w14:paraId="64470B1F" w14:textId="5BCC8CC3" w:rsidR="00BF0F0A" w:rsidRPr="00B6200C" w:rsidRDefault="00BF0F0A" w:rsidP="00493434">
            <w:pPr>
              <w:pStyle w:val="BodyText"/>
              <w:rPr>
                <w:rFonts w:ascii="Tahoma" w:hAnsi="Tahoma" w:cs="Tahoma"/>
              </w:rPr>
            </w:pPr>
            <w:proofErr w:type="gramStart"/>
            <w:r w:rsidRPr="008A2125">
              <w:rPr>
                <w:rFonts w:ascii="Calibri" w:hAnsi="Calibri" w:cs="Calibri"/>
                <w:sz w:val="22"/>
                <w:szCs w:val="22"/>
              </w:rPr>
              <w:t>mo:WGS</w:t>
            </w:r>
            <w:proofErr w:type="gramEnd"/>
            <w:r w:rsidRPr="008A2125">
              <w:rPr>
                <w:rFonts w:ascii="Calibri" w:hAnsi="Calibri" w:cs="Calibri"/>
                <w:sz w:val="22"/>
                <w:szCs w:val="22"/>
              </w:rPr>
              <w:t>84ExternalPolygonType</w:t>
            </w:r>
          </w:p>
        </w:tc>
        <w:tc>
          <w:tcPr>
            <w:tcW w:w="4475" w:type="dxa"/>
          </w:tcPr>
          <w:p w14:paraId="1482849F" w14:textId="6CF5BDFC" w:rsidR="00BF0F0A" w:rsidRPr="00B6200C" w:rsidRDefault="00BF0F0A" w:rsidP="00493434">
            <w:pPr>
              <w:rPr>
                <w:rFonts w:ascii="Calibri" w:hAnsi="Calibri" w:cs="Calibri"/>
                <w:color w:val="000000"/>
                <w:kern w:val="0"/>
                <w:sz w:val="22"/>
                <w:szCs w:val="22"/>
              </w:rPr>
            </w:pPr>
            <w:r>
              <w:rPr>
                <w:rFonts w:ascii="Calibri" w:hAnsi="Calibri" w:cs="Calibri"/>
                <w:color w:val="000000"/>
                <w:sz w:val="22"/>
                <w:szCs w:val="22"/>
              </w:rPr>
              <w:t>An area region described by a polygon with no interior region, using WGS84 coordinates.</w:t>
            </w:r>
          </w:p>
        </w:tc>
        <w:tc>
          <w:tcPr>
            <w:tcW w:w="3591" w:type="dxa"/>
          </w:tcPr>
          <w:p w14:paraId="6E2691DD" w14:textId="77777777" w:rsidR="00BF0F0A" w:rsidRPr="00B6200C" w:rsidRDefault="00BF0F0A" w:rsidP="00493434">
            <w:pPr>
              <w:rPr>
                <w:rFonts w:ascii="Calibri" w:hAnsi="Calibri" w:cs="Calibri"/>
                <w:color w:val="000000"/>
                <w:kern w:val="0"/>
                <w:sz w:val="22"/>
                <w:szCs w:val="22"/>
              </w:rPr>
            </w:pPr>
          </w:p>
        </w:tc>
      </w:tr>
    </w:tbl>
    <w:p w14:paraId="3231E2CC" w14:textId="77777777" w:rsidR="000B2C41" w:rsidRDefault="007F0B36" w:rsidP="007F0B36">
      <w:pPr>
        <w:pStyle w:val="Heading3"/>
      </w:pPr>
      <w:bookmarkStart w:id="221" w:name="_Toc54356203"/>
      <w:proofErr w:type="spellStart"/>
      <w:r>
        <w:lastRenderedPageBreak/>
        <w:t>ContactInformationType</w:t>
      </w:r>
      <w:bookmarkEnd w:id="221"/>
      <w:proofErr w:type="spellEnd"/>
    </w:p>
    <w:tbl>
      <w:tblPr>
        <w:tblStyle w:val="TableGrid"/>
        <w:tblW w:w="17993" w:type="dxa"/>
        <w:tblLook w:val="04A0" w:firstRow="1" w:lastRow="0" w:firstColumn="1" w:lastColumn="0" w:noHBand="0" w:noVBand="1"/>
      </w:tblPr>
      <w:tblGrid>
        <w:gridCol w:w="2303"/>
        <w:gridCol w:w="3655"/>
        <w:gridCol w:w="3189"/>
        <w:gridCol w:w="5942"/>
        <w:gridCol w:w="2904"/>
      </w:tblGrid>
      <w:tr w:rsidR="00BF0F0A" w:rsidRPr="00F76794" w14:paraId="0AA98626" w14:textId="77777777" w:rsidTr="00836C01">
        <w:tc>
          <w:tcPr>
            <w:tcW w:w="2214" w:type="dxa"/>
          </w:tcPr>
          <w:p w14:paraId="1C10BE3D" w14:textId="4ACACB49" w:rsidR="00BF0F0A" w:rsidRPr="00F76794" w:rsidRDefault="00BF0F0A" w:rsidP="0071031A">
            <w:pPr>
              <w:pStyle w:val="BodyText"/>
              <w:rPr>
                <w:rFonts w:ascii="Tahoma" w:hAnsi="Tahoma" w:cs="Tahoma"/>
                <w:b/>
                <w:bCs/>
              </w:rPr>
            </w:pPr>
            <w:r>
              <w:rPr>
                <w:rFonts w:ascii="Tahoma" w:hAnsi="Tahoma" w:cs="Tahoma"/>
                <w:b/>
                <w:bCs/>
              </w:rPr>
              <w:t>JSON Name</w:t>
            </w:r>
          </w:p>
        </w:tc>
        <w:tc>
          <w:tcPr>
            <w:tcW w:w="3655" w:type="dxa"/>
          </w:tcPr>
          <w:p w14:paraId="6BB5FBC0" w14:textId="74B9EEF2" w:rsidR="00BF0F0A" w:rsidRPr="00F76794" w:rsidRDefault="00BF0F0A" w:rsidP="0071031A">
            <w:pPr>
              <w:pStyle w:val="BodyText"/>
              <w:rPr>
                <w:rFonts w:ascii="Tahoma" w:hAnsi="Tahoma" w:cs="Tahoma"/>
                <w:b/>
                <w:bCs/>
              </w:rPr>
            </w:pPr>
            <w:r w:rsidRPr="00F76794">
              <w:rPr>
                <w:rFonts w:ascii="Tahoma" w:hAnsi="Tahoma" w:cs="Tahoma"/>
                <w:b/>
                <w:bCs/>
              </w:rPr>
              <w:t>Data element</w:t>
            </w:r>
          </w:p>
        </w:tc>
        <w:tc>
          <w:tcPr>
            <w:tcW w:w="3198" w:type="dxa"/>
          </w:tcPr>
          <w:p w14:paraId="3F87F1F5" w14:textId="77777777" w:rsidR="00BF0F0A" w:rsidRPr="00F76794" w:rsidRDefault="00BF0F0A" w:rsidP="0071031A">
            <w:pPr>
              <w:pStyle w:val="BodyText"/>
              <w:rPr>
                <w:rFonts w:ascii="Tahoma" w:hAnsi="Tahoma" w:cs="Tahoma"/>
                <w:b/>
                <w:bCs/>
              </w:rPr>
            </w:pPr>
            <w:r w:rsidRPr="00F76794">
              <w:rPr>
                <w:rFonts w:ascii="Tahoma" w:hAnsi="Tahoma" w:cs="Tahoma"/>
                <w:b/>
                <w:bCs/>
              </w:rPr>
              <w:t>Type</w:t>
            </w:r>
          </w:p>
        </w:tc>
        <w:tc>
          <w:tcPr>
            <w:tcW w:w="6000" w:type="dxa"/>
          </w:tcPr>
          <w:p w14:paraId="5D5A0B8F" w14:textId="77777777" w:rsidR="00BF0F0A" w:rsidRPr="00F76794" w:rsidRDefault="00BF0F0A" w:rsidP="0071031A">
            <w:pPr>
              <w:pStyle w:val="BodyText"/>
              <w:rPr>
                <w:rFonts w:ascii="Tahoma" w:hAnsi="Tahoma" w:cs="Tahoma"/>
                <w:b/>
                <w:bCs/>
              </w:rPr>
            </w:pPr>
            <w:r w:rsidRPr="00F76794">
              <w:rPr>
                <w:rFonts w:ascii="Tahoma" w:hAnsi="Tahoma" w:cs="Tahoma"/>
                <w:b/>
                <w:bCs/>
              </w:rPr>
              <w:t>Description</w:t>
            </w:r>
          </w:p>
        </w:tc>
        <w:tc>
          <w:tcPr>
            <w:tcW w:w="2926" w:type="dxa"/>
          </w:tcPr>
          <w:p w14:paraId="627A58B2" w14:textId="77777777" w:rsidR="00BF0F0A" w:rsidRPr="00F76794" w:rsidRDefault="00BF0F0A" w:rsidP="0071031A">
            <w:pPr>
              <w:pStyle w:val="BodyText"/>
              <w:rPr>
                <w:rFonts w:ascii="Tahoma" w:hAnsi="Tahoma" w:cs="Tahoma"/>
                <w:b/>
                <w:bCs/>
              </w:rPr>
            </w:pPr>
            <w:r w:rsidRPr="00F76794">
              <w:rPr>
                <w:rFonts w:ascii="Tahoma" w:hAnsi="Tahoma" w:cs="Tahoma"/>
                <w:b/>
                <w:bCs/>
              </w:rPr>
              <w:t>Comment</w:t>
            </w:r>
          </w:p>
        </w:tc>
      </w:tr>
      <w:tr w:rsidR="00BF0F0A" w:rsidRPr="00B6200C" w14:paraId="4A9976E3" w14:textId="77777777" w:rsidTr="00836C01">
        <w:tc>
          <w:tcPr>
            <w:tcW w:w="2214" w:type="dxa"/>
          </w:tcPr>
          <w:p w14:paraId="5BE75428" w14:textId="34D01AF1" w:rsidR="00BF0F0A" w:rsidRDefault="00E542CD" w:rsidP="007F0B36">
            <w:pPr>
              <w:pStyle w:val="BodyText"/>
              <w:rPr>
                <w:rFonts w:ascii="Calibri" w:hAnsi="Calibri" w:cs="Calibri"/>
                <w:i/>
                <w:iCs/>
                <w:color w:val="000000"/>
                <w:sz w:val="22"/>
                <w:szCs w:val="22"/>
              </w:rPr>
            </w:pPr>
            <w:proofErr w:type="spellStart"/>
            <w:r>
              <w:rPr>
                <w:rFonts w:ascii="Calibri" w:hAnsi="Calibri" w:cs="Calibri"/>
                <w:i/>
                <w:iCs/>
                <w:color w:val="000000"/>
                <w:sz w:val="22"/>
                <w:szCs w:val="22"/>
              </w:rPr>
              <w:t>e</w:t>
            </w:r>
            <w:r w:rsidR="005036A4">
              <w:rPr>
                <w:rFonts w:ascii="Calibri" w:hAnsi="Calibri" w:cs="Calibri"/>
                <w:i/>
                <w:iCs/>
                <w:color w:val="000000"/>
                <w:sz w:val="22"/>
                <w:szCs w:val="22"/>
              </w:rPr>
              <w:t>mailID</w:t>
            </w:r>
            <w:proofErr w:type="spellEnd"/>
          </w:p>
        </w:tc>
        <w:tc>
          <w:tcPr>
            <w:tcW w:w="3655" w:type="dxa"/>
          </w:tcPr>
          <w:p w14:paraId="248C1F59" w14:textId="495EFB9B" w:rsidR="00BF0F0A" w:rsidRPr="00B6200C" w:rsidRDefault="00BF0F0A" w:rsidP="007F0B36">
            <w:pPr>
              <w:pStyle w:val="BodyText"/>
              <w:rPr>
                <w:rFonts w:ascii="Tahoma" w:hAnsi="Tahoma" w:cs="Tahoma"/>
              </w:rPr>
            </w:pPr>
            <w:proofErr w:type="spellStart"/>
            <w:proofErr w:type="gramStart"/>
            <w:r>
              <w:rPr>
                <w:rFonts w:ascii="Calibri" w:hAnsi="Calibri" w:cs="Calibri"/>
                <w:i/>
                <w:iCs/>
                <w:color w:val="000000"/>
                <w:sz w:val="22"/>
                <w:szCs w:val="22"/>
              </w:rPr>
              <w:t>nc:ContactEmailID</w:t>
            </w:r>
            <w:proofErr w:type="spellEnd"/>
            <w:proofErr w:type="gramEnd"/>
          </w:p>
        </w:tc>
        <w:tc>
          <w:tcPr>
            <w:tcW w:w="3198" w:type="dxa"/>
          </w:tcPr>
          <w:p w14:paraId="2E9B4E02" w14:textId="039FAE97" w:rsidR="00BF0F0A" w:rsidRPr="00B6200C" w:rsidRDefault="00BF0F0A" w:rsidP="007F0B36">
            <w:pPr>
              <w:pStyle w:val="BodyText"/>
              <w:rPr>
                <w:rFonts w:ascii="Tahoma" w:hAnsi="Tahoma" w:cs="Tahoma"/>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xs:string</w:t>
            </w:r>
            <w:proofErr w:type="spellEnd"/>
            <w:proofErr w:type="gramEnd"/>
          </w:p>
        </w:tc>
        <w:tc>
          <w:tcPr>
            <w:tcW w:w="6000" w:type="dxa"/>
          </w:tcPr>
          <w:p w14:paraId="170C70CE" w14:textId="1FF97CFF"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An electronic mailing address by which a person or organization may be contacted.</w:t>
            </w:r>
          </w:p>
        </w:tc>
        <w:tc>
          <w:tcPr>
            <w:tcW w:w="2926" w:type="dxa"/>
          </w:tcPr>
          <w:p w14:paraId="53504CA7" w14:textId="77777777" w:rsidR="00BF0F0A" w:rsidRPr="00B6200C" w:rsidRDefault="00BF0F0A" w:rsidP="007F0B36">
            <w:pPr>
              <w:rPr>
                <w:rFonts w:ascii="Calibri" w:hAnsi="Calibri" w:cs="Calibri"/>
                <w:color w:val="000000"/>
                <w:kern w:val="0"/>
                <w:sz w:val="22"/>
                <w:szCs w:val="22"/>
              </w:rPr>
            </w:pPr>
          </w:p>
        </w:tc>
      </w:tr>
      <w:tr w:rsidR="00BF0F0A" w:rsidRPr="00B6200C" w14:paraId="320E680A" w14:textId="77777777" w:rsidTr="00836C01">
        <w:tc>
          <w:tcPr>
            <w:tcW w:w="2214" w:type="dxa"/>
          </w:tcPr>
          <w:p w14:paraId="5AC538E4" w14:textId="3E65B2AF" w:rsidR="00BF0F0A" w:rsidRDefault="00E542CD" w:rsidP="007F0B36">
            <w:pPr>
              <w:pStyle w:val="BodyText"/>
              <w:rPr>
                <w:rFonts w:ascii="Calibri" w:hAnsi="Calibri" w:cs="Calibri"/>
                <w:i/>
                <w:iCs/>
                <w:color w:val="000000"/>
                <w:sz w:val="22"/>
                <w:szCs w:val="22"/>
              </w:rPr>
            </w:pPr>
            <w:proofErr w:type="spellStart"/>
            <w:r>
              <w:rPr>
                <w:rFonts w:ascii="Calibri" w:hAnsi="Calibri" w:cs="Calibri"/>
                <w:i/>
                <w:iCs/>
                <w:color w:val="000000"/>
                <w:sz w:val="22"/>
                <w:szCs w:val="22"/>
              </w:rPr>
              <w:t>i</w:t>
            </w:r>
            <w:r w:rsidR="005036A4">
              <w:rPr>
                <w:rFonts w:ascii="Calibri" w:hAnsi="Calibri" w:cs="Calibri"/>
                <w:i/>
                <w:iCs/>
                <w:color w:val="000000"/>
                <w:sz w:val="22"/>
                <w:szCs w:val="22"/>
              </w:rPr>
              <w:t>nstantMessenger</w:t>
            </w:r>
            <w:proofErr w:type="spellEnd"/>
          </w:p>
        </w:tc>
        <w:tc>
          <w:tcPr>
            <w:tcW w:w="3655" w:type="dxa"/>
          </w:tcPr>
          <w:p w14:paraId="4F7DD555" w14:textId="54945D1E" w:rsidR="00BF0F0A" w:rsidRPr="00B6200C" w:rsidRDefault="00BF0F0A" w:rsidP="007F0B36">
            <w:pPr>
              <w:pStyle w:val="BodyText"/>
              <w:rPr>
                <w:rFonts w:ascii="Tahoma" w:hAnsi="Tahoma" w:cs="Tahoma"/>
              </w:rPr>
            </w:pPr>
            <w:proofErr w:type="spellStart"/>
            <w:proofErr w:type="gramStart"/>
            <w:r>
              <w:rPr>
                <w:rFonts w:ascii="Calibri" w:hAnsi="Calibri" w:cs="Calibri"/>
                <w:i/>
                <w:iCs/>
                <w:color w:val="000000"/>
                <w:sz w:val="22"/>
                <w:szCs w:val="22"/>
              </w:rPr>
              <w:t>nc:ContactInstantMessenger</w:t>
            </w:r>
            <w:proofErr w:type="spellEnd"/>
            <w:proofErr w:type="gramEnd"/>
          </w:p>
        </w:tc>
        <w:tc>
          <w:tcPr>
            <w:tcW w:w="3198" w:type="dxa"/>
          </w:tcPr>
          <w:p w14:paraId="296DEE0E" w14:textId="7BB36436"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nc:InstantMessengerType</w:t>
            </w:r>
            <w:proofErr w:type="spellEnd"/>
            <w:proofErr w:type="gramEnd"/>
          </w:p>
        </w:tc>
        <w:tc>
          <w:tcPr>
            <w:tcW w:w="6000" w:type="dxa"/>
          </w:tcPr>
          <w:p w14:paraId="79525032" w14:textId="4FE0727F"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 user account for an instant messaging program by which a person or organization may be contacted.</w:t>
            </w:r>
          </w:p>
        </w:tc>
        <w:tc>
          <w:tcPr>
            <w:tcW w:w="2926" w:type="dxa"/>
          </w:tcPr>
          <w:p w14:paraId="65DB8872" w14:textId="77777777" w:rsidR="00BF0F0A" w:rsidRPr="00B6200C" w:rsidRDefault="00BF0F0A" w:rsidP="007F0B36">
            <w:pPr>
              <w:rPr>
                <w:rFonts w:ascii="Calibri" w:hAnsi="Calibri" w:cs="Calibri"/>
                <w:color w:val="000000"/>
                <w:kern w:val="0"/>
                <w:sz w:val="22"/>
                <w:szCs w:val="22"/>
              </w:rPr>
            </w:pPr>
          </w:p>
        </w:tc>
      </w:tr>
      <w:tr w:rsidR="00BF0F0A" w:rsidRPr="00B6200C" w14:paraId="3F8BD871" w14:textId="77777777" w:rsidTr="00836C01">
        <w:tc>
          <w:tcPr>
            <w:tcW w:w="2214" w:type="dxa"/>
          </w:tcPr>
          <w:p w14:paraId="1C85637C" w14:textId="2726A8E1" w:rsidR="00BF0F0A" w:rsidRDefault="00E542CD" w:rsidP="007F0B36">
            <w:pPr>
              <w:pStyle w:val="BodyText"/>
              <w:rPr>
                <w:rFonts w:ascii="Calibri" w:hAnsi="Calibri" w:cs="Calibri"/>
                <w:i/>
                <w:iCs/>
                <w:color w:val="000000"/>
                <w:sz w:val="22"/>
                <w:szCs w:val="22"/>
              </w:rPr>
            </w:pPr>
            <w:proofErr w:type="spellStart"/>
            <w:r>
              <w:rPr>
                <w:rFonts w:ascii="Calibri" w:hAnsi="Calibri" w:cs="Calibri"/>
                <w:i/>
                <w:iCs/>
                <w:color w:val="000000"/>
                <w:sz w:val="22"/>
                <w:szCs w:val="22"/>
              </w:rPr>
              <w:t>m</w:t>
            </w:r>
            <w:r w:rsidR="005036A4">
              <w:rPr>
                <w:rFonts w:ascii="Calibri" w:hAnsi="Calibri" w:cs="Calibri"/>
                <w:i/>
                <w:iCs/>
                <w:color w:val="000000"/>
                <w:sz w:val="22"/>
                <w:szCs w:val="22"/>
              </w:rPr>
              <w:t>ailingAddress</w:t>
            </w:r>
            <w:proofErr w:type="spellEnd"/>
          </w:p>
        </w:tc>
        <w:tc>
          <w:tcPr>
            <w:tcW w:w="3655" w:type="dxa"/>
          </w:tcPr>
          <w:p w14:paraId="0FD9D45B" w14:textId="5B24595E" w:rsidR="00BF0F0A" w:rsidRPr="00B6200C" w:rsidRDefault="00BF0F0A" w:rsidP="007F0B36">
            <w:pPr>
              <w:pStyle w:val="BodyText"/>
              <w:rPr>
                <w:rFonts w:ascii="Tahoma" w:hAnsi="Tahoma" w:cs="Tahoma"/>
              </w:rPr>
            </w:pPr>
            <w:proofErr w:type="spellStart"/>
            <w:proofErr w:type="gramStart"/>
            <w:r>
              <w:rPr>
                <w:rFonts w:ascii="Calibri" w:hAnsi="Calibri" w:cs="Calibri"/>
                <w:i/>
                <w:iCs/>
                <w:color w:val="000000"/>
                <w:sz w:val="22"/>
                <w:szCs w:val="22"/>
              </w:rPr>
              <w:t>nc:ContactMailingAddress</w:t>
            </w:r>
            <w:proofErr w:type="spellEnd"/>
            <w:proofErr w:type="gramEnd"/>
          </w:p>
        </w:tc>
        <w:tc>
          <w:tcPr>
            <w:tcW w:w="3198" w:type="dxa"/>
          </w:tcPr>
          <w:p w14:paraId="32B44EC6" w14:textId="0D2D5EBB"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nc:AddressType</w:t>
            </w:r>
            <w:proofErr w:type="spellEnd"/>
            <w:proofErr w:type="gramEnd"/>
          </w:p>
        </w:tc>
        <w:tc>
          <w:tcPr>
            <w:tcW w:w="6000" w:type="dxa"/>
          </w:tcPr>
          <w:p w14:paraId="4A3EBFBF" w14:textId="4ABEB7A7"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 postal address by which a person or organization may be contacted.</w:t>
            </w:r>
          </w:p>
        </w:tc>
        <w:tc>
          <w:tcPr>
            <w:tcW w:w="2926" w:type="dxa"/>
          </w:tcPr>
          <w:p w14:paraId="644ED69B" w14:textId="77777777" w:rsidR="00BF0F0A" w:rsidRPr="00B6200C" w:rsidRDefault="00BF0F0A" w:rsidP="007F0B36">
            <w:pPr>
              <w:rPr>
                <w:rFonts w:ascii="Calibri" w:hAnsi="Calibri" w:cs="Calibri"/>
                <w:color w:val="000000"/>
                <w:kern w:val="0"/>
                <w:sz w:val="22"/>
                <w:szCs w:val="22"/>
              </w:rPr>
            </w:pPr>
          </w:p>
        </w:tc>
      </w:tr>
      <w:tr w:rsidR="00BF0F0A" w:rsidRPr="00B6200C" w14:paraId="48CAFA02" w14:textId="77777777" w:rsidTr="00836C01">
        <w:tc>
          <w:tcPr>
            <w:tcW w:w="2214" w:type="dxa"/>
          </w:tcPr>
          <w:p w14:paraId="5A1BDA04" w14:textId="7EEAEE80" w:rsidR="00BF0F0A" w:rsidRDefault="00E542CD" w:rsidP="007F0B36">
            <w:pPr>
              <w:pStyle w:val="BodyText"/>
              <w:rPr>
                <w:rFonts w:ascii="Calibri" w:hAnsi="Calibri" w:cs="Calibri"/>
                <w:i/>
                <w:iCs/>
                <w:color w:val="000000"/>
                <w:sz w:val="22"/>
                <w:szCs w:val="22"/>
              </w:rPr>
            </w:pPr>
            <w:r>
              <w:rPr>
                <w:rFonts w:ascii="Calibri" w:hAnsi="Calibri" w:cs="Calibri"/>
                <w:i/>
                <w:iCs/>
                <w:color w:val="000000"/>
                <w:sz w:val="22"/>
                <w:szCs w:val="22"/>
              </w:rPr>
              <w:t>r</w:t>
            </w:r>
            <w:r w:rsidR="005036A4">
              <w:rPr>
                <w:rFonts w:ascii="Calibri" w:hAnsi="Calibri" w:cs="Calibri"/>
                <w:i/>
                <w:iCs/>
                <w:color w:val="000000"/>
                <w:sz w:val="22"/>
                <w:szCs w:val="22"/>
              </w:rPr>
              <w:t>adio</w:t>
            </w:r>
          </w:p>
        </w:tc>
        <w:tc>
          <w:tcPr>
            <w:tcW w:w="3655" w:type="dxa"/>
          </w:tcPr>
          <w:p w14:paraId="056AAA1D" w14:textId="44465AF2" w:rsidR="00BF0F0A" w:rsidRPr="00B6200C" w:rsidRDefault="00BF0F0A" w:rsidP="007F0B36">
            <w:pPr>
              <w:pStyle w:val="BodyText"/>
              <w:rPr>
                <w:rFonts w:ascii="Tahoma" w:hAnsi="Tahoma" w:cs="Tahoma"/>
              </w:rPr>
            </w:pPr>
            <w:proofErr w:type="spellStart"/>
            <w:proofErr w:type="gramStart"/>
            <w:r>
              <w:rPr>
                <w:rFonts w:ascii="Calibri" w:hAnsi="Calibri" w:cs="Calibri"/>
                <w:i/>
                <w:iCs/>
                <w:color w:val="000000"/>
                <w:sz w:val="22"/>
                <w:szCs w:val="22"/>
              </w:rPr>
              <w:t>nc:ContactRadio</w:t>
            </w:r>
            <w:proofErr w:type="spellEnd"/>
            <w:proofErr w:type="gramEnd"/>
          </w:p>
        </w:tc>
        <w:tc>
          <w:tcPr>
            <w:tcW w:w="3198" w:type="dxa"/>
          </w:tcPr>
          <w:p w14:paraId="680CBC67" w14:textId="32225DE3"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nc:ContactRadioType</w:t>
            </w:r>
            <w:proofErr w:type="spellEnd"/>
            <w:proofErr w:type="gramEnd"/>
          </w:p>
        </w:tc>
        <w:tc>
          <w:tcPr>
            <w:tcW w:w="6000" w:type="dxa"/>
          </w:tcPr>
          <w:p w14:paraId="4BA49927" w14:textId="6EB532C2"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 method of contacting a person or organization by messages over a radio.</w:t>
            </w:r>
          </w:p>
        </w:tc>
        <w:tc>
          <w:tcPr>
            <w:tcW w:w="2926" w:type="dxa"/>
          </w:tcPr>
          <w:p w14:paraId="04944FED" w14:textId="77777777" w:rsidR="00BF0F0A" w:rsidRPr="00B6200C" w:rsidRDefault="00BF0F0A" w:rsidP="007F0B36">
            <w:pPr>
              <w:rPr>
                <w:rFonts w:ascii="Calibri" w:hAnsi="Calibri" w:cs="Calibri"/>
                <w:color w:val="000000"/>
                <w:kern w:val="0"/>
                <w:sz w:val="22"/>
                <w:szCs w:val="22"/>
              </w:rPr>
            </w:pPr>
          </w:p>
        </w:tc>
      </w:tr>
      <w:tr w:rsidR="00BF0F0A" w:rsidRPr="00B6200C" w14:paraId="2D22A23D" w14:textId="77777777" w:rsidTr="00836C01">
        <w:tc>
          <w:tcPr>
            <w:tcW w:w="2214" w:type="dxa"/>
          </w:tcPr>
          <w:p w14:paraId="67B9D36E" w14:textId="681C3072" w:rsidR="00BF0F0A" w:rsidRDefault="00E542CD" w:rsidP="007F0B36">
            <w:pPr>
              <w:pStyle w:val="BodyText"/>
              <w:rPr>
                <w:rFonts w:ascii="Calibri" w:hAnsi="Calibri" w:cs="Calibri"/>
                <w:i/>
                <w:iCs/>
                <w:color w:val="000000"/>
                <w:sz w:val="22"/>
                <w:szCs w:val="22"/>
              </w:rPr>
            </w:pPr>
            <w:proofErr w:type="spellStart"/>
            <w:r>
              <w:rPr>
                <w:rFonts w:ascii="Calibri" w:hAnsi="Calibri" w:cs="Calibri"/>
                <w:i/>
                <w:iCs/>
                <w:color w:val="000000"/>
                <w:sz w:val="22"/>
                <w:szCs w:val="22"/>
              </w:rPr>
              <w:t>t</w:t>
            </w:r>
            <w:r w:rsidR="005036A4">
              <w:rPr>
                <w:rFonts w:ascii="Calibri" w:hAnsi="Calibri" w:cs="Calibri"/>
                <w:i/>
                <w:iCs/>
                <w:color w:val="000000"/>
                <w:sz w:val="22"/>
                <w:szCs w:val="22"/>
              </w:rPr>
              <w:t>elephoneNumber</w:t>
            </w:r>
            <w:proofErr w:type="spellEnd"/>
          </w:p>
        </w:tc>
        <w:tc>
          <w:tcPr>
            <w:tcW w:w="3655" w:type="dxa"/>
          </w:tcPr>
          <w:p w14:paraId="6E18CAF6" w14:textId="7987BF10" w:rsidR="00BF0F0A" w:rsidRPr="00B6200C" w:rsidRDefault="00BF0F0A" w:rsidP="007F0B36">
            <w:pPr>
              <w:pStyle w:val="BodyText"/>
              <w:rPr>
                <w:rFonts w:ascii="Tahoma" w:hAnsi="Tahoma" w:cs="Tahoma"/>
              </w:rPr>
            </w:pPr>
            <w:proofErr w:type="spellStart"/>
            <w:proofErr w:type="gramStart"/>
            <w:r>
              <w:rPr>
                <w:rFonts w:ascii="Calibri" w:hAnsi="Calibri" w:cs="Calibri"/>
                <w:i/>
                <w:iCs/>
                <w:color w:val="000000"/>
                <w:sz w:val="22"/>
                <w:szCs w:val="22"/>
              </w:rPr>
              <w:t>nc:ContactTelephoneNumber</w:t>
            </w:r>
            <w:proofErr w:type="spellEnd"/>
            <w:proofErr w:type="gramEnd"/>
          </w:p>
        </w:tc>
        <w:tc>
          <w:tcPr>
            <w:tcW w:w="3198" w:type="dxa"/>
          </w:tcPr>
          <w:p w14:paraId="482F2199" w14:textId="23C480BC"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nc:TelephoneNumberType</w:t>
            </w:r>
            <w:proofErr w:type="spellEnd"/>
            <w:proofErr w:type="gramEnd"/>
          </w:p>
        </w:tc>
        <w:tc>
          <w:tcPr>
            <w:tcW w:w="6000" w:type="dxa"/>
          </w:tcPr>
          <w:p w14:paraId="5328C984" w14:textId="623395E4"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 telephone number for a telecommunication device by which a person or organization may be contacted.</w:t>
            </w:r>
          </w:p>
        </w:tc>
        <w:tc>
          <w:tcPr>
            <w:tcW w:w="2926" w:type="dxa"/>
          </w:tcPr>
          <w:p w14:paraId="5EC7AC1C" w14:textId="77777777" w:rsidR="00BF0F0A" w:rsidRPr="00B6200C" w:rsidRDefault="00BF0F0A" w:rsidP="007F0B36">
            <w:pPr>
              <w:rPr>
                <w:rFonts w:ascii="Calibri" w:hAnsi="Calibri" w:cs="Calibri"/>
                <w:color w:val="000000"/>
                <w:kern w:val="0"/>
                <w:sz w:val="22"/>
                <w:szCs w:val="22"/>
              </w:rPr>
            </w:pPr>
          </w:p>
        </w:tc>
      </w:tr>
      <w:tr w:rsidR="00BF0F0A" w:rsidRPr="00B6200C" w14:paraId="7C8D0121" w14:textId="77777777" w:rsidTr="00836C01">
        <w:tc>
          <w:tcPr>
            <w:tcW w:w="2214" w:type="dxa"/>
          </w:tcPr>
          <w:p w14:paraId="5E58938E" w14:textId="48E47A07" w:rsidR="00BF0F0A" w:rsidRDefault="00E542CD" w:rsidP="007F0B36">
            <w:pPr>
              <w:pStyle w:val="BodyText"/>
              <w:rPr>
                <w:rFonts w:ascii="Calibri" w:hAnsi="Calibri" w:cs="Calibri"/>
                <w:color w:val="000000"/>
                <w:sz w:val="22"/>
                <w:szCs w:val="22"/>
              </w:rPr>
            </w:pPr>
            <w:r>
              <w:rPr>
                <w:rFonts w:ascii="Calibri" w:hAnsi="Calibri" w:cs="Calibri"/>
                <w:color w:val="000000"/>
                <w:sz w:val="22"/>
                <w:szCs w:val="22"/>
              </w:rPr>
              <w:t>e</w:t>
            </w:r>
            <w:r w:rsidR="00B162BC">
              <w:rPr>
                <w:rFonts w:ascii="Calibri" w:hAnsi="Calibri" w:cs="Calibri"/>
                <w:color w:val="000000"/>
                <w:sz w:val="22"/>
                <w:szCs w:val="22"/>
              </w:rPr>
              <w:t>ntity</w:t>
            </w:r>
          </w:p>
        </w:tc>
        <w:tc>
          <w:tcPr>
            <w:tcW w:w="3655" w:type="dxa"/>
          </w:tcPr>
          <w:p w14:paraId="5802AC61" w14:textId="5EF0FE4C" w:rsidR="00BF0F0A" w:rsidRPr="00B6200C" w:rsidRDefault="00BF0F0A" w:rsidP="007F0B36">
            <w:pPr>
              <w:pStyle w:val="BodyText"/>
              <w:rPr>
                <w:rFonts w:ascii="Tahoma" w:hAnsi="Tahoma" w:cs="Tahoma"/>
              </w:rPr>
            </w:pPr>
            <w:proofErr w:type="spellStart"/>
            <w:proofErr w:type="gramStart"/>
            <w:r>
              <w:rPr>
                <w:rFonts w:ascii="Calibri" w:hAnsi="Calibri" w:cs="Calibri"/>
                <w:color w:val="000000"/>
                <w:sz w:val="22"/>
                <w:szCs w:val="22"/>
              </w:rPr>
              <w:t>nc:ContactEntity</w:t>
            </w:r>
            <w:proofErr w:type="spellEnd"/>
            <w:proofErr w:type="gramEnd"/>
          </w:p>
        </w:tc>
        <w:tc>
          <w:tcPr>
            <w:tcW w:w="3198" w:type="dxa"/>
          </w:tcPr>
          <w:p w14:paraId="799BF494" w14:textId="50E767CC"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nc:EntityType</w:t>
            </w:r>
            <w:proofErr w:type="spellEnd"/>
            <w:proofErr w:type="gramEnd"/>
          </w:p>
        </w:tc>
        <w:tc>
          <w:tcPr>
            <w:tcW w:w="6000" w:type="dxa"/>
          </w:tcPr>
          <w:p w14:paraId="6F02CED2" w14:textId="2FA992CB"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An entity that may be contacted by using the given contact information.</w:t>
            </w:r>
          </w:p>
        </w:tc>
        <w:tc>
          <w:tcPr>
            <w:tcW w:w="2926" w:type="dxa"/>
          </w:tcPr>
          <w:p w14:paraId="59C52E45" w14:textId="77777777" w:rsidR="00BF0F0A" w:rsidRPr="00B6200C" w:rsidRDefault="00BF0F0A" w:rsidP="007F0B36">
            <w:pPr>
              <w:rPr>
                <w:rFonts w:ascii="Calibri" w:hAnsi="Calibri" w:cs="Calibri"/>
                <w:color w:val="000000"/>
                <w:kern w:val="0"/>
                <w:sz w:val="22"/>
                <w:szCs w:val="22"/>
              </w:rPr>
            </w:pPr>
          </w:p>
        </w:tc>
      </w:tr>
      <w:tr w:rsidR="00BF0F0A" w:rsidRPr="00B6200C" w14:paraId="03E3575E" w14:textId="77777777" w:rsidTr="00836C01">
        <w:tc>
          <w:tcPr>
            <w:tcW w:w="2214" w:type="dxa"/>
          </w:tcPr>
          <w:p w14:paraId="314F97A9" w14:textId="70402812" w:rsidR="00BF0F0A" w:rsidRDefault="00E542CD" w:rsidP="007F0B36">
            <w:pPr>
              <w:pStyle w:val="BodyText"/>
              <w:rPr>
                <w:rFonts w:ascii="Calibri" w:hAnsi="Calibri" w:cs="Calibri"/>
                <w:color w:val="000000"/>
                <w:sz w:val="22"/>
                <w:szCs w:val="22"/>
              </w:rPr>
            </w:pPr>
            <w:proofErr w:type="spellStart"/>
            <w:r>
              <w:rPr>
                <w:rFonts w:ascii="Calibri" w:hAnsi="Calibri" w:cs="Calibri"/>
                <w:color w:val="000000"/>
                <w:sz w:val="22"/>
                <w:szCs w:val="22"/>
              </w:rPr>
              <w:t>e</w:t>
            </w:r>
            <w:r w:rsidR="00B162BC">
              <w:rPr>
                <w:rFonts w:ascii="Calibri" w:hAnsi="Calibri" w:cs="Calibri"/>
                <w:color w:val="000000"/>
                <w:sz w:val="22"/>
                <w:szCs w:val="22"/>
              </w:rPr>
              <w:t>ntityDescription</w:t>
            </w:r>
            <w:proofErr w:type="spellEnd"/>
          </w:p>
        </w:tc>
        <w:tc>
          <w:tcPr>
            <w:tcW w:w="3655" w:type="dxa"/>
          </w:tcPr>
          <w:p w14:paraId="33D5D194" w14:textId="0721A8A6" w:rsidR="00BF0F0A" w:rsidRPr="00B6200C" w:rsidRDefault="00BF0F0A" w:rsidP="007F0B36">
            <w:pPr>
              <w:pStyle w:val="BodyText"/>
              <w:rPr>
                <w:rFonts w:ascii="Tahoma" w:hAnsi="Tahoma" w:cs="Tahoma"/>
              </w:rPr>
            </w:pPr>
            <w:proofErr w:type="spellStart"/>
            <w:proofErr w:type="gramStart"/>
            <w:r>
              <w:rPr>
                <w:rFonts w:ascii="Calibri" w:hAnsi="Calibri" w:cs="Calibri"/>
                <w:color w:val="000000"/>
                <w:sz w:val="22"/>
                <w:szCs w:val="22"/>
              </w:rPr>
              <w:t>nc:ContactEntityDescriptionText</w:t>
            </w:r>
            <w:proofErr w:type="spellEnd"/>
            <w:proofErr w:type="gramEnd"/>
          </w:p>
        </w:tc>
        <w:tc>
          <w:tcPr>
            <w:tcW w:w="3198" w:type="dxa"/>
          </w:tcPr>
          <w:p w14:paraId="2CD5ED7D" w14:textId="15CE7133"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6000" w:type="dxa"/>
          </w:tcPr>
          <w:p w14:paraId="26049C45" w14:textId="36664889"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 description of the entity being contacted.</w:t>
            </w:r>
          </w:p>
        </w:tc>
        <w:tc>
          <w:tcPr>
            <w:tcW w:w="2926" w:type="dxa"/>
          </w:tcPr>
          <w:p w14:paraId="4788D4D6" w14:textId="77777777" w:rsidR="00BF0F0A" w:rsidRDefault="00BF0F0A" w:rsidP="007F0B36">
            <w:pPr>
              <w:rPr>
                <w:rFonts w:ascii="Calibri" w:hAnsi="Calibri" w:cs="Calibri"/>
                <w:color w:val="000000"/>
                <w:kern w:val="0"/>
                <w:sz w:val="22"/>
                <w:szCs w:val="22"/>
              </w:rPr>
            </w:pPr>
            <w:r>
              <w:rPr>
                <w:rFonts w:ascii="Calibri" w:hAnsi="Calibri" w:cs="Calibri"/>
                <w:color w:val="000000"/>
                <w:sz w:val="22"/>
                <w:szCs w:val="22"/>
              </w:rPr>
              <w:t>This could be a title or function of the person with the given contact information.'</w:t>
            </w:r>
          </w:p>
          <w:p w14:paraId="19EBBDF6" w14:textId="77777777" w:rsidR="00BF0F0A" w:rsidRPr="00B6200C" w:rsidRDefault="00BF0F0A" w:rsidP="007F0B36">
            <w:pPr>
              <w:rPr>
                <w:rFonts w:ascii="Calibri" w:hAnsi="Calibri" w:cs="Calibri"/>
                <w:color w:val="000000"/>
                <w:kern w:val="0"/>
                <w:sz w:val="22"/>
                <w:szCs w:val="22"/>
              </w:rPr>
            </w:pPr>
          </w:p>
        </w:tc>
      </w:tr>
      <w:tr w:rsidR="00BF0F0A" w:rsidRPr="00B6200C" w14:paraId="546BC246" w14:textId="77777777" w:rsidTr="00836C01">
        <w:tc>
          <w:tcPr>
            <w:tcW w:w="2214" w:type="dxa"/>
          </w:tcPr>
          <w:p w14:paraId="446FC4EB" w14:textId="0C664D4C" w:rsidR="00BF0F0A" w:rsidRDefault="00E542CD" w:rsidP="007F0B36">
            <w:pPr>
              <w:pStyle w:val="BodyText"/>
              <w:rPr>
                <w:rFonts w:ascii="Calibri" w:hAnsi="Calibri" w:cs="Calibri"/>
                <w:color w:val="000000"/>
                <w:sz w:val="22"/>
                <w:szCs w:val="22"/>
              </w:rPr>
            </w:pPr>
            <w:proofErr w:type="spellStart"/>
            <w:r>
              <w:rPr>
                <w:rFonts w:ascii="Calibri" w:hAnsi="Calibri" w:cs="Calibri"/>
                <w:color w:val="000000"/>
                <w:sz w:val="22"/>
                <w:szCs w:val="22"/>
              </w:rPr>
              <w:t>i</w:t>
            </w:r>
            <w:r w:rsidR="00B162BC">
              <w:rPr>
                <w:rFonts w:ascii="Calibri" w:hAnsi="Calibri" w:cs="Calibri"/>
                <w:color w:val="000000"/>
                <w:sz w:val="22"/>
                <w:szCs w:val="22"/>
              </w:rPr>
              <w:t>nformationDescription</w:t>
            </w:r>
            <w:proofErr w:type="spellEnd"/>
          </w:p>
        </w:tc>
        <w:tc>
          <w:tcPr>
            <w:tcW w:w="3655" w:type="dxa"/>
          </w:tcPr>
          <w:p w14:paraId="37360BB5" w14:textId="557A0071" w:rsidR="00BF0F0A" w:rsidRPr="00B6200C" w:rsidRDefault="00BF0F0A" w:rsidP="007F0B36">
            <w:pPr>
              <w:pStyle w:val="BodyText"/>
              <w:rPr>
                <w:rFonts w:ascii="Tahoma" w:hAnsi="Tahoma" w:cs="Tahoma"/>
              </w:rPr>
            </w:pPr>
            <w:proofErr w:type="spellStart"/>
            <w:proofErr w:type="gramStart"/>
            <w:r>
              <w:rPr>
                <w:rFonts w:ascii="Calibri" w:hAnsi="Calibri" w:cs="Calibri"/>
                <w:color w:val="000000"/>
                <w:sz w:val="22"/>
                <w:szCs w:val="22"/>
              </w:rPr>
              <w:t>nc:ContactInformationDescriptionText</w:t>
            </w:r>
            <w:proofErr w:type="spellEnd"/>
            <w:proofErr w:type="gramEnd"/>
          </w:p>
        </w:tc>
        <w:tc>
          <w:tcPr>
            <w:tcW w:w="3198" w:type="dxa"/>
          </w:tcPr>
          <w:p w14:paraId="2F6BEB2F" w14:textId="4A242D0B"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6000" w:type="dxa"/>
          </w:tcPr>
          <w:p w14:paraId="5A2A280A" w14:textId="054388B4"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A description of the contact information.</w:t>
            </w:r>
          </w:p>
        </w:tc>
        <w:tc>
          <w:tcPr>
            <w:tcW w:w="2926" w:type="dxa"/>
          </w:tcPr>
          <w:p w14:paraId="1E4EE9CB" w14:textId="77777777" w:rsidR="00BF0F0A" w:rsidRPr="00B6200C" w:rsidRDefault="00BF0F0A" w:rsidP="007F0B36">
            <w:pPr>
              <w:rPr>
                <w:rFonts w:ascii="Calibri" w:hAnsi="Calibri" w:cs="Calibri"/>
                <w:color w:val="000000"/>
                <w:kern w:val="0"/>
                <w:sz w:val="22"/>
                <w:szCs w:val="22"/>
              </w:rPr>
            </w:pPr>
          </w:p>
        </w:tc>
      </w:tr>
      <w:tr w:rsidR="00BF0F0A" w:rsidRPr="00B6200C" w14:paraId="2190636B" w14:textId="77777777" w:rsidTr="00836C01">
        <w:tc>
          <w:tcPr>
            <w:tcW w:w="2214" w:type="dxa"/>
          </w:tcPr>
          <w:p w14:paraId="1A71AFB0" w14:textId="4CAD656A" w:rsidR="00BF0F0A" w:rsidRDefault="00E542CD" w:rsidP="007F0B36">
            <w:pPr>
              <w:pStyle w:val="BodyText"/>
              <w:rPr>
                <w:rFonts w:ascii="Calibri" w:hAnsi="Calibri" w:cs="Calibri"/>
                <w:color w:val="000000"/>
                <w:sz w:val="22"/>
                <w:szCs w:val="22"/>
              </w:rPr>
            </w:pPr>
            <w:r>
              <w:rPr>
                <w:rFonts w:ascii="Calibri" w:hAnsi="Calibri" w:cs="Calibri"/>
                <w:color w:val="000000"/>
                <w:sz w:val="22"/>
                <w:szCs w:val="22"/>
              </w:rPr>
              <w:t>r</w:t>
            </w:r>
            <w:r w:rsidR="00B162BC">
              <w:rPr>
                <w:rFonts w:ascii="Calibri" w:hAnsi="Calibri" w:cs="Calibri"/>
                <w:color w:val="000000"/>
                <w:sz w:val="22"/>
                <w:szCs w:val="22"/>
              </w:rPr>
              <w:t>esponder</w:t>
            </w:r>
          </w:p>
        </w:tc>
        <w:tc>
          <w:tcPr>
            <w:tcW w:w="3655" w:type="dxa"/>
          </w:tcPr>
          <w:p w14:paraId="7E7020A4" w14:textId="0EE24B5C" w:rsidR="00BF0F0A" w:rsidRPr="00B6200C" w:rsidRDefault="00BF0F0A" w:rsidP="007F0B36">
            <w:pPr>
              <w:pStyle w:val="BodyText"/>
              <w:rPr>
                <w:rFonts w:ascii="Tahoma" w:hAnsi="Tahoma" w:cs="Tahoma"/>
              </w:rPr>
            </w:pPr>
            <w:proofErr w:type="spellStart"/>
            <w:proofErr w:type="gramStart"/>
            <w:r>
              <w:rPr>
                <w:rFonts w:ascii="Calibri" w:hAnsi="Calibri" w:cs="Calibri"/>
                <w:color w:val="000000"/>
                <w:sz w:val="22"/>
                <w:szCs w:val="22"/>
              </w:rPr>
              <w:t>nc:ContactResponder</w:t>
            </w:r>
            <w:proofErr w:type="spellEnd"/>
            <w:proofErr w:type="gramEnd"/>
          </w:p>
        </w:tc>
        <w:tc>
          <w:tcPr>
            <w:tcW w:w="3198" w:type="dxa"/>
          </w:tcPr>
          <w:p w14:paraId="2EA12851" w14:textId="5DA7A666" w:rsidR="00BF0F0A" w:rsidRPr="00B6200C" w:rsidRDefault="00BF0F0A" w:rsidP="007F0B36">
            <w:pPr>
              <w:pStyle w:val="BodyText"/>
              <w:rPr>
                <w:rFonts w:ascii="Tahoma" w:hAnsi="Tahoma" w:cs="Tahoma"/>
              </w:rPr>
            </w:pPr>
            <w:proofErr w:type="spellStart"/>
            <w:proofErr w:type="gramStart"/>
            <w:r w:rsidRPr="008A2125">
              <w:rPr>
                <w:rFonts w:ascii="Calibri" w:hAnsi="Calibri" w:cs="Calibri"/>
                <w:sz w:val="22"/>
                <w:szCs w:val="22"/>
              </w:rPr>
              <w:t>nc:PersonType</w:t>
            </w:r>
            <w:proofErr w:type="spellEnd"/>
            <w:proofErr w:type="gramEnd"/>
          </w:p>
        </w:tc>
        <w:tc>
          <w:tcPr>
            <w:tcW w:w="6000" w:type="dxa"/>
          </w:tcPr>
          <w:p w14:paraId="77948543" w14:textId="7D7B0D9C" w:rsidR="00BF0F0A" w:rsidRPr="00B6200C" w:rsidRDefault="00BF0F0A" w:rsidP="007F0B36">
            <w:pPr>
              <w:rPr>
                <w:rFonts w:ascii="Calibri" w:hAnsi="Calibri" w:cs="Calibri"/>
                <w:color w:val="000000"/>
                <w:kern w:val="0"/>
                <w:sz w:val="22"/>
                <w:szCs w:val="22"/>
              </w:rPr>
            </w:pPr>
            <w:r>
              <w:rPr>
                <w:rFonts w:ascii="Calibri" w:hAnsi="Calibri" w:cs="Calibri"/>
                <w:color w:val="000000"/>
                <w:sz w:val="22"/>
                <w:szCs w:val="22"/>
              </w:rPr>
              <w:t xml:space="preserve">A </w:t>
            </w:r>
            <w:proofErr w:type="gramStart"/>
            <w:r>
              <w:rPr>
                <w:rFonts w:ascii="Calibri" w:hAnsi="Calibri" w:cs="Calibri"/>
                <w:color w:val="000000"/>
                <w:sz w:val="22"/>
                <w:szCs w:val="22"/>
              </w:rPr>
              <w:t>third party</w:t>
            </w:r>
            <w:proofErr w:type="gramEnd"/>
            <w:r>
              <w:rPr>
                <w:rFonts w:ascii="Calibri" w:hAnsi="Calibri" w:cs="Calibri"/>
                <w:color w:val="000000"/>
                <w:sz w:val="22"/>
                <w:szCs w:val="22"/>
              </w:rPr>
              <w:t xml:space="preserve"> person who answers a call and connects or directs the caller to the intended person.</w:t>
            </w:r>
          </w:p>
        </w:tc>
        <w:tc>
          <w:tcPr>
            <w:tcW w:w="2926" w:type="dxa"/>
          </w:tcPr>
          <w:p w14:paraId="17C95361" w14:textId="77777777" w:rsidR="00BF0F0A" w:rsidRPr="00B6200C" w:rsidRDefault="00BF0F0A" w:rsidP="007F0B36">
            <w:pPr>
              <w:rPr>
                <w:rFonts w:ascii="Calibri" w:hAnsi="Calibri" w:cs="Calibri"/>
                <w:color w:val="000000"/>
                <w:kern w:val="0"/>
                <w:sz w:val="22"/>
                <w:szCs w:val="22"/>
              </w:rPr>
            </w:pPr>
          </w:p>
        </w:tc>
      </w:tr>
    </w:tbl>
    <w:p w14:paraId="5875342D" w14:textId="77777777" w:rsidR="007F0B36" w:rsidRDefault="00E25AF1" w:rsidP="00E25AF1">
      <w:pPr>
        <w:pStyle w:val="Heading3"/>
      </w:pPr>
      <w:bookmarkStart w:id="222" w:name="_Toc54356204"/>
      <w:proofErr w:type="spellStart"/>
      <w:r>
        <w:t>EntityType</w:t>
      </w:r>
      <w:bookmarkEnd w:id="222"/>
      <w:proofErr w:type="spellEnd"/>
    </w:p>
    <w:tbl>
      <w:tblPr>
        <w:tblStyle w:val="TableGrid"/>
        <w:tblW w:w="18484" w:type="dxa"/>
        <w:tblLook w:val="04A0" w:firstRow="1" w:lastRow="0" w:firstColumn="1" w:lastColumn="0" w:noHBand="0" w:noVBand="1"/>
      </w:tblPr>
      <w:tblGrid>
        <w:gridCol w:w="4314"/>
        <w:gridCol w:w="4314"/>
        <w:gridCol w:w="2677"/>
        <w:gridCol w:w="3385"/>
        <w:gridCol w:w="3794"/>
      </w:tblGrid>
      <w:tr w:rsidR="00BF0F0A" w:rsidRPr="00F76794" w14:paraId="767F5322" w14:textId="77777777" w:rsidTr="00836C01">
        <w:tc>
          <w:tcPr>
            <w:tcW w:w="4314" w:type="dxa"/>
          </w:tcPr>
          <w:p w14:paraId="2F83022C" w14:textId="512D0005" w:rsidR="00BF0F0A" w:rsidRPr="00F76794" w:rsidRDefault="00BF0F0A" w:rsidP="0071031A">
            <w:pPr>
              <w:pStyle w:val="BodyText"/>
              <w:rPr>
                <w:rFonts w:ascii="Tahoma" w:hAnsi="Tahoma" w:cs="Tahoma"/>
                <w:b/>
                <w:bCs/>
              </w:rPr>
            </w:pPr>
            <w:r>
              <w:rPr>
                <w:rFonts w:ascii="Tahoma" w:hAnsi="Tahoma" w:cs="Tahoma"/>
                <w:b/>
                <w:bCs/>
              </w:rPr>
              <w:t>JSON Name</w:t>
            </w:r>
          </w:p>
        </w:tc>
        <w:tc>
          <w:tcPr>
            <w:tcW w:w="4314" w:type="dxa"/>
          </w:tcPr>
          <w:p w14:paraId="3C382B01" w14:textId="7FA6727C" w:rsidR="00BF0F0A" w:rsidRPr="00F76794" w:rsidRDefault="00BF0F0A" w:rsidP="0071031A">
            <w:pPr>
              <w:pStyle w:val="BodyText"/>
              <w:rPr>
                <w:rFonts w:ascii="Tahoma" w:hAnsi="Tahoma" w:cs="Tahoma"/>
                <w:b/>
                <w:bCs/>
              </w:rPr>
            </w:pPr>
            <w:r w:rsidRPr="00F76794">
              <w:rPr>
                <w:rFonts w:ascii="Tahoma" w:hAnsi="Tahoma" w:cs="Tahoma"/>
                <w:b/>
                <w:bCs/>
              </w:rPr>
              <w:t>Data element</w:t>
            </w:r>
          </w:p>
        </w:tc>
        <w:tc>
          <w:tcPr>
            <w:tcW w:w="2677" w:type="dxa"/>
          </w:tcPr>
          <w:p w14:paraId="51D697A2" w14:textId="77777777" w:rsidR="00BF0F0A" w:rsidRPr="00F76794" w:rsidRDefault="00BF0F0A" w:rsidP="0071031A">
            <w:pPr>
              <w:pStyle w:val="BodyText"/>
              <w:rPr>
                <w:rFonts w:ascii="Tahoma" w:hAnsi="Tahoma" w:cs="Tahoma"/>
                <w:b/>
                <w:bCs/>
              </w:rPr>
            </w:pPr>
            <w:r w:rsidRPr="00F76794">
              <w:rPr>
                <w:rFonts w:ascii="Tahoma" w:hAnsi="Tahoma" w:cs="Tahoma"/>
                <w:b/>
                <w:bCs/>
              </w:rPr>
              <w:t>Type</w:t>
            </w:r>
          </w:p>
        </w:tc>
        <w:tc>
          <w:tcPr>
            <w:tcW w:w="3385" w:type="dxa"/>
          </w:tcPr>
          <w:p w14:paraId="30840CA0" w14:textId="77777777" w:rsidR="00BF0F0A" w:rsidRPr="00F76794" w:rsidRDefault="00BF0F0A" w:rsidP="0071031A">
            <w:pPr>
              <w:pStyle w:val="BodyText"/>
              <w:rPr>
                <w:rFonts w:ascii="Tahoma" w:hAnsi="Tahoma" w:cs="Tahoma"/>
                <w:b/>
                <w:bCs/>
              </w:rPr>
            </w:pPr>
            <w:r w:rsidRPr="00F76794">
              <w:rPr>
                <w:rFonts w:ascii="Tahoma" w:hAnsi="Tahoma" w:cs="Tahoma"/>
                <w:b/>
                <w:bCs/>
              </w:rPr>
              <w:t>Description</w:t>
            </w:r>
          </w:p>
        </w:tc>
        <w:tc>
          <w:tcPr>
            <w:tcW w:w="3794" w:type="dxa"/>
          </w:tcPr>
          <w:p w14:paraId="54E529BE" w14:textId="77777777" w:rsidR="00BF0F0A" w:rsidRPr="00F76794" w:rsidRDefault="00BF0F0A" w:rsidP="0071031A">
            <w:pPr>
              <w:pStyle w:val="BodyText"/>
              <w:rPr>
                <w:rFonts w:ascii="Tahoma" w:hAnsi="Tahoma" w:cs="Tahoma"/>
                <w:b/>
                <w:bCs/>
              </w:rPr>
            </w:pPr>
            <w:r w:rsidRPr="00F76794">
              <w:rPr>
                <w:rFonts w:ascii="Tahoma" w:hAnsi="Tahoma" w:cs="Tahoma"/>
                <w:b/>
                <w:bCs/>
              </w:rPr>
              <w:t>Comment</w:t>
            </w:r>
          </w:p>
        </w:tc>
      </w:tr>
      <w:tr w:rsidR="00BF0F0A" w:rsidRPr="00B6200C" w14:paraId="0B5EBAF5" w14:textId="77777777" w:rsidTr="00836C01">
        <w:tc>
          <w:tcPr>
            <w:tcW w:w="4314" w:type="dxa"/>
          </w:tcPr>
          <w:p w14:paraId="57A1179A" w14:textId="78104A1B" w:rsidR="00BF0F0A" w:rsidRDefault="00E542CD" w:rsidP="00E25AF1">
            <w:pPr>
              <w:pStyle w:val="BodyText"/>
              <w:rPr>
                <w:rFonts w:ascii="Calibri" w:hAnsi="Calibri" w:cs="Calibri"/>
                <w:i/>
                <w:iCs/>
                <w:color w:val="000000"/>
                <w:sz w:val="22"/>
                <w:szCs w:val="22"/>
              </w:rPr>
            </w:pPr>
            <w:r>
              <w:rPr>
                <w:rFonts w:ascii="Calibri" w:hAnsi="Calibri" w:cs="Calibri"/>
                <w:i/>
                <w:iCs/>
                <w:color w:val="000000"/>
                <w:sz w:val="22"/>
                <w:szCs w:val="22"/>
              </w:rPr>
              <w:t>o</w:t>
            </w:r>
            <w:r w:rsidR="00B162BC">
              <w:rPr>
                <w:rFonts w:ascii="Calibri" w:hAnsi="Calibri" w:cs="Calibri"/>
                <w:i/>
                <w:iCs/>
                <w:color w:val="000000"/>
                <w:sz w:val="22"/>
                <w:szCs w:val="22"/>
              </w:rPr>
              <w:t>rganization</w:t>
            </w:r>
          </w:p>
        </w:tc>
        <w:tc>
          <w:tcPr>
            <w:tcW w:w="4314" w:type="dxa"/>
          </w:tcPr>
          <w:p w14:paraId="0DA53BE3" w14:textId="4FF72707" w:rsidR="00BF0F0A" w:rsidRPr="00B6200C" w:rsidRDefault="00BF0F0A" w:rsidP="00E25AF1">
            <w:pPr>
              <w:pStyle w:val="BodyText"/>
              <w:rPr>
                <w:rFonts w:ascii="Tahoma" w:hAnsi="Tahoma" w:cs="Tahoma"/>
              </w:rPr>
            </w:pPr>
            <w:proofErr w:type="spellStart"/>
            <w:proofErr w:type="gramStart"/>
            <w:r>
              <w:rPr>
                <w:rFonts w:ascii="Calibri" w:hAnsi="Calibri" w:cs="Calibri"/>
                <w:i/>
                <w:iCs/>
                <w:color w:val="000000"/>
                <w:sz w:val="22"/>
                <w:szCs w:val="22"/>
              </w:rPr>
              <w:t>nc:EntityOrganization</w:t>
            </w:r>
            <w:proofErr w:type="spellEnd"/>
            <w:proofErr w:type="gramEnd"/>
          </w:p>
        </w:tc>
        <w:tc>
          <w:tcPr>
            <w:tcW w:w="2677" w:type="dxa"/>
          </w:tcPr>
          <w:p w14:paraId="16F722BF" w14:textId="62DDE29B" w:rsidR="00BF0F0A" w:rsidRPr="00B6200C" w:rsidRDefault="00BF0F0A" w:rsidP="00E25AF1">
            <w:pPr>
              <w:pStyle w:val="BodyText"/>
              <w:rPr>
                <w:rFonts w:ascii="Tahoma" w:hAnsi="Tahoma" w:cs="Tahoma"/>
              </w:rPr>
            </w:pPr>
            <w:proofErr w:type="spellStart"/>
            <w:proofErr w:type="gramStart"/>
            <w:r w:rsidRPr="008A2125">
              <w:rPr>
                <w:rFonts w:ascii="Calibri" w:hAnsi="Calibri" w:cs="Calibri"/>
                <w:sz w:val="22"/>
                <w:szCs w:val="22"/>
              </w:rPr>
              <w:t>nc:OrganizationType</w:t>
            </w:r>
            <w:proofErr w:type="spellEnd"/>
            <w:proofErr w:type="gramEnd"/>
          </w:p>
        </w:tc>
        <w:tc>
          <w:tcPr>
            <w:tcW w:w="3385" w:type="dxa"/>
          </w:tcPr>
          <w:p w14:paraId="21FCC478" w14:textId="631A92AE" w:rsidR="00BF0F0A" w:rsidRPr="00B6200C" w:rsidRDefault="00BF0F0A" w:rsidP="00E25AF1">
            <w:pPr>
              <w:rPr>
                <w:rFonts w:ascii="Calibri" w:hAnsi="Calibri" w:cs="Calibri"/>
                <w:color w:val="000000"/>
                <w:kern w:val="0"/>
                <w:sz w:val="22"/>
                <w:szCs w:val="22"/>
              </w:rPr>
            </w:pPr>
            <w:r>
              <w:rPr>
                <w:rFonts w:ascii="Calibri" w:hAnsi="Calibri" w:cs="Calibri"/>
                <w:color w:val="000000"/>
                <w:sz w:val="22"/>
                <w:szCs w:val="22"/>
              </w:rPr>
              <w:t>An organization capable of bearing legal rights and responsibilities.</w:t>
            </w:r>
          </w:p>
        </w:tc>
        <w:tc>
          <w:tcPr>
            <w:tcW w:w="3794" w:type="dxa"/>
          </w:tcPr>
          <w:p w14:paraId="7909E337" w14:textId="77777777" w:rsidR="00BF0F0A" w:rsidRPr="00B6200C" w:rsidRDefault="00BF0F0A" w:rsidP="00E25AF1">
            <w:pPr>
              <w:rPr>
                <w:rFonts w:ascii="Calibri" w:hAnsi="Calibri" w:cs="Calibri"/>
                <w:color w:val="000000"/>
                <w:kern w:val="0"/>
                <w:sz w:val="22"/>
                <w:szCs w:val="22"/>
              </w:rPr>
            </w:pPr>
          </w:p>
        </w:tc>
      </w:tr>
      <w:tr w:rsidR="00BF0F0A" w:rsidRPr="00B6200C" w14:paraId="5535741C" w14:textId="77777777" w:rsidTr="00836C01">
        <w:tc>
          <w:tcPr>
            <w:tcW w:w="4314" w:type="dxa"/>
          </w:tcPr>
          <w:p w14:paraId="3012E1BF" w14:textId="78E5E13F" w:rsidR="00BF0F0A" w:rsidRDefault="00E542CD" w:rsidP="00E25AF1">
            <w:pPr>
              <w:pStyle w:val="BodyText"/>
              <w:rPr>
                <w:rFonts w:ascii="Calibri" w:hAnsi="Calibri" w:cs="Calibri"/>
                <w:i/>
                <w:iCs/>
                <w:color w:val="000000"/>
                <w:sz w:val="22"/>
                <w:szCs w:val="22"/>
              </w:rPr>
            </w:pPr>
            <w:r>
              <w:rPr>
                <w:rFonts w:ascii="Calibri" w:hAnsi="Calibri" w:cs="Calibri"/>
                <w:i/>
                <w:iCs/>
                <w:color w:val="000000"/>
                <w:sz w:val="22"/>
                <w:szCs w:val="22"/>
              </w:rPr>
              <w:t>p</w:t>
            </w:r>
            <w:r w:rsidR="00B162BC">
              <w:rPr>
                <w:rFonts w:ascii="Calibri" w:hAnsi="Calibri" w:cs="Calibri"/>
                <w:i/>
                <w:iCs/>
                <w:color w:val="000000"/>
                <w:sz w:val="22"/>
                <w:szCs w:val="22"/>
              </w:rPr>
              <w:t>erson</w:t>
            </w:r>
          </w:p>
        </w:tc>
        <w:tc>
          <w:tcPr>
            <w:tcW w:w="4314" w:type="dxa"/>
          </w:tcPr>
          <w:p w14:paraId="06631F2E" w14:textId="5A13438A" w:rsidR="00BF0F0A" w:rsidRPr="00B6200C" w:rsidRDefault="00BF0F0A" w:rsidP="00E25AF1">
            <w:pPr>
              <w:pStyle w:val="BodyText"/>
              <w:rPr>
                <w:rFonts w:ascii="Tahoma" w:hAnsi="Tahoma" w:cs="Tahoma"/>
              </w:rPr>
            </w:pPr>
            <w:proofErr w:type="spellStart"/>
            <w:proofErr w:type="gramStart"/>
            <w:r>
              <w:rPr>
                <w:rFonts w:ascii="Calibri" w:hAnsi="Calibri" w:cs="Calibri"/>
                <w:i/>
                <w:iCs/>
                <w:color w:val="000000"/>
                <w:sz w:val="22"/>
                <w:szCs w:val="22"/>
              </w:rPr>
              <w:t>nc:EntityPerson</w:t>
            </w:r>
            <w:proofErr w:type="spellEnd"/>
            <w:proofErr w:type="gramEnd"/>
          </w:p>
        </w:tc>
        <w:tc>
          <w:tcPr>
            <w:tcW w:w="2677" w:type="dxa"/>
          </w:tcPr>
          <w:p w14:paraId="23AFCF93" w14:textId="6E99A0F0" w:rsidR="00BF0F0A" w:rsidRPr="00B6200C" w:rsidRDefault="00BF0F0A" w:rsidP="00E25AF1">
            <w:pPr>
              <w:pStyle w:val="BodyText"/>
              <w:rPr>
                <w:rFonts w:ascii="Tahoma" w:hAnsi="Tahoma" w:cs="Tahoma"/>
              </w:rPr>
            </w:pPr>
            <w:proofErr w:type="spellStart"/>
            <w:proofErr w:type="gramStart"/>
            <w:r w:rsidRPr="008A2125">
              <w:rPr>
                <w:rFonts w:ascii="Calibri" w:hAnsi="Calibri" w:cs="Calibri"/>
                <w:sz w:val="22"/>
                <w:szCs w:val="22"/>
              </w:rPr>
              <w:t>nc:PersonType</w:t>
            </w:r>
            <w:proofErr w:type="spellEnd"/>
            <w:proofErr w:type="gramEnd"/>
          </w:p>
        </w:tc>
        <w:tc>
          <w:tcPr>
            <w:tcW w:w="3385" w:type="dxa"/>
          </w:tcPr>
          <w:p w14:paraId="2ABB0628" w14:textId="73F807C9" w:rsidR="00BF0F0A" w:rsidRPr="00B6200C" w:rsidRDefault="00BF0F0A" w:rsidP="00E25AF1">
            <w:pPr>
              <w:rPr>
                <w:rFonts w:ascii="Calibri" w:hAnsi="Calibri" w:cs="Calibri"/>
                <w:color w:val="000000"/>
                <w:kern w:val="0"/>
                <w:sz w:val="22"/>
                <w:szCs w:val="22"/>
              </w:rPr>
            </w:pPr>
            <w:r>
              <w:rPr>
                <w:rFonts w:ascii="Calibri" w:hAnsi="Calibri" w:cs="Calibri"/>
                <w:color w:val="000000"/>
                <w:sz w:val="22"/>
                <w:szCs w:val="22"/>
              </w:rPr>
              <w:t>A person capable of bearing legal rights and responsibilities.</w:t>
            </w:r>
          </w:p>
        </w:tc>
        <w:tc>
          <w:tcPr>
            <w:tcW w:w="3794" w:type="dxa"/>
          </w:tcPr>
          <w:p w14:paraId="63E7F882" w14:textId="77777777" w:rsidR="00BF0F0A" w:rsidRPr="00B6200C" w:rsidRDefault="00BF0F0A" w:rsidP="00E25AF1">
            <w:pPr>
              <w:rPr>
                <w:rFonts w:ascii="Calibri" w:hAnsi="Calibri" w:cs="Calibri"/>
                <w:color w:val="000000"/>
                <w:kern w:val="0"/>
                <w:sz w:val="22"/>
                <w:szCs w:val="22"/>
              </w:rPr>
            </w:pPr>
          </w:p>
        </w:tc>
      </w:tr>
    </w:tbl>
    <w:p w14:paraId="79780992" w14:textId="77777777" w:rsidR="00E25AF1" w:rsidRDefault="00E25AF1" w:rsidP="00E25AF1">
      <w:pPr>
        <w:pStyle w:val="Heading3"/>
      </w:pPr>
      <w:bookmarkStart w:id="223" w:name="_Toc54356205"/>
      <w:proofErr w:type="spellStart"/>
      <w:r>
        <w:lastRenderedPageBreak/>
        <w:t>CrossStreetType</w:t>
      </w:r>
      <w:bookmarkEnd w:id="223"/>
      <w:proofErr w:type="spellEnd"/>
    </w:p>
    <w:tbl>
      <w:tblPr>
        <w:tblStyle w:val="TableGrid"/>
        <w:tblW w:w="18484" w:type="dxa"/>
        <w:tblLook w:val="04A0" w:firstRow="1" w:lastRow="0" w:firstColumn="1" w:lastColumn="0" w:noHBand="0" w:noVBand="1"/>
      </w:tblPr>
      <w:tblGrid>
        <w:gridCol w:w="4314"/>
        <w:gridCol w:w="4314"/>
        <w:gridCol w:w="2677"/>
        <w:gridCol w:w="3385"/>
        <w:gridCol w:w="3794"/>
      </w:tblGrid>
      <w:tr w:rsidR="00BF0F0A" w:rsidRPr="00F76794" w14:paraId="2DD41830" w14:textId="77777777" w:rsidTr="00836C01">
        <w:tc>
          <w:tcPr>
            <w:tcW w:w="4314" w:type="dxa"/>
          </w:tcPr>
          <w:p w14:paraId="633BA7D0" w14:textId="6A5DC57A" w:rsidR="00BF0F0A" w:rsidRPr="00F76794" w:rsidRDefault="00BF0F0A" w:rsidP="0071031A">
            <w:pPr>
              <w:pStyle w:val="BodyText"/>
              <w:rPr>
                <w:rFonts w:ascii="Tahoma" w:hAnsi="Tahoma" w:cs="Tahoma"/>
                <w:b/>
                <w:bCs/>
              </w:rPr>
            </w:pPr>
            <w:r>
              <w:rPr>
                <w:rFonts w:ascii="Tahoma" w:hAnsi="Tahoma" w:cs="Tahoma"/>
                <w:b/>
                <w:bCs/>
              </w:rPr>
              <w:t>JSON Name</w:t>
            </w:r>
          </w:p>
        </w:tc>
        <w:tc>
          <w:tcPr>
            <w:tcW w:w="4314" w:type="dxa"/>
          </w:tcPr>
          <w:p w14:paraId="0C106AB5" w14:textId="11E3979A" w:rsidR="00BF0F0A" w:rsidRPr="00F76794" w:rsidRDefault="00BF0F0A" w:rsidP="0071031A">
            <w:pPr>
              <w:pStyle w:val="BodyText"/>
              <w:rPr>
                <w:rFonts w:ascii="Tahoma" w:hAnsi="Tahoma" w:cs="Tahoma"/>
                <w:b/>
                <w:bCs/>
              </w:rPr>
            </w:pPr>
            <w:r w:rsidRPr="00F76794">
              <w:rPr>
                <w:rFonts w:ascii="Tahoma" w:hAnsi="Tahoma" w:cs="Tahoma"/>
                <w:b/>
                <w:bCs/>
              </w:rPr>
              <w:t>Data element</w:t>
            </w:r>
          </w:p>
        </w:tc>
        <w:tc>
          <w:tcPr>
            <w:tcW w:w="2677" w:type="dxa"/>
          </w:tcPr>
          <w:p w14:paraId="6CDA4771" w14:textId="77777777" w:rsidR="00BF0F0A" w:rsidRPr="00F76794" w:rsidRDefault="00BF0F0A" w:rsidP="0071031A">
            <w:pPr>
              <w:pStyle w:val="BodyText"/>
              <w:rPr>
                <w:rFonts w:ascii="Tahoma" w:hAnsi="Tahoma" w:cs="Tahoma"/>
                <w:b/>
                <w:bCs/>
              </w:rPr>
            </w:pPr>
            <w:r w:rsidRPr="00F76794">
              <w:rPr>
                <w:rFonts w:ascii="Tahoma" w:hAnsi="Tahoma" w:cs="Tahoma"/>
                <w:b/>
                <w:bCs/>
              </w:rPr>
              <w:t>Type</w:t>
            </w:r>
          </w:p>
        </w:tc>
        <w:tc>
          <w:tcPr>
            <w:tcW w:w="3385" w:type="dxa"/>
          </w:tcPr>
          <w:p w14:paraId="0CF3A1E8" w14:textId="77777777" w:rsidR="00BF0F0A" w:rsidRPr="00F76794" w:rsidRDefault="00BF0F0A" w:rsidP="0071031A">
            <w:pPr>
              <w:pStyle w:val="BodyText"/>
              <w:rPr>
                <w:rFonts w:ascii="Tahoma" w:hAnsi="Tahoma" w:cs="Tahoma"/>
                <w:b/>
                <w:bCs/>
              </w:rPr>
            </w:pPr>
            <w:r w:rsidRPr="00F76794">
              <w:rPr>
                <w:rFonts w:ascii="Tahoma" w:hAnsi="Tahoma" w:cs="Tahoma"/>
                <w:b/>
                <w:bCs/>
              </w:rPr>
              <w:t>Description</w:t>
            </w:r>
          </w:p>
        </w:tc>
        <w:tc>
          <w:tcPr>
            <w:tcW w:w="3794" w:type="dxa"/>
          </w:tcPr>
          <w:p w14:paraId="7996EB76" w14:textId="77777777" w:rsidR="00BF0F0A" w:rsidRPr="00F76794" w:rsidRDefault="00BF0F0A" w:rsidP="0071031A">
            <w:pPr>
              <w:pStyle w:val="BodyText"/>
              <w:rPr>
                <w:rFonts w:ascii="Tahoma" w:hAnsi="Tahoma" w:cs="Tahoma"/>
                <w:b/>
                <w:bCs/>
              </w:rPr>
            </w:pPr>
            <w:r w:rsidRPr="00F76794">
              <w:rPr>
                <w:rFonts w:ascii="Tahoma" w:hAnsi="Tahoma" w:cs="Tahoma"/>
                <w:b/>
                <w:bCs/>
              </w:rPr>
              <w:t>Comment</w:t>
            </w:r>
          </w:p>
        </w:tc>
      </w:tr>
      <w:tr w:rsidR="00BF0F0A" w:rsidRPr="00B6200C" w14:paraId="626D2AC6" w14:textId="77777777" w:rsidTr="00836C01">
        <w:tc>
          <w:tcPr>
            <w:tcW w:w="4314" w:type="dxa"/>
          </w:tcPr>
          <w:p w14:paraId="14F297CD" w14:textId="4761B3A7" w:rsidR="00BF0F0A" w:rsidRDefault="00E542CD" w:rsidP="00E25AF1">
            <w:pPr>
              <w:pStyle w:val="BodyText"/>
              <w:rPr>
                <w:rFonts w:ascii="Calibri" w:hAnsi="Calibri" w:cs="Calibri"/>
                <w:color w:val="000000"/>
                <w:sz w:val="22"/>
                <w:szCs w:val="22"/>
              </w:rPr>
            </w:pPr>
            <w:r>
              <w:rPr>
                <w:rFonts w:ascii="Calibri" w:hAnsi="Calibri" w:cs="Calibri"/>
                <w:color w:val="000000"/>
                <w:sz w:val="22"/>
                <w:szCs w:val="22"/>
              </w:rPr>
              <w:t>d</w:t>
            </w:r>
            <w:r w:rsidR="00606B75">
              <w:rPr>
                <w:rFonts w:ascii="Calibri" w:hAnsi="Calibri" w:cs="Calibri"/>
                <w:color w:val="000000"/>
                <w:sz w:val="22"/>
                <w:szCs w:val="22"/>
              </w:rPr>
              <w:t>escription</w:t>
            </w:r>
          </w:p>
        </w:tc>
        <w:tc>
          <w:tcPr>
            <w:tcW w:w="4314" w:type="dxa"/>
          </w:tcPr>
          <w:p w14:paraId="3CB0A8E7" w14:textId="02A1D199" w:rsidR="00BF0F0A" w:rsidRPr="00B6200C" w:rsidRDefault="00BF0F0A" w:rsidP="00E25AF1">
            <w:pPr>
              <w:pStyle w:val="BodyText"/>
              <w:rPr>
                <w:rFonts w:ascii="Tahoma" w:hAnsi="Tahoma" w:cs="Tahoma"/>
              </w:rPr>
            </w:pPr>
            <w:proofErr w:type="spellStart"/>
            <w:proofErr w:type="gramStart"/>
            <w:r>
              <w:rPr>
                <w:rFonts w:ascii="Calibri" w:hAnsi="Calibri" w:cs="Calibri"/>
                <w:color w:val="000000"/>
                <w:sz w:val="22"/>
                <w:szCs w:val="22"/>
              </w:rPr>
              <w:t>nc:CrossStreetDescriptionText</w:t>
            </w:r>
            <w:proofErr w:type="spellEnd"/>
            <w:proofErr w:type="gramEnd"/>
          </w:p>
        </w:tc>
        <w:tc>
          <w:tcPr>
            <w:tcW w:w="2677" w:type="dxa"/>
          </w:tcPr>
          <w:p w14:paraId="604C79FC" w14:textId="72F3D524" w:rsidR="00BF0F0A" w:rsidRPr="00B6200C" w:rsidRDefault="00BF0F0A" w:rsidP="00E25AF1">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70F0B11B" w14:textId="3460BC88" w:rsidR="00BF0F0A" w:rsidRPr="00B6200C" w:rsidRDefault="00BF0F0A" w:rsidP="00E25AF1">
            <w:pPr>
              <w:rPr>
                <w:rFonts w:ascii="Calibri" w:hAnsi="Calibri" w:cs="Calibri"/>
                <w:color w:val="000000"/>
                <w:kern w:val="0"/>
                <w:sz w:val="22"/>
                <w:szCs w:val="22"/>
              </w:rPr>
            </w:pPr>
            <w:r>
              <w:rPr>
                <w:rFonts w:ascii="Calibri" w:hAnsi="Calibri" w:cs="Calibri"/>
                <w:color w:val="000000"/>
                <w:sz w:val="22"/>
                <w:szCs w:val="22"/>
              </w:rPr>
              <w:t>A description of a street intersection.</w:t>
            </w:r>
          </w:p>
        </w:tc>
        <w:tc>
          <w:tcPr>
            <w:tcW w:w="3794" w:type="dxa"/>
          </w:tcPr>
          <w:p w14:paraId="5CC73C9D" w14:textId="77777777" w:rsidR="00BF0F0A" w:rsidRPr="00B6200C" w:rsidRDefault="00BF0F0A" w:rsidP="00E25AF1">
            <w:pPr>
              <w:rPr>
                <w:rFonts w:ascii="Calibri" w:hAnsi="Calibri" w:cs="Calibri"/>
                <w:color w:val="000000"/>
                <w:kern w:val="0"/>
                <w:sz w:val="22"/>
                <w:szCs w:val="22"/>
              </w:rPr>
            </w:pPr>
          </w:p>
        </w:tc>
      </w:tr>
      <w:tr w:rsidR="00BF0F0A" w:rsidRPr="00B6200C" w14:paraId="1E73C601" w14:textId="77777777" w:rsidTr="00836C01">
        <w:tc>
          <w:tcPr>
            <w:tcW w:w="4314" w:type="dxa"/>
          </w:tcPr>
          <w:p w14:paraId="231A0671" w14:textId="53F335E3" w:rsidR="00BF0F0A" w:rsidRDefault="00E542CD" w:rsidP="00E25AF1">
            <w:pPr>
              <w:pStyle w:val="BodyText"/>
              <w:rPr>
                <w:rFonts w:ascii="Calibri" w:hAnsi="Calibri" w:cs="Calibri"/>
                <w:color w:val="000000"/>
                <w:sz w:val="22"/>
                <w:szCs w:val="22"/>
              </w:rPr>
            </w:pPr>
            <w:proofErr w:type="spellStart"/>
            <w:r>
              <w:rPr>
                <w:rFonts w:ascii="Calibri" w:hAnsi="Calibri" w:cs="Calibri"/>
                <w:color w:val="000000"/>
                <w:sz w:val="22"/>
                <w:szCs w:val="22"/>
              </w:rPr>
              <w:t>r</w:t>
            </w:r>
            <w:r w:rsidR="00606B75">
              <w:rPr>
                <w:rFonts w:ascii="Calibri" w:hAnsi="Calibri" w:cs="Calibri"/>
                <w:color w:val="000000"/>
                <w:sz w:val="22"/>
                <w:szCs w:val="22"/>
              </w:rPr>
              <w:t>elativeLocation</w:t>
            </w:r>
            <w:proofErr w:type="spellEnd"/>
          </w:p>
        </w:tc>
        <w:tc>
          <w:tcPr>
            <w:tcW w:w="4314" w:type="dxa"/>
          </w:tcPr>
          <w:p w14:paraId="110EE2AC" w14:textId="39B65650" w:rsidR="00BF0F0A" w:rsidRPr="00B6200C" w:rsidRDefault="00BF0F0A" w:rsidP="00E25AF1">
            <w:pPr>
              <w:pStyle w:val="BodyText"/>
              <w:rPr>
                <w:rFonts w:ascii="Tahoma" w:hAnsi="Tahoma" w:cs="Tahoma"/>
              </w:rPr>
            </w:pPr>
            <w:proofErr w:type="spellStart"/>
            <w:proofErr w:type="gramStart"/>
            <w:r>
              <w:rPr>
                <w:rFonts w:ascii="Calibri" w:hAnsi="Calibri" w:cs="Calibri"/>
                <w:color w:val="000000"/>
                <w:sz w:val="22"/>
                <w:szCs w:val="22"/>
              </w:rPr>
              <w:t>nc:CrossStreetRelativeLocation</w:t>
            </w:r>
            <w:proofErr w:type="spellEnd"/>
            <w:proofErr w:type="gramEnd"/>
          </w:p>
        </w:tc>
        <w:tc>
          <w:tcPr>
            <w:tcW w:w="2677" w:type="dxa"/>
          </w:tcPr>
          <w:p w14:paraId="031A93D0" w14:textId="64CDE495" w:rsidR="00BF0F0A" w:rsidRPr="00B6200C" w:rsidRDefault="00BF0F0A" w:rsidP="00E25AF1">
            <w:pPr>
              <w:pStyle w:val="BodyText"/>
              <w:rPr>
                <w:rFonts w:ascii="Tahoma" w:hAnsi="Tahoma" w:cs="Tahoma"/>
              </w:rPr>
            </w:pPr>
            <w:proofErr w:type="spellStart"/>
            <w:proofErr w:type="gramStart"/>
            <w:r w:rsidRPr="008A2125">
              <w:rPr>
                <w:rFonts w:ascii="Calibri" w:hAnsi="Calibri" w:cs="Calibri"/>
                <w:sz w:val="22"/>
                <w:szCs w:val="22"/>
              </w:rPr>
              <w:t>nc:RelativeLocationType</w:t>
            </w:r>
            <w:proofErr w:type="spellEnd"/>
            <w:proofErr w:type="gramEnd"/>
          </w:p>
        </w:tc>
        <w:tc>
          <w:tcPr>
            <w:tcW w:w="3385" w:type="dxa"/>
          </w:tcPr>
          <w:p w14:paraId="2DA5564D" w14:textId="1C331C7E" w:rsidR="00BF0F0A" w:rsidRPr="00B6200C" w:rsidRDefault="00BF0F0A" w:rsidP="00E25AF1">
            <w:pPr>
              <w:rPr>
                <w:rFonts w:ascii="Calibri" w:hAnsi="Calibri" w:cs="Calibri"/>
                <w:color w:val="000000"/>
                <w:kern w:val="0"/>
                <w:sz w:val="22"/>
                <w:szCs w:val="22"/>
              </w:rPr>
            </w:pPr>
            <w:r>
              <w:rPr>
                <w:rFonts w:ascii="Calibri" w:hAnsi="Calibri" w:cs="Calibri"/>
                <w:color w:val="000000"/>
                <w:sz w:val="22"/>
                <w:szCs w:val="22"/>
              </w:rPr>
              <w:t>A location of something relative to a street intersection.</w:t>
            </w:r>
          </w:p>
        </w:tc>
        <w:tc>
          <w:tcPr>
            <w:tcW w:w="3794" w:type="dxa"/>
          </w:tcPr>
          <w:p w14:paraId="3AEC833E" w14:textId="77777777" w:rsidR="00BF0F0A" w:rsidRPr="00B6200C" w:rsidRDefault="00BF0F0A" w:rsidP="00E25AF1">
            <w:pPr>
              <w:rPr>
                <w:rFonts w:ascii="Calibri" w:hAnsi="Calibri" w:cs="Calibri"/>
                <w:color w:val="000000"/>
                <w:kern w:val="0"/>
                <w:sz w:val="22"/>
                <w:szCs w:val="22"/>
              </w:rPr>
            </w:pPr>
          </w:p>
        </w:tc>
      </w:tr>
    </w:tbl>
    <w:p w14:paraId="6E0FBF93" w14:textId="5CECC0C0" w:rsidR="00E25AF1" w:rsidRDefault="003C6AF6" w:rsidP="003C6AF6">
      <w:pPr>
        <w:pStyle w:val="Heading3"/>
      </w:pPr>
      <w:bookmarkStart w:id="224" w:name="_Toc54356206"/>
      <w:proofErr w:type="spellStart"/>
      <w:r>
        <w:t>PhysicalFeature</w:t>
      </w:r>
      <w:r w:rsidR="00B83734">
        <w:t>Type</w:t>
      </w:r>
      <w:bookmarkEnd w:id="224"/>
      <w:proofErr w:type="spellEnd"/>
    </w:p>
    <w:tbl>
      <w:tblPr>
        <w:tblStyle w:val="TableGrid"/>
        <w:tblW w:w="18484" w:type="dxa"/>
        <w:tblLook w:val="04A0" w:firstRow="1" w:lastRow="0" w:firstColumn="1" w:lastColumn="0" w:noHBand="0" w:noVBand="1"/>
      </w:tblPr>
      <w:tblGrid>
        <w:gridCol w:w="4314"/>
        <w:gridCol w:w="4314"/>
        <w:gridCol w:w="2677"/>
        <w:gridCol w:w="3385"/>
        <w:gridCol w:w="3794"/>
      </w:tblGrid>
      <w:tr w:rsidR="00BF0F0A" w:rsidRPr="00F76794" w14:paraId="04680802" w14:textId="77777777" w:rsidTr="00836C01">
        <w:tc>
          <w:tcPr>
            <w:tcW w:w="4314" w:type="dxa"/>
          </w:tcPr>
          <w:p w14:paraId="18B3A007" w14:textId="1750553F" w:rsidR="00BF0F0A" w:rsidRPr="00F76794" w:rsidRDefault="00BF0F0A" w:rsidP="0071031A">
            <w:pPr>
              <w:pStyle w:val="BodyText"/>
              <w:rPr>
                <w:rFonts w:ascii="Tahoma" w:hAnsi="Tahoma" w:cs="Tahoma"/>
                <w:b/>
                <w:bCs/>
              </w:rPr>
            </w:pPr>
            <w:r>
              <w:rPr>
                <w:rFonts w:ascii="Tahoma" w:hAnsi="Tahoma" w:cs="Tahoma"/>
                <w:b/>
                <w:bCs/>
              </w:rPr>
              <w:t>JSON Name</w:t>
            </w:r>
          </w:p>
        </w:tc>
        <w:tc>
          <w:tcPr>
            <w:tcW w:w="4314" w:type="dxa"/>
          </w:tcPr>
          <w:p w14:paraId="7D51BCFF" w14:textId="5888F1DD" w:rsidR="00BF0F0A" w:rsidRPr="00F76794" w:rsidRDefault="00BF0F0A" w:rsidP="0071031A">
            <w:pPr>
              <w:pStyle w:val="BodyText"/>
              <w:rPr>
                <w:rFonts w:ascii="Tahoma" w:hAnsi="Tahoma" w:cs="Tahoma"/>
                <w:b/>
                <w:bCs/>
              </w:rPr>
            </w:pPr>
            <w:r w:rsidRPr="00F76794">
              <w:rPr>
                <w:rFonts w:ascii="Tahoma" w:hAnsi="Tahoma" w:cs="Tahoma"/>
                <w:b/>
                <w:bCs/>
              </w:rPr>
              <w:t>Data element</w:t>
            </w:r>
          </w:p>
        </w:tc>
        <w:tc>
          <w:tcPr>
            <w:tcW w:w="2677" w:type="dxa"/>
          </w:tcPr>
          <w:p w14:paraId="43CC75A7" w14:textId="77777777" w:rsidR="00BF0F0A" w:rsidRPr="00F76794" w:rsidRDefault="00BF0F0A" w:rsidP="0071031A">
            <w:pPr>
              <w:pStyle w:val="BodyText"/>
              <w:rPr>
                <w:rFonts w:ascii="Tahoma" w:hAnsi="Tahoma" w:cs="Tahoma"/>
                <w:b/>
                <w:bCs/>
              </w:rPr>
            </w:pPr>
            <w:r w:rsidRPr="00F76794">
              <w:rPr>
                <w:rFonts w:ascii="Tahoma" w:hAnsi="Tahoma" w:cs="Tahoma"/>
                <w:b/>
                <w:bCs/>
              </w:rPr>
              <w:t>Type</w:t>
            </w:r>
          </w:p>
        </w:tc>
        <w:tc>
          <w:tcPr>
            <w:tcW w:w="3385" w:type="dxa"/>
          </w:tcPr>
          <w:p w14:paraId="15CA5A9E" w14:textId="77777777" w:rsidR="00BF0F0A" w:rsidRPr="00F76794" w:rsidRDefault="00BF0F0A" w:rsidP="0071031A">
            <w:pPr>
              <w:pStyle w:val="BodyText"/>
              <w:rPr>
                <w:rFonts w:ascii="Tahoma" w:hAnsi="Tahoma" w:cs="Tahoma"/>
                <w:b/>
                <w:bCs/>
              </w:rPr>
            </w:pPr>
            <w:r w:rsidRPr="00F76794">
              <w:rPr>
                <w:rFonts w:ascii="Tahoma" w:hAnsi="Tahoma" w:cs="Tahoma"/>
                <w:b/>
                <w:bCs/>
              </w:rPr>
              <w:t>Description</w:t>
            </w:r>
          </w:p>
        </w:tc>
        <w:tc>
          <w:tcPr>
            <w:tcW w:w="3794" w:type="dxa"/>
          </w:tcPr>
          <w:p w14:paraId="0F0315CD" w14:textId="77777777" w:rsidR="00BF0F0A" w:rsidRPr="00F76794" w:rsidRDefault="00BF0F0A" w:rsidP="0071031A">
            <w:pPr>
              <w:pStyle w:val="BodyText"/>
              <w:rPr>
                <w:rFonts w:ascii="Tahoma" w:hAnsi="Tahoma" w:cs="Tahoma"/>
                <w:b/>
                <w:bCs/>
              </w:rPr>
            </w:pPr>
            <w:r w:rsidRPr="00F76794">
              <w:rPr>
                <w:rFonts w:ascii="Tahoma" w:hAnsi="Tahoma" w:cs="Tahoma"/>
                <w:b/>
                <w:bCs/>
              </w:rPr>
              <w:t>Comment</w:t>
            </w:r>
          </w:p>
        </w:tc>
      </w:tr>
      <w:tr w:rsidR="00BF0F0A" w:rsidRPr="00B6200C" w14:paraId="30FF2638" w14:textId="77777777" w:rsidTr="00836C01">
        <w:tc>
          <w:tcPr>
            <w:tcW w:w="4314" w:type="dxa"/>
          </w:tcPr>
          <w:p w14:paraId="5BAF31BF" w14:textId="24B17CE7" w:rsidR="00BF0F0A" w:rsidRDefault="00E542CD" w:rsidP="003C6AF6">
            <w:pPr>
              <w:pStyle w:val="BodyText"/>
              <w:rPr>
                <w:rFonts w:ascii="Calibri" w:hAnsi="Calibri" w:cs="Calibri"/>
                <w:color w:val="000000"/>
                <w:sz w:val="22"/>
                <w:szCs w:val="22"/>
              </w:rPr>
            </w:pPr>
            <w:proofErr w:type="spellStart"/>
            <w:r>
              <w:rPr>
                <w:rFonts w:ascii="Calibri" w:hAnsi="Calibri" w:cs="Calibri"/>
                <w:color w:val="000000"/>
                <w:sz w:val="22"/>
                <w:szCs w:val="22"/>
              </w:rPr>
              <w:t>g</w:t>
            </w:r>
            <w:r w:rsidR="00606B75">
              <w:rPr>
                <w:rFonts w:ascii="Calibri" w:hAnsi="Calibri" w:cs="Calibri"/>
                <w:color w:val="000000"/>
                <w:sz w:val="22"/>
                <w:szCs w:val="22"/>
              </w:rPr>
              <w:t>eneralCategory</w:t>
            </w:r>
            <w:proofErr w:type="spellEnd"/>
          </w:p>
        </w:tc>
        <w:tc>
          <w:tcPr>
            <w:tcW w:w="4314" w:type="dxa"/>
          </w:tcPr>
          <w:p w14:paraId="2607E07D" w14:textId="3E0EDFDF" w:rsidR="00BF0F0A" w:rsidRPr="00B6200C" w:rsidRDefault="00BF0F0A" w:rsidP="003C6AF6">
            <w:pPr>
              <w:pStyle w:val="BodyText"/>
              <w:rPr>
                <w:rFonts w:ascii="Tahoma" w:hAnsi="Tahoma" w:cs="Tahoma"/>
              </w:rPr>
            </w:pPr>
            <w:proofErr w:type="spellStart"/>
            <w:proofErr w:type="gramStart"/>
            <w:r>
              <w:rPr>
                <w:rFonts w:ascii="Calibri" w:hAnsi="Calibri" w:cs="Calibri"/>
                <w:color w:val="000000"/>
                <w:sz w:val="22"/>
                <w:szCs w:val="22"/>
              </w:rPr>
              <w:t>nc:PhysicalFeatureGeneralCategoryText</w:t>
            </w:r>
            <w:proofErr w:type="spellEnd"/>
            <w:proofErr w:type="gramEnd"/>
          </w:p>
        </w:tc>
        <w:tc>
          <w:tcPr>
            <w:tcW w:w="2677" w:type="dxa"/>
          </w:tcPr>
          <w:p w14:paraId="173BD1E3" w14:textId="7A8E7D9C" w:rsidR="00BF0F0A" w:rsidRPr="00B6200C" w:rsidRDefault="00BF0F0A" w:rsidP="003C6AF6">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6CEFA6F6" w14:textId="17780DB1" w:rsidR="00BF0F0A" w:rsidRPr="00B6200C" w:rsidRDefault="00BF0F0A" w:rsidP="003C6AF6">
            <w:pPr>
              <w:rPr>
                <w:rFonts w:ascii="Calibri" w:hAnsi="Calibri" w:cs="Calibri"/>
                <w:color w:val="000000"/>
                <w:kern w:val="0"/>
                <w:sz w:val="22"/>
                <w:szCs w:val="22"/>
              </w:rPr>
            </w:pPr>
            <w:r>
              <w:rPr>
                <w:rFonts w:ascii="Calibri" w:hAnsi="Calibri" w:cs="Calibri"/>
                <w:color w:val="000000"/>
                <w:sz w:val="22"/>
                <w:szCs w:val="22"/>
              </w:rPr>
              <w:t>A general kind of physical feature.</w:t>
            </w:r>
          </w:p>
        </w:tc>
        <w:tc>
          <w:tcPr>
            <w:tcW w:w="3794" w:type="dxa"/>
          </w:tcPr>
          <w:p w14:paraId="40E51FBB" w14:textId="3234007C" w:rsidR="00BF0F0A" w:rsidRPr="00B6200C" w:rsidRDefault="00BF0F0A" w:rsidP="003C6AF6">
            <w:pPr>
              <w:rPr>
                <w:rFonts w:ascii="Calibri" w:hAnsi="Calibri" w:cs="Calibri"/>
                <w:color w:val="000000"/>
                <w:kern w:val="0"/>
                <w:sz w:val="22"/>
                <w:szCs w:val="22"/>
              </w:rPr>
            </w:pPr>
            <w:r>
              <w:rPr>
                <w:rFonts w:ascii="Calibri" w:hAnsi="Calibri" w:cs="Calibri"/>
                <w:color w:val="000000"/>
                <w:kern w:val="0"/>
                <w:sz w:val="22"/>
                <w:szCs w:val="22"/>
              </w:rPr>
              <w:t xml:space="preserve">Ex: </w:t>
            </w:r>
            <w:r w:rsidRPr="003C6AF6">
              <w:rPr>
                <w:rFonts w:ascii="Calibri" w:hAnsi="Calibri" w:cs="Calibri"/>
                <w:color w:val="000000"/>
                <w:kern w:val="0"/>
                <w:sz w:val="22"/>
                <w:szCs w:val="22"/>
              </w:rPr>
              <w:t>scar, mark, tattoo, missing limb</w:t>
            </w:r>
          </w:p>
        </w:tc>
      </w:tr>
      <w:tr w:rsidR="00BF0F0A" w:rsidRPr="00B6200C" w14:paraId="020C9402" w14:textId="77777777" w:rsidTr="00836C01">
        <w:tc>
          <w:tcPr>
            <w:tcW w:w="4314" w:type="dxa"/>
          </w:tcPr>
          <w:p w14:paraId="0501E34C" w14:textId="6CFADDB9" w:rsidR="00BF0F0A" w:rsidRDefault="00E542CD" w:rsidP="003C6AF6">
            <w:pPr>
              <w:pStyle w:val="BodyText"/>
              <w:rPr>
                <w:rFonts w:ascii="Calibri" w:hAnsi="Calibri" w:cs="Calibri"/>
                <w:color w:val="000000"/>
                <w:sz w:val="22"/>
                <w:szCs w:val="22"/>
              </w:rPr>
            </w:pPr>
            <w:proofErr w:type="spellStart"/>
            <w:r>
              <w:rPr>
                <w:rFonts w:ascii="Calibri" w:hAnsi="Calibri" w:cs="Calibri"/>
                <w:color w:val="000000"/>
                <w:sz w:val="22"/>
                <w:szCs w:val="22"/>
              </w:rPr>
              <w:t>c</w:t>
            </w:r>
            <w:r w:rsidR="00606B75">
              <w:rPr>
                <w:rFonts w:ascii="Calibri" w:hAnsi="Calibri" w:cs="Calibri"/>
                <w:color w:val="000000"/>
                <w:sz w:val="22"/>
                <w:szCs w:val="22"/>
              </w:rPr>
              <w:t>ategory</w:t>
            </w:r>
            <w:r w:rsidR="0026298A">
              <w:rPr>
                <w:rFonts w:ascii="Calibri" w:hAnsi="Calibri" w:cs="Calibri"/>
                <w:color w:val="000000"/>
                <w:sz w:val="22"/>
                <w:szCs w:val="22"/>
              </w:rPr>
              <w:t>Code</w:t>
            </w:r>
            <w:proofErr w:type="spellEnd"/>
          </w:p>
        </w:tc>
        <w:tc>
          <w:tcPr>
            <w:tcW w:w="4314" w:type="dxa"/>
          </w:tcPr>
          <w:p w14:paraId="476A11A7" w14:textId="547B52B8" w:rsidR="00BF0F0A" w:rsidRPr="00B6200C" w:rsidRDefault="0026298A" w:rsidP="003C6AF6">
            <w:pPr>
              <w:pStyle w:val="BodyText"/>
              <w:rPr>
                <w:rFonts w:ascii="Tahoma" w:hAnsi="Tahoma" w:cs="Tahoma"/>
              </w:rPr>
            </w:pPr>
            <w:proofErr w:type="gramStart"/>
            <w:r w:rsidRPr="0026298A">
              <w:rPr>
                <w:rFonts w:ascii="Calibri" w:hAnsi="Calibri" w:cs="Calibri"/>
                <w:color w:val="000000"/>
                <w:sz w:val="22"/>
                <w:szCs w:val="22"/>
              </w:rPr>
              <w:t>j:PhysicalFeatureCategoryCode</w:t>
            </w:r>
            <w:proofErr w:type="gramEnd"/>
          </w:p>
        </w:tc>
        <w:tc>
          <w:tcPr>
            <w:tcW w:w="2677" w:type="dxa"/>
          </w:tcPr>
          <w:p w14:paraId="4B340F4E" w14:textId="68C97C04" w:rsidR="00BF0F0A" w:rsidRPr="00B6200C" w:rsidRDefault="00BF0F0A" w:rsidP="003C6AF6">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273C02CC" w14:textId="6D947A13" w:rsidR="00BF0F0A" w:rsidRPr="00B6200C" w:rsidRDefault="00BF0F0A" w:rsidP="003C6AF6">
            <w:pPr>
              <w:rPr>
                <w:rFonts w:ascii="Calibri" w:hAnsi="Calibri" w:cs="Calibri"/>
                <w:color w:val="000000"/>
                <w:kern w:val="0"/>
                <w:sz w:val="22"/>
                <w:szCs w:val="22"/>
              </w:rPr>
            </w:pPr>
            <w:r>
              <w:rPr>
                <w:rFonts w:ascii="Calibri" w:hAnsi="Calibri" w:cs="Calibri"/>
                <w:color w:val="000000"/>
                <w:sz w:val="22"/>
                <w:szCs w:val="22"/>
              </w:rPr>
              <w:t>A specific kind of physical feature.</w:t>
            </w:r>
          </w:p>
        </w:tc>
        <w:tc>
          <w:tcPr>
            <w:tcW w:w="3794" w:type="dxa"/>
          </w:tcPr>
          <w:p w14:paraId="44440F52" w14:textId="77777777" w:rsidR="00BF0F0A" w:rsidRPr="00B6200C" w:rsidRDefault="00BF0F0A" w:rsidP="003C6AF6">
            <w:pPr>
              <w:rPr>
                <w:rFonts w:ascii="Calibri" w:hAnsi="Calibri" w:cs="Calibri"/>
                <w:color w:val="000000"/>
                <w:kern w:val="0"/>
                <w:sz w:val="22"/>
                <w:szCs w:val="22"/>
              </w:rPr>
            </w:pPr>
          </w:p>
        </w:tc>
      </w:tr>
      <w:tr w:rsidR="00BF0F0A" w:rsidRPr="00B6200C" w14:paraId="38BB36C8" w14:textId="77777777" w:rsidTr="00836C01">
        <w:tc>
          <w:tcPr>
            <w:tcW w:w="4314" w:type="dxa"/>
          </w:tcPr>
          <w:p w14:paraId="35443F90" w14:textId="160C4EED" w:rsidR="00BF0F0A" w:rsidRDefault="00E542CD" w:rsidP="003C6AF6">
            <w:pPr>
              <w:pStyle w:val="BodyText"/>
              <w:rPr>
                <w:rFonts w:ascii="Calibri" w:hAnsi="Calibri" w:cs="Calibri"/>
                <w:color w:val="000000"/>
                <w:sz w:val="22"/>
                <w:szCs w:val="22"/>
              </w:rPr>
            </w:pPr>
            <w:r>
              <w:rPr>
                <w:rFonts w:ascii="Calibri" w:hAnsi="Calibri" w:cs="Calibri"/>
                <w:color w:val="000000"/>
                <w:sz w:val="22"/>
                <w:szCs w:val="22"/>
              </w:rPr>
              <w:t>d</w:t>
            </w:r>
            <w:r w:rsidR="00606B75">
              <w:rPr>
                <w:rFonts w:ascii="Calibri" w:hAnsi="Calibri" w:cs="Calibri"/>
                <w:color w:val="000000"/>
                <w:sz w:val="22"/>
                <w:szCs w:val="22"/>
              </w:rPr>
              <w:t>escription</w:t>
            </w:r>
          </w:p>
        </w:tc>
        <w:tc>
          <w:tcPr>
            <w:tcW w:w="4314" w:type="dxa"/>
          </w:tcPr>
          <w:p w14:paraId="523992F7" w14:textId="34798731" w:rsidR="00BF0F0A" w:rsidRDefault="00BF0F0A" w:rsidP="003C6AF6">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nc:PhysicalFeatureDescriptionText</w:t>
            </w:r>
            <w:proofErr w:type="spellEnd"/>
            <w:proofErr w:type="gramEnd"/>
          </w:p>
        </w:tc>
        <w:tc>
          <w:tcPr>
            <w:tcW w:w="2677" w:type="dxa"/>
          </w:tcPr>
          <w:p w14:paraId="05C7FB48" w14:textId="4136A01E" w:rsidR="00BF0F0A" w:rsidRDefault="00BF0F0A" w:rsidP="003C6AF6">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63FF9BB2" w14:textId="03FACAFC" w:rsidR="00BF0F0A" w:rsidRDefault="00BF0F0A" w:rsidP="003C6AF6">
            <w:pPr>
              <w:rPr>
                <w:rFonts w:ascii="Calibri" w:hAnsi="Calibri" w:cs="Calibri"/>
                <w:color w:val="000000"/>
                <w:sz w:val="22"/>
                <w:szCs w:val="22"/>
              </w:rPr>
            </w:pPr>
            <w:r>
              <w:rPr>
                <w:rFonts w:ascii="Calibri" w:hAnsi="Calibri" w:cs="Calibri"/>
                <w:color w:val="000000"/>
                <w:sz w:val="22"/>
                <w:szCs w:val="22"/>
              </w:rPr>
              <w:t>A description of a physical feature.</w:t>
            </w:r>
          </w:p>
        </w:tc>
        <w:tc>
          <w:tcPr>
            <w:tcW w:w="3794" w:type="dxa"/>
          </w:tcPr>
          <w:p w14:paraId="6004F1C0" w14:textId="77777777" w:rsidR="00BF0F0A" w:rsidRPr="00B6200C" w:rsidRDefault="00BF0F0A" w:rsidP="003C6AF6">
            <w:pPr>
              <w:rPr>
                <w:rFonts w:ascii="Calibri" w:hAnsi="Calibri" w:cs="Calibri"/>
                <w:color w:val="000000"/>
                <w:kern w:val="0"/>
                <w:sz w:val="22"/>
                <w:szCs w:val="22"/>
              </w:rPr>
            </w:pPr>
          </w:p>
        </w:tc>
      </w:tr>
      <w:tr w:rsidR="00BF0F0A" w:rsidRPr="00B6200C" w14:paraId="414D610D" w14:textId="77777777" w:rsidTr="00836C01">
        <w:tc>
          <w:tcPr>
            <w:tcW w:w="4314" w:type="dxa"/>
          </w:tcPr>
          <w:p w14:paraId="48435F60" w14:textId="3D2999E4" w:rsidR="00BF0F0A" w:rsidRDefault="00E542CD" w:rsidP="003C6AF6">
            <w:pPr>
              <w:pStyle w:val="BodyText"/>
              <w:rPr>
                <w:rFonts w:ascii="Calibri" w:hAnsi="Calibri" w:cs="Calibri"/>
                <w:color w:val="000000"/>
                <w:sz w:val="22"/>
                <w:szCs w:val="22"/>
              </w:rPr>
            </w:pPr>
            <w:r>
              <w:rPr>
                <w:rFonts w:ascii="Calibri" w:hAnsi="Calibri" w:cs="Calibri"/>
                <w:color w:val="000000"/>
                <w:sz w:val="22"/>
                <w:szCs w:val="22"/>
              </w:rPr>
              <w:t>i</w:t>
            </w:r>
            <w:r w:rsidR="00606B75">
              <w:rPr>
                <w:rFonts w:ascii="Calibri" w:hAnsi="Calibri" w:cs="Calibri"/>
                <w:color w:val="000000"/>
                <w:sz w:val="22"/>
                <w:szCs w:val="22"/>
              </w:rPr>
              <w:t>mage</w:t>
            </w:r>
          </w:p>
        </w:tc>
        <w:tc>
          <w:tcPr>
            <w:tcW w:w="4314" w:type="dxa"/>
          </w:tcPr>
          <w:p w14:paraId="0FEA3BAD" w14:textId="16474C36" w:rsidR="00BF0F0A" w:rsidRDefault="00BF0F0A" w:rsidP="003C6AF6">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nc:PhysicalFeatureImage</w:t>
            </w:r>
            <w:proofErr w:type="spellEnd"/>
            <w:proofErr w:type="gramEnd"/>
          </w:p>
        </w:tc>
        <w:tc>
          <w:tcPr>
            <w:tcW w:w="2677" w:type="dxa"/>
          </w:tcPr>
          <w:p w14:paraId="2800158B" w14:textId="7810A2DE" w:rsidR="00BF0F0A" w:rsidRDefault="00BF0F0A" w:rsidP="003C6AF6">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nc:ImageType</w:t>
            </w:r>
            <w:proofErr w:type="spellEnd"/>
            <w:proofErr w:type="gramEnd"/>
          </w:p>
        </w:tc>
        <w:tc>
          <w:tcPr>
            <w:tcW w:w="3385" w:type="dxa"/>
          </w:tcPr>
          <w:p w14:paraId="26474A18" w14:textId="27280F48" w:rsidR="00BF0F0A" w:rsidRDefault="00BF0F0A" w:rsidP="003C6AF6">
            <w:pPr>
              <w:rPr>
                <w:rFonts w:ascii="Calibri" w:hAnsi="Calibri" w:cs="Calibri"/>
                <w:color w:val="000000"/>
                <w:sz w:val="22"/>
                <w:szCs w:val="22"/>
              </w:rPr>
            </w:pPr>
            <w:r>
              <w:rPr>
                <w:rFonts w:ascii="Calibri" w:hAnsi="Calibri" w:cs="Calibri"/>
                <w:color w:val="000000"/>
                <w:sz w:val="22"/>
                <w:szCs w:val="22"/>
              </w:rPr>
              <w:t>A digital image of a physical feature.</w:t>
            </w:r>
          </w:p>
        </w:tc>
        <w:tc>
          <w:tcPr>
            <w:tcW w:w="3794" w:type="dxa"/>
          </w:tcPr>
          <w:p w14:paraId="17F230F8" w14:textId="77777777" w:rsidR="00BF0F0A" w:rsidRPr="00B6200C" w:rsidRDefault="00BF0F0A" w:rsidP="003C6AF6">
            <w:pPr>
              <w:rPr>
                <w:rFonts w:ascii="Calibri" w:hAnsi="Calibri" w:cs="Calibri"/>
                <w:color w:val="000000"/>
                <w:kern w:val="0"/>
                <w:sz w:val="22"/>
                <w:szCs w:val="22"/>
              </w:rPr>
            </w:pPr>
          </w:p>
        </w:tc>
      </w:tr>
      <w:tr w:rsidR="00BF0F0A" w:rsidRPr="00B6200C" w14:paraId="3B1DC3D6" w14:textId="77777777" w:rsidTr="00836C01">
        <w:tc>
          <w:tcPr>
            <w:tcW w:w="4314" w:type="dxa"/>
          </w:tcPr>
          <w:p w14:paraId="5A709BFA" w14:textId="57E14D42" w:rsidR="00BF0F0A" w:rsidRDefault="00E542CD" w:rsidP="003C6AF6">
            <w:pPr>
              <w:pStyle w:val="BodyText"/>
              <w:rPr>
                <w:rFonts w:ascii="Calibri" w:hAnsi="Calibri" w:cs="Calibri"/>
                <w:color w:val="000000"/>
                <w:sz w:val="22"/>
                <w:szCs w:val="22"/>
              </w:rPr>
            </w:pPr>
            <w:r>
              <w:rPr>
                <w:rFonts w:ascii="Calibri" w:hAnsi="Calibri" w:cs="Calibri"/>
                <w:color w:val="000000"/>
                <w:sz w:val="22"/>
                <w:szCs w:val="22"/>
              </w:rPr>
              <w:t>l</w:t>
            </w:r>
            <w:r w:rsidR="00606B75">
              <w:rPr>
                <w:rFonts w:ascii="Calibri" w:hAnsi="Calibri" w:cs="Calibri"/>
                <w:color w:val="000000"/>
                <w:sz w:val="22"/>
                <w:szCs w:val="22"/>
              </w:rPr>
              <w:t>ocation</w:t>
            </w:r>
          </w:p>
        </w:tc>
        <w:tc>
          <w:tcPr>
            <w:tcW w:w="4314" w:type="dxa"/>
          </w:tcPr>
          <w:p w14:paraId="7AE39E59" w14:textId="5BAEC2B6" w:rsidR="00BF0F0A" w:rsidRDefault="00BF0F0A" w:rsidP="003C6AF6">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nc:PhysicalFeatureLocationText</w:t>
            </w:r>
            <w:proofErr w:type="spellEnd"/>
            <w:proofErr w:type="gramEnd"/>
          </w:p>
        </w:tc>
        <w:tc>
          <w:tcPr>
            <w:tcW w:w="2677" w:type="dxa"/>
          </w:tcPr>
          <w:p w14:paraId="093EB38C" w14:textId="5C5ACB32" w:rsidR="00BF0F0A" w:rsidRDefault="00BF0F0A" w:rsidP="003C6AF6">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457AB509" w14:textId="62242541" w:rsidR="00BF0F0A" w:rsidRDefault="00BF0F0A" w:rsidP="003C6AF6">
            <w:pPr>
              <w:rPr>
                <w:rFonts w:ascii="Calibri" w:hAnsi="Calibri" w:cs="Calibri"/>
                <w:color w:val="000000"/>
                <w:sz w:val="22"/>
                <w:szCs w:val="22"/>
              </w:rPr>
            </w:pPr>
            <w:r>
              <w:rPr>
                <w:rFonts w:ascii="Calibri" w:hAnsi="Calibri" w:cs="Calibri"/>
                <w:color w:val="000000"/>
                <w:sz w:val="22"/>
                <w:szCs w:val="22"/>
              </w:rPr>
              <w:t>A location on a person's body of a physical feature.</w:t>
            </w:r>
          </w:p>
        </w:tc>
        <w:tc>
          <w:tcPr>
            <w:tcW w:w="3794" w:type="dxa"/>
          </w:tcPr>
          <w:p w14:paraId="0F7FF66F" w14:textId="77777777" w:rsidR="00BF0F0A" w:rsidRPr="00B6200C" w:rsidRDefault="00BF0F0A" w:rsidP="003C6AF6">
            <w:pPr>
              <w:rPr>
                <w:rFonts w:ascii="Calibri" w:hAnsi="Calibri" w:cs="Calibri"/>
                <w:color w:val="000000"/>
                <w:kern w:val="0"/>
                <w:sz w:val="22"/>
                <w:szCs w:val="22"/>
              </w:rPr>
            </w:pPr>
          </w:p>
        </w:tc>
      </w:tr>
    </w:tbl>
    <w:p w14:paraId="6C668381" w14:textId="77777777" w:rsidR="003C6AF6" w:rsidRDefault="00D12F08" w:rsidP="00D12F08">
      <w:pPr>
        <w:pStyle w:val="Heading3"/>
      </w:pPr>
      <w:bookmarkStart w:id="225" w:name="_Toc54356207"/>
      <w:proofErr w:type="spellStart"/>
      <w:r>
        <w:t>MedicalConditionType</w:t>
      </w:r>
      <w:bookmarkEnd w:id="225"/>
      <w:proofErr w:type="spellEnd"/>
    </w:p>
    <w:tbl>
      <w:tblPr>
        <w:tblStyle w:val="TableGrid"/>
        <w:tblW w:w="18484" w:type="dxa"/>
        <w:tblLook w:val="04A0" w:firstRow="1" w:lastRow="0" w:firstColumn="1" w:lastColumn="0" w:noHBand="0" w:noVBand="1"/>
      </w:tblPr>
      <w:tblGrid>
        <w:gridCol w:w="4314"/>
        <w:gridCol w:w="4314"/>
        <w:gridCol w:w="2677"/>
        <w:gridCol w:w="3385"/>
        <w:gridCol w:w="3794"/>
      </w:tblGrid>
      <w:tr w:rsidR="00BF0F0A" w:rsidRPr="00F76794" w14:paraId="3869F006" w14:textId="77777777" w:rsidTr="00836C01">
        <w:tc>
          <w:tcPr>
            <w:tcW w:w="4314" w:type="dxa"/>
          </w:tcPr>
          <w:p w14:paraId="13BB8C0D" w14:textId="0189E4FF" w:rsidR="00BF0F0A" w:rsidRPr="00F76794" w:rsidRDefault="00BF0F0A" w:rsidP="0071031A">
            <w:pPr>
              <w:pStyle w:val="BodyText"/>
              <w:rPr>
                <w:rFonts w:ascii="Tahoma" w:hAnsi="Tahoma" w:cs="Tahoma"/>
                <w:b/>
                <w:bCs/>
              </w:rPr>
            </w:pPr>
            <w:r>
              <w:rPr>
                <w:rFonts w:ascii="Tahoma" w:hAnsi="Tahoma" w:cs="Tahoma"/>
                <w:b/>
                <w:bCs/>
              </w:rPr>
              <w:t>JSON Name</w:t>
            </w:r>
          </w:p>
        </w:tc>
        <w:tc>
          <w:tcPr>
            <w:tcW w:w="4314" w:type="dxa"/>
          </w:tcPr>
          <w:p w14:paraId="79A70CA8" w14:textId="26D6A66E" w:rsidR="00BF0F0A" w:rsidRPr="00F76794" w:rsidRDefault="00BF0F0A" w:rsidP="0071031A">
            <w:pPr>
              <w:pStyle w:val="BodyText"/>
              <w:rPr>
                <w:rFonts w:ascii="Tahoma" w:hAnsi="Tahoma" w:cs="Tahoma"/>
                <w:b/>
                <w:bCs/>
              </w:rPr>
            </w:pPr>
            <w:r w:rsidRPr="00F76794">
              <w:rPr>
                <w:rFonts w:ascii="Tahoma" w:hAnsi="Tahoma" w:cs="Tahoma"/>
                <w:b/>
                <w:bCs/>
              </w:rPr>
              <w:t>Data element</w:t>
            </w:r>
          </w:p>
        </w:tc>
        <w:tc>
          <w:tcPr>
            <w:tcW w:w="2677" w:type="dxa"/>
          </w:tcPr>
          <w:p w14:paraId="189D9167" w14:textId="77777777" w:rsidR="00BF0F0A" w:rsidRPr="00F76794" w:rsidRDefault="00BF0F0A" w:rsidP="0071031A">
            <w:pPr>
              <w:pStyle w:val="BodyText"/>
              <w:rPr>
                <w:rFonts w:ascii="Tahoma" w:hAnsi="Tahoma" w:cs="Tahoma"/>
                <w:b/>
                <w:bCs/>
              </w:rPr>
            </w:pPr>
            <w:r w:rsidRPr="00F76794">
              <w:rPr>
                <w:rFonts w:ascii="Tahoma" w:hAnsi="Tahoma" w:cs="Tahoma"/>
                <w:b/>
                <w:bCs/>
              </w:rPr>
              <w:t>Type</w:t>
            </w:r>
          </w:p>
        </w:tc>
        <w:tc>
          <w:tcPr>
            <w:tcW w:w="3385" w:type="dxa"/>
          </w:tcPr>
          <w:p w14:paraId="6FDFE65F" w14:textId="77777777" w:rsidR="00BF0F0A" w:rsidRPr="00F76794" w:rsidRDefault="00BF0F0A" w:rsidP="0071031A">
            <w:pPr>
              <w:pStyle w:val="BodyText"/>
              <w:rPr>
                <w:rFonts w:ascii="Tahoma" w:hAnsi="Tahoma" w:cs="Tahoma"/>
                <w:b/>
                <w:bCs/>
              </w:rPr>
            </w:pPr>
            <w:r w:rsidRPr="00F76794">
              <w:rPr>
                <w:rFonts w:ascii="Tahoma" w:hAnsi="Tahoma" w:cs="Tahoma"/>
                <w:b/>
                <w:bCs/>
              </w:rPr>
              <w:t>Description</w:t>
            </w:r>
          </w:p>
        </w:tc>
        <w:tc>
          <w:tcPr>
            <w:tcW w:w="3794" w:type="dxa"/>
          </w:tcPr>
          <w:p w14:paraId="7B95AF10" w14:textId="77777777" w:rsidR="00BF0F0A" w:rsidRPr="00F76794" w:rsidRDefault="00BF0F0A" w:rsidP="0071031A">
            <w:pPr>
              <w:pStyle w:val="BodyText"/>
              <w:rPr>
                <w:rFonts w:ascii="Tahoma" w:hAnsi="Tahoma" w:cs="Tahoma"/>
                <w:b/>
                <w:bCs/>
              </w:rPr>
            </w:pPr>
            <w:r w:rsidRPr="00F76794">
              <w:rPr>
                <w:rFonts w:ascii="Tahoma" w:hAnsi="Tahoma" w:cs="Tahoma"/>
                <w:b/>
                <w:bCs/>
              </w:rPr>
              <w:t>Comment</w:t>
            </w:r>
          </w:p>
        </w:tc>
      </w:tr>
      <w:tr w:rsidR="00BF0F0A" w:rsidRPr="00B6200C" w14:paraId="45BFE84E" w14:textId="77777777" w:rsidTr="00836C01">
        <w:tc>
          <w:tcPr>
            <w:tcW w:w="4314" w:type="dxa"/>
          </w:tcPr>
          <w:p w14:paraId="05D8627F" w14:textId="1D4C37AA" w:rsidR="00BF0F0A" w:rsidRDefault="00E542CD" w:rsidP="00D12F08">
            <w:pPr>
              <w:pStyle w:val="BodyText"/>
              <w:rPr>
                <w:rFonts w:ascii="Calibri" w:hAnsi="Calibri" w:cs="Calibri"/>
                <w:color w:val="000000"/>
                <w:sz w:val="22"/>
                <w:szCs w:val="22"/>
              </w:rPr>
            </w:pPr>
            <w:proofErr w:type="spellStart"/>
            <w:r>
              <w:rPr>
                <w:rFonts w:ascii="Calibri" w:hAnsi="Calibri" w:cs="Calibri"/>
                <w:color w:val="000000"/>
                <w:sz w:val="22"/>
                <w:szCs w:val="22"/>
              </w:rPr>
              <w:t>c</w:t>
            </w:r>
            <w:r w:rsidR="00C85326">
              <w:rPr>
                <w:rFonts w:ascii="Calibri" w:hAnsi="Calibri" w:cs="Calibri"/>
                <w:color w:val="000000"/>
                <w:sz w:val="22"/>
                <w:szCs w:val="22"/>
              </w:rPr>
              <w:t>onditionText</w:t>
            </w:r>
            <w:proofErr w:type="spellEnd"/>
          </w:p>
        </w:tc>
        <w:tc>
          <w:tcPr>
            <w:tcW w:w="4314" w:type="dxa"/>
          </w:tcPr>
          <w:p w14:paraId="5329EFB8" w14:textId="1CF88A25" w:rsidR="00BF0F0A" w:rsidRPr="00B6200C" w:rsidRDefault="00BF0F0A" w:rsidP="00D12F08">
            <w:pPr>
              <w:pStyle w:val="BodyText"/>
              <w:rPr>
                <w:rFonts w:ascii="Tahoma" w:hAnsi="Tahoma" w:cs="Tahoma"/>
              </w:rPr>
            </w:pPr>
            <w:proofErr w:type="spellStart"/>
            <w:proofErr w:type="gramStart"/>
            <w:r>
              <w:rPr>
                <w:rFonts w:ascii="Calibri" w:hAnsi="Calibri" w:cs="Calibri"/>
                <w:color w:val="000000"/>
                <w:sz w:val="22"/>
                <w:szCs w:val="22"/>
              </w:rPr>
              <w:t>nc:MedicalConditionText</w:t>
            </w:r>
            <w:proofErr w:type="spellEnd"/>
            <w:proofErr w:type="gramEnd"/>
          </w:p>
        </w:tc>
        <w:tc>
          <w:tcPr>
            <w:tcW w:w="2677" w:type="dxa"/>
          </w:tcPr>
          <w:p w14:paraId="0ADE4202" w14:textId="04660B2E" w:rsidR="00BF0F0A" w:rsidRPr="00B6200C" w:rsidRDefault="00BF0F0A" w:rsidP="00D12F08">
            <w:pPr>
              <w:pStyle w:val="BodyText"/>
              <w:rPr>
                <w:rFonts w:ascii="Tahoma" w:hAnsi="Tahoma" w:cs="Tahoma"/>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0B970A3E" w14:textId="7345A5E0" w:rsidR="00BF0F0A" w:rsidRPr="00B6200C" w:rsidRDefault="00BF0F0A" w:rsidP="00D12F08">
            <w:pPr>
              <w:rPr>
                <w:rFonts w:ascii="Calibri" w:hAnsi="Calibri" w:cs="Calibri"/>
                <w:color w:val="000000"/>
                <w:kern w:val="0"/>
                <w:sz w:val="22"/>
                <w:szCs w:val="22"/>
              </w:rPr>
            </w:pPr>
            <w:r>
              <w:rPr>
                <w:rFonts w:ascii="Calibri" w:hAnsi="Calibri" w:cs="Calibri"/>
                <w:color w:val="000000"/>
                <w:sz w:val="22"/>
                <w:szCs w:val="22"/>
              </w:rPr>
              <w:t>A state of health, on-going or present.</w:t>
            </w:r>
          </w:p>
        </w:tc>
        <w:tc>
          <w:tcPr>
            <w:tcW w:w="3794" w:type="dxa"/>
          </w:tcPr>
          <w:p w14:paraId="3C7092E3" w14:textId="77777777" w:rsidR="00BF0F0A" w:rsidRPr="00B6200C" w:rsidRDefault="00BF0F0A" w:rsidP="00D12F08">
            <w:pPr>
              <w:rPr>
                <w:rFonts w:ascii="Calibri" w:hAnsi="Calibri" w:cs="Calibri"/>
                <w:color w:val="000000"/>
                <w:kern w:val="0"/>
                <w:sz w:val="22"/>
                <w:szCs w:val="22"/>
              </w:rPr>
            </w:pPr>
            <w:r>
              <w:rPr>
                <w:rFonts w:ascii="Calibri" w:hAnsi="Calibri" w:cs="Calibri"/>
                <w:color w:val="000000"/>
                <w:kern w:val="0"/>
                <w:sz w:val="22"/>
                <w:szCs w:val="22"/>
              </w:rPr>
              <w:t xml:space="preserve">Ex: </w:t>
            </w:r>
            <w:r w:rsidRPr="003C6AF6">
              <w:rPr>
                <w:rFonts w:ascii="Calibri" w:hAnsi="Calibri" w:cs="Calibri"/>
                <w:color w:val="000000"/>
                <w:kern w:val="0"/>
                <w:sz w:val="22"/>
                <w:szCs w:val="22"/>
              </w:rPr>
              <w:t>scar, mark, tattoo, missing limb</w:t>
            </w:r>
          </w:p>
        </w:tc>
      </w:tr>
      <w:tr w:rsidR="00BF0F0A" w:rsidRPr="00B6200C" w14:paraId="22B239C5" w14:textId="77777777" w:rsidTr="00836C01">
        <w:tc>
          <w:tcPr>
            <w:tcW w:w="4314" w:type="dxa"/>
          </w:tcPr>
          <w:p w14:paraId="1E61D418" w14:textId="75D720A2" w:rsidR="00BF0F0A" w:rsidRDefault="00E542CD" w:rsidP="00D12F08">
            <w:pPr>
              <w:pStyle w:val="BodyText"/>
              <w:rPr>
                <w:rFonts w:ascii="Calibri" w:hAnsi="Calibri" w:cs="Calibri"/>
                <w:color w:val="000000"/>
                <w:sz w:val="22"/>
                <w:szCs w:val="22"/>
              </w:rPr>
            </w:pPr>
            <w:r>
              <w:rPr>
                <w:rFonts w:ascii="Calibri" w:hAnsi="Calibri" w:cs="Calibri"/>
                <w:color w:val="000000"/>
                <w:sz w:val="22"/>
                <w:szCs w:val="22"/>
              </w:rPr>
              <w:t>c</w:t>
            </w:r>
            <w:r w:rsidR="00C85326">
              <w:rPr>
                <w:rFonts w:ascii="Calibri" w:hAnsi="Calibri" w:cs="Calibri"/>
                <w:color w:val="000000"/>
                <w:sz w:val="22"/>
                <w:szCs w:val="22"/>
              </w:rPr>
              <w:t>ause</w:t>
            </w:r>
          </w:p>
        </w:tc>
        <w:tc>
          <w:tcPr>
            <w:tcW w:w="4314" w:type="dxa"/>
          </w:tcPr>
          <w:p w14:paraId="1A8CA32E" w14:textId="59474653" w:rsidR="00BF0F0A" w:rsidRDefault="00BF0F0A" w:rsidP="00D12F0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nc:MedicalConditionCauseText</w:t>
            </w:r>
            <w:proofErr w:type="spellEnd"/>
            <w:proofErr w:type="gramEnd"/>
          </w:p>
        </w:tc>
        <w:tc>
          <w:tcPr>
            <w:tcW w:w="2677" w:type="dxa"/>
          </w:tcPr>
          <w:p w14:paraId="205CD003" w14:textId="284C705B" w:rsidR="00BF0F0A" w:rsidRDefault="00BF0F0A" w:rsidP="00D12F0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23A4D4B0" w14:textId="084B68A2" w:rsidR="00BF0F0A" w:rsidRDefault="00BF0F0A" w:rsidP="00D12F08">
            <w:pPr>
              <w:rPr>
                <w:rFonts w:ascii="Calibri" w:hAnsi="Calibri" w:cs="Calibri"/>
                <w:color w:val="000000"/>
                <w:sz w:val="22"/>
                <w:szCs w:val="22"/>
              </w:rPr>
            </w:pPr>
            <w:r>
              <w:rPr>
                <w:rFonts w:ascii="Calibri" w:hAnsi="Calibri" w:cs="Calibri"/>
                <w:color w:val="000000"/>
                <w:sz w:val="22"/>
                <w:szCs w:val="22"/>
              </w:rPr>
              <w:t>A trigger that can initiate the onset of a medical condition.</w:t>
            </w:r>
          </w:p>
        </w:tc>
        <w:tc>
          <w:tcPr>
            <w:tcW w:w="3794" w:type="dxa"/>
          </w:tcPr>
          <w:p w14:paraId="0580365D" w14:textId="77CF5076" w:rsidR="00BF0F0A" w:rsidRDefault="00BF0F0A" w:rsidP="00D12F08">
            <w:pPr>
              <w:rPr>
                <w:rFonts w:ascii="Calibri" w:hAnsi="Calibri" w:cs="Calibri"/>
                <w:color w:val="000000"/>
                <w:kern w:val="0"/>
                <w:sz w:val="22"/>
                <w:szCs w:val="22"/>
              </w:rPr>
            </w:pPr>
            <w:r>
              <w:rPr>
                <w:rFonts w:ascii="Calibri" w:hAnsi="Calibri" w:cs="Calibri"/>
                <w:color w:val="000000"/>
                <w:kern w:val="0"/>
                <w:sz w:val="22"/>
                <w:szCs w:val="22"/>
              </w:rPr>
              <w:t xml:space="preserve">Ex: </w:t>
            </w:r>
            <w:r w:rsidRPr="00D12F08">
              <w:rPr>
                <w:rFonts w:ascii="Calibri" w:hAnsi="Calibri" w:cs="Calibri"/>
                <w:color w:val="000000"/>
                <w:kern w:val="0"/>
                <w:sz w:val="22"/>
                <w:szCs w:val="22"/>
              </w:rPr>
              <w:t>drug, food, allergen</w:t>
            </w:r>
          </w:p>
        </w:tc>
      </w:tr>
      <w:tr w:rsidR="00BF0F0A" w:rsidRPr="00B6200C" w14:paraId="59CB621A" w14:textId="77777777" w:rsidTr="00836C01">
        <w:tc>
          <w:tcPr>
            <w:tcW w:w="4314" w:type="dxa"/>
          </w:tcPr>
          <w:p w14:paraId="1B0BA64E" w14:textId="3575BAD2" w:rsidR="00BF0F0A" w:rsidRDefault="00E542CD" w:rsidP="00D12F08">
            <w:pPr>
              <w:pStyle w:val="BodyText"/>
              <w:rPr>
                <w:rFonts w:ascii="Calibri" w:hAnsi="Calibri" w:cs="Calibri"/>
                <w:color w:val="000000"/>
                <w:sz w:val="22"/>
                <w:szCs w:val="22"/>
              </w:rPr>
            </w:pPr>
            <w:r>
              <w:rPr>
                <w:rFonts w:ascii="Calibri" w:hAnsi="Calibri" w:cs="Calibri"/>
                <w:color w:val="000000"/>
                <w:sz w:val="22"/>
                <w:szCs w:val="22"/>
              </w:rPr>
              <w:t>d</w:t>
            </w:r>
            <w:r w:rsidR="00C85326">
              <w:rPr>
                <w:rFonts w:ascii="Calibri" w:hAnsi="Calibri" w:cs="Calibri"/>
                <w:color w:val="000000"/>
                <w:sz w:val="22"/>
                <w:szCs w:val="22"/>
              </w:rPr>
              <w:t>escription</w:t>
            </w:r>
          </w:p>
        </w:tc>
        <w:tc>
          <w:tcPr>
            <w:tcW w:w="4314" w:type="dxa"/>
          </w:tcPr>
          <w:p w14:paraId="48E29D09" w14:textId="2A124C73" w:rsidR="00BF0F0A" w:rsidRDefault="00BF0F0A" w:rsidP="00D12F0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nc:MedicalConditionDescriptionText</w:t>
            </w:r>
            <w:proofErr w:type="spellEnd"/>
            <w:proofErr w:type="gramEnd"/>
          </w:p>
        </w:tc>
        <w:tc>
          <w:tcPr>
            <w:tcW w:w="2677" w:type="dxa"/>
          </w:tcPr>
          <w:p w14:paraId="38AF45B3" w14:textId="1A41247B" w:rsidR="00BF0F0A" w:rsidRDefault="00BF0F0A" w:rsidP="00D12F0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3711BF4A" w14:textId="7492E7CE" w:rsidR="00BF0F0A" w:rsidRDefault="00BF0F0A" w:rsidP="00D12F08">
            <w:pPr>
              <w:rPr>
                <w:rFonts w:ascii="Calibri" w:hAnsi="Calibri" w:cs="Calibri"/>
                <w:color w:val="000000"/>
                <w:sz w:val="22"/>
                <w:szCs w:val="22"/>
              </w:rPr>
            </w:pPr>
            <w:r>
              <w:rPr>
                <w:rFonts w:ascii="Calibri" w:hAnsi="Calibri" w:cs="Calibri"/>
                <w:color w:val="000000"/>
                <w:sz w:val="22"/>
                <w:szCs w:val="22"/>
              </w:rPr>
              <w:t>A description of a medical condition.</w:t>
            </w:r>
          </w:p>
        </w:tc>
        <w:tc>
          <w:tcPr>
            <w:tcW w:w="3794" w:type="dxa"/>
          </w:tcPr>
          <w:p w14:paraId="3EE45CDD" w14:textId="77777777" w:rsidR="00BF0F0A" w:rsidRDefault="00BF0F0A" w:rsidP="00D12F08">
            <w:pPr>
              <w:rPr>
                <w:rFonts w:ascii="Calibri" w:hAnsi="Calibri" w:cs="Calibri"/>
                <w:color w:val="000000"/>
                <w:kern w:val="0"/>
                <w:sz w:val="22"/>
                <w:szCs w:val="22"/>
              </w:rPr>
            </w:pPr>
          </w:p>
        </w:tc>
      </w:tr>
      <w:tr w:rsidR="00BF0F0A" w:rsidRPr="00B6200C" w14:paraId="61A3BD7F" w14:textId="77777777" w:rsidTr="00836C01">
        <w:tc>
          <w:tcPr>
            <w:tcW w:w="4314" w:type="dxa"/>
          </w:tcPr>
          <w:p w14:paraId="437E3270" w14:textId="377A7EC6" w:rsidR="00BF0F0A" w:rsidRDefault="00E542CD" w:rsidP="00D12F08">
            <w:pPr>
              <w:pStyle w:val="BodyText"/>
              <w:rPr>
                <w:rFonts w:ascii="Calibri" w:hAnsi="Calibri" w:cs="Calibri"/>
                <w:color w:val="000000"/>
                <w:sz w:val="22"/>
                <w:szCs w:val="22"/>
              </w:rPr>
            </w:pPr>
            <w:proofErr w:type="spellStart"/>
            <w:r>
              <w:rPr>
                <w:rFonts w:ascii="Calibri" w:hAnsi="Calibri" w:cs="Calibri"/>
                <w:color w:val="000000"/>
                <w:sz w:val="22"/>
                <w:szCs w:val="22"/>
              </w:rPr>
              <w:t>i</w:t>
            </w:r>
            <w:r w:rsidR="00C85326">
              <w:rPr>
                <w:rFonts w:ascii="Calibri" w:hAnsi="Calibri" w:cs="Calibri"/>
                <w:color w:val="000000"/>
                <w:sz w:val="22"/>
                <w:szCs w:val="22"/>
              </w:rPr>
              <w:t>sPresent</w:t>
            </w:r>
            <w:proofErr w:type="spellEnd"/>
          </w:p>
        </w:tc>
        <w:tc>
          <w:tcPr>
            <w:tcW w:w="4314" w:type="dxa"/>
          </w:tcPr>
          <w:p w14:paraId="32786FB3" w14:textId="28F7BF9A" w:rsidR="00BF0F0A" w:rsidRDefault="00BF0F0A" w:rsidP="00D12F0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nc:MedicalConditionPresentIndicator</w:t>
            </w:r>
            <w:proofErr w:type="spellEnd"/>
            <w:proofErr w:type="gramEnd"/>
          </w:p>
        </w:tc>
        <w:tc>
          <w:tcPr>
            <w:tcW w:w="2677" w:type="dxa"/>
          </w:tcPr>
          <w:p w14:paraId="5161E92A" w14:textId="41135853" w:rsidR="00BF0F0A" w:rsidRDefault="00BF0F0A" w:rsidP="00D12F08">
            <w:pPr>
              <w:pStyle w:val="BodyText"/>
              <w:rPr>
                <w:rFonts w:ascii="Calibri" w:hAnsi="Calibri" w:cs="Calibri"/>
                <w:color w:val="0563C1"/>
                <w:sz w:val="22"/>
                <w:szCs w:val="22"/>
                <w:u w:val="single"/>
              </w:rPr>
            </w:pPr>
            <w:proofErr w:type="spellStart"/>
            <w:r>
              <w:rPr>
                <w:rFonts w:ascii="Calibri" w:hAnsi="Calibri" w:cs="Calibri"/>
                <w:color w:val="000000"/>
                <w:sz w:val="22"/>
                <w:szCs w:val="22"/>
              </w:rPr>
              <w:t>niem-</w:t>
            </w:r>
            <w:proofErr w:type="gramStart"/>
            <w:r>
              <w:rPr>
                <w:rFonts w:ascii="Calibri" w:hAnsi="Calibri" w:cs="Calibri"/>
                <w:color w:val="000000"/>
                <w:sz w:val="22"/>
                <w:szCs w:val="22"/>
              </w:rPr>
              <w:t>xs:boolean</w:t>
            </w:r>
            <w:proofErr w:type="spellEnd"/>
            <w:proofErr w:type="gramEnd"/>
          </w:p>
        </w:tc>
        <w:tc>
          <w:tcPr>
            <w:tcW w:w="3385" w:type="dxa"/>
          </w:tcPr>
          <w:p w14:paraId="343AC082" w14:textId="1E303149" w:rsidR="00BF0F0A" w:rsidRDefault="00BF0F0A" w:rsidP="00D12F08">
            <w:pPr>
              <w:rPr>
                <w:rFonts w:ascii="Calibri" w:hAnsi="Calibri" w:cs="Calibri"/>
                <w:color w:val="000000"/>
                <w:sz w:val="22"/>
                <w:szCs w:val="22"/>
              </w:rPr>
            </w:pPr>
            <w:r>
              <w:rPr>
                <w:rFonts w:ascii="Calibri" w:hAnsi="Calibri" w:cs="Calibri"/>
                <w:color w:val="000000"/>
                <w:sz w:val="22"/>
                <w:szCs w:val="22"/>
              </w:rPr>
              <w:t>True if a medical condition currently exists; false otherwise.</w:t>
            </w:r>
          </w:p>
        </w:tc>
        <w:tc>
          <w:tcPr>
            <w:tcW w:w="3794" w:type="dxa"/>
          </w:tcPr>
          <w:p w14:paraId="4CF8034F" w14:textId="77777777" w:rsidR="00BF0F0A" w:rsidRDefault="00BF0F0A" w:rsidP="00D12F08">
            <w:pPr>
              <w:rPr>
                <w:rFonts w:ascii="Calibri" w:hAnsi="Calibri" w:cs="Calibri"/>
                <w:color w:val="000000"/>
                <w:kern w:val="0"/>
                <w:sz w:val="22"/>
                <w:szCs w:val="22"/>
              </w:rPr>
            </w:pPr>
          </w:p>
        </w:tc>
      </w:tr>
      <w:tr w:rsidR="00BF0F0A" w:rsidRPr="00B6200C" w14:paraId="78D6B9A0" w14:textId="77777777" w:rsidTr="00836C01">
        <w:tc>
          <w:tcPr>
            <w:tcW w:w="4314" w:type="dxa"/>
          </w:tcPr>
          <w:p w14:paraId="5337D9F9" w14:textId="48F5488E" w:rsidR="00BF0F0A" w:rsidRDefault="00E542CD" w:rsidP="00D12F08">
            <w:pPr>
              <w:pStyle w:val="BodyText"/>
              <w:rPr>
                <w:rFonts w:ascii="Calibri" w:hAnsi="Calibri" w:cs="Calibri"/>
                <w:color w:val="000000"/>
                <w:sz w:val="22"/>
                <w:szCs w:val="22"/>
              </w:rPr>
            </w:pPr>
            <w:r>
              <w:rPr>
                <w:rFonts w:ascii="Calibri" w:hAnsi="Calibri" w:cs="Calibri"/>
                <w:color w:val="000000"/>
                <w:sz w:val="22"/>
                <w:szCs w:val="22"/>
              </w:rPr>
              <w:lastRenderedPageBreak/>
              <w:t>s</w:t>
            </w:r>
            <w:r w:rsidR="00C85326">
              <w:rPr>
                <w:rFonts w:ascii="Calibri" w:hAnsi="Calibri" w:cs="Calibri"/>
                <w:color w:val="000000"/>
                <w:sz w:val="22"/>
                <w:szCs w:val="22"/>
              </w:rPr>
              <w:t>everity</w:t>
            </w:r>
          </w:p>
        </w:tc>
        <w:tc>
          <w:tcPr>
            <w:tcW w:w="4314" w:type="dxa"/>
          </w:tcPr>
          <w:p w14:paraId="54073913" w14:textId="5B61D511" w:rsidR="00BF0F0A" w:rsidRDefault="00BF0F0A" w:rsidP="00D12F0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nc:MedicalConditionSeverityText</w:t>
            </w:r>
            <w:proofErr w:type="spellEnd"/>
            <w:proofErr w:type="gramEnd"/>
          </w:p>
        </w:tc>
        <w:tc>
          <w:tcPr>
            <w:tcW w:w="2677" w:type="dxa"/>
          </w:tcPr>
          <w:p w14:paraId="3425705C" w14:textId="4F1BE4C6" w:rsidR="00BF0F0A" w:rsidRDefault="00BF0F0A" w:rsidP="00D12F0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nc:TextType</w:t>
            </w:r>
            <w:proofErr w:type="spellEnd"/>
            <w:proofErr w:type="gramEnd"/>
          </w:p>
        </w:tc>
        <w:tc>
          <w:tcPr>
            <w:tcW w:w="3385" w:type="dxa"/>
          </w:tcPr>
          <w:p w14:paraId="1B5446D3" w14:textId="37D0C0A6" w:rsidR="00BF0F0A" w:rsidRDefault="00BF0F0A" w:rsidP="00D12F08">
            <w:pPr>
              <w:rPr>
                <w:rFonts w:ascii="Calibri" w:hAnsi="Calibri" w:cs="Calibri"/>
                <w:color w:val="000000"/>
                <w:sz w:val="22"/>
                <w:szCs w:val="22"/>
              </w:rPr>
            </w:pPr>
            <w:r>
              <w:rPr>
                <w:rFonts w:ascii="Calibri" w:hAnsi="Calibri" w:cs="Calibri"/>
                <w:color w:val="000000"/>
                <w:sz w:val="22"/>
                <w:szCs w:val="22"/>
              </w:rPr>
              <w:t>A degree to which a medical condition is affecting a person.</w:t>
            </w:r>
          </w:p>
        </w:tc>
        <w:tc>
          <w:tcPr>
            <w:tcW w:w="3794" w:type="dxa"/>
          </w:tcPr>
          <w:p w14:paraId="0B2DD87C" w14:textId="77777777" w:rsidR="00BF0F0A" w:rsidRDefault="00BF0F0A" w:rsidP="00D12F08">
            <w:pPr>
              <w:rPr>
                <w:rFonts w:ascii="Calibri" w:hAnsi="Calibri" w:cs="Calibri"/>
                <w:color w:val="000000"/>
                <w:kern w:val="0"/>
                <w:sz w:val="22"/>
                <w:szCs w:val="22"/>
              </w:rPr>
            </w:pPr>
          </w:p>
        </w:tc>
      </w:tr>
      <w:tr w:rsidR="00BF0F0A" w:rsidRPr="00B6200C" w14:paraId="1E6FF716" w14:textId="77777777" w:rsidTr="00836C01">
        <w:tc>
          <w:tcPr>
            <w:tcW w:w="4314" w:type="dxa"/>
          </w:tcPr>
          <w:p w14:paraId="6620695A" w14:textId="20E40CB7" w:rsidR="00BF0F0A" w:rsidRDefault="00E542CD" w:rsidP="00D12F08">
            <w:pPr>
              <w:pStyle w:val="BodyText"/>
              <w:rPr>
                <w:rFonts w:ascii="Calibri" w:hAnsi="Calibri" w:cs="Calibri"/>
                <w:color w:val="000000"/>
                <w:sz w:val="22"/>
                <w:szCs w:val="22"/>
              </w:rPr>
            </w:pPr>
            <w:proofErr w:type="spellStart"/>
            <w:r>
              <w:rPr>
                <w:rFonts w:ascii="Calibri" w:hAnsi="Calibri" w:cs="Calibri"/>
                <w:color w:val="000000"/>
                <w:sz w:val="22"/>
                <w:szCs w:val="22"/>
              </w:rPr>
              <w:t>d</w:t>
            </w:r>
            <w:r w:rsidR="00C85326">
              <w:rPr>
                <w:rFonts w:ascii="Calibri" w:hAnsi="Calibri" w:cs="Calibri"/>
                <w:color w:val="000000"/>
                <w:sz w:val="22"/>
                <w:szCs w:val="22"/>
              </w:rPr>
              <w:t>ateRange</w:t>
            </w:r>
            <w:proofErr w:type="spellEnd"/>
          </w:p>
        </w:tc>
        <w:tc>
          <w:tcPr>
            <w:tcW w:w="4314" w:type="dxa"/>
          </w:tcPr>
          <w:p w14:paraId="2679B656" w14:textId="20B1F568" w:rsidR="00BF0F0A" w:rsidRDefault="00BF0F0A" w:rsidP="00D12F08">
            <w:pPr>
              <w:pStyle w:val="BodyText"/>
              <w:rPr>
                <w:rFonts w:ascii="Calibri" w:hAnsi="Calibri" w:cs="Calibri"/>
                <w:color w:val="000000"/>
                <w:sz w:val="22"/>
                <w:szCs w:val="22"/>
              </w:rPr>
            </w:pPr>
            <w:proofErr w:type="spellStart"/>
            <w:proofErr w:type="gramStart"/>
            <w:r>
              <w:rPr>
                <w:rFonts w:ascii="Calibri" w:hAnsi="Calibri" w:cs="Calibri"/>
                <w:color w:val="000000"/>
                <w:sz w:val="22"/>
                <w:szCs w:val="22"/>
              </w:rPr>
              <w:t>nc:MedicalConditionDateRange</w:t>
            </w:r>
            <w:proofErr w:type="spellEnd"/>
            <w:proofErr w:type="gramEnd"/>
          </w:p>
        </w:tc>
        <w:tc>
          <w:tcPr>
            <w:tcW w:w="2677" w:type="dxa"/>
          </w:tcPr>
          <w:p w14:paraId="2654C1FB" w14:textId="3254D48D" w:rsidR="00BF0F0A" w:rsidRDefault="00BF0F0A" w:rsidP="00D12F08">
            <w:pPr>
              <w:pStyle w:val="BodyText"/>
              <w:rPr>
                <w:rFonts w:ascii="Calibri" w:hAnsi="Calibri" w:cs="Calibri"/>
                <w:color w:val="0563C1"/>
                <w:sz w:val="22"/>
                <w:szCs w:val="22"/>
                <w:u w:val="single"/>
              </w:rPr>
            </w:pPr>
            <w:proofErr w:type="spellStart"/>
            <w:proofErr w:type="gramStart"/>
            <w:r w:rsidRPr="008A2125">
              <w:rPr>
                <w:rFonts w:ascii="Calibri" w:hAnsi="Calibri" w:cs="Calibri"/>
                <w:sz w:val="22"/>
                <w:szCs w:val="22"/>
              </w:rPr>
              <w:t>nc:DateRangeType</w:t>
            </w:r>
            <w:proofErr w:type="spellEnd"/>
            <w:proofErr w:type="gramEnd"/>
          </w:p>
        </w:tc>
        <w:tc>
          <w:tcPr>
            <w:tcW w:w="3385" w:type="dxa"/>
          </w:tcPr>
          <w:p w14:paraId="1CA291A1" w14:textId="18836154" w:rsidR="00BF0F0A" w:rsidRDefault="00BF0F0A" w:rsidP="00D12F08">
            <w:pPr>
              <w:rPr>
                <w:rFonts w:ascii="Calibri" w:hAnsi="Calibri" w:cs="Calibri"/>
                <w:color w:val="000000"/>
                <w:sz w:val="22"/>
                <w:szCs w:val="22"/>
              </w:rPr>
            </w:pPr>
            <w:r>
              <w:rPr>
                <w:rFonts w:ascii="Calibri" w:hAnsi="Calibri" w:cs="Calibri"/>
                <w:color w:val="000000"/>
                <w:sz w:val="22"/>
                <w:szCs w:val="22"/>
              </w:rPr>
              <w:t>A date range for the start and end of a medical condition.</w:t>
            </w:r>
          </w:p>
        </w:tc>
        <w:tc>
          <w:tcPr>
            <w:tcW w:w="3794" w:type="dxa"/>
          </w:tcPr>
          <w:p w14:paraId="23B97FFE" w14:textId="77777777" w:rsidR="00BF0F0A" w:rsidRDefault="00BF0F0A" w:rsidP="00D12F08">
            <w:pPr>
              <w:rPr>
                <w:rFonts w:ascii="Calibri" w:hAnsi="Calibri" w:cs="Calibri"/>
                <w:color w:val="000000"/>
                <w:kern w:val="0"/>
                <w:sz w:val="22"/>
                <w:szCs w:val="22"/>
              </w:rPr>
            </w:pPr>
          </w:p>
        </w:tc>
      </w:tr>
    </w:tbl>
    <w:p w14:paraId="305E517B" w14:textId="77777777" w:rsidR="00D12F08" w:rsidRDefault="00D12F08" w:rsidP="00D12F08">
      <w:pPr>
        <w:pStyle w:val="BodyText"/>
      </w:pPr>
    </w:p>
    <w:p w14:paraId="213DC123" w14:textId="7A45AE0F" w:rsidR="00DB3867" w:rsidRDefault="00DB3867" w:rsidP="00DB3867">
      <w:pPr>
        <w:pStyle w:val="Heading2"/>
      </w:pPr>
      <w:r>
        <w:t xml:space="preserve">Appendix B: Mapping between vCard and NIEM </w:t>
      </w:r>
      <w:proofErr w:type="spellStart"/>
      <w:r>
        <w:t>PersonType</w:t>
      </w:r>
      <w:proofErr w:type="spellEnd"/>
    </w:p>
    <w:p w14:paraId="5E33787F" w14:textId="77777777" w:rsidR="00BC73CA" w:rsidRPr="00BC73CA" w:rsidRDefault="00BC73CA" w:rsidP="00BC73CA">
      <w:pPr>
        <w:pStyle w:val="BodyText"/>
      </w:pPr>
    </w:p>
    <w:p w14:paraId="4F1367B5" w14:textId="7BB9FD05" w:rsidR="00DB3867" w:rsidRDefault="00BC73CA" w:rsidP="00BC73CA">
      <w:pPr>
        <w:pStyle w:val="BodyText"/>
      </w:pPr>
      <w:r w:rsidRPr="00BC73CA">
        <w:t xml:space="preserve">Note, that </w:t>
      </w:r>
      <w:proofErr w:type="spellStart"/>
      <w:proofErr w:type="gramStart"/>
      <w:r w:rsidRPr="00BC73CA">
        <w:t>nc:Person</w:t>
      </w:r>
      <w:proofErr w:type="spellEnd"/>
      <w:proofErr w:type="gramEnd"/>
      <w:r w:rsidRPr="00BC73CA">
        <w:t xml:space="preserve"> and location data elements include a </w:t>
      </w:r>
      <w:proofErr w:type="spellStart"/>
      <w:r w:rsidRPr="00BC73CA">
        <w:t>specifaction</w:t>
      </w:r>
      <w:proofErr w:type="spellEnd"/>
      <w:r w:rsidRPr="00BC73CA">
        <w:t xml:space="preserve"> for the nature of the data element.  For example, home address, work address, etc.  vCard does not distinguish between the different nature types.  Care must be taken to specify the proper nature type when mapping from vCard to </w:t>
      </w:r>
      <w:proofErr w:type="spellStart"/>
      <w:r w:rsidRPr="00BC73CA">
        <w:t>PersonType</w:t>
      </w:r>
      <w:proofErr w:type="spellEnd"/>
      <w:r w:rsidRPr="00BC73CA">
        <w:t>.</w:t>
      </w:r>
    </w:p>
    <w:tbl>
      <w:tblPr>
        <w:tblStyle w:val="TableGrid"/>
        <w:tblW w:w="14033" w:type="dxa"/>
        <w:tblLook w:val="04A0" w:firstRow="1" w:lastRow="0" w:firstColumn="1" w:lastColumn="0" w:noHBand="0" w:noVBand="1"/>
      </w:tblPr>
      <w:tblGrid>
        <w:gridCol w:w="7016"/>
        <w:gridCol w:w="7017"/>
      </w:tblGrid>
      <w:tr w:rsidR="00DB3867" w:rsidRPr="00DB3867" w14:paraId="0169AD4A" w14:textId="77777777" w:rsidTr="00DB3867">
        <w:trPr>
          <w:trHeight w:val="315"/>
        </w:trPr>
        <w:tc>
          <w:tcPr>
            <w:tcW w:w="7016" w:type="dxa"/>
            <w:noWrap/>
            <w:hideMark/>
          </w:tcPr>
          <w:p w14:paraId="02EABFA0" w14:textId="77777777" w:rsidR="00DB3867" w:rsidRPr="00DB3867" w:rsidRDefault="00DB3867" w:rsidP="00DB3867">
            <w:pPr>
              <w:jc w:val="center"/>
              <w:rPr>
                <w:rFonts w:ascii="Calibri" w:hAnsi="Calibri" w:cs="Calibri"/>
                <w:b/>
                <w:bCs/>
                <w:color w:val="000000"/>
                <w:kern w:val="0"/>
                <w:lang w:val="fr-CA" w:eastAsia="fr-CA"/>
              </w:rPr>
            </w:pPr>
            <w:r w:rsidRPr="00DB3867">
              <w:rPr>
                <w:rFonts w:ascii="Calibri" w:hAnsi="Calibri" w:cs="Calibri"/>
                <w:b/>
                <w:bCs/>
                <w:color w:val="000000"/>
                <w:kern w:val="0"/>
                <w:lang w:val="fr-CA" w:eastAsia="fr-CA"/>
              </w:rPr>
              <w:t xml:space="preserve">VCARD Data </w:t>
            </w:r>
            <w:proofErr w:type="spellStart"/>
            <w:r w:rsidRPr="00DB3867">
              <w:rPr>
                <w:rFonts w:ascii="Calibri" w:hAnsi="Calibri" w:cs="Calibri"/>
                <w:b/>
                <w:bCs/>
                <w:color w:val="000000"/>
                <w:kern w:val="0"/>
                <w:lang w:val="fr-CA" w:eastAsia="fr-CA"/>
              </w:rPr>
              <w:t>Properties</w:t>
            </w:r>
            <w:proofErr w:type="spellEnd"/>
          </w:p>
        </w:tc>
        <w:tc>
          <w:tcPr>
            <w:tcW w:w="7017" w:type="dxa"/>
            <w:noWrap/>
            <w:hideMark/>
          </w:tcPr>
          <w:p w14:paraId="02C602E5" w14:textId="77777777" w:rsidR="00DB3867" w:rsidRPr="00DB3867" w:rsidRDefault="00DB3867" w:rsidP="00DB3867">
            <w:pPr>
              <w:rPr>
                <w:rFonts w:ascii="Calibri" w:hAnsi="Calibri" w:cs="Calibri"/>
                <w:b/>
                <w:bCs/>
                <w:color w:val="000000"/>
                <w:kern w:val="0"/>
                <w:lang w:val="fr-CA" w:eastAsia="fr-CA"/>
              </w:rPr>
            </w:pPr>
            <w:r w:rsidRPr="00DB3867">
              <w:rPr>
                <w:rFonts w:ascii="Calibri" w:hAnsi="Calibri" w:cs="Calibri"/>
                <w:b/>
                <w:bCs/>
                <w:color w:val="000000"/>
                <w:kern w:val="0"/>
                <w:lang w:val="fr-CA" w:eastAsia="fr-CA"/>
              </w:rPr>
              <w:t xml:space="preserve">NIEM Data </w:t>
            </w:r>
            <w:proofErr w:type="spellStart"/>
            <w:r w:rsidRPr="00DB3867">
              <w:rPr>
                <w:rFonts w:ascii="Calibri" w:hAnsi="Calibri" w:cs="Calibri"/>
                <w:b/>
                <w:bCs/>
                <w:color w:val="000000"/>
                <w:kern w:val="0"/>
                <w:lang w:val="fr-CA" w:eastAsia="fr-CA"/>
              </w:rPr>
              <w:t>Element</w:t>
            </w:r>
            <w:proofErr w:type="spellEnd"/>
          </w:p>
        </w:tc>
      </w:tr>
      <w:tr w:rsidR="00DB3867" w:rsidRPr="00DB3867" w14:paraId="5F887F38" w14:textId="77777777" w:rsidTr="00DB3867">
        <w:trPr>
          <w:trHeight w:val="315"/>
        </w:trPr>
        <w:tc>
          <w:tcPr>
            <w:tcW w:w="7016" w:type="dxa"/>
            <w:noWrap/>
            <w:hideMark/>
          </w:tcPr>
          <w:p w14:paraId="4E29ACCB" w14:textId="77777777" w:rsidR="00DB3867" w:rsidRPr="00DB3867" w:rsidRDefault="00DB3867" w:rsidP="00DB3867">
            <w:pPr>
              <w:rPr>
                <w:rFonts w:ascii="Calibri" w:hAnsi="Calibri" w:cs="Calibri"/>
                <w:color w:val="000000"/>
                <w:kern w:val="0"/>
                <w:lang w:val="fr-CA" w:eastAsia="fr-CA"/>
              </w:rPr>
            </w:pPr>
            <w:r w:rsidRPr="00DB3867">
              <w:rPr>
                <w:rFonts w:ascii="Calibri" w:hAnsi="Calibri" w:cs="Calibri"/>
                <w:color w:val="000000"/>
                <w:kern w:val="0"/>
                <w:lang w:val="fr-CA" w:eastAsia="fr-CA"/>
              </w:rPr>
              <w:t xml:space="preserve">General </w:t>
            </w:r>
            <w:proofErr w:type="spellStart"/>
            <w:r w:rsidRPr="00DB3867">
              <w:rPr>
                <w:rFonts w:ascii="Calibri" w:hAnsi="Calibri" w:cs="Calibri"/>
                <w:color w:val="000000"/>
                <w:kern w:val="0"/>
                <w:lang w:val="fr-CA" w:eastAsia="fr-CA"/>
              </w:rPr>
              <w:t>Properties</w:t>
            </w:r>
            <w:proofErr w:type="spellEnd"/>
            <w:r w:rsidRPr="00DB3867">
              <w:rPr>
                <w:rFonts w:ascii="Calibri" w:hAnsi="Calibri" w:cs="Calibri"/>
                <w:color w:val="000000"/>
                <w:kern w:val="0"/>
                <w:lang w:val="fr-CA" w:eastAsia="fr-CA"/>
              </w:rPr>
              <w:t>:</w:t>
            </w:r>
          </w:p>
        </w:tc>
        <w:tc>
          <w:tcPr>
            <w:tcW w:w="7017" w:type="dxa"/>
            <w:noWrap/>
            <w:hideMark/>
          </w:tcPr>
          <w:p w14:paraId="2FD6D3CF" w14:textId="77777777" w:rsidR="00DB3867" w:rsidRPr="00DB3867" w:rsidRDefault="00DB3867"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 </w:t>
            </w:r>
          </w:p>
        </w:tc>
      </w:tr>
      <w:tr w:rsidR="00DB3867" w:rsidRPr="00DB3867" w14:paraId="22AD2759" w14:textId="77777777" w:rsidTr="00DB3867">
        <w:trPr>
          <w:trHeight w:val="315"/>
        </w:trPr>
        <w:tc>
          <w:tcPr>
            <w:tcW w:w="7016" w:type="dxa"/>
            <w:noWrap/>
            <w:hideMark/>
          </w:tcPr>
          <w:p w14:paraId="12856B14" w14:textId="77777777" w:rsidR="00DB3867" w:rsidRPr="00DB3867" w:rsidRDefault="00DB3867" w:rsidP="00DB3867">
            <w:pPr>
              <w:jc w:val="center"/>
              <w:rPr>
                <w:rFonts w:ascii="Calibri" w:hAnsi="Calibri" w:cs="Calibri"/>
                <w:color w:val="000000"/>
                <w:kern w:val="0"/>
                <w:lang w:val="fr-CA" w:eastAsia="fr-CA"/>
              </w:rPr>
            </w:pPr>
            <w:r w:rsidRPr="00DB3867">
              <w:rPr>
                <w:rFonts w:ascii="Calibri" w:hAnsi="Calibri" w:cs="Calibri"/>
                <w:color w:val="000000"/>
                <w:kern w:val="0"/>
                <w:lang w:val="fr-CA" w:eastAsia="fr-CA"/>
              </w:rPr>
              <w:t>BEGIN</w:t>
            </w:r>
          </w:p>
        </w:tc>
        <w:tc>
          <w:tcPr>
            <w:tcW w:w="7017" w:type="dxa"/>
            <w:noWrap/>
            <w:hideMark/>
          </w:tcPr>
          <w:p w14:paraId="236988AD" w14:textId="77777777" w:rsidR="00DB3867" w:rsidRPr="00DB3867" w:rsidRDefault="00DB3867"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DB3867" w:rsidRPr="00DB3867" w14:paraId="47E1F12B" w14:textId="77777777" w:rsidTr="00DB3867">
        <w:trPr>
          <w:trHeight w:val="315"/>
        </w:trPr>
        <w:tc>
          <w:tcPr>
            <w:tcW w:w="7016" w:type="dxa"/>
            <w:noWrap/>
            <w:hideMark/>
          </w:tcPr>
          <w:p w14:paraId="67CB3448" w14:textId="77777777" w:rsidR="00DB3867" w:rsidRPr="00DB3867" w:rsidRDefault="00DB3867" w:rsidP="00DB3867">
            <w:pPr>
              <w:jc w:val="center"/>
              <w:rPr>
                <w:rFonts w:ascii="Calibri" w:hAnsi="Calibri" w:cs="Calibri"/>
                <w:color w:val="000000"/>
                <w:kern w:val="0"/>
                <w:lang w:val="fr-CA" w:eastAsia="fr-CA"/>
              </w:rPr>
            </w:pPr>
            <w:r w:rsidRPr="00DB3867">
              <w:rPr>
                <w:rFonts w:ascii="Calibri" w:hAnsi="Calibri" w:cs="Calibri"/>
                <w:color w:val="000000"/>
                <w:kern w:val="0"/>
                <w:lang w:val="fr-CA" w:eastAsia="fr-CA"/>
              </w:rPr>
              <w:t>END</w:t>
            </w:r>
          </w:p>
        </w:tc>
        <w:tc>
          <w:tcPr>
            <w:tcW w:w="7017" w:type="dxa"/>
            <w:noWrap/>
            <w:hideMark/>
          </w:tcPr>
          <w:p w14:paraId="79A19BC6" w14:textId="77777777" w:rsidR="00DB3867" w:rsidRPr="00DB3867" w:rsidRDefault="00DB3867"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DB3867" w:rsidRPr="00DB3867" w14:paraId="04B6DC15" w14:textId="77777777" w:rsidTr="00DB3867">
        <w:trPr>
          <w:trHeight w:val="315"/>
        </w:trPr>
        <w:tc>
          <w:tcPr>
            <w:tcW w:w="7016" w:type="dxa"/>
            <w:noWrap/>
            <w:hideMark/>
          </w:tcPr>
          <w:p w14:paraId="41EDCA60" w14:textId="77777777" w:rsidR="00DB3867" w:rsidRPr="00DB3867" w:rsidRDefault="00DB3867" w:rsidP="00DB3867">
            <w:pPr>
              <w:jc w:val="center"/>
              <w:rPr>
                <w:rFonts w:ascii="Calibri" w:hAnsi="Calibri" w:cs="Calibri"/>
                <w:color w:val="000000"/>
                <w:kern w:val="0"/>
                <w:lang w:val="fr-CA" w:eastAsia="fr-CA"/>
              </w:rPr>
            </w:pPr>
            <w:r w:rsidRPr="00DB3867">
              <w:rPr>
                <w:rFonts w:ascii="Calibri" w:hAnsi="Calibri" w:cs="Calibri"/>
                <w:color w:val="000000"/>
                <w:kern w:val="0"/>
                <w:lang w:val="fr-CA" w:eastAsia="fr-CA"/>
              </w:rPr>
              <w:t>SOURCE</w:t>
            </w:r>
          </w:p>
        </w:tc>
        <w:tc>
          <w:tcPr>
            <w:tcW w:w="7017" w:type="dxa"/>
            <w:noWrap/>
            <w:hideMark/>
          </w:tcPr>
          <w:p w14:paraId="5A7990DA" w14:textId="77777777" w:rsidR="00DB3867" w:rsidRPr="00DB3867" w:rsidRDefault="00DB3867"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DB3867" w:rsidRPr="00DB3867" w14:paraId="7C9EDFE8" w14:textId="77777777" w:rsidTr="00DB3867">
        <w:trPr>
          <w:trHeight w:val="300"/>
        </w:trPr>
        <w:tc>
          <w:tcPr>
            <w:tcW w:w="7016" w:type="dxa"/>
            <w:vMerge w:val="restart"/>
            <w:noWrap/>
            <w:hideMark/>
          </w:tcPr>
          <w:p w14:paraId="7625BFC8" w14:textId="77777777" w:rsidR="00DB3867" w:rsidRPr="00DB3867" w:rsidRDefault="00DB3867"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KIND</w:t>
            </w:r>
          </w:p>
        </w:tc>
        <w:tc>
          <w:tcPr>
            <w:tcW w:w="7017" w:type="dxa"/>
            <w:vMerge w:val="restart"/>
            <w:hideMark/>
          </w:tcPr>
          <w:p w14:paraId="213B57AA" w14:textId="77777777" w:rsidR="00DB3867" w:rsidRPr="00DB3867" w:rsidRDefault="00DB3867"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DB3867" w:rsidRPr="006A42AF" w14:paraId="111F77F1" w14:textId="77777777" w:rsidTr="00DB3867">
        <w:trPr>
          <w:trHeight w:val="300"/>
        </w:trPr>
        <w:tc>
          <w:tcPr>
            <w:tcW w:w="7016" w:type="dxa"/>
            <w:vMerge/>
            <w:hideMark/>
          </w:tcPr>
          <w:p w14:paraId="7600CE99" w14:textId="77777777" w:rsidR="00DB3867" w:rsidRPr="00DB3867" w:rsidRDefault="00DB3867" w:rsidP="00DB3867">
            <w:pPr>
              <w:rPr>
                <w:rFonts w:ascii="Calibri" w:hAnsi="Calibri" w:cs="Calibri"/>
                <w:color w:val="000000"/>
                <w:kern w:val="0"/>
                <w:sz w:val="22"/>
                <w:szCs w:val="22"/>
                <w:lang w:val="fr-CA" w:eastAsia="fr-CA"/>
              </w:rPr>
            </w:pPr>
          </w:p>
        </w:tc>
        <w:tc>
          <w:tcPr>
            <w:tcW w:w="7017" w:type="dxa"/>
            <w:vMerge/>
            <w:hideMark/>
          </w:tcPr>
          <w:p w14:paraId="1802C596" w14:textId="77777777" w:rsidR="00DB3867" w:rsidRPr="00DB3867" w:rsidRDefault="00DB3867" w:rsidP="00DB3867">
            <w:pPr>
              <w:rPr>
                <w:rFonts w:ascii="Calibri" w:hAnsi="Calibri" w:cs="Calibri"/>
                <w:color w:val="000000"/>
                <w:kern w:val="0"/>
                <w:sz w:val="22"/>
                <w:szCs w:val="22"/>
                <w:lang w:val="fr-CA" w:eastAsia="fr-CA"/>
              </w:rPr>
            </w:pPr>
          </w:p>
        </w:tc>
      </w:tr>
      <w:tr w:rsidR="00DB3867" w:rsidRPr="006A42AF" w14:paraId="78F0BD7C" w14:textId="77777777" w:rsidTr="00DB3867">
        <w:trPr>
          <w:trHeight w:val="300"/>
        </w:trPr>
        <w:tc>
          <w:tcPr>
            <w:tcW w:w="7016" w:type="dxa"/>
            <w:noWrap/>
            <w:hideMark/>
          </w:tcPr>
          <w:p w14:paraId="7F490548" w14:textId="77777777" w:rsidR="00DB3867" w:rsidRPr="00DB3867" w:rsidRDefault="00DB3867"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XML</w:t>
            </w:r>
          </w:p>
        </w:tc>
        <w:tc>
          <w:tcPr>
            <w:tcW w:w="7017" w:type="dxa"/>
            <w:noWrap/>
            <w:hideMark/>
          </w:tcPr>
          <w:p w14:paraId="2F5C85DB" w14:textId="77777777" w:rsidR="00DB3867" w:rsidRPr="00DB3867" w:rsidRDefault="00DB3867"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DB3867" w:rsidRPr="006A42AF" w14:paraId="02E7F1CC" w14:textId="77777777" w:rsidTr="00DB3867">
        <w:trPr>
          <w:trHeight w:val="315"/>
        </w:trPr>
        <w:tc>
          <w:tcPr>
            <w:tcW w:w="7016" w:type="dxa"/>
            <w:noWrap/>
            <w:hideMark/>
          </w:tcPr>
          <w:p w14:paraId="46A23A34" w14:textId="77777777" w:rsidR="00DB3867" w:rsidRPr="00DB3867" w:rsidRDefault="00DB3867" w:rsidP="00DB3867">
            <w:pPr>
              <w:rPr>
                <w:rFonts w:ascii="Calibri" w:hAnsi="Calibri" w:cs="Calibri"/>
                <w:color w:val="000000"/>
                <w:kern w:val="0"/>
                <w:lang w:val="fr-CA" w:eastAsia="fr-CA"/>
              </w:rPr>
            </w:pPr>
            <w:r w:rsidRPr="00DB3867">
              <w:rPr>
                <w:rFonts w:ascii="Calibri" w:hAnsi="Calibri" w:cs="Calibri"/>
                <w:color w:val="000000"/>
                <w:kern w:val="0"/>
                <w:lang w:val="fr-CA" w:eastAsia="fr-CA"/>
              </w:rPr>
              <w:t xml:space="preserve">Identification </w:t>
            </w:r>
            <w:proofErr w:type="spellStart"/>
            <w:r w:rsidRPr="00DB3867">
              <w:rPr>
                <w:rFonts w:ascii="Calibri" w:hAnsi="Calibri" w:cs="Calibri"/>
                <w:color w:val="000000"/>
                <w:kern w:val="0"/>
                <w:lang w:val="fr-CA" w:eastAsia="fr-CA"/>
              </w:rPr>
              <w:t>Properties</w:t>
            </w:r>
            <w:proofErr w:type="spellEnd"/>
            <w:r w:rsidRPr="00DB3867">
              <w:rPr>
                <w:rFonts w:ascii="Calibri" w:hAnsi="Calibri" w:cs="Calibri"/>
                <w:color w:val="000000"/>
                <w:kern w:val="0"/>
                <w:lang w:val="fr-CA" w:eastAsia="fr-CA"/>
              </w:rPr>
              <w:t>:</w:t>
            </w:r>
          </w:p>
        </w:tc>
        <w:tc>
          <w:tcPr>
            <w:tcW w:w="7017" w:type="dxa"/>
            <w:hideMark/>
          </w:tcPr>
          <w:p w14:paraId="589FB5FB" w14:textId="77777777" w:rsidR="00DB3867" w:rsidRPr="00DB3867" w:rsidRDefault="00DB3867" w:rsidP="00DB3867">
            <w:pPr>
              <w:rPr>
                <w:rFonts w:ascii="Calibri" w:hAnsi="Calibri" w:cs="Calibri"/>
                <w:color w:val="0563C1"/>
                <w:kern w:val="0"/>
                <w:sz w:val="22"/>
                <w:szCs w:val="22"/>
                <w:u w:val="single"/>
                <w:lang w:val="fr-CA" w:eastAsia="fr-CA"/>
              </w:rPr>
            </w:pPr>
            <w:r w:rsidRPr="00DB3867">
              <w:rPr>
                <w:rFonts w:ascii="Calibri" w:hAnsi="Calibri" w:cs="Calibri"/>
                <w:color w:val="0563C1"/>
                <w:kern w:val="0"/>
                <w:sz w:val="22"/>
                <w:szCs w:val="22"/>
                <w:u w:val="single"/>
                <w:lang w:val="fr-CA" w:eastAsia="fr-CA"/>
              </w:rPr>
              <w:t> </w:t>
            </w:r>
          </w:p>
        </w:tc>
      </w:tr>
      <w:tr w:rsidR="00DB3867" w:rsidRPr="006A42AF" w14:paraId="73C812C0" w14:textId="77777777" w:rsidTr="00DB3867">
        <w:trPr>
          <w:trHeight w:val="300"/>
        </w:trPr>
        <w:tc>
          <w:tcPr>
            <w:tcW w:w="7016" w:type="dxa"/>
            <w:noWrap/>
            <w:hideMark/>
          </w:tcPr>
          <w:p w14:paraId="1733C33B" w14:textId="77777777" w:rsidR="00DB3867" w:rsidRPr="00DB3867" w:rsidRDefault="00DB3867"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FN</w:t>
            </w:r>
          </w:p>
        </w:tc>
        <w:tc>
          <w:tcPr>
            <w:tcW w:w="7017" w:type="dxa"/>
            <w:hideMark/>
          </w:tcPr>
          <w:p w14:paraId="37D567AD" w14:textId="77777777" w:rsidR="00DB3867" w:rsidRPr="00DB3867" w:rsidRDefault="00DB3867"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nc:PersonFullName</w:t>
            </w:r>
            <w:proofErr w:type="spellEnd"/>
            <w:proofErr w:type="gramEnd"/>
          </w:p>
        </w:tc>
      </w:tr>
      <w:tr w:rsidR="006A42AF" w:rsidRPr="006A42AF" w14:paraId="563B6A01" w14:textId="77777777" w:rsidTr="00DB3867">
        <w:trPr>
          <w:trHeight w:val="300"/>
        </w:trPr>
        <w:tc>
          <w:tcPr>
            <w:tcW w:w="7016" w:type="dxa"/>
            <w:vMerge w:val="restart"/>
            <w:noWrap/>
            <w:hideMark/>
          </w:tcPr>
          <w:p w14:paraId="537480FC" w14:textId="77777777"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w:t>
            </w:r>
          </w:p>
          <w:p w14:paraId="3785173E" w14:textId="77777777"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 </w:t>
            </w:r>
          </w:p>
          <w:p w14:paraId="07D97B3F" w14:textId="77777777"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 </w:t>
            </w:r>
          </w:p>
          <w:p w14:paraId="3D59CB92" w14:textId="77777777"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 </w:t>
            </w:r>
          </w:p>
          <w:p w14:paraId="38E375E8" w14:textId="77777777"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 </w:t>
            </w:r>
          </w:p>
          <w:p w14:paraId="5D843666" w14:textId="092F2545"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 </w:t>
            </w:r>
          </w:p>
        </w:tc>
        <w:tc>
          <w:tcPr>
            <w:tcW w:w="7017" w:type="dxa"/>
            <w:hideMark/>
          </w:tcPr>
          <w:p w14:paraId="3427E190" w14:textId="05AC38E8" w:rsidR="006A42AF" w:rsidRPr="00DB3867" w:rsidRDefault="006A42AF" w:rsidP="00DB3867">
            <w:pPr>
              <w:rPr>
                <w:rFonts w:ascii="Calibri" w:hAnsi="Calibri" w:cs="Calibri"/>
                <w:color w:val="0563C1"/>
                <w:kern w:val="0"/>
                <w:sz w:val="22"/>
                <w:szCs w:val="22"/>
                <w:u w:val="single"/>
                <w:lang w:val="fr-CA" w:eastAsia="fr-CA"/>
              </w:rPr>
            </w:pPr>
            <w:proofErr w:type="spellStart"/>
            <w:proofErr w:type="gramStart"/>
            <w:r w:rsidRPr="00DB3867">
              <w:rPr>
                <w:rFonts w:ascii="Calibri" w:hAnsi="Calibri" w:cs="Calibri"/>
                <w:color w:val="000000"/>
                <w:kern w:val="0"/>
                <w:sz w:val="22"/>
                <w:szCs w:val="22"/>
                <w:lang w:val="fr-CA" w:eastAsia="fr-CA"/>
              </w:rPr>
              <w:t>nc:PersonSurName</w:t>
            </w:r>
            <w:proofErr w:type="spellEnd"/>
            <w:proofErr w:type="gramEnd"/>
          </w:p>
        </w:tc>
      </w:tr>
      <w:tr w:rsidR="006A42AF" w:rsidRPr="006A42AF" w14:paraId="660B8227" w14:textId="77777777" w:rsidTr="00DB3867">
        <w:trPr>
          <w:trHeight w:val="300"/>
        </w:trPr>
        <w:tc>
          <w:tcPr>
            <w:tcW w:w="7016" w:type="dxa"/>
            <w:vMerge/>
            <w:noWrap/>
            <w:hideMark/>
          </w:tcPr>
          <w:p w14:paraId="405E808E" w14:textId="6F455FAE"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04769969" w14:textId="6888384F"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nc:PersonGivenName</w:t>
            </w:r>
            <w:proofErr w:type="spellEnd"/>
            <w:proofErr w:type="gramEnd"/>
          </w:p>
        </w:tc>
      </w:tr>
      <w:tr w:rsidR="006A42AF" w:rsidRPr="006A42AF" w14:paraId="46860B5D" w14:textId="77777777" w:rsidTr="00DB3867">
        <w:trPr>
          <w:trHeight w:val="300"/>
        </w:trPr>
        <w:tc>
          <w:tcPr>
            <w:tcW w:w="7016" w:type="dxa"/>
            <w:vMerge/>
            <w:noWrap/>
            <w:hideMark/>
          </w:tcPr>
          <w:p w14:paraId="628D0508" w14:textId="734689B2"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5706EF34" w14:textId="0F030891"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nc:PersonMiddleName</w:t>
            </w:r>
            <w:proofErr w:type="spellEnd"/>
            <w:proofErr w:type="gramEnd"/>
          </w:p>
        </w:tc>
      </w:tr>
      <w:tr w:rsidR="006A42AF" w:rsidRPr="006A42AF" w14:paraId="2DC7C3F6" w14:textId="77777777" w:rsidTr="00DB3867">
        <w:trPr>
          <w:trHeight w:val="300"/>
        </w:trPr>
        <w:tc>
          <w:tcPr>
            <w:tcW w:w="7016" w:type="dxa"/>
            <w:vMerge/>
            <w:noWrap/>
            <w:hideMark/>
          </w:tcPr>
          <w:p w14:paraId="1F6EC794" w14:textId="3EA6184D"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77EB359B" w14:textId="13D56974"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nc:PersonNamePrefixText</w:t>
            </w:r>
            <w:proofErr w:type="spellEnd"/>
            <w:proofErr w:type="gramEnd"/>
          </w:p>
        </w:tc>
      </w:tr>
      <w:tr w:rsidR="006A42AF" w:rsidRPr="006A42AF" w14:paraId="79B564F9" w14:textId="77777777" w:rsidTr="00DB3867">
        <w:trPr>
          <w:trHeight w:val="300"/>
        </w:trPr>
        <w:tc>
          <w:tcPr>
            <w:tcW w:w="7016" w:type="dxa"/>
            <w:vMerge/>
            <w:noWrap/>
            <w:hideMark/>
          </w:tcPr>
          <w:p w14:paraId="63B59207" w14:textId="28717B60"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47AFF254" w14:textId="62CC1903"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nc:PersonNameSuffixText</w:t>
            </w:r>
            <w:proofErr w:type="spellEnd"/>
            <w:proofErr w:type="gramEnd"/>
          </w:p>
        </w:tc>
      </w:tr>
      <w:tr w:rsidR="006A42AF" w:rsidRPr="006A42AF" w14:paraId="76E3799C" w14:textId="77777777" w:rsidTr="00DB3867">
        <w:trPr>
          <w:trHeight w:val="300"/>
        </w:trPr>
        <w:tc>
          <w:tcPr>
            <w:tcW w:w="7016" w:type="dxa"/>
            <w:noWrap/>
            <w:hideMark/>
          </w:tcPr>
          <w:p w14:paraId="3EEFA2C9" w14:textId="272E14FD"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NICKNAME</w:t>
            </w:r>
          </w:p>
        </w:tc>
        <w:tc>
          <w:tcPr>
            <w:tcW w:w="7017" w:type="dxa"/>
            <w:hideMark/>
          </w:tcPr>
          <w:p w14:paraId="0A44DC74" w14:textId="54C4824C"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im:PersonNickName</w:t>
            </w:r>
            <w:proofErr w:type="spellEnd"/>
            <w:proofErr w:type="gramEnd"/>
          </w:p>
        </w:tc>
      </w:tr>
      <w:tr w:rsidR="006A42AF" w:rsidRPr="006A42AF" w14:paraId="7E8A73A6" w14:textId="77777777" w:rsidTr="00DB3867">
        <w:trPr>
          <w:trHeight w:val="300"/>
        </w:trPr>
        <w:tc>
          <w:tcPr>
            <w:tcW w:w="7016" w:type="dxa"/>
            <w:noWrap/>
            <w:hideMark/>
          </w:tcPr>
          <w:p w14:paraId="0FBD53DB" w14:textId="34E95730" w:rsidR="006A42AF" w:rsidRPr="00DB3867" w:rsidRDefault="006A42AF" w:rsidP="00DB3867">
            <w:pPr>
              <w:jc w:val="center"/>
              <w:rPr>
                <w:rFonts w:ascii="Calibri" w:hAnsi="Calibri" w:cs="Calibri"/>
                <w:color w:val="000000"/>
                <w:kern w:val="0"/>
                <w:sz w:val="22"/>
                <w:szCs w:val="22"/>
                <w:lang w:val="fr-CA" w:eastAsia="fr-CA"/>
              </w:rPr>
            </w:pPr>
            <w:r w:rsidRPr="00DB3867">
              <w:rPr>
                <w:rFonts w:ascii="Courier New" w:hAnsi="Courier New" w:cs="Courier New"/>
                <w:color w:val="000000"/>
                <w:kern w:val="0"/>
                <w:sz w:val="22"/>
                <w:szCs w:val="22"/>
                <w:lang w:val="fr-CA" w:eastAsia="fr-CA"/>
              </w:rPr>
              <w:lastRenderedPageBreak/>
              <w:t>PHOTO</w:t>
            </w:r>
          </w:p>
        </w:tc>
        <w:tc>
          <w:tcPr>
            <w:tcW w:w="7017" w:type="dxa"/>
            <w:noWrap/>
            <w:hideMark/>
          </w:tcPr>
          <w:p w14:paraId="6D46A789" w14:textId="2EC7EB39"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nc:PersonDigitalImage</w:t>
            </w:r>
            <w:proofErr w:type="spellEnd"/>
            <w:proofErr w:type="gramEnd"/>
          </w:p>
        </w:tc>
      </w:tr>
      <w:tr w:rsidR="006A42AF" w:rsidRPr="006A42AF" w14:paraId="611F9E86" w14:textId="77777777" w:rsidTr="00DB3867">
        <w:trPr>
          <w:trHeight w:val="315"/>
        </w:trPr>
        <w:tc>
          <w:tcPr>
            <w:tcW w:w="7016" w:type="dxa"/>
            <w:noWrap/>
            <w:hideMark/>
          </w:tcPr>
          <w:p w14:paraId="2083935B" w14:textId="23638FA0" w:rsidR="006A42AF" w:rsidRPr="00DB3867" w:rsidRDefault="006A42AF" w:rsidP="00DB3867">
            <w:pPr>
              <w:jc w:val="center"/>
              <w:rPr>
                <w:rFonts w:ascii="Courier New" w:hAnsi="Courier New" w:cs="Courier New"/>
                <w:color w:val="000000"/>
                <w:kern w:val="0"/>
                <w:sz w:val="22"/>
                <w:szCs w:val="22"/>
                <w:lang w:val="fr-CA" w:eastAsia="fr-CA"/>
              </w:rPr>
            </w:pPr>
            <w:r w:rsidRPr="00DB3867">
              <w:rPr>
                <w:rFonts w:ascii="Calibri" w:hAnsi="Calibri" w:cs="Calibri"/>
                <w:color w:val="000000"/>
                <w:kern w:val="0"/>
                <w:sz w:val="22"/>
                <w:szCs w:val="22"/>
                <w:lang w:val="fr-CA" w:eastAsia="fr-CA"/>
              </w:rPr>
              <w:t>BDAY</w:t>
            </w:r>
          </w:p>
        </w:tc>
        <w:tc>
          <w:tcPr>
            <w:tcW w:w="7017" w:type="dxa"/>
            <w:hideMark/>
          </w:tcPr>
          <w:p w14:paraId="72B8BAD6" w14:textId="458C36AC"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nc:PersonBirthDate</w:t>
            </w:r>
            <w:proofErr w:type="spellEnd"/>
            <w:proofErr w:type="gramEnd"/>
          </w:p>
        </w:tc>
      </w:tr>
      <w:tr w:rsidR="006A42AF" w:rsidRPr="006A42AF" w14:paraId="5C6083CD" w14:textId="77777777" w:rsidTr="00DB3867">
        <w:trPr>
          <w:trHeight w:val="300"/>
        </w:trPr>
        <w:tc>
          <w:tcPr>
            <w:tcW w:w="7016" w:type="dxa"/>
            <w:noWrap/>
            <w:hideMark/>
          </w:tcPr>
          <w:p w14:paraId="15116FB8" w14:textId="64617FED"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ANNIVERSARY</w:t>
            </w:r>
          </w:p>
        </w:tc>
        <w:tc>
          <w:tcPr>
            <w:tcW w:w="7017" w:type="dxa"/>
            <w:hideMark/>
          </w:tcPr>
          <w:p w14:paraId="58F7B50B" w14:textId="1C2F0F54"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6A42AF" w:rsidRPr="006A42AF" w14:paraId="6C2E3A59" w14:textId="77777777" w:rsidTr="00DB3867">
        <w:trPr>
          <w:trHeight w:val="300"/>
        </w:trPr>
        <w:tc>
          <w:tcPr>
            <w:tcW w:w="7016" w:type="dxa"/>
            <w:noWrap/>
            <w:hideMark/>
          </w:tcPr>
          <w:p w14:paraId="7DAD3539" w14:textId="37617788"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GENDER</w:t>
            </w:r>
          </w:p>
        </w:tc>
        <w:tc>
          <w:tcPr>
            <w:tcW w:w="7017" w:type="dxa"/>
            <w:hideMark/>
          </w:tcPr>
          <w:p w14:paraId="78DFBF2B" w14:textId="45801F76" w:rsidR="006A42AF" w:rsidRPr="00DB3867" w:rsidRDefault="006A42AF" w:rsidP="00DB3867">
            <w:pPr>
              <w:rPr>
                <w:rFonts w:ascii="Calibri" w:hAnsi="Calibri" w:cs="Calibri"/>
                <w:color w:val="000000"/>
                <w:kern w:val="0"/>
                <w:sz w:val="22"/>
                <w:szCs w:val="22"/>
                <w:lang w:val="fr-CA" w:eastAsia="fr-CA"/>
              </w:rPr>
            </w:pPr>
            <w:proofErr w:type="gramStart"/>
            <w:r w:rsidRPr="00DB3867">
              <w:rPr>
                <w:rFonts w:ascii="Calibri" w:hAnsi="Calibri" w:cs="Calibri"/>
                <w:color w:val="000000"/>
                <w:kern w:val="0"/>
                <w:sz w:val="22"/>
                <w:szCs w:val="22"/>
                <w:lang w:val="fr-CA" w:eastAsia="fr-CA"/>
              </w:rPr>
              <w:t>j:PersonSexCode</w:t>
            </w:r>
            <w:proofErr w:type="gramEnd"/>
          </w:p>
        </w:tc>
      </w:tr>
      <w:tr w:rsidR="006A42AF" w:rsidRPr="006A42AF" w14:paraId="3473AFC8" w14:textId="77777777" w:rsidTr="006A42AF">
        <w:trPr>
          <w:trHeight w:val="236"/>
        </w:trPr>
        <w:tc>
          <w:tcPr>
            <w:tcW w:w="7016" w:type="dxa"/>
            <w:vMerge w:val="restart"/>
            <w:noWrap/>
            <w:hideMark/>
          </w:tcPr>
          <w:p w14:paraId="327DA8CA" w14:textId="4E33EB8A" w:rsidR="006A42AF" w:rsidRPr="00DB3867" w:rsidRDefault="006A42AF" w:rsidP="006A42AF">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ADR</w:t>
            </w:r>
          </w:p>
          <w:p w14:paraId="04CAFCA8" w14:textId="533A81B8"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7A4B6D67" w14:textId="4345B9AD" w:rsidR="006A42AF" w:rsidRPr="00DB3867" w:rsidRDefault="006A42AF" w:rsidP="00DB3867">
            <w:pPr>
              <w:rPr>
                <w:rFonts w:ascii="Calibri" w:hAnsi="Calibri" w:cs="Calibri"/>
                <w:color w:val="0563C1"/>
                <w:kern w:val="0"/>
                <w:sz w:val="22"/>
                <w:szCs w:val="22"/>
                <w:u w:val="single"/>
                <w:lang w:val="fr-CA" w:eastAsia="fr-CA"/>
              </w:rPr>
            </w:pPr>
            <w:proofErr w:type="spellStart"/>
            <w:proofErr w:type="gramStart"/>
            <w:r w:rsidRPr="00DB3867">
              <w:rPr>
                <w:rFonts w:ascii="Calibri" w:hAnsi="Calibri" w:cs="Calibri"/>
                <w:color w:val="000000"/>
                <w:kern w:val="0"/>
                <w:sz w:val="22"/>
                <w:szCs w:val="22"/>
                <w:lang w:val="fr-CA" w:eastAsia="fr-CA"/>
              </w:rPr>
              <w:t>nc:AddressPrivateMailboxText</w:t>
            </w:r>
            <w:proofErr w:type="spellEnd"/>
            <w:proofErr w:type="gramEnd"/>
          </w:p>
        </w:tc>
      </w:tr>
      <w:tr w:rsidR="006A42AF" w:rsidRPr="006A42AF" w14:paraId="2F1EF189" w14:textId="77777777" w:rsidTr="00DB3867">
        <w:trPr>
          <w:trHeight w:val="300"/>
        </w:trPr>
        <w:tc>
          <w:tcPr>
            <w:tcW w:w="7016" w:type="dxa"/>
            <w:vMerge/>
            <w:noWrap/>
            <w:hideMark/>
          </w:tcPr>
          <w:p w14:paraId="552B6C50" w14:textId="4CD484F7"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7DE71F09" w14:textId="09F4B7A2" w:rsidR="006A42AF" w:rsidRPr="00DB3867" w:rsidRDefault="006A42AF" w:rsidP="00DB3867">
            <w:pPr>
              <w:ind w:firstLineChars="100" w:firstLine="220"/>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nc:AddressSecondaryUnitText</w:t>
            </w:r>
            <w:proofErr w:type="spellEnd"/>
            <w:proofErr w:type="gramEnd"/>
          </w:p>
        </w:tc>
      </w:tr>
      <w:tr w:rsidR="006A42AF" w:rsidRPr="006A42AF" w14:paraId="7FE429D3" w14:textId="77777777" w:rsidTr="00DB3867">
        <w:trPr>
          <w:trHeight w:val="300"/>
        </w:trPr>
        <w:tc>
          <w:tcPr>
            <w:tcW w:w="7016" w:type="dxa"/>
            <w:vMerge/>
            <w:noWrap/>
            <w:hideMark/>
          </w:tcPr>
          <w:p w14:paraId="5124D2F6" w14:textId="3F01CB6B"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0CBDF812" w14:textId="7A83E1F1" w:rsidR="006A42AF" w:rsidRPr="00DB3867" w:rsidRDefault="006A42AF" w:rsidP="00DB3867">
            <w:pPr>
              <w:ind w:firstLineChars="100" w:firstLine="220"/>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nc:LocationStreet</w:t>
            </w:r>
            <w:proofErr w:type="spellEnd"/>
            <w:proofErr w:type="gramEnd"/>
          </w:p>
        </w:tc>
      </w:tr>
      <w:tr w:rsidR="006A42AF" w:rsidRPr="006A42AF" w14:paraId="71973D8A" w14:textId="77777777" w:rsidTr="00DB3867">
        <w:trPr>
          <w:trHeight w:val="300"/>
        </w:trPr>
        <w:tc>
          <w:tcPr>
            <w:tcW w:w="7016" w:type="dxa"/>
            <w:vMerge/>
            <w:noWrap/>
            <w:hideMark/>
          </w:tcPr>
          <w:p w14:paraId="6F2570F8" w14:textId="7038A409"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0A6BDAE6" w14:textId="33CFB1AC" w:rsidR="006A42AF" w:rsidRPr="00DB3867" w:rsidRDefault="006A42AF" w:rsidP="00DB3867">
            <w:pPr>
              <w:ind w:firstLineChars="100" w:firstLine="220"/>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nc:LocationCityName</w:t>
            </w:r>
            <w:proofErr w:type="spellEnd"/>
            <w:proofErr w:type="gramEnd"/>
          </w:p>
        </w:tc>
      </w:tr>
      <w:tr w:rsidR="006A42AF" w:rsidRPr="006A42AF" w14:paraId="5A87C7B3" w14:textId="77777777" w:rsidTr="00DB3867">
        <w:trPr>
          <w:trHeight w:val="300"/>
        </w:trPr>
        <w:tc>
          <w:tcPr>
            <w:tcW w:w="7016" w:type="dxa"/>
            <w:vMerge/>
            <w:noWrap/>
            <w:hideMark/>
          </w:tcPr>
          <w:p w14:paraId="5220CA99" w14:textId="0B0DC4E4"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4F0925F9" w14:textId="44C0506C" w:rsidR="006A42AF" w:rsidRPr="00DB3867" w:rsidRDefault="006A42AF" w:rsidP="00DB3867">
            <w:pPr>
              <w:ind w:firstLineChars="100" w:firstLine="220"/>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nc:LocationCityName</w:t>
            </w:r>
            <w:proofErr w:type="spellEnd"/>
            <w:proofErr w:type="gramEnd"/>
          </w:p>
        </w:tc>
      </w:tr>
      <w:tr w:rsidR="006A42AF" w:rsidRPr="006A42AF" w14:paraId="4CC14CB0" w14:textId="77777777" w:rsidTr="00DB3867">
        <w:trPr>
          <w:trHeight w:val="300"/>
        </w:trPr>
        <w:tc>
          <w:tcPr>
            <w:tcW w:w="7016" w:type="dxa"/>
            <w:vMerge/>
            <w:noWrap/>
            <w:hideMark/>
          </w:tcPr>
          <w:p w14:paraId="26050162" w14:textId="673049F3"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2912E0E6" w14:textId="6996645B" w:rsidR="006A42AF" w:rsidRPr="00DB3867" w:rsidRDefault="006A42AF" w:rsidP="00DB3867">
            <w:pPr>
              <w:ind w:firstLineChars="100" w:firstLine="220"/>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nc:LocationPostalCode</w:t>
            </w:r>
            <w:proofErr w:type="spellEnd"/>
            <w:proofErr w:type="gramEnd"/>
          </w:p>
        </w:tc>
      </w:tr>
      <w:tr w:rsidR="006A42AF" w:rsidRPr="006A42AF" w14:paraId="3A9CCDDA" w14:textId="77777777" w:rsidTr="00DB3867">
        <w:trPr>
          <w:trHeight w:val="300"/>
        </w:trPr>
        <w:tc>
          <w:tcPr>
            <w:tcW w:w="7016" w:type="dxa"/>
            <w:vMerge/>
            <w:noWrap/>
            <w:hideMark/>
          </w:tcPr>
          <w:p w14:paraId="2EA7D4CE" w14:textId="1EA41B02"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779BA6A5" w14:textId="72A7F977" w:rsidR="006A42AF" w:rsidRPr="00DB3867" w:rsidRDefault="006A42AF" w:rsidP="00DB3867">
            <w:pPr>
              <w:ind w:firstLineChars="100" w:firstLine="220"/>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nc:LocationCountry</w:t>
            </w:r>
            <w:proofErr w:type="spellEnd"/>
            <w:proofErr w:type="gramEnd"/>
          </w:p>
        </w:tc>
      </w:tr>
      <w:tr w:rsidR="006A42AF" w:rsidRPr="006A42AF" w14:paraId="6B6157BA" w14:textId="77777777" w:rsidTr="00DB3867">
        <w:trPr>
          <w:trHeight w:val="300"/>
        </w:trPr>
        <w:tc>
          <w:tcPr>
            <w:tcW w:w="7016" w:type="dxa"/>
            <w:noWrap/>
            <w:hideMark/>
          </w:tcPr>
          <w:p w14:paraId="2C91F75E" w14:textId="068F5571"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TEL</w:t>
            </w:r>
          </w:p>
        </w:tc>
        <w:tc>
          <w:tcPr>
            <w:tcW w:w="7017" w:type="dxa"/>
            <w:hideMark/>
          </w:tcPr>
          <w:p w14:paraId="76CB9C73" w14:textId="58D17434" w:rsidR="006A42AF" w:rsidRPr="00DB3867" w:rsidRDefault="006A42AF" w:rsidP="00DB3867">
            <w:pPr>
              <w:ind w:firstLineChars="100" w:firstLine="220"/>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nc:FullTelephoneNumber</w:t>
            </w:r>
            <w:proofErr w:type="spellEnd"/>
            <w:proofErr w:type="gramEnd"/>
          </w:p>
        </w:tc>
      </w:tr>
      <w:tr w:rsidR="006A42AF" w:rsidRPr="006A42AF" w14:paraId="5DEE6714" w14:textId="77777777" w:rsidTr="00DB3867">
        <w:trPr>
          <w:trHeight w:val="300"/>
        </w:trPr>
        <w:tc>
          <w:tcPr>
            <w:tcW w:w="7016" w:type="dxa"/>
            <w:noWrap/>
            <w:hideMark/>
          </w:tcPr>
          <w:p w14:paraId="106F7348" w14:textId="6B7827D0"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EMAIL</w:t>
            </w:r>
          </w:p>
        </w:tc>
        <w:tc>
          <w:tcPr>
            <w:tcW w:w="7017" w:type="dxa"/>
            <w:hideMark/>
          </w:tcPr>
          <w:p w14:paraId="1EA65C9D" w14:textId="7159EE97"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nc:Email</w:t>
            </w:r>
            <w:proofErr w:type="spellEnd"/>
            <w:proofErr w:type="gramEnd"/>
          </w:p>
        </w:tc>
      </w:tr>
      <w:tr w:rsidR="006A42AF" w:rsidRPr="006A42AF" w14:paraId="5F39DDB1" w14:textId="77777777" w:rsidTr="00DB3867">
        <w:trPr>
          <w:trHeight w:val="300"/>
        </w:trPr>
        <w:tc>
          <w:tcPr>
            <w:tcW w:w="7016" w:type="dxa"/>
            <w:noWrap/>
            <w:hideMark/>
          </w:tcPr>
          <w:p w14:paraId="1DF563BA" w14:textId="34DC6FDB"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IMPP</w:t>
            </w:r>
          </w:p>
        </w:tc>
        <w:tc>
          <w:tcPr>
            <w:tcW w:w="7017" w:type="dxa"/>
            <w:hideMark/>
          </w:tcPr>
          <w:p w14:paraId="69FF9AE7" w14:textId="3310DC0C"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nc:ContactInstantMessenger</w:t>
            </w:r>
            <w:proofErr w:type="spellEnd"/>
            <w:proofErr w:type="gramEnd"/>
          </w:p>
        </w:tc>
      </w:tr>
      <w:tr w:rsidR="006A42AF" w:rsidRPr="006A42AF" w14:paraId="1B6A262C" w14:textId="77777777" w:rsidTr="00DB3867">
        <w:trPr>
          <w:trHeight w:val="300"/>
        </w:trPr>
        <w:tc>
          <w:tcPr>
            <w:tcW w:w="7016" w:type="dxa"/>
            <w:noWrap/>
            <w:hideMark/>
          </w:tcPr>
          <w:p w14:paraId="49FACB75" w14:textId="4E8F0998"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LANG</w:t>
            </w:r>
          </w:p>
        </w:tc>
        <w:tc>
          <w:tcPr>
            <w:tcW w:w="7017" w:type="dxa"/>
            <w:hideMark/>
          </w:tcPr>
          <w:p w14:paraId="355C2085" w14:textId="4A37E5C3"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nc:PersonPrimaryLanguage</w:t>
            </w:r>
            <w:proofErr w:type="spellEnd"/>
            <w:proofErr w:type="gramEnd"/>
          </w:p>
        </w:tc>
      </w:tr>
      <w:tr w:rsidR="006A42AF" w:rsidRPr="006A42AF" w14:paraId="65BD8823" w14:textId="77777777" w:rsidTr="00DB3867">
        <w:trPr>
          <w:trHeight w:val="300"/>
        </w:trPr>
        <w:tc>
          <w:tcPr>
            <w:tcW w:w="7016" w:type="dxa"/>
            <w:noWrap/>
            <w:hideMark/>
          </w:tcPr>
          <w:p w14:paraId="52473016" w14:textId="3F77E385"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TZ</w:t>
            </w:r>
          </w:p>
        </w:tc>
        <w:tc>
          <w:tcPr>
            <w:tcW w:w="7017" w:type="dxa"/>
            <w:hideMark/>
          </w:tcPr>
          <w:p w14:paraId="100CAE7C" w14:textId="1ACD75E1"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6A42AF" w:rsidRPr="006A42AF" w14:paraId="381EACF0" w14:textId="77777777" w:rsidTr="00DB3867">
        <w:trPr>
          <w:trHeight w:val="300"/>
        </w:trPr>
        <w:tc>
          <w:tcPr>
            <w:tcW w:w="7016" w:type="dxa"/>
            <w:noWrap/>
            <w:hideMark/>
          </w:tcPr>
          <w:p w14:paraId="331CA379" w14:textId="0652CB01"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GEO</w:t>
            </w:r>
          </w:p>
        </w:tc>
        <w:tc>
          <w:tcPr>
            <w:tcW w:w="7017" w:type="dxa"/>
            <w:hideMark/>
          </w:tcPr>
          <w:p w14:paraId="6CB81CFD" w14:textId="67DB853E"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geo:LocationGeospatialPoint</w:t>
            </w:r>
            <w:proofErr w:type="spellEnd"/>
            <w:proofErr w:type="gramEnd"/>
          </w:p>
        </w:tc>
      </w:tr>
      <w:tr w:rsidR="006A42AF" w:rsidRPr="006A42AF" w14:paraId="086878CC" w14:textId="77777777" w:rsidTr="00DB3867">
        <w:trPr>
          <w:trHeight w:val="300"/>
        </w:trPr>
        <w:tc>
          <w:tcPr>
            <w:tcW w:w="7016" w:type="dxa"/>
            <w:noWrap/>
            <w:hideMark/>
          </w:tcPr>
          <w:p w14:paraId="0BDD4E87" w14:textId="6189D1D0"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TITLE</w:t>
            </w:r>
          </w:p>
        </w:tc>
        <w:tc>
          <w:tcPr>
            <w:tcW w:w="7017" w:type="dxa"/>
            <w:hideMark/>
          </w:tcPr>
          <w:p w14:paraId="441A54A1" w14:textId="1385DCE6"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em:JobTitleOrRoleName</w:t>
            </w:r>
            <w:proofErr w:type="spellEnd"/>
            <w:proofErr w:type="gramEnd"/>
          </w:p>
        </w:tc>
      </w:tr>
      <w:tr w:rsidR="006A42AF" w:rsidRPr="006A42AF" w14:paraId="1D962A72" w14:textId="77777777" w:rsidTr="00DB3867">
        <w:trPr>
          <w:trHeight w:val="300"/>
        </w:trPr>
        <w:tc>
          <w:tcPr>
            <w:tcW w:w="7016" w:type="dxa"/>
            <w:noWrap/>
            <w:hideMark/>
          </w:tcPr>
          <w:p w14:paraId="2AEED5CB" w14:textId="482056A8" w:rsidR="006A42AF" w:rsidRPr="00DB3867" w:rsidRDefault="006A42AF" w:rsidP="00DB3867">
            <w:pPr>
              <w:jc w:val="center"/>
              <w:rPr>
                <w:rFonts w:ascii="Calibri" w:hAnsi="Calibri" w:cs="Calibri"/>
                <w:color w:val="000000"/>
                <w:kern w:val="0"/>
                <w:sz w:val="22"/>
                <w:szCs w:val="22"/>
                <w:lang w:val="fr-CA" w:eastAsia="fr-CA"/>
              </w:rPr>
            </w:pPr>
            <w:r w:rsidRPr="00DB3867">
              <w:rPr>
                <w:rFonts w:ascii="Courier New" w:hAnsi="Courier New" w:cs="Courier New"/>
                <w:color w:val="000000"/>
                <w:kern w:val="0"/>
                <w:sz w:val="22"/>
                <w:szCs w:val="22"/>
                <w:lang w:val="fr-CA" w:eastAsia="fr-CA"/>
              </w:rPr>
              <w:t>ROLE</w:t>
            </w:r>
          </w:p>
        </w:tc>
        <w:tc>
          <w:tcPr>
            <w:tcW w:w="7017" w:type="dxa"/>
            <w:hideMark/>
          </w:tcPr>
          <w:p w14:paraId="278CA29E" w14:textId="493A8702"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em:JobTitleOrRoleName</w:t>
            </w:r>
            <w:proofErr w:type="spellEnd"/>
            <w:proofErr w:type="gramEnd"/>
          </w:p>
        </w:tc>
      </w:tr>
      <w:tr w:rsidR="006A42AF" w:rsidRPr="006A42AF" w14:paraId="688B64B5" w14:textId="77777777" w:rsidTr="00DB3867">
        <w:trPr>
          <w:trHeight w:val="315"/>
        </w:trPr>
        <w:tc>
          <w:tcPr>
            <w:tcW w:w="7016" w:type="dxa"/>
            <w:noWrap/>
            <w:hideMark/>
          </w:tcPr>
          <w:p w14:paraId="24E711C9" w14:textId="47DAEFA6" w:rsidR="006A42AF" w:rsidRPr="00DB3867" w:rsidRDefault="006A42AF" w:rsidP="00DB3867">
            <w:pPr>
              <w:jc w:val="center"/>
              <w:rPr>
                <w:rFonts w:ascii="Courier New" w:hAnsi="Courier New" w:cs="Courier New"/>
                <w:color w:val="000000"/>
                <w:kern w:val="0"/>
                <w:sz w:val="22"/>
                <w:szCs w:val="22"/>
                <w:lang w:val="fr-CA" w:eastAsia="fr-CA"/>
              </w:rPr>
            </w:pPr>
            <w:r w:rsidRPr="00DB3867">
              <w:rPr>
                <w:rFonts w:ascii="Calibri" w:hAnsi="Calibri" w:cs="Calibri"/>
                <w:color w:val="000000"/>
                <w:kern w:val="0"/>
                <w:sz w:val="22"/>
                <w:szCs w:val="22"/>
                <w:lang w:val="fr-CA" w:eastAsia="fr-CA"/>
              </w:rPr>
              <w:t>ORG</w:t>
            </w:r>
          </w:p>
        </w:tc>
        <w:tc>
          <w:tcPr>
            <w:tcW w:w="7017" w:type="dxa"/>
            <w:hideMark/>
          </w:tcPr>
          <w:p w14:paraId="4FA2129A" w14:textId="4DBF7548"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nc:OrganizationName</w:t>
            </w:r>
            <w:proofErr w:type="spellEnd"/>
            <w:proofErr w:type="gramEnd"/>
          </w:p>
        </w:tc>
      </w:tr>
      <w:tr w:rsidR="006A42AF" w:rsidRPr="006A42AF" w14:paraId="1CE2930A" w14:textId="77777777" w:rsidTr="00DB3867">
        <w:trPr>
          <w:trHeight w:val="300"/>
        </w:trPr>
        <w:tc>
          <w:tcPr>
            <w:tcW w:w="7016" w:type="dxa"/>
            <w:vMerge w:val="restart"/>
            <w:noWrap/>
            <w:hideMark/>
          </w:tcPr>
          <w:p w14:paraId="55642FDA" w14:textId="0E07F839" w:rsidR="006A42AF" w:rsidRPr="00DB3867" w:rsidRDefault="006A42AF" w:rsidP="006A42AF">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MEMBER</w:t>
            </w:r>
          </w:p>
          <w:p w14:paraId="46A354C9" w14:textId="70794D93"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02F8857B" w14:textId="25C8CFA3"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nc:OrganizationBranchName</w:t>
            </w:r>
            <w:proofErr w:type="spellEnd"/>
            <w:proofErr w:type="gramEnd"/>
          </w:p>
        </w:tc>
      </w:tr>
      <w:tr w:rsidR="006A42AF" w:rsidRPr="006A42AF" w14:paraId="48AC79BE" w14:textId="77777777" w:rsidTr="006A42AF">
        <w:trPr>
          <w:trHeight w:val="381"/>
        </w:trPr>
        <w:tc>
          <w:tcPr>
            <w:tcW w:w="7016" w:type="dxa"/>
            <w:vMerge/>
            <w:noWrap/>
            <w:hideMark/>
          </w:tcPr>
          <w:p w14:paraId="3B2FAA38" w14:textId="57FABBD5" w:rsidR="006A42AF" w:rsidRPr="00DB3867" w:rsidRDefault="006A42AF" w:rsidP="00DB3867">
            <w:pPr>
              <w:jc w:val="center"/>
              <w:rPr>
                <w:rFonts w:ascii="Calibri" w:hAnsi="Calibri" w:cs="Calibri"/>
                <w:color w:val="000000"/>
                <w:kern w:val="0"/>
                <w:sz w:val="22"/>
                <w:szCs w:val="22"/>
                <w:lang w:val="fr-CA" w:eastAsia="fr-CA"/>
              </w:rPr>
            </w:pPr>
          </w:p>
        </w:tc>
        <w:tc>
          <w:tcPr>
            <w:tcW w:w="7017" w:type="dxa"/>
            <w:hideMark/>
          </w:tcPr>
          <w:p w14:paraId="2EA1FA0A" w14:textId="5987E073"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nc:OrganizationPrimaryContactInformation</w:t>
            </w:r>
            <w:proofErr w:type="spellEnd"/>
            <w:proofErr w:type="gramEnd"/>
          </w:p>
        </w:tc>
      </w:tr>
      <w:tr w:rsidR="006A42AF" w:rsidRPr="006A42AF" w14:paraId="7990B02B" w14:textId="77777777" w:rsidTr="00DB3867">
        <w:trPr>
          <w:trHeight w:val="433"/>
        </w:trPr>
        <w:tc>
          <w:tcPr>
            <w:tcW w:w="7016" w:type="dxa"/>
            <w:hideMark/>
          </w:tcPr>
          <w:p w14:paraId="1BC743E5" w14:textId="4904B7D0" w:rsidR="006A42AF" w:rsidRPr="00DB3867" w:rsidRDefault="006A42AF" w:rsidP="006A42AF">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RELATED</w:t>
            </w:r>
          </w:p>
        </w:tc>
        <w:tc>
          <w:tcPr>
            <w:tcW w:w="7017" w:type="dxa"/>
            <w:hideMark/>
          </w:tcPr>
          <w:p w14:paraId="468461D0" w14:textId="2BE815E9"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 xml:space="preserve">No </w:t>
            </w:r>
            <w:proofErr w:type="spellStart"/>
            <w:r w:rsidRPr="00DB3867">
              <w:rPr>
                <w:rFonts w:ascii="Calibri" w:hAnsi="Calibri" w:cs="Calibri"/>
                <w:color w:val="000000"/>
                <w:kern w:val="0"/>
                <w:sz w:val="22"/>
                <w:szCs w:val="22"/>
                <w:lang w:val="fr-CA" w:eastAsia="fr-CA"/>
              </w:rPr>
              <w:t>Mapping</w:t>
            </w:r>
            <w:proofErr w:type="spellEnd"/>
            <w:r w:rsidRPr="00DB3867">
              <w:rPr>
                <w:rFonts w:ascii="Calibri" w:hAnsi="Calibri" w:cs="Calibri"/>
                <w:color w:val="000000"/>
                <w:kern w:val="0"/>
                <w:sz w:val="22"/>
                <w:szCs w:val="22"/>
                <w:lang w:val="fr-CA" w:eastAsia="fr-CA"/>
              </w:rPr>
              <w:t xml:space="preserve"> </w:t>
            </w:r>
            <w:proofErr w:type="spellStart"/>
            <w:r w:rsidRPr="00DB3867">
              <w:rPr>
                <w:rFonts w:ascii="Calibri" w:hAnsi="Calibri" w:cs="Calibri"/>
                <w:color w:val="000000"/>
                <w:kern w:val="0"/>
                <w:sz w:val="22"/>
                <w:szCs w:val="22"/>
                <w:lang w:val="fr-CA" w:eastAsia="fr-CA"/>
              </w:rPr>
              <w:t>except</w:t>
            </w:r>
            <w:proofErr w:type="spellEnd"/>
            <w:r w:rsidRPr="00DB3867">
              <w:rPr>
                <w:rFonts w:ascii="Calibri" w:hAnsi="Calibri" w:cs="Calibri"/>
                <w:color w:val="000000"/>
                <w:kern w:val="0"/>
                <w:sz w:val="22"/>
                <w:szCs w:val="22"/>
                <w:lang w:val="fr-CA" w:eastAsia="fr-CA"/>
              </w:rPr>
              <w:t xml:space="preserve"> for emergency contact:</w:t>
            </w:r>
            <w:r w:rsidRPr="00DB3867">
              <w:rPr>
                <w:rFonts w:ascii="Calibri" w:hAnsi="Calibri" w:cs="Calibri"/>
                <w:color w:val="000000"/>
                <w:kern w:val="0"/>
                <w:sz w:val="22"/>
                <w:szCs w:val="22"/>
                <w:lang w:val="fr-CA" w:eastAsia="fr-CA"/>
              </w:rPr>
              <w:br/>
            </w:r>
            <w:proofErr w:type="spellStart"/>
            <w:proofErr w:type="gramStart"/>
            <w:r w:rsidRPr="00DB3867">
              <w:rPr>
                <w:rFonts w:ascii="Calibri" w:hAnsi="Calibri" w:cs="Calibri"/>
                <w:color w:val="000000"/>
                <w:kern w:val="0"/>
                <w:sz w:val="22"/>
                <w:szCs w:val="22"/>
                <w:lang w:val="fr-CA" w:eastAsia="fr-CA"/>
              </w:rPr>
              <w:t>nc:PersonEmergencyContactInformation</w:t>
            </w:r>
            <w:proofErr w:type="spellEnd"/>
            <w:proofErr w:type="gramEnd"/>
          </w:p>
        </w:tc>
      </w:tr>
      <w:tr w:rsidR="006A42AF" w:rsidRPr="006A42AF" w14:paraId="46444C64" w14:textId="77777777" w:rsidTr="006A42AF">
        <w:trPr>
          <w:trHeight w:val="322"/>
        </w:trPr>
        <w:tc>
          <w:tcPr>
            <w:tcW w:w="7016" w:type="dxa"/>
            <w:noWrap/>
            <w:hideMark/>
          </w:tcPr>
          <w:p w14:paraId="3EC34E91" w14:textId="4C9F0504"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CATEGORIES</w:t>
            </w:r>
          </w:p>
        </w:tc>
        <w:tc>
          <w:tcPr>
            <w:tcW w:w="7017" w:type="dxa"/>
            <w:hideMark/>
          </w:tcPr>
          <w:p w14:paraId="65A9EEB5" w14:textId="0E1D19CB"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nc:PersonDescriptionText</w:t>
            </w:r>
            <w:proofErr w:type="spellEnd"/>
            <w:proofErr w:type="gramEnd"/>
          </w:p>
        </w:tc>
      </w:tr>
      <w:tr w:rsidR="006A42AF" w:rsidRPr="006A42AF" w14:paraId="1B1437CA" w14:textId="77777777" w:rsidTr="00DB3867">
        <w:trPr>
          <w:trHeight w:val="300"/>
        </w:trPr>
        <w:tc>
          <w:tcPr>
            <w:tcW w:w="7016" w:type="dxa"/>
            <w:noWrap/>
            <w:hideMark/>
          </w:tcPr>
          <w:p w14:paraId="45337B88" w14:textId="3AC669D4"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NOTE</w:t>
            </w:r>
          </w:p>
        </w:tc>
        <w:tc>
          <w:tcPr>
            <w:tcW w:w="7017" w:type="dxa"/>
            <w:hideMark/>
          </w:tcPr>
          <w:p w14:paraId="6316FD20" w14:textId="15F81F48"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nc:PersonDescriptionText</w:t>
            </w:r>
            <w:proofErr w:type="spellEnd"/>
            <w:proofErr w:type="gramEnd"/>
          </w:p>
        </w:tc>
      </w:tr>
      <w:tr w:rsidR="006A42AF" w:rsidRPr="006A42AF" w14:paraId="068E1F32" w14:textId="77777777" w:rsidTr="00DB3867">
        <w:trPr>
          <w:trHeight w:val="300"/>
        </w:trPr>
        <w:tc>
          <w:tcPr>
            <w:tcW w:w="7016" w:type="dxa"/>
            <w:noWrap/>
            <w:hideMark/>
          </w:tcPr>
          <w:p w14:paraId="71ACF9ED" w14:textId="12FEF068"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PRODID</w:t>
            </w:r>
          </w:p>
        </w:tc>
        <w:tc>
          <w:tcPr>
            <w:tcW w:w="7017" w:type="dxa"/>
            <w:hideMark/>
          </w:tcPr>
          <w:p w14:paraId="13FCE61F" w14:textId="01B64885"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6A42AF" w:rsidRPr="006A42AF" w14:paraId="3EBD0C22" w14:textId="77777777" w:rsidTr="00DB3867">
        <w:trPr>
          <w:trHeight w:val="300"/>
        </w:trPr>
        <w:tc>
          <w:tcPr>
            <w:tcW w:w="7016" w:type="dxa"/>
            <w:hideMark/>
          </w:tcPr>
          <w:p w14:paraId="154F7817" w14:textId="578AF649"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lastRenderedPageBreak/>
              <w:t>REV</w:t>
            </w:r>
          </w:p>
        </w:tc>
        <w:tc>
          <w:tcPr>
            <w:tcW w:w="7017" w:type="dxa"/>
            <w:hideMark/>
          </w:tcPr>
          <w:p w14:paraId="24BEC34E" w14:textId="70A288E2"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6A42AF" w:rsidRPr="006A42AF" w14:paraId="31446D53" w14:textId="77777777" w:rsidTr="00DB3867">
        <w:trPr>
          <w:trHeight w:val="300"/>
        </w:trPr>
        <w:tc>
          <w:tcPr>
            <w:tcW w:w="7016" w:type="dxa"/>
            <w:noWrap/>
            <w:hideMark/>
          </w:tcPr>
          <w:p w14:paraId="7587378F" w14:textId="5C39F7A4"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SOUND</w:t>
            </w:r>
          </w:p>
        </w:tc>
        <w:tc>
          <w:tcPr>
            <w:tcW w:w="7017" w:type="dxa"/>
            <w:hideMark/>
          </w:tcPr>
          <w:p w14:paraId="5F6B6687" w14:textId="55DB92DF"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6A42AF" w:rsidRPr="006A42AF" w14:paraId="242CB7A6" w14:textId="77777777" w:rsidTr="00DB3867">
        <w:trPr>
          <w:trHeight w:val="300"/>
        </w:trPr>
        <w:tc>
          <w:tcPr>
            <w:tcW w:w="7016" w:type="dxa"/>
            <w:noWrap/>
            <w:hideMark/>
          </w:tcPr>
          <w:p w14:paraId="2922CA44" w14:textId="03262988"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UID</w:t>
            </w:r>
          </w:p>
        </w:tc>
        <w:tc>
          <w:tcPr>
            <w:tcW w:w="7017" w:type="dxa"/>
            <w:hideMark/>
          </w:tcPr>
          <w:p w14:paraId="36B666A0" w14:textId="4EC1CAA5"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nc:PersonOtherIdentification</w:t>
            </w:r>
            <w:proofErr w:type="spellEnd"/>
            <w:proofErr w:type="gramEnd"/>
          </w:p>
        </w:tc>
      </w:tr>
      <w:tr w:rsidR="006A42AF" w:rsidRPr="006A42AF" w14:paraId="68A4459E" w14:textId="77777777" w:rsidTr="00DB3867">
        <w:trPr>
          <w:trHeight w:val="300"/>
        </w:trPr>
        <w:tc>
          <w:tcPr>
            <w:tcW w:w="7016" w:type="dxa"/>
            <w:noWrap/>
            <w:hideMark/>
          </w:tcPr>
          <w:p w14:paraId="628E324B" w14:textId="1A2FB2BF"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CLIENTPIDMAP</w:t>
            </w:r>
          </w:p>
        </w:tc>
        <w:tc>
          <w:tcPr>
            <w:tcW w:w="7017" w:type="dxa"/>
            <w:hideMark/>
          </w:tcPr>
          <w:p w14:paraId="042C6308" w14:textId="2D4284EB"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6A42AF" w:rsidRPr="006A42AF" w14:paraId="2D2D54D4" w14:textId="77777777" w:rsidTr="00DB3867">
        <w:trPr>
          <w:trHeight w:val="300"/>
        </w:trPr>
        <w:tc>
          <w:tcPr>
            <w:tcW w:w="7016" w:type="dxa"/>
            <w:noWrap/>
            <w:hideMark/>
          </w:tcPr>
          <w:p w14:paraId="010F9CE3" w14:textId="30504F6A"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URL</w:t>
            </w:r>
          </w:p>
        </w:tc>
        <w:tc>
          <w:tcPr>
            <w:tcW w:w="7017" w:type="dxa"/>
            <w:hideMark/>
          </w:tcPr>
          <w:p w14:paraId="4F0265D0" w14:textId="3F3D3499"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nc:URLID</w:t>
            </w:r>
            <w:proofErr w:type="spellEnd"/>
            <w:proofErr w:type="gramEnd"/>
          </w:p>
        </w:tc>
      </w:tr>
      <w:tr w:rsidR="006A42AF" w:rsidRPr="006A42AF" w14:paraId="479F1619" w14:textId="77777777" w:rsidTr="00DB3867">
        <w:trPr>
          <w:trHeight w:val="300"/>
        </w:trPr>
        <w:tc>
          <w:tcPr>
            <w:tcW w:w="7016" w:type="dxa"/>
            <w:noWrap/>
            <w:hideMark/>
          </w:tcPr>
          <w:p w14:paraId="3F1C1897" w14:textId="60583795"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VERSION</w:t>
            </w:r>
          </w:p>
        </w:tc>
        <w:tc>
          <w:tcPr>
            <w:tcW w:w="7017" w:type="dxa"/>
            <w:hideMark/>
          </w:tcPr>
          <w:p w14:paraId="33E82EF3" w14:textId="6A9F0E51" w:rsidR="006A42AF" w:rsidRPr="00DB3867" w:rsidRDefault="006A42AF" w:rsidP="00DB3867">
            <w:pP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No Mapping</w:t>
            </w:r>
          </w:p>
        </w:tc>
      </w:tr>
      <w:tr w:rsidR="006A42AF" w:rsidRPr="006A42AF" w14:paraId="0E69641D" w14:textId="77777777" w:rsidTr="00DB3867">
        <w:trPr>
          <w:trHeight w:val="300"/>
        </w:trPr>
        <w:tc>
          <w:tcPr>
            <w:tcW w:w="7016" w:type="dxa"/>
            <w:noWrap/>
            <w:hideMark/>
          </w:tcPr>
          <w:p w14:paraId="3D1F9F04" w14:textId="02B5B388"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KEY</w:t>
            </w:r>
          </w:p>
        </w:tc>
        <w:tc>
          <w:tcPr>
            <w:tcW w:w="7017" w:type="dxa"/>
            <w:hideMark/>
          </w:tcPr>
          <w:p w14:paraId="01241F71" w14:textId="411E9049"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nc:ContactWebsiteURI</w:t>
            </w:r>
            <w:proofErr w:type="spellEnd"/>
            <w:proofErr w:type="gramEnd"/>
          </w:p>
        </w:tc>
      </w:tr>
      <w:tr w:rsidR="006A42AF" w:rsidRPr="006A42AF" w14:paraId="0256255C" w14:textId="77777777" w:rsidTr="00DB3867">
        <w:trPr>
          <w:trHeight w:val="300"/>
        </w:trPr>
        <w:tc>
          <w:tcPr>
            <w:tcW w:w="7016" w:type="dxa"/>
            <w:noWrap/>
            <w:hideMark/>
          </w:tcPr>
          <w:p w14:paraId="7C3260AF" w14:textId="3185A414"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FBURL</w:t>
            </w:r>
          </w:p>
        </w:tc>
        <w:tc>
          <w:tcPr>
            <w:tcW w:w="7017" w:type="dxa"/>
            <w:hideMark/>
          </w:tcPr>
          <w:p w14:paraId="33B40399" w14:textId="1CE48344"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nc:ContactWebsiteURI</w:t>
            </w:r>
            <w:proofErr w:type="spellEnd"/>
            <w:proofErr w:type="gramEnd"/>
          </w:p>
        </w:tc>
      </w:tr>
      <w:tr w:rsidR="006A42AF" w:rsidRPr="006A42AF" w14:paraId="0198CA2B" w14:textId="77777777" w:rsidTr="00DB3867">
        <w:trPr>
          <w:trHeight w:val="300"/>
        </w:trPr>
        <w:tc>
          <w:tcPr>
            <w:tcW w:w="7016" w:type="dxa"/>
            <w:noWrap/>
            <w:hideMark/>
          </w:tcPr>
          <w:p w14:paraId="3DE3E25C" w14:textId="31FEF700"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CALADRURI</w:t>
            </w:r>
          </w:p>
        </w:tc>
        <w:tc>
          <w:tcPr>
            <w:tcW w:w="7017" w:type="dxa"/>
            <w:hideMark/>
          </w:tcPr>
          <w:p w14:paraId="6A6FB625" w14:textId="7E1B6ECE"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nc:ContactWebsiteURI</w:t>
            </w:r>
            <w:proofErr w:type="spellEnd"/>
            <w:proofErr w:type="gramEnd"/>
          </w:p>
        </w:tc>
      </w:tr>
      <w:tr w:rsidR="006A42AF" w:rsidRPr="006A42AF" w14:paraId="39F8AD9B" w14:textId="77777777" w:rsidTr="00DB3867">
        <w:trPr>
          <w:trHeight w:val="300"/>
        </w:trPr>
        <w:tc>
          <w:tcPr>
            <w:tcW w:w="7016" w:type="dxa"/>
            <w:noWrap/>
            <w:hideMark/>
          </w:tcPr>
          <w:p w14:paraId="5D907F14" w14:textId="1A45F40F" w:rsidR="006A42AF" w:rsidRPr="00DB3867" w:rsidRDefault="006A42AF" w:rsidP="00DB3867">
            <w:pPr>
              <w:jc w:val="center"/>
              <w:rPr>
                <w:rFonts w:ascii="Calibri" w:hAnsi="Calibri" w:cs="Calibri"/>
                <w:color w:val="000000"/>
                <w:kern w:val="0"/>
                <w:sz w:val="22"/>
                <w:szCs w:val="22"/>
                <w:lang w:val="fr-CA" w:eastAsia="fr-CA"/>
              </w:rPr>
            </w:pPr>
            <w:r w:rsidRPr="00DB3867">
              <w:rPr>
                <w:rFonts w:ascii="Calibri" w:hAnsi="Calibri" w:cs="Calibri"/>
                <w:color w:val="000000"/>
                <w:kern w:val="0"/>
                <w:sz w:val="22"/>
                <w:szCs w:val="22"/>
                <w:lang w:val="fr-CA" w:eastAsia="fr-CA"/>
              </w:rPr>
              <w:t>CALURI</w:t>
            </w:r>
          </w:p>
        </w:tc>
        <w:tc>
          <w:tcPr>
            <w:tcW w:w="7017" w:type="dxa"/>
            <w:hideMark/>
          </w:tcPr>
          <w:p w14:paraId="0B680999" w14:textId="50DDC924" w:rsidR="006A42AF" w:rsidRPr="00DB3867" w:rsidRDefault="006A42AF" w:rsidP="00DB3867">
            <w:pPr>
              <w:rPr>
                <w:rFonts w:ascii="Calibri" w:hAnsi="Calibri" w:cs="Calibri"/>
                <w:color w:val="000000"/>
                <w:kern w:val="0"/>
                <w:sz w:val="22"/>
                <w:szCs w:val="22"/>
                <w:lang w:val="fr-CA" w:eastAsia="fr-CA"/>
              </w:rPr>
            </w:pPr>
            <w:proofErr w:type="spellStart"/>
            <w:proofErr w:type="gramStart"/>
            <w:r w:rsidRPr="00DB3867">
              <w:rPr>
                <w:rFonts w:ascii="Calibri" w:hAnsi="Calibri" w:cs="Calibri"/>
                <w:color w:val="000000"/>
                <w:kern w:val="0"/>
                <w:sz w:val="22"/>
                <w:szCs w:val="22"/>
                <w:lang w:val="fr-CA" w:eastAsia="fr-CA"/>
              </w:rPr>
              <w:t>nc:ContactWebsiteURI</w:t>
            </w:r>
            <w:proofErr w:type="spellEnd"/>
            <w:proofErr w:type="gramEnd"/>
          </w:p>
        </w:tc>
      </w:tr>
    </w:tbl>
    <w:p w14:paraId="04DBA54A" w14:textId="59272DC3" w:rsidR="00DB3867" w:rsidRPr="00DB3867" w:rsidRDefault="00DB3867" w:rsidP="00DB3867">
      <w:pPr>
        <w:sectPr w:rsidR="00DB3867" w:rsidRPr="00DB3867" w:rsidSect="007D20E1">
          <w:pgSz w:w="15840" w:h="12240" w:orient="landscape" w:code="1"/>
          <w:pgMar w:top="1440" w:right="720" w:bottom="1077" w:left="1077" w:header="720" w:footer="720" w:gutter="0"/>
          <w:lnNumType w:countBy="1" w:restart="continuous"/>
          <w:cols w:space="720"/>
          <w:docGrid w:linePitch="360"/>
        </w:sectPr>
      </w:pPr>
    </w:p>
    <w:p w14:paraId="5232D616" w14:textId="6D197648" w:rsidR="00095A97" w:rsidRPr="00306EEF" w:rsidRDefault="00095A97" w:rsidP="0076503F">
      <w:pPr>
        <w:pStyle w:val="BodyText"/>
        <w:rPr>
          <w:rFonts w:ascii="Tahoma" w:hAnsi="Tahoma" w:cs="Tahoma"/>
          <w:color w:val="FF0000"/>
          <w:szCs w:val="24"/>
        </w:rPr>
      </w:pPr>
    </w:p>
    <w:p w14:paraId="618694A0" w14:textId="77777777" w:rsidR="00D44F2D" w:rsidRPr="00306EEF" w:rsidRDefault="00D44F2D">
      <w:pPr>
        <w:rPr>
          <w:rFonts w:ascii="Tahoma" w:hAnsi="Tahoma" w:cs="Tahoma"/>
          <w:b/>
          <w:szCs w:val="24"/>
        </w:rPr>
      </w:pPr>
      <w:r w:rsidRPr="00306EEF">
        <w:rPr>
          <w:rFonts w:ascii="Tahoma" w:hAnsi="Tahoma" w:cs="Tahoma"/>
          <w:szCs w:val="24"/>
        </w:rPr>
        <w:br w:type="page"/>
      </w:r>
    </w:p>
    <w:p w14:paraId="0300A9E0" w14:textId="77777777" w:rsidR="00F31253" w:rsidRPr="00306EEF" w:rsidRDefault="00F31253" w:rsidP="00EA5A9A">
      <w:pPr>
        <w:pStyle w:val="Heading1"/>
        <w:numPr>
          <w:ilvl w:val="0"/>
          <w:numId w:val="0"/>
        </w:numPr>
        <w:rPr>
          <w:rFonts w:ascii="Tahoma" w:hAnsi="Tahoma" w:cs="Tahoma"/>
          <w:sz w:val="24"/>
          <w:szCs w:val="24"/>
        </w:rPr>
      </w:pPr>
      <w:bookmarkStart w:id="226" w:name="_Toc54356208"/>
      <w:r w:rsidRPr="00306EEF">
        <w:rPr>
          <w:rFonts w:ascii="Tahoma" w:hAnsi="Tahoma" w:cs="Tahoma"/>
          <w:sz w:val="24"/>
          <w:szCs w:val="24"/>
        </w:rPr>
        <w:lastRenderedPageBreak/>
        <w:t>ACKNOWLEDGEMENTS</w:t>
      </w:r>
      <w:bookmarkEnd w:id="206"/>
      <w:bookmarkEnd w:id="226"/>
    </w:p>
    <w:p w14:paraId="4B81B17E" w14:textId="77777777" w:rsidR="00F31253" w:rsidRPr="00306EEF" w:rsidRDefault="00F31253" w:rsidP="00F31253">
      <w:pPr>
        <w:spacing w:after="120"/>
        <w:rPr>
          <w:rFonts w:ascii="Tahoma" w:hAnsi="Tahoma" w:cs="Tahoma"/>
          <w:b/>
          <w:bCs/>
          <w:color w:val="FF0000"/>
          <w:szCs w:val="24"/>
        </w:rPr>
      </w:pPr>
      <w:r w:rsidRPr="00306EEF">
        <w:rPr>
          <w:rFonts w:ascii="Tahoma" w:hAnsi="Tahoma" w:cs="Tahoma"/>
          <w:szCs w:val="24"/>
        </w:rPr>
        <w:t>The National Emergen</w:t>
      </w:r>
      <w:r w:rsidRPr="00B90D8D">
        <w:rPr>
          <w:rFonts w:ascii="Tahoma" w:hAnsi="Tahoma" w:cs="Tahoma"/>
          <w:szCs w:val="24"/>
        </w:rPr>
        <w:t xml:space="preserve">cy Number Association (NENA) </w:t>
      </w:r>
      <w:r w:rsidR="00B90D8D" w:rsidRPr="00B90D8D">
        <w:rPr>
          <w:rFonts w:ascii="Tahoma" w:hAnsi="Tahoma" w:cs="Tahoma"/>
          <w:szCs w:val="24"/>
        </w:rPr>
        <w:t>Agency Systems</w:t>
      </w:r>
      <w:r w:rsidRPr="00B90D8D">
        <w:rPr>
          <w:rFonts w:ascii="Tahoma" w:hAnsi="Tahoma" w:cs="Tahoma"/>
          <w:szCs w:val="24"/>
        </w:rPr>
        <w:t xml:space="preserve"> Committee,</w:t>
      </w:r>
      <w:r w:rsidR="00B90D8D" w:rsidRPr="00B90D8D">
        <w:rPr>
          <w:rFonts w:ascii="Tahoma" w:hAnsi="Tahoma" w:cs="Tahoma"/>
          <w:szCs w:val="24"/>
        </w:rPr>
        <w:t xml:space="preserve"> EIDO JSON Working Group</w:t>
      </w:r>
      <w:r w:rsidRPr="00B90D8D">
        <w:rPr>
          <w:rFonts w:ascii="Tahoma" w:hAnsi="Tahoma" w:cs="Tahoma"/>
          <w:szCs w:val="24"/>
        </w:rPr>
        <w:t xml:space="preserve"> </w:t>
      </w:r>
      <w:r w:rsidRPr="00306EEF">
        <w:rPr>
          <w:rFonts w:ascii="Tahoma" w:hAnsi="Tahoma" w:cs="Tahoma"/>
          <w:szCs w:val="24"/>
        </w:rPr>
        <w:t xml:space="preserve">developed this document. </w:t>
      </w:r>
    </w:p>
    <w:p w14:paraId="498314AE" w14:textId="77777777" w:rsidR="00F31253" w:rsidRPr="00306EEF" w:rsidRDefault="00B452AC" w:rsidP="00F31253">
      <w:pPr>
        <w:spacing w:after="120"/>
        <w:rPr>
          <w:rFonts w:ascii="Tahoma" w:hAnsi="Tahoma" w:cs="Tahoma"/>
          <w:color w:val="FF0000"/>
          <w:szCs w:val="24"/>
        </w:rPr>
      </w:pPr>
      <w:r w:rsidRPr="00306EEF">
        <w:rPr>
          <w:rFonts w:ascii="Tahoma" w:hAnsi="Tahoma" w:cs="Tahoma"/>
          <w:szCs w:val="24"/>
        </w:rPr>
        <w:t>NENA Board of Directors</w:t>
      </w:r>
      <w:r w:rsidR="00F31253" w:rsidRPr="00306EEF">
        <w:rPr>
          <w:rFonts w:ascii="Tahoma" w:hAnsi="Tahoma" w:cs="Tahoma"/>
          <w:szCs w:val="24"/>
        </w:rPr>
        <w:t xml:space="preserve"> Approval Date: </w:t>
      </w:r>
      <w:r w:rsidR="00F31253" w:rsidRPr="00306EEF">
        <w:rPr>
          <w:rFonts w:ascii="Tahoma" w:hAnsi="Tahoma" w:cs="Tahoma"/>
          <w:color w:val="FF0000"/>
          <w:szCs w:val="24"/>
        </w:rPr>
        <w:t>[MM/DD/YYYY] (Will be added by the CRM.)</w:t>
      </w:r>
    </w:p>
    <w:p w14:paraId="44BD22E3" w14:textId="77777777" w:rsidR="00F31253" w:rsidRPr="00306EEF" w:rsidRDefault="00F31253" w:rsidP="00F31253">
      <w:pPr>
        <w:spacing w:after="120"/>
        <w:rPr>
          <w:rFonts w:ascii="Tahoma" w:hAnsi="Tahoma" w:cs="Tahoma"/>
          <w:szCs w:val="24"/>
        </w:rPr>
      </w:pPr>
      <w:r w:rsidRPr="00306EEF">
        <w:rPr>
          <w:rFonts w:ascii="Tahoma" w:hAnsi="Tahoma" w:cs="Tahoma"/>
          <w:szCs w:val="24"/>
        </w:rPr>
        <w:t>NENA recognizes the following industry experts and their employers for their contributions to the development of this document.</w:t>
      </w:r>
    </w:p>
    <w:p w14:paraId="26F049D7" w14:textId="77777777" w:rsidR="00F31253" w:rsidRPr="00306EEF" w:rsidRDefault="00F31253" w:rsidP="00F31253">
      <w:pPr>
        <w:spacing w:after="120"/>
        <w:rPr>
          <w:rFonts w:ascii="Tahoma" w:hAnsi="Tahoma" w:cs="Tahoma"/>
          <w:szCs w:val="24"/>
        </w:rPr>
      </w:pPr>
      <w:r w:rsidRPr="00306EEF">
        <w:rPr>
          <w:rFonts w:ascii="Tahoma" w:hAnsi="Tahoma" w:cs="Tahoma"/>
          <w:bCs/>
          <w:color w:val="FF0000"/>
          <w:szCs w:val="24"/>
        </w:rPr>
        <w:t>The table below s</w:t>
      </w:r>
      <w:r w:rsidRPr="00306EEF">
        <w:rPr>
          <w:rFonts w:ascii="Tahoma" w:hAnsi="Tahoma" w:cs="Tahoma"/>
          <w:color w:val="FF0000"/>
          <w:szCs w:val="24"/>
        </w:rPr>
        <w:t xml:space="preserve">hall contain the names of persons who have </w:t>
      </w:r>
      <w:r w:rsidRPr="00306EEF">
        <w:rPr>
          <w:rFonts w:ascii="Tahoma" w:hAnsi="Tahoma" w:cs="Tahoma"/>
          <w:b/>
          <w:color w:val="FF0000"/>
          <w:szCs w:val="24"/>
        </w:rPr>
        <w:t xml:space="preserve">actively contributed (verbally or in writing) </w:t>
      </w:r>
      <w:r w:rsidRPr="00306EEF">
        <w:rPr>
          <w:rFonts w:ascii="Tahoma" w:hAnsi="Tahoma" w:cs="Tahoma"/>
          <w:color w:val="FF0000"/>
          <w:szCs w:val="24"/>
        </w:rPr>
        <w:t xml:space="preserve">to the development of the document. The employer name shall be the name of the person’s employer at the time the document is approved by the </w:t>
      </w:r>
      <w:r w:rsidR="00B452AC" w:rsidRPr="00306EEF">
        <w:rPr>
          <w:rFonts w:ascii="Tahoma" w:hAnsi="Tahoma" w:cs="Tahoma"/>
          <w:color w:val="FF0000"/>
          <w:szCs w:val="24"/>
        </w:rPr>
        <w:t>NENA Board of Directors</w:t>
      </w:r>
      <w:r w:rsidRPr="00306EEF">
        <w:rPr>
          <w:rFonts w:ascii="Tahoma" w:hAnsi="Tahoma" w:cs="Tahoma"/>
          <w:color w:val="FF0000"/>
          <w:szCs w:val="24"/>
        </w:rPr>
        <w:t>. Where appropriate include a member’s ENP status.</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6"/>
        <w:gridCol w:w="5030"/>
      </w:tblGrid>
      <w:tr w:rsidR="00F31253" w:rsidRPr="00306EEF" w14:paraId="58E694A5" w14:textId="77777777" w:rsidTr="001E20DE">
        <w:trPr>
          <w:cantSplit/>
          <w:tblHeader/>
        </w:trPr>
        <w:tc>
          <w:tcPr>
            <w:tcW w:w="4486" w:type="dxa"/>
            <w:shd w:val="clear" w:color="auto" w:fill="D9D9D9" w:themeFill="background1" w:themeFillShade="D9"/>
            <w:vAlign w:val="center"/>
          </w:tcPr>
          <w:p w14:paraId="6B4D7BBE" w14:textId="77777777" w:rsidR="00F31253" w:rsidRPr="00306EEF" w:rsidRDefault="00F31253" w:rsidP="00F31253">
            <w:pPr>
              <w:keepNext/>
              <w:jc w:val="center"/>
              <w:rPr>
                <w:rFonts w:ascii="Tahoma" w:hAnsi="Tahoma" w:cs="Tahoma"/>
                <w:b/>
                <w:bCs/>
                <w:szCs w:val="24"/>
              </w:rPr>
            </w:pPr>
            <w:r w:rsidRPr="00306EEF">
              <w:rPr>
                <w:rFonts w:ascii="Tahoma" w:hAnsi="Tahoma" w:cs="Tahoma"/>
                <w:b/>
                <w:bCs/>
                <w:szCs w:val="24"/>
              </w:rPr>
              <w:t>Members</w:t>
            </w:r>
          </w:p>
        </w:tc>
        <w:tc>
          <w:tcPr>
            <w:tcW w:w="5030" w:type="dxa"/>
            <w:shd w:val="clear" w:color="auto" w:fill="D9D9D9" w:themeFill="background1" w:themeFillShade="D9"/>
            <w:vAlign w:val="center"/>
          </w:tcPr>
          <w:p w14:paraId="16912289" w14:textId="77777777" w:rsidR="00F31253" w:rsidRPr="00306EEF" w:rsidRDefault="00F31253" w:rsidP="00F31253">
            <w:pPr>
              <w:keepNext/>
              <w:ind w:left="720"/>
              <w:jc w:val="center"/>
              <w:rPr>
                <w:rFonts w:ascii="Tahoma" w:hAnsi="Tahoma" w:cs="Tahoma"/>
                <w:color w:val="1F497D"/>
                <w:szCs w:val="24"/>
              </w:rPr>
            </w:pPr>
            <w:r w:rsidRPr="00306EEF">
              <w:rPr>
                <w:rFonts w:ascii="Tahoma" w:hAnsi="Tahoma" w:cs="Tahoma"/>
                <w:b/>
                <w:bCs/>
                <w:szCs w:val="24"/>
              </w:rPr>
              <w:t>Employer</w:t>
            </w:r>
          </w:p>
        </w:tc>
      </w:tr>
      <w:tr w:rsidR="00F31253" w:rsidRPr="00306EEF" w14:paraId="13D1DC36" w14:textId="77777777" w:rsidTr="001E20DE">
        <w:trPr>
          <w:cantSplit/>
        </w:trPr>
        <w:tc>
          <w:tcPr>
            <w:tcW w:w="4486" w:type="dxa"/>
            <w:vAlign w:val="center"/>
          </w:tcPr>
          <w:p w14:paraId="20E16498" w14:textId="77777777" w:rsidR="00F31253" w:rsidRPr="00CB07C1" w:rsidRDefault="00B35533" w:rsidP="00F31253">
            <w:pPr>
              <w:rPr>
                <w:rFonts w:ascii="Tahoma" w:hAnsi="Tahoma" w:cs="Tahoma"/>
                <w:szCs w:val="24"/>
              </w:rPr>
            </w:pPr>
            <w:r w:rsidRPr="00CB07C1">
              <w:rPr>
                <w:rFonts w:ascii="Tahoma" w:hAnsi="Tahoma" w:cs="Tahoma"/>
                <w:szCs w:val="24"/>
              </w:rPr>
              <w:t>Michael Smith</w:t>
            </w:r>
            <w:r w:rsidR="00F31253" w:rsidRPr="00CB07C1">
              <w:rPr>
                <w:rFonts w:ascii="Tahoma" w:hAnsi="Tahoma" w:cs="Tahoma"/>
                <w:szCs w:val="24"/>
              </w:rPr>
              <w:t xml:space="preserve">, </w:t>
            </w:r>
            <w:r w:rsidRPr="00CB07C1">
              <w:rPr>
                <w:rFonts w:ascii="Tahoma" w:hAnsi="Tahoma" w:cs="Tahoma"/>
                <w:szCs w:val="24"/>
              </w:rPr>
              <w:t>Agency Systems</w:t>
            </w:r>
            <w:r w:rsidR="00F31253" w:rsidRPr="00CB07C1">
              <w:rPr>
                <w:rFonts w:ascii="Tahoma" w:hAnsi="Tahoma" w:cs="Tahoma"/>
                <w:szCs w:val="24"/>
              </w:rPr>
              <w:t xml:space="preserve"> Committee Co-Chair</w:t>
            </w:r>
          </w:p>
        </w:tc>
        <w:tc>
          <w:tcPr>
            <w:tcW w:w="5030" w:type="dxa"/>
            <w:vAlign w:val="center"/>
          </w:tcPr>
          <w:p w14:paraId="01DCEF38" w14:textId="77777777" w:rsidR="00F31253" w:rsidRPr="00CB07C1" w:rsidRDefault="00B35533" w:rsidP="00F31253">
            <w:pPr>
              <w:rPr>
                <w:rFonts w:ascii="Tahoma" w:hAnsi="Tahoma" w:cs="Tahoma"/>
                <w:szCs w:val="24"/>
              </w:rPr>
            </w:pPr>
            <w:proofErr w:type="spellStart"/>
            <w:r w:rsidRPr="00CB07C1">
              <w:rPr>
                <w:rFonts w:ascii="Tahoma" w:hAnsi="Tahoma" w:cs="Tahoma"/>
                <w:szCs w:val="24"/>
              </w:rPr>
              <w:t>Equature</w:t>
            </w:r>
            <w:proofErr w:type="spellEnd"/>
            <w:r w:rsidRPr="00CB07C1">
              <w:rPr>
                <w:rFonts w:ascii="Tahoma" w:hAnsi="Tahoma" w:cs="Tahoma"/>
                <w:szCs w:val="24"/>
              </w:rPr>
              <w:t>/DSS</w:t>
            </w:r>
            <w:r w:rsidR="00B90D8D">
              <w:rPr>
                <w:rFonts w:ascii="Tahoma" w:hAnsi="Tahoma" w:cs="Tahoma"/>
                <w:szCs w:val="24"/>
              </w:rPr>
              <w:t xml:space="preserve"> Corp.</w:t>
            </w:r>
          </w:p>
        </w:tc>
      </w:tr>
      <w:tr w:rsidR="00F31253" w:rsidRPr="00306EEF" w14:paraId="1C224289" w14:textId="77777777" w:rsidTr="001E20DE">
        <w:trPr>
          <w:cantSplit/>
        </w:trPr>
        <w:tc>
          <w:tcPr>
            <w:tcW w:w="4486" w:type="dxa"/>
            <w:vAlign w:val="center"/>
          </w:tcPr>
          <w:p w14:paraId="74F9C52E" w14:textId="77777777" w:rsidR="00F31253" w:rsidRPr="00CB07C1" w:rsidRDefault="00B35533" w:rsidP="00F31253">
            <w:pPr>
              <w:rPr>
                <w:rFonts w:ascii="Tahoma" w:hAnsi="Tahoma" w:cs="Tahoma"/>
                <w:szCs w:val="24"/>
              </w:rPr>
            </w:pPr>
            <w:r w:rsidRPr="00CB07C1">
              <w:rPr>
                <w:rFonts w:ascii="Tahoma" w:hAnsi="Tahoma" w:cs="Tahoma"/>
                <w:szCs w:val="24"/>
              </w:rPr>
              <w:t>Rick Blackwell, ENP</w:t>
            </w:r>
            <w:r w:rsidR="00F31253" w:rsidRPr="00CB07C1">
              <w:rPr>
                <w:rFonts w:ascii="Tahoma" w:hAnsi="Tahoma" w:cs="Tahoma"/>
                <w:szCs w:val="24"/>
              </w:rPr>
              <w:t xml:space="preserve">, </w:t>
            </w:r>
            <w:r w:rsidRPr="00CB07C1">
              <w:rPr>
                <w:rFonts w:ascii="Tahoma" w:hAnsi="Tahoma" w:cs="Tahoma"/>
                <w:szCs w:val="24"/>
              </w:rPr>
              <w:t>Agency Systems</w:t>
            </w:r>
            <w:r w:rsidR="00F31253" w:rsidRPr="00CB07C1">
              <w:rPr>
                <w:rFonts w:ascii="Tahoma" w:hAnsi="Tahoma" w:cs="Tahoma"/>
                <w:szCs w:val="24"/>
              </w:rPr>
              <w:t xml:space="preserve"> Committee Co-Chair</w:t>
            </w:r>
          </w:p>
        </w:tc>
        <w:tc>
          <w:tcPr>
            <w:tcW w:w="5030" w:type="dxa"/>
            <w:vAlign w:val="center"/>
          </w:tcPr>
          <w:p w14:paraId="2D0E6415" w14:textId="77777777" w:rsidR="00F31253" w:rsidRPr="00CB07C1" w:rsidRDefault="00B90D8D" w:rsidP="00F31253">
            <w:pPr>
              <w:rPr>
                <w:rFonts w:ascii="Tahoma" w:hAnsi="Tahoma" w:cs="Tahoma"/>
                <w:szCs w:val="24"/>
              </w:rPr>
            </w:pPr>
            <w:r>
              <w:rPr>
                <w:rFonts w:ascii="Tahoma" w:hAnsi="Tahoma" w:cs="Tahoma"/>
                <w:szCs w:val="24"/>
              </w:rPr>
              <w:t>Greenville</w:t>
            </w:r>
            <w:r w:rsidR="00B35533" w:rsidRPr="00CB07C1">
              <w:rPr>
                <w:rFonts w:ascii="Tahoma" w:hAnsi="Tahoma" w:cs="Tahoma"/>
                <w:szCs w:val="24"/>
              </w:rPr>
              <w:t xml:space="preserve"> County, SC</w:t>
            </w:r>
          </w:p>
        </w:tc>
      </w:tr>
      <w:tr w:rsidR="00F31253" w:rsidRPr="00306EEF" w14:paraId="3697CF1F" w14:textId="77777777" w:rsidTr="001E20DE">
        <w:trPr>
          <w:cantSplit/>
        </w:trPr>
        <w:tc>
          <w:tcPr>
            <w:tcW w:w="4486" w:type="dxa"/>
            <w:vAlign w:val="center"/>
          </w:tcPr>
          <w:p w14:paraId="695F517E" w14:textId="77777777" w:rsidR="00F31253" w:rsidRPr="00CB07C1" w:rsidRDefault="00B35533" w:rsidP="00F31253">
            <w:pPr>
              <w:rPr>
                <w:rFonts w:ascii="Tahoma" w:hAnsi="Tahoma" w:cs="Tahoma"/>
                <w:szCs w:val="24"/>
              </w:rPr>
            </w:pPr>
            <w:r w:rsidRPr="00CB07C1">
              <w:rPr>
                <w:rFonts w:ascii="Tahoma" w:hAnsi="Tahoma" w:cs="Tahoma"/>
                <w:szCs w:val="24"/>
              </w:rPr>
              <w:t>Amy McDowell, ENP</w:t>
            </w:r>
            <w:r w:rsidR="00F31253" w:rsidRPr="00CB07C1">
              <w:rPr>
                <w:rFonts w:ascii="Tahoma" w:hAnsi="Tahoma" w:cs="Tahoma"/>
                <w:szCs w:val="24"/>
              </w:rPr>
              <w:t>, Working Group Co-Chair</w:t>
            </w:r>
          </w:p>
        </w:tc>
        <w:tc>
          <w:tcPr>
            <w:tcW w:w="5030" w:type="dxa"/>
            <w:vAlign w:val="center"/>
          </w:tcPr>
          <w:p w14:paraId="08C632CE" w14:textId="77777777" w:rsidR="00F31253" w:rsidRPr="00CB07C1" w:rsidRDefault="00B90D8D" w:rsidP="00F31253">
            <w:pPr>
              <w:rPr>
                <w:rFonts w:ascii="Tahoma" w:hAnsi="Tahoma" w:cs="Tahoma"/>
                <w:szCs w:val="24"/>
              </w:rPr>
            </w:pPr>
            <w:r>
              <w:rPr>
                <w:rFonts w:ascii="Tahoma" w:hAnsi="Tahoma" w:cs="Tahoma"/>
                <w:szCs w:val="24"/>
              </w:rPr>
              <w:t>Greenville</w:t>
            </w:r>
            <w:r w:rsidR="00B35533" w:rsidRPr="00CB07C1">
              <w:rPr>
                <w:rFonts w:ascii="Tahoma" w:hAnsi="Tahoma" w:cs="Tahoma"/>
                <w:szCs w:val="24"/>
              </w:rPr>
              <w:t xml:space="preserve"> County, SC</w:t>
            </w:r>
          </w:p>
        </w:tc>
      </w:tr>
      <w:tr w:rsidR="00F31253" w:rsidRPr="00306EEF" w14:paraId="24050C0F" w14:textId="77777777" w:rsidTr="001E20DE">
        <w:trPr>
          <w:cantSplit/>
        </w:trPr>
        <w:tc>
          <w:tcPr>
            <w:tcW w:w="4486" w:type="dxa"/>
            <w:vAlign w:val="center"/>
          </w:tcPr>
          <w:p w14:paraId="78F19A45" w14:textId="77777777" w:rsidR="00F31253" w:rsidRPr="00CB07C1" w:rsidRDefault="00CB07C1" w:rsidP="00F31253">
            <w:pPr>
              <w:rPr>
                <w:rFonts w:ascii="Tahoma" w:hAnsi="Tahoma" w:cs="Tahoma"/>
                <w:szCs w:val="24"/>
              </w:rPr>
            </w:pPr>
            <w:r w:rsidRPr="00CB07C1">
              <w:rPr>
                <w:rFonts w:ascii="Tahoma" w:hAnsi="Tahoma" w:cs="Tahoma"/>
                <w:szCs w:val="24"/>
              </w:rPr>
              <w:t>Etienne Paquet</w:t>
            </w:r>
            <w:r w:rsidR="00F31253" w:rsidRPr="00CB07C1">
              <w:rPr>
                <w:rFonts w:ascii="Tahoma" w:hAnsi="Tahoma" w:cs="Tahoma"/>
                <w:szCs w:val="24"/>
              </w:rPr>
              <w:t>, Working Group Co-Chair</w:t>
            </w:r>
          </w:p>
        </w:tc>
        <w:tc>
          <w:tcPr>
            <w:tcW w:w="5030" w:type="dxa"/>
            <w:vAlign w:val="center"/>
          </w:tcPr>
          <w:p w14:paraId="67B84A3E" w14:textId="77777777" w:rsidR="00F31253" w:rsidRPr="00CB07C1" w:rsidRDefault="00CB07C1" w:rsidP="00F31253">
            <w:pPr>
              <w:rPr>
                <w:rFonts w:ascii="Tahoma" w:hAnsi="Tahoma" w:cs="Tahoma"/>
                <w:szCs w:val="24"/>
              </w:rPr>
            </w:pPr>
            <w:proofErr w:type="spellStart"/>
            <w:r w:rsidRPr="00CB07C1">
              <w:rPr>
                <w:rFonts w:ascii="Tahoma" w:hAnsi="Tahoma" w:cs="Tahoma"/>
                <w:szCs w:val="24"/>
              </w:rPr>
              <w:t>Komutel</w:t>
            </w:r>
            <w:proofErr w:type="spellEnd"/>
          </w:p>
        </w:tc>
      </w:tr>
      <w:tr w:rsidR="001E20DE" w:rsidRPr="00306EEF" w14:paraId="46ACCCAD" w14:textId="77777777" w:rsidTr="001E20DE">
        <w:trPr>
          <w:cantSplit/>
          <w:ins w:id="227" w:author="Amy McDowell" w:date="2020-10-19T08:04:00Z"/>
        </w:trPr>
        <w:tc>
          <w:tcPr>
            <w:tcW w:w="4486" w:type="dxa"/>
            <w:vAlign w:val="center"/>
          </w:tcPr>
          <w:p w14:paraId="55679E2C" w14:textId="15222E39" w:rsidR="001E20DE" w:rsidRDefault="001E20DE" w:rsidP="00F31253">
            <w:pPr>
              <w:rPr>
                <w:ins w:id="228" w:author="Amy McDowell" w:date="2020-10-19T08:04:00Z"/>
                <w:rFonts w:ascii="Tahoma" w:hAnsi="Tahoma" w:cs="Tahoma"/>
                <w:szCs w:val="24"/>
              </w:rPr>
            </w:pPr>
            <w:ins w:id="229" w:author="Amy McDowell" w:date="2020-10-19T08:04:00Z">
              <w:r>
                <w:rPr>
                  <w:rFonts w:ascii="Tahoma" w:hAnsi="Tahoma" w:cs="Tahoma"/>
                  <w:szCs w:val="24"/>
                </w:rPr>
                <w:t xml:space="preserve">Tony </w:t>
              </w:r>
              <w:proofErr w:type="spellStart"/>
              <w:r>
                <w:rPr>
                  <w:rFonts w:ascii="Tahoma" w:hAnsi="Tahoma" w:cs="Tahoma"/>
                  <w:szCs w:val="24"/>
                </w:rPr>
                <w:t>Dunsworth</w:t>
              </w:r>
              <w:proofErr w:type="spellEnd"/>
              <w:r>
                <w:rPr>
                  <w:rFonts w:ascii="Tahoma" w:hAnsi="Tahoma" w:cs="Tahoma"/>
                  <w:szCs w:val="24"/>
                </w:rPr>
                <w:t>, Note</w:t>
              </w:r>
            </w:ins>
            <w:ins w:id="230" w:author="Amy McDowell" w:date="2020-10-19T08:05:00Z">
              <w:r>
                <w:rPr>
                  <w:rFonts w:ascii="Tahoma" w:hAnsi="Tahoma" w:cs="Tahoma"/>
                  <w:szCs w:val="24"/>
                </w:rPr>
                <w:t>-Taker</w:t>
              </w:r>
            </w:ins>
          </w:p>
        </w:tc>
        <w:tc>
          <w:tcPr>
            <w:tcW w:w="5030" w:type="dxa"/>
            <w:vAlign w:val="center"/>
          </w:tcPr>
          <w:p w14:paraId="032BE996" w14:textId="64D641B1" w:rsidR="001E20DE" w:rsidRPr="00B90D8D" w:rsidDel="007A4A00" w:rsidRDefault="001E20DE" w:rsidP="00F31253">
            <w:pPr>
              <w:rPr>
                <w:ins w:id="231" w:author="Amy McDowell" w:date="2020-10-19T08:04:00Z"/>
                <w:rFonts w:ascii="Tahoma" w:hAnsi="Tahoma" w:cs="Tahoma"/>
                <w:szCs w:val="24"/>
              </w:rPr>
            </w:pPr>
            <w:ins w:id="232" w:author="Amy McDowell" w:date="2020-10-19T08:05:00Z">
              <w:r>
                <w:rPr>
                  <w:rFonts w:ascii="Tahoma" w:hAnsi="Tahoma" w:cs="Tahoma"/>
                  <w:szCs w:val="24"/>
                </w:rPr>
                <w:t>City of Alexandria VA</w:t>
              </w:r>
            </w:ins>
          </w:p>
        </w:tc>
      </w:tr>
      <w:tr w:rsidR="00F31253" w:rsidRPr="00306EEF" w14:paraId="0C8DD2E8" w14:textId="77777777" w:rsidTr="001E20DE">
        <w:trPr>
          <w:cantSplit/>
        </w:trPr>
        <w:tc>
          <w:tcPr>
            <w:tcW w:w="4486" w:type="dxa"/>
            <w:vAlign w:val="center"/>
          </w:tcPr>
          <w:p w14:paraId="70AC65A0" w14:textId="03EFBFCB" w:rsidR="00F31253" w:rsidRPr="00B90D8D" w:rsidRDefault="007A4A00" w:rsidP="00F31253">
            <w:pPr>
              <w:rPr>
                <w:rFonts w:ascii="Tahoma" w:hAnsi="Tahoma" w:cs="Tahoma"/>
                <w:szCs w:val="24"/>
              </w:rPr>
            </w:pPr>
            <w:ins w:id="233" w:author="Amy McDowell" w:date="2020-10-19T08:01:00Z">
              <w:r>
                <w:rPr>
                  <w:rFonts w:ascii="Tahoma" w:hAnsi="Tahoma" w:cs="Tahoma"/>
                  <w:szCs w:val="24"/>
                </w:rPr>
                <w:t xml:space="preserve">Brandon </w:t>
              </w:r>
              <w:proofErr w:type="spellStart"/>
              <w:r>
                <w:rPr>
                  <w:rFonts w:ascii="Tahoma" w:hAnsi="Tahoma" w:cs="Tahoma"/>
                  <w:szCs w:val="24"/>
                </w:rPr>
                <w:t>Abley</w:t>
              </w:r>
              <w:proofErr w:type="spellEnd"/>
              <w:r>
                <w:rPr>
                  <w:rFonts w:ascii="Tahoma" w:hAnsi="Tahoma" w:cs="Tahoma"/>
                  <w:szCs w:val="24"/>
                </w:rPr>
                <w:t>, ENP</w:t>
              </w:r>
            </w:ins>
            <w:del w:id="234" w:author="Amy McDowell" w:date="2020-10-19T08:00:00Z">
              <w:r w:rsidR="00F31253" w:rsidRPr="00B90D8D" w:rsidDel="007A4A00">
                <w:rPr>
                  <w:rFonts w:ascii="Tahoma" w:hAnsi="Tahoma" w:cs="Tahoma"/>
                  <w:szCs w:val="24"/>
                </w:rPr>
                <w:delText>WG Member Name, Technical Editor [if different than WG Leader]</w:delText>
              </w:r>
            </w:del>
          </w:p>
        </w:tc>
        <w:tc>
          <w:tcPr>
            <w:tcW w:w="5030" w:type="dxa"/>
            <w:vAlign w:val="center"/>
          </w:tcPr>
          <w:p w14:paraId="20C3A496" w14:textId="3A0D6DD8" w:rsidR="00F31253" w:rsidRPr="00B90D8D" w:rsidRDefault="00F31253" w:rsidP="00F31253">
            <w:pPr>
              <w:rPr>
                <w:rFonts w:ascii="Tahoma" w:hAnsi="Tahoma" w:cs="Tahoma"/>
                <w:szCs w:val="24"/>
              </w:rPr>
            </w:pPr>
            <w:del w:id="235" w:author="Amy McDowell" w:date="2020-10-19T08:01:00Z">
              <w:r w:rsidRPr="00B90D8D" w:rsidDel="007A4A00">
                <w:rPr>
                  <w:rFonts w:ascii="Tahoma" w:hAnsi="Tahoma" w:cs="Tahoma"/>
                  <w:szCs w:val="24"/>
                </w:rPr>
                <w:delText>Member employer</w:delText>
              </w:r>
            </w:del>
            <w:ins w:id="236" w:author="Amy McDowell" w:date="2020-10-19T08:01:00Z">
              <w:r w:rsidR="007A4A00">
                <w:rPr>
                  <w:rFonts w:ascii="Tahoma" w:hAnsi="Tahoma" w:cs="Tahoma"/>
                  <w:szCs w:val="24"/>
                </w:rPr>
                <w:t>NENA</w:t>
              </w:r>
            </w:ins>
          </w:p>
        </w:tc>
      </w:tr>
      <w:tr w:rsidR="00F31253" w:rsidRPr="00306EEF" w14:paraId="3D429345" w14:textId="77777777" w:rsidTr="001E20DE">
        <w:trPr>
          <w:cantSplit/>
        </w:trPr>
        <w:tc>
          <w:tcPr>
            <w:tcW w:w="4486" w:type="dxa"/>
            <w:vAlign w:val="center"/>
          </w:tcPr>
          <w:p w14:paraId="37E0BB8A" w14:textId="570DE93C" w:rsidR="00F31253" w:rsidRPr="00B90D8D" w:rsidRDefault="00F31253" w:rsidP="00F31253">
            <w:pPr>
              <w:rPr>
                <w:rFonts w:ascii="Tahoma" w:hAnsi="Tahoma" w:cs="Tahoma"/>
                <w:szCs w:val="24"/>
              </w:rPr>
            </w:pPr>
            <w:del w:id="237" w:author="Amy McDowell" w:date="2020-10-19T08:01:00Z">
              <w:r w:rsidRPr="00B90D8D" w:rsidDel="007A4A00">
                <w:rPr>
                  <w:rFonts w:ascii="Tahoma" w:hAnsi="Tahoma" w:cs="Tahoma"/>
                  <w:szCs w:val="24"/>
                </w:rPr>
                <w:delText>WG Member Name</w:delText>
              </w:r>
            </w:del>
            <w:ins w:id="238" w:author="Amy McDowell" w:date="2020-10-19T08:01:00Z">
              <w:r w:rsidR="007A4A00">
                <w:rPr>
                  <w:rFonts w:ascii="Tahoma" w:hAnsi="Tahoma" w:cs="Tahoma"/>
                  <w:szCs w:val="24"/>
                </w:rPr>
                <w:t xml:space="preserve">Jamie </w:t>
              </w:r>
              <w:proofErr w:type="spellStart"/>
              <w:r w:rsidR="007A4A00">
                <w:rPr>
                  <w:rFonts w:ascii="Tahoma" w:hAnsi="Tahoma" w:cs="Tahoma"/>
                  <w:szCs w:val="24"/>
                </w:rPr>
                <w:t>Algatt</w:t>
              </w:r>
            </w:ins>
            <w:proofErr w:type="spellEnd"/>
          </w:p>
        </w:tc>
        <w:tc>
          <w:tcPr>
            <w:tcW w:w="5030" w:type="dxa"/>
            <w:vAlign w:val="center"/>
          </w:tcPr>
          <w:p w14:paraId="43876BE2" w14:textId="2F5EEE28" w:rsidR="00F31253" w:rsidRPr="00B90D8D" w:rsidDel="00CA141E" w:rsidRDefault="00F31253" w:rsidP="00F31253">
            <w:pPr>
              <w:rPr>
                <w:rFonts w:ascii="Tahoma" w:hAnsi="Tahoma" w:cs="Tahoma"/>
                <w:szCs w:val="24"/>
              </w:rPr>
            </w:pPr>
            <w:del w:id="239" w:author="Amy McDowell" w:date="2020-10-19T08:01:00Z">
              <w:r w:rsidRPr="00B90D8D" w:rsidDel="007A4A00">
                <w:rPr>
                  <w:rFonts w:ascii="Tahoma" w:hAnsi="Tahoma" w:cs="Tahoma"/>
                  <w:szCs w:val="24"/>
                </w:rPr>
                <w:delText>Member employer</w:delText>
              </w:r>
            </w:del>
            <w:ins w:id="240" w:author="Amy McDowell" w:date="2020-10-19T08:01:00Z">
              <w:r w:rsidR="007A4A00">
                <w:rPr>
                  <w:rFonts w:ascii="Tahoma" w:hAnsi="Tahoma" w:cs="Tahoma"/>
                  <w:szCs w:val="24"/>
                </w:rPr>
                <w:t xml:space="preserve">Rapid Deploy </w:t>
              </w:r>
            </w:ins>
          </w:p>
        </w:tc>
      </w:tr>
      <w:tr w:rsidR="001E20DE" w:rsidRPr="00306EEF" w14:paraId="216E1C60" w14:textId="77777777" w:rsidTr="001E20DE">
        <w:trPr>
          <w:cantSplit/>
        </w:trPr>
        <w:tc>
          <w:tcPr>
            <w:tcW w:w="4486" w:type="dxa"/>
            <w:vAlign w:val="center"/>
          </w:tcPr>
          <w:p w14:paraId="3E18938F" w14:textId="1A4B7ABE" w:rsidR="001E20DE" w:rsidRPr="00B90D8D" w:rsidRDefault="001E20DE" w:rsidP="001E20DE">
            <w:pPr>
              <w:rPr>
                <w:rFonts w:ascii="Tahoma" w:hAnsi="Tahoma" w:cs="Tahoma"/>
                <w:szCs w:val="24"/>
              </w:rPr>
            </w:pPr>
            <w:ins w:id="241" w:author="Amy McDowell" w:date="2020-10-19T08:06:00Z">
              <w:r>
                <w:rPr>
                  <w:rFonts w:ascii="Tahoma" w:hAnsi="Tahoma" w:cs="Tahoma"/>
                  <w:szCs w:val="24"/>
                </w:rPr>
                <w:t xml:space="preserve">Roy </w:t>
              </w:r>
              <w:proofErr w:type="spellStart"/>
              <w:r>
                <w:rPr>
                  <w:rFonts w:ascii="Tahoma" w:hAnsi="Tahoma" w:cs="Tahoma"/>
                  <w:szCs w:val="24"/>
                </w:rPr>
                <w:t>Artin</w:t>
              </w:r>
            </w:ins>
            <w:proofErr w:type="spellEnd"/>
            <w:del w:id="242" w:author="Amy McDowell" w:date="2020-10-19T08:01:00Z">
              <w:r w:rsidRPr="00B90D8D" w:rsidDel="007A4A00">
                <w:rPr>
                  <w:rFonts w:ascii="Tahoma" w:hAnsi="Tahoma" w:cs="Tahoma"/>
                  <w:szCs w:val="24"/>
                </w:rPr>
                <w:delText>WG Member Name</w:delText>
              </w:r>
            </w:del>
          </w:p>
        </w:tc>
        <w:tc>
          <w:tcPr>
            <w:tcW w:w="5030" w:type="dxa"/>
            <w:vAlign w:val="center"/>
          </w:tcPr>
          <w:p w14:paraId="4FE1B874" w14:textId="56F3F1F8" w:rsidR="001E20DE" w:rsidRPr="00B90D8D" w:rsidRDefault="001E20DE" w:rsidP="001E20DE">
            <w:pPr>
              <w:rPr>
                <w:rFonts w:ascii="Tahoma" w:hAnsi="Tahoma" w:cs="Tahoma"/>
                <w:szCs w:val="24"/>
              </w:rPr>
            </w:pPr>
            <w:ins w:id="243" w:author="Amy McDowell" w:date="2020-10-19T08:06:00Z">
              <w:r>
                <w:rPr>
                  <w:rFonts w:ascii="Tahoma" w:hAnsi="Tahoma" w:cs="Tahoma"/>
                  <w:szCs w:val="24"/>
                </w:rPr>
                <w:t xml:space="preserve">E-Comm E9-1-1 Vancouver </w:t>
              </w:r>
            </w:ins>
            <w:del w:id="244" w:author="Amy McDowell" w:date="2020-10-19T08:01:00Z">
              <w:r w:rsidRPr="00B90D8D" w:rsidDel="007A4A00">
                <w:rPr>
                  <w:rFonts w:ascii="Tahoma" w:hAnsi="Tahoma" w:cs="Tahoma"/>
                  <w:szCs w:val="24"/>
                </w:rPr>
                <w:delText>Member employer</w:delText>
              </w:r>
            </w:del>
          </w:p>
        </w:tc>
      </w:tr>
      <w:tr w:rsidR="001E20DE" w:rsidRPr="00306EEF" w14:paraId="2A33CE37" w14:textId="77777777" w:rsidTr="001E20DE">
        <w:trPr>
          <w:cantSplit/>
        </w:trPr>
        <w:tc>
          <w:tcPr>
            <w:tcW w:w="4486" w:type="dxa"/>
            <w:vAlign w:val="center"/>
          </w:tcPr>
          <w:p w14:paraId="18434760" w14:textId="6796A59C" w:rsidR="001E20DE" w:rsidRPr="00B90D8D" w:rsidRDefault="001E20DE" w:rsidP="001E20DE">
            <w:pPr>
              <w:rPr>
                <w:rFonts w:ascii="Tahoma" w:hAnsi="Tahoma" w:cs="Tahoma"/>
                <w:szCs w:val="24"/>
              </w:rPr>
            </w:pPr>
            <w:ins w:id="245" w:author="Amy McDowell" w:date="2020-10-19T08:06:00Z">
              <w:r>
                <w:rPr>
                  <w:rFonts w:ascii="Tahoma" w:hAnsi="Tahoma" w:cs="Tahoma"/>
                  <w:szCs w:val="24"/>
                </w:rPr>
                <w:t>Bernard Brabant</w:t>
              </w:r>
            </w:ins>
            <w:del w:id="246" w:author="Amy McDowell" w:date="2020-10-19T08:02:00Z">
              <w:r w:rsidRPr="00B90D8D" w:rsidDel="007A4A00">
                <w:rPr>
                  <w:rFonts w:ascii="Tahoma" w:hAnsi="Tahoma" w:cs="Tahoma"/>
                  <w:szCs w:val="24"/>
                </w:rPr>
                <w:delText>WG Member Name</w:delText>
              </w:r>
            </w:del>
          </w:p>
        </w:tc>
        <w:tc>
          <w:tcPr>
            <w:tcW w:w="5030" w:type="dxa"/>
            <w:vAlign w:val="center"/>
          </w:tcPr>
          <w:p w14:paraId="6815DFB3" w14:textId="195C4ECE" w:rsidR="001E20DE" w:rsidRPr="00B90D8D" w:rsidDel="00CA141E" w:rsidRDefault="001E20DE" w:rsidP="001E20DE">
            <w:pPr>
              <w:rPr>
                <w:rFonts w:ascii="Tahoma" w:hAnsi="Tahoma" w:cs="Tahoma"/>
                <w:szCs w:val="24"/>
              </w:rPr>
            </w:pPr>
            <w:ins w:id="247" w:author="Amy McDowell" w:date="2020-10-19T08:06:00Z">
              <w:r>
                <w:rPr>
                  <w:rFonts w:ascii="Tahoma" w:hAnsi="Tahoma" w:cs="Tahoma"/>
                  <w:szCs w:val="24"/>
                </w:rPr>
                <w:t xml:space="preserve">Consultant </w:t>
              </w:r>
            </w:ins>
            <w:del w:id="248" w:author="Amy McDowell" w:date="2020-10-19T08:02:00Z">
              <w:r w:rsidRPr="00B90D8D" w:rsidDel="007A4A00">
                <w:rPr>
                  <w:rFonts w:ascii="Tahoma" w:hAnsi="Tahoma" w:cs="Tahoma"/>
                  <w:szCs w:val="24"/>
                </w:rPr>
                <w:delText>Member employer</w:delText>
              </w:r>
            </w:del>
          </w:p>
        </w:tc>
      </w:tr>
      <w:tr w:rsidR="001E20DE" w:rsidRPr="00306EEF" w14:paraId="1E49FD0F" w14:textId="77777777" w:rsidTr="001E20DE">
        <w:trPr>
          <w:cantSplit/>
        </w:trPr>
        <w:tc>
          <w:tcPr>
            <w:tcW w:w="4486" w:type="dxa"/>
            <w:vAlign w:val="center"/>
          </w:tcPr>
          <w:p w14:paraId="207AD4F2" w14:textId="0547F55A" w:rsidR="001E20DE" w:rsidRPr="00B90D8D" w:rsidRDefault="001E20DE" w:rsidP="001E20DE">
            <w:pPr>
              <w:rPr>
                <w:rFonts w:ascii="Tahoma" w:hAnsi="Tahoma" w:cs="Tahoma"/>
                <w:szCs w:val="24"/>
              </w:rPr>
            </w:pPr>
            <w:ins w:id="249" w:author="Amy McDowell" w:date="2020-10-19T08:06:00Z">
              <w:r>
                <w:rPr>
                  <w:rFonts w:ascii="Tahoma" w:hAnsi="Tahoma" w:cs="Tahoma"/>
                  <w:szCs w:val="24"/>
                </w:rPr>
                <w:t>Guy Caron</w:t>
              </w:r>
            </w:ins>
            <w:del w:id="250" w:author="Amy McDowell" w:date="2020-10-19T08:02:00Z">
              <w:r w:rsidRPr="00B90D8D" w:rsidDel="007A4A00">
                <w:rPr>
                  <w:rFonts w:ascii="Tahoma" w:hAnsi="Tahoma" w:cs="Tahoma"/>
                  <w:szCs w:val="24"/>
                </w:rPr>
                <w:delText>WG Member Name</w:delText>
              </w:r>
            </w:del>
          </w:p>
        </w:tc>
        <w:tc>
          <w:tcPr>
            <w:tcW w:w="5030" w:type="dxa"/>
            <w:vAlign w:val="center"/>
          </w:tcPr>
          <w:p w14:paraId="23480DE6" w14:textId="349C403C" w:rsidR="001E20DE" w:rsidRPr="00B90D8D" w:rsidRDefault="001E20DE" w:rsidP="001E20DE">
            <w:pPr>
              <w:rPr>
                <w:rFonts w:ascii="Tahoma" w:hAnsi="Tahoma" w:cs="Tahoma"/>
                <w:szCs w:val="24"/>
              </w:rPr>
            </w:pPr>
            <w:ins w:id="251" w:author="Amy McDowell" w:date="2020-10-19T08:06:00Z">
              <w:r>
                <w:rPr>
                  <w:rFonts w:ascii="Tahoma" w:hAnsi="Tahoma" w:cs="Tahoma"/>
                  <w:szCs w:val="24"/>
                </w:rPr>
                <w:t xml:space="preserve">Bell Canada </w:t>
              </w:r>
            </w:ins>
            <w:del w:id="252" w:author="Amy McDowell" w:date="2020-10-19T08:03:00Z">
              <w:r w:rsidRPr="00B90D8D" w:rsidDel="001E20DE">
                <w:rPr>
                  <w:rFonts w:ascii="Tahoma" w:hAnsi="Tahoma" w:cs="Tahoma"/>
                  <w:szCs w:val="24"/>
                </w:rPr>
                <w:delText>Member employer</w:delText>
              </w:r>
            </w:del>
          </w:p>
        </w:tc>
      </w:tr>
      <w:tr w:rsidR="001E20DE" w:rsidRPr="00306EEF" w14:paraId="47ED937B" w14:textId="77777777" w:rsidTr="001E20DE">
        <w:trPr>
          <w:cantSplit/>
        </w:trPr>
        <w:tc>
          <w:tcPr>
            <w:tcW w:w="4486" w:type="dxa"/>
            <w:vAlign w:val="center"/>
          </w:tcPr>
          <w:p w14:paraId="177DED63" w14:textId="6958FCA9" w:rsidR="001E20DE" w:rsidRPr="00B90D8D" w:rsidRDefault="001E20DE" w:rsidP="001E20DE">
            <w:pPr>
              <w:rPr>
                <w:rFonts w:ascii="Tahoma" w:hAnsi="Tahoma" w:cs="Tahoma"/>
                <w:szCs w:val="24"/>
              </w:rPr>
            </w:pPr>
            <w:ins w:id="253" w:author="Amy McDowell" w:date="2020-10-19T08:06:00Z">
              <w:r>
                <w:rPr>
                  <w:rFonts w:ascii="Tahoma" w:hAnsi="Tahoma" w:cs="Tahoma"/>
                  <w:szCs w:val="24"/>
                </w:rPr>
                <w:t xml:space="preserve">Rakhee </w:t>
              </w:r>
              <w:proofErr w:type="spellStart"/>
              <w:r>
                <w:rPr>
                  <w:rFonts w:ascii="Tahoma" w:hAnsi="Tahoma" w:cs="Tahoma"/>
                  <w:szCs w:val="24"/>
                </w:rPr>
                <w:t>Duneja</w:t>
              </w:r>
            </w:ins>
            <w:proofErr w:type="spellEnd"/>
            <w:del w:id="254" w:author="Amy McDowell" w:date="2020-10-19T08:03:00Z">
              <w:r w:rsidRPr="00B90D8D" w:rsidDel="001E20DE">
                <w:rPr>
                  <w:rFonts w:ascii="Tahoma" w:hAnsi="Tahoma" w:cs="Tahoma"/>
                  <w:szCs w:val="24"/>
                </w:rPr>
                <w:delText>WG Member Name</w:delText>
              </w:r>
            </w:del>
          </w:p>
        </w:tc>
        <w:tc>
          <w:tcPr>
            <w:tcW w:w="5030" w:type="dxa"/>
            <w:vAlign w:val="center"/>
          </w:tcPr>
          <w:p w14:paraId="5508A6A3" w14:textId="15E1C872" w:rsidR="001E20DE" w:rsidRPr="00B90D8D" w:rsidRDefault="001E20DE" w:rsidP="001E20DE">
            <w:pPr>
              <w:rPr>
                <w:rFonts w:ascii="Tahoma" w:hAnsi="Tahoma" w:cs="Tahoma"/>
                <w:szCs w:val="24"/>
              </w:rPr>
            </w:pPr>
            <w:ins w:id="255" w:author="Amy McDowell" w:date="2020-10-19T08:06:00Z">
              <w:r>
                <w:rPr>
                  <w:rFonts w:ascii="Tahoma" w:hAnsi="Tahoma" w:cs="Tahoma"/>
                  <w:szCs w:val="24"/>
                </w:rPr>
                <w:t>Toronto Police Service ON</w:t>
              </w:r>
            </w:ins>
            <w:del w:id="256" w:author="Amy McDowell" w:date="2020-10-19T08:03:00Z">
              <w:r w:rsidRPr="00B90D8D" w:rsidDel="001E20DE">
                <w:rPr>
                  <w:rFonts w:ascii="Tahoma" w:hAnsi="Tahoma" w:cs="Tahoma"/>
                  <w:szCs w:val="24"/>
                </w:rPr>
                <w:delText>Member employer</w:delText>
              </w:r>
            </w:del>
          </w:p>
        </w:tc>
      </w:tr>
      <w:tr w:rsidR="001E20DE" w:rsidRPr="00306EEF" w14:paraId="178B809F" w14:textId="77777777" w:rsidTr="001E20DE">
        <w:trPr>
          <w:cantSplit/>
        </w:trPr>
        <w:tc>
          <w:tcPr>
            <w:tcW w:w="4486" w:type="dxa"/>
            <w:vAlign w:val="center"/>
          </w:tcPr>
          <w:p w14:paraId="003FAE7A" w14:textId="11D38A38" w:rsidR="001E20DE" w:rsidRPr="00B90D8D" w:rsidRDefault="001E20DE" w:rsidP="001E20DE">
            <w:pPr>
              <w:rPr>
                <w:rFonts w:ascii="Tahoma" w:hAnsi="Tahoma" w:cs="Tahoma"/>
                <w:szCs w:val="24"/>
              </w:rPr>
            </w:pPr>
            <w:ins w:id="257" w:author="Amy McDowell" w:date="2020-10-19T08:06:00Z">
              <w:r>
                <w:rPr>
                  <w:rFonts w:ascii="Tahoma" w:hAnsi="Tahoma" w:cs="Tahoma"/>
                  <w:szCs w:val="24"/>
                </w:rPr>
                <w:t xml:space="preserve">Simon Farrow </w:t>
              </w:r>
            </w:ins>
            <w:del w:id="258" w:author="Amy McDowell" w:date="2020-10-19T08:03:00Z">
              <w:r w:rsidRPr="00B90D8D" w:rsidDel="001E20DE">
                <w:rPr>
                  <w:rFonts w:ascii="Tahoma" w:hAnsi="Tahoma" w:cs="Tahoma"/>
                  <w:szCs w:val="24"/>
                </w:rPr>
                <w:delText>WG Member Name</w:delText>
              </w:r>
            </w:del>
          </w:p>
        </w:tc>
        <w:tc>
          <w:tcPr>
            <w:tcW w:w="5030" w:type="dxa"/>
            <w:vAlign w:val="center"/>
          </w:tcPr>
          <w:p w14:paraId="26153B2A" w14:textId="7B6A40C9" w:rsidR="001E20DE" w:rsidRPr="00B90D8D" w:rsidRDefault="001E20DE" w:rsidP="001E20DE">
            <w:pPr>
              <w:rPr>
                <w:rFonts w:ascii="Tahoma" w:hAnsi="Tahoma" w:cs="Tahoma"/>
                <w:szCs w:val="24"/>
              </w:rPr>
            </w:pPr>
            <w:ins w:id="259" w:author="Amy McDowell" w:date="2020-10-19T08:06:00Z">
              <w:r>
                <w:rPr>
                  <w:rFonts w:ascii="Tahoma" w:hAnsi="Tahoma" w:cs="Tahoma"/>
                  <w:szCs w:val="24"/>
                </w:rPr>
                <w:t xml:space="preserve">Stancil </w:t>
              </w:r>
            </w:ins>
            <w:del w:id="260" w:author="Amy McDowell" w:date="2020-10-19T08:03:00Z">
              <w:r w:rsidRPr="00B90D8D" w:rsidDel="001E20DE">
                <w:rPr>
                  <w:rFonts w:ascii="Tahoma" w:hAnsi="Tahoma" w:cs="Tahoma"/>
                  <w:szCs w:val="24"/>
                </w:rPr>
                <w:delText>Member employer</w:delText>
              </w:r>
            </w:del>
          </w:p>
        </w:tc>
      </w:tr>
      <w:tr w:rsidR="001E20DE" w:rsidRPr="00306EEF" w14:paraId="33EE7ACB" w14:textId="77777777" w:rsidTr="001E20DE">
        <w:trPr>
          <w:cantSplit/>
          <w:ins w:id="261" w:author="Amy McDowell" w:date="2020-10-19T08:04:00Z"/>
        </w:trPr>
        <w:tc>
          <w:tcPr>
            <w:tcW w:w="4486" w:type="dxa"/>
            <w:vAlign w:val="center"/>
          </w:tcPr>
          <w:p w14:paraId="21102ACF" w14:textId="2DF3B5D6" w:rsidR="001E20DE" w:rsidRPr="00B90D8D" w:rsidDel="001E20DE" w:rsidRDefault="001E20DE" w:rsidP="00F31253">
            <w:pPr>
              <w:rPr>
                <w:ins w:id="262" w:author="Amy McDowell" w:date="2020-10-19T08:04:00Z"/>
                <w:rFonts w:ascii="Tahoma" w:hAnsi="Tahoma" w:cs="Tahoma"/>
                <w:szCs w:val="24"/>
              </w:rPr>
            </w:pPr>
            <w:ins w:id="263" w:author="Amy McDowell" w:date="2020-10-19T08:06:00Z">
              <w:r>
                <w:rPr>
                  <w:rFonts w:ascii="Tahoma" w:hAnsi="Tahoma" w:cs="Tahoma"/>
                  <w:szCs w:val="24"/>
                </w:rPr>
                <w:t xml:space="preserve">Pierre Foucault </w:t>
              </w:r>
            </w:ins>
          </w:p>
        </w:tc>
        <w:tc>
          <w:tcPr>
            <w:tcW w:w="5030" w:type="dxa"/>
            <w:vAlign w:val="center"/>
          </w:tcPr>
          <w:p w14:paraId="04470744" w14:textId="3DC5B7E0" w:rsidR="001E20DE" w:rsidRPr="007E00AF" w:rsidDel="001E20DE" w:rsidRDefault="007E00AF" w:rsidP="007E00AF">
            <w:pPr>
              <w:rPr>
                <w:ins w:id="264" w:author="Amy McDowell" w:date="2020-10-19T08:04:00Z"/>
                <w:rFonts w:ascii="Tahoma" w:hAnsi="Tahoma" w:cs="Tahoma"/>
                <w:sz w:val="22"/>
                <w:szCs w:val="22"/>
              </w:rPr>
            </w:pPr>
            <w:r w:rsidRPr="007E00AF">
              <w:rPr>
                <w:rFonts w:ascii="Tahoma" w:hAnsi="Tahoma" w:cs="Tahoma"/>
                <w:color w:val="000000"/>
                <w:sz w:val="22"/>
                <w:szCs w:val="22"/>
              </w:rPr>
              <w:t>Québec 9-1-1 Agency</w:t>
            </w:r>
          </w:p>
        </w:tc>
      </w:tr>
      <w:tr w:rsidR="001E20DE" w:rsidRPr="00306EEF" w14:paraId="2922AD1B" w14:textId="77777777" w:rsidTr="001E20DE">
        <w:trPr>
          <w:cantSplit/>
          <w:ins w:id="265" w:author="Amy McDowell" w:date="2020-10-19T08:06:00Z"/>
        </w:trPr>
        <w:tc>
          <w:tcPr>
            <w:tcW w:w="4486" w:type="dxa"/>
            <w:vAlign w:val="center"/>
          </w:tcPr>
          <w:p w14:paraId="064D2A1A" w14:textId="6151E372" w:rsidR="001E20DE" w:rsidRDefault="001E20DE" w:rsidP="00F31253">
            <w:pPr>
              <w:rPr>
                <w:ins w:id="266" w:author="Amy McDowell" w:date="2020-10-19T08:06:00Z"/>
                <w:rFonts w:ascii="Tahoma" w:hAnsi="Tahoma" w:cs="Tahoma"/>
                <w:szCs w:val="24"/>
              </w:rPr>
            </w:pPr>
            <w:ins w:id="267" w:author="Amy McDowell" w:date="2020-10-19T08:06:00Z">
              <w:r>
                <w:rPr>
                  <w:rFonts w:ascii="Tahoma" w:hAnsi="Tahoma" w:cs="Tahoma"/>
                  <w:szCs w:val="24"/>
                </w:rPr>
                <w:t xml:space="preserve">Ryan </w:t>
              </w:r>
              <w:proofErr w:type="spellStart"/>
              <w:r>
                <w:rPr>
                  <w:rFonts w:ascii="Tahoma" w:hAnsi="Tahoma" w:cs="Tahoma"/>
                  <w:szCs w:val="24"/>
                </w:rPr>
                <w:t>Fouts</w:t>
              </w:r>
              <w:proofErr w:type="spellEnd"/>
              <w:r>
                <w:rPr>
                  <w:rFonts w:ascii="Tahoma" w:hAnsi="Tahoma" w:cs="Tahoma"/>
                  <w:szCs w:val="24"/>
                </w:rPr>
                <w:t xml:space="preserve"> </w:t>
              </w:r>
            </w:ins>
          </w:p>
        </w:tc>
        <w:tc>
          <w:tcPr>
            <w:tcW w:w="5030" w:type="dxa"/>
            <w:vAlign w:val="center"/>
          </w:tcPr>
          <w:p w14:paraId="5954E6AF" w14:textId="3EE02B1A" w:rsidR="001E20DE" w:rsidRPr="00B90D8D" w:rsidDel="001E20DE" w:rsidRDefault="001E20DE" w:rsidP="00F31253">
            <w:pPr>
              <w:rPr>
                <w:ins w:id="268" w:author="Amy McDowell" w:date="2020-10-19T08:06:00Z"/>
                <w:rFonts w:ascii="Tahoma" w:hAnsi="Tahoma" w:cs="Tahoma"/>
                <w:szCs w:val="24"/>
              </w:rPr>
            </w:pPr>
            <w:ins w:id="269" w:author="Amy McDowell" w:date="2020-10-19T08:07:00Z">
              <w:r>
                <w:rPr>
                  <w:rFonts w:ascii="Tahoma" w:hAnsi="Tahoma" w:cs="Tahoma"/>
                  <w:szCs w:val="24"/>
                </w:rPr>
                <w:t xml:space="preserve">Rapid Deploy </w:t>
              </w:r>
            </w:ins>
          </w:p>
        </w:tc>
      </w:tr>
      <w:tr w:rsidR="001E20DE" w:rsidRPr="00306EEF" w14:paraId="0FA5668C" w14:textId="77777777" w:rsidTr="001E20DE">
        <w:trPr>
          <w:cantSplit/>
          <w:ins w:id="270" w:author="Amy McDowell" w:date="2020-10-19T08:07:00Z"/>
        </w:trPr>
        <w:tc>
          <w:tcPr>
            <w:tcW w:w="4486" w:type="dxa"/>
            <w:vAlign w:val="center"/>
          </w:tcPr>
          <w:p w14:paraId="3DAEF2F8" w14:textId="3DE1AABA" w:rsidR="001E20DE" w:rsidRDefault="001E20DE" w:rsidP="00F31253">
            <w:pPr>
              <w:rPr>
                <w:ins w:id="271" w:author="Amy McDowell" w:date="2020-10-19T08:07:00Z"/>
                <w:rFonts w:ascii="Tahoma" w:hAnsi="Tahoma" w:cs="Tahoma"/>
                <w:szCs w:val="24"/>
              </w:rPr>
            </w:pPr>
            <w:ins w:id="272" w:author="Amy McDowell" w:date="2020-10-19T08:07:00Z">
              <w:r>
                <w:rPr>
                  <w:rFonts w:ascii="Tahoma" w:hAnsi="Tahoma" w:cs="Tahoma"/>
                  <w:szCs w:val="24"/>
                </w:rPr>
                <w:t>Rebecca Green, ENP</w:t>
              </w:r>
            </w:ins>
          </w:p>
        </w:tc>
        <w:tc>
          <w:tcPr>
            <w:tcW w:w="5030" w:type="dxa"/>
            <w:vAlign w:val="center"/>
          </w:tcPr>
          <w:p w14:paraId="7BABFA11" w14:textId="0A2331E0" w:rsidR="001E20DE" w:rsidRDefault="001E20DE" w:rsidP="00F31253">
            <w:pPr>
              <w:rPr>
                <w:ins w:id="273" w:author="Amy McDowell" w:date="2020-10-19T08:07:00Z"/>
                <w:rFonts w:ascii="Tahoma" w:hAnsi="Tahoma" w:cs="Tahoma"/>
                <w:szCs w:val="24"/>
              </w:rPr>
            </w:pPr>
            <w:ins w:id="274" w:author="Amy McDowell" w:date="2020-10-19T08:07:00Z">
              <w:r>
                <w:rPr>
                  <w:rFonts w:ascii="Tahoma" w:hAnsi="Tahoma" w:cs="Tahoma"/>
                  <w:szCs w:val="24"/>
                </w:rPr>
                <w:t>City of Murfreesboro TN</w:t>
              </w:r>
            </w:ins>
          </w:p>
        </w:tc>
      </w:tr>
      <w:tr w:rsidR="001E20DE" w:rsidRPr="00306EEF" w14:paraId="0BD36D62" w14:textId="77777777" w:rsidTr="001E20DE">
        <w:trPr>
          <w:cantSplit/>
          <w:ins w:id="275" w:author="Amy McDowell" w:date="2020-10-19T08:08:00Z"/>
        </w:trPr>
        <w:tc>
          <w:tcPr>
            <w:tcW w:w="4486" w:type="dxa"/>
            <w:vAlign w:val="center"/>
          </w:tcPr>
          <w:p w14:paraId="636B396D" w14:textId="0E69B503" w:rsidR="001E20DE" w:rsidRDefault="001E20DE" w:rsidP="00F31253">
            <w:pPr>
              <w:rPr>
                <w:ins w:id="276" w:author="Amy McDowell" w:date="2020-10-19T08:08:00Z"/>
                <w:rFonts w:ascii="Tahoma" w:hAnsi="Tahoma" w:cs="Tahoma"/>
                <w:szCs w:val="24"/>
              </w:rPr>
            </w:pPr>
            <w:ins w:id="277" w:author="Amy McDowell" w:date="2020-10-19T08:08:00Z">
              <w:r>
                <w:rPr>
                  <w:rFonts w:ascii="Tahoma" w:hAnsi="Tahoma" w:cs="Tahoma"/>
                  <w:szCs w:val="24"/>
                </w:rPr>
                <w:t xml:space="preserve">Diane Harris </w:t>
              </w:r>
            </w:ins>
          </w:p>
        </w:tc>
        <w:tc>
          <w:tcPr>
            <w:tcW w:w="5030" w:type="dxa"/>
            <w:vAlign w:val="center"/>
          </w:tcPr>
          <w:p w14:paraId="2386F78C" w14:textId="48C0458C" w:rsidR="001E20DE" w:rsidRDefault="001E20DE" w:rsidP="00F31253">
            <w:pPr>
              <w:rPr>
                <w:ins w:id="278" w:author="Amy McDowell" w:date="2020-10-19T08:08:00Z"/>
                <w:rFonts w:ascii="Tahoma" w:hAnsi="Tahoma" w:cs="Tahoma"/>
                <w:szCs w:val="24"/>
              </w:rPr>
            </w:pPr>
            <w:proofErr w:type="spellStart"/>
            <w:ins w:id="279" w:author="Amy McDowell" w:date="2020-10-19T08:08:00Z">
              <w:r>
                <w:rPr>
                  <w:rFonts w:ascii="Tahoma" w:hAnsi="Tahoma" w:cs="Tahoma"/>
                  <w:szCs w:val="24"/>
                </w:rPr>
                <w:t>Zetron</w:t>
              </w:r>
              <w:proofErr w:type="spellEnd"/>
            </w:ins>
          </w:p>
        </w:tc>
      </w:tr>
      <w:tr w:rsidR="001E20DE" w:rsidRPr="00306EEF" w14:paraId="2D3AE771" w14:textId="77777777" w:rsidTr="001E20DE">
        <w:trPr>
          <w:cantSplit/>
          <w:ins w:id="280" w:author="Amy McDowell" w:date="2020-10-19T08:08:00Z"/>
        </w:trPr>
        <w:tc>
          <w:tcPr>
            <w:tcW w:w="4486" w:type="dxa"/>
            <w:vAlign w:val="center"/>
          </w:tcPr>
          <w:p w14:paraId="6B5F0C97" w14:textId="28DEF361" w:rsidR="001E20DE" w:rsidRDefault="001E20DE" w:rsidP="00F31253">
            <w:pPr>
              <w:rPr>
                <w:ins w:id="281" w:author="Amy McDowell" w:date="2020-10-19T08:08:00Z"/>
                <w:rFonts w:ascii="Tahoma" w:hAnsi="Tahoma" w:cs="Tahoma"/>
                <w:szCs w:val="24"/>
              </w:rPr>
            </w:pPr>
            <w:ins w:id="282" w:author="Amy McDowell" w:date="2020-10-19T08:08:00Z">
              <w:r>
                <w:rPr>
                  <w:rFonts w:ascii="Tahoma" w:hAnsi="Tahoma" w:cs="Tahoma"/>
                  <w:szCs w:val="24"/>
                </w:rPr>
                <w:t>Ryan Keeling</w:t>
              </w:r>
            </w:ins>
          </w:p>
        </w:tc>
        <w:tc>
          <w:tcPr>
            <w:tcW w:w="5030" w:type="dxa"/>
            <w:vAlign w:val="center"/>
          </w:tcPr>
          <w:p w14:paraId="3872F557" w14:textId="1A2961D9" w:rsidR="001E20DE" w:rsidRDefault="001E20DE" w:rsidP="00F31253">
            <w:pPr>
              <w:rPr>
                <w:ins w:id="283" w:author="Amy McDowell" w:date="2020-10-19T08:08:00Z"/>
                <w:rFonts w:ascii="Tahoma" w:hAnsi="Tahoma" w:cs="Tahoma"/>
                <w:szCs w:val="24"/>
              </w:rPr>
            </w:pPr>
            <w:ins w:id="284" w:author="Amy McDowell" w:date="2020-10-19T08:08:00Z">
              <w:r>
                <w:rPr>
                  <w:rFonts w:ascii="Tahoma" w:hAnsi="Tahoma" w:cs="Tahoma"/>
                  <w:szCs w:val="24"/>
                </w:rPr>
                <w:t xml:space="preserve">Bell Canada </w:t>
              </w:r>
            </w:ins>
          </w:p>
        </w:tc>
      </w:tr>
      <w:tr w:rsidR="001E20DE" w:rsidRPr="00306EEF" w14:paraId="69297542" w14:textId="77777777" w:rsidTr="001E20DE">
        <w:trPr>
          <w:cantSplit/>
          <w:ins w:id="285" w:author="Amy McDowell" w:date="2020-10-19T08:08:00Z"/>
        </w:trPr>
        <w:tc>
          <w:tcPr>
            <w:tcW w:w="4486" w:type="dxa"/>
            <w:vAlign w:val="center"/>
          </w:tcPr>
          <w:p w14:paraId="47CE9A91" w14:textId="4F6EDD28" w:rsidR="001E20DE" w:rsidRDefault="001E20DE" w:rsidP="00F31253">
            <w:pPr>
              <w:rPr>
                <w:ins w:id="286" w:author="Amy McDowell" w:date="2020-10-19T08:08:00Z"/>
                <w:rFonts w:ascii="Tahoma" w:hAnsi="Tahoma" w:cs="Tahoma"/>
                <w:szCs w:val="24"/>
              </w:rPr>
            </w:pPr>
            <w:ins w:id="287" w:author="Amy McDowell" w:date="2020-10-19T08:08:00Z">
              <w:r>
                <w:rPr>
                  <w:rFonts w:ascii="Tahoma" w:hAnsi="Tahoma" w:cs="Tahoma"/>
                  <w:szCs w:val="24"/>
                </w:rPr>
                <w:t>James Kinney</w:t>
              </w:r>
            </w:ins>
          </w:p>
        </w:tc>
        <w:tc>
          <w:tcPr>
            <w:tcW w:w="5030" w:type="dxa"/>
            <w:vAlign w:val="center"/>
          </w:tcPr>
          <w:p w14:paraId="5C0C9127" w14:textId="22183D61" w:rsidR="001E20DE" w:rsidRDefault="001E20DE" w:rsidP="00F31253">
            <w:pPr>
              <w:rPr>
                <w:ins w:id="288" w:author="Amy McDowell" w:date="2020-10-19T08:08:00Z"/>
                <w:rFonts w:ascii="Tahoma" w:hAnsi="Tahoma" w:cs="Tahoma"/>
                <w:szCs w:val="24"/>
              </w:rPr>
            </w:pPr>
            <w:proofErr w:type="spellStart"/>
            <w:ins w:id="289" w:author="Amy McDowell" w:date="2020-10-19T08:08:00Z">
              <w:r>
                <w:rPr>
                  <w:rFonts w:ascii="Tahoma" w:hAnsi="Tahoma" w:cs="Tahoma"/>
                  <w:szCs w:val="24"/>
                </w:rPr>
                <w:t>INd</w:t>
              </w:r>
            </w:ins>
            <w:ins w:id="290" w:author="Amy McDowell" w:date="2020-10-19T08:09:00Z">
              <w:r>
                <w:rPr>
                  <w:rFonts w:ascii="Tahoma" w:hAnsi="Tahoma" w:cs="Tahoma"/>
                  <w:szCs w:val="24"/>
                </w:rPr>
                <w:t>igitial</w:t>
              </w:r>
            </w:ins>
            <w:proofErr w:type="spellEnd"/>
          </w:p>
        </w:tc>
      </w:tr>
      <w:tr w:rsidR="001E20DE" w:rsidRPr="00306EEF" w14:paraId="2623D12B" w14:textId="77777777" w:rsidTr="001E20DE">
        <w:trPr>
          <w:cantSplit/>
          <w:ins w:id="291" w:author="Amy McDowell" w:date="2020-10-19T08:09:00Z"/>
        </w:trPr>
        <w:tc>
          <w:tcPr>
            <w:tcW w:w="4486" w:type="dxa"/>
            <w:vAlign w:val="center"/>
          </w:tcPr>
          <w:p w14:paraId="05FCFC0F" w14:textId="43F38F15" w:rsidR="001E20DE" w:rsidRDefault="001E20DE" w:rsidP="00F31253">
            <w:pPr>
              <w:rPr>
                <w:ins w:id="292" w:author="Amy McDowell" w:date="2020-10-19T08:09:00Z"/>
                <w:rFonts w:ascii="Tahoma" w:hAnsi="Tahoma" w:cs="Tahoma"/>
                <w:szCs w:val="24"/>
              </w:rPr>
            </w:pPr>
            <w:ins w:id="293" w:author="Amy McDowell" w:date="2020-10-19T08:09:00Z">
              <w:r>
                <w:rPr>
                  <w:rFonts w:ascii="Tahoma" w:hAnsi="Tahoma" w:cs="Tahoma"/>
                  <w:szCs w:val="24"/>
                </w:rPr>
                <w:t>Alain Labrosse</w:t>
              </w:r>
            </w:ins>
          </w:p>
        </w:tc>
        <w:tc>
          <w:tcPr>
            <w:tcW w:w="5030" w:type="dxa"/>
            <w:vAlign w:val="center"/>
          </w:tcPr>
          <w:p w14:paraId="555E8511" w14:textId="3B688F7B" w:rsidR="001E20DE" w:rsidRDefault="001E20DE" w:rsidP="00F31253">
            <w:pPr>
              <w:rPr>
                <w:ins w:id="294" w:author="Amy McDowell" w:date="2020-10-19T08:09:00Z"/>
                <w:rFonts w:ascii="Tahoma" w:hAnsi="Tahoma" w:cs="Tahoma"/>
                <w:szCs w:val="24"/>
              </w:rPr>
            </w:pPr>
            <w:ins w:id="295" w:author="Amy McDowell" w:date="2020-10-19T08:09:00Z">
              <w:r>
                <w:rPr>
                  <w:rFonts w:ascii="Tahoma" w:hAnsi="Tahoma" w:cs="Tahoma"/>
                  <w:szCs w:val="24"/>
                </w:rPr>
                <w:t>Montreal Police QC CA</w:t>
              </w:r>
            </w:ins>
          </w:p>
        </w:tc>
      </w:tr>
      <w:tr w:rsidR="001E20DE" w:rsidRPr="00306EEF" w14:paraId="57A58948" w14:textId="77777777" w:rsidTr="001E20DE">
        <w:trPr>
          <w:cantSplit/>
          <w:ins w:id="296" w:author="Amy McDowell" w:date="2020-10-19T08:09:00Z"/>
        </w:trPr>
        <w:tc>
          <w:tcPr>
            <w:tcW w:w="4486" w:type="dxa"/>
            <w:vAlign w:val="center"/>
          </w:tcPr>
          <w:p w14:paraId="4F6A4D20" w14:textId="11D9F4D5" w:rsidR="001E20DE" w:rsidRDefault="001E20DE" w:rsidP="00F31253">
            <w:pPr>
              <w:rPr>
                <w:ins w:id="297" w:author="Amy McDowell" w:date="2020-10-19T08:09:00Z"/>
                <w:rFonts w:ascii="Tahoma" w:hAnsi="Tahoma" w:cs="Tahoma"/>
                <w:szCs w:val="24"/>
              </w:rPr>
            </w:pPr>
            <w:ins w:id="298" w:author="Amy McDowell" w:date="2020-10-19T08:12:00Z">
              <w:r>
                <w:rPr>
                  <w:rFonts w:ascii="Tahoma" w:hAnsi="Tahoma" w:cs="Tahoma"/>
                  <w:szCs w:val="24"/>
                </w:rPr>
                <w:t xml:space="preserve">Darrell Marsh, </w:t>
              </w:r>
              <w:proofErr w:type="spellStart"/>
              <w:proofErr w:type="gramStart"/>
              <w:r>
                <w:rPr>
                  <w:rFonts w:ascii="Tahoma" w:hAnsi="Tahoma" w:cs="Tahoma"/>
                  <w:szCs w:val="24"/>
                </w:rPr>
                <w:t>P.Eng</w:t>
              </w:r>
            </w:ins>
            <w:proofErr w:type="spellEnd"/>
            <w:proofErr w:type="gramEnd"/>
            <w:ins w:id="299" w:author="Amy McDowell" w:date="2020-10-19T08:13:00Z">
              <w:r>
                <w:rPr>
                  <w:rFonts w:ascii="Tahoma" w:hAnsi="Tahoma" w:cs="Tahoma"/>
                  <w:szCs w:val="24"/>
                </w:rPr>
                <w:t>, PMP</w:t>
              </w:r>
            </w:ins>
          </w:p>
        </w:tc>
        <w:tc>
          <w:tcPr>
            <w:tcW w:w="5030" w:type="dxa"/>
            <w:vAlign w:val="center"/>
          </w:tcPr>
          <w:p w14:paraId="3C1DA090" w14:textId="6BFC6EA1" w:rsidR="001E20DE" w:rsidRDefault="00727042" w:rsidP="00F31253">
            <w:pPr>
              <w:rPr>
                <w:ins w:id="300" w:author="Amy McDowell" w:date="2020-10-19T08:09:00Z"/>
                <w:rFonts w:ascii="Tahoma" w:hAnsi="Tahoma" w:cs="Tahoma"/>
                <w:szCs w:val="24"/>
              </w:rPr>
            </w:pPr>
            <w:ins w:id="301" w:author="Amy McDowell" w:date="2020-10-19T08:13:00Z">
              <w:r>
                <w:rPr>
                  <w:rFonts w:ascii="Tahoma" w:hAnsi="Tahoma" w:cs="Tahoma"/>
                  <w:szCs w:val="24"/>
                </w:rPr>
                <w:t>Nova Scotia Emergency Management Office NS</w:t>
              </w:r>
            </w:ins>
          </w:p>
        </w:tc>
      </w:tr>
      <w:tr w:rsidR="00727042" w:rsidRPr="00306EEF" w14:paraId="29529277" w14:textId="77777777" w:rsidTr="001E20DE">
        <w:trPr>
          <w:cantSplit/>
          <w:ins w:id="302" w:author="Amy McDowell" w:date="2020-10-19T08:13:00Z"/>
        </w:trPr>
        <w:tc>
          <w:tcPr>
            <w:tcW w:w="4486" w:type="dxa"/>
            <w:vAlign w:val="center"/>
          </w:tcPr>
          <w:p w14:paraId="2E7165D5" w14:textId="1FAB5D50" w:rsidR="00727042" w:rsidRDefault="00727042" w:rsidP="00F31253">
            <w:pPr>
              <w:rPr>
                <w:ins w:id="303" w:author="Amy McDowell" w:date="2020-10-19T08:13:00Z"/>
                <w:rFonts w:ascii="Tahoma" w:hAnsi="Tahoma" w:cs="Tahoma"/>
                <w:szCs w:val="24"/>
              </w:rPr>
            </w:pPr>
            <w:ins w:id="304" w:author="Amy McDowell" w:date="2020-10-19T08:13:00Z">
              <w:r>
                <w:rPr>
                  <w:rFonts w:ascii="Tahoma" w:hAnsi="Tahoma" w:cs="Tahoma"/>
                  <w:szCs w:val="24"/>
                </w:rPr>
                <w:t>Roger Marshall</w:t>
              </w:r>
            </w:ins>
          </w:p>
        </w:tc>
        <w:tc>
          <w:tcPr>
            <w:tcW w:w="5030" w:type="dxa"/>
            <w:vAlign w:val="center"/>
          </w:tcPr>
          <w:p w14:paraId="4F5C771E" w14:textId="3F7074B7" w:rsidR="00727042" w:rsidRDefault="00727042" w:rsidP="00F31253">
            <w:pPr>
              <w:rPr>
                <w:ins w:id="305" w:author="Amy McDowell" w:date="2020-10-19T08:13:00Z"/>
                <w:rFonts w:ascii="Tahoma" w:hAnsi="Tahoma" w:cs="Tahoma"/>
                <w:szCs w:val="24"/>
              </w:rPr>
            </w:pPr>
            <w:ins w:id="306" w:author="Amy McDowell" w:date="2020-10-19T08:13:00Z">
              <w:r>
                <w:rPr>
                  <w:rFonts w:ascii="Tahoma" w:hAnsi="Tahoma" w:cs="Tahoma"/>
                  <w:szCs w:val="24"/>
                </w:rPr>
                <w:t>Comtech Telecommunications Corporation</w:t>
              </w:r>
            </w:ins>
          </w:p>
        </w:tc>
      </w:tr>
      <w:tr w:rsidR="00727042" w:rsidRPr="00306EEF" w14:paraId="052857B3" w14:textId="77777777" w:rsidTr="001E20DE">
        <w:trPr>
          <w:cantSplit/>
          <w:ins w:id="307" w:author="Amy McDowell" w:date="2020-10-19T08:13:00Z"/>
        </w:trPr>
        <w:tc>
          <w:tcPr>
            <w:tcW w:w="4486" w:type="dxa"/>
            <w:vAlign w:val="center"/>
          </w:tcPr>
          <w:p w14:paraId="6D2232AF" w14:textId="51B15682" w:rsidR="00727042" w:rsidRDefault="00727042" w:rsidP="00F31253">
            <w:pPr>
              <w:rPr>
                <w:ins w:id="308" w:author="Amy McDowell" w:date="2020-10-19T08:13:00Z"/>
                <w:rFonts w:ascii="Tahoma" w:hAnsi="Tahoma" w:cs="Tahoma"/>
                <w:szCs w:val="24"/>
              </w:rPr>
            </w:pPr>
            <w:ins w:id="309" w:author="Amy McDowell" w:date="2020-10-19T08:14:00Z">
              <w:r>
                <w:rPr>
                  <w:rFonts w:ascii="Tahoma" w:hAnsi="Tahoma" w:cs="Tahoma"/>
                  <w:szCs w:val="24"/>
                </w:rPr>
                <w:t>Richard Maw</w:t>
              </w:r>
            </w:ins>
          </w:p>
        </w:tc>
        <w:tc>
          <w:tcPr>
            <w:tcW w:w="5030" w:type="dxa"/>
            <w:vAlign w:val="center"/>
          </w:tcPr>
          <w:p w14:paraId="53FF5337" w14:textId="4361BD75" w:rsidR="00727042" w:rsidRDefault="00727042" w:rsidP="00F31253">
            <w:pPr>
              <w:rPr>
                <w:ins w:id="310" w:author="Amy McDowell" w:date="2020-10-19T08:13:00Z"/>
                <w:rFonts w:ascii="Tahoma" w:hAnsi="Tahoma" w:cs="Tahoma"/>
                <w:szCs w:val="24"/>
              </w:rPr>
            </w:pPr>
            <w:ins w:id="311" w:author="Amy McDowell" w:date="2020-10-19T08:14:00Z">
              <w:r>
                <w:rPr>
                  <w:rFonts w:ascii="Tahoma" w:hAnsi="Tahoma" w:cs="Tahoma"/>
                  <w:szCs w:val="24"/>
                </w:rPr>
                <w:t xml:space="preserve">RAM Solutions </w:t>
              </w:r>
            </w:ins>
          </w:p>
        </w:tc>
      </w:tr>
      <w:tr w:rsidR="00727042" w:rsidRPr="00306EEF" w14:paraId="16D48FAA" w14:textId="77777777" w:rsidTr="001E20DE">
        <w:trPr>
          <w:cantSplit/>
          <w:ins w:id="312" w:author="Amy McDowell" w:date="2020-10-19T08:14:00Z"/>
        </w:trPr>
        <w:tc>
          <w:tcPr>
            <w:tcW w:w="4486" w:type="dxa"/>
            <w:vAlign w:val="center"/>
          </w:tcPr>
          <w:p w14:paraId="385F93EA" w14:textId="3ED6FFA3" w:rsidR="00727042" w:rsidRDefault="00727042" w:rsidP="00F31253">
            <w:pPr>
              <w:rPr>
                <w:ins w:id="313" w:author="Amy McDowell" w:date="2020-10-19T08:14:00Z"/>
                <w:rFonts w:ascii="Tahoma" w:hAnsi="Tahoma" w:cs="Tahoma"/>
                <w:szCs w:val="24"/>
              </w:rPr>
            </w:pPr>
            <w:ins w:id="314" w:author="Amy McDowell" w:date="2020-10-19T08:14:00Z">
              <w:r>
                <w:rPr>
                  <w:rFonts w:ascii="Tahoma" w:hAnsi="Tahoma" w:cs="Tahoma"/>
                  <w:szCs w:val="24"/>
                </w:rPr>
                <w:t>Steven McDow</w:t>
              </w:r>
            </w:ins>
            <w:r w:rsidR="00331100">
              <w:rPr>
                <w:rFonts w:ascii="Tahoma" w:hAnsi="Tahoma" w:cs="Tahoma"/>
                <w:szCs w:val="24"/>
              </w:rPr>
              <w:t>a</w:t>
            </w:r>
            <w:ins w:id="315" w:author="Amy McDowell" w:date="2020-10-19T08:14:00Z">
              <w:r>
                <w:rPr>
                  <w:rFonts w:ascii="Tahoma" w:hAnsi="Tahoma" w:cs="Tahoma"/>
                  <w:szCs w:val="24"/>
                </w:rPr>
                <w:t>ll</w:t>
              </w:r>
            </w:ins>
          </w:p>
        </w:tc>
        <w:tc>
          <w:tcPr>
            <w:tcW w:w="5030" w:type="dxa"/>
            <w:vAlign w:val="center"/>
          </w:tcPr>
          <w:p w14:paraId="45BA4ACE" w14:textId="18BD1476" w:rsidR="00727042" w:rsidRDefault="00727042" w:rsidP="00F31253">
            <w:pPr>
              <w:rPr>
                <w:ins w:id="316" w:author="Amy McDowell" w:date="2020-10-19T08:14:00Z"/>
                <w:rFonts w:ascii="Tahoma" w:hAnsi="Tahoma" w:cs="Tahoma"/>
                <w:szCs w:val="24"/>
              </w:rPr>
            </w:pPr>
            <w:ins w:id="317" w:author="Amy McDowell" w:date="2020-10-19T08:14:00Z">
              <w:r>
                <w:rPr>
                  <w:rFonts w:ascii="Tahoma" w:hAnsi="Tahoma" w:cs="Tahoma"/>
                  <w:szCs w:val="24"/>
                </w:rPr>
                <w:t>Carbyne, Inc</w:t>
              </w:r>
            </w:ins>
          </w:p>
        </w:tc>
      </w:tr>
      <w:tr w:rsidR="00727042" w:rsidRPr="00306EEF" w14:paraId="2C12CED6" w14:textId="77777777" w:rsidTr="001E20DE">
        <w:trPr>
          <w:cantSplit/>
          <w:ins w:id="318" w:author="Amy McDowell" w:date="2020-10-19T08:14:00Z"/>
        </w:trPr>
        <w:tc>
          <w:tcPr>
            <w:tcW w:w="4486" w:type="dxa"/>
            <w:vAlign w:val="center"/>
          </w:tcPr>
          <w:p w14:paraId="2E45ED88" w14:textId="7BB7DED9" w:rsidR="00727042" w:rsidRDefault="00727042" w:rsidP="00F31253">
            <w:pPr>
              <w:rPr>
                <w:ins w:id="319" w:author="Amy McDowell" w:date="2020-10-19T08:14:00Z"/>
                <w:rFonts w:ascii="Tahoma" w:hAnsi="Tahoma" w:cs="Tahoma"/>
                <w:szCs w:val="24"/>
              </w:rPr>
            </w:pPr>
            <w:ins w:id="320" w:author="Amy McDowell" w:date="2020-10-19T08:14:00Z">
              <w:r>
                <w:rPr>
                  <w:rFonts w:ascii="Tahoma" w:hAnsi="Tahoma" w:cs="Tahoma"/>
                  <w:szCs w:val="24"/>
                </w:rPr>
                <w:t xml:space="preserve">Steve </w:t>
              </w:r>
              <w:proofErr w:type="spellStart"/>
              <w:r>
                <w:rPr>
                  <w:rFonts w:ascii="Tahoma" w:hAnsi="Tahoma" w:cs="Tahoma"/>
                  <w:szCs w:val="24"/>
                </w:rPr>
                <w:t>McMurrer</w:t>
              </w:r>
              <w:proofErr w:type="spellEnd"/>
              <w:r>
                <w:rPr>
                  <w:rFonts w:ascii="Tahoma" w:hAnsi="Tahoma" w:cs="Tahoma"/>
                  <w:szCs w:val="24"/>
                </w:rPr>
                <w:t>, ENP</w:t>
              </w:r>
            </w:ins>
          </w:p>
        </w:tc>
        <w:tc>
          <w:tcPr>
            <w:tcW w:w="5030" w:type="dxa"/>
            <w:vAlign w:val="center"/>
          </w:tcPr>
          <w:p w14:paraId="4BB64F73" w14:textId="22CA1364" w:rsidR="00727042" w:rsidRDefault="00727042" w:rsidP="00F31253">
            <w:pPr>
              <w:rPr>
                <w:ins w:id="321" w:author="Amy McDowell" w:date="2020-10-19T08:14:00Z"/>
                <w:rFonts w:ascii="Tahoma" w:hAnsi="Tahoma" w:cs="Tahoma"/>
                <w:szCs w:val="24"/>
              </w:rPr>
            </w:pPr>
            <w:ins w:id="322" w:author="Amy McDowell" w:date="2020-10-19T08:14:00Z">
              <w:r>
                <w:rPr>
                  <w:rFonts w:ascii="Tahoma" w:hAnsi="Tahoma" w:cs="Tahoma"/>
                  <w:szCs w:val="24"/>
                </w:rPr>
                <w:t>Fairfax C</w:t>
              </w:r>
            </w:ins>
            <w:ins w:id="323" w:author="Amy McDowell" w:date="2020-10-19T08:15:00Z">
              <w:r>
                <w:rPr>
                  <w:rFonts w:ascii="Tahoma" w:hAnsi="Tahoma" w:cs="Tahoma"/>
                  <w:szCs w:val="24"/>
                </w:rPr>
                <w:t>ounty VA</w:t>
              </w:r>
            </w:ins>
          </w:p>
        </w:tc>
      </w:tr>
      <w:tr w:rsidR="00727042" w:rsidRPr="00306EEF" w14:paraId="6E158F9B" w14:textId="77777777" w:rsidTr="001E20DE">
        <w:trPr>
          <w:cantSplit/>
          <w:ins w:id="324" w:author="Amy McDowell" w:date="2020-10-19T08:15:00Z"/>
        </w:trPr>
        <w:tc>
          <w:tcPr>
            <w:tcW w:w="4486" w:type="dxa"/>
            <w:vAlign w:val="center"/>
          </w:tcPr>
          <w:p w14:paraId="6FC90534" w14:textId="2C0AEAAC" w:rsidR="00727042" w:rsidRDefault="00727042" w:rsidP="00F31253">
            <w:pPr>
              <w:rPr>
                <w:ins w:id="325" w:author="Amy McDowell" w:date="2020-10-19T08:15:00Z"/>
                <w:rFonts w:ascii="Tahoma" w:hAnsi="Tahoma" w:cs="Tahoma"/>
                <w:szCs w:val="24"/>
              </w:rPr>
            </w:pPr>
            <w:ins w:id="326" w:author="Amy McDowell" w:date="2020-10-19T08:15:00Z">
              <w:r>
                <w:rPr>
                  <w:rFonts w:ascii="Tahoma" w:hAnsi="Tahoma" w:cs="Tahoma"/>
                  <w:szCs w:val="24"/>
                </w:rPr>
                <w:lastRenderedPageBreak/>
                <w:t xml:space="preserve">George </w:t>
              </w:r>
              <w:proofErr w:type="spellStart"/>
              <w:r>
                <w:rPr>
                  <w:rFonts w:ascii="Tahoma" w:hAnsi="Tahoma" w:cs="Tahoma"/>
                  <w:szCs w:val="24"/>
                </w:rPr>
                <w:t>Michallas</w:t>
              </w:r>
              <w:proofErr w:type="spellEnd"/>
            </w:ins>
          </w:p>
        </w:tc>
        <w:tc>
          <w:tcPr>
            <w:tcW w:w="5030" w:type="dxa"/>
            <w:vAlign w:val="center"/>
          </w:tcPr>
          <w:p w14:paraId="0DD98D7C" w14:textId="4F4890A2" w:rsidR="00727042" w:rsidRDefault="00727042" w:rsidP="00F31253">
            <w:pPr>
              <w:rPr>
                <w:ins w:id="327" w:author="Amy McDowell" w:date="2020-10-19T08:15:00Z"/>
                <w:rFonts w:ascii="Tahoma" w:hAnsi="Tahoma" w:cs="Tahoma"/>
                <w:szCs w:val="24"/>
              </w:rPr>
            </w:pPr>
            <w:proofErr w:type="spellStart"/>
            <w:ins w:id="328" w:author="Amy McDowell" w:date="2020-10-19T08:15:00Z">
              <w:r>
                <w:rPr>
                  <w:rFonts w:ascii="Tahoma" w:hAnsi="Tahoma" w:cs="Tahoma"/>
                  <w:szCs w:val="24"/>
                </w:rPr>
                <w:t>MicroAutomation</w:t>
              </w:r>
              <w:proofErr w:type="spellEnd"/>
              <w:r>
                <w:rPr>
                  <w:rFonts w:ascii="Tahoma" w:hAnsi="Tahoma" w:cs="Tahoma"/>
                  <w:szCs w:val="24"/>
                </w:rPr>
                <w:t>, Inc</w:t>
              </w:r>
            </w:ins>
          </w:p>
        </w:tc>
      </w:tr>
      <w:tr w:rsidR="00727042" w:rsidRPr="00306EEF" w14:paraId="4C5901DA" w14:textId="77777777" w:rsidTr="001E20DE">
        <w:trPr>
          <w:cantSplit/>
          <w:ins w:id="329" w:author="Amy McDowell" w:date="2020-10-19T08:15:00Z"/>
        </w:trPr>
        <w:tc>
          <w:tcPr>
            <w:tcW w:w="4486" w:type="dxa"/>
            <w:vAlign w:val="center"/>
          </w:tcPr>
          <w:p w14:paraId="46801196" w14:textId="6E9F4EDD" w:rsidR="00727042" w:rsidRDefault="00727042" w:rsidP="00F31253">
            <w:pPr>
              <w:rPr>
                <w:ins w:id="330" w:author="Amy McDowell" w:date="2020-10-19T08:15:00Z"/>
                <w:rFonts w:ascii="Tahoma" w:hAnsi="Tahoma" w:cs="Tahoma"/>
                <w:szCs w:val="24"/>
              </w:rPr>
            </w:pPr>
            <w:ins w:id="331" w:author="Amy McDowell" w:date="2020-10-19T08:15:00Z">
              <w:r>
                <w:rPr>
                  <w:rFonts w:ascii="Tahoma" w:hAnsi="Tahoma" w:cs="Tahoma"/>
                  <w:szCs w:val="24"/>
                </w:rPr>
                <w:t xml:space="preserve">Dan </w:t>
              </w:r>
              <w:proofErr w:type="spellStart"/>
              <w:r>
                <w:rPr>
                  <w:rFonts w:ascii="Tahoma" w:hAnsi="Tahoma" w:cs="Tahoma"/>
                  <w:szCs w:val="24"/>
                </w:rPr>
                <w:t>Mongrain</w:t>
              </w:r>
              <w:proofErr w:type="spellEnd"/>
            </w:ins>
          </w:p>
        </w:tc>
        <w:tc>
          <w:tcPr>
            <w:tcW w:w="5030" w:type="dxa"/>
            <w:vAlign w:val="center"/>
          </w:tcPr>
          <w:p w14:paraId="3A2F86F4" w14:textId="69D89750" w:rsidR="00727042" w:rsidRDefault="00727042" w:rsidP="00F31253">
            <w:pPr>
              <w:rPr>
                <w:ins w:id="332" w:author="Amy McDowell" w:date="2020-10-19T08:15:00Z"/>
                <w:rFonts w:ascii="Tahoma" w:hAnsi="Tahoma" w:cs="Tahoma"/>
                <w:szCs w:val="24"/>
              </w:rPr>
            </w:pPr>
            <w:ins w:id="333" w:author="Amy McDowell" w:date="2020-10-19T08:15:00Z">
              <w:r>
                <w:rPr>
                  <w:rFonts w:ascii="Tahoma" w:hAnsi="Tahoma" w:cs="Tahoma"/>
                  <w:szCs w:val="24"/>
                </w:rPr>
                <w:t>Motorola Solutions, Inc</w:t>
              </w:r>
            </w:ins>
          </w:p>
        </w:tc>
      </w:tr>
      <w:tr w:rsidR="00727042" w:rsidRPr="00306EEF" w14:paraId="4C861443" w14:textId="77777777" w:rsidTr="001E20DE">
        <w:trPr>
          <w:cantSplit/>
          <w:ins w:id="334" w:author="Amy McDowell" w:date="2020-10-19T08:15:00Z"/>
        </w:trPr>
        <w:tc>
          <w:tcPr>
            <w:tcW w:w="4486" w:type="dxa"/>
            <w:vAlign w:val="center"/>
          </w:tcPr>
          <w:p w14:paraId="76E34167" w14:textId="1CB9D8DD" w:rsidR="00727042" w:rsidRDefault="00727042" w:rsidP="00F31253">
            <w:pPr>
              <w:rPr>
                <w:ins w:id="335" w:author="Amy McDowell" w:date="2020-10-19T08:15:00Z"/>
                <w:rFonts w:ascii="Tahoma" w:hAnsi="Tahoma" w:cs="Tahoma"/>
                <w:szCs w:val="24"/>
              </w:rPr>
            </w:pPr>
            <w:ins w:id="336" w:author="Amy McDowell" w:date="2020-10-19T08:15:00Z">
              <w:r>
                <w:rPr>
                  <w:rFonts w:ascii="Tahoma" w:hAnsi="Tahoma" w:cs="Tahoma"/>
                  <w:szCs w:val="24"/>
                </w:rPr>
                <w:t xml:space="preserve">Richard </w:t>
              </w:r>
            </w:ins>
            <w:ins w:id="337" w:author="Amy McDowell" w:date="2020-10-19T08:16:00Z">
              <w:r>
                <w:rPr>
                  <w:rFonts w:ascii="Tahoma" w:hAnsi="Tahoma" w:cs="Tahoma"/>
                  <w:szCs w:val="24"/>
                </w:rPr>
                <w:t>Muscat</w:t>
              </w:r>
            </w:ins>
          </w:p>
        </w:tc>
        <w:tc>
          <w:tcPr>
            <w:tcW w:w="5030" w:type="dxa"/>
            <w:vAlign w:val="center"/>
          </w:tcPr>
          <w:p w14:paraId="07511457" w14:textId="25254F3E" w:rsidR="00727042" w:rsidRDefault="00727042" w:rsidP="00F31253">
            <w:pPr>
              <w:rPr>
                <w:ins w:id="338" w:author="Amy McDowell" w:date="2020-10-19T08:15:00Z"/>
                <w:rFonts w:ascii="Tahoma" w:hAnsi="Tahoma" w:cs="Tahoma"/>
                <w:szCs w:val="24"/>
              </w:rPr>
            </w:pPr>
            <w:ins w:id="339" w:author="Amy McDowell" w:date="2020-10-19T08:16:00Z">
              <w:r>
                <w:rPr>
                  <w:rFonts w:ascii="Tahoma" w:hAnsi="Tahoma" w:cs="Tahoma"/>
                  <w:szCs w:val="24"/>
                </w:rPr>
                <w:t>Bexar Metro 9-1-1 Network District TX</w:t>
              </w:r>
            </w:ins>
          </w:p>
        </w:tc>
      </w:tr>
      <w:tr w:rsidR="00727042" w:rsidRPr="00306EEF" w14:paraId="53C1744C" w14:textId="77777777" w:rsidTr="001E20DE">
        <w:trPr>
          <w:cantSplit/>
          <w:ins w:id="340" w:author="Amy McDowell" w:date="2020-10-19T08:16:00Z"/>
        </w:trPr>
        <w:tc>
          <w:tcPr>
            <w:tcW w:w="4486" w:type="dxa"/>
            <w:vAlign w:val="center"/>
          </w:tcPr>
          <w:p w14:paraId="19725FA5" w14:textId="54DA1191" w:rsidR="00727042" w:rsidRDefault="00727042" w:rsidP="00F31253">
            <w:pPr>
              <w:rPr>
                <w:ins w:id="341" w:author="Amy McDowell" w:date="2020-10-19T08:16:00Z"/>
                <w:rFonts w:ascii="Tahoma" w:hAnsi="Tahoma" w:cs="Tahoma"/>
                <w:szCs w:val="24"/>
              </w:rPr>
            </w:pPr>
            <w:ins w:id="342" w:author="Amy McDowell" w:date="2020-10-19T08:16:00Z">
              <w:r>
                <w:rPr>
                  <w:rFonts w:ascii="Tahoma" w:hAnsi="Tahoma" w:cs="Tahoma"/>
                  <w:szCs w:val="24"/>
                </w:rPr>
                <w:t>Katy Myers, ENP</w:t>
              </w:r>
            </w:ins>
          </w:p>
        </w:tc>
        <w:tc>
          <w:tcPr>
            <w:tcW w:w="5030" w:type="dxa"/>
            <w:vAlign w:val="center"/>
          </w:tcPr>
          <w:p w14:paraId="53CBFD4E" w14:textId="31DF37CA" w:rsidR="00727042" w:rsidRDefault="00727042" w:rsidP="00F31253">
            <w:pPr>
              <w:rPr>
                <w:ins w:id="343" w:author="Amy McDowell" w:date="2020-10-19T08:16:00Z"/>
                <w:rFonts w:ascii="Tahoma" w:hAnsi="Tahoma" w:cs="Tahoma"/>
                <w:szCs w:val="24"/>
              </w:rPr>
            </w:pPr>
            <w:proofErr w:type="spellStart"/>
            <w:ins w:id="344" w:author="Amy McDowell" w:date="2020-10-19T08:16:00Z">
              <w:r>
                <w:rPr>
                  <w:rFonts w:ascii="Tahoma" w:hAnsi="Tahoma" w:cs="Tahoma"/>
                  <w:szCs w:val="24"/>
                </w:rPr>
                <w:t>Norcomm</w:t>
              </w:r>
              <w:proofErr w:type="spellEnd"/>
              <w:r>
                <w:rPr>
                  <w:rFonts w:ascii="Tahoma" w:hAnsi="Tahoma" w:cs="Tahoma"/>
                  <w:szCs w:val="24"/>
                </w:rPr>
                <w:t xml:space="preserve"> Public </w:t>
              </w:r>
              <w:proofErr w:type="spellStart"/>
              <w:r>
                <w:rPr>
                  <w:rFonts w:ascii="Tahoma" w:hAnsi="Tahoma" w:cs="Tahoma"/>
                  <w:szCs w:val="24"/>
                </w:rPr>
                <w:t>Saefty</w:t>
              </w:r>
              <w:proofErr w:type="spellEnd"/>
              <w:r>
                <w:rPr>
                  <w:rFonts w:ascii="Tahoma" w:hAnsi="Tahoma" w:cs="Tahoma"/>
                  <w:szCs w:val="24"/>
                </w:rPr>
                <w:t xml:space="preserve"> Communications </w:t>
              </w:r>
            </w:ins>
            <w:ins w:id="345" w:author="Amy McDowell" w:date="2020-10-19T08:17:00Z">
              <w:r>
                <w:rPr>
                  <w:rFonts w:ascii="Tahoma" w:hAnsi="Tahoma" w:cs="Tahoma"/>
                  <w:szCs w:val="24"/>
                </w:rPr>
                <w:t>Inc</w:t>
              </w:r>
            </w:ins>
          </w:p>
        </w:tc>
      </w:tr>
      <w:tr w:rsidR="00727042" w:rsidRPr="00306EEF" w14:paraId="492D2FBA" w14:textId="77777777" w:rsidTr="001E20DE">
        <w:trPr>
          <w:cantSplit/>
          <w:ins w:id="346" w:author="Amy McDowell" w:date="2020-10-19T08:17:00Z"/>
        </w:trPr>
        <w:tc>
          <w:tcPr>
            <w:tcW w:w="4486" w:type="dxa"/>
            <w:vAlign w:val="center"/>
          </w:tcPr>
          <w:p w14:paraId="107112CF" w14:textId="5C6107D3" w:rsidR="00727042" w:rsidRDefault="00727042" w:rsidP="00F31253">
            <w:pPr>
              <w:rPr>
                <w:ins w:id="347" w:author="Amy McDowell" w:date="2020-10-19T08:17:00Z"/>
                <w:rFonts w:ascii="Tahoma" w:hAnsi="Tahoma" w:cs="Tahoma"/>
                <w:szCs w:val="24"/>
              </w:rPr>
            </w:pPr>
            <w:ins w:id="348" w:author="Amy McDowell" w:date="2020-10-19T08:17:00Z">
              <w:r>
                <w:rPr>
                  <w:rFonts w:ascii="Tahoma" w:hAnsi="Tahoma" w:cs="Tahoma"/>
                  <w:szCs w:val="24"/>
                </w:rPr>
                <w:t xml:space="preserve">Justin </w:t>
              </w:r>
              <w:proofErr w:type="spellStart"/>
              <w:r>
                <w:rPr>
                  <w:rFonts w:ascii="Tahoma" w:hAnsi="Tahoma" w:cs="Tahoma"/>
                  <w:szCs w:val="24"/>
                </w:rPr>
                <w:t>Prahar</w:t>
              </w:r>
              <w:proofErr w:type="spellEnd"/>
            </w:ins>
          </w:p>
        </w:tc>
        <w:tc>
          <w:tcPr>
            <w:tcW w:w="5030" w:type="dxa"/>
            <w:vAlign w:val="center"/>
          </w:tcPr>
          <w:p w14:paraId="5CEB47C5" w14:textId="75C9010D" w:rsidR="00727042" w:rsidRDefault="00727042" w:rsidP="00F31253">
            <w:pPr>
              <w:rPr>
                <w:ins w:id="349" w:author="Amy McDowell" w:date="2020-10-19T08:17:00Z"/>
                <w:rFonts w:ascii="Tahoma" w:hAnsi="Tahoma" w:cs="Tahoma"/>
                <w:szCs w:val="24"/>
              </w:rPr>
            </w:pPr>
            <w:proofErr w:type="spellStart"/>
            <w:ins w:id="350" w:author="Amy McDowell" w:date="2020-10-19T08:17:00Z">
              <w:r>
                <w:rPr>
                  <w:rFonts w:ascii="Tahoma" w:hAnsi="Tahoma" w:cs="Tahoma"/>
                  <w:szCs w:val="24"/>
                </w:rPr>
                <w:t>ECats</w:t>
              </w:r>
              <w:proofErr w:type="spellEnd"/>
              <w:r>
                <w:rPr>
                  <w:rFonts w:ascii="Tahoma" w:hAnsi="Tahoma" w:cs="Tahoma"/>
                  <w:szCs w:val="24"/>
                </w:rPr>
                <w:t xml:space="preserve"> </w:t>
              </w:r>
            </w:ins>
          </w:p>
        </w:tc>
      </w:tr>
      <w:tr w:rsidR="00727042" w:rsidRPr="00306EEF" w14:paraId="7724CE9A" w14:textId="77777777" w:rsidTr="001E20DE">
        <w:trPr>
          <w:cantSplit/>
          <w:ins w:id="351" w:author="Amy McDowell" w:date="2020-10-19T08:17:00Z"/>
        </w:trPr>
        <w:tc>
          <w:tcPr>
            <w:tcW w:w="4486" w:type="dxa"/>
            <w:vAlign w:val="center"/>
          </w:tcPr>
          <w:p w14:paraId="043DAF63" w14:textId="4F3B5D09" w:rsidR="00727042" w:rsidRDefault="00727042" w:rsidP="00F31253">
            <w:pPr>
              <w:rPr>
                <w:ins w:id="352" w:author="Amy McDowell" w:date="2020-10-19T08:17:00Z"/>
                <w:rFonts w:ascii="Tahoma" w:hAnsi="Tahoma" w:cs="Tahoma"/>
                <w:szCs w:val="24"/>
              </w:rPr>
            </w:pPr>
            <w:ins w:id="353" w:author="Amy McDowell" w:date="2020-10-19T08:17:00Z">
              <w:r>
                <w:rPr>
                  <w:rFonts w:ascii="Tahoma" w:hAnsi="Tahoma" w:cs="Tahoma"/>
                  <w:szCs w:val="24"/>
                </w:rPr>
                <w:t>Theresa Ree</w:t>
              </w:r>
            </w:ins>
            <w:r w:rsidR="00F24FCC">
              <w:rPr>
                <w:rFonts w:ascii="Tahoma" w:hAnsi="Tahoma" w:cs="Tahoma"/>
                <w:szCs w:val="24"/>
              </w:rPr>
              <w:t>s</w:t>
            </w:r>
            <w:ins w:id="354" w:author="Amy McDowell" w:date="2020-10-19T08:17:00Z">
              <w:r>
                <w:rPr>
                  <w:rFonts w:ascii="Tahoma" w:hAnsi="Tahoma" w:cs="Tahoma"/>
                  <w:szCs w:val="24"/>
                </w:rPr>
                <w:t>e</w:t>
              </w:r>
            </w:ins>
          </w:p>
        </w:tc>
        <w:tc>
          <w:tcPr>
            <w:tcW w:w="5030" w:type="dxa"/>
            <w:vAlign w:val="center"/>
          </w:tcPr>
          <w:p w14:paraId="4D7E08CF" w14:textId="60C08A46" w:rsidR="00727042" w:rsidRDefault="00727042" w:rsidP="00F31253">
            <w:pPr>
              <w:rPr>
                <w:ins w:id="355" w:author="Amy McDowell" w:date="2020-10-19T08:17:00Z"/>
                <w:rFonts w:ascii="Tahoma" w:hAnsi="Tahoma" w:cs="Tahoma"/>
                <w:szCs w:val="24"/>
              </w:rPr>
            </w:pPr>
            <w:ins w:id="356" w:author="Amy McDowell" w:date="2020-10-19T08:17:00Z">
              <w:r>
                <w:rPr>
                  <w:rFonts w:ascii="Tahoma" w:hAnsi="Tahoma" w:cs="Tahoma"/>
                  <w:szCs w:val="24"/>
                </w:rPr>
                <w:t>Ericsson Inc</w:t>
              </w:r>
            </w:ins>
          </w:p>
        </w:tc>
      </w:tr>
      <w:tr w:rsidR="00727042" w:rsidRPr="00306EEF" w14:paraId="78C0DF6E" w14:textId="77777777" w:rsidTr="001E20DE">
        <w:trPr>
          <w:cantSplit/>
          <w:ins w:id="357" w:author="Amy McDowell" w:date="2020-10-19T08:17:00Z"/>
        </w:trPr>
        <w:tc>
          <w:tcPr>
            <w:tcW w:w="4486" w:type="dxa"/>
            <w:vAlign w:val="center"/>
          </w:tcPr>
          <w:p w14:paraId="58545E69" w14:textId="1227C0CD" w:rsidR="00727042" w:rsidRDefault="00727042" w:rsidP="00F31253">
            <w:pPr>
              <w:rPr>
                <w:ins w:id="358" w:author="Amy McDowell" w:date="2020-10-19T08:17:00Z"/>
                <w:rFonts w:ascii="Tahoma" w:hAnsi="Tahoma" w:cs="Tahoma"/>
                <w:szCs w:val="24"/>
              </w:rPr>
            </w:pPr>
            <w:ins w:id="359" w:author="Amy McDowell" w:date="2020-10-19T08:17:00Z">
              <w:r>
                <w:rPr>
                  <w:rFonts w:ascii="Tahoma" w:hAnsi="Tahoma" w:cs="Tahoma"/>
                  <w:szCs w:val="24"/>
                </w:rPr>
                <w:t>Brian Rosen</w:t>
              </w:r>
            </w:ins>
          </w:p>
        </w:tc>
        <w:tc>
          <w:tcPr>
            <w:tcW w:w="5030" w:type="dxa"/>
            <w:vAlign w:val="center"/>
          </w:tcPr>
          <w:p w14:paraId="37B6BEC2" w14:textId="77777777" w:rsidR="00727042" w:rsidRDefault="00727042" w:rsidP="00F31253">
            <w:pPr>
              <w:rPr>
                <w:ins w:id="360" w:author="Amy McDowell" w:date="2020-10-19T08:17:00Z"/>
                <w:rFonts w:ascii="Tahoma" w:hAnsi="Tahoma" w:cs="Tahoma"/>
                <w:szCs w:val="24"/>
              </w:rPr>
            </w:pPr>
          </w:p>
        </w:tc>
      </w:tr>
      <w:tr w:rsidR="00727042" w:rsidRPr="00306EEF" w14:paraId="0A5324D5" w14:textId="77777777" w:rsidTr="001E20DE">
        <w:trPr>
          <w:cantSplit/>
          <w:ins w:id="361" w:author="Amy McDowell" w:date="2020-10-19T08:18:00Z"/>
        </w:trPr>
        <w:tc>
          <w:tcPr>
            <w:tcW w:w="4486" w:type="dxa"/>
            <w:vAlign w:val="center"/>
          </w:tcPr>
          <w:p w14:paraId="634E9E50" w14:textId="2A32E4CA" w:rsidR="00727042" w:rsidRDefault="00727042" w:rsidP="00F31253">
            <w:pPr>
              <w:rPr>
                <w:ins w:id="362" w:author="Amy McDowell" w:date="2020-10-19T08:18:00Z"/>
                <w:rFonts w:ascii="Tahoma" w:hAnsi="Tahoma" w:cs="Tahoma"/>
                <w:szCs w:val="24"/>
              </w:rPr>
            </w:pPr>
            <w:ins w:id="363" w:author="Amy McDowell" w:date="2020-10-19T08:18:00Z">
              <w:r>
                <w:rPr>
                  <w:rFonts w:ascii="Tahoma" w:hAnsi="Tahoma" w:cs="Tahoma"/>
                  <w:szCs w:val="24"/>
                </w:rPr>
                <w:t>Jerry Schlesinger, PMP</w:t>
              </w:r>
            </w:ins>
          </w:p>
        </w:tc>
        <w:tc>
          <w:tcPr>
            <w:tcW w:w="5030" w:type="dxa"/>
            <w:vAlign w:val="center"/>
          </w:tcPr>
          <w:p w14:paraId="5A1C4A16" w14:textId="567CC383" w:rsidR="00727042" w:rsidRDefault="00727042" w:rsidP="00F31253">
            <w:pPr>
              <w:rPr>
                <w:ins w:id="364" w:author="Amy McDowell" w:date="2020-10-19T08:18:00Z"/>
                <w:rFonts w:ascii="Tahoma" w:hAnsi="Tahoma" w:cs="Tahoma"/>
                <w:szCs w:val="24"/>
              </w:rPr>
            </w:pPr>
            <w:ins w:id="365" w:author="Amy McDowell" w:date="2020-10-19T08:18:00Z">
              <w:r>
                <w:rPr>
                  <w:rFonts w:ascii="Tahoma" w:hAnsi="Tahoma" w:cs="Tahoma"/>
                  <w:szCs w:val="24"/>
                </w:rPr>
                <w:t>Intelligent Systems Inc</w:t>
              </w:r>
            </w:ins>
          </w:p>
        </w:tc>
      </w:tr>
      <w:tr w:rsidR="00727042" w:rsidRPr="00306EEF" w14:paraId="367D2917" w14:textId="77777777" w:rsidTr="001E20DE">
        <w:trPr>
          <w:cantSplit/>
          <w:ins w:id="366" w:author="Amy McDowell" w:date="2020-10-19T08:18:00Z"/>
        </w:trPr>
        <w:tc>
          <w:tcPr>
            <w:tcW w:w="4486" w:type="dxa"/>
            <w:vAlign w:val="center"/>
          </w:tcPr>
          <w:p w14:paraId="6903683A" w14:textId="1515DBBC" w:rsidR="00727042" w:rsidRDefault="00727042" w:rsidP="00F31253">
            <w:pPr>
              <w:rPr>
                <w:ins w:id="367" w:author="Amy McDowell" w:date="2020-10-19T08:18:00Z"/>
                <w:rFonts w:ascii="Tahoma" w:hAnsi="Tahoma" w:cs="Tahoma"/>
                <w:szCs w:val="24"/>
              </w:rPr>
            </w:pPr>
            <w:ins w:id="368" w:author="Amy McDowell" w:date="2020-10-19T08:18:00Z">
              <w:r>
                <w:rPr>
                  <w:rFonts w:ascii="Tahoma" w:hAnsi="Tahoma" w:cs="Tahoma"/>
                  <w:szCs w:val="24"/>
                </w:rPr>
                <w:t>Brooks Shannon</w:t>
              </w:r>
            </w:ins>
          </w:p>
        </w:tc>
        <w:tc>
          <w:tcPr>
            <w:tcW w:w="5030" w:type="dxa"/>
            <w:vAlign w:val="center"/>
          </w:tcPr>
          <w:p w14:paraId="42C263D8" w14:textId="2E125316" w:rsidR="00727042" w:rsidRDefault="00727042" w:rsidP="00F31253">
            <w:pPr>
              <w:rPr>
                <w:ins w:id="369" w:author="Amy McDowell" w:date="2020-10-19T08:18:00Z"/>
                <w:rFonts w:ascii="Tahoma" w:hAnsi="Tahoma" w:cs="Tahoma"/>
                <w:szCs w:val="24"/>
              </w:rPr>
            </w:pPr>
            <w:ins w:id="370" w:author="Amy McDowell" w:date="2020-10-19T08:18:00Z">
              <w:r>
                <w:rPr>
                  <w:rFonts w:ascii="Tahoma" w:hAnsi="Tahoma" w:cs="Tahoma"/>
                  <w:szCs w:val="24"/>
                </w:rPr>
                <w:t>Rapi</w:t>
              </w:r>
            </w:ins>
            <w:ins w:id="371" w:author="Amy McDowell" w:date="2020-10-19T08:19:00Z">
              <w:r>
                <w:rPr>
                  <w:rFonts w:ascii="Tahoma" w:hAnsi="Tahoma" w:cs="Tahoma"/>
                  <w:szCs w:val="24"/>
                </w:rPr>
                <w:t xml:space="preserve">d Deploy </w:t>
              </w:r>
            </w:ins>
          </w:p>
        </w:tc>
      </w:tr>
      <w:tr w:rsidR="00D14375" w:rsidRPr="00306EEF" w14:paraId="7E9DE0B1" w14:textId="77777777" w:rsidTr="001E20DE">
        <w:trPr>
          <w:cantSplit/>
          <w:ins w:id="372" w:author="Amy McDowell" w:date="2020-10-19T08:19:00Z"/>
        </w:trPr>
        <w:tc>
          <w:tcPr>
            <w:tcW w:w="4486" w:type="dxa"/>
            <w:vAlign w:val="center"/>
          </w:tcPr>
          <w:p w14:paraId="5289512E" w14:textId="3370699E" w:rsidR="00D14375" w:rsidRDefault="00D14375" w:rsidP="00D14375">
            <w:pPr>
              <w:rPr>
                <w:ins w:id="373" w:author="Amy McDowell" w:date="2020-10-19T08:19:00Z"/>
                <w:rFonts w:ascii="Tahoma" w:hAnsi="Tahoma" w:cs="Tahoma"/>
                <w:szCs w:val="24"/>
              </w:rPr>
            </w:pPr>
            <w:ins w:id="374" w:author="Amy McDowell" w:date="2020-10-19T08:25:00Z">
              <w:r>
                <w:rPr>
                  <w:rFonts w:ascii="Tahoma" w:hAnsi="Tahoma" w:cs="Tahoma"/>
                  <w:szCs w:val="24"/>
                </w:rPr>
                <w:t xml:space="preserve">Johanne </w:t>
              </w:r>
              <w:proofErr w:type="spellStart"/>
              <w:r>
                <w:rPr>
                  <w:rFonts w:ascii="Tahoma" w:hAnsi="Tahoma" w:cs="Tahoma"/>
                  <w:szCs w:val="24"/>
                </w:rPr>
                <w:t>Tanguay</w:t>
              </w:r>
            </w:ins>
            <w:proofErr w:type="spellEnd"/>
          </w:p>
        </w:tc>
        <w:tc>
          <w:tcPr>
            <w:tcW w:w="5030" w:type="dxa"/>
            <w:vAlign w:val="center"/>
          </w:tcPr>
          <w:p w14:paraId="78FC3583" w14:textId="07B28A27" w:rsidR="00D14375" w:rsidRDefault="00D14375" w:rsidP="00D14375">
            <w:pPr>
              <w:rPr>
                <w:ins w:id="375" w:author="Amy McDowell" w:date="2020-10-19T08:19:00Z"/>
                <w:rFonts w:ascii="Tahoma" w:hAnsi="Tahoma" w:cs="Tahoma"/>
                <w:szCs w:val="24"/>
              </w:rPr>
            </w:pPr>
            <w:ins w:id="376" w:author="Amy McDowell" w:date="2020-10-19T08:25:00Z">
              <w:r>
                <w:rPr>
                  <w:rFonts w:ascii="Tahoma" w:hAnsi="Tahoma" w:cs="Tahoma"/>
                  <w:szCs w:val="24"/>
                </w:rPr>
                <w:t xml:space="preserve">Montreal Police QC CA </w:t>
              </w:r>
            </w:ins>
          </w:p>
        </w:tc>
      </w:tr>
      <w:tr w:rsidR="00D14375" w:rsidRPr="00306EEF" w14:paraId="03DF7E1F" w14:textId="77777777" w:rsidTr="001E20DE">
        <w:trPr>
          <w:cantSplit/>
          <w:ins w:id="377" w:author="Amy McDowell" w:date="2020-10-19T08:19:00Z"/>
        </w:trPr>
        <w:tc>
          <w:tcPr>
            <w:tcW w:w="4486" w:type="dxa"/>
            <w:vAlign w:val="center"/>
          </w:tcPr>
          <w:p w14:paraId="06242704" w14:textId="676A9DFB" w:rsidR="00D14375" w:rsidRDefault="00D14375" w:rsidP="00D14375">
            <w:pPr>
              <w:rPr>
                <w:ins w:id="378" w:author="Amy McDowell" w:date="2020-10-19T08:19:00Z"/>
                <w:rFonts w:ascii="Tahoma" w:hAnsi="Tahoma" w:cs="Tahoma"/>
                <w:szCs w:val="24"/>
              </w:rPr>
            </w:pPr>
            <w:ins w:id="379" w:author="Amy McDowell" w:date="2020-10-19T08:25:00Z">
              <w:r>
                <w:rPr>
                  <w:rFonts w:ascii="Tahoma" w:hAnsi="Tahoma" w:cs="Tahoma"/>
                  <w:szCs w:val="24"/>
                </w:rPr>
                <w:t xml:space="preserve">Matt </w:t>
              </w:r>
              <w:proofErr w:type="spellStart"/>
              <w:r>
                <w:rPr>
                  <w:rFonts w:ascii="Tahoma" w:hAnsi="Tahoma" w:cs="Tahoma"/>
                  <w:szCs w:val="24"/>
                </w:rPr>
                <w:t>Tenold</w:t>
              </w:r>
              <w:proofErr w:type="spellEnd"/>
              <w:r>
                <w:rPr>
                  <w:rFonts w:ascii="Tahoma" w:hAnsi="Tahoma" w:cs="Tahoma"/>
                  <w:szCs w:val="24"/>
                </w:rPr>
                <w:t xml:space="preserve"> </w:t>
              </w:r>
            </w:ins>
          </w:p>
        </w:tc>
        <w:tc>
          <w:tcPr>
            <w:tcW w:w="5030" w:type="dxa"/>
            <w:vAlign w:val="center"/>
          </w:tcPr>
          <w:p w14:paraId="33F973E2" w14:textId="003B9FA6" w:rsidR="00D14375" w:rsidRDefault="00D14375" w:rsidP="00D14375">
            <w:pPr>
              <w:rPr>
                <w:ins w:id="380" w:author="Amy McDowell" w:date="2020-10-19T08:19:00Z"/>
                <w:rFonts w:ascii="Tahoma" w:hAnsi="Tahoma" w:cs="Tahoma"/>
                <w:szCs w:val="24"/>
              </w:rPr>
            </w:pPr>
            <w:ins w:id="381" w:author="Amy McDowell" w:date="2020-10-19T08:25:00Z">
              <w:r>
                <w:rPr>
                  <w:rFonts w:ascii="Tahoma" w:hAnsi="Tahoma" w:cs="Tahoma"/>
                  <w:szCs w:val="24"/>
                </w:rPr>
                <w:t>City of Lynwood WA</w:t>
              </w:r>
            </w:ins>
          </w:p>
        </w:tc>
      </w:tr>
      <w:tr w:rsidR="00D14375" w:rsidRPr="00306EEF" w14:paraId="0CE62A8E" w14:textId="77777777" w:rsidTr="001E20DE">
        <w:trPr>
          <w:cantSplit/>
          <w:ins w:id="382" w:author="Amy McDowell" w:date="2020-10-19T08:21:00Z"/>
        </w:trPr>
        <w:tc>
          <w:tcPr>
            <w:tcW w:w="4486" w:type="dxa"/>
            <w:vAlign w:val="center"/>
          </w:tcPr>
          <w:p w14:paraId="68C0A9CE" w14:textId="0A684148" w:rsidR="00D14375" w:rsidRDefault="00D14375" w:rsidP="00D14375">
            <w:pPr>
              <w:rPr>
                <w:ins w:id="383" w:author="Amy McDowell" w:date="2020-10-19T08:21:00Z"/>
                <w:rFonts w:ascii="Tahoma" w:hAnsi="Tahoma" w:cs="Tahoma"/>
                <w:szCs w:val="24"/>
              </w:rPr>
            </w:pPr>
            <w:ins w:id="384" w:author="Amy McDowell" w:date="2020-10-19T08:25:00Z">
              <w:r>
                <w:rPr>
                  <w:rFonts w:ascii="Tahoma" w:hAnsi="Tahoma" w:cs="Tahoma"/>
                  <w:szCs w:val="24"/>
                </w:rPr>
                <w:t>Henry Unger</w:t>
              </w:r>
            </w:ins>
          </w:p>
        </w:tc>
        <w:tc>
          <w:tcPr>
            <w:tcW w:w="5030" w:type="dxa"/>
            <w:vAlign w:val="center"/>
          </w:tcPr>
          <w:p w14:paraId="423F2E76" w14:textId="6EFE20FC" w:rsidR="00D14375" w:rsidRDefault="00D14375" w:rsidP="00D14375">
            <w:pPr>
              <w:rPr>
                <w:ins w:id="385" w:author="Amy McDowell" w:date="2020-10-19T08:21:00Z"/>
                <w:rFonts w:ascii="Tahoma" w:hAnsi="Tahoma" w:cs="Tahoma"/>
                <w:szCs w:val="24"/>
              </w:rPr>
            </w:pPr>
            <w:proofErr w:type="spellStart"/>
            <w:ins w:id="386" w:author="Amy McDowell" w:date="2020-10-19T08:25:00Z">
              <w:r>
                <w:rPr>
                  <w:rFonts w:ascii="Tahoma" w:hAnsi="Tahoma" w:cs="Tahoma"/>
                  <w:szCs w:val="24"/>
                </w:rPr>
                <w:t>Puls</w:t>
              </w:r>
            </w:ins>
            <w:r w:rsidR="00B45C94">
              <w:rPr>
                <w:rFonts w:ascii="Tahoma" w:hAnsi="Tahoma" w:cs="Tahoma"/>
                <w:szCs w:val="24"/>
              </w:rPr>
              <w:t>i</w:t>
            </w:r>
            <w:ins w:id="387" w:author="Amy McDowell" w:date="2020-10-19T08:25:00Z">
              <w:r>
                <w:rPr>
                  <w:rFonts w:ascii="Tahoma" w:hAnsi="Tahoma" w:cs="Tahoma"/>
                  <w:szCs w:val="24"/>
                </w:rPr>
                <w:t>am</w:t>
              </w:r>
            </w:ins>
            <w:proofErr w:type="spellEnd"/>
          </w:p>
        </w:tc>
      </w:tr>
      <w:tr w:rsidR="00D14375" w:rsidRPr="00306EEF" w14:paraId="10AC84B4" w14:textId="77777777" w:rsidTr="001E20DE">
        <w:trPr>
          <w:cantSplit/>
          <w:ins w:id="388" w:author="Amy McDowell" w:date="2020-10-19T08:21:00Z"/>
        </w:trPr>
        <w:tc>
          <w:tcPr>
            <w:tcW w:w="4486" w:type="dxa"/>
            <w:vAlign w:val="center"/>
          </w:tcPr>
          <w:p w14:paraId="0AA1D6BD" w14:textId="1019AFAA" w:rsidR="00D14375" w:rsidRDefault="00D14375" w:rsidP="00D14375">
            <w:pPr>
              <w:rPr>
                <w:ins w:id="389" w:author="Amy McDowell" w:date="2020-10-19T08:21:00Z"/>
                <w:rFonts w:ascii="Tahoma" w:hAnsi="Tahoma" w:cs="Tahoma"/>
                <w:szCs w:val="24"/>
              </w:rPr>
            </w:pPr>
            <w:ins w:id="390" w:author="Amy McDowell" w:date="2020-10-19T08:25:00Z">
              <w:r>
                <w:rPr>
                  <w:rFonts w:ascii="Tahoma" w:hAnsi="Tahoma" w:cs="Tahoma"/>
                  <w:szCs w:val="24"/>
                </w:rPr>
                <w:t xml:space="preserve">Ravi </w:t>
              </w:r>
              <w:proofErr w:type="spellStart"/>
              <w:r>
                <w:rPr>
                  <w:rFonts w:ascii="Tahoma" w:hAnsi="Tahoma" w:cs="Tahoma"/>
                  <w:szCs w:val="24"/>
                </w:rPr>
                <w:t>Valavandan</w:t>
              </w:r>
            </w:ins>
            <w:proofErr w:type="spellEnd"/>
          </w:p>
        </w:tc>
        <w:tc>
          <w:tcPr>
            <w:tcW w:w="5030" w:type="dxa"/>
            <w:vAlign w:val="center"/>
          </w:tcPr>
          <w:p w14:paraId="7DB7D67D" w14:textId="4474CE78" w:rsidR="00D14375" w:rsidRDefault="00D14375" w:rsidP="00D14375">
            <w:pPr>
              <w:rPr>
                <w:ins w:id="391" w:author="Amy McDowell" w:date="2020-10-19T08:21:00Z"/>
                <w:rFonts w:ascii="Tahoma" w:hAnsi="Tahoma" w:cs="Tahoma"/>
                <w:szCs w:val="24"/>
              </w:rPr>
            </w:pPr>
            <w:ins w:id="392" w:author="Amy McDowell" w:date="2020-10-19T08:25:00Z">
              <w:r>
                <w:rPr>
                  <w:rFonts w:ascii="Tahoma" w:hAnsi="Tahoma" w:cs="Tahoma"/>
                  <w:szCs w:val="24"/>
                </w:rPr>
                <w:t>City of Calgary AB CA</w:t>
              </w:r>
            </w:ins>
          </w:p>
        </w:tc>
      </w:tr>
      <w:tr w:rsidR="00D14375" w:rsidRPr="00306EEF" w14:paraId="3A87EEC2" w14:textId="77777777" w:rsidTr="001E20DE">
        <w:trPr>
          <w:cantSplit/>
          <w:ins w:id="393" w:author="Amy McDowell" w:date="2020-10-19T08:22:00Z"/>
        </w:trPr>
        <w:tc>
          <w:tcPr>
            <w:tcW w:w="4486" w:type="dxa"/>
            <w:vAlign w:val="center"/>
          </w:tcPr>
          <w:p w14:paraId="349600AC" w14:textId="5021B6E5" w:rsidR="00D14375" w:rsidRDefault="00D14375" w:rsidP="00D14375">
            <w:pPr>
              <w:rPr>
                <w:ins w:id="394" w:author="Amy McDowell" w:date="2020-10-19T08:22:00Z"/>
                <w:rFonts w:ascii="Tahoma" w:hAnsi="Tahoma" w:cs="Tahoma"/>
                <w:szCs w:val="24"/>
              </w:rPr>
            </w:pPr>
            <w:ins w:id="395" w:author="Amy McDowell" w:date="2020-10-19T08:25:00Z">
              <w:r>
                <w:rPr>
                  <w:rFonts w:ascii="Tahoma" w:hAnsi="Tahoma" w:cs="Tahoma"/>
                  <w:szCs w:val="24"/>
                </w:rPr>
                <w:t xml:space="preserve">Michael </w:t>
              </w:r>
              <w:proofErr w:type="spellStart"/>
              <w:r>
                <w:rPr>
                  <w:rFonts w:ascii="Tahoma" w:hAnsi="Tahoma" w:cs="Tahoma"/>
                  <w:szCs w:val="24"/>
                </w:rPr>
                <w:t>Vislocky</w:t>
              </w:r>
            </w:ins>
            <w:proofErr w:type="spellEnd"/>
          </w:p>
        </w:tc>
        <w:tc>
          <w:tcPr>
            <w:tcW w:w="5030" w:type="dxa"/>
            <w:vAlign w:val="center"/>
          </w:tcPr>
          <w:p w14:paraId="79A498D4" w14:textId="38725F36" w:rsidR="00D14375" w:rsidRDefault="00D14375" w:rsidP="00D14375">
            <w:pPr>
              <w:rPr>
                <w:ins w:id="396" w:author="Amy McDowell" w:date="2020-10-19T08:22:00Z"/>
                <w:rFonts w:ascii="Tahoma" w:hAnsi="Tahoma" w:cs="Tahoma"/>
                <w:szCs w:val="24"/>
              </w:rPr>
            </w:pPr>
            <w:ins w:id="397" w:author="Amy McDowell" w:date="2020-10-19T08:25:00Z">
              <w:r>
                <w:rPr>
                  <w:rFonts w:ascii="Tahoma" w:hAnsi="Tahoma" w:cs="Tahoma"/>
                  <w:szCs w:val="24"/>
                </w:rPr>
                <w:t>Network Orange Inc</w:t>
              </w:r>
            </w:ins>
          </w:p>
        </w:tc>
      </w:tr>
      <w:tr w:rsidR="00D14375" w:rsidRPr="00306EEF" w14:paraId="17F68BEA" w14:textId="77777777" w:rsidTr="001E20DE">
        <w:trPr>
          <w:cantSplit/>
          <w:ins w:id="398" w:author="Amy McDowell" w:date="2020-10-19T08:22:00Z"/>
        </w:trPr>
        <w:tc>
          <w:tcPr>
            <w:tcW w:w="4486" w:type="dxa"/>
            <w:vAlign w:val="center"/>
          </w:tcPr>
          <w:p w14:paraId="31092D12" w14:textId="16BB634D" w:rsidR="00D14375" w:rsidRDefault="00D14375" w:rsidP="00D14375">
            <w:pPr>
              <w:rPr>
                <w:ins w:id="399" w:author="Amy McDowell" w:date="2020-10-19T08:22:00Z"/>
                <w:rFonts w:ascii="Tahoma" w:hAnsi="Tahoma" w:cs="Tahoma"/>
                <w:szCs w:val="24"/>
              </w:rPr>
            </w:pPr>
            <w:ins w:id="400" w:author="Amy McDowell" w:date="2020-10-19T08:25:00Z">
              <w:r>
                <w:rPr>
                  <w:rFonts w:ascii="Tahoma" w:hAnsi="Tahoma" w:cs="Tahoma"/>
                  <w:szCs w:val="24"/>
                </w:rPr>
                <w:t xml:space="preserve">Lisa </w:t>
              </w:r>
              <w:proofErr w:type="spellStart"/>
              <w:r>
                <w:rPr>
                  <w:rFonts w:ascii="Tahoma" w:hAnsi="Tahoma" w:cs="Tahoma"/>
                  <w:szCs w:val="24"/>
                </w:rPr>
                <w:t>Wirtanen</w:t>
              </w:r>
            </w:ins>
            <w:proofErr w:type="spellEnd"/>
          </w:p>
        </w:tc>
        <w:tc>
          <w:tcPr>
            <w:tcW w:w="5030" w:type="dxa"/>
            <w:vAlign w:val="center"/>
          </w:tcPr>
          <w:p w14:paraId="4812E561" w14:textId="2DDD3BCB" w:rsidR="00D14375" w:rsidRDefault="00D14375" w:rsidP="00D14375">
            <w:pPr>
              <w:rPr>
                <w:ins w:id="401" w:author="Amy McDowell" w:date="2020-10-19T08:22:00Z"/>
                <w:rFonts w:ascii="Tahoma" w:hAnsi="Tahoma" w:cs="Tahoma"/>
                <w:szCs w:val="24"/>
              </w:rPr>
            </w:pPr>
            <w:ins w:id="402" w:author="Amy McDowell" w:date="2020-10-19T08:25:00Z">
              <w:r>
                <w:rPr>
                  <w:rFonts w:ascii="Tahoma" w:hAnsi="Tahoma" w:cs="Tahoma"/>
                  <w:szCs w:val="24"/>
                </w:rPr>
                <w:t>AT&amp;T</w:t>
              </w:r>
            </w:ins>
          </w:p>
        </w:tc>
      </w:tr>
      <w:tr w:rsidR="005D081E" w:rsidRPr="00306EEF" w14:paraId="4A31C134" w14:textId="77777777" w:rsidTr="001E20DE">
        <w:trPr>
          <w:cantSplit/>
          <w:ins w:id="403" w:author="Amy McDowell" w:date="2020-10-19T08:23:00Z"/>
        </w:trPr>
        <w:tc>
          <w:tcPr>
            <w:tcW w:w="4486" w:type="dxa"/>
            <w:vAlign w:val="center"/>
          </w:tcPr>
          <w:p w14:paraId="3B6EEC51" w14:textId="56733737" w:rsidR="005D081E" w:rsidRDefault="005D081E" w:rsidP="00F31253">
            <w:pPr>
              <w:rPr>
                <w:ins w:id="404" w:author="Amy McDowell" w:date="2020-10-19T08:23:00Z"/>
                <w:rFonts w:ascii="Tahoma" w:hAnsi="Tahoma" w:cs="Tahoma"/>
                <w:szCs w:val="24"/>
              </w:rPr>
            </w:pPr>
          </w:p>
        </w:tc>
        <w:tc>
          <w:tcPr>
            <w:tcW w:w="5030" w:type="dxa"/>
            <w:vAlign w:val="center"/>
          </w:tcPr>
          <w:p w14:paraId="296CB392" w14:textId="271C88F2" w:rsidR="005D081E" w:rsidRDefault="005D081E" w:rsidP="00F31253">
            <w:pPr>
              <w:rPr>
                <w:ins w:id="405" w:author="Amy McDowell" w:date="2020-10-19T08:23:00Z"/>
                <w:rFonts w:ascii="Tahoma" w:hAnsi="Tahoma" w:cs="Tahoma"/>
                <w:szCs w:val="24"/>
              </w:rPr>
            </w:pPr>
          </w:p>
        </w:tc>
      </w:tr>
    </w:tbl>
    <w:p w14:paraId="5DD204C3" w14:textId="77777777" w:rsidR="00F31253" w:rsidRPr="00306EEF" w:rsidRDefault="00F31253" w:rsidP="00F31253">
      <w:pPr>
        <w:rPr>
          <w:rFonts w:ascii="Tahoma" w:hAnsi="Tahoma" w:cs="Tahoma"/>
          <w:color w:val="FF0000"/>
          <w:szCs w:val="24"/>
        </w:rPr>
      </w:pPr>
    </w:p>
    <w:p w14:paraId="5D0DA519" w14:textId="77777777" w:rsidR="00B90D8D" w:rsidRDefault="00B90D8D">
      <w:pPr>
        <w:rPr>
          <w:rFonts w:ascii="Tahoma" w:hAnsi="Tahoma" w:cs="Tahoma"/>
          <w:b/>
          <w:szCs w:val="24"/>
        </w:rPr>
      </w:pPr>
      <w:r>
        <w:rPr>
          <w:rFonts w:ascii="Tahoma" w:hAnsi="Tahoma" w:cs="Tahoma"/>
          <w:b/>
          <w:szCs w:val="24"/>
        </w:rPr>
        <w:br w:type="page"/>
      </w:r>
    </w:p>
    <w:p w14:paraId="6F839E60" w14:textId="77777777" w:rsidR="00F31253" w:rsidRPr="00306EEF" w:rsidRDefault="00F31253" w:rsidP="00F31253">
      <w:pPr>
        <w:pStyle w:val="BodyText"/>
        <w:rPr>
          <w:rFonts w:ascii="Tahoma" w:hAnsi="Tahoma" w:cs="Tahoma"/>
          <w:b/>
          <w:szCs w:val="24"/>
        </w:rPr>
      </w:pPr>
      <w:r w:rsidRPr="00306EEF">
        <w:rPr>
          <w:rFonts w:ascii="Tahoma" w:hAnsi="Tahoma" w:cs="Tahoma"/>
          <w:b/>
          <w:szCs w:val="24"/>
        </w:rPr>
        <w:lastRenderedPageBreak/>
        <w:t>Special Acknowledgements:</w:t>
      </w:r>
    </w:p>
    <w:p w14:paraId="275FB11A" w14:textId="77777777" w:rsidR="00F31253" w:rsidRPr="00306EEF" w:rsidRDefault="00F31253" w:rsidP="00F31253">
      <w:pPr>
        <w:pStyle w:val="BodyText"/>
        <w:rPr>
          <w:rFonts w:ascii="Tahoma" w:hAnsi="Tahoma" w:cs="Tahoma"/>
          <w:szCs w:val="24"/>
        </w:rPr>
      </w:pPr>
      <w:r w:rsidRPr="00306EEF">
        <w:rPr>
          <w:rFonts w:ascii="Tahoma" w:hAnsi="Tahoma" w:cs="Tahoma"/>
          <w:szCs w:val="24"/>
        </w:rPr>
        <w:t>Delaine Arnold, ENP, Committee Resource Manager, has facilitated the production of this document through the prescribed approval process.</w:t>
      </w:r>
    </w:p>
    <w:p w14:paraId="1D19FF66" w14:textId="77777777" w:rsidR="00F31253" w:rsidRPr="00306EEF" w:rsidRDefault="00F31253" w:rsidP="00F31253">
      <w:pPr>
        <w:pStyle w:val="BodyText"/>
        <w:rPr>
          <w:rFonts w:ascii="Tahoma" w:hAnsi="Tahoma" w:cs="Tahoma"/>
          <w:szCs w:val="24"/>
        </w:rPr>
      </w:pPr>
      <w:r w:rsidRPr="00306EEF">
        <w:rPr>
          <w:rFonts w:ascii="Tahoma" w:hAnsi="Tahoma" w:cs="Tahoma"/>
          <w:color w:val="FF0000"/>
          <w:szCs w:val="24"/>
        </w:rPr>
        <w:t>[Additional names and description of reasons for acknowledgement]</w:t>
      </w:r>
    </w:p>
    <w:p w14:paraId="0967B470" w14:textId="77777777" w:rsidR="00F31253" w:rsidRPr="00306EEF" w:rsidRDefault="00F31253" w:rsidP="00F31253">
      <w:pPr>
        <w:pStyle w:val="BodyText"/>
        <w:spacing w:after="0"/>
        <w:rPr>
          <w:rFonts w:ascii="Tahoma" w:hAnsi="Tahoma" w:cs="Tahoma"/>
          <w:szCs w:val="24"/>
        </w:rPr>
      </w:pPr>
      <w:r w:rsidRPr="00306EEF">
        <w:rPr>
          <w:rFonts w:ascii="Tahoma" w:hAnsi="Tahoma" w:cs="Tahoma"/>
          <w:szCs w:val="24"/>
        </w:rPr>
        <w:t>The</w:t>
      </w:r>
      <w:r w:rsidR="00B90D8D">
        <w:rPr>
          <w:rFonts w:ascii="Tahoma" w:hAnsi="Tahoma" w:cs="Tahoma"/>
          <w:szCs w:val="24"/>
        </w:rPr>
        <w:t xml:space="preserve"> EIDO JSON </w:t>
      </w:r>
      <w:r w:rsidRPr="00306EEF">
        <w:rPr>
          <w:rFonts w:ascii="Tahoma" w:hAnsi="Tahoma" w:cs="Tahoma"/>
          <w:szCs w:val="24"/>
        </w:rPr>
        <w:t>Working Group is part of the NENA Development Group that is led by:</w:t>
      </w:r>
    </w:p>
    <w:p w14:paraId="6A81F1FE" w14:textId="77777777" w:rsidR="00F31253" w:rsidRPr="00306EEF" w:rsidRDefault="00F31253" w:rsidP="00782121">
      <w:pPr>
        <w:pStyle w:val="BodyText"/>
        <w:numPr>
          <w:ilvl w:val="0"/>
          <w:numId w:val="10"/>
        </w:numPr>
        <w:spacing w:after="0"/>
        <w:rPr>
          <w:rFonts w:ascii="Tahoma" w:hAnsi="Tahoma" w:cs="Tahoma"/>
          <w:szCs w:val="24"/>
        </w:rPr>
      </w:pPr>
      <w:r w:rsidRPr="00306EEF">
        <w:rPr>
          <w:rFonts w:ascii="Tahoma" w:hAnsi="Tahoma" w:cs="Tahoma"/>
          <w:szCs w:val="24"/>
        </w:rPr>
        <w:t xml:space="preserve">Pete </w:t>
      </w:r>
      <w:proofErr w:type="spellStart"/>
      <w:r w:rsidRPr="00306EEF">
        <w:rPr>
          <w:rFonts w:ascii="Tahoma" w:hAnsi="Tahoma" w:cs="Tahoma"/>
          <w:szCs w:val="24"/>
        </w:rPr>
        <w:t>Eggimann</w:t>
      </w:r>
      <w:proofErr w:type="spellEnd"/>
      <w:r w:rsidRPr="00306EEF">
        <w:rPr>
          <w:rFonts w:ascii="Tahoma" w:hAnsi="Tahoma" w:cs="Tahoma"/>
          <w:szCs w:val="24"/>
        </w:rPr>
        <w:t>, ENP, and Jim Shepard, ENP, Development Steering Council Co-Chairs</w:t>
      </w:r>
    </w:p>
    <w:p w14:paraId="162D9E27" w14:textId="77777777" w:rsidR="00F31253" w:rsidRPr="00306EEF" w:rsidRDefault="00B90D8D" w:rsidP="00782121">
      <w:pPr>
        <w:pStyle w:val="BodyText"/>
        <w:numPr>
          <w:ilvl w:val="0"/>
          <w:numId w:val="10"/>
        </w:numPr>
        <w:spacing w:after="0"/>
        <w:rPr>
          <w:rFonts w:ascii="Tahoma" w:hAnsi="Tahoma" w:cs="Tahoma"/>
          <w:szCs w:val="24"/>
        </w:rPr>
      </w:pPr>
      <w:r>
        <w:rPr>
          <w:rFonts w:ascii="Tahoma" w:hAnsi="Tahoma" w:cs="Tahoma"/>
          <w:szCs w:val="24"/>
        </w:rPr>
        <w:t xml:space="preserve">Brandon </w:t>
      </w:r>
      <w:proofErr w:type="spellStart"/>
      <w:r>
        <w:rPr>
          <w:rFonts w:ascii="Tahoma" w:hAnsi="Tahoma" w:cs="Tahoma"/>
          <w:szCs w:val="24"/>
        </w:rPr>
        <w:t>Abley</w:t>
      </w:r>
      <w:proofErr w:type="spellEnd"/>
      <w:r w:rsidR="00F31253" w:rsidRPr="00306EEF">
        <w:rPr>
          <w:rFonts w:ascii="Tahoma" w:hAnsi="Tahoma" w:cs="Tahoma"/>
          <w:szCs w:val="24"/>
        </w:rPr>
        <w:t>, ENP, Technical Issues Director</w:t>
      </w:r>
    </w:p>
    <w:p w14:paraId="6F1901D3" w14:textId="77777777" w:rsidR="00F31253" w:rsidRPr="00306EEF" w:rsidRDefault="00B90D8D" w:rsidP="00782121">
      <w:pPr>
        <w:pStyle w:val="BodyText"/>
        <w:numPr>
          <w:ilvl w:val="0"/>
          <w:numId w:val="10"/>
        </w:numPr>
        <w:spacing w:after="0"/>
        <w:rPr>
          <w:rFonts w:ascii="Tahoma" w:hAnsi="Tahoma" w:cs="Tahoma"/>
          <w:szCs w:val="24"/>
        </w:rPr>
      </w:pPr>
      <w:r>
        <w:rPr>
          <w:rFonts w:ascii="Tahoma" w:hAnsi="Tahoma" w:cs="Tahoma"/>
          <w:szCs w:val="24"/>
        </w:rPr>
        <w:t>April Heinze</w:t>
      </w:r>
      <w:r w:rsidR="00F31253" w:rsidRPr="00306EEF">
        <w:rPr>
          <w:rFonts w:ascii="Tahoma" w:hAnsi="Tahoma" w:cs="Tahoma"/>
          <w:szCs w:val="24"/>
        </w:rPr>
        <w:t>, ENP, PSAP Operations Director</w:t>
      </w:r>
    </w:p>
    <w:bookmarkEnd w:id="207"/>
    <w:p w14:paraId="2D67FCAE" w14:textId="77777777" w:rsidR="0062178A" w:rsidRPr="00306EEF" w:rsidRDefault="0062178A" w:rsidP="001C3F5C">
      <w:pPr>
        <w:rPr>
          <w:rFonts w:ascii="Tahoma" w:hAnsi="Tahoma" w:cs="Tahoma"/>
          <w:color w:val="FF0000"/>
          <w:szCs w:val="24"/>
        </w:rPr>
      </w:pPr>
    </w:p>
    <w:sectPr w:rsidR="0062178A" w:rsidRPr="00306EEF" w:rsidSect="00546115">
      <w:pgSz w:w="12240" w:h="15840"/>
      <w:pgMar w:top="720" w:right="1080" w:bottom="108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C24B2" w14:textId="77777777" w:rsidR="00CA3B37" w:rsidRDefault="00CA3B37" w:rsidP="00573339">
      <w:r>
        <w:separator/>
      </w:r>
    </w:p>
  </w:endnote>
  <w:endnote w:type="continuationSeparator" w:id="0">
    <w:p w14:paraId="1627605C" w14:textId="77777777" w:rsidR="00CA3B37" w:rsidRDefault="00CA3B37" w:rsidP="00573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2CCDA" w14:textId="77777777" w:rsidR="00AC1AF8" w:rsidRDefault="00AC1A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42B9BA83" w14:textId="77777777" w:rsidR="00AC1AF8" w:rsidRDefault="00AC1A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344C5" w14:textId="77777777" w:rsidR="00AC1AF8" w:rsidRDefault="00AC1AF8" w:rsidP="00536414">
    <w:pPr>
      <w:pStyle w:val="Footer"/>
      <w:ind w:right="360"/>
      <w:rPr>
        <w:rFonts w:ascii="Tahoma" w:hAnsi="Tahoma" w:cs="Tahoma"/>
        <w:color w:val="FF0000"/>
        <w:szCs w:val="24"/>
      </w:rPr>
    </w:pPr>
  </w:p>
  <w:p w14:paraId="3161EDB8" w14:textId="65810D66" w:rsidR="00AC1AF8" w:rsidRPr="00705108" w:rsidRDefault="00AC1AF8" w:rsidP="00B86E7B">
    <w:pPr>
      <w:pStyle w:val="Footer"/>
      <w:tabs>
        <w:tab w:val="clear" w:pos="8640"/>
        <w:tab w:val="right" w:pos="13500"/>
      </w:tabs>
      <w:ind w:right="360"/>
      <w:rPr>
        <w:rFonts w:ascii="Tahoma" w:hAnsi="Tahoma" w:cs="Tahoma"/>
      </w:rPr>
    </w:pPr>
    <w:r w:rsidRPr="00705108">
      <w:rPr>
        <w:rFonts w:ascii="Tahoma" w:hAnsi="Tahoma" w:cs="Tahoma"/>
        <w:color w:val="FF0000"/>
        <w:szCs w:val="24"/>
      </w:rPr>
      <w:t>[</w:t>
    </w:r>
    <w:r w:rsidRPr="00705108">
      <w:rPr>
        <w:rFonts w:ascii="Tahoma" w:hAnsi="Tahoma" w:cs="Tahoma"/>
        <w:color w:val="FF0000"/>
      </w:rPr>
      <w:t>MM/DD/YYYY</w:t>
    </w:r>
    <w:r w:rsidRPr="00705108">
      <w:rPr>
        <w:rFonts w:ascii="Tahoma" w:hAnsi="Tahoma" w:cs="Tahoma"/>
        <w:color w:val="FF0000"/>
        <w:szCs w:val="24"/>
      </w:rPr>
      <w:t>]</w:t>
    </w:r>
    <w:r w:rsidRPr="00705108">
      <w:rPr>
        <w:rFonts w:ascii="Tahoma" w:hAnsi="Tahoma" w:cs="Tahoma"/>
        <w:color w:val="FF0000"/>
        <w:szCs w:val="24"/>
      </w:rPr>
      <w:tab/>
    </w:r>
    <w:r w:rsidRPr="00705108">
      <w:rPr>
        <w:rFonts w:ascii="Tahoma" w:hAnsi="Tahoma" w:cs="Tahoma"/>
      </w:rPr>
      <w:tab/>
      <w:t xml:space="preserve">Page </w:t>
    </w:r>
    <w:r w:rsidRPr="00705108">
      <w:rPr>
        <w:rStyle w:val="PageNumber"/>
        <w:rFonts w:ascii="Tahoma" w:hAnsi="Tahoma" w:cs="Tahoma"/>
      </w:rPr>
      <w:fldChar w:fldCharType="begin"/>
    </w:r>
    <w:r w:rsidRPr="00705108">
      <w:rPr>
        <w:rStyle w:val="PageNumber"/>
        <w:rFonts w:ascii="Tahoma" w:hAnsi="Tahoma" w:cs="Tahoma"/>
      </w:rPr>
      <w:instrText xml:space="preserve"> PAGE </w:instrText>
    </w:r>
    <w:r w:rsidRPr="00705108">
      <w:rPr>
        <w:rStyle w:val="PageNumber"/>
        <w:rFonts w:ascii="Tahoma" w:hAnsi="Tahoma" w:cs="Tahoma"/>
      </w:rPr>
      <w:fldChar w:fldCharType="separate"/>
    </w:r>
    <w:r>
      <w:rPr>
        <w:rStyle w:val="PageNumber"/>
        <w:rFonts w:ascii="Tahoma" w:hAnsi="Tahoma" w:cs="Tahoma"/>
        <w:noProof/>
      </w:rPr>
      <w:t>54</w:t>
    </w:r>
    <w:r w:rsidRPr="00705108">
      <w:rPr>
        <w:rStyle w:val="PageNumber"/>
        <w:rFonts w:ascii="Tahoma" w:hAnsi="Tahoma" w:cs="Tahoma"/>
      </w:rPr>
      <w:fldChar w:fldCharType="end"/>
    </w:r>
    <w:r w:rsidRPr="00705108">
      <w:rPr>
        <w:rStyle w:val="PageNumber"/>
        <w:rFonts w:ascii="Tahoma" w:hAnsi="Tahoma" w:cs="Tahoma"/>
      </w:rPr>
      <w:t xml:space="preserve"> of </w:t>
    </w:r>
    <w:r w:rsidRPr="00705108">
      <w:rPr>
        <w:rStyle w:val="PageNumber"/>
        <w:rFonts w:ascii="Tahoma" w:hAnsi="Tahoma" w:cs="Tahoma"/>
      </w:rPr>
      <w:fldChar w:fldCharType="begin"/>
    </w:r>
    <w:r w:rsidRPr="00705108">
      <w:rPr>
        <w:rStyle w:val="PageNumber"/>
        <w:rFonts w:ascii="Tahoma" w:hAnsi="Tahoma" w:cs="Tahoma"/>
      </w:rPr>
      <w:instrText xml:space="preserve"> NUMPAGES </w:instrText>
    </w:r>
    <w:r w:rsidRPr="00705108">
      <w:rPr>
        <w:rStyle w:val="PageNumber"/>
        <w:rFonts w:ascii="Tahoma" w:hAnsi="Tahoma" w:cs="Tahoma"/>
      </w:rPr>
      <w:fldChar w:fldCharType="separate"/>
    </w:r>
    <w:r>
      <w:rPr>
        <w:rStyle w:val="PageNumber"/>
        <w:rFonts w:ascii="Tahoma" w:hAnsi="Tahoma" w:cs="Tahoma"/>
        <w:noProof/>
      </w:rPr>
      <w:t>83</w:t>
    </w:r>
    <w:r w:rsidRPr="00705108">
      <w:rPr>
        <w:rStyle w:val="PageNumber"/>
        <w:rFonts w:ascii="Tahoma" w:hAnsi="Tahoma" w:cs="Tahoma"/>
      </w:rPr>
      <w:fldChar w:fldCharType="end"/>
    </w:r>
  </w:p>
  <w:p w14:paraId="14E96F82" w14:textId="3F835C28" w:rsidR="00AC1AF8" w:rsidRPr="00705108" w:rsidRDefault="00AC1AF8" w:rsidP="00B86E7B">
    <w:pPr>
      <w:pStyle w:val="Footer"/>
      <w:tabs>
        <w:tab w:val="center" w:pos="4680"/>
        <w:tab w:val="left" w:pos="6790"/>
      </w:tabs>
      <w:ind w:right="360"/>
      <w:jc w:val="center"/>
      <w:rPr>
        <w:rFonts w:ascii="Tahoma" w:hAnsi="Tahoma" w:cs="Tahoma"/>
      </w:rPr>
    </w:pPr>
    <w:r w:rsidRPr="00705108">
      <w:rPr>
        <w:rFonts w:ascii="Tahoma" w:hAnsi="Tahoma" w:cs="Tahoma"/>
        <w:noProof/>
      </w:rPr>
      <w:drawing>
        <wp:inline distT="0" distB="0" distL="0" distR="0" wp14:anchorId="1F5DF90F" wp14:editId="73288392">
          <wp:extent cx="828827" cy="394263"/>
          <wp:effectExtent l="0" t="0" r="0" b="635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5A678286" w14:textId="77777777" w:rsidR="00AC1AF8" w:rsidRPr="00705108" w:rsidRDefault="00AC1AF8" w:rsidP="00160C4A">
    <w:pPr>
      <w:tabs>
        <w:tab w:val="left" w:pos="72"/>
        <w:tab w:val="left" w:pos="102"/>
        <w:tab w:val="left" w:pos="720"/>
        <w:tab w:val="left" w:pos="1440"/>
        <w:tab w:val="right" w:pos="8742"/>
        <w:tab w:val="left" w:pos="9360"/>
      </w:tabs>
      <w:jc w:val="center"/>
      <w:rPr>
        <w:rFonts w:ascii="Tahoma" w:hAnsi="Tahoma" w:cs="Tahoma"/>
        <w:b/>
      </w:rPr>
    </w:pPr>
    <w:r w:rsidRPr="00705108">
      <w:rPr>
        <w:rFonts w:ascii="Tahoma" w:hAnsi="Tahoma" w:cs="Tahoma"/>
        <w:b/>
        <w:i/>
        <w:iCs/>
        <w:color w:val="FF0000"/>
      </w:rPr>
      <w:t xml:space="preserve">© Copyright </w:t>
    </w:r>
    <w:r w:rsidRPr="00705108">
      <w:rPr>
        <w:rFonts w:ascii="Tahoma" w:hAnsi="Tahoma" w:cs="Tahoma"/>
        <w:b/>
        <w:i/>
        <w:iCs/>
        <w:color w:val="FF0000"/>
        <w:highlight w:val="yellow"/>
      </w:rPr>
      <w:t>YYYY</w:t>
    </w:r>
    <w:r w:rsidRPr="00705108">
      <w:rPr>
        <w:rFonts w:ascii="Tahoma" w:hAnsi="Tahoma" w:cs="Tahoma"/>
        <w:b/>
        <w:i/>
        <w:iCs/>
        <w:color w:val="FF0000"/>
      </w:rPr>
      <w:t xml:space="preserve"> National Emergency Number Association,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DDFB6" w14:textId="77777777" w:rsidR="00AC1AF8" w:rsidRDefault="00AC1AF8">
    <w:pPr>
      <w:pStyle w:val="Footer"/>
      <w:jc w:val="center"/>
    </w:pPr>
    <w:r>
      <w:rPr>
        <w:noProof/>
      </w:rPr>
      <w:drawing>
        <wp:inline distT="0" distB="0" distL="0" distR="0" wp14:anchorId="3399C0B0" wp14:editId="2C81E5FF">
          <wp:extent cx="828827" cy="394263"/>
          <wp:effectExtent l="0" t="0" r="0" b="635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0B2C18C5" w14:textId="77777777" w:rsidR="00AC1AF8" w:rsidRPr="007A05D8" w:rsidRDefault="00AC1AF8" w:rsidP="00160C4A">
    <w:pPr>
      <w:tabs>
        <w:tab w:val="left" w:pos="72"/>
        <w:tab w:val="left" w:pos="102"/>
        <w:tab w:val="left" w:pos="720"/>
        <w:tab w:val="left" w:pos="1440"/>
        <w:tab w:val="right" w:pos="8742"/>
        <w:tab w:val="left" w:pos="9360"/>
      </w:tabs>
      <w:jc w:val="center"/>
      <w:rPr>
        <w:b/>
      </w:rPr>
    </w:pPr>
    <w:r>
      <w:rPr>
        <w:b/>
        <w:i/>
        <w:iCs/>
        <w:color w:val="FF0000"/>
      </w:rPr>
      <w:t xml:space="preserve">© </w:t>
    </w:r>
    <w:r w:rsidRPr="006D5A9D">
      <w:rPr>
        <w:b/>
        <w:i/>
        <w:iCs/>
        <w:color w:val="FF0000"/>
      </w:rPr>
      <w:t xml:space="preserve">Copyright </w:t>
    </w:r>
    <w:r w:rsidRPr="00763E70">
      <w:rPr>
        <w:b/>
        <w:i/>
        <w:iCs/>
        <w:color w:val="FF0000"/>
        <w:highlight w:val="yellow"/>
      </w:rPr>
      <w:t>YYYY</w:t>
    </w:r>
    <w:r w:rsidRPr="006D5A9D">
      <w:rPr>
        <w:b/>
        <w:i/>
        <w:iCs/>
        <w:color w:val="FF0000"/>
      </w:rPr>
      <w:t xml:space="preserve"> National Emergency Number Association,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F65F8" w14:textId="77777777" w:rsidR="00AC1AF8" w:rsidRDefault="00AC1AF8" w:rsidP="00D53D72">
    <w:pPr>
      <w:pStyle w:val="Footer"/>
      <w:ind w:right="360"/>
      <w:rPr>
        <w:rFonts w:ascii="Tahoma" w:hAnsi="Tahoma" w:cs="Tahoma"/>
        <w:color w:val="FF0000"/>
        <w:szCs w:val="24"/>
      </w:rPr>
    </w:pPr>
  </w:p>
  <w:p w14:paraId="0207DD53" w14:textId="66E97E8C" w:rsidR="00AC1AF8" w:rsidRPr="00705108" w:rsidRDefault="00AC1AF8" w:rsidP="00D53D72">
    <w:pPr>
      <w:pStyle w:val="Footer"/>
      <w:tabs>
        <w:tab w:val="clear" w:pos="8640"/>
        <w:tab w:val="right" w:pos="13500"/>
      </w:tabs>
      <w:ind w:right="360"/>
      <w:rPr>
        <w:rFonts w:ascii="Tahoma" w:hAnsi="Tahoma" w:cs="Tahoma"/>
      </w:rPr>
    </w:pPr>
    <w:r w:rsidRPr="00705108">
      <w:rPr>
        <w:rFonts w:ascii="Tahoma" w:hAnsi="Tahoma" w:cs="Tahoma"/>
        <w:color w:val="FF0000"/>
        <w:szCs w:val="24"/>
      </w:rPr>
      <w:t>[</w:t>
    </w:r>
    <w:r w:rsidRPr="00705108">
      <w:rPr>
        <w:rFonts w:ascii="Tahoma" w:hAnsi="Tahoma" w:cs="Tahoma"/>
        <w:color w:val="FF0000"/>
      </w:rPr>
      <w:t>MM/DD/YYYY</w:t>
    </w:r>
    <w:r w:rsidRPr="00705108">
      <w:rPr>
        <w:rFonts w:ascii="Tahoma" w:hAnsi="Tahoma" w:cs="Tahoma"/>
        <w:color w:val="FF0000"/>
        <w:szCs w:val="24"/>
      </w:rPr>
      <w:t>]</w:t>
    </w:r>
    <w:r w:rsidRPr="00705108">
      <w:rPr>
        <w:rFonts w:ascii="Tahoma" w:hAnsi="Tahoma" w:cs="Tahoma"/>
        <w:color w:val="FF0000"/>
        <w:szCs w:val="24"/>
      </w:rPr>
      <w:tab/>
    </w:r>
    <w:r w:rsidRPr="00705108">
      <w:rPr>
        <w:rFonts w:ascii="Tahoma" w:hAnsi="Tahoma" w:cs="Tahoma"/>
      </w:rPr>
      <w:tab/>
      <w:t xml:space="preserve">Page </w:t>
    </w:r>
    <w:r w:rsidRPr="00705108">
      <w:rPr>
        <w:rStyle w:val="PageNumber"/>
        <w:rFonts w:ascii="Tahoma" w:hAnsi="Tahoma" w:cs="Tahoma"/>
      </w:rPr>
      <w:fldChar w:fldCharType="begin"/>
    </w:r>
    <w:r w:rsidRPr="00705108">
      <w:rPr>
        <w:rStyle w:val="PageNumber"/>
        <w:rFonts w:ascii="Tahoma" w:hAnsi="Tahoma" w:cs="Tahoma"/>
      </w:rPr>
      <w:instrText xml:space="preserve"> PAGE </w:instrText>
    </w:r>
    <w:r w:rsidRPr="00705108">
      <w:rPr>
        <w:rStyle w:val="PageNumber"/>
        <w:rFonts w:ascii="Tahoma" w:hAnsi="Tahoma" w:cs="Tahoma"/>
      </w:rPr>
      <w:fldChar w:fldCharType="separate"/>
    </w:r>
    <w:r>
      <w:rPr>
        <w:rStyle w:val="PageNumber"/>
        <w:rFonts w:ascii="Tahoma" w:hAnsi="Tahoma" w:cs="Tahoma"/>
        <w:noProof/>
      </w:rPr>
      <w:t>81</w:t>
    </w:r>
    <w:r w:rsidRPr="00705108">
      <w:rPr>
        <w:rStyle w:val="PageNumber"/>
        <w:rFonts w:ascii="Tahoma" w:hAnsi="Tahoma" w:cs="Tahoma"/>
      </w:rPr>
      <w:fldChar w:fldCharType="end"/>
    </w:r>
    <w:r w:rsidRPr="00705108">
      <w:rPr>
        <w:rStyle w:val="PageNumber"/>
        <w:rFonts w:ascii="Tahoma" w:hAnsi="Tahoma" w:cs="Tahoma"/>
      </w:rPr>
      <w:t xml:space="preserve"> of </w:t>
    </w:r>
    <w:r w:rsidRPr="00705108">
      <w:rPr>
        <w:rStyle w:val="PageNumber"/>
        <w:rFonts w:ascii="Tahoma" w:hAnsi="Tahoma" w:cs="Tahoma"/>
      </w:rPr>
      <w:fldChar w:fldCharType="begin"/>
    </w:r>
    <w:r w:rsidRPr="00705108">
      <w:rPr>
        <w:rStyle w:val="PageNumber"/>
        <w:rFonts w:ascii="Tahoma" w:hAnsi="Tahoma" w:cs="Tahoma"/>
      </w:rPr>
      <w:instrText xml:space="preserve"> NUMPAGES </w:instrText>
    </w:r>
    <w:r w:rsidRPr="00705108">
      <w:rPr>
        <w:rStyle w:val="PageNumber"/>
        <w:rFonts w:ascii="Tahoma" w:hAnsi="Tahoma" w:cs="Tahoma"/>
      </w:rPr>
      <w:fldChar w:fldCharType="separate"/>
    </w:r>
    <w:r>
      <w:rPr>
        <w:rStyle w:val="PageNumber"/>
        <w:rFonts w:ascii="Tahoma" w:hAnsi="Tahoma" w:cs="Tahoma"/>
        <w:noProof/>
      </w:rPr>
      <w:t>83</w:t>
    </w:r>
    <w:r w:rsidRPr="00705108">
      <w:rPr>
        <w:rStyle w:val="PageNumber"/>
        <w:rFonts w:ascii="Tahoma" w:hAnsi="Tahoma" w:cs="Tahoma"/>
      </w:rPr>
      <w:fldChar w:fldCharType="end"/>
    </w:r>
  </w:p>
  <w:p w14:paraId="02C260F1" w14:textId="77777777" w:rsidR="00AC1AF8" w:rsidRPr="00705108" w:rsidRDefault="00AC1AF8" w:rsidP="00D53D72">
    <w:pPr>
      <w:pStyle w:val="Footer"/>
      <w:tabs>
        <w:tab w:val="center" w:pos="4680"/>
        <w:tab w:val="left" w:pos="6790"/>
      </w:tabs>
      <w:ind w:right="360"/>
      <w:jc w:val="center"/>
      <w:rPr>
        <w:rFonts w:ascii="Tahoma" w:hAnsi="Tahoma" w:cs="Tahoma"/>
      </w:rPr>
    </w:pPr>
    <w:r w:rsidRPr="00705108">
      <w:rPr>
        <w:rFonts w:ascii="Tahoma" w:hAnsi="Tahoma" w:cs="Tahoma"/>
        <w:noProof/>
      </w:rPr>
      <w:drawing>
        <wp:inline distT="0" distB="0" distL="0" distR="0" wp14:anchorId="08E54458" wp14:editId="5E7B8D8D">
          <wp:extent cx="828827" cy="394263"/>
          <wp:effectExtent l="0" t="0" r="0" b="635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A_Alt_Out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455" cy="395513"/>
                  </a:xfrm>
                  <a:prstGeom prst="rect">
                    <a:avLst/>
                  </a:prstGeom>
                </pic:spPr>
              </pic:pic>
            </a:graphicData>
          </a:graphic>
        </wp:inline>
      </w:drawing>
    </w:r>
  </w:p>
  <w:p w14:paraId="48BA04EB" w14:textId="67AAC995" w:rsidR="00AC1AF8" w:rsidRPr="00D53D72" w:rsidRDefault="00AC1AF8" w:rsidP="00D53D72">
    <w:pPr>
      <w:tabs>
        <w:tab w:val="left" w:pos="72"/>
        <w:tab w:val="left" w:pos="102"/>
        <w:tab w:val="left" w:pos="720"/>
        <w:tab w:val="left" w:pos="1440"/>
        <w:tab w:val="right" w:pos="8742"/>
        <w:tab w:val="left" w:pos="9360"/>
      </w:tabs>
      <w:jc w:val="center"/>
      <w:rPr>
        <w:rStyle w:val="PageNumber"/>
        <w:rFonts w:ascii="Tahoma" w:hAnsi="Tahoma" w:cs="Tahoma"/>
        <w:b/>
      </w:rPr>
    </w:pPr>
    <w:r w:rsidRPr="00705108">
      <w:rPr>
        <w:rFonts w:ascii="Tahoma" w:hAnsi="Tahoma" w:cs="Tahoma"/>
        <w:b/>
        <w:i/>
        <w:iCs/>
        <w:color w:val="FF0000"/>
      </w:rPr>
      <w:t xml:space="preserve">© Copyright </w:t>
    </w:r>
    <w:r w:rsidRPr="00705108">
      <w:rPr>
        <w:rFonts w:ascii="Tahoma" w:hAnsi="Tahoma" w:cs="Tahoma"/>
        <w:b/>
        <w:i/>
        <w:iCs/>
        <w:color w:val="FF0000"/>
        <w:highlight w:val="yellow"/>
      </w:rPr>
      <w:t>YYYY</w:t>
    </w:r>
    <w:r w:rsidRPr="00705108">
      <w:rPr>
        <w:rFonts w:ascii="Tahoma" w:hAnsi="Tahoma" w:cs="Tahoma"/>
        <w:b/>
        <w:i/>
        <w:iCs/>
        <w:color w:val="FF0000"/>
      </w:rPr>
      <w:t xml:space="preserve"> National Emergency Number Association,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62462" w14:textId="77777777" w:rsidR="00CA3B37" w:rsidRDefault="00CA3B37" w:rsidP="00573339">
      <w:r>
        <w:separator/>
      </w:r>
    </w:p>
  </w:footnote>
  <w:footnote w:type="continuationSeparator" w:id="0">
    <w:p w14:paraId="24257CB6" w14:textId="77777777" w:rsidR="00CA3B37" w:rsidRDefault="00CA3B37" w:rsidP="00573339">
      <w:r>
        <w:continuationSeparator/>
      </w:r>
    </w:p>
  </w:footnote>
  <w:footnote w:id="1">
    <w:p w14:paraId="024543CA" w14:textId="714195F4" w:rsidR="00AC1AF8" w:rsidRDefault="00AC1AF8">
      <w:pPr>
        <w:pStyle w:val="FootnoteText"/>
      </w:pPr>
      <w:r>
        <w:rPr>
          <w:rStyle w:val="FootnoteReference"/>
        </w:rPr>
        <w:footnoteRef/>
      </w:r>
      <w:r>
        <w:t xml:space="preserve"> </w:t>
      </w:r>
      <w:r>
        <w:rPr>
          <w:sz w:val="20"/>
        </w:rPr>
        <w:t>NENA-STA-010 will include text to handle the case of sending the EIDO by reference or value in a transferred SIP</w:t>
      </w:r>
      <w:r>
        <w:rPr>
          <w:spacing w:val="-13"/>
          <w:sz w:val="20"/>
        </w:rPr>
        <w:t xml:space="preserve"> </w:t>
      </w:r>
      <w:r>
        <w:rPr>
          <w:sz w:val="20"/>
        </w:rPr>
        <w:t>call.</w:t>
      </w:r>
    </w:p>
  </w:footnote>
  <w:footnote w:id="2">
    <w:p w14:paraId="2A858A13" w14:textId="59818396" w:rsidR="00AC1AF8" w:rsidRDefault="00AC1AF8" w:rsidP="00B91F9C">
      <w:pPr>
        <w:pStyle w:val="FootnoteText"/>
      </w:pPr>
      <w:r>
        <w:rPr>
          <w:rStyle w:val="FootnoteReference"/>
        </w:rPr>
        <w:footnoteRef/>
      </w:r>
      <w:r>
        <w:t xml:space="preserve"> </w:t>
      </w:r>
      <w:r w:rsidRPr="0019728B">
        <w:rPr>
          <w:sz w:val="20"/>
        </w:rPr>
        <w:t xml:space="preserve">The goal of the incident statuses contained in the registry is to use distinct entries that are readily identifiable by agents receiving an </w:t>
      </w:r>
      <w:r>
        <w:rPr>
          <w:sz w:val="20"/>
        </w:rPr>
        <w:t>EIDO</w:t>
      </w:r>
      <w:r w:rsidRPr="0019728B">
        <w:rPr>
          <w:sz w:val="20"/>
        </w:rPr>
        <w:t>.  Multiple incident statuses may be used to specify complex situations such as an active fire incident that has had a structure cleared.  In this</w:t>
      </w:r>
      <w:r>
        <w:rPr>
          <w:szCs w:val="24"/>
        </w:rPr>
        <w:t xml:space="preserve"> </w:t>
      </w:r>
      <w:r w:rsidRPr="0019728B">
        <w:rPr>
          <w:sz w:val="20"/>
        </w:rPr>
        <w:t>case, the following incident statuses</w:t>
      </w:r>
      <w:r w:rsidRPr="003B610C">
        <w:rPr>
          <w:sz w:val="20"/>
        </w:rPr>
        <w:t xml:space="preserve"> could be</w:t>
      </w:r>
      <w:r w:rsidRPr="007B39BD">
        <w:rPr>
          <w:szCs w:val="24"/>
        </w:rPr>
        <w:t xml:space="preserve"> </w:t>
      </w:r>
      <w:r w:rsidRPr="003B610C">
        <w:rPr>
          <w:sz w:val="20"/>
        </w:rPr>
        <w:t>assigned: “Active” and “StructureCleared.”  Incident status codes may be used to indicate either when a particular event occurred during the incident (patient contact) and/or when the incident’s status has changed (ResourcesOnscene).</w:t>
      </w:r>
    </w:p>
  </w:footnote>
  <w:footnote w:id="3">
    <w:p w14:paraId="600EBDD0" w14:textId="77777777" w:rsidR="00AC1AF8" w:rsidRPr="00150EA2" w:rsidRDefault="00AC1AF8" w:rsidP="00B91F9C">
      <w:pPr>
        <w:pStyle w:val="FootnoteText"/>
        <w:rPr>
          <w:sz w:val="20"/>
        </w:rPr>
      </w:pPr>
      <w:r>
        <w:rPr>
          <w:rStyle w:val="FootnoteReference"/>
        </w:rPr>
        <w:footnoteRef/>
      </w:r>
      <w:r w:rsidRPr="00150EA2">
        <w:rPr>
          <w:sz w:val="16"/>
          <w:szCs w:val="16"/>
        </w:rPr>
        <w:t xml:space="preserve"> </w:t>
      </w:r>
      <w:r w:rsidRPr="00150EA2">
        <w:rPr>
          <w:sz w:val="20"/>
        </w:rPr>
        <w:t xml:space="preserve">The purpose of the common (global) </w:t>
      </w:r>
      <w:r>
        <w:rPr>
          <w:sz w:val="20"/>
        </w:rPr>
        <w:t xml:space="preserve">primary unit </w:t>
      </w:r>
      <w:r w:rsidRPr="00150EA2">
        <w:rPr>
          <w:sz w:val="20"/>
        </w:rPr>
        <w:t>st</w:t>
      </w:r>
      <w:r>
        <w:rPr>
          <w:sz w:val="20"/>
        </w:rPr>
        <w:t>atuses</w:t>
      </w:r>
      <w:r w:rsidRPr="00150EA2">
        <w:rPr>
          <w:sz w:val="20"/>
        </w:rPr>
        <w:t xml:space="preserve"> is to enable an agency that needs a particular type of resource to ascertain the availability of that resource in a different agency and to either request that resource from the agency that owns it (mutual aid) or to assign it to an incident (automatic aid).  In most situations, agreements will be structured between the two agencies enabling automatic and mutual aid.</w:t>
      </w:r>
    </w:p>
  </w:footnote>
  <w:footnote w:id="4">
    <w:p w14:paraId="3094B645" w14:textId="77777777" w:rsidR="00AC1AF8" w:rsidRDefault="00AC1AF8" w:rsidP="00B91F9C">
      <w:pPr>
        <w:pStyle w:val="FootnoteText"/>
        <w:rPr>
          <w:sz w:val="20"/>
        </w:rPr>
      </w:pPr>
      <w:r>
        <w:rPr>
          <w:rStyle w:val="FootnoteReference"/>
        </w:rPr>
        <w:footnoteRef/>
      </w:r>
      <w:r w:rsidRPr="00150EA2">
        <w:rPr>
          <w:sz w:val="20"/>
        </w:rPr>
        <w:t xml:space="preserve"> The purpose of the common (global) </w:t>
      </w:r>
      <w:r>
        <w:rPr>
          <w:sz w:val="20"/>
        </w:rPr>
        <w:t xml:space="preserve">secondary unit </w:t>
      </w:r>
      <w:r w:rsidRPr="00150EA2">
        <w:rPr>
          <w:sz w:val="20"/>
        </w:rPr>
        <w:t xml:space="preserve">statuses is to enable an agency that needs a particular type of resource to ascertain the availability of that resource in a different agency and to either request that resource from the agency that owns it (mutual aid) or to assign it to an incident (automatic aid).  </w:t>
      </w:r>
      <w:r>
        <w:rPr>
          <w:sz w:val="20"/>
        </w:rPr>
        <w:t xml:space="preserve">Note that this decision depends on both the primary and secondary unit statuses.  </w:t>
      </w:r>
      <w:r w:rsidRPr="00150EA2">
        <w:rPr>
          <w:sz w:val="20"/>
        </w:rPr>
        <w:t>In most situations, agreements will be structured between the two agencies enabling automatic and mutual aid.</w:t>
      </w:r>
      <w:r>
        <w:rPr>
          <w:sz w:val="20"/>
        </w:rPr>
        <w:t xml:space="preserve"> </w:t>
      </w:r>
    </w:p>
    <w:p w14:paraId="54214982" w14:textId="77777777" w:rsidR="00AC1AF8" w:rsidRPr="00150EA2" w:rsidRDefault="00AC1AF8" w:rsidP="00B91F9C">
      <w:pPr>
        <w:pStyle w:val="FootnoteText"/>
        <w:rPr>
          <w:sz w:val="20"/>
        </w:rPr>
      </w:pPr>
      <w:r w:rsidRPr="00147F1E">
        <w:rPr>
          <w:sz w:val="20"/>
        </w:rPr>
        <w:t xml:space="preserve">The goal of the registry is to </w:t>
      </w:r>
      <w:r>
        <w:rPr>
          <w:sz w:val="20"/>
        </w:rPr>
        <w:t>only include</w:t>
      </w:r>
      <w:r w:rsidRPr="00147F1E">
        <w:rPr>
          <w:sz w:val="20"/>
        </w:rPr>
        <w:t xml:space="preserve"> </w:t>
      </w:r>
      <w:r>
        <w:rPr>
          <w:sz w:val="20"/>
        </w:rPr>
        <w:t xml:space="preserve">in it </w:t>
      </w:r>
      <w:r w:rsidRPr="00147F1E">
        <w:rPr>
          <w:sz w:val="20"/>
        </w:rPr>
        <w:t>distinct entries that are readily identifiable.  Multiple secondary statuses should be used to specify complex situations such as a unit en route to an alternate location associated with an incident</w:t>
      </w:r>
      <w:r>
        <w:rPr>
          <w:sz w:val="20"/>
        </w:rPr>
        <w:t xml:space="preserve">.  Assigning both the </w:t>
      </w:r>
      <w:r w:rsidRPr="00147F1E">
        <w:rPr>
          <w:sz w:val="20"/>
        </w:rPr>
        <w:t>“EnRoute” and “AlternateLocation</w:t>
      </w:r>
      <w:r>
        <w:rPr>
          <w:sz w:val="20"/>
        </w:rPr>
        <w:t>" secondary statuses to the unit is an example of secondary statuses that may be used to document this situation</w:t>
      </w:r>
      <w:r w:rsidRPr="00147F1E">
        <w:rPr>
          <w:sz w:val="20"/>
        </w:rPr>
        <w:t xml:space="preserve">. </w:t>
      </w:r>
      <w:r>
        <w:rPr>
          <w:sz w:val="20"/>
        </w:rPr>
        <w:t>Secondary</w:t>
      </w:r>
      <w:r w:rsidRPr="003B610C">
        <w:rPr>
          <w:sz w:val="20"/>
        </w:rPr>
        <w:t xml:space="preserve"> status</w:t>
      </w:r>
      <w:r>
        <w:rPr>
          <w:sz w:val="20"/>
        </w:rPr>
        <w:t>es</w:t>
      </w:r>
      <w:r w:rsidRPr="003B610C">
        <w:rPr>
          <w:sz w:val="20"/>
        </w:rPr>
        <w:t xml:space="preserve"> may be used to indicate either when a particular </w:t>
      </w:r>
      <w:r>
        <w:rPr>
          <w:sz w:val="20"/>
        </w:rPr>
        <w:t>unit activity</w:t>
      </w:r>
      <w:r w:rsidRPr="003B610C">
        <w:rPr>
          <w:sz w:val="20"/>
        </w:rPr>
        <w:t xml:space="preserve"> occurred (</w:t>
      </w:r>
      <w:r>
        <w:rPr>
          <w:sz w:val="20"/>
        </w:rPr>
        <w:t>assignment cancelled</w:t>
      </w:r>
      <w:r w:rsidRPr="003B610C">
        <w:rPr>
          <w:sz w:val="20"/>
        </w:rPr>
        <w:t xml:space="preserve">) and/or when the </w:t>
      </w:r>
      <w:r>
        <w:rPr>
          <w:sz w:val="20"/>
        </w:rPr>
        <w:t>unit's</w:t>
      </w:r>
      <w:r w:rsidRPr="003B610C">
        <w:rPr>
          <w:sz w:val="20"/>
        </w:rPr>
        <w:t xml:space="preserve"> status has changed (</w:t>
      </w:r>
      <w:r>
        <w:rPr>
          <w:sz w:val="20"/>
        </w:rPr>
        <w:t>en route</w:t>
      </w:r>
      <w:r w:rsidRPr="003B610C">
        <w:rPr>
          <w:sz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A7756" w14:textId="77777777" w:rsidR="00AC1AF8" w:rsidRDefault="00CA3B37">
    <w:pPr>
      <w:pStyle w:val="Header"/>
    </w:pPr>
    <w:r>
      <w:rPr>
        <w:noProof/>
      </w:rPr>
      <w:pict w14:anchorId="109054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0" type="#_x0000_t136" alt="" style="position:absolute;margin-left:0;margin-top:0;width:489.45pt;height:195.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FCFD2" w14:textId="77777777" w:rsidR="00AC1AF8" w:rsidRDefault="00CA3B37">
    <w:pPr>
      <w:pStyle w:val="Header"/>
    </w:pPr>
    <w:r>
      <w:rPr>
        <w:noProof/>
        <w:lang w:bidi="en-US"/>
      </w:rPr>
      <w:pict w14:anchorId="53C287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31" o:spid="_x0000_s2051" type="#_x0000_t136" alt="" style="position:absolute;margin-left:0;margin-top:0;width:493.5pt;height:197.4pt;rotation:315;z-index:-2516423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E6F8" w14:textId="77777777" w:rsidR="00AC1AF8" w:rsidRDefault="00CA3B37">
    <w:pPr>
      <w:pStyle w:val="Header"/>
    </w:pPr>
    <w:r>
      <w:rPr>
        <w:noProof/>
        <w:lang w:bidi="en-US"/>
      </w:rPr>
      <w:pict w14:anchorId="37FCA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32" o:spid="_x0000_s2050" type="#_x0000_t136" alt="" style="position:absolute;margin-left:0;margin-top:0;width:493.5pt;height:197.4pt;rotation:315;z-index:-2516413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9C5F3" w14:textId="77777777" w:rsidR="00AC1AF8" w:rsidRDefault="00CA3B37">
    <w:pPr>
      <w:pStyle w:val="Header"/>
    </w:pPr>
    <w:r>
      <w:rPr>
        <w:noProof/>
        <w:lang w:bidi="en-US"/>
      </w:rPr>
      <w:pict w14:anchorId="774FAB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30" o:spid="_x0000_s2049" type="#_x0000_t136" alt="" style="position:absolute;margin-left:0;margin-top:0;width:493.5pt;height:197.4pt;rotation:315;z-index:-2516433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F6338" w14:textId="77777777" w:rsidR="00AC1AF8" w:rsidRDefault="00CA3B37" w:rsidP="00294439">
    <w:pPr>
      <w:jc w:val="right"/>
      <w:rPr>
        <w:color w:val="FF0000"/>
        <w:szCs w:val="24"/>
      </w:rPr>
    </w:pPr>
    <w:r>
      <w:rPr>
        <w:noProof/>
      </w:rPr>
      <w:pict w14:anchorId="58E285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9" type="#_x0000_t136" alt="" style="position:absolute;left:0;text-align:left;margin-left:0;margin-top:0;width:489.45pt;height:195.7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r w:rsidR="00AC1AF8" w:rsidRPr="00114246">
      <w:rPr>
        <w:rFonts w:ascii="Tahoma" w:hAnsi="Tahoma" w:cs="Tahoma"/>
        <w:szCs w:val="24"/>
      </w:rPr>
      <w:t>NENA Standard for Emergency Incident Data Object (EIDO)</w:t>
    </w:r>
  </w:p>
  <w:p w14:paraId="67DE2333" w14:textId="77777777" w:rsidR="00AC1AF8" w:rsidRPr="00294439" w:rsidRDefault="00AC1AF8" w:rsidP="00A66AED">
    <w:pPr>
      <w:jc w:val="right"/>
      <w:rPr>
        <w:rFonts w:ascii="Tahoma" w:hAnsi="Tahoma" w:cs="Tahoma"/>
        <w:color w:val="FF0000"/>
        <w:szCs w:val="24"/>
      </w:rPr>
    </w:pPr>
    <w:r w:rsidRPr="00294439">
      <w:rPr>
        <w:rFonts w:ascii="Tahoma" w:hAnsi="Tahoma" w:cs="Tahoma"/>
        <w:szCs w:val="24"/>
      </w:rPr>
      <w:t>NENA-STA-021.1-202</w:t>
    </w:r>
    <w:r w:rsidRPr="00294439">
      <w:rPr>
        <w:rFonts w:ascii="Tahoma" w:hAnsi="Tahoma" w:cs="Tahoma"/>
        <w:color w:val="FF0000"/>
        <w:szCs w:val="24"/>
      </w:rPr>
      <w:t>Y, Month Day, Year</w:t>
    </w:r>
    <w:r w:rsidRPr="00294439">
      <w:rPr>
        <w:rFonts w:ascii="Tahoma" w:hAnsi="Tahoma" w:cs="Tahoma"/>
        <w:szCs w:val="24"/>
      </w:rPr>
      <w:t xml:space="preserve"> </w:t>
    </w:r>
  </w:p>
  <w:p w14:paraId="4FF93CC9" w14:textId="77777777" w:rsidR="00AC1AF8" w:rsidRDefault="00AC1AF8">
    <w:pPr>
      <w:pBdr>
        <w:top w:val="double" w:sz="6" w:space="1" w:color="auto"/>
      </w:pBdr>
      <w:tabs>
        <w:tab w:val="left" w:pos="1"/>
        <w:tab w:val="left" w:pos="720"/>
        <w:tab w:val="left" w:pos="1440"/>
        <w:tab w:val="left" w:pos="1776"/>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DD400" w14:textId="77777777" w:rsidR="00AC1AF8" w:rsidRDefault="00CA3B37">
    <w:pPr>
      <w:pStyle w:val="Header"/>
    </w:pPr>
    <w:r>
      <w:rPr>
        <w:noProof/>
      </w:rPr>
      <w:pict w14:anchorId="2A15C2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alt="" style="position:absolute;margin-left:0;margin-top:0;width:489.45pt;height:195.7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D9F1B" w14:textId="77777777" w:rsidR="00AC1AF8" w:rsidRDefault="00CA3B37">
    <w:pPr>
      <w:pStyle w:val="Header"/>
    </w:pPr>
    <w:r>
      <w:rPr>
        <w:noProof/>
        <w:lang w:bidi="en-US"/>
      </w:rPr>
      <w:pict w14:anchorId="294B1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25" o:spid="_x0000_s2057" type="#_x0000_t136" alt="" style="position:absolute;margin-left:0;margin-top:0;width:493.5pt;height:197.4pt;rotation:315;z-index:-2516485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B0189" w14:textId="77777777" w:rsidR="00AC1AF8" w:rsidRDefault="00AC1AF8">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432561FC" wp14:editId="0C2CDEF6">
              <wp:simplePos x="0" y="0"/>
              <wp:positionH relativeFrom="page">
                <wp:posOffset>533400</wp:posOffset>
              </wp:positionH>
              <wp:positionV relativeFrom="topMargin">
                <wp:posOffset>317500</wp:posOffset>
              </wp:positionV>
              <wp:extent cx="8713470" cy="418465"/>
              <wp:effectExtent l="0" t="0" r="11430" b="635"/>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3470" cy="418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119098" w14:textId="77777777" w:rsidR="00AC1AF8" w:rsidRDefault="00AC1AF8" w:rsidP="00DC5F00">
                          <w:pPr>
                            <w:pStyle w:val="BodyText"/>
                            <w:ind w:right="18"/>
                            <w:jc w:val="center"/>
                          </w:pPr>
                          <w:r>
                            <w:t>NENA Emergency Incident Data Object (EIDO) Information</w:t>
                          </w:r>
                          <w:r>
                            <w:rPr>
                              <w:spacing w:val="-15"/>
                            </w:rPr>
                            <w:t xml:space="preserve"> </w:t>
                          </w:r>
                          <w:r>
                            <w:t>Document</w:t>
                          </w:r>
                        </w:p>
                        <w:p w14:paraId="33E511A7" w14:textId="77777777" w:rsidR="00AC1AF8" w:rsidRDefault="00AC1AF8" w:rsidP="00DC5F00">
                          <w:pPr>
                            <w:pStyle w:val="BodyText"/>
                            <w:ind w:right="20"/>
                            <w:jc w:val="center"/>
                          </w:pPr>
                          <w:r>
                            <w:t xml:space="preserve">NENA-INF-005.x, mmm dd </w:t>
                          </w:r>
                          <w:proofErr w:type="spellStart"/>
                          <w:r>
                            <w:t>yyyy</w:t>
                          </w:r>
                          <w:proofErr w:type="spellEnd"/>
                        </w:p>
                        <w:p w14:paraId="75E305DD" w14:textId="77777777" w:rsidR="00AC1AF8" w:rsidRDefault="00AC1AF8" w:rsidP="00DC5F00">
                          <w:pPr>
                            <w:spacing w:before="125"/>
                            <w:rPr>
                              <w:b/>
                            </w:rPr>
                          </w:pPr>
                        </w:p>
                        <w:p w14:paraId="2164D318" w14:textId="77777777" w:rsidR="00AC1AF8" w:rsidRDefault="00AC1AF8">
                          <w:pPr>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561FC" id="_x0000_t202" coordsize="21600,21600" o:spt="202" path="m,l,21600r21600,l21600,xe">
              <v:stroke joinstyle="miter"/>
              <v:path gradientshapeok="t" o:connecttype="rect"/>
            </v:shapetype>
            <v:shape id="Text Box 16" o:spid="_x0000_s1026" type="#_x0000_t202" style="position:absolute;margin-left:42pt;margin-top:25pt;width:686.1pt;height:32.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" filled="f" stroked="f">
              <v:textbox inset="0,0,0,0">
                <w:txbxContent>
                  <w:p w14:paraId="63119098" w14:textId="77777777" w:rsidR="00AC1AF8" w:rsidRDefault="00AC1AF8" w:rsidP="00DC5F00">
                    <w:pPr>
                      <w:pStyle w:val="Corpsdetexte"/>
                      <w:ind w:right="18"/>
                      <w:jc w:val="center"/>
                    </w:pPr>
                    <w:r>
                      <w:t>NENA Emergency Incident Data Object (EIDO) Information</w:t>
                    </w:r>
                    <w:r>
                      <w:rPr>
                        <w:spacing w:val="-15"/>
                      </w:rPr>
                      <w:t xml:space="preserve"> </w:t>
                    </w:r>
                    <w:r>
                      <w:t>Document</w:t>
                    </w:r>
                  </w:p>
                  <w:p w14:paraId="33E511A7" w14:textId="77777777" w:rsidR="00AC1AF8" w:rsidRDefault="00AC1AF8" w:rsidP="00DC5F00">
                    <w:pPr>
                      <w:pStyle w:val="Corpsdetexte"/>
                      <w:ind w:right="20"/>
                      <w:jc w:val="center"/>
                    </w:pPr>
                    <w:r>
                      <w:t xml:space="preserve">NENA-INF-005.x, mmm dd </w:t>
                    </w:r>
                    <w:proofErr w:type="spellStart"/>
                    <w:r>
                      <w:t>yyyy</w:t>
                    </w:r>
                    <w:proofErr w:type="spellEnd"/>
                  </w:p>
                  <w:p w14:paraId="75E305DD" w14:textId="77777777" w:rsidR="00AC1AF8" w:rsidRDefault="00AC1AF8" w:rsidP="00DC5F00">
                    <w:pPr>
                      <w:spacing w:before="125"/>
                      <w:rPr>
                        <w:b/>
                      </w:rPr>
                    </w:pPr>
                  </w:p>
                  <w:p w14:paraId="2164D318" w14:textId="77777777" w:rsidR="00AC1AF8" w:rsidRDefault="00AC1AF8">
                    <w:pPr>
                      <w:ind w:left="20"/>
                      <w:rPr>
                        <w:b/>
                      </w:rPr>
                    </w:pPr>
                  </w:p>
                </w:txbxContent>
              </v:textbox>
              <w10:wrap anchorx="page" anchory="margin"/>
            </v:shape>
          </w:pict>
        </mc:Fallback>
      </mc:AlternateContent>
    </w:r>
    <w:r w:rsidR="00CA3B37">
      <w:rPr>
        <w:noProof/>
        <w:lang w:bidi="en-US"/>
      </w:rPr>
      <w:pict w14:anchorId="39DE6A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26" o:spid="_x0000_s2056" type="#_x0000_t136" alt="" style="position:absolute;margin-left:0;margin-top:0;width:493.5pt;height:197.4pt;rotation:315;z-index:-2516474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E6401" w14:textId="77777777" w:rsidR="00AC1AF8" w:rsidRDefault="00CA3B37">
    <w:pPr>
      <w:pStyle w:val="Header"/>
    </w:pPr>
    <w:r>
      <w:rPr>
        <w:noProof/>
        <w:lang w:bidi="en-US"/>
      </w:rPr>
      <w:pict w14:anchorId="6D701B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24" o:spid="_x0000_s2055" type="#_x0000_t136" alt="" style="position:absolute;margin-left:0;margin-top:0;width:493.5pt;height:197.4pt;rotation:315;z-index:-2516495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CE77D" w14:textId="77777777" w:rsidR="00AC1AF8" w:rsidRDefault="00CA3B37">
    <w:pPr>
      <w:pStyle w:val="Header"/>
    </w:pPr>
    <w:r>
      <w:rPr>
        <w:noProof/>
        <w:lang w:bidi="en-US"/>
      </w:rPr>
      <w:pict w14:anchorId="2F61F0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28" o:spid="_x0000_s2054" type="#_x0000_t136" alt="" style="position:absolute;margin-left:0;margin-top:0;width:493.5pt;height:197.4pt;rotation:315;z-index:-2516454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43396" w14:textId="77777777" w:rsidR="00AC1AF8" w:rsidRDefault="00CA3B37">
    <w:pPr>
      <w:pStyle w:val="BodyText"/>
      <w:spacing w:line="14" w:lineRule="auto"/>
      <w:rPr>
        <w:sz w:val="20"/>
      </w:rPr>
    </w:pPr>
    <w:r>
      <w:rPr>
        <w:noProof/>
        <w:lang w:bidi="en-US"/>
      </w:rPr>
      <w:pict w14:anchorId="2B0A2B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29" o:spid="_x0000_s2053" type="#_x0000_t136" alt="" style="position:absolute;margin-left:0;margin-top:0;width:493.5pt;height:197.4pt;rotation:315;z-index:-2516444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r w:rsidR="00AC1AF8" w:rsidRPr="00F3261F">
      <w:rPr>
        <w:noProof/>
        <w:highlight w:val="yellow"/>
      </w:rPr>
      <mc:AlternateContent>
        <mc:Choice Requires="wps">
          <w:drawing>
            <wp:anchor distT="0" distB="0" distL="114300" distR="114300" simplePos="0" relativeHeight="251663872" behindDoc="1" locked="0" layoutInCell="1" allowOverlap="1" wp14:anchorId="07E287F7" wp14:editId="1886B6F8">
              <wp:simplePos x="0" y="0"/>
              <wp:positionH relativeFrom="page">
                <wp:posOffset>673100</wp:posOffset>
              </wp:positionH>
              <wp:positionV relativeFrom="page">
                <wp:posOffset>445770</wp:posOffset>
              </wp:positionV>
              <wp:extent cx="8713470" cy="418465"/>
              <wp:effectExtent l="0" t="0" r="0" b="254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3470" cy="418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C2EACE" w14:textId="77777777" w:rsidR="00AC1AF8" w:rsidRDefault="00AC1AF8" w:rsidP="00DC5F00">
                          <w:pPr>
                            <w:pStyle w:val="BodyText"/>
                            <w:spacing w:before="10"/>
                            <w:ind w:right="18"/>
                            <w:jc w:val="center"/>
                          </w:pPr>
                          <w:r>
                            <w:t>NENA Emergency Incident Data Object (EIDO) Information</w:t>
                          </w:r>
                          <w:r>
                            <w:rPr>
                              <w:spacing w:val="-15"/>
                            </w:rPr>
                            <w:t xml:space="preserve"> </w:t>
                          </w:r>
                          <w:r>
                            <w:t>Document</w:t>
                          </w:r>
                        </w:p>
                        <w:p w14:paraId="63B6B401" w14:textId="77777777" w:rsidR="00AC1AF8" w:rsidRPr="00F3261F" w:rsidRDefault="00AC1AF8" w:rsidP="00DC5F00">
                          <w:pPr>
                            <w:pStyle w:val="BodyText"/>
                            <w:ind w:right="20"/>
                            <w:jc w:val="center"/>
                          </w:pPr>
                          <w:r>
                            <w:t xml:space="preserve">NENA-INF-005.x, mmm dd </w:t>
                          </w:r>
                          <w:proofErr w:type="spellStart"/>
                          <w:r>
                            <w:t>yyyy</w:t>
                          </w:r>
                          <w:proofErr w:type="spellEnd"/>
                        </w:p>
                        <w:p w14:paraId="73247C07" w14:textId="77777777" w:rsidR="00AC1AF8" w:rsidRDefault="00AC1AF8">
                          <w:pPr>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287F7" id="_x0000_t202" coordsize="21600,21600" o:spt="202" path="m,l,21600r21600,l21600,xe">
              <v:stroke joinstyle="miter"/>
              <v:path gradientshapeok="t" o:connecttype="rect"/>
            </v:shapetype>
            <v:shape id="Text Box 13" o:spid="_x0000_s1027" type="#_x0000_t202" style="position:absolute;margin-left:53pt;margin-top:35.1pt;width:686.1pt;height:32.9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" filled="f" stroked="f">
              <v:textbox inset="0,0,0,0">
                <w:txbxContent>
                  <w:p w14:paraId="2FC2EACE" w14:textId="77777777" w:rsidR="00AC1AF8" w:rsidRDefault="00AC1AF8" w:rsidP="00DC5F00">
                    <w:pPr>
                      <w:pStyle w:val="Corpsdetexte"/>
                      <w:spacing w:before="10"/>
                      <w:ind w:right="18"/>
                      <w:jc w:val="center"/>
                    </w:pPr>
                    <w:r>
                      <w:t>NENA Emergency Incident Data Object (EIDO) Information</w:t>
                    </w:r>
                    <w:r>
                      <w:rPr>
                        <w:spacing w:val="-15"/>
                      </w:rPr>
                      <w:t xml:space="preserve"> </w:t>
                    </w:r>
                    <w:r>
                      <w:t>Document</w:t>
                    </w:r>
                  </w:p>
                  <w:p w14:paraId="63B6B401" w14:textId="77777777" w:rsidR="00AC1AF8" w:rsidRPr="00F3261F" w:rsidRDefault="00AC1AF8" w:rsidP="00DC5F00">
                    <w:pPr>
                      <w:pStyle w:val="Corpsdetexte"/>
                      <w:ind w:right="20"/>
                      <w:jc w:val="center"/>
                    </w:pPr>
                    <w:r>
                      <w:t xml:space="preserve">NENA-INF-005.x, mmm dd </w:t>
                    </w:r>
                    <w:proofErr w:type="spellStart"/>
                    <w:r>
                      <w:t>yyyy</w:t>
                    </w:r>
                    <w:proofErr w:type="spellEnd"/>
                  </w:p>
                  <w:p w14:paraId="73247C07" w14:textId="77777777" w:rsidR="00AC1AF8" w:rsidRDefault="00AC1AF8">
                    <w:pPr>
                      <w:ind w:left="20"/>
                      <w:rPr>
                        <w:b/>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6E4F" w14:textId="77777777" w:rsidR="00AC1AF8" w:rsidRDefault="00CA3B37">
    <w:pPr>
      <w:pStyle w:val="Header"/>
    </w:pPr>
    <w:r>
      <w:rPr>
        <w:noProof/>
        <w:lang w:bidi="en-US"/>
      </w:rPr>
      <w:pict w14:anchorId="3C6DEC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288227" o:spid="_x0000_s2052" type="#_x0000_t136" alt="" style="position:absolute;margin-left:0;margin-top:0;width:493.5pt;height:197.4pt;rotation:315;z-index:-25164646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58"/>
    <w:multiLevelType w:val="multilevel"/>
    <w:tmpl w:val="F912EA9A"/>
    <w:styleLink w:val="StyleBulletedSymbolsymbolRedLeft025Hanging0251"/>
    <w:lvl w:ilvl="0">
      <w:start w:val="1"/>
      <w:numFmt w:val="decimal"/>
      <w:lvlText w:val="%1."/>
      <w:lvlJc w:val="left"/>
      <w:pPr>
        <w:tabs>
          <w:tab w:val="num" w:pos="0"/>
        </w:tabs>
      </w:pPr>
    </w:lvl>
    <w:lvl w:ilvl="1">
      <w:numFmt w:val="bullet"/>
      <w:lvlText w:val=""/>
      <w:legacy w:legacy="1" w:legacySpace="0" w:legacyIndent="360"/>
      <w:lvlJc w:val="left"/>
      <w:rPr>
        <w:rFonts w:ascii="Symbol" w:hAnsi="Symbol"/>
        <w:color w:val="FF0000"/>
        <w:kern w:val="28"/>
        <w:sz w:val="2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AC622E"/>
    <w:multiLevelType w:val="hybridMultilevel"/>
    <w:tmpl w:val="EB92C882"/>
    <w:lvl w:ilvl="0" w:tplc="D1880A06">
      <w:start w:val="9"/>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06CE83DE">
      <w:numFmt w:val="bullet"/>
      <w:lvlText w:val="•"/>
      <w:lvlJc w:val="left"/>
      <w:pPr>
        <w:ind w:left="1604" w:hanging="142"/>
      </w:pPr>
      <w:rPr>
        <w:rFonts w:hint="default"/>
        <w:lang w:val="en-US" w:eastAsia="en-US" w:bidi="en-US"/>
      </w:rPr>
    </w:lvl>
    <w:lvl w:ilvl="2" w:tplc="5D841690">
      <w:numFmt w:val="bullet"/>
      <w:lvlText w:val="•"/>
      <w:lvlJc w:val="left"/>
      <w:pPr>
        <w:ind w:left="2968" w:hanging="142"/>
      </w:pPr>
      <w:rPr>
        <w:rFonts w:hint="default"/>
        <w:lang w:val="en-US" w:eastAsia="en-US" w:bidi="en-US"/>
      </w:rPr>
    </w:lvl>
    <w:lvl w:ilvl="3" w:tplc="D1BE14D8">
      <w:numFmt w:val="bullet"/>
      <w:lvlText w:val="•"/>
      <w:lvlJc w:val="left"/>
      <w:pPr>
        <w:ind w:left="4332" w:hanging="142"/>
      </w:pPr>
      <w:rPr>
        <w:rFonts w:hint="default"/>
        <w:lang w:val="en-US" w:eastAsia="en-US" w:bidi="en-US"/>
      </w:rPr>
    </w:lvl>
    <w:lvl w:ilvl="4" w:tplc="169E08D0">
      <w:numFmt w:val="bullet"/>
      <w:lvlText w:val="•"/>
      <w:lvlJc w:val="left"/>
      <w:pPr>
        <w:ind w:left="5696" w:hanging="142"/>
      </w:pPr>
      <w:rPr>
        <w:rFonts w:hint="default"/>
        <w:lang w:val="en-US" w:eastAsia="en-US" w:bidi="en-US"/>
      </w:rPr>
    </w:lvl>
    <w:lvl w:ilvl="5" w:tplc="66541E7A">
      <w:numFmt w:val="bullet"/>
      <w:lvlText w:val="•"/>
      <w:lvlJc w:val="left"/>
      <w:pPr>
        <w:ind w:left="7060" w:hanging="142"/>
      </w:pPr>
      <w:rPr>
        <w:rFonts w:hint="default"/>
        <w:lang w:val="en-US" w:eastAsia="en-US" w:bidi="en-US"/>
      </w:rPr>
    </w:lvl>
    <w:lvl w:ilvl="6" w:tplc="9702C5BC">
      <w:numFmt w:val="bullet"/>
      <w:lvlText w:val="•"/>
      <w:lvlJc w:val="left"/>
      <w:pPr>
        <w:ind w:left="8424" w:hanging="142"/>
      </w:pPr>
      <w:rPr>
        <w:rFonts w:hint="default"/>
        <w:lang w:val="en-US" w:eastAsia="en-US" w:bidi="en-US"/>
      </w:rPr>
    </w:lvl>
    <w:lvl w:ilvl="7" w:tplc="63122B70">
      <w:numFmt w:val="bullet"/>
      <w:lvlText w:val="•"/>
      <w:lvlJc w:val="left"/>
      <w:pPr>
        <w:ind w:left="9788" w:hanging="142"/>
      </w:pPr>
      <w:rPr>
        <w:rFonts w:hint="default"/>
        <w:lang w:val="en-US" w:eastAsia="en-US" w:bidi="en-US"/>
      </w:rPr>
    </w:lvl>
    <w:lvl w:ilvl="8" w:tplc="B352CBB0">
      <w:numFmt w:val="bullet"/>
      <w:lvlText w:val="•"/>
      <w:lvlJc w:val="left"/>
      <w:pPr>
        <w:ind w:left="11152" w:hanging="142"/>
      </w:pPr>
      <w:rPr>
        <w:rFonts w:hint="default"/>
        <w:lang w:val="en-US" w:eastAsia="en-US" w:bidi="en-US"/>
      </w:rPr>
    </w:lvl>
  </w:abstractNum>
  <w:abstractNum w:abstractNumId="2" w15:restartNumberingAfterBreak="0">
    <w:nsid w:val="02510DF8"/>
    <w:multiLevelType w:val="multilevel"/>
    <w:tmpl w:val="75DA9C4C"/>
    <w:lvl w:ilvl="0">
      <w:start w:val="3"/>
      <w:numFmt w:val="decimal"/>
      <w:lvlText w:val="%1"/>
      <w:lvlJc w:val="left"/>
      <w:pPr>
        <w:ind w:left="676" w:hanging="576"/>
        <w:jc w:val="right"/>
      </w:pPr>
      <w:rPr>
        <w:rFonts w:hint="default"/>
        <w:lang w:val="en-US" w:eastAsia="en-US" w:bidi="en-US"/>
      </w:rPr>
    </w:lvl>
    <w:lvl w:ilvl="1">
      <w:start w:val="4"/>
      <w:numFmt w:val="decimal"/>
      <w:lvlText w:val="%1.%2"/>
      <w:lvlJc w:val="left"/>
      <w:pPr>
        <w:ind w:left="676" w:hanging="576"/>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20" w:hanging="576"/>
      </w:pPr>
      <w:rPr>
        <w:rFonts w:hint="default"/>
        <w:lang w:val="en-US" w:eastAsia="en-US" w:bidi="en-US"/>
      </w:rPr>
    </w:lvl>
    <w:lvl w:ilvl="3">
      <w:numFmt w:val="bullet"/>
      <w:lvlText w:val="•"/>
      <w:lvlJc w:val="left"/>
      <w:pPr>
        <w:ind w:left="4640" w:hanging="576"/>
      </w:pPr>
      <w:rPr>
        <w:rFonts w:hint="default"/>
        <w:lang w:val="en-US" w:eastAsia="en-US" w:bidi="en-US"/>
      </w:rPr>
    </w:lvl>
    <w:lvl w:ilvl="4">
      <w:numFmt w:val="bullet"/>
      <w:lvlText w:val="•"/>
      <w:lvlJc w:val="left"/>
      <w:pPr>
        <w:ind w:left="5960" w:hanging="576"/>
      </w:pPr>
      <w:rPr>
        <w:rFonts w:hint="default"/>
        <w:lang w:val="en-US" w:eastAsia="en-US" w:bidi="en-US"/>
      </w:rPr>
    </w:lvl>
    <w:lvl w:ilvl="5">
      <w:numFmt w:val="bullet"/>
      <w:lvlText w:val="•"/>
      <w:lvlJc w:val="left"/>
      <w:pPr>
        <w:ind w:left="7280" w:hanging="576"/>
      </w:pPr>
      <w:rPr>
        <w:rFonts w:hint="default"/>
        <w:lang w:val="en-US" w:eastAsia="en-US" w:bidi="en-US"/>
      </w:rPr>
    </w:lvl>
    <w:lvl w:ilvl="6">
      <w:numFmt w:val="bullet"/>
      <w:lvlText w:val="•"/>
      <w:lvlJc w:val="left"/>
      <w:pPr>
        <w:ind w:left="8600" w:hanging="576"/>
      </w:pPr>
      <w:rPr>
        <w:rFonts w:hint="default"/>
        <w:lang w:val="en-US" w:eastAsia="en-US" w:bidi="en-US"/>
      </w:rPr>
    </w:lvl>
    <w:lvl w:ilvl="7">
      <w:numFmt w:val="bullet"/>
      <w:lvlText w:val="•"/>
      <w:lvlJc w:val="left"/>
      <w:pPr>
        <w:ind w:left="9920" w:hanging="576"/>
      </w:pPr>
      <w:rPr>
        <w:rFonts w:hint="default"/>
        <w:lang w:val="en-US" w:eastAsia="en-US" w:bidi="en-US"/>
      </w:rPr>
    </w:lvl>
    <w:lvl w:ilvl="8">
      <w:numFmt w:val="bullet"/>
      <w:lvlText w:val="•"/>
      <w:lvlJc w:val="left"/>
      <w:pPr>
        <w:ind w:left="11240" w:hanging="576"/>
      </w:pPr>
      <w:rPr>
        <w:rFonts w:hint="default"/>
        <w:lang w:val="en-US" w:eastAsia="en-US" w:bidi="en-US"/>
      </w:rPr>
    </w:lvl>
  </w:abstractNum>
  <w:abstractNum w:abstractNumId="3" w15:restartNumberingAfterBreak="0">
    <w:nsid w:val="067D26A9"/>
    <w:multiLevelType w:val="hybridMultilevel"/>
    <w:tmpl w:val="2A80D69C"/>
    <w:lvl w:ilvl="0" w:tplc="04090001">
      <w:start w:val="1"/>
      <w:numFmt w:val="bullet"/>
      <w:lvlText w:val=""/>
      <w:lvlJc w:val="left"/>
      <w:pPr>
        <w:ind w:left="956" w:hanging="360"/>
      </w:pPr>
      <w:rPr>
        <w:rFonts w:ascii="Symbol" w:hAnsi="Symbol" w:hint="default"/>
      </w:rPr>
    </w:lvl>
    <w:lvl w:ilvl="1" w:tplc="04090003">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4" w15:restartNumberingAfterBreak="0">
    <w:nsid w:val="07242D99"/>
    <w:multiLevelType w:val="multilevel"/>
    <w:tmpl w:val="ECE25FCE"/>
    <w:numStyleLink w:val="StyleBulletedSymbolsymbolRedLeft025Hanging025"/>
  </w:abstractNum>
  <w:abstractNum w:abstractNumId="5" w15:restartNumberingAfterBreak="0">
    <w:nsid w:val="1CD97188"/>
    <w:multiLevelType w:val="multilevel"/>
    <w:tmpl w:val="5C2ECDFA"/>
    <w:styleLink w:val="StyleNumberedRedLeft025Hanging025"/>
    <w:lvl w:ilvl="0">
      <w:start w:val="1"/>
      <w:numFmt w:val="lowerLetter"/>
      <w:lvlText w:val="%1."/>
      <w:lvlJc w:val="left"/>
      <w:pPr>
        <w:tabs>
          <w:tab w:val="num" w:pos="1080"/>
        </w:tabs>
        <w:ind w:left="1080" w:hanging="360"/>
      </w:pPr>
      <w:rPr>
        <w:color w:val="FF0000"/>
        <w:kern w:val="28"/>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85C6CFD"/>
    <w:multiLevelType w:val="hybridMultilevel"/>
    <w:tmpl w:val="F3769AF6"/>
    <w:lvl w:ilvl="0" w:tplc="0C0C0001">
      <w:start w:val="1"/>
      <w:numFmt w:val="bullet"/>
      <w:lvlText w:val=""/>
      <w:lvlJc w:val="left"/>
      <w:pPr>
        <w:ind w:left="720" w:hanging="360"/>
      </w:pPr>
      <w:rPr>
        <w:rFonts w:ascii="Symbol" w:hAnsi="Symbol" w:cs="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775BB8"/>
    <w:multiLevelType w:val="multilevel"/>
    <w:tmpl w:val="80884F68"/>
    <w:lvl w:ilvl="0">
      <w:start w:val="1"/>
      <w:numFmt w:val="decimal"/>
      <w:lvlText w:val="%1"/>
      <w:lvlJc w:val="left"/>
      <w:pPr>
        <w:ind w:left="732" w:hanging="433"/>
        <w:jc w:val="right"/>
      </w:pPr>
      <w:rPr>
        <w:rFonts w:hint="default"/>
        <w:b/>
        <w:bCs/>
        <w:w w:val="100"/>
        <w:lang w:val="en-US" w:eastAsia="en-US" w:bidi="en-US"/>
      </w:rPr>
    </w:lvl>
    <w:lvl w:ilvl="1">
      <w:start w:val="1"/>
      <w:numFmt w:val="decimal"/>
      <w:lvlText w:val="%1.%2"/>
      <w:lvlJc w:val="left"/>
      <w:pPr>
        <w:ind w:left="676" w:hanging="576"/>
      </w:pPr>
      <w:rPr>
        <w:rFonts w:hint="default"/>
        <w:b/>
        <w:bCs/>
        <w:spacing w:val="-4"/>
        <w:w w:val="99"/>
        <w:lang w:val="en-US" w:eastAsia="en-US" w:bidi="en-US"/>
      </w:rPr>
    </w:lvl>
    <w:lvl w:ilvl="2">
      <w:numFmt w:val="bullet"/>
      <w:lvlText w:val=""/>
      <w:lvlJc w:val="left"/>
      <w:pPr>
        <w:ind w:left="1255" w:hanging="576"/>
      </w:pPr>
      <w:rPr>
        <w:rFonts w:ascii="Symbol" w:eastAsia="Symbol" w:hAnsi="Symbol" w:cs="Symbol" w:hint="default"/>
        <w:w w:val="100"/>
        <w:sz w:val="24"/>
        <w:szCs w:val="24"/>
        <w:lang w:val="en-US" w:eastAsia="en-US" w:bidi="en-US"/>
      </w:rPr>
    </w:lvl>
    <w:lvl w:ilvl="3">
      <w:numFmt w:val="bullet"/>
      <w:lvlText w:val="•"/>
      <w:lvlJc w:val="left"/>
      <w:pPr>
        <w:ind w:left="1260" w:hanging="576"/>
      </w:pPr>
      <w:rPr>
        <w:rFonts w:hint="default"/>
        <w:lang w:val="en-US" w:eastAsia="en-US" w:bidi="en-US"/>
      </w:rPr>
    </w:lvl>
    <w:lvl w:ilvl="4">
      <w:numFmt w:val="bullet"/>
      <w:lvlText w:val="•"/>
      <w:lvlJc w:val="left"/>
      <w:pPr>
        <w:ind w:left="2548" w:hanging="576"/>
      </w:pPr>
      <w:rPr>
        <w:rFonts w:hint="default"/>
        <w:lang w:val="en-US" w:eastAsia="en-US" w:bidi="en-US"/>
      </w:rPr>
    </w:lvl>
    <w:lvl w:ilvl="5">
      <w:numFmt w:val="bullet"/>
      <w:lvlText w:val="•"/>
      <w:lvlJc w:val="left"/>
      <w:pPr>
        <w:ind w:left="3837" w:hanging="576"/>
      </w:pPr>
      <w:rPr>
        <w:rFonts w:hint="default"/>
        <w:lang w:val="en-US" w:eastAsia="en-US" w:bidi="en-US"/>
      </w:rPr>
    </w:lvl>
    <w:lvl w:ilvl="6">
      <w:numFmt w:val="bullet"/>
      <w:lvlText w:val="•"/>
      <w:lvlJc w:val="left"/>
      <w:pPr>
        <w:ind w:left="5125" w:hanging="576"/>
      </w:pPr>
      <w:rPr>
        <w:rFonts w:hint="default"/>
        <w:lang w:val="en-US" w:eastAsia="en-US" w:bidi="en-US"/>
      </w:rPr>
    </w:lvl>
    <w:lvl w:ilvl="7">
      <w:numFmt w:val="bullet"/>
      <w:lvlText w:val="•"/>
      <w:lvlJc w:val="left"/>
      <w:pPr>
        <w:ind w:left="6414" w:hanging="576"/>
      </w:pPr>
      <w:rPr>
        <w:rFonts w:hint="default"/>
        <w:lang w:val="en-US" w:eastAsia="en-US" w:bidi="en-US"/>
      </w:rPr>
    </w:lvl>
    <w:lvl w:ilvl="8">
      <w:numFmt w:val="bullet"/>
      <w:lvlText w:val="•"/>
      <w:lvlJc w:val="left"/>
      <w:pPr>
        <w:ind w:left="7702" w:hanging="576"/>
      </w:pPr>
      <w:rPr>
        <w:rFonts w:hint="default"/>
        <w:lang w:val="en-US" w:eastAsia="en-US" w:bidi="en-US"/>
      </w:rPr>
    </w:lvl>
  </w:abstractNum>
  <w:abstractNum w:abstractNumId="8" w15:restartNumberingAfterBreak="0">
    <w:nsid w:val="3F392701"/>
    <w:multiLevelType w:val="hybridMultilevel"/>
    <w:tmpl w:val="91B2D042"/>
    <w:lvl w:ilvl="0" w:tplc="06B49242">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CA2EF0"/>
    <w:multiLevelType w:val="hybridMultilevel"/>
    <w:tmpl w:val="643CBFDE"/>
    <w:lvl w:ilvl="0" w:tplc="025A8C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7D4D9B"/>
    <w:multiLevelType w:val="hybridMultilevel"/>
    <w:tmpl w:val="D0FE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F3D36"/>
    <w:multiLevelType w:val="hybridMultilevel"/>
    <w:tmpl w:val="FFDE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ED25DD"/>
    <w:multiLevelType w:val="hybridMultilevel"/>
    <w:tmpl w:val="85D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350B0"/>
    <w:multiLevelType w:val="hybridMultilevel"/>
    <w:tmpl w:val="5494136E"/>
    <w:lvl w:ilvl="0" w:tplc="1A36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2776E"/>
    <w:multiLevelType w:val="hybridMultilevel"/>
    <w:tmpl w:val="FCE0C4A0"/>
    <w:lvl w:ilvl="0" w:tplc="C9B82D0E">
      <w:numFmt w:val="bullet"/>
      <w:lvlText w:val="-"/>
      <w:lvlJc w:val="left"/>
      <w:pPr>
        <w:ind w:left="106" w:hanging="140"/>
      </w:pPr>
      <w:rPr>
        <w:rFonts w:ascii="Times New Roman" w:eastAsia="Times New Roman" w:hAnsi="Times New Roman" w:cs="Times New Roman" w:hint="default"/>
        <w:w w:val="99"/>
        <w:sz w:val="24"/>
        <w:szCs w:val="24"/>
        <w:lang w:val="en-US" w:eastAsia="en-US" w:bidi="en-US"/>
      </w:rPr>
    </w:lvl>
    <w:lvl w:ilvl="1" w:tplc="FA202A3C">
      <w:numFmt w:val="bullet"/>
      <w:lvlText w:val="•"/>
      <w:lvlJc w:val="left"/>
      <w:pPr>
        <w:ind w:left="562" w:hanging="140"/>
      </w:pPr>
      <w:rPr>
        <w:rFonts w:hint="default"/>
        <w:lang w:val="en-US" w:eastAsia="en-US" w:bidi="en-US"/>
      </w:rPr>
    </w:lvl>
    <w:lvl w:ilvl="2" w:tplc="838C0052">
      <w:numFmt w:val="bullet"/>
      <w:lvlText w:val="•"/>
      <w:lvlJc w:val="left"/>
      <w:pPr>
        <w:ind w:left="1025" w:hanging="140"/>
      </w:pPr>
      <w:rPr>
        <w:rFonts w:hint="default"/>
        <w:lang w:val="en-US" w:eastAsia="en-US" w:bidi="en-US"/>
      </w:rPr>
    </w:lvl>
    <w:lvl w:ilvl="3" w:tplc="A8A2F756">
      <w:numFmt w:val="bullet"/>
      <w:lvlText w:val="•"/>
      <w:lvlJc w:val="left"/>
      <w:pPr>
        <w:ind w:left="1487" w:hanging="140"/>
      </w:pPr>
      <w:rPr>
        <w:rFonts w:hint="default"/>
        <w:lang w:val="en-US" w:eastAsia="en-US" w:bidi="en-US"/>
      </w:rPr>
    </w:lvl>
    <w:lvl w:ilvl="4" w:tplc="32404E5A">
      <w:numFmt w:val="bullet"/>
      <w:lvlText w:val="•"/>
      <w:lvlJc w:val="left"/>
      <w:pPr>
        <w:ind w:left="1950" w:hanging="140"/>
      </w:pPr>
      <w:rPr>
        <w:rFonts w:hint="default"/>
        <w:lang w:val="en-US" w:eastAsia="en-US" w:bidi="en-US"/>
      </w:rPr>
    </w:lvl>
    <w:lvl w:ilvl="5" w:tplc="6442D74A">
      <w:numFmt w:val="bullet"/>
      <w:lvlText w:val="•"/>
      <w:lvlJc w:val="left"/>
      <w:pPr>
        <w:ind w:left="2412" w:hanging="140"/>
      </w:pPr>
      <w:rPr>
        <w:rFonts w:hint="default"/>
        <w:lang w:val="en-US" w:eastAsia="en-US" w:bidi="en-US"/>
      </w:rPr>
    </w:lvl>
    <w:lvl w:ilvl="6" w:tplc="BFBC0B34">
      <w:numFmt w:val="bullet"/>
      <w:lvlText w:val="•"/>
      <w:lvlJc w:val="left"/>
      <w:pPr>
        <w:ind w:left="2875" w:hanging="140"/>
      </w:pPr>
      <w:rPr>
        <w:rFonts w:hint="default"/>
        <w:lang w:val="en-US" w:eastAsia="en-US" w:bidi="en-US"/>
      </w:rPr>
    </w:lvl>
    <w:lvl w:ilvl="7" w:tplc="2946DECC">
      <w:numFmt w:val="bullet"/>
      <w:lvlText w:val="•"/>
      <w:lvlJc w:val="left"/>
      <w:pPr>
        <w:ind w:left="3337" w:hanging="140"/>
      </w:pPr>
      <w:rPr>
        <w:rFonts w:hint="default"/>
        <w:lang w:val="en-US" w:eastAsia="en-US" w:bidi="en-US"/>
      </w:rPr>
    </w:lvl>
    <w:lvl w:ilvl="8" w:tplc="E11ECC38">
      <w:numFmt w:val="bullet"/>
      <w:lvlText w:val="•"/>
      <w:lvlJc w:val="left"/>
      <w:pPr>
        <w:ind w:left="3800" w:hanging="140"/>
      </w:pPr>
      <w:rPr>
        <w:rFonts w:hint="default"/>
        <w:lang w:val="en-US" w:eastAsia="en-US" w:bidi="en-US"/>
      </w:rPr>
    </w:lvl>
  </w:abstractNum>
  <w:abstractNum w:abstractNumId="15" w15:restartNumberingAfterBreak="0">
    <w:nsid w:val="73833F60"/>
    <w:multiLevelType w:val="multilevel"/>
    <w:tmpl w:val="ECE25FCE"/>
    <w:styleLink w:val="StyleBulletedSymbolsymbolRedLeft025Hanging025"/>
    <w:lvl w:ilvl="0">
      <w:start w:val="1"/>
      <w:numFmt w:val="bullet"/>
      <w:lvlText w:val=""/>
      <w:lvlJc w:val="left"/>
      <w:pPr>
        <w:ind w:left="720" w:hanging="360"/>
      </w:pPr>
      <w:rPr>
        <w:rFonts w:ascii="Symbol" w:hAnsi="Symbol"/>
        <w:color w:val="FF0000"/>
        <w:kern w:val="28"/>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4176982"/>
    <w:multiLevelType w:val="hybridMultilevel"/>
    <w:tmpl w:val="CA52408E"/>
    <w:lvl w:ilvl="0" w:tplc="12F6AB9A">
      <w:start w:val="2"/>
      <w:numFmt w:val="decimal"/>
      <w:lvlText w:val="%1"/>
      <w:lvlJc w:val="left"/>
      <w:pPr>
        <w:ind w:left="241" w:hanging="142"/>
      </w:pPr>
      <w:rPr>
        <w:rFonts w:ascii="Times New Roman" w:eastAsia="Times New Roman" w:hAnsi="Times New Roman" w:cs="Times New Roman" w:hint="default"/>
        <w:w w:val="100"/>
        <w:position w:val="6"/>
        <w:sz w:val="16"/>
        <w:szCs w:val="16"/>
        <w:lang w:val="en-US" w:eastAsia="en-US" w:bidi="en-US"/>
      </w:rPr>
    </w:lvl>
    <w:lvl w:ilvl="1" w:tplc="E068B062">
      <w:numFmt w:val="bullet"/>
      <w:lvlText w:val="•"/>
      <w:lvlJc w:val="left"/>
      <w:pPr>
        <w:ind w:left="1604" w:hanging="142"/>
      </w:pPr>
      <w:rPr>
        <w:rFonts w:hint="default"/>
        <w:lang w:val="en-US" w:eastAsia="en-US" w:bidi="en-US"/>
      </w:rPr>
    </w:lvl>
    <w:lvl w:ilvl="2" w:tplc="2C10CAE4">
      <w:numFmt w:val="bullet"/>
      <w:lvlText w:val="•"/>
      <w:lvlJc w:val="left"/>
      <w:pPr>
        <w:ind w:left="2968" w:hanging="142"/>
      </w:pPr>
      <w:rPr>
        <w:rFonts w:hint="default"/>
        <w:lang w:val="en-US" w:eastAsia="en-US" w:bidi="en-US"/>
      </w:rPr>
    </w:lvl>
    <w:lvl w:ilvl="3" w:tplc="27B8353C">
      <w:numFmt w:val="bullet"/>
      <w:lvlText w:val="•"/>
      <w:lvlJc w:val="left"/>
      <w:pPr>
        <w:ind w:left="4332" w:hanging="142"/>
      </w:pPr>
      <w:rPr>
        <w:rFonts w:hint="default"/>
        <w:lang w:val="en-US" w:eastAsia="en-US" w:bidi="en-US"/>
      </w:rPr>
    </w:lvl>
    <w:lvl w:ilvl="4" w:tplc="B47468D0">
      <w:numFmt w:val="bullet"/>
      <w:lvlText w:val="•"/>
      <w:lvlJc w:val="left"/>
      <w:pPr>
        <w:ind w:left="5696" w:hanging="142"/>
      </w:pPr>
      <w:rPr>
        <w:rFonts w:hint="default"/>
        <w:lang w:val="en-US" w:eastAsia="en-US" w:bidi="en-US"/>
      </w:rPr>
    </w:lvl>
    <w:lvl w:ilvl="5" w:tplc="5F42B9DE">
      <w:numFmt w:val="bullet"/>
      <w:lvlText w:val="•"/>
      <w:lvlJc w:val="left"/>
      <w:pPr>
        <w:ind w:left="7060" w:hanging="142"/>
      </w:pPr>
      <w:rPr>
        <w:rFonts w:hint="default"/>
        <w:lang w:val="en-US" w:eastAsia="en-US" w:bidi="en-US"/>
      </w:rPr>
    </w:lvl>
    <w:lvl w:ilvl="6" w:tplc="F3D02850">
      <w:numFmt w:val="bullet"/>
      <w:lvlText w:val="•"/>
      <w:lvlJc w:val="left"/>
      <w:pPr>
        <w:ind w:left="8424" w:hanging="142"/>
      </w:pPr>
      <w:rPr>
        <w:rFonts w:hint="default"/>
        <w:lang w:val="en-US" w:eastAsia="en-US" w:bidi="en-US"/>
      </w:rPr>
    </w:lvl>
    <w:lvl w:ilvl="7" w:tplc="FDE865C2">
      <w:numFmt w:val="bullet"/>
      <w:lvlText w:val="•"/>
      <w:lvlJc w:val="left"/>
      <w:pPr>
        <w:ind w:left="9788" w:hanging="142"/>
      </w:pPr>
      <w:rPr>
        <w:rFonts w:hint="default"/>
        <w:lang w:val="en-US" w:eastAsia="en-US" w:bidi="en-US"/>
      </w:rPr>
    </w:lvl>
    <w:lvl w:ilvl="8" w:tplc="4672E77E">
      <w:numFmt w:val="bullet"/>
      <w:lvlText w:val="•"/>
      <w:lvlJc w:val="left"/>
      <w:pPr>
        <w:ind w:left="11152" w:hanging="142"/>
      </w:pPr>
      <w:rPr>
        <w:rFonts w:hint="default"/>
        <w:lang w:val="en-US" w:eastAsia="en-US" w:bidi="en-US"/>
      </w:rPr>
    </w:lvl>
  </w:abstractNum>
  <w:abstractNum w:abstractNumId="17" w15:restartNumberingAfterBreak="0">
    <w:nsid w:val="74BA5187"/>
    <w:multiLevelType w:val="multilevel"/>
    <w:tmpl w:val="FC32A154"/>
    <w:lvl w:ilvl="0">
      <w:start w:val="1"/>
      <w:numFmt w:val="decimal"/>
      <w:pStyle w:val="Heading1"/>
      <w:lvlText w:val="%1"/>
      <w:lvlJc w:val="left"/>
      <w:pPr>
        <w:tabs>
          <w:tab w:val="num" w:pos="432"/>
        </w:tabs>
        <w:ind w:left="432" w:hanging="432"/>
      </w:pPr>
      <w:rPr>
        <w:rFonts w:hint="default"/>
        <w:color w:val="000000"/>
      </w:rPr>
    </w:lvl>
    <w:lvl w:ilvl="1">
      <w:start w:val="1"/>
      <w:numFmt w:val="decimal"/>
      <w:pStyle w:val="Heading2"/>
      <w:lvlText w:val="%1.%2"/>
      <w:lvlJc w:val="left"/>
      <w:pPr>
        <w:tabs>
          <w:tab w:val="num" w:pos="859"/>
        </w:tabs>
        <w:ind w:left="85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440"/>
        </w:tabs>
        <w:ind w:left="1152" w:hanging="1152"/>
      </w:pPr>
      <w:rPr>
        <w:rFonts w:hint="default"/>
        <w:b/>
      </w:rPr>
    </w:lvl>
    <w:lvl w:ilvl="6">
      <w:start w:val="1"/>
      <w:numFmt w:val="decimal"/>
      <w:pStyle w:val="Heading7"/>
      <w:lvlText w:val="%1.%2.%3.%4.%5.%6.%7"/>
      <w:lvlJc w:val="left"/>
      <w:pPr>
        <w:tabs>
          <w:tab w:val="num" w:pos="1440"/>
        </w:tabs>
        <w:ind w:left="1296" w:hanging="1296"/>
      </w:pPr>
      <w:rPr>
        <w:rFonts w:hint="default"/>
      </w:rPr>
    </w:lvl>
    <w:lvl w:ilvl="7">
      <w:start w:val="1"/>
      <w:numFmt w:val="decimal"/>
      <w:pStyle w:val="Heading8"/>
      <w:lvlText w:val="%1.%2.%3.%4.%5.%6.%7.%8"/>
      <w:lvlJc w:val="left"/>
      <w:pPr>
        <w:tabs>
          <w:tab w:val="num" w:pos="180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7BFE1A26"/>
    <w:multiLevelType w:val="singleLevel"/>
    <w:tmpl w:val="D206E288"/>
    <w:lvl w:ilvl="0">
      <w:start w:val="1"/>
      <w:numFmt w:val="decimal"/>
      <w:pStyle w:val="ListNumber2"/>
      <w:lvlText w:val="%1."/>
      <w:legacy w:legacy="1" w:legacySpace="0" w:legacyIndent="360"/>
      <w:lvlJc w:val="left"/>
      <w:pPr>
        <w:ind w:left="720" w:hanging="360"/>
      </w:pPr>
    </w:lvl>
  </w:abstractNum>
  <w:abstractNum w:abstractNumId="19" w15:restartNumberingAfterBreak="0">
    <w:nsid w:val="7CB457BE"/>
    <w:multiLevelType w:val="hybridMultilevel"/>
    <w:tmpl w:val="9C3A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66F06"/>
    <w:multiLevelType w:val="hybridMultilevel"/>
    <w:tmpl w:val="0ACCA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BF5E82"/>
    <w:multiLevelType w:val="hybridMultilevel"/>
    <w:tmpl w:val="E676F08A"/>
    <w:lvl w:ilvl="0" w:tplc="04090001">
      <w:start w:val="1"/>
      <w:numFmt w:val="bullet"/>
      <w:pStyle w:val="List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8"/>
  </w:num>
  <w:num w:numId="3">
    <w:abstractNumId w:val="20"/>
  </w:num>
  <w:num w:numId="4">
    <w:abstractNumId w:val="18"/>
  </w:num>
  <w:num w:numId="5">
    <w:abstractNumId w:val="15"/>
  </w:num>
  <w:num w:numId="6">
    <w:abstractNumId w:val="4"/>
  </w:num>
  <w:num w:numId="7">
    <w:abstractNumId w:val="0"/>
  </w:num>
  <w:num w:numId="8">
    <w:abstractNumId w:val="5"/>
  </w:num>
  <w:num w:numId="9">
    <w:abstractNumId w:val="12"/>
  </w:num>
  <w:num w:numId="10">
    <w:abstractNumId w:val="10"/>
  </w:num>
  <w:num w:numId="11">
    <w:abstractNumId w:val="13"/>
  </w:num>
  <w:num w:numId="12">
    <w:abstractNumId w:val="19"/>
  </w:num>
  <w:num w:numId="13">
    <w:abstractNumId w:val="9"/>
  </w:num>
  <w:num w:numId="14">
    <w:abstractNumId w:val="3"/>
  </w:num>
  <w:num w:numId="15">
    <w:abstractNumId w:val="21"/>
  </w:num>
  <w:num w:numId="16">
    <w:abstractNumId w:val="11"/>
  </w:num>
  <w:num w:numId="17">
    <w:abstractNumId w:val="14"/>
  </w:num>
  <w:num w:numId="18">
    <w:abstractNumId w:val="2"/>
  </w:num>
  <w:num w:numId="19">
    <w:abstractNumId w:val="16"/>
  </w:num>
  <w:num w:numId="20">
    <w:abstractNumId w:val="7"/>
  </w:num>
  <w:num w:numId="21">
    <w:abstractNumId w:val="1"/>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y McDowell">
    <w15:presenceInfo w15:providerId="Windows Live" w15:userId="e61c4042168f1f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hideSpellingErrors/>
  <w:hideGrammatical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0Nje0NDYwNzAxMjdR0lEKTi0uzszPAykwNKwFAMgb5bQtAAAA"/>
  </w:docVars>
  <w:rsids>
    <w:rsidRoot w:val="00AB3EC9"/>
    <w:rsid w:val="00001283"/>
    <w:rsid w:val="0000246B"/>
    <w:rsid w:val="00002DCD"/>
    <w:rsid w:val="00004FA1"/>
    <w:rsid w:val="00005F98"/>
    <w:rsid w:val="000075BB"/>
    <w:rsid w:val="0000787A"/>
    <w:rsid w:val="00011B58"/>
    <w:rsid w:val="0001470C"/>
    <w:rsid w:val="00017E1C"/>
    <w:rsid w:val="000208C3"/>
    <w:rsid w:val="0002102A"/>
    <w:rsid w:val="0002199D"/>
    <w:rsid w:val="00022048"/>
    <w:rsid w:val="00022865"/>
    <w:rsid w:val="000229E1"/>
    <w:rsid w:val="00024497"/>
    <w:rsid w:val="000252E1"/>
    <w:rsid w:val="00031BE6"/>
    <w:rsid w:val="000320B2"/>
    <w:rsid w:val="00032BCC"/>
    <w:rsid w:val="00035A17"/>
    <w:rsid w:val="0004074A"/>
    <w:rsid w:val="00041D76"/>
    <w:rsid w:val="000430C2"/>
    <w:rsid w:val="00047CD3"/>
    <w:rsid w:val="000529F6"/>
    <w:rsid w:val="00057EF7"/>
    <w:rsid w:val="00061F52"/>
    <w:rsid w:val="00062411"/>
    <w:rsid w:val="00063A0D"/>
    <w:rsid w:val="000654B1"/>
    <w:rsid w:val="00067858"/>
    <w:rsid w:val="00067E85"/>
    <w:rsid w:val="000703E2"/>
    <w:rsid w:val="000705B5"/>
    <w:rsid w:val="00071834"/>
    <w:rsid w:val="000720B8"/>
    <w:rsid w:val="000723F8"/>
    <w:rsid w:val="00072875"/>
    <w:rsid w:val="00075B29"/>
    <w:rsid w:val="00075F83"/>
    <w:rsid w:val="000771D7"/>
    <w:rsid w:val="000773BB"/>
    <w:rsid w:val="00081FB3"/>
    <w:rsid w:val="00083B8B"/>
    <w:rsid w:val="0008556C"/>
    <w:rsid w:val="00085FC0"/>
    <w:rsid w:val="000860C2"/>
    <w:rsid w:val="00086A51"/>
    <w:rsid w:val="00087966"/>
    <w:rsid w:val="00087EC3"/>
    <w:rsid w:val="00091C57"/>
    <w:rsid w:val="00093354"/>
    <w:rsid w:val="00095A97"/>
    <w:rsid w:val="0009690E"/>
    <w:rsid w:val="00097A57"/>
    <w:rsid w:val="000A24CC"/>
    <w:rsid w:val="000A5A29"/>
    <w:rsid w:val="000B2204"/>
    <w:rsid w:val="000B2C41"/>
    <w:rsid w:val="000B5D75"/>
    <w:rsid w:val="000B7E24"/>
    <w:rsid w:val="000C08DB"/>
    <w:rsid w:val="000C1498"/>
    <w:rsid w:val="000C40D1"/>
    <w:rsid w:val="000D26AF"/>
    <w:rsid w:val="000D3A5C"/>
    <w:rsid w:val="000D5930"/>
    <w:rsid w:val="000D64F0"/>
    <w:rsid w:val="000E1CC5"/>
    <w:rsid w:val="000E2701"/>
    <w:rsid w:val="000E2E1C"/>
    <w:rsid w:val="000F2A71"/>
    <w:rsid w:val="000F2FB5"/>
    <w:rsid w:val="000F41D4"/>
    <w:rsid w:val="000F433E"/>
    <w:rsid w:val="000F5FA8"/>
    <w:rsid w:val="000F72E9"/>
    <w:rsid w:val="0010108F"/>
    <w:rsid w:val="001021D0"/>
    <w:rsid w:val="0010222A"/>
    <w:rsid w:val="00106616"/>
    <w:rsid w:val="001070B6"/>
    <w:rsid w:val="00114246"/>
    <w:rsid w:val="0011572C"/>
    <w:rsid w:val="001170C5"/>
    <w:rsid w:val="00120B3F"/>
    <w:rsid w:val="00122B2C"/>
    <w:rsid w:val="00125A80"/>
    <w:rsid w:val="00126C86"/>
    <w:rsid w:val="0013015E"/>
    <w:rsid w:val="001303A2"/>
    <w:rsid w:val="0013085B"/>
    <w:rsid w:val="001334BA"/>
    <w:rsid w:val="00135C6B"/>
    <w:rsid w:val="00135E3E"/>
    <w:rsid w:val="0013687A"/>
    <w:rsid w:val="00141C1A"/>
    <w:rsid w:val="00147C46"/>
    <w:rsid w:val="0015333A"/>
    <w:rsid w:val="00153EA0"/>
    <w:rsid w:val="00154402"/>
    <w:rsid w:val="00155296"/>
    <w:rsid w:val="00160C06"/>
    <w:rsid w:val="00160C4A"/>
    <w:rsid w:val="001664A8"/>
    <w:rsid w:val="00167285"/>
    <w:rsid w:val="00175AA1"/>
    <w:rsid w:val="00181B1F"/>
    <w:rsid w:val="00183251"/>
    <w:rsid w:val="00185926"/>
    <w:rsid w:val="00186519"/>
    <w:rsid w:val="0018725E"/>
    <w:rsid w:val="001901BE"/>
    <w:rsid w:val="00190A30"/>
    <w:rsid w:val="00191F5D"/>
    <w:rsid w:val="001927F0"/>
    <w:rsid w:val="001945A3"/>
    <w:rsid w:val="001A0396"/>
    <w:rsid w:val="001A17D4"/>
    <w:rsid w:val="001A4558"/>
    <w:rsid w:val="001A478F"/>
    <w:rsid w:val="001A57A0"/>
    <w:rsid w:val="001A6263"/>
    <w:rsid w:val="001B20CD"/>
    <w:rsid w:val="001B2301"/>
    <w:rsid w:val="001B240A"/>
    <w:rsid w:val="001B2A07"/>
    <w:rsid w:val="001B34FC"/>
    <w:rsid w:val="001B4218"/>
    <w:rsid w:val="001B4EBA"/>
    <w:rsid w:val="001B5201"/>
    <w:rsid w:val="001B58E8"/>
    <w:rsid w:val="001C3F5C"/>
    <w:rsid w:val="001C64B2"/>
    <w:rsid w:val="001C6EDE"/>
    <w:rsid w:val="001C79C1"/>
    <w:rsid w:val="001D0D71"/>
    <w:rsid w:val="001D2712"/>
    <w:rsid w:val="001D488B"/>
    <w:rsid w:val="001D4B0B"/>
    <w:rsid w:val="001E20DE"/>
    <w:rsid w:val="001E2284"/>
    <w:rsid w:val="001E55CC"/>
    <w:rsid w:val="001E65E5"/>
    <w:rsid w:val="001F0A30"/>
    <w:rsid w:val="001F1270"/>
    <w:rsid w:val="001F147D"/>
    <w:rsid w:val="001F2027"/>
    <w:rsid w:val="001F241A"/>
    <w:rsid w:val="001F29EB"/>
    <w:rsid w:val="001F427A"/>
    <w:rsid w:val="001F42D8"/>
    <w:rsid w:val="001F4C56"/>
    <w:rsid w:val="001F4C6A"/>
    <w:rsid w:val="001F7CE7"/>
    <w:rsid w:val="00200608"/>
    <w:rsid w:val="00200A4B"/>
    <w:rsid w:val="00200E0B"/>
    <w:rsid w:val="00201FC1"/>
    <w:rsid w:val="00210055"/>
    <w:rsid w:val="00215BB6"/>
    <w:rsid w:val="002235E3"/>
    <w:rsid w:val="0022565B"/>
    <w:rsid w:val="00225998"/>
    <w:rsid w:val="002318B8"/>
    <w:rsid w:val="00232980"/>
    <w:rsid w:val="00234490"/>
    <w:rsid w:val="002354F0"/>
    <w:rsid w:val="00236154"/>
    <w:rsid w:val="00236244"/>
    <w:rsid w:val="00241FE9"/>
    <w:rsid w:val="00242DA3"/>
    <w:rsid w:val="0024468E"/>
    <w:rsid w:val="00245CDF"/>
    <w:rsid w:val="00250486"/>
    <w:rsid w:val="00250ADD"/>
    <w:rsid w:val="00253149"/>
    <w:rsid w:val="002573D6"/>
    <w:rsid w:val="00260058"/>
    <w:rsid w:val="002610AD"/>
    <w:rsid w:val="002623E1"/>
    <w:rsid w:val="0026298A"/>
    <w:rsid w:val="00263867"/>
    <w:rsid w:val="00263B12"/>
    <w:rsid w:val="00264EBD"/>
    <w:rsid w:val="002676E4"/>
    <w:rsid w:val="00274739"/>
    <w:rsid w:val="00274D86"/>
    <w:rsid w:val="002757B1"/>
    <w:rsid w:val="00277274"/>
    <w:rsid w:val="002825CB"/>
    <w:rsid w:val="0028380E"/>
    <w:rsid w:val="00283E13"/>
    <w:rsid w:val="00285088"/>
    <w:rsid w:val="00285914"/>
    <w:rsid w:val="002859AA"/>
    <w:rsid w:val="0028672C"/>
    <w:rsid w:val="002872F8"/>
    <w:rsid w:val="00294439"/>
    <w:rsid w:val="00294715"/>
    <w:rsid w:val="0029477E"/>
    <w:rsid w:val="002A1C4D"/>
    <w:rsid w:val="002A5757"/>
    <w:rsid w:val="002A6B75"/>
    <w:rsid w:val="002B1EA3"/>
    <w:rsid w:val="002B24DA"/>
    <w:rsid w:val="002B3401"/>
    <w:rsid w:val="002B3C76"/>
    <w:rsid w:val="002B4169"/>
    <w:rsid w:val="002B4B6B"/>
    <w:rsid w:val="002B5D41"/>
    <w:rsid w:val="002C2069"/>
    <w:rsid w:val="002C5011"/>
    <w:rsid w:val="002D36C4"/>
    <w:rsid w:val="002D6F3F"/>
    <w:rsid w:val="002E0B19"/>
    <w:rsid w:val="002E1FE2"/>
    <w:rsid w:val="002E4C83"/>
    <w:rsid w:val="002E60BD"/>
    <w:rsid w:val="002F0821"/>
    <w:rsid w:val="002F67E8"/>
    <w:rsid w:val="002F76CC"/>
    <w:rsid w:val="002F7708"/>
    <w:rsid w:val="00302701"/>
    <w:rsid w:val="003027F2"/>
    <w:rsid w:val="00303B00"/>
    <w:rsid w:val="00306BFB"/>
    <w:rsid w:val="00306EEF"/>
    <w:rsid w:val="0031111B"/>
    <w:rsid w:val="00313489"/>
    <w:rsid w:val="00313491"/>
    <w:rsid w:val="0031362F"/>
    <w:rsid w:val="00315267"/>
    <w:rsid w:val="003219B2"/>
    <w:rsid w:val="00324C35"/>
    <w:rsid w:val="00324CC9"/>
    <w:rsid w:val="003261A6"/>
    <w:rsid w:val="003265E0"/>
    <w:rsid w:val="00327764"/>
    <w:rsid w:val="003279CF"/>
    <w:rsid w:val="00331100"/>
    <w:rsid w:val="00335304"/>
    <w:rsid w:val="003377B7"/>
    <w:rsid w:val="00337B8F"/>
    <w:rsid w:val="00341FDE"/>
    <w:rsid w:val="003424DA"/>
    <w:rsid w:val="00345809"/>
    <w:rsid w:val="003467B0"/>
    <w:rsid w:val="00347ECF"/>
    <w:rsid w:val="00354D27"/>
    <w:rsid w:val="00356DD5"/>
    <w:rsid w:val="00357B84"/>
    <w:rsid w:val="00360293"/>
    <w:rsid w:val="003615E4"/>
    <w:rsid w:val="003634FF"/>
    <w:rsid w:val="003663CB"/>
    <w:rsid w:val="00373D6F"/>
    <w:rsid w:val="003767F1"/>
    <w:rsid w:val="00381E3B"/>
    <w:rsid w:val="003842DB"/>
    <w:rsid w:val="003846BF"/>
    <w:rsid w:val="00384804"/>
    <w:rsid w:val="00384D0E"/>
    <w:rsid w:val="0039585F"/>
    <w:rsid w:val="00395D67"/>
    <w:rsid w:val="003A089D"/>
    <w:rsid w:val="003A1980"/>
    <w:rsid w:val="003A2234"/>
    <w:rsid w:val="003A3A67"/>
    <w:rsid w:val="003A557A"/>
    <w:rsid w:val="003A716A"/>
    <w:rsid w:val="003B0209"/>
    <w:rsid w:val="003B093D"/>
    <w:rsid w:val="003B2B1B"/>
    <w:rsid w:val="003B354D"/>
    <w:rsid w:val="003B3659"/>
    <w:rsid w:val="003C07B2"/>
    <w:rsid w:val="003C4E75"/>
    <w:rsid w:val="003C69AD"/>
    <w:rsid w:val="003C6AF6"/>
    <w:rsid w:val="003C74AB"/>
    <w:rsid w:val="003D2D37"/>
    <w:rsid w:val="003D3849"/>
    <w:rsid w:val="003D3D10"/>
    <w:rsid w:val="003D6594"/>
    <w:rsid w:val="003D6664"/>
    <w:rsid w:val="003E5C66"/>
    <w:rsid w:val="003E76DE"/>
    <w:rsid w:val="003F0B91"/>
    <w:rsid w:val="003F0F00"/>
    <w:rsid w:val="003F6C03"/>
    <w:rsid w:val="0040215B"/>
    <w:rsid w:val="004072A5"/>
    <w:rsid w:val="00407A9D"/>
    <w:rsid w:val="00410450"/>
    <w:rsid w:val="004105FB"/>
    <w:rsid w:val="00411B2F"/>
    <w:rsid w:val="00414D14"/>
    <w:rsid w:val="00415E04"/>
    <w:rsid w:val="00416663"/>
    <w:rsid w:val="004201B5"/>
    <w:rsid w:val="0042258A"/>
    <w:rsid w:val="004226EF"/>
    <w:rsid w:val="00422F21"/>
    <w:rsid w:val="004238F9"/>
    <w:rsid w:val="0042786B"/>
    <w:rsid w:val="00431ED5"/>
    <w:rsid w:val="00432B9A"/>
    <w:rsid w:val="0043531F"/>
    <w:rsid w:val="00441358"/>
    <w:rsid w:val="00445AAF"/>
    <w:rsid w:val="0044749A"/>
    <w:rsid w:val="004476BA"/>
    <w:rsid w:val="00447C36"/>
    <w:rsid w:val="00447CAC"/>
    <w:rsid w:val="00450F15"/>
    <w:rsid w:val="00451D47"/>
    <w:rsid w:val="00453B9E"/>
    <w:rsid w:val="00454920"/>
    <w:rsid w:val="00454AA9"/>
    <w:rsid w:val="004568B9"/>
    <w:rsid w:val="004612D5"/>
    <w:rsid w:val="004624EA"/>
    <w:rsid w:val="00462B56"/>
    <w:rsid w:val="00462FAE"/>
    <w:rsid w:val="004630EE"/>
    <w:rsid w:val="00463431"/>
    <w:rsid w:val="00465291"/>
    <w:rsid w:val="004661F2"/>
    <w:rsid w:val="0046797C"/>
    <w:rsid w:val="00467AEC"/>
    <w:rsid w:val="00467D7B"/>
    <w:rsid w:val="00470563"/>
    <w:rsid w:val="004735B1"/>
    <w:rsid w:val="004740B2"/>
    <w:rsid w:val="00476EAA"/>
    <w:rsid w:val="00480465"/>
    <w:rsid w:val="00483AFD"/>
    <w:rsid w:val="00483EBD"/>
    <w:rsid w:val="0048511E"/>
    <w:rsid w:val="00490C69"/>
    <w:rsid w:val="00493434"/>
    <w:rsid w:val="004963B6"/>
    <w:rsid w:val="004A4B6C"/>
    <w:rsid w:val="004A5738"/>
    <w:rsid w:val="004B1609"/>
    <w:rsid w:val="004B29AD"/>
    <w:rsid w:val="004B2D03"/>
    <w:rsid w:val="004B67E9"/>
    <w:rsid w:val="004B6A2E"/>
    <w:rsid w:val="004C0F1E"/>
    <w:rsid w:val="004C370F"/>
    <w:rsid w:val="004C4CEF"/>
    <w:rsid w:val="004D085F"/>
    <w:rsid w:val="004D0E6C"/>
    <w:rsid w:val="004D4EC7"/>
    <w:rsid w:val="004D6A09"/>
    <w:rsid w:val="004E00B0"/>
    <w:rsid w:val="004E250E"/>
    <w:rsid w:val="004E5C91"/>
    <w:rsid w:val="004E604D"/>
    <w:rsid w:val="004E6F1E"/>
    <w:rsid w:val="004E7391"/>
    <w:rsid w:val="004E7FE7"/>
    <w:rsid w:val="004F09CA"/>
    <w:rsid w:val="004F1069"/>
    <w:rsid w:val="004F13ED"/>
    <w:rsid w:val="004F44C4"/>
    <w:rsid w:val="004F48E5"/>
    <w:rsid w:val="004F52D8"/>
    <w:rsid w:val="004F6998"/>
    <w:rsid w:val="004F744E"/>
    <w:rsid w:val="00502FC3"/>
    <w:rsid w:val="005036A4"/>
    <w:rsid w:val="00506128"/>
    <w:rsid w:val="00513396"/>
    <w:rsid w:val="00514E1E"/>
    <w:rsid w:val="005157A7"/>
    <w:rsid w:val="00523524"/>
    <w:rsid w:val="0052532D"/>
    <w:rsid w:val="005257F7"/>
    <w:rsid w:val="00526250"/>
    <w:rsid w:val="0052750F"/>
    <w:rsid w:val="005329E6"/>
    <w:rsid w:val="00532C69"/>
    <w:rsid w:val="0053455F"/>
    <w:rsid w:val="00536414"/>
    <w:rsid w:val="00536569"/>
    <w:rsid w:val="00536883"/>
    <w:rsid w:val="00541033"/>
    <w:rsid w:val="00543F45"/>
    <w:rsid w:val="00544454"/>
    <w:rsid w:val="00546115"/>
    <w:rsid w:val="0054624A"/>
    <w:rsid w:val="00546EB9"/>
    <w:rsid w:val="005479A0"/>
    <w:rsid w:val="00547C71"/>
    <w:rsid w:val="00550236"/>
    <w:rsid w:val="00552ECE"/>
    <w:rsid w:val="00553ACF"/>
    <w:rsid w:val="00554B86"/>
    <w:rsid w:val="005561ED"/>
    <w:rsid w:val="005563C9"/>
    <w:rsid w:val="005615B0"/>
    <w:rsid w:val="00561CB0"/>
    <w:rsid w:val="00561ED3"/>
    <w:rsid w:val="005664D8"/>
    <w:rsid w:val="005677C0"/>
    <w:rsid w:val="00570177"/>
    <w:rsid w:val="005713A7"/>
    <w:rsid w:val="00572EBF"/>
    <w:rsid w:val="00573339"/>
    <w:rsid w:val="005734CE"/>
    <w:rsid w:val="00574E18"/>
    <w:rsid w:val="005773A8"/>
    <w:rsid w:val="00580A39"/>
    <w:rsid w:val="0058186B"/>
    <w:rsid w:val="0058795B"/>
    <w:rsid w:val="005921CB"/>
    <w:rsid w:val="00594572"/>
    <w:rsid w:val="00594DCF"/>
    <w:rsid w:val="005A3726"/>
    <w:rsid w:val="005A40B7"/>
    <w:rsid w:val="005A41D8"/>
    <w:rsid w:val="005A5719"/>
    <w:rsid w:val="005A78DC"/>
    <w:rsid w:val="005B1ACE"/>
    <w:rsid w:val="005B4D3B"/>
    <w:rsid w:val="005B6506"/>
    <w:rsid w:val="005C0C58"/>
    <w:rsid w:val="005C3AC8"/>
    <w:rsid w:val="005C56F0"/>
    <w:rsid w:val="005C5838"/>
    <w:rsid w:val="005C58E7"/>
    <w:rsid w:val="005C61B9"/>
    <w:rsid w:val="005C6588"/>
    <w:rsid w:val="005C65AB"/>
    <w:rsid w:val="005D081E"/>
    <w:rsid w:val="005D2A8E"/>
    <w:rsid w:val="005D482A"/>
    <w:rsid w:val="005D49CF"/>
    <w:rsid w:val="005E06F7"/>
    <w:rsid w:val="005E4F42"/>
    <w:rsid w:val="005E524F"/>
    <w:rsid w:val="005E667F"/>
    <w:rsid w:val="005E6DE4"/>
    <w:rsid w:val="005F1788"/>
    <w:rsid w:val="005F2396"/>
    <w:rsid w:val="005F3AD9"/>
    <w:rsid w:val="005F3F72"/>
    <w:rsid w:val="005F41D2"/>
    <w:rsid w:val="005F4D5A"/>
    <w:rsid w:val="006023C5"/>
    <w:rsid w:val="006045CA"/>
    <w:rsid w:val="00604A83"/>
    <w:rsid w:val="00606B75"/>
    <w:rsid w:val="006076AB"/>
    <w:rsid w:val="0061364E"/>
    <w:rsid w:val="006174A9"/>
    <w:rsid w:val="0062178A"/>
    <w:rsid w:val="00624731"/>
    <w:rsid w:val="00625BC1"/>
    <w:rsid w:val="00633B1A"/>
    <w:rsid w:val="006341C2"/>
    <w:rsid w:val="00634B9D"/>
    <w:rsid w:val="006360AC"/>
    <w:rsid w:val="00636529"/>
    <w:rsid w:val="00637AB7"/>
    <w:rsid w:val="00641801"/>
    <w:rsid w:val="00643FAA"/>
    <w:rsid w:val="00645479"/>
    <w:rsid w:val="006466BA"/>
    <w:rsid w:val="00653B0B"/>
    <w:rsid w:val="00655923"/>
    <w:rsid w:val="00656208"/>
    <w:rsid w:val="006609F5"/>
    <w:rsid w:val="00660A9D"/>
    <w:rsid w:val="00662994"/>
    <w:rsid w:val="0067064A"/>
    <w:rsid w:val="00670938"/>
    <w:rsid w:val="006709DB"/>
    <w:rsid w:val="006715AE"/>
    <w:rsid w:val="006721E4"/>
    <w:rsid w:val="006737A1"/>
    <w:rsid w:val="00674D74"/>
    <w:rsid w:val="00674E2F"/>
    <w:rsid w:val="006810A2"/>
    <w:rsid w:val="006838C9"/>
    <w:rsid w:val="00684B27"/>
    <w:rsid w:val="00687114"/>
    <w:rsid w:val="00691360"/>
    <w:rsid w:val="00692C3E"/>
    <w:rsid w:val="0069338B"/>
    <w:rsid w:val="00695ED8"/>
    <w:rsid w:val="006A0233"/>
    <w:rsid w:val="006A1141"/>
    <w:rsid w:val="006A42AF"/>
    <w:rsid w:val="006A7963"/>
    <w:rsid w:val="006A7D5F"/>
    <w:rsid w:val="006B0EE3"/>
    <w:rsid w:val="006B1C60"/>
    <w:rsid w:val="006B1F14"/>
    <w:rsid w:val="006B4F14"/>
    <w:rsid w:val="006B5023"/>
    <w:rsid w:val="006C35B4"/>
    <w:rsid w:val="006C38AA"/>
    <w:rsid w:val="006C482A"/>
    <w:rsid w:val="006C5000"/>
    <w:rsid w:val="006C53A5"/>
    <w:rsid w:val="006C787B"/>
    <w:rsid w:val="006C7A09"/>
    <w:rsid w:val="006D2358"/>
    <w:rsid w:val="006D2A6C"/>
    <w:rsid w:val="006D4CFA"/>
    <w:rsid w:val="006D7718"/>
    <w:rsid w:val="006E07C3"/>
    <w:rsid w:val="006E4BBA"/>
    <w:rsid w:val="006F0F8C"/>
    <w:rsid w:val="006F2B98"/>
    <w:rsid w:val="006F498B"/>
    <w:rsid w:val="006F4D41"/>
    <w:rsid w:val="006F5053"/>
    <w:rsid w:val="006F5C17"/>
    <w:rsid w:val="00702A7A"/>
    <w:rsid w:val="00702F01"/>
    <w:rsid w:val="00705108"/>
    <w:rsid w:val="00705246"/>
    <w:rsid w:val="007063E1"/>
    <w:rsid w:val="00710314"/>
    <w:rsid w:val="0071031A"/>
    <w:rsid w:val="0071136A"/>
    <w:rsid w:val="00712961"/>
    <w:rsid w:val="00712C55"/>
    <w:rsid w:val="007151A2"/>
    <w:rsid w:val="007152F1"/>
    <w:rsid w:val="0071542A"/>
    <w:rsid w:val="0071584D"/>
    <w:rsid w:val="007177DE"/>
    <w:rsid w:val="00717B74"/>
    <w:rsid w:val="007212FF"/>
    <w:rsid w:val="007217AB"/>
    <w:rsid w:val="00724ACF"/>
    <w:rsid w:val="00724C89"/>
    <w:rsid w:val="00724E5B"/>
    <w:rsid w:val="00725BCD"/>
    <w:rsid w:val="00727042"/>
    <w:rsid w:val="00727BEF"/>
    <w:rsid w:val="00727C8F"/>
    <w:rsid w:val="00735715"/>
    <w:rsid w:val="00736FB2"/>
    <w:rsid w:val="0073714A"/>
    <w:rsid w:val="00737C8B"/>
    <w:rsid w:val="007418BB"/>
    <w:rsid w:val="007430A2"/>
    <w:rsid w:val="0074513C"/>
    <w:rsid w:val="00747E58"/>
    <w:rsid w:val="007506B9"/>
    <w:rsid w:val="00752A70"/>
    <w:rsid w:val="00754283"/>
    <w:rsid w:val="007543E0"/>
    <w:rsid w:val="00754CC1"/>
    <w:rsid w:val="00757DFD"/>
    <w:rsid w:val="007622CF"/>
    <w:rsid w:val="00762890"/>
    <w:rsid w:val="00763E70"/>
    <w:rsid w:val="0076503F"/>
    <w:rsid w:val="007676F1"/>
    <w:rsid w:val="00767F88"/>
    <w:rsid w:val="00767FF4"/>
    <w:rsid w:val="00770F6E"/>
    <w:rsid w:val="00771B3E"/>
    <w:rsid w:val="00771D9A"/>
    <w:rsid w:val="00774051"/>
    <w:rsid w:val="00774D87"/>
    <w:rsid w:val="0077594A"/>
    <w:rsid w:val="00775FE3"/>
    <w:rsid w:val="00776AA8"/>
    <w:rsid w:val="00776B25"/>
    <w:rsid w:val="0077772B"/>
    <w:rsid w:val="007777E9"/>
    <w:rsid w:val="0078022D"/>
    <w:rsid w:val="007819F6"/>
    <w:rsid w:val="00782121"/>
    <w:rsid w:val="0078350A"/>
    <w:rsid w:val="007842AF"/>
    <w:rsid w:val="00784FAF"/>
    <w:rsid w:val="007875BF"/>
    <w:rsid w:val="00791117"/>
    <w:rsid w:val="007963CC"/>
    <w:rsid w:val="00796496"/>
    <w:rsid w:val="00797CCA"/>
    <w:rsid w:val="007A05D8"/>
    <w:rsid w:val="007A105A"/>
    <w:rsid w:val="007A2168"/>
    <w:rsid w:val="007A4A00"/>
    <w:rsid w:val="007A6089"/>
    <w:rsid w:val="007A6F2A"/>
    <w:rsid w:val="007A7453"/>
    <w:rsid w:val="007A7DAF"/>
    <w:rsid w:val="007B1E10"/>
    <w:rsid w:val="007B23C5"/>
    <w:rsid w:val="007B30B0"/>
    <w:rsid w:val="007B43B1"/>
    <w:rsid w:val="007B69F8"/>
    <w:rsid w:val="007C1DFD"/>
    <w:rsid w:val="007C49DA"/>
    <w:rsid w:val="007C5A5F"/>
    <w:rsid w:val="007C5AFD"/>
    <w:rsid w:val="007C6C88"/>
    <w:rsid w:val="007C7EF9"/>
    <w:rsid w:val="007D12E8"/>
    <w:rsid w:val="007D20E1"/>
    <w:rsid w:val="007D2E80"/>
    <w:rsid w:val="007D66CE"/>
    <w:rsid w:val="007D689F"/>
    <w:rsid w:val="007D6F80"/>
    <w:rsid w:val="007D75F8"/>
    <w:rsid w:val="007E00AF"/>
    <w:rsid w:val="007E103D"/>
    <w:rsid w:val="007E74E3"/>
    <w:rsid w:val="007F08DA"/>
    <w:rsid w:val="007F0B36"/>
    <w:rsid w:val="007F3B1B"/>
    <w:rsid w:val="007F7725"/>
    <w:rsid w:val="00800BB7"/>
    <w:rsid w:val="00801985"/>
    <w:rsid w:val="008019B0"/>
    <w:rsid w:val="00802193"/>
    <w:rsid w:val="00802463"/>
    <w:rsid w:val="00802565"/>
    <w:rsid w:val="00803793"/>
    <w:rsid w:val="00804CB6"/>
    <w:rsid w:val="00805BF9"/>
    <w:rsid w:val="0080677A"/>
    <w:rsid w:val="00807969"/>
    <w:rsid w:val="00807EA0"/>
    <w:rsid w:val="00816CB5"/>
    <w:rsid w:val="00822BA2"/>
    <w:rsid w:val="008276F6"/>
    <w:rsid w:val="00832F87"/>
    <w:rsid w:val="00834681"/>
    <w:rsid w:val="00836C01"/>
    <w:rsid w:val="0084045A"/>
    <w:rsid w:val="00841097"/>
    <w:rsid w:val="00845045"/>
    <w:rsid w:val="00846324"/>
    <w:rsid w:val="00846C93"/>
    <w:rsid w:val="00850BBD"/>
    <w:rsid w:val="00850E59"/>
    <w:rsid w:val="00853AE9"/>
    <w:rsid w:val="008544D6"/>
    <w:rsid w:val="0085624A"/>
    <w:rsid w:val="00862855"/>
    <w:rsid w:val="00867BFA"/>
    <w:rsid w:val="0087067F"/>
    <w:rsid w:val="00871D06"/>
    <w:rsid w:val="008728E1"/>
    <w:rsid w:val="00876949"/>
    <w:rsid w:val="00881A46"/>
    <w:rsid w:val="00883671"/>
    <w:rsid w:val="00886534"/>
    <w:rsid w:val="008867E7"/>
    <w:rsid w:val="008877A7"/>
    <w:rsid w:val="00887CA2"/>
    <w:rsid w:val="008965AE"/>
    <w:rsid w:val="00897F54"/>
    <w:rsid w:val="008A04C0"/>
    <w:rsid w:val="008A186A"/>
    <w:rsid w:val="008A2125"/>
    <w:rsid w:val="008A37D9"/>
    <w:rsid w:val="008A69C8"/>
    <w:rsid w:val="008B1F3E"/>
    <w:rsid w:val="008B2266"/>
    <w:rsid w:val="008B2AFD"/>
    <w:rsid w:val="008B34B7"/>
    <w:rsid w:val="008B3CEA"/>
    <w:rsid w:val="008B4D8E"/>
    <w:rsid w:val="008B5572"/>
    <w:rsid w:val="008C01F0"/>
    <w:rsid w:val="008C569A"/>
    <w:rsid w:val="008D1539"/>
    <w:rsid w:val="008D4956"/>
    <w:rsid w:val="008D7E75"/>
    <w:rsid w:val="008E014A"/>
    <w:rsid w:val="008E191D"/>
    <w:rsid w:val="008E44D5"/>
    <w:rsid w:val="008E5A7E"/>
    <w:rsid w:val="008E5EED"/>
    <w:rsid w:val="008F16AD"/>
    <w:rsid w:val="008F2056"/>
    <w:rsid w:val="008F6BD5"/>
    <w:rsid w:val="0090078A"/>
    <w:rsid w:val="00903117"/>
    <w:rsid w:val="00906CD5"/>
    <w:rsid w:val="00906F27"/>
    <w:rsid w:val="009135C9"/>
    <w:rsid w:val="00914A6E"/>
    <w:rsid w:val="00916E38"/>
    <w:rsid w:val="00922EB4"/>
    <w:rsid w:val="00926161"/>
    <w:rsid w:val="00932B4F"/>
    <w:rsid w:val="00934015"/>
    <w:rsid w:val="00935424"/>
    <w:rsid w:val="00940B39"/>
    <w:rsid w:val="00941A4C"/>
    <w:rsid w:val="00944719"/>
    <w:rsid w:val="00945527"/>
    <w:rsid w:val="00947245"/>
    <w:rsid w:val="00947322"/>
    <w:rsid w:val="00947A77"/>
    <w:rsid w:val="00952F49"/>
    <w:rsid w:val="009568A9"/>
    <w:rsid w:val="00957FE7"/>
    <w:rsid w:val="00960D08"/>
    <w:rsid w:val="00960DC7"/>
    <w:rsid w:val="00961453"/>
    <w:rsid w:val="00961AA6"/>
    <w:rsid w:val="009645A8"/>
    <w:rsid w:val="00966B19"/>
    <w:rsid w:val="009738E3"/>
    <w:rsid w:val="00974029"/>
    <w:rsid w:val="00975FB3"/>
    <w:rsid w:val="00981047"/>
    <w:rsid w:val="00982556"/>
    <w:rsid w:val="00984B7A"/>
    <w:rsid w:val="009861B9"/>
    <w:rsid w:val="0099045B"/>
    <w:rsid w:val="00990785"/>
    <w:rsid w:val="0099187E"/>
    <w:rsid w:val="0099203A"/>
    <w:rsid w:val="00992705"/>
    <w:rsid w:val="00992A31"/>
    <w:rsid w:val="0099379D"/>
    <w:rsid w:val="00994A22"/>
    <w:rsid w:val="009954D4"/>
    <w:rsid w:val="00996736"/>
    <w:rsid w:val="009A2672"/>
    <w:rsid w:val="009A32B7"/>
    <w:rsid w:val="009A485E"/>
    <w:rsid w:val="009A54C8"/>
    <w:rsid w:val="009A6EB0"/>
    <w:rsid w:val="009B10A6"/>
    <w:rsid w:val="009B625F"/>
    <w:rsid w:val="009B64F0"/>
    <w:rsid w:val="009B67C8"/>
    <w:rsid w:val="009B6C4B"/>
    <w:rsid w:val="009B7048"/>
    <w:rsid w:val="009C03D8"/>
    <w:rsid w:val="009C157B"/>
    <w:rsid w:val="009C1BD0"/>
    <w:rsid w:val="009C2333"/>
    <w:rsid w:val="009C3A03"/>
    <w:rsid w:val="009C6A88"/>
    <w:rsid w:val="009C7434"/>
    <w:rsid w:val="009D1808"/>
    <w:rsid w:val="009D4B94"/>
    <w:rsid w:val="009D639C"/>
    <w:rsid w:val="009D6760"/>
    <w:rsid w:val="009E007D"/>
    <w:rsid w:val="009E1EB6"/>
    <w:rsid w:val="009E27BA"/>
    <w:rsid w:val="009E7BCC"/>
    <w:rsid w:val="009F0A59"/>
    <w:rsid w:val="009F1E6E"/>
    <w:rsid w:val="009F3C83"/>
    <w:rsid w:val="009F4BD9"/>
    <w:rsid w:val="00A001F3"/>
    <w:rsid w:val="00A00CFC"/>
    <w:rsid w:val="00A0706E"/>
    <w:rsid w:val="00A10885"/>
    <w:rsid w:val="00A11536"/>
    <w:rsid w:val="00A12FA0"/>
    <w:rsid w:val="00A170B6"/>
    <w:rsid w:val="00A20D63"/>
    <w:rsid w:val="00A2156F"/>
    <w:rsid w:val="00A23004"/>
    <w:rsid w:val="00A26E02"/>
    <w:rsid w:val="00A27FF9"/>
    <w:rsid w:val="00A31AA9"/>
    <w:rsid w:val="00A35615"/>
    <w:rsid w:val="00A367E7"/>
    <w:rsid w:val="00A41220"/>
    <w:rsid w:val="00A43207"/>
    <w:rsid w:val="00A47099"/>
    <w:rsid w:val="00A52207"/>
    <w:rsid w:val="00A5300D"/>
    <w:rsid w:val="00A54332"/>
    <w:rsid w:val="00A552D9"/>
    <w:rsid w:val="00A5647A"/>
    <w:rsid w:val="00A61329"/>
    <w:rsid w:val="00A658BE"/>
    <w:rsid w:val="00A66444"/>
    <w:rsid w:val="00A66AED"/>
    <w:rsid w:val="00A66BB5"/>
    <w:rsid w:val="00A6761D"/>
    <w:rsid w:val="00A719BC"/>
    <w:rsid w:val="00A75917"/>
    <w:rsid w:val="00A7749E"/>
    <w:rsid w:val="00A8064A"/>
    <w:rsid w:val="00A8127D"/>
    <w:rsid w:val="00A842D7"/>
    <w:rsid w:val="00A85A47"/>
    <w:rsid w:val="00A87EBB"/>
    <w:rsid w:val="00A92CA5"/>
    <w:rsid w:val="00A93D11"/>
    <w:rsid w:val="00A9435B"/>
    <w:rsid w:val="00A951A1"/>
    <w:rsid w:val="00A97241"/>
    <w:rsid w:val="00A97578"/>
    <w:rsid w:val="00A9791B"/>
    <w:rsid w:val="00A97C2B"/>
    <w:rsid w:val="00AA08AC"/>
    <w:rsid w:val="00AA163F"/>
    <w:rsid w:val="00AA1985"/>
    <w:rsid w:val="00AA2B35"/>
    <w:rsid w:val="00AB28EF"/>
    <w:rsid w:val="00AB3AB8"/>
    <w:rsid w:val="00AB3EC9"/>
    <w:rsid w:val="00AB5282"/>
    <w:rsid w:val="00AB7886"/>
    <w:rsid w:val="00AB7A75"/>
    <w:rsid w:val="00AB7E21"/>
    <w:rsid w:val="00AC10EA"/>
    <w:rsid w:val="00AC12B4"/>
    <w:rsid w:val="00AC1701"/>
    <w:rsid w:val="00AC1AF8"/>
    <w:rsid w:val="00AC2124"/>
    <w:rsid w:val="00AC3851"/>
    <w:rsid w:val="00AC3C8B"/>
    <w:rsid w:val="00AC429F"/>
    <w:rsid w:val="00AC4E02"/>
    <w:rsid w:val="00AC522B"/>
    <w:rsid w:val="00AC5B88"/>
    <w:rsid w:val="00AC625C"/>
    <w:rsid w:val="00AD3AD5"/>
    <w:rsid w:val="00AD575A"/>
    <w:rsid w:val="00AE0ADA"/>
    <w:rsid w:val="00AE2FDA"/>
    <w:rsid w:val="00AE59C0"/>
    <w:rsid w:val="00AF1CE5"/>
    <w:rsid w:val="00AF376A"/>
    <w:rsid w:val="00AF6FAC"/>
    <w:rsid w:val="00AF7656"/>
    <w:rsid w:val="00AF7ECB"/>
    <w:rsid w:val="00B0124E"/>
    <w:rsid w:val="00B06EC0"/>
    <w:rsid w:val="00B124EE"/>
    <w:rsid w:val="00B12646"/>
    <w:rsid w:val="00B13754"/>
    <w:rsid w:val="00B154C2"/>
    <w:rsid w:val="00B162BC"/>
    <w:rsid w:val="00B17A82"/>
    <w:rsid w:val="00B2071B"/>
    <w:rsid w:val="00B22437"/>
    <w:rsid w:val="00B24664"/>
    <w:rsid w:val="00B2526C"/>
    <w:rsid w:val="00B27F7E"/>
    <w:rsid w:val="00B30DD5"/>
    <w:rsid w:val="00B316B3"/>
    <w:rsid w:val="00B329B4"/>
    <w:rsid w:val="00B354C2"/>
    <w:rsid w:val="00B35533"/>
    <w:rsid w:val="00B37E6A"/>
    <w:rsid w:val="00B413AF"/>
    <w:rsid w:val="00B44DE2"/>
    <w:rsid w:val="00B44F67"/>
    <w:rsid w:val="00B452AC"/>
    <w:rsid w:val="00B4570A"/>
    <w:rsid w:val="00B45C94"/>
    <w:rsid w:val="00B4799D"/>
    <w:rsid w:val="00B520CB"/>
    <w:rsid w:val="00B53029"/>
    <w:rsid w:val="00B55154"/>
    <w:rsid w:val="00B57C07"/>
    <w:rsid w:val="00B6244E"/>
    <w:rsid w:val="00B62EF8"/>
    <w:rsid w:val="00B6409F"/>
    <w:rsid w:val="00B64ABE"/>
    <w:rsid w:val="00B70EF1"/>
    <w:rsid w:val="00B7139A"/>
    <w:rsid w:val="00B728D2"/>
    <w:rsid w:val="00B74B10"/>
    <w:rsid w:val="00B750B8"/>
    <w:rsid w:val="00B7611D"/>
    <w:rsid w:val="00B76EF4"/>
    <w:rsid w:val="00B770CA"/>
    <w:rsid w:val="00B77676"/>
    <w:rsid w:val="00B777B0"/>
    <w:rsid w:val="00B80C09"/>
    <w:rsid w:val="00B80F9A"/>
    <w:rsid w:val="00B8136B"/>
    <w:rsid w:val="00B83734"/>
    <w:rsid w:val="00B84EB1"/>
    <w:rsid w:val="00B86E7B"/>
    <w:rsid w:val="00B900D2"/>
    <w:rsid w:val="00B90D8D"/>
    <w:rsid w:val="00B91F74"/>
    <w:rsid w:val="00B91F9C"/>
    <w:rsid w:val="00B92CAE"/>
    <w:rsid w:val="00B95588"/>
    <w:rsid w:val="00B96F81"/>
    <w:rsid w:val="00BA096A"/>
    <w:rsid w:val="00BA100C"/>
    <w:rsid w:val="00BA141D"/>
    <w:rsid w:val="00BA2E72"/>
    <w:rsid w:val="00BA6B09"/>
    <w:rsid w:val="00BA7191"/>
    <w:rsid w:val="00BB0ECD"/>
    <w:rsid w:val="00BB158F"/>
    <w:rsid w:val="00BB3976"/>
    <w:rsid w:val="00BB3D83"/>
    <w:rsid w:val="00BB65AF"/>
    <w:rsid w:val="00BB6F89"/>
    <w:rsid w:val="00BC08BB"/>
    <w:rsid w:val="00BC166A"/>
    <w:rsid w:val="00BC2084"/>
    <w:rsid w:val="00BC325F"/>
    <w:rsid w:val="00BC4FFB"/>
    <w:rsid w:val="00BC73CA"/>
    <w:rsid w:val="00BD25A7"/>
    <w:rsid w:val="00BD2F0B"/>
    <w:rsid w:val="00BD405E"/>
    <w:rsid w:val="00BD431C"/>
    <w:rsid w:val="00BD4445"/>
    <w:rsid w:val="00BD483A"/>
    <w:rsid w:val="00BE3ACC"/>
    <w:rsid w:val="00BF0204"/>
    <w:rsid w:val="00BF0540"/>
    <w:rsid w:val="00BF0E85"/>
    <w:rsid w:val="00BF0F0A"/>
    <w:rsid w:val="00BF11CF"/>
    <w:rsid w:val="00BF1407"/>
    <w:rsid w:val="00BF1745"/>
    <w:rsid w:val="00BF4833"/>
    <w:rsid w:val="00C010A3"/>
    <w:rsid w:val="00C01F4A"/>
    <w:rsid w:val="00C02A1A"/>
    <w:rsid w:val="00C02ADF"/>
    <w:rsid w:val="00C02D8B"/>
    <w:rsid w:val="00C0430C"/>
    <w:rsid w:val="00C059A1"/>
    <w:rsid w:val="00C078F5"/>
    <w:rsid w:val="00C07ED4"/>
    <w:rsid w:val="00C10F7A"/>
    <w:rsid w:val="00C1299E"/>
    <w:rsid w:val="00C12A48"/>
    <w:rsid w:val="00C12C89"/>
    <w:rsid w:val="00C1484F"/>
    <w:rsid w:val="00C14C46"/>
    <w:rsid w:val="00C21CD3"/>
    <w:rsid w:val="00C2253F"/>
    <w:rsid w:val="00C225E9"/>
    <w:rsid w:val="00C22F2C"/>
    <w:rsid w:val="00C23120"/>
    <w:rsid w:val="00C235C2"/>
    <w:rsid w:val="00C24573"/>
    <w:rsid w:val="00C24D00"/>
    <w:rsid w:val="00C25D05"/>
    <w:rsid w:val="00C27D9E"/>
    <w:rsid w:val="00C30543"/>
    <w:rsid w:val="00C30A64"/>
    <w:rsid w:val="00C32CDD"/>
    <w:rsid w:val="00C331EE"/>
    <w:rsid w:val="00C37E08"/>
    <w:rsid w:val="00C408AB"/>
    <w:rsid w:val="00C40C6F"/>
    <w:rsid w:val="00C45CC8"/>
    <w:rsid w:val="00C46570"/>
    <w:rsid w:val="00C47CD8"/>
    <w:rsid w:val="00C507AD"/>
    <w:rsid w:val="00C519A2"/>
    <w:rsid w:val="00C52D6A"/>
    <w:rsid w:val="00C52FD0"/>
    <w:rsid w:val="00C545F9"/>
    <w:rsid w:val="00C56218"/>
    <w:rsid w:val="00C60BD3"/>
    <w:rsid w:val="00C61285"/>
    <w:rsid w:val="00C612AD"/>
    <w:rsid w:val="00C61C25"/>
    <w:rsid w:val="00C62233"/>
    <w:rsid w:val="00C63A4F"/>
    <w:rsid w:val="00C64961"/>
    <w:rsid w:val="00C64E77"/>
    <w:rsid w:val="00C65620"/>
    <w:rsid w:val="00C710F3"/>
    <w:rsid w:val="00C72443"/>
    <w:rsid w:val="00C74CF8"/>
    <w:rsid w:val="00C75317"/>
    <w:rsid w:val="00C85326"/>
    <w:rsid w:val="00C869DE"/>
    <w:rsid w:val="00C87982"/>
    <w:rsid w:val="00C91BA8"/>
    <w:rsid w:val="00C9535B"/>
    <w:rsid w:val="00C95672"/>
    <w:rsid w:val="00C95710"/>
    <w:rsid w:val="00C95BF6"/>
    <w:rsid w:val="00CA04DC"/>
    <w:rsid w:val="00CA2AF5"/>
    <w:rsid w:val="00CA3B37"/>
    <w:rsid w:val="00CA4558"/>
    <w:rsid w:val="00CA55E4"/>
    <w:rsid w:val="00CB07C1"/>
    <w:rsid w:val="00CB1465"/>
    <w:rsid w:val="00CB1B2F"/>
    <w:rsid w:val="00CB3B34"/>
    <w:rsid w:val="00CB4892"/>
    <w:rsid w:val="00CB7565"/>
    <w:rsid w:val="00CC0C3A"/>
    <w:rsid w:val="00CC16AC"/>
    <w:rsid w:val="00CC343B"/>
    <w:rsid w:val="00CC420A"/>
    <w:rsid w:val="00CC43CD"/>
    <w:rsid w:val="00CC51AC"/>
    <w:rsid w:val="00CC7194"/>
    <w:rsid w:val="00CD069F"/>
    <w:rsid w:val="00CD31CD"/>
    <w:rsid w:val="00CD3381"/>
    <w:rsid w:val="00CD7F7D"/>
    <w:rsid w:val="00CE030E"/>
    <w:rsid w:val="00CE0A6D"/>
    <w:rsid w:val="00CE2305"/>
    <w:rsid w:val="00CE2663"/>
    <w:rsid w:val="00CE33E6"/>
    <w:rsid w:val="00CE35A3"/>
    <w:rsid w:val="00CE5777"/>
    <w:rsid w:val="00CE61A7"/>
    <w:rsid w:val="00CE676A"/>
    <w:rsid w:val="00CE7381"/>
    <w:rsid w:val="00CE79ED"/>
    <w:rsid w:val="00CF5374"/>
    <w:rsid w:val="00D0186E"/>
    <w:rsid w:val="00D05116"/>
    <w:rsid w:val="00D1236C"/>
    <w:rsid w:val="00D12A98"/>
    <w:rsid w:val="00D12F08"/>
    <w:rsid w:val="00D14375"/>
    <w:rsid w:val="00D14F71"/>
    <w:rsid w:val="00D15AC0"/>
    <w:rsid w:val="00D15B90"/>
    <w:rsid w:val="00D15D59"/>
    <w:rsid w:val="00D173DB"/>
    <w:rsid w:val="00D17DEA"/>
    <w:rsid w:val="00D20F87"/>
    <w:rsid w:val="00D215B7"/>
    <w:rsid w:val="00D23D03"/>
    <w:rsid w:val="00D25526"/>
    <w:rsid w:val="00D31EDB"/>
    <w:rsid w:val="00D33574"/>
    <w:rsid w:val="00D35479"/>
    <w:rsid w:val="00D35B4B"/>
    <w:rsid w:val="00D41443"/>
    <w:rsid w:val="00D41C7E"/>
    <w:rsid w:val="00D44F2D"/>
    <w:rsid w:val="00D45C3B"/>
    <w:rsid w:val="00D467C6"/>
    <w:rsid w:val="00D47216"/>
    <w:rsid w:val="00D5051B"/>
    <w:rsid w:val="00D536CA"/>
    <w:rsid w:val="00D53D72"/>
    <w:rsid w:val="00D541EB"/>
    <w:rsid w:val="00D5565C"/>
    <w:rsid w:val="00D55989"/>
    <w:rsid w:val="00D565A5"/>
    <w:rsid w:val="00D56D8B"/>
    <w:rsid w:val="00D601A4"/>
    <w:rsid w:val="00D60388"/>
    <w:rsid w:val="00D61F6D"/>
    <w:rsid w:val="00D62199"/>
    <w:rsid w:val="00D65680"/>
    <w:rsid w:val="00D65E9E"/>
    <w:rsid w:val="00D66829"/>
    <w:rsid w:val="00D66C49"/>
    <w:rsid w:val="00D71BB7"/>
    <w:rsid w:val="00D755AF"/>
    <w:rsid w:val="00D82555"/>
    <w:rsid w:val="00D853C6"/>
    <w:rsid w:val="00D90F49"/>
    <w:rsid w:val="00D9170E"/>
    <w:rsid w:val="00D9455F"/>
    <w:rsid w:val="00D957F4"/>
    <w:rsid w:val="00D9609B"/>
    <w:rsid w:val="00D96792"/>
    <w:rsid w:val="00D97EF3"/>
    <w:rsid w:val="00DA1FB9"/>
    <w:rsid w:val="00DA4F91"/>
    <w:rsid w:val="00DA6BA1"/>
    <w:rsid w:val="00DA7365"/>
    <w:rsid w:val="00DA7965"/>
    <w:rsid w:val="00DB0A17"/>
    <w:rsid w:val="00DB3867"/>
    <w:rsid w:val="00DB5579"/>
    <w:rsid w:val="00DB64B4"/>
    <w:rsid w:val="00DC250E"/>
    <w:rsid w:val="00DC387B"/>
    <w:rsid w:val="00DC4533"/>
    <w:rsid w:val="00DC5F00"/>
    <w:rsid w:val="00DD09F9"/>
    <w:rsid w:val="00DD2172"/>
    <w:rsid w:val="00DD3F5E"/>
    <w:rsid w:val="00DD4BCB"/>
    <w:rsid w:val="00DD5598"/>
    <w:rsid w:val="00DD5FCB"/>
    <w:rsid w:val="00DE0E57"/>
    <w:rsid w:val="00DE5766"/>
    <w:rsid w:val="00DF5228"/>
    <w:rsid w:val="00DF7A06"/>
    <w:rsid w:val="00E00397"/>
    <w:rsid w:val="00E010B0"/>
    <w:rsid w:val="00E02071"/>
    <w:rsid w:val="00E0270C"/>
    <w:rsid w:val="00E069EB"/>
    <w:rsid w:val="00E06E8F"/>
    <w:rsid w:val="00E129DD"/>
    <w:rsid w:val="00E150CA"/>
    <w:rsid w:val="00E15643"/>
    <w:rsid w:val="00E203B9"/>
    <w:rsid w:val="00E203DD"/>
    <w:rsid w:val="00E21F61"/>
    <w:rsid w:val="00E25AF1"/>
    <w:rsid w:val="00E27BF7"/>
    <w:rsid w:val="00E30484"/>
    <w:rsid w:val="00E3133E"/>
    <w:rsid w:val="00E32286"/>
    <w:rsid w:val="00E34512"/>
    <w:rsid w:val="00E35860"/>
    <w:rsid w:val="00E36EC9"/>
    <w:rsid w:val="00E375C2"/>
    <w:rsid w:val="00E42536"/>
    <w:rsid w:val="00E4268F"/>
    <w:rsid w:val="00E43B0D"/>
    <w:rsid w:val="00E4607B"/>
    <w:rsid w:val="00E542CD"/>
    <w:rsid w:val="00E55480"/>
    <w:rsid w:val="00E555A2"/>
    <w:rsid w:val="00E564B7"/>
    <w:rsid w:val="00E57666"/>
    <w:rsid w:val="00E57C3D"/>
    <w:rsid w:val="00E610D4"/>
    <w:rsid w:val="00E61881"/>
    <w:rsid w:val="00E61A67"/>
    <w:rsid w:val="00E65967"/>
    <w:rsid w:val="00E66E7D"/>
    <w:rsid w:val="00E67194"/>
    <w:rsid w:val="00E745E3"/>
    <w:rsid w:val="00E75228"/>
    <w:rsid w:val="00E7633F"/>
    <w:rsid w:val="00E76EC5"/>
    <w:rsid w:val="00E80E6F"/>
    <w:rsid w:val="00E861C9"/>
    <w:rsid w:val="00E868E7"/>
    <w:rsid w:val="00E872C0"/>
    <w:rsid w:val="00E916C7"/>
    <w:rsid w:val="00E92AE7"/>
    <w:rsid w:val="00E95F08"/>
    <w:rsid w:val="00E961BC"/>
    <w:rsid w:val="00E9677B"/>
    <w:rsid w:val="00EA18ED"/>
    <w:rsid w:val="00EA3A3B"/>
    <w:rsid w:val="00EA4B18"/>
    <w:rsid w:val="00EA5A9A"/>
    <w:rsid w:val="00EB10B3"/>
    <w:rsid w:val="00EB1C16"/>
    <w:rsid w:val="00EB3A22"/>
    <w:rsid w:val="00EB550A"/>
    <w:rsid w:val="00EB718E"/>
    <w:rsid w:val="00EB78A0"/>
    <w:rsid w:val="00EC374D"/>
    <w:rsid w:val="00EC6C97"/>
    <w:rsid w:val="00EC6D94"/>
    <w:rsid w:val="00EC7F25"/>
    <w:rsid w:val="00ED0BF7"/>
    <w:rsid w:val="00ED1D86"/>
    <w:rsid w:val="00ED3A48"/>
    <w:rsid w:val="00ED3F1B"/>
    <w:rsid w:val="00ED4A8B"/>
    <w:rsid w:val="00ED740D"/>
    <w:rsid w:val="00ED77DD"/>
    <w:rsid w:val="00EE0533"/>
    <w:rsid w:val="00EE0616"/>
    <w:rsid w:val="00EE1523"/>
    <w:rsid w:val="00EE751C"/>
    <w:rsid w:val="00EE7B4E"/>
    <w:rsid w:val="00EE7C62"/>
    <w:rsid w:val="00EF059B"/>
    <w:rsid w:val="00EF27A4"/>
    <w:rsid w:val="00EF2D62"/>
    <w:rsid w:val="00EF4012"/>
    <w:rsid w:val="00EF6081"/>
    <w:rsid w:val="00F05C40"/>
    <w:rsid w:val="00F10BC4"/>
    <w:rsid w:val="00F11BAB"/>
    <w:rsid w:val="00F14003"/>
    <w:rsid w:val="00F14025"/>
    <w:rsid w:val="00F16785"/>
    <w:rsid w:val="00F173CC"/>
    <w:rsid w:val="00F231D8"/>
    <w:rsid w:val="00F24763"/>
    <w:rsid w:val="00F24FCC"/>
    <w:rsid w:val="00F256CF"/>
    <w:rsid w:val="00F2579B"/>
    <w:rsid w:val="00F30CFE"/>
    <w:rsid w:val="00F31253"/>
    <w:rsid w:val="00F321E8"/>
    <w:rsid w:val="00F328F2"/>
    <w:rsid w:val="00F32C87"/>
    <w:rsid w:val="00F32E2E"/>
    <w:rsid w:val="00F34577"/>
    <w:rsid w:val="00F40109"/>
    <w:rsid w:val="00F464EA"/>
    <w:rsid w:val="00F47A40"/>
    <w:rsid w:val="00F503FA"/>
    <w:rsid w:val="00F51F6B"/>
    <w:rsid w:val="00F53293"/>
    <w:rsid w:val="00F533AA"/>
    <w:rsid w:val="00F54EF1"/>
    <w:rsid w:val="00F57015"/>
    <w:rsid w:val="00F570CF"/>
    <w:rsid w:val="00F60040"/>
    <w:rsid w:val="00F63F0D"/>
    <w:rsid w:val="00F649D6"/>
    <w:rsid w:val="00F665AD"/>
    <w:rsid w:val="00F6708C"/>
    <w:rsid w:val="00F70F25"/>
    <w:rsid w:val="00F72F28"/>
    <w:rsid w:val="00F76794"/>
    <w:rsid w:val="00F77668"/>
    <w:rsid w:val="00F853EC"/>
    <w:rsid w:val="00F858D6"/>
    <w:rsid w:val="00F96D4B"/>
    <w:rsid w:val="00FA2683"/>
    <w:rsid w:val="00FA29D4"/>
    <w:rsid w:val="00FA2E49"/>
    <w:rsid w:val="00FA36DC"/>
    <w:rsid w:val="00FB03B5"/>
    <w:rsid w:val="00FB4DEC"/>
    <w:rsid w:val="00FB6020"/>
    <w:rsid w:val="00FB653C"/>
    <w:rsid w:val="00FC2857"/>
    <w:rsid w:val="00FC429C"/>
    <w:rsid w:val="00FC65EF"/>
    <w:rsid w:val="00FC745B"/>
    <w:rsid w:val="00FC76C2"/>
    <w:rsid w:val="00FD4712"/>
    <w:rsid w:val="00FD657F"/>
    <w:rsid w:val="00FD73F1"/>
    <w:rsid w:val="00FD773F"/>
    <w:rsid w:val="00FE0543"/>
    <w:rsid w:val="00FE0DE9"/>
    <w:rsid w:val="00FE25C6"/>
    <w:rsid w:val="00FE45DA"/>
    <w:rsid w:val="00FE72D6"/>
    <w:rsid w:val="00FF017C"/>
    <w:rsid w:val="00FF0F15"/>
    <w:rsid w:val="00FF189D"/>
    <w:rsid w:val="00FF4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73B0A8CA"/>
  <w15:docId w15:val="{B153E947-5FA7-4A51-A2FE-20EC60D7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61A6"/>
    <w:rPr>
      <w:kern w:val="28"/>
      <w:sz w:val="24"/>
    </w:rPr>
  </w:style>
  <w:style w:type="paragraph" w:styleId="Heading1">
    <w:name w:val="heading 1"/>
    <w:basedOn w:val="Normal"/>
    <w:next w:val="BodyText"/>
    <w:link w:val="Heading1Char"/>
    <w:uiPriority w:val="9"/>
    <w:qFormat/>
    <w:rsid w:val="00F51F6B"/>
    <w:pPr>
      <w:keepNext/>
      <w:numPr>
        <w:numId w:val="1"/>
      </w:numPr>
      <w:spacing w:before="240" w:after="120"/>
      <w:outlineLvl w:val="0"/>
    </w:pPr>
    <w:rPr>
      <w:b/>
      <w:sz w:val="28"/>
    </w:rPr>
  </w:style>
  <w:style w:type="paragraph" w:styleId="Heading2">
    <w:name w:val="heading 2"/>
    <w:basedOn w:val="Normal"/>
    <w:next w:val="BodyText"/>
    <w:link w:val="Heading2Char"/>
    <w:uiPriority w:val="9"/>
    <w:qFormat/>
    <w:rsid w:val="00E57C3D"/>
    <w:pPr>
      <w:keepNext/>
      <w:numPr>
        <w:ilvl w:val="1"/>
        <w:numId w:val="1"/>
      </w:numPr>
      <w:spacing w:before="240" w:after="60"/>
      <w:outlineLvl w:val="1"/>
    </w:pPr>
    <w:rPr>
      <w:b/>
    </w:rPr>
  </w:style>
  <w:style w:type="paragraph" w:styleId="Heading3">
    <w:name w:val="heading 3"/>
    <w:basedOn w:val="Heading2"/>
    <w:next w:val="BodyText"/>
    <w:link w:val="Heading3Char"/>
    <w:uiPriority w:val="99"/>
    <w:qFormat/>
    <w:rsid w:val="00E57C3D"/>
    <w:pPr>
      <w:numPr>
        <w:ilvl w:val="2"/>
      </w:numPr>
      <w:outlineLvl w:val="2"/>
    </w:pPr>
  </w:style>
  <w:style w:type="paragraph" w:styleId="Heading4">
    <w:name w:val="heading 4"/>
    <w:aliases w:val="Heading 4 Char1,Heading 4 Char Char,Heading 4 Char3 Char Char,Heading 4 Char2 Char Char Char,Heading 4 Char Char1 Char Char Char,Heading 4 Char1 Char Char Char Char Char,Heading 4 Char Char Char Char Char Char Char"/>
    <w:basedOn w:val="Normal"/>
    <w:next w:val="BodyText"/>
    <w:link w:val="Heading4Char"/>
    <w:uiPriority w:val="99"/>
    <w:qFormat/>
    <w:rsid w:val="00E57C3D"/>
    <w:pPr>
      <w:keepNext/>
      <w:numPr>
        <w:ilvl w:val="3"/>
        <w:numId w:val="1"/>
      </w:numPr>
      <w:spacing w:before="240" w:after="60"/>
      <w:outlineLvl w:val="3"/>
    </w:pPr>
    <w:rPr>
      <w:b/>
    </w:rPr>
  </w:style>
  <w:style w:type="paragraph" w:styleId="Heading5">
    <w:name w:val="heading 5"/>
    <w:basedOn w:val="Normal"/>
    <w:next w:val="Normal"/>
    <w:link w:val="Heading5Char"/>
    <w:uiPriority w:val="99"/>
    <w:qFormat/>
    <w:rsid w:val="00E57C3D"/>
    <w:pPr>
      <w:keepNext/>
      <w:numPr>
        <w:ilvl w:val="4"/>
        <w:numId w:val="1"/>
      </w:numPr>
      <w:spacing w:before="240" w:after="60"/>
      <w:outlineLvl w:val="4"/>
    </w:pPr>
    <w:rPr>
      <w:b/>
    </w:rPr>
  </w:style>
  <w:style w:type="paragraph" w:styleId="Heading6">
    <w:name w:val="heading 6"/>
    <w:basedOn w:val="Normal"/>
    <w:next w:val="Normal"/>
    <w:link w:val="Heading6Char"/>
    <w:uiPriority w:val="99"/>
    <w:qFormat/>
    <w:rsid w:val="00E57C3D"/>
    <w:pPr>
      <w:numPr>
        <w:ilvl w:val="5"/>
        <w:numId w:val="1"/>
      </w:numPr>
      <w:outlineLvl w:val="5"/>
    </w:pPr>
    <w:rPr>
      <w:u w:val="single"/>
    </w:rPr>
  </w:style>
  <w:style w:type="paragraph" w:styleId="Heading7">
    <w:name w:val="heading 7"/>
    <w:basedOn w:val="Normal"/>
    <w:next w:val="Normal"/>
    <w:link w:val="Heading7Char"/>
    <w:uiPriority w:val="99"/>
    <w:qFormat/>
    <w:rsid w:val="00E57C3D"/>
    <w:pPr>
      <w:numPr>
        <w:ilvl w:val="6"/>
        <w:numId w:val="1"/>
      </w:numPr>
      <w:outlineLvl w:val="6"/>
    </w:pPr>
    <w:rPr>
      <w:i/>
    </w:rPr>
  </w:style>
  <w:style w:type="paragraph" w:styleId="Heading8">
    <w:name w:val="heading 8"/>
    <w:basedOn w:val="Normal"/>
    <w:next w:val="Normal"/>
    <w:link w:val="Heading8Char"/>
    <w:uiPriority w:val="99"/>
    <w:qFormat/>
    <w:rsid w:val="00E57C3D"/>
    <w:pPr>
      <w:numPr>
        <w:ilvl w:val="7"/>
        <w:numId w:val="1"/>
      </w:numPr>
      <w:outlineLvl w:val="7"/>
    </w:pPr>
    <w:rPr>
      <w:i/>
    </w:rPr>
  </w:style>
  <w:style w:type="paragraph" w:styleId="Heading9">
    <w:name w:val="heading 9"/>
    <w:basedOn w:val="Normal"/>
    <w:next w:val="Normal"/>
    <w:link w:val="Heading9Char"/>
    <w:uiPriority w:val="99"/>
    <w:qFormat/>
    <w:rsid w:val="00E57C3D"/>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6F81"/>
    <w:pPr>
      <w:spacing w:after="120"/>
    </w:pPr>
  </w:style>
  <w:style w:type="paragraph" w:styleId="TOC1">
    <w:name w:val="toc 1"/>
    <w:basedOn w:val="Normal"/>
    <w:next w:val="Normal"/>
    <w:link w:val="TOC1Char"/>
    <w:uiPriority w:val="39"/>
    <w:qFormat/>
    <w:rsid w:val="00E57C3D"/>
    <w:pPr>
      <w:tabs>
        <w:tab w:val="right" w:leader="dot" w:pos="9360"/>
      </w:tabs>
      <w:spacing w:before="120" w:after="120"/>
    </w:pPr>
    <w:rPr>
      <w:b/>
      <w:caps/>
      <w:sz w:val="20"/>
    </w:rPr>
  </w:style>
  <w:style w:type="paragraph" w:styleId="TOC2">
    <w:name w:val="toc 2"/>
    <w:basedOn w:val="Normal"/>
    <w:next w:val="Normal"/>
    <w:uiPriority w:val="39"/>
    <w:qFormat/>
    <w:rsid w:val="00E57C3D"/>
    <w:pPr>
      <w:tabs>
        <w:tab w:val="right" w:leader="dot" w:pos="9360"/>
      </w:tabs>
    </w:pPr>
    <w:rPr>
      <w:smallCaps/>
      <w:sz w:val="20"/>
    </w:rPr>
  </w:style>
  <w:style w:type="paragraph" w:styleId="TOC3">
    <w:name w:val="toc 3"/>
    <w:basedOn w:val="Normal"/>
    <w:next w:val="Normal"/>
    <w:uiPriority w:val="39"/>
    <w:qFormat/>
    <w:rsid w:val="00E57C3D"/>
    <w:pPr>
      <w:tabs>
        <w:tab w:val="right" w:leader="dot" w:pos="9360"/>
      </w:tabs>
      <w:ind w:left="240"/>
    </w:pPr>
    <w:rPr>
      <w:i/>
      <w:sz w:val="20"/>
    </w:rPr>
  </w:style>
  <w:style w:type="paragraph" w:styleId="TOC4">
    <w:name w:val="toc 4"/>
    <w:basedOn w:val="Normal"/>
    <w:next w:val="Normal"/>
    <w:uiPriority w:val="39"/>
    <w:rsid w:val="00E57C3D"/>
    <w:pPr>
      <w:tabs>
        <w:tab w:val="right" w:leader="dot" w:pos="9360"/>
      </w:tabs>
      <w:ind w:left="480"/>
    </w:pPr>
    <w:rPr>
      <w:sz w:val="18"/>
    </w:rPr>
  </w:style>
  <w:style w:type="paragraph" w:styleId="TOC5">
    <w:name w:val="toc 5"/>
    <w:basedOn w:val="Normal"/>
    <w:next w:val="Normal"/>
    <w:uiPriority w:val="39"/>
    <w:rsid w:val="00E57C3D"/>
    <w:pPr>
      <w:tabs>
        <w:tab w:val="right" w:leader="dot" w:pos="9360"/>
      </w:tabs>
      <w:ind w:left="720"/>
    </w:pPr>
    <w:rPr>
      <w:sz w:val="18"/>
    </w:rPr>
  </w:style>
  <w:style w:type="paragraph" w:styleId="TOC6">
    <w:name w:val="toc 6"/>
    <w:basedOn w:val="Normal"/>
    <w:next w:val="Normal"/>
    <w:uiPriority w:val="39"/>
    <w:rsid w:val="00E57C3D"/>
    <w:pPr>
      <w:tabs>
        <w:tab w:val="right" w:leader="dot" w:pos="9360"/>
      </w:tabs>
      <w:ind w:left="960"/>
    </w:pPr>
    <w:rPr>
      <w:sz w:val="18"/>
    </w:rPr>
  </w:style>
  <w:style w:type="paragraph" w:styleId="TOC7">
    <w:name w:val="toc 7"/>
    <w:basedOn w:val="Normal"/>
    <w:next w:val="Normal"/>
    <w:uiPriority w:val="39"/>
    <w:rsid w:val="00E57C3D"/>
    <w:pPr>
      <w:tabs>
        <w:tab w:val="right" w:leader="dot" w:pos="9360"/>
      </w:tabs>
      <w:ind w:left="1200"/>
    </w:pPr>
    <w:rPr>
      <w:sz w:val="18"/>
    </w:rPr>
  </w:style>
  <w:style w:type="paragraph" w:styleId="TOC8">
    <w:name w:val="toc 8"/>
    <w:basedOn w:val="Normal"/>
    <w:next w:val="Normal"/>
    <w:uiPriority w:val="39"/>
    <w:rsid w:val="00E57C3D"/>
    <w:pPr>
      <w:tabs>
        <w:tab w:val="right" w:leader="dot" w:pos="9360"/>
      </w:tabs>
      <w:ind w:left="1440"/>
    </w:pPr>
    <w:rPr>
      <w:sz w:val="18"/>
    </w:rPr>
  </w:style>
  <w:style w:type="paragraph" w:styleId="TOC9">
    <w:name w:val="toc 9"/>
    <w:basedOn w:val="Normal"/>
    <w:next w:val="Normal"/>
    <w:uiPriority w:val="39"/>
    <w:rsid w:val="00E57C3D"/>
    <w:pPr>
      <w:tabs>
        <w:tab w:val="right" w:leader="dot" w:pos="9360"/>
      </w:tabs>
      <w:ind w:left="1680"/>
    </w:pPr>
    <w:rPr>
      <w:sz w:val="18"/>
    </w:rPr>
  </w:style>
  <w:style w:type="paragraph" w:styleId="Footer">
    <w:name w:val="footer"/>
    <w:basedOn w:val="Normal"/>
    <w:link w:val="FooterChar"/>
    <w:uiPriority w:val="99"/>
    <w:rsid w:val="00E57C3D"/>
    <w:pPr>
      <w:tabs>
        <w:tab w:val="center" w:pos="4320"/>
        <w:tab w:val="right" w:pos="8640"/>
      </w:tabs>
    </w:pPr>
  </w:style>
  <w:style w:type="paragraph" w:styleId="Header">
    <w:name w:val="header"/>
    <w:basedOn w:val="Normal"/>
    <w:link w:val="HeaderChar"/>
    <w:uiPriority w:val="99"/>
    <w:rsid w:val="00E57C3D"/>
    <w:pPr>
      <w:tabs>
        <w:tab w:val="center" w:pos="4320"/>
        <w:tab w:val="right" w:pos="8640"/>
      </w:tabs>
    </w:pPr>
  </w:style>
  <w:style w:type="character" w:styleId="FootnoteReference">
    <w:name w:val="footnote reference"/>
    <w:uiPriority w:val="99"/>
    <w:rsid w:val="00E57C3D"/>
    <w:rPr>
      <w:position w:val="6"/>
      <w:sz w:val="16"/>
    </w:rPr>
  </w:style>
  <w:style w:type="paragraph" w:styleId="FootnoteText">
    <w:name w:val="footnote text"/>
    <w:basedOn w:val="Normal"/>
    <w:link w:val="FootnoteTextChar"/>
    <w:uiPriority w:val="99"/>
    <w:rsid w:val="00E57C3D"/>
  </w:style>
  <w:style w:type="character" w:styleId="PageNumber">
    <w:name w:val="page number"/>
    <w:basedOn w:val="DefaultParagraphFont"/>
    <w:rsid w:val="00E57C3D"/>
  </w:style>
  <w:style w:type="numbering" w:customStyle="1" w:styleId="StyleBulletedSymbolsymbolRedLeft025Hanging025">
    <w:name w:val="Style Bulleted Symbol (symbol) Red Left:  0.25&quot; Hanging:  0.25&quot;"/>
    <w:basedOn w:val="NoList"/>
    <w:rsid w:val="00660A9D"/>
    <w:pPr>
      <w:numPr>
        <w:numId w:val="5"/>
      </w:numPr>
    </w:pPr>
  </w:style>
  <w:style w:type="paragraph" w:styleId="ListNumber2">
    <w:name w:val="List Number 2"/>
    <w:basedOn w:val="Normal"/>
    <w:uiPriority w:val="99"/>
    <w:rsid w:val="00F51F6B"/>
    <w:pPr>
      <w:numPr>
        <w:numId w:val="4"/>
      </w:numPr>
    </w:pPr>
    <w:rPr>
      <w:szCs w:val="24"/>
    </w:rPr>
  </w:style>
  <w:style w:type="numbering" w:customStyle="1" w:styleId="StyleBulletedSymbolsymbolRedLeft025Hanging0251">
    <w:name w:val="Style Bulleted Symbol (symbol) Red Left:  0.25&quot; Hanging:  0.25&quot;1"/>
    <w:basedOn w:val="NoList"/>
    <w:rsid w:val="00660A9D"/>
    <w:pPr>
      <w:numPr>
        <w:numId w:val="7"/>
      </w:numPr>
    </w:pPr>
  </w:style>
  <w:style w:type="numbering" w:customStyle="1" w:styleId="StyleNumberedRedLeft025Hanging025">
    <w:name w:val="Style Numbered Red Left:  0.25&quot; Hanging:  0.25&quot;"/>
    <w:basedOn w:val="NoList"/>
    <w:rsid w:val="00B96F81"/>
    <w:pPr>
      <w:numPr>
        <w:numId w:val="8"/>
      </w:numPr>
    </w:pPr>
  </w:style>
  <w:style w:type="paragraph" w:styleId="ListContinue2">
    <w:name w:val="List Continue 2"/>
    <w:basedOn w:val="Normal"/>
    <w:rsid w:val="00E57C3D"/>
    <w:pPr>
      <w:spacing w:after="120"/>
      <w:ind w:left="720"/>
    </w:pPr>
  </w:style>
  <w:style w:type="paragraph" w:customStyle="1" w:styleId="Term">
    <w:name w:val="Term"/>
    <w:basedOn w:val="BodyText"/>
    <w:next w:val="Definition"/>
    <w:rsid w:val="00E57C3D"/>
    <w:pPr>
      <w:keepNext/>
      <w:spacing w:after="0"/>
    </w:pPr>
    <w:rPr>
      <w:caps/>
    </w:rPr>
  </w:style>
  <w:style w:type="paragraph" w:customStyle="1" w:styleId="Definition">
    <w:name w:val="Definition"/>
    <w:basedOn w:val="BodyText"/>
    <w:link w:val="DefinitionChar"/>
    <w:uiPriority w:val="99"/>
    <w:rsid w:val="00E57C3D"/>
    <w:pPr>
      <w:ind w:left="720"/>
    </w:pPr>
  </w:style>
  <w:style w:type="paragraph" w:customStyle="1" w:styleId="Term-Glossary">
    <w:name w:val="Term-Glossary"/>
    <w:basedOn w:val="Term"/>
    <w:next w:val="Definition"/>
    <w:rsid w:val="00E57C3D"/>
    <w:rPr>
      <w:b/>
      <w:caps w:val="0"/>
    </w:rPr>
  </w:style>
  <w:style w:type="paragraph" w:styleId="TableofFigures">
    <w:name w:val="table of figures"/>
    <w:aliases w:val="Table of Exhibits"/>
    <w:basedOn w:val="Normal"/>
    <w:next w:val="Normal"/>
    <w:uiPriority w:val="99"/>
    <w:rsid w:val="00E57C3D"/>
    <w:pPr>
      <w:ind w:left="480" w:hanging="480"/>
    </w:pPr>
  </w:style>
  <w:style w:type="paragraph" w:styleId="DocumentMap">
    <w:name w:val="Document Map"/>
    <w:basedOn w:val="Normal"/>
    <w:link w:val="DocumentMapChar"/>
    <w:uiPriority w:val="99"/>
    <w:rsid w:val="00E57C3D"/>
    <w:pPr>
      <w:shd w:val="clear" w:color="auto" w:fill="000080"/>
    </w:pPr>
    <w:rPr>
      <w:rFonts w:ascii="Tahoma" w:hAnsi="Tahoma"/>
    </w:rPr>
  </w:style>
  <w:style w:type="character" w:styleId="CommentReference">
    <w:name w:val="annotation reference"/>
    <w:uiPriority w:val="99"/>
    <w:rsid w:val="00E57C3D"/>
    <w:rPr>
      <w:sz w:val="16"/>
    </w:rPr>
  </w:style>
  <w:style w:type="paragraph" w:styleId="CommentText">
    <w:name w:val="annotation text"/>
    <w:basedOn w:val="Normal"/>
    <w:link w:val="CommentTextChar"/>
    <w:uiPriority w:val="99"/>
    <w:rsid w:val="00E57C3D"/>
    <w:rPr>
      <w:sz w:val="20"/>
    </w:rPr>
  </w:style>
  <w:style w:type="paragraph" w:styleId="ListBullet">
    <w:name w:val="List Bullet"/>
    <w:basedOn w:val="Normal"/>
    <w:autoRedefine/>
    <w:rsid w:val="00E57C3D"/>
    <w:pPr>
      <w:numPr>
        <w:numId w:val="2"/>
      </w:numPr>
    </w:pPr>
  </w:style>
  <w:style w:type="paragraph" w:styleId="Title">
    <w:name w:val="Title"/>
    <w:basedOn w:val="Normal"/>
    <w:link w:val="TitleChar"/>
    <w:uiPriority w:val="10"/>
    <w:qFormat/>
    <w:rsid w:val="00660A9D"/>
    <w:pPr>
      <w:spacing w:before="240" w:after="60"/>
      <w:jc w:val="center"/>
      <w:outlineLvl w:val="0"/>
    </w:pPr>
    <w:rPr>
      <w:b/>
      <w:bCs/>
      <w:sz w:val="56"/>
      <w:szCs w:val="56"/>
    </w:rPr>
  </w:style>
  <w:style w:type="character" w:styleId="Hyperlink">
    <w:name w:val="Hyperlink"/>
    <w:uiPriority w:val="99"/>
    <w:rsid w:val="00E57C3D"/>
    <w:rPr>
      <w:color w:val="0000FF"/>
      <w:u w:val="single"/>
    </w:rPr>
  </w:style>
  <w:style w:type="paragraph" w:styleId="BalloonText">
    <w:name w:val="Balloon Text"/>
    <w:basedOn w:val="Normal"/>
    <w:link w:val="BalloonTextChar"/>
    <w:uiPriority w:val="99"/>
    <w:rsid w:val="00E0270C"/>
    <w:rPr>
      <w:rFonts w:ascii="Tahoma" w:hAnsi="Tahoma" w:cs="Tahoma"/>
      <w:sz w:val="16"/>
      <w:szCs w:val="16"/>
    </w:rPr>
  </w:style>
  <w:style w:type="character" w:customStyle="1" w:styleId="BodyTextChar">
    <w:name w:val="Body Text Char"/>
    <w:link w:val="BodyText"/>
    <w:uiPriority w:val="1"/>
    <w:rsid w:val="00B96F81"/>
    <w:rPr>
      <w:kern w:val="28"/>
      <w:sz w:val="24"/>
    </w:rPr>
  </w:style>
  <w:style w:type="paragraph" w:styleId="CommentSubject">
    <w:name w:val="annotation subject"/>
    <w:basedOn w:val="CommentText"/>
    <w:next w:val="CommentText"/>
    <w:link w:val="CommentSubjectChar"/>
    <w:uiPriority w:val="99"/>
    <w:rsid w:val="00345809"/>
    <w:rPr>
      <w:b/>
      <w:bCs/>
    </w:rPr>
  </w:style>
  <w:style w:type="character" w:styleId="LineNumber">
    <w:name w:val="line number"/>
    <w:basedOn w:val="DefaultParagraphFont"/>
    <w:uiPriority w:val="99"/>
    <w:rsid w:val="00572EBF"/>
  </w:style>
  <w:style w:type="character" w:customStyle="1" w:styleId="EmailStyle491">
    <w:name w:val="EmailStyle491"/>
    <w:semiHidden/>
    <w:rsid w:val="000E2701"/>
    <w:rPr>
      <w:rFonts w:ascii="Arial" w:hAnsi="Arial" w:cs="Arial"/>
      <w:color w:val="000080"/>
      <w:sz w:val="20"/>
      <w:szCs w:val="20"/>
    </w:rPr>
  </w:style>
  <w:style w:type="paragraph" w:styleId="TOCHeading">
    <w:name w:val="TOC Heading"/>
    <w:basedOn w:val="Heading1"/>
    <w:next w:val="Normal"/>
    <w:uiPriority w:val="99"/>
    <w:unhideWhenUsed/>
    <w:qFormat/>
    <w:rsid w:val="002B416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customStyle="1" w:styleId="TitlePage2">
    <w:name w:val="Title Page 2"/>
    <w:basedOn w:val="BodyTextIndent"/>
    <w:uiPriority w:val="99"/>
    <w:qFormat/>
    <w:rsid w:val="009B7048"/>
    <w:pPr>
      <w:jc w:val="center"/>
    </w:pPr>
    <w:rPr>
      <w:b/>
    </w:rPr>
  </w:style>
  <w:style w:type="paragraph" w:styleId="BodyTextIndent">
    <w:name w:val="Body Text Indent"/>
    <w:basedOn w:val="Normal"/>
    <w:link w:val="BodyTextIndentChar"/>
    <w:uiPriority w:val="99"/>
    <w:rsid w:val="009B7048"/>
    <w:pPr>
      <w:spacing w:after="120"/>
      <w:ind w:left="360"/>
    </w:pPr>
  </w:style>
  <w:style w:type="character" w:customStyle="1" w:styleId="BodyTextIndentChar">
    <w:name w:val="Body Text Indent Char"/>
    <w:basedOn w:val="DefaultParagraphFont"/>
    <w:link w:val="BodyTextIndent"/>
    <w:uiPriority w:val="99"/>
    <w:rsid w:val="009B7048"/>
    <w:rPr>
      <w:kern w:val="28"/>
      <w:sz w:val="24"/>
    </w:rPr>
  </w:style>
  <w:style w:type="paragraph" w:customStyle="1" w:styleId="TitlePage1">
    <w:name w:val="Title Page 1"/>
    <w:basedOn w:val="Normal"/>
    <w:uiPriority w:val="99"/>
    <w:rsid w:val="00DD4BCB"/>
    <w:pPr>
      <w:spacing w:before="100" w:beforeAutospacing="1" w:after="100" w:afterAutospacing="1"/>
      <w:jc w:val="center"/>
    </w:pPr>
    <w:rPr>
      <w:b/>
      <w:sz w:val="56"/>
    </w:rPr>
  </w:style>
  <w:style w:type="character" w:customStyle="1" w:styleId="CommentTextChar">
    <w:name w:val="Comment Text Char"/>
    <w:basedOn w:val="DefaultParagraphFont"/>
    <w:link w:val="CommentText"/>
    <w:uiPriority w:val="99"/>
    <w:rsid w:val="00974029"/>
    <w:rPr>
      <w:kern w:val="28"/>
    </w:rPr>
  </w:style>
  <w:style w:type="character" w:customStyle="1" w:styleId="FooterChar">
    <w:name w:val="Footer Char"/>
    <w:basedOn w:val="DefaultParagraphFont"/>
    <w:link w:val="Footer"/>
    <w:uiPriority w:val="99"/>
    <w:rsid w:val="00974029"/>
    <w:rPr>
      <w:kern w:val="28"/>
      <w:sz w:val="24"/>
    </w:rPr>
  </w:style>
  <w:style w:type="paragraph" w:styleId="ListParagraph">
    <w:name w:val="List Paragraph"/>
    <w:basedOn w:val="Normal"/>
    <w:uiPriority w:val="1"/>
    <w:qFormat/>
    <w:rsid w:val="00407A9D"/>
    <w:pPr>
      <w:spacing w:after="120"/>
      <w:ind w:left="720"/>
      <w:contextualSpacing/>
    </w:pPr>
    <w:rPr>
      <w:rFonts w:eastAsiaTheme="minorHAnsi"/>
      <w:kern w:val="20"/>
    </w:rPr>
  </w:style>
  <w:style w:type="table" w:styleId="TableGrid">
    <w:name w:val="Table Grid"/>
    <w:basedOn w:val="TableNormal"/>
    <w:rsid w:val="001157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1572C"/>
    <w:rPr>
      <w:kern w:val="28"/>
      <w:sz w:val="24"/>
    </w:rPr>
  </w:style>
  <w:style w:type="character" w:customStyle="1" w:styleId="TitleChar">
    <w:name w:val="Title Char"/>
    <w:basedOn w:val="DefaultParagraphFont"/>
    <w:link w:val="Title"/>
    <w:uiPriority w:val="10"/>
    <w:rsid w:val="00B8136B"/>
    <w:rPr>
      <w:b/>
      <w:bCs/>
      <w:kern w:val="28"/>
      <w:sz w:val="56"/>
      <w:szCs w:val="56"/>
    </w:rPr>
  </w:style>
  <w:style w:type="paragraph" w:styleId="PlainText">
    <w:name w:val="Plain Text"/>
    <w:basedOn w:val="Normal"/>
    <w:link w:val="PlainTextChar"/>
    <w:uiPriority w:val="99"/>
    <w:unhideWhenUsed/>
    <w:rsid w:val="00F503FA"/>
    <w:rPr>
      <w:rFonts w:ascii="Calibri" w:eastAsiaTheme="minorHAnsi" w:hAnsi="Calibri"/>
      <w:kern w:val="0"/>
      <w:sz w:val="22"/>
      <w:szCs w:val="22"/>
    </w:rPr>
  </w:style>
  <w:style w:type="character" w:customStyle="1" w:styleId="PlainTextChar">
    <w:name w:val="Plain Text Char"/>
    <w:basedOn w:val="DefaultParagraphFont"/>
    <w:link w:val="PlainText"/>
    <w:uiPriority w:val="99"/>
    <w:rsid w:val="00F503FA"/>
    <w:rPr>
      <w:rFonts w:ascii="Calibri" w:eastAsiaTheme="minorHAnsi" w:hAnsi="Calibri"/>
      <w:sz w:val="22"/>
      <w:szCs w:val="22"/>
    </w:rPr>
  </w:style>
  <w:style w:type="paragraph" w:styleId="Revision">
    <w:name w:val="Revision"/>
    <w:hidden/>
    <w:uiPriority w:val="99"/>
    <w:semiHidden/>
    <w:rsid w:val="00BD25A7"/>
    <w:rPr>
      <w:kern w:val="28"/>
      <w:sz w:val="24"/>
    </w:rPr>
  </w:style>
  <w:style w:type="character" w:customStyle="1" w:styleId="DefinitionChar">
    <w:name w:val="Definition Char"/>
    <w:basedOn w:val="DefaultParagraphFont"/>
    <w:link w:val="Definition"/>
    <w:uiPriority w:val="99"/>
    <w:rsid w:val="00245CDF"/>
    <w:rPr>
      <w:kern w:val="28"/>
      <w:sz w:val="24"/>
    </w:rPr>
  </w:style>
  <w:style w:type="paragraph" w:styleId="NormalWeb">
    <w:name w:val="Normal (Web)"/>
    <w:basedOn w:val="Normal"/>
    <w:uiPriority w:val="99"/>
    <w:unhideWhenUsed/>
    <w:rsid w:val="00087EC3"/>
    <w:pPr>
      <w:spacing w:before="100" w:beforeAutospacing="1" w:after="100" w:afterAutospacing="1"/>
    </w:pPr>
    <w:rPr>
      <w:kern w:val="0"/>
      <w:szCs w:val="24"/>
    </w:rPr>
  </w:style>
  <w:style w:type="character" w:customStyle="1" w:styleId="UnresolvedMention1">
    <w:name w:val="Unresolved Mention1"/>
    <w:basedOn w:val="DefaultParagraphFont"/>
    <w:uiPriority w:val="99"/>
    <w:semiHidden/>
    <w:unhideWhenUsed/>
    <w:rsid w:val="005677C0"/>
    <w:rPr>
      <w:color w:val="808080"/>
      <w:shd w:val="clear" w:color="auto" w:fill="E6E6E6"/>
    </w:rPr>
  </w:style>
  <w:style w:type="character" w:styleId="FollowedHyperlink">
    <w:name w:val="FollowedHyperlink"/>
    <w:basedOn w:val="DefaultParagraphFont"/>
    <w:uiPriority w:val="99"/>
    <w:unhideWhenUsed/>
    <w:rsid w:val="00C519A2"/>
    <w:rPr>
      <w:color w:val="800080" w:themeColor="followedHyperlink"/>
      <w:u w:val="single"/>
    </w:rPr>
  </w:style>
  <w:style w:type="character" w:customStyle="1" w:styleId="Heading1Char">
    <w:name w:val="Heading 1 Char"/>
    <w:basedOn w:val="DefaultParagraphFont"/>
    <w:link w:val="Heading1"/>
    <w:uiPriority w:val="9"/>
    <w:rsid w:val="00C65620"/>
    <w:rPr>
      <w:b/>
      <w:kern w:val="28"/>
      <w:sz w:val="28"/>
    </w:rPr>
  </w:style>
  <w:style w:type="character" w:customStyle="1" w:styleId="Heading2Char">
    <w:name w:val="Heading 2 Char"/>
    <w:basedOn w:val="DefaultParagraphFont"/>
    <w:link w:val="Heading2"/>
    <w:uiPriority w:val="9"/>
    <w:locked/>
    <w:rsid w:val="00B91F9C"/>
    <w:rPr>
      <w:b/>
      <w:kern w:val="28"/>
      <w:sz w:val="24"/>
    </w:rPr>
  </w:style>
  <w:style w:type="character" w:customStyle="1" w:styleId="Heading3Char">
    <w:name w:val="Heading 3 Char"/>
    <w:basedOn w:val="DefaultParagraphFont"/>
    <w:link w:val="Heading3"/>
    <w:uiPriority w:val="99"/>
    <w:locked/>
    <w:rsid w:val="00B91F9C"/>
    <w:rPr>
      <w:b/>
      <w:kern w:val="28"/>
      <w:sz w:val="24"/>
    </w:rPr>
  </w:style>
  <w:style w:type="character" w:customStyle="1" w:styleId="Heading4Char">
    <w:name w:val="Heading 4 Char"/>
    <w:aliases w:val="Heading 4 Char1 Char,Heading 4 Char Char Char,Heading 4 Char3 Char Char Char,Heading 4 Char2 Char Char Char Char,Heading 4 Char Char1 Char Char Char Char,Heading 4 Char1 Char Char Char Char Char Char"/>
    <w:basedOn w:val="DefaultParagraphFont"/>
    <w:link w:val="Heading4"/>
    <w:uiPriority w:val="99"/>
    <w:locked/>
    <w:rsid w:val="00B91F9C"/>
    <w:rPr>
      <w:b/>
      <w:kern w:val="28"/>
      <w:sz w:val="24"/>
    </w:rPr>
  </w:style>
  <w:style w:type="character" w:customStyle="1" w:styleId="Heading5Char">
    <w:name w:val="Heading 5 Char"/>
    <w:basedOn w:val="DefaultParagraphFont"/>
    <w:link w:val="Heading5"/>
    <w:uiPriority w:val="99"/>
    <w:locked/>
    <w:rsid w:val="00B91F9C"/>
    <w:rPr>
      <w:b/>
      <w:kern w:val="28"/>
      <w:sz w:val="24"/>
    </w:rPr>
  </w:style>
  <w:style w:type="character" w:customStyle="1" w:styleId="Heading6Char">
    <w:name w:val="Heading 6 Char"/>
    <w:basedOn w:val="DefaultParagraphFont"/>
    <w:link w:val="Heading6"/>
    <w:uiPriority w:val="99"/>
    <w:locked/>
    <w:rsid w:val="00B91F9C"/>
    <w:rPr>
      <w:kern w:val="28"/>
      <w:sz w:val="24"/>
      <w:u w:val="single"/>
    </w:rPr>
  </w:style>
  <w:style w:type="character" w:customStyle="1" w:styleId="Heading7Char">
    <w:name w:val="Heading 7 Char"/>
    <w:basedOn w:val="DefaultParagraphFont"/>
    <w:link w:val="Heading7"/>
    <w:uiPriority w:val="99"/>
    <w:locked/>
    <w:rsid w:val="00B91F9C"/>
    <w:rPr>
      <w:i/>
      <w:kern w:val="28"/>
      <w:sz w:val="24"/>
    </w:rPr>
  </w:style>
  <w:style w:type="character" w:customStyle="1" w:styleId="Heading8Char">
    <w:name w:val="Heading 8 Char"/>
    <w:basedOn w:val="DefaultParagraphFont"/>
    <w:link w:val="Heading8"/>
    <w:uiPriority w:val="99"/>
    <w:locked/>
    <w:rsid w:val="00B91F9C"/>
    <w:rPr>
      <w:i/>
      <w:kern w:val="28"/>
      <w:sz w:val="24"/>
    </w:rPr>
  </w:style>
  <w:style w:type="character" w:customStyle="1" w:styleId="Heading9Char">
    <w:name w:val="Heading 9 Char"/>
    <w:basedOn w:val="DefaultParagraphFont"/>
    <w:link w:val="Heading9"/>
    <w:uiPriority w:val="99"/>
    <w:locked/>
    <w:rsid w:val="00B91F9C"/>
    <w:rPr>
      <w:i/>
      <w:kern w:val="28"/>
      <w:sz w:val="24"/>
    </w:rPr>
  </w:style>
  <w:style w:type="character" w:customStyle="1" w:styleId="HeaderChar">
    <w:name w:val="Header Char"/>
    <w:basedOn w:val="DefaultParagraphFont"/>
    <w:link w:val="Header"/>
    <w:uiPriority w:val="99"/>
    <w:locked/>
    <w:rsid w:val="00B91F9C"/>
    <w:rPr>
      <w:kern w:val="28"/>
      <w:sz w:val="24"/>
    </w:rPr>
  </w:style>
  <w:style w:type="paragraph" w:customStyle="1" w:styleId="NENALOGO">
    <w:name w:val="NENA LOGO"/>
    <w:basedOn w:val="Footer"/>
    <w:uiPriority w:val="99"/>
    <w:rsid w:val="00B91F9C"/>
    <w:pPr>
      <w:tabs>
        <w:tab w:val="clear" w:pos="4320"/>
        <w:tab w:val="clear" w:pos="8640"/>
        <w:tab w:val="center" w:pos="4680"/>
        <w:tab w:val="right" w:pos="9360"/>
      </w:tabs>
      <w:spacing w:after="120"/>
      <w:jc w:val="center"/>
    </w:pPr>
    <w:rPr>
      <w:noProof/>
    </w:rPr>
  </w:style>
  <w:style w:type="paragraph" w:styleId="BodyText2">
    <w:name w:val="Body Text 2"/>
    <w:basedOn w:val="Normal"/>
    <w:link w:val="BodyText2Char"/>
    <w:uiPriority w:val="99"/>
    <w:rsid w:val="00B91F9C"/>
    <w:pPr>
      <w:keepLines/>
      <w:pBdr>
        <w:top w:val="single" w:sz="4" w:space="1" w:color="auto"/>
        <w:left w:val="single" w:sz="4" w:space="4" w:color="auto"/>
        <w:bottom w:val="single" w:sz="4" w:space="1" w:color="auto"/>
        <w:right w:val="single" w:sz="4" w:space="4" w:color="auto"/>
      </w:pBdr>
      <w:spacing w:after="120"/>
    </w:pPr>
    <w:rPr>
      <w:sz w:val="28"/>
    </w:rPr>
  </w:style>
  <w:style w:type="character" w:customStyle="1" w:styleId="BodyText2Char">
    <w:name w:val="Body Text 2 Char"/>
    <w:basedOn w:val="DefaultParagraphFont"/>
    <w:link w:val="BodyText2"/>
    <w:uiPriority w:val="99"/>
    <w:rsid w:val="00B91F9C"/>
    <w:rPr>
      <w:kern w:val="28"/>
      <w:sz w:val="28"/>
    </w:rPr>
  </w:style>
  <w:style w:type="paragraph" w:styleId="BodyTextIndent2">
    <w:name w:val="Body Text Indent 2"/>
    <w:basedOn w:val="Normal"/>
    <w:link w:val="BodyTextIndent2Char"/>
    <w:uiPriority w:val="99"/>
    <w:rsid w:val="00B91F9C"/>
    <w:pPr>
      <w:spacing w:after="120"/>
      <w:ind w:left="720"/>
    </w:pPr>
    <w:rPr>
      <w:sz w:val="28"/>
    </w:rPr>
  </w:style>
  <w:style w:type="character" w:customStyle="1" w:styleId="BodyTextIndent2Char">
    <w:name w:val="Body Text Indent 2 Char"/>
    <w:basedOn w:val="DefaultParagraphFont"/>
    <w:link w:val="BodyTextIndent2"/>
    <w:uiPriority w:val="99"/>
    <w:rsid w:val="00B91F9C"/>
    <w:rPr>
      <w:kern w:val="28"/>
      <w:sz w:val="28"/>
    </w:rPr>
  </w:style>
  <w:style w:type="character" w:customStyle="1" w:styleId="CommentSubjectChar">
    <w:name w:val="Comment Subject Char"/>
    <w:basedOn w:val="CommentTextChar"/>
    <w:link w:val="CommentSubject"/>
    <w:uiPriority w:val="99"/>
    <w:locked/>
    <w:rsid w:val="00B91F9C"/>
    <w:rPr>
      <w:b/>
      <w:bCs/>
      <w:kern w:val="28"/>
    </w:rPr>
  </w:style>
  <w:style w:type="character" w:customStyle="1" w:styleId="BalloonTextChar">
    <w:name w:val="Balloon Text Char"/>
    <w:basedOn w:val="DefaultParagraphFont"/>
    <w:link w:val="BalloonText"/>
    <w:uiPriority w:val="99"/>
    <w:locked/>
    <w:rsid w:val="00B91F9C"/>
    <w:rPr>
      <w:rFonts w:ascii="Tahoma" w:hAnsi="Tahoma" w:cs="Tahoma"/>
      <w:kern w:val="28"/>
      <w:sz w:val="16"/>
      <w:szCs w:val="16"/>
    </w:rPr>
  </w:style>
  <w:style w:type="paragraph" w:styleId="NoSpacing">
    <w:name w:val="No Spacing"/>
    <w:uiPriority w:val="99"/>
    <w:qFormat/>
    <w:rsid w:val="00B91F9C"/>
    <w:rPr>
      <w:rFonts w:ascii="Calibri" w:hAnsi="Calibri"/>
    </w:rPr>
  </w:style>
  <w:style w:type="character" w:customStyle="1" w:styleId="fld-val1">
    <w:name w:val="fld-val1"/>
    <w:basedOn w:val="DefaultParagraphFont"/>
    <w:uiPriority w:val="99"/>
    <w:rsid w:val="00B91F9C"/>
    <w:rPr>
      <w:rFonts w:ascii="Arial" w:hAnsi="Arial" w:cs="Arial"/>
      <w:sz w:val="20"/>
      <w:szCs w:val="20"/>
    </w:rPr>
  </w:style>
  <w:style w:type="character" w:customStyle="1" w:styleId="TOC1Char">
    <w:name w:val="TOC 1 Char"/>
    <w:basedOn w:val="DefaultParagraphFont"/>
    <w:link w:val="TOC1"/>
    <w:uiPriority w:val="39"/>
    <w:locked/>
    <w:rsid w:val="00B91F9C"/>
    <w:rPr>
      <w:b/>
      <w:caps/>
      <w:kern w:val="28"/>
    </w:rPr>
  </w:style>
  <w:style w:type="paragraph" w:customStyle="1" w:styleId="rc-text">
    <w:name w:val="rc-text"/>
    <w:basedOn w:val="Normal"/>
    <w:uiPriority w:val="99"/>
    <w:rsid w:val="00B91F9C"/>
    <w:pPr>
      <w:spacing w:before="100" w:beforeAutospacing="1" w:after="100" w:afterAutospacing="1"/>
    </w:pPr>
    <w:rPr>
      <w:rFonts w:ascii="Arial" w:hAnsi="Arial" w:cs="Arial"/>
      <w:color w:val="000000"/>
      <w:sz w:val="16"/>
      <w:szCs w:val="16"/>
    </w:rPr>
  </w:style>
  <w:style w:type="character" w:customStyle="1" w:styleId="fld-title-viewby1">
    <w:name w:val="fld-title-viewby1"/>
    <w:basedOn w:val="DefaultParagraphFont"/>
    <w:uiPriority w:val="99"/>
    <w:rsid w:val="00B91F9C"/>
    <w:rPr>
      <w:rFonts w:ascii="Arial" w:hAnsi="Arial" w:cs="Arial"/>
      <w:color w:val="000088"/>
      <w:sz w:val="18"/>
      <w:szCs w:val="18"/>
    </w:rPr>
  </w:style>
  <w:style w:type="character" w:customStyle="1" w:styleId="fld-time1">
    <w:name w:val="fld-time1"/>
    <w:basedOn w:val="DefaultParagraphFont"/>
    <w:uiPriority w:val="99"/>
    <w:rsid w:val="00B91F9C"/>
    <w:rPr>
      <w:rFonts w:ascii="Arial" w:hAnsi="Arial" w:cs="Arial"/>
      <w:i/>
      <w:iCs/>
      <w:sz w:val="16"/>
      <w:szCs w:val="16"/>
    </w:rPr>
  </w:style>
  <w:style w:type="character" w:customStyle="1" w:styleId="section1">
    <w:name w:val="section1"/>
    <w:basedOn w:val="DefaultParagraphFont"/>
    <w:uiPriority w:val="99"/>
    <w:rsid w:val="00B91F9C"/>
    <w:rPr>
      <w:rFonts w:ascii="Helvetica" w:hAnsi="Helvetica" w:cs="Helvetica"/>
      <w:b/>
      <w:bCs/>
      <w:color w:val="0066CC"/>
      <w:sz w:val="22"/>
      <w:szCs w:val="22"/>
    </w:rPr>
  </w:style>
  <w:style w:type="paragraph" w:styleId="ListBullet2">
    <w:name w:val="List Bullet 2"/>
    <w:basedOn w:val="Normal"/>
    <w:uiPriority w:val="99"/>
    <w:rsid w:val="00B91F9C"/>
    <w:pPr>
      <w:keepLines/>
      <w:numPr>
        <w:numId w:val="15"/>
      </w:numPr>
      <w:spacing w:after="120"/>
    </w:pPr>
  </w:style>
  <w:style w:type="character" w:customStyle="1" w:styleId="DocumentMapChar">
    <w:name w:val="Document Map Char"/>
    <w:basedOn w:val="DefaultParagraphFont"/>
    <w:link w:val="DocumentMap"/>
    <w:uiPriority w:val="99"/>
    <w:locked/>
    <w:rsid w:val="00B91F9C"/>
    <w:rPr>
      <w:rFonts w:ascii="Tahoma" w:hAnsi="Tahoma"/>
      <w:kern w:val="28"/>
      <w:sz w:val="24"/>
      <w:shd w:val="clear" w:color="auto" w:fill="000080"/>
    </w:rPr>
  </w:style>
  <w:style w:type="character" w:styleId="Strong">
    <w:name w:val="Strong"/>
    <w:basedOn w:val="DefaultParagraphFont"/>
    <w:uiPriority w:val="99"/>
    <w:qFormat/>
    <w:rsid w:val="00B91F9C"/>
    <w:rPr>
      <w:rFonts w:cs="Times New Roman"/>
      <w:b/>
      <w:bCs/>
    </w:rPr>
  </w:style>
  <w:style w:type="character" w:customStyle="1" w:styleId="apple-style-span">
    <w:name w:val="apple-style-span"/>
    <w:basedOn w:val="DefaultParagraphFont"/>
    <w:uiPriority w:val="99"/>
    <w:rsid w:val="00B91F9C"/>
    <w:rPr>
      <w:rFonts w:cs="Times New Roman"/>
    </w:rPr>
  </w:style>
  <w:style w:type="character" w:customStyle="1" w:styleId="apple-converted-space">
    <w:name w:val="apple-converted-space"/>
    <w:basedOn w:val="DefaultParagraphFont"/>
    <w:uiPriority w:val="99"/>
    <w:rsid w:val="00B91F9C"/>
    <w:rPr>
      <w:rFonts w:cs="Times New Roman"/>
    </w:rPr>
  </w:style>
  <w:style w:type="character" w:customStyle="1" w:styleId="field-content">
    <w:name w:val="field-content"/>
    <w:basedOn w:val="DefaultParagraphFont"/>
    <w:uiPriority w:val="99"/>
    <w:rsid w:val="00B91F9C"/>
    <w:rPr>
      <w:rFonts w:cs="Times New Roman"/>
    </w:rPr>
  </w:style>
  <w:style w:type="paragraph" w:styleId="EndnoteText">
    <w:name w:val="endnote text"/>
    <w:basedOn w:val="Normal"/>
    <w:link w:val="EndnoteTextChar"/>
    <w:uiPriority w:val="99"/>
    <w:rsid w:val="00B91F9C"/>
    <w:rPr>
      <w:sz w:val="20"/>
    </w:rPr>
  </w:style>
  <w:style w:type="character" w:customStyle="1" w:styleId="EndnoteTextChar">
    <w:name w:val="Endnote Text Char"/>
    <w:basedOn w:val="DefaultParagraphFont"/>
    <w:link w:val="EndnoteText"/>
    <w:uiPriority w:val="99"/>
    <w:rsid w:val="00B91F9C"/>
    <w:rPr>
      <w:kern w:val="28"/>
    </w:rPr>
  </w:style>
  <w:style w:type="character" w:styleId="EndnoteReference">
    <w:name w:val="endnote reference"/>
    <w:basedOn w:val="DefaultParagraphFont"/>
    <w:uiPriority w:val="99"/>
    <w:rsid w:val="00B91F9C"/>
    <w:rPr>
      <w:rFonts w:cs="Times New Roman"/>
      <w:vertAlign w:val="superscript"/>
    </w:rPr>
  </w:style>
  <w:style w:type="character" w:customStyle="1" w:styleId="UnresolvedMention2">
    <w:name w:val="Unresolved Mention2"/>
    <w:basedOn w:val="DefaultParagraphFont"/>
    <w:uiPriority w:val="99"/>
    <w:semiHidden/>
    <w:unhideWhenUsed/>
    <w:rsid w:val="00757DFD"/>
    <w:rPr>
      <w:color w:val="605E5C"/>
      <w:shd w:val="clear" w:color="auto" w:fill="E1DFDD"/>
    </w:rPr>
  </w:style>
  <w:style w:type="paragraph" w:customStyle="1" w:styleId="TableParagraph">
    <w:name w:val="Table Paragraph"/>
    <w:basedOn w:val="Normal"/>
    <w:uiPriority w:val="1"/>
    <w:qFormat/>
    <w:rsid w:val="00782121"/>
    <w:pPr>
      <w:widowControl w:val="0"/>
      <w:autoSpaceDE w:val="0"/>
      <w:autoSpaceDN w:val="0"/>
      <w:ind w:left="107"/>
    </w:pPr>
    <w:rPr>
      <w:kern w:val="0"/>
      <w:sz w:val="22"/>
      <w:szCs w:val="22"/>
      <w:lang w:bidi="en-US"/>
    </w:rPr>
  </w:style>
  <w:style w:type="paragraph" w:customStyle="1" w:styleId="Default">
    <w:name w:val="Default"/>
    <w:rsid w:val="00782121"/>
    <w:pPr>
      <w:autoSpaceDE w:val="0"/>
      <w:autoSpaceDN w:val="0"/>
      <w:adjustRightInd w:val="0"/>
    </w:pPr>
    <w:rPr>
      <w:rFonts w:eastAsiaTheme="minorHAnsi"/>
      <w:color w:val="000000"/>
      <w:sz w:val="24"/>
      <w:szCs w:val="24"/>
    </w:rPr>
  </w:style>
  <w:style w:type="character" w:styleId="BookTitle">
    <w:name w:val="Book Title"/>
    <w:basedOn w:val="DefaultParagraphFont"/>
    <w:uiPriority w:val="33"/>
    <w:qFormat/>
    <w:rsid w:val="00624731"/>
    <w:rPr>
      <w:b/>
      <w:bCs/>
      <w:i/>
      <w:iCs/>
      <w:spacing w:val="5"/>
    </w:rPr>
  </w:style>
  <w:style w:type="character" w:styleId="UnresolvedMention">
    <w:name w:val="Unresolved Mention"/>
    <w:basedOn w:val="DefaultParagraphFont"/>
    <w:uiPriority w:val="99"/>
    <w:semiHidden/>
    <w:unhideWhenUsed/>
    <w:rsid w:val="008E191D"/>
    <w:rPr>
      <w:color w:val="605E5C"/>
      <w:shd w:val="clear" w:color="auto" w:fill="E1DFDD"/>
    </w:rPr>
  </w:style>
  <w:style w:type="paragraph" w:customStyle="1" w:styleId="msonormal0">
    <w:name w:val="msonormal"/>
    <w:basedOn w:val="Normal"/>
    <w:rsid w:val="00802193"/>
    <w:pPr>
      <w:spacing w:before="100" w:beforeAutospacing="1" w:after="100" w:afterAutospacing="1"/>
    </w:pPr>
    <w:rPr>
      <w:kern w:val="0"/>
      <w:szCs w:val="24"/>
      <w:lang w:val="fr-CA" w:eastAsia="fr-CA"/>
    </w:rPr>
  </w:style>
  <w:style w:type="paragraph" w:customStyle="1" w:styleId="xl65">
    <w:name w:val="xl65"/>
    <w:basedOn w:val="Normal"/>
    <w:rsid w:val="00802193"/>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6">
    <w:name w:val="xl66"/>
    <w:basedOn w:val="Normal"/>
    <w:rsid w:val="00802193"/>
    <w:pPr>
      <w:pBdr>
        <w:bottom w:val="single" w:sz="8" w:space="0" w:color="E8E8E8"/>
      </w:pBdr>
      <w:shd w:val="clear" w:color="000000" w:fill="F8F8F8"/>
      <w:spacing w:before="100" w:beforeAutospacing="1" w:after="100" w:afterAutospacing="1"/>
      <w:textAlignment w:val="center"/>
    </w:pPr>
    <w:rPr>
      <w:rFonts w:ascii="Segoe UI" w:hAnsi="Segoe UI" w:cs="Segoe UI"/>
      <w:color w:val="666666"/>
      <w:kern w:val="0"/>
      <w:szCs w:val="24"/>
      <w:lang w:val="fr-CA" w:eastAsia="fr-CA"/>
    </w:rPr>
  </w:style>
  <w:style w:type="paragraph" w:customStyle="1" w:styleId="xl67">
    <w:name w:val="xl67"/>
    <w:basedOn w:val="Normal"/>
    <w:rsid w:val="00802193"/>
    <w:pPr>
      <w:pBdr>
        <w:bottom w:val="single" w:sz="8" w:space="0" w:color="E8E8E8"/>
      </w:pBdr>
      <w:shd w:val="clear" w:color="000000" w:fill="F8F8F8"/>
      <w:spacing w:before="100" w:beforeAutospacing="1" w:after="100" w:afterAutospacing="1"/>
      <w:textAlignment w:val="center"/>
    </w:pPr>
    <w:rPr>
      <w:color w:val="0563C1"/>
      <w:kern w:val="0"/>
      <w:szCs w:val="24"/>
      <w:u w:val="single"/>
      <w:lang w:val="fr-CA" w:eastAsia="fr-CA"/>
    </w:rPr>
  </w:style>
  <w:style w:type="paragraph" w:customStyle="1" w:styleId="xl68">
    <w:name w:val="xl68"/>
    <w:basedOn w:val="Normal"/>
    <w:rsid w:val="00B154C2"/>
    <w:pPr>
      <w:pBdr>
        <w:top w:val="single" w:sz="8" w:space="0" w:color="000000"/>
        <w:left w:val="single" w:sz="8" w:space="0" w:color="000000"/>
        <w:right w:val="single" w:sz="8" w:space="0" w:color="000000"/>
      </w:pBdr>
      <w:shd w:val="clear" w:color="000000" w:fill="ACB9CA"/>
      <w:spacing w:before="100" w:beforeAutospacing="1" w:after="100" w:afterAutospacing="1"/>
      <w:textAlignment w:val="center"/>
    </w:pPr>
    <w:rPr>
      <w:color w:val="000000"/>
      <w:kern w:val="0"/>
      <w:szCs w:val="24"/>
      <w:lang w:val="fr-CA" w:eastAsia="fr-CA"/>
    </w:rPr>
  </w:style>
  <w:style w:type="paragraph" w:customStyle="1" w:styleId="xl69">
    <w:name w:val="xl69"/>
    <w:basedOn w:val="Normal"/>
    <w:rsid w:val="00B154C2"/>
    <w:pPr>
      <w:pBdr>
        <w:top w:val="single" w:sz="8" w:space="0" w:color="000000"/>
        <w:left w:val="single" w:sz="8" w:space="0" w:color="000000"/>
        <w:right w:val="single" w:sz="8" w:space="0" w:color="000000"/>
      </w:pBdr>
      <w:spacing w:before="100" w:beforeAutospacing="1" w:after="100" w:afterAutospacing="1"/>
      <w:textAlignment w:val="center"/>
    </w:pPr>
    <w:rPr>
      <w:color w:val="000000"/>
      <w:kern w:val="0"/>
      <w:szCs w:val="24"/>
      <w:lang w:val="fr-CA" w:eastAsia="fr-CA"/>
    </w:rPr>
  </w:style>
  <w:style w:type="paragraph" w:customStyle="1" w:styleId="xl70">
    <w:name w:val="xl70"/>
    <w:basedOn w:val="Normal"/>
    <w:rsid w:val="00B154C2"/>
    <w:pPr>
      <w:pBdr>
        <w:left w:val="single" w:sz="8" w:space="0" w:color="000000"/>
        <w:bottom w:val="single" w:sz="8" w:space="0" w:color="000000"/>
        <w:right w:val="single" w:sz="8" w:space="0" w:color="000000"/>
      </w:pBdr>
      <w:spacing w:before="100" w:beforeAutospacing="1" w:after="100" w:afterAutospacing="1"/>
      <w:textAlignment w:val="center"/>
    </w:pPr>
    <w:rPr>
      <w:color w:val="000000"/>
      <w:kern w:val="0"/>
      <w:szCs w:val="24"/>
      <w:lang w:val="fr-CA" w:eastAsia="fr-CA"/>
    </w:rPr>
  </w:style>
  <w:style w:type="paragraph" w:customStyle="1" w:styleId="xl71">
    <w:name w:val="xl71"/>
    <w:basedOn w:val="Normal"/>
    <w:rsid w:val="00B154C2"/>
    <w:pPr>
      <w:spacing w:before="100" w:beforeAutospacing="1" w:after="100" w:afterAutospacing="1"/>
    </w:pPr>
    <w:rPr>
      <w:color w:val="333333"/>
      <w:kern w:val="0"/>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087">
      <w:bodyDiv w:val="1"/>
      <w:marLeft w:val="0"/>
      <w:marRight w:val="0"/>
      <w:marTop w:val="0"/>
      <w:marBottom w:val="0"/>
      <w:divBdr>
        <w:top w:val="none" w:sz="0" w:space="0" w:color="auto"/>
        <w:left w:val="none" w:sz="0" w:space="0" w:color="auto"/>
        <w:bottom w:val="none" w:sz="0" w:space="0" w:color="auto"/>
        <w:right w:val="none" w:sz="0" w:space="0" w:color="auto"/>
      </w:divBdr>
    </w:div>
    <w:div w:id="21902435">
      <w:bodyDiv w:val="1"/>
      <w:marLeft w:val="0"/>
      <w:marRight w:val="0"/>
      <w:marTop w:val="0"/>
      <w:marBottom w:val="0"/>
      <w:divBdr>
        <w:top w:val="none" w:sz="0" w:space="0" w:color="auto"/>
        <w:left w:val="none" w:sz="0" w:space="0" w:color="auto"/>
        <w:bottom w:val="none" w:sz="0" w:space="0" w:color="auto"/>
        <w:right w:val="none" w:sz="0" w:space="0" w:color="auto"/>
      </w:divBdr>
    </w:div>
    <w:div w:id="34694488">
      <w:bodyDiv w:val="1"/>
      <w:marLeft w:val="0"/>
      <w:marRight w:val="0"/>
      <w:marTop w:val="0"/>
      <w:marBottom w:val="0"/>
      <w:divBdr>
        <w:top w:val="none" w:sz="0" w:space="0" w:color="auto"/>
        <w:left w:val="none" w:sz="0" w:space="0" w:color="auto"/>
        <w:bottom w:val="none" w:sz="0" w:space="0" w:color="auto"/>
        <w:right w:val="none" w:sz="0" w:space="0" w:color="auto"/>
      </w:divBdr>
    </w:div>
    <w:div w:id="106705457">
      <w:bodyDiv w:val="1"/>
      <w:marLeft w:val="0"/>
      <w:marRight w:val="0"/>
      <w:marTop w:val="0"/>
      <w:marBottom w:val="0"/>
      <w:divBdr>
        <w:top w:val="none" w:sz="0" w:space="0" w:color="auto"/>
        <w:left w:val="none" w:sz="0" w:space="0" w:color="auto"/>
        <w:bottom w:val="none" w:sz="0" w:space="0" w:color="auto"/>
        <w:right w:val="none" w:sz="0" w:space="0" w:color="auto"/>
      </w:divBdr>
    </w:div>
    <w:div w:id="128058424">
      <w:bodyDiv w:val="1"/>
      <w:marLeft w:val="0"/>
      <w:marRight w:val="0"/>
      <w:marTop w:val="0"/>
      <w:marBottom w:val="0"/>
      <w:divBdr>
        <w:top w:val="none" w:sz="0" w:space="0" w:color="auto"/>
        <w:left w:val="none" w:sz="0" w:space="0" w:color="auto"/>
        <w:bottom w:val="none" w:sz="0" w:space="0" w:color="auto"/>
        <w:right w:val="none" w:sz="0" w:space="0" w:color="auto"/>
      </w:divBdr>
    </w:div>
    <w:div w:id="140772447">
      <w:bodyDiv w:val="1"/>
      <w:marLeft w:val="0"/>
      <w:marRight w:val="0"/>
      <w:marTop w:val="0"/>
      <w:marBottom w:val="0"/>
      <w:divBdr>
        <w:top w:val="none" w:sz="0" w:space="0" w:color="auto"/>
        <w:left w:val="none" w:sz="0" w:space="0" w:color="auto"/>
        <w:bottom w:val="none" w:sz="0" w:space="0" w:color="auto"/>
        <w:right w:val="none" w:sz="0" w:space="0" w:color="auto"/>
      </w:divBdr>
    </w:div>
    <w:div w:id="165246095">
      <w:bodyDiv w:val="1"/>
      <w:marLeft w:val="0"/>
      <w:marRight w:val="0"/>
      <w:marTop w:val="0"/>
      <w:marBottom w:val="0"/>
      <w:divBdr>
        <w:top w:val="none" w:sz="0" w:space="0" w:color="auto"/>
        <w:left w:val="none" w:sz="0" w:space="0" w:color="auto"/>
        <w:bottom w:val="none" w:sz="0" w:space="0" w:color="auto"/>
        <w:right w:val="none" w:sz="0" w:space="0" w:color="auto"/>
      </w:divBdr>
    </w:div>
    <w:div w:id="188691158">
      <w:bodyDiv w:val="1"/>
      <w:marLeft w:val="0"/>
      <w:marRight w:val="0"/>
      <w:marTop w:val="0"/>
      <w:marBottom w:val="0"/>
      <w:divBdr>
        <w:top w:val="none" w:sz="0" w:space="0" w:color="auto"/>
        <w:left w:val="none" w:sz="0" w:space="0" w:color="auto"/>
        <w:bottom w:val="none" w:sz="0" w:space="0" w:color="auto"/>
        <w:right w:val="none" w:sz="0" w:space="0" w:color="auto"/>
      </w:divBdr>
    </w:div>
    <w:div w:id="233786023">
      <w:bodyDiv w:val="1"/>
      <w:marLeft w:val="0"/>
      <w:marRight w:val="0"/>
      <w:marTop w:val="0"/>
      <w:marBottom w:val="0"/>
      <w:divBdr>
        <w:top w:val="none" w:sz="0" w:space="0" w:color="auto"/>
        <w:left w:val="none" w:sz="0" w:space="0" w:color="auto"/>
        <w:bottom w:val="none" w:sz="0" w:space="0" w:color="auto"/>
        <w:right w:val="none" w:sz="0" w:space="0" w:color="auto"/>
      </w:divBdr>
    </w:div>
    <w:div w:id="246307855">
      <w:bodyDiv w:val="1"/>
      <w:marLeft w:val="0"/>
      <w:marRight w:val="0"/>
      <w:marTop w:val="0"/>
      <w:marBottom w:val="0"/>
      <w:divBdr>
        <w:top w:val="none" w:sz="0" w:space="0" w:color="auto"/>
        <w:left w:val="none" w:sz="0" w:space="0" w:color="auto"/>
        <w:bottom w:val="none" w:sz="0" w:space="0" w:color="auto"/>
        <w:right w:val="none" w:sz="0" w:space="0" w:color="auto"/>
      </w:divBdr>
    </w:div>
    <w:div w:id="247926714">
      <w:bodyDiv w:val="1"/>
      <w:marLeft w:val="0"/>
      <w:marRight w:val="0"/>
      <w:marTop w:val="0"/>
      <w:marBottom w:val="0"/>
      <w:divBdr>
        <w:top w:val="none" w:sz="0" w:space="0" w:color="auto"/>
        <w:left w:val="none" w:sz="0" w:space="0" w:color="auto"/>
        <w:bottom w:val="none" w:sz="0" w:space="0" w:color="auto"/>
        <w:right w:val="none" w:sz="0" w:space="0" w:color="auto"/>
      </w:divBdr>
    </w:div>
    <w:div w:id="258412366">
      <w:bodyDiv w:val="1"/>
      <w:marLeft w:val="0"/>
      <w:marRight w:val="0"/>
      <w:marTop w:val="0"/>
      <w:marBottom w:val="0"/>
      <w:divBdr>
        <w:top w:val="none" w:sz="0" w:space="0" w:color="auto"/>
        <w:left w:val="none" w:sz="0" w:space="0" w:color="auto"/>
        <w:bottom w:val="none" w:sz="0" w:space="0" w:color="auto"/>
        <w:right w:val="none" w:sz="0" w:space="0" w:color="auto"/>
      </w:divBdr>
    </w:div>
    <w:div w:id="278150111">
      <w:bodyDiv w:val="1"/>
      <w:marLeft w:val="0"/>
      <w:marRight w:val="0"/>
      <w:marTop w:val="0"/>
      <w:marBottom w:val="0"/>
      <w:divBdr>
        <w:top w:val="none" w:sz="0" w:space="0" w:color="auto"/>
        <w:left w:val="none" w:sz="0" w:space="0" w:color="auto"/>
        <w:bottom w:val="none" w:sz="0" w:space="0" w:color="auto"/>
        <w:right w:val="none" w:sz="0" w:space="0" w:color="auto"/>
      </w:divBdr>
    </w:div>
    <w:div w:id="291905002">
      <w:bodyDiv w:val="1"/>
      <w:marLeft w:val="0"/>
      <w:marRight w:val="0"/>
      <w:marTop w:val="0"/>
      <w:marBottom w:val="0"/>
      <w:divBdr>
        <w:top w:val="none" w:sz="0" w:space="0" w:color="auto"/>
        <w:left w:val="none" w:sz="0" w:space="0" w:color="auto"/>
        <w:bottom w:val="none" w:sz="0" w:space="0" w:color="auto"/>
        <w:right w:val="none" w:sz="0" w:space="0" w:color="auto"/>
      </w:divBdr>
    </w:div>
    <w:div w:id="314604612">
      <w:bodyDiv w:val="1"/>
      <w:marLeft w:val="0"/>
      <w:marRight w:val="0"/>
      <w:marTop w:val="0"/>
      <w:marBottom w:val="0"/>
      <w:divBdr>
        <w:top w:val="none" w:sz="0" w:space="0" w:color="auto"/>
        <w:left w:val="none" w:sz="0" w:space="0" w:color="auto"/>
        <w:bottom w:val="none" w:sz="0" w:space="0" w:color="auto"/>
        <w:right w:val="none" w:sz="0" w:space="0" w:color="auto"/>
      </w:divBdr>
    </w:div>
    <w:div w:id="361253265">
      <w:bodyDiv w:val="1"/>
      <w:marLeft w:val="0"/>
      <w:marRight w:val="0"/>
      <w:marTop w:val="0"/>
      <w:marBottom w:val="0"/>
      <w:divBdr>
        <w:top w:val="none" w:sz="0" w:space="0" w:color="auto"/>
        <w:left w:val="none" w:sz="0" w:space="0" w:color="auto"/>
        <w:bottom w:val="none" w:sz="0" w:space="0" w:color="auto"/>
        <w:right w:val="none" w:sz="0" w:space="0" w:color="auto"/>
      </w:divBdr>
    </w:div>
    <w:div w:id="381755325">
      <w:bodyDiv w:val="1"/>
      <w:marLeft w:val="0"/>
      <w:marRight w:val="0"/>
      <w:marTop w:val="0"/>
      <w:marBottom w:val="0"/>
      <w:divBdr>
        <w:top w:val="none" w:sz="0" w:space="0" w:color="auto"/>
        <w:left w:val="none" w:sz="0" w:space="0" w:color="auto"/>
        <w:bottom w:val="none" w:sz="0" w:space="0" w:color="auto"/>
        <w:right w:val="none" w:sz="0" w:space="0" w:color="auto"/>
      </w:divBdr>
    </w:div>
    <w:div w:id="389622118">
      <w:bodyDiv w:val="1"/>
      <w:marLeft w:val="0"/>
      <w:marRight w:val="0"/>
      <w:marTop w:val="0"/>
      <w:marBottom w:val="0"/>
      <w:divBdr>
        <w:top w:val="none" w:sz="0" w:space="0" w:color="auto"/>
        <w:left w:val="none" w:sz="0" w:space="0" w:color="auto"/>
        <w:bottom w:val="none" w:sz="0" w:space="0" w:color="auto"/>
        <w:right w:val="none" w:sz="0" w:space="0" w:color="auto"/>
      </w:divBdr>
    </w:div>
    <w:div w:id="406462921">
      <w:bodyDiv w:val="1"/>
      <w:marLeft w:val="0"/>
      <w:marRight w:val="0"/>
      <w:marTop w:val="0"/>
      <w:marBottom w:val="0"/>
      <w:divBdr>
        <w:top w:val="none" w:sz="0" w:space="0" w:color="auto"/>
        <w:left w:val="none" w:sz="0" w:space="0" w:color="auto"/>
        <w:bottom w:val="none" w:sz="0" w:space="0" w:color="auto"/>
        <w:right w:val="none" w:sz="0" w:space="0" w:color="auto"/>
      </w:divBdr>
    </w:div>
    <w:div w:id="427166911">
      <w:bodyDiv w:val="1"/>
      <w:marLeft w:val="0"/>
      <w:marRight w:val="0"/>
      <w:marTop w:val="0"/>
      <w:marBottom w:val="0"/>
      <w:divBdr>
        <w:top w:val="none" w:sz="0" w:space="0" w:color="auto"/>
        <w:left w:val="none" w:sz="0" w:space="0" w:color="auto"/>
        <w:bottom w:val="none" w:sz="0" w:space="0" w:color="auto"/>
        <w:right w:val="none" w:sz="0" w:space="0" w:color="auto"/>
      </w:divBdr>
    </w:div>
    <w:div w:id="454182882">
      <w:bodyDiv w:val="1"/>
      <w:marLeft w:val="0"/>
      <w:marRight w:val="0"/>
      <w:marTop w:val="0"/>
      <w:marBottom w:val="0"/>
      <w:divBdr>
        <w:top w:val="none" w:sz="0" w:space="0" w:color="auto"/>
        <w:left w:val="none" w:sz="0" w:space="0" w:color="auto"/>
        <w:bottom w:val="none" w:sz="0" w:space="0" w:color="auto"/>
        <w:right w:val="none" w:sz="0" w:space="0" w:color="auto"/>
      </w:divBdr>
    </w:div>
    <w:div w:id="464348080">
      <w:bodyDiv w:val="1"/>
      <w:marLeft w:val="0"/>
      <w:marRight w:val="0"/>
      <w:marTop w:val="0"/>
      <w:marBottom w:val="0"/>
      <w:divBdr>
        <w:top w:val="none" w:sz="0" w:space="0" w:color="auto"/>
        <w:left w:val="none" w:sz="0" w:space="0" w:color="auto"/>
        <w:bottom w:val="none" w:sz="0" w:space="0" w:color="auto"/>
        <w:right w:val="none" w:sz="0" w:space="0" w:color="auto"/>
      </w:divBdr>
    </w:div>
    <w:div w:id="549078666">
      <w:bodyDiv w:val="1"/>
      <w:marLeft w:val="0"/>
      <w:marRight w:val="0"/>
      <w:marTop w:val="0"/>
      <w:marBottom w:val="0"/>
      <w:divBdr>
        <w:top w:val="none" w:sz="0" w:space="0" w:color="auto"/>
        <w:left w:val="none" w:sz="0" w:space="0" w:color="auto"/>
        <w:bottom w:val="none" w:sz="0" w:space="0" w:color="auto"/>
        <w:right w:val="none" w:sz="0" w:space="0" w:color="auto"/>
      </w:divBdr>
    </w:div>
    <w:div w:id="550849953">
      <w:bodyDiv w:val="1"/>
      <w:marLeft w:val="0"/>
      <w:marRight w:val="0"/>
      <w:marTop w:val="0"/>
      <w:marBottom w:val="0"/>
      <w:divBdr>
        <w:top w:val="none" w:sz="0" w:space="0" w:color="auto"/>
        <w:left w:val="none" w:sz="0" w:space="0" w:color="auto"/>
        <w:bottom w:val="none" w:sz="0" w:space="0" w:color="auto"/>
        <w:right w:val="none" w:sz="0" w:space="0" w:color="auto"/>
      </w:divBdr>
    </w:div>
    <w:div w:id="576482564">
      <w:bodyDiv w:val="1"/>
      <w:marLeft w:val="0"/>
      <w:marRight w:val="0"/>
      <w:marTop w:val="0"/>
      <w:marBottom w:val="0"/>
      <w:divBdr>
        <w:top w:val="none" w:sz="0" w:space="0" w:color="auto"/>
        <w:left w:val="none" w:sz="0" w:space="0" w:color="auto"/>
        <w:bottom w:val="none" w:sz="0" w:space="0" w:color="auto"/>
        <w:right w:val="none" w:sz="0" w:space="0" w:color="auto"/>
      </w:divBdr>
    </w:div>
    <w:div w:id="619993000">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39726795">
      <w:bodyDiv w:val="1"/>
      <w:marLeft w:val="0"/>
      <w:marRight w:val="0"/>
      <w:marTop w:val="0"/>
      <w:marBottom w:val="0"/>
      <w:divBdr>
        <w:top w:val="none" w:sz="0" w:space="0" w:color="auto"/>
        <w:left w:val="none" w:sz="0" w:space="0" w:color="auto"/>
        <w:bottom w:val="none" w:sz="0" w:space="0" w:color="auto"/>
        <w:right w:val="none" w:sz="0" w:space="0" w:color="auto"/>
      </w:divBdr>
    </w:div>
    <w:div w:id="659582328">
      <w:bodyDiv w:val="1"/>
      <w:marLeft w:val="0"/>
      <w:marRight w:val="0"/>
      <w:marTop w:val="0"/>
      <w:marBottom w:val="0"/>
      <w:divBdr>
        <w:top w:val="none" w:sz="0" w:space="0" w:color="auto"/>
        <w:left w:val="none" w:sz="0" w:space="0" w:color="auto"/>
        <w:bottom w:val="none" w:sz="0" w:space="0" w:color="auto"/>
        <w:right w:val="none" w:sz="0" w:space="0" w:color="auto"/>
      </w:divBdr>
    </w:div>
    <w:div w:id="662271813">
      <w:bodyDiv w:val="1"/>
      <w:marLeft w:val="0"/>
      <w:marRight w:val="0"/>
      <w:marTop w:val="0"/>
      <w:marBottom w:val="0"/>
      <w:divBdr>
        <w:top w:val="none" w:sz="0" w:space="0" w:color="auto"/>
        <w:left w:val="none" w:sz="0" w:space="0" w:color="auto"/>
        <w:bottom w:val="none" w:sz="0" w:space="0" w:color="auto"/>
        <w:right w:val="none" w:sz="0" w:space="0" w:color="auto"/>
      </w:divBdr>
    </w:div>
    <w:div w:id="721753933">
      <w:bodyDiv w:val="1"/>
      <w:marLeft w:val="0"/>
      <w:marRight w:val="0"/>
      <w:marTop w:val="0"/>
      <w:marBottom w:val="0"/>
      <w:divBdr>
        <w:top w:val="none" w:sz="0" w:space="0" w:color="auto"/>
        <w:left w:val="none" w:sz="0" w:space="0" w:color="auto"/>
        <w:bottom w:val="none" w:sz="0" w:space="0" w:color="auto"/>
        <w:right w:val="none" w:sz="0" w:space="0" w:color="auto"/>
      </w:divBdr>
    </w:div>
    <w:div w:id="727536983">
      <w:bodyDiv w:val="1"/>
      <w:marLeft w:val="0"/>
      <w:marRight w:val="0"/>
      <w:marTop w:val="0"/>
      <w:marBottom w:val="0"/>
      <w:divBdr>
        <w:top w:val="none" w:sz="0" w:space="0" w:color="auto"/>
        <w:left w:val="none" w:sz="0" w:space="0" w:color="auto"/>
        <w:bottom w:val="none" w:sz="0" w:space="0" w:color="auto"/>
        <w:right w:val="none" w:sz="0" w:space="0" w:color="auto"/>
      </w:divBdr>
    </w:div>
    <w:div w:id="742530365">
      <w:bodyDiv w:val="1"/>
      <w:marLeft w:val="0"/>
      <w:marRight w:val="0"/>
      <w:marTop w:val="0"/>
      <w:marBottom w:val="0"/>
      <w:divBdr>
        <w:top w:val="none" w:sz="0" w:space="0" w:color="auto"/>
        <w:left w:val="none" w:sz="0" w:space="0" w:color="auto"/>
        <w:bottom w:val="none" w:sz="0" w:space="0" w:color="auto"/>
        <w:right w:val="none" w:sz="0" w:space="0" w:color="auto"/>
      </w:divBdr>
    </w:div>
    <w:div w:id="744650527">
      <w:bodyDiv w:val="1"/>
      <w:marLeft w:val="0"/>
      <w:marRight w:val="0"/>
      <w:marTop w:val="0"/>
      <w:marBottom w:val="0"/>
      <w:divBdr>
        <w:top w:val="none" w:sz="0" w:space="0" w:color="auto"/>
        <w:left w:val="none" w:sz="0" w:space="0" w:color="auto"/>
        <w:bottom w:val="none" w:sz="0" w:space="0" w:color="auto"/>
        <w:right w:val="none" w:sz="0" w:space="0" w:color="auto"/>
      </w:divBdr>
    </w:div>
    <w:div w:id="758449711">
      <w:bodyDiv w:val="1"/>
      <w:marLeft w:val="0"/>
      <w:marRight w:val="0"/>
      <w:marTop w:val="0"/>
      <w:marBottom w:val="0"/>
      <w:divBdr>
        <w:top w:val="none" w:sz="0" w:space="0" w:color="auto"/>
        <w:left w:val="none" w:sz="0" w:space="0" w:color="auto"/>
        <w:bottom w:val="none" w:sz="0" w:space="0" w:color="auto"/>
        <w:right w:val="none" w:sz="0" w:space="0" w:color="auto"/>
      </w:divBdr>
    </w:div>
    <w:div w:id="771896146">
      <w:bodyDiv w:val="1"/>
      <w:marLeft w:val="0"/>
      <w:marRight w:val="0"/>
      <w:marTop w:val="0"/>
      <w:marBottom w:val="0"/>
      <w:divBdr>
        <w:top w:val="none" w:sz="0" w:space="0" w:color="auto"/>
        <w:left w:val="none" w:sz="0" w:space="0" w:color="auto"/>
        <w:bottom w:val="none" w:sz="0" w:space="0" w:color="auto"/>
        <w:right w:val="none" w:sz="0" w:space="0" w:color="auto"/>
      </w:divBdr>
    </w:div>
    <w:div w:id="781994655">
      <w:bodyDiv w:val="1"/>
      <w:marLeft w:val="0"/>
      <w:marRight w:val="0"/>
      <w:marTop w:val="0"/>
      <w:marBottom w:val="0"/>
      <w:divBdr>
        <w:top w:val="none" w:sz="0" w:space="0" w:color="auto"/>
        <w:left w:val="none" w:sz="0" w:space="0" w:color="auto"/>
        <w:bottom w:val="none" w:sz="0" w:space="0" w:color="auto"/>
        <w:right w:val="none" w:sz="0" w:space="0" w:color="auto"/>
      </w:divBdr>
    </w:div>
    <w:div w:id="813982855">
      <w:bodyDiv w:val="1"/>
      <w:marLeft w:val="0"/>
      <w:marRight w:val="0"/>
      <w:marTop w:val="0"/>
      <w:marBottom w:val="0"/>
      <w:divBdr>
        <w:top w:val="none" w:sz="0" w:space="0" w:color="auto"/>
        <w:left w:val="none" w:sz="0" w:space="0" w:color="auto"/>
        <w:bottom w:val="none" w:sz="0" w:space="0" w:color="auto"/>
        <w:right w:val="none" w:sz="0" w:space="0" w:color="auto"/>
      </w:divBdr>
    </w:div>
    <w:div w:id="819615239">
      <w:bodyDiv w:val="1"/>
      <w:marLeft w:val="0"/>
      <w:marRight w:val="0"/>
      <w:marTop w:val="0"/>
      <w:marBottom w:val="0"/>
      <w:divBdr>
        <w:top w:val="none" w:sz="0" w:space="0" w:color="auto"/>
        <w:left w:val="none" w:sz="0" w:space="0" w:color="auto"/>
        <w:bottom w:val="none" w:sz="0" w:space="0" w:color="auto"/>
        <w:right w:val="none" w:sz="0" w:space="0" w:color="auto"/>
      </w:divBdr>
    </w:div>
    <w:div w:id="830605220">
      <w:bodyDiv w:val="1"/>
      <w:marLeft w:val="0"/>
      <w:marRight w:val="0"/>
      <w:marTop w:val="0"/>
      <w:marBottom w:val="0"/>
      <w:divBdr>
        <w:top w:val="none" w:sz="0" w:space="0" w:color="auto"/>
        <w:left w:val="none" w:sz="0" w:space="0" w:color="auto"/>
        <w:bottom w:val="none" w:sz="0" w:space="0" w:color="auto"/>
        <w:right w:val="none" w:sz="0" w:space="0" w:color="auto"/>
      </w:divBdr>
    </w:div>
    <w:div w:id="840313906">
      <w:bodyDiv w:val="1"/>
      <w:marLeft w:val="0"/>
      <w:marRight w:val="0"/>
      <w:marTop w:val="0"/>
      <w:marBottom w:val="0"/>
      <w:divBdr>
        <w:top w:val="none" w:sz="0" w:space="0" w:color="auto"/>
        <w:left w:val="none" w:sz="0" w:space="0" w:color="auto"/>
        <w:bottom w:val="none" w:sz="0" w:space="0" w:color="auto"/>
        <w:right w:val="none" w:sz="0" w:space="0" w:color="auto"/>
      </w:divBdr>
    </w:div>
    <w:div w:id="862013430">
      <w:bodyDiv w:val="1"/>
      <w:marLeft w:val="0"/>
      <w:marRight w:val="0"/>
      <w:marTop w:val="0"/>
      <w:marBottom w:val="0"/>
      <w:divBdr>
        <w:top w:val="none" w:sz="0" w:space="0" w:color="auto"/>
        <w:left w:val="none" w:sz="0" w:space="0" w:color="auto"/>
        <w:bottom w:val="none" w:sz="0" w:space="0" w:color="auto"/>
        <w:right w:val="none" w:sz="0" w:space="0" w:color="auto"/>
      </w:divBdr>
    </w:div>
    <w:div w:id="918058717">
      <w:bodyDiv w:val="1"/>
      <w:marLeft w:val="0"/>
      <w:marRight w:val="0"/>
      <w:marTop w:val="0"/>
      <w:marBottom w:val="0"/>
      <w:divBdr>
        <w:top w:val="none" w:sz="0" w:space="0" w:color="auto"/>
        <w:left w:val="none" w:sz="0" w:space="0" w:color="auto"/>
        <w:bottom w:val="none" w:sz="0" w:space="0" w:color="auto"/>
        <w:right w:val="none" w:sz="0" w:space="0" w:color="auto"/>
      </w:divBdr>
    </w:div>
    <w:div w:id="938681838">
      <w:bodyDiv w:val="1"/>
      <w:marLeft w:val="0"/>
      <w:marRight w:val="0"/>
      <w:marTop w:val="0"/>
      <w:marBottom w:val="0"/>
      <w:divBdr>
        <w:top w:val="none" w:sz="0" w:space="0" w:color="auto"/>
        <w:left w:val="none" w:sz="0" w:space="0" w:color="auto"/>
        <w:bottom w:val="none" w:sz="0" w:space="0" w:color="auto"/>
        <w:right w:val="none" w:sz="0" w:space="0" w:color="auto"/>
      </w:divBdr>
    </w:div>
    <w:div w:id="951059169">
      <w:bodyDiv w:val="1"/>
      <w:marLeft w:val="0"/>
      <w:marRight w:val="0"/>
      <w:marTop w:val="0"/>
      <w:marBottom w:val="0"/>
      <w:divBdr>
        <w:top w:val="none" w:sz="0" w:space="0" w:color="auto"/>
        <w:left w:val="none" w:sz="0" w:space="0" w:color="auto"/>
        <w:bottom w:val="none" w:sz="0" w:space="0" w:color="auto"/>
        <w:right w:val="none" w:sz="0" w:space="0" w:color="auto"/>
      </w:divBdr>
    </w:div>
    <w:div w:id="959456194">
      <w:bodyDiv w:val="1"/>
      <w:marLeft w:val="0"/>
      <w:marRight w:val="0"/>
      <w:marTop w:val="0"/>
      <w:marBottom w:val="0"/>
      <w:divBdr>
        <w:top w:val="none" w:sz="0" w:space="0" w:color="auto"/>
        <w:left w:val="none" w:sz="0" w:space="0" w:color="auto"/>
        <w:bottom w:val="none" w:sz="0" w:space="0" w:color="auto"/>
        <w:right w:val="none" w:sz="0" w:space="0" w:color="auto"/>
      </w:divBdr>
    </w:div>
    <w:div w:id="966669215">
      <w:bodyDiv w:val="1"/>
      <w:marLeft w:val="0"/>
      <w:marRight w:val="0"/>
      <w:marTop w:val="0"/>
      <w:marBottom w:val="0"/>
      <w:divBdr>
        <w:top w:val="none" w:sz="0" w:space="0" w:color="auto"/>
        <w:left w:val="none" w:sz="0" w:space="0" w:color="auto"/>
        <w:bottom w:val="none" w:sz="0" w:space="0" w:color="auto"/>
        <w:right w:val="none" w:sz="0" w:space="0" w:color="auto"/>
      </w:divBdr>
    </w:div>
    <w:div w:id="968362718">
      <w:bodyDiv w:val="1"/>
      <w:marLeft w:val="0"/>
      <w:marRight w:val="0"/>
      <w:marTop w:val="0"/>
      <w:marBottom w:val="0"/>
      <w:divBdr>
        <w:top w:val="none" w:sz="0" w:space="0" w:color="auto"/>
        <w:left w:val="none" w:sz="0" w:space="0" w:color="auto"/>
        <w:bottom w:val="none" w:sz="0" w:space="0" w:color="auto"/>
        <w:right w:val="none" w:sz="0" w:space="0" w:color="auto"/>
      </w:divBdr>
    </w:div>
    <w:div w:id="1009529028">
      <w:bodyDiv w:val="1"/>
      <w:marLeft w:val="0"/>
      <w:marRight w:val="0"/>
      <w:marTop w:val="0"/>
      <w:marBottom w:val="0"/>
      <w:divBdr>
        <w:top w:val="none" w:sz="0" w:space="0" w:color="auto"/>
        <w:left w:val="none" w:sz="0" w:space="0" w:color="auto"/>
        <w:bottom w:val="none" w:sz="0" w:space="0" w:color="auto"/>
        <w:right w:val="none" w:sz="0" w:space="0" w:color="auto"/>
      </w:divBdr>
    </w:div>
    <w:div w:id="1017081562">
      <w:bodyDiv w:val="1"/>
      <w:marLeft w:val="0"/>
      <w:marRight w:val="0"/>
      <w:marTop w:val="0"/>
      <w:marBottom w:val="0"/>
      <w:divBdr>
        <w:top w:val="none" w:sz="0" w:space="0" w:color="auto"/>
        <w:left w:val="none" w:sz="0" w:space="0" w:color="auto"/>
        <w:bottom w:val="none" w:sz="0" w:space="0" w:color="auto"/>
        <w:right w:val="none" w:sz="0" w:space="0" w:color="auto"/>
      </w:divBdr>
    </w:div>
    <w:div w:id="1036275361">
      <w:bodyDiv w:val="1"/>
      <w:marLeft w:val="0"/>
      <w:marRight w:val="0"/>
      <w:marTop w:val="0"/>
      <w:marBottom w:val="0"/>
      <w:divBdr>
        <w:top w:val="none" w:sz="0" w:space="0" w:color="auto"/>
        <w:left w:val="none" w:sz="0" w:space="0" w:color="auto"/>
        <w:bottom w:val="none" w:sz="0" w:space="0" w:color="auto"/>
        <w:right w:val="none" w:sz="0" w:space="0" w:color="auto"/>
      </w:divBdr>
    </w:div>
    <w:div w:id="1038047117">
      <w:bodyDiv w:val="1"/>
      <w:marLeft w:val="0"/>
      <w:marRight w:val="0"/>
      <w:marTop w:val="0"/>
      <w:marBottom w:val="0"/>
      <w:divBdr>
        <w:top w:val="none" w:sz="0" w:space="0" w:color="auto"/>
        <w:left w:val="none" w:sz="0" w:space="0" w:color="auto"/>
        <w:bottom w:val="none" w:sz="0" w:space="0" w:color="auto"/>
        <w:right w:val="none" w:sz="0" w:space="0" w:color="auto"/>
      </w:divBdr>
    </w:div>
    <w:div w:id="1043141583">
      <w:bodyDiv w:val="1"/>
      <w:marLeft w:val="0"/>
      <w:marRight w:val="0"/>
      <w:marTop w:val="0"/>
      <w:marBottom w:val="0"/>
      <w:divBdr>
        <w:top w:val="none" w:sz="0" w:space="0" w:color="auto"/>
        <w:left w:val="none" w:sz="0" w:space="0" w:color="auto"/>
        <w:bottom w:val="none" w:sz="0" w:space="0" w:color="auto"/>
        <w:right w:val="none" w:sz="0" w:space="0" w:color="auto"/>
      </w:divBdr>
    </w:div>
    <w:div w:id="1070886510">
      <w:bodyDiv w:val="1"/>
      <w:marLeft w:val="0"/>
      <w:marRight w:val="0"/>
      <w:marTop w:val="0"/>
      <w:marBottom w:val="0"/>
      <w:divBdr>
        <w:top w:val="none" w:sz="0" w:space="0" w:color="auto"/>
        <w:left w:val="none" w:sz="0" w:space="0" w:color="auto"/>
        <w:bottom w:val="none" w:sz="0" w:space="0" w:color="auto"/>
        <w:right w:val="none" w:sz="0" w:space="0" w:color="auto"/>
      </w:divBdr>
    </w:div>
    <w:div w:id="1075200561">
      <w:bodyDiv w:val="1"/>
      <w:marLeft w:val="0"/>
      <w:marRight w:val="0"/>
      <w:marTop w:val="0"/>
      <w:marBottom w:val="0"/>
      <w:divBdr>
        <w:top w:val="none" w:sz="0" w:space="0" w:color="auto"/>
        <w:left w:val="none" w:sz="0" w:space="0" w:color="auto"/>
        <w:bottom w:val="none" w:sz="0" w:space="0" w:color="auto"/>
        <w:right w:val="none" w:sz="0" w:space="0" w:color="auto"/>
      </w:divBdr>
    </w:div>
    <w:div w:id="1084910307">
      <w:bodyDiv w:val="1"/>
      <w:marLeft w:val="0"/>
      <w:marRight w:val="0"/>
      <w:marTop w:val="0"/>
      <w:marBottom w:val="0"/>
      <w:divBdr>
        <w:top w:val="none" w:sz="0" w:space="0" w:color="auto"/>
        <w:left w:val="none" w:sz="0" w:space="0" w:color="auto"/>
        <w:bottom w:val="none" w:sz="0" w:space="0" w:color="auto"/>
        <w:right w:val="none" w:sz="0" w:space="0" w:color="auto"/>
      </w:divBdr>
    </w:div>
    <w:div w:id="1087456578">
      <w:bodyDiv w:val="1"/>
      <w:marLeft w:val="0"/>
      <w:marRight w:val="0"/>
      <w:marTop w:val="0"/>
      <w:marBottom w:val="0"/>
      <w:divBdr>
        <w:top w:val="none" w:sz="0" w:space="0" w:color="auto"/>
        <w:left w:val="none" w:sz="0" w:space="0" w:color="auto"/>
        <w:bottom w:val="none" w:sz="0" w:space="0" w:color="auto"/>
        <w:right w:val="none" w:sz="0" w:space="0" w:color="auto"/>
      </w:divBdr>
    </w:div>
    <w:div w:id="1160073926">
      <w:bodyDiv w:val="1"/>
      <w:marLeft w:val="0"/>
      <w:marRight w:val="0"/>
      <w:marTop w:val="0"/>
      <w:marBottom w:val="0"/>
      <w:divBdr>
        <w:top w:val="none" w:sz="0" w:space="0" w:color="auto"/>
        <w:left w:val="none" w:sz="0" w:space="0" w:color="auto"/>
        <w:bottom w:val="none" w:sz="0" w:space="0" w:color="auto"/>
        <w:right w:val="none" w:sz="0" w:space="0" w:color="auto"/>
      </w:divBdr>
    </w:div>
    <w:div w:id="1193692854">
      <w:bodyDiv w:val="1"/>
      <w:marLeft w:val="0"/>
      <w:marRight w:val="0"/>
      <w:marTop w:val="0"/>
      <w:marBottom w:val="0"/>
      <w:divBdr>
        <w:top w:val="none" w:sz="0" w:space="0" w:color="auto"/>
        <w:left w:val="none" w:sz="0" w:space="0" w:color="auto"/>
        <w:bottom w:val="none" w:sz="0" w:space="0" w:color="auto"/>
        <w:right w:val="none" w:sz="0" w:space="0" w:color="auto"/>
      </w:divBdr>
    </w:div>
    <w:div w:id="1235748954">
      <w:bodyDiv w:val="1"/>
      <w:marLeft w:val="0"/>
      <w:marRight w:val="0"/>
      <w:marTop w:val="0"/>
      <w:marBottom w:val="0"/>
      <w:divBdr>
        <w:top w:val="none" w:sz="0" w:space="0" w:color="auto"/>
        <w:left w:val="none" w:sz="0" w:space="0" w:color="auto"/>
        <w:bottom w:val="none" w:sz="0" w:space="0" w:color="auto"/>
        <w:right w:val="none" w:sz="0" w:space="0" w:color="auto"/>
      </w:divBdr>
    </w:div>
    <w:div w:id="1239556662">
      <w:bodyDiv w:val="1"/>
      <w:marLeft w:val="0"/>
      <w:marRight w:val="0"/>
      <w:marTop w:val="0"/>
      <w:marBottom w:val="0"/>
      <w:divBdr>
        <w:top w:val="none" w:sz="0" w:space="0" w:color="auto"/>
        <w:left w:val="none" w:sz="0" w:space="0" w:color="auto"/>
        <w:bottom w:val="none" w:sz="0" w:space="0" w:color="auto"/>
        <w:right w:val="none" w:sz="0" w:space="0" w:color="auto"/>
      </w:divBdr>
    </w:div>
    <w:div w:id="1265452627">
      <w:bodyDiv w:val="1"/>
      <w:marLeft w:val="0"/>
      <w:marRight w:val="0"/>
      <w:marTop w:val="0"/>
      <w:marBottom w:val="0"/>
      <w:divBdr>
        <w:top w:val="none" w:sz="0" w:space="0" w:color="auto"/>
        <w:left w:val="none" w:sz="0" w:space="0" w:color="auto"/>
        <w:bottom w:val="none" w:sz="0" w:space="0" w:color="auto"/>
        <w:right w:val="none" w:sz="0" w:space="0" w:color="auto"/>
      </w:divBdr>
    </w:div>
    <w:div w:id="1291395812">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11834598">
      <w:bodyDiv w:val="1"/>
      <w:marLeft w:val="0"/>
      <w:marRight w:val="0"/>
      <w:marTop w:val="0"/>
      <w:marBottom w:val="0"/>
      <w:divBdr>
        <w:top w:val="none" w:sz="0" w:space="0" w:color="auto"/>
        <w:left w:val="none" w:sz="0" w:space="0" w:color="auto"/>
        <w:bottom w:val="none" w:sz="0" w:space="0" w:color="auto"/>
        <w:right w:val="none" w:sz="0" w:space="0" w:color="auto"/>
      </w:divBdr>
    </w:div>
    <w:div w:id="1333988870">
      <w:bodyDiv w:val="1"/>
      <w:marLeft w:val="0"/>
      <w:marRight w:val="0"/>
      <w:marTop w:val="0"/>
      <w:marBottom w:val="0"/>
      <w:divBdr>
        <w:top w:val="none" w:sz="0" w:space="0" w:color="auto"/>
        <w:left w:val="none" w:sz="0" w:space="0" w:color="auto"/>
        <w:bottom w:val="none" w:sz="0" w:space="0" w:color="auto"/>
        <w:right w:val="none" w:sz="0" w:space="0" w:color="auto"/>
      </w:divBdr>
    </w:div>
    <w:div w:id="1413891348">
      <w:bodyDiv w:val="1"/>
      <w:marLeft w:val="0"/>
      <w:marRight w:val="0"/>
      <w:marTop w:val="0"/>
      <w:marBottom w:val="0"/>
      <w:divBdr>
        <w:top w:val="none" w:sz="0" w:space="0" w:color="auto"/>
        <w:left w:val="none" w:sz="0" w:space="0" w:color="auto"/>
        <w:bottom w:val="none" w:sz="0" w:space="0" w:color="auto"/>
        <w:right w:val="none" w:sz="0" w:space="0" w:color="auto"/>
      </w:divBdr>
    </w:div>
    <w:div w:id="1435978743">
      <w:bodyDiv w:val="1"/>
      <w:marLeft w:val="0"/>
      <w:marRight w:val="0"/>
      <w:marTop w:val="0"/>
      <w:marBottom w:val="0"/>
      <w:divBdr>
        <w:top w:val="none" w:sz="0" w:space="0" w:color="auto"/>
        <w:left w:val="none" w:sz="0" w:space="0" w:color="auto"/>
        <w:bottom w:val="none" w:sz="0" w:space="0" w:color="auto"/>
        <w:right w:val="none" w:sz="0" w:space="0" w:color="auto"/>
      </w:divBdr>
    </w:div>
    <w:div w:id="1436827035">
      <w:bodyDiv w:val="1"/>
      <w:marLeft w:val="0"/>
      <w:marRight w:val="0"/>
      <w:marTop w:val="0"/>
      <w:marBottom w:val="0"/>
      <w:divBdr>
        <w:top w:val="none" w:sz="0" w:space="0" w:color="auto"/>
        <w:left w:val="none" w:sz="0" w:space="0" w:color="auto"/>
        <w:bottom w:val="none" w:sz="0" w:space="0" w:color="auto"/>
        <w:right w:val="none" w:sz="0" w:space="0" w:color="auto"/>
      </w:divBdr>
    </w:div>
    <w:div w:id="1438059916">
      <w:bodyDiv w:val="1"/>
      <w:marLeft w:val="0"/>
      <w:marRight w:val="0"/>
      <w:marTop w:val="0"/>
      <w:marBottom w:val="0"/>
      <w:divBdr>
        <w:top w:val="none" w:sz="0" w:space="0" w:color="auto"/>
        <w:left w:val="none" w:sz="0" w:space="0" w:color="auto"/>
        <w:bottom w:val="none" w:sz="0" w:space="0" w:color="auto"/>
        <w:right w:val="none" w:sz="0" w:space="0" w:color="auto"/>
      </w:divBdr>
    </w:div>
    <w:div w:id="1440491388">
      <w:bodyDiv w:val="1"/>
      <w:marLeft w:val="0"/>
      <w:marRight w:val="0"/>
      <w:marTop w:val="0"/>
      <w:marBottom w:val="0"/>
      <w:divBdr>
        <w:top w:val="none" w:sz="0" w:space="0" w:color="auto"/>
        <w:left w:val="none" w:sz="0" w:space="0" w:color="auto"/>
        <w:bottom w:val="none" w:sz="0" w:space="0" w:color="auto"/>
        <w:right w:val="none" w:sz="0" w:space="0" w:color="auto"/>
      </w:divBdr>
    </w:div>
    <w:div w:id="1449155906">
      <w:bodyDiv w:val="1"/>
      <w:marLeft w:val="0"/>
      <w:marRight w:val="0"/>
      <w:marTop w:val="0"/>
      <w:marBottom w:val="0"/>
      <w:divBdr>
        <w:top w:val="none" w:sz="0" w:space="0" w:color="auto"/>
        <w:left w:val="none" w:sz="0" w:space="0" w:color="auto"/>
        <w:bottom w:val="none" w:sz="0" w:space="0" w:color="auto"/>
        <w:right w:val="none" w:sz="0" w:space="0" w:color="auto"/>
      </w:divBdr>
    </w:div>
    <w:div w:id="1498492651">
      <w:bodyDiv w:val="1"/>
      <w:marLeft w:val="0"/>
      <w:marRight w:val="0"/>
      <w:marTop w:val="0"/>
      <w:marBottom w:val="0"/>
      <w:divBdr>
        <w:top w:val="none" w:sz="0" w:space="0" w:color="auto"/>
        <w:left w:val="none" w:sz="0" w:space="0" w:color="auto"/>
        <w:bottom w:val="none" w:sz="0" w:space="0" w:color="auto"/>
        <w:right w:val="none" w:sz="0" w:space="0" w:color="auto"/>
      </w:divBdr>
    </w:div>
    <w:div w:id="1525291004">
      <w:bodyDiv w:val="1"/>
      <w:marLeft w:val="0"/>
      <w:marRight w:val="0"/>
      <w:marTop w:val="0"/>
      <w:marBottom w:val="0"/>
      <w:divBdr>
        <w:top w:val="none" w:sz="0" w:space="0" w:color="auto"/>
        <w:left w:val="none" w:sz="0" w:space="0" w:color="auto"/>
        <w:bottom w:val="none" w:sz="0" w:space="0" w:color="auto"/>
        <w:right w:val="none" w:sz="0" w:space="0" w:color="auto"/>
      </w:divBdr>
    </w:div>
    <w:div w:id="1541627761">
      <w:bodyDiv w:val="1"/>
      <w:marLeft w:val="0"/>
      <w:marRight w:val="0"/>
      <w:marTop w:val="0"/>
      <w:marBottom w:val="0"/>
      <w:divBdr>
        <w:top w:val="none" w:sz="0" w:space="0" w:color="auto"/>
        <w:left w:val="none" w:sz="0" w:space="0" w:color="auto"/>
        <w:bottom w:val="none" w:sz="0" w:space="0" w:color="auto"/>
        <w:right w:val="none" w:sz="0" w:space="0" w:color="auto"/>
      </w:divBdr>
    </w:div>
    <w:div w:id="1556548779">
      <w:bodyDiv w:val="1"/>
      <w:marLeft w:val="0"/>
      <w:marRight w:val="0"/>
      <w:marTop w:val="0"/>
      <w:marBottom w:val="0"/>
      <w:divBdr>
        <w:top w:val="none" w:sz="0" w:space="0" w:color="auto"/>
        <w:left w:val="none" w:sz="0" w:space="0" w:color="auto"/>
        <w:bottom w:val="none" w:sz="0" w:space="0" w:color="auto"/>
        <w:right w:val="none" w:sz="0" w:space="0" w:color="auto"/>
      </w:divBdr>
    </w:div>
    <w:div w:id="1572960777">
      <w:bodyDiv w:val="1"/>
      <w:marLeft w:val="0"/>
      <w:marRight w:val="0"/>
      <w:marTop w:val="0"/>
      <w:marBottom w:val="0"/>
      <w:divBdr>
        <w:top w:val="none" w:sz="0" w:space="0" w:color="auto"/>
        <w:left w:val="none" w:sz="0" w:space="0" w:color="auto"/>
        <w:bottom w:val="none" w:sz="0" w:space="0" w:color="auto"/>
        <w:right w:val="none" w:sz="0" w:space="0" w:color="auto"/>
      </w:divBdr>
    </w:div>
    <w:div w:id="1586961811">
      <w:bodyDiv w:val="1"/>
      <w:marLeft w:val="0"/>
      <w:marRight w:val="0"/>
      <w:marTop w:val="0"/>
      <w:marBottom w:val="0"/>
      <w:divBdr>
        <w:top w:val="none" w:sz="0" w:space="0" w:color="auto"/>
        <w:left w:val="none" w:sz="0" w:space="0" w:color="auto"/>
        <w:bottom w:val="none" w:sz="0" w:space="0" w:color="auto"/>
        <w:right w:val="none" w:sz="0" w:space="0" w:color="auto"/>
      </w:divBdr>
    </w:div>
    <w:div w:id="1711804710">
      <w:bodyDiv w:val="1"/>
      <w:marLeft w:val="0"/>
      <w:marRight w:val="0"/>
      <w:marTop w:val="0"/>
      <w:marBottom w:val="0"/>
      <w:divBdr>
        <w:top w:val="none" w:sz="0" w:space="0" w:color="auto"/>
        <w:left w:val="none" w:sz="0" w:space="0" w:color="auto"/>
        <w:bottom w:val="none" w:sz="0" w:space="0" w:color="auto"/>
        <w:right w:val="none" w:sz="0" w:space="0" w:color="auto"/>
      </w:divBdr>
    </w:div>
    <w:div w:id="1716588711">
      <w:bodyDiv w:val="1"/>
      <w:marLeft w:val="0"/>
      <w:marRight w:val="0"/>
      <w:marTop w:val="0"/>
      <w:marBottom w:val="0"/>
      <w:divBdr>
        <w:top w:val="none" w:sz="0" w:space="0" w:color="auto"/>
        <w:left w:val="none" w:sz="0" w:space="0" w:color="auto"/>
        <w:bottom w:val="none" w:sz="0" w:space="0" w:color="auto"/>
        <w:right w:val="none" w:sz="0" w:space="0" w:color="auto"/>
      </w:divBdr>
    </w:div>
    <w:div w:id="1755660789">
      <w:bodyDiv w:val="1"/>
      <w:marLeft w:val="0"/>
      <w:marRight w:val="0"/>
      <w:marTop w:val="0"/>
      <w:marBottom w:val="0"/>
      <w:divBdr>
        <w:top w:val="none" w:sz="0" w:space="0" w:color="auto"/>
        <w:left w:val="none" w:sz="0" w:space="0" w:color="auto"/>
        <w:bottom w:val="none" w:sz="0" w:space="0" w:color="auto"/>
        <w:right w:val="none" w:sz="0" w:space="0" w:color="auto"/>
      </w:divBdr>
    </w:div>
    <w:div w:id="1774285289">
      <w:bodyDiv w:val="1"/>
      <w:marLeft w:val="0"/>
      <w:marRight w:val="0"/>
      <w:marTop w:val="0"/>
      <w:marBottom w:val="0"/>
      <w:divBdr>
        <w:top w:val="none" w:sz="0" w:space="0" w:color="auto"/>
        <w:left w:val="none" w:sz="0" w:space="0" w:color="auto"/>
        <w:bottom w:val="none" w:sz="0" w:space="0" w:color="auto"/>
        <w:right w:val="none" w:sz="0" w:space="0" w:color="auto"/>
      </w:divBdr>
    </w:div>
    <w:div w:id="1794205908">
      <w:bodyDiv w:val="1"/>
      <w:marLeft w:val="0"/>
      <w:marRight w:val="0"/>
      <w:marTop w:val="0"/>
      <w:marBottom w:val="0"/>
      <w:divBdr>
        <w:top w:val="none" w:sz="0" w:space="0" w:color="auto"/>
        <w:left w:val="none" w:sz="0" w:space="0" w:color="auto"/>
        <w:bottom w:val="none" w:sz="0" w:space="0" w:color="auto"/>
        <w:right w:val="none" w:sz="0" w:space="0" w:color="auto"/>
      </w:divBdr>
    </w:div>
    <w:div w:id="1822648378">
      <w:bodyDiv w:val="1"/>
      <w:marLeft w:val="0"/>
      <w:marRight w:val="0"/>
      <w:marTop w:val="0"/>
      <w:marBottom w:val="0"/>
      <w:divBdr>
        <w:top w:val="none" w:sz="0" w:space="0" w:color="auto"/>
        <w:left w:val="none" w:sz="0" w:space="0" w:color="auto"/>
        <w:bottom w:val="none" w:sz="0" w:space="0" w:color="auto"/>
        <w:right w:val="none" w:sz="0" w:space="0" w:color="auto"/>
      </w:divBdr>
    </w:div>
    <w:div w:id="1876890201">
      <w:bodyDiv w:val="1"/>
      <w:marLeft w:val="0"/>
      <w:marRight w:val="0"/>
      <w:marTop w:val="0"/>
      <w:marBottom w:val="0"/>
      <w:divBdr>
        <w:top w:val="none" w:sz="0" w:space="0" w:color="auto"/>
        <w:left w:val="none" w:sz="0" w:space="0" w:color="auto"/>
        <w:bottom w:val="none" w:sz="0" w:space="0" w:color="auto"/>
        <w:right w:val="none" w:sz="0" w:space="0" w:color="auto"/>
      </w:divBdr>
    </w:div>
    <w:div w:id="1885943343">
      <w:bodyDiv w:val="1"/>
      <w:marLeft w:val="0"/>
      <w:marRight w:val="0"/>
      <w:marTop w:val="0"/>
      <w:marBottom w:val="0"/>
      <w:divBdr>
        <w:top w:val="none" w:sz="0" w:space="0" w:color="auto"/>
        <w:left w:val="none" w:sz="0" w:space="0" w:color="auto"/>
        <w:bottom w:val="none" w:sz="0" w:space="0" w:color="auto"/>
        <w:right w:val="none" w:sz="0" w:space="0" w:color="auto"/>
      </w:divBdr>
    </w:div>
    <w:div w:id="1891527065">
      <w:bodyDiv w:val="1"/>
      <w:marLeft w:val="0"/>
      <w:marRight w:val="0"/>
      <w:marTop w:val="0"/>
      <w:marBottom w:val="0"/>
      <w:divBdr>
        <w:top w:val="none" w:sz="0" w:space="0" w:color="auto"/>
        <w:left w:val="none" w:sz="0" w:space="0" w:color="auto"/>
        <w:bottom w:val="none" w:sz="0" w:space="0" w:color="auto"/>
        <w:right w:val="none" w:sz="0" w:space="0" w:color="auto"/>
      </w:divBdr>
    </w:div>
    <w:div w:id="1902326158">
      <w:bodyDiv w:val="1"/>
      <w:marLeft w:val="0"/>
      <w:marRight w:val="0"/>
      <w:marTop w:val="0"/>
      <w:marBottom w:val="0"/>
      <w:divBdr>
        <w:top w:val="none" w:sz="0" w:space="0" w:color="auto"/>
        <w:left w:val="none" w:sz="0" w:space="0" w:color="auto"/>
        <w:bottom w:val="none" w:sz="0" w:space="0" w:color="auto"/>
        <w:right w:val="none" w:sz="0" w:space="0" w:color="auto"/>
      </w:divBdr>
    </w:div>
    <w:div w:id="1904172861">
      <w:bodyDiv w:val="1"/>
      <w:marLeft w:val="0"/>
      <w:marRight w:val="0"/>
      <w:marTop w:val="0"/>
      <w:marBottom w:val="0"/>
      <w:divBdr>
        <w:top w:val="none" w:sz="0" w:space="0" w:color="auto"/>
        <w:left w:val="none" w:sz="0" w:space="0" w:color="auto"/>
        <w:bottom w:val="none" w:sz="0" w:space="0" w:color="auto"/>
        <w:right w:val="none" w:sz="0" w:space="0" w:color="auto"/>
      </w:divBdr>
    </w:div>
    <w:div w:id="1916863649">
      <w:bodyDiv w:val="1"/>
      <w:marLeft w:val="0"/>
      <w:marRight w:val="0"/>
      <w:marTop w:val="0"/>
      <w:marBottom w:val="0"/>
      <w:divBdr>
        <w:top w:val="none" w:sz="0" w:space="0" w:color="auto"/>
        <w:left w:val="none" w:sz="0" w:space="0" w:color="auto"/>
        <w:bottom w:val="none" w:sz="0" w:space="0" w:color="auto"/>
        <w:right w:val="none" w:sz="0" w:space="0" w:color="auto"/>
      </w:divBdr>
    </w:div>
    <w:div w:id="1927113482">
      <w:bodyDiv w:val="1"/>
      <w:marLeft w:val="0"/>
      <w:marRight w:val="0"/>
      <w:marTop w:val="0"/>
      <w:marBottom w:val="0"/>
      <w:divBdr>
        <w:top w:val="none" w:sz="0" w:space="0" w:color="auto"/>
        <w:left w:val="none" w:sz="0" w:space="0" w:color="auto"/>
        <w:bottom w:val="none" w:sz="0" w:space="0" w:color="auto"/>
        <w:right w:val="none" w:sz="0" w:space="0" w:color="auto"/>
      </w:divBdr>
    </w:div>
    <w:div w:id="1944459896">
      <w:bodyDiv w:val="1"/>
      <w:marLeft w:val="0"/>
      <w:marRight w:val="0"/>
      <w:marTop w:val="0"/>
      <w:marBottom w:val="0"/>
      <w:divBdr>
        <w:top w:val="none" w:sz="0" w:space="0" w:color="auto"/>
        <w:left w:val="none" w:sz="0" w:space="0" w:color="auto"/>
        <w:bottom w:val="none" w:sz="0" w:space="0" w:color="auto"/>
        <w:right w:val="none" w:sz="0" w:space="0" w:color="auto"/>
      </w:divBdr>
    </w:div>
    <w:div w:id="1961301235">
      <w:bodyDiv w:val="1"/>
      <w:marLeft w:val="0"/>
      <w:marRight w:val="0"/>
      <w:marTop w:val="0"/>
      <w:marBottom w:val="0"/>
      <w:divBdr>
        <w:top w:val="none" w:sz="0" w:space="0" w:color="auto"/>
        <w:left w:val="none" w:sz="0" w:space="0" w:color="auto"/>
        <w:bottom w:val="none" w:sz="0" w:space="0" w:color="auto"/>
        <w:right w:val="none" w:sz="0" w:space="0" w:color="auto"/>
      </w:divBdr>
    </w:div>
    <w:div w:id="2034726868">
      <w:bodyDiv w:val="1"/>
      <w:marLeft w:val="0"/>
      <w:marRight w:val="0"/>
      <w:marTop w:val="0"/>
      <w:marBottom w:val="0"/>
      <w:divBdr>
        <w:top w:val="none" w:sz="0" w:space="0" w:color="auto"/>
        <w:left w:val="none" w:sz="0" w:space="0" w:color="auto"/>
        <w:bottom w:val="none" w:sz="0" w:space="0" w:color="auto"/>
        <w:right w:val="none" w:sz="0" w:space="0" w:color="auto"/>
      </w:divBdr>
    </w:div>
    <w:div w:id="2050033730">
      <w:bodyDiv w:val="1"/>
      <w:marLeft w:val="0"/>
      <w:marRight w:val="0"/>
      <w:marTop w:val="0"/>
      <w:marBottom w:val="0"/>
      <w:divBdr>
        <w:top w:val="none" w:sz="0" w:space="0" w:color="auto"/>
        <w:left w:val="none" w:sz="0" w:space="0" w:color="auto"/>
        <w:bottom w:val="none" w:sz="0" w:space="0" w:color="auto"/>
        <w:right w:val="none" w:sz="0" w:space="0" w:color="auto"/>
      </w:divBdr>
    </w:div>
    <w:div w:id="2053579528">
      <w:bodyDiv w:val="1"/>
      <w:marLeft w:val="0"/>
      <w:marRight w:val="0"/>
      <w:marTop w:val="0"/>
      <w:marBottom w:val="0"/>
      <w:divBdr>
        <w:top w:val="none" w:sz="0" w:space="0" w:color="auto"/>
        <w:left w:val="none" w:sz="0" w:space="0" w:color="auto"/>
        <w:bottom w:val="none" w:sz="0" w:space="0" w:color="auto"/>
        <w:right w:val="none" w:sz="0" w:space="0" w:color="auto"/>
      </w:divBdr>
    </w:div>
    <w:div w:id="2068724176">
      <w:bodyDiv w:val="1"/>
      <w:marLeft w:val="0"/>
      <w:marRight w:val="0"/>
      <w:marTop w:val="0"/>
      <w:marBottom w:val="0"/>
      <w:divBdr>
        <w:top w:val="none" w:sz="0" w:space="0" w:color="auto"/>
        <w:left w:val="none" w:sz="0" w:space="0" w:color="auto"/>
        <w:bottom w:val="none" w:sz="0" w:space="0" w:color="auto"/>
        <w:right w:val="none" w:sz="0" w:space="0" w:color="auto"/>
      </w:divBdr>
    </w:div>
    <w:div w:id="2073655107">
      <w:bodyDiv w:val="1"/>
      <w:marLeft w:val="0"/>
      <w:marRight w:val="0"/>
      <w:marTop w:val="0"/>
      <w:marBottom w:val="0"/>
      <w:divBdr>
        <w:top w:val="none" w:sz="0" w:space="0" w:color="auto"/>
        <w:left w:val="none" w:sz="0" w:space="0" w:color="auto"/>
        <w:bottom w:val="none" w:sz="0" w:space="0" w:color="auto"/>
        <w:right w:val="none" w:sz="0" w:space="0" w:color="auto"/>
      </w:divBdr>
    </w:div>
    <w:div w:id="2085880963">
      <w:bodyDiv w:val="1"/>
      <w:marLeft w:val="0"/>
      <w:marRight w:val="0"/>
      <w:marTop w:val="0"/>
      <w:marBottom w:val="0"/>
      <w:divBdr>
        <w:top w:val="none" w:sz="0" w:space="0" w:color="auto"/>
        <w:left w:val="none" w:sz="0" w:space="0" w:color="auto"/>
        <w:bottom w:val="none" w:sz="0" w:space="0" w:color="auto"/>
        <w:right w:val="none" w:sz="0" w:space="0" w:color="auto"/>
      </w:divBdr>
    </w:div>
    <w:div w:id="208903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na.org/?page=eidd" TargetMode="External"/><Relationship Id="rId671" Type="http://schemas.openxmlformats.org/officeDocument/2006/relationships/hyperlink" Target="http://www.nena.org/?page=eidd" TargetMode="External"/><Relationship Id="rId769" Type="http://schemas.openxmlformats.org/officeDocument/2006/relationships/hyperlink" Target="http://www.nena.org/?page=eidd" TargetMode="External"/><Relationship Id="rId21" Type="http://schemas.openxmlformats.org/officeDocument/2006/relationships/header" Target="header4.xml"/><Relationship Id="rId324" Type="http://schemas.openxmlformats.org/officeDocument/2006/relationships/hyperlink" Target="http://www.nena.org/?page=eidd" TargetMode="External"/><Relationship Id="rId531" Type="http://schemas.openxmlformats.org/officeDocument/2006/relationships/hyperlink" Target="http://www.nena.org/?page=eidd" TargetMode="External"/><Relationship Id="rId629" Type="http://schemas.openxmlformats.org/officeDocument/2006/relationships/hyperlink" Target="http://www.nena.org/?page=eidd" TargetMode="External"/><Relationship Id="rId170" Type="http://schemas.openxmlformats.org/officeDocument/2006/relationships/hyperlink" Target="http://www.nena.org/?page=eidd" TargetMode="External"/><Relationship Id="rId268" Type="http://schemas.openxmlformats.org/officeDocument/2006/relationships/hyperlink" Target="http://www.nena.org/?page=eidd" TargetMode="External"/><Relationship Id="rId475" Type="http://schemas.openxmlformats.org/officeDocument/2006/relationships/hyperlink" Target="http://www.nena.org/?page=eidd" TargetMode="External"/><Relationship Id="rId682" Type="http://schemas.openxmlformats.org/officeDocument/2006/relationships/hyperlink" Target="http://www.nena.org/?page=eidd" TargetMode="External"/><Relationship Id="rId32" Type="http://schemas.openxmlformats.org/officeDocument/2006/relationships/header" Target="header11.xml"/><Relationship Id="rId128" Type="http://schemas.openxmlformats.org/officeDocument/2006/relationships/hyperlink" Target="http://www.nena.org/?page=eidd" TargetMode="External"/><Relationship Id="rId335" Type="http://schemas.openxmlformats.org/officeDocument/2006/relationships/hyperlink" Target="http://www.nena.org/?page=eidd" TargetMode="External"/><Relationship Id="rId542" Type="http://schemas.openxmlformats.org/officeDocument/2006/relationships/hyperlink" Target="http://www.nena.org/?page=eidd" TargetMode="External"/><Relationship Id="rId181" Type="http://schemas.openxmlformats.org/officeDocument/2006/relationships/hyperlink" Target="http://www.nena.org/?page=eidd" TargetMode="External"/><Relationship Id="rId402" Type="http://schemas.openxmlformats.org/officeDocument/2006/relationships/hyperlink" Target="http://www.nena.org/?page=eidd" TargetMode="External"/><Relationship Id="rId279" Type="http://schemas.openxmlformats.org/officeDocument/2006/relationships/hyperlink" Target="http://www.nena.org/?page=eidd" TargetMode="External"/><Relationship Id="rId486" Type="http://schemas.openxmlformats.org/officeDocument/2006/relationships/hyperlink" Target="http://www.nena.org/?page=eidd" TargetMode="External"/><Relationship Id="rId693" Type="http://schemas.openxmlformats.org/officeDocument/2006/relationships/hyperlink" Target="http://www.nena.org/?page=eidd" TargetMode="External"/><Relationship Id="rId707" Type="http://schemas.openxmlformats.org/officeDocument/2006/relationships/hyperlink" Target="http://www.nena.org/?page=eidd" TargetMode="External"/><Relationship Id="rId43" Type="http://schemas.openxmlformats.org/officeDocument/2006/relationships/hyperlink" Target="http://www.nena.org/?page=eidd" TargetMode="External"/><Relationship Id="rId139" Type="http://schemas.openxmlformats.org/officeDocument/2006/relationships/hyperlink" Target="http://www.nena.org/?page=eidd" TargetMode="External"/><Relationship Id="rId346" Type="http://schemas.openxmlformats.org/officeDocument/2006/relationships/hyperlink" Target="http://www.nena.org/?page=eidd" TargetMode="External"/><Relationship Id="rId553" Type="http://schemas.openxmlformats.org/officeDocument/2006/relationships/hyperlink" Target="http://www.nena.org/?page=eidd" TargetMode="External"/><Relationship Id="rId760" Type="http://schemas.openxmlformats.org/officeDocument/2006/relationships/hyperlink" Target="http://www.nena.org/?page=eidd" TargetMode="External"/><Relationship Id="rId192" Type="http://schemas.openxmlformats.org/officeDocument/2006/relationships/hyperlink" Target="http://www.nena.org/?page=eidd" TargetMode="External"/><Relationship Id="rId206" Type="http://schemas.openxmlformats.org/officeDocument/2006/relationships/hyperlink" Target="http://www.nena.org/?page=eidd" TargetMode="External"/><Relationship Id="rId413" Type="http://schemas.openxmlformats.org/officeDocument/2006/relationships/hyperlink" Target="http://www.nena.org/?page=eidd" TargetMode="External"/><Relationship Id="rId497" Type="http://schemas.openxmlformats.org/officeDocument/2006/relationships/hyperlink" Target="http://www.nena.org/?page=eidd" TargetMode="External"/><Relationship Id="rId620" Type="http://schemas.openxmlformats.org/officeDocument/2006/relationships/hyperlink" Target="http://www.nena.org/?page=eidd" TargetMode="External"/><Relationship Id="rId718" Type="http://schemas.openxmlformats.org/officeDocument/2006/relationships/hyperlink" Target="http://www.nena.org/?page=eidd" TargetMode="External"/><Relationship Id="rId357" Type="http://schemas.openxmlformats.org/officeDocument/2006/relationships/hyperlink" Target="http://www.nena.org/?page=eidd" TargetMode="External"/><Relationship Id="rId54" Type="http://schemas.openxmlformats.org/officeDocument/2006/relationships/hyperlink" Target="http://www.nena.org/?page=eidd" TargetMode="External"/><Relationship Id="rId217" Type="http://schemas.openxmlformats.org/officeDocument/2006/relationships/hyperlink" Target="http://www.nena.org/?page=eidd" TargetMode="External"/><Relationship Id="rId564" Type="http://schemas.openxmlformats.org/officeDocument/2006/relationships/hyperlink" Target="http://www.nena.org/?page=eidd" TargetMode="External"/><Relationship Id="rId771" Type="http://schemas.openxmlformats.org/officeDocument/2006/relationships/hyperlink" Target="http://www.nena.org/" TargetMode="External"/><Relationship Id="rId424" Type="http://schemas.openxmlformats.org/officeDocument/2006/relationships/hyperlink" Target="http://www.nena.org/?page=eidd" TargetMode="External"/><Relationship Id="rId631" Type="http://schemas.openxmlformats.org/officeDocument/2006/relationships/hyperlink" Target="http://www.nena.org/?page=eidd" TargetMode="External"/><Relationship Id="rId729" Type="http://schemas.openxmlformats.org/officeDocument/2006/relationships/hyperlink" Target="http://www.nena.org/?page=eidd" TargetMode="External"/><Relationship Id="rId270" Type="http://schemas.openxmlformats.org/officeDocument/2006/relationships/hyperlink" Target="http://www.nena.org/?page=eidd" TargetMode="External"/><Relationship Id="rId65" Type="http://schemas.openxmlformats.org/officeDocument/2006/relationships/hyperlink" Target="http://www.nena.org/?page=eidd" TargetMode="External"/><Relationship Id="rId130" Type="http://schemas.openxmlformats.org/officeDocument/2006/relationships/hyperlink" Target="http://www.nena.org/?page=eidd" TargetMode="External"/><Relationship Id="rId368" Type="http://schemas.openxmlformats.org/officeDocument/2006/relationships/hyperlink" Target="http://www.nena.org/?page=eidd" TargetMode="External"/><Relationship Id="rId575" Type="http://schemas.openxmlformats.org/officeDocument/2006/relationships/hyperlink" Target="http://www.nena.org/?page=eidd" TargetMode="External"/><Relationship Id="rId228" Type="http://schemas.openxmlformats.org/officeDocument/2006/relationships/hyperlink" Target="http://www.nena.org/?page=eidd" TargetMode="External"/><Relationship Id="rId435" Type="http://schemas.openxmlformats.org/officeDocument/2006/relationships/hyperlink" Target="http://www.nena.org/?page=eidd" TargetMode="External"/><Relationship Id="rId642" Type="http://schemas.openxmlformats.org/officeDocument/2006/relationships/hyperlink" Target="http://www.nena.org/?page=eidd" TargetMode="External"/><Relationship Id="rId281" Type="http://schemas.openxmlformats.org/officeDocument/2006/relationships/hyperlink" Target="http://www.nena.org/?page=eidd" TargetMode="External"/><Relationship Id="rId502" Type="http://schemas.openxmlformats.org/officeDocument/2006/relationships/hyperlink" Target="http://www.nena.org/?page=eidd" TargetMode="External"/><Relationship Id="rId76" Type="http://schemas.openxmlformats.org/officeDocument/2006/relationships/hyperlink" Target="http://www.nena.org/?page=eidd" TargetMode="External"/><Relationship Id="rId141" Type="http://schemas.openxmlformats.org/officeDocument/2006/relationships/hyperlink" Target="http://www.nena.org/?page=eidd" TargetMode="External"/><Relationship Id="rId379" Type="http://schemas.openxmlformats.org/officeDocument/2006/relationships/hyperlink" Target="http://www.nena.org/?page=eidd" TargetMode="External"/><Relationship Id="rId586" Type="http://schemas.openxmlformats.org/officeDocument/2006/relationships/hyperlink" Target="http://www.nena.org/?page=eidd" TargetMode="External"/><Relationship Id="rId7" Type="http://schemas.openxmlformats.org/officeDocument/2006/relationships/endnotes" Target="endnotes.xml"/><Relationship Id="rId239" Type="http://schemas.openxmlformats.org/officeDocument/2006/relationships/hyperlink" Target="http://www.nena.org/?page=eidd" TargetMode="External"/><Relationship Id="rId446" Type="http://schemas.openxmlformats.org/officeDocument/2006/relationships/hyperlink" Target="http://www.nena.org/?page=eidd" TargetMode="External"/><Relationship Id="rId653" Type="http://schemas.openxmlformats.org/officeDocument/2006/relationships/hyperlink" Target="http://www.nena.org/?page=eidd" TargetMode="External"/><Relationship Id="rId292" Type="http://schemas.openxmlformats.org/officeDocument/2006/relationships/hyperlink" Target="http://www.nena.org/?page=eidd" TargetMode="External"/><Relationship Id="rId306" Type="http://schemas.openxmlformats.org/officeDocument/2006/relationships/hyperlink" Target="http://www.nena.org/?page=eidd" TargetMode="External"/><Relationship Id="rId87" Type="http://schemas.openxmlformats.org/officeDocument/2006/relationships/hyperlink" Target="http://www.nena.org/?page=eidd" TargetMode="External"/><Relationship Id="rId513" Type="http://schemas.openxmlformats.org/officeDocument/2006/relationships/hyperlink" Target="http://www.nena.org/?page=eidd" TargetMode="External"/><Relationship Id="rId597" Type="http://schemas.openxmlformats.org/officeDocument/2006/relationships/hyperlink" Target="http://www.nena.org/?page=eidd" TargetMode="External"/><Relationship Id="rId720" Type="http://schemas.openxmlformats.org/officeDocument/2006/relationships/hyperlink" Target="http://www.nena.org/?page=eidd" TargetMode="External"/><Relationship Id="rId152" Type="http://schemas.openxmlformats.org/officeDocument/2006/relationships/hyperlink" Target="http://www.nena.org/?page=eidd" TargetMode="External"/><Relationship Id="rId457" Type="http://schemas.openxmlformats.org/officeDocument/2006/relationships/hyperlink" Target="http://www.nena.org/?page=eidd" TargetMode="External"/><Relationship Id="rId664" Type="http://schemas.openxmlformats.org/officeDocument/2006/relationships/hyperlink" Target="http://www.nena.org/?page=eidd" TargetMode="External"/><Relationship Id="rId14" Type="http://schemas.openxmlformats.org/officeDocument/2006/relationships/hyperlink" Target="mailto:commleadership@nena.org" TargetMode="External"/><Relationship Id="rId317" Type="http://schemas.openxmlformats.org/officeDocument/2006/relationships/hyperlink" Target="http://www.nena.org/?page=eidd" TargetMode="External"/><Relationship Id="rId524" Type="http://schemas.openxmlformats.org/officeDocument/2006/relationships/hyperlink" Target="http://www.nena.org/?page=eidd" TargetMode="External"/><Relationship Id="rId731" Type="http://schemas.openxmlformats.org/officeDocument/2006/relationships/hyperlink" Target="http://www.nena.org/?page=eidd" TargetMode="External"/><Relationship Id="rId98" Type="http://schemas.openxmlformats.org/officeDocument/2006/relationships/hyperlink" Target="http://www.nena.org/?page=eidd" TargetMode="External"/><Relationship Id="rId163" Type="http://schemas.openxmlformats.org/officeDocument/2006/relationships/hyperlink" Target="http://www.nena.org/?page=eidd" TargetMode="External"/><Relationship Id="rId370" Type="http://schemas.openxmlformats.org/officeDocument/2006/relationships/hyperlink" Target="http://www.nena.org/?page=eidd" TargetMode="External"/><Relationship Id="rId230" Type="http://schemas.openxmlformats.org/officeDocument/2006/relationships/hyperlink" Target="http://www.nena.org/?page=eidd" TargetMode="External"/><Relationship Id="rId468" Type="http://schemas.openxmlformats.org/officeDocument/2006/relationships/hyperlink" Target="http://www.nena.org/?page=eidd" TargetMode="External"/><Relationship Id="rId675" Type="http://schemas.openxmlformats.org/officeDocument/2006/relationships/hyperlink" Target="http://www.nena.org/?page=eidd" TargetMode="External"/><Relationship Id="rId25" Type="http://schemas.openxmlformats.org/officeDocument/2006/relationships/hyperlink" Target="mailto:imr101@psap.allegheny.pa.us" TargetMode="External"/><Relationship Id="rId328" Type="http://schemas.openxmlformats.org/officeDocument/2006/relationships/hyperlink" Target="http://www.nena.org/?page=eidd" TargetMode="External"/><Relationship Id="rId535" Type="http://schemas.openxmlformats.org/officeDocument/2006/relationships/hyperlink" Target="http://www.nena.org/?page=eidd" TargetMode="External"/><Relationship Id="rId742" Type="http://schemas.openxmlformats.org/officeDocument/2006/relationships/hyperlink" Target="http://www.nena.org/?page=eidd" TargetMode="External"/><Relationship Id="rId174" Type="http://schemas.openxmlformats.org/officeDocument/2006/relationships/hyperlink" Target="http://www.nena.org/?page=eidd" TargetMode="External"/><Relationship Id="rId381" Type="http://schemas.openxmlformats.org/officeDocument/2006/relationships/hyperlink" Target="http://www.nena.org/?page=eidd" TargetMode="External"/><Relationship Id="rId602" Type="http://schemas.openxmlformats.org/officeDocument/2006/relationships/hyperlink" Target="http://www.nena.org/?page=eidd" TargetMode="External"/><Relationship Id="rId241" Type="http://schemas.openxmlformats.org/officeDocument/2006/relationships/hyperlink" Target="http://www.nena.org/?page=eidd" TargetMode="External"/><Relationship Id="rId479" Type="http://schemas.openxmlformats.org/officeDocument/2006/relationships/hyperlink" Target="http://www.nena.org/?page=eidd" TargetMode="External"/><Relationship Id="rId686" Type="http://schemas.openxmlformats.org/officeDocument/2006/relationships/hyperlink" Target="http://www.nena.org/?page=eidd" TargetMode="External"/><Relationship Id="rId36" Type="http://schemas.openxmlformats.org/officeDocument/2006/relationships/hyperlink" Target="http://www.nena.org/?page=eidd" TargetMode="External"/><Relationship Id="rId339" Type="http://schemas.openxmlformats.org/officeDocument/2006/relationships/hyperlink" Target="http://www.nena.org/?page=eidd" TargetMode="External"/><Relationship Id="rId546" Type="http://schemas.openxmlformats.org/officeDocument/2006/relationships/hyperlink" Target="http://www.nena.org/?page=eidd" TargetMode="External"/><Relationship Id="rId753" Type="http://schemas.openxmlformats.org/officeDocument/2006/relationships/hyperlink" Target="http://www.nena.org/?page=eidd" TargetMode="External"/><Relationship Id="rId101" Type="http://schemas.openxmlformats.org/officeDocument/2006/relationships/hyperlink" Target="http://www.nena.org/?page=eidd" TargetMode="External"/><Relationship Id="rId185" Type="http://schemas.openxmlformats.org/officeDocument/2006/relationships/hyperlink" Target="http://www.nena.org/?page=eidd" TargetMode="External"/><Relationship Id="rId406" Type="http://schemas.openxmlformats.org/officeDocument/2006/relationships/hyperlink" Target="http://www.nena.org/?page=eidd" TargetMode="External"/><Relationship Id="rId392" Type="http://schemas.openxmlformats.org/officeDocument/2006/relationships/hyperlink" Target="http://www.nena.org/?page=eidd" TargetMode="External"/><Relationship Id="rId613" Type="http://schemas.openxmlformats.org/officeDocument/2006/relationships/hyperlink" Target="http://www.nena.org/?page=eidd" TargetMode="External"/><Relationship Id="rId697" Type="http://schemas.openxmlformats.org/officeDocument/2006/relationships/hyperlink" Target="http://www.nena.org/?page=eidd" TargetMode="External"/><Relationship Id="rId252" Type="http://schemas.openxmlformats.org/officeDocument/2006/relationships/hyperlink" Target="http://www.nena.org/?page=eidd" TargetMode="External"/><Relationship Id="rId47" Type="http://schemas.openxmlformats.org/officeDocument/2006/relationships/hyperlink" Target="http://www.nena.org/?page=eidd" TargetMode="External"/><Relationship Id="rId112" Type="http://schemas.openxmlformats.org/officeDocument/2006/relationships/hyperlink" Target="http://www.nena.org/?page=eidd" TargetMode="External"/><Relationship Id="rId557" Type="http://schemas.openxmlformats.org/officeDocument/2006/relationships/hyperlink" Target="http://www.nena.org/?page=eidd" TargetMode="External"/><Relationship Id="rId764" Type="http://schemas.openxmlformats.org/officeDocument/2006/relationships/hyperlink" Target="http://www.nena.org/?page=eidd" TargetMode="External"/><Relationship Id="rId196" Type="http://schemas.openxmlformats.org/officeDocument/2006/relationships/hyperlink" Target="http://www.nena.org/?page=eidd" TargetMode="External"/><Relationship Id="rId417" Type="http://schemas.openxmlformats.org/officeDocument/2006/relationships/hyperlink" Target="http://www.nena.org/?page=eidd" TargetMode="External"/><Relationship Id="rId624" Type="http://schemas.openxmlformats.org/officeDocument/2006/relationships/hyperlink" Target="http://www.nena.org/?page=eidd" TargetMode="External"/><Relationship Id="rId263" Type="http://schemas.openxmlformats.org/officeDocument/2006/relationships/hyperlink" Target="http://www.nena.org/?page=eidd" TargetMode="External"/><Relationship Id="rId470" Type="http://schemas.openxmlformats.org/officeDocument/2006/relationships/hyperlink" Target="http://www.nena.org/?page=eidd" TargetMode="External"/><Relationship Id="rId58" Type="http://schemas.openxmlformats.org/officeDocument/2006/relationships/hyperlink" Target="http://www.nena.org/?page=eidd" TargetMode="External"/><Relationship Id="rId123" Type="http://schemas.openxmlformats.org/officeDocument/2006/relationships/hyperlink" Target="http://www.nena.org/?page=eidd" TargetMode="External"/><Relationship Id="rId330" Type="http://schemas.openxmlformats.org/officeDocument/2006/relationships/hyperlink" Target="http://www.nena.org/?page=eidd" TargetMode="External"/><Relationship Id="rId568" Type="http://schemas.openxmlformats.org/officeDocument/2006/relationships/hyperlink" Target="http://www.nena.org/?page=eidd" TargetMode="External"/><Relationship Id="rId775" Type="http://schemas.openxmlformats.org/officeDocument/2006/relationships/hyperlink" Target="https://www.nena.org/page/NG911_AdditionalData" TargetMode="External"/><Relationship Id="rId428" Type="http://schemas.openxmlformats.org/officeDocument/2006/relationships/hyperlink" Target="http://www.nena.org/?page=eidd" TargetMode="External"/><Relationship Id="rId635" Type="http://schemas.openxmlformats.org/officeDocument/2006/relationships/hyperlink" Target="http://www.nena.org/?page=eidd" TargetMode="External"/><Relationship Id="rId274" Type="http://schemas.openxmlformats.org/officeDocument/2006/relationships/hyperlink" Target="http://www.nena.org/?page=eidd" TargetMode="External"/><Relationship Id="rId481" Type="http://schemas.openxmlformats.org/officeDocument/2006/relationships/hyperlink" Target="http://www.nena.org/?page=eidd" TargetMode="External"/><Relationship Id="rId702" Type="http://schemas.openxmlformats.org/officeDocument/2006/relationships/hyperlink" Target="http://www.nena.org/?page=eidd" TargetMode="External"/><Relationship Id="rId69" Type="http://schemas.openxmlformats.org/officeDocument/2006/relationships/hyperlink" Target="http://www.nena.org/?page=eidd" TargetMode="External"/><Relationship Id="rId134" Type="http://schemas.openxmlformats.org/officeDocument/2006/relationships/hyperlink" Target="http://www.nena.org/?page=eidd" TargetMode="External"/><Relationship Id="rId579" Type="http://schemas.openxmlformats.org/officeDocument/2006/relationships/hyperlink" Target="http://www.nena.org/?page=eidd" TargetMode="External"/><Relationship Id="rId341" Type="http://schemas.openxmlformats.org/officeDocument/2006/relationships/hyperlink" Target="http://www.nena.org/?page=eidd" TargetMode="External"/><Relationship Id="rId439" Type="http://schemas.openxmlformats.org/officeDocument/2006/relationships/hyperlink" Target="http://www.nena.org/?page=eidd" TargetMode="External"/><Relationship Id="rId646" Type="http://schemas.openxmlformats.org/officeDocument/2006/relationships/hyperlink" Target="http://www.nena.org/?page=eidd" TargetMode="External"/><Relationship Id="rId201" Type="http://schemas.openxmlformats.org/officeDocument/2006/relationships/hyperlink" Target="http://www.nena.org/?page=eidd" TargetMode="External"/><Relationship Id="rId285" Type="http://schemas.openxmlformats.org/officeDocument/2006/relationships/hyperlink" Target="http://www.nena.org/?page=eidd" TargetMode="External"/><Relationship Id="rId506" Type="http://schemas.openxmlformats.org/officeDocument/2006/relationships/hyperlink" Target="http://www.nena.org/?page=eidd" TargetMode="External"/><Relationship Id="rId492" Type="http://schemas.openxmlformats.org/officeDocument/2006/relationships/hyperlink" Target="http://www.nena.org/?page=eidd" TargetMode="External"/><Relationship Id="rId713" Type="http://schemas.openxmlformats.org/officeDocument/2006/relationships/hyperlink" Target="http://www.nena.org/?page=eidd" TargetMode="External"/><Relationship Id="rId145" Type="http://schemas.openxmlformats.org/officeDocument/2006/relationships/hyperlink" Target="http://www.nena.org/?page=eidd" TargetMode="External"/><Relationship Id="rId352" Type="http://schemas.openxmlformats.org/officeDocument/2006/relationships/hyperlink" Target="http://www.nena.org/?page=eidd" TargetMode="External"/><Relationship Id="rId212" Type="http://schemas.openxmlformats.org/officeDocument/2006/relationships/hyperlink" Target="http://www.nena.org/?page=eidd" TargetMode="External"/><Relationship Id="rId657" Type="http://schemas.openxmlformats.org/officeDocument/2006/relationships/hyperlink" Target="http://www.nena.org/?page=eidd" TargetMode="External"/><Relationship Id="rId296" Type="http://schemas.openxmlformats.org/officeDocument/2006/relationships/hyperlink" Target="http://www.nena.org/?page=eidd" TargetMode="External"/><Relationship Id="rId517" Type="http://schemas.openxmlformats.org/officeDocument/2006/relationships/hyperlink" Target="http://www.nena.org/?page=eidd" TargetMode="External"/><Relationship Id="rId724" Type="http://schemas.openxmlformats.org/officeDocument/2006/relationships/hyperlink" Target="http://www.nena.org/?page=eidd" TargetMode="External"/><Relationship Id="rId60" Type="http://schemas.openxmlformats.org/officeDocument/2006/relationships/hyperlink" Target="http://www.nena.org/?page=eidd" TargetMode="External"/><Relationship Id="rId156" Type="http://schemas.openxmlformats.org/officeDocument/2006/relationships/hyperlink" Target="http://www.nena.org/?page=eidd" TargetMode="External"/><Relationship Id="rId363" Type="http://schemas.openxmlformats.org/officeDocument/2006/relationships/hyperlink" Target="http://www.nena.org/?page=eidd" TargetMode="External"/><Relationship Id="rId570" Type="http://schemas.openxmlformats.org/officeDocument/2006/relationships/hyperlink" Target="http://www.nena.org/?page=eidd" TargetMode="External"/><Relationship Id="rId223" Type="http://schemas.openxmlformats.org/officeDocument/2006/relationships/hyperlink" Target="http://www.nena.org/?page=eidd" TargetMode="External"/><Relationship Id="rId430" Type="http://schemas.openxmlformats.org/officeDocument/2006/relationships/hyperlink" Target="http://www.nena.org/?page=eidd" TargetMode="External"/><Relationship Id="rId668" Type="http://schemas.openxmlformats.org/officeDocument/2006/relationships/hyperlink" Target="http://www.nena.org/?page=eidd" TargetMode="External"/><Relationship Id="rId18" Type="http://schemas.openxmlformats.org/officeDocument/2006/relationships/footer" Target="footer2.xml"/><Relationship Id="rId528" Type="http://schemas.openxmlformats.org/officeDocument/2006/relationships/hyperlink" Target="http://www.nena.org/?page=eidd" TargetMode="External"/><Relationship Id="rId735" Type="http://schemas.openxmlformats.org/officeDocument/2006/relationships/hyperlink" Target="http://www.nena.org/?page=eidd" TargetMode="External"/><Relationship Id="rId167" Type="http://schemas.openxmlformats.org/officeDocument/2006/relationships/hyperlink" Target="http://www.nena.org/?page=eidd" TargetMode="External"/><Relationship Id="rId374" Type="http://schemas.openxmlformats.org/officeDocument/2006/relationships/hyperlink" Target="http://www.nena.org/?page=eidd" TargetMode="External"/><Relationship Id="rId581" Type="http://schemas.openxmlformats.org/officeDocument/2006/relationships/hyperlink" Target="http://www.nena.org/?page=eidd" TargetMode="External"/><Relationship Id="rId71" Type="http://schemas.openxmlformats.org/officeDocument/2006/relationships/hyperlink" Target="http://www.nena.org/?page=eidd" TargetMode="External"/><Relationship Id="rId234" Type="http://schemas.openxmlformats.org/officeDocument/2006/relationships/hyperlink" Target="http://www.nena.org/?page=eidd" TargetMode="External"/><Relationship Id="rId679" Type="http://schemas.openxmlformats.org/officeDocument/2006/relationships/hyperlink" Target="http://www.nena.org/?page=eidd" TargetMode="External"/><Relationship Id="rId2" Type="http://schemas.openxmlformats.org/officeDocument/2006/relationships/numbering" Target="numbering.xml"/><Relationship Id="rId29" Type="http://schemas.openxmlformats.org/officeDocument/2006/relationships/header" Target="header9.xml"/><Relationship Id="rId441" Type="http://schemas.openxmlformats.org/officeDocument/2006/relationships/hyperlink" Target="http://www.nena.org/?page=eidd" TargetMode="External"/><Relationship Id="rId539" Type="http://schemas.openxmlformats.org/officeDocument/2006/relationships/hyperlink" Target="http://www.nena.org/?page=eidd" TargetMode="External"/><Relationship Id="rId746" Type="http://schemas.openxmlformats.org/officeDocument/2006/relationships/hyperlink" Target="http://www.nena.org/?page=eidd" TargetMode="External"/><Relationship Id="rId178" Type="http://schemas.openxmlformats.org/officeDocument/2006/relationships/hyperlink" Target="http://www.nena.org/?page=eidd" TargetMode="External"/><Relationship Id="rId301" Type="http://schemas.openxmlformats.org/officeDocument/2006/relationships/hyperlink" Target="http://www.nena.org/?page=eidd" TargetMode="External"/><Relationship Id="rId82" Type="http://schemas.openxmlformats.org/officeDocument/2006/relationships/hyperlink" Target="http://www.nena.org/?page=eidd" TargetMode="External"/><Relationship Id="rId385" Type="http://schemas.openxmlformats.org/officeDocument/2006/relationships/hyperlink" Target="http://www.nena.org/?page=eidd" TargetMode="External"/><Relationship Id="rId592" Type="http://schemas.openxmlformats.org/officeDocument/2006/relationships/hyperlink" Target="http://www.nena.org/?page=eidd" TargetMode="External"/><Relationship Id="rId606" Type="http://schemas.openxmlformats.org/officeDocument/2006/relationships/hyperlink" Target="http://www.nena.org/?page=eidd" TargetMode="External"/><Relationship Id="rId245" Type="http://schemas.openxmlformats.org/officeDocument/2006/relationships/hyperlink" Target="http://www.nena.org/?page=eidd" TargetMode="External"/><Relationship Id="rId452" Type="http://schemas.openxmlformats.org/officeDocument/2006/relationships/hyperlink" Target="http://www.nena.org/?page=eidd" TargetMode="External"/><Relationship Id="rId105" Type="http://schemas.openxmlformats.org/officeDocument/2006/relationships/hyperlink" Target="http://www.nena.org/?page=eidd" TargetMode="External"/><Relationship Id="rId312" Type="http://schemas.openxmlformats.org/officeDocument/2006/relationships/hyperlink" Target="http://www.nena.org/?page=eidd" TargetMode="External"/><Relationship Id="rId757" Type="http://schemas.openxmlformats.org/officeDocument/2006/relationships/hyperlink" Target="http://www.nena.org/?page=eidd" TargetMode="External"/><Relationship Id="rId93" Type="http://schemas.openxmlformats.org/officeDocument/2006/relationships/hyperlink" Target="http://www.nena.org/?page=eidd" TargetMode="External"/><Relationship Id="rId189" Type="http://schemas.openxmlformats.org/officeDocument/2006/relationships/hyperlink" Target="http://www.nena.org/?page=eidd" TargetMode="External"/><Relationship Id="rId396" Type="http://schemas.openxmlformats.org/officeDocument/2006/relationships/hyperlink" Target="http://www.nena.org/?page=eidd" TargetMode="External"/><Relationship Id="rId617" Type="http://schemas.openxmlformats.org/officeDocument/2006/relationships/hyperlink" Target="http://www.nena.org/?page=eidd" TargetMode="External"/><Relationship Id="rId256" Type="http://schemas.openxmlformats.org/officeDocument/2006/relationships/hyperlink" Target="http://www.nena.org/?page=eidd" TargetMode="External"/><Relationship Id="rId463" Type="http://schemas.openxmlformats.org/officeDocument/2006/relationships/hyperlink" Target="http://www.nena.org/?page=eidd" TargetMode="External"/><Relationship Id="rId670" Type="http://schemas.openxmlformats.org/officeDocument/2006/relationships/hyperlink" Target="http://www.nena.org/?page=eidd" TargetMode="External"/><Relationship Id="rId116" Type="http://schemas.openxmlformats.org/officeDocument/2006/relationships/hyperlink" Target="http://www.nena.org/?page=eidd" TargetMode="External"/><Relationship Id="rId323" Type="http://schemas.openxmlformats.org/officeDocument/2006/relationships/hyperlink" Target="http://www.nena.org/?page=eidd" TargetMode="External"/><Relationship Id="rId530" Type="http://schemas.openxmlformats.org/officeDocument/2006/relationships/hyperlink" Target="http://www.nena.org/?page=eidd" TargetMode="External"/><Relationship Id="rId768" Type="http://schemas.openxmlformats.org/officeDocument/2006/relationships/hyperlink" Target="http://www.nena.org/?page=eidd" TargetMode="External"/><Relationship Id="rId20" Type="http://schemas.openxmlformats.org/officeDocument/2006/relationships/footer" Target="footer3.xml"/><Relationship Id="rId628" Type="http://schemas.openxmlformats.org/officeDocument/2006/relationships/hyperlink" Target="http://www.nena.org/?page=eidd" TargetMode="External"/><Relationship Id="rId267" Type="http://schemas.openxmlformats.org/officeDocument/2006/relationships/hyperlink" Target="http://www.nena.org/?page=eidd" TargetMode="External"/><Relationship Id="rId474" Type="http://schemas.openxmlformats.org/officeDocument/2006/relationships/hyperlink" Target="http://www.nena.org/?page=eidd" TargetMode="External"/><Relationship Id="rId127" Type="http://schemas.openxmlformats.org/officeDocument/2006/relationships/hyperlink" Target="http://www.nena.org/?page=eidd" TargetMode="External"/><Relationship Id="rId681" Type="http://schemas.openxmlformats.org/officeDocument/2006/relationships/hyperlink" Target="http://www.nena.org/?page=eidd" TargetMode="External"/><Relationship Id="rId779" Type="http://schemas.microsoft.com/office/2011/relationships/people" Target="people.xml"/><Relationship Id="rId31" Type="http://schemas.openxmlformats.org/officeDocument/2006/relationships/header" Target="header10.xml"/><Relationship Id="rId334" Type="http://schemas.openxmlformats.org/officeDocument/2006/relationships/hyperlink" Target="http://www.nena.org/?page=eidd" TargetMode="External"/><Relationship Id="rId541" Type="http://schemas.openxmlformats.org/officeDocument/2006/relationships/hyperlink" Target="http://www.nena.org/?page=eidd" TargetMode="External"/><Relationship Id="rId639" Type="http://schemas.openxmlformats.org/officeDocument/2006/relationships/hyperlink" Target="http://www.nena.org/?page=eidd" TargetMode="External"/><Relationship Id="rId180" Type="http://schemas.openxmlformats.org/officeDocument/2006/relationships/hyperlink" Target="http://www.nena.org/?page=eidd" TargetMode="External"/><Relationship Id="rId278" Type="http://schemas.openxmlformats.org/officeDocument/2006/relationships/hyperlink" Target="http://www.nena.org/?page=eidd" TargetMode="External"/><Relationship Id="rId401" Type="http://schemas.openxmlformats.org/officeDocument/2006/relationships/hyperlink" Target="http://www.nena.org/?page=eidd" TargetMode="External"/><Relationship Id="rId485" Type="http://schemas.openxmlformats.org/officeDocument/2006/relationships/hyperlink" Target="http://www.nena.org/?page=eidd" TargetMode="External"/><Relationship Id="rId692" Type="http://schemas.openxmlformats.org/officeDocument/2006/relationships/hyperlink" Target="http://www.nena.org/?page=eidd" TargetMode="External"/><Relationship Id="rId706" Type="http://schemas.openxmlformats.org/officeDocument/2006/relationships/hyperlink" Target="http://www.nena.org/?page=eidd" TargetMode="External"/><Relationship Id="rId42" Type="http://schemas.openxmlformats.org/officeDocument/2006/relationships/hyperlink" Target="http://www.nena.org/?page=eidd" TargetMode="External"/><Relationship Id="rId138" Type="http://schemas.openxmlformats.org/officeDocument/2006/relationships/hyperlink" Target="http://www.nena.org/?page=eidd" TargetMode="External"/><Relationship Id="rId345" Type="http://schemas.openxmlformats.org/officeDocument/2006/relationships/hyperlink" Target="http://www.nena.org/?page=eidd" TargetMode="External"/><Relationship Id="rId552" Type="http://schemas.openxmlformats.org/officeDocument/2006/relationships/hyperlink" Target="http://www.nena.org/?page=eidd" TargetMode="External"/><Relationship Id="rId191" Type="http://schemas.openxmlformats.org/officeDocument/2006/relationships/hyperlink" Target="http://www.nena.org/?page=eidd" TargetMode="External"/><Relationship Id="rId205" Type="http://schemas.openxmlformats.org/officeDocument/2006/relationships/hyperlink" Target="http://www.nena.org/?page=eidd" TargetMode="External"/><Relationship Id="rId412" Type="http://schemas.openxmlformats.org/officeDocument/2006/relationships/hyperlink" Target="http://www.nena.org/?page=eidd" TargetMode="External"/><Relationship Id="rId107" Type="http://schemas.openxmlformats.org/officeDocument/2006/relationships/hyperlink" Target="http://www.nena.org/?page=eidd" TargetMode="External"/><Relationship Id="rId289" Type="http://schemas.openxmlformats.org/officeDocument/2006/relationships/hyperlink" Target="http://www.nena.org/?page=eidd" TargetMode="External"/><Relationship Id="rId454" Type="http://schemas.openxmlformats.org/officeDocument/2006/relationships/hyperlink" Target="http://www.nena.org/?page=eidd" TargetMode="External"/><Relationship Id="rId496" Type="http://schemas.openxmlformats.org/officeDocument/2006/relationships/hyperlink" Target="http://www.nena.org/?page=eidd" TargetMode="External"/><Relationship Id="rId661" Type="http://schemas.openxmlformats.org/officeDocument/2006/relationships/hyperlink" Target="http://www.nena.org/?page=eidd" TargetMode="External"/><Relationship Id="rId717" Type="http://schemas.openxmlformats.org/officeDocument/2006/relationships/hyperlink" Target="http://www.nena.org/?page=eidd" TargetMode="External"/><Relationship Id="rId759" Type="http://schemas.openxmlformats.org/officeDocument/2006/relationships/hyperlink" Target="http://www.nena.org/?page=eidd" TargetMode="External"/><Relationship Id="rId11" Type="http://schemas.openxmlformats.org/officeDocument/2006/relationships/hyperlink" Target="https://datatracker.ietf.org/doc/rfc2119/" TargetMode="External"/><Relationship Id="rId53" Type="http://schemas.openxmlformats.org/officeDocument/2006/relationships/hyperlink" Target="http://www.nena.org/?page=eidd" TargetMode="External"/><Relationship Id="rId149" Type="http://schemas.openxmlformats.org/officeDocument/2006/relationships/hyperlink" Target="http://www.nena.org/?page=eidd" TargetMode="External"/><Relationship Id="rId314" Type="http://schemas.openxmlformats.org/officeDocument/2006/relationships/hyperlink" Target="http://www.nena.org/?page=eidd" TargetMode="External"/><Relationship Id="rId356" Type="http://schemas.openxmlformats.org/officeDocument/2006/relationships/hyperlink" Target="http://www.nena.org/?page=eidd" TargetMode="External"/><Relationship Id="rId398" Type="http://schemas.openxmlformats.org/officeDocument/2006/relationships/hyperlink" Target="http://www.nena.org/?page=eidd" TargetMode="External"/><Relationship Id="rId521" Type="http://schemas.openxmlformats.org/officeDocument/2006/relationships/hyperlink" Target="http://www.nena.org/?page=eidd" TargetMode="External"/><Relationship Id="rId563" Type="http://schemas.openxmlformats.org/officeDocument/2006/relationships/hyperlink" Target="http://www.nena.org/?page=eidd" TargetMode="External"/><Relationship Id="rId619" Type="http://schemas.openxmlformats.org/officeDocument/2006/relationships/hyperlink" Target="http://www.nena.org/?page=eidd" TargetMode="External"/><Relationship Id="rId770" Type="http://schemas.openxmlformats.org/officeDocument/2006/relationships/hyperlink" Target="https://nenawiki.org/wiki/NGCS_(NG9-1-1_Core_Services)" TargetMode="External"/><Relationship Id="rId95" Type="http://schemas.openxmlformats.org/officeDocument/2006/relationships/hyperlink" Target="http://www.nena.org/?page=eidd" TargetMode="External"/><Relationship Id="rId160" Type="http://schemas.openxmlformats.org/officeDocument/2006/relationships/hyperlink" Target="http://www.nena.org/?page=eidd" TargetMode="External"/><Relationship Id="rId216" Type="http://schemas.openxmlformats.org/officeDocument/2006/relationships/hyperlink" Target="http://www.nena.org/?page=eidd" TargetMode="External"/><Relationship Id="rId423" Type="http://schemas.openxmlformats.org/officeDocument/2006/relationships/hyperlink" Target="http://www.nena.org/?page=eidd" TargetMode="External"/><Relationship Id="rId258" Type="http://schemas.openxmlformats.org/officeDocument/2006/relationships/hyperlink" Target="http://www.nena.org/?page=eidd" TargetMode="External"/><Relationship Id="rId465" Type="http://schemas.openxmlformats.org/officeDocument/2006/relationships/hyperlink" Target="http://www.nena.org/?page=eidd" TargetMode="External"/><Relationship Id="rId630" Type="http://schemas.openxmlformats.org/officeDocument/2006/relationships/hyperlink" Target="http://www.nena.org/?page=eidd" TargetMode="External"/><Relationship Id="rId672" Type="http://schemas.openxmlformats.org/officeDocument/2006/relationships/hyperlink" Target="http://www.nena.org/?page=eidd" TargetMode="External"/><Relationship Id="rId728" Type="http://schemas.openxmlformats.org/officeDocument/2006/relationships/hyperlink" Target="http://www.nena.org/?page=eidd" TargetMode="External"/><Relationship Id="rId22" Type="http://schemas.openxmlformats.org/officeDocument/2006/relationships/header" Target="header5.xml"/><Relationship Id="rId64" Type="http://schemas.openxmlformats.org/officeDocument/2006/relationships/hyperlink" Target="http://www.nena.org/?page=eidd" TargetMode="External"/><Relationship Id="rId118" Type="http://schemas.openxmlformats.org/officeDocument/2006/relationships/hyperlink" Target="http://www.nena.org/?page=eidd" TargetMode="External"/><Relationship Id="rId325" Type="http://schemas.openxmlformats.org/officeDocument/2006/relationships/hyperlink" Target="http://www.nena.org/?page=eidd" TargetMode="External"/><Relationship Id="rId367" Type="http://schemas.openxmlformats.org/officeDocument/2006/relationships/hyperlink" Target="http://www.nena.org/?page=eidd" TargetMode="External"/><Relationship Id="rId532" Type="http://schemas.openxmlformats.org/officeDocument/2006/relationships/hyperlink" Target="http://www.nena.org/?page=eidd" TargetMode="External"/><Relationship Id="rId574" Type="http://schemas.openxmlformats.org/officeDocument/2006/relationships/hyperlink" Target="http://www.nena.org/?page=eidd" TargetMode="External"/><Relationship Id="rId171" Type="http://schemas.openxmlformats.org/officeDocument/2006/relationships/hyperlink" Target="http://www.nena.org/?page=eidd" TargetMode="External"/><Relationship Id="rId227" Type="http://schemas.openxmlformats.org/officeDocument/2006/relationships/hyperlink" Target="http://www.nena.org/?page=eidd" TargetMode="External"/><Relationship Id="rId269" Type="http://schemas.openxmlformats.org/officeDocument/2006/relationships/hyperlink" Target="http://www.nena.org/?page=eidd" TargetMode="External"/><Relationship Id="rId434" Type="http://schemas.openxmlformats.org/officeDocument/2006/relationships/hyperlink" Target="http://www.nena.org/?page=eidd" TargetMode="External"/><Relationship Id="rId476" Type="http://schemas.openxmlformats.org/officeDocument/2006/relationships/hyperlink" Target="http://www.nena.org/?page=eidd" TargetMode="External"/><Relationship Id="rId641" Type="http://schemas.openxmlformats.org/officeDocument/2006/relationships/hyperlink" Target="http://www.nena.org/?page=eidd" TargetMode="External"/><Relationship Id="rId683" Type="http://schemas.openxmlformats.org/officeDocument/2006/relationships/hyperlink" Target="http://www.nena.org/?page=eidd" TargetMode="External"/><Relationship Id="rId739" Type="http://schemas.openxmlformats.org/officeDocument/2006/relationships/hyperlink" Target="http://www.nena.org/?page=eidd" TargetMode="External"/><Relationship Id="rId33" Type="http://schemas.openxmlformats.org/officeDocument/2006/relationships/header" Target="header12.xml"/><Relationship Id="rId129" Type="http://schemas.openxmlformats.org/officeDocument/2006/relationships/hyperlink" Target="http://www.nena.org/?page=eidd" TargetMode="External"/><Relationship Id="rId280" Type="http://schemas.openxmlformats.org/officeDocument/2006/relationships/hyperlink" Target="http://www.nena.org/?page=eidd" TargetMode="External"/><Relationship Id="rId336" Type="http://schemas.openxmlformats.org/officeDocument/2006/relationships/hyperlink" Target="http://www.nena.org/?page=eidd" TargetMode="External"/><Relationship Id="rId501" Type="http://schemas.openxmlformats.org/officeDocument/2006/relationships/hyperlink" Target="http://www.nena.org/?page=eidd" TargetMode="External"/><Relationship Id="rId543" Type="http://schemas.openxmlformats.org/officeDocument/2006/relationships/hyperlink" Target="http://www.nena.org/?page=eidd" TargetMode="External"/><Relationship Id="rId75" Type="http://schemas.openxmlformats.org/officeDocument/2006/relationships/hyperlink" Target="http://www.nena.org/?page=eidd" TargetMode="External"/><Relationship Id="rId140" Type="http://schemas.openxmlformats.org/officeDocument/2006/relationships/hyperlink" Target="http://www.nena.org/?page=eidd" TargetMode="External"/><Relationship Id="rId182" Type="http://schemas.openxmlformats.org/officeDocument/2006/relationships/hyperlink" Target="http://www.nena.org/?page=eidd" TargetMode="External"/><Relationship Id="rId378" Type="http://schemas.openxmlformats.org/officeDocument/2006/relationships/hyperlink" Target="http://www.nena.org/?page=eidd" TargetMode="External"/><Relationship Id="rId403" Type="http://schemas.openxmlformats.org/officeDocument/2006/relationships/hyperlink" Target="http://www.nena.org/?page=eidd" TargetMode="External"/><Relationship Id="rId585" Type="http://schemas.openxmlformats.org/officeDocument/2006/relationships/hyperlink" Target="http://www.nena.org/?page=eidd" TargetMode="External"/><Relationship Id="rId750" Type="http://schemas.openxmlformats.org/officeDocument/2006/relationships/hyperlink" Target="http://www.nena.org/?page=eidd" TargetMode="External"/><Relationship Id="rId6" Type="http://schemas.openxmlformats.org/officeDocument/2006/relationships/footnotes" Target="footnotes.xml"/><Relationship Id="rId238" Type="http://schemas.openxmlformats.org/officeDocument/2006/relationships/hyperlink" Target="http://www.nena.org/?page=eidd" TargetMode="External"/><Relationship Id="rId445" Type="http://schemas.openxmlformats.org/officeDocument/2006/relationships/hyperlink" Target="http://www.nena.org/?page=eidd" TargetMode="External"/><Relationship Id="rId487" Type="http://schemas.openxmlformats.org/officeDocument/2006/relationships/hyperlink" Target="http://www.nena.org/?page=eidd" TargetMode="External"/><Relationship Id="rId610" Type="http://schemas.openxmlformats.org/officeDocument/2006/relationships/hyperlink" Target="http://www.nena.org/?page=eidd" TargetMode="External"/><Relationship Id="rId652" Type="http://schemas.openxmlformats.org/officeDocument/2006/relationships/hyperlink" Target="http://www.nena.org/?page=eidd" TargetMode="External"/><Relationship Id="rId694" Type="http://schemas.openxmlformats.org/officeDocument/2006/relationships/hyperlink" Target="http://www.nena.org/?page=eidd" TargetMode="External"/><Relationship Id="rId708" Type="http://schemas.openxmlformats.org/officeDocument/2006/relationships/hyperlink" Target="http://www.nena.org/?page=eidd" TargetMode="External"/><Relationship Id="rId291" Type="http://schemas.openxmlformats.org/officeDocument/2006/relationships/hyperlink" Target="http://www.nena.org/?page=eidd" TargetMode="External"/><Relationship Id="rId305" Type="http://schemas.openxmlformats.org/officeDocument/2006/relationships/hyperlink" Target="http://www.nena.org/?page=eidd" TargetMode="External"/><Relationship Id="rId347" Type="http://schemas.openxmlformats.org/officeDocument/2006/relationships/hyperlink" Target="http://www.nena.org/?page=eidd" TargetMode="External"/><Relationship Id="rId512" Type="http://schemas.openxmlformats.org/officeDocument/2006/relationships/hyperlink" Target="http://www.nena.org/?page=eidd" TargetMode="External"/><Relationship Id="rId44" Type="http://schemas.openxmlformats.org/officeDocument/2006/relationships/hyperlink" Target="http://www.nena.org/?page=eidd" TargetMode="External"/><Relationship Id="rId86" Type="http://schemas.openxmlformats.org/officeDocument/2006/relationships/hyperlink" Target="http://www.nena.org/?page=eidd" TargetMode="External"/><Relationship Id="rId151" Type="http://schemas.openxmlformats.org/officeDocument/2006/relationships/hyperlink" Target="http://www.nena.org/?page=eidd" TargetMode="External"/><Relationship Id="rId389" Type="http://schemas.openxmlformats.org/officeDocument/2006/relationships/hyperlink" Target="http://www.nena.org/?page=eidd" TargetMode="External"/><Relationship Id="rId554" Type="http://schemas.openxmlformats.org/officeDocument/2006/relationships/hyperlink" Target="http://www.nena.org/?page=eidd" TargetMode="External"/><Relationship Id="rId596" Type="http://schemas.openxmlformats.org/officeDocument/2006/relationships/hyperlink" Target="http://www.nena.org/?page=eidd" TargetMode="External"/><Relationship Id="rId761" Type="http://schemas.openxmlformats.org/officeDocument/2006/relationships/hyperlink" Target="http://www.nena.org/?page=eidd" TargetMode="External"/><Relationship Id="rId193" Type="http://schemas.openxmlformats.org/officeDocument/2006/relationships/hyperlink" Target="http://www.nena.org/?page=eidd" TargetMode="External"/><Relationship Id="rId207" Type="http://schemas.openxmlformats.org/officeDocument/2006/relationships/hyperlink" Target="http://www.nena.org/?page=eidd" TargetMode="External"/><Relationship Id="rId249" Type="http://schemas.openxmlformats.org/officeDocument/2006/relationships/hyperlink" Target="http://www.nena.org/?page=eidd" TargetMode="External"/><Relationship Id="rId414" Type="http://schemas.openxmlformats.org/officeDocument/2006/relationships/hyperlink" Target="http://www.nena.org/?page=eidd" TargetMode="External"/><Relationship Id="rId456" Type="http://schemas.openxmlformats.org/officeDocument/2006/relationships/hyperlink" Target="http://www.nena.org/?page=eidd" TargetMode="External"/><Relationship Id="rId498" Type="http://schemas.openxmlformats.org/officeDocument/2006/relationships/hyperlink" Target="http://www.nena.org/?page=eidd" TargetMode="External"/><Relationship Id="rId621" Type="http://schemas.openxmlformats.org/officeDocument/2006/relationships/hyperlink" Target="http://www.nena.org/?page=eidd" TargetMode="External"/><Relationship Id="rId663" Type="http://schemas.openxmlformats.org/officeDocument/2006/relationships/hyperlink" Target="http://www.nena.org/?page=eidd" TargetMode="External"/><Relationship Id="rId13" Type="http://schemas.openxmlformats.org/officeDocument/2006/relationships/hyperlink" Target="http://www.nena.org/ipr" TargetMode="External"/><Relationship Id="rId109" Type="http://schemas.openxmlformats.org/officeDocument/2006/relationships/hyperlink" Target="http://www.nena.org/?page=eidd" TargetMode="External"/><Relationship Id="rId260" Type="http://schemas.openxmlformats.org/officeDocument/2006/relationships/hyperlink" Target="http://www.nena.org/?page=eidd" TargetMode="External"/><Relationship Id="rId316" Type="http://schemas.openxmlformats.org/officeDocument/2006/relationships/hyperlink" Target="http://www.nena.org/?page=eidd" TargetMode="External"/><Relationship Id="rId523" Type="http://schemas.openxmlformats.org/officeDocument/2006/relationships/hyperlink" Target="http://www.nena.org/?page=eidd" TargetMode="External"/><Relationship Id="rId719" Type="http://schemas.openxmlformats.org/officeDocument/2006/relationships/hyperlink" Target="http://www.nena.org/?page=eidd" TargetMode="External"/><Relationship Id="rId55" Type="http://schemas.openxmlformats.org/officeDocument/2006/relationships/hyperlink" Target="http://www.nena.org/?page=eidd" TargetMode="External"/><Relationship Id="rId97" Type="http://schemas.openxmlformats.org/officeDocument/2006/relationships/hyperlink" Target="http://www.nena.org/?page=eidd" TargetMode="External"/><Relationship Id="rId120" Type="http://schemas.openxmlformats.org/officeDocument/2006/relationships/hyperlink" Target="http://www.nena.org/?page=eidd" TargetMode="External"/><Relationship Id="rId358" Type="http://schemas.openxmlformats.org/officeDocument/2006/relationships/hyperlink" Target="http://www.nena.org/?page=eidd" TargetMode="External"/><Relationship Id="rId565" Type="http://schemas.openxmlformats.org/officeDocument/2006/relationships/hyperlink" Target="http://www.nena.org/?page=eidd" TargetMode="External"/><Relationship Id="rId730" Type="http://schemas.openxmlformats.org/officeDocument/2006/relationships/hyperlink" Target="http://www.nena.org/?page=eidd" TargetMode="External"/><Relationship Id="rId772" Type="http://schemas.openxmlformats.org/officeDocument/2006/relationships/hyperlink" Target="https://www.nena.org/?page=Glossary" TargetMode="External"/><Relationship Id="rId162" Type="http://schemas.openxmlformats.org/officeDocument/2006/relationships/hyperlink" Target="http://www.nena.org/?page=eidd" TargetMode="External"/><Relationship Id="rId218" Type="http://schemas.openxmlformats.org/officeDocument/2006/relationships/hyperlink" Target="http://www.nena.org/?page=eidd" TargetMode="External"/><Relationship Id="rId425" Type="http://schemas.openxmlformats.org/officeDocument/2006/relationships/hyperlink" Target="http://www.nena.org/?page=eidd" TargetMode="External"/><Relationship Id="rId467" Type="http://schemas.openxmlformats.org/officeDocument/2006/relationships/hyperlink" Target="http://www.nena.org/?page=eidd" TargetMode="External"/><Relationship Id="rId632" Type="http://schemas.openxmlformats.org/officeDocument/2006/relationships/hyperlink" Target="http://www.nena.org/?page=eidd" TargetMode="External"/><Relationship Id="rId271" Type="http://schemas.openxmlformats.org/officeDocument/2006/relationships/hyperlink" Target="http://www.nena.org/?page=eidd" TargetMode="External"/><Relationship Id="rId674" Type="http://schemas.openxmlformats.org/officeDocument/2006/relationships/hyperlink" Target="http://www.nena.org/?page=eidd" TargetMode="External"/><Relationship Id="rId24" Type="http://schemas.openxmlformats.org/officeDocument/2006/relationships/hyperlink" Target="mailto:tom.jones@psap.allegheny.pa.us" TargetMode="External"/><Relationship Id="rId66" Type="http://schemas.openxmlformats.org/officeDocument/2006/relationships/hyperlink" Target="http://www.nena.org/?page=eidd" TargetMode="External"/><Relationship Id="rId131" Type="http://schemas.openxmlformats.org/officeDocument/2006/relationships/hyperlink" Target="http://www.nena.org/?page=eidd" TargetMode="External"/><Relationship Id="rId327" Type="http://schemas.openxmlformats.org/officeDocument/2006/relationships/hyperlink" Target="http://www.nena.org/?page=eidd" TargetMode="External"/><Relationship Id="rId369" Type="http://schemas.openxmlformats.org/officeDocument/2006/relationships/hyperlink" Target="http://www.nena.org/?page=eidd" TargetMode="External"/><Relationship Id="rId534" Type="http://schemas.openxmlformats.org/officeDocument/2006/relationships/hyperlink" Target="http://www.nena.org/?page=eidd" TargetMode="External"/><Relationship Id="rId576" Type="http://schemas.openxmlformats.org/officeDocument/2006/relationships/hyperlink" Target="http://www.nena.org/?page=eidd" TargetMode="External"/><Relationship Id="rId741" Type="http://schemas.openxmlformats.org/officeDocument/2006/relationships/hyperlink" Target="http://www.nena.org/?page=eidd" TargetMode="External"/><Relationship Id="rId173" Type="http://schemas.openxmlformats.org/officeDocument/2006/relationships/hyperlink" Target="http://www.nena.org/?page=eidd" TargetMode="External"/><Relationship Id="rId229" Type="http://schemas.openxmlformats.org/officeDocument/2006/relationships/hyperlink" Target="http://www.nena.org/?page=eidd" TargetMode="External"/><Relationship Id="rId380" Type="http://schemas.openxmlformats.org/officeDocument/2006/relationships/hyperlink" Target="http://www.nena.org/?page=eidd" TargetMode="External"/><Relationship Id="rId436" Type="http://schemas.openxmlformats.org/officeDocument/2006/relationships/hyperlink" Target="http://www.nena.org/?page=eidd" TargetMode="External"/><Relationship Id="rId601" Type="http://schemas.openxmlformats.org/officeDocument/2006/relationships/hyperlink" Target="http://www.nena.org/?page=eidd" TargetMode="External"/><Relationship Id="rId643" Type="http://schemas.openxmlformats.org/officeDocument/2006/relationships/hyperlink" Target="http://www.nena.org/?page=eidd" TargetMode="External"/><Relationship Id="rId240" Type="http://schemas.openxmlformats.org/officeDocument/2006/relationships/hyperlink" Target="http://www.nena.org/?page=eidd" TargetMode="External"/><Relationship Id="rId478" Type="http://schemas.openxmlformats.org/officeDocument/2006/relationships/hyperlink" Target="http://www.nena.org/?page=eidd" TargetMode="External"/><Relationship Id="rId685" Type="http://schemas.openxmlformats.org/officeDocument/2006/relationships/hyperlink" Target="http://www.nena.org/?page=eidd" TargetMode="External"/><Relationship Id="rId35" Type="http://schemas.openxmlformats.org/officeDocument/2006/relationships/hyperlink" Target="http://www.nena.org/?page=eidd" TargetMode="External"/><Relationship Id="rId77" Type="http://schemas.openxmlformats.org/officeDocument/2006/relationships/hyperlink" Target="http://www.nena.org/?page=eidd" TargetMode="External"/><Relationship Id="rId100" Type="http://schemas.openxmlformats.org/officeDocument/2006/relationships/hyperlink" Target="http://www.nena.org/?page=eidd" TargetMode="External"/><Relationship Id="rId282" Type="http://schemas.openxmlformats.org/officeDocument/2006/relationships/hyperlink" Target="http://www.nena.org/?page=eidd" TargetMode="External"/><Relationship Id="rId338" Type="http://schemas.openxmlformats.org/officeDocument/2006/relationships/hyperlink" Target="http://www.nena.org/?page=eidd" TargetMode="External"/><Relationship Id="rId503" Type="http://schemas.openxmlformats.org/officeDocument/2006/relationships/hyperlink" Target="http://www.nena.org/?page=eidd" TargetMode="External"/><Relationship Id="rId545" Type="http://schemas.openxmlformats.org/officeDocument/2006/relationships/hyperlink" Target="http://www.nena.org/?page=eidd" TargetMode="External"/><Relationship Id="rId587" Type="http://schemas.openxmlformats.org/officeDocument/2006/relationships/hyperlink" Target="http://www.nena.org/?page=eidd" TargetMode="External"/><Relationship Id="rId710" Type="http://schemas.openxmlformats.org/officeDocument/2006/relationships/hyperlink" Target="http://www.nena.org/?page=eidd" TargetMode="External"/><Relationship Id="rId752" Type="http://schemas.openxmlformats.org/officeDocument/2006/relationships/hyperlink" Target="http://www.nena.org/?page=eidd" TargetMode="External"/><Relationship Id="rId8" Type="http://schemas.openxmlformats.org/officeDocument/2006/relationships/image" Target="media/image1.jpeg"/><Relationship Id="rId142" Type="http://schemas.openxmlformats.org/officeDocument/2006/relationships/hyperlink" Target="http://www.nena.org/?page=eidd" TargetMode="External"/><Relationship Id="rId184" Type="http://schemas.openxmlformats.org/officeDocument/2006/relationships/hyperlink" Target="http://www.nena.org/?page=eidd" TargetMode="External"/><Relationship Id="rId391" Type="http://schemas.openxmlformats.org/officeDocument/2006/relationships/hyperlink" Target="http://www.nena.org/?page=eidd" TargetMode="External"/><Relationship Id="rId405" Type="http://schemas.openxmlformats.org/officeDocument/2006/relationships/hyperlink" Target="http://www.nena.org/?page=eidd" TargetMode="External"/><Relationship Id="rId447" Type="http://schemas.openxmlformats.org/officeDocument/2006/relationships/hyperlink" Target="http://www.nena.org/?page=eidd" TargetMode="External"/><Relationship Id="rId612" Type="http://schemas.openxmlformats.org/officeDocument/2006/relationships/hyperlink" Target="http://www.nena.org/?page=eidd" TargetMode="External"/><Relationship Id="rId251" Type="http://schemas.openxmlformats.org/officeDocument/2006/relationships/hyperlink" Target="http://www.nena.org/?page=eidd" TargetMode="External"/><Relationship Id="rId489" Type="http://schemas.openxmlformats.org/officeDocument/2006/relationships/hyperlink" Target="http://www.nena.org/?page=eidd" TargetMode="External"/><Relationship Id="rId654" Type="http://schemas.openxmlformats.org/officeDocument/2006/relationships/hyperlink" Target="http://www.nena.org/?page=eidd" TargetMode="External"/><Relationship Id="rId696" Type="http://schemas.openxmlformats.org/officeDocument/2006/relationships/hyperlink" Target="http://www.nena.org/?page=eidd" TargetMode="External"/><Relationship Id="rId46" Type="http://schemas.openxmlformats.org/officeDocument/2006/relationships/hyperlink" Target="http://www.nena.org/?page=eidd" TargetMode="External"/><Relationship Id="rId293" Type="http://schemas.openxmlformats.org/officeDocument/2006/relationships/hyperlink" Target="http://www.nena.org/?page=eidd" TargetMode="External"/><Relationship Id="rId307" Type="http://schemas.openxmlformats.org/officeDocument/2006/relationships/hyperlink" Target="http://www.nena.org/?page=eidd" TargetMode="External"/><Relationship Id="rId349" Type="http://schemas.openxmlformats.org/officeDocument/2006/relationships/hyperlink" Target="http://www.nena.org/?page=eidd" TargetMode="External"/><Relationship Id="rId514" Type="http://schemas.openxmlformats.org/officeDocument/2006/relationships/hyperlink" Target="http://www.nena.org/?page=eidd" TargetMode="External"/><Relationship Id="rId556" Type="http://schemas.openxmlformats.org/officeDocument/2006/relationships/hyperlink" Target="http://www.nena.org/?page=eidd" TargetMode="External"/><Relationship Id="rId721" Type="http://schemas.openxmlformats.org/officeDocument/2006/relationships/hyperlink" Target="http://www.nena.org/?page=eidd" TargetMode="External"/><Relationship Id="rId763" Type="http://schemas.openxmlformats.org/officeDocument/2006/relationships/hyperlink" Target="http://www.nena.org/?page=eidd" TargetMode="External"/><Relationship Id="rId88" Type="http://schemas.openxmlformats.org/officeDocument/2006/relationships/hyperlink" Target="http://www.nena.org/?page=eidd" TargetMode="External"/><Relationship Id="rId111" Type="http://schemas.openxmlformats.org/officeDocument/2006/relationships/hyperlink" Target="http://www.nena.org/?page=eidd" TargetMode="External"/><Relationship Id="rId153" Type="http://schemas.openxmlformats.org/officeDocument/2006/relationships/hyperlink" Target="http://www.nena.org/?page=eidd" TargetMode="External"/><Relationship Id="rId195" Type="http://schemas.openxmlformats.org/officeDocument/2006/relationships/hyperlink" Target="http://www.nena.org/?page=eidd" TargetMode="External"/><Relationship Id="rId209" Type="http://schemas.openxmlformats.org/officeDocument/2006/relationships/hyperlink" Target="http://www.nena.org/?page=eidd" TargetMode="External"/><Relationship Id="rId360" Type="http://schemas.openxmlformats.org/officeDocument/2006/relationships/hyperlink" Target="http://www.nena.org/?page=eidd" TargetMode="External"/><Relationship Id="rId416" Type="http://schemas.openxmlformats.org/officeDocument/2006/relationships/hyperlink" Target="http://www.nena.org/?page=eidd" TargetMode="External"/><Relationship Id="rId598" Type="http://schemas.openxmlformats.org/officeDocument/2006/relationships/hyperlink" Target="http://www.nena.org/?page=eidd" TargetMode="External"/><Relationship Id="rId220" Type="http://schemas.openxmlformats.org/officeDocument/2006/relationships/hyperlink" Target="http://www.nena.org/?page=eidd" TargetMode="External"/><Relationship Id="rId458" Type="http://schemas.openxmlformats.org/officeDocument/2006/relationships/hyperlink" Target="http://www.nena.org/?page=eidd" TargetMode="External"/><Relationship Id="rId623" Type="http://schemas.openxmlformats.org/officeDocument/2006/relationships/hyperlink" Target="http://www.nena.org/?page=eidd" TargetMode="External"/><Relationship Id="rId665" Type="http://schemas.openxmlformats.org/officeDocument/2006/relationships/hyperlink" Target="http://www.nena.org/?page=eidd" TargetMode="External"/><Relationship Id="rId15" Type="http://schemas.openxmlformats.org/officeDocument/2006/relationships/header" Target="header1.xml"/><Relationship Id="rId57" Type="http://schemas.openxmlformats.org/officeDocument/2006/relationships/hyperlink" Target="http://www.nena.org/?page=eidd" TargetMode="External"/><Relationship Id="rId262" Type="http://schemas.openxmlformats.org/officeDocument/2006/relationships/hyperlink" Target="http://www.nena.org/?page=eidd" TargetMode="External"/><Relationship Id="rId318" Type="http://schemas.openxmlformats.org/officeDocument/2006/relationships/hyperlink" Target="http://www.nena.org/?page=eidd" TargetMode="External"/><Relationship Id="rId525" Type="http://schemas.openxmlformats.org/officeDocument/2006/relationships/hyperlink" Target="http://www.nena.org/?page=eidd" TargetMode="External"/><Relationship Id="rId567" Type="http://schemas.openxmlformats.org/officeDocument/2006/relationships/hyperlink" Target="http://www.nena.org/?page=eidd" TargetMode="External"/><Relationship Id="rId732" Type="http://schemas.openxmlformats.org/officeDocument/2006/relationships/hyperlink" Target="http://www.nena.org/?page=eidd" TargetMode="External"/><Relationship Id="rId99" Type="http://schemas.openxmlformats.org/officeDocument/2006/relationships/hyperlink" Target="http://www.nena.org/?page=eidd" TargetMode="External"/><Relationship Id="rId122" Type="http://schemas.openxmlformats.org/officeDocument/2006/relationships/hyperlink" Target="http://www.nena.org/?page=eidd" TargetMode="External"/><Relationship Id="rId164" Type="http://schemas.openxmlformats.org/officeDocument/2006/relationships/hyperlink" Target="http://www.nena.org/?page=eidd" TargetMode="External"/><Relationship Id="rId371" Type="http://schemas.openxmlformats.org/officeDocument/2006/relationships/hyperlink" Target="http://www.nena.org/?page=eidd" TargetMode="External"/><Relationship Id="rId774" Type="http://schemas.openxmlformats.org/officeDocument/2006/relationships/hyperlink" Target="https://reference.niem.gov/niem/guidance/introduction/0.3/niem-introduction-0.3.pdf" TargetMode="External"/><Relationship Id="rId427" Type="http://schemas.openxmlformats.org/officeDocument/2006/relationships/hyperlink" Target="http://www.nena.org/?page=eidd" TargetMode="External"/><Relationship Id="rId469" Type="http://schemas.openxmlformats.org/officeDocument/2006/relationships/hyperlink" Target="http://www.nena.org/?page=eidd" TargetMode="External"/><Relationship Id="rId634" Type="http://schemas.openxmlformats.org/officeDocument/2006/relationships/hyperlink" Target="http://www.nena.org/?page=eidd" TargetMode="External"/><Relationship Id="rId676" Type="http://schemas.openxmlformats.org/officeDocument/2006/relationships/hyperlink" Target="http://www.nena.org/?page=eidd" TargetMode="External"/><Relationship Id="rId26" Type="http://schemas.openxmlformats.org/officeDocument/2006/relationships/hyperlink" Target="mailto:position12@psap.allegheny.pa.us" TargetMode="External"/><Relationship Id="rId231" Type="http://schemas.openxmlformats.org/officeDocument/2006/relationships/hyperlink" Target="http://www.nena.org/?page=eidd" TargetMode="External"/><Relationship Id="rId273" Type="http://schemas.openxmlformats.org/officeDocument/2006/relationships/hyperlink" Target="http://www.nena.org/?page=eidd" TargetMode="External"/><Relationship Id="rId329" Type="http://schemas.openxmlformats.org/officeDocument/2006/relationships/hyperlink" Target="http://www.nena.org/?page=eidd" TargetMode="External"/><Relationship Id="rId480" Type="http://schemas.openxmlformats.org/officeDocument/2006/relationships/hyperlink" Target="http://www.nena.org/?page=eidd" TargetMode="External"/><Relationship Id="rId536" Type="http://schemas.openxmlformats.org/officeDocument/2006/relationships/hyperlink" Target="http://www.nena.org/?page=eidd" TargetMode="External"/><Relationship Id="rId701" Type="http://schemas.openxmlformats.org/officeDocument/2006/relationships/hyperlink" Target="http://www.nena.org/?page=eidd" TargetMode="External"/><Relationship Id="rId68" Type="http://schemas.openxmlformats.org/officeDocument/2006/relationships/hyperlink" Target="http://www.nena.org/?page=eidd" TargetMode="External"/><Relationship Id="rId133" Type="http://schemas.openxmlformats.org/officeDocument/2006/relationships/hyperlink" Target="http://www.nena.org/?page=eidd" TargetMode="External"/><Relationship Id="rId175" Type="http://schemas.openxmlformats.org/officeDocument/2006/relationships/hyperlink" Target="http://www.nena.org/?page=eidd" TargetMode="External"/><Relationship Id="rId340" Type="http://schemas.openxmlformats.org/officeDocument/2006/relationships/hyperlink" Target="http://www.nena.org/?page=eidd" TargetMode="External"/><Relationship Id="rId578" Type="http://schemas.openxmlformats.org/officeDocument/2006/relationships/hyperlink" Target="http://www.nena.org/?page=eidd" TargetMode="External"/><Relationship Id="rId743" Type="http://schemas.openxmlformats.org/officeDocument/2006/relationships/hyperlink" Target="http://www.nena.org/?page=eidd" TargetMode="External"/><Relationship Id="rId200" Type="http://schemas.openxmlformats.org/officeDocument/2006/relationships/hyperlink" Target="http://www.nena.org/?page=eidd" TargetMode="External"/><Relationship Id="rId382" Type="http://schemas.openxmlformats.org/officeDocument/2006/relationships/hyperlink" Target="http://www.nena.org/?page=eidd" TargetMode="External"/><Relationship Id="rId438" Type="http://schemas.openxmlformats.org/officeDocument/2006/relationships/hyperlink" Target="http://www.nena.org/?page=eidd" TargetMode="External"/><Relationship Id="rId603" Type="http://schemas.openxmlformats.org/officeDocument/2006/relationships/hyperlink" Target="http://www.nena.org/?page=eidd" TargetMode="External"/><Relationship Id="rId645" Type="http://schemas.openxmlformats.org/officeDocument/2006/relationships/hyperlink" Target="http://www.nena.org/?page=eidd" TargetMode="External"/><Relationship Id="rId687" Type="http://schemas.openxmlformats.org/officeDocument/2006/relationships/hyperlink" Target="http://www.nena.org/?page=eidd" TargetMode="External"/><Relationship Id="rId242" Type="http://schemas.openxmlformats.org/officeDocument/2006/relationships/hyperlink" Target="http://www.nena.org/?page=eidd" TargetMode="External"/><Relationship Id="rId284" Type="http://schemas.openxmlformats.org/officeDocument/2006/relationships/hyperlink" Target="http://www.nena.org/?page=eidd" TargetMode="External"/><Relationship Id="rId491" Type="http://schemas.openxmlformats.org/officeDocument/2006/relationships/hyperlink" Target="http://www.nena.org/?page=eidd" TargetMode="External"/><Relationship Id="rId505" Type="http://schemas.openxmlformats.org/officeDocument/2006/relationships/hyperlink" Target="http://www.nena.org/?page=eidd" TargetMode="External"/><Relationship Id="rId712" Type="http://schemas.openxmlformats.org/officeDocument/2006/relationships/hyperlink" Target="http://www.nena.org/?page=eidd" TargetMode="External"/><Relationship Id="rId37" Type="http://schemas.openxmlformats.org/officeDocument/2006/relationships/hyperlink" Target="http://www.nena.org/?page=eidd" TargetMode="External"/><Relationship Id="rId79" Type="http://schemas.openxmlformats.org/officeDocument/2006/relationships/hyperlink" Target="http://www.nena.org/?page=eidd" TargetMode="External"/><Relationship Id="rId102" Type="http://schemas.openxmlformats.org/officeDocument/2006/relationships/hyperlink" Target="http://www.nena.org/?page=eidd" TargetMode="External"/><Relationship Id="rId144" Type="http://schemas.openxmlformats.org/officeDocument/2006/relationships/hyperlink" Target="http://www.nena.org/?page=eidd" TargetMode="External"/><Relationship Id="rId547" Type="http://schemas.openxmlformats.org/officeDocument/2006/relationships/hyperlink" Target="http://www.nena.org/?page=eidd" TargetMode="External"/><Relationship Id="rId589" Type="http://schemas.openxmlformats.org/officeDocument/2006/relationships/hyperlink" Target="http://www.nena.org/?page=eidd" TargetMode="External"/><Relationship Id="rId754" Type="http://schemas.openxmlformats.org/officeDocument/2006/relationships/hyperlink" Target="http://www.nena.org/?page=eidd" TargetMode="External"/><Relationship Id="rId90" Type="http://schemas.openxmlformats.org/officeDocument/2006/relationships/hyperlink" Target="http://www.nena.org/?page=eidd" TargetMode="External"/><Relationship Id="rId186" Type="http://schemas.openxmlformats.org/officeDocument/2006/relationships/hyperlink" Target="http://www.nena.org/?page=eidd" TargetMode="External"/><Relationship Id="rId351" Type="http://schemas.openxmlformats.org/officeDocument/2006/relationships/hyperlink" Target="http://www.nena.org/?page=eidd" TargetMode="External"/><Relationship Id="rId393" Type="http://schemas.openxmlformats.org/officeDocument/2006/relationships/hyperlink" Target="http://www.nena.org/?page=eidd" TargetMode="External"/><Relationship Id="rId407" Type="http://schemas.openxmlformats.org/officeDocument/2006/relationships/hyperlink" Target="http://www.nena.org/?page=eidd" TargetMode="External"/><Relationship Id="rId449" Type="http://schemas.openxmlformats.org/officeDocument/2006/relationships/hyperlink" Target="http://www.nena.org/?page=eidd" TargetMode="External"/><Relationship Id="rId614" Type="http://schemas.openxmlformats.org/officeDocument/2006/relationships/hyperlink" Target="http://www.nena.org/?page=eidd" TargetMode="External"/><Relationship Id="rId656" Type="http://schemas.openxmlformats.org/officeDocument/2006/relationships/hyperlink" Target="http://www.nena.org/?page=eidd" TargetMode="External"/><Relationship Id="rId211" Type="http://schemas.openxmlformats.org/officeDocument/2006/relationships/hyperlink" Target="http://www.nena.org/?page=eidd" TargetMode="External"/><Relationship Id="rId253" Type="http://schemas.openxmlformats.org/officeDocument/2006/relationships/hyperlink" Target="http://www.nena.org/?page=eidd" TargetMode="External"/><Relationship Id="rId295" Type="http://schemas.openxmlformats.org/officeDocument/2006/relationships/hyperlink" Target="http://www.nena.org/?page=eidd" TargetMode="External"/><Relationship Id="rId309" Type="http://schemas.openxmlformats.org/officeDocument/2006/relationships/hyperlink" Target="http://www.nena.org/?page=eidd" TargetMode="External"/><Relationship Id="rId460" Type="http://schemas.openxmlformats.org/officeDocument/2006/relationships/hyperlink" Target="http://www.nena.org/?page=eidd" TargetMode="External"/><Relationship Id="rId516" Type="http://schemas.openxmlformats.org/officeDocument/2006/relationships/hyperlink" Target="http://www.nena.org/?page=eidd" TargetMode="External"/><Relationship Id="rId698" Type="http://schemas.openxmlformats.org/officeDocument/2006/relationships/hyperlink" Target="http://www.nena.org/?page=eidd" TargetMode="External"/><Relationship Id="rId48" Type="http://schemas.openxmlformats.org/officeDocument/2006/relationships/hyperlink" Target="http://www.nena.org/?page=eidd" TargetMode="External"/><Relationship Id="rId113" Type="http://schemas.openxmlformats.org/officeDocument/2006/relationships/hyperlink" Target="http://www.nena.org/?page=eidd" TargetMode="External"/><Relationship Id="rId320" Type="http://schemas.openxmlformats.org/officeDocument/2006/relationships/hyperlink" Target="http://www.nena.org/?page=eidd" TargetMode="External"/><Relationship Id="rId558" Type="http://schemas.openxmlformats.org/officeDocument/2006/relationships/hyperlink" Target="http://www.nena.org/?page=eidd" TargetMode="External"/><Relationship Id="rId723" Type="http://schemas.openxmlformats.org/officeDocument/2006/relationships/hyperlink" Target="http://www.nena.org/?page=eidd" TargetMode="External"/><Relationship Id="rId765" Type="http://schemas.openxmlformats.org/officeDocument/2006/relationships/hyperlink" Target="http://www.nena.org/?page=eidd" TargetMode="External"/><Relationship Id="rId155" Type="http://schemas.openxmlformats.org/officeDocument/2006/relationships/hyperlink" Target="http://www.nena.org/?page=eidd" TargetMode="External"/><Relationship Id="rId197" Type="http://schemas.openxmlformats.org/officeDocument/2006/relationships/hyperlink" Target="http://www.nena.org/?page=eidd" TargetMode="External"/><Relationship Id="rId362" Type="http://schemas.openxmlformats.org/officeDocument/2006/relationships/hyperlink" Target="http://www.nena.org/?page=eidd" TargetMode="External"/><Relationship Id="rId418" Type="http://schemas.openxmlformats.org/officeDocument/2006/relationships/hyperlink" Target="http://www.nena.org/?page=eidd" TargetMode="External"/><Relationship Id="rId625" Type="http://schemas.openxmlformats.org/officeDocument/2006/relationships/hyperlink" Target="http://www.nena.org/?page=eidd" TargetMode="External"/><Relationship Id="rId222" Type="http://schemas.openxmlformats.org/officeDocument/2006/relationships/hyperlink" Target="http://www.nena.org/?page=eidd" TargetMode="External"/><Relationship Id="rId264" Type="http://schemas.openxmlformats.org/officeDocument/2006/relationships/hyperlink" Target="http://www.nena.org/?page=eidd" TargetMode="External"/><Relationship Id="rId471" Type="http://schemas.openxmlformats.org/officeDocument/2006/relationships/hyperlink" Target="http://www.nena.org/?page=eidd" TargetMode="External"/><Relationship Id="rId667" Type="http://schemas.openxmlformats.org/officeDocument/2006/relationships/hyperlink" Target="http://www.nena.org/?page=eidd" TargetMode="External"/><Relationship Id="rId17" Type="http://schemas.openxmlformats.org/officeDocument/2006/relationships/footer" Target="footer1.xml"/><Relationship Id="rId59" Type="http://schemas.openxmlformats.org/officeDocument/2006/relationships/hyperlink" Target="http://www.nena.org/?page=eidd" TargetMode="External"/><Relationship Id="rId124" Type="http://schemas.openxmlformats.org/officeDocument/2006/relationships/hyperlink" Target="http://www.nena.org/?page=eidd" TargetMode="External"/><Relationship Id="rId527" Type="http://schemas.openxmlformats.org/officeDocument/2006/relationships/hyperlink" Target="http://www.nena.org/?page=eidd" TargetMode="External"/><Relationship Id="rId569" Type="http://schemas.openxmlformats.org/officeDocument/2006/relationships/hyperlink" Target="http://www.nena.org/?page=eidd" TargetMode="External"/><Relationship Id="rId734" Type="http://schemas.openxmlformats.org/officeDocument/2006/relationships/hyperlink" Target="http://www.nena.org/?page=eidd" TargetMode="External"/><Relationship Id="rId776" Type="http://schemas.openxmlformats.org/officeDocument/2006/relationships/hyperlink" Target="http://tools.ietf.org/html/rfc5031" TargetMode="External"/><Relationship Id="rId70" Type="http://schemas.openxmlformats.org/officeDocument/2006/relationships/hyperlink" Target="http://www.nena.org/?page=eidd" TargetMode="External"/><Relationship Id="rId166" Type="http://schemas.openxmlformats.org/officeDocument/2006/relationships/hyperlink" Target="http://www.nena.org/?page=eidd" TargetMode="External"/><Relationship Id="rId331" Type="http://schemas.openxmlformats.org/officeDocument/2006/relationships/hyperlink" Target="http://www.nena.org/?page=eidd" TargetMode="External"/><Relationship Id="rId373" Type="http://schemas.openxmlformats.org/officeDocument/2006/relationships/hyperlink" Target="http://www.nena.org/?page=eidd" TargetMode="External"/><Relationship Id="rId429" Type="http://schemas.openxmlformats.org/officeDocument/2006/relationships/hyperlink" Target="http://www.nena.org/?page=eidd" TargetMode="External"/><Relationship Id="rId580" Type="http://schemas.openxmlformats.org/officeDocument/2006/relationships/hyperlink" Target="http://www.nena.org/?page=eidd" TargetMode="External"/><Relationship Id="rId636" Type="http://schemas.openxmlformats.org/officeDocument/2006/relationships/hyperlink" Target="http://www.nena.org/?page=eidd" TargetMode="External"/><Relationship Id="rId1" Type="http://schemas.openxmlformats.org/officeDocument/2006/relationships/customXml" Target="../customXml/item1.xml"/><Relationship Id="rId233" Type="http://schemas.openxmlformats.org/officeDocument/2006/relationships/hyperlink" Target="http://www.nena.org/?page=eidd" TargetMode="External"/><Relationship Id="rId440" Type="http://schemas.openxmlformats.org/officeDocument/2006/relationships/hyperlink" Target="http://www.nena.org/?page=eidd" TargetMode="External"/><Relationship Id="rId678" Type="http://schemas.openxmlformats.org/officeDocument/2006/relationships/hyperlink" Target="http://www.nena.org/?page=eidd" TargetMode="External"/><Relationship Id="rId28" Type="http://schemas.openxmlformats.org/officeDocument/2006/relationships/header" Target="header8.xml"/><Relationship Id="rId275" Type="http://schemas.openxmlformats.org/officeDocument/2006/relationships/hyperlink" Target="http://www.nena.org/?page=eidd" TargetMode="External"/><Relationship Id="rId300" Type="http://schemas.openxmlformats.org/officeDocument/2006/relationships/hyperlink" Target="http://www.nena.org/?page=eidd" TargetMode="External"/><Relationship Id="rId482" Type="http://schemas.openxmlformats.org/officeDocument/2006/relationships/hyperlink" Target="http://www.nena.org/?page=eidd" TargetMode="External"/><Relationship Id="rId538" Type="http://schemas.openxmlformats.org/officeDocument/2006/relationships/hyperlink" Target="http://www.nena.org/?page=eidd" TargetMode="External"/><Relationship Id="rId703" Type="http://schemas.openxmlformats.org/officeDocument/2006/relationships/hyperlink" Target="http://www.nena.org/?page=eidd" TargetMode="External"/><Relationship Id="rId745" Type="http://schemas.openxmlformats.org/officeDocument/2006/relationships/hyperlink" Target="http://www.nena.org/?page=eidd" TargetMode="External"/><Relationship Id="rId81" Type="http://schemas.openxmlformats.org/officeDocument/2006/relationships/hyperlink" Target="http://www.nena.org/?page=eidd" TargetMode="External"/><Relationship Id="rId135" Type="http://schemas.openxmlformats.org/officeDocument/2006/relationships/hyperlink" Target="http://www.nena.org/?page=eidd" TargetMode="External"/><Relationship Id="rId177" Type="http://schemas.openxmlformats.org/officeDocument/2006/relationships/hyperlink" Target="http://www.nena.org/?page=eidd" TargetMode="External"/><Relationship Id="rId342" Type="http://schemas.openxmlformats.org/officeDocument/2006/relationships/hyperlink" Target="http://www.nena.org/?page=eidd" TargetMode="External"/><Relationship Id="rId384" Type="http://schemas.openxmlformats.org/officeDocument/2006/relationships/hyperlink" Target="http://www.nena.org/?page=eidd" TargetMode="External"/><Relationship Id="rId591" Type="http://schemas.openxmlformats.org/officeDocument/2006/relationships/hyperlink" Target="http://www.nena.org/?page=eidd" TargetMode="External"/><Relationship Id="rId605" Type="http://schemas.openxmlformats.org/officeDocument/2006/relationships/hyperlink" Target="http://www.nena.org/?page=eidd" TargetMode="External"/><Relationship Id="rId202" Type="http://schemas.openxmlformats.org/officeDocument/2006/relationships/hyperlink" Target="http://www.nena.org/?page=eidd" TargetMode="External"/><Relationship Id="rId244" Type="http://schemas.openxmlformats.org/officeDocument/2006/relationships/hyperlink" Target="http://www.nena.org/?page=eidd" TargetMode="External"/><Relationship Id="rId647" Type="http://schemas.openxmlformats.org/officeDocument/2006/relationships/hyperlink" Target="http://www.nena.org/?page=eidd" TargetMode="External"/><Relationship Id="rId689" Type="http://schemas.openxmlformats.org/officeDocument/2006/relationships/hyperlink" Target="http://www.nena.org/?page=eidd" TargetMode="External"/><Relationship Id="rId39" Type="http://schemas.openxmlformats.org/officeDocument/2006/relationships/hyperlink" Target="http://www.nena.org/?page=eidd" TargetMode="External"/><Relationship Id="rId286" Type="http://schemas.openxmlformats.org/officeDocument/2006/relationships/hyperlink" Target="http://www.nena.org/?page=eidd" TargetMode="External"/><Relationship Id="rId451" Type="http://schemas.openxmlformats.org/officeDocument/2006/relationships/hyperlink" Target="http://www.nena.org/?page=eidd" TargetMode="External"/><Relationship Id="rId493" Type="http://schemas.openxmlformats.org/officeDocument/2006/relationships/hyperlink" Target="http://www.nena.org/?page=eidd" TargetMode="External"/><Relationship Id="rId507" Type="http://schemas.openxmlformats.org/officeDocument/2006/relationships/hyperlink" Target="http://www.nena.org/?page=eidd" TargetMode="External"/><Relationship Id="rId549" Type="http://schemas.openxmlformats.org/officeDocument/2006/relationships/hyperlink" Target="http://www.nena.org/?page=eidd" TargetMode="External"/><Relationship Id="rId714" Type="http://schemas.openxmlformats.org/officeDocument/2006/relationships/hyperlink" Target="http://www.nena.org/?page=eidd" TargetMode="External"/><Relationship Id="rId756" Type="http://schemas.openxmlformats.org/officeDocument/2006/relationships/hyperlink" Target="http://www.nena.org/?page=eidd" TargetMode="External"/><Relationship Id="rId50" Type="http://schemas.openxmlformats.org/officeDocument/2006/relationships/hyperlink" Target="http://www.nena.org/?page=eidd" TargetMode="External"/><Relationship Id="rId104" Type="http://schemas.openxmlformats.org/officeDocument/2006/relationships/hyperlink" Target="http://www.nena.org/?page=eidd" TargetMode="External"/><Relationship Id="rId146" Type="http://schemas.openxmlformats.org/officeDocument/2006/relationships/hyperlink" Target="http://www.nena.org/?page=eidd" TargetMode="External"/><Relationship Id="rId188" Type="http://schemas.openxmlformats.org/officeDocument/2006/relationships/hyperlink" Target="http://www.nena.org/?page=eidd" TargetMode="External"/><Relationship Id="rId311" Type="http://schemas.openxmlformats.org/officeDocument/2006/relationships/hyperlink" Target="http://www.nena.org/?page=eidd" TargetMode="External"/><Relationship Id="rId353" Type="http://schemas.openxmlformats.org/officeDocument/2006/relationships/hyperlink" Target="http://www.nena.org/?page=eidd" TargetMode="External"/><Relationship Id="rId395" Type="http://schemas.openxmlformats.org/officeDocument/2006/relationships/hyperlink" Target="http://www.nena.org/?page=eidd" TargetMode="External"/><Relationship Id="rId409" Type="http://schemas.openxmlformats.org/officeDocument/2006/relationships/hyperlink" Target="http://www.nena.org/?page=eidd" TargetMode="External"/><Relationship Id="rId560" Type="http://schemas.openxmlformats.org/officeDocument/2006/relationships/hyperlink" Target="http://www.nena.org/?page=eidd" TargetMode="External"/><Relationship Id="rId92" Type="http://schemas.openxmlformats.org/officeDocument/2006/relationships/hyperlink" Target="http://www.nena.org/?page=eidd" TargetMode="External"/><Relationship Id="rId213" Type="http://schemas.openxmlformats.org/officeDocument/2006/relationships/hyperlink" Target="http://www.nena.org/?page=eidd" TargetMode="External"/><Relationship Id="rId420" Type="http://schemas.openxmlformats.org/officeDocument/2006/relationships/hyperlink" Target="http://www.nena.org/?page=eidd" TargetMode="External"/><Relationship Id="rId616" Type="http://schemas.openxmlformats.org/officeDocument/2006/relationships/hyperlink" Target="http://www.nena.org/?page=eidd" TargetMode="External"/><Relationship Id="rId658" Type="http://schemas.openxmlformats.org/officeDocument/2006/relationships/hyperlink" Target="http://www.nena.org/?page=eidd" TargetMode="External"/><Relationship Id="rId255" Type="http://schemas.openxmlformats.org/officeDocument/2006/relationships/hyperlink" Target="http://www.nena.org/?page=eidd" TargetMode="External"/><Relationship Id="rId297" Type="http://schemas.openxmlformats.org/officeDocument/2006/relationships/hyperlink" Target="http://www.nena.org/?page=eidd" TargetMode="External"/><Relationship Id="rId462" Type="http://schemas.openxmlformats.org/officeDocument/2006/relationships/hyperlink" Target="http://www.nena.org/?page=eidd" TargetMode="External"/><Relationship Id="rId518" Type="http://schemas.openxmlformats.org/officeDocument/2006/relationships/hyperlink" Target="http://www.nena.org/?page=eidd" TargetMode="External"/><Relationship Id="rId725" Type="http://schemas.openxmlformats.org/officeDocument/2006/relationships/hyperlink" Target="http://www.nena.org/?page=eidd" TargetMode="External"/><Relationship Id="rId115" Type="http://schemas.openxmlformats.org/officeDocument/2006/relationships/hyperlink" Target="http://www.nena.org/?page=eidd" TargetMode="External"/><Relationship Id="rId157" Type="http://schemas.openxmlformats.org/officeDocument/2006/relationships/hyperlink" Target="http://www.nena.org/?page=eidd" TargetMode="External"/><Relationship Id="rId322" Type="http://schemas.openxmlformats.org/officeDocument/2006/relationships/hyperlink" Target="http://www.nena.org/?page=eidd" TargetMode="External"/><Relationship Id="rId364" Type="http://schemas.openxmlformats.org/officeDocument/2006/relationships/hyperlink" Target="http://www.nena.org/?page=eidd" TargetMode="External"/><Relationship Id="rId767" Type="http://schemas.openxmlformats.org/officeDocument/2006/relationships/hyperlink" Target="http://www.nena.org/?page=eidd" TargetMode="External"/><Relationship Id="rId61" Type="http://schemas.openxmlformats.org/officeDocument/2006/relationships/hyperlink" Target="http://www.nena.org/?page=eidd" TargetMode="External"/><Relationship Id="rId199" Type="http://schemas.openxmlformats.org/officeDocument/2006/relationships/hyperlink" Target="http://www.nena.org/?page=eidd" TargetMode="External"/><Relationship Id="rId571" Type="http://schemas.openxmlformats.org/officeDocument/2006/relationships/hyperlink" Target="http://www.nena.org/?page=eidd" TargetMode="External"/><Relationship Id="rId627" Type="http://schemas.openxmlformats.org/officeDocument/2006/relationships/hyperlink" Target="http://www.nena.org/?page=eidd" TargetMode="External"/><Relationship Id="rId669" Type="http://schemas.openxmlformats.org/officeDocument/2006/relationships/hyperlink" Target="http://www.nena.org/?page=eidd" TargetMode="External"/><Relationship Id="rId19" Type="http://schemas.openxmlformats.org/officeDocument/2006/relationships/header" Target="header3.xml"/><Relationship Id="rId224" Type="http://schemas.openxmlformats.org/officeDocument/2006/relationships/hyperlink" Target="http://www.nena.org/?page=eidd" TargetMode="External"/><Relationship Id="rId266" Type="http://schemas.openxmlformats.org/officeDocument/2006/relationships/hyperlink" Target="http://www.nena.org/?page=eidd" TargetMode="External"/><Relationship Id="rId431" Type="http://schemas.openxmlformats.org/officeDocument/2006/relationships/hyperlink" Target="http://www.nena.org/?page=eidd" TargetMode="External"/><Relationship Id="rId473" Type="http://schemas.openxmlformats.org/officeDocument/2006/relationships/hyperlink" Target="http://www.nena.org/?page=eidd" TargetMode="External"/><Relationship Id="rId529" Type="http://schemas.openxmlformats.org/officeDocument/2006/relationships/hyperlink" Target="http://www.nena.org/?page=eidd" TargetMode="External"/><Relationship Id="rId680" Type="http://schemas.openxmlformats.org/officeDocument/2006/relationships/hyperlink" Target="http://www.nena.org/?page=eidd" TargetMode="External"/><Relationship Id="rId736" Type="http://schemas.openxmlformats.org/officeDocument/2006/relationships/hyperlink" Target="http://www.nena.org/?page=eidd" TargetMode="External"/><Relationship Id="rId30" Type="http://schemas.openxmlformats.org/officeDocument/2006/relationships/hyperlink" Target="mailto:Fire1@riversideFD.riverside.ca" TargetMode="External"/><Relationship Id="rId126" Type="http://schemas.openxmlformats.org/officeDocument/2006/relationships/hyperlink" Target="http://www.nena.org/?page=eidd" TargetMode="External"/><Relationship Id="rId168" Type="http://schemas.openxmlformats.org/officeDocument/2006/relationships/hyperlink" Target="http://www.nena.org/?page=eidd" TargetMode="External"/><Relationship Id="rId333" Type="http://schemas.openxmlformats.org/officeDocument/2006/relationships/hyperlink" Target="http://www.nena.org/?page=eidd" TargetMode="External"/><Relationship Id="rId540" Type="http://schemas.openxmlformats.org/officeDocument/2006/relationships/hyperlink" Target="http://www.nena.org/?page=eidd" TargetMode="External"/><Relationship Id="rId778" Type="http://schemas.openxmlformats.org/officeDocument/2006/relationships/fontTable" Target="fontTable.xml"/><Relationship Id="rId72" Type="http://schemas.openxmlformats.org/officeDocument/2006/relationships/hyperlink" Target="http://www.nena.org/?page=eidd" TargetMode="External"/><Relationship Id="rId375" Type="http://schemas.openxmlformats.org/officeDocument/2006/relationships/hyperlink" Target="http://www.nena.org/?page=eidd" TargetMode="External"/><Relationship Id="rId582" Type="http://schemas.openxmlformats.org/officeDocument/2006/relationships/hyperlink" Target="http://www.nena.org/?page=eidd" TargetMode="External"/><Relationship Id="rId638" Type="http://schemas.openxmlformats.org/officeDocument/2006/relationships/hyperlink" Target="http://www.nena.org/?page=eidd" TargetMode="External"/><Relationship Id="rId3" Type="http://schemas.openxmlformats.org/officeDocument/2006/relationships/styles" Target="styles.xml"/><Relationship Id="rId235" Type="http://schemas.openxmlformats.org/officeDocument/2006/relationships/hyperlink" Target="http://www.nena.org/?page=eidd" TargetMode="External"/><Relationship Id="rId277" Type="http://schemas.openxmlformats.org/officeDocument/2006/relationships/hyperlink" Target="http://www.nena.org/?page=eidd" TargetMode="External"/><Relationship Id="rId400" Type="http://schemas.openxmlformats.org/officeDocument/2006/relationships/hyperlink" Target="http://www.nena.org/?page=eidd" TargetMode="External"/><Relationship Id="rId442" Type="http://schemas.openxmlformats.org/officeDocument/2006/relationships/hyperlink" Target="http://www.nena.org/?page=eidd" TargetMode="External"/><Relationship Id="rId484" Type="http://schemas.openxmlformats.org/officeDocument/2006/relationships/hyperlink" Target="http://www.nena.org/?page=eidd" TargetMode="External"/><Relationship Id="rId705" Type="http://schemas.openxmlformats.org/officeDocument/2006/relationships/hyperlink" Target="http://www.nena.org/?page=eidd" TargetMode="External"/><Relationship Id="rId137" Type="http://schemas.openxmlformats.org/officeDocument/2006/relationships/hyperlink" Target="http://www.nena.org/?page=eidd" TargetMode="External"/><Relationship Id="rId302" Type="http://schemas.openxmlformats.org/officeDocument/2006/relationships/hyperlink" Target="http://www.nena.org/?page=eidd" TargetMode="External"/><Relationship Id="rId344" Type="http://schemas.openxmlformats.org/officeDocument/2006/relationships/hyperlink" Target="http://www.nena.org/?page=eidd" TargetMode="External"/><Relationship Id="rId691" Type="http://schemas.openxmlformats.org/officeDocument/2006/relationships/hyperlink" Target="http://www.nena.org/?page=eidd" TargetMode="External"/><Relationship Id="rId747" Type="http://schemas.openxmlformats.org/officeDocument/2006/relationships/hyperlink" Target="http://www.nena.org/?page=eidd" TargetMode="External"/><Relationship Id="rId41" Type="http://schemas.openxmlformats.org/officeDocument/2006/relationships/hyperlink" Target="http://www.nena.org/?page=eidd" TargetMode="External"/><Relationship Id="rId83" Type="http://schemas.openxmlformats.org/officeDocument/2006/relationships/hyperlink" Target="http://www.nena.org/?page=eidd" TargetMode="External"/><Relationship Id="rId179" Type="http://schemas.openxmlformats.org/officeDocument/2006/relationships/hyperlink" Target="http://www.nena.org/?page=eidd" TargetMode="External"/><Relationship Id="rId386" Type="http://schemas.openxmlformats.org/officeDocument/2006/relationships/hyperlink" Target="http://www.nena.org/?page=eidd" TargetMode="External"/><Relationship Id="rId551" Type="http://schemas.openxmlformats.org/officeDocument/2006/relationships/hyperlink" Target="http://www.nena.org/?page=eidd" TargetMode="External"/><Relationship Id="rId593" Type="http://schemas.openxmlformats.org/officeDocument/2006/relationships/hyperlink" Target="http://www.nena.org/?page=eidd" TargetMode="External"/><Relationship Id="rId607" Type="http://schemas.openxmlformats.org/officeDocument/2006/relationships/hyperlink" Target="http://www.nena.org/?page=eidd" TargetMode="External"/><Relationship Id="rId649" Type="http://schemas.openxmlformats.org/officeDocument/2006/relationships/hyperlink" Target="http://www.nena.org/?page=eidd" TargetMode="External"/><Relationship Id="rId190" Type="http://schemas.openxmlformats.org/officeDocument/2006/relationships/hyperlink" Target="http://www.nena.org/?page=eidd" TargetMode="External"/><Relationship Id="rId204" Type="http://schemas.openxmlformats.org/officeDocument/2006/relationships/hyperlink" Target="http://www.nena.org/?page=eidd" TargetMode="External"/><Relationship Id="rId246" Type="http://schemas.openxmlformats.org/officeDocument/2006/relationships/hyperlink" Target="http://www.nena.org/?page=eidd" TargetMode="External"/><Relationship Id="rId288" Type="http://schemas.openxmlformats.org/officeDocument/2006/relationships/hyperlink" Target="http://www.nena.org/?page=eidd" TargetMode="External"/><Relationship Id="rId411" Type="http://schemas.openxmlformats.org/officeDocument/2006/relationships/hyperlink" Target="http://www.nena.org/?page=eidd" TargetMode="External"/><Relationship Id="rId453" Type="http://schemas.openxmlformats.org/officeDocument/2006/relationships/hyperlink" Target="http://www.nena.org/?page=eidd" TargetMode="External"/><Relationship Id="rId509" Type="http://schemas.openxmlformats.org/officeDocument/2006/relationships/hyperlink" Target="http://www.nena.org/?page=eidd" TargetMode="External"/><Relationship Id="rId660" Type="http://schemas.openxmlformats.org/officeDocument/2006/relationships/hyperlink" Target="http://www.nena.org/?page=eidd" TargetMode="External"/><Relationship Id="rId106" Type="http://schemas.openxmlformats.org/officeDocument/2006/relationships/hyperlink" Target="http://www.nena.org/?page=eidd" TargetMode="External"/><Relationship Id="rId313" Type="http://schemas.openxmlformats.org/officeDocument/2006/relationships/hyperlink" Target="http://www.nena.org/?page=eidd" TargetMode="External"/><Relationship Id="rId495" Type="http://schemas.openxmlformats.org/officeDocument/2006/relationships/hyperlink" Target="http://www.nena.org/?page=eidd" TargetMode="External"/><Relationship Id="rId716" Type="http://schemas.openxmlformats.org/officeDocument/2006/relationships/hyperlink" Target="http://www.nena.org/?page=eidd" TargetMode="External"/><Relationship Id="rId758" Type="http://schemas.openxmlformats.org/officeDocument/2006/relationships/hyperlink" Target="http://www.nena.org/?page=eidd" TargetMode="External"/><Relationship Id="rId10" Type="http://schemas.openxmlformats.org/officeDocument/2006/relationships/hyperlink" Target="http://www.nena.org/" TargetMode="External"/><Relationship Id="rId52" Type="http://schemas.openxmlformats.org/officeDocument/2006/relationships/hyperlink" Target="http://www.nena.org/?page=eidd" TargetMode="External"/><Relationship Id="rId94" Type="http://schemas.openxmlformats.org/officeDocument/2006/relationships/hyperlink" Target="http://www.nena.org/?page=eidd" TargetMode="External"/><Relationship Id="rId148" Type="http://schemas.openxmlformats.org/officeDocument/2006/relationships/hyperlink" Target="http://www.nena.org/?page=eidd" TargetMode="External"/><Relationship Id="rId355" Type="http://schemas.openxmlformats.org/officeDocument/2006/relationships/hyperlink" Target="http://www.nena.org/?page=eidd" TargetMode="External"/><Relationship Id="rId397" Type="http://schemas.openxmlformats.org/officeDocument/2006/relationships/hyperlink" Target="http://www.nena.org/?page=eidd" TargetMode="External"/><Relationship Id="rId520" Type="http://schemas.openxmlformats.org/officeDocument/2006/relationships/hyperlink" Target="http://www.nena.org/?page=eidd" TargetMode="External"/><Relationship Id="rId562" Type="http://schemas.openxmlformats.org/officeDocument/2006/relationships/hyperlink" Target="http://www.nena.org/?page=eidd" TargetMode="External"/><Relationship Id="rId618" Type="http://schemas.openxmlformats.org/officeDocument/2006/relationships/hyperlink" Target="http://www.nena.org/?page=eidd" TargetMode="External"/><Relationship Id="rId215" Type="http://schemas.openxmlformats.org/officeDocument/2006/relationships/hyperlink" Target="http://www.nena.org/?page=eidd" TargetMode="External"/><Relationship Id="rId257" Type="http://schemas.openxmlformats.org/officeDocument/2006/relationships/hyperlink" Target="http://www.nena.org/?page=eidd" TargetMode="External"/><Relationship Id="rId422" Type="http://schemas.openxmlformats.org/officeDocument/2006/relationships/hyperlink" Target="http://www.nena.org/?page=eidd" TargetMode="External"/><Relationship Id="rId464" Type="http://schemas.openxmlformats.org/officeDocument/2006/relationships/hyperlink" Target="http://www.nena.org/?page=eidd" TargetMode="External"/><Relationship Id="rId299" Type="http://schemas.openxmlformats.org/officeDocument/2006/relationships/hyperlink" Target="http://www.nena.org/?page=eidd" TargetMode="External"/><Relationship Id="rId727" Type="http://schemas.openxmlformats.org/officeDocument/2006/relationships/hyperlink" Target="http://www.nena.org/?page=eidd" TargetMode="External"/><Relationship Id="rId63" Type="http://schemas.openxmlformats.org/officeDocument/2006/relationships/hyperlink" Target="http://www.nena.org/?page=eidd" TargetMode="External"/><Relationship Id="rId159" Type="http://schemas.openxmlformats.org/officeDocument/2006/relationships/hyperlink" Target="http://www.nena.org/?page=eidd" TargetMode="External"/><Relationship Id="rId366" Type="http://schemas.openxmlformats.org/officeDocument/2006/relationships/hyperlink" Target="http://www.nena.org/?page=eidd" TargetMode="External"/><Relationship Id="rId573" Type="http://schemas.openxmlformats.org/officeDocument/2006/relationships/hyperlink" Target="http://www.nena.org/?page=eidd" TargetMode="External"/><Relationship Id="rId780" Type="http://schemas.openxmlformats.org/officeDocument/2006/relationships/theme" Target="theme/theme1.xml"/><Relationship Id="rId226" Type="http://schemas.openxmlformats.org/officeDocument/2006/relationships/hyperlink" Target="http://www.nena.org/?page=eidd" TargetMode="External"/><Relationship Id="rId433" Type="http://schemas.openxmlformats.org/officeDocument/2006/relationships/hyperlink" Target="http://www.nena.org/?page=eidd" TargetMode="External"/><Relationship Id="rId640" Type="http://schemas.openxmlformats.org/officeDocument/2006/relationships/hyperlink" Target="http://www.nena.org/?page=eidd" TargetMode="External"/><Relationship Id="rId738" Type="http://schemas.openxmlformats.org/officeDocument/2006/relationships/hyperlink" Target="http://www.nena.org/?page=eidd" TargetMode="External"/><Relationship Id="rId74" Type="http://schemas.openxmlformats.org/officeDocument/2006/relationships/hyperlink" Target="http://www.nena.org/?page=eidd" TargetMode="External"/><Relationship Id="rId377" Type="http://schemas.openxmlformats.org/officeDocument/2006/relationships/hyperlink" Target="http://www.nena.org/?page=eidd" TargetMode="External"/><Relationship Id="rId500" Type="http://schemas.openxmlformats.org/officeDocument/2006/relationships/hyperlink" Target="http://www.nena.org/?page=eidd" TargetMode="External"/><Relationship Id="rId584" Type="http://schemas.openxmlformats.org/officeDocument/2006/relationships/hyperlink" Target="http://www.nena.org/?page=eidd" TargetMode="External"/><Relationship Id="rId5" Type="http://schemas.openxmlformats.org/officeDocument/2006/relationships/webSettings" Target="webSettings.xml"/><Relationship Id="rId237" Type="http://schemas.openxmlformats.org/officeDocument/2006/relationships/hyperlink" Target="http://www.nena.org/?page=eidd" TargetMode="External"/><Relationship Id="rId444" Type="http://schemas.openxmlformats.org/officeDocument/2006/relationships/hyperlink" Target="http://www.nena.org/?page=eidd" TargetMode="External"/><Relationship Id="rId651" Type="http://schemas.openxmlformats.org/officeDocument/2006/relationships/hyperlink" Target="http://www.nena.org/?page=eidd" TargetMode="External"/><Relationship Id="rId749" Type="http://schemas.openxmlformats.org/officeDocument/2006/relationships/hyperlink" Target="http://www.nena.org/?page=eidd" TargetMode="External"/><Relationship Id="rId290" Type="http://schemas.openxmlformats.org/officeDocument/2006/relationships/hyperlink" Target="http://www.nena.org/?page=eidd" TargetMode="External"/><Relationship Id="rId304" Type="http://schemas.openxmlformats.org/officeDocument/2006/relationships/hyperlink" Target="http://www.nena.org/?page=eidd" TargetMode="External"/><Relationship Id="rId388" Type="http://schemas.openxmlformats.org/officeDocument/2006/relationships/hyperlink" Target="http://www.nena.org/?page=eidd" TargetMode="External"/><Relationship Id="rId511" Type="http://schemas.openxmlformats.org/officeDocument/2006/relationships/hyperlink" Target="http://www.nena.org/?page=eidd" TargetMode="External"/><Relationship Id="rId609" Type="http://schemas.openxmlformats.org/officeDocument/2006/relationships/hyperlink" Target="http://www.nena.org/?page=eidd" TargetMode="External"/><Relationship Id="rId85" Type="http://schemas.openxmlformats.org/officeDocument/2006/relationships/hyperlink" Target="http://www.nena.org/?page=eidd" TargetMode="External"/><Relationship Id="rId150" Type="http://schemas.openxmlformats.org/officeDocument/2006/relationships/hyperlink" Target="http://www.nena.org/?page=eidd" TargetMode="External"/><Relationship Id="rId595" Type="http://schemas.openxmlformats.org/officeDocument/2006/relationships/hyperlink" Target="http://www.nena.org/?page=eidd" TargetMode="External"/><Relationship Id="rId248" Type="http://schemas.openxmlformats.org/officeDocument/2006/relationships/hyperlink" Target="http://www.nena.org/?page=eidd" TargetMode="External"/><Relationship Id="rId455" Type="http://schemas.openxmlformats.org/officeDocument/2006/relationships/hyperlink" Target="http://www.nena.org/?page=eidd" TargetMode="External"/><Relationship Id="rId662" Type="http://schemas.openxmlformats.org/officeDocument/2006/relationships/hyperlink" Target="http://www.nena.org/?page=eidd" TargetMode="External"/><Relationship Id="rId12" Type="http://schemas.openxmlformats.org/officeDocument/2006/relationships/hyperlink" Target="http://www.nena.org/ipr" TargetMode="External"/><Relationship Id="rId108" Type="http://schemas.openxmlformats.org/officeDocument/2006/relationships/hyperlink" Target="http://www.nena.org/?page=eidd" TargetMode="External"/><Relationship Id="rId315" Type="http://schemas.openxmlformats.org/officeDocument/2006/relationships/hyperlink" Target="http://www.nena.org/?page=eidd" TargetMode="External"/><Relationship Id="rId522" Type="http://schemas.openxmlformats.org/officeDocument/2006/relationships/hyperlink" Target="http://www.nena.org/?page=eidd" TargetMode="External"/><Relationship Id="rId96" Type="http://schemas.openxmlformats.org/officeDocument/2006/relationships/hyperlink" Target="http://www.nena.org/?page=eidd" TargetMode="External"/><Relationship Id="rId161" Type="http://schemas.openxmlformats.org/officeDocument/2006/relationships/hyperlink" Target="http://www.nena.org/?page=eidd" TargetMode="External"/><Relationship Id="rId399" Type="http://schemas.openxmlformats.org/officeDocument/2006/relationships/hyperlink" Target="http://www.nena.org/?page=eidd" TargetMode="External"/><Relationship Id="rId259" Type="http://schemas.openxmlformats.org/officeDocument/2006/relationships/hyperlink" Target="http://www.nena.org/?page=eidd" TargetMode="External"/><Relationship Id="rId466" Type="http://schemas.openxmlformats.org/officeDocument/2006/relationships/hyperlink" Target="http://www.nena.org/?page=eidd" TargetMode="External"/><Relationship Id="rId673" Type="http://schemas.openxmlformats.org/officeDocument/2006/relationships/hyperlink" Target="http://www.nena.org/?page=eidd" TargetMode="External"/><Relationship Id="rId23" Type="http://schemas.openxmlformats.org/officeDocument/2006/relationships/header" Target="header6.xml"/><Relationship Id="rId119" Type="http://schemas.openxmlformats.org/officeDocument/2006/relationships/hyperlink" Target="http://www.nena.org/?page=eidd" TargetMode="External"/><Relationship Id="rId326" Type="http://schemas.openxmlformats.org/officeDocument/2006/relationships/hyperlink" Target="http://www.nena.org/?page=eidd" TargetMode="External"/><Relationship Id="rId533" Type="http://schemas.openxmlformats.org/officeDocument/2006/relationships/hyperlink" Target="http://www.nena.org/?page=eidd" TargetMode="External"/><Relationship Id="rId740" Type="http://schemas.openxmlformats.org/officeDocument/2006/relationships/hyperlink" Target="http://www.nena.org/?page=eidd" TargetMode="External"/><Relationship Id="rId172" Type="http://schemas.openxmlformats.org/officeDocument/2006/relationships/hyperlink" Target="http://www.nena.org/?page=eidd" TargetMode="External"/><Relationship Id="rId477" Type="http://schemas.openxmlformats.org/officeDocument/2006/relationships/hyperlink" Target="http://www.nena.org/?page=eidd" TargetMode="External"/><Relationship Id="rId600" Type="http://schemas.openxmlformats.org/officeDocument/2006/relationships/hyperlink" Target="http://www.nena.org/?page=eidd" TargetMode="External"/><Relationship Id="rId684" Type="http://schemas.openxmlformats.org/officeDocument/2006/relationships/hyperlink" Target="http://www.nena.org/?page=eidd" TargetMode="External"/><Relationship Id="rId337" Type="http://schemas.openxmlformats.org/officeDocument/2006/relationships/hyperlink" Target="http://www.nena.org/?page=eidd" TargetMode="External"/><Relationship Id="rId34" Type="http://schemas.openxmlformats.org/officeDocument/2006/relationships/hyperlink" Target="http://www.nena.org/?page=eidd" TargetMode="External"/><Relationship Id="rId544" Type="http://schemas.openxmlformats.org/officeDocument/2006/relationships/hyperlink" Target="http://www.nena.org/?page=eidd" TargetMode="External"/><Relationship Id="rId751" Type="http://schemas.openxmlformats.org/officeDocument/2006/relationships/hyperlink" Target="http://www.nena.org/?page=eidd" TargetMode="External"/><Relationship Id="rId183" Type="http://schemas.openxmlformats.org/officeDocument/2006/relationships/hyperlink" Target="http://www.nena.org/?page=eidd" TargetMode="External"/><Relationship Id="rId390" Type="http://schemas.openxmlformats.org/officeDocument/2006/relationships/hyperlink" Target="http://www.nena.org/?page=eidd" TargetMode="External"/><Relationship Id="rId404" Type="http://schemas.openxmlformats.org/officeDocument/2006/relationships/hyperlink" Target="http://www.nena.org/?page=eidd" TargetMode="External"/><Relationship Id="rId611" Type="http://schemas.openxmlformats.org/officeDocument/2006/relationships/hyperlink" Target="http://www.nena.org/?page=eidd" TargetMode="External"/><Relationship Id="rId250" Type="http://schemas.openxmlformats.org/officeDocument/2006/relationships/hyperlink" Target="http://www.nena.org/?page=eidd" TargetMode="External"/><Relationship Id="rId488" Type="http://schemas.openxmlformats.org/officeDocument/2006/relationships/hyperlink" Target="http://www.nena.org/?page=eidd" TargetMode="External"/><Relationship Id="rId695" Type="http://schemas.openxmlformats.org/officeDocument/2006/relationships/hyperlink" Target="http://www.nena.org/?page=eidd" TargetMode="External"/><Relationship Id="rId709" Type="http://schemas.openxmlformats.org/officeDocument/2006/relationships/hyperlink" Target="http://www.nena.org/?page=eidd" TargetMode="External"/><Relationship Id="rId45" Type="http://schemas.openxmlformats.org/officeDocument/2006/relationships/hyperlink" Target="http://www.nena.org/?page=eidd" TargetMode="External"/><Relationship Id="rId110" Type="http://schemas.openxmlformats.org/officeDocument/2006/relationships/hyperlink" Target="http://www.nena.org/?page=eidd" TargetMode="External"/><Relationship Id="rId348" Type="http://schemas.openxmlformats.org/officeDocument/2006/relationships/hyperlink" Target="http://www.nena.org/?page=eidd" TargetMode="External"/><Relationship Id="rId555" Type="http://schemas.openxmlformats.org/officeDocument/2006/relationships/hyperlink" Target="http://www.nena.org/?page=eidd" TargetMode="External"/><Relationship Id="rId762" Type="http://schemas.openxmlformats.org/officeDocument/2006/relationships/hyperlink" Target="http://www.nena.org/?page=eidd" TargetMode="External"/><Relationship Id="rId194" Type="http://schemas.openxmlformats.org/officeDocument/2006/relationships/hyperlink" Target="http://www.nena.org/?page=eidd" TargetMode="External"/><Relationship Id="rId208" Type="http://schemas.openxmlformats.org/officeDocument/2006/relationships/hyperlink" Target="http://www.nena.org/?page=eidd" TargetMode="External"/><Relationship Id="rId415" Type="http://schemas.openxmlformats.org/officeDocument/2006/relationships/hyperlink" Target="http://www.nena.org/?page=eidd" TargetMode="External"/><Relationship Id="rId622" Type="http://schemas.openxmlformats.org/officeDocument/2006/relationships/hyperlink" Target="http://www.nena.org/?page=eidd" TargetMode="External"/><Relationship Id="rId261" Type="http://schemas.openxmlformats.org/officeDocument/2006/relationships/hyperlink" Target="http://www.nena.org/?page=eidd" TargetMode="External"/><Relationship Id="rId499" Type="http://schemas.openxmlformats.org/officeDocument/2006/relationships/hyperlink" Target="http://www.nena.org/?page=eidd" TargetMode="External"/><Relationship Id="rId56" Type="http://schemas.openxmlformats.org/officeDocument/2006/relationships/hyperlink" Target="http://www.nena.org/?page=eidd" TargetMode="External"/><Relationship Id="rId359" Type="http://schemas.openxmlformats.org/officeDocument/2006/relationships/hyperlink" Target="http://www.nena.org/?page=eidd" TargetMode="External"/><Relationship Id="rId566" Type="http://schemas.openxmlformats.org/officeDocument/2006/relationships/hyperlink" Target="http://www.nena.org/?page=eidd" TargetMode="External"/><Relationship Id="rId773" Type="http://schemas.openxmlformats.org/officeDocument/2006/relationships/hyperlink" Target="https://www.nena.org/page/i3_Stage3" TargetMode="External"/><Relationship Id="rId121" Type="http://schemas.openxmlformats.org/officeDocument/2006/relationships/hyperlink" Target="http://www.nena.org/?page=eidd" TargetMode="External"/><Relationship Id="rId219" Type="http://schemas.openxmlformats.org/officeDocument/2006/relationships/hyperlink" Target="http://www.nena.org/?page=eidd" TargetMode="External"/><Relationship Id="rId426" Type="http://schemas.openxmlformats.org/officeDocument/2006/relationships/hyperlink" Target="http://www.nena.org/?page=eidd" TargetMode="External"/><Relationship Id="rId633" Type="http://schemas.openxmlformats.org/officeDocument/2006/relationships/hyperlink" Target="http://www.nena.org/?page=eidd" TargetMode="External"/><Relationship Id="rId67" Type="http://schemas.openxmlformats.org/officeDocument/2006/relationships/hyperlink" Target="http://www.nena.org/?page=eidd" TargetMode="External"/><Relationship Id="rId272" Type="http://schemas.openxmlformats.org/officeDocument/2006/relationships/hyperlink" Target="http://www.nena.org/?page=eidd" TargetMode="External"/><Relationship Id="rId577" Type="http://schemas.openxmlformats.org/officeDocument/2006/relationships/hyperlink" Target="http://www.nena.org/?page=eidd" TargetMode="External"/><Relationship Id="rId700" Type="http://schemas.openxmlformats.org/officeDocument/2006/relationships/hyperlink" Target="http://www.nena.org/?page=eidd" TargetMode="External"/><Relationship Id="rId132" Type="http://schemas.openxmlformats.org/officeDocument/2006/relationships/hyperlink" Target="http://www.nena.org/?page=eidd" TargetMode="External"/><Relationship Id="rId437" Type="http://schemas.openxmlformats.org/officeDocument/2006/relationships/hyperlink" Target="http://www.nena.org/?page=eidd" TargetMode="External"/><Relationship Id="rId644" Type="http://schemas.openxmlformats.org/officeDocument/2006/relationships/hyperlink" Target="http://www.nena.org/?page=eidd" TargetMode="External"/><Relationship Id="rId283" Type="http://schemas.openxmlformats.org/officeDocument/2006/relationships/hyperlink" Target="http://www.nena.org/?page=eidd" TargetMode="External"/><Relationship Id="rId490" Type="http://schemas.openxmlformats.org/officeDocument/2006/relationships/hyperlink" Target="http://www.nena.org/?page=eidd" TargetMode="External"/><Relationship Id="rId504" Type="http://schemas.openxmlformats.org/officeDocument/2006/relationships/hyperlink" Target="http://www.nena.org/?page=eidd" TargetMode="External"/><Relationship Id="rId711" Type="http://schemas.openxmlformats.org/officeDocument/2006/relationships/hyperlink" Target="http://www.nena.org/?page=eidd" TargetMode="External"/><Relationship Id="rId78" Type="http://schemas.openxmlformats.org/officeDocument/2006/relationships/hyperlink" Target="http://www.nena.org/?page=eidd" TargetMode="External"/><Relationship Id="rId143" Type="http://schemas.openxmlformats.org/officeDocument/2006/relationships/hyperlink" Target="http://www.nena.org/?page=eidd" TargetMode="External"/><Relationship Id="rId350" Type="http://schemas.openxmlformats.org/officeDocument/2006/relationships/hyperlink" Target="http://www.nena.org/?page=eidd" TargetMode="External"/><Relationship Id="rId588" Type="http://schemas.openxmlformats.org/officeDocument/2006/relationships/hyperlink" Target="http://www.nena.org/?page=eidd" TargetMode="External"/><Relationship Id="rId9" Type="http://schemas.openxmlformats.org/officeDocument/2006/relationships/hyperlink" Target="mailto:commleadership@nena.org" TargetMode="External"/><Relationship Id="rId210" Type="http://schemas.openxmlformats.org/officeDocument/2006/relationships/hyperlink" Target="http://www.nena.org/?page=eidd" TargetMode="External"/><Relationship Id="rId448" Type="http://schemas.openxmlformats.org/officeDocument/2006/relationships/hyperlink" Target="http://www.nena.org/?page=eidd" TargetMode="External"/><Relationship Id="rId655" Type="http://schemas.openxmlformats.org/officeDocument/2006/relationships/hyperlink" Target="http://www.nena.org/?page=eidd" TargetMode="External"/><Relationship Id="rId294" Type="http://schemas.openxmlformats.org/officeDocument/2006/relationships/hyperlink" Target="http://www.nena.org/?page=eidd" TargetMode="External"/><Relationship Id="rId308" Type="http://schemas.openxmlformats.org/officeDocument/2006/relationships/hyperlink" Target="http://www.nena.org/?page=eidd" TargetMode="External"/><Relationship Id="rId515" Type="http://schemas.openxmlformats.org/officeDocument/2006/relationships/hyperlink" Target="http://www.nena.org/?page=eidd" TargetMode="External"/><Relationship Id="rId722" Type="http://schemas.openxmlformats.org/officeDocument/2006/relationships/hyperlink" Target="http://www.nena.org/?page=eidd" TargetMode="External"/><Relationship Id="rId89" Type="http://schemas.openxmlformats.org/officeDocument/2006/relationships/hyperlink" Target="http://www.nena.org/?page=eidd" TargetMode="External"/><Relationship Id="rId154" Type="http://schemas.openxmlformats.org/officeDocument/2006/relationships/hyperlink" Target="http://www.nena.org/?page=eidd" TargetMode="External"/><Relationship Id="rId361" Type="http://schemas.openxmlformats.org/officeDocument/2006/relationships/hyperlink" Target="http://www.nena.org/?page=eidd" TargetMode="External"/><Relationship Id="rId599" Type="http://schemas.openxmlformats.org/officeDocument/2006/relationships/hyperlink" Target="http://www.nena.org/?page=eidd" TargetMode="External"/><Relationship Id="rId459" Type="http://schemas.openxmlformats.org/officeDocument/2006/relationships/hyperlink" Target="http://www.nena.org/?page=eidd" TargetMode="External"/><Relationship Id="rId666" Type="http://schemas.openxmlformats.org/officeDocument/2006/relationships/hyperlink" Target="http://www.nena.org/?page=eidd" TargetMode="External"/><Relationship Id="rId16" Type="http://schemas.openxmlformats.org/officeDocument/2006/relationships/header" Target="header2.xml"/><Relationship Id="rId221" Type="http://schemas.openxmlformats.org/officeDocument/2006/relationships/hyperlink" Target="http://www.nena.org/?page=eidd" TargetMode="External"/><Relationship Id="rId319" Type="http://schemas.openxmlformats.org/officeDocument/2006/relationships/hyperlink" Target="http://www.nena.org/?page=eidd" TargetMode="External"/><Relationship Id="rId526" Type="http://schemas.openxmlformats.org/officeDocument/2006/relationships/hyperlink" Target="http://www.nena.org/?page=eidd" TargetMode="External"/><Relationship Id="rId733" Type="http://schemas.openxmlformats.org/officeDocument/2006/relationships/hyperlink" Target="http://www.nena.org/?page=eidd" TargetMode="External"/><Relationship Id="rId165" Type="http://schemas.openxmlformats.org/officeDocument/2006/relationships/hyperlink" Target="http://www.nena.org/?page=eidd" TargetMode="External"/><Relationship Id="rId372" Type="http://schemas.openxmlformats.org/officeDocument/2006/relationships/hyperlink" Target="http://www.nena.org/?page=eidd" TargetMode="External"/><Relationship Id="rId677" Type="http://schemas.openxmlformats.org/officeDocument/2006/relationships/hyperlink" Target="http://www.nena.org/?page=eidd" TargetMode="External"/><Relationship Id="rId232" Type="http://schemas.openxmlformats.org/officeDocument/2006/relationships/hyperlink" Target="http://www.nena.org/?page=eidd" TargetMode="External"/><Relationship Id="rId27" Type="http://schemas.openxmlformats.org/officeDocument/2006/relationships/header" Target="header7.xml"/><Relationship Id="rId537" Type="http://schemas.openxmlformats.org/officeDocument/2006/relationships/hyperlink" Target="http://www.nena.org/?page=eidd" TargetMode="External"/><Relationship Id="rId744" Type="http://schemas.openxmlformats.org/officeDocument/2006/relationships/hyperlink" Target="http://www.nena.org/?page=eidd" TargetMode="External"/><Relationship Id="rId80" Type="http://schemas.openxmlformats.org/officeDocument/2006/relationships/hyperlink" Target="http://www.nena.org/?page=eidd" TargetMode="External"/><Relationship Id="rId176" Type="http://schemas.openxmlformats.org/officeDocument/2006/relationships/hyperlink" Target="http://www.nena.org/?page=eidd" TargetMode="External"/><Relationship Id="rId383" Type="http://schemas.openxmlformats.org/officeDocument/2006/relationships/hyperlink" Target="http://www.nena.org/?page=eidd" TargetMode="External"/><Relationship Id="rId590" Type="http://schemas.openxmlformats.org/officeDocument/2006/relationships/hyperlink" Target="http://www.nena.org/?page=eidd" TargetMode="External"/><Relationship Id="rId604" Type="http://schemas.openxmlformats.org/officeDocument/2006/relationships/hyperlink" Target="http://www.nena.org/?page=eidd" TargetMode="External"/><Relationship Id="rId243" Type="http://schemas.openxmlformats.org/officeDocument/2006/relationships/hyperlink" Target="http://www.nena.org/?page=eidd" TargetMode="External"/><Relationship Id="rId450" Type="http://schemas.openxmlformats.org/officeDocument/2006/relationships/hyperlink" Target="http://www.nena.org/?page=eidd" TargetMode="External"/><Relationship Id="rId688" Type="http://schemas.openxmlformats.org/officeDocument/2006/relationships/hyperlink" Target="http://www.nena.org/?page=eidd" TargetMode="External"/><Relationship Id="rId38" Type="http://schemas.openxmlformats.org/officeDocument/2006/relationships/hyperlink" Target="http://www.nena.org/?page=eidd" TargetMode="External"/><Relationship Id="rId103" Type="http://schemas.openxmlformats.org/officeDocument/2006/relationships/hyperlink" Target="http://www.nena.org/?page=eidd" TargetMode="External"/><Relationship Id="rId310" Type="http://schemas.openxmlformats.org/officeDocument/2006/relationships/hyperlink" Target="http://www.nena.org/?page=eidd" TargetMode="External"/><Relationship Id="rId548" Type="http://schemas.openxmlformats.org/officeDocument/2006/relationships/hyperlink" Target="http://www.nena.org/?page=eidd" TargetMode="External"/><Relationship Id="rId755" Type="http://schemas.openxmlformats.org/officeDocument/2006/relationships/hyperlink" Target="http://www.nena.org/?page=eidd" TargetMode="External"/><Relationship Id="rId91" Type="http://schemas.openxmlformats.org/officeDocument/2006/relationships/hyperlink" Target="http://www.nena.org/?page=eidd" TargetMode="External"/><Relationship Id="rId187" Type="http://schemas.openxmlformats.org/officeDocument/2006/relationships/hyperlink" Target="http://www.nena.org/?page=eidd" TargetMode="External"/><Relationship Id="rId394" Type="http://schemas.openxmlformats.org/officeDocument/2006/relationships/hyperlink" Target="http://www.nena.org/?page=eidd" TargetMode="External"/><Relationship Id="rId408" Type="http://schemas.openxmlformats.org/officeDocument/2006/relationships/hyperlink" Target="http://www.nena.org/?page=eidd" TargetMode="External"/><Relationship Id="rId615" Type="http://schemas.openxmlformats.org/officeDocument/2006/relationships/hyperlink" Target="http://www.nena.org/?page=eidd" TargetMode="External"/><Relationship Id="rId254" Type="http://schemas.openxmlformats.org/officeDocument/2006/relationships/hyperlink" Target="http://www.nena.org/?page=eidd" TargetMode="External"/><Relationship Id="rId699" Type="http://schemas.openxmlformats.org/officeDocument/2006/relationships/hyperlink" Target="http://www.nena.org/?page=eidd" TargetMode="External"/><Relationship Id="rId49" Type="http://schemas.openxmlformats.org/officeDocument/2006/relationships/hyperlink" Target="http://www.nena.org/?page=eidd" TargetMode="External"/><Relationship Id="rId114" Type="http://schemas.openxmlformats.org/officeDocument/2006/relationships/hyperlink" Target="http://www.nena.org/?page=eidd" TargetMode="External"/><Relationship Id="rId461" Type="http://schemas.openxmlformats.org/officeDocument/2006/relationships/hyperlink" Target="http://www.nena.org/?page=eidd" TargetMode="External"/><Relationship Id="rId559" Type="http://schemas.openxmlformats.org/officeDocument/2006/relationships/hyperlink" Target="http://www.nena.org/?page=eidd" TargetMode="External"/><Relationship Id="rId766" Type="http://schemas.openxmlformats.org/officeDocument/2006/relationships/hyperlink" Target="http://www.nena.org/?page=eidd" TargetMode="External"/><Relationship Id="rId198" Type="http://schemas.openxmlformats.org/officeDocument/2006/relationships/hyperlink" Target="http://www.nena.org/?page=eidd" TargetMode="External"/><Relationship Id="rId321" Type="http://schemas.openxmlformats.org/officeDocument/2006/relationships/hyperlink" Target="http://www.nena.org/?page=eidd" TargetMode="External"/><Relationship Id="rId419" Type="http://schemas.openxmlformats.org/officeDocument/2006/relationships/hyperlink" Target="http://www.nena.org/?page=eidd" TargetMode="External"/><Relationship Id="rId626" Type="http://schemas.openxmlformats.org/officeDocument/2006/relationships/hyperlink" Target="http://www.nena.org/?page=eidd" TargetMode="External"/><Relationship Id="rId265" Type="http://schemas.openxmlformats.org/officeDocument/2006/relationships/hyperlink" Target="http://www.nena.org/?page=eidd" TargetMode="External"/><Relationship Id="rId472" Type="http://schemas.openxmlformats.org/officeDocument/2006/relationships/hyperlink" Target="http://www.nena.org/?page=eidd" TargetMode="External"/><Relationship Id="rId125" Type="http://schemas.openxmlformats.org/officeDocument/2006/relationships/hyperlink" Target="http://www.nena.org/?page=eidd" TargetMode="External"/><Relationship Id="rId332" Type="http://schemas.openxmlformats.org/officeDocument/2006/relationships/hyperlink" Target="http://www.nena.org/?page=eidd" TargetMode="External"/><Relationship Id="rId777" Type="http://schemas.openxmlformats.org/officeDocument/2006/relationships/footer" Target="footer4.xml"/><Relationship Id="rId637" Type="http://schemas.openxmlformats.org/officeDocument/2006/relationships/hyperlink" Target="http://www.nena.org/?page=eidd" TargetMode="External"/><Relationship Id="rId276" Type="http://schemas.openxmlformats.org/officeDocument/2006/relationships/hyperlink" Target="http://www.nena.org/?page=eidd" TargetMode="External"/><Relationship Id="rId483" Type="http://schemas.openxmlformats.org/officeDocument/2006/relationships/hyperlink" Target="http://www.nena.org/?page=eidd" TargetMode="External"/><Relationship Id="rId690" Type="http://schemas.openxmlformats.org/officeDocument/2006/relationships/hyperlink" Target="http://www.nena.org/?page=eidd" TargetMode="External"/><Relationship Id="rId704" Type="http://schemas.openxmlformats.org/officeDocument/2006/relationships/hyperlink" Target="http://www.nena.org/?page=eidd" TargetMode="External"/><Relationship Id="rId40" Type="http://schemas.openxmlformats.org/officeDocument/2006/relationships/hyperlink" Target="http://www.nena.org/?page=eidd" TargetMode="External"/><Relationship Id="rId136" Type="http://schemas.openxmlformats.org/officeDocument/2006/relationships/hyperlink" Target="http://www.nena.org/?page=eidd" TargetMode="External"/><Relationship Id="rId343" Type="http://schemas.openxmlformats.org/officeDocument/2006/relationships/hyperlink" Target="http://www.nena.org/?page=eidd" TargetMode="External"/><Relationship Id="rId550" Type="http://schemas.openxmlformats.org/officeDocument/2006/relationships/hyperlink" Target="http://www.nena.org/?page=eidd" TargetMode="External"/><Relationship Id="rId203" Type="http://schemas.openxmlformats.org/officeDocument/2006/relationships/hyperlink" Target="http://www.nena.org/?page=eidd" TargetMode="External"/><Relationship Id="rId648" Type="http://schemas.openxmlformats.org/officeDocument/2006/relationships/hyperlink" Target="http://www.nena.org/?page=eidd" TargetMode="External"/><Relationship Id="rId287" Type="http://schemas.openxmlformats.org/officeDocument/2006/relationships/hyperlink" Target="http://www.nena.org/?page=eidd" TargetMode="External"/><Relationship Id="rId410" Type="http://schemas.openxmlformats.org/officeDocument/2006/relationships/hyperlink" Target="http://www.nena.org/?page=eidd" TargetMode="External"/><Relationship Id="rId494" Type="http://schemas.openxmlformats.org/officeDocument/2006/relationships/hyperlink" Target="http://www.nena.org/?page=eidd" TargetMode="External"/><Relationship Id="rId508" Type="http://schemas.openxmlformats.org/officeDocument/2006/relationships/hyperlink" Target="http://www.nena.org/?page=eidd" TargetMode="External"/><Relationship Id="rId715" Type="http://schemas.openxmlformats.org/officeDocument/2006/relationships/hyperlink" Target="http://www.nena.org/?page=eidd" TargetMode="External"/><Relationship Id="rId147" Type="http://schemas.openxmlformats.org/officeDocument/2006/relationships/hyperlink" Target="http://www.nena.org/?page=eidd" TargetMode="External"/><Relationship Id="rId354" Type="http://schemas.openxmlformats.org/officeDocument/2006/relationships/hyperlink" Target="http://www.nena.org/?page=eidd" TargetMode="External"/><Relationship Id="rId51" Type="http://schemas.openxmlformats.org/officeDocument/2006/relationships/hyperlink" Target="http://www.nena.org/?page=eidd" TargetMode="External"/><Relationship Id="rId561" Type="http://schemas.openxmlformats.org/officeDocument/2006/relationships/hyperlink" Target="http://www.nena.org/?page=eidd" TargetMode="External"/><Relationship Id="rId659" Type="http://schemas.openxmlformats.org/officeDocument/2006/relationships/hyperlink" Target="http://www.nena.org/?page=eidd" TargetMode="External"/><Relationship Id="rId214" Type="http://schemas.openxmlformats.org/officeDocument/2006/relationships/hyperlink" Target="http://www.nena.org/?page=eidd" TargetMode="External"/><Relationship Id="rId298" Type="http://schemas.openxmlformats.org/officeDocument/2006/relationships/hyperlink" Target="http://www.nena.org/?page=eidd" TargetMode="External"/><Relationship Id="rId421" Type="http://schemas.openxmlformats.org/officeDocument/2006/relationships/hyperlink" Target="http://www.nena.org/?page=eidd" TargetMode="External"/><Relationship Id="rId519" Type="http://schemas.openxmlformats.org/officeDocument/2006/relationships/hyperlink" Target="http://www.nena.org/?page=eidd" TargetMode="External"/><Relationship Id="rId158" Type="http://schemas.openxmlformats.org/officeDocument/2006/relationships/hyperlink" Target="http://www.nena.org/?page=eidd" TargetMode="External"/><Relationship Id="rId726" Type="http://schemas.openxmlformats.org/officeDocument/2006/relationships/hyperlink" Target="http://www.nena.org/?page=eidd" TargetMode="External"/><Relationship Id="rId62" Type="http://schemas.openxmlformats.org/officeDocument/2006/relationships/hyperlink" Target="http://www.nena.org/?page=eidd" TargetMode="External"/><Relationship Id="rId365" Type="http://schemas.openxmlformats.org/officeDocument/2006/relationships/hyperlink" Target="http://www.nena.org/?page=eidd" TargetMode="External"/><Relationship Id="rId572" Type="http://schemas.openxmlformats.org/officeDocument/2006/relationships/hyperlink" Target="http://www.nena.org/?page=eidd" TargetMode="External"/><Relationship Id="rId225" Type="http://schemas.openxmlformats.org/officeDocument/2006/relationships/hyperlink" Target="http://www.nena.org/?page=eidd" TargetMode="External"/><Relationship Id="rId432" Type="http://schemas.openxmlformats.org/officeDocument/2006/relationships/hyperlink" Target="http://www.nena.org/?page=eidd" TargetMode="External"/><Relationship Id="rId737" Type="http://schemas.openxmlformats.org/officeDocument/2006/relationships/hyperlink" Target="http://www.nena.org/?page=eidd" TargetMode="External"/><Relationship Id="rId73" Type="http://schemas.openxmlformats.org/officeDocument/2006/relationships/hyperlink" Target="http://www.nena.org/?page=eidd" TargetMode="External"/><Relationship Id="rId169" Type="http://schemas.openxmlformats.org/officeDocument/2006/relationships/hyperlink" Target="http://www.nena.org/?page=eidd" TargetMode="External"/><Relationship Id="rId376" Type="http://schemas.openxmlformats.org/officeDocument/2006/relationships/hyperlink" Target="http://www.nena.org/?page=eidd" TargetMode="External"/><Relationship Id="rId583" Type="http://schemas.openxmlformats.org/officeDocument/2006/relationships/hyperlink" Target="http://www.nena.org/?page=eidd" TargetMode="External"/><Relationship Id="rId4" Type="http://schemas.openxmlformats.org/officeDocument/2006/relationships/settings" Target="settings.xml"/><Relationship Id="rId236" Type="http://schemas.openxmlformats.org/officeDocument/2006/relationships/hyperlink" Target="http://www.nena.org/?page=eidd" TargetMode="External"/><Relationship Id="rId443" Type="http://schemas.openxmlformats.org/officeDocument/2006/relationships/hyperlink" Target="http://www.nena.org/?page=eidd" TargetMode="External"/><Relationship Id="rId650" Type="http://schemas.openxmlformats.org/officeDocument/2006/relationships/hyperlink" Target="http://www.nena.org/?page=eidd" TargetMode="External"/><Relationship Id="rId303" Type="http://schemas.openxmlformats.org/officeDocument/2006/relationships/hyperlink" Target="http://www.nena.org/?page=eidd" TargetMode="External"/><Relationship Id="rId748" Type="http://schemas.openxmlformats.org/officeDocument/2006/relationships/hyperlink" Target="http://www.nena.org/?page=eidd" TargetMode="External"/><Relationship Id="rId84" Type="http://schemas.openxmlformats.org/officeDocument/2006/relationships/hyperlink" Target="http://www.nena.org/?page=eidd" TargetMode="External"/><Relationship Id="rId387" Type="http://schemas.openxmlformats.org/officeDocument/2006/relationships/hyperlink" Target="http://www.nena.org/?page=eidd" TargetMode="External"/><Relationship Id="rId510" Type="http://schemas.openxmlformats.org/officeDocument/2006/relationships/hyperlink" Target="http://www.nena.org/?page=eidd" TargetMode="External"/><Relationship Id="rId594" Type="http://schemas.openxmlformats.org/officeDocument/2006/relationships/hyperlink" Target="http://www.nena.org/?page=eidd" TargetMode="External"/><Relationship Id="rId608" Type="http://schemas.openxmlformats.org/officeDocument/2006/relationships/hyperlink" Target="http://www.nena.org/?page=eidd" TargetMode="External"/><Relationship Id="rId247" Type="http://schemas.openxmlformats.org/officeDocument/2006/relationships/hyperlink" Target="http://www.nena.org/?page=eid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0AFC1-BE92-435D-A804-444783C9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152</Pages>
  <Words>34125</Words>
  <Characters>194518</Characters>
  <Application>Microsoft Office Word</Application>
  <DocSecurity>0</DocSecurity>
  <Lines>1620</Lines>
  <Paragraphs>456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NENA 01-002</vt:lpstr>
      <vt:lpstr>NENA 01-002</vt:lpstr>
    </vt:vector>
  </TitlesOfParts>
  <Company>NENA</Company>
  <LinksUpToDate>false</LinksUpToDate>
  <CharactersWithSpaces>228187</CharactersWithSpaces>
  <SharedDoc>false</SharedDoc>
  <HLinks>
    <vt:vector size="132" baseType="variant">
      <vt:variant>
        <vt:i4>3932163</vt:i4>
      </vt:variant>
      <vt:variant>
        <vt:i4>126</vt:i4>
      </vt:variant>
      <vt:variant>
        <vt:i4>0</vt:i4>
      </vt:variant>
      <vt:variant>
        <vt:i4>5</vt:i4>
      </vt:variant>
      <vt:variant>
        <vt:lpwstr>mailto:admindoccomments@nena.org</vt:lpwstr>
      </vt:variant>
      <vt:variant>
        <vt:lpwstr/>
      </vt:variant>
      <vt:variant>
        <vt:i4>1179703</vt:i4>
      </vt:variant>
      <vt:variant>
        <vt:i4>119</vt:i4>
      </vt:variant>
      <vt:variant>
        <vt:i4>0</vt:i4>
      </vt:variant>
      <vt:variant>
        <vt:i4>5</vt:i4>
      </vt:variant>
      <vt:variant>
        <vt:lpwstr/>
      </vt:variant>
      <vt:variant>
        <vt:lpwstr>_Toc257210327</vt:lpwstr>
      </vt:variant>
      <vt:variant>
        <vt:i4>1179703</vt:i4>
      </vt:variant>
      <vt:variant>
        <vt:i4>113</vt:i4>
      </vt:variant>
      <vt:variant>
        <vt:i4>0</vt:i4>
      </vt:variant>
      <vt:variant>
        <vt:i4>5</vt:i4>
      </vt:variant>
      <vt:variant>
        <vt:lpwstr/>
      </vt:variant>
      <vt:variant>
        <vt:lpwstr>_Toc257210326</vt:lpwstr>
      </vt:variant>
      <vt:variant>
        <vt:i4>1179703</vt:i4>
      </vt:variant>
      <vt:variant>
        <vt:i4>107</vt:i4>
      </vt:variant>
      <vt:variant>
        <vt:i4>0</vt:i4>
      </vt:variant>
      <vt:variant>
        <vt:i4>5</vt:i4>
      </vt:variant>
      <vt:variant>
        <vt:lpwstr/>
      </vt:variant>
      <vt:variant>
        <vt:lpwstr>_Toc257210325</vt:lpwstr>
      </vt:variant>
      <vt:variant>
        <vt:i4>1179703</vt:i4>
      </vt:variant>
      <vt:variant>
        <vt:i4>101</vt:i4>
      </vt:variant>
      <vt:variant>
        <vt:i4>0</vt:i4>
      </vt:variant>
      <vt:variant>
        <vt:i4>5</vt:i4>
      </vt:variant>
      <vt:variant>
        <vt:lpwstr/>
      </vt:variant>
      <vt:variant>
        <vt:lpwstr>_Toc257210324</vt:lpwstr>
      </vt:variant>
      <vt:variant>
        <vt:i4>1179703</vt:i4>
      </vt:variant>
      <vt:variant>
        <vt:i4>95</vt:i4>
      </vt:variant>
      <vt:variant>
        <vt:i4>0</vt:i4>
      </vt:variant>
      <vt:variant>
        <vt:i4>5</vt:i4>
      </vt:variant>
      <vt:variant>
        <vt:lpwstr/>
      </vt:variant>
      <vt:variant>
        <vt:lpwstr>_Toc257210323</vt:lpwstr>
      </vt:variant>
      <vt:variant>
        <vt:i4>1179703</vt:i4>
      </vt:variant>
      <vt:variant>
        <vt:i4>89</vt:i4>
      </vt:variant>
      <vt:variant>
        <vt:i4>0</vt:i4>
      </vt:variant>
      <vt:variant>
        <vt:i4>5</vt:i4>
      </vt:variant>
      <vt:variant>
        <vt:lpwstr/>
      </vt:variant>
      <vt:variant>
        <vt:lpwstr>_Toc257210322</vt:lpwstr>
      </vt:variant>
      <vt:variant>
        <vt:i4>1179703</vt:i4>
      </vt:variant>
      <vt:variant>
        <vt:i4>83</vt:i4>
      </vt:variant>
      <vt:variant>
        <vt:i4>0</vt:i4>
      </vt:variant>
      <vt:variant>
        <vt:i4>5</vt:i4>
      </vt:variant>
      <vt:variant>
        <vt:lpwstr/>
      </vt:variant>
      <vt:variant>
        <vt:lpwstr>_Toc257210321</vt:lpwstr>
      </vt:variant>
      <vt:variant>
        <vt:i4>1179703</vt:i4>
      </vt:variant>
      <vt:variant>
        <vt:i4>77</vt:i4>
      </vt:variant>
      <vt:variant>
        <vt:i4>0</vt:i4>
      </vt:variant>
      <vt:variant>
        <vt:i4>5</vt:i4>
      </vt:variant>
      <vt:variant>
        <vt:lpwstr/>
      </vt:variant>
      <vt:variant>
        <vt:lpwstr>_Toc257210320</vt:lpwstr>
      </vt:variant>
      <vt:variant>
        <vt:i4>1114167</vt:i4>
      </vt:variant>
      <vt:variant>
        <vt:i4>71</vt:i4>
      </vt:variant>
      <vt:variant>
        <vt:i4>0</vt:i4>
      </vt:variant>
      <vt:variant>
        <vt:i4>5</vt:i4>
      </vt:variant>
      <vt:variant>
        <vt:lpwstr/>
      </vt:variant>
      <vt:variant>
        <vt:lpwstr>_Toc257210319</vt:lpwstr>
      </vt:variant>
      <vt:variant>
        <vt:i4>1114167</vt:i4>
      </vt:variant>
      <vt:variant>
        <vt:i4>65</vt:i4>
      </vt:variant>
      <vt:variant>
        <vt:i4>0</vt:i4>
      </vt:variant>
      <vt:variant>
        <vt:i4>5</vt:i4>
      </vt:variant>
      <vt:variant>
        <vt:lpwstr/>
      </vt:variant>
      <vt:variant>
        <vt:lpwstr>_Toc257210318</vt:lpwstr>
      </vt:variant>
      <vt:variant>
        <vt:i4>1114167</vt:i4>
      </vt:variant>
      <vt:variant>
        <vt:i4>59</vt:i4>
      </vt:variant>
      <vt:variant>
        <vt:i4>0</vt:i4>
      </vt:variant>
      <vt:variant>
        <vt:i4>5</vt:i4>
      </vt:variant>
      <vt:variant>
        <vt:lpwstr/>
      </vt:variant>
      <vt:variant>
        <vt:lpwstr>_Toc257210317</vt:lpwstr>
      </vt:variant>
      <vt:variant>
        <vt:i4>1114167</vt:i4>
      </vt:variant>
      <vt:variant>
        <vt:i4>53</vt:i4>
      </vt:variant>
      <vt:variant>
        <vt:i4>0</vt:i4>
      </vt:variant>
      <vt:variant>
        <vt:i4>5</vt:i4>
      </vt:variant>
      <vt:variant>
        <vt:lpwstr/>
      </vt:variant>
      <vt:variant>
        <vt:lpwstr>_Toc257210316</vt:lpwstr>
      </vt:variant>
      <vt:variant>
        <vt:i4>1114167</vt:i4>
      </vt:variant>
      <vt:variant>
        <vt:i4>47</vt:i4>
      </vt:variant>
      <vt:variant>
        <vt:i4>0</vt:i4>
      </vt:variant>
      <vt:variant>
        <vt:i4>5</vt:i4>
      </vt:variant>
      <vt:variant>
        <vt:lpwstr/>
      </vt:variant>
      <vt:variant>
        <vt:lpwstr>_Toc257210315</vt:lpwstr>
      </vt:variant>
      <vt:variant>
        <vt:i4>1114167</vt:i4>
      </vt:variant>
      <vt:variant>
        <vt:i4>41</vt:i4>
      </vt:variant>
      <vt:variant>
        <vt:i4>0</vt:i4>
      </vt:variant>
      <vt:variant>
        <vt:i4>5</vt:i4>
      </vt:variant>
      <vt:variant>
        <vt:lpwstr/>
      </vt:variant>
      <vt:variant>
        <vt:lpwstr>_Toc257210314</vt:lpwstr>
      </vt:variant>
      <vt:variant>
        <vt:i4>1114167</vt:i4>
      </vt:variant>
      <vt:variant>
        <vt:i4>35</vt:i4>
      </vt:variant>
      <vt:variant>
        <vt:i4>0</vt:i4>
      </vt:variant>
      <vt:variant>
        <vt:i4>5</vt:i4>
      </vt:variant>
      <vt:variant>
        <vt:lpwstr/>
      </vt:variant>
      <vt:variant>
        <vt:lpwstr>_Toc257210313</vt:lpwstr>
      </vt:variant>
      <vt:variant>
        <vt:i4>1114167</vt:i4>
      </vt:variant>
      <vt:variant>
        <vt:i4>29</vt:i4>
      </vt:variant>
      <vt:variant>
        <vt:i4>0</vt:i4>
      </vt:variant>
      <vt:variant>
        <vt:i4>5</vt:i4>
      </vt:variant>
      <vt:variant>
        <vt:lpwstr/>
      </vt:variant>
      <vt:variant>
        <vt:lpwstr>_Toc257210312</vt:lpwstr>
      </vt:variant>
      <vt:variant>
        <vt:i4>1114167</vt:i4>
      </vt:variant>
      <vt:variant>
        <vt:i4>23</vt:i4>
      </vt:variant>
      <vt:variant>
        <vt:i4>0</vt:i4>
      </vt:variant>
      <vt:variant>
        <vt:i4>5</vt:i4>
      </vt:variant>
      <vt:variant>
        <vt:lpwstr/>
      </vt:variant>
      <vt:variant>
        <vt:lpwstr>_Toc257210311</vt:lpwstr>
      </vt:variant>
      <vt:variant>
        <vt:i4>1114167</vt:i4>
      </vt:variant>
      <vt:variant>
        <vt:i4>17</vt:i4>
      </vt:variant>
      <vt:variant>
        <vt:i4>0</vt:i4>
      </vt:variant>
      <vt:variant>
        <vt:i4>5</vt:i4>
      </vt:variant>
      <vt:variant>
        <vt:lpwstr/>
      </vt:variant>
      <vt:variant>
        <vt:lpwstr>_Toc257210310</vt:lpwstr>
      </vt:variant>
      <vt:variant>
        <vt:i4>1048631</vt:i4>
      </vt:variant>
      <vt:variant>
        <vt:i4>11</vt:i4>
      </vt:variant>
      <vt:variant>
        <vt:i4>0</vt:i4>
      </vt:variant>
      <vt:variant>
        <vt:i4>5</vt:i4>
      </vt:variant>
      <vt:variant>
        <vt:lpwstr/>
      </vt:variant>
      <vt:variant>
        <vt:lpwstr>_Toc257210309</vt:lpwstr>
      </vt:variant>
      <vt:variant>
        <vt:i4>1048631</vt:i4>
      </vt:variant>
      <vt:variant>
        <vt:i4>5</vt:i4>
      </vt:variant>
      <vt:variant>
        <vt:i4>0</vt:i4>
      </vt:variant>
      <vt:variant>
        <vt:i4>5</vt:i4>
      </vt:variant>
      <vt:variant>
        <vt:lpwstr/>
      </vt:variant>
      <vt:variant>
        <vt:lpwstr>_Toc257210308</vt:lpwstr>
      </vt:variant>
      <vt:variant>
        <vt:i4>3932163</vt:i4>
      </vt:variant>
      <vt:variant>
        <vt:i4>0</vt:i4>
      </vt:variant>
      <vt:variant>
        <vt:i4>0</vt:i4>
      </vt:variant>
      <vt:variant>
        <vt:i4>5</vt:i4>
      </vt:variant>
      <vt:variant>
        <vt:lpwstr>mailto:admindoccomments@nena.org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NENA 01-002</dc:title>
  <dc:creator>Bob Tilden</dc:creator>
  <cp:lastModifiedBy>Amy McDowell</cp:lastModifiedBy>
  <cp:revision>9</cp:revision>
  <cp:lastPrinted>2017-08-11T19:13:00Z</cp:lastPrinted>
  <dcterms:created xsi:type="dcterms:W3CDTF">2020-11-02T17:33:00Z</dcterms:created>
  <dcterms:modified xsi:type="dcterms:W3CDTF">2020-11-02T17:40:00Z</dcterms:modified>
</cp:coreProperties>
</file>