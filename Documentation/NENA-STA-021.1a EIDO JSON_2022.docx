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6A50" w14:textId="77777777" w:rsidR="008F5B7B" w:rsidRDefault="008F5B7B" w:rsidP="00D94555">
      <w:pPr>
        <w:pStyle w:val="Titre"/>
        <w:jc w:val="left"/>
      </w:pPr>
      <w:bookmarkStart w:id="0" w:name="_Hlk85544149"/>
      <w:bookmarkStart w:id="1" w:name="_Toc250625794"/>
      <w:bookmarkEnd w:id="0"/>
    </w:p>
    <w:p w14:paraId="7ED356CD" w14:textId="3EA8E5A4" w:rsidR="008F5B7B" w:rsidRDefault="008F5B7B" w:rsidP="008F5B7B">
      <w:pPr>
        <w:pStyle w:val="Titre"/>
        <w:rPr>
          <w:rFonts w:cs="Tahoma"/>
        </w:rPr>
      </w:pPr>
      <w:bookmarkStart w:id="2" w:name="_Toc70692091"/>
      <w:r w:rsidRPr="00B53A0D">
        <w:t xml:space="preserve">NENA </w:t>
      </w:r>
      <w:r w:rsidRPr="00114246">
        <w:rPr>
          <w:rFonts w:cs="Tahoma"/>
        </w:rPr>
        <w:t xml:space="preserve">Standard for Emergency </w:t>
      </w:r>
      <w:r w:rsidR="00A65429">
        <w:rPr>
          <w:rFonts w:cs="Tahoma"/>
        </w:rPr>
        <w:t>Incident</w:t>
      </w:r>
      <w:r w:rsidRPr="00114246">
        <w:rPr>
          <w:rFonts w:cs="Tahoma"/>
        </w:rPr>
        <w:t xml:space="preserve"> Data Object (EIDO)</w:t>
      </w:r>
      <w:bookmarkEnd w:id="2"/>
    </w:p>
    <w:p w14:paraId="0CB5EB37" w14:textId="29E37E88" w:rsidR="008F5B7B" w:rsidRPr="00B53A0D" w:rsidRDefault="008F5B7B" w:rsidP="008F5B7B">
      <w:pPr>
        <w:rPr>
          <w:b/>
          <w:color w:val="000000" w:themeColor="text1"/>
          <w:szCs w:val="24"/>
        </w:rPr>
      </w:pPr>
      <w:r w:rsidRPr="000B5D05">
        <w:rPr>
          <w:b/>
          <w:bCs/>
          <w:color w:val="000000" w:themeColor="text1"/>
          <w:szCs w:val="24"/>
        </w:rPr>
        <w:t>Abstract</w:t>
      </w:r>
      <w:r w:rsidRPr="00B53A0D">
        <w:rPr>
          <w:color w:val="000000" w:themeColor="text1"/>
          <w:szCs w:val="24"/>
        </w:rPr>
        <w:t xml:space="preserve">: </w:t>
      </w:r>
      <w:r w:rsidRPr="00114246">
        <w:t xml:space="preserve">As agencies and regions move forward with implementing NG9-1-1 and IP based emergency communications systems, it is critical that they adhere to a standardized, industry neutral format for exchanging emergency </w:t>
      </w:r>
      <w:r w:rsidR="00A65429">
        <w:t>Incident</w:t>
      </w:r>
      <w:r w:rsidRPr="00114246">
        <w:t xml:space="preserve"> information between disparate manufacturer’s systems located within one or more public safety agencies, and with other </w:t>
      </w:r>
      <w:r w:rsidR="00A65429">
        <w:t>Incident</w:t>
      </w:r>
      <w:r w:rsidRPr="00114246">
        <w:t xml:space="preserve"> stakeholders.</w:t>
      </w:r>
    </w:p>
    <w:p w14:paraId="3A0D5075" w14:textId="77777777" w:rsidR="008F5B7B" w:rsidRPr="00B53A0D" w:rsidRDefault="008F5B7B" w:rsidP="008F5B7B">
      <w:pPr>
        <w:pStyle w:val="TitlePage1"/>
        <w:spacing w:before="0" w:beforeAutospacing="0" w:after="0" w:afterAutospacing="0"/>
        <w:jc w:val="left"/>
        <w:rPr>
          <w:rFonts w:cs="Tahoma"/>
          <w:color w:val="0000FF"/>
          <w:sz w:val="24"/>
          <w:szCs w:val="24"/>
        </w:rPr>
      </w:pPr>
    </w:p>
    <w:p w14:paraId="48E1528C" w14:textId="77777777" w:rsidR="003925E9" w:rsidRPr="00A56385" w:rsidRDefault="003925E9" w:rsidP="003925E9">
      <w:pPr>
        <w:tabs>
          <w:tab w:val="left" w:pos="72"/>
          <w:tab w:val="left" w:pos="102"/>
          <w:tab w:val="left" w:pos="720"/>
          <w:tab w:val="left" w:pos="1440"/>
          <w:tab w:val="right" w:pos="8742"/>
          <w:tab w:val="left" w:pos="9360"/>
        </w:tabs>
        <w:rPr>
          <w:rFonts w:cs="Tahoma"/>
          <w:szCs w:val="24"/>
        </w:rPr>
      </w:pPr>
    </w:p>
    <w:p w14:paraId="0728B255" w14:textId="77777777" w:rsidR="003925E9" w:rsidRPr="00A56385" w:rsidRDefault="003925E9" w:rsidP="003925E9">
      <w:pPr>
        <w:ind w:left="3600" w:firstLine="720"/>
        <w:rPr>
          <w:rFonts w:cs="Tahoma"/>
          <w:szCs w:val="24"/>
        </w:rPr>
      </w:pPr>
      <w:r w:rsidRPr="00A56385">
        <w:rPr>
          <w:rFonts w:cs="Tahoma"/>
          <w:noProof/>
          <w:szCs w:val="24"/>
        </w:rPr>
        <w:drawing>
          <wp:anchor distT="0" distB="0" distL="114300" distR="114300" simplePos="0" relativeHeight="251659264" behindDoc="0" locked="0" layoutInCell="1" allowOverlap="1" wp14:anchorId="3F4E28D1" wp14:editId="3480ADC6">
            <wp:simplePos x="0" y="0"/>
            <wp:positionH relativeFrom="column">
              <wp:posOffset>1188720</wp:posOffset>
            </wp:positionH>
            <wp:positionV relativeFrom="paragraph">
              <wp:posOffset>137160</wp:posOffset>
            </wp:positionV>
            <wp:extent cx="971550" cy="803910"/>
            <wp:effectExtent l="0" t="0" r="0" b="0"/>
            <wp:wrapSquare wrapText="bothSides"/>
            <wp:docPr id="3"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ahoma"/>
          <w:szCs w:val="24"/>
        </w:rPr>
        <w:t xml:space="preserve">    </w:t>
      </w:r>
      <w:r>
        <w:rPr>
          <w:rFonts w:cs="Tahoma"/>
          <w:noProof/>
          <w:szCs w:val="24"/>
        </w:rPr>
        <w:drawing>
          <wp:inline distT="0" distB="0" distL="0" distR="0" wp14:anchorId="47974239" wp14:editId="10D44E84">
            <wp:extent cx="1680587" cy="106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7360" cy="1111957"/>
                    </a:xfrm>
                    <a:prstGeom prst="rect">
                      <a:avLst/>
                    </a:prstGeom>
                  </pic:spPr>
                </pic:pic>
              </a:graphicData>
            </a:graphic>
          </wp:inline>
        </w:drawing>
      </w:r>
      <w:r w:rsidRPr="00A56385">
        <w:rPr>
          <w:rFonts w:cs="Tahoma"/>
          <w:szCs w:val="24"/>
        </w:rPr>
        <w:br w:type="textWrapping" w:clear="all"/>
      </w:r>
    </w:p>
    <w:p w14:paraId="0EFA19BE" w14:textId="0468F08F" w:rsidR="008F5B7B" w:rsidRPr="00C40D43" w:rsidRDefault="008F5B7B" w:rsidP="00DB45CB">
      <w:pPr>
        <w:jc w:val="center"/>
      </w:pPr>
    </w:p>
    <w:p w14:paraId="2BBA35E3" w14:textId="39B4D76E" w:rsidR="008F5B7B" w:rsidRPr="00114246" w:rsidRDefault="008F5B7B" w:rsidP="00AD207F">
      <w:pPr>
        <w:pStyle w:val="Pieddepage"/>
        <w:tabs>
          <w:tab w:val="left" w:pos="72"/>
          <w:tab w:val="left" w:pos="102"/>
          <w:tab w:val="left" w:pos="720"/>
          <w:tab w:val="left" w:pos="1440"/>
          <w:tab w:val="right" w:pos="8742"/>
          <w:tab w:val="left" w:pos="9360"/>
        </w:tabs>
        <w:contextualSpacing/>
        <w:rPr>
          <w:rFonts w:cs="Tahoma"/>
          <w:szCs w:val="24"/>
        </w:rPr>
      </w:pPr>
      <w:r w:rsidRPr="00AD207F">
        <w:rPr>
          <w:rFonts w:cs="Tahoma"/>
          <w:szCs w:val="24"/>
        </w:rPr>
        <w:t xml:space="preserve">NENA </w:t>
      </w:r>
      <w:r w:rsidRPr="00114246">
        <w:rPr>
          <w:rFonts w:cs="Tahoma"/>
          <w:szCs w:val="24"/>
        </w:rPr>
        <w:t xml:space="preserve">Standard for Emergency </w:t>
      </w:r>
      <w:r w:rsidR="00A65429">
        <w:rPr>
          <w:rFonts w:cs="Tahoma"/>
          <w:szCs w:val="24"/>
        </w:rPr>
        <w:t>Incident</w:t>
      </w:r>
      <w:r w:rsidRPr="00114246">
        <w:rPr>
          <w:rFonts w:cs="Tahoma"/>
          <w:szCs w:val="24"/>
        </w:rPr>
        <w:t xml:space="preserve"> Data Object (EIDO) </w:t>
      </w:r>
    </w:p>
    <w:p w14:paraId="1BA21424" w14:textId="77777777" w:rsidR="00AD207F" w:rsidRDefault="00AD207F" w:rsidP="008F5B7B">
      <w:pPr>
        <w:pStyle w:val="Pieddepage"/>
        <w:tabs>
          <w:tab w:val="left" w:pos="72"/>
          <w:tab w:val="left" w:pos="102"/>
          <w:tab w:val="left" w:pos="720"/>
          <w:tab w:val="left" w:pos="1440"/>
          <w:tab w:val="right" w:pos="8742"/>
          <w:tab w:val="left" w:pos="9360"/>
        </w:tabs>
        <w:contextualSpacing/>
        <w:rPr>
          <w:rFonts w:cs="Tahoma"/>
          <w:szCs w:val="24"/>
        </w:rPr>
      </w:pPr>
    </w:p>
    <w:p w14:paraId="474B5D52" w14:textId="252B077F" w:rsidR="008F5B7B" w:rsidRPr="00CC2F34"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114246">
        <w:rPr>
          <w:rFonts w:cs="Tahoma"/>
          <w:szCs w:val="24"/>
        </w:rPr>
        <w:t>NENA-STA-021.1</w:t>
      </w:r>
      <w:r w:rsidR="00975E7B">
        <w:rPr>
          <w:rFonts w:cs="Tahoma"/>
          <w:szCs w:val="24"/>
        </w:rPr>
        <w:t>a</w:t>
      </w:r>
      <w:r w:rsidRPr="00114246">
        <w:rPr>
          <w:rFonts w:cs="Tahoma"/>
          <w:szCs w:val="24"/>
        </w:rPr>
        <w:t>-202</w:t>
      </w:r>
      <w:r w:rsidR="00975E7B">
        <w:rPr>
          <w:rFonts w:cs="Tahoma"/>
          <w:szCs w:val="24"/>
        </w:rPr>
        <w:t>2</w:t>
      </w:r>
      <w:r w:rsidRPr="00CC2F34">
        <w:rPr>
          <w:rFonts w:cs="Tahoma"/>
          <w:szCs w:val="24"/>
        </w:rPr>
        <w:t xml:space="preserve"> </w:t>
      </w:r>
    </w:p>
    <w:p w14:paraId="3147F3AC" w14:textId="12FF6A87"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DSC Approval: </w:t>
      </w:r>
      <w:r w:rsidR="00CC2F34">
        <w:rPr>
          <w:rFonts w:cs="Tahoma"/>
          <w:szCs w:val="24"/>
        </w:rPr>
        <w:t>08</w:t>
      </w:r>
      <w:r w:rsidRPr="00CC2F34">
        <w:rPr>
          <w:rFonts w:cs="Tahoma"/>
          <w:szCs w:val="24"/>
        </w:rPr>
        <w:t>/</w:t>
      </w:r>
      <w:r w:rsidR="00CC2F34">
        <w:rPr>
          <w:rFonts w:cs="Tahoma"/>
          <w:szCs w:val="24"/>
        </w:rPr>
        <w:t>10</w:t>
      </w:r>
      <w:r w:rsidRPr="00CC2F34">
        <w:rPr>
          <w:rFonts w:cs="Tahoma"/>
          <w:szCs w:val="24"/>
        </w:rPr>
        <w:t>/</w:t>
      </w:r>
      <w:r w:rsidR="00CC2F34">
        <w:rPr>
          <w:rFonts w:cs="Tahoma"/>
          <w:szCs w:val="24"/>
        </w:rPr>
        <w:t>2021</w:t>
      </w:r>
    </w:p>
    <w:p w14:paraId="305BE201" w14:textId="0DA2BED0" w:rsidR="008F5B7B" w:rsidRPr="00306EEF" w:rsidRDefault="008F5B7B" w:rsidP="008F5B7B">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PRC Approval: </w:t>
      </w:r>
      <w:r w:rsidR="00CC2F34">
        <w:rPr>
          <w:rFonts w:cs="Tahoma"/>
          <w:szCs w:val="24"/>
        </w:rPr>
        <w:t>09</w:t>
      </w:r>
      <w:r w:rsidRPr="00CC2F34">
        <w:rPr>
          <w:rFonts w:cs="Tahoma"/>
          <w:szCs w:val="24"/>
        </w:rPr>
        <w:t>/</w:t>
      </w:r>
      <w:r w:rsidR="00CC2F34">
        <w:rPr>
          <w:rFonts w:cs="Tahoma"/>
          <w:szCs w:val="24"/>
        </w:rPr>
        <w:t>29</w:t>
      </w:r>
      <w:r w:rsidRPr="00CC2F34">
        <w:rPr>
          <w:rFonts w:cs="Tahoma"/>
          <w:szCs w:val="24"/>
        </w:rPr>
        <w:t>/</w:t>
      </w:r>
      <w:r w:rsidR="00CC2F34">
        <w:rPr>
          <w:rFonts w:cs="Tahoma"/>
          <w:szCs w:val="24"/>
        </w:rPr>
        <w:t>2021</w:t>
      </w:r>
    </w:p>
    <w:p w14:paraId="4FFA1601" w14:textId="79E17E31" w:rsidR="008F5B7B" w:rsidRDefault="008F5B7B" w:rsidP="008F5B7B">
      <w:pPr>
        <w:pStyle w:val="Pieddepage"/>
        <w:tabs>
          <w:tab w:val="left" w:pos="72"/>
          <w:tab w:val="left" w:pos="102"/>
          <w:tab w:val="left" w:pos="720"/>
          <w:tab w:val="left" w:pos="1440"/>
          <w:tab w:val="right" w:pos="8742"/>
          <w:tab w:val="left" w:pos="9360"/>
        </w:tabs>
        <w:contextualSpacing/>
        <w:rPr>
          <w:rFonts w:cs="Tahoma"/>
          <w:color w:val="000000" w:themeColor="text1"/>
          <w:szCs w:val="24"/>
        </w:rPr>
      </w:pPr>
      <w:r w:rsidRPr="00306EEF">
        <w:rPr>
          <w:rFonts w:cs="Tahoma"/>
          <w:szCs w:val="24"/>
        </w:rPr>
        <w:t xml:space="preserve">NENA Board of Directors Approval: </w:t>
      </w:r>
      <w:r w:rsidR="007E69A1" w:rsidRPr="001D6123">
        <w:rPr>
          <w:rFonts w:cs="Tahoma"/>
          <w:color w:val="000000" w:themeColor="text1"/>
          <w:szCs w:val="24"/>
        </w:rPr>
        <w:t>10/14/2021</w:t>
      </w:r>
    </w:p>
    <w:p w14:paraId="5AB32964" w14:textId="3D22B8C8" w:rsidR="007E69A1" w:rsidRPr="00CC2F34" w:rsidRDefault="006E2E9E" w:rsidP="008F5B7B">
      <w:pPr>
        <w:pStyle w:val="Pieddepage"/>
        <w:tabs>
          <w:tab w:val="left" w:pos="72"/>
          <w:tab w:val="left" w:pos="102"/>
          <w:tab w:val="left" w:pos="720"/>
          <w:tab w:val="left" w:pos="1440"/>
          <w:tab w:val="right" w:pos="8742"/>
          <w:tab w:val="left" w:pos="9360"/>
        </w:tabs>
        <w:contextualSpacing/>
        <w:rPr>
          <w:rFonts w:cs="Tahoma"/>
          <w:szCs w:val="24"/>
        </w:rPr>
      </w:pPr>
      <w:r>
        <w:t xml:space="preserve">ANSI Board of Standards Review Approved: </w:t>
      </w:r>
      <w:r w:rsidR="00DB45CB" w:rsidRPr="001D6123">
        <w:rPr>
          <w:rFonts w:cs="Tahoma"/>
          <w:color w:val="000000" w:themeColor="text1"/>
          <w:szCs w:val="24"/>
        </w:rPr>
        <w:t>10/1</w:t>
      </w:r>
      <w:r w:rsidR="00DB45CB">
        <w:rPr>
          <w:rFonts w:cs="Tahoma"/>
          <w:color w:val="000000" w:themeColor="text1"/>
          <w:szCs w:val="24"/>
        </w:rPr>
        <w:t>9</w:t>
      </w:r>
      <w:r w:rsidR="00DB45CB" w:rsidRPr="001D6123">
        <w:rPr>
          <w:rFonts w:cs="Tahoma"/>
          <w:color w:val="000000" w:themeColor="text1"/>
          <w:szCs w:val="24"/>
        </w:rPr>
        <w:t>/2021</w:t>
      </w:r>
    </w:p>
    <w:p w14:paraId="482B15CE" w14:textId="411EDA06" w:rsidR="008F5B7B" w:rsidRPr="00306EEF" w:rsidRDefault="008F5B7B" w:rsidP="00CC2F34">
      <w:pPr>
        <w:pStyle w:val="Pieddepage"/>
        <w:tabs>
          <w:tab w:val="left" w:pos="72"/>
          <w:tab w:val="left" w:pos="102"/>
          <w:tab w:val="left" w:pos="720"/>
          <w:tab w:val="left" w:pos="1440"/>
          <w:tab w:val="right" w:pos="8742"/>
          <w:tab w:val="left" w:pos="9360"/>
        </w:tabs>
        <w:contextualSpacing/>
        <w:rPr>
          <w:rFonts w:cs="Tahoma"/>
          <w:szCs w:val="24"/>
        </w:rPr>
      </w:pPr>
      <w:r w:rsidRPr="00306EEF">
        <w:rPr>
          <w:rFonts w:cs="Tahoma"/>
          <w:szCs w:val="24"/>
        </w:rPr>
        <w:t xml:space="preserve">Next Scheduled Review Date: </w:t>
      </w:r>
      <w:r w:rsidR="00CC2F34" w:rsidRPr="002B0405">
        <w:t>10/</w:t>
      </w:r>
      <w:r w:rsidR="00CC2F34">
        <w:t>2</w:t>
      </w:r>
      <w:r w:rsidR="00CC2F34" w:rsidRPr="002B0405">
        <w:t>0/2024</w:t>
      </w:r>
    </w:p>
    <w:p w14:paraId="34BF3394" w14:textId="77777777" w:rsidR="009A6B67" w:rsidRDefault="009A6B67" w:rsidP="008F5B7B">
      <w:pPr>
        <w:contextualSpacing/>
        <w:rPr>
          <w:rFonts w:cs="Tahoma"/>
          <w:szCs w:val="24"/>
        </w:rPr>
      </w:pPr>
    </w:p>
    <w:p w14:paraId="1AB2D343" w14:textId="68172541" w:rsidR="008F5B7B" w:rsidRPr="00306EEF" w:rsidRDefault="008F5B7B" w:rsidP="008F5B7B">
      <w:pPr>
        <w:contextualSpacing/>
        <w:rPr>
          <w:rFonts w:cs="Tahoma"/>
          <w:szCs w:val="24"/>
        </w:rPr>
      </w:pPr>
      <w:r w:rsidRPr="00306EEF">
        <w:rPr>
          <w:rFonts w:cs="Tahoma"/>
          <w:szCs w:val="24"/>
        </w:rPr>
        <w:t>Prepared by:</w:t>
      </w:r>
    </w:p>
    <w:p w14:paraId="1DFDF0CF" w14:textId="77777777" w:rsidR="00AB135A" w:rsidRDefault="008F5B7B" w:rsidP="008F5B7B">
      <w:pPr>
        <w:contextualSpacing/>
      </w:pPr>
      <w:r w:rsidRPr="00306EEF">
        <w:rPr>
          <w:rFonts w:cs="Tahoma"/>
          <w:szCs w:val="24"/>
        </w:rPr>
        <w:t>National Emergency Number Associ</w:t>
      </w:r>
      <w:r w:rsidRPr="00114246">
        <w:rPr>
          <w:rFonts w:cs="Tahoma"/>
          <w:szCs w:val="24"/>
        </w:rPr>
        <w:t>ation (NENA) Agency Systems Committee, EIDO JSON Working Group</w:t>
      </w:r>
      <w:r w:rsidRPr="00C40D43">
        <w:t xml:space="preserve"> </w:t>
      </w:r>
    </w:p>
    <w:p w14:paraId="22CE2556" w14:textId="77777777" w:rsidR="00AB135A" w:rsidRDefault="00AB135A" w:rsidP="008F5B7B">
      <w:pPr>
        <w:contextualSpacing/>
      </w:pPr>
    </w:p>
    <w:p w14:paraId="32B6359A" w14:textId="1F12798F" w:rsidR="00B96F57" w:rsidRPr="00C40D43" w:rsidRDefault="00B96F57" w:rsidP="008F5B7B">
      <w:pPr>
        <w:contextualSpacing/>
      </w:pPr>
      <w:r w:rsidRPr="00C40D43">
        <w:t>Published by NENA</w:t>
      </w:r>
      <w:bookmarkEnd w:id="1"/>
    </w:p>
    <w:p w14:paraId="133330A9" w14:textId="0A0BC9AE" w:rsidR="00B96F57" w:rsidRPr="00B53A0D" w:rsidRDefault="00B96F57" w:rsidP="00572D1D">
      <w:pPr>
        <w:contextualSpacing/>
        <w:rPr>
          <w:sz w:val="22"/>
          <w:szCs w:val="22"/>
        </w:rPr>
      </w:pPr>
      <w:r w:rsidRPr="00C40D43">
        <w:t>Printed in USA</w:t>
      </w:r>
      <w:r w:rsidRPr="00B53A0D">
        <w:rPr>
          <w:sz w:val="22"/>
          <w:szCs w:val="22"/>
        </w:rPr>
        <w:br w:type="page"/>
      </w:r>
    </w:p>
    <w:p w14:paraId="2DDE8376" w14:textId="77777777" w:rsidR="007A05D8" w:rsidRPr="00572D1D" w:rsidRDefault="007A05D8" w:rsidP="00572D1D">
      <w:pPr>
        <w:pStyle w:val="Titre1"/>
      </w:pPr>
      <w:bookmarkStart w:id="3" w:name="_Executive_Overview"/>
      <w:bookmarkStart w:id="4" w:name="_Toc70692092"/>
      <w:bookmarkEnd w:id="3"/>
      <w:r w:rsidRPr="00572D1D">
        <w:lastRenderedPageBreak/>
        <w:t>Executive Overview</w:t>
      </w:r>
      <w:bookmarkEnd w:id="4"/>
    </w:p>
    <w:p w14:paraId="1CE6BC57" w14:textId="7CF9B566" w:rsidR="003962C6" w:rsidRPr="00D30148" w:rsidRDefault="003962C6" w:rsidP="00D30148">
      <w:pPr>
        <w:rPr>
          <w:i/>
          <w:iCs/>
          <w:color w:val="FF0000"/>
        </w:rPr>
      </w:pPr>
      <w:bookmarkStart w:id="5" w:name="_Hlk85551462"/>
      <w:bookmarkStart w:id="6" w:name="_Hlk21786961"/>
      <w:r w:rsidRPr="00D30148">
        <w:t>There are many Functional Elements (FEs) within an NG9-1-1 system that are used to process emergency calls</w:t>
      </w:r>
      <w:r w:rsidR="005229E1">
        <w:t xml:space="preserve">. </w:t>
      </w:r>
      <w:r w:rsidRPr="00D30148">
        <w:t>Some of these FEs may be within a specific agency, in another agency or elsewhere in an Emergency Services IP Network (ESInet)</w:t>
      </w:r>
      <w:r w:rsidR="005229E1">
        <w:t xml:space="preserve">. </w:t>
      </w:r>
      <w:r w:rsidRPr="00D30148">
        <w:t>In many cases, an emergency call is related to, or results in the creation of an “</w:t>
      </w:r>
      <w:r w:rsidR="00A65429">
        <w:t>Incident</w:t>
      </w:r>
      <w:r w:rsidRPr="00D30148">
        <w:t xml:space="preserve">” as defined in NENA </w:t>
      </w:r>
      <w:r w:rsidR="005229E1">
        <w:t xml:space="preserve">STA-010.2-2016 </w:t>
      </w:r>
      <w:hyperlink w:anchor="_Detailed_Functional_and" w:history="1">
        <w:r w:rsidR="005229E1">
          <w:fldChar w:fldCharType="begin"/>
        </w:r>
        <w:r w:rsidR="005229E1">
          <w:instrText xml:space="preserve"> REF _Ref58247510 \r \h </w:instrText>
        </w:r>
        <w:r w:rsidR="005229E1">
          <w:fldChar w:fldCharType="separate"/>
        </w:r>
        <w:r w:rsidR="00B4283D">
          <w:t>[3]</w:t>
        </w:r>
        <w:r w:rsidR="005229E1">
          <w:fldChar w:fldCharType="end"/>
        </w:r>
      </w:hyperlink>
      <w:r w:rsidRPr="00D30148">
        <w:t xml:space="preserve">. As public safety communication center personnel process emergency calls for service and their associated </w:t>
      </w:r>
      <w:r w:rsidR="00A65429">
        <w:t>Incident</w:t>
      </w:r>
      <w:r w:rsidRPr="00D30148">
        <w:t xml:space="preserve">s, new information about the </w:t>
      </w:r>
      <w:r w:rsidR="00A65429">
        <w:t>Incident</w:t>
      </w:r>
      <w:r w:rsidRPr="00D30148">
        <w:t>s is obtained</w:t>
      </w:r>
      <w:r w:rsidR="005229E1">
        <w:t xml:space="preserve">. </w:t>
      </w:r>
      <w:r w:rsidRPr="00D30148">
        <w:t xml:space="preserve">There are many sources available to communication center personnel for obtaining new </w:t>
      </w:r>
      <w:r w:rsidR="00A65429">
        <w:t>Incident</w:t>
      </w:r>
      <w:r w:rsidRPr="00D30148">
        <w:t xml:space="preserve"> information during call handling, </w:t>
      </w:r>
      <w:r w:rsidR="00A65429">
        <w:t>Incident</w:t>
      </w:r>
      <w:r w:rsidRPr="00D30148">
        <w:t xml:space="preserve"> creation, dispatch, </w:t>
      </w:r>
      <w:r w:rsidR="00A65429">
        <w:t>Incident</w:t>
      </w:r>
      <w:r w:rsidRPr="00D30148">
        <w:t xml:space="preserve"> monitoring, and post </w:t>
      </w:r>
      <w:r w:rsidR="00A65429">
        <w:t>Incident</w:t>
      </w:r>
      <w:r w:rsidRPr="00D30148">
        <w:t xml:space="preserve"> analysis processes</w:t>
      </w:r>
      <w:r w:rsidR="005229E1">
        <w:t xml:space="preserve">. </w:t>
      </w:r>
      <w:r w:rsidRPr="00D30148">
        <w:t xml:space="preserve">Newly gathered information, as well as changes in </w:t>
      </w:r>
      <w:r w:rsidR="00A65429">
        <w:t>Incident</w:t>
      </w:r>
      <w:r w:rsidRPr="00D30148">
        <w:t xml:space="preserve"> status, must often be passed on to other FEs, other involved agencies, and frequently to non-emergency entities authorized to receive emergency </w:t>
      </w:r>
      <w:r w:rsidR="00A65429">
        <w:t>Incident</w:t>
      </w:r>
      <w:r w:rsidRPr="00D30148">
        <w:t xml:space="preserve"> information</w:t>
      </w:r>
      <w:r w:rsidR="005229E1">
        <w:t xml:space="preserve">. </w:t>
      </w:r>
      <w:r w:rsidRPr="00D30148">
        <w:t>As agencies and regions move forward with implementing NG9-1-1 and IP based emergency communications systems, it is critical that they adhere to a standardized, industry</w:t>
      </w:r>
      <w:r w:rsidR="002B579C">
        <w:t>-</w:t>
      </w:r>
      <w:r w:rsidRPr="00D30148">
        <w:t xml:space="preserve">neutral format for exchanging emergency </w:t>
      </w:r>
      <w:r w:rsidR="00A65429">
        <w:t>Incident</w:t>
      </w:r>
      <w:r w:rsidRPr="00D30148">
        <w:t xml:space="preserve"> information between disparate manufacturer’s systems located within one or more public safety agencies, and with other </w:t>
      </w:r>
      <w:r w:rsidR="00A65429">
        <w:t>Incident</w:t>
      </w:r>
      <w:r w:rsidRPr="00D30148">
        <w:t xml:space="preserve"> stakeholders.</w:t>
      </w:r>
      <w:bookmarkEnd w:id="5"/>
    </w:p>
    <w:p w14:paraId="588D1887" w14:textId="47A08406" w:rsidR="000820C9" w:rsidRPr="00D30148" w:rsidRDefault="000820C9" w:rsidP="00D30148">
      <w:pPr>
        <w:rPr>
          <w:color w:val="FF0000"/>
        </w:rPr>
      </w:pPr>
    </w:p>
    <w:bookmarkEnd w:id="6"/>
    <w:p w14:paraId="0D65F45D" w14:textId="77777777" w:rsidR="000820C9" w:rsidRPr="00B53A0D" w:rsidRDefault="000820C9">
      <w:pPr>
        <w:rPr>
          <w:rFonts w:cs="Tahoma"/>
          <w:iCs/>
          <w:color w:val="FF0000"/>
          <w:szCs w:val="24"/>
        </w:rPr>
      </w:pPr>
      <w:r w:rsidRPr="00B53A0D">
        <w:rPr>
          <w:rFonts w:cs="Tahoma"/>
          <w:iCs/>
          <w:color w:val="FF0000"/>
          <w:szCs w:val="24"/>
        </w:rPr>
        <w:br w:type="page"/>
      </w:r>
    </w:p>
    <w:sdt>
      <w:sdtPr>
        <w:rPr>
          <w:rFonts w:ascii="Tahoma" w:eastAsia="Times New Roman" w:hAnsi="Tahoma" w:cs="Tahoma"/>
          <w:b w:val="0"/>
          <w:bCs w:val="0"/>
          <w:caps/>
          <w:color w:val="000000" w:themeColor="text1"/>
          <w:kern w:val="28"/>
          <w:sz w:val="24"/>
          <w:szCs w:val="20"/>
          <w:lang w:eastAsia="en-US"/>
        </w:rPr>
        <w:id w:val="-1068652294"/>
        <w:docPartObj>
          <w:docPartGallery w:val="Table of Contents"/>
          <w:docPartUnique/>
        </w:docPartObj>
      </w:sdtPr>
      <w:sdtEndPr>
        <w:rPr>
          <w:b/>
          <w:color w:val="auto"/>
          <w:sz w:val="22"/>
          <w:szCs w:val="22"/>
        </w:rPr>
      </w:sdtEndPr>
      <w:sdtContent>
        <w:p w14:paraId="3BC526C8" w14:textId="77777777" w:rsidR="007A05D8" w:rsidRPr="00B53A0D" w:rsidRDefault="007A05D8" w:rsidP="000C779A">
          <w:pPr>
            <w:pStyle w:val="En-ttedetabledesmatires"/>
            <w:jc w:val="center"/>
            <w:rPr>
              <w:rFonts w:ascii="Tahoma" w:hAnsi="Tahoma" w:cs="Tahoma"/>
              <w:color w:val="000000" w:themeColor="text1"/>
            </w:rPr>
          </w:pPr>
          <w:r w:rsidRPr="00B53A0D">
            <w:rPr>
              <w:rFonts w:ascii="Tahoma" w:hAnsi="Tahoma" w:cs="Tahoma"/>
              <w:color w:val="000000" w:themeColor="text1"/>
            </w:rPr>
            <w:t>Table of Contents</w:t>
          </w:r>
        </w:p>
        <w:p w14:paraId="20FA40AB" w14:textId="66CA4CD2" w:rsidR="00695284" w:rsidRDefault="007A05D8">
          <w:pPr>
            <w:pStyle w:val="TM1"/>
            <w:rPr>
              <w:rFonts w:asciiTheme="minorHAnsi" w:eastAsiaTheme="minorEastAsia" w:hAnsiTheme="minorHAnsi" w:cstheme="minorBidi"/>
              <w:b w:val="0"/>
              <w:caps w:val="0"/>
              <w:noProof/>
              <w:kern w:val="0"/>
              <w:sz w:val="22"/>
              <w:szCs w:val="22"/>
              <w:lang w:val="fr-CA" w:eastAsia="fr-CA"/>
            </w:rPr>
          </w:pPr>
          <w:r w:rsidRPr="00B53A0D">
            <w:rPr>
              <w:rFonts w:cs="Tahoma"/>
              <w:b w:val="0"/>
              <w:sz w:val="22"/>
              <w:szCs w:val="22"/>
            </w:rPr>
            <w:fldChar w:fldCharType="begin"/>
          </w:r>
          <w:r w:rsidRPr="00B53A0D">
            <w:rPr>
              <w:rFonts w:cs="Tahoma"/>
              <w:b w:val="0"/>
              <w:sz w:val="22"/>
              <w:szCs w:val="22"/>
            </w:rPr>
            <w:instrText xml:space="preserve"> TOC \o "1-3" \h \z \u </w:instrText>
          </w:r>
          <w:r w:rsidRPr="00B53A0D">
            <w:rPr>
              <w:rFonts w:cs="Tahoma"/>
              <w:b w:val="0"/>
              <w:sz w:val="22"/>
              <w:szCs w:val="22"/>
            </w:rPr>
            <w:fldChar w:fldCharType="separate"/>
          </w:r>
          <w:hyperlink w:anchor="_Toc70692091" w:history="1">
            <w:r w:rsidR="00695284" w:rsidRPr="00037A58">
              <w:rPr>
                <w:rStyle w:val="Lienhypertexte"/>
                <w:noProof/>
              </w:rPr>
              <w:t xml:space="preserve">NENA </w:t>
            </w:r>
            <w:r w:rsidR="00695284" w:rsidRPr="00037A58">
              <w:rPr>
                <w:rStyle w:val="Lienhypertexte"/>
                <w:rFonts w:cs="Tahoma"/>
                <w:noProof/>
              </w:rPr>
              <w:t>Standard for Emergency Incident Data Object (EIDO)</w:t>
            </w:r>
            <w:r w:rsidR="00695284">
              <w:rPr>
                <w:noProof/>
                <w:webHidden/>
              </w:rPr>
              <w:tab/>
            </w:r>
            <w:r w:rsidR="00695284">
              <w:rPr>
                <w:noProof/>
                <w:webHidden/>
              </w:rPr>
              <w:fldChar w:fldCharType="begin"/>
            </w:r>
            <w:r w:rsidR="00695284">
              <w:rPr>
                <w:noProof/>
                <w:webHidden/>
              </w:rPr>
              <w:instrText xml:space="preserve"> PAGEREF _Toc70692091 \h </w:instrText>
            </w:r>
            <w:r w:rsidR="00695284">
              <w:rPr>
                <w:noProof/>
                <w:webHidden/>
              </w:rPr>
            </w:r>
            <w:r w:rsidR="00695284">
              <w:rPr>
                <w:noProof/>
                <w:webHidden/>
              </w:rPr>
              <w:fldChar w:fldCharType="separate"/>
            </w:r>
            <w:r w:rsidR="00B4283D">
              <w:rPr>
                <w:noProof/>
                <w:webHidden/>
              </w:rPr>
              <w:t>1</w:t>
            </w:r>
            <w:r w:rsidR="00695284">
              <w:rPr>
                <w:noProof/>
                <w:webHidden/>
              </w:rPr>
              <w:fldChar w:fldCharType="end"/>
            </w:r>
          </w:hyperlink>
        </w:p>
        <w:p w14:paraId="3B8FAA3A" w14:textId="56AFF275" w:rsidR="00695284" w:rsidRDefault="003024F8">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2" w:history="1">
            <w:r w:rsidR="00695284" w:rsidRPr="00037A58">
              <w:rPr>
                <w:rStyle w:val="Lienhypertexte"/>
                <w:noProof/>
                <w14:scene3d>
                  <w14:camera w14:prst="orthographicFront"/>
                  <w14:lightRig w14:rig="threePt" w14:dir="t">
                    <w14:rot w14:lat="0" w14:lon="0" w14:rev="0"/>
                  </w14:lightRig>
                </w14:scene3d>
              </w:rPr>
              <w:t>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Executive Overview</w:t>
            </w:r>
            <w:r w:rsidR="00695284">
              <w:rPr>
                <w:noProof/>
                <w:webHidden/>
              </w:rPr>
              <w:tab/>
            </w:r>
            <w:r w:rsidR="00695284">
              <w:rPr>
                <w:noProof/>
                <w:webHidden/>
              </w:rPr>
              <w:fldChar w:fldCharType="begin"/>
            </w:r>
            <w:r w:rsidR="00695284">
              <w:rPr>
                <w:noProof/>
                <w:webHidden/>
              </w:rPr>
              <w:instrText xml:space="preserve"> PAGEREF _Toc70692092 \h </w:instrText>
            </w:r>
            <w:r w:rsidR="00695284">
              <w:rPr>
                <w:noProof/>
                <w:webHidden/>
              </w:rPr>
            </w:r>
            <w:r w:rsidR="00695284">
              <w:rPr>
                <w:noProof/>
                <w:webHidden/>
              </w:rPr>
              <w:fldChar w:fldCharType="separate"/>
            </w:r>
            <w:r w:rsidR="00B4283D">
              <w:rPr>
                <w:noProof/>
                <w:webHidden/>
              </w:rPr>
              <w:t>2</w:t>
            </w:r>
            <w:r w:rsidR="00695284">
              <w:rPr>
                <w:noProof/>
                <w:webHidden/>
              </w:rPr>
              <w:fldChar w:fldCharType="end"/>
            </w:r>
          </w:hyperlink>
        </w:p>
        <w:p w14:paraId="11823F33" w14:textId="7BFD17F2" w:rsidR="00695284" w:rsidRDefault="003024F8">
          <w:pPr>
            <w:pStyle w:val="TM2"/>
            <w:rPr>
              <w:rFonts w:asciiTheme="minorHAnsi" w:eastAsiaTheme="minorEastAsia" w:hAnsiTheme="minorHAnsi" w:cstheme="minorBidi"/>
              <w:smallCaps w:val="0"/>
              <w:noProof/>
              <w:kern w:val="0"/>
              <w:sz w:val="22"/>
              <w:szCs w:val="22"/>
              <w:lang w:val="fr-CA" w:eastAsia="fr-CA"/>
            </w:rPr>
          </w:pPr>
          <w:hyperlink w:anchor="_Toc70692093" w:history="1">
            <w:r w:rsidR="00695284" w:rsidRPr="00037A58">
              <w:rPr>
                <w:rStyle w:val="Lienhypertexte"/>
                <w:noProof/>
              </w:rPr>
              <w:t>Document Terminology</w:t>
            </w:r>
            <w:r w:rsidR="00695284">
              <w:rPr>
                <w:noProof/>
                <w:webHidden/>
              </w:rPr>
              <w:tab/>
            </w:r>
            <w:r w:rsidR="00695284">
              <w:rPr>
                <w:noProof/>
                <w:webHidden/>
              </w:rPr>
              <w:fldChar w:fldCharType="begin"/>
            </w:r>
            <w:r w:rsidR="00695284">
              <w:rPr>
                <w:noProof/>
                <w:webHidden/>
              </w:rPr>
              <w:instrText xml:space="preserve"> PAGEREF _Toc70692093 \h </w:instrText>
            </w:r>
            <w:r w:rsidR="00695284">
              <w:rPr>
                <w:noProof/>
                <w:webHidden/>
              </w:rPr>
            </w:r>
            <w:r w:rsidR="00695284">
              <w:rPr>
                <w:noProof/>
                <w:webHidden/>
              </w:rPr>
              <w:fldChar w:fldCharType="separate"/>
            </w:r>
            <w:r w:rsidR="00B4283D">
              <w:rPr>
                <w:noProof/>
                <w:webHidden/>
              </w:rPr>
              <w:t>7</w:t>
            </w:r>
            <w:r w:rsidR="00695284">
              <w:rPr>
                <w:noProof/>
                <w:webHidden/>
              </w:rPr>
              <w:fldChar w:fldCharType="end"/>
            </w:r>
          </w:hyperlink>
        </w:p>
        <w:p w14:paraId="4CBF4FFC" w14:textId="2A424251" w:rsidR="00695284" w:rsidRDefault="003024F8">
          <w:pPr>
            <w:pStyle w:val="TM2"/>
            <w:rPr>
              <w:rFonts w:asciiTheme="minorHAnsi" w:eastAsiaTheme="minorEastAsia" w:hAnsiTheme="minorHAnsi" w:cstheme="minorBidi"/>
              <w:smallCaps w:val="0"/>
              <w:noProof/>
              <w:kern w:val="0"/>
              <w:sz w:val="22"/>
              <w:szCs w:val="22"/>
              <w:lang w:val="fr-CA" w:eastAsia="fr-CA"/>
            </w:rPr>
          </w:pPr>
          <w:hyperlink w:anchor="_Toc70692094" w:history="1">
            <w:r w:rsidR="00695284" w:rsidRPr="00037A58">
              <w:rPr>
                <w:rStyle w:val="Lienhypertexte"/>
                <w:noProof/>
              </w:rPr>
              <w:t>Intellectual Property Rights (IPR) Policy</w:t>
            </w:r>
            <w:r w:rsidR="00695284">
              <w:rPr>
                <w:noProof/>
                <w:webHidden/>
              </w:rPr>
              <w:tab/>
            </w:r>
            <w:r w:rsidR="00695284">
              <w:rPr>
                <w:noProof/>
                <w:webHidden/>
              </w:rPr>
              <w:fldChar w:fldCharType="begin"/>
            </w:r>
            <w:r w:rsidR="00695284">
              <w:rPr>
                <w:noProof/>
                <w:webHidden/>
              </w:rPr>
              <w:instrText xml:space="preserve"> PAGEREF _Toc70692094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26C42D2" w14:textId="7E2E2C3E" w:rsidR="00695284" w:rsidRDefault="003024F8">
          <w:pPr>
            <w:pStyle w:val="TM2"/>
            <w:rPr>
              <w:rFonts w:asciiTheme="minorHAnsi" w:eastAsiaTheme="minorEastAsia" w:hAnsiTheme="minorHAnsi" w:cstheme="minorBidi"/>
              <w:smallCaps w:val="0"/>
              <w:noProof/>
              <w:kern w:val="0"/>
              <w:sz w:val="22"/>
              <w:szCs w:val="22"/>
              <w:lang w:val="fr-CA" w:eastAsia="fr-CA"/>
            </w:rPr>
          </w:pPr>
          <w:hyperlink w:anchor="_Toc70692095" w:history="1">
            <w:r w:rsidR="00695284" w:rsidRPr="00037A58">
              <w:rPr>
                <w:rStyle w:val="Lienhypertexte"/>
                <w:noProof/>
              </w:rPr>
              <w:t>Reason for Issue/Reissue</w:t>
            </w:r>
            <w:r w:rsidR="00695284">
              <w:rPr>
                <w:noProof/>
                <w:webHidden/>
              </w:rPr>
              <w:tab/>
            </w:r>
            <w:r w:rsidR="00695284">
              <w:rPr>
                <w:noProof/>
                <w:webHidden/>
              </w:rPr>
              <w:fldChar w:fldCharType="begin"/>
            </w:r>
            <w:r w:rsidR="00695284">
              <w:rPr>
                <w:noProof/>
                <w:webHidden/>
              </w:rPr>
              <w:instrText xml:space="preserve"> PAGEREF _Toc70692095 \h </w:instrText>
            </w:r>
            <w:r w:rsidR="00695284">
              <w:rPr>
                <w:noProof/>
                <w:webHidden/>
              </w:rPr>
            </w:r>
            <w:r w:rsidR="00695284">
              <w:rPr>
                <w:noProof/>
                <w:webHidden/>
              </w:rPr>
              <w:fldChar w:fldCharType="separate"/>
            </w:r>
            <w:r w:rsidR="00B4283D">
              <w:rPr>
                <w:noProof/>
                <w:webHidden/>
              </w:rPr>
              <w:t>8</w:t>
            </w:r>
            <w:r w:rsidR="00695284">
              <w:rPr>
                <w:noProof/>
                <w:webHidden/>
              </w:rPr>
              <w:fldChar w:fldCharType="end"/>
            </w:r>
          </w:hyperlink>
        </w:p>
        <w:p w14:paraId="6E4C6F0B" w14:textId="3FF128C3" w:rsidR="00695284" w:rsidRDefault="003024F8">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096" w:history="1">
            <w:r w:rsidR="00695284" w:rsidRPr="00037A58">
              <w:rPr>
                <w:rStyle w:val="Lienhypertexte"/>
                <w:noProof/>
                <w14:scene3d>
                  <w14:camera w14:prst="orthographicFront"/>
                  <w14:lightRig w14:rig="threePt" w14:dir="t">
                    <w14:rot w14:lat="0" w14:lon="0" w14:rev="0"/>
                  </w14:lightRig>
                </w14:scene3d>
              </w:rPr>
              <w:t>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Data Associated with an Emergency Incident</w:t>
            </w:r>
            <w:r w:rsidR="00695284">
              <w:rPr>
                <w:noProof/>
                <w:webHidden/>
              </w:rPr>
              <w:tab/>
            </w:r>
            <w:r w:rsidR="00695284">
              <w:rPr>
                <w:noProof/>
                <w:webHidden/>
              </w:rPr>
              <w:fldChar w:fldCharType="begin"/>
            </w:r>
            <w:r w:rsidR="00695284">
              <w:rPr>
                <w:noProof/>
                <w:webHidden/>
              </w:rPr>
              <w:instrText xml:space="preserve"> PAGEREF _Toc70692096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054CE366" w14:textId="4C69947F"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7" w:history="1">
            <w:r w:rsidR="00695284" w:rsidRPr="00037A58">
              <w:rPr>
                <w:rStyle w:val="Lienhypertexte"/>
                <w:bCs/>
                <w:noProof/>
                <w14:scene3d>
                  <w14:camera w14:prst="orthographicFront"/>
                  <w14:lightRig w14:rig="threePt" w14:dir="t">
                    <w14:rot w14:lat="0" w14:lon="0" w14:rev="0"/>
                  </w14:lightRig>
                </w14:scene3d>
              </w:rPr>
              <w:t>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Components</w:t>
            </w:r>
            <w:r w:rsidR="00695284">
              <w:rPr>
                <w:noProof/>
                <w:webHidden/>
              </w:rPr>
              <w:tab/>
            </w:r>
            <w:r w:rsidR="00695284">
              <w:rPr>
                <w:noProof/>
                <w:webHidden/>
              </w:rPr>
              <w:fldChar w:fldCharType="begin"/>
            </w:r>
            <w:r w:rsidR="00695284">
              <w:rPr>
                <w:noProof/>
                <w:webHidden/>
              </w:rPr>
              <w:instrText xml:space="preserve"> PAGEREF _Toc70692097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71BC70D5" w14:textId="11B77291"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8" w:history="1">
            <w:r w:rsidR="00695284" w:rsidRPr="00037A58">
              <w:rPr>
                <w:rStyle w:val="Lienhypertexte"/>
                <w:bCs/>
                <w:noProof/>
                <w14:scene3d>
                  <w14:camera w14:prst="orthographicFront"/>
                  <w14:lightRig w14:rig="threePt" w14:dir="t">
                    <w14:rot w14:lat="0" w14:lon="0" w14:rev="0"/>
                  </w14:lightRig>
                </w14:scene3d>
              </w:rPr>
              <w:t>2.2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Data Component Table Structure</w:t>
            </w:r>
            <w:r w:rsidR="00695284">
              <w:rPr>
                <w:noProof/>
                <w:webHidden/>
              </w:rPr>
              <w:tab/>
            </w:r>
            <w:r w:rsidR="00695284">
              <w:rPr>
                <w:noProof/>
                <w:webHidden/>
              </w:rPr>
              <w:fldChar w:fldCharType="begin"/>
            </w:r>
            <w:r w:rsidR="00695284">
              <w:rPr>
                <w:noProof/>
                <w:webHidden/>
              </w:rPr>
              <w:instrText xml:space="preserve"> PAGEREF _Toc70692098 \h </w:instrText>
            </w:r>
            <w:r w:rsidR="00695284">
              <w:rPr>
                <w:noProof/>
                <w:webHidden/>
              </w:rPr>
            </w:r>
            <w:r w:rsidR="00695284">
              <w:rPr>
                <w:noProof/>
                <w:webHidden/>
              </w:rPr>
              <w:fldChar w:fldCharType="separate"/>
            </w:r>
            <w:r w:rsidR="00B4283D">
              <w:rPr>
                <w:noProof/>
                <w:webHidden/>
              </w:rPr>
              <w:t>9</w:t>
            </w:r>
            <w:r w:rsidR="00695284">
              <w:rPr>
                <w:noProof/>
                <w:webHidden/>
              </w:rPr>
              <w:fldChar w:fldCharType="end"/>
            </w:r>
          </w:hyperlink>
        </w:p>
        <w:p w14:paraId="65417EBB" w14:textId="7CDE1683"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099" w:history="1">
            <w:r w:rsidR="00695284" w:rsidRPr="00037A58">
              <w:rPr>
                <w:rStyle w:val="Lienhypertexte"/>
                <w:bCs/>
                <w:noProof/>
                <w14:scene3d>
                  <w14:camera w14:prst="orthographicFront"/>
                  <w14:lightRig w14:rig="threePt" w14:dir="t">
                    <w14:rot w14:lat="0" w14:lon="0" w14:rev="0"/>
                  </w14:lightRig>
                </w14:scene3d>
              </w:rPr>
              <w:t>2.3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JSON Reference Data Component</w:t>
            </w:r>
            <w:r w:rsidR="00695284">
              <w:rPr>
                <w:noProof/>
                <w:webHidden/>
              </w:rPr>
              <w:tab/>
            </w:r>
            <w:r w:rsidR="00695284">
              <w:rPr>
                <w:noProof/>
                <w:webHidden/>
              </w:rPr>
              <w:fldChar w:fldCharType="begin"/>
            </w:r>
            <w:r w:rsidR="00695284">
              <w:rPr>
                <w:noProof/>
                <w:webHidden/>
              </w:rPr>
              <w:instrText xml:space="preserve"> PAGEREF _Toc70692099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1CA7C6BE" w14:textId="388BE04A"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0" w:history="1">
            <w:r w:rsidR="00695284" w:rsidRPr="00037A58">
              <w:rPr>
                <w:rStyle w:val="Lienhypertexte"/>
                <w:bCs/>
                <w:noProof/>
                <w14:scene3d>
                  <w14:camera w14:prst="orthographicFront"/>
                  <w14:lightRig w14:rig="threePt" w14:dir="t">
                    <w14:rot w14:lat="0" w14:lon="0" w14:rev="0"/>
                  </w14:lightRig>
                </w14:scene3d>
              </w:rPr>
              <w:t>2.4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Incident Data Object Data Component</w:t>
            </w:r>
            <w:r w:rsidR="00695284">
              <w:rPr>
                <w:noProof/>
                <w:webHidden/>
              </w:rPr>
              <w:tab/>
            </w:r>
            <w:r w:rsidR="00695284">
              <w:rPr>
                <w:noProof/>
                <w:webHidden/>
              </w:rPr>
              <w:fldChar w:fldCharType="begin"/>
            </w:r>
            <w:r w:rsidR="00695284">
              <w:rPr>
                <w:noProof/>
                <w:webHidden/>
              </w:rPr>
              <w:instrText xml:space="preserve"> PAGEREF _Toc70692100 \h </w:instrText>
            </w:r>
            <w:r w:rsidR="00695284">
              <w:rPr>
                <w:noProof/>
                <w:webHidden/>
              </w:rPr>
            </w:r>
            <w:r w:rsidR="00695284">
              <w:rPr>
                <w:noProof/>
                <w:webHidden/>
              </w:rPr>
              <w:fldChar w:fldCharType="separate"/>
            </w:r>
            <w:r w:rsidR="00B4283D">
              <w:rPr>
                <w:noProof/>
                <w:webHidden/>
              </w:rPr>
              <w:t>11</w:t>
            </w:r>
            <w:r w:rsidR="00695284">
              <w:rPr>
                <w:noProof/>
                <w:webHidden/>
              </w:rPr>
              <w:fldChar w:fldCharType="end"/>
            </w:r>
          </w:hyperlink>
        </w:p>
        <w:p w14:paraId="6B8035B2" w14:textId="4A0122A3"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1" w:history="1">
            <w:r w:rsidR="00695284" w:rsidRPr="00037A58">
              <w:rPr>
                <w:rStyle w:val="Lienhypertexte"/>
                <w:bCs/>
                <w:noProof/>
                <w14:scene3d>
                  <w14:camera w14:prst="orthographicFront"/>
                  <w14:lightRig w14:rig="threePt" w14:dir="t">
                    <w14:rot w14:lat="0" w14:lon="0" w14:rev="0"/>
                  </w14:lightRig>
                </w14:scene3d>
              </w:rPr>
              <w:t>2.5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Agent Data</w:t>
            </w:r>
            <w:r w:rsidR="00695284" w:rsidRPr="00037A58">
              <w:rPr>
                <w:rStyle w:val="Lienhypertexte"/>
                <w:noProof/>
                <w:spacing w:val="-1"/>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_Toc70692101 \h </w:instrText>
            </w:r>
            <w:r w:rsidR="00695284">
              <w:rPr>
                <w:noProof/>
                <w:webHidden/>
              </w:rPr>
            </w:r>
            <w:r w:rsidR="00695284">
              <w:rPr>
                <w:noProof/>
                <w:webHidden/>
              </w:rPr>
              <w:fldChar w:fldCharType="separate"/>
            </w:r>
            <w:r w:rsidR="00B4283D">
              <w:rPr>
                <w:noProof/>
                <w:webHidden/>
              </w:rPr>
              <w:t>14</w:t>
            </w:r>
            <w:r w:rsidR="00695284">
              <w:rPr>
                <w:noProof/>
                <w:webHidden/>
              </w:rPr>
              <w:fldChar w:fldCharType="end"/>
            </w:r>
          </w:hyperlink>
        </w:p>
        <w:p w14:paraId="3098E33A" w14:textId="519F8B0C"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2" w:history="1">
            <w:r w:rsidR="00695284" w:rsidRPr="00037A58">
              <w:rPr>
                <w:rStyle w:val="Lienhypertexte"/>
                <w:bCs/>
                <w:noProof/>
                <w14:scene3d>
                  <w14:camera w14:prst="orthographicFront"/>
                  <w14:lightRig w14:rig="threePt" w14:dir="t">
                    <w14:rot w14:lat="0" w14:lon="0" w14:rev="0"/>
                  </w14:lightRig>
                </w14:scene3d>
              </w:rPr>
              <w:t>2.6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Data Component</w:t>
            </w:r>
            <w:r w:rsidR="00695284">
              <w:rPr>
                <w:noProof/>
                <w:webHidden/>
              </w:rPr>
              <w:tab/>
            </w:r>
            <w:r w:rsidR="00695284">
              <w:rPr>
                <w:noProof/>
                <w:webHidden/>
              </w:rPr>
              <w:fldChar w:fldCharType="begin"/>
            </w:r>
            <w:r w:rsidR="00695284">
              <w:rPr>
                <w:noProof/>
                <w:webHidden/>
              </w:rPr>
              <w:instrText xml:space="preserve"> PAGEREF _Toc70692102 \h </w:instrText>
            </w:r>
            <w:r w:rsidR="00695284">
              <w:rPr>
                <w:noProof/>
                <w:webHidden/>
              </w:rPr>
            </w:r>
            <w:r w:rsidR="00695284">
              <w:rPr>
                <w:noProof/>
                <w:webHidden/>
              </w:rPr>
              <w:fldChar w:fldCharType="separate"/>
            </w:r>
            <w:r w:rsidR="00B4283D">
              <w:rPr>
                <w:noProof/>
                <w:webHidden/>
              </w:rPr>
              <w:t>16</w:t>
            </w:r>
            <w:r w:rsidR="00695284">
              <w:rPr>
                <w:noProof/>
                <w:webHidden/>
              </w:rPr>
              <w:fldChar w:fldCharType="end"/>
            </w:r>
          </w:hyperlink>
        </w:p>
        <w:p w14:paraId="745201C2" w14:textId="31BCDDE4"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3" w:history="1">
            <w:r w:rsidR="00695284" w:rsidRPr="00037A58">
              <w:rPr>
                <w:rStyle w:val="Lienhypertexte"/>
                <w:bCs/>
                <w:noProof/>
                <w14:scene3d>
                  <w14:camera w14:prst="orthographicFront"/>
                  <w14:lightRig w14:rig="threePt" w14:dir="t">
                    <w14:rot w14:lat="0" w14:lon="0" w14:rev="0"/>
                  </w14:lightRig>
                </w14:scene3d>
              </w:rPr>
              <w:t>2.7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Split/Merge Data Component</w:t>
            </w:r>
            <w:r w:rsidR="00695284">
              <w:rPr>
                <w:noProof/>
                <w:webHidden/>
              </w:rPr>
              <w:tab/>
            </w:r>
            <w:r w:rsidR="00695284">
              <w:rPr>
                <w:noProof/>
                <w:webHidden/>
              </w:rPr>
              <w:fldChar w:fldCharType="begin"/>
            </w:r>
            <w:r w:rsidR="00695284">
              <w:rPr>
                <w:noProof/>
                <w:webHidden/>
              </w:rPr>
              <w:instrText xml:space="preserve"> PAGEREF _Toc70692103 \h </w:instrText>
            </w:r>
            <w:r w:rsidR="00695284">
              <w:rPr>
                <w:noProof/>
                <w:webHidden/>
              </w:rPr>
            </w:r>
            <w:r w:rsidR="00695284">
              <w:rPr>
                <w:noProof/>
                <w:webHidden/>
              </w:rPr>
              <w:fldChar w:fldCharType="separate"/>
            </w:r>
            <w:r w:rsidR="00B4283D">
              <w:rPr>
                <w:noProof/>
                <w:webHidden/>
              </w:rPr>
              <w:t>18</w:t>
            </w:r>
            <w:r w:rsidR="00695284">
              <w:rPr>
                <w:noProof/>
                <w:webHidden/>
              </w:rPr>
              <w:fldChar w:fldCharType="end"/>
            </w:r>
          </w:hyperlink>
        </w:p>
        <w:p w14:paraId="091A5994" w14:textId="51011BF0"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4" w:history="1">
            <w:r w:rsidR="00695284" w:rsidRPr="00037A58">
              <w:rPr>
                <w:rStyle w:val="Lienhypertexte"/>
                <w:bCs/>
                <w:noProof/>
                <w14:scene3d>
                  <w14:camera w14:prst="orthographicFront"/>
                  <w14:lightRig w14:rig="threePt" w14:dir="t">
                    <w14:rot w14:lat="0" w14:lon="0" w14:rev="0"/>
                  </w14:lightRig>
                </w14:scene3d>
              </w:rPr>
              <w:t>2.8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Link Data Component</w:t>
            </w:r>
            <w:r w:rsidR="00695284">
              <w:rPr>
                <w:noProof/>
                <w:webHidden/>
              </w:rPr>
              <w:tab/>
            </w:r>
            <w:r w:rsidR="00695284">
              <w:rPr>
                <w:noProof/>
                <w:webHidden/>
              </w:rPr>
              <w:fldChar w:fldCharType="begin"/>
            </w:r>
            <w:r w:rsidR="00695284">
              <w:rPr>
                <w:noProof/>
                <w:webHidden/>
              </w:rPr>
              <w:instrText xml:space="preserve"> PAGEREF _Toc70692104 \h </w:instrText>
            </w:r>
            <w:r w:rsidR="00695284">
              <w:rPr>
                <w:noProof/>
                <w:webHidden/>
              </w:rPr>
            </w:r>
            <w:r w:rsidR="00695284">
              <w:rPr>
                <w:noProof/>
                <w:webHidden/>
              </w:rPr>
              <w:fldChar w:fldCharType="separate"/>
            </w:r>
            <w:r w:rsidR="00B4283D">
              <w:rPr>
                <w:noProof/>
                <w:webHidden/>
              </w:rPr>
              <w:t>20</w:t>
            </w:r>
            <w:r w:rsidR="00695284">
              <w:rPr>
                <w:noProof/>
                <w:webHidden/>
              </w:rPr>
              <w:fldChar w:fldCharType="end"/>
            </w:r>
          </w:hyperlink>
        </w:p>
        <w:p w14:paraId="52EB3E08" w14:textId="49834AE3"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5" w:history="1">
            <w:r w:rsidR="00695284" w:rsidRPr="00037A58">
              <w:rPr>
                <w:rStyle w:val="Lienhypertexte"/>
                <w:bCs/>
                <w:noProof/>
                <w14:scene3d>
                  <w14:camera w14:prst="orthographicFront"/>
                  <w14:lightRig w14:rig="threePt" w14:dir="t">
                    <w14:rot w14:lat="0" w14:lon="0" w14:rev="0"/>
                  </w14:lightRig>
                </w14:scene3d>
              </w:rPr>
              <w:t>2.9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Data Component</w:t>
            </w:r>
            <w:r w:rsidR="00695284">
              <w:rPr>
                <w:noProof/>
                <w:webHidden/>
              </w:rPr>
              <w:tab/>
            </w:r>
            <w:r w:rsidR="00695284">
              <w:rPr>
                <w:noProof/>
                <w:webHidden/>
              </w:rPr>
              <w:fldChar w:fldCharType="begin"/>
            </w:r>
            <w:r w:rsidR="00695284">
              <w:rPr>
                <w:noProof/>
                <w:webHidden/>
              </w:rPr>
              <w:instrText xml:space="preserve"> PAGEREF _Toc70692105 \h </w:instrText>
            </w:r>
            <w:r w:rsidR="00695284">
              <w:rPr>
                <w:noProof/>
                <w:webHidden/>
              </w:rPr>
            </w:r>
            <w:r w:rsidR="00695284">
              <w:rPr>
                <w:noProof/>
                <w:webHidden/>
              </w:rPr>
              <w:fldChar w:fldCharType="separate"/>
            </w:r>
            <w:r w:rsidR="00B4283D">
              <w:rPr>
                <w:noProof/>
                <w:webHidden/>
              </w:rPr>
              <w:t>21</w:t>
            </w:r>
            <w:r w:rsidR="00695284">
              <w:rPr>
                <w:noProof/>
                <w:webHidden/>
              </w:rPr>
              <w:fldChar w:fldCharType="end"/>
            </w:r>
          </w:hyperlink>
        </w:p>
        <w:p w14:paraId="25B7ACBF" w14:textId="4EC11FDD"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6" w:history="1">
            <w:r w:rsidR="00695284" w:rsidRPr="00037A58">
              <w:rPr>
                <w:rStyle w:val="Lienhypertexte"/>
                <w:bCs/>
                <w:noProof/>
                <w14:scene3d>
                  <w14:camera w14:prst="orthographicFront"/>
                  <w14:lightRig w14:rig="threePt" w14:dir="t">
                    <w14:rot w14:lat="0" w14:lon="0" w14:rev="0"/>
                  </w14:lightRig>
                </w14:scene3d>
              </w:rPr>
              <w:t>2.10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Data Component</w:t>
            </w:r>
            <w:r w:rsidR="00695284">
              <w:rPr>
                <w:noProof/>
                <w:webHidden/>
              </w:rPr>
              <w:tab/>
            </w:r>
            <w:r w:rsidR="00695284">
              <w:rPr>
                <w:noProof/>
                <w:webHidden/>
              </w:rPr>
              <w:fldChar w:fldCharType="begin"/>
            </w:r>
            <w:r w:rsidR="00695284">
              <w:rPr>
                <w:noProof/>
                <w:webHidden/>
              </w:rPr>
              <w:instrText xml:space="preserve"> PAGEREF _Toc70692106 \h </w:instrText>
            </w:r>
            <w:r w:rsidR="00695284">
              <w:rPr>
                <w:noProof/>
                <w:webHidden/>
              </w:rPr>
            </w:r>
            <w:r w:rsidR="00695284">
              <w:rPr>
                <w:noProof/>
                <w:webHidden/>
              </w:rPr>
              <w:fldChar w:fldCharType="separate"/>
            </w:r>
            <w:r w:rsidR="00B4283D">
              <w:rPr>
                <w:noProof/>
                <w:webHidden/>
              </w:rPr>
              <w:t>26</w:t>
            </w:r>
            <w:r w:rsidR="00695284">
              <w:rPr>
                <w:noProof/>
                <w:webHidden/>
              </w:rPr>
              <w:fldChar w:fldCharType="end"/>
            </w:r>
          </w:hyperlink>
        </w:p>
        <w:p w14:paraId="126AEE30" w14:textId="5BB6A2A7"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7" w:history="1">
            <w:r w:rsidR="00695284" w:rsidRPr="00037A58">
              <w:rPr>
                <w:rStyle w:val="Lienhypertexte"/>
                <w:bCs/>
                <w:noProof/>
                <w14:scene3d>
                  <w14:camera w14:prst="orthographicFront"/>
                  <w14:lightRig w14:rig="threePt" w14:dir="t">
                    <w14:rot w14:lat="0" w14:lon="0" w14:rev="0"/>
                  </w14:lightRig>
                </w14:scene3d>
              </w:rPr>
              <w:t>2.11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Call Back Data Component</w:t>
            </w:r>
            <w:r w:rsidR="00695284">
              <w:rPr>
                <w:noProof/>
                <w:webHidden/>
              </w:rPr>
              <w:tab/>
            </w:r>
            <w:r w:rsidR="00695284">
              <w:rPr>
                <w:noProof/>
                <w:webHidden/>
              </w:rPr>
              <w:fldChar w:fldCharType="begin"/>
            </w:r>
            <w:r w:rsidR="00695284">
              <w:rPr>
                <w:noProof/>
                <w:webHidden/>
              </w:rPr>
              <w:instrText xml:space="preserve"> PAGEREF _Toc70692107 \h </w:instrText>
            </w:r>
            <w:r w:rsidR="00695284">
              <w:rPr>
                <w:noProof/>
                <w:webHidden/>
              </w:rPr>
            </w:r>
            <w:r w:rsidR="00695284">
              <w:rPr>
                <w:noProof/>
                <w:webHidden/>
              </w:rPr>
              <w:fldChar w:fldCharType="separate"/>
            </w:r>
            <w:r w:rsidR="00B4283D">
              <w:rPr>
                <w:noProof/>
                <w:webHidden/>
              </w:rPr>
              <w:t>31</w:t>
            </w:r>
            <w:r w:rsidR="00695284">
              <w:rPr>
                <w:noProof/>
                <w:webHidden/>
              </w:rPr>
              <w:fldChar w:fldCharType="end"/>
            </w:r>
          </w:hyperlink>
        </w:p>
        <w:p w14:paraId="2B404FE6" w14:textId="4F6C4484"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8" w:history="1">
            <w:r w:rsidR="00695284" w:rsidRPr="00037A58">
              <w:rPr>
                <w:rStyle w:val="Lienhypertexte"/>
                <w:bCs/>
                <w:noProof/>
                <w14:scene3d>
                  <w14:camera w14:prst="orthographicFront"/>
                  <w14:lightRig w14:rig="threePt" w14:dir="t">
                    <w14:rot w14:lat="0" w14:lon="0" w14:rev="0"/>
                  </w14:lightRig>
                </w14:scene3d>
              </w:rPr>
              <w:t>2.12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Updated Call Back Number Data Component</w:t>
            </w:r>
            <w:r w:rsidR="00695284">
              <w:rPr>
                <w:noProof/>
                <w:webHidden/>
              </w:rPr>
              <w:tab/>
            </w:r>
            <w:r w:rsidR="00695284">
              <w:rPr>
                <w:noProof/>
                <w:webHidden/>
              </w:rPr>
              <w:fldChar w:fldCharType="begin"/>
            </w:r>
            <w:r w:rsidR="00695284">
              <w:rPr>
                <w:noProof/>
                <w:webHidden/>
              </w:rPr>
              <w:instrText xml:space="preserve"> PAGEREF _Toc70692108 \h </w:instrText>
            </w:r>
            <w:r w:rsidR="00695284">
              <w:rPr>
                <w:noProof/>
                <w:webHidden/>
              </w:rPr>
            </w:r>
            <w:r w:rsidR="00695284">
              <w:rPr>
                <w:noProof/>
                <w:webHidden/>
              </w:rPr>
              <w:fldChar w:fldCharType="separate"/>
            </w:r>
            <w:r w:rsidR="00B4283D">
              <w:rPr>
                <w:noProof/>
                <w:webHidden/>
              </w:rPr>
              <w:t>32</w:t>
            </w:r>
            <w:r w:rsidR="00695284">
              <w:rPr>
                <w:noProof/>
                <w:webHidden/>
              </w:rPr>
              <w:fldChar w:fldCharType="end"/>
            </w:r>
          </w:hyperlink>
        </w:p>
        <w:p w14:paraId="5D4607B0" w14:textId="548E5981"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09" w:history="1">
            <w:r w:rsidR="00695284" w:rsidRPr="00037A58">
              <w:rPr>
                <w:rStyle w:val="Lienhypertexte"/>
                <w:bCs/>
                <w:noProof/>
                <w14:scene3d>
                  <w14:camera w14:prst="orthographicFront"/>
                  <w14:lightRig w14:rig="threePt" w14:dir="t">
                    <w14:rot w14:lat="0" w14:lon="0" w14:rev="0"/>
                  </w14:lightRig>
                </w14:scene3d>
              </w:rPr>
              <w:t>2.13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Dispatch Data Component</w:t>
            </w:r>
            <w:r w:rsidR="00695284">
              <w:rPr>
                <w:noProof/>
                <w:webHidden/>
              </w:rPr>
              <w:tab/>
            </w:r>
            <w:r w:rsidR="00695284">
              <w:rPr>
                <w:noProof/>
                <w:webHidden/>
              </w:rPr>
              <w:fldChar w:fldCharType="begin"/>
            </w:r>
            <w:r w:rsidR="00695284">
              <w:rPr>
                <w:noProof/>
                <w:webHidden/>
              </w:rPr>
              <w:instrText xml:space="preserve"> PAGEREF _Toc70692109 \h </w:instrText>
            </w:r>
            <w:r w:rsidR="00695284">
              <w:rPr>
                <w:noProof/>
                <w:webHidden/>
              </w:rPr>
            </w:r>
            <w:r w:rsidR="00695284">
              <w:rPr>
                <w:noProof/>
                <w:webHidden/>
              </w:rPr>
              <w:fldChar w:fldCharType="separate"/>
            </w:r>
            <w:r w:rsidR="00B4283D">
              <w:rPr>
                <w:noProof/>
                <w:webHidden/>
              </w:rPr>
              <w:t>33</w:t>
            </w:r>
            <w:r w:rsidR="00695284">
              <w:rPr>
                <w:noProof/>
                <w:webHidden/>
              </w:rPr>
              <w:fldChar w:fldCharType="end"/>
            </w:r>
          </w:hyperlink>
        </w:p>
        <w:p w14:paraId="62A1E2AC" w14:textId="1E9B6846"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0" w:history="1">
            <w:r w:rsidR="00695284" w:rsidRPr="00037A58">
              <w:rPr>
                <w:rStyle w:val="Lienhypertexte"/>
                <w:bCs/>
                <w:noProof/>
                <w14:scene3d>
                  <w14:camera w14:prst="orthographicFront"/>
                  <w14:lightRig w14:rig="threePt" w14:dir="t">
                    <w14:rot w14:lat="0" w14:lon="0" w14:rev="0"/>
                  </w14:lightRig>
                </w14:scene3d>
              </w:rPr>
              <w:t>2.14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Disposition Data Component</w:t>
            </w:r>
            <w:r w:rsidR="00695284">
              <w:rPr>
                <w:noProof/>
                <w:webHidden/>
              </w:rPr>
              <w:tab/>
            </w:r>
            <w:r w:rsidR="00695284">
              <w:rPr>
                <w:noProof/>
                <w:webHidden/>
              </w:rPr>
              <w:fldChar w:fldCharType="begin"/>
            </w:r>
            <w:r w:rsidR="00695284">
              <w:rPr>
                <w:noProof/>
                <w:webHidden/>
              </w:rPr>
              <w:instrText xml:space="preserve"> PAGEREF _Toc70692110 \h </w:instrText>
            </w:r>
            <w:r w:rsidR="00695284">
              <w:rPr>
                <w:noProof/>
                <w:webHidden/>
              </w:rPr>
            </w:r>
            <w:r w:rsidR="00695284">
              <w:rPr>
                <w:noProof/>
                <w:webHidden/>
              </w:rPr>
              <w:fldChar w:fldCharType="separate"/>
            </w:r>
            <w:r w:rsidR="00B4283D">
              <w:rPr>
                <w:noProof/>
                <w:webHidden/>
              </w:rPr>
              <w:t>35</w:t>
            </w:r>
            <w:r w:rsidR="00695284">
              <w:rPr>
                <w:noProof/>
                <w:webHidden/>
              </w:rPr>
              <w:fldChar w:fldCharType="end"/>
            </w:r>
          </w:hyperlink>
        </w:p>
        <w:p w14:paraId="7781C45C" w14:textId="40632420"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1" w:history="1">
            <w:r w:rsidR="00695284" w:rsidRPr="00037A58">
              <w:rPr>
                <w:rStyle w:val="Lienhypertexte"/>
                <w:bCs/>
                <w:noProof/>
                <w14:scene3d>
                  <w14:camera w14:prst="orthographicFront"/>
                  <w14:lightRig w14:rig="threePt" w14:dir="t">
                    <w14:rot w14:lat="0" w14:lon="0" w14:rev="0"/>
                  </w14:lightRig>
                </w14:scene3d>
              </w:rPr>
              <w:t>2.15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Notes Data Component</w:t>
            </w:r>
            <w:r w:rsidR="00695284">
              <w:rPr>
                <w:noProof/>
                <w:webHidden/>
              </w:rPr>
              <w:tab/>
            </w:r>
            <w:r w:rsidR="00695284">
              <w:rPr>
                <w:noProof/>
                <w:webHidden/>
              </w:rPr>
              <w:fldChar w:fldCharType="begin"/>
            </w:r>
            <w:r w:rsidR="00695284">
              <w:rPr>
                <w:noProof/>
                <w:webHidden/>
              </w:rPr>
              <w:instrText xml:space="preserve"> PAGEREF _Toc70692111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857027F" w14:textId="296E278B"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2" w:history="1">
            <w:r w:rsidR="00695284" w:rsidRPr="00037A58">
              <w:rPr>
                <w:rStyle w:val="Lienhypertexte"/>
                <w:bCs/>
                <w:noProof/>
                <w14:scene3d>
                  <w14:camera w14:prst="orthographicFront"/>
                  <w14:lightRig w14:rig="threePt" w14:dir="t">
                    <w14:rot w14:lat="0" w14:lon="0" w14:rev="0"/>
                  </w14:lightRig>
                </w14:scene3d>
              </w:rPr>
              <w:t>2.16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Data Component</w:t>
            </w:r>
            <w:r w:rsidR="00695284">
              <w:rPr>
                <w:noProof/>
                <w:webHidden/>
              </w:rPr>
              <w:tab/>
            </w:r>
            <w:r w:rsidR="00695284">
              <w:rPr>
                <w:noProof/>
                <w:webHidden/>
              </w:rPr>
              <w:fldChar w:fldCharType="begin"/>
            </w:r>
            <w:r w:rsidR="00695284">
              <w:rPr>
                <w:noProof/>
                <w:webHidden/>
              </w:rPr>
              <w:instrText xml:space="preserve"> PAGEREF _Toc70692112 \h </w:instrText>
            </w:r>
            <w:r w:rsidR="00695284">
              <w:rPr>
                <w:noProof/>
                <w:webHidden/>
              </w:rPr>
            </w:r>
            <w:r w:rsidR="00695284">
              <w:rPr>
                <w:noProof/>
                <w:webHidden/>
              </w:rPr>
              <w:fldChar w:fldCharType="separate"/>
            </w:r>
            <w:r w:rsidR="00B4283D">
              <w:rPr>
                <w:noProof/>
                <w:webHidden/>
              </w:rPr>
              <w:t>37</w:t>
            </w:r>
            <w:r w:rsidR="00695284">
              <w:rPr>
                <w:noProof/>
                <w:webHidden/>
              </w:rPr>
              <w:fldChar w:fldCharType="end"/>
            </w:r>
          </w:hyperlink>
        </w:p>
        <w:p w14:paraId="4D078C64" w14:textId="6777A0AC"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3" w:history="1">
            <w:r w:rsidR="00695284" w:rsidRPr="00037A58">
              <w:rPr>
                <w:rStyle w:val="Lienhypertexte"/>
                <w:bCs/>
                <w:noProof/>
                <w14:scene3d>
                  <w14:camera w14:prst="orthographicFront"/>
                  <w14:lightRig w14:rig="threePt" w14:dir="t">
                    <w14:rot w14:lat="0" w14:lon="0" w14:rev="0"/>
                  </w14:lightRig>
                </w14:scene3d>
              </w:rPr>
              <w:t>2.17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Data Component</w:t>
            </w:r>
            <w:r w:rsidR="00695284">
              <w:rPr>
                <w:noProof/>
                <w:webHidden/>
              </w:rPr>
              <w:tab/>
            </w:r>
            <w:r w:rsidR="00695284">
              <w:rPr>
                <w:noProof/>
                <w:webHidden/>
              </w:rPr>
              <w:fldChar w:fldCharType="begin"/>
            </w:r>
            <w:r w:rsidR="00695284">
              <w:rPr>
                <w:noProof/>
                <w:webHidden/>
              </w:rPr>
              <w:instrText xml:space="preserve"> PAGEREF _Toc70692113 \h </w:instrText>
            </w:r>
            <w:r w:rsidR="00695284">
              <w:rPr>
                <w:noProof/>
                <w:webHidden/>
              </w:rPr>
            </w:r>
            <w:r w:rsidR="00695284">
              <w:rPr>
                <w:noProof/>
                <w:webHidden/>
              </w:rPr>
              <w:fldChar w:fldCharType="separate"/>
            </w:r>
            <w:r w:rsidR="00B4283D">
              <w:rPr>
                <w:noProof/>
                <w:webHidden/>
              </w:rPr>
              <w:t>39</w:t>
            </w:r>
            <w:r w:rsidR="00695284">
              <w:rPr>
                <w:noProof/>
                <w:webHidden/>
              </w:rPr>
              <w:fldChar w:fldCharType="end"/>
            </w:r>
          </w:hyperlink>
        </w:p>
        <w:p w14:paraId="35A1B265" w14:textId="27129D99"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4" w:history="1">
            <w:r w:rsidR="00695284" w:rsidRPr="00037A58">
              <w:rPr>
                <w:rStyle w:val="Lienhypertexte"/>
                <w:bCs/>
                <w:noProof/>
                <w14:scene3d>
                  <w14:camera w14:prst="orthographicFront"/>
                  <w14:lightRig w14:rig="threePt" w14:dir="t">
                    <w14:rot w14:lat="0" w14:lon="0" w14:rev="0"/>
                  </w14:lightRig>
                </w14:scene3d>
              </w:rPr>
              <w:t>2.18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Data</w:t>
            </w:r>
            <w:r w:rsidR="00695284" w:rsidRPr="00037A58">
              <w:rPr>
                <w:rStyle w:val="Lienhypertexte"/>
                <w:noProof/>
                <w:spacing w:val="2"/>
              </w:rPr>
              <w:t xml:space="preserve"> </w:t>
            </w:r>
            <w:r w:rsidR="00695284" w:rsidRPr="00037A58">
              <w:rPr>
                <w:rStyle w:val="Lienhypertexte"/>
                <w:noProof/>
              </w:rPr>
              <w:t>Component</w:t>
            </w:r>
            <w:r w:rsidR="00695284">
              <w:rPr>
                <w:noProof/>
                <w:webHidden/>
              </w:rPr>
              <w:tab/>
            </w:r>
            <w:r w:rsidR="00695284">
              <w:rPr>
                <w:noProof/>
                <w:webHidden/>
              </w:rPr>
              <w:fldChar w:fldCharType="begin"/>
            </w:r>
            <w:r w:rsidR="00695284">
              <w:rPr>
                <w:noProof/>
                <w:webHidden/>
              </w:rPr>
              <w:instrText xml:space="preserve"> PAGEREF _Toc70692114 \h </w:instrText>
            </w:r>
            <w:r w:rsidR="00695284">
              <w:rPr>
                <w:noProof/>
                <w:webHidden/>
              </w:rPr>
            </w:r>
            <w:r w:rsidR="00695284">
              <w:rPr>
                <w:noProof/>
                <w:webHidden/>
              </w:rPr>
              <w:fldChar w:fldCharType="separate"/>
            </w:r>
            <w:r w:rsidR="00B4283D">
              <w:rPr>
                <w:noProof/>
                <w:webHidden/>
              </w:rPr>
              <w:t>41</w:t>
            </w:r>
            <w:r w:rsidR="00695284">
              <w:rPr>
                <w:noProof/>
                <w:webHidden/>
              </w:rPr>
              <w:fldChar w:fldCharType="end"/>
            </w:r>
          </w:hyperlink>
        </w:p>
        <w:p w14:paraId="17458CE8" w14:textId="529D2E64"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5" w:history="1">
            <w:r w:rsidR="00695284" w:rsidRPr="00037A58">
              <w:rPr>
                <w:rStyle w:val="Lienhypertexte"/>
                <w:bCs/>
                <w:noProof/>
                <w14:scene3d>
                  <w14:camera w14:prst="orthographicFront"/>
                  <w14:lightRig w14:rig="threePt" w14:dir="t">
                    <w14:rot w14:lat="0" w14:lon="0" w14:rev="0"/>
                  </w14:lightRig>
                </w14:scene3d>
              </w:rPr>
              <w:t>2.19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Data Data Component</w:t>
            </w:r>
            <w:r w:rsidR="00695284">
              <w:rPr>
                <w:noProof/>
                <w:webHidden/>
              </w:rPr>
              <w:tab/>
            </w:r>
            <w:r w:rsidR="00695284">
              <w:rPr>
                <w:noProof/>
                <w:webHidden/>
              </w:rPr>
              <w:fldChar w:fldCharType="begin"/>
            </w:r>
            <w:r w:rsidR="00695284">
              <w:rPr>
                <w:noProof/>
                <w:webHidden/>
              </w:rPr>
              <w:instrText xml:space="preserve"> PAGEREF _Toc70692115 \h </w:instrText>
            </w:r>
            <w:r w:rsidR="00695284">
              <w:rPr>
                <w:noProof/>
                <w:webHidden/>
              </w:rPr>
            </w:r>
            <w:r w:rsidR="00695284">
              <w:rPr>
                <w:noProof/>
                <w:webHidden/>
              </w:rPr>
              <w:fldChar w:fldCharType="separate"/>
            </w:r>
            <w:r w:rsidR="00B4283D">
              <w:rPr>
                <w:noProof/>
                <w:webHidden/>
              </w:rPr>
              <w:t>45</w:t>
            </w:r>
            <w:r w:rsidR="00695284">
              <w:rPr>
                <w:noProof/>
                <w:webHidden/>
              </w:rPr>
              <w:fldChar w:fldCharType="end"/>
            </w:r>
          </w:hyperlink>
        </w:p>
        <w:p w14:paraId="623B6D4E" w14:textId="53163F7A"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6" w:history="1">
            <w:r w:rsidR="00695284" w:rsidRPr="00037A58">
              <w:rPr>
                <w:rStyle w:val="Lienhypertexte"/>
                <w:bCs/>
                <w:noProof/>
                <w14:scene3d>
                  <w14:camera w14:prst="orthographicFront"/>
                  <w14:lightRig w14:rig="threePt" w14:dir="t">
                    <w14:rot w14:lat="0" w14:lon="0" w14:rev="0"/>
                  </w14:lightRig>
                </w14:scene3d>
              </w:rPr>
              <w:t>2.20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Data Component</w:t>
            </w:r>
            <w:r w:rsidR="00695284">
              <w:rPr>
                <w:noProof/>
                <w:webHidden/>
              </w:rPr>
              <w:tab/>
            </w:r>
            <w:r w:rsidR="00695284">
              <w:rPr>
                <w:noProof/>
                <w:webHidden/>
              </w:rPr>
              <w:fldChar w:fldCharType="begin"/>
            </w:r>
            <w:r w:rsidR="00695284">
              <w:rPr>
                <w:noProof/>
                <w:webHidden/>
              </w:rPr>
              <w:instrText xml:space="preserve"> PAGEREF _Toc70692116 \h </w:instrText>
            </w:r>
            <w:r w:rsidR="00695284">
              <w:rPr>
                <w:noProof/>
                <w:webHidden/>
              </w:rPr>
            </w:r>
            <w:r w:rsidR="00695284">
              <w:rPr>
                <w:noProof/>
                <w:webHidden/>
              </w:rPr>
              <w:fldChar w:fldCharType="separate"/>
            </w:r>
            <w:r w:rsidR="00B4283D">
              <w:rPr>
                <w:noProof/>
                <w:webHidden/>
              </w:rPr>
              <w:t>47</w:t>
            </w:r>
            <w:r w:rsidR="00695284">
              <w:rPr>
                <w:noProof/>
                <w:webHidden/>
              </w:rPr>
              <w:fldChar w:fldCharType="end"/>
            </w:r>
          </w:hyperlink>
        </w:p>
        <w:p w14:paraId="1CDD3F0D" w14:textId="41A4A252"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7" w:history="1">
            <w:r w:rsidR="00695284" w:rsidRPr="00037A58">
              <w:rPr>
                <w:rStyle w:val="Lienhypertexte"/>
                <w:bCs/>
                <w:noProof/>
                <w14:scene3d>
                  <w14:camera w14:prst="orthographicFront"/>
                  <w14:lightRig w14:rig="threePt" w14:dir="t">
                    <w14:rot w14:lat="0" w14:lon="0" w14:rev="0"/>
                  </w14:lightRig>
                </w14:scene3d>
              </w:rPr>
              <w:t>2.21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Alarms and Sensors Data Component</w:t>
            </w:r>
            <w:r w:rsidR="00695284">
              <w:rPr>
                <w:noProof/>
                <w:webHidden/>
              </w:rPr>
              <w:tab/>
            </w:r>
            <w:r w:rsidR="00695284">
              <w:rPr>
                <w:noProof/>
                <w:webHidden/>
              </w:rPr>
              <w:fldChar w:fldCharType="begin"/>
            </w:r>
            <w:r w:rsidR="00695284">
              <w:rPr>
                <w:noProof/>
                <w:webHidden/>
              </w:rPr>
              <w:instrText xml:space="preserve"> PAGEREF _Toc70692117 \h </w:instrText>
            </w:r>
            <w:r w:rsidR="00695284">
              <w:rPr>
                <w:noProof/>
                <w:webHidden/>
              </w:rPr>
            </w:r>
            <w:r w:rsidR="00695284">
              <w:rPr>
                <w:noProof/>
                <w:webHidden/>
              </w:rPr>
              <w:fldChar w:fldCharType="separate"/>
            </w:r>
            <w:r w:rsidR="00B4283D">
              <w:rPr>
                <w:noProof/>
                <w:webHidden/>
              </w:rPr>
              <w:t>53</w:t>
            </w:r>
            <w:r w:rsidR="00695284">
              <w:rPr>
                <w:noProof/>
                <w:webHidden/>
              </w:rPr>
              <w:fldChar w:fldCharType="end"/>
            </w:r>
          </w:hyperlink>
        </w:p>
        <w:p w14:paraId="6EC896E8" w14:textId="22A097CD" w:rsidR="00695284" w:rsidRDefault="003024F8">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18" w:history="1">
            <w:r w:rsidR="00695284" w:rsidRPr="00037A58">
              <w:rPr>
                <w:rStyle w:val="Lienhypertexte"/>
                <w:noProof/>
                <w14:scene3d>
                  <w14:camera w14:prst="orthographicFront"/>
                  <w14:lightRig w14:rig="threePt" w14:dir="t">
                    <w14:rot w14:lat="0" w14:lon="0" w14:rev="0"/>
                  </w14:lightRig>
                </w14:scene3d>
              </w:rPr>
              <w:t>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IANA Actions</w:t>
            </w:r>
            <w:r w:rsidR="00695284">
              <w:rPr>
                <w:noProof/>
                <w:webHidden/>
              </w:rPr>
              <w:tab/>
            </w:r>
            <w:r w:rsidR="00695284">
              <w:rPr>
                <w:noProof/>
                <w:webHidden/>
              </w:rPr>
              <w:fldChar w:fldCharType="begin"/>
            </w:r>
            <w:r w:rsidR="00695284">
              <w:rPr>
                <w:noProof/>
                <w:webHidden/>
              </w:rPr>
              <w:instrText xml:space="preserve"> PAGEREF _Toc70692118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20524389" w14:textId="558A1D04"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19" w:history="1">
            <w:r w:rsidR="00695284" w:rsidRPr="00037A58">
              <w:rPr>
                <w:rStyle w:val="Lienhypertexte"/>
                <w:bCs/>
                <w:noProof/>
                <w14:scene3d>
                  <w14:camera w14:prst="orthographicFront"/>
                  <w14:lightRig w14:rig="threePt" w14:dir="t">
                    <w14:rot w14:lat="0" w14:lon="0" w14:rev="0"/>
                  </w14:lightRig>
                </w14:scene3d>
              </w:rPr>
              <w:t>3.1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Agency Role Registry</w:t>
            </w:r>
            <w:r w:rsidR="00695284">
              <w:rPr>
                <w:noProof/>
                <w:webHidden/>
              </w:rPr>
              <w:tab/>
            </w:r>
            <w:r w:rsidR="00695284">
              <w:rPr>
                <w:noProof/>
                <w:webHidden/>
              </w:rPr>
              <w:fldChar w:fldCharType="begin"/>
            </w:r>
            <w:r w:rsidR="00695284">
              <w:rPr>
                <w:noProof/>
                <w:webHidden/>
              </w:rPr>
              <w:instrText xml:space="preserve"> PAGEREF _Toc70692119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0EF59EFD" w14:textId="3350CAA0"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0" w:history="1">
            <w:r w:rsidR="00695284" w:rsidRPr="00037A58">
              <w:rPr>
                <w:rStyle w:val="Lienhypertexte"/>
                <w:bCs/>
                <w:noProof/>
                <w14:scene3d>
                  <w14:camera w14:prst="orthographicFront"/>
                  <w14:lightRig w14:rig="threePt" w14:dir="t">
                    <w14:rot w14:lat="0" w14:lon="0" w14:rev="0"/>
                  </w14:lightRig>
                </w14:scene3d>
              </w:rPr>
              <w:t>3.2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Type – Common Registry</w:t>
            </w:r>
            <w:r w:rsidR="00695284">
              <w:rPr>
                <w:noProof/>
                <w:webHidden/>
              </w:rPr>
              <w:tab/>
            </w:r>
            <w:r w:rsidR="00695284">
              <w:rPr>
                <w:noProof/>
                <w:webHidden/>
              </w:rPr>
              <w:fldChar w:fldCharType="begin"/>
            </w:r>
            <w:r w:rsidR="00695284">
              <w:rPr>
                <w:noProof/>
                <w:webHidden/>
              </w:rPr>
              <w:instrText xml:space="preserve"> PAGEREF _Toc70692120 \h </w:instrText>
            </w:r>
            <w:r w:rsidR="00695284">
              <w:rPr>
                <w:noProof/>
                <w:webHidden/>
              </w:rPr>
            </w:r>
            <w:r w:rsidR="00695284">
              <w:rPr>
                <w:noProof/>
                <w:webHidden/>
              </w:rPr>
              <w:fldChar w:fldCharType="separate"/>
            </w:r>
            <w:r w:rsidR="00B4283D">
              <w:rPr>
                <w:noProof/>
                <w:webHidden/>
              </w:rPr>
              <w:t>55</w:t>
            </w:r>
            <w:r w:rsidR="00695284">
              <w:rPr>
                <w:noProof/>
                <w:webHidden/>
              </w:rPr>
              <w:fldChar w:fldCharType="end"/>
            </w:r>
          </w:hyperlink>
        </w:p>
        <w:p w14:paraId="7FE0F692" w14:textId="11503A9E"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1" w:history="1">
            <w:r w:rsidR="00695284" w:rsidRPr="00037A58">
              <w:rPr>
                <w:rStyle w:val="Lienhypertexte"/>
                <w:bCs/>
                <w:noProof/>
                <w14:scene3d>
                  <w14:camera w14:prst="orthographicFront"/>
                  <w14:lightRig w14:rig="threePt" w14:dir="t">
                    <w14:rot w14:lat="0" w14:lon="0" w14:rev="0"/>
                  </w14:lightRig>
                </w14:scene3d>
              </w:rPr>
              <w:t>3.3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Incident Status-Common</w:t>
            </w:r>
            <w:r w:rsidR="00695284">
              <w:rPr>
                <w:noProof/>
                <w:webHidden/>
              </w:rPr>
              <w:tab/>
            </w:r>
            <w:r w:rsidR="00695284">
              <w:rPr>
                <w:noProof/>
                <w:webHidden/>
              </w:rPr>
              <w:fldChar w:fldCharType="begin"/>
            </w:r>
            <w:r w:rsidR="00695284">
              <w:rPr>
                <w:noProof/>
                <w:webHidden/>
              </w:rPr>
              <w:instrText xml:space="preserve"> PAGEREF _Toc70692121 \h </w:instrText>
            </w:r>
            <w:r w:rsidR="00695284">
              <w:rPr>
                <w:noProof/>
                <w:webHidden/>
              </w:rPr>
            </w:r>
            <w:r w:rsidR="00695284">
              <w:rPr>
                <w:noProof/>
                <w:webHidden/>
              </w:rPr>
              <w:fldChar w:fldCharType="separate"/>
            </w:r>
            <w:r w:rsidR="00B4283D">
              <w:rPr>
                <w:noProof/>
                <w:webHidden/>
              </w:rPr>
              <w:t>65</w:t>
            </w:r>
            <w:r w:rsidR="00695284">
              <w:rPr>
                <w:noProof/>
                <w:webHidden/>
              </w:rPr>
              <w:fldChar w:fldCharType="end"/>
            </w:r>
          </w:hyperlink>
        </w:p>
        <w:p w14:paraId="746034C0" w14:textId="76D688A6"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2" w:history="1">
            <w:r w:rsidR="00695284" w:rsidRPr="00037A58">
              <w:rPr>
                <w:rStyle w:val="Lienhypertexte"/>
                <w:bCs/>
                <w:noProof/>
                <w14:scene3d>
                  <w14:camera w14:prst="orthographicFront"/>
                  <w14:lightRig w14:rig="threePt" w14:dir="t">
                    <w14:rot w14:lat="0" w14:lon="0" w14:rev="0"/>
                  </w14:lightRig>
                </w14:scene3d>
              </w:rPr>
              <w:t>3.4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Report Number Type</w:t>
            </w:r>
            <w:r w:rsidR="00695284">
              <w:rPr>
                <w:noProof/>
                <w:webHidden/>
              </w:rPr>
              <w:tab/>
            </w:r>
            <w:r w:rsidR="00695284">
              <w:rPr>
                <w:noProof/>
                <w:webHidden/>
              </w:rPr>
              <w:fldChar w:fldCharType="begin"/>
            </w:r>
            <w:r w:rsidR="00695284">
              <w:rPr>
                <w:noProof/>
                <w:webHidden/>
              </w:rPr>
              <w:instrText xml:space="preserve"> PAGEREF _Toc70692122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29D49161" w14:textId="3C2A20F2"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3" w:history="1">
            <w:r w:rsidR="00695284" w:rsidRPr="00037A58">
              <w:rPr>
                <w:rStyle w:val="Lienhypertexte"/>
                <w:bCs/>
                <w:noProof/>
                <w14:scene3d>
                  <w14:camera w14:prst="orthographicFront"/>
                  <w14:lightRig w14:rig="threePt" w14:dir="t">
                    <w14:rot w14:lat="0" w14:lon="0" w14:rev="0"/>
                  </w14:lightRig>
                </w14:scene3d>
              </w:rPr>
              <w:t>3.5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Common Disposition Codes</w:t>
            </w:r>
            <w:r w:rsidR="00695284">
              <w:rPr>
                <w:noProof/>
                <w:webHidden/>
              </w:rPr>
              <w:tab/>
            </w:r>
            <w:r w:rsidR="00695284">
              <w:rPr>
                <w:noProof/>
                <w:webHidden/>
              </w:rPr>
              <w:fldChar w:fldCharType="begin"/>
            </w:r>
            <w:r w:rsidR="00695284">
              <w:rPr>
                <w:noProof/>
                <w:webHidden/>
              </w:rPr>
              <w:instrText xml:space="preserve"> PAGEREF _Toc70692123 \h </w:instrText>
            </w:r>
            <w:r w:rsidR="00695284">
              <w:rPr>
                <w:noProof/>
                <w:webHidden/>
              </w:rPr>
            </w:r>
            <w:r w:rsidR="00695284">
              <w:rPr>
                <w:noProof/>
                <w:webHidden/>
              </w:rPr>
              <w:fldChar w:fldCharType="separate"/>
            </w:r>
            <w:r w:rsidR="00B4283D">
              <w:rPr>
                <w:noProof/>
                <w:webHidden/>
              </w:rPr>
              <w:t>66</w:t>
            </w:r>
            <w:r w:rsidR="00695284">
              <w:rPr>
                <w:noProof/>
                <w:webHidden/>
              </w:rPr>
              <w:fldChar w:fldCharType="end"/>
            </w:r>
          </w:hyperlink>
        </w:p>
        <w:p w14:paraId="5AD9F1CE" w14:textId="7B3F1B16"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4" w:history="1">
            <w:r w:rsidR="00695284" w:rsidRPr="00037A58">
              <w:rPr>
                <w:rStyle w:val="Lienhypertexte"/>
                <w:bCs/>
                <w:noProof/>
                <w14:scene3d>
                  <w14:camera w14:prst="orthographicFront"/>
                  <w14:lightRig w14:rig="threePt" w14:dir="t">
                    <w14:rot w14:lat="0" w14:lon="0" w14:rev="0"/>
                  </w14:lightRig>
                </w14:scene3d>
              </w:rPr>
              <w:t>3.6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Person Role</w:t>
            </w:r>
            <w:r w:rsidR="00695284">
              <w:rPr>
                <w:noProof/>
                <w:webHidden/>
              </w:rPr>
              <w:tab/>
            </w:r>
            <w:r w:rsidR="00695284">
              <w:rPr>
                <w:noProof/>
                <w:webHidden/>
              </w:rPr>
              <w:fldChar w:fldCharType="begin"/>
            </w:r>
            <w:r w:rsidR="00695284">
              <w:rPr>
                <w:noProof/>
                <w:webHidden/>
              </w:rPr>
              <w:instrText xml:space="preserve"> PAGEREF _Toc70692124 \h </w:instrText>
            </w:r>
            <w:r w:rsidR="00695284">
              <w:rPr>
                <w:noProof/>
                <w:webHidden/>
              </w:rPr>
            </w:r>
            <w:r w:rsidR="00695284">
              <w:rPr>
                <w:noProof/>
                <w:webHidden/>
              </w:rPr>
              <w:fldChar w:fldCharType="separate"/>
            </w:r>
            <w:r w:rsidR="00B4283D">
              <w:rPr>
                <w:noProof/>
                <w:webHidden/>
              </w:rPr>
              <w:t>71</w:t>
            </w:r>
            <w:r w:rsidR="00695284">
              <w:rPr>
                <w:noProof/>
                <w:webHidden/>
              </w:rPr>
              <w:fldChar w:fldCharType="end"/>
            </w:r>
          </w:hyperlink>
        </w:p>
        <w:p w14:paraId="761E552F" w14:textId="5AEB8889"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5" w:history="1">
            <w:r w:rsidR="00695284" w:rsidRPr="00037A58">
              <w:rPr>
                <w:rStyle w:val="Lienhypertexte"/>
                <w:bCs/>
                <w:noProof/>
                <w14:scene3d>
                  <w14:camera w14:prst="orthographicFront"/>
                  <w14:lightRig w14:rig="threePt" w14:dir="t">
                    <w14:rot w14:lat="0" w14:lon="0" w14:rev="0"/>
                  </w14:lightRig>
                </w14:scene3d>
              </w:rPr>
              <w:t>3.7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Vehicle Relationship Type</w:t>
            </w:r>
            <w:r w:rsidR="00695284">
              <w:rPr>
                <w:noProof/>
                <w:webHidden/>
              </w:rPr>
              <w:tab/>
            </w:r>
            <w:r w:rsidR="00695284">
              <w:rPr>
                <w:noProof/>
                <w:webHidden/>
              </w:rPr>
              <w:fldChar w:fldCharType="begin"/>
            </w:r>
            <w:r w:rsidR="00695284">
              <w:rPr>
                <w:noProof/>
                <w:webHidden/>
              </w:rPr>
              <w:instrText xml:space="preserve"> PAGEREF _Toc70692125 \h </w:instrText>
            </w:r>
            <w:r w:rsidR="00695284">
              <w:rPr>
                <w:noProof/>
                <w:webHidden/>
              </w:rPr>
            </w:r>
            <w:r w:rsidR="00695284">
              <w:rPr>
                <w:noProof/>
                <w:webHidden/>
              </w:rPr>
              <w:fldChar w:fldCharType="separate"/>
            </w:r>
            <w:r w:rsidR="00B4283D">
              <w:rPr>
                <w:noProof/>
                <w:webHidden/>
              </w:rPr>
              <w:t>72</w:t>
            </w:r>
            <w:r w:rsidR="00695284">
              <w:rPr>
                <w:noProof/>
                <w:webHidden/>
              </w:rPr>
              <w:fldChar w:fldCharType="end"/>
            </w:r>
          </w:hyperlink>
        </w:p>
        <w:p w14:paraId="04B6D4C1" w14:textId="2942545F"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6" w:history="1">
            <w:r w:rsidR="00695284" w:rsidRPr="00037A58">
              <w:rPr>
                <w:rStyle w:val="Lienhypertexte"/>
                <w:bCs/>
                <w:noProof/>
                <w14:scene3d>
                  <w14:camera w14:prst="orthographicFront"/>
                  <w14:lightRig w14:rig="threePt" w14:dir="t">
                    <w14:rot w14:lat="0" w14:lon="0" w14:rev="0"/>
                  </w14:lightRig>
                </w14:scene3d>
              </w:rPr>
              <w:t>3.8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_Toc70692126 \h </w:instrText>
            </w:r>
            <w:r w:rsidR="00695284">
              <w:rPr>
                <w:noProof/>
                <w:webHidden/>
              </w:rPr>
            </w:r>
            <w:r w:rsidR="00695284">
              <w:rPr>
                <w:noProof/>
                <w:webHidden/>
              </w:rPr>
              <w:fldChar w:fldCharType="separate"/>
            </w:r>
            <w:r w:rsidR="00B4283D">
              <w:rPr>
                <w:noProof/>
                <w:webHidden/>
              </w:rPr>
              <w:t>73</w:t>
            </w:r>
            <w:r w:rsidR="00695284">
              <w:rPr>
                <w:noProof/>
                <w:webHidden/>
              </w:rPr>
              <w:fldChar w:fldCharType="end"/>
            </w:r>
          </w:hyperlink>
        </w:p>
        <w:p w14:paraId="750C9A25" w14:textId="7F87404F"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7" w:history="1">
            <w:r w:rsidR="00695284" w:rsidRPr="00037A58">
              <w:rPr>
                <w:rStyle w:val="Lienhypertexte"/>
                <w:bCs/>
                <w:noProof/>
                <w14:scene3d>
                  <w14:camera w14:prst="orthographicFront"/>
                  <w14:lightRig w14:rig="threePt" w14:dir="t">
                    <w14:rot w14:lat="0" w14:lon="0" w14:rev="0"/>
                  </w14:lightRig>
                </w14:scene3d>
              </w:rPr>
              <w:t>3.9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Primary Unit Status-Common</w:t>
            </w:r>
            <w:r w:rsidR="00695284">
              <w:rPr>
                <w:noProof/>
                <w:webHidden/>
              </w:rPr>
              <w:tab/>
            </w:r>
            <w:r w:rsidR="00695284">
              <w:rPr>
                <w:noProof/>
                <w:webHidden/>
              </w:rPr>
              <w:fldChar w:fldCharType="begin"/>
            </w:r>
            <w:r w:rsidR="00695284">
              <w:rPr>
                <w:noProof/>
                <w:webHidden/>
              </w:rPr>
              <w:instrText xml:space="preserve"> PAGEREF _Toc70692127 \h </w:instrText>
            </w:r>
            <w:r w:rsidR="00695284">
              <w:rPr>
                <w:noProof/>
                <w:webHidden/>
              </w:rPr>
            </w:r>
            <w:r w:rsidR="00695284">
              <w:rPr>
                <w:noProof/>
                <w:webHidden/>
              </w:rPr>
              <w:fldChar w:fldCharType="separate"/>
            </w:r>
            <w:r w:rsidR="00B4283D">
              <w:rPr>
                <w:noProof/>
                <w:webHidden/>
              </w:rPr>
              <w:t>74</w:t>
            </w:r>
            <w:r w:rsidR="00695284">
              <w:rPr>
                <w:noProof/>
                <w:webHidden/>
              </w:rPr>
              <w:fldChar w:fldCharType="end"/>
            </w:r>
          </w:hyperlink>
        </w:p>
        <w:p w14:paraId="7F8279D2" w14:textId="5BAD0D38"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8" w:history="1">
            <w:r w:rsidR="00695284" w:rsidRPr="00037A58">
              <w:rPr>
                <w:rStyle w:val="Lienhypertexte"/>
                <w:bCs/>
                <w:noProof/>
                <w14:scene3d>
                  <w14:camera w14:prst="orthographicFront"/>
                  <w14:lightRig w14:rig="threePt" w14:dir="t">
                    <w14:rot w14:lat="0" w14:lon="0" w14:rev="0"/>
                  </w14:lightRig>
                </w14:scene3d>
              </w:rPr>
              <w:t>3.10</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Secondary Unit Status-Common</w:t>
            </w:r>
            <w:r w:rsidR="00695284">
              <w:rPr>
                <w:noProof/>
                <w:webHidden/>
              </w:rPr>
              <w:tab/>
            </w:r>
            <w:r w:rsidR="00695284">
              <w:rPr>
                <w:noProof/>
                <w:webHidden/>
              </w:rPr>
              <w:fldChar w:fldCharType="begin"/>
            </w:r>
            <w:r w:rsidR="00695284">
              <w:rPr>
                <w:noProof/>
                <w:webHidden/>
              </w:rPr>
              <w:instrText xml:space="preserve"> PAGEREF _Toc70692128 \h </w:instrText>
            </w:r>
            <w:r w:rsidR="00695284">
              <w:rPr>
                <w:noProof/>
                <w:webHidden/>
              </w:rPr>
            </w:r>
            <w:r w:rsidR="00695284">
              <w:rPr>
                <w:noProof/>
                <w:webHidden/>
              </w:rPr>
              <w:fldChar w:fldCharType="separate"/>
            </w:r>
            <w:r w:rsidR="00B4283D">
              <w:rPr>
                <w:noProof/>
                <w:webHidden/>
              </w:rPr>
              <w:t>75</w:t>
            </w:r>
            <w:r w:rsidR="00695284">
              <w:rPr>
                <w:noProof/>
                <w:webHidden/>
              </w:rPr>
              <w:fldChar w:fldCharType="end"/>
            </w:r>
          </w:hyperlink>
        </w:p>
        <w:p w14:paraId="4B885B35" w14:textId="0BA83589"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29" w:history="1">
            <w:r w:rsidR="00695284" w:rsidRPr="00037A58">
              <w:rPr>
                <w:rStyle w:val="Lienhypertexte"/>
                <w:bCs/>
                <w:noProof/>
                <w14:scene3d>
                  <w14:camera w14:prst="orthographicFront"/>
                  <w14:lightRig w14:rig="threePt" w14:dir="t">
                    <w14:rot w14:lat="0" w14:lon="0" w14:rev="0"/>
                  </w14:lightRig>
                </w14:scene3d>
              </w:rPr>
              <w:t>3.11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Emergency Resource Type-Common</w:t>
            </w:r>
            <w:r w:rsidR="00695284">
              <w:rPr>
                <w:noProof/>
                <w:webHidden/>
              </w:rPr>
              <w:tab/>
            </w:r>
            <w:r w:rsidR="00695284">
              <w:rPr>
                <w:noProof/>
                <w:webHidden/>
              </w:rPr>
              <w:fldChar w:fldCharType="begin"/>
            </w:r>
            <w:r w:rsidR="00695284">
              <w:rPr>
                <w:noProof/>
                <w:webHidden/>
              </w:rPr>
              <w:instrText xml:space="preserve"> PAGEREF _Toc70692129 \h </w:instrText>
            </w:r>
            <w:r w:rsidR="00695284">
              <w:rPr>
                <w:noProof/>
                <w:webHidden/>
              </w:rPr>
            </w:r>
            <w:r w:rsidR="00695284">
              <w:rPr>
                <w:noProof/>
                <w:webHidden/>
              </w:rPr>
              <w:fldChar w:fldCharType="separate"/>
            </w:r>
            <w:r w:rsidR="00B4283D">
              <w:rPr>
                <w:noProof/>
                <w:webHidden/>
              </w:rPr>
              <w:t>78</w:t>
            </w:r>
            <w:r w:rsidR="00695284">
              <w:rPr>
                <w:noProof/>
                <w:webHidden/>
              </w:rPr>
              <w:fldChar w:fldCharType="end"/>
            </w:r>
          </w:hyperlink>
        </w:p>
        <w:p w14:paraId="491FEC13" w14:textId="44FDDB7E"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0" w:history="1">
            <w:r w:rsidR="00695284" w:rsidRPr="00037A58">
              <w:rPr>
                <w:rStyle w:val="Lienhypertexte"/>
                <w:bCs/>
                <w:noProof/>
                <w14:scene3d>
                  <w14:camera w14:prst="orthographicFront"/>
                  <w14:lightRig w14:rig="threePt" w14:dir="t">
                    <w14:rot w14:lat="0" w14:lon="0" w14:rev="0"/>
                  </w14:lightRig>
                </w14:scene3d>
              </w:rPr>
              <w:t>3.12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Resource Attribute</w:t>
            </w:r>
            <w:r w:rsidR="00695284">
              <w:rPr>
                <w:noProof/>
                <w:webHidden/>
              </w:rPr>
              <w:tab/>
            </w:r>
            <w:r w:rsidR="00695284">
              <w:rPr>
                <w:noProof/>
                <w:webHidden/>
              </w:rPr>
              <w:fldChar w:fldCharType="begin"/>
            </w:r>
            <w:r w:rsidR="00695284">
              <w:rPr>
                <w:noProof/>
                <w:webHidden/>
              </w:rPr>
              <w:instrText xml:space="preserve"> PAGEREF _Toc70692130 \h </w:instrText>
            </w:r>
            <w:r w:rsidR="00695284">
              <w:rPr>
                <w:noProof/>
                <w:webHidden/>
              </w:rPr>
            </w:r>
            <w:r w:rsidR="00695284">
              <w:rPr>
                <w:noProof/>
                <w:webHidden/>
              </w:rPr>
              <w:fldChar w:fldCharType="separate"/>
            </w:r>
            <w:r w:rsidR="00B4283D">
              <w:rPr>
                <w:noProof/>
                <w:webHidden/>
              </w:rPr>
              <w:t>83</w:t>
            </w:r>
            <w:r w:rsidR="00695284">
              <w:rPr>
                <w:noProof/>
                <w:webHidden/>
              </w:rPr>
              <w:fldChar w:fldCharType="end"/>
            </w:r>
          </w:hyperlink>
        </w:p>
        <w:p w14:paraId="68B07D5A" w14:textId="24E08C8E" w:rsidR="00695284" w:rsidRDefault="003024F8">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31" w:history="1">
            <w:r w:rsidR="00695284" w:rsidRPr="00037A58">
              <w:rPr>
                <w:rStyle w:val="Lienhypertexte"/>
                <w:noProof/>
                <w14:scene3d>
                  <w14:camera w14:prst="orthographicFront"/>
                  <w14:lightRig w14:rig="threePt" w14:dir="t">
                    <w14:rot w14:lat="0" w14:lon="0" w14:rev="0"/>
                  </w14:lightRig>
                </w14:scene3d>
              </w:rPr>
              <w:t>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Impacts, Considerations, Abbreviations, Terms, and Definitions</w:t>
            </w:r>
            <w:r w:rsidR="00695284">
              <w:rPr>
                <w:noProof/>
                <w:webHidden/>
              </w:rPr>
              <w:tab/>
            </w:r>
            <w:r w:rsidR="00695284">
              <w:rPr>
                <w:noProof/>
                <w:webHidden/>
              </w:rPr>
              <w:fldChar w:fldCharType="begin"/>
            </w:r>
            <w:r w:rsidR="00695284">
              <w:rPr>
                <w:noProof/>
                <w:webHidden/>
              </w:rPr>
              <w:instrText xml:space="preserve"> PAGEREF _Toc70692131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55C5C77A" w14:textId="35FF1CB0"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2" w:history="1">
            <w:r w:rsidR="00695284" w:rsidRPr="00037A58">
              <w:rPr>
                <w:rStyle w:val="Lienhypertexte"/>
                <w:bCs/>
                <w:noProof/>
                <w14:scene3d>
                  <w14:camera w14:prst="orthographicFront"/>
                  <w14:lightRig w14:rig="threePt" w14:dir="t">
                    <w14:rot w14:lat="0" w14:lon="0" w14:rev="0"/>
                  </w14:lightRig>
                </w14:scene3d>
              </w:rPr>
              <w:t>4.1</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Operations Impacts Summary</w:t>
            </w:r>
            <w:r w:rsidR="00695284">
              <w:rPr>
                <w:noProof/>
                <w:webHidden/>
              </w:rPr>
              <w:tab/>
            </w:r>
            <w:r w:rsidR="00695284">
              <w:rPr>
                <w:noProof/>
                <w:webHidden/>
              </w:rPr>
              <w:fldChar w:fldCharType="begin"/>
            </w:r>
            <w:r w:rsidR="00695284">
              <w:rPr>
                <w:noProof/>
                <w:webHidden/>
              </w:rPr>
              <w:instrText xml:space="preserve"> PAGEREF _Toc70692132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1F826EBC" w14:textId="67D44343"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3" w:history="1">
            <w:r w:rsidR="00695284" w:rsidRPr="00037A58">
              <w:rPr>
                <w:rStyle w:val="Lienhypertexte"/>
                <w:bCs/>
                <w:noProof/>
                <w14:scene3d>
                  <w14:camera w14:prst="orthographicFront"/>
                  <w14:lightRig w14:rig="threePt" w14:dir="t">
                    <w14:rot w14:lat="0" w14:lon="0" w14:rev="0"/>
                  </w14:lightRig>
                </w14:scene3d>
              </w:rPr>
              <w:t>4.2</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Technical Impacts Summary</w:t>
            </w:r>
            <w:r w:rsidR="00695284">
              <w:rPr>
                <w:noProof/>
                <w:webHidden/>
              </w:rPr>
              <w:tab/>
            </w:r>
            <w:r w:rsidR="00695284">
              <w:rPr>
                <w:noProof/>
                <w:webHidden/>
              </w:rPr>
              <w:fldChar w:fldCharType="begin"/>
            </w:r>
            <w:r w:rsidR="00695284">
              <w:rPr>
                <w:noProof/>
                <w:webHidden/>
              </w:rPr>
              <w:instrText xml:space="preserve"> PAGEREF _Toc70692133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69DEECD9" w14:textId="12EB87E6"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4" w:history="1">
            <w:r w:rsidR="00695284" w:rsidRPr="00037A58">
              <w:rPr>
                <w:rStyle w:val="Lienhypertexte"/>
                <w:bCs/>
                <w:noProof/>
                <w14:scene3d>
                  <w14:camera w14:prst="orthographicFront"/>
                  <w14:lightRig w14:rig="threePt" w14:dir="t">
                    <w14:rot w14:lat="0" w14:lon="0" w14:rev="0"/>
                  </w14:lightRig>
                </w14:scene3d>
              </w:rPr>
              <w:t>4.3</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Security Impacts Summary</w:t>
            </w:r>
            <w:r w:rsidR="00695284">
              <w:rPr>
                <w:noProof/>
                <w:webHidden/>
              </w:rPr>
              <w:tab/>
            </w:r>
            <w:r w:rsidR="00695284">
              <w:rPr>
                <w:noProof/>
                <w:webHidden/>
              </w:rPr>
              <w:fldChar w:fldCharType="begin"/>
            </w:r>
            <w:r w:rsidR="00695284">
              <w:rPr>
                <w:noProof/>
                <w:webHidden/>
              </w:rPr>
              <w:instrText xml:space="preserve"> PAGEREF _Toc70692134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283136C5" w14:textId="7504C1BA"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5" w:history="1">
            <w:r w:rsidR="00695284" w:rsidRPr="00037A58">
              <w:rPr>
                <w:rStyle w:val="Lienhypertexte"/>
                <w:bCs/>
                <w:noProof/>
                <w14:scene3d>
                  <w14:camera w14:prst="orthographicFront"/>
                  <w14:lightRig w14:rig="threePt" w14:dir="t">
                    <w14:rot w14:lat="0" w14:lon="0" w14:rev="0"/>
                  </w14:lightRig>
                </w14:scene3d>
              </w:rPr>
              <w:t>4.4</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Recommendation for Additional Development Work</w:t>
            </w:r>
            <w:r w:rsidR="00695284">
              <w:rPr>
                <w:noProof/>
                <w:webHidden/>
              </w:rPr>
              <w:tab/>
            </w:r>
            <w:r w:rsidR="00695284">
              <w:rPr>
                <w:noProof/>
                <w:webHidden/>
              </w:rPr>
              <w:fldChar w:fldCharType="begin"/>
            </w:r>
            <w:r w:rsidR="00695284">
              <w:rPr>
                <w:noProof/>
                <w:webHidden/>
              </w:rPr>
              <w:instrText xml:space="preserve"> PAGEREF _Toc70692135 \h </w:instrText>
            </w:r>
            <w:r w:rsidR="00695284">
              <w:rPr>
                <w:noProof/>
                <w:webHidden/>
              </w:rPr>
            </w:r>
            <w:r w:rsidR="00695284">
              <w:rPr>
                <w:noProof/>
                <w:webHidden/>
              </w:rPr>
              <w:fldChar w:fldCharType="separate"/>
            </w:r>
            <w:r w:rsidR="00B4283D">
              <w:rPr>
                <w:noProof/>
                <w:webHidden/>
              </w:rPr>
              <w:t>131</w:t>
            </w:r>
            <w:r w:rsidR="00695284">
              <w:rPr>
                <w:noProof/>
                <w:webHidden/>
              </w:rPr>
              <w:fldChar w:fldCharType="end"/>
            </w:r>
          </w:hyperlink>
        </w:p>
        <w:p w14:paraId="030EF9AA" w14:textId="6AA11D55"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6" w:history="1">
            <w:r w:rsidR="00695284" w:rsidRPr="00037A58">
              <w:rPr>
                <w:rStyle w:val="Lienhypertexte"/>
                <w:bCs/>
                <w:noProof/>
                <w14:scene3d>
                  <w14:camera w14:prst="orthographicFront"/>
                  <w14:lightRig w14:rig="threePt" w14:dir="t">
                    <w14:rot w14:lat="0" w14:lon="0" w14:rev="0"/>
                  </w14:lightRig>
                </w14:scene3d>
              </w:rPr>
              <w:t>4.5</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Anticipated Timeline</w:t>
            </w:r>
            <w:r w:rsidR="00695284">
              <w:rPr>
                <w:noProof/>
                <w:webHidden/>
              </w:rPr>
              <w:tab/>
            </w:r>
            <w:r w:rsidR="00695284">
              <w:rPr>
                <w:noProof/>
                <w:webHidden/>
              </w:rPr>
              <w:fldChar w:fldCharType="begin"/>
            </w:r>
            <w:r w:rsidR="00695284">
              <w:rPr>
                <w:noProof/>
                <w:webHidden/>
              </w:rPr>
              <w:instrText xml:space="preserve"> PAGEREF _Toc70692136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708C96EB" w14:textId="107DA68A"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7" w:history="1">
            <w:r w:rsidR="00695284" w:rsidRPr="00037A58">
              <w:rPr>
                <w:rStyle w:val="Lienhypertexte"/>
                <w:bCs/>
                <w:noProof/>
                <w14:scene3d>
                  <w14:camera w14:prst="orthographicFront"/>
                  <w14:lightRig w14:rig="threePt" w14:dir="t">
                    <w14:rot w14:lat="0" w14:lon="0" w14:rev="0"/>
                  </w14:lightRig>
                </w14:scene3d>
              </w:rPr>
              <w:t>4.6</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Factors</w:t>
            </w:r>
            <w:r w:rsidR="00695284">
              <w:rPr>
                <w:noProof/>
                <w:webHidden/>
              </w:rPr>
              <w:tab/>
            </w:r>
            <w:r w:rsidR="00695284">
              <w:rPr>
                <w:noProof/>
                <w:webHidden/>
              </w:rPr>
              <w:fldChar w:fldCharType="begin"/>
            </w:r>
            <w:r w:rsidR="00695284">
              <w:rPr>
                <w:noProof/>
                <w:webHidden/>
              </w:rPr>
              <w:instrText xml:space="preserve"> PAGEREF _Toc70692137 \h </w:instrText>
            </w:r>
            <w:r w:rsidR="00695284">
              <w:rPr>
                <w:noProof/>
                <w:webHidden/>
              </w:rPr>
            </w:r>
            <w:r w:rsidR="00695284">
              <w:rPr>
                <w:noProof/>
                <w:webHidden/>
              </w:rPr>
              <w:fldChar w:fldCharType="separate"/>
            </w:r>
            <w:r w:rsidR="00B4283D">
              <w:rPr>
                <w:noProof/>
                <w:webHidden/>
              </w:rPr>
              <w:t>132</w:t>
            </w:r>
            <w:r w:rsidR="00695284">
              <w:rPr>
                <w:noProof/>
                <w:webHidden/>
              </w:rPr>
              <w:fldChar w:fldCharType="end"/>
            </w:r>
          </w:hyperlink>
        </w:p>
        <w:p w14:paraId="5C869CFF" w14:textId="7E4C7DE5"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8" w:history="1">
            <w:r w:rsidR="00695284" w:rsidRPr="00037A58">
              <w:rPr>
                <w:rStyle w:val="Lienhypertexte"/>
                <w:bCs/>
                <w:noProof/>
                <w14:scene3d>
                  <w14:camera w14:prst="orthographicFront"/>
                  <w14:lightRig w14:rig="threePt" w14:dir="t">
                    <w14:rot w14:lat="0" w14:lon="0" w14:rev="0"/>
                  </w14:lightRig>
                </w14:scene3d>
              </w:rPr>
              <w:t>4.7</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Cost Recovery Considerations</w:t>
            </w:r>
            <w:r w:rsidR="00695284">
              <w:rPr>
                <w:noProof/>
                <w:webHidden/>
              </w:rPr>
              <w:tab/>
            </w:r>
            <w:r w:rsidR="00695284">
              <w:rPr>
                <w:noProof/>
                <w:webHidden/>
              </w:rPr>
              <w:fldChar w:fldCharType="begin"/>
            </w:r>
            <w:r w:rsidR="00695284">
              <w:rPr>
                <w:noProof/>
                <w:webHidden/>
              </w:rPr>
              <w:instrText xml:space="preserve"> PAGEREF _Toc70692138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3341DB7F" w14:textId="67F417A3"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39" w:history="1">
            <w:r w:rsidR="00695284" w:rsidRPr="00037A58">
              <w:rPr>
                <w:rStyle w:val="Lienhypertexte"/>
                <w:bCs/>
                <w:noProof/>
                <w14:scene3d>
                  <w14:camera w14:prst="orthographicFront"/>
                  <w14:lightRig w14:rig="threePt" w14:dir="t">
                    <w14:rot w14:lat="0" w14:lon="0" w14:rev="0"/>
                  </w14:lightRig>
                </w14:scene3d>
              </w:rPr>
              <w:t>4.8</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Additional Impacts (non-cost related)</w:t>
            </w:r>
            <w:r w:rsidR="00695284">
              <w:rPr>
                <w:noProof/>
                <w:webHidden/>
              </w:rPr>
              <w:tab/>
            </w:r>
            <w:r w:rsidR="00695284">
              <w:rPr>
                <w:noProof/>
                <w:webHidden/>
              </w:rPr>
              <w:fldChar w:fldCharType="begin"/>
            </w:r>
            <w:r w:rsidR="00695284">
              <w:rPr>
                <w:noProof/>
                <w:webHidden/>
              </w:rPr>
              <w:instrText xml:space="preserve"> PAGEREF _Toc70692139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008E7075" w14:textId="0281A2AD" w:rsidR="00695284" w:rsidRDefault="003024F8">
          <w:pPr>
            <w:pStyle w:val="TM2"/>
            <w:tabs>
              <w:tab w:val="left" w:pos="720"/>
            </w:tabs>
            <w:rPr>
              <w:rFonts w:asciiTheme="minorHAnsi" w:eastAsiaTheme="minorEastAsia" w:hAnsiTheme="minorHAnsi" w:cstheme="minorBidi"/>
              <w:smallCaps w:val="0"/>
              <w:noProof/>
              <w:kern w:val="0"/>
              <w:sz w:val="22"/>
              <w:szCs w:val="22"/>
              <w:lang w:val="fr-CA" w:eastAsia="fr-CA"/>
            </w:rPr>
          </w:pPr>
          <w:hyperlink w:anchor="_Toc70692140" w:history="1">
            <w:r w:rsidR="00695284" w:rsidRPr="00037A58">
              <w:rPr>
                <w:rStyle w:val="Lienhypertexte"/>
                <w:bCs/>
                <w:noProof/>
                <w14:scene3d>
                  <w14:camera w14:prst="orthographicFront"/>
                  <w14:lightRig w14:rig="threePt" w14:dir="t">
                    <w14:rot w14:lat="0" w14:lon="0" w14:rev="0"/>
                  </w14:lightRig>
                </w14:scene3d>
              </w:rPr>
              <w:t>4.9</w:t>
            </w:r>
            <w:r w:rsidR="00695284">
              <w:rPr>
                <w:rFonts w:asciiTheme="minorHAnsi" w:eastAsiaTheme="minorEastAsia" w:hAnsiTheme="minorHAnsi" w:cstheme="minorBidi"/>
                <w:smallCaps w:val="0"/>
                <w:noProof/>
                <w:kern w:val="0"/>
                <w:sz w:val="22"/>
                <w:szCs w:val="22"/>
                <w:lang w:val="fr-CA" w:eastAsia="fr-CA"/>
              </w:rPr>
              <w:tab/>
            </w:r>
            <w:r w:rsidR="00695284" w:rsidRPr="00037A58">
              <w:rPr>
                <w:rStyle w:val="Lienhypertexte"/>
                <w:noProof/>
              </w:rPr>
              <w:t>Abbreviations, Terms, and Definitions</w:t>
            </w:r>
            <w:r w:rsidR="00695284">
              <w:rPr>
                <w:noProof/>
                <w:webHidden/>
              </w:rPr>
              <w:tab/>
            </w:r>
            <w:r w:rsidR="00695284">
              <w:rPr>
                <w:noProof/>
                <w:webHidden/>
              </w:rPr>
              <w:fldChar w:fldCharType="begin"/>
            </w:r>
            <w:r w:rsidR="00695284">
              <w:rPr>
                <w:noProof/>
                <w:webHidden/>
              </w:rPr>
              <w:instrText xml:space="preserve"> PAGEREF _Toc70692140 \h </w:instrText>
            </w:r>
            <w:r w:rsidR="00695284">
              <w:rPr>
                <w:noProof/>
                <w:webHidden/>
              </w:rPr>
            </w:r>
            <w:r w:rsidR="00695284">
              <w:rPr>
                <w:noProof/>
                <w:webHidden/>
              </w:rPr>
              <w:fldChar w:fldCharType="separate"/>
            </w:r>
            <w:r w:rsidR="00B4283D">
              <w:rPr>
                <w:noProof/>
                <w:webHidden/>
              </w:rPr>
              <w:t>133</w:t>
            </w:r>
            <w:r w:rsidR="00695284">
              <w:rPr>
                <w:noProof/>
                <w:webHidden/>
              </w:rPr>
              <w:fldChar w:fldCharType="end"/>
            </w:r>
          </w:hyperlink>
        </w:p>
        <w:p w14:paraId="737CD965" w14:textId="3ED06D7D" w:rsidR="00695284" w:rsidRDefault="003024F8">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1" w:history="1">
            <w:r w:rsidR="00695284" w:rsidRPr="00037A58">
              <w:rPr>
                <w:rStyle w:val="Lienhypertexte"/>
                <w:noProof/>
                <w14:scene3d>
                  <w14:camera w14:prst="orthographicFront"/>
                  <w14:lightRig w14:rig="threePt" w14:dir="t">
                    <w14:rot w14:lat="0" w14:lon="0" w14:rev="0"/>
                  </w14:lightRig>
                </w14:scene3d>
              </w:rPr>
              <w:t>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References</w:t>
            </w:r>
            <w:r w:rsidR="00695284">
              <w:rPr>
                <w:noProof/>
                <w:webHidden/>
              </w:rPr>
              <w:tab/>
            </w:r>
            <w:r w:rsidR="00695284">
              <w:rPr>
                <w:noProof/>
                <w:webHidden/>
              </w:rPr>
              <w:fldChar w:fldCharType="begin"/>
            </w:r>
            <w:r w:rsidR="00695284">
              <w:rPr>
                <w:noProof/>
                <w:webHidden/>
              </w:rPr>
              <w:instrText xml:space="preserve"> PAGEREF _Toc70692141 \h </w:instrText>
            </w:r>
            <w:r w:rsidR="00695284">
              <w:rPr>
                <w:noProof/>
                <w:webHidden/>
              </w:rPr>
            </w:r>
            <w:r w:rsidR="00695284">
              <w:rPr>
                <w:noProof/>
                <w:webHidden/>
              </w:rPr>
              <w:fldChar w:fldCharType="separate"/>
            </w:r>
            <w:r w:rsidR="00B4283D">
              <w:rPr>
                <w:noProof/>
                <w:webHidden/>
              </w:rPr>
              <w:t>136</w:t>
            </w:r>
            <w:r w:rsidR="00695284">
              <w:rPr>
                <w:noProof/>
                <w:webHidden/>
              </w:rPr>
              <w:fldChar w:fldCharType="end"/>
            </w:r>
          </w:hyperlink>
        </w:p>
        <w:p w14:paraId="17ACEDEF" w14:textId="2CA94975" w:rsidR="00695284" w:rsidRDefault="003024F8">
          <w:pPr>
            <w:pStyle w:val="TM1"/>
            <w:tabs>
              <w:tab w:val="left" w:pos="480"/>
            </w:tabs>
            <w:rPr>
              <w:rFonts w:asciiTheme="minorHAnsi" w:eastAsiaTheme="minorEastAsia" w:hAnsiTheme="minorHAnsi" w:cstheme="minorBidi"/>
              <w:b w:val="0"/>
              <w:caps w:val="0"/>
              <w:noProof/>
              <w:kern w:val="0"/>
              <w:sz w:val="22"/>
              <w:szCs w:val="22"/>
              <w:lang w:val="fr-CA" w:eastAsia="fr-CA"/>
            </w:rPr>
          </w:pPr>
          <w:hyperlink w:anchor="_Toc70692142" w:history="1">
            <w:r w:rsidR="00695284" w:rsidRPr="00037A58">
              <w:rPr>
                <w:rStyle w:val="Lienhypertexte"/>
                <w:noProof/>
                <w14:scene3d>
                  <w14:camera w14:prst="orthographicFront"/>
                  <w14:lightRig w14:rig="threePt" w14:dir="t">
                    <w14:rot w14:lat="0" w14:lon="0" w14:rev="0"/>
                  </w14:lightRig>
                </w14:scene3d>
              </w:rPr>
              <w:t>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Exhibits</w:t>
            </w:r>
            <w:r w:rsidR="00695284">
              <w:rPr>
                <w:noProof/>
                <w:webHidden/>
              </w:rPr>
              <w:tab/>
            </w:r>
            <w:r w:rsidR="00695284">
              <w:rPr>
                <w:noProof/>
                <w:webHidden/>
              </w:rPr>
              <w:fldChar w:fldCharType="begin"/>
            </w:r>
            <w:r w:rsidR="00695284">
              <w:rPr>
                <w:noProof/>
                <w:webHidden/>
              </w:rPr>
              <w:instrText xml:space="preserve"> PAGEREF _Toc70692142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60309A9A" w14:textId="75A52482" w:rsidR="00695284" w:rsidRDefault="003024F8">
          <w:pPr>
            <w:pStyle w:val="TM1"/>
            <w:rPr>
              <w:rFonts w:asciiTheme="minorHAnsi" w:eastAsiaTheme="minorEastAsia" w:hAnsiTheme="minorHAnsi" w:cstheme="minorBidi"/>
              <w:b w:val="0"/>
              <w:caps w:val="0"/>
              <w:noProof/>
              <w:kern w:val="0"/>
              <w:sz w:val="22"/>
              <w:szCs w:val="22"/>
              <w:lang w:val="fr-CA" w:eastAsia="fr-CA"/>
            </w:rPr>
          </w:pPr>
          <w:hyperlink w:anchor="_Toc70692143" w:history="1">
            <w:r w:rsidR="00695284" w:rsidRPr="00037A58">
              <w:rPr>
                <w:rStyle w:val="Lienhypertexte"/>
                <w:noProof/>
              </w:rPr>
              <w:t>Appendix A Required NIEM data element that need to be supported for EIDO compliance</w:t>
            </w:r>
            <w:r w:rsidR="00695284">
              <w:rPr>
                <w:noProof/>
                <w:webHidden/>
              </w:rPr>
              <w:tab/>
            </w:r>
            <w:r w:rsidR="00695284">
              <w:rPr>
                <w:noProof/>
                <w:webHidden/>
              </w:rPr>
              <w:fldChar w:fldCharType="begin"/>
            </w:r>
            <w:r w:rsidR="00695284">
              <w:rPr>
                <w:noProof/>
                <w:webHidden/>
              </w:rPr>
              <w:instrText xml:space="preserve"> PAGEREF _Toc70692143 \h </w:instrText>
            </w:r>
            <w:r w:rsidR="00695284">
              <w:rPr>
                <w:noProof/>
                <w:webHidden/>
              </w:rPr>
            </w:r>
            <w:r w:rsidR="00695284">
              <w:rPr>
                <w:noProof/>
                <w:webHidden/>
              </w:rPr>
              <w:fldChar w:fldCharType="separate"/>
            </w:r>
            <w:r w:rsidR="00B4283D">
              <w:rPr>
                <w:noProof/>
                <w:webHidden/>
              </w:rPr>
              <w:t>137</w:t>
            </w:r>
            <w:r w:rsidR="00695284">
              <w:rPr>
                <w:noProof/>
                <w:webHidden/>
              </w:rPr>
              <w:fldChar w:fldCharType="end"/>
            </w:r>
          </w:hyperlink>
        </w:p>
        <w:p w14:paraId="43A7E94D" w14:textId="6AF3E88A"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4" w:history="1">
            <w:r w:rsidR="00695284" w:rsidRPr="00037A58">
              <w:rPr>
                <w:rStyle w:val="Lienhypertexte"/>
                <w:noProof/>
              </w:rPr>
              <w:t>A.1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Person Type</w:t>
            </w:r>
            <w:r w:rsidR="00695284">
              <w:rPr>
                <w:noProof/>
                <w:webHidden/>
              </w:rPr>
              <w:tab/>
            </w:r>
            <w:r w:rsidR="00695284">
              <w:rPr>
                <w:noProof/>
                <w:webHidden/>
              </w:rPr>
              <w:fldChar w:fldCharType="begin"/>
            </w:r>
            <w:r w:rsidR="00695284">
              <w:rPr>
                <w:noProof/>
                <w:webHidden/>
              </w:rPr>
              <w:instrText xml:space="preserve"> PAGEREF _Toc70692144 \h </w:instrText>
            </w:r>
            <w:r w:rsidR="00695284">
              <w:rPr>
                <w:noProof/>
                <w:webHidden/>
              </w:rPr>
            </w:r>
            <w:r w:rsidR="00695284">
              <w:rPr>
                <w:noProof/>
                <w:webHidden/>
              </w:rPr>
              <w:fldChar w:fldCharType="separate"/>
            </w:r>
            <w:r w:rsidR="00B4283D">
              <w:rPr>
                <w:noProof/>
                <w:webHidden/>
              </w:rPr>
              <w:t>138</w:t>
            </w:r>
            <w:r w:rsidR="00695284">
              <w:rPr>
                <w:noProof/>
                <w:webHidden/>
              </w:rPr>
              <w:fldChar w:fldCharType="end"/>
            </w:r>
          </w:hyperlink>
        </w:p>
        <w:p w14:paraId="1BAE0345" w14:textId="15ABE457"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5" w:history="1">
            <w:r w:rsidR="00695284" w:rsidRPr="00037A58">
              <w:rPr>
                <w:rStyle w:val="Lienhypertexte"/>
                <w:noProof/>
              </w:rPr>
              <w:t>A.2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Vehicle Type</w:t>
            </w:r>
            <w:r w:rsidR="00695284">
              <w:rPr>
                <w:noProof/>
                <w:webHidden/>
              </w:rPr>
              <w:tab/>
            </w:r>
            <w:r w:rsidR="00695284">
              <w:rPr>
                <w:noProof/>
                <w:webHidden/>
              </w:rPr>
              <w:fldChar w:fldCharType="begin"/>
            </w:r>
            <w:r w:rsidR="00695284">
              <w:rPr>
                <w:noProof/>
                <w:webHidden/>
              </w:rPr>
              <w:instrText xml:space="preserve"> PAGEREF _Toc70692145 \h </w:instrText>
            </w:r>
            <w:r w:rsidR="00695284">
              <w:rPr>
                <w:noProof/>
                <w:webHidden/>
              </w:rPr>
            </w:r>
            <w:r w:rsidR="00695284">
              <w:rPr>
                <w:noProof/>
                <w:webHidden/>
              </w:rPr>
              <w:fldChar w:fldCharType="separate"/>
            </w:r>
            <w:r w:rsidR="00B4283D">
              <w:rPr>
                <w:noProof/>
                <w:webHidden/>
              </w:rPr>
              <w:t>144</w:t>
            </w:r>
            <w:r w:rsidR="00695284">
              <w:rPr>
                <w:noProof/>
                <w:webHidden/>
              </w:rPr>
              <w:fldChar w:fldCharType="end"/>
            </w:r>
          </w:hyperlink>
        </w:p>
        <w:p w14:paraId="7DC02ECD" w14:textId="4E5CB1CE"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6" w:history="1">
            <w:r w:rsidR="00695284" w:rsidRPr="00037A58">
              <w:rPr>
                <w:rStyle w:val="Lienhypertexte"/>
                <w:noProof/>
              </w:rPr>
              <w:t>A.3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Date Type</w:t>
            </w:r>
            <w:r w:rsidR="00695284">
              <w:rPr>
                <w:noProof/>
                <w:webHidden/>
              </w:rPr>
              <w:tab/>
            </w:r>
            <w:r w:rsidR="00695284">
              <w:rPr>
                <w:noProof/>
                <w:webHidden/>
              </w:rPr>
              <w:fldChar w:fldCharType="begin"/>
            </w:r>
            <w:r w:rsidR="00695284">
              <w:rPr>
                <w:noProof/>
                <w:webHidden/>
              </w:rPr>
              <w:instrText xml:space="preserve"> PAGEREF _Toc70692146 \h </w:instrText>
            </w:r>
            <w:r w:rsidR="00695284">
              <w:rPr>
                <w:noProof/>
                <w:webHidden/>
              </w:rPr>
            </w:r>
            <w:r w:rsidR="00695284">
              <w:rPr>
                <w:noProof/>
                <w:webHidden/>
              </w:rPr>
              <w:fldChar w:fldCharType="separate"/>
            </w:r>
            <w:r w:rsidR="00B4283D">
              <w:rPr>
                <w:noProof/>
                <w:webHidden/>
              </w:rPr>
              <w:t>147</w:t>
            </w:r>
            <w:r w:rsidR="00695284">
              <w:rPr>
                <w:noProof/>
                <w:webHidden/>
              </w:rPr>
              <w:fldChar w:fldCharType="end"/>
            </w:r>
          </w:hyperlink>
        </w:p>
        <w:p w14:paraId="50D06C47" w14:textId="7F6A25DF"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7" w:history="1">
            <w:r w:rsidR="00695284" w:rsidRPr="00037A58">
              <w:rPr>
                <w:rStyle w:val="Lienhypertexte"/>
                <w:noProof/>
              </w:rPr>
              <w:t>A.4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Location Type</w:t>
            </w:r>
            <w:r w:rsidR="00695284">
              <w:rPr>
                <w:noProof/>
                <w:webHidden/>
              </w:rPr>
              <w:tab/>
            </w:r>
            <w:r w:rsidR="00695284">
              <w:rPr>
                <w:noProof/>
                <w:webHidden/>
              </w:rPr>
              <w:fldChar w:fldCharType="begin"/>
            </w:r>
            <w:r w:rsidR="00695284">
              <w:rPr>
                <w:noProof/>
                <w:webHidden/>
              </w:rPr>
              <w:instrText xml:space="preserve"> PAGEREF _Toc70692147 \h </w:instrText>
            </w:r>
            <w:r w:rsidR="00695284">
              <w:rPr>
                <w:noProof/>
                <w:webHidden/>
              </w:rPr>
            </w:r>
            <w:r w:rsidR="00695284">
              <w:rPr>
                <w:noProof/>
                <w:webHidden/>
              </w:rPr>
              <w:fldChar w:fldCharType="separate"/>
            </w:r>
            <w:r w:rsidR="00B4283D">
              <w:rPr>
                <w:noProof/>
                <w:webHidden/>
              </w:rPr>
              <w:t>148</w:t>
            </w:r>
            <w:r w:rsidR="00695284">
              <w:rPr>
                <w:noProof/>
                <w:webHidden/>
              </w:rPr>
              <w:fldChar w:fldCharType="end"/>
            </w:r>
          </w:hyperlink>
        </w:p>
        <w:p w14:paraId="66D6B8BB" w14:textId="63C66158"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8" w:history="1">
            <w:r w:rsidR="00695284" w:rsidRPr="00037A58">
              <w:rPr>
                <w:rStyle w:val="Lienhypertexte"/>
                <w:noProof/>
              </w:rPr>
              <w:t>A.5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Image Type</w:t>
            </w:r>
            <w:r w:rsidR="00695284">
              <w:rPr>
                <w:noProof/>
                <w:webHidden/>
              </w:rPr>
              <w:tab/>
            </w:r>
            <w:r w:rsidR="00695284">
              <w:rPr>
                <w:noProof/>
                <w:webHidden/>
              </w:rPr>
              <w:fldChar w:fldCharType="begin"/>
            </w:r>
            <w:r w:rsidR="00695284">
              <w:rPr>
                <w:noProof/>
                <w:webHidden/>
              </w:rPr>
              <w:instrText xml:space="preserve"> PAGEREF _Toc70692148 \h </w:instrText>
            </w:r>
            <w:r w:rsidR="00695284">
              <w:rPr>
                <w:noProof/>
                <w:webHidden/>
              </w:rPr>
            </w:r>
            <w:r w:rsidR="00695284">
              <w:rPr>
                <w:noProof/>
                <w:webHidden/>
              </w:rPr>
              <w:fldChar w:fldCharType="separate"/>
            </w:r>
            <w:r w:rsidR="00B4283D">
              <w:rPr>
                <w:noProof/>
                <w:webHidden/>
              </w:rPr>
              <w:t>150</w:t>
            </w:r>
            <w:r w:rsidR="00695284">
              <w:rPr>
                <w:noProof/>
                <w:webHidden/>
              </w:rPr>
              <w:fldChar w:fldCharType="end"/>
            </w:r>
          </w:hyperlink>
        </w:p>
        <w:p w14:paraId="5679CF13" w14:textId="7DCED3ED"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49" w:history="1">
            <w:r w:rsidR="00695284" w:rsidRPr="00037A58">
              <w:rPr>
                <w:rStyle w:val="Lienhypertexte"/>
                <w:noProof/>
              </w:rPr>
              <w:t>A.6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Length Measure Type</w:t>
            </w:r>
            <w:r w:rsidR="00695284">
              <w:rPr>
                <w:noProof/>
                <w:webHidden/>
              </w:rPr>
              <w:tab/>
            </w:r>
            <w:r w:rsidR="00695284">
              <w:rPr>
                <w:noProof/>
                <w:webHidden/>
              </w:rPr>
              <w:fldChar w:fldCharType="begin"/>
            </w:r>
            <w:r w:rsidR="00695284">
              <w:rPr>
                <w:noProof/>
                <w:webHidden/>
              </w:rPr>
              <w:instrText xml:space="preserve"> PAGEREF _Toc70692149 \h </w:instrText>
            </w:r>
            <w:r w:rsidR="00695284">
              <w:rPr>
                <w:noProof/>
                <w:webHidden/>
              </w:rPr>
            </w:r>
            <w:r w:rsidR="00695284">
              <w:rPr>
                <w:noProof/>
                <w:webHidden/>
              </w:rPr>
              <w:fldChar w:fldCharType="separate"/>
            </w:r>
            <w:r w:rsidR="00B4283D">
              <w:rPr>
                <w:noProof/>
                <w:webHidden/>
              </w:rPr>
              <w:t>151</w:t>
            </w:r>
            <w:r w:rsidR="00695284">
              <w:rPr>
                <w:noProof/>
                <w:webHidden/>
              </w:rPr>
              <w:fldChar w:fldCharType="end"/>
            </w:r>
          </w:hyperlink>
        </w:p>
        <w:p w14:paraId="1A09F062" w14:textId="14FF6035"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0" w:history="1">
            <w:r w:rsidR="00695284" w:rsidRPr="00037A58">
              <w:rPr>
                <w:rStyle w:val="Lienhypertexte"/>
                <w:noProof/>
              </w:rPr>
              <w:t>A.7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Injury Type</w:t>
            </w:r>
            <w:r w:rsidR="00695284">
              <w:rPr>
                <w:noProof/>
                <w:webHidden/>
              </w:rPr>
              <w:tab/>
            </w:r>
            <w:r w:rsidR="00695284">
              <w:rPr>
                <w:noProof/>
                <w:webHidden/>
              </w:rPr>
              <w:fldChar w:fldCharType="begin"/>
            </w:r>
            <w:r w:rsidR="00695284">
              <w:rPr>
                <w:noProof/>
                <w:webHidden/>
              </w:rPr>
              <w:instrText xml:space="preserve"> PAGEREF _Toc70692150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0A57A956" w14:textId="2BE0DA64"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1" w:history="1">
            <w:r w:rsidR="00695284" w:rsidRPr="00037A58">
              <w:rPr>
                <w:rStyle w:val="Lienhypertexte"/>
                <w:noProof/>
              </w:rPr>
              <w:t>A.8</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Organization Type</w:t>
            </w:r>
            <w:r w:rsidR="00695284">
              <w:rPr>
                <w:noProof/>
                <w:webHidden/>
              </w:rPr>
              <w:tab/>
            </w:r>
            <w:r w:rsidR="00695284">
              <w:rPr>
                <w:noProof/>
                <w:webHidden/>
              </w:rPr>
              <w:fldChar w:fldCharType="begin"/>
            </w:r>
            <w:r w:rsidR="00695284">
              <w:rPr>
                <w:noProof/>
                <w:webHidden/>
              </w:rPr>
              <w:instrText xml:space="preserve"> PAGEREF _Toc70692151 \h </w:instrText>
            </w:r>
            <w:r w:rsidR="00695284">
              <w:rPr>
                <w:noProof/>
                <w:webHidden/>
              </w:rPr>
            </w:r>
            <w:r w:rsidR="00695284">
              <w:rPr>
                <w:noProof/>
                <w:webHidden/>
              </w:rPr>
              <w:fldChar w:fldCharType="separate"/>
            </w:r>
            <w:r w:rsidR="00B4283D">
              <w:rPr>
                <w:noProof/>
                <w:webHidden/>
              </w:rPr>
              <w:t>152</w:t>
            </w:r>
            <w:r w:rsidR="00695284">
              <w:rPr>
                <w:noProof/>
                <w:webHidden/>
              </w:rPr>
              <w:fldChar w:fldCharType="end"/>
            </w:r>
          </w:hyperlink>
        </w:p>
        <w:p w14:paraId="6007F187" w14:textId="2CAB56BF"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2" w:history="1">
            <w:r w:rsidR="00695284" w:rsidRPr="00037A58">
              <w:rPr>
                <w:rStyle w:val="Lienhypertexte"/>
                <w:noProof/>
              </w:rPr>
              <w:t>A.9</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Identification Type</w:t>
            </w:r>
            <w:r w:rsidR="00695284">
              <w:rPr>
                <w:noProof/>
                <w:webHidden/>
              </w:rPr>
              <w:tab/>
            </w:r>
            <w:r w:rsidR="00695284">
              <w:rPr>
                <w:noProof/>
                <w:webHidden/>
              </w:rPr>
              <w:fldChar w:fldCharType="begin"/>
            </w:r>
            <w:r w:rsidR="00695284">
              <w:rPr>
                <w:noProof/>
                <w:webHidden/>
              </w:rPr>
              <w:instrText xml:space="preserve"> PAGEREF _Toc70692152 \h </w:instrText>
            </w:r>
            <w:r w:rsidR="00695284">
              <w:rPr>
                <w:noProof/>
                <w:webHidden/>
              </w:rPr>
            </w:r>
            <w:r w:rsidR="00695284">
              <w:rPr>
                <w:noProof/>
                <w:webHidden/>
              </w:rPr>
              <w:fldChar w:fldCharType="separate"/>
            </w:r>
            <w:r w:rsidR="00B4283D">
              <w:rPr>
                <w:noProof/>
                <w:webHidden/>
              </w:rPr>
              <w:t>154</w:t>
            </w:r>
            <w:r w:rsidR="00695284">
              <w:rPr>
                <w:noProof/>
                <w:webHidden/>
              </w:rPr>
              <w:fldChar w:fldCharType="end"/>
            </w:r>
          </w:hyperlink>
        </w:p>
        <w:p w14:paraId="2BC9A51B" w14:textId="5C9F780D"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3" w:history="1">
            <w:r w:rsidR="00695284" w:rsidRPr="00037A58">
              <w:rPr>
                <w:rStyle w:val="Lienhypertexte"/>
                <w:noProof/>
              </w:rPr>
              <w:t>A.10</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Status Type</w:t>
            </w:r>
            <w:r w:rsidR="00695284">
              <w:rPr>
                <w:noProof/>
                <w:webHidden/>
              </w:rPr>
              <w:tab/>
            </w:r>
            <w:r w:rsidR="00695284">
              <w:rPr>
                <w:noProof/>
                <w:webHidden/>
              </w:rPr>
              <w:fldChar w:fldCharType="begin"/>
            </w:r>
            <w:r w:rsidR="00695284">
              <w:rPr>
                <w:noProof/>
                <w:webHidden/>
              </w:rPr>
              <w:instrText xml:space="preserve"> PAGEREF _Toc70692153 \h </w:instrText>
            </w:r>
            <w:r w:rsidR="00695284">
              <w:rPr>
                <w:noProof/>
                <w:webHidden/>
              </w:rPr>
            </w:r>
            <w:r w:rsidR="00695284">
              <w:rPr>
                <w:noProof/>
                <w:webHidden/>
              </w:rPr>
              <w:fldChar w:fldCharType="separate"/>
            </w:r>
            <w:r w:rsidR="00B4283D">
              <w:rPr>
                <w:noProof/>
                <w:webHidden/>
              </w:rPr>
              <w:t>155</w:t>
            </w:r>
            <w:r w:rsidR="00695284">
              <w:rPr>
                <w:noProof/>
                <w:webHidden/>
              </w:rPr>
              <w:fldChar w:fldCharType="end"/>
            </w:r>
          </w:hyperlink>
        </w:p>
        <w:p w14:paraId="71CFC736" w14:textId="2018E8A8"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4" w:history="1">
            <w:r w:rsidR="00695284" w:rsidRPr="00037A58">
              <w:rPr>
                <w:rStyle w:val="Lienhypertexte"/>
                <w:noProof/>
              </w:rPr>
              <w:t>A.11</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Address Type</w:t>
            </w:r>
            <w:r w:rsidR="00695284">
              <w:rPr>
                <w:noProof/>
                <w:webHidden/>
              </w:rPr>
              <w:tab/>
            </w:r>
            <w:r w:rsidR="00695284">
              <w:rPr>
                <w:noProof/>
                <w:webHidden/>
              </w:rPr>
              <w:fldChar w:fldCharType="begin"/>
            </w:r>
            <w:r w:rsidR="00695284">
              <w:rPr>
                <w:noProof/>
                <w:webHidden/>
              </w:rPr>
              <w:instrText xml:space="preserve"> PAGEREF _Toc70692154 \h </w:instrText>
            </w:r>
            <w:r w:rsidR="00695284">
              <w:rPr>
                <w:noProof/>
                <w:webHidden/>
              </w:rPr>
            </w:r>
            <w:r w:rsidR="00695284">
              <w:rPr>
                <w:noProof/>
                <w:webHidden/>
              </w:rPr>
              <w:fldChar w:fldCharType="separate"/>
            </w:r>
            <w:r w:rsidR="00B4283D">
              <w:rPr>
                <w:noProof/>
                <w:webHidden/>
              </w:rPr>
              <w:t>156</w:t>
            </w:r>
            <w:r w:rsidR="00695284">
              <w:rPr>
                <w:noProof/>
                <w:webHidden/>
              </w:rPr>
              <w:fldChar w:fldCharType="end"/>
            </w:r>
          </w:hyperlink>
        </w:p>
        <w:p w14:paraId="4B1A4A9E" w14:textId="4962AD95"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5" w:history="1">
            <w:r w:rsidR="00695284" w:rsidRPr="00037A58">
              <w:rPr>
                <w:rStyle w:val="Lienhypertexte"/>
                <w:noProof/>
              </w:rPr>
              <w:t>A.12</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Area Type</w:t>
            </w:r>
            <w:r w:rsidR="00695284">
              <w:rPr>
                <w:noProof/>
                <w:webHidden/>
              </w:rPr>
              <w:tab/>
            </w:r>
            <w:r w:rsidR="00695284">
              <w:rPr>
                <w:noProof/>
                <w:webHidden/>
              </w:rPr>
              <w:fldChar w:fldCharType="begin"/>
            </w:r>
            <w:r w:rsidR="00695284">
              <w:rPr>
                <w:noProof/>
                <w:webHidden/>
              </w:rPr>
              <w:instrText xml:space="preserve"> PAGEREF _Toc70692155 \h </w:instrText>
            </w:r>
            <w:r w:rsidR="00695284">
              <w:rPr>
                <w:noProof/>
                <w:webHidden/>
              </w:rPr>
            </w:r>
            <w:r w:rsidR="00695284">
              <w:rPr>
                <w:noProof/>
                <w:webHidden/>
              </w:rPr>
              <w:fldChar w:fldCharType="separate"/>
            </w:r>
            <w:r w:rsidR="00B4283D">
              <w:rPr>
                <w:noProof/>
                <w:webHidden/>
              </w:rPr>
              <w:t>157</w:t>
            </w:r>
            <w:r w:rsidR="00695284">
              <w:rPr>
                <w:noProof/>
                <w:webHidden/>
              </w:rPr>
              <w:fldChar w:fldCharType="end"/>
            </w:r>
          </w:hyperlink>
        </w:p>
        <w:p w14:paraId="4AAD6DBC" w14:textId="3CC89386"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6" w:history="1">
            <w:r w:rsidR="00695284" w:rsidRPr="00037A58">
              <w:rPr>
                <w:rStyle w:val="Lienhypertexte"/>
                <w:noProof/>
              </w:rPr>
              <w:t>A.13</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ContractInformation Type</w:t>
            </w:r>
            <w:r w:rsidR="00695284">
              <w:rPr>
                <w:noProof/>
                <w:webHidden/>
              </w:rPr>
              <w:tab/>
            </w:r>
            <w:r w:rsidR="00695284">
              <w:rPr>
                <w:noProof/>
                <w:webHidden/>
              </w:rPr>
              <w:fldChar w:fldCharType="begin"/>
            </w:r>
            <w:r w:rsidR="00695284">
              <w:rPr>
                <w:noProof/>
                <w:webHidden/>
              </w:rPr>
              <w:instrText xml:space="preserve"> PAGEREF _Toc70692156 \h </w:instrText>
            </w:r>
            <w:r w:rsidR="00695284">
              <w:rPr>
                <w:noProof/>
                <w:webHidden/>
              </w:rPr>
            </w:r>
            <w:r w:rsidR="00695284">
              <w:rPr>
                <w:noProof/>
                <w:webHidden/>
              </w:rPr>
              <w:fldChar w:fldCharType="separate"/>
            </w:r>
            <w:r w:rsidR="00B4283D">
              <w:rPr>
                <w:noProof/>
                <w:webHidden/>
              </w:rPr>
              <w:t>158</w:t>
            </w:r>
            <w:r w:rsidR="00695284">
              <w:rPr>
                <w:noProof/>
                <w:webHidden/>
              </w:rPr>
              <w:fldChar w:fldCharType="end"/>
            </w:r>
          </w:hyperlink>
        </w:p>
        <w:p w14:paraId="7A579312" w14:textId="519F0152"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7" w:history="1">
            <w:r w:rsidR="00695284" w:rsidRPr="00037A58">
              <w:rPr>
                <w:rStyle w:val="Lienhypertexte"/>
                <w:noProof/>
              </w:rPr>
              <w:t>A.14</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Entity Type</w:t>
            </w:r>
            <w:r w:rsidR="00695284">
              <w:rPr>
                <w:noProof/>
                <w:webHidden/>
              </w:rPr>
              <w:tab/>
            </w:r>
            <w:r w:rsidR="00695284">
              <w:rPr>
                <w:noProof/>
                <w:webHidden/>
              </w:rPr>
              <w:fldChar w:fldCharType="begin"/>
            </w:r>
            <w:r w:rsidR="00695284">
              <w:rPr>
                <w:noProof/>
                <w:webHidden/>
              </w:rPr>
              <w:instrText xml:space="preserve"> PAGEREF _Toc70692157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0CB20836" w14:textId="66277C81"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8" w:history="1">
            <w:r w:rsidR="00695284" w:rsidRPr="00037A58">
              <w:rPr>
                <w:rStyle w:val="Lienhypertexte"/>
                <w:noProof/>
              </w:rPr>
              <w:t>A.15</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CrossStreet Type</w:t>
            </w:r>
            <w:r w:rsidR="00695284">
              <w:rPr>
                <w:noProof/>
                <w:webHidden/>
              </w:rPr>
              <w:tab/>
            </w:r>
            <w:r w:rsidR="00695284">
              <w:rPr>
                <w:noProof/>
                <w:webHidden/>
              </w:rPr>
              <w:fldChar w:fldCharType="begin"/>
            </w:r>
            <w:r w:rsidR="00695284">
              <w:rPr>
                <w:noProof/>
                <w:webHidden/>
              </w:rPr>
              <w:instrText xml:space="preserve"> PAGEREF _Toc70692158 \h </w:instrText>
            </w:r>
            <w:r w:rsidR="00695284">
              <w:rPr>
                <w:noProof/>
                <w:webHidden/>
              </w:rPr>
            </w:r>
            <w:r w:rsidR="00695284">
              <w:rPr>
                <w:noProof/>
                <w:webHidden/>
              </w:rPr>
              <w:fldChar w:fldCharType="separate"/>
            </w:r>
            <w:r w:rsidR="00B4283D">
              <w:rPr>
                <w:noProof/>
                <w:webHidden/>
              </w:rPr>
              <w:t>159</w:t>
            </w:r>
            <w:r w:rsidR="00695284">
              <w:rPr>
                <w:noProof/>
                <w:webHidden/>
              </w:rPr>
              <w:fldChar w:fldCharType="end"/>
            </w:r>
          </w:hyperlink>
        </w:p>
        <w:p w14:paraId="24F1BE09" w14:textId="1F917687"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59" w:history="1">
            <w:r w:rsidR="00695284" w:rsidRPr="00037A58">
              <w:rPr>
                <w:rStyle w:val="Lienhypertexte"/>
                <w:noProof/>
              </w:rPr>
              <w:t>A.16</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PhysicalFeature Type</w:t>
            </w:r>
            <w:r w:rsidR="00695284">
              <w:rPr>
                <w:noProof/>
                <w:webHidden/>
              </w:rPr>
              <w:tab/>
            </w:r>
            <w:r w:rsidR="00695284">
              <w:rPr>
                <w:noProof/>
                <w:webHidden/>
              </w:rPr>
              <w:fldChar w:fldCharType="begin"/>
            </w:r>
            <w:r w:rsidR="00695284">
              <w:rPr>
                <w:noProof/>
                <w:webHidden/>
              </w:rPr>
              <w:instrText xml:space="preserve"> PAGEREF _Toc70692159 \h </w:instrText>
            </w:r>
            <w:r w:rsidR="00695284">
              <w:rPr>
                <w:noProof/>
                <w:webHidden/>
              </w:rPr>
            </w:r>
            <w:r w:rsidR="00695284">
              <w:rPr>
                <w:noProof/>
                <w:webHidden/>
              </w:rPr>
              <w:fldChar w:fldCharType="separate"/>
            </w:r>
            <w:r w:rsidR="00B4283D">
              <w:rPr>
                <w:noProof/>
                <w:webHidden/>
              </w:rPr>
              <w:t>160</w:t>
            </w:r>
            <w:r w:rsidR="00695284">
              <w:rPr>
                <w:noProof/>
                <w:webHidden/>
              </w:rPr>
              <w:fldChar w:fldCharType="end"/>
            </w:r>
          </w:hyperlink>
        </w:p>
        <w:p w14:paraId="69141E82" w14:textId="109C5D8B" w:rsidR="00695284" w:rsidRDefault="003024F8">
          <w:pPr>
            <w:pStyle w:val="TM1"/>
            <w:tabs>
              <w:tab w:val="left" w:pos="720"/>
            </w:tabs>
            <w:rPr>
              <w:rFonts w:asciiTheme="minorHAnsi" w:eastAsiaTheme="minorEastAsia" w:hAnsiTheme="minorHAnsi" w:cstheme="minorBidi"/>
              <w:b w:val="0"/>
              <w:caps w:val="0"/>
              <w:noProof/>
              <w:kern w:val="0"/>
              <w:sz w:val="22"/>
              <w:szCs w:val="22"/>
              <w:lang w:val="fr-CA" w:eastAsia="fr-CA"/>
            </w:rPr>
          </w:pPr>
          <w:hyperlink w:anchor="_Toc70692160" w:history="1">
            <w:r w:rsidR="00695284" w:rsidRPr="00037A58">
              <w:rPr>
                <w:rStyle w:val="Lienhypertexte"/>
                <w:noProof/>
              </w:rPr>
              <w:t>A.17</w:t>
            </w:r>
            <w:r w:rsidR="00695284">
              <w:rPr>
                <w:rFonts w:asciiTheme="minorHAnsi" w:eastAsiaTheme="minorEastAsia" w:hAnsiTheme="minorHAnsi" w:cstheme="minorBidi"/>
                <w:b w:val="0"/>
                <w:caps w:val="0"/>
                <w:noProof/>
                <w:kern w:val="0"/>
                <w:sz w:val="22"/>
                <w:szCs w:val="22"/>
                <w:lang w:val="fr-CA" w:eastAsia="fr-CA"/>
              </w:rPr>
              <w:tab/>
            </w:r>
            <w:r w:rsidR="00695284" w:rsidRPr="00037A58">
              <w:rPr>
                <w:rStyle w:val="Lienhypertexte"/>
                <w:noProof/>
              </w:rPr>
              <w:t>MedicalCondition Type</w:t>
            </w:r>
            <w:r w:rsidR="00695284">
              <w:rPr>
                <w:noProof/>
                <w:webHidden/>
              </w:rPr>
              <w:tab/>
            </w:r>
            <w:r w:rsidR="00695284">
              <w:rPr>
                <w:noProof/>
                <w:webHidden/>
              </w:rPr>
              <w:fldChar w:fldCharType="begin"/>
            </w:r>
            <w:r w:rsidR="00695284">
              <w:rPr>
                <w:noProof/>
                <w:webHidden/>
              </w:rPr>
              <w:instrText xml:space="preserve"> PAGEREF _Toc70692160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43E346C1" w14:textId="50705FC4" w:rsidR="00695284" w:rsidRDefault="003024F8">
          <w:pPr>
            <w:pStyle w:val="TM1"/>
            <w:rPr>
              <w:rFonts w:asciiTheme="minorHAnsi" w:eastAsiaTheme="minorEastAsia" w:hAnsiTheme="minorHAnsi" w:cstheme="minorBidi"/>
              <w:b w:val="0"/>
              <w:caps w:val="0"/>
              <w:noProof/>
              <w:kern w:val="0"/>
              <w:sz w:val="22"/>
              <w:szCs w:val="22"/>
              <w:lang w:val="fr-CA" w:eastAsia="fr-CA"/>
            </w:rPr>
          </w:pPr>
          <w:hyperlink w:anchor="_Toc70692161" w:history="1">
            <w:r w:rsidR="00695284" w:rsidRPr="00037A58">
              <w:rPr>
                <w:rStyle w:val="Lienhypertexte"/>
                <w:noProof/>
              </w:rPr>
              <w:t>Appendix B Mapping between vCard and NIEM Person Type</w:t>
            </w:r>
            <w:r w:rsidR="00695284">
              <w:rPr>
                <w:noProof/>
                <w:webHidden/>
              </w:rPr>
              <w:tab/>
            </w:r>
            <w:r w:rsidR="00695284">
              <w:rPr>
                <w:noProof/>
                <w:webHidden/>
              </w:rPr>
              <w:fldChar w:fldCharType="begin"/>
            </w:r>
            <w:r w:rsidR="00695284">
              <w:rPr>
                <w:noProof/>
                <w:webHidden/>
              </w:rPr>
              <w:instrText xml:space="preserve"> PAGEREF _Toc70692161 \h </w:instrText>
            </w:r>
            <w:r w:rsidR="00695284">
              <w:rPr>
                <w:noProof/>
                <w:webHidden/>
              </w:rPr>
            </w:r>
            <w:r w:rsidR="00695284">
              <w:rPr>
                <w:noProof/>
                <w:webHidden/>
              </w:rPr>
              <w:fldChar w:fldCharType="separate"/>
            </w:r>
            <w:r w:rsidR="00B4283D">
              <w:rPr>
                <w:noProof/>
                <w:webHidden/>
              </w:rPr>
              <w:t>161</w:t>
            </w:r>
            <w:r w:rsidR="00695284">
              <w:rPr>
                <w:noProof/>
                <w:webHidden/>
              </w:rPr>
              <w:fldChar w:fldCharType="end"/>
            </w:r>
          </w:hyperlink>
        </w:p>
        <w:p w14:paraId="011E38AD" w14:textId="3BB1D542" w:rsidR="00695284" w:rsidRDefault="003024F8">
          <w:pPr>
            <w:pStyle w:val="TM1"/>
            <w:rPr>
              <w:rFonts w:asciiTheme="minorHAnsi" w:eastAsiaTheme="minorEastAsia" w:hAnsiTheme="minorHAnsi" w:cstheme="minorBidi"/>
              <w:b w:val="0"/>
              <w:caps w:val="0"/>
              <w:noProof/>
              <w:kern w:val="0"/>
              <w:sz w:val="22"/>
              <w:szCs w:val="22"/>
              <w:lang w:val="fr-CA" w:eastAsia="fr-CA"/>
            </w:rPr>
          </w:pPr>
          <w:hyperlink w:anchor="_Toc70692162" w:history="1">
            <w:r w:rsidR="00695284" w:rsidRPr="00037A58">
              <w:rPr>
                <w:rStyle w:val="Lienhypertexte"/>
                <w:noProof/>
              </w:rPr>
              <w:t>Appendix C OpenAPI Schema</w:t>
            </w:r>
            <w:r w:rsidR="00695284">
              <w:rPr>
                <w:noProof/>
                <w:webHidden/>
              </w:rPr>
              <w:tab/>
            </w:r>
            <w:r w:rsidR="00695284">
              <w:rPr>
                <w:noProof/>
                <w:webHidden/>
              </w:rPr>
              <w:fldChar w:fldCharType="begin"/>
            </w:r>
            <w:r w:rsidR="00695284">
              <w:rPr>
                <w:noProof/>
                <w:webHidden/>
              </w:rPr>
              <w:instrText xml:space="preserve"> PAGEREF _Toc70692162 \h </w:instrText>
            </w:r>
            <w:r w:rsidR="00695284">
              <w:rPr>
                <w:noProof/>
                <w:webHidden/>
              </w:rPr>
            </w:r>
            <w:r w:rsidR="00695284">
              <w:rPr>
                <w:noProof/>
                <w:webHidden/>
              </w:rPr>
              <w:fldChar w:fldCharType="separate"/>
            </w:r>
            <w:r w:rsidR="00B4283D">
              <w:rPr>
                <w:noProof/>
                <w:webHidden/>
              </w:rPr>
              <w:t>164</w:t>
            </w:r>
            <w:r w:rsidR="00695284">
              <w:rPr>
                <w:noProof/>
                <w:webHidden/>
              </w:rPr>
              <w:fldChar w:fldCharType="end"/>
            </w:r>
          </w:hyperlink>
        </w:p>
        <w:p w14:paraId="7F710129" w14:textId="640DFB3D" w:rsidR="00695284" w:rsidRDefault="003024F8">
          <w:pPr>
            <w:pStyle w:val="TM1"/>
            <w:rPr>
              <w:rFonts w:asciiTheme="minorHAnsi" w:eastAsiaTheme="minorEastAsia" w:hAnsiTheme="minorHAnsi" w:cstheme="minorBidi"/>
              <w:b w:val="0"/>
              <w:caps w:val="0"/>
              <w:noProof/>
              <w:kern w:val="0"/>
              <w:sz w:val="22"/>
              <w:szCs w:val="22"/>
              <w:lang w:val="fr-CA" w:eastAsia="fr-CA"/>
            </w:rPr>
          </w:pPr>
          <w:hyperlink w:anchor="_Toc70692163" w:history="1">
            <w:r w:rsidR="00695284" w:rsidRPr="00037A58">
              <w:rPr>
                <w:rStyle w:val="Lienhypertexte"/>
                <w:noProof/>
              </w:rPr>
              <w:t>ACKNOWLEDGEMENTS</w:t>
            </w:r>
            <w:r w:rsidR="00695284">
              <w:rPr>
                <w:noProof/>
                <w:webHidden/>
              </w:rPr>
              <w:tab/>
            </w:r>
            <w:r w:rsidR="00695284">
              <w:rPr>
                <w:noProof/>
                <w:webHidden/>
              </w:rPr>
              <w:fldChar w:fldCharType="begin"/>
            </w:r>
            <w:r w:rsidR="00695284">
              <w:rPr>
                <w:noProof/>
                <w:webHidden/>
              </w:rPr>
              <w:instrText xml:space="preserve"> PAGEREF _Toc70692163 \h </w:instrText>
            </w:r>
            <w:r w:rsidR="00695284">
              <w:rPr>
                <w:noProof/>
                <w:webHidden/>
              </w:rPr>
            </w:r>
            <w:r w:rsidR="00695284">
              <w:rPr>
                <w:noProof/>
                <w:webHidden/>
              </w:rPr>
              <w:fldChar w:fldCharType="separate"/>
            </w:r>
            <w:r w:rsidR="00B4283D">
              <w:rPr>
                <w:noProof/>
                <w:webHidden/>
              </w:rPr>
              <w:t>196</w:t>
            </w:r>
            <w:r w:rsidR="00695284">
              <w:rPr>
                <w:noProof/>
                <w:webHidden/>
              </w:rPr>
              <w:fldChar w:fldCharType="end"/>
            </w:r>
          </w:hyperlink>
        </w:p>
        <w:p w14:paraId="28D2EF46" w14:textId="2D468A91" w:rsidR="007A05D8" w:rsidRPr="00B53A0D" w:rsidRDefault="007A05D8" w:rsidP="00982B92">
          <w:pPr>
            <w:pStyle w:val="TM1"/>
            <w:rPr>
              <w:rFonts w:cs="Tahoma"/>
              <w:sz w:val="22"/>
              <w:szCs w:val="22"/>
            </w:rPr>
          </w:pPr>
          <w:r w:rsidRPr="00B53A0D">
            <w:rPr>
              <w:rFonts w:cs="Tahoma"/>
              <w:b w:val="0"/>
              <w:bCs/>
              <w:sz w:val="22"/>
              <w:szCs w:val="22"/>
            </w:rPr>
            <w:fldChar w:fldCharType="end"/>
          </w:r>
        </w:p>
      </w:sdtContent>
    </w:sdt>
    <w:p w14:paraId="0BC82AD3" w14:textId="77777777" w:rsidR="001354CC" w:rsidRPr="00B53A0D" w:rsidRDefault="001354CC">
      <w:pPr>
        <w:rPr>
          <w:rFonts w:cs="Tahoma"/>
          <w:b/>
          <w:szCs w:val="24"/>
        </w:rPr>
      </w:pPr>
      <w:r w:rsidRPr="00B53A0D">
        <w:rPr>
          <w:rFonts w:cs="Tahoma"/>
          <w:szCs w:val="24"/>
        </w:rPr>
        <w:br w:type="page"/>
      </w:r>
    </w:p>
    <w:p w14:paraId="36FE0FDB" w14:textId="4CD468E0" w:rsidR="007A05D8" w:rsidRPr="00B53A0D" w:rsidRDefault="007A05D8" w:rsidP="002B579C">
      <w:pPr>
        <w:pStyle w:val="TitlePage2"/>
        <w:spacing w:after="0"/>
        <w:ind w:left="0"/>
        <w:contextualSpacing/>
        <w:rPr>
          <w:rFonts w:cs="Tahoma"/>
          <w:szCs w:val="24"/>
        </w:rPr>
      </w:pPr>
      <w:r w:rsidRPr="00B53A0D">
        <w:rPr>
          <w:rFonts w:cs="Tahoma"/>
          <w:szCs w:val="24"/>
        </w:rPr>
        <w:lastRenderedPageBreak/>
        <w:t>NENA</w:t>
      </w:r>
    </w:p>
    <w:p w14:paraId="4BB3072B" w14:textId="77777777" w:rsidR="007A05D8" w:rsidRPr="00B53A0D" w:rsidRDefault="007A05D8" w:rsidP="002B579C">
      <w:pPr>
        <w:pStyle w:val="TitlePage2"/>
        <w:spacing w:after="0"/>
        <w:ind w:left="0"/>
        <w:contextualSpacing/>
        <w:rPr>
          <w:rFonts w:cs="Tahoma"/>
          <w:szCs w:val="24"/>
        </w:rPr>
      </w:pPr>
      <w:r w:rsidRPr="00B53A0D">
        <w:rPr>
          <w:rFonts w:cs="Tahoma"/>
          <w:szCs w:val="24"/>
        </w:rPr>
        <w:t>STANDARD DOCUMENT</w:t>
      </w:r>
    </w:p>
    <w:p w14:paraId="2E26E8D2" w14:textId="77777777" w:rsidR="007A05D8" w:rsidRPr="00B53A0D" w:rsidRDefault="007A05D8" w:rsidP="002B579C">
      <w:pPr>
        <w:pStyle w:val="TitlePage2"/>
        <w:spacing w:after="0"/>
        <w:ind w:left="0"/>
        <w:contextualSpacing/>
        <w:rPr>
          <w:rFonts w:cs="Tahoma"/>
          <w:b w:val="0"/>
          <w:szCs w:val="24"/>
          <w:u w:val="single"/>
        </w:rPr>
      </w:pPr>
      <w:r w:rsidRPr="00B53A0D">
        <w:rPr>
          <w:rFonts w:cs="Tahoma"/>
          <w:szCs w:val="24"/>
        </w:rPr>
        <w:t>NOTICE</w:t>
      </w:r>
    </w:p>
    <w:p w14:paraId="181564BD" w14:textId="77777777" w:rsidR="007A05D8" w:rsidRPr="00B53A0D" w:rsidRDefault="007A05D8" w:rsidP="00302BB2">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This Standard Document (STA) is published by the National Emergency Number Association (NENA) as an information source for 9</w:t>
      </w:r>
      <w:r w:rsidRPr="00B53A0D">
        <w:rPr>
          <w:rFonts w:cs="Tahoma"/>
          <w:sz w:val="23"/>
          <w:szCs w:val="23"/>
        </w:rPr>
        <w:noBreakHyphen/>
        <w:t>1</w:t>
      </w:r>
      <w:r w:rsidRPr="00B53A0D">
        <w:rPr>
          <w:rFonts w:cs="Tahoma"/>
          <w:sz w:val="23"/>
          <w:szCs w:val="23"/>
        </w:rPr>
        <w:noBreakHyphen/>
        <w:t xml:space="preserve">1 </w:t>
      </w:r>
      <w:r w:rsidRPr="00B53A0D">
        <w:rPr>
          <w:rFonts w:cs="Tahoma"/>
          <w:color w:val="000000"/>
          <w:sz w:val="23"/>
          <w:szCs w:val="23"/>
        </w:rPr>
        <w:t xml:space="preserve">System Service </w:t>
      </w:r>
      <w:r w:rsidRPr="00B53A0D">
        <w:rPr>
          <w:rFonts w:cs="Tahoma"/>
          <w:sz w:val="23"/>
          <w:szCs w:val="23"/>
        </w:rPr>
        <w:t>Providers, network interface vendors, system vendors, telecommunication service providers, and 9</w:t>
      </w:r>
      <w:r w:rsidRPr="00B53A0D">
        <w:rPr>
          <w:rFonts w:cs="Tahoma"/>
          <w:sz w:val="23"/>
          <w:szCs w:val="23"/>
        </w:rPr>
        <w:noBreakHyphen/>
        <w:t>1</w:t>
      </w:r>
      <w:r w:rsidRPr="00B53A0D">
        <w:rPr>
          <w:rFonts w:cs="Tahoma"/>
          <w:sz w:val="23"/>
          <w:szCs w:val="23"/>
        </w:rPr>
        <w:noBreakHyphen/>
        <w:t xml:space="preserve">1 Authorities. </w:t>
      </w:r>
      <w:r w:rsidR="00302BB2" w:rsidRPr="00B53A0D">
        <w:rPr>
          <w:rFonts w:cs="Tahoma"/>
          <w:sz w:val="23"/>
          <w:szCs w:val="23"/>
        </w:rPr>
        <w:t>As an industry Standard</w:t>
      </w:r>
      <w:r w:rsidR="005034D4" w:rsidRPr="00B53A0D">
        <w:rPr>
          <w:rFonts w:cs="Tahoma"/>
          <w:sz w:val="23"/>
          <w:szCs w:val="23"/>
        </w:rPr>
        <w:t>,</w:t>
      </w:r>
      <w:r w:rsidR="00302BB2" w:rsidRPr="00B53A0D">
        <w:rPr>
          <w:rFonts w:cs="Tahoma"/>
          <w:sz w:val="23"/>
          <w:szCs w:val="23"/>
        </w:rPr>
        <w:t xml:space="preserve"> it provides for interoperability among systems and services adopting and conforming to its specifications. </w:t>
      </w:r>
    </w:p>
    <w:p w14:paraId="07C65D96" w14:textId="77777777" w:rsidR="007A05D8" w:rsidRPr="00B53A0D" w:rsidRDefault="007A05D8" w:rsidP="007A05D8">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 reserves the right to revise this Standard Document for any reason including, but not limited to:</w:t>
      </w:r>
    </w:p>
    <w:p w14:paraId="6000FC70" w14:textId="77777777" w:rsidR="007A05D8" w:rsidRPr="00B53A0D" w:rsidRDefault="007A05D8" w:rsidP="002B579C">
      <w:pPr>
        <w:numPr>
          <w:ilvl w:val="0"/>
          <w:numId w:val="2"/>
        </w:numPr>
        <w:tabs>
          <w:tab w:val="left" w:pos="720"/>
          <w:tab w:val="left" w:pos="1440"/>
          <w:tab w:val="right" w:pos="8742"/>
          <w:tab w:val="left" w:pos="9360"/>
        </w:tabs>
        <w:contextualSpacing/>
        <w:rPr>
          <w:rFonts w:cs="Tahoma"/>
          <w:sz w:val="23"/>
          <w:szCs w:val="23"/>
        </w:rPr>
      </w:pPr>
      <w:r w:rsidRPr="00B53A0D">
        <w:rPr>
          <w:rFonts w:cs="Tahoma"/>
          <w:sz w:val="23"/>
          <w:szCs w:val="23"/>
        </w:rPr>
        <w:t>Conformity with criteria or standards promulgated by various agencies,</w:t>
      </w:r>
    </w:p>
    <w:p w14:paraId="20E13054"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Utilization of advances in the state of the technical arts,</w:t>
      </w:r>
    </w:p>
    <w:p w14:paraId="7A07BF9C" w14:textId="77777777" w:rsidR="007A05D8" w:rsidRPr="00B53A0D" w:rsidRDefault="007A05D8" w:rsidP="002B579C">
      <w:pPr>
        <w:numPr>
          <w:ilvl w:val="0"/>
          <w:numId w:val="2"/>
        </w:numPr>
        <w:tabs>
          <w:tab w:val="left" w:pos="72"/>
          <w:tab w:val="left" w:pos="1440"/>
          <w:tab w:val="right" w:pos="8742"/>
          <w:tab w:val="left" w:pos="9360"/>
        </w:tabs>
        <w:contextualSpacing/>
        <w:rPr>
          <w:rFonts w:cs="Tahoma"/>
          <w:sz w:val="23"/>
          <w:szCs w:val="23"/>
        </w:rPr>
      </w:pPr>
      <w:r w:rsidRPr="00B53A0D">
        <w:rPr>
          <w:rFonts w:cs="Tahoma"/>
          <w:sz w:val="23"/>
          <w:szCs w:val="23"/>
        </w:rPr>
        <w:t>Reflecting changes in the design of equipment, network interfaces, or services described herein.</w:t>
      </w:r>
    </w:p>
    <w:p w14:paraId="164EAD40" w14:textId="77777777" w:rsidR="007A05D8" w:rsidRPr="00B53A0D" w:rsidRDefault="007A05D8" w:rsidP="007D635D">
      <w:pPr>
        <w:rPr>
          <w:rFonts w:cs="Tahoma"/>
          <w:sz w:val="23"/>
          <w:szCs w:val="23"/>
        </w:rPr>
      </w:pPr>
      <w:r w:rsidRPr="00B53A0D">
        <w:rPr>
          <w:rFonts w:cs="Tahoma"/>
          <w:sz w:val="23"/>
          <w:szCs w:val="23"/>
        </w:rPr>
        <w:t>This document is an information source for the voluntary use of communication centers. It is not intended to be a complete operational directive.</w:t>
      </w:r>
    </w:p>
    <w:p w14:paraId="6359212D"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It is possible that certain advances in technology or changes in governmental regulations will precede these revisions. </w:t>
      </w:r>
      <w:r w:rsidRPr="00B53A0D">
        <w:rPr>
          <w:rFonts w:cs="Tahoma"/>
          <w:color w:val="000000" w:themeColor="text1"/>
          <w:sz w:val="23"/>
          <w:szCs w:val="23"/>
        </w:rPr>
        <w:t xml:space="preserve">All NENA documents are subject to change as technology or other influencing factors change. </w:t>
      </w:r>
      <w:r w:rsidRPr="00B53A0D">
        <w:rPr>
          <w:rFonts w:cs="Tahoma"/>
          <w:sz w:val="23"/>
          <w:szCs w:val="23"/>
        </w:rPr>
        <w:t xml:space="preserve">Therefore, this NENA document should not be the only source of information used. NENA recommends that readers contact their </w:t>
      </w:r>
      <w:r w:rsidRPr="00B53A0D">
        <w:rPr>
          <w:rFonts w:cs="Tahoma"/>
          <w:color w:val="000000" w:themeColor="text1"/>
          <w:sz w:val="23"/>
          <w:szCs w:val="23"/>
        </w:rPr>
        <w:t>9</w:t>
      </w:r>
      <w:r w:rsidRPr="00B53A0D">
        <w:rPr>
          <w:rFonts w:cs="Tahoma"/>
          <w:color w:val="000000" w:themeColor="text1"/>
          <w:sz w:val="23"/>
          <w:szCs w:val="23"/>
        </w:rPr>
        <w:noBreakHyphen/>
        <w:t>1</w:t>
      </w:r>
      <w:r w:rsidRPr="00B53A0D">
        <w:rPr>
          <w:rFonts w:cs="Tahoma"/>
          <w:color w:val="000000" w:themeColor="text1"/>
          <w:sz w:val="23"/>
          <w:szCs w:val="23"/>
        </w:rPr>
        <w:noBreakHyphen/>
        <w:t>1 System Service Provider (9</w:t>
      </w:r>
      <w:r w:rsidRPr="00B53A0D">
        <w:rPr>
          <w:rFonts w:cs="Tahoma"/>
          <w:color w:val="000000" w:themeColor="text1"/>
          <w:sz w:val="23"/>
          <w:szCs w:val="23"/>
        </w:rPr>
        <w:noBreakHyphen/>
        <w:t>1</w:t>
      </w:r>
      <w:r w:rsidRPr="00B53A0D">
        <w:rPr>
          <w:rFonts w:cs="Tahoma"/>
          <w:color w:val="000000" w:themeColor="text1"/>
          <w:sz w:val="23"/>
          <w:szCs w:val="23"/>
        </w:rPr>
        <w:noBreakHyphen/>
        <w:t>1 SSP) representative</w:t>
      </w:r>
      <w:r w:rsidRPr="00B53A0D">
        <w:rPr>
          <w:rFonts w:cs="Tahoma"/>
          <w:sz w:val="23"/>
          <w:szCs w:val="23"/>
        </w:rPr>
        <w:t xml:space="preserve"> to ensure compatibility with the 9</w:t>
      </w:r>
      <w:r w:rsidRPr="00B53A0D">
        <w:rPr>
          <w:rFonts w:cs="Tahoma"/>
          <w:sz w:val="23"/>
          <w:szCs w:val="23"/>
        </w:rPr>
        <w:noBreakHyphen/>
        <w:t>1</w:t>
      </w:r>
      <w:r w:rsidRPr="00B53A0D">
        <w:rPr>
          <w:rFonts w:cs="Tahoma"/>
          <w:sz w:val="23"/>
          <w:szCs w:val="23"/>
        </w:rPr>
        <w:noBreakHyphen/>
        <w:t>1 network, and their legal counsel, to ensure compliance with current regulations.</w:t>
      </w:r>
    </w:p>
    <w:p w14:paraId="6D5AACA3" w14:textId="77777777"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A9DDBA1" w14:textId="79884071" w:rsidR="007A05D8" w:rsidRPr="00B53A0D" w:rsidRDefault="007A05D8" w:rsidP="007D635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 xml:space="preserve">By using this document, the user agrees that NENA will have no liability for any consequential, </w:t>
      </w:r>
      <w:r w:rsidR="00A65429">
        <w:rPr>
          <w:rFonts w:cs="Tahoma"/>
          <w:sz w:val="23"/>
          <w:szCs w:val="23"/>
        </w:rPr>
        <w:t>Incident</w:t>
      </w:r>
      <w:r w:rsidRPr="00B53A0D">
        <w:rPr>
          <w:rFonts w:cs="Tahoma"/>
          <w:sz w:val="23"/>
          <w:szCs w:val="23"/>
        </w:rPr>
        <w:t xml:space="preserve">al, special, or punitive damages arising from use of the document. </w:t>
      </w:r>
    </w:p>
    <w:p w14:paraId="24FF976A" w14:textId="77777777" w:rsidR="007A05D8" w:rsidRPr="00B53A0D" w:rsidRDefault="007A05D8" w:rsidP="00684D6D">
      <w:pPr>
        <w:tabs>
          <w:tab w:val="left" w:pos="72"/>
          <w:tab w:val="left" w:pos="102"/>
          <w:tab w:val="left" w:pos="720"/>
          <w:tab w:val="left" w:pos="1440"/>
          <w:tab w:val="right" w:pos="8742"/>
          <w:tab w:val="left" w:pos="9360"/>
        </w:tabs>
        <w:rPr>
          <w:rFonts w:cs="Tahoma"/>
          <w:sz w:val="23"/>
          <w:szCs w:val="23"/>
        </w:rPr>
      </w:pPr>
      <w:r w:rsidRPr="00B53A0D">
        <w:rPr>
          <w:rFonts w:cs="Tahoma"/>
          <w:sz w:val="23"/>
          <w:szCs w:val="23"/>
        </w:rPr>
        <w:t>NENA’s Committees have developed this document. Recommendations for changes to this document may be submitted to:</w:t>
      </w:r>
    </w:p>
    <w:p w14:paraId="7C6094DF"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National Emergency Number Association</w:t>
      </w:r>
    </w:p>
    <w:p w14:paraId="203C2746"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1700 Diagonal Rd, Suite 500</w:t>
      </w:r>
    </w:p>
    <w:p w14:paraId="3EBB7070"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Alexandria, VA 22314</w:t>
      </w:r>
    </w:p>
    <w:p w14:paraId="37D54185" w14:textId="77777777" w:rsidR="007A05D8" w:rsidRPr="00B53A0D" w:rsidRDefault="007A05D8" w:rsidP="002B579C">
      <w:pPr>
        <w:tabs>
          <w:tab w:val="left" w:pos="72"/>
          <w:tab w:val="left" w:pos="102"/>
          <w:tab w:val="left" w:pos="720"/>
          <w:tab w:val="left" w:pos="1440"/>
          <w:tab w:val="right" w:pos="8742"/>
          <w:tab w:val="left" w:pos="9360"/>
        </w:tabs>
        <w:contextualSpacing/>
        <w:rPr>
          <w:rFonts w:cs="Tahoma"/>
          <w:sz w:val="23"/>
          <w:szCs w:val="23"/>
        </w:rPr>
      </w:pPr>
      <w:r w:rsidRPr="00B53A0D">
        <w:rPr>
          <w:rFonts w:cs="Tahoma"/>
          <w:sz w:val="23"/>
          <w:szCs w:val="23"/>
        </w:rPr>
        <w:t>202.466.4911</w:t>
      </w:r>
    </w:p>
    <w:p w14:paraId="0B3F5413" w14:textId="0030B53F" w:rsidR="007A05D8" w:rsidRPr="00B53A0D" w:rsidRDefault="007A05D8" w:rsidP="002B579C">
      <w:pPr>
        <w:tabs>
          <w:tab w:val="left" w:pos="72"/>
          <w:tab w:val="left" w:pos="102"/>
          <w:tab w:val="left" w:pos="720"/>
          <w:tab w:val="left" w:pos="1440"/>
          <w:tab w:val="right" w:pos="8742"/>
          <w:tab w:val="left" w:pos="9360"/>
        </w:tabs>
        <w:contextualSpacing/>
        <w:rPr>
          <w:rStyle w:val="Lienhypertexte"/>
          <w:rFonts w:cs="Tahoma"/>
          <w:sz w:val="23"/>
          <w:szCs w:val="23"/>
        </w:rPr>
      </w:pPr>
      <w:r w:rsidRPr="00B53A0D">
        <w:rPr>
          <w:rFonts w:cs="Tahoma"/>
          <w:sz w:val="23"/>
          <w:szCs w:val="23"/>
        </w:rPr>
        <w:t xml:space="preserve">or </w:t>
      </w:r>
      <w:hyperlink r:id="rId10" w:history="1">
        <w:r w:rsidRPr="00B53A0D">
          <w:rPr>
            <w:rStyle w:val="Lienhypertexte"/>
            <w:rFonts w:cs="Tahoma"/>
            <w:sz w:val="23"/>
            <w:szCs w:val="23"/>
          </w:rPr>
          <w:t>commleadership@nena.org</w:t>
        </w:r>
      </w:hyperlink>
    </w:p>
    <w:p w14:paraId="026B3237" w14:textId="67A5D361" w:rsidR="007A05D8" w:rsidRPr="00B53A0D" w:rsidRDefault="007A05D8" w:rsidP="00684D6D">
      <w:pPr>
        <w:rPr>
          <w:rFonts w:cs="Tahoma"/>
          <w:b/>
          <w:szCs w:val="24"/>
        </w:rPr>
      </w:pPr>
      <w:r w:rsidRPr="0046687D">
        <w:rPr>
          <w:rFonts w:cs="Tahoma"/>
          <w:b/>
          <w:bCs/>
          <w:szCs w:val="24"/>
        </w:rPr>
        <w:lastRenderedPageBreak/>
        <w:t xml:space="preserve">NENA: The </w:t>
      </w:r>
      <w:r w:rsidR="00C85629" w:rsidRPr="0046687D">
        <w:rPr>
          <w:rFonts w:cs="Tahoma"/>
          <w:b/>
          <w:bCs/>
          <w:szCs w:val="24"/>
        </w:rPr>
        <w:t>9</w:t>
      </w:r>
      <w:r w:rsidR="00C85629" w:rsidRPr="0046687D">
        <w:rPr>
          <w:rFonts w:cs="Tahoma"/>
          <w:b/>
          <w:bCs/>
          <w:szCs w:val="24"/>
        </w:rPr>
        <w:noBreakHyphen/>
        <w:t>1</w:t>
      </w:r>
      <w:r w:rsidR="00C85629" w:rsidRPr="0046687D">
        <w:rPr>
          <w:rFonts w:cs="Tahoma"/>
          <w:b/>
          <w:bCs/>
          <w:szCs w:val="24"/>
        </w:rPr>
        <w:noBreakHyphen/>
        <w:t>1</w:t>
      </w:r>
      <w:r w:rsidRPr="0046687D">
        <w:rPr>
          <w:rFonts w:cs="Tahoma"/>
          <w:b/>
          <w:bCs/>
          <w:szCs w:val="24"/>
        </w:rPr>
        <w:t xml:space="preserve"> Association</w:t>
      </w:r>
      <w:r w:rsidRPr="00B53A0D">
        <w:rPr>
          <w:rFonts w:cs="Tahoma"/>
          <w:szCs w:val="24"/>
        </w:rPr>
        <w:t xml:space="preserve"> improves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through research, standards development, training, education, outreach, and advocacy. Our vision is a public made safer and more secure through universally-available state-of-the-art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1 systems and better-trained 9</w:t>
      </w:r>
      <w:r w:rsidR="00C85629" w:rsidRPr="00B53A0D">
        <w:rPr>
          <w:rFonts w:cs="Tahoma"/>
          <w:szCs w:val="24"/>
        </w:rPr>
        <w:noBreakHyphen/>
      </w:r>
      <w:r w:rsidRPr="00B53A0D">
        <w:rPr>
          <w:rFonts w:cs="Tahoma"/>
          <w:szCs w:val="24"/>
        </w:rPr>
        <w:t>1</w:t>
      </w:r>
      <w:r w:rsidR="00C85629" w:rsidRPr="00B53A0D">
        <w:rPr>
          <w:rFonts w:cs="Tahoma"/>
          <w:szCs w:val="24"/>
        </w:rPr>
        <w:noBreakHyphen/>
      </w:r>
      <w:r w:rsidRPr="00B53A0D">
        <w:rPr>
          <w:rFonts w:cs="Tahoma"/>
          <w:szCs w:val="24"/>
        </w:rPr>
        <w:t xml:space="preserve">1 professionals. Learn more at </w:t>
      </w:r>
      <w:hyperlink r:id="rId11" w:history="1">
        <w:r w:rsidRPr="00B53A0D">
          <w:rPr>
            <w:rStyle w:val="Lienhypertexte"/>
            <w:rFonts w:cs="Tahoma"/>
            <w:szCs w:val="24"/>
          </w:rPr>
          <w:t>nena.org</w:t>
        </w:r>
      </w:hyperlink>
      <w:r w:rsidRPr="00B53A0D">
        <w:rPr>
          <w:rFonts w:cs="Tahoma"/>
          <w:szCs w:val="24"/>
        </w:rPr>
        <w:t>.</w:t>
      </w:r>
    </w:p>
    <w:p w14:paraId="62892C39" w14:textId="77777777" w:rsidR="007A05D8" w:rsidRPr="005E29AC" w:rsidRDefault="007A05D8" w:rsidP="005E29AC">
      <w:pPr>
        <w:pStyle w:val="Titre2"/>
        <w:numPr>
          <w:ilvl w:val="0"/>
          <w:numId w:val="0"/>
        </w:numPr>
        <w:ind w:left="576" w:hanging="576"/>
      </w:pPr>
      <w:bookmarkStart w:id="7" w:name="DocumentTerminology"/>
      <w:bookmarkStart w:id="8" w:name="_Toc70692093"/>
      <w:r w:rsidRPr="005E29AC">
        <w:t>Document Terminology</w:t>
      </w:r>
      <w:bookmarkEnd w:id="7"/>
      <w:bookmarkEnd w:id="8"/>
      <w:r w:rsidRPr="005E29AC">
        <w:t xml:space="preserve"> </w:t>
      </w:r>
    </w:p>
    <w:p w14:paraId="43727B5F" w14:textId="77777777" w:rsidR="002774ED" w:rsidRPr="00B53A0D" w:rsidRDefault="002774ED" w:rsidP="002774ED">
      <w:pPr>
        <w:pStyle w:val="Corpsdetexte"/>
        <w:rPr>
          <w:rFonts w:cs="Tahoma"/>
          <w:szCs w:val="24"/>
        </w:rPr>
      </w:pPr>
      <w:r w:rsidRPr="00B53A0D">
        <w:rPr>
          <w:rFonts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9F3BE3C" w14:textId="77777777" w:rsidR="002774ED" w:rsidRPr="00B53A0D" w:rsidRDefault="002774ED" w:rsidP="00E327E7">
      <w:pPr>
        <w:pStyle w:val="Paragraphedeliste"/>
        <w:numPr>
          <w:ilvl w:val="0"/>
          <w:numId w:val="24"/>
        </w:numPr>
      </w:pPr>
      <w:r w:rsidRPr="00B53A0D">
        <w:t>MUST, SHALL, REQUIRED:   These terms mean that the definition is a normative (absolute) requirement of the specification.</w:t>
      </w:r>
    </w:p>
    <w:p w14:paraId="36D5CBA7" w14:textId="77777777" w:rsidR="002774ED" w:rsidRPr="00B53A0D" w:rsidRDefault="002774ED" w:rsidP="00E327E7">
      <w:pPr>
        <w:pStyle w:val="Paragraphedeliste"/>
        <w:numPr>
          <w:ilvl w:val="0"/>
          <w:numId w:val="24"/>
        </w:numPr>
      </w:pPr>
      <w:r w:rsidRPr="00B53A0D">
        <w:t>MUST NOT:   This phrase, or the phrase "SHALL NOT", means that the definition is an absolute prohibition of the specification.</w:t>
      </w:r>
    </w:p>
    <w:p w14:paraId="42F2A6ED" w14:textId="77777777" w:rsidR="002774ED" w:rsidRPr="00B53A0D" w:rsidRDefault="002774ED" w:rsidP="00E327E7">
      <w:pPr>
        <w:pStyle w:val="Paragraphedeliste"/>
        <w:numPr>
          <w:ilvl w:val="0"/>
          <w:numId w:val="24"/>
        </w:numPr>
      </w:pPr>
      <w:r w:rsidRPr="00B53A0D">
        <w:t>SHOULD:   This word, or the adjective "RECOMMENDED", means that there may exist valid reasons in particular circumstances to ignore a particular item, but the full implications must be understood and carefully weighed before choosing a different course.</w:t>
      </w:r>
    </w:p>
    <w:p w14:paraId="71FAA318" w14:textId="77777777" w:rsidR="00157532" w:rsidRPr="00B53A0D" w:rsidRDefault="002774ED" w:rsidP="00E327E7">
      <w:pPr>
        <w:pStyle w:val="Paragraphedeliste"/>
        <w:numPr>
          <w:ilvl w:val="0"/>
          <w:numId w:val="24"/>
        </w:numPr>
      </w:pPr>
      <w:r w:rsidRPr="00B53A0D">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374FB71F" w14:textId="77777777" w:rsidR="00B96F57" w:rsidRPr="00B53A0D" w:rsidRDefault="002774ED" w:rsidP="00E327E7">
      <w:pPr>
        <w:pStyle w:val="Paragraphedeliste"/>
        <w:numPr>
          <w:ilvl w:val="0"/>
          <w:numId w:val="24"/>
        </w:numPr>
      </w:pPr>
      <w:r w:rsidRPr="00B53A0D">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0830ED38" w14:textId="145099BB" w:rsidR="00B96F57" w:rsidRPr="00B53A0D" w:rsidRDefault="00B96F57" w:rsidP="00B96F57">
      <w:pPr>
        <w:pStyle w:val="Corpsdetexte"/>
        <w:rPr>
          <w:rFonts w:cs="Tahoma"/>
          <w:szCs w:val="24"/>
        </w:rPr>
      </w:pPr>
      <w:r w:rsidRPr="00B53A0D">
        <w:rPr>
          <w:rFonts w:cs="Tahoma"/>
          <w:szCs w:val="24"/>
        </w:rPr>
        <w:t xml:space="preserve">These definitions are based on IETF </w:t>
      </w:r>
      <w:r w:rsidR="008A7A84" w:rsidRPr="008A7A84">
        <w:rPr>
          <w:rFonts w:cs="Tahoma"/>
          <w:szCs w:val="24"/>
        </w:rPr>
        <w:t>RFC 2119</w:t>
      </w:r>
      <w:r w:rsidR="008A7A84">
        <w:rPr>
          <w:rFonts w:cs="Tahoma"/>
          <w:szCs w:val="24"/>
        </w:rPr>
        <w:t xml:space="preserve"> </w:t>
      </w:r>
      <w:r w:rsidR="001A0B29">
        <w:rPr>
          <w:rFonts w:cs="Tahoma"/>
          <w:szCs w:val="24"/>
        </w:rPr>
        <w:fldChar w:fldCharType="begin"/>
      </w:r>
      <w:r w:rsidR="001A0B29">
        <w:rPr>
          <w:rFonts w:cs="Tahoma"/>
          <w:szCs w:val="24"/>
        </w:rPr>
        <w:instrText xml:space="preserve"> REF _Ref57832509 \r \h </w:instrText>
      </w:r>
      <w:r w:rsidR="001A0B29">
        <w:rPr>
          <w:rFonts w:cs="Tahoma"/>
          <w:szCs w:val="24"/>
        </w:rPr>
      </w:r>
      <w:r w:rsidR="001A0B29">
        <w:rPr>
          <w:rFonts w:cs="Tahoma"/>
          <w:szCs w:val="24"/>
        </w:rPr>
        <w:fldChar w:fldCharType="separate"/>
      </w:r>
      <w:r w:rsidR="00B4283D">
        <w:rPr>
          <w:rFonts w:cs="Tahoma"/>
          <w:szCs w:val="24"/>
        </w:rPr>
        <w:t>[2]</w:t>
      </w:r>
      <w:r w:rsidR="001A0B29">
        <w:rPr>
          <w:rFonts w:cs="Tahoma"/>
          <w:szCs w:val="24"/>
        </w:rPr>
        <w:fldChar w:fldCharType="end"/>
      </w:r>
      <w:r w:rsidR="005229E1">
        <w:rPr>
          <w:rFonts w:cs="Tahoma"/>
          <w:szCs w:val="24"/>
        </w:rPr>
        <w:t xml:space="preserve">. </w:t>
      </w:r>
    </w:p>
    <w:p w14:paraId="18E40A1E" w14:textId="77777777" w:rsidR="003325F1" w:rsidRDefault="003325F1">
      <w:pPr>
        <w:rPr>
          <w:rFonts w:cs="Tahoma"/>
          <w:b/>
        </w:rPr>
      </w:pPr>
      <w:bookmarkStart w:id="9" w:name="IPRPolicy"/>
      <w:r>
        <w:rPr>
          <w:rFonts w:cs="Tahoma"/>
          <w:b/>
        </w:rPr>
        <w:br w:type="page"/>
      </w:r>
    </w:p>
    <w:p w14:paraId="6B9A88C3" w14:textId="720DDCFF" w:rsidR="007A05D8" w:rsidRPr="00B53A0D" w:rsidRDefault="007A05D8" w:rsidP="005E29AC">
      <w:pPr>
        <w:pStyle w:val="Titre2"/>
        <w:numPr>
          <w:ilvl w:val="0"/>
          <w:numId w:val="0"/>
        </w:numPr>
        <w:ind w:left="576" w:hanging="576"/>
      </w:pPr>
      <w:bookmarkStart w:id="10" w:name="_Toc70692094"/>
      <w:r w:rsidRPr="00B53A0D">
        <w:lastRenderedPageBreak/>
        <w:t>Intellectual Property Rights (IPR) Policy</w:t>
      </w:r>
      <w:bookmarkEnd w:id="9"/>
      <w:bookmarkEnd w:id="10"/>
    </w:p>
    <w:p w14:paraId="227D998D" w14:textId="7013CA2D" w:rsidR="007A05D8" w:rsidRPr="00B53A0D" w:rsidRDefault="007A05D8" w:rsidP="00684D6D">
      <w:pPr>
        <w:pStyle w:val="Corpsdetexte"/>
        <w:rPr>
          <w:rFonts w:cs="Tahoma"/>
          <w:szCs w:val="24"/>
        </w:rPr>
      </w:pPr>
      <w:r w:rsidRPr="00B53A0D">
        <w:rPr>
          <w:rFonts w:cs="Tahoma"/>
          <w:position w:val="1"/>
          <w:szCs w:val="24"/>
        </w:rPr>
        <w:t>N</w:t>
      </w:r>
      <w:r w:rsidRPr="00B53A0D">
        <w:rPr>
          <w:rFonts w:cs="Tahoma"/>
          <w:spacing w:val="-14"/>
          <w:position w:val="1"/>
          <w:szCs w:val="24"/>
        </w:rPr>
        <w:t>O</w:t>
      </w:r>
      <w:r w:rsidRPr="00B53A0D">
        <w:rPr>
          <w:rFonts w:cs="Tahoma"/>
          <w:position w:val="1"/>
          <w:szCs w:val="24"/>
        </w:rPr>
        <w:t>TE</w:t>
      </w:r>
      <w:r w:rsidRPr="00B53A0D">
        <w:rPr>
          <w:rFonts w:cs="Tahoma"/>
          <w:spacing w:val="22"/>
          <w:position w:val="1"/>
          <w:szCs w:val="24"/>
        </w:rPr>
        <w:t xml:space="preserve"> </w:t>
      </w:r>
      <w:r w:rsidRPr="00B53A0D">
        <w:rPr>
          <w:rFonts w:cs="Tahoma"/>
          <w:position w:val="1"/>
          <w:szCs w:val="24"/>
        </w:rPr>
        <w:t>–</w:t>
      </w:r>
      <w:r w:rsidRPr="00B53A0D">
        <w:rPr>
          <w:rFonts w:cs="Tahoma"/>
          <w:spacing w:val="1"/>
          <w:position w:val="1"/>
          <w:szCs w:val="24"/>
        </w:rPr>
        <w:t xml:space="preserve"> </w:t>
      </w:r>
      <w:r w:rsidRPr="00B53A0D">
        <w:rPr>
          <w:rFonts w:cs="Tahoma"/>
          <w:spacing w:val="-1"/>
          <w:position w:val="1"/>
          <w:szCs w:val="24"/>
        </w:rPr>
        <w:t>T</w:t>
      </w:r>
      <w:r w:rsidRPr="00B53A0D">
        <w:rPr>
          <w:rFonts w:cs="Tahoma"/>
          <w:spacing w:val="1"/>
          <w:position w:val="1"/>
          <w:szCs w:val="24"/>
        </w:rPr>
        <w:t>h</w:t>
      </w:r>
      <w:r w:rsidRPr="00B53A0D">
        <w:rPr>
          <w:rFonts w:cs="Tahoma"/>
          <w:position w:val="1"/>
          <w:szCs w:val="24"/>
        </w:rPr>
        <w:t>e</w:t>
      </w:r>
      <w:r w:rsidRPr="00B53A0D">
        <w:rPr>
          <w:rFonts w:cs="Tahoma"/>
          <w:spacing w:val="23"/>
          <w:position w:val="1"/>
          <w:szCs w:val="24"/>
        </w:rPr>
        <w:t xml:space="preserve"> </w:t>
      </w:r>
      <w:r w:rsidRPr="00B53A0D">
        <w:rPr>
          <w:rFonts w:cs="Tahoma"/>
          <w:position w:val="1"/>
          <w:szCs w:val="24"/>
        </w:rPr>
        <w:t>user</w:t>
      </w:r>
      <w:r w:rsidRPr="00B53A0D">
        <w:rPr>
          <w:rFonts w:cs="Tahoma"/>
          <w:spacing w:val="-18"/>
          <w:position w:val="1"/>
          <w:szCs w:val="24"/>
        </w:rPr>
        <w:t>’</w:t>
      </w:r>
      <w:r w:rsidRPr="00B53A0D">
        <w:rPr>
          <w:rFonts w:cs="Tahoma"/>
          <w:position w:val="1"/>
          <w:szCs w:val="24"/>
        </w:rPr>
        <w:t>s</w:t>
      </w:r>
      <w:r w:rsidRPr="00B53A0D">
        <w:rPr>
          <w:rFonts w:cs="Tahoma"/>
          <w:spacing w:val="23"/>
          <w:position w:val="1"/>
          <w:szCs w:val="24"/>
        </w:rPr>
        <w:t xml:space="preserve"> </w:t>
      </w:r>
      <w:r w:rsidRPr="00B53A0D">
        <w:rPr>
          <w:rFonts w:cs="Tahoma"/>
          <w:position w:val="1"/>
          <w:szCs w:val="24"/>
        </w:rPr>
        <w:t>attention</w:t>
      </w:r>
      <w:r w:rsidRPr="00B53A0D">
        <w:rPr>
          <w:rFonts w:cs="Tahoma"/>
          <w:spacing w:val="20"/>
          <w:position w:val="1"/>
          <w:szCs w:val="24"/>
        </w:rPr>
        <w:t xml:space="preserve"> </w:t>
      </w:r>
      <w:r w:rsidRPr="00B53A0D">
        <w:rPr>
          <w:rFonts w:cs="Tahoma"/>
          <w:position w:val="1"/>
          <w:szCs w:val="24"/>
        </w:rPr>
        <w:t>is</w:t>
      </w:r>
      <w:r w:rsidRPr="00B53A0D">
        <w:rPr>
          <w:rFonts w:cs="Tahoma"/>
          <w:spacing w:val="27"/>
          <w:position w:val="1"/>
          <w:szCs w:val="24"/>
        </w:rPr>
        <w:t xml:space="preserve"> </w:t>
      </w:r>
      <w:r w:rsidRPr="00B53A0D">
        <w:rPr>
          <w:rFonts w:cs="Tahoma"/>
          <w:position w:val="1"/>
          <w:szCs w:val="24"/>
        </w:rPr>
        <w:t>called</w:t>
      </w:r>
      <w:r w:rsidRPr="00B53A0D">
        <w:rPr>
          <w:rFonts w:cs="Tahoma"/>
          <w:spacing w:val="24"/>
          <w:position w:val="1"/>
          <w:szCs w:val="24"/>
        </w:rPr>
        <w:t xml:space="preserve"> </w:t>
      </w:r>
      <w:r w:rsidRPr="00B53A0D">
        <w:rPr>
          <w:rFonts w:cs="Tahoma"/>
          <w:position w:val="1"/>
          <w:szCs w:val="24"/>
        </w:rPr>
        <w:t xml:space="preserve">to </w:t>
      </w:r>
      <w:r w:rsidRPr="00B53A0D">
        <w:rPr>
          <w:rFonts w:cs="Tahoma"/>
          <w:szCs w:val="24"/>
        </w:rPr>
        <w:t>the</w:t>
      </w:r>
      <w:r w:rsidRPr="00B53A0D">
        <w:rPr>
          <w:rFonts w:cs="Tahoma"/>
          <w:spacing w:val="49"/>
          <w:szCs w:val="24"/>
        </w:rPr>
        <w:t xml:space="preserve"> </w:t>
      </w:r>
      <w:r w:rsidRPr="00B53A0D">
        <w:rPr>
          <w:rFonts w:cs="Tahoma"/>
          <w:szCs w:val="24"/>
        </w:rPr>
        <w:t>possibili</w:t>
      </w:r>
      <w:r w:rsidRPr="00B53A0D">
        <w:rPr>
          <w:rFonts w:cs="Tahoma"/>
          <w:spacing w:val="1"/>
          <w:szCs w:val="24"/>
        </w:rPr>
        <w:t>t</w:t>
      </w:r>
      <w:r w:rsidRPr="00B53A0D">
        <w:rPr>
          <w:rFonts w:cs="Tahoma"/>
          <w:szCs w:val="24"/>
        </w:rPr>
        <w:t>y</w:t>
      </w:r>
      <w:r w:rsidRPr="00B53A0D">
        <w:rPr>
          <w:rFonts w:cs="Tahoma"/>
          <w:spacing w:val="43"/>
          <w:szCs w:val="24"/>
        </w:rPr>
        <w:t xml:space="preserve"> </w:t>
      </w:r>
      <w:r w:rsidRPr="00B53A0D">
        <w:rPr>
          <w:rFonts w:cs="Tahoma"/>
          <w:szCs w:val="24"/>
        </w:rPr>
        <w:t>that</w:t>
      </w:r>
      <w:r w:rsidRPr="00B53A0D">
        <w:rPr>
          <w:rFonts w:cs="Tahoma"/>
          <w:spacing w:val="49"/>
          <w:szCs w:val="24"/>
        </w:rPr>
        <w:t xml:space="preserve"> </w:t>
      </w:r>
      <w:r w:rsidRPr="00B53A0D">
        <w:rPr>
          <w:rFonts w:cs="Tahoma"/>
          <w:szCs w:val="24"/>
        </w:rPr>
        <w:t>compliance</w:t>
      </w:r>
      <w:r w:rsidRPr="00B53A0D">
        <w:rPr>
          <w:rFonts w:cs="Tahoma"/>
          <w:spacing w:val="42"/>
          <w:szCs w:val="24"/>
        </w:rPr>
        <w:t xml:space="preserve"> </w:t>
      </w:r>
      <w:r w:rsidRPr="00B53A0D">
        <w:rPr>
          <w:rFonts w:cs="Tahoma"/>
          <w:szCs w:val="24"/>
        </w:rPr>
        <w:t>with</w:t>
      </w:r>
      <w:r w:rsidRPr="00B53A0D">
        <w:rPr>
          <w:rFonts w:cs="Tahoma"/>
          <w:spacing w:val="47"/>
          <w:szCs w:val="24"/>
        </w:rPr>
        <w:t xml:space="preserve"> </w:t>
      </w:r>
      <w:r w:rsidRPr="00B53A0D">
        <w:rPr>
          <w:rFonts w:cs="Tahoma"/>
          <w:szCs w:val="24"/>
        </w:rPr>
        <w:t>this</w:t>
      </w:r>
      <w:r w:rsidRPr="00B53A0D">
        <w:rPr>
          <w:rFonts w:cs="Tahoma"/>
          <w:spacing w:val="-4"/>
          <w:szCs w:val="24"/>
        </w:rPr>
        <w:t xml:space="preserve"> </w:t>
      </w:r>
      <w:r w:rsidRPr="00B53A0D">
        <w:rPr>
          <w:rFonts w:cs="Tahoma"/>
          <w:szCs w:val="24"/>
        </w:rPr>
        <w:t>standa</w:t>
      </w:r>
      <w:r w:rsidRPr="00B53A0D">
        <w:rPr>
          <w:rFonts w:cs="Tahoma"/>
          <w:spacing w:val="-4"/>
          <w:szCs w:val="24"/>
        </w:rPr>
        <w:t>r</w:t>
      </w:r>
      <w:r w:rsidRPr="00B53A0D">
        <w:rPr>
          <w:rFonts w:cs="Tahoma"/>
          <w:szCs w:val="24"/>
        </w:rPr>
        <w:t>d</w:t>
      </w:r>
      <w:r w:rsidRPr="00B53A0D">
        <w:rPr>
          <w:rFonts w:cs="Tahoma"/>
          <w:spacing w:val="19"/>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23"/>
          <w:szCs w:val="24"/>
        </w:rPr>
        <w:t xml:space="preserve"> </w:t>
      </w:r>
      <w:r w:rsidRPr="00B53A0D">
        <w:rPr>
          <w:rFonts w:cs="Tahoma"/>
          <w:spacing w:val="-5"/>
          <w:szCs w:val="24"/>
        </w:rPr>
        <w:t>r</w:t>
      </w:r>
      <w:r w:rsidRPr="00B53A0D">
        <w:rPr>
          <w:rFonts w:cs="Tahoma"/>
          <w:szCs w:val="24"/>
        </w:rPr>
        <w:t>equi</w:t>
      </w:r>
      <w:r w:rsidRPr="00B53A0D">
        <w:rPr>
          <w:rFonts w:cs="Tahoma"/>
          <w:spacing w:val="-5"/>
          <w:szCs w:val="24"/>
        </w:rPr>
        <w:t>r</w:t>
      </w:r>
      <w:r w:rsidRPr="00B53A0D">
        <w:rPr>
          <w:rFonts w:cs="Tahoma"/>
          <w:szCs w:val="24"/>
        </w:rPr>
        <w:t>e</w:t>
      </w:r>
      <w:r w:rsidRPr="00B53A0D">
        <w:rPr>
          <w:rFonts w:cs="Tahoma"/>
          <w:spacing w:val="20"/>
          <w:szCs w:val="24"/>
        </w:rPr>
        <w:t xml:space="preserve"> </w:t>
      </w:r>
      <w:r w:rsidRPr="00B53A0D">
        <w:rPr>
          <w:rFonts w:cs="Tahoma"/>
          <w:szCs w:val="24"/>
        </w:rPr>
        <w:t>use</w:t>
      </w:r>
      <w:r w:rsidRPr="00B53A0D">
        <w:rPr>
          <w:rFonts w:cs="Tahoma"/>
          <w:spacing w:val="25"/>
          <w:szCs w:val="24"/>
        </w:rPr>
        <w:t xml:space="preserve"> </w:t>
      </w:r>
      <w:r w:rsidRPr="00B53A0D">
        <w:rPr>
          <w:rFonts w:cs="Tahoma"/>
          <w:szCs w:val="24"/>
        </w:rPr>
        <w:t>of</w:t>
      </w:r>
      <w:r w:rsidRPr="00B53A0D">
        <w:rPr>
          <w:rFonts w:cs="Tahoma"/>
          <w:spacing w:val="25"/>
          <w:szCs w:val="24"/>
        </w:rPr>
        <w:t xml:space="preserve"> </w:t>
      </w:r>
      <w:r w:rsidRPr="00B53A0D">
        <w:rPr>
          <w:rFonts w:cs="Tahoma"/>
          <w:szCs w:val="24"/>
        </w:rPr>
        <w:t>an</w:t>
      </w:r>
      <w:r w:rsidRPr="00B53A0D">
        <w:rPr>
          <w:rFonts w:cs="Tahoma"/>
          <w:spacing w:val="25"/>
          <w:szCs w:val="24"/>
        </w:rPr>
        <w:t xml:space="preserve"> </w:t>
      </w:r>
      <w:r w:rsidRPr="00B53A0D">
        <w:rPr>
          <w:rFonts w:cs="Tahoma"/>
          <w:szCs w:val="24"/>
        </w:rPr>
        <w:t>i</w:t>
      </w:r>
      <w:r w:rsidRPr="00B53A0D">
        <w:rPr>
          <w:rFonts w:cs="Tahoma"/>
          <w:spacing w:val="-3"/>
          <w:szCs w:val="24"/>
        </w:rPr>
        <w:t>n</w:t>
      </w:r>
      <w:r w:rsidRPr="00B53A0D">
        <w:rPr>
          <w:rFonts w:cs="Tahoma"/>
          <w:spacing w:val="-5"/>
          <w:szCs w:val="24"/>
        </w:rPr>
        <w:t>v</w:t>
      </w:r>
      <w:r w:rsidRPr="00B53A0D">
        <w:rPr>
          <w:rFonts w:cs="Tahoma"/>
          <w:szCs w:val="24"/>
        </w:rPr>
        <w:t>ention</w:t>
      </w:r>
      <w:r w:rsidRPr="00B53A0D">
        <w:rPr>
          <w:rFonts w:cs="Tahoma"/>
          <w:spacing w:val="-9"/>
          <w:szCs w:val="24"/>
        </w:rPr>
        <w:t xml:space="preserve"> </w:t>
      </w:r>
      <w:r w:rsidRPr="00B53A0D">
        <w:rPr>
          <w:rFonts w:cs="Tahoma"/>
          <w:szCs w:val="24"/>
        </w:rPr>
        <w:t>c</w:t>
      </w:r>
      <w:r w:rsidRPr="00B53A0D">
        <w:rPr>
          <w:rFonts w:cs="Tahoma"/>
          <w:spacing w:val="-2"/>
          <w:szCs w:val="24"/>
        </w:rPr>
        <w:t>o</w:t>
      </w:r>
      <w:r w:rsidRPr="00B53A0D">
        <w:rPr>
          <w:rFonts w:cs="Tahoma"/>
          <w:spacing w:val="-5"/>
          <w:szCs w:val="24"/>
        </w:rPr>
        <w:t>v</w:t>
      </w:r>
      <w:r w:rsidRPr="00B53A0D">
        <w:rPr>
          <w:rFonts w:cs="Tahoma"/>
          <w:spacing w:val="2"/>
          <w:szCs w:val="24"/>
        </w:rPr>
        <w:t>e</w:t>
      </w:r>
      <w:r w:rsidRPr="00B53A0D">
        <w:rPr>
          <w:rFonts w:cs="Tahoma"/>
          <w:spacing w:val="-5"/>
          <w:szCs w:val="24"/>
        </w:rPr>
        <w:t>r</w:t>
      </w:r>
      <w:r w:rsidRPr="00B53A0D">
        <w:rPr>
          <w:rFonts w:cs="Tahoma"/>
          <w:szCs w:val="24"/>
        </w:rPr>
        <w:t>ed</w:t>
      </w:r>
      <w:r w:rsidRPr="00B53A0D">
        <w:rPr>
          <w:rFonts w:cs="Tahoma"/>
          <w:spacing w:val="-7"/>
          <w:szCs w:val="24"/>
        </w:rPr>
        <w:t xml:space="preserve"> </w:t>
      </w:r>
      <w:r w:rsidRPr="00B53A0D">
        <w:rPr>
          <w:rFonts w:cs="Tahoma"/>
          <w:spacing w:val="-2"/>
          <w:szCs w:val="24"/>
        </w:rPr>
        <w:t>b</w:t>
      </w:r>
      <w:r w:rsidRPr="00B53A0D">
        <w:rPr>
          <w:rFonts w:cs="Tahoma"/>
          <w:szCs w:val="24"/>
        </w:rPr>
        <w:t>y</w:t>
      </w:r>
      <w:r w:rsidRPr="00B53A0D">
        <w:rPr>
          <w:rFonts w:cs="Tahoma"/>
          <w:spacing w:val="-2"/>
          <w:szCs w:val="24"/>
        </w:rPr>
        <w:t xml:space="preserve"> </w:t>
      </w:r>
      <w:r w:rsidRPr="00B53A0D">
        <w:rPr>
          <w:rFonts w:cs="Tahoma"/>
          <w:spacing w:val="2"/>
          <w:szCs w:val="24"/>
        </w:rPr>
        <w:t>p</w:t>
      </w:r>
      <w:r w:rsidRPr="00B53A0D">
        <w:rPr>
          <w:rFonts w:cs="Tahoma"/>
          <w:szCs w:val="24"/>
        </w:rPr>
        <w:t>atent rights. By publicati</w:t>
      </w:r>
      <w:r w:rsidRPr="00B53A0D">
        <w:rPr>
          <w:rFonts w:cs="Tahoma"/>
          <w:spacing w:val="1"/>
          <w:szCs w:val="24"/>
        </w:rPr>
        <w:t>o</w:t>
      </w:r>
      <w:r w:rsidRPr="00B53A0D">
        <w:rPr>
          <w:rFonts w:cs="Tahoma"/>
          <w:szCs w:val="24"/>
        </w:rPr>
        <w:t>n of this</w:t>
      </w:r>
      <w:r w:rsidRPr="00B53A0D">
        <w:rPr>
          <w:rFonts w:cs="Tahoma"/>
          <w:spacing w:val="16"/>
          <w:szCs w:val="24"/>
        </w:rPr>
        <w:t xml:space="preserve"> </w:t>
      </w:r>
      <w:r w:rsidRPr="00B53A0D">
        <w:rPr>
          <w:rFonts w:cs="Tahoma"/>
          <w:szCs w:val="24"/>
        </w:rPr>
        <w:t>standa</w:t>
      </w:r>
      <w:r w:rsidRPr="00B53A0D">
        <w:rPr>
          <w:rFonts w:cs="Tahoma"/>
          <w:spacing w:val="-3"/>
          <w:szCs w:val="24"/>
        </w:rPr>
        <w:t>r</w:t>
      </w:r>
      <w:r w:rsidRPr="00B53A0D">
        <w:rPr>
          <w:rFonts w:cs="Tahoma"/>
          <w:szCs w:val="24"/>
        </w:rPr>
        <w:t>d,</w:t>
      </w:r>
      <w:r w:rsidRPr="00B53A0D">
        <w:rPr>
          <w:rFonts w:cs="Tahoma"/>
          <w:spacing w:val="51"/>
          <w:szCs w:val="24"/>
        </w:rPr>
        <w:t xml:space="preserve"> </w:t>
      </w:r>
      <w:r w:rsidRPr="00B53A0D">
        <w:rPr>
          <w:rFonts w:cs="Tahoma"/>
          <w:szCs w:val="24"/>
        </w:rPr>
        <w:t>NE</w:t>
      </w:r>
      <w:r w:rsidRPr="00B53A0D">
        <w:rPr>
          <w:rFonts w:cs="Tahoma"/>
          <w:spacing w:val="1"/>
          <w:szCs w:val="24"/>
        </w:rPr>
        <w:t>N</w:t>
      </w:r>
      <w:r w:rsidRPr="00B53A0D">
        <w:rPr>
          <w:rFonts w:cs="Tahoma"/>
          <w:szCs w:val="24"/>
        </w:rPr>
        <w:t>A</w:t>
      </w:r>
      <w:r w:rsidRPr="00B53A0D">
        <w:rPr>
          <w:rFonts w:cs="Tahoma"/>
          <w:spacing w:val="-7"/>
          <w:szCs w:val="24"/>
        </w:rPr>
        <w:t xml:space="preserve"> </w:t>
      </w:r>
      <w:r w:rsidRPr="00B53A0D">
        <w:rPr>
          <w:rFonts w:cs="Tahoma"/>
          <w:szCs w:val="24"/>
        </w:rPr>
        <w:t>ta</w:t>
      </w:r>
      <w:r w:rsidRPr="00B53A0D">
        <w:rPr>
          <w:rFonts w:cs="Tahoma"/>
          <w:spacing w:val="-6"/>
          <w:szCs w:val="24"/>
        </w:rPr>
        <w:t>k</w:t>
      </w:r>
      <w:r w:rsidRPr="00B53A0D">
        <w:rPr>
          <w:rFonts w:cs="Tahoma"/>
          <w:szCs w:val="24"/>
        </w:rPr>
        <w:t>es</w:t>
      </w:r>
      <w:r w:rsidRPr="00B53A0D">
        <w:rPr>
          <w:rFonts w:cs="Tahoma"/>
          <w:spacing w:val="18"/>
          <w:szCs w:val="24"/>
        </w:rPr>
        <w:t xml:space="preserve"> </w:t>
      </w:r>
      <w:r w:rsidRPr="00B53A0D">
        <w:rPr>
          <w:rFonts w:cs="Tahoma"/>
          <w:szCs w:val="24"/>
        </w:rPr>
        <w:t>no</w:t>
      </w:r>
      <w:r w:rsidRPr="00B53A0D">
        <w:rPr>
          <w:rFonts w:cs="Tahoma"/>
          <w:spacing w:val="20"/>
          <w:szCs w:val="24"/>
        </w:rPr>
        <w:t xml:space="preserve"> </w:t>
      </w:r>
      <w:r w:rsidRPr="00B53A0D">
        <w:rPr>
          <w:rFonts w:cs="Tahoma"/>
          <w:szCs w:val="24"/>
        </w:rPr>
        <w:t>position</w:t>
      </w:r>
      <w:r w:rsidRPr="00B53A0D">
        <w:rPr>
          <w:rFonts w:cs="Tahoma"/>
          <w:spacing w:val="16"/>
          <w:szCs w:val="24"/>
        </w:rPr>
        <w:t xml:space="preserve"> </w:t>
      </w:r>
      <w:r w:rsidRPr="00B53A0D">
        <w:rPr>
          <w:rFonts w:cs="Tahoma"/>
          <w:szCs w:val="24"/>
        </w:rPr>
        <w:t>with</w:t>
      </w:r>
      <w:r w:rsidRPr="00B53A0D">
        <w:rPr>
          <w:rFonts w:cs="Tahoma"/>
          <w:spacing w:val="19"/>
          <w:szCs w:val="24"/>
        </w:rPr>
        <w:t xml:space="preserve"> </w:t>
      </w:r>
      <w:r w:rsidRPr="00B53A0D">
        <w:rPr>
          <w:rFonts w:cs="Tahoma"/>
          <w:spacing w:val="-5"/>
          <w:szCs w:val="24"/>
        </w:rPr>
        <w:t>r</w:t>
      </w:r>
      <w:r w:rsidRPr="00B53A0D">
        <w:rPr>
          <w:rFonts w:cs="Tahoma"/>
          <w:szCs w:val="24"/>
        </w:rPr>
        <w:t>espect</w:t>
      </w:r>
      <w:r w:rsidRPr="00B53A0D">
        <w:rPr>
          <w:rFonts w:cs="Tahoma"/>
          <w:spacing w:val="16"/>
          <w:szCs w:val="24"/>
        </w:rPr>
        <w:t xml:space="preserve"> </w:t>
      </w:r>
      <w:r w:rsidRPr="00B53A0D">
        <w:rPr>
          <w:rFonts w:cs="Tahoma"/>
          <w:szCs w:val="24"/>
        </w:rPr>
        <w:t>to</w:t>
      </w:r>
      <w:r w:rsidRPr="00B53A0D">
        <w:rPr>
          <w:rFonts w:cs="Tahoma"/>
          <w:spacing w:val="21"/>
          <w:szCs w:val="24"/>
        </w:rPr>
        <w:t xml:space="preserve"> </w:t>
      </w:r>
      <w:r w:rsidRPr="00B53A0D">
        <w:rPr>
          <w:rFonts w:cs="Tahoma"/>
          <w:szCs w:val="24"/>
        </w:rPr>
        <w:t>the</w:t>
      </w:r>
      <w:r w:rsidRPr="00B53A0D">
        <w:rPr>
          <w:rFonts w:cs="Tahoma"/>
          <w:spacing w:val="20"/>
          <w:szCs w:val="24"/>
        </w:rPr>
        <w:t xml:space="preserve"> </w:t>
      </w:r>
      <w:r w:rsidRPr="00B53A0D">
        <w:rPr>
          <w:rFonts w:cs="Tahoma"/>
          <w:spacing w:val="-1"/>
          <w:szCs w:val="24"/>
        </w:rPr>
        <w:t>v</w:t>
      </w:r>
      <w:r w:rsidRPr="00B53A0D">
        <w:rPr>
          <w:rFonts w:cs="Tahoma"/>
          <w:szCs w:val="24"/>
        </w:rPr>
        <w:t>alidity</w:t>
      </w:r>
      <w:r w:rsidRPr="00B53A0D">
        <w:rPr>
          <w:rFonts w:cs="Tahoma"/>
          <w:spacing w:val="4"/>
          <w:szCs w:val="24"/>
        </w:rPr>
        <w:t xml:space="preserve"> </w:t>
      </w:r>
      <w:r w:rsidRPr="00B53A0D">
        <w:rPr>
          <w:rFonts w:cs="Tahoma"/>
          <w:szCs w:val="24"/>
        </w:rPr>
        <w:t>of</w:t>
      </w:r>
      <w:r w:rsidRPr="00B53A0D">
        <w:rPr>
          <w:rFonts w:cs="Tahoma"/>
          <w:spacing w:val="5"/>
          <w:szCs w:val="24"/>
        </w:rPr>
        <w:t xml:space="preserve"> </w:t>
      </w:r>
      <w:r w:rsidRPr="00B53A0D">
        <w:rPr>
          <w:rFonts w:cs="Tahoma"/>
          <w:szCs w:val="24"/>
        </w:rPr>
        <w:t>a</w:t>
      </w:r>
      <w:r w:rsidRPr="00B53A0D">
        <w:rPr>
          <w:rFonts w:cs="Tahoma"/>
          <w:spacing w:val="-3"/>
          <w:szCs w:val="24"/>
        </w:rPr>
        <w:t>n</w:t>
      </w:r>
      <w:r w:rsidRPr="00B53A0D">
        <w:rPr>
          <w:rFonts w:cs="Tahoma"/>
          <w:szCs w:val="24"/>
        </w:rPr>
        <w:t>y</w:t>
      </w:r>
      <w:r w:rsidRPr="00B53A0D">
        <w:rPr>
          <w:rFonts w:cs="Tahoma"/>
          <w:spacing w:val="4"/>
          <w:szCs w:val="24"/>
        </w:rPr>
        <w:t xml:space="preserve"> </w:t>
      </w:r>
      <w:r w:rsidRPr="00B53A0D">
        <w:rPr>
          <w:rFonts w:cs="Tahoma"/>
          <w:szCs w:val="24"/>
        </w:rPr>
        <w:t>such</w:t>
      </w:r>
      <w:r w:rsidRPr="00B53A0D">
        <w:rPr>
          <w:rFonts w:cs="Tahoma"/>
          <w:spacing w:val="7"/>
          <w:szCs w:val="24"/>
        </w:rPr>
        <w:t xml:space="preserve"> </w:t>
      </w:r>
      <w:r w:rsidRPr="00B53A0D">
        <w:rPr>
          <w:rFonts w:cs="Tahoma"/>
          <w:szCs w:val="24"/>
        </w:rPr>
        <w:t>claim</w:t>
      </w:r>
      <w:r w:rsidRPr="00B53A0D">
        <w:rPr>
          <w:rFonts w:cs="Tahoma"/>
          <w:spacing w:val="1"/>
          <w:szCs w:val="24"/>
        </w:rPr>
        <w:t>(</w:t>
      </w:r>
      <w:r w:rsidRPr="00B53A0D">
        <w:rPr>
          <w:rFonts w:cs="Tahoma"/>
          <w:szCs w:val="24"/>
        </w:rPr>
        <w:t>s)</w:t>
      </w:r>
      <w:r w:rsidRPr="00B53A0D">
        <w:rPr>
          <w:rFonts w:cs="Tahoma"/>
          <w:spacing w:val="2"/>
          <w:szCs w:val="24"/>
        </w:rPr>
        <w:t xml:space="preserve"> </w:t>
      </w:r>
      <w:r w:rsidRPr="00B53A0D">
        <w:rPr>
          <w:rFonts w:cs="Tahoma"/>
          <w:szCs w:val="24"/>
        </w:rPr>
        <w:t>or</w:t>
      </w:r>
      <w:r w:rsidRPr="00B53A0D">
        <w:rPr>
          <w:rFonts w:cs="Tahoma"/>
          <w:spacing w:val="5"/>
          <w:szCs w:val="24"/>
        </w:rPr>
        <w:t xml:space="preserve"> </w:t>
      </w:r>
      <w:r w:rsidRPr="00B53A0D">
        <w:rPr>
          <w:rFonts w:cs="Tahoma"/>
          <w:szCs w:val="24"/>
        </w:rPr>
        <w:t>of</w:t>
      </w:r>
      <w:r w:rsidRPr="00B53A0D">
        <w:rPr>
          <w:rFonts w:cs="Tahoma"/>
          <w:spacing w:val="7"/>
          <w:szCs w:val="24"/>
        </w:rPr>
        <w:t xml:space="preserve"> </w:t>
      </w:r>
      <w:r w:rsidRPr="00B53A0D">
        <w:rPr>
          <w:rFonts w:cs="Tahoma"/>
          <w:szCs w:val="24"/>
        </w:rPr>
        <w:t>a</w:t>
      </w:r>
      <w:r w:rsidRPr="00B53A0D">
        <w:rPr>
          <w:rFonts w:cs="Tahoma"/>
          <w:spacing w:val="-4"/>
          <w:szCs w:val="24"/>
        </w:rPr>
        <w:t>n</w:t>
      </w:r>
      <w:r w:rsidRPr="00B53A0D">
        <w:rPr>
          <w:rFonts w:cs="Tahoma"/>
          <w:szCs w:val="24"/>
        </w:rPr>
        <w:t>y</w:t>
      </w:r>
      <w:r w:rsidRPr="00B53A0D">
        <w:rPr>
          <w:rFonts w:cs="Tahoma"/>
          <w:spacing w:val="4"/>
          <w:szCs w:val="24"/>
        </w:rPr>
        <w:t xml:space="preserve"> </w:t>
      </w:r>
      <w:r w:rsidRPr="00B53A0D">
        <w:rPr>
          <w:rFonts w:cs="Tahoma"/>
          <w:szCs w:val="24"/>
        </w:rPr>
        <w:t>pa</w:t>
      </w:r>
      <w:r w:rsidRPr="00B53A0D">
        <w:rPr>
          <w:rFonts w:cs="Tahoma"/>
          <w:spacing w:val="1"/>
          <w:szCs w:val="24"/>
        </w:rPr>
        <w:t>t</w:t>
      </w:r>
      <w:r w:rsidRPr="00B53A0D">
        <w:rPr>
          <w:rFonts w:cs="Tahoma"/>
          <w:szCs w:val="24"/>
        </w:rPr>
        <w:t>ent</w:t>
      </w:r>
      <w:r w:rsidRPr="00B53A0D">
        <w:rPr>
          <w:rFonts w:cs="Tahoma"/>
          <w:spacing w:val="-6"/>
          <w:szCs w:val="24"/>
        </w:rPr>
        <w:t xml:space="preserve"> </w:t>
      </w:r>
      <w:r w:rsidRPr="00B53A0D">
        <w:rPr>
          <w:rFonts w:cs="Tahoma"/>
          <w:szCs w:val="24"/>
        </w:rPr>
        <w:t>rights</w:t>
      </w:r>
      <w:r w:rsidRPr="00B53A0D">
        <w:rPr>
          <w:rFonts w:cs="Tahoma"/>
          <w:spacing w:val="13"/>
          <w:szCs w:val="24"/>
        </w:rPr>
        <w:t xml:space="preserve"> </w:t>
      </w:r>
      <w:r w:rsidRPr="00B53A0D">
        <w:rPr>
          <w:rFonts w:cs="Tahoma"/>
          <w:szCs w:val="24"/>
        </w:rPr>
        <w:t>in</w:t>
      </w:r>
      <w:r w:rsidRPr="00B53A0D">
        <w:rPr>
          <w:rFonts w:cs="Tahoma"/>
          <w:spacing w:val="16"/>
          <w:szCs w:val="24"/>
        </w:rPr>
        <w:t xml:space="preserve"> </w:t>
      </w:r>
      <w:r w:rsidRPr="00B53A0D">
        <w:rPr>
          <w:rFonts w:cs="Tahoma"/>
          <w:szCs w:val="24"/>
        </w:rPr>
        <w:t>co</w:t>
      </w:r>
      <w:r w:rsidRPr="00B53A0D">
        <w:rPr>
          <w:rFonts w:cs="Tahoma"/>
          <w:spacing w:val="2"/>
          <w:szCs w:val="24"/>
        </w:rPr>
        <w:t>n</w:t>
      </w:r>
      <w:r w:rsidRPr="00B53A0D">
        <w:rPr>
          <w:rFonts w:cs="Tahoma"/>
          <w:spacing w:val="1"/>
          <w:szCs w:val="24"/>
        </w:rPr>
        <w:t>n</w:t>
      </w:r>
      <w:r w:rsidRPr="00B53A0D">
        <w:rPr>
          <w:rFonts w:cs="Tahoma"/>
          <w:szCs w:val="24"/>
        </w:rPr>
        <w:t>ection</w:t>
      </w:r>
      <w:r w:rsidRPr="00B53A0D">
        <w:rPr>
          <w:rFonts w:cs="Tahoma"/>
          <w:spacing w:val="8"/>
          <w:szCs w:val="24"/>
        </w:rPr>
        <w:t xml:space="preserve"> </w:t>
      </w:r>
      <w:r w:rsidRPr="00B53A0D">
        <w:rPr>
          <w:rFonts w:cs="Tahoma"/>
          <w:szCs w:val="24"/>
        </w:rPr>
        <w:t>the</w:t>
      </w:r>
      <w:r w:rsidRPr="00B53A0D">
        <w:rPr>
          <w:rFonts w:cs="Tahoma"/>
          <w:spacing w:val="-5"/>
          <w:szCs w:val="24"/>
        </w:rPr>
        <w:t>r</w:t>
      </w:r>
      <w:r w:rsidRPr="00B53A0D">
        <w:rPr>
          <w:rFonts w:cs="Tahoma"/>
          <w:spacing w:val="-3"/>
          <w:szCs w:val="24"/>
        </w:rPr>
        <w:t>e</w:t>
      </w:r>
      <w:r w:rsidRPr="00B53A0D">
        <w:rPr>
          <w:rFonts w:cs="Tahoma"/>
          <w:szCs w:val="24"/>
        </w:rPr>
        <w:t>with.</w:t>
      </w:r>
      <w:r w:rsidRPr="00B53A0D">
        <w:rPr>
          <w:rFonts w:cs="Tahoma"/>
          <w:spacing w:val="-13"/>
          <w:szCs w:val="24"/>
        </w:rPr>
        <w:t xml:space="preserve"> </w:t>
      </w:r>
      <w:r w:rsidRPr="00B53A0D">
        <w:rPr>
          <w:rFonts w:cs="Tahoma"/>
          <w:szCs w:val="24"/>
        </w:rPr>
        <w:t>If</w:t>
      </w:r>
      <w:r w:rsidRPr="00B53A0D">
        <w:rPr>
          <w:rFonts w:cs="Tahoma"/>
          <w:spacing w:val="17"/>
          <w:szCs w:val="24"/>
        </w:rPr>
        <w:t xml:space="preserve"> </w:t>
      </w:r>
      <w:r w:rsidRPr="00B53A0D">
        <w:rPr>
          <w:rFonts w:cs="Tahoma"/>
          <w:szCs w:val="24"/>
        </w:rPr>
        <w:t>a</w:t>
      </w:r>
      <w:r w:rsidRPr="00B53A0D">
        <w:rPr>
          <w:rFonts w:cs="Tahoma"/>
          <w:spacing w:val="16"/>
          <w:szCs w:val="24"/>
        </w:rPr>
        <w:t xml:space="preserve"> </w:t>
      </w:r>
      <w:r w:rsidRPr="00B53A0D">
        <w:rPr>
          <w:rFonts w:cs="Tahoma"/>
          <w:szCs w:val="24"/>
        </w:rPr>
        <w:t>patent</w:t>
      </w:r>
      <w:r w:rsidRPr="00B53A0D">
        <w:rPr>
          <w:rFonts w:cs="Tahoma"/>
          <w:spacing w:val="-6"/>
          <w:szCs w:val="24"/>
        </w:rPr>
        <w:t xml:space="preserve"> </w:t>
      </w:r>
      <w:r w:rsidRPr="00B53A0D">
        <w:rPr>
          <w:rFonts w:cs="Tahoma"/>
          <w:szCs w:val="24"/>
        </w:rPr>
        <w:t>holder</w:t>
      </w:r>
      <w:r w:rsidRPr="00B53A0D">
        <w:rPr>
          <w:rFonts w:cs="Tahoma"/>
          <w:spacing w:val="6"/>
          <w:szCs w:val="24"/>
        </w:rPr>
        <w:t xml:space="preserve"> </w:t>
      </w:r>
      <w:r w:rsidRPr="00B53A0D">
        <w:rPr>
          <w:rFonts w:cs="Tahoma"/>
          <w:szCs w:val="24"/>
        </w:rPr>
        <w:t>has</w:t>
      </w:r>
      <w:r w:rsidRPr="00B53A0D">
        <w:rPr>
          <w:rFonts w:cs="Tahoma"/>
          <w:spacing w:val="9"/>
          <w:szCs w:val="24"/>
        </w:rPr>
        <w:t xml:space="preserve"> </w:t>
      </w:r>
      <w:r w:rsidRPr="00B53A0D">
        <w:rPr>
          <w:rFonts w:cs="Tahoma"/>
          <w:szCs w:val="24"/>
        </w:rPr>
        <w:t>f</w:t>
      </w:r>
      <w:r w:rsidRPr="00B53A0D">
        <w:rPr>
          <w:rFonts w:cs="Tahoma"/>
          <w:spacing w:val="1"/>
          <w:szCs w:val="24"/>
        </w:rPr>
        <w:t>il</w:t>
      </w:r>
      <w:r w:rsidRPr="00B53A0D">
        <w:rPr>
          <w:rFonts w:cs="Tahoma"/>
          <w:szCs w:val="24"/>
        </w:rPr>
        <w:t>ed</w:t>
      </w:r>
      <w:r w:rsidRPr="00B53A0D">
        <w:rPr>
          <w:rFonts w:cs="Tahoma"/>
          <w:spacing w:val="8"/>
          <w:szCs w:val="24"/>
        </w:rPr>
        <w:t xml:space="preserve"> </w:t>
      </w:r>
      <w:r w:rsidRPr="00B53A0D">
        <w:rPr>
          <w:rFonts w:cs="Tahoma"/>
          <w:szCs w:val="24"/>
        </w:rPr>
        <w:t>a</w:t>
      </w:r>
      <w:r w:rsidRPr="00B53A0D">
        <w:rPr>
          <w:rFonts w:cs="Tahoma"/>
          <w:spacing w:val="11"/>
          <w:szCs w:val="24"/>
        </w:rPr>
        <w:t xml:space="preserve"> </w:t>
      </w:r>
      <w:r w:rsidRPr="00B53A0D">
        <w:rPr>
          <w:rFonts w:cs="Tahoma"/>
          <w:szCs w:val="24"/>
        </w:rPr>
        <w:t>stat</w:t>
      </w:r>
      <w:r w:rsidRPr="00B53A0D">
        <w:rPr>
          <w:rFonts w:cs="Tahoma"/>
          <w:spacing w:val="2"/>
          <w:szCs w:val="24"/>
        </w:rPr>
        <w:t>e</w:t>
      </w:r>
      <w:r w:rsidRPr="00B53A0D">
        <w:rPr>
          <w:rFonts w:cs="Tahoma"/>
          <w:szCs w:val="24"/>
        </w:rPr>
        <w:t>ment</w:t>
      </w:r>
      <w:r w:rsidRPr="00B53A0D">
        <w:rPr>
          <w:rFonts w:cs="Tahoma"/>
          <w:spacing w:val="3"/>
          <w:szCs w:val="24"/>
        </w:rPr>
        <w:t xml:space="preserve"> </w:t>
      </w:r>
      <w:r w:rsidRPr="00B53A0D">
        <w:rPr>
          <w:rFonts w:cs="Tahoma"/>
          <w:szCs w:val="24"/>
        </w:rPr>
        <w:t>of</w:t>
      </w:r>
      <w:r w:rsidRPr="00B53A0D">
        <w:rPr>
          <w:rFonts w:cs="Tahoma"/>
          <w:spacing w:val="12"/>
          <w:szCs w:val="24"/>
        </w:rPr>
        <w:t xml:space="preserve"> </w:t>
      </w:r>
      <w:r w:rsidRPr="00B53A0D">
        <w:rPr>
          <w:rFonts w:cs="Tahoma"/>
          <w:szCs w:val="24"/>
        </w:rPr>
        <w:t>willingness</w:t>
      </w:r>
      <w:r w:rsidRPr="00B53A0D">
        <w:rPr>
          <w:rFonts w:cs="Tahoma"/>
          <w:spacing w:val="-10"/>
          <w:szCs w:val="24"/>
        </w:rPr>
        <w:t xml:space="preserve"> </w:t>
      </w:r>
      <w:r w:rsidRPr="00B53A0D">
        <w:rPr>
          <w:rFonts w:cs="Tahoma"/>
          <w:szCs w:val="24"/>
        </w:rPr>
        <w:t>to</w:t>
      </w:r>
      <w:r w:rsidRPr="00B53A0D">
        <w:rPr>
          <w:rFonts w:cs="Tahoma"/>
          <w:spacing w:val="38"/>
          <w:szCs w:val="24"/>
        </w:rPr>
        <w:t xml:space="preserve"> </w:t>
      </w:r>
      <w:r w:rsidRPr="00B53A0D">
        <w:rPr>
          <w:rFonts w:cs="Tahoma"/>
          <w:szCs w:val="24"/>
        </w:rPr>
        <w:t>grant</w:t>
      </w:r>
      <w:r w:rsidRPr="00B53A0D">
        <w:rPr>
          <w:rFonts w:cs="Tahoma"/>
          <w:spacing w:val="36"/>
          <w:szCs w:val="24"/>
        </w:rPr>
        <w:t xml:space="preserve"> </w:t>
      </w:r>
      <w:r w:rsidRPr="00B53A0D">
        <w:rPr>
          <w:rFonts w:cs="Tahoma"/>
          <w:szCs w:val="24"/>
        </w:rPr>
        <w:t>a</w:t>
      </w:r>
      <w:r w:rsidRPr="00B53A0D">
        <w:rPr>
          <w:rFonts w:cs="Tahoma"/>
          <w:spacing w:val="39"/>
          <w:szCs w:val="24"/>
        </w:rPr>
        <w:t xml:space="preserve"> </w:t>
      </w:r>
      <w:r w:rsidRPr="00B53A0D">
        <w:rPr>
          <w:rFonts w:cs="Tahoma"/>
          <w:szCs w:val="24"/>
        </w:rPr>
        <w:t>license</w:t>
      </w:r>
      <w:r w:rsidRPr="00B53A0D">
        <w:rPr>
          <w:rFonts w:cs="Tahoma"/>
          <w:spacing w:val="34"/>
          <w:szCs w:val="24"/>
        </w:rPr>
        <w:t xml:space="preserve"> </w:t>
      </w:r>
      <w:r w:rsidRPr="00B53A0D">
        <w:rPr>
          <w:rFonts w:cs="Tahoma"/>
          <w:szCs w:val="24"/>
        </w:rPr>
        <w:t>under</w:t>
      </w:r>
      <w:r w:rsidRPr="00B53A0D">
        <w:rPr>
          <w:rFonts w:cs="Tahoma"/>
          <w:spacing w:val="35"/>
          <w:szCs w:val="24"/>
        </w:rPr>
        <w:t xml:space="preserve"> </w:t>
      </w:r>
      <w:r w:rsidRPr="00B53A0D">
        <w:rPr>
          <w:rFonts w:cs="Tahoma"/>
          <w:szCs w:val="24"/>
        </w:rPr>
        <w:t>these</w:t>
      </w:r>
      <w:r w:rsidRPr="00B53A0D">
        <w:rPr>
          <w:rFonts w:cs="Tahoma"/>
          <w:spacing w:val="35"/>
          <w:szCs w:val="24"/>
        </w:rPr>
        <w:t xml:space="preserve"> </w:t>
      </w:r>
      <w:r w:rsidRPr="00B53A0D">
        <w:rPr>
          <w:rFonts w:cs="Tahoma"/>
          <w:szCs w:val="24"/>
        </w:rPr>
        <w:t>rights</w:t>
      </w:r>
      <w:r w:rsidRPr="00B53A0D">
        <w:rPr>
          <w:rFonts w:cs="Tahoma"/>
          <w:spacing w:val="36"/>
          <w:szCs w:val="24"/>
        </w:rPr>
        <w:t xml:space="preserve"> </w:t>
      </w:r>
      <w:r w:rsidRPr="00B53A0D">
        <w:rPr>
          <w:rFonts w:cs="Tahoma"/>
          <w:szCs w:val="24"/>
        </w:rPr>
        <w:t>on</w:t>
      </w:r>
      <w:r w:rsidRPr="00B53A0D">
        <w:rPr>
          <w:rFonts w:cs="Tahoma"/>
          <w:spacing w:val="-3"/>
          <w:szCs w:val="24"/>
        </w:rPr>
        <w:t xml:space="preserve"> </w:t>
      </w:r>
      <w:r w:rsidRPr="00B53A0D">
        <w:rPr>
          <w:rFonts w:cs="Tahoma"/>
          <w:spacing w:val="-5"/>
          <w:szCs w:val="24"/>
        </w:rPr>
        <w:t>r</w:t>
      </w:r>
      <w:r w:rsidRPr="00B53A0D">
        <w:rPr>
          <w:rFonts w:cs="Tahoma"/>
          <w:szCs w:val="24"/>
        </w:rPr>
        <w:t>e</w:t>
      </w:r>
      <w:r w:rsidRPr="00B53A0D">
        <w:rPr>
          <w:rFonts w:cs="Tahoma"/>
          <w:spacing w:val="1"/>
          <w:szCs w:val="24"/>
        </w:rPr>
        <w:t>a</w:t>
      </w:r>
      <w:r w:rsidRPr="00B53A0D">
        <w:rPr>
          <w:rFonts w:cs="Tahoma"/>
          <w:szCs w:val="24"/>
        </w:rPr>
        <w:t>sonable</w:t>
      </w:r>
      <w:r w:rsidRPr="00B53A0D">
        <w:rPr>
          <w:rFonts w:cs="Tahoma"/>
          <w:spacing w:val="51"/>
          <w:szCs w:val="24"/>
        </w:rPr>
        <w:t xml:space="preserve"> </w:t>
      </w:r>
      <w:r w:rsidRPr="00B53A0D">
        <w:rPr>
          <w:rFonts w:cs="Tahoma"/>
          <w:spacing w:val="1"/>
          <w:szCs w:val="24"/>
        </w:rPr>
        <w:t>an</w:t>
      </w:r>
      <w:r w:rsidRPr="00B53A0D">
        <w:rPr>
          <w:rFonts w:cs="Tahoma"/>
          <w:szCs w:val="24"/>
        </w:rPr>
        <w:t>d</w:t>
      </w:r>
      <w:r w:rsidRPr="00B53A0D">
        <w:rPr>
          <w:rFonts w:cs="Tahoma"/>
          <w:spacing w:val="57"/>
          <w:szCs w:val="24"/>
        </w:rPr>
        <w:t xml:space="preserve"> </w:t>
      </w:r>
      <w:r w:rsidRPr="00B53A0D">
        <w:rPr>
          <w:rFonts w:cs="Tahoma"/>
          <w:szCs w:val="24"/>
        </w:rPr>
        <w:t>nondis</w:t>
      </w:r>
      <w:r w:rsidRPr="00B53A0D">
        <w:rPr>
          <w:rFonts w:cs="Tahoma"/>
          <w:spacing w:val="1"/>
          <w:szCs w:val="24"/>
        </w:rPr>
        <w:t>c</w:t>
      </w:r>
      <w:r w:rsidRPr="00B53A0D">
        <w:rPr>
          <w:rFonts w:cs="Tahoma"/>
          <w:spacing w:val="-1"/>
          <w:szCs w:val="24"/>
        </w:rPr>
        <w:t>r</w:t>
      </w:r>
      <w:r w:rsidRPr="00B53A0D">
        <w:rPr>
          <w:rFonts w:cs="Tahoma"/>
          <w:spacing w:val="1"/>
          <w:szCs w:val="24"/>
        </w:rPr>
        <w:t>i</w:t>
      </w:r>
      <w:r w:rsidRPr="00B53A0D">
        <w:rPr>
          <w:rFonts w:cs="Tahoma"/>
          <w:szCs w:val="24"/>
        </w:rPr>
        <w:t>minat</w:t>
      </w:r>
      <w:r w:rsidRPr="00B53A0D">
        <w:rPr>
          <w:rFonts w:cs="Tahoma"/>
          <w:spacing w:val="1"/>
          <w:szCs w:val="24"/>
        </w:rPr>
        <w:t>o</w:t>
      </w:r>
      <w:r w:rsidRPr="00B53A0D">
        <w:rPr>
          <w:rFonts w:cs="Tahoma"/>
          <w:spacing w:val="5"/>
          <w:szCs w:val="24"/>
        </w:rPr>
        <w:t>r</w:t>
      </w:r>
      <w:r w:rsidRPr="00B53A0D">
        <w:rPr>
          <w:rFonts w:cs="Tahoma"/>
          <w:szCs w:val="24"/>
        </w:rPr>
        <w:t>y</w:t>
      </w:r>
      <w:r w:rsidRPr="00B53A0D">
        <w:rPr>
          <w:rFonts w:cs="Tahoma"/>
          <w:spacing w:val="44"/>
          <w:szCs w:val="24"/>
        </w:rPr>
        <w:t xml:space="preserve"> </w:t>
      </w:r>
      <w:r w:rsidRPr="00B53A0D">
        <w:rPr>
          <w:rFonts w:cs="Tahoma"/>
          <w:szCs w:val="24"/>
        </w:rPr>
        <w:t>t</w:t>
      </w:r>
      <w:r w:rsidRPr="00B53A0D">
        <w:rPr>
          <w:rFonts w:cs="Tahoma"/>
          <w:spacing w:val="2"/>
          <w:szCs w:val="24"/>
        </w:rPr>
        <w:t>e</w:t>
      </w:r>
      <w:r w:rsidRPr="00B53A0D">
        <w:rPr>
          <w:rFonts w:cs="Tahoma"/>
          <w:szCs w:val="24"/>
        </w:rPr>
        <w:t>rms</w:t>
      </w:r>
      <w:r w:rsidRPr="00B53A0D">
        <w:rPr>
          <w:rFonts w:cs="Tahoma"/>
          <w:spacing w:val="-6"/>
          <w:szCs w:val="24"/>
        </w:rPr>
        <w:t xml:space="preserve"> </w:t>
      </w:r>
      <w:r w:rsidRPr="00B53A0D">
        <w:rPr>
          <w:rFonts w:cs="Tahoma"/>
          <w:szCs w:val="24"/>
        </w:rPr>
        <w:t>and</w:t>
      </w:r>
      <w:r w:rsidRPr="00B53A0D">
        <w:rPr>
          <w:rFonts w:cs="Tahoma"/>
          <w:spacing w:val="-3"/>
          <w:szCs w:val="24"/>
        </w:rPr>
        <w:t xml:space="preserve"> </w:t>
      </w:r>
      <w:r w:rsidRPr="00B53A0D">
        <w:rPr>
          <w:rFonts w:cs="Tahoma"/>
          <w:szCs w:val="24"/>
        </w:rPr>
        <w:t>conditions</w:t>
      </w:r>
      <w:r w:rsidRPr="00B53A0D">
        <w:rPr>
          <w:rFonts w:cs="Tahoma"/>
          <w:spacing w:val="49"/>
          <w:szCs w:val="24"/>
        </w:rPr>
        <w:t xml:space="preserve"> </w:t>
      </w:r>
      <w:r w:rsidRPr="00B53A0D">
        <w:rPr>
          <w:rFonts w:cs="Tahoma"/>
          <w:szCs w:val="24"/>
        </w:rPr>
        <w:t>to</w:t>
      </w:r>
      <w:r w:rsidRPr="00B53A0D">
        <w:rPr>
          <w:rFonts w:cs="Tahoma"/>
          <w:spacing w:val="56"/>
          <w:szCs w:val="24"/>
        </w:rPr>
        <w:t xml:space="preserve"> </w:t>
      </w:r>
      <w:r w:rsidRPr="00B53A0D">
        <w:rPr>
          <w:rFonts w:cs="Tahoma"/>
          <w:spacing w:val="-2"/>
          <w:szCs w:val="24"/>
        </w:rPr>
        <w:t>a</w:t>
      </w:r>
      <w:r w:rsidRPr="00B53A0D">
        <w:rPr>
          <w:rFonts w:cs="Tahoma"/>
          <w:szCs w:val="24"/>
        </w:rPr>
        <w:t>pplicants</w:t>
      </w:r>
      <w:r w:rsidRPr="00B53A0D">
        <w:rPr>
          <w:rFonts w:cs="Tahoma"/>
          <w:spacing w:val="49"/>
          <w:szCs w:val="24"/>
        </w:rPr>
        <w:t xml:space="preserve"> </w:t>
      </w:r>
      <w:r w:rsidRPr="00B53A0D">
        <w:rPr>
          <w:rFonts w:cs="Tahoma"/>
          <w:szCs w:val="24"/>
        </w:rPr>
        <w:t>desi</w:t>
      </w:r>
      <w:r w:rsidRPr="00B53A0D">
        <w:rPr>
          <w:rFonts w:cs="Tahoma"/>
          <w:spacing w:val="-1"/>
          <w:szCs w:val="24"/>
        </w:rPr>
        <w:t>r</w:t>
      </w:r>
      <w:r w:rsidRPr="00B53A0D">
        <w:rPr>
          <w:rFonts w:cs="Tahoma"/>
          <w:szCs w:val="24"/>
        </w:rPr>
        <w:t>ing</w:t>
      </w:r>
      <w:r w:rsidRPr="00B53A0D">
        <w:rPr>
          <w:rFonts w:cs="Tahoma"/>
          <w:spacing w:val="52"/>
          <w:szCs w:val="24"/>
        </w:rPr>
        <w:t xml:space="preserve"> </w:t>
      </w:r>
      <w:r w:rsidRPr="00B53A0D">
        <w:rPr>
          <w:rFonts w:cs="Tahoma"/>
          <w:szCs w:val="24"/>
        </w:rPr>
        <w:t>to</w:t>
      </w:r>
      <w:r w:rsidRPr="00B53A0D">
        <w:rPr>
          <w:rFonts w:cs="Tahoma"/>
          <w:spacing w:val="-3"/>
          <w:szCs w:val="24"/>
        </w:rPr>
        <w:t xml:space="preserve"> </w:t>
      </w:r>
      <w:r w:rsidRPr="00B53A0D">
        <w:rPr>
          <w:rFonts w:cs="Tahoma"/>
          <w:szCs w:val="24"/>
        </w:rPr>
        <w:t>obtain</w:t>
      </w:r>
      <w:r w:rsidRPr="00B53A0D">
        <w:rPr>
          <w:rFonts w:cs="Tahoma"/>
          <w:spacing w:val="15"/>
          <w:szCs w:val="24"/>
        </w:rPr>
        <w:t xml:space="preserve"> </w:t>
      </w:r>
      <w:r w:rsidRPr="00B53A0D">
        <w:rPr>
          <w:rFonts w:cs="Tahoma"/>
          <w:szCs w:val="24"/>
        </w:rPr>
        <w:t>such</w:t>
      </w:r>
      <w:r w:rsidRPr="00B53A0D">
        <w:rPr>
          <w:rFonts w:cs="Tahoma"/>
          <w:spacing w:val="17"/>
          <w:szCs w:val="24"/>
        </w:rPr>
        <w:t xml:space="preserve"> </w:t>
      </w:r>
      <w:r w:rsidRPr="00B53A0D">
        <w:rPr>
          <w:rFonts w:cs="Tahoma"/>
          <w:szCs w:val="24"/>
        </w:rPr>
        <w:t>a</w:t>
      </w:r>
      <w:r w:rsidRPr="00B53A0D">
        <w:rPr>
          <w:rFonts w:cs="Tahoma"/>
          <w:spacing w:val="20"/>
          <w:szCs w:val="24"/>
        </w:rPr>
        <w:t xml:space="preserve"> </w:t>
      </w:r>
      <w:r w:rsidRPr="00B53A0D">
        <w:rPr>
          <w:rFonts w:cs="Tahoma"/>
          <w:szCs w:val="24"/>
        </w:rPr>
        <w:t>licens</w:t>
      </w:r>
      <w:r w:rsidRPr="00B53A0D">
        <w:rPr>
          <w:rFonts w:cs="Tahoma"/>
          <w:spacing w:val="5"/>
          <w:szCs w:val="24"/>
        </w:rPr>
        <w:t>e</w:t>
      </w:r>
      <w:r w:rsidRPr="00B53A0D">
        <w:rPr>
          <w:rFonts w:cs="Tahoma"/>
          <w:szCs w:val="24"/>
        </w:rPr>
        <w:t>,</w:t>
      </w:r>
      <w:r w:rsidRPr="00B53A0D">
        <w:rPr>
          <w:rFonts w:cs="Tahoma"/>
          <w:spacing w:val="-7"/>
          <w:szCs w:val="24"/>
        </w:rPr>
        <w:t xml:space="preserve"> </w:t>
      </w:r>
      <w:r w:rsidRPr="00B53A0D">
        <w:rPr>
          <w:rFonts w:cs="Tahoma"/>
          <w:szCs w:val="24"/>
        </w:rPr>
        <w:t>then</w:t>
      </w:r>
      <w:r w:rsidRPr="00B53A0D">
        <w:rPr>
          <w:rFonts w:cs="Tahoma"/>
          <w:spacing w:val="16"/>
          <w:szCs w:val="24"/>
        </w:rPr>
        <w:t xml:space="preserve"> </w:t>
      </w:r>
      <w:r w:rsidRPr="00B53A0D">
        <w:rPr>
          <w:rFonts w:cs="Tahoma"/>
          <w:szCs w:val="24"/>
        </w:rPr>
        <w:t>details</w:t>
      </w:r>
      <w:r w:rsidRPr="00B53A0D">
        <w:rPr>
          <w:rFonts w:cs="Tahoma"/>
          <w:spacing w:val="15"/>
          <w:szCs w:val="24"/>
        </w:rPr>
        <w:t xml:space="preserve"> </w:t>
      </w:r>
      <w:r w:rsidRPr="00B53A0D">
        <w:rPr>
          <w:rFonts w:cs="Tahoma"/>
          <w:szCs w:val="24"/>
        </w:rPr>
        <w:t>m</w:t>
      </w:r>
      <w:r w:rsidRPr="00B53A0D">
        <w:rPr>
          <w:rFonts w:cs="Tahoma"/>
          <w:spacing w:val="-8"/>
          <w:szCs w:val="24"/>
        </w:rPr>
        <w:t>a</w:t>
      </w:r>
      <w:r w:rsidRPr="00B53A0D">
        <w:rPr>
          <w:rFonts w:cs="Tahoma"/>
          <w:szCs w:val="24"/>
        </w:rPr>
        <w:t>y</w:t>
      </w:r>
      <w:r w:rsidRPr="00B53A0D">
        <w:rPr>
          <w:rFonts w:cs="Tahoma"/>
          <w:spacing w:val="18"/>
          <w:szCs w:val="24"/>
        </w:rPr>
        <w:t xml:space="preserve"> </w:t>
      </w:r>
      <w:r w:rsidRPr="00B53A0D">
        <w:rPr>
          <w:rFonts w:cs="Tahoma"/>
          <w:szCs w:val="24"/>
        </w:rPr>
        <w:t>be</w:t>
      </w:r>
      <w:r w:rsidRPr="00B53A0D">
        <w:rPr>
          <w:rFonts w:cs="Tahoma"/>
          <w:spacing w:val="-3"/>
          <w:szCs w:val="24"/>
        </w:rPr>
        <w:t xml:space="preserve"> </w:t>
      </w:r>
      <w:r w:rsidRPr="00B53A0D">
        <w:rPr>
          <w:rFonts w:cs="Tahoma"/>
          <w:szCs w:val="24"/>
        </w:rPr>
        <w:t>obtained</w:t>
      </w:r>
      <w:r w:rsidRPr="00B53A0D">
        <w:rPr>
          <w:rFonts w:cs="Tahoma"/>
          <w:spacing w:val="45"/>
          <w:szCs w:val="24"/>
        </w:rPr>
        <w:t xml:space="preserve"> </w:t>
      </w:r>
      <w:r w:rsidRPr="00B53A0D">
        <w:rPr>
          <w:rFonts w:cs="Tahoma"/>
          <w:szCs w:val="24"/>
        </w:rPr>
        <w:t>f</w:t>
      </w:r>
      <w:r w:rsidRPr="00B53A0D">
        <w:rPr>
          <w:rFonts w:cs="Tahoma"/>
          <w:spacing w:val="-7"/>
          <w:szCs w:val="24"/>
        </w:rPr>
        <w:t>r</w:t>
      </w:r>
      <w:r w:rsidRPr="00B53A0D">
        <w:rPr>
          <w:rFonts w:cs="Tahoma"/>
          <w:spacing w:val="1"/>
          <w:szCs w:val="24"/>
        </w:rPr>
        <w:t>o</w:t>
      </w:r>
      <w:r w:rsidRPr="00B53A0D">
        <w:rPr>
          <w:rFonts w:cs="Tahoma"/>
          <w:szCs w:val="24"/>
        </w:rPr>
        <w:t>m</w:t>
      </w:r>
      <w:r w:rsidRPr="00B53A0D">
        <w:rPr>
          <w:rFonts w:cs="Tahoma"/>
          <w:spacing w:val="49"/>
          <w:szCs w:val="24"/>
        </w:rPr>
        <w:t xml:space="preserve"> </w:t>
      </w:r>
      <w:r w:rsidRPr="00B53A0D">
        <w:rPr>
          <w:rFonts w:cs="Tahoma"/>
          <w:szCs w:val="24"/>
        </w:rPr>
        <w:t xml:space="preserve">NENA </w:t>
      </w:r>
      <w:r w:rsidRPr="00B53A0D">
        <w:rPr>
          <w:rFonts w:cs="Tahoma"/>
          <w:spacing w:val="-2"/>
          <w:szCs w:val="24"/>
        </w:rPr>
        <w:t>b</w:t>
      </w:r>
      <w:r w:rsidRPr="00B53A0D">
        <w:rPr>
          <w:rFonts w:cs="Tahoma"/>
          <w:szCs w:val="24"/>
        </w:rPr>
        <w:t>y contacting</w:t>
      </w:r>
      <w:r w:rsidRPr="00B53A0D">
        <w:rPr>
          <w:rFonts w:cs="Tahoma"/>
          <w:spacing w:val="44"/>
          <w:szCs w:val="24"/>
        </w:rPr>
        <w:t xml:space="preserve"> </w:t>
      </w:r>
      <w:r w:rsidRPr="00B53A0D">
        <w:rPr>
          <w:rFonts w:cs="Tahoma"/>
          <w:szCs w:val="24"/>
        </w:rPr>
        <w:t>the</w:t>
      </w:r>
      <w:r w:rsidRPr="00B53A0D">
        <w:rPr>
          <w:rFonts w:cs="Tahoma"/>
          <w:spacing w:val="-3"/>
          <w:szCs w:val="24"/>
        </w:rPr>
        <w:t xml:space="preserve"> </w:t>
      </w:r>
      <w:r w:rsidRPr="00B53A0D">
        <w:rPr>
          <w:rFonts w:cs="Tahoma"/>
          <w:szCs w:val="24"/>
        </w:rPr>
        <w:t>Committee</w:t>
      </w:r>
      <w:r w:rsidRPr="00B53A0D">
        <w:rPr>
          <w:rFonts w:cs="Tahoma"/>
          <w:spacing w:val="45"/>
          <w:szCs w:val="24"/>
        </w:rPr>
        <w:t xml:space="preserve"> </w:t>
      </w:r>
      <w:r w:rsidRPr="00B53A0D">
        <w:rPr>
          <w:rFonts w:cs="Tahoma"/>
          <w:szCs w:val="24"/>
        </w:rPr>
        <w:t>Resou</w:t>
      </w:r>
      <w:r w:rsidRPr="00B53A0D">
        <w:rPr>
          <w:rFonts w:cs="Tahoma"/>
          <w:spacing w:val="-6"/>
          <w:szCs w:val="24"/>
        </w:rPr>
        <w:t>r</w:t>
      </w:r>
      <w:r w:rsidRPr="00B53A0D">
        <w:rPr>
          <w:rFonts w:cs="Tahoma"/>
          <w:szCs w:val="24"/>
        </w:rPr>
        <w:t>ce</w:t>
      </w:r>
      <w:r w:rsidRPr="00B53A0D">
        <w:rPr>
          <w:rFonts w:cs="Tahoma"/>
          <w:spacing w:val="46"/>
          <w:szCs w:val="24"/>
        </w:rPr>
        <w:t xml:space="preserve"> </w:t>
      </w:r>
      <w:r w:rsidRPr="00B53A0D">
        <w:rPr>
          <w:rFonts w:cs="Tahoma"/>
          <w:szCs w:val="24"/>
        </w:rPr>
        <w:t>Manager</w:t>
      </w:r>
      <w:r w:rsidRPr="00B53A0D">
        <w:rPr>
          <w:rFonts w:cs="Tahoma"/>
          <w:spacing w:val="47"/>
          <w:szCs w:val="24"/>
        </w:rPr>
        <w:t xml:space="preserve"> </w:t>
      </w:r>
      <w:r w:rsidRPr="00B53A0D">
        <w:rPr>
          <w:rFonts w:cs="Tahoma"/>
          <w:szCs w:val="24"/>
        </w:rPr>
        <w:t>identified on</w:t>
      </w:r>
      <w:r w:rsidRPr="00B53A0D">
        <w:rPr>
          <w:rFonts w:cs="Tahoma"/>
          <w:spacing w:val="-2"/>
          <w:szCs w:val="24"/>
        </w:rPr>
        <w:t xml:space="preserve"> </w:t>
      </w:r>
      <w:r w:rsidRPr="00B53A0D">
        <w:rPr>
          <w:rFonts w:cs="Tahoma"/>
          <w:szCs w:val="24"/>
        </w:rPr>
        <w:t>NENA</w:t>
      </w:r>
      <w:r w:rsidRPr="00B53A0D">
        <w:rPr>
          <w:rFonts w:cs="Tahoma"/>
          <w:spacing w:val="-18"/>
          <w:szCs w:val="24"/>
        </w:rPr>
        <w:t>’</w:t>
      </w:r>
      <w:r w:rsidRPr="00B53A0D">
        <w:rPr>
          <w:rFonts w:cs="Tahoma"/>
          <w:szCs w:val="24"/>
        </w:rPr>
        <w:t>s</w:t>
      </w:r>
      <w:r w:rsidRPr="00B53A0D">
        <w:rPr>
          <w:rFonts w:cs="Tahoma"/>
          <w:spacing w:val="-7"/>
          <w:szCs w:val="24"/>
        </w:rPr>
        <w:t xml:space="preserve"> </w:t>
      </w:r>
      <w:r w:rsidRPr="00B53A0D">
        <w:rPr>
          <w:rFonts w:cs="Tahoma"/>
          <w:spacing w:val="-3"/>
          <w:szCs w:val="24"/>
        </w:rPr>
        <w:t>w</w:t>
      </w:r>
      <w:r w:rsidRPr="00B53A0D">
        <w:rPr>
          <w:rFonts w:cs="Tahoma"/>
          <w:szCs w:val="24"/>
        </w:rPr>
        <w:t>ebsite</w:t>
      </w:r>
      <w:r w:rsidRPr="00B53A0D">
        <w:rPr>
          <w:rFonts w:cs="Tahoma"/>
          <w:spacing w:val="-7"/>
          <w:szCs w:val="24"/>
        </w:rPr>
        <w:t xml:space="preserve"> </w:t>
      </w:r>
      <w:r w:rsidRPr="00B53A0D">
        <w:rPr>
          <w:rFonts w:cs="Tahoma"/>
          <w:szCs w:val="24"/>
        </w:rPr>
        <w:t>at</w:t>
      </w:r>
      <w:r w:rsidRPr="00B53A0D">
        <w:rPr>
          <w:rFonts w:cs="Tahoma"/>
          <w:spacing w:val="-2"/>
          <w:szCs w:val="24"/>
        </w:rPr>
        <w:t xml:space="preserve"> </w:t>
      </w:r>
      <w:hyperlink r:id="rId12" w:history="1">
        <w:r w:rsidRPr="00B53A0D">
          <w:rPr>
            <w:rStyle w:val="Lienhypertexte"/>
            <w:rFonts w:cs="Tahoma"/>
            <w:szCs w:val="24"/>
          </w:rPr>
          <w:t>ww</w:t>
        </w:r>
        <w:r w:rsidRPr="00B53A0D">
          <w:rPr>
            <w:rStyle w:val="Lienhypertexte"/>
            <w:rFonts w:cs="Tahoma"/>
            <w:spacing w:val="-13"/>
            <w:szCs w:val="24"/>
          </w:rPr>
          <w:t>w</w:t>
        </w:r>
        <w:r w:rsidRPr="00B53A0D">
          <w:rPr>
            <w:rStyle w:val="Lienhypertexte"/>
            <w:rFonts w:cs="Tahoma"/>
            <w:szCs w:val="24"/>
          </w:rPr>
          <w:t>.nena.org/i</w:t>
        </w:r>
        <w:r w:rsidRPr="00B53A0D">
          <w:rPr>
            <w:rStyle w:val="Lienhypertexte"/>
            <w:rFonts w:cs="Tahoma"/>
            <w:spacing w:val="2"/>
            <w:szCs w:val="24"/>
          </w:rPr>
          <w:t>p</w:t>
        </w:r>
        <w:r w:rsidRPr="00B53A0D">
          <w:rPr>
            <w:rStyle w:val="Lienhypertexte"/>
            <w:rFonts w:cs="Tahoma"/>
            <w:spacing w:val="-22"/>
            <w:szCs w:val="24"/>
          </w:rPr>
          <w:t>r</w:t>
        </w:r>
        <w:r w:rsidRPr="00B53A0D">
          <w:rPr>
            <w:rStyle w:val="Lienhypertexte"/>
            <w:rFonts w:cs="Tahoma"/>
            <w:szCs w:val="24"/>
          </w:rPr>
          <w:t>.</w:t>
        </w:r>
      </w:hyperlink>
    </w:p>
    <w:p w14:paraId="477881AD" w14:textId="42400D72" w:rsidR="007A05D8" w:rsidRPr="00B53A0D" w:rsidRDefault="007A05D8" w:rsidP="00684D6D">
      <w:pPr>
        <w:pStyle w:val="Corpsdetexte"/>
        <w:rPr>
          <w:rFonts w:cs="Tahoma"/>
          <w:szCs w:val="24"/>
        </w:rPr>
      </w:pPr>
      <w:r w:rsidRPr="00B53A0D">
        <w:rPr>
          <w:rFonts w:cs="Tahoma"/>
          <w:szCs w:val="24"/>
        </w:rPr>
        <w:t xml:space="preserve">Consistent with the NENA IPR Policy, available at </w:t>
      </w:r>
      <w:hyperlink r:id="rId13" w:history="1">
        <w:r w:rsidRPr="00B53A0D">
          <w:rPr>
            <w:rStyle w:val="Lienhypertexte"/>
            <w:rFonts w:cs="Tahoma"/>
            <w:szCs w:val="24"/>
          </w:rPr>
          <w:t>www.nena.org/ipr</w:t>
        </w:r>
      </w:hyperlink>
      <w:r w:rsidRPr="00B53A0D">
        <w:rPr>
          <w:rFonts w:cs="Tahoma"/>
          <w:szCs w:val="24"/>
        </w:rPr>
        <w:t>, NENA invites any interested party to bring to its attention any copyrights, patents or patent applications, or other proprietary rights that may cover technology that may be required to implement this standard.</w:t>
      </w:r>
    </w:p>
    <w:p w14:paraId="7513A050" w14:textId="77777777" w:rsidR="007A05D8" w:rsidRPr="00B53A0D" w:rsidRDefault="007A05D8" w:rsidP="005E29AC">
      <w:pPr>
        <w:pStyle w:val="Corpsdetexte"/>
        <w:contextualSpacing/>
        <w:rPr>
          <w:rFonts w:cs="Tahoma"/>
          <w:szCs w:val="24"/>
        </w:rPr>
      </w:pPr>
      <w:r w:rsidRPr="00B53A0D">
        <w:rPr>
          <w:rFonts w:cs="Tahoma"/>
          <w:szCs w:val="24"/>
        </w:rPr>
        <w:t>Please address the information to:</w:t>
      </w:r>
    </w:p>
    <w:p w14:paraId="0CFA0E6F" w14:textId="77777777" w:rsidR="007A05D8" w:rsidRPr="00B53A0D" w:rsidRDefault="007A05D8" w:rsidP="005E29AC">
      <w:pPr>
        <w:contextualSpacing/>
        <w:rPr>
          <w:rFonts w:cs="Tahoma"/>
          <w:szCs w:val="24"/>
        </w:rPr>
      </w:pPr>
      <w:r w:rsidRPr="00B53A0D">
        <w:rPr>
          <w:rFonts w:cs="Tahoma"/>
          <w:szCs w:val="24"/>
        </w:rPr>
        <w:t>National Emergency Number Association</w:t>
      </w:r>
    </w:p>
    <w:p w14:paraId="7008650E" w14:textId="77777777" w:rsidR="007A05D8" w:rsidRPr="00B53A0D" w:rsidRDefault="007A05D8" w:rsidP="005E29AC">
      <w:pPr>
        <w:contextualSpacing/>
        <w:rPr>
          <w:rFonts w:cs="Tahoma"/>
          <w:szCs w:val="24"/>
        </w:rPr>
      </w:pPr>
      <w:r w:rsidRPr="00B53A0D">
        <w:rPr>
          <w:rFonts w:cs="Tahoma"/>
          <w:szCs w:val="24"/>
        </w:rPr>
        <w:t>1700 Diagonal Rd, Suite 500</w:t>
      </w:r>
    </w:p>
    <w:p w14:paraId="0D19B4CA" w14:textId="77777777" w:rsidR="007A05D8" w:rsidRPr="00B53A0D" w:rsidRDefault="007A05D8" w:rsidP="005E29AC">
      <w:pPr>
        <w:contextualSpacing/>
        <w:rPr>
          <w:rFonts w:cs="Tahoma"/>
          <w:szCs w:val="24"/>
        </w:rPr>
      </w:pPr>
      <w:r w:rsidRPr="00B53A0D">
        <w:rPr>
          <w:rFonts w:cs="Tahoma"/>
          <w:szCs w:val="24"/>
        </w:rPr>
        <w:t>Alexandria, VA 22314</w:t>
      </w:r>
    </w:p>
    <w:p w14:paraId="2E394FAC" w14:textId="77777777" w:rsidR="007A05D8" w:rsidRPr="00B53A0D" w:rsidRDefault="007A05D8" w:rsidP="005E29AC">
      <w:pPr>
        <w:contextualSpacing/>
        <w:rPr>
          <w:rFonts w:cs="Tahoma"/>
          <w:szCs w:val="24"/>
        </w:rPr>
      </w:pPr>
      <w:r w:rsidRPr="00B53A0D">
        <w:rPr>
          <w:rFonts w:cs="Tahoma"/>
          <w:szCs w:val="24"/>
        </w:rPr>
        <w:t>202.466.4911</w:t>
      </w:r>
    </w:p>
    <w:p w14:paraId="67B24C5A" w14:textId="2E5093E0" w:rsidR="007A05D8" w:rsidRPr="00B53A0D" w:rsidRDefault="007A05D8" w:rsidP="005E29AC">
      <w:pPr>
        <w:contextualSpacing/>
        <w:rPr>
          <w:rFonts w:cs="Tahoma"/>
          <w:szCs w:val="24"/>
        </w:rPr>
      </w:pPr>
      <w:r w:rsidRPr="00B53A0D">
        <w:rPr>
          <w:rFonts w:cs="Tahoma"/>
          <w:szCs w:val="24"/>
        </w:rPr>
        <w:t xml:space="preserve">or </w:t>
      </w:r>
      <w:hyperlink r:id="rId14" w:history="1">
        <w:r w:rsidRPr="00B53A0D">
          <w:rPr>
            <w:rStyle w:val="Lienhypertexte"/>
            <w:rFonts w:eastAsiaTheme="minorEastAsia" w:cs="Tahoma"/>
            <w:szCs w:val="24"/>
          </w:rPr>
          <w:t>commleadership@nena.org</w:t>
        </w:r>
      </w:hyperlink>
    </w:p>
    <w:p w14:paraId="3E2814DA" w14:textId="54E649C6" w:rsidR="009435A6" w:rsidRPr="00B53A0D" w:rsidRDefault="009435A6">
      <w:pPr>
        <w:rPr>
          <w:rFonts w:cs="Tahoma"/>
          <w:b/>
        </w:rPr>
      </w:pPr>
      <w:bookmarkStart w:id="11" w:name="ReasonForIssueReissue"/>
    </w:p>
    <w:p w14:paraId="6565A06F" w14:textId="77777777" w:rsidR="00292204" w:rsidRPr="00947A77" w:rsidRDefault="00292204" w:rsidP="005E29AC">
      <w:pPr>
        <w:pStyle w:val="Titre2"/>
        <w:numPr>
          <w:ilvl w:val="0"/>
          <w:numId w:val="0"/>
        </w:numPr>
        <w:ind w:left="576" w:hanging="576"/>
      </w:pPr>
      <w:bookmarkStart w:id="12" w:name="_Toc518074277"/>
      <w:bookmarkStart w:id="13" w:name="_Toc70692095"/>
      <w:bookmarkEnd w:id="11"/>
      <w:r w:rsidRPr="00947A77">
        <w:t>Reason for Issue/Reissue</w:t>
      </w:r>
      <w:bookmarkEnd w:id="12"/>
      <w:bookmarkEnd w:id="13"/>
    </w:p>
    <w:p w14:paraId="06C89E6A" w14:textId="77777777" w:rsidR="00292204" w:rsidRPr="00306EEF" w:rsidRDefault="00292204" w:rsidP="00292204">
      <w:pPr>
        <w:pStyle w:val="Corpsdetexte"/>
        <w:rPr>
          <w:rFonts w:cs="Tahoma"/>
          <w:szCs w:val="24"/>
        </w:rPr>
      </w:pPr>
      <w:r w:rsidRPr="00306EEF">
        <w:rPr>
          <w:rFonts w:cs="Tahoma"/>
          <w:szCs w:val="24"/>
        </w:rPr>
        <w:t>NENA reserves the right to modify this document. Upon revision, the reason(s) will be provided in the table below.</w:t>
      </w:r>
    </w:p>
    <w:p w14:paraId="5B5403FA" w14:textId="77777777" w:rsidR="00BE366A" w:rsidRDefault="00BE366A" w:rsidP="00611215">
      <w:pPr>
        <w:rPr>
          <w:rFonts w:cs="Tahoma"/>
          <w:szCs w:val="24"/>
        </w:rPr>
      </w:pPr>
    </w:p>
    <w:tbl>
      <w:tblPr>
        <w:tblW w:w="981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6"/>
        <w:gridCol w:w="1980"/>
        <w:gridCol w:w="4564"/>
      </w:tblGrid>
      <w:tr w:rsidR="00253FE0" w:rsidRPr="00306EEF" w14:paraId="51EF49E6" w14:textId="77777777" w:rsidTr="00724ED2">
        <w:trPr>
          <w:cantSplit/>
          <w:tblHeader/>
        </w:trPr>
        <w:tc>
          <w:tcPr>
            <w:tcW w:w="3266" w:type="dxa"/>
            <w:tcBorders>
              <w:bottom w:val="double" w:sz="4" w:space="0" w:color="auto"/>
            </w:tcBorders>
            <w:shd w:val="clear" w:color="auto" w:fill="D9D9D9" w:themeFill="background1" w:themeFillShade="D9"/>
            <w:vAlign w:val="center"/>
          </w:tcPr>
          <w:p w14:paraId="419912C2" w14:textId="77777777" w:rsidR="00253FE0" w:rsidRPr="00306EEF" w:rsidRDefault="00253FE0" w:rsidP="00724ED2">
            <w:pPr>
              <w:spacing w:before="40" w:after="40"/>
              <w:jc w:val="center"/>
              <w:rPr>
                <w:rFonts w:cs="Tahoma"/>
                <w:b/>
                <w:szCs w:val="24"/>
              </w:rPr>
            </w:pPr>
            <w:r w:rsidRPr="00306EEF">
              <w:rPr>
                <w:rFonts w:cs="Tahoma"/>
                <w:b/>
                <w:szCs w:val="24"/>
              </w:rPr>
              <w:t>Document Number</w:t>
            </w:r>
          </w:p>
        </w:tc>
        <w:tc>
          <w:tcPr>
            <w:tcW w:w="1980" w:type="dxa"/>
            <w:tcBorders>
              <w:bottom w:val="double" w:sz="4" w:space="0" w:color="auto"/>
            </w:tcBorders>
            <w:shd w:val="clear" w:color="auto" w:fill="D9D9D9" w:themeFill="background1" w:themeFillShade="D9"/>
            <w:vAlign w:val="center"/>
          </w:tcPr>
          <w:p w14:paraId="287183BB" w14:textId="77777777" w:rsidR="00253FE0" w:rsidRPr="00306EEF" w:rsidRDefault="00253FE0" w:rsidP="00724ED2">
            <w:pPr>
              <w:spacing w:before="40" w:after="40"/>
              <w:jc w:val="center"/>
              <w:rPr>
                <w:rFonts w:cs="Tahoma"/>
                <w:b/>
                <w:szCs w:val="24"/>
              </w:rPr>
            </w:pPr>
            <w:r w:rsidRPr="00306EEF">
              <w:rPr>
                <w:rFonts w:cs="Tahoma"/>
                <w:b/>
                <w:szCs w:val="24"/>
              </w:rPr>
              <w:t>Approval Date</w:t>
            </w:r>
          </w:p>
        </w:tc>
        <w:tc>
          <w:tcPr>
            <w:tcW w:w="4564" w:type="dxa"/>
            <w:tcBorders>
              <w:bottom w:val="double" w:sz="4" w:space="0" w:color="auto"/>
            </w:tcBorders>
            <w:shd w:val="clear" w:color="auto" w:fill="D9D9D9" w:themeFill="background1" w:themeFillShade="D9"/>
            <w:vAlign w:val="center"/>
          </w:tcPr>
          <w:p w14:paraId="25D75BF3" w14:textId="77777777" w:rsidR="00253FE0" w:rsidRPr="00306EEF" w:rsidRDefault="00253FE0" w:rsidP="00724ED2">
            <w:pPr>
              <w:spacing w:before="40" w:after="40"/>
              <w:jc w:val="center"/>
              <w:rPr>
                <w:rFonts w:cs="Tahoma"/>
                <w:b/>
                <w:szCs w:val="24"/>
              </w:rPr>
            </w:pPr>
            <w:r w:rsidRPr="00306EEF">
              <w:rPr>
                <w:rFonts w:cs="Tahoma"/>
                <w:b/>
                <w:szCs w:val="24"/>
              </w:rPr>
              <w:t>Reason For Issue/Reissue</w:t>
            </w:r>
          </w:p>
        </w:tc>
      </w:tr>
      <w:tr w:rsidR="00253FE0" w:rsidRPr="00306EEF" w14:paraId="62A0C1E0" w14:textId="77777777" w:rsidTr="00E72B73">
        <w:trPr>
          <w:cantSplit/>
        </w:trPr>
        <w:tc>
          <w:tcPr>
            <w:tcW w:w="3266" w:type="dxa"/>
            <w:tcBorders>
              <w:top w:val="double" w:sz="4" w:space="0" w:color="auto"/>
              <w:bottom w:val="double" w:sz="4" w:space="0" w:color="auto"/>
            </w:tcBorders>
          </w:tcPr>
          <w:p w14:paraId="63F2E77A" w14:textId="2D53BD89" w:rsidR="00253FE0" w:rsidRPr="00306EEF" w:rsidRDefault="00253FE0" w:rsidP="00724ED2">
            <w:pPr>
              <w:rPr>
                <w:rFonts w:cs="Tahoma"/>
                <w:color w:val="FF0000"/>
                <w:szCs w:val="24"/>
              </w:rPr>
            </w:pPr>
            <w:r w:rsidRPr="00F60040">
              <w:rPr>
                <w:rFonts w:cs="Tahoma"/>
                <w:szCs w:val="24"/>
              </w:rPr>
              <w:t>NENA-STA-021.1-202</w:t>
            </w:r>
            <w:r w:rsidR="00612F8F">
              <w:rPr>
                <w:rFonts w:cs="Tahoma"/>
                <w:szCs w:val="24"/>
              </w:rPr>
              <w:t>1</w:t>
            </w:r>
          </w:p>
        </w:tc>
        <w:tc>
          <w:tcPr>
            <w:tcW w:w="1980" w:type="dxa"/>
            <w:tcBorders>
              <w:top w:val="double" w:sz="4" w:space="0" w:color="auto"/>
              <w:bottom w:val="double" w:sz="4" w:space="0" w:color="auto"/>
            </w:tcBorders>
          </w:tcPr>
          <w:p w14:paraId="78A714E0" w14:textId="1E09D254" w:rsidR="00253FE0" w:rsidRPr="00306EEF" w:rsidRDefault="00612F8F" w:rsidP="00724ED2">
            <w:pPr>
              <w:jc w:val="center"/>
              <w:rPr>
                <w:rFonts w:cs="Tahoma"/>
                <w:color w:val="FF0000"/>
                <w:szCs w:val="24"/>
              </w:rPr>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p>
        </w:tc>
        <w:tc>
          <w:tcPr>
            <w:tcW w:w="4564" w:type="dxa"/>
            <w:tcBorders>
              <w:top w:val="double" w:sz="4" w:space="0" w:color="auto"/>
              <w:bottom w:val="double" w:sz="4" w:space="0" w:color="auto"/>
            </w:tcBorders>
          </w:tcPr>
          <w:p w14:paraId="3CD8C23F" w14:textId="77777777" w:rsidR="00253FE0" w:rsidRPr="00306EEF" w:rsidRDefault="00253FE0" w:rsidP="00724ED2">
            <w:pPr>
              <w:rPr>
                <w:rFonts w:cs="Tahoma"/>
                <w:color w:val="FF0000"/>
                <w:szCs w:val="24"/>
              </w:rPr>
            </w:pPr>
            <w:r w:rsidRPr="00306EEF">
              <w:rPr>
                <w:rFonts w:cs="Tahoma"/>
                <w:szCs w:val="24"/>
              </w:rPr>
              <w:t>Initial Document</w:t>
            </w:r>
          </w:p>
        </w:tc>
      </w:tr>
      <w:tr w:rsidR="00E72B73" w:rsidRPr="00306EEF" w14:paraId="5C6B98C5" w14:textId="77777777" w:rsidTr="00724ED2">
        <w:trPr>
          <w:cantSplit/>
        </w:trPr>
        <w:tc>
          <w:tcPr>
            <w:tcW w:w="3266" w:type="dxa"/>
            <w:tcBorders>
              <w:top w:val="double" w:sz="4" w:space="0" w:color="auto"/>
            </w:tcBorders>
          </w:tcPr>
          <w:p w14:paraId="4E0E382D" w14:textId="7A8D8AFA" w:rsidR="00E72B73" w:rsidRPr="00F60040" w:rsidRDefault="00E72B73" w:rsidP="00724ED2">
            <w:pPr>
              <w:rPr>
                <w:rFonts w:cs="Tahoma"/>
                <w:szCs w:val="24"/>
              </w:rPr>
            </w:pPr>
            <w:r w:rsidRPr="00F60040">
              <w:rPr>
                <w:rFonts w:cs="Tahoma"/>
                <w:szCs w:val="24"/>
              </w:rPr>
              <w:lastRenderedPageBreak/>
              <w:t>NENA-STA-021.1</w:t>
            </w:r>
            <w:r>
              <w:rPr>
                <w:rFonts w:cs="Tahoma"/>
                <w:szCs w:val="24"/>
              </w:rPr>
              <w:t>a</w:t>
            </w:r>
            <w:r w:rsidRPr="00F60040">
              <w:rPr>
                <w:rFonts w:cs="Tahoma"/>
                <w:szCs w:val="24"/>
              </w:rPr>
              <w:t>-202</w:t>
            </w:r>
            <w:r>
              <w:rPr>
                <w:rFonts w:cs="Tahoma"/>
                <w:szCs w:val="24"/>
              </w:rPr>
              <w:t>2</w:t>
            </w:r>
          </w:p>
        </w:tc>
        <w:tc>
          <w:tcPr>
            <w:tcW w:w="1980" w:type="dxa"/>
            <w:tcBorders>
              <w:top w:val="double" w:sz="4" w:space="0" w:color="auto"/>
            </w:tcBorders>
          </w:tcPr>
          <w:p w14:paraId="128DFF54" w14:textId="44979ACA" w:rsidR="00E72B73" w:rsidRPr="001D6123" w:rsidRDefault="00B40DDC" w:rsidP="00724ED2">
            <w:pPr>
              <w:jc w:val="center"/>
              <w:rPr>
                <w:rFonts w:cs="Tahoma"/>
                <w:color w:val="000000" w:themeColor="text1"/>
                <w:szCs w:val="24"/>
              </w:rPr>
            </w:pPr>
            <w:r>
              <w:rPr>
                <w:rFonts w:cs="Tahoma"/>
                <w:color w:val="000000" w:themeColor="text1"/>
                <w:szCs w:val="24"/>
              </w:rPr>
              <w:t>??/??/2022</w:t>
            </w:r>
          </w:p>
        </w:tc>
        <w:tc>
          <w:tcPr>
            <w:tcW w:w="4564" w:type="dxa"/>
            <w:tcBorders>
              <w:top w:val="double" w:sz="4" w:space="0" w:color="auto"/>
            </w:tcBorders>
          </w:tcPr>
          <w:p w14:paraId="6C88EFFC" w14:textId="2ABA4CCB" w:rsidR="00E72B73" w:rsidRPr="00306EEF" w:rsidRDefault="00E72B73" w:rsidP="007F2F0E">
            <w:pPr>
              <w:rPr>
                <w:rFonts w:cs="Tahoma"/>
                <w:szCs w:val="24"/>
              </w:rPr>
            </w:pPr>
            <w:r w:rsidRPr="00E72B73">
              <w:rPr>
                <w:rFonts w:cs="Tahoma"/>
                <w:szCs w:val="24"/>
              </w:rPr>
              <w:t>Publishing error corrections:</w:t>
            </w:r>
            <w:r>
              <w:rPr>
                <w:rFonts w:cs="Tahoma"/>
                <w:szCs w:val="24"/>
              </w:rPr>
              <w:t xml:space="preserve"> </w:t>
            </w:r>
            <w:r w:rsidR="002F3D34">
              <w:rPr>
                <w:rFonts w:cs="Tahoma"/>
                <w:szCs w:val="24"/>
              </w:rPr>
              <w:t xml:space="preserve">Section 2.5 page 15 </w:t>
            </w:r>
            <w:r w:rsidRPr="00E72B73">
              <w:rPr>
                <w:rFonts w:cs="Tahoma"/>
                <w:szCs w:val="24"/>
              </w:rPr>
              <w:t>agentRoleRegistryText</w:t>
            </w:r>
            <w:r>
              <w:rPr>
                <w:rFonts w:cs="Tahoma"/>
                <w:szCs w:val="24"/>
              </w:rPr>
              <w:t xml:space="preserve"> example values now match values from the </w:t>
            </w:r>
            <w:r w:rsidRPr="00E72B73">
              <w:rPr>
                <w:rFonts w:cs="Tahoma"/>
                <w:szCs w:val="24"/>
              </w:rPr>
              <w:t>“Agent Roles” registry</w:t>
            </w:r>
            <w:r>
              <w:rPr>
                <w:rFonts w:cs="Tahoma"/>
                <w:szCs w:val="24"/>
              </w:rPr>
              <w:t xml:space="preserve">. </w:t>
            </w:r>
            <w:r w:rsidR="00927399">
              <w:rPr>
                <w:rFonts w:cs="Tahoma"/>
                <w:szCs w:val="24"/>
              </w:rPr>
              <w:t xml:space="preserve">Section 2.10 page 29 </w:t>
            </w:r>
            <w:r w:rsidR="00927399" w:rsidRPr="00341345">
              <w:rPr>
                <w:lang w:bidi="en-US"/>
              </w:rPr>
              <w:t>answerDate</w:t>
            </w:r>
            <w:r w:rsidR="00927399">
              <w:rPr>
                <w:lang w:bidi="en-US"/>
              </w:rPr>
              <w:t xml:space="preserve"> description now say “date and time stamp” instead of “date”. Section 2.6 page 17</w:t>
            </w:r>
            <w:r w:rsidR="007F2F0E">
              <w:rPr>
                <w:lang w:bidi="en-US"/>
              </w:rPr>
              <w:t xml:space="preserve"> </w:t>
            </w:r>
            <w:r w:rsidR="007F2F0E" w:rsidRPr="007F2F0E">
              <w:rPr>
                <w:lang w:bidi="en-US"/>
              </w:rPr>
              <w:t>agencyType</w:t>
            </w:r>
            <w:r w:rsidR="007F2F0E">
              <w:rPr>
                <w:lang w:bidi="en-US"/>
              </w:rPr>
              <w:t xml:space="preserve"> adds that values are from IANA urn:emergency:service:responder registry and the subregistries and provide examples.</w:t>
            </w:r>
          </w:p>
        </w:tc>
      </w:tr>
    </w:tbl>
    <w:p w14:paraId="09AFB3CD" w14:textId="38ACE182" w:rsidR="00BE366A" w:rsidRPr="00B53A0D" w:rsidRDefault="00BE366A" w:rsidP="00611215">
      <w:pPr>
        <w:rPr>
          <w:rFonts w:cs="Tahoma"/>
          <w:szCs w:val="24"/>
        </w:rPr>
        <w:sectPr w:rsidR="00BE366A" w:rsidRPr="00B53A0D" w:rsidSect="00612F8F">
          <w:headerReference w:type="default" r:id="rId15"/>
          <w:footerReference w:type="even" r:id="rId16"/>
          <w:footerReference w:type="default" r:id="rId17"/>
          <w:footerReference w:type="first" r:id="rId18"/>
          <w:pgSz w:w="12240" w:h="15840" w:code="1"/>
          <w:pgMar w:top="720" w:right="1080" w:bottom="720" w:left="1440" w:header="720" w:footer="720" w:gutter="0"/>
          <w:cols w:space="720"/>
          <w:titlePg/>
          <w:docGrid w:linePitch="326"/>
        </w:sectPr>
      </w:pPr>
    </w:p>
    <w:p w14:paraId="306D5AFF" w14:textId="18DF1449" w:rsidR="00D9517A" w:rsidRDefault="00834FFB" w:rsidP="00253FE0">
      <w:pPr>
        <w:pStyle w:val="Titre1"/>
      </w:pPr>
      <w:bookmarkStart w:id="15" w:name="_Ref58251968"/>
      <w:bookmarkStart w:id="16" w:name="_Ref58269239"/>
      <w:bookmarkStart w:id="17" w:name="_Ref58269251"/>
      <w:bookmarkStart w:id="18" w:name="_Toc70692096"/>
      <w:r>
        <w:lastRenderedPageBreak/>
        <w:t>Data</w:t>
      </w:r>
      <w:r w:rsidR="007327F6">
        <w:t xml:space="preserve"> </w:t>
      </w:r>
      <w:r w:rsidR="00D9517A" w:rsidRPr="007934A6">
        <w:t xml:space="preserve">Associated with an Emergency </w:t>
      </w:r>
      <w:r w:rsidR="00A65429">
        <w:t>Incident</w:t>
      </w:r>
      <w:bookmarkEnd w:id="15"/>
      <w:bookmarkEnd w:id="16"/>
      <w:bookmarkEnd w:id="17"/>
      <w:bookmarkEnd w:id="18"/>
    </w:p>
    <w:p w14:paraId="4119E227" w14:textId="405D1B68" w:rsidR="00AE5EF3" w:rsidRPr="00AE5EF3" w:rsidRDefault="00AE5EF3" w:rsidP="00AE5EF3">
      <w:pPr>
        <w:pStyle w:val="Corpsdetexte"/>
      </w:pPr>
      <w:r>
        <w:t>All mention of registries in this document reference IANA</w:t>
      </w:r>
      <w:r w:rsidR="009E1C6C">
        <w:t xml:space="preserve"> (</w:t>
      </w:r>
      <w:r w:rsidR="009E1C6C" w:rsidRPr="009E1C6C">
        <w:t>https://www.iana.org/protocols</w:t>
      </w:r>
      <w:r w:rsidR="009E1C6C">
        <w:t xml:space="preserve">) “emergency” </w:t>
      </w:r>
      <w:r>
        <w:t>registr</w:t>
      </w:r>
      <w:r w:rsidR="009E1C6C">
        <w:t>y unless specified otherwise.</w:t>
      </w:r>
      <w:r>
        <w:t xml:space="preserve"> </w:t>
      </w:r>
    </w:p>
    <w:p w14:paraId="48EE3D3A" w14:textId="077E804F" w:rsidR="00DF457D" w:rsidRDefault="00D9517A" w:rsidP="00D9517A">
      <w:pPr>
        <w:pStyle w:val="Titre2"/>
      </w:pPr>
      <w:bookmarkStart w:id="19" w:name="_Toc70692097"/>
      <w:r>
        <w:t>Data</w:t>
      </w:r>
      <w:r w:rsidR="00834FFB">
        <w:t xml:space="preserve"> </w:t>
      </w:r>
      <w:r w:rsidR="009B1C48">
        <w:t>Components</w:t>
      </w:r>
      <w:bookmarkEnd w:id="19"/>
    </w:p>
    <w:p w14:paraId="38BB0237" w14:textId="22529006" w:rsidR="00EC0E4C" w:rsidRPr="00FE0DE9" w:rsidRDefault="00EC0E4C" w:rsidP="002360BA">
      <w:pPr>
        <w:pStyle w:val="Corpsdetexte"/>
        <w:rPr>
          <w:rFonts w:cs="Tahoma"/>
          <w:color w:val="000000"/>
          <w:szCs w:val="24"/>
        </w:rPr>
      </w:pPr>
      <w:r w:rsidRPr="00B91F9C">
        <w:rPr>
          <w:rFonts w:cs="Tahoma"/>
          <w:color w:val="000000"/>
          <w:szCs w:val="24"/>
        </w:rPr>
        <w:t xml:space="preserve">Chapter </w:t>
      </w:r>
      <w:r w:rsidR="001E4475">
        <w:rPr>
          <w:rFonts w:cs="Tahoma"/>
          <w:color w:val="000000"/>
          <w:szCs w:val="24"/>
        </w:rPr>
        <w:fldChar w:fldCharType="begin"/>
      </w:r>
      <w:r w:rsidR="001E4475">
        <w:rPr>
          <w:rFonts w:cs="Tahoma"/>
          <w:color w:val="000000"/>
          <w:szCs w:val="24"/>
        </w:rPr>
        <w:instrText xml:space="preserve"> REF _Ref58251968 \r \h </w:instrText>
      </w:r>
      <w:r w:rsidR="001E4475">
        <w:rPr>
          <w:rFonts w:cs="Tahoma"/>
          <w:color w:val="000000"/>
          <w:szCs w:val="24"/>
        </w:rPr>
      </w:r>
      <w:r w:rsidR="001E4475">
        <w:rPr>
          <w:rFonts w:cs="Tahoma"/>
          <w:color w:val="000000"/>
          <w:szCs w:val="24"/>
        </w:rPr>
        <w:fldChar w:fldCharType="separate"/>
      </w:r>
      <w:r w:rsidR="00B4283D">
        <w:rPr>
          <w:rFonts w:cs="Tahoma"/>
          <w:color w:val="000000"/>
          <w:szCs w:val="24"/>
        </w:rPr>
        <w:t>2</w:t>
      </w:r>
      <w:r w:rsidR="001E4475">
        <w:rPr>
          <w:rFonts w:cs="Tahoma"/>
          <w:color w:val="000000"/>
          <w:szCs w:val="24"/>
        </w:rPr>
        <w:fldChar w:fldCharType="end"/>
      </w:r>
      <w:r w:rsidRPr="00B91F9C">
        <w:rPr>
          <w:rFonts w:cs="Tahoma"/>
          <w:color w:val="000000"/>
          <w:szCs w:val="24"/>
        </w:rPr>
        <w:t xml:space="preserve"> (Data Associated with an Emergency </w:t>
      </w:r>
      <w:r w:rsidR="00A65429">
        <w:rPr>
          <w:rFonts w:cs="Tahoma"/>
          <w:color w:val="000000"/>
          <w:szCs w:val="24"/>
        </w:rPr>
        <w:t>Incident</w:t>
      </w:r>
      <w:r w:rsidRPr="00B91F9C">
        <w:rPr>
          <w:rFonts w:cs="Tahoma"/>
          <w:color w:val="000000"/>
          <w:szCs w:val="24"/>
        </w:rPr>
        <w:t xml:space="preserve">) identifies the data elements associated with an emergency </w:t>
      </w:r>
      <w:r w:rsidR="00A65429">
        <w:rPr>
          <w:rFonts w:cs="Tahoma"/>
          <w:color w:val="000000"/>
          <w:szCs w:val="24"/>
        </w:rPr>
        <w:t>Incident</w:t>
      </w:r>
      <w:r w:rsidR="000861B4" w:rsidRPr="00B91F9C">
        <w:rPr>
          <w:rFonts w:cs="Tahoma"/>
          <w:color w:val="000000"/>
          <w:szCs w:val="24"/>
        </w:rPr>
        <w:t xml:space="preserve"> </w:t>
      </w:r>
      <w:r w:rsidRPr="00B91F9C">
        <w:rPr>
          <w:rFonts w:cs="Tahoma"/>
          <w:color w:val="000000"/>
          <w:szCs w:val="24"/>
        </w:rPr>
        <w:t>grouped into various data components</w:t>
      </w:r>
      <w:r w:rsidR="005229E1">
        <w:rPr>
          <w:rFonts w:cs="Tahoma"/>
          <w:color w:val="000000"/>
          <w:szCs w:val="24"/>
        </w:rPr>
        <w:t xml:space="preserve">. </w:t>
      </w:r>
      <w:r>
        <w:rPr>
          <w:rFonts w:cs="Tahoma"/>
          <w:color w:val="000000"/>
          <w:szCs w:val="24"/>
        </w:rPr>
        <w:t>Each data component</w:t>
      </w:r>
      <w:r w:rsidR="00AD1CEA">
        <w:rPr>
          <w:rFonts w:cs="Tahoma"/>
          <w:color w:val="000000"/>
          <w:szCs w:val="24"/>
        </w:rPr>
        <w:t>, except Reference,</w:t>
      </w:r>
      <w:r>
        <w:rPr>
          <w:rFonts w:cs="Tahoma"/>
          <w:color w:val="000000"/>
          <w:szCs w:val="24"/>
        </w:rPr>
        <w:t xml:space="preserve"> has a common set of elements which include: </w:t>
      </w:r>
    </w:p>
    <w:p w14:paraId="7950C47B" w14:textId="5FBB0FCF" w:rsidR="00EC0E4C" w:rsidRPr="00FE0DE9" w:rsidRDefault="00EC0E4C" w:rsidP="00EC0E4C">
      <w:pPr>
        <w:pStyle w:val="Corpsdetexte"/>
        <w:numPr>
          <w:ilvl w:val="0"/>
          <w:numId w:val="2"/>
        </w:numPr>
        <w:contextualSpacing/>
        <w:rPr>
          <w:rFonts w:cs="Tahoma"/>
        </w:rPr>
      </w:pPr>
      <w:r w:rsidRPr="00FE0DE9">
        <w:rPr>
          <w:rFonts w:cs="Tahoma"/>
        </w:rPr>
        <w:t xml:space="preserve">Identifier ($id) – required </w:t>
      </w:r>
      <w:r w:rsidR="001A598D" w:rsidRPr="00FE0DE9">
        <w:rPr>
          <w:rFonts w:cs="Tahoma"/>
        </w:rPr>
        <w:t xml:space="preserve">- </w:t>
      </w:r>
      <w:r w:rsidR="001A598D" w:rsidRPr="004F6FA8">
        <w:t>An</w:t>
      </w:r>
      <w:r w:rsidR="004F6FA8" w:rsidRPr="004F6FA8">
        <w:rPr>
          <w:rFonts w:cs="Tahoma"/>
        </w:rPr>
        <w:t xml:space="preserve"> identifier that uniquely labels a data component. For data components where there is an identifier such as a Call Identifier, Agency Identifier or Agent Identifier, that identifier is used for this member. For data components that do not have such an identifier, the form of the Identifier is a URN formed by the prefix “urn:emergency:uid:eidodatacomponent:”, a unique string containing alpha and/or numeric characters, the “:” character, and Agency Identifier of the Agency that created the data component. For example, “urn:emergency:uid:eidodatacomponent:a56e556d871:idx.psap.allegheny.pa.us” is a properly formatted eidodatacomponent. The identifier MUST be the same for all instances of this specific data component for all EIDOs for the incident, and unique from all other data components in the EIDO.</w:t>
      </w:r>
    </w:p>
    <w:p w14:paraId="2A8E8DFC" w14:textId="4D178ADF" w:rsidR="00EC0E4C" w:rsidRPr="00FE0DE9" w:rsidRDefault="00EC0E4C" w:rsidP="00EC0E4C">
      <w:pPr>
        <w:pStyle w:val="Corpsdetexte"/>
        <w:numPr>
          <w:ilvl w:val="0"/>
          <w:numId w:val="2"/>
        </w:numPr>
        <w:contextualSpacing/>
        <w:rPr>
          <w:rFonts w:cs="Tahoma"/>
        </w:rPr>
      </w:pPr>
      <w:r>
        <w:rPr>
          <w:rFonts w:cs="Tahoma"/>
        </w:rPr>
        <w:t>l</w:t>
      </w:r>
      <w:r w:rsidRPr="00FE0DE9">
        <w:rPr>
          <w:rFonts w:cs="Tahoma"/>
        </w:rPr>
        <w:t>astUpdateTimeStamp - required - Timestamp of the last time the data component was modified. Must be in the W3C datetime format as specified in NENA</w:t>
      </w:r>
      <w:r>
        <w:rPr>
          <w:rFonts w:cs="Tahoma"/>
        </w:rPr>
        <w:t>-</w:t>
      </w:r>
      <w:r w:rsidRPr="00FE0DE9">
        <w:rPr>
          <w:rFonts w:cs="Tahoma"/>
        </w:rPr>
        <w:t>STA</w:t>
      </w:r>
      <w:r>
        <w:rPr>
          <w:rFonts w:cs="Tahoma"/>
        </w:rPr>
        <w:t>-</w:t>
      </w:r>
      <w:r w:rsidRPr="00FE0DE9">
        <w:rPr>
          <w:rFonts w:cs="Tahoma"/>
        </w:rPr>
        <w:t>010</w:t>
      </w:r>
      <w:hyperlink w:anchor="_Detailed_Functional_and" w:history="1">
        <w:r w:rsidR="003A1F70">
          <w:fldChar w:fldCharType="begin"/>
        </w:r>
        <w:r w:rsidR="003A1F70">
          <w:instrText xml:space="preserve"> REF _Ref58247510 \r \h </w:instrText>
        </w:r>
        <w:r w:rsidR="003A1F70">
          <w:fldChar w:fldCharType="separate"/>
        </w:r>
        <w:r w:rsidR="00B4283D">
          <w:t>[3]</w:t>
        </w:r>
        <w:r w:rsidR="003A1F70">
          <w:fldChar w:fldCharType="end"/>
        </w:r>
      </w:hyperlink>
      <w:r w:rsidRPr="00FE0DE9">
        <w:rPr>
          <w:rFonts w:cs="Tahoma"/>
        </w:rPr>
        <w:t>.</w:t>
      </w:r>
    </w:p>
    <w:p w14:paraId="6F7B323C" w14:textId="13FCB9CD" w:rsidR="002360BA" w:rsidRDefault="00D8227C" w:rsidP="004260B4">
      <w:pPr>
        <w:pStyle w:val="Corpsdetexte"/>
        <w:numPr>
          <w:ilvl w:val="0"/>
          <w:numId w:val="2"/>
        </w:numPr>
        <w:contextualSpacing/>
        <w:rPr>
          <w:rFonts w:cs="Tahoma"/>
        </w:rPr>
      </w:pPr>
      <w:r>
        <w:rPr>
          <w:rFonts w:cs="Tahoma"/>
        </w:rPr>
        <w:t>updatedBy</w:t>
      </w:r>
      <w:r w:rsidR="00EC0E4C" w:rsidRPr="00FE0DE9">
        <w:rPr>
          <w:rFonts w:cs="Tahoma"/>
        </w:rPr>
        <w:t>Agency</w:t>
      </w:r>
      <w:r>
        <w:rPr>
          <w:rFonts w:cs="Tahoma"/>
        </w:rPr>
        <w:t xml:space="preserve">Reference </w:t>
      </w:r>
      <w:r w:rsidR="00EC0E4C" w:rsidRPr="00FE0DE9">
        <w:rPr>
          <w:rFonts w:cs="Tahoma"/>
        </w:rPr>
        <w:t xml:space="preserve">- </w:t>
      </w:r>
      <w:r>
        <w:rPr>
          <w:rFonts w:cs="Tahoma"/>
        </w:rPr>
        <w:t xml:space="preserve">mandatory </w:t>
      </w:r>
      <w:r w:rsidR="002479D0">
        <w:rPr>
          <w:rFonts w:cs="Tahoma"/>
        </w:rPr>
        <w:t>–</w:t>
      </w:r>
      <w:r w:rsidR="00EC0E4C" w:rsidRPr="00FE0DE9">
        <w:rPr>
          <w:rFonts w:cs="Tahoma"/>
        </w:rPr>
        <w:t xml:space="preserve"> </w:t>
      </w:r>
      <w:r>
        <w:rPr>
          <w:rFonts w:cs="Tahoma"/>
        </w:rPr>
        <w:t>Reference</w:t>
      </w:r>
      <w:r w:rsidR="002479D0">
        <w:rPr>
          <w:rFonts w:cs="Tahoma"/>
        </w:rPr>
        <w:t xml:space="preserve"> </w:t>
      </w:r>
      <w:r>
        <w:rPr>
          <w:rFonts w:cs="Tahoma"/>
        </w:rPr>
        <w:t xml:space="preserve"> to the agency that updated the data component last.</w:t>
      </w:r>
      <w:r w:rsidR="00EC0E4C" w:rsidRPr="00FE0DE9">
        <w:rPr>
          <w:rFonts w:cs="Tahoma"/>
        </w:rPr>
        <w:t xml:space="preserve"> </w:t>
      </w:r>
    </w:p>
    <w:p w14:paraId="1B0D1617" w14:textId="3A98EE97" w:rsidR="009B1C48" w:rsidRPr="002360BA" w:rsidRDefault="008E67BA" w:rsidP="00EC0E4C">
      <w:pPr>
        <w:pStyle w:val="Corpsdetexte"/>
        <w:numPr>
          <w:ilvl w:val="0"/>
          <w:numId w:val="2"/>
        </w:numPr>
        <w:rPr>
          <w:rFonts w:cs="Tahoma"/>
        </w:rPr>
      </w:pPr>
      <w:r>
        <w:rPr>
          <w:rFonts w:cs="Tahoma"/>
        </w:rPr>
        <w:t>u</w:t>
      </w:r>
      <w:r w:rsidRPr="00FE0DE9">
        <w:rPr>
          <w:rFonts w:cs="Tahoma"/>
        </w:rPr>
        <w:t>pdatedByAgent</w:t>
      </w:r>
      <w:r w:rsidR="00112CBE">
        <w:rPr>
          <w:rFonts w:cs="Tahoma"/>
        </w:rPr>
        <w:t>Reference</w:t>
      </w:r>
      <w:r w:rsidR="00DC2A64">
        <w:rPr>
          <w:rFonts w:cs="Tahoma"/>
        </w:rPr>
        <w:t xml:space="preserve"> </w:t>
      </w:r>
      <w:r w:rsidR="00EC0E4C" w:rsidRPr="002360BA">
        <w:rPr>
          <w:rFonts w:cs="Tahoma"/>
        </w:rPr>
        <w:t>-</w:t>
      </w:r>
      <w:r w:rsidR="00EF2E84">
        <w:rPr>
          <w:rFonts w:cs="Tahoma"/>
        </w:rPr>
        <w:t xml:space="preserve"> </w:t>
      </w:r>
      <w:r w:rsidR="00EF2E84" w:rsidRPr="00FE0DE9">
        <w:rPr>
          <w:rFonts w:cs="Tahoma"/>
        </w:rPr>
        <w:t xml:space="preserve">conditional </w:t>
      </w:r>
      <w:r w:rsidR="00112CBE">
        <w:rPr>
          <w:rFonts w:cs="Tahoma"/>
        </w:rPr>
        <w:t>–</w:t>
      </w:r>
      <w:r w:rsidR="00EC0E4C" w:rsidRPr="002360BA">
        <w:rPr>
          <w:rFonts w:cs="Tahoma"/>
        </w:rPr>
        <w:t xml:space="preserve"> </w:t>
      </w:r>
      <w:bookmarkStart w:id="20" w:name="_Hlk62207512"/>
      <w:r w:rsidR="00112CBE">
        <w:rPr>
          <w:rFonts w:cs="Tahoma"/>
        </w:rPr>
        <w:t>Reference to t</w:t>
      </w:r>
      <w:r>
        <w:rPr>
          <w:rFonts w:cs="Tahoma"/>
        </w:rPr>
        <w:t xml:space="preserve">he Agent </w:t>
      </w:r>
      <w:bookmarkEnd w:id="20"/>
      <w:r w:rsidR="00EC0E4C" w:rsidRPr="002360BA">
        <w:rPr>
          <w:rFonts w:cs="Tahoma"/>
        </w:rPr>
        <w:t>that updated the data component last.</w:t>
      </w:r>
      <w:r w:rsidR="00EF2E84">
        <w:rPr>
          <w:rFonts w:cs="Tahoma"/>
        </w:rPr>
        <w:t xml:space="preserve"> Must be present if the data component was created or updated by an agent.</w:t>
      </w:r>
    </w:p>
    <w:p w14:paraId="4F72EDD9" w14:textId="4F7B7EFB" w:rsidR="00DF457D" w:rsidRDefault="00042C2F" w:rsidP="001C6361">
      <w:pPr>
        <w:pStyle w:val="Titre2"/>
      </w:pPr>
      <w:bookmarkStart w:id="21" w:name="_Toc70692098"/>
      <w:r>
        <w:t>Data Component Table Structure</w:t>
      </w:r>
      <w:bookmarkEnd w:id="21"/>
    </w:p>
    <w:p w14:paraId="24CB4147" w14:textId="77777777" w:rsidR="00685ED8" w:rsidRPr="00B91F9C" w:rsidRDefault="00685ED8" w:rsidP="00685ED8">
      <w:pPr>
        <w:rPr>
          <w:rFonts w:cs="Tahoma"/>
          <w:color w:val="000000"/>
          <w:szCs w:val="24"/>
        </w:rPr>
      </w:pPr>
      <w:r w:rsidRPr="00B91F9C">
        <w:rPr>
          <w:rFonts w:cs="Tahoma"/>
          <w:color w:val="000000"/>
          <w:szCs w:val="24"/>
        </w:rPr>
        <w:t>The initial (heading) section of each data component contains the following information blocks:</w:t>
      </w:r>
    </w:p>
    <w:p w14:paraId="24941A2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 the name of the data component (e.g., </w:t>
      </w:r>
      <w:r>
        <w:rPr>
          <w:rFonts w:cs="Tahoma"/>
          <w:color w:val="000000"/>
          <w:szCs w:val="24"/>
        </w:rPr>
        <w:t>EIDO</w:t>
      </w:r>
      <w:r w:rsidRPr="00B91F9C">
        <w:rPr>
          <w:rFonts w:cs="Tahoma"/>
          <w:color w:val="000000"/>
          <w:szCs w:val="24"/>
        </w:rPr>
        <w:t xml:space="preserve"> Header, Agency Information, etc.)</w:t>
      </w:r>
    </w:p>
    <w:p w14:paraId="60BD4B4C" w14:textId="10042C05"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Data Component Use – Identifies whether the data component is required or optional in </w:t>
      </w:r>
      <w:r>
        <w:rPr>
          <w:rFonts w:cs="Tahoma"/>
          <w:color w:val="000000"/>
          <w:szCs w:val="24"/>
        </w:rPr>
        <w:t>EIDO</w:t>
      </w:r>
      <w:r w:rsidRPr="00B91F9C">
        <w:rPr>
          <w:rFonts w:cs="Tahoma"/>
          <w:color w:val="000000"/>
          <w:szCs w:val="24"/>
        </w:rPr>
        <w:t xml:space="preserve"> instances</w:t>
      </w:r>
      <w:r w:rsidR="005229E1">
        <w:rPr>
          <w:rFonts w:cs="Tahoma"/>
          <w:color w:val="000000"/>
          <w:szCs w:val="24"/>
        </w:rPr>
        <w:t xml:space="preserve">. </w:t>
      </w:r>
    </w:p>
    <w:p w14:paraId="58FE94B9"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lastRenderedPageBreak/>
        <w:t xml:space="preserve">Minimum Number – the minimum occurrences of the data component allowed in </w:t>
      </w:r>
      <w:r>
        <w:rPr>
          <w:rFonts w:cs="Tahoma"/>
          <w:color w:val="000000"/>
          <w:szCs w:val="24"/>
        </w:rPr>
        <w:t>EIDO</w:t>
      </w:r>
      <w:r w:rsidRPr="00B91F9C">
        <w:rPr>
          <w:rFonts w:cs="Tahoma"/>
          <w:color w:val="000000"/>
          <w:szCs w:val="24"/>
        </w:rPr>
        <w:t xml:space="preserve"> instances.</w:t>
      </w:r>
    </w:p>
    <w:p w14:paraId="399C6F8C"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 xml:space="preserve">Maximum Number – the maximum occurrences of the data component allowed in </w:t>
      </w:r>
      <w:r>
        <w:rPr>
          <w:rFonts w:cs="Tahoma"/>
          <w:color w:val="000000"/>
          <w:szCs w:val="24"/>
        </w:rPr>
        <w:t>EIDO</w:t>
      </w:r>
      <w:r w:rsidRPr="00B91F9C">
        <w:rPr>
          <w:rFonts w:cs="Tahoma"/>
          <w:color w:val="000000"/>
          <w:szCs w:val="24"/>
        </w:rPr>
        <w:t xml:space="preserve"> instances.</w:t>
      </w:r>
    </w:p>
    <w:p w14:paraId="41702EBE" w14:textId="69ACE378" w:rsidR="00685ED8" w:rsidRPr="00032BCC" w:rsidRDefault="00685ED8" w:rsidP="001E4475">
      <w:pPr>
        <w:pStyle w:val="Paragraphedeliste"/>
        <w:numPr>
          <w:ilvl w:val="0"/>
          <w:numId w:val="25"/>
        </w:numPr>
        <w:ind w:left="720"/>
        <w:rPr>
          <w:rFonts w:cs="Tahoma"/>
          <w:color w:val="000000"/>
          <w:szCs w:val="24"/>
        </w:rPr>
      </w:pPr>
      <w:r w:rsidRPr="00032BCC">
        <w:rPr>
          <w:rFonts w:cs="Tahoma"/>
          <w:color w:val="000000"/>
          <w:szCs w:val="24"/>
        </w:rPr>
        <w:t>Child Of:  Identifies the potential parents of which a data component can be a child</w:t>
      </w:r>
      <w:r w:rsidR="005229E1">
        <w:rPr>
          <w:rFonts w:cs="Tahoma"/>
          <w:color w:val="000000"/>
          <w:szCs w:val="24"/>
        </w:rPr>
        <w:t xml:space="preserve">. </w:t>
      </w:r>
      <w:r w:rsidRPr="00032BCC">
        <w:rPr>
          <w:rFonts w:cs="Tahoma"/>
          <w:color w:val="000000"/>
          <w:szCs w:val="24"/>
        </w:rPr>
        <w:t xml:space="preserve">See the parent component to determine the relationship between the child and parent. </w:t>
      </w:r>
    </w:p>
    <w:p w14:paraId="1F9AC124" w14:textId="77777777" w:rsidR="00685ED8" w:rsidRDefault="00685ED8" w:rsidP="001E4475">
      <w:pPr>
        <w:pStyle w:val="Paragraphedeliste"/>
        <w:numPr>
          <w:ilvl w:val="0"/>
          <w:numId w:val="25"/>
        </w:numPr>
        <w:ind w:left="720"/>
        <w:rPr>
          <w:rFonts w:cs="Tahoma"/>
          <w:color w:val="000000"/>
          <w:szCs w:val="24"/>
        </w:rPr>
      </w:pPr>
      <w:r w:rsidRPr="00B91F9C">
        <w:rPr>
          <w:rFonts w:cs="Tahoma"/>
          <w:color w:val="000000"/>
          <w:szCs w:val="24"/>
        </w:rPr>
        <w:t>Data Component Description – a general description of the purpose and contents of the data component.</w:t>
      </w:r>
    </w:p>
    <w:p w14:paraId="0EF04D29" w14:textId="4022587B" w:rsidR="00685ED8" w:rsidRDefault="00685ED8" w:rsidP="00BC3BCB">
      <w:pPr>
        <w:rPr>
          <w:rFonts w:cs="Tahoma"/>
          <w:color w:val="000000"/>
          <w:szCs w:val="24"/>
        </w:rPr>
      </w:pPr>
      <w:r w:rsidRPr="00B91F9C">
        <w:rPr>
          <w:rFonts w:cs="Tahoma"/>
          <w:color w:val="000000"/>
          <w:szCs w:val="24"/>
        </w:rPr>
        <w:t>The above information blocks are followed by a table that identifies the data elements included in the data components. Note that entire data components are included as a complex data element within their parent data component</w:t>
      </w:r>
      <w:r w:rsidR="005229E1">
        <w:rPr>
          <w:rFonts w:cs="Tahoma"/>
          <w:color w:val="000000"/>
          <w:szCs w:val="24"/>
        </w:rPr>
        <w:t xml:space="preserve">. </w:t>
      </w:r>
      <w:r w:rsidRPr="00B91F9C">
        <w:rPr>
          <w:rFonts w:cs="Tahoma"/>
          <w:color w:val="000000"/>
          <w:szCs w:val="24"/>
        </w:rPr>
        <w:t>In this case, the description identifies it as a complex data element (data component) and defines the relationship between the two data components</w:t>
      </w:r>
      <w:r w:rsidR="005229E1">
        <w:rPr>
          <w:rFonts w:cs="Tahoma"/>
          <w:color w:val="000000"/>
          <w:szCs w:val="24"/>
        </w:rPr>
        <w:t xml:space="preserve">. </w:t>
      </w:r>
    </w:p>
    <w:p w14:paraId="33CCD185" w14:textId="77777777" w:rsidR="00685ED8" w:rsidRPr="00B91F9C" w:rsidRDefault="00685ED8" w:rsidP="00685ED8">
      <w:pPr>
        <w:rPr>
          <w:rFonts w:cs="Tahoma"/>
          <w:color w:val="000000"/>
          <w:szCs w:val="24"/>
        </w:rPr>
      </w:pPr>
      <w:r w:rsidRPr="00B91F9C">
        <w:rPr>
          <w:rFonts w:cs="Tahoma"/>
          <w:color w:val="000000"/>
          <w:szCs w:val="24"/>
        </w:rPr>
        <w:t>The following information is included for each data element:</w:t>
      </w:r>
    </w:p>
    <w:p w14:paraId="538EBAED" w14:textId="13A14880" w:rsidR="00685ED8" w:rsidRPr="00B91F9C" w:rsidRDefault="00685ED8" w:rsidP="001E4475">
      <w:pPr>
        <w:pStyle w:val="Paragraphedeliste"/>
        <w:numPr>
          <w:ilvl w:val="0"/>
          <w:numId w:val="25"/>
        </w:numPr>
        <w:ind w:left="720"/>
        <w:rPr>
          <w:rFonts w:cs="Tahoma"/>
          <w:color w:val="000000"/>
          <w:szCs w:val="24"/>
        </w:rPr>
      </w:pPr>
      <w:r>
        <w:rPr>
          <w:rFonts w:cs="Tahoma"/>
          <w:color w:val="000000"/>
          <w:szCs w:val="24"/>
        </w:rPr>
        <w:t>JSON Name</w:t>
      </w:r>
      <w:r w:rsidRPr="00B91F9C">
        <w:rPr>
          <w:rFonts w:cs="Tahoma"/>
          <w:color w:val="000000"/>
          <w:szCs w:val="24"/>
        </w:rPr>
        <w:t xml:space="preserve"> – </w:t>
      </w:r>
      <w:r w:rsidR="001D4993">
        <w:rPr>
          <w:rFonts w:cs="Tahoma"/>
          <w:color w:val="000000"/>
          <w:szCs w:val="24"/>
        </w:rPr>
        <w:t>N</w:t>
      </w:r>
      <w:r w:rsidRPr="00B91F9C">
        <w:rPr>
          <w:rFonts w:cs="Tahoma"/>
          <w:color w:val="000000"/>
          <w:szCs w:val="24"/>
        </w:rPr>
        <w:t>ame of the data element</w:t>
      </w:r>
      <w:r w:rsidR="005229E1">
        <w:rPr>
          <w:rFonts w:cs="Tahoma"/>
          <w:color w:val="000000"/>
          <w:szCs w:val="24"/>
        </w:rPr>
        <w:t xml:space="preserve">. </w:t>
      </w:r>
    </w:p>
    <w:p w14:paraId="25A5E73F" w14:textId="4CA09D90"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Use – identifies whether the data elements are required, optional or conditional</w:t>
      </w:r>
      <w:r w:rsidR="005229E1">
        <w:rPr>
          <w:rFonts w:cs="Tahoma"/>
          <w:color w:val="000000"/>
          <w:szCs w:val="24"/>
        </w:rPr>
        <w:t xml:space="preserve">. </w:t>
      </w:r>
      <w:r w:rsidRPr="00B91F9C">
        <w:rPr>
          <w:rFonts w:cs="Tahoma"/>
          <w:color w:val="000000"/>
          <w:szCs w:val="24"/>
        </w:rPr>
        <w:t>Data elements that are conditional describe the conditions when they are required and when they are optional</w:t>
      </w:r>
      <w:r w:rsidR="005229E1">
        <w:rPr>
          <w:rFonts w:cs="Tahoma"/>
          <w:color w:val="000000"/>
          <w:szCs w:val="24"/>
        </w:rPr>
        <w:t xml:space="preserve">. </w:t>
      </w:r>
      <w:r w:rsidRPr="00B91F9C">
        <w:rPr>
          <w:rFonts w:cs="Tahoma"/>
          <w:color w:val="000000"/>
          <w:szCs w:val="24"/>
        </w:rPr>
        <w:t>Required data elements can exist within optional data components</w:t>
      </w:r>
      <w:r w:rsidR="005229E1">
        <w:rPr>
          <w:rFonts w:cs="Tahoma"/>
          <w:color w:val="000000"/>
          <w:szCs w:val="24"/>
        </w:rPr>
        <w:t xml:space="preserve">. </w:t>
      </w:r>
      <w:r w:rsidRPr="00B91F9C">
        <w:rPr>
          <w:rFonts w:cs="Tahoma"/>
          <w:color w:val="000000"/>
          <w:szCs w:val="24"/>
        </w:rPr>
        <w:t xml:space="preserve">Required data elements of an optional data component are only required if the data component is included in an </w:t>
      </w:r>
      <w:r>
        <w:rPr>
          <w:rFonts w:cs="Tahoma"/>
          <w:color w:val="000000"/>
          <w:szCs w:val="24"/>
        </w:rPr>
        <w:t>EIDO</w:t>
      </w:r>
      <w:r w:rsidRPr="00B91F9C">
        <w:rPr>
          <w:rFonts w:cs="Tahoma"/>
          <w:color w:val="000000"/>
          <w:szCs w:val="24"/>
        </w:rPr>
        <w:t xml:space="preserve"> instance</w:t>
      </w:r>
      <w:r w:rsidR="005229E1">
        <w:rPr>
          <w:rFonts w:cs="Tahoma"/>
          <w:color w:val="000000"/>
          <w:szCs w:val="24"/>
        </w:rPr>
        <w:t xml:space="preserve">. </w:t>
      </w:r>
      <w:r w:rsidRPr="00B91F9C">
        <w:rPr>
          <w:rFonts w:cs="Tahoma"/>
          <w:color w:val="000000"/>
          <w:szCs w:val="24"/>
        </w:rPr>
        <w:t xml:space="preserve">For example, not all </w:t>
      </w:r>
      <w:r>
        <w:rPr>
          <w:rFonts w:cs="Tahoma"/>
          <w:color w:val="000000"/>
          <w:szCs w:val="24"/>
        </w:rPr>
        <w:t>EIDO</w:t>
      </w:r>
      <w:r w:rsidRPr="00B91F9C">
        <w:rPr>
          <w:rFonts w:cs="Tahoma"/>
          <w:color w:val="000000"/>
          <w:szCs w:val="24"/>
        </w:rPr>
        <w:t xml:space="preserve"> instances will contain a Dispatch Information data component since sufficient information to dispatch emergency resources to the </w:t>
      </w:r>
      <w:r w:rsidR="00A65429">
        <w:rPr>
          <w:rFonts w:cs="Tahoma"/>
          <w:color w:val="000000"/>
          <w:szCs w:val="24"/>
        </w:rPr>
        <w:t>Incident</w:t>
      </w:r>
      <w:r w:rsidRPr="00B91F9C">
        <w:rPr>
          <w:rFonts w:cs="Tahoma"/>
          <w:color w:val="000000"/>
          <w:szCs w:val="24"/>
        </w:rPr>
        <w:t xml:space="preserve"> are not yet available or assigned resource statuses have not changed. However, if an </w:t>
      </w:r>
      <w:r>
        <w:rPr>
          <w:rFonts w:cs="Tahoma"/>
          <w:color w:val="000000"/>
          <w:szCs w:val="24"/>
        </w:rPr>
        <w:t>EIDO</w:t>
      </w:r>
      <w:r w:rsidRPr="00B91F9C">
        <w:rPr>
          <w:rFonts w:cs="Tahoma"/>
          <w:color w:val="000000"/>
          <w:szCs w:val="24"/>
        </w:rPr>
        <w:t xml:space="preserve"> instance contains a Dispatch Information data component, that data component must always contain the "</w:t>
      </w:r>
      <w:r w:rsidR="00A65429">
        <w:rPr>
          <w:rFonts w:cs="Tahoma"/>
          <w:color w:val="000000"/>
          <w:szCs w:val="24"/>
        </w:rPr>
        <w:t>Incident</w:t>
      </w:r>
      <w:r w:rsidRPr="00B91F9C">
        <w:rPr>
          <w:rFonts w:cs="Tahoma"/>
          <w:color w:val="000000"/>
          <w:szCs w:val="24"/>
        </w:rPr>
        <w:t xml:space="preserve"> Type–Common" data element.</w:t>
      </w:r>
    </w:p>
    <w:p w14:paraId="68A52ADC" w14:textId="3598BE59"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Minimum number – the minimum occurrences of the data element that may be included in the data component</w:t>
      </w:r>
      <w:r w:rsidR="005229E1">
        <w:rPr>
          <w:rFonts w:cs="Tahoma"/>
          <w:color w:val="000000"/>
          <w:szCs w:val="24"/>
        </w:rPr>
        <w:t xml:space="preserve">. </w:t>
      </w:r>
    </w:p>
    <w:p w14:paraId="236A24FF" w14:textId="77777777" w:rsidR="00685ED8" w:rsidRPr="00B91F9C" w:rsidRDefault="00685ED8" w:rsidP="001E4475">
      <w:pPr>
        <w:pStyle w:val="Paragraphedeliste"/>
        <w:numPr>
          <w:ilvl w:val="0"/>
          <w:numId w:val="25"/>
        </w:numPr>
        <w:ind w:left="720"/>
        <w:rPr>
          <w:rFonts w:cs="Tahoma"/>
          <w:color w:val="000000"/>
          <w:szCs w:val="24"/>
        </w:rPr>
      </w:pPr>
      <w:r w:rsidRPr="00B91F9C">
        <w:rPr>
          <w:rFonts w:cs="Tahoma"/>
          <w:color w:val="000000"/>
          <w:szCs w:val="24"/>
        </w:rPr>
        <w:t>Maximum Number – the maximum occurrences of the data element that may be included in the data component.</w:t>
      </w:r>
    </w:p>
    <w:p w14:paraId="3A1A13C4" w14:textId="77777777" w:rsidR="00685ED8" w:rsidRPr="00FE576C" w:rsidRDefault="00685ED8" w:rsidP="001E4475">
      <w:pPr>
        <w:pStyle w:val="Paragraphedeliste"/>
        <w:numPr>
          <w:ilvl w:val="0"/>
          <w:numId w:val="25"/>
        </w:numPr>
        <w:ind w:left="720"/>
        <w:rPr>
          <w:rFonts w:cs="Tahoma"/>
          <w:color w:val="000000"/>
          <w:szCs w:val="24"/>
        </w:rPr>
      </w:pPr>
      <w:r w:rsidRPr="00FE576C">
        <w:rPr>
          <w:rFonts w:cs="Tahoma"/>
          <w:color w:val="000000"/>
          <w:szCs w:val="24"/>
        </w:rPr>
        <w:t>Description – a general description of the data element. For complex data elements (data components), the description identifies the relationship between the two data components.</w:t>
      </w:r>
    </w:p>
    <w:p w14:paraId="15752AD6" w14:textId="398832D0" w:rsidR="00685ED8" w:rsidRDefault="00685ED8" w:rsidP="00685ED8">
      <w:pPr>
        <w:rPr>
          <w:rFonts w:cs="Tahoma"/>
          <w:szCs w:val="24"/>
        </w:rPr>
      </w:pPr>
      <w:r w:rsidRPr="00B91F9C">
        <w:rPr>
          <w:rFonts w:cs="Tahoma"/>
          <w:szCs w:val="24"/>
        </w:rPr>
        <w:t xml:space="preserve">Chapter </w:t>
      </w:r>
      <w:r w:rsidR="001E4475">
        <w:rPr>
          <w:rFonts w:cs="Tahoma"/>
          <w:szCs w:val="24"/>
        </w:rPr>
        <w:fldChar w:fldCharType="begin"/>
      </w:r>
      <w:r w:rsidR="001E4475">
        <w:rPr>
          <w:rFonts w:cs="Tahoma"/>
          <w:szCs w:val="24"/>
        </w:rPr>
        <w:instrText xml:space="preserve"> REF _Ref58252035 \r \h </w:instrText>
      </w:r>
      <w:r w:rsidR="001E4475">
        <w:rPr>
          <w:rFonts w:cs="Tahoma"/>
          <w:szCs w:val="24"/>
        </w:rPr>
      </w:r>
      <w:r w:rsidR="001E4475">
        <w:rPr>
          <w:rFonts w:cs="Tahoma"/>
          <w:szCs w:val="24"/>
        </w:rPr>
        <w:fldChar w:fldCharType="separate"/>
      </w:r>
      <w:r w:rsidR="00B4283D">
        <w:rPr>
          <w:rFonts w:cs="Tahoma"/>
          <w:szCs w:val="24"/>
        </w:rPr>
        <w:t>5</w:t>
      </w:r>
      <w:r w:rsidR="001E4475">
        <w:rPr>
          <w:rFonts w:cs="Tahoma"/>
          <w:szCs w:val="24"/>
        </w:rPr>
        <w:fldChar w:fldCharType="end"/>
      </w:r>
      <w:r w:rsidRPr="00B91F9C">
        <w:rPr>
          <w:rFonts w:cs="Tahoma"/>
          <w:szCs w:val="24"/>
        </w:rPr>
        <w:t xml:space="preserve"> (References) includes sources and references that can be used to obtain additional information about related NENA standards, NIEM, and global justice terminology and standards. </w:t>
      </w:r>
    </w:p>
    <w:p w14:paraId="4FC33501" w14:textId="09BCD393" w:rsidR="00042C2F" w:rsidRDefault="00685ED8" w:rsidP="00685ED8">
      <w:pPr>
        <w:pStyle w:val="Corpsdetexte"/>
        <w:rPr>
          <w:rFonts w:cs="Tahoma"/>
          <w:szCs w:val="24"/>
        </w:rPr>
      </w:pPr>
      <w:r w:rsidRPr="007F3B1B">
        <w:rPr>
          <w:rFonts w:cs="Tahoma"/>
          <w:szCs w:val="24"/>
        </w:rPr>
        <w:lastRenderedPageBreak/>
        <w:t xml:space="preserve">Chapter </w:t>
      </w:r>
      <w:r w:rsidR="001E4475">
        <w:rPr>
          <w:rFonts w:cs="Tahoma"/>
          <w:szCs w:val="24"/>
        </w:rPr>
        <w:fldChar w:fldCharType="begin"/>
      </w:r>
      <w:r w:rsidR="001E4475">
        <w:rPr>
          <w:rFonts w:cs="Tahoma"/>
          <w:szCs w:val="24"/>
        </w:rPr>
        <w:instrText xml:space="preserve"> REF _Ref58252062 \r \h </w:instrText>
      </w:r>
      <w:r w:rsidR="001E4475">
        <w:rPr>
          <w:rFonts w:cs="Tahoma"/>
          <w:szCs w:val="24"/>
        </w:rPr>
      </w:r>
      <w:r w:rsidR="001E4475">
        <w:rPr>
          <w:rFonts w:cs="Tahoma"/>
          <w:szCs w:val="24"/>
        </w:rPr>
        <w:fldChar w:fldCharType="separate"/>
      </w:r>
      <w:r w:rsidR="00B4283D">
        <w:rPr>
          <w:rFonts w:cs="Tahoma"/>
          <w:szCs w:val="24"/>
        </w:rPr>
        <w:t>3</w:t>
      </w:r>
      <w:r w:rsidR="001E4475">
        <w:rPr>
          <w:rFonts w:cs="Tahoma"/>
          <w:szCs w:val="24"/>
        </w:rPr>
        <w:fldChar w:fldCharType="end"/>
      </w:r>
      <w:r w:rsidRPr="007F3B1B">
        <w:rPr>
          <w:rFonts w:cs="Tahoma"/>
          <w:szCs w:val="24"/>
        </w:rPr>
        <w:t xml:space="preserve"> (</w:t>
      </w:r>
      <w:r w:rsidR="001E4475">
        <w:rPr>
          <w:rFonts w:cs="Tahoma"/>
          <w:szCs w:val="24"/>
        </w:rPr>
        <w:t>IANA Actions</w:t>
      </w:r>
      <w:r w:rsidRPr="007F3B1B">
        <w:rPr>
          <w:rFonts w:cs="Tahoma"/>
          <w:szCs w:val="24"/>
        </w:rPr>
        <w:t>) identifies registries that define the domain of values that must be used for specific EIDO elements.</w:t>
      </w:r>
    </w:p>
    <w:p w14:paraId="13454D4F" w14:textId="77777777" w:rsidR="00943920" w:rsidRPr="00042C2F" w:rsidRDefault="00943920" w:rsidP="00685ED8">
      <w:pPr>
        <w:pStyle w:val="Corpsdetexte"/>
      </w:pPr>
    </w:p>
    <w:p w14:paraId="400ADC1B" w14:textId="0F8F0458" w:rsidR="00DF457D" w:rsidRDefault="00685ED8" w:rsidP="001C6361">
      <w:pPr>
        <w:pStyle w:val="Titre2"/>
      </w:pPr>
      <w:bookmarkStart w:id="22" w:name="_Toc70692099"/>
      <w:bookmarkStart w:id="23" w:name="_Ref206420941"/>
      <w:bookmarkStart w:id="24" w:name="_Toc208282055"/>
      <w:r>
        <w:t>JSON Reference Data Component</w:t>
      </w:r>
      <w:bookmarkEnd w:id="22"/>
    </w:p>
    <w:p w14:paraId="7736AB00" w14:textId="77777777" w:rsidR="00E26403" w:rsidRPr="008774A5" w:rsidRDefault="00E26403" w:rsidP="00100B1D">
      <w:pPr>
        <w:rPr>
          <w:bCs/>
        </w:rPr>
      </w:pPr>
      <w:r>
        <w:rPr>
          <w:b/>
        </w:rPr>
        <w:t>Data</w:t>
      </w:r>
      <w:r w:rsidRPr="0078304C">
        <w:rPr>
          <w:b/>
        </w:rPr>
        <w:t xml:space="preserve"> </w:t>
      </w:r>
      <w:r>
        <w:rPr>
          <w:b/>
        </w:rPr>
        <w:t>Component</w:t>
      </w:r>
      <w:r w:rsidRPr="0078304C">
        <w:rPr>
          <w:b/>
        </w:rPr>
        <w:t xml:space="preserve"> </w:t>
      </w:r>
      <w:r>
        <w:rPr>
          <w:b/>
        </w:rPr>
        <w:t>Use</w:t>
      </w:r>
      <w:r w:rsidRPr="0078304C">
        <w:rPr>
          <w:b/>
        </w:rPr>
        <w:t>:</w:t>
      </w:r>
      <w:r w:rsidRPr="0078304C">
        <w:rPr>
          <w:b/>
        </w:rPr>
        <w:tab/>
      </w:r>
      <w:r w:rsidRPr="008774A5">
        <w:rPr>
          <w:bCs/>
        </w:rPr>
        <w:t>Optional component</w:t>
      </w:r>
    </w:p>
    <w:p w14:paraId="074B19BD" w14:textId="77777777" w:rsidR="00E26403" w:rsidRPr="008774A5" w:rsidRDefault="00E26403" w:rsidP="00100B1D">
      <w:pPr>
        <w:rPr>
          <w:bCs/>
        </w:rPr>
      </w:pPr>
      <w:r w:rsidRPr="000F41D4">
        <w:rPr>
          <w:b/>
        </w:rPr>
        <w:t>Min:</w:t>
      </w:r>
      <w:r w:rsidRPr="000F41D4">
        <w:rPr>
          <w:b/>
        </w:rPr>
        <w:tab/>
      </w:r>
      <w:r w:rsidRPr="008774A5">
        <w:rPr>
          <w:bCs/>
        </w:rPr>
        <w:t>0</w:t>
      </w:r>
    </w:p>
    <w:p w14:paraId="67270927" w14:textId="77777777" w:rsidR="00E26403" w:rsidRPr="0078304C" w:rsidRDefault="00E26403" w:rsidP="00100B1D">
      <w:pPr>
        <w:rPr>
          <w:b/>
        </w:rPr>
      </w:pPr>
      <w:r>
        <w:rPr>
          <w:b/>
        </w:rPr>
        <w:t>Max:</w:t>
      </w:r>
      <w:r>
        <w:rPr>
          <w:b/>
        </w:rPr>
        <w:tab/>
      </w:r>
      <w:r w:rsidRPr="008774A5">
        <w:rPr>
          <w:bCs/>
        </w:rPr>
        <w:t>*</w:t>
      </w:r>
    </w:p>
    <w:p w14:paraId="5F96FE6C" w14:textId="2D93D941" w:rsidR="00E26403" w:rsidRPr="0078304C" w:rsidRDefault="00E26403" w:rsidP="00100B1D">
      <w:pPr>
        <w:rPr>
          <w:b/>
        </w:rPr>
      </w:pPr>
      <w:r>
        <w:rPr>
          <w:b/>
        </w:rPr>
        <w:t>Child Of:</w:t>
      </w:r>
      <w:r>
        <w:rPr>
          <w:b/>
        </w:rPr>
        <w:tab/>
      </w:r>
      <w:r w:rsidR="00083516" w:rsidRPr="00083516">
        <w:rPr>
          <w:bCs/>
        </w:rPr>
        <w:t>Agent,</w:t>
      </w:r>
      <w:r w:rsidR="00AD1CEA">
        <w:rPr>
          <w:bCs/>
        </w:rPr>
        <w:t xml:space="preserve"> </w:t>
      </w:r>
      <w:r w:rsidR="00083516" w:rsidRPr="00083516">
        <w:rPr>
          <w:bCs/>
        </w:rPr>
        <w:t>Agency, Split/Merge,</w:t>
      </w:r>
      <w:r w:rsidR="00AD1CEA">
        <w:rPr>
          <w:bCs/>
        </w:rPr>
        <w:t xml:space="preserve"> </w:t>
      </w:r>
      <w:r w:rsidR="00083516" w:rsidRPr="00083516">
        <w:rPr>
          <w:bCs/>
        </w:rPr>
        <w:t>Link,</w:t>
      </w:r>
      <w:r w:rsidR="00AD1CEA">
        <w:rPr>
          <w:bCs/>
        </w:rPr>
        <w:t xml:space="preserve"> </w:t>
      </w:r>
      <w:r w:rsidR="00A65429">
        <w:rPr>
          <w:bCs/>
        </w:rPr>
        <w:t>Incident</w:t>
      </w:r>
      <w:r w:rsidR="00083516" w:rsidRPr="00083516">
        <w:rPr>
          <w:bCs/>
        </w:rPr>
        <w:t>,</w:t>
      </w:r>
      <w:r w:rsidR="00AD1CEA">
        <w:rPr>
          <w:bCs/>
        </w:rPr>
        <w:t xml:space="preserve"> </w:t>
      </w:r>
      <w:r w:rsidR="00083516" w:rsidRPr="00083516">
        <w:rPr>
          <w:bCs/>
        </w:rPr>
        <w:t>Call Data, Dispatch, Notes, Additional Data, Emergency Resource, Alarms and Sensors</w:t>
      </w:r>
    </w:p>
    <w:p w14:paraId="3EAB6C98" w14:textId="77777777" w:rsidR="00E26403" w:rsidRDefault="00E26403" w:rsidP="00100B1D">
      <w:r w:rsidRPr="008774A5">
        <w:rPr>
          <w:b/>
          <w:bCs/>
        </w:rPr>
        <w:t>Data Component Description</w:t>
      </w:r>
      <w:r w:rsidRPr="0078304C">
        <w:rPr>
          <w:b/>
        </w:rPr>
        <w:t xml:space="preserve">: </w:t>
      </w:r>
      <w:r w:rsidRPr="008774A5">
        <w:rPr>
          <w:bCs/>
        </w:rPr>
        <w:t xml:space="preserve">This Data Component is used by other data components to reference </w:t>
      </w:r>
      <w:r>
        <w:t>data components present elsewhere in the EIDO document.</w:t>
      </w:r>
    </w:p>
    <w:p w14:paraId="5171EA9E" w14:textId="77777777" w:rsidR="00E26403" w:rsidRDefault="00E26403" w:rsidP="00E26403"/>
    <w:p w14:paraId="2BE41F8B" w14:textId="03D34D4B" w:rsidR="00805170" w:rsidRDefault="00805170" w:rsidP="00805170">
      <w:pPr>
        <w:pStyle w:val="Lgende"/>
      </w:pPr>
      <w:r>
        <w:t xml:space="preserve">Table </w:t>
      </w:r>
      <w:fldSimple w:instr=" STYLEREF 1 \s ">
        <w:r w:rsidR="00B4283D">
          <w:rPr>
            <w:noProof/>
          </w:rPr>
          <w:t>2</w:t>
        </w:r>
      </w:fldSimple>
      <w:r w:rsidR="00A32EDA">
        <w:noBreakHyphen/>
      </w:r>
      <w:fldSimple w:instr=" SEQ Table \* ARABIC \s 1 ">
        <w:r w:rsidR="00B4283D">
          <w:rPr>
            <w:noProof/>
          </w:rPr>
          <w:t>1</w:t>
        </w:r>
      </w:fldSimple>
      <w:r w:rsidR="00603E1A">
        <w:t xml:space="preserve"> </w:t>
      </w:r>
      <w:r w:rsidR="00603E1A" w:rsidRPr="00266376">
        <w:rPr>
          <w:rFonts w:cs="Tahoma"/>
        </w:rPr>
        <w:t>JSON Reference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16"/>
        <w:gridCol w:w="1981"/>
        <w:gridCol w:w="719"/>
        <w:gridCol w:w="629"/>
        <w:gridCol w:w="3865"/>
      </w:tblGrid>
      <w:tr w:rsidR="00E26403" w:rsidRPr="00266376" w14:paraId="1E10EC58" w14:textId="77777777" w:rsidTr="00BF157E">
        <w:trPr>
          <w:cantSplit/>
          <w:trHeight w:val="1103"/>
          <w:tblHeader/>
        </w:trPr>
        <w:tc>
          <w:tcPr>
            <w:tcW w:w="1296" w:type="pct"/>
            <w:shd w:val="clear" w:color="auto" w:fill="D9D9D9" w:themeFill="background1" w:themeFillShade="D9"/>
            <w:vAlign w:val="bottom"/>
          </w:tcPr>
          <w:p w14:paraId="09690ED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b/>
                <w:sz w:val="24"/>
              </w:rPr>
              <w:t>JSON Name</w:t>
            </w:r>
          </w:p>
        </w:tc>
        <w:tc>
          <w:tcPr>
            <w:tcW w:w="1020" w:type="pct"/>
            <w:shd w:val="clear" w:color="auto" w:fill="D9D9D9" w:themeFill="background1" w:themeFillShade="D9"/>
            <w:vAlign w:val="bottom"/>
          </w:tcPr>
          <w:p w14:paraId="1E6BF999"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Use (required, optional,</w:t>
            </w:r>
          </w:p>
          <w:p w14:paraId="2F5316BC"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conditional)</w:t>
            </w:r>
          </w:p>
        </w:tc>
        <w:tc>
          <w:tcPr>
            <w:tcW w:w="370" w:type="pct"/>
            <w:shd w:val="clear" w:color="auto" w:fill="D9D9D9" w:themeFill="background1" w:themeFillShade="D9"/>
            <w:vAlign w:val="bottom"/>
          </w:tcPr>
          <w:p w14:paraId="219BEDF6"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Min</w:t>
            </w:r>
          </w:p>
        </w:tc>
        <w:tc>
          <w:tcPr>
            <w:tcW w:w="324" w:type="pct"/>
            <w:shd w:val="clear" w:color="auto" w:fill="D9D9D9" w:themeFill="background1" w:themeFillShade="D9"/>
            <w:vAlign w:val="bottom"/>
          </w:tcPr>
          <w:p w14:paraId="7604AAAA"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Max</w:t>
            </w:r>
          </w:p>
        </w:tc>
        <w:tc>
          <w:tcPr>
            <w:tcW w:w="1990" w:type="pct"/>
            <w:shd w:val="clear" w:color="auto" w:fill="D9D9D9" w:themeFill="background1" w:themeFillShade="D9"/>
            <w:vAlign w:val="bottom"/>
          </w:tcPr>
          <w:p w14:paraId="2C1433B8" w14:textId="77777777" w:rsidR="00E26403" w:rsidRPr="00266376" w:rsidRDefault="00E26403" w:rsidP="00584E19">
            <w:pPr>
              <w:pStyle w:val="PrformatHTML"/>
              <w:spacing w:before="0" w:after="0"/>
              <w:contextualSpacing/>
              <w:jc w:val="center"/>
              <w:rPr>
                <w:rFonts w:ascii="Tahoma" w:hAnsi="Tahoma" w:cs="Tahoma"/>
                <w:b/>
                <w:sz w:val="24"/>
              </w:rPr>
            </w:pPr>
            <w:r w:rsidRPr="00266376">
              <w:rPr>
                <w:rFonts w:ascii="Tahoma" w:hAnsi="Tahoma" w:cs="Tahoma"/>
                <w:b/>
                <w:sz w:val="24"/>
              </w:rPr>
              <w:t>Description</w:t>
            </w:r>
          </w:p>
        </w:tc>
      </w:tr>
      <w:tr w:rsidR="00E26403" w:rsidRPr="00266376" w14:paraId="2E0228DA" w14:textId="77777777" w:rsidTr="00BF157E">
        <w:trPr>
          <w:cantSplit/>
          <w:trHeight w:val="783"/>
        </w:trPr>
        <w:tc>
          <w:tcPr>
            <w:tcW w:w="1296" w:type="pct"/>
          </w:tcPr>
          <w:p w14:paraId="0A479EEC"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$ref</w:t>
            </w:r>
          </w:p>
        </w:tc>
        <w:tc>
          <w:tcPr>
            <w:tcW w:w="1020" w:type="pct"/>
          </w:tcPr>
          <w:p w14:paraId="78A88AFD"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Required</w:t>
            </w:r>
          </w:p>
        </w:tc>
        <w:tc>
          <w:tcPr>
            <w:tcW w:w="370" w:type="pct"/>
          </w:tcPr>
          <w:p w14:paraId="74E90225"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324" w:type="pct"/>
          </w:tcPr>
          <w:p w14:paraId="2A04378F" w14:textId="77777777" w:rsidR="00E26403" w:rsidRPr="00266376" w:rsidRDefault="00E26403" w:rsidP="00584E19">
            <w:pPr>
              <w:pStyle w:val="PrformatHTML"/>
              <w:spacing w:before="0" w:after="0"/>
              <w:contextualSpacing/>
              <w:jc w:val="center"/>
              <w:rPr>
                <w:rFonts w:ascii="Tahoma" w:hAnsi="Tahoma" w:cs="Tahoma"/>
                <w:sz w:val="24"/>
              </w:rPr>
            </w:pPr>
            <w:r w:rsidRPr="00266376">
              <w:rPr>
                <w:rFonts w:ascii="Tahoma" w:hAnsi="Tahoma" w:cs="Tahoma"/>
                <w:sz w:val="24"/>
              </w:rPr>
              <w:t>1</w:t>
            </w:r>
          </w:p>
        </w:tc>
        <w:tc>
          <w:tcPr>
            <w:tcW w:w="1990" w:type="pct"/>
          </w:tcPr>
          <w:p w14:paraId="7ED434FF" w14:textId="77777777" w:rsidR="00E26403" w:rsidRPr="00266376" w:rsidRDefault="00E26403" w:rsidP="00584E19">
            <w:pPr>
              <w:pStyle w:val="PrformatHTML"/>
              <w:spacing w:before="0" w:after="0"/>
              <w:contextualSpacing/>
              <w:rPr>
                <w:rFonts w:ascii="Tahoma" w:hAnsi="Tahoma" w:cs="Tahoma"/>
                <w:sz w:val="24"/>
              </w:rPr>
            </w:pPr>
            <w:r w:rsidRPr="00266376">
              <w:rPr>
                <w:rFonts w:ascii="Tahoma" w:hAnsi="Tahoma" w:cs="Tahoma"/>
                <w:sz w:val="24"/>
              </w:rPr>
              <w:t>Data element containing the Identifier ($id) of the referenced data element.</w:t>
            </w:r>
          </w:p>
        </w:tc>
      </w:tr>
    </w:tbl>
    <w:p w14:paraId="78AB254C" w14:textId="0CB0CD1E" w:rsidR="00A02FC3" w:rsidRDefault="00B80E5B" w:rsidP="001C6361">
      <w:pPr>
        <w:pStyle w:val="Titre2"/>
      </w:pPr>
      <w:bookmarkStart w:id="25" w:name="_Ref58269267"/>
      <w:bookmarkStart w:id="26" w:name="_Toc70692100"/>
      <w:r w:rsidRPr="00B80E5B">
        <w:t xml:space="preserve">Emergency </w:t>
      </w:r>
      <w:r w:rsidR="00A65429">
        <w:t>Incident</w:t>
      </w:r>
      <w:r w:rsidRPr="00B80E5B">
        <w:t xml:space="preserve"> Data Object </w:t>
      </w:r>
      <w:r w:rsidR="002B1C44">
        <w:t>Data Component</w:t>
      </w:r>
      <w:bookmarkEnd w:id="25"/>
      <w:bookmarkEnd w:id="26"/>
    </w:p>
    <w:p w14:paraId="098E4955" w14:textId="77777777" w:rsidR="004D535A" w:rsidRDefault="004D535A" w:rsidP="00100B1D">
      <w:r>
        <w:rPr>
          <w:b/>
        </w:rPr>
        <w:t>Data</w:t>
      </w:r>
      <w:r>
        <w:rPr>
          <w:b/>
          <w:spacing w:val="-2"/>
        </w:rPr>
        <w:t xml:space="preserve"> </w:t>
      </w:r>
      <w:r>
        <w:rPr>
          <w:b/>
        </w:rPr>
        <w:t>Component</w:t>
      </w:r>
      <w:r>
        <w:rPr>
          <w:b/>
          <w:spacing w:val="-2"/>
        </w:rPr>
        <w:t xml:space="preserve"> </w:t>
      </w:r>
      <w:r>
        <w:rPr>
          <w:b/>
        </w:rPr>
        <w:t>Use</w:t>
      </w:r>
      <w:r>
        <w:t>:</w:t>
      </w:r>
      <w:r>
        <w:tab/>
        <w:t>Required component</w:t>
      </w:r>
    </w:p>
    <w:p w14:paraId="32A004CA" w14:textId="77777777" w:rsidR="004D535A" w:rsidRDefault="004D535A" w:rsidP="00100B1D">
      <w:r w:rsidRPr="000F41D4">
        <w:rPr>
          <w:b/>
        </w:rPr>
        <w:t>Min:</w:t>
      </w:r>
      <w:r w:rsidRPr="000F41D4">
        <w:rPr>
          <w:b/>
        </w:rPr>
        <w:tab/>
      </w:r>
      <w:r w:rsidRPr="004D535A">
        <w:rPr>
          <w:bCs/>
        </w:rPr>
        <w:t>1</w:t>
      </w:r>
    </w:p>
    <w:p w14:paraId="3FE49B17" w14:textId="77777777" w:rsidR="004D535A" w:rsidRDefault="004D535A" w:rsidP="00100B1D">
      <w:r>
        <w:rPr>
          <w:b/>
        </w:rPr>
        <w:t>Max:</w:t>
      </w:r>
      <w:r>
        <w:rPr>
          <w:b/>
        </w:rPr>
        <w:tab/>
      </w:r>
      <w:r>
        <w:t>1</w:t>
      </w:r>
    </w:p>
    <w:p w14:paraId="401E95CD" w14:textId="77777777" w:rsidR="004D535A" w:rsidRDefault="004D535A" w:rsidP="00100B1D">
      <w:r>
        <w:rPr>
          <w:b/>
        </w:rPr>
        <w:t>Child Of:</w:t>
      </w:r>
      <w:r>
        <w:rPr>
          <w:b/>
        </w:rPr>
        <w:tab/>
      </w:r>
      <w:r>
        <w:t>None</w:t>
      </w:r>
    </w:p>
    <w:p w14:paraId="7065A825" w14:textId="630E2679" w:rsidR="004D535A" w:rsidRDefault="004D535A" w:rsidP="00100B1D">
      <w:r>
        <w:rPr>
          <w:b/>
        </w:rPr>
        <w:t xml:space="preserve">Data Component Description: </w:t>
      </w:r>
      <w:r w:rsidR="004936B2" w:rsidRPr="001471E5">
        <w:rPr>
          <w:bCs/>
        </w:rPr>
        <w:t>This is the parent data component that contains all the other data components to form an EIDO.</w:t>
      </w:r>
      <w:r w:rsidR="004936B2">
        <w:rPr>
          <w:bCs/>
        </w:rPr>
        <w:t xml:space="preserve"> T</w:t>
      </w:r>
      <w:r>
        <w:t xml:space="preserve">his Data Component must always be present. </w:t>
      </w:r>
      <w:bookmarkStart w:id="27" w:name="_Toc54356144"/>
      <w:bookmarkEnd w:id="27"/>
      <w:r w:rsidR="00A23987">
        <w:t xml:space="preserve">A functional element receiving an eido for an incident where the state is already known and that need to know what changed it </w:t>
      </w:r>
      <w:r w:rsidR="002960A0">
        <w:t>must</w:t>
      </w:r>
      <w:r w:rsidR="00A23987">
        <w:t xml:space="preserve"> compare the pre</w:t>
      </w:r>
      <w:r w:rsidR="002960A0">
        <w:t xml:space="preserve">viously known state with the received EIDO. </w:t>
      </w:r>
    </w:p>
    <w:p w14:paraId="0D446249" w14:textId="73D97446" w:rsidR="00F35305" w:rsidRDefault="00C72EBB" w:rsidP="00F35305">
      <w:pPr>
        <w:rPr>
          <w:rFonts w:cs="Tahoma"/>
          <w:lang w:bidi="en-US"/>
        </w:rPr>
      </w:pPr>
      <w:r>
        <w:lastRenderedPageBreak/>
        <w:t xml:space="preserve">In this data component, the identifier ($id) is the </w:t>
      </w:r>
      <w:r>
        <w:rPr>
          <w:rFonts w:cs="Tahoma"/>
          <w:lang w:bidi="en-US"/>
        </w:rPr>
        <w:t xml:space="preserve">Incident </w:t>
      </w:r>
      <w:r w:rsidRPr="00411E0F">
        <w:rPr>
          <w:rFonts w:cs="Tahoma"/>
          <w:lang w:bidi="en-US"/>
        </w:rPr>
        <w:t>Tracking</w:t>
      </w:r>
      <w:r>
        <w:rPr>
          <w:rFonts w:cs="Tahoma"/>
          <w:lang w:bidi="en-US"/>
        </w:rPr>
        <w:t xml:space="preserve"> </w:t>
      </w:r>
      <w:r w:rsidRPr="00411E0F">
        <w:rPr>
          <w:rFonts w:cs="Tahoma"/>
          <w:lang w:bidi="en-US"/>
        </w:rPr>
        <w:t>Identifier</w:t>
      </w:r>
      <w:r>
        <w:t xml:space="preserve">. The </w:t>
      </w:r>
      <w:r>
        <w:rPr>
          <w:rFonts w:cs="Tahoma"/>
          <w:lang w:bidi="en-US"/>
        </w:rPr>
        <w:t>Incident</w:t>
      </w:r>
      <w:r w:rsidRPr="00411E0F">
        <w:rPr>
          <w:rFonts w:cs="Tahoma"/>
          <w:lang w:bidi="en-US"/>
        </w:rPr>
        <w:t xml:space="preserve"> Tracking Identifier</w:t>
      </w:r>
      <w:r>
        <w:rPr>
          <w:rFonts w:cs="Tahoma"/>
          <w:lang w:bidi="en-US"/>
        </w:rPr>
        <w:t xml:space="preserve"> is a</w:t>
      </w:r>
      <w:r w:rsidRPr="00411E0F">
        <w:rPr>
          <w:rFonts w:cs="Tahoma"/>
          <w:lang w:bidi="en-US"/>
        </w:rPr>
        <w:t xml:space="preserve"> identifier assigned by the first element in the ESInet. The form of an </w:t>
      </w:r>
      <w:r>
        <w:rPr>
          <w:rFonts w:cs="Tahoma"/>
          <w:lang w:bidi="en-US"/>
        </w:rPr>
        <w:t>Incident</w:t>
      </w:r>
      <w:r w:rsidRPr="00411E0F">
        <w:rPr>
          <w:rFonts w:cs="Tahoma"/>
          <w:lang w:bidi="en-US"/>
        </w:rPr>
        <w:t xml:space="preserve"> Tracking Identifier is defined in NENA-STA-010</w:t>
      </w:r>
      <w:r w:rsidRPr="00B872EA">
        <w:rPr>
          <w:rStyle w:val="Appelnotedebasdep"/>
          <w:rFonts w:cs="Tahoma"/>
          <w:lang w:bidi="en-US"/>
        </w:rPr>
        <w:footnoteReference w:id="2"/>
      </w:r>
      <w:r w:rsidR="00F35305">
        <w:rPr>
          <w:rFonts w:cs="Tahoma"/>
          <w:lang w:bidi="en-US"/>
        </w:rPr>
        <w:fldChar w:fldCharType="begin"/>
      </w:r>
      <w:r w:rsidR="00F35305">
        <w:rPr>
          <w:rFonts w:cs="Tahoma"/>
          <w:lang w:bidi="en-US"/>
        </w:rPr>
        <w:instrText xml:space="preserve"> REF _Ref58247510 \r \h </w:instrText>
      </w:r>
      <w:r w:rsidR="00F35305">
        <w:rPr>
          <w:rFonts w:cs="Tahoma"/>
          <w:lang w:bidi="en-US"/>
        </w:rPr>
      </w:r>
      <w:r w:rsidR="00F35305">
        <w:rPr>
          <w:rFonts w:cs="Tahoma"/>
          <w:lang w:bidi="en-US"/>
        </w:rPr>
        <w:fldChar w:fldCharType="separate"/>
      </w:r>
      <w:r w:rsidR="00B4283D">
        <w:rPr>
          <w:rFonts w:cs="Tahoma"/>
          <w:lang w:bidi="en-US"/>
        </w:rPr>
        <w:t>[3]</w:t>
      </w:r>
      <w:r w:rsidR="00F35305">
        <w:rPr>
          <w:rFonts w:cs="Tahoma"/>
          <w:lang w:bidi="en-US"/>
        </w:rPr>
        <w:fldChar w:fldCharType="end"/>
      </w:r>
      <w:r>
        <w:rPr>
          <w:rFonts w:cs="Tahoma"/>
          <w:lang w:bidi="en-US"/>
        </w:rPr>
        <w:t>.</w:t>
      </w:r>
    </w:p>
    <w:p w14:paraId="424CB4A8" w14:textId="45920130" w:rsidR="00C72EBB" w:rsidRPr="00411E0F" w:rsidRDefault="00C72EBB" w:rsidP="00F35305">
      <w:pPr>
        <w:rPr>
          <w:rFonts w:cs="Tahoma"/>
          <w:lang w:bidi="en-US"/>
        </w:rPr>
      </w:pPr>
      <w:r>
        <w:rPr>
          <w:rFonts w:cs="Tahoma"/>
          <w:lang w:bidi="en-US"/>
        </w:rPr>
        <w:t>Incident</w:t>
      </w:r>
      <w:r w:rsidRPr="00411E0F">
        <w:rPr>
          <w:rFonts w:cs="Tahoma"/>
          <w:lang w:bidi="en-US"/>
        </w:rPr>
        <w:t xml:space="preserve"> Tracking Identifiers are globally unique and are associated with a single emergency </w:t>
      </w:r>
      <w:r>
        <w:rPr>
          <w:rFonts w:cs="Tahoma"/>
          <w:lang w:bidi="en-US"/>
        </w:rPr>
        <w:t>Incident</w:t>
      </w:r>
      <w:r w:rsidRPr="00411E0F">
        <w:rPr>
          <w:rFonts w:cs="Tahoma"/>
          <w:lang w:bidi="en-US"/>
        </w:rPr>
        <w:t xml:space="preserve">. The </w:t>
      </w:r>
      <w:r>
        <w:rPr>
          <w:rFonts w:cs="Tahoma"/>
          <w:lang w:bidi="en-US"/>
        </w:rPr>
        <w:t>Incident</w:t>
      </w:r>
      <w:r w:rsidRPr="00411E0F">
        <w:rPr>
          <w:rFonts w:cs="Tahoma"/>
          <w:lang w:bidi="en-US"/>
        </w:rPr>
        <w:t xml:space="preserve"> Tracking Identifier can be associated with one or more emergency calls. It is carried through to any </w:t>
      </w:r>
      <w:r>
        <w:rPr>
          <w:rFonts w:cs="Tahoma"/>
          <w:lang w:bidi="en-US"/>
        </w:rPr>
        <w:t>Incident</w:t>
      </w:r>
      <w:r w:rsidRPr="00411E0F">
        <w:rPr>
          <w:rFonts w:cs="Tahoma"/>
          <w:lang w:bidi="en-US"/>
        </w:rPr>
        <w:t xml:space="preserve"> resulting from an emergency call. It</w:t>
      </w:r>
      <w:r>
        <w:rPr>
          <w:rFonts w:cs="Tahoma"/>
          <w:lang w:bidi="en-US"/>
        </w:rPr>
        <w:t xml:space="preserve"> </w:t>
      </w:r>
      <w:r w:rsidRPr="00411E0F">
        <w:rPr>
          <w:rFonts w:cs="Tahoma"/>
          <w:lang w:bidi="en-US"/>
        </w:rPr>
        <w:t xml:space="preserve">may or may not be the same as the local </w:t>
      </w:r>
      <w:r>
        <w:rPr>
          <w:rFonts w:cs="Tahoma"/>
          <w:lang w:bidi="en-US"/>
        </w:rPr>
        <w:t>Incident</w:t>
      </w:r>
      <w:r w:rsidRPr="00411E0F">
        <w:rPr>
          <w:rFonts w:cs="Tahoma"/>
          <w:lang w:bidi="en-US"/>
        </w:rPr>
        <w:t xml:space="preserve"> ID.</w:t>
      </w:r>
    </w:p>
    <w:p w14:paraId="30E6D75C" w14:textId="798AAD64" w:rsidR="00C72EBB" w:rsidRDefault="00C72EBB" w:rsidP="00C72EBB">
      <w:r w:rsidRPr="00411E0F">
        <w:rPr>
          <w:rFonts w:cs="Tahoma"/>
          <w:lang w:bidi="en-US"/>
        </w:rPr>
        <w:t xml:space="preserve">When EIDO is exchanged not as part of an </w:t>
      </w:r>
      <w:r>
        <w:rPr>
          <w:rFonts w:cs="Tahoma"/>
          <w:lang w:bidi="en-US"/>
        </w:rPr>
        <w:t>Incident</w:t>
      </w:r>
      <w:r w:rsidRPr="00411E0F">
        <w:rPr>
          <w:rFonts w:cs="Tahoma"/>
          <w:lang w:bidi="en-US"/>
        </w:rPr>
        <w:t xml:space="preserve">, it contains an </w:t>
      </w:r>
      <w:r>
        <w:rPr>
          <w:rFonts w:cs="Tahoma"/>
          <w:lang w:bidi="en-US"/>
        </w:rPr>
        <w:t>Incident</w:t>
      </w:r>
      <w:r w:rsidRPr="00411E0F">
        <w:rPr>
          <w:rFonts w:cs="Tahoma"/>
          <w:lang w:bidi="en-US"/>
        </w:rPr>
        <w:t xml:space="preserve">TrackingIdentifier as identified in STA-010 </w:t>
      </w:r>
      <w:r>
        <w:rPr>
          <w:rFonts w:cs="Tahoma"/>
          <w:lang w:bidi="en-US"/>
        </w:rPr>
        <w:fldChar w:fldCharType="begin"/>
      </w:r>
      <w:r>
        <w:rPr>
          <w:rFonts w:cs="Tahoma"/>
          <w:lang w:bidi="en-US"/>
        </w:rPr>
        <w:instrText xml:space="preserve"> REF _Ref58247510 \r \h </w:instrText>
      </w:r>
      <w:r>
        <w:rPr>
          <w:rFonts w:cs="Tahoma"/>
          <w:lang w:bidi="en-US"/>
        </w:rPr>
      </w:r>
      <w:r>
        <w:rPr>
          <w:rFonts w:cs="Tahoma"/>
          <w:lang w:bidi="en-US"/>
        </w:rPr>
        <w:fldChar w:fldCharType="separate"/>
      </w:r>
      <w:r w:rsidR="00B4283D">
        <w:rPr>
          <w:rFonts w:cs="Tahoma"/>
          <w:lang w:bidi="en-US"/>
        </w:rPr>
        <w:t>[3]</w:t>
      </w:r>
      <w:r>
        <w:rPr>
          <w:rFonts w:cs="Tahoma"/>
          <w:lang w:bidi="en-US"/>
        </w:rPr>
        <w:fldChar w:fldCharType="end"/>
      </w:r>
      <w:r>
        <w:rPr>
          <w:rFonts w:cs="Tahoma"/>
          <w:lang w:bidi="en-US"/>
        </w:rPr>
        <w:t xml:space="preserve"> </w:t>
      </w:r>
      <w:r w:rsidRPr="00411E0F">
        <w:rPr>
          <w:rFonts w:cs="Tahoma"/>
          <w:lang w:bidi="en-US"/>
        </w:rPr>
        <w:t>where “unique string” is “0”. Example: urn:emergency:uid:</w:t>
      </w:r>
      <w:r>
        <w:rPr>
          <w:rFonts w:cs="Tahoma"/>
          <w:lang w:bidi="en-US"/>
        </w:rPr>
        <w:t>Incident</w:t>
      </w:r>
      <w:r w:rsidRPr="00411E0F">
        <w:rPr>
          <w:rFonts w:cs="Tahoma"/>
          <w:lang w:bidi="en-US"/>
        </w:rPr>
        <w:t>id:0:police.state.pa.us</w:t>
      </w:r>
      <w:r>
        <w:rPr>
          <w:rFonts w:cs="Tahoma"/>
          <w:lang w:bidi="en-US"/>
        </w:rPr>
        <w:t>.</w:t>
      </w:r>
    </w:p>
    <w:p w14:paraId="06F08902" w14:textId="77777777" w:rsidR="004D535A" w:rsidRDefault="004D535A" w:rsidP="004D535A"/>
    <w:p w14:paraId="66F2D650" w14:textId="72A8D20D" w:rsidR="00ED19F4" w:rsidRDefault="00ED19F4" w:rsidP="00ED19F4">
      <w:pPr>
        <w:pStyle w:val="Lgende"/>
      </w:pPr>
      <w:r>
        <w:t xml:space="preserve">Table </w:t>
      </w:r>
      <w:fldSimple w:instr=" STYLEREF 1 \s ">
        <w:r w:rsidR="00B4283D">
          <w:rPr>
            <w:noProof/>
          </w:rPr>
          <w:t>2</w:t>
        </w:r>
      </w:fldSimple>
      <w:r w:rsidR="00A32EDA">
        <w:noBreakHyphen/>
      </w:r>
      <w:fldSimple w:instr=" SEQ Table \* ARABIC \s 1 ">
        <w:r w:rsidR="00B4283D">
          <w:rPr>
            <w:noProof/>
          </w:rPr>
          <w:t>2</w:t>
        </w:r>
      </w:fldSimple>
      <w:r>
        <w:t xml:space="preserve"> </w:t>
      </w:r>
      <w:r w:rsidR="0032614A" w:rsidRPr="0032614A">
        <w:t xml:space="preserve">Emergency </w:t>
      </w:r>
      <w:r w:rsidR="00A65429">
        <w:t>Incident</w:t>
      </w:r>
      <w:r w:rsidR="0032614A" w:rsidRPr="0032614A">
        <w:t xml:space="preserve"> Data Object </w:t>
      </w:r>
      <w:r>
        <w:t>Component</w:t>
      </w:r>
    </w:p>
    <w:tbl>
      <w:tblPr>
        <w:tblStyle w:val="Grilledutableau"/>
        <w:tblW w:w="0" w:type="auto"/>
        <w:tblInd w:w="0" w:type="dxa"/>
        <w:tblLayout w:type="fixed"/>
        <w:tblCellMar>
          <w:left w:w="43" w:type="dxa"/>
          <w:right w:w="0" w:type="dxa"/>
        </w:tblCellMar>
        <w:tblLook w:val="04A0" w:firstRow="1" w:lastRow="0" w:firstColumn="1" w:lastColumn="0" w:noHBand="0" w:noVBand="1"/>
      </w:tblPr>
      <w:tblGrid>
        <w:gridCol w:w="2515"/>
        <w:gridCol w:w="1980"/>
        <w:gridCol w:w="720"/>
        <w:gridCol w:w="720"/>
        <w:gridCol w:w="3775"/>
      </w:tblGrid>
      <w:tr w:rsidR="004D535A" w14:paraId="6568AD3B" w14:textId="77777777" w:rsidTr="007546F3">
        <w:trPr>
          <w:tblHeader/>
        </w:trPr>
        <w:tc>
          <w:tcPr>
            <w:tcW w:w="2515" w:type="dxa"/>
            <w:shd w:val="clear" w:color="auto" w:fill="D9D9D9" w:themeFill="background1" w:themeFillShade="D9"/>
            <w:vAlign w:val="bottom"/>
          </w:tcPr>
          <w:p w14:paraId="1BC86DD3" w14:textId="77777777" w:rsidR="004D535A" w:rsidRDefault="004D535A" w:rsidP="006843CA">
            <w:pPr>
              <w:spacing w:before="0" w:after="0"/>
              <w:jc w:val="center"/>
            </w:pPr>
            <w:r w:rsidRPr="00411E0F">
              <w:rPr>
                <w:rFonts w:cs="Tahoma"/>
                <w:b/>
                <w:lang w:bidi="en-US"/>
              </w:rPr>
              <w:t>JSON Name</w:t>
            </w:r>
          </w:p>
        </w:tc>
        <w:tc>
          <w:tcPr>
            <w:tcW w:w="1980" w:type="dxa"/>
            <w:shd w:val="clear" w:color="auto" w:fill="D9D9D9" w:themeFill="background1" w:themeFillShade="D9"/>
            <w:vAlign w:val="bottom"/>
          </w:tcPr>
          <w:p w14:paraId="7329F2EB" w14:textId="77777777" w:rsidR="004D535A" w:rsidRPr="00411E0F" w:rsidRDefault="004D535A" w:rsidP="006843CA">
            <w:pPr>
              <w:spacing w:before="0" w:after="0"/>
              <w:jc w:val="center"/>
              <w:rPr>
                <w:rFonts w:cs="Tahoma"/>
                <w:b/>
                <w:lang w:bidi="en-US"/>
              </w:rPr>
            </w:pPr>
            <w:r w:rsidRPr="00411E0F">
              <w:rPr>
                <w:rFonts w:cs="Tahoma"/>
                <w:b/>
                <w:lang w:bidi="en-US"/>
              </w:rPr>
              <w:t>Use (require</w:t>
            </w:r>
            <w:r>
              <w:rPr>
                <w:rFonts w:cs="Tahoma"/>
                <w:b/>
                <w:lang w:bidi="en-US"/>
              </w:rPr>
              <w:t>d</w:t>
            </w:r>
            <w:r w:rsidRPr="00411E0F">
              <w:rPr>
                <w:rFonts w:cs="Tahoma"/>
                <w:b/>
                <w:lang w:bidi="en-US"/>
              </w:rPr>
              <w:t>, optional,</w:t>
            </w:r>
          </w:p>
          <w:p w14:paraId="2B591536" w14:textId="77777777" w:rsidR="004D535A" w:rsidRDefault="004D535A" w:rsidP="006843CA">
            <w:pPr>
              <w:spacing w:before="0" w:after="0"/>
              <w:jc w:val="center"/>
            </w:pPr>
            <w:r w:rsidRPr="00411E0F">
              <w:rPr>
                <w:rFonts w:cs="Tahoma"/>
                <w:b/>
                <w:lang w:bidi="en-US"/>
              </w:rPr>
              <w:t>conditional)</w:t>
            </w:r>
          </w:p>
        </w:tc>
        <w:tc>
          <w:tcPr>
            <w:tcW w:w="720" w:type="dxa"/>
            <w:shd w:val="clear" w:color="auto" w:fill="D9D9D9" w:themeFill="background1" w:themeFillShade="D9"/>
            <w:vAlign w:val="bottom"/>
          </w:tcPr>
          <w:p w14:paraId="138F8B91" w14:textId="77777777" w:rsidR="004D535A" w:rsidRDefault="004D535A" w:rsidP="006843CA">
            <w:pPr>
              <w:spacing w:before="0" w:after="0"/>
              <w:jc w:val="center"/>
            </w:pPr>
            <w:r w:rsidRPr="00411E0F">
              <w:rPr>
                <w:rFonts w:cs="Tahoma"/>
                <w:b/>
                <w:lang w:bidi="en-US"/>
              </w:rPr>
              <w:t>Min</w:t>
            </w:r>
          </w:p>
        </w:tc>
        <w:tc>
          <w:tcPr>
            <w:tcW w:w="720" w:type="dxa"/>
            <w:shd w:val="clear" w:color="auto" w:fill="D9D9D9" w:themeFill="background1" w:themeFillShade="D9"/>
            <w:vAlign w:val="bottom"/>
          </w:tcPr>
          <w:p w14:paraId="04E9F014" w14:textId="77777777" w:rsidR="004D535A" w:rsidRDefault="004D535A" w:rsidP="006843CA">
            <w:pPr>
              <w:spacing w:before="0" w:after="0"/>
              <w:jc w:val="center"/>
            </w:pPr>
            <w:r w:rsidRPr="00411E0F">
              <w:rPr>
                <w:rFonts w:cs="Tahoma"/>
                <w:b/>
                <w:lang w:bidi="en-US"/>
              </w:rPr>
              <w:t>Max</w:t>
            </w:r>
          </w:p>
        </w:tc>
        <w:tc>
          <w:tcPr>
            <w:tcW w:w="3775" w:type="dxa"/>
            <w:shd w:val="clear" w:color="auto" w:fill="D9D9D9" w:themeFill="background1" w:themeFillShade="D9"/>
            <w:vAlign w:val="bottom"/>
          </w:tcPr>
          <w:p w14:paraId="1DABDDCC" w14:textId="77777777" w:rsidR="004D535A" w:rsidRDefault="004D535A" w:rsidP="006843CA">
            <w:pPr>
              <w:spacing w:before="0" w:after="0"/>
              <w:jc w:val="center"/>
            </w:pPr>
            <w:r w:rsidRPr="00411E0F">
              <w:rPr>
                <w:rFonts w:cs="Tahoma"/>
                <w:b/>
                <w:lang w:bidi="en-US"/>
              </w:rPr>
              <w:t>Description</w:t>
            </w:r>
          </w:p>
        </w:tc>
      </w:tr>
      <w:tr w:rsidR="004D535A" w14:paraId="4D907479" w14:textId="77777777" w:rsidTr="007546F3">
        <w:tc>
          <w:tcPr>
            <w:tcW w:w="2515" w:type="dxa"/>
          </w:tcPr>
          <w:p w14:paraId="7BCA8D44" w14:textId="49846539" w:rsidR="004D535A" w:rsidRDefault="0092119A" w:rsidP="006843CA">
            <w:pPr>
              <w:spacing w:before="0" w:after="0"/>
            </w:pPr>
            <w:r>
              <w:rPr>
                <w:rFonts w:cs="Tahoma"/>
                <w:lang w:bidi="en-US"/>
              </w:rPr>
              <w:t>eido</w:t>
            </w:r>
            <w:r w:rsidRPr="00411E0F">
              <w:rPr>
                <w:rFonts w:cs="Tahoma"/>
                <w:lang w:bidi="en-US"/>
              </w:rPr>
              <w:t>Version</w:t>
            </w:r>
          </w:p>
        </w:tc>
        <w:tc>
          <w:tcPr>
            <w:tcW w:w="1980" w:type="dxa"/>
          </w:tcPr>
          <w:p w14:paraId="249A6BEE" w14:textId="77777777" w:rsidR="004D535A" w:rsidRDefault="004D535A" w:rsidP="006843CA">
            <w:pPr>
              <w:spacing w:before="0" w:after="0"/>
              <w:jc w:val="center"/>
            </w:pPr>
            <w:r w:rsidRPr="00411E0F">
              <w:rPr>
                <w:rFonts w:cs="Tahoma"/>
                <w:lang w:bidi="en-US"/>
              </w:rPr>
              <w:t>Required</w:t>
            </w:r>
          </w:p>
        </w:tc>
        <w:tc>
          <w:tcPr>
            <w:tcW w:w="720" w:type="dxa"/>
          </w:tcPr>
          <w:p w14:paraId="532B579C" w14:textId="77777777" w:rsidR="004D535A" w:rsidRDefault="004D535A" w:rsidP="006843CA">
            <w:pPr>
              <w:spacing w:before="0" w:after="0"/>
              <w:jc w:val="center"/>
            </w:pPr>
            <w:r w:rsidRPr="00411E0F">
              <w:rPr>
                <w:rFonts w:cs="Tahoma"/>
                <w:lang w:bidi="en-US"/>
              </w:rPr>
              <w:t>1</w:t>
            </w:r>
          </w:p>
        </w:tc>
        <w:tc>
          <w:tcPr>
            <w:tcW w:w="720" w:type="dxa"/>
          </w:tcPr>
          <w:p w14:paraId="40CCE6D2" w14:textId="77777777" w:rsidR="004D535A" w:rsidRDefault="004D535A" w:rsidP="006843CA">
            <w:pPr>
              <w:spacing w:before="0" w:after="0"/>
              <w:jc w:val="center"/>
            </w:pPr>
            <w:r w:rsidRPr="00411E0F">
              <w:rPr>
                <w:rFonts w:cs="Tahoma"/>
                <w:lang w:bidi="en-US"/>
              </w:rPr>
              <w:t>1</w:t>
            </w:r>
          </w:p>
        </w:tc>
        <w:tc>
          <w:tcPr>
            <w:tcW w:w="3775" w:type="dxa"/>
          </w:tcPr>
          <w:p w14:paraId="0FBFD664" w14:textId="77777777" w:rsidR="004D535A" w:rsidRDefault="004D535A" w:rsidP="006843CA">
            <w:pPr>
              <w:spacing w:before="0" w:after="0"/>
            </w:pPr>
            <w:r w:rsidRPr="00411E0F">
              <w:rPr>
                <w:rFonts w:cs="Tahoma"/>
                <w:lang w:bidi="en-US"/>
              </w:rPr>
              <w:t>Version of the EIDO structure. For this version of the standard the value MUST be “1.0”. For non breaking change to the structure the minor version number will be incremented. For breaking change to the structure the major version number will be incremented.</w:t>
            </w:r>
          </w:p>
        </w:tc>
      </w:tr>
      <w:tr w:rsidR="008A3391" w14:paraId="62E889CD" w14:textId="77777777" w:rsidTr="007546F3">
        <w:tc>
          <w:tcPr>
            <w:tcW w:w="2515" w:type="dxa"/>
          </w:tcPr>
          <w:p w14:paraId="0ADACFF9" w14:textId="06661821" w:rsidR="008A3391" w:rsidRDefault="008A3391" w:rsidP="008A3391">
            <w:pPr>
              <w:spacing w:before="0" w:after="0"/>
            </w:pPr>
            <w:r w:rsidRPr="00411E0F">
              <w:rPr>
                <w:rFonts w:cs="Tahoma"/>
                <w:lang w:bidi="en-US"/>
              </w:rPr>
              <w:t>issuingElement</w:t>
            </w:r>
            <w:r w:rsidR="006D7C2D" w:rsidRPr="006D7C2D">
              <w:rPr>
                <w:lang w:bidi="en-US"/>
              </w:rPr>
              <w:t>Identification</w:t>
            </w:r>
          </w:p>
        </w:tc>
        <w:tc>
          <w:tcPr>
            <w:tcW w:w="1980" w:type="dxa"/>
          </w:tcPr>
          <w:p w14:paraId="076935E3" w14:textId="77777777" w:rsidR="008A3391" w:rsidRDefault="008A3391" w:rsidP="008A3391">
            <w:pPr>
              <w:spacing w:before="0" w:after="0"/>
              <w:jc w:val="center"/>
            </w:pPr>
            <w:r w:rsidRPr="00411E0F">
              <w:rPr>
                <w:rFonts w:cs="Tahoma"/>
                <w:lang w:bidi="en-US"/>
              </w:rPr>
              <w:t>Required</w:t>
            </w:r>
          </w:p>
        </w:tc>
        <w:tc>
          <w:tcPr>
            <w:tcW w:w="720" w:type="dxa"/>
          </w:tcPr>
          <w:p w14:paraId="6A45024E" w14:textId="77777777" w:rsidR="008A3391" w:rsidRDefault="008A3391" w:rsidP="008A3391">
            <w:pPr>
              <w:spacing w:before="0" w:after="0"/>
              <w:jc w:val="center"/>
            </w:pPr>
            <w:r w:rsidRPr="00411E0F">
              <w:rPr>
                <w:rFonts w:cs="Tahoma"/>
                <w:lang w:bidi="en-US"/>
              </w:rPr>
              <w:t>1</w:t>
            </w:r>
          </w:p>
        </w:tc>
        <w:tc>
          <w:tcPr>
            <w:tcW w:w="720" w:type="dxa"/>
          </w:tcPr>
          <w:p w14:paraId="7476570E" w14:textId="77777777" w:rsidR="008A3391" w:rsidRDefault="008A3391" w:rsidP="008A3391">
            <w:pPr>
              <w:spacing w:before="0" w:after="0"/>
              <w:jc w:val="center"/>
            </w:pPr>
            <w:r w:rsidRPr="00411E0F">
              <w:rPr>
                <w:rFonts w:cs="Tahoma"/>
                <w:lang w:bidi="en-US"/>
              </w:rPr>
              <w:t>1</w:t>
            </w:r>
          </w:p>
        </w:tc>
        <w:tc>
          <w:tcPr>
            <w:tcW w:w="3775" w:type="dxa"/>
          </w:tcPr>
          <w:p w14:paraId="7AF6A36D" w14:textId="7FB97AE9" w:rsidR="008A3391" w:rsidRDefault="006D7C2D" w:rsidP="008A3391">
            <w:pPr>
              <w:spacing w:before="0" w:after="0"/>
            </w:pPr>
            <w:r>
              <w:t xml:space="preserve">An identifier in the format defined in </w:t>
            </w:r>
            <w:r w:rsidRPr="00FE0DE9">
              <w:rPr>
                <w:rFonts w:cs="Tahoma"/>
              </w:rPr>
              <w:t>NENA</w:t>
            </w:r>
            <w:r>
              <w:rPr>
                <w:rFonts w:cs="Tahoma"/>
              </w:rPr>
              <w:t>-</w:t>
            </w:r>
            <w:r w:rsidRPr="00FE0DE9">
              <w:rPr>
                <w:rFonts w:cs="Tahoma"/>
              </w:rPr>
              <w:t>STA</w:t>
            </w:r>
            <w:r>
              <w:rPr>
                <w:rFonts w:cs="Tahoma"/>
              </w:rPr>
              <w:t>-</w:t>
            </w:r>
            <w:r w:rsidRPr="00FE0DE9">
              <w:rPr>
                <w:rFonts w:cs="Tahoma"/>
              </w:rPr>
              <w:t>010</w:t>
            </w:r>
            <w:hyperlink w:anchor="_Detailed_Functional_and" w:history="1">
              <w:r>
                <w:fldChar w:fldCharType="begin"/>
              </w:r>
              <w:r>
                <w:instrText xml:space="preserve"> REF _Ref58247510 \r \h </w:instrText>
              </w:r>
              <w:r>
                <w:fldChar w:fldCharType="separate"/>
              </w:r>
              <w:r w:rsidR="00B4283D">
                <w:t>[3]</w:t>
              </w:r>
              <w:r>
                <w:fldChar w:fldCharType="end"/>
              </w:r>
            </w:hyperlink>
            <w:r>
              <w:t>.</w:t>
            </w:r>
            <w:r w:rsidR="008A3391" w:rsidRPr="00411E0F">
              <w:rPr>
                <w:rFonts w:cs="Tahoma"/>
                <w:lang w:bidi="en-US"/>
              </w:rPr>
              <w:t>Identify the element that created the EIDO.</w:t>
            </w:r>
          </w:p>
        </w:tc>
      </w:tr>
      <w:tr w:rsidR="008A3391" w14:paraId="55DA3F7C" w14:textId="77777777" w:rsidTr="007546F3">
        <w:tc>
          <w:tcPr>
            <w:tcW w:w="2515" w:type="dxa"/>
          </w:tcPr>
          <w:p w14:paraId="4EEC4613" w14:textId="77777777" w:rsidR="008A3391" w:rsidRPr="00411E0F" w:rsidRDefault="008A3391" w:rsidP="008A3391">
            <w:pPr>
              <w:spacing w:before="0" w:after="0"/>
              <w:rPr>
                <w:rFonts w:cs="Tahoma"/>
                <w:lang w:bidi="en-US"/>
              </w:rPr>
            </w:pPr>
            <w:r w:rsidRPr="00411E0F">
              <w:rPr>
                <w:rFonts w:cs="Tahoma"/>
                <w:lang w:bidi="en-US"/>
              </w:rPr>
              <w:t>mergeComponent</w:t>
            </w:r>
          </w:p>
        </w:tc>
        <w:tc>
          <w:tcPr>
            <w:tcW w:w="1980" w:type="dxa"/>
          </w:tcPr>
          <w:p w14:paraId="59492CA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6742F6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0EE94CA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272F1F8E" w14:textId="5B9146D0" w:rsidR="008A3391" w:rsidRPr="00411E0F" w:rsidRDefault="008A3391" w:rsidP="008A3391">
            <w:pPr>
              <w:spacing w:before="0" w:after="0"/>
              <w:rPr>
                <w:rFonts w:cs="Tahoma"/>
                <w:lang w:bidi="en-US"/>
              </w:rPr>
            </w:pPr>
            <w:r w:rsidRPr="00411E0F">
              <w:rPr>
                <w:rFonts w:cs="Tahoma"/>
                <w:lang w:bidi="en-US"/>
              </w:rPr>
              <w:t xml:space="preserve">Complex data element (Data Component). Contains merge and split information related to the </w:t>
            </w:r>
            <w:r w:rsidR="00A65429">
              <w:rPr>
                <w:rFonts w:cs="Tahoma"/>
                <w:lang w:bidi="en-US"/>
              </w:rPr>
              <w:t>Incident</w:t>
            </w:r>
            <w:r w:rsidRPr="00411E0F">
              <w:rPr>
                <w:rFonts w:cs="Tahoma"/>
                <w:lang w:bidi="en-US"/>
              </w:rPr>
              <w:t>.</w:t>
            </w:r>
          </w:p>
        </w:tc>
      </w:tr>
      <w:tr w:rsidR="008A3391" w14:paraId="016A5ABF" w14:textId="77777777" w:rsidTr="007546F3">
        <w:tc>
          <w:tcPr>
            <w:tcW w:w="2515" w:type="dxa"/>
          </w:tcPr>
          <w:p w14:paraId="30C25B07" w14:textId="77777777" w:rsidR="008A3391" w:rsidRPr="00411E0F" w:rsidRDefault="008A3391" w:rsidP="008A3391">
            <w:pPr>
              <w:spacing w:before="0" w:after="0"/>
              <w:rPr>
                <w:rFonts w:cs="Tahoma"/>
                <w:lang w:bidi="en-US"/>
              </w:rPr>
            </w:pPr>
            <w:r w:rsidRPr="00411E0F">
              <w:rPr>
                <w:rFonts w:cs="Tahoma"/>
                <w:lang w:bidi="en-US"/>
              </w:rPr>
              <w:lastRenderedPageBreak/>
              <w:t>linkComponent</w:t>
            </w:r>
          </w:p>
        </w:tc>
        <w:tc>
          <w:tcPr>
            <w:tcW w:w="1980" w:type="dxa"/>
          </w:tcPr>
          <w:p w14:paraId="2B2AF35C"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29C6E5C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E6965C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3C72210A" w14:textId="65BAEF57" w:rsidR="008A3391" w:rsidRPr="00411E0F" w:rsidRDefault="008A3391" w:rsidP="008A3391">
            <w:pPr>
              <w:spacing w:before="0" w:after="0"/>
              <w:rPr>
                <w:rFonts w:cs="Tahoma"/>
                <w:lang w:bidi="en-US"/>
              </w:rPr>
            </w:pPr>
            <w:r w:rsidRPr="00411E0F">
              <w:rPr>
                <w:rFonts w:cs="Tahoma"/>
                <w:lang w:bidi="en-US"/>
              </w:rPr>
              <w:t xml:space="preserve">Complex data element (Data Component). Contains link information related to the </w:t>
            </w:r>
            <w:r w:rsidR="00A65429">
              <w:rPr>
                <w:rFonts w:cs="Tahoma"/>
                <w:lang w:bidi="en-US"/>
              </w:rPr>
              <w:t>Incident</w:t>
            </w:r>
            <w:r w:rsidRPr="00411E0F">
              <w:rPr>
                <w:rFonts w:cs="Tahoma"/>
                <w:lang w:bidi="en-US"/>
              </w:rPr>
              <w:t>.</w:t>
            </w:r>
          </w:p>
        </w:tc>
      </w:tr>
      <w:tr w:rsidR="008A3391" w14:paraId="6E8F81E3" w14:textId="77777777" w:rsidTr="007546F3">
        <w:tc>
          <w:tcPr>
            <w:tcW w:w="2515" w:type="dxa"/>
          </w:tcPr>
          <w:p w14:paraId="68280A41" w14:textId="58652911" w:rsidR="008A3391" w:rsidRPr="00411E0F" w:rsidRDefault="00E13B70" w:rsidP="008A3391">
            <w:pPr>
              <w:spacing w:before="0" w:after="0"/>
              <w:rPr>
                <w:rFonts w:cs="Tahoma"/>
                <w:lang w:bidi="en-US"/>
              </w:rPr>
            </w:pPr>
            <w:r>
              <w:rPr>
                <w:rFonts w:cs="Tahoma"/>
                <w:lang w:bidi="en-US"/>
              </w:rPr>
              <w:t>i</w:t>
            </w:r>
            <w:r w:rsidR="00A65429">
              <w:rPr>
                <w:rFonts w:cs="Tahoma"/>
                <w:lang w:bidi="en-US"/>
              </w:rPr>
              <w:t>ncident</w:t>
            </w:r>
            <w:r w:rsidR="008A3391" w:rsidRPr="00411E0F">
              <w:rPr>
                <w:rFonts w:cs="Tahoma"/>
                <w:lang w:bidi="en-US"/>
              </w:rPr>
              <w:t>Component</w:t>
            </w:r>
          </w:p>
        </w:tc>
        <w:tc>
          <w:tcPr>
            <w:tcW w:w="1980" w:type="dxa"/>
          </w:tcPr>
          <w:p w14:paraId="631E5AA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E885AFD"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701756BA" w14:textId="77777777" w:rsidR="008A3391" w:rsidRPr="00411E0F" w:rsidRDefault="008A3391" w:rsidP="008A3391">
            <w:pPr>
              <w:spacing w:before="0" w:after="0"/>
              <w:jc w:val="center"/>
              <w:rPr>
                <w:rFonts w:cs="Tahoma"/>
                <w:lang w:bidi="en-US"/>
              </w:rPr>
            </w:pPr>
            <w:r w:rsidRPr="00411E0F">
              <w:rPr>
                <w:rFonts w:cs="Tahoma"/>
                <w:lang w:bidi="en-US"/>
              </w:rPr>
              <w:t>1</w:t>
            </w:r>
          </w:p>
        </w:tc>
        <w:tc>
          <w:tcPr>
            <w:tcW w:w="3775" w:type="dxa"/>
          </w:tcPr>
          <w:p w14:paraId="4A670DF6" w14:textId="2D6CA4D4" w:rsidR="008A3391" w:rsidRPr="00411E0F" w:rsidRDefault="008A3391" w:rsidP="008A3391">
            <w:pPr>
              <w:spacing w:before="0" w:after="0"/>
              <w:rPr>
                <w:rFonts w:cs="Tahoma"/>
                <w:lang w:bidi="en-US"/>
              </w:rPr>
            </w:pPr>
            <w:r w:rsidRPr="00411E0F">
              <w:rPr>
                <w:rFonts w:cs="Tahoma"/>
                <w:lang w:bidi="en-US"/>
              </w:rPr>
              <w:t xml:space="preserve">Complex data element (Data Component). Contains general information about the </w:t>
            </w:r>
            <w:r w:rsidR="00A65429">
              <w:rPr>
                <w:rFonts w:cs="Tahoma"/>
                <w:lang w:bidi="en-US"/>
              </w:rPr>
              <w:t>Incident</w:t>
            </w:r>
            <w:r w:rsidRPr="00411E0F">
              <w:rPr>
                <w:rFonts w:cs="Tahoma"/>
                <w:lang w:bidi="en-US"/>
              </w:rPr>
              <w:t>.</w:t>
            </w:r>
          </w:p>
        </w:tc>
      </w:tr>
      <w:tr w:rsidR="008A3391" w14:paraId="6B78B464" w14:textId="77777777" w:rsidTr="007546F3">
        <w:tc>
          <w:tcPr>
            <w:tcW w:w="2515" w:type="dxa"/>
          </w:tcPr>
          <w:p w14:paraId="1276D468" w14:textId="77777777" w:rsidR="008A3391" w:rsidRPr="00411E0F" w:rsidRDefault="008A3391" w:rsidP="008A3391">
            <w:pPr>
              <w:spacing w:before="0" w:after="0"/>
              <w:rPr>
                <w:rFonts w:cs="Tahoma"/>
                <w:lang w:bidi="en-US"/>
              </w:rPr>
            </w:pPr>
            <w:r w:rsidRPr="00411E0F">
              <w:rPr>
                <w:rFonts w:cs="Tahoma"/>
                <w:lang w:bidi="en-US"/>
              </w:rPr>
              <w:t>callComponent</w:t>
            </w:r>
          </w:p>
        </w:tc>
        <w:tc>
          <w:tcPr>
            <w:tcW w:w="1980" w:type="dxa"/>
          </w:tcPr>
          <w:p w14:paraId="73BF65D5"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10B2843C"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B879BF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C77D024" w14:textId="50892329" w:rsidR="008A3391" w:rsidRPr="00411E0F" w:rsidRDefault="008A3391" w:rsidP="008A3391">
            <w:pPr>
              <w:spacing w:before="0" w:after="0"/>
              <w:rPr>
                <w:rFonts w:cs="Tahoma"/>
                <w:lang w:bidi="en-US"/>
              </w:rPr>
            </w:pPr>
            <w:r w:rsidRPr="00411E0F">
              <w:rPr>
                <w:rFonts w:cs="Tahoma"/>
                <w:lang w:bidi="en-US"/>
              </w:rPr>
              <w:t xml:space="preserve">Complex data element (Data Component). Contains information about calls associated with the </w:t>
            </w:r>
            <w:r w:rsidR="00A65429">
              <w:rPr>
                <w:rFonts w:cs="Tahoma"/>
                <w:lang w:bidi="en-US"/>
              </w:rPr>
              <w:t>Incident</w:t>
            </w:r>
            <w:r w:rsidRPr="00411E0F">
              <w:rPr>
                <w:rFonts w:cs="Tahoma"/>
                <w:lang w:bidi="en-US"/>
              </w:rPr>
              <w:t>.</w:t>
            </w:r>
          </w:p>
        </w:tc>
      </w:tr>
      <w:tr w:rsidR="00261F7C" w14:paraId="19699AE9" w14:textId="77777777" w:rsidTr="007546F3">
        <w:tc>
          <w:tcPr>
            <w:tcW w:w="2515" w:type="dxa"/>
          </w:tcPr>
          <w:p w14:paraId="675889F1" w14:textId="7BDB7DBE" w:rsidR="00261F7C" w:rsidRPr="00411E0F" w:rsidRDefault="00261F7C" w:rsidP="008A3391">
            <w:pPr>
              <w:spacing w:before="0" w:after="0"/>
              <w:rPr>
                <w:rFonts w:cs="Tahoma"/>
                <w:lang w:bidi="en-US"/>
              </w:rPr>
            </w:pPr>
            <w:r>
              <w:rPr>
                <w:rFonts w:cs="Tahoma"/>
                <w:lang w:bidi="en-US"/>
              </w:rPr>
              <w:t>callbackComponent</w:t>
            </w:r>
          </w:p>
        </w:tc>
        <w:tc>
          <w:tcPr>
            <w:tcW w:w="1980" w:type="dxa"/>
          </w:tcPr>
          <w:p w14:paraId="4AB0D2DE" w14:textId="448F505F" w:rsidR="00261F7C" w:rsidRPr="00411E0F" w:rsidRDefault="00261F7C" w:rsidP="008A3391">
            <w:pPr>
              <w:spacing w:before="0" w:after="0"/>
              <w:jc w:val="center"/>
              <w:rPr>
                <w:rFonts w:cs="Tahoma"/>
                <w:lang w:bidi="en-US"/>
              </w:rPr>
            </w:pPr>
            <w:r w:rsidRPr="00411E0F">
              <w:rPr>
                <w:rFonts w:cs="Tahoma"/>
                <w:lang w:bidi="en-US"/>
              </w:rPr>
              <w:t>Optional</w:t>
            </w:r>
          </w:p>
        </w:tc>
        <w:tc>
          <w:tcPr>
            <w:tcW w:w="720" w:type="dxa"/>
          </w:tcPr>
          <w:p w14:paraId="7C967333" w14:textId="490B17AA" w:rsidR="00261F7C" w:rsidRPr="00411E0F" w:rsidRDefault="00261F7C" w:rsidP="008A3391">
            <w:pPr>
              <w:spacing w:before="0" w:after="0"/>
              <w:jc w:val="center"/>
              <w:rPr>
                <w:rFonts w:cs="Tahoma"/>
                <w:lang w:bidi="en-US"/>
              </w:rPr>
            </w:pPr>
            <w:r>
              <w:rPr>
                <w:rFonts w:cs="Tahoma"/>
                <w:lang w:bidi="en-US"/>
              </w:rPr>
              <w:t>0</w:t>
            </w:r>
          </w:p>
        </w:tc>
        <w:tc>
          <w:tcPr>
            <w:tcW w:w="720" w:type="dxa"/>
          </w:tcPr>
          <w:p w14:paraId="32CE6297" w14:textId="4997B5B7" w:rsidR="00261F7C" w:rsidRPr="00411E0F" w:rsidRDefault="00261F7C" w:rsidP="008A3391">
            <w:pPr>
              <w:spacing w:before="0" w:after="0"/>
              <w:jc w:val="center"/>
              <w:rPr>
                <w:rFonts w:cs="Tahoma"/>
                <w:lang w:bidi="en-US"/>
              </w:rPr>
            </w:pPr>
            <w:r>
              <w:rPr>
                <w:rFonts w:cs="Tahoma"/>
                <w:lang w:bidi="en-US"/>
              </w:rPr>
              <w:t>*</w:t>
            </w:r>
          </w:p>
        </w:tc>
        <w:tc>
          <w:tcPr>
            <w:tcW w:w="3775" w:type="dxa"/>
          </w:tcPr>
          <w:p w14:paraId="32A90676" w14:textId="2777B108" w:rsidR="00261F7C" w:rsidRPr="00411E0F" w:rsidRDefault="00261F7C" w:rsidP="008A3391">
            <w:pPr>
              <w:spacing w:before="0" w:after="0"/>
              <w:rPr>
                <w:rFonts w:cs="Tahoma"/>
                <w:lang w:bidi="en-US"/>
              </w:rPr>
            </w:pPr>
            <w:r w:rsidRPr="00411E0F">
              <w:rPr>
                <w:rFonts w:cs="Tahoma"/>
                <w:lang w:bidi="en-US"/>
              </w:rPr>
              <w:t>Complex data element (Data Component).</w:t>
            </w:r>
            <w:r>
              <w:rPr>
                <w:rFonts w:cs="Tahoma"/>
                <w:lang w:bidi="en-US"/>
              </w:rPr>
              <w:t xml:space="preserve"> Contains information about how to call a person.</w:t>
            </w:r>
          </w:p>
        </w:tc>
      </w:tr>
      <w:tr w:rsidR="008A3391" w14:paraId="64237684" w14:textId="77777777" w:rsidTr="007546F3">
        <w:tc>
          <w:tcPr>
            <w:tcW w:w="2515" w:type="dxa"/>
          </w:tcPr>
          <w:p w14:paraId="10AD4CD4" w14:textId="77777777" w:rsidR="008A3391" w:rsidRPr="00411E0F" w:rsidRDefault="008A3391" w:rsidP="008A3391">
            <w:pPr>
              <w:spacing w:before="0" w:after="0"/>
              <w:rPr>
                <w:rFonts w:cs="Tahoma"/>
                <w:lang w:bidi="en-US"/>
              </w:rPr>
            </w:pPr>
            <w:r w:rsidRPr="00411E0F">
              <w:rPr>
                <w:rFonts w:cs="Tahoma"/>
                <w:lang w:bidi="en-US"/>
              </w:rPr>
              <w:t>dispatchComponent</w:t>
            </w:r>
          </w:p>
        </w:tc>
        <w:tc>
          <w:tcPr>
            <w:tcW w:w="1980" w:type="dxa"/>
          </w:tcPr>
          <w:p w14:paraId="63691517"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515AF669"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29ABF8E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57993AF" w14:textId="5907AD53" w:rsidR="008A3391" w:rsidRPr="00411E0F" w:rsidRDefault="008A3391" w:rsidP="008A3391">
            <w:pPr>
              <w:spacing w:before="0" w:after="0"/>
              <w:rPr>
                <w:rFonts w:cs="Tahoma"/>
                <w:lang w:bidi="en-US"/>
              </w:rPr>
            </w:pPr>
            <w:r w:rsidRPr="00411E0F">
              <w:rPr>
                <w:rFonts w:cs="Tahoma"/>
                <w:lang w:bidi="en-US"/>
              </w:rPr>
              <w:t xml:space="preserve">Complex data element (Data Component). Contains dispatch information related to the </w:t>
            </w:r>
            <w:r w:rsidR="00A65429">
              <w:rPr>
                <w:rFonts w:cs="Tahoma"/>
                <w:lang w:bidi="en-US"/>
              </w:rPr>
              <w:t>Incident</w:t>
            </w:r>
            <w:r w:rsidRPr="00411E0F">
              <w:rPr>
                <w:rFonts w:cs="Tahoma"/>
                <w:lang w:bidi="en-US"/>
              </w:rPr>
              <w:t>.</w:t>
            </w:r>
          </w:p>
        </w:tc>
      </w:tr>
      <w:tr w:rsidR="008A3391" w14:paraId="579B1490" w14:textId="77777777" w:rsidTr="007546F3">
        <w:tc>
          <w:tcPr>
            <w:tcW w:w="2515" w:type="dxa"/>
          </w:tcPr>
          <w:p w14:paraId="3F868CE8" w14:textId="77777777" w:rsidR="008A3391" w:rsidRPr="00411E0F" w:rsidRDefault="008A3391" w:rsidP="008A3391">
            <w:pPr>
              <w:spacing w:before="0" w:after="0"/>
              <w:rPr>
                <w:rFonts w:cs="Tahoma"/>
                <w:lang w:bidi="en-US"/>
              </w:rPr>
            </w:pPr>
            <w:r w:rsidRPr="00411E0F">
              <w:rPr>
                <w:rFonts w:cs="Tahoma"/>
                <w:lang w:bidi="en-US"/>
              </w:rPr>
              <w:t>notesComponent</w:t>
            </w:r>
          </w:p>
        </w:tc>
        <w:tc>
          <w:tcPr>
            <w:tcW w:w="1980" w:type="dxa"/>
          </w:tcPr>
          <w:p w14:paraId="27D869C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45F252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120260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9608A02" w14:textId="55494170" w:rsidR="008A3391" w:rsidRPr="00411E0F" w:rsidRDefault="008A3391" w:rsidP="008A3391">
            <w:pPr>
              <w:spacing w:before="0" w:after="0"/>
              <w:rPr>
                <w:rFonts w:cs="Tahoma"/>
                <w:lang w:bidi="en-US"/>
              </w:rPr>
            </w:pPr>
            <w:r w:rsidRPr="00411E0F">
              <w:rPr>
                <w:rFonts w:cs="Tahoma"/>
                <w:lang w:bidi="en-US"/>
              </w:rPr>
              <w:t xml:space="preserve">Complex data element (Data Component). Contains </w:t>
            </w:r>
            <w:r w:rsidR="00A65429">
              <w:rPr>
                <w:rFonts w:cs="Tahoma"/>
                <w:lang w:bidi="en-US"/>
              </w:rPr>
              <w:t>Incident</w:t>
            </w:r>
            <w:r w:rsidRPr="00411E0F">
              <w:rPr>
                <w:rFonts w:cs="Tahoma"/>
                <w:lang w:bidi="en-US"/>
              </w:rPr>
              <w:t xml:space="preserve"> notes and comments associated with the </w:t>
            </w:r>
            <w:r w:rsidR="00A65429">
              <w:rPr>
                <w:rFonts w:cs="Tahoma"/>
                <w:lang w:bidi="en-US"/>
              </w:rPr>
              <w:t>Incident</w:t>
            </w:r>
            <w:r w:rsidRPr="00411E0F">
              <w:rPr>
                <w:rFonts w:cs="Tahoma"/>
                <w:lang w:bidi="en-US"/>
              </w:rPr>
              <w:t>.</w:t>
            </w:r>
          </w:p>
        </w:tc>
      </w:tr>
      <w:tr w:rsidR="008A3391" w14:paraId="7D535369" w14:textId="77777777" w:rsidTr="007546F3">
        <w:tc>
          <w:tcPr>
            <w:tcW w:w="2515" w:type="dxa"/>
          </w:tcPr>
          <w:p w14:paraId="7370CE19" w14:textId="77777777" w:rsidR="008A3391" w:rsidRPr="00411E0F" w:rsidRDefault="008A3391" w:rsidP="008A3391">
            <w:pPr>
              <w:spacing w:before="0" w:after="0"/>
              <w:rPr>
                <w:rFonts w:cs="Tahoma"/>
                <w:lang w:bidi="en-US"/>
              </w:rPr>
            </w:pPr>
            <w:r w:rsidRPr="00411E0F">
              <w:rPr>
                <w:rFonts w:cs="Tahoma"/>
                <w:lang w:bidi="en-US"/>
              </w:rPr>
              <w:t>emergencyResourceComponent</w:t>
            </w:r>
          </w:p>
        </w:tc>
        <w:tc>
          <w:tcPr>
            <w:tcW w:w="1980" w:type="dxa"/>
          </w:tcPr>
          <w:p w14:paraId="499F839A"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78881CA"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1AE7E9D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E03A810" w14:textId="64161F5D" w:rsidR="008A3391" w:rsidRPr="00411E0F" w:rsidRDefault="008A3391" w:rsidP="008A3391">
            <w:pPr>
              <w:spacing w:before="0" w:after="0"/>
              <w:rPr>
                <w:rFonts w:cs="Tahoma"/>
                <w:lang w:bidi="en-US"/>
              </w:rPr>
            </w:pPr>
            <w:r w:rsidRPr="00411E0F">
              <w:rPr>
                <w:rFonts w:cs="Tahoma"/>
                <w:lang w:bidi="en-US"/>
              </w:rPr>
              <w:t xml:space="preserve">Complex data element (Data Component). Indentifies emergency resources involved with the </w:t>
            </w:r>
            <w:r w:rsidR="00A65429">
              <w:rPr>
                <w:rFonts w:cs="Tahoma"/>
                <w:lang w:bidi="en-US"/>
              </w:rPr>
              <w:t>Incident</w:t>
            </w:r>
            <w:r w:rsidRPr="00411E0F">
              <w:rPr>
                <w:rFonts w:cs="Tahoma"/>
                <w:lang w:bidi="en-US"/>
              </w:rPr>
              <w:t>.</w:t>
            </w:r>
          </w:p>
        </w:tc>
      </w:tr>
      <w:tr w:rsidR="008A3391" w14:paraId="02845554" w14:textId="77777777" w:rsidTr="007546F3">
        <w:tc>
          <w:tcPr>
            <w:tcW w:w="2515" w:type="dxa"/>
          </w:tcPr>
          <w:p w14:paraId="00B3EF0A" w14:textId="77777777" w:rsidR="008A3391" w:rsidRPr="00411E0F" w:rsidRDefault="008A3391" w:rsidP="008A3391">
            <w:pPr>
              <w:spacing w:before="0" w:after="0"/>
              <w:rPr>
                <w:rFonts w:cs="Tahoma"/>
                <w:lang w:bidi="en-US"/>
              </w:rPr>
            </w:pPr>
            <w:r w:rsidRPr="00411E0F">
              <w:rPr>
                <w:rFonts w:cs="Tahoma"/>
                <w:lang w:bidi="en-US"/>
              </w:rPr>
              <w:t>alarmsSensorComponent</w:t>
            </w:r>
          </w:p>
        </w:tc>
        <w:tc>
          <w:tcPr>
            <w:tcW w:w="1980" w:type="dxa"/>
          </w:tcPr>
          <w:p w14:paraId="11E60AE8"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413D2991"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270895C"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2528350" w14:textId="78E5E892"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Alarms/Sensors associated with the </w:t>
            </w:r>
            <w:r w:rsidR="00A65429">
              <w:rPr>
                <w:rFonts w:cs="Tahoma"/>
                <w:lang w:bidi="en-US"/>
              </w:rPr>
              <w:t>Incident</w:t>
            </w:r>
            <w:r w:rsidRPr="00411E0F">
              <w:rPr>
                <w:rFonts w:cs="Tahoma"/>
                <w:lang w:bidi="en-US"/>
              </w:rPr>
              <w:t>.</w:t>
            </w:r>
          </w:p>
        </w:tc>
      </w:tr>
      <w:tr w:rsidR="008A3391" w14:paraId="72FE6F64" w14:textId="77777777" w:rsidTr="007546F3">
        <w:tc>
          <w:tcPr>
            <w:tcW w:w="2515" w:type="dxa"/>
          </w:tcPr>
          <w:p w14:paraId="29CA3303" w14:textId="77777777" w:rsidR="008A3391" w:rsidRPr="00411E0F" w:rsidRDefault="008A3391" w:rsidP="008A3391">
            <w:pPr>
              <w:spacing w:before="0" w:after="0"/>
              <w:rPr>
                <w:rFonts w:cs="Tahoma"/>
                <w:lang w:bidi="en-US"/>
              </w:rPr>
            </w:pPr>
            <w:r w:rsidRPr="00411E0F">
              <w:rPr>
                <w:rFonts w:cs="Tahoma"/>
                <w:lang w:bidi="en-US"/>
              </w:rPr>
              <w:t>agencyComponent</w:t>
            </w:r>
          </w:p>
        </w:tc>
        <w:tc>
          <w:tcPr>
            <w:tcW w:w="1980" w:type="dxa"/>
          </w:tcPr>
          <w:p w14:paraId="4D13B61C" w14:textId="5F273C31" w:rsidR="008A3391" w:rsidRPr="00411E0F" w:rsidRDefault="008A3391" w:rsidP="008A3391">
            <w:pPr>
              <w:spacing w:before="0" w:after="0"/>
              <w:jc w:val="center"/>
              <w:rPr>
                <w:rFonts w:cs="Tahoma"/>
                <w:lang w:bidi="en-US"/>
              </w:rPr>
            </w:pPr>
            <w:r>
              <w:rPr>
                <w:rFonts w:cs="Tahoma"/>
                <w:lang w:bidi="en-US"/>
              </w:rPr>
              <w:t>Required</w:t>
            </w:r>
          </w:p>
        </w:tc>
        <w:tc>
          <w:tcPr>
            <w:tcW w:w="720" w:type="dxa"/>
          </w:tcPr>
          <w:p w14:paraId="083E2D9C" w14:textId="7CEF0923" w:rsidR="008A3391" w:rsidRPr="00411E0F" w:rsidRDefault="008A3391" w:rsidP="008A3391">
            <w:pPr>
              <w:spacing w:before="0" w:after="0"/>
              <w:jc w:val="center"/>
              <w:rPr>
                <w:rFonts w:cs="Tahoma"/>
                <w:lang w:bidi="en-US"/>
              </w:rPr>
            </w:pPr>
            <w:r>
              <w:rPr>
                <w:rFonts w:cs="Tahoma"/>
                <w:lang w:bidi="en-US"/>
              </w:rPr>
              <w:t>1</w:t>
            </w:r>
          </w:p>
        </w:tc>
        <w:tc>
          <w:tcPr>
            <w:tcW w:w="720" w:type="dxa"/>
          </w:tcPr>
          <w:p w14:paraId="5468808E"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189AFB" w14:textId="62D69995"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agencies involved with the </w:t>
            </w:r>
            <w:r w:rsidR="00A65429">
              <w:rPr>
                <w:rFonts w:cs="Tahoma"/>
                <w:lang w:bidi="en-US"/>
              </w:rPr>
              <w:t>Incident</w:t>
            </w:r>
            <w:r w:rsidRPr="00411E0F">
              <w:rPr>
                <w:rFonts w:cs="Tahoma"/>
                <w:lang w:bidi="en-US"/>
              </w:rPr>
              <w:t>.</w:t>
            </w:r>
          </w:p>
        </w:tc>
      </w:tr>
      <w:tr w:rsidR="008A3391" w14:paraId="58A2CE54" w14:textId="77777777" w:rsidTr="007546F3">
        <w:tc>
          <w:tcPr>
            <w:tcW w:w="2515" w:type="dxa"/>
          </w:tcPr>
          <w:p w14:paraId="260431DC" w14:textId="77777777" w:rsidR="008A3391" w:rsidRPr="00411E0F" w:rsidRDefault="008A3391" w:rsidP="008A3391">
            <w:pPr>
              <w:spacing w:before="0" w:after="0"/>
              <w:rPr>
                <w:rFonts w:cs="Tahoma"/>
                <w:lang w:bidi="en-US"/>
              </w:rPr>
            </w:pPr>
            <w:r w:rsidRPr="00411E0F">
              <w:rPr>
                <w:rFonts w:cs="Tahoma"/>
                <w:lang w:bidi="en-US"/>
              </w:rPr>
              <w:t>agentComponent</w:t>
            </w:r>
          </w:p>
        </w:tc>
        <w:tc>
          <w:tcPr>
            <w:tcW w:w="1980" w:type="dxa"/>
          </w:tcPr>
          <w:p w14:paraId="09F9995F" w14:textId="14A479A2" w:rsidR="008A3391" w:rsidRPr="00411E0F" w:rsidRDefault="008A3391" w:rsidP="008A3391">
            <w:pPr>
              <w:spacing w:before="0" w:after="0"/>
              <w:jc w:val="center"/>
              <w:rPr>
                <w:rFonts w:cs="Tahoma"/>
                <w:lang w:bidi="en-US"/>
              </w:rPr>
            </w:pPr>
            <w:r>
              <w:rPr>
                <w:rFonts w:cs="Tahoma"/>
                <w:lang w:bidi="en-US"/>
              </w:rPr>
              <w:t>Conditional</w:t>
            </w:r>
          </w:p>
        </w:tc>
        <w:tc>
          <w:tcPr>
            <w:tcW w:w="720" w:type="dxa"/>
          </w:tcPr>
          <w:p w14:paraId="477D79D3"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3B762DA"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1D581ED0" w14:textId="6EAF605C" w:rsidR="008A3391" w:rsidRPr="00411E0F" w:rsidRDefault="008A3391" w:rsidP="008A3391">
            <w:pPr>
              <w:spacing w:before="0" w:after="0"/>
              <w:rPr>
                <w:rFonts w:cs="Tahoma"/>
                <w:lang w:bidi="en-US"/>
              </w:rPr>
            </w:pPr>
            <w:r w:rsidRPr="00411E0F">
              <w:rPr>
                <w:rFonts w:cs="Tahoma"/>
                <w:lang w:bidi="en-US"/>
              </w:rPr>
              <w:t xml:space="preserve">Complex data element (Data Component). Identifies all agent involved with the </w:t>
            </w:r>
            <w:r w:rsidR="00A65429">
              <w:rPr>
                <w:rFonts w:cs="Tahoma"/>
                <w:lang w:bidi="en-US"/>
              </w:rPr>
              <w:t>Incident</w:t>
            </w:r>
            <w:r w:rsidRPr="00411E0F">
              <w:rPr>
                <w:rFonts w:cs="Tahoma"/>
                <w:lang w:bidi="en-US"/>
              </w:rPr>
              <w:t>.</w:t>
            </w:r>
            <w:r>
              <w:rPr>
                <w:rFonts w:cs="Tahoma"/>
                <w:lang w:bidi="en-US"/>
              </w:rPr>
              <w:t xml:space="preserve"> </w:t>
            </w:r>
            <w:r w:rsidRPr="008A180C">
              <w:rPr>
                <w:rFonts w:cs="Tahoma"/>
                <w:lang w:bidi="en-US"/>
              </w:rPr>
              <w:t xml:space="preserve">Must </w:t>
            </w:r>
            <w:r w:rsidRPr="008A180C">
              <w:rPr>
                <w:rFonts w:cs="Tahoma"/>
                <w:lang w:bidi="en-US"/>
              </w:rPr>
              <w:lastRenderedPageBreak/>
              <w:t xml:space="preserve">be provided if an Agent is involved in the </w:t>
            </w:r>
            <w:r w:rsidR="00A65429">
              <w:rPr>
                <w:rFonts w:cs="Tahoma"/>
                <w:lang w:bidi="en-US"/>
              </w:rPr>
              <w:t>Incident</w:t>
            </w:r>
            <w:r w:rsidRPr="008A180C">
              <w:rPr>
                <w:rFonts w:cs="Tahoma"/>
                <w:lang w:bidi="en-US"/>
              </w:rPr>
              <w:t>.</w:t>
            </w:r>
          </w:p>
        </w:tc>
      </w:tr>
      <w:tr w:rsidR="008A3391" w14:paraId="0B5BC995" w14:textId="77777777" w:rsidTr="007546F3">
        <w:tc>
          <w:tcPr>
            <w:tcW w:w="2515" w:type="dxa"/>
          </w:tcPr>
          <w:p w14:paraId="78D25244" w14:textId="77777777" w:rsidR="008A3391" w:rsidRPr="00411E0F" w:rsidRDefault="008A3391" w:rsidP="008A3391">
            <w:pPr>
              <w:spacing w:before="0" w:after="0"/>
              <w:rPr>
                <w:rFonts w:cs="Tahoma"/>
                <w:lang w:bidi="en-US"/>
              </w:rPr>
            </w:pPr>
            <w:r w:rsidRPr="00411E0F">
              <w:rPr>
                <w:rFonts w:cs="Tahoma"/>
                <w:lang w:bidi="en-US"/>
              </w:rPr>
              <w:lastRenderedPageBreak/>
              <w:t>additionalDataComponent</w:t>
            </w:r>
          </w:p>
        </w:tc>
        <w:tc>
          <w:tcPr>
            <w:tcW w:w="1980" w:type="dxa"/>
          </w:tcPr>
          <w:p w14:paraId="37AAEE2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337FBE04"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46A9637D"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6B5A898D" w14:textId="6C3A540C" w:rsidR="008A3391" w:rsidRPr="00411E0F" w:rsidRDefault="008A3391" w:rsidP="008A3391">
            <w:pPr>
              <w:spacing w:before="0" w:after="0"/>
              <w:rPr>
                <w:rFonts w:cs="Tahoma"/>
                <w:lang w:bidi="en-US"/>
              </w:rPr>
            </w:pPr>
            <w:r w:rsidRPr="00411E0F">
              <w:rPr>
                <w:rFonts w:cs="Tahoma"/>
                <w:lang w:bidi="en-US"/>
              </w:rPr>
              <w:t xml:space="preserve">Complex data element (Data Component). All additional data related to the </w:t>
            </w:r>
            <w:r w:rsidR="00A65429">
              <w:rPr>
                <w:rFonts w:cs="Tahoma"/>
                <w:lang w:bidi="en-US"/>
              </w:rPr>
              <w:t>Incident</w:t>
            </w:r>
            <w:r w:rsidRPr="00411E0F">
              <w:rPr>
                <w:rFonts w:cs="Tahoma"/>
                <w:lang w:bidi="en-US"/>
              </w:rPr>
              <w:t>.</w:t>
            </w:r>
          </w:p>
        </w:tc>
      </w:tr>
      <w:tr w:rsidR="008A3391" w14:paraId="7C3DA33C" w14:textId="77777777" w:rsidTr="007546F3">
        <w:tc>
          <w:tcPr>
            <w:tcW w:w="2515" w:type="dxa"/>
          </w:tcPr>
          <w:p w14:paraId="5B510735" w14:textId="77777777" w:rsidR="008A3391" w:rsidRPr="00411E0F" w:rsidRDefault="008A3391" w:rsidP="008A3391">
            <w:pPr>
              <w:spacing w:before="0" w:after="0"/>
              <w:rPr>
                <w:rFonts w:cs="Tahoma"/>
                <w:lang w:bidi="en-US"/>
              </w:rPr>
            </w:pPr>
            <w:r w:rsidRPr="00411E0F">
              <w:rPr>
                <w:rFonts w:cs="Tahoma"/>
                <w:lang w:bidi="en-US"/>
              </w:rPr>
              <w:t>locationComponent</w:t>
            </w:r>
          </w:p>
        </w:tc>
        <w:tc>
          <w:tcPr>
            <w:tcW w:w="1980" w:type="dxa"/>
          </w:tcPr>
          <w:p w14:paraId="4E8E714B" w14:textId="084640D2" w:rsidR="008A3391" w:rsidRPr="00411E0F" w:rsidRDefault="00F376F6" w:rsidP="008A3391">
            <w:pPr>
              <w:spacing w:before="0" w:after="0"/>
              <w:jc w:val="center"/>
              <w:rPr>
                <w:rFonts w:cs="Tahoma"/>
                <w:lang w:bidi="en-US"/>
              </w:rPr>
            </w:pPr>
            <w:r>
              <w:rPr>
                <w:rFonts w:cs="Tahoma"/>
                <w:lang w:bidi="en-US"/>
              </w:rPr>
              <w:t>Conditional: Required if a location is known about the Incident</w:t>
            </w:r>
          </w:p>
        </w:tc>
        <w:tc>
          <w:tcPr>
            <w:tcW w:w="720" w:type="dxa"/>
          </w:tcPr>
          <w:p w14:paraId="499D1972" w14:textId="56E1D3E6" w:rsidR="008A3391" w:rsidRPr="00411E0F" w:rsidRDefault="00653F28" w:rsidP="008A3391">
            <w:pPr>
              <w:spacing w:before="0" w:after="0"/>
              <w:jc w:val="center"/>
              <w:rPr>
                <w:rFonts w:cs="Tahoma"/>
                <w:lang w:bidi="en-US"/>
              </w:rPr>
            </w:pPr>
            <w:r>
              <w:t>0</w:t>
            </w:r>
          </w:p>
        </w:tc>
        <w:tc>
          <w:tcPr>
            <w:tcW w:w="720" w:type="dxa"/>
          </w:tcPr>
          <w:p w14:paraId="2AE60408"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553563AC" w14:textId="10BA6486" w:rsidR="008A3391" w:rsidRPr="00411E0F" w:rsidRDefault="008A3391" w:rsidP="008A3391">
            <w:pPr>
              <w:spacing w:before="0" w:after="0"/>
              <w:rPr>
                <w:rFonts w:cs="Tahoma"/>
                <w:lang w:bidi="en-US"/>
              </w:rPr>
            </w:pPr>
            <w:r w:rsidRPr="00411E0F">
              <w:rPr>
                <w:rFonts w:cs="Tahoma"/>
                <w:lang w:bidi="en-US"/>
              </w:rPr>
              <w:t>Complex data element (Data Component). All location</w:t>
            </w:r>
            <w:r w:rsidR="00F376F6">
              <w:rPr>
                <w:rFonts w:cs="Tahoma"/>
                <w:lang w:bidi="en-US"/>
              </w:rPr>
              <w:t>s</w:t>
            </w:r>
            <w:r w:rsidRPr="00411E0F">
              <w:rPr>
                <w:rFonts w:cs="Tahoma"/>
                <w:lang w:bidi="en-US"/>
              </w:rPr>
              <w:t xml:space="preserve"> related to the </w:t>
            </w:r>
            <w:r w:rsidR="00A65429">
              <w:rPr>
                <w:rFonts w:cs="Tahoma"/>
                <w:lang w:bidi="en-US"/>
              </w:rPr>
              <w:t>Incident</w:t>
            </w:r>
            <w:r w:rsidRPr="00411E0F">
              <w:rPr>
                <w:rFonts w:cs="Tahoma"/>
                <w:lang w:bidi="en-US"/>
              </w:rPr>
              <w:t>.</w:t>
            </w:r>
          </w:p>
        </w:tc>
      </w:tr>
      <w:tr w:rsidR="008A3391" w14:paraId="136D6F48" w14:textId="77777777" w:rsidTr="007546F3">
        <w:tc>
          <w:tcPr>
            <w:tcW w:w="2515" w:type="dxa"/>
          </w:tcPr>
          <w:p w14:paraId="63AC2842" w14:textId="77777777" w:rsidR="008A3391" w:rsidRPr="00411E0F" w:rsidRDefault="008A3391" w:rsidP="008A3391">
            <w:pPr>
              <w:spacing w:before="0" w:after="0"/>
              <w:rPr>
                <w:rFonts w:cs="Tahoma"/>
                <w:lang w:bidi="en-US"/>
              </w:rPr>
            </w:pPr>
            <w:r w:rsidRPr="00411E0F">
              <w:rPr>
                <w:rFonts w:cs="Tahoma"/>
                <w:lang w:bidi="en-US"/>
              </w:rPr>
              <w:t>personComponent</w:t>
            </w:r>
          </w:p>
        </w:tc>
        <w:tc>
          <w:tcPr>
            <w:tcW w:w="1980" w:type="dxa"/>
          </w:tcPr>
          <w:p w14:paraId="5E9168BB"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0B6BB856"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3E8B6C05"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05BBDF2D" w14:textId="6FA112BA" w:rsidR="008A3391" w:rsidRPr="00411E0F" w:rsidRDefault="008A3391" w:rsidP="008A3391">
            <w:pPr>
              <w:spacing w:before="0" w:after="0"/>
              <w:rPr>
                <w:rFonts w:cs="Tahoma"/>
                <w:lang w:bidi="en-US"/>
              </w:rPr>
            </w:pPr>
            <w:r w:rsidRPr="00411E0F">
              <w:rPr>
                <w:rFonts w:cs="Tahoma"/>
                <w:lang w:bidi="en-US"/>
              </w:rPr>
              <w:t xml:space="preserve">Complex data element (Data Component). Every person related to the </w:t>
            </w:r>
            <w:r w:rsidR="00A65429">
              <w:rPr>
                <w:rFonts w:cs="Tahoma"/>
                <w:lang w:bidi="en-US"/>
              </w:rPr>
              <w:t>Incident</w:t>
            </w:r>
            <w:r w:rsidRPr="00411E0F">
              <w:rPr>
                <w:rFonts w:cs="Tahoma"/>
                <w:lang w:bidi="en-US"/>
              </w:rPr>
              <w:t>.</w:t>
            </w:r>
          </w:p>
        </w:tc>
      </w:tr>
      <w:tr w:rsidR="008A3391" w14:paraId="4211354B" w14:textId="77777777" w:rsidTr="007546F3">
        <w:tc>
          <w:tcPr>
            <w:tcW w:w="2515" w:type="dxa"/>
          </w:tcPr>
          <w:p w14:paraId="6852DDE4" w14:textId="77777777" w:rsidR="008A3391" w:rsidRPr="00411E0F" w:rsidRDefault="008A3391" w:rsidP="008A3391">
            <w:pPr>
              <w:spacing w:before="0" w:after="0"/>
              <w:rPr>
                <w:rFonts w:cs="Tahoma"/>
                <w:lang w:bidi="en-US"/>
              </w:rPr>
            </w:pPr>
            <w:r w:rsidRPr="00411E0F">
              <w:rPr>
                <w:rFonts w:cs="Tahoma"/>
                <w:lang w:bidi="en-US"/>
              </w:rPr>
              <w:t>vehicleComponent</w:t>
            </w:r>
          </w:p>
        </w:tc>
        <w:tc>
          <w:tcPr>
            <w:tcW w:w="1980" w:type="dxa"/>
          </w:tcPr>
          <w:p w14:paraId="4E1771A2" w14:textId="77777777" w:rsidR="008A3391" w:rsidRPr="00411E0F" w:rsidRDefault="008A3391" w:rsidP="008A3391">
            <w:pPr>
              <w:spacing w:before="0" w:after="0"/>
              <w:jc w:val="center"/>
              <w:rPr>
                <w:rFonts w:cs="Tahoma"/>
                <w:lang w:bidi="en-US"/>
              </w:rPr>
            </w:pPr>
            <w:r w:rsidRPr="00411E0F">
              <w:rPr>
                <w:rFonts w:cs="Tahoma"/>
                <w:lang w:bidi="en-US"/>
              </w:rPr>
              <w:t>Optional</w:t>
            </w:r>
          </w:p>
        </w:tc>
        <w:tc>
          <w:tcPr>
            <w:tcW w:w="720" w:type="dxa"/>
          </w:tcPr>
          <w:p w14:paraId="746F2CB7" w14:textId="77777777" w:rsidR="008A3391" w:rsidRPr="00411E0F" w:rsidRDefault="008A3391" w:rsidP="008A3391">
            <w:pPr>
              <w:spacing w:before="0" w:after="0"/>
              <w:jc w:val="center"/>
              <w:rPr>
                <w:rFonts w:cs="Tahoma"/>
                <w:lang w:bidi="en-US"/>
              </w:rPr>
            </w:pPr>
            <w:r w:rsidRPr="00411E0F">
              <w:rPr>
                <w:rFonts w:cs="Tahoma"/>
                <w:lang w:bidi="en-US"/>
              </w:rPr>
              <w:t>0</w:t>
            </w:r>
          </w:p>
        </w:tc>
        <w:tc>
          <w:tcPr>
            <w:tcW w:w="720" w:type="dxa"/>
          </w:tcPr>
          <w:p w14:paraId="681352A7" w14:textId="77777777" w:rsidR="008A3391" w:rsidRPr="00411E0F" w:rsidRDefault="008A3391" w:rsidP="008A3391">
            <w:pPr>
              <w:spacing w:before="0" w:after="0"/>
              <w:jc w:val="center"/>
              <w:rPr>
                <w:rFonts w:cs="Tahoma"/>
                <w:lang w:bidi="en-US"/>
              </w:rPr>
            </w:pPr>
            <w:r w:rsidRPr="00411E0F">
              <w:rPr>
                <w:rFonts w:cs="Tahoma"/>
                <w:lang w:bidi="en-US"/>
              </w:rPr>
              <w:t>*</w:t>
            </w:r>
          </w:p>
        </w:tc>
        <w:tc>
          <w:tcPr>
            <w:tcW w:w="3775" w:type="dxa"/>
          </w:tcPr>
          <w:p w14:paraId="4856B958" w14:textId="04552B58" w:rsidR="008A3391" w:rsidRPr="00411E0F" w:rsidRDefault="008A3391" w:rsidP="008A3391">
            <w:pPr>
              <w:spacing w:before="0" w:after="0"/>
              <w:rPr>
                <w:rFonts w:cs="Tahoma"/>
                <w:lang w:bidi="en-US"/>
              </w:rPr>
            </w:pPr>
            <w:r w:rsidRPr="00411E0F">
              <w:rPr>
                <w:rFonts w:cs="Tahoma"/>
                <w:lang w:bidi="en-US"/>
              </w:rPr>
              <w:t xml:space="preserve">Complex data element (Data Component). Every vehicle related to the </w:t>
            </w:r>
            <w:r w:rsidR="00A65429">
              <w:rPr>
                <w:rFonts w:cs="Tahoma"/>
                <w:lang w:bidi="en-US"/>
              </w:rPr>
              <w:t>Incident</w:t>
            </w:r>
            <w:r w:rsidRPr="00411E0F">
              <w:rPr>
                <w:rFonts w:cs="Tahoma"/>
                <w:lang w:bidi="en-US"/>
              </w:rPr>
              <w:t>.</w:t>
            </w:r>
          </w:p>
        </w:tc>
      </w:tr>
    </w:tbl>
    <w:p w14:paraId="29364D4C" w14:textId="77777777" w:rsidR="004D535A" w:rsidRDefault="004D535A" w:rsidP="004D535A"/>
    <w:p w14:paraId="2340284A" w14:textId="77777777" w:rsidR="004D535A" w:rsidRDefault="004D535A" w:rsidP="004D535A">
      <w:pPr>
        <w:pStyle w:val="Titre2"/>
      </w:pPr>
      <w:bookmarkStart w:id="28" w:name="_TOC_250026"/>
      <w:bookmarkStart w:id="29" w:name="_Ref58269378"/>
      <w:bookmarkStart w:id="30" w:name="_Toc70692101"/>
      <w:r w:rsidRPr="00C01F4A">
        <w:t>Agent</w:t>
      </w:r>
      <w:r>
        <w:t xml:space="preserve"> Data</w:t>
      </w:r>
      <w:r w:rsidRPr="004E2280">
        <w:rPr>
          <w:spacing w:val="-1"/>
        </w:rPr>
        <w:t xml:space="preserve"> </w:t>
      </w:r>
      <w:bookmarkEnd w:id="28"/>
      <w:r>
        <w:t>Component</w:t>
      </w:r>
      <w:bookmarkEnd w:id="29"/>
      <w:bookmarkEnd w:id="30"/>
    </w:p>
    <w:p w14:paraId="6F5663E4" w14:textId="3A55CB6E" w:rsidR="004D535A" w:rsidRDefault="004D535A" w:rsidP="004D535A">
      <w:r>
        <w:rPr>
          <w:b/>
        </w:rPr>
        <w:t>Data Component Use</w:t>
      </w:r>
      <w:r>
        <w:t xml:space="preserve">:  </w:t>
      </w:r>
      <w:r w:rsidR="00F670FD">
        <w:t xml:space="preserve">Conditional </w:t>
      </w:r>
      <w:r>
        <w:t>Component</w:t>
      </w:r>
    </w:p>
    <w:p w14:paraId="604306D4" w14:textId="3FBD917B" w:rsidR="004D535A" w:rsidRPr="00022865" w:rsidRDefault="004D535A" w:rsidP="004D535A">
      <w:pPr>
        <w:rPr>
          <w:bCs/>
          <w:szCs w:val="24"/>
        </w:rPr>
      </w:pPr>
      <w:r w:rsidRPr="00022865">
        <w:rPr>
          <w:b/>
          <w:bCs/>
          <w:szCs w:val="24"/>
        </w:rPr>
        <w:t xml:space="preserve">Minimum Number: </w:t>
      </w:r>
      <w:r w:rsidR="006702F5">
        <w:rPr>
          <w:szCs w:val="24"/>
        </w:rPr>
        <w:t>0</w:t>
      </w:r>
    </w:p>
    <w:p w14:paraId="0669ED87" w14:textId="77777777" w:rsidR="004D535A" w:rsidRPr="00344ABD" w:rsidRDefault="004D535A" w:rsidP="004D535A">
      <w:pPr>
        <w:rPr>
          <w:sz w:val="28"/>
          <w:szCs w:val="24"/>
        </w:rPr>
      </w:pPr>
      <w:r>
        <w:rPr>
          <w:b/>
          <w:bCs/>
          <w:szCs w:val="24"/>
        </w:rPr>
        <w:t>Maximum</w:t>
      </w:r>
      <w:r w:rsidRPr="00344ABD">
        <w:rPr>
          <w:b/>
          <w:bCs/>
          <w:szCs w:val="24"/>
        </w:rPr>
        <w:t xml:space="preserve"> Number:</w:t>
      </w:r>
      <w:r>
        <w:rPr>
          <w:b/>
          <w:sz w:val="28"/>
          <w:szCs w:val="24"/>
        </w:rPr>
        <w:t xml:space="preserve"> </w:t>
      </w:r>
      <w:r w:rsidRPr="00344ABD">
        <w:rPr>
          <w:sz w:val="28"/>
          <w:szCs w:val="24"/>
        </w:rPr>
        <w:t>*</w:t>
      </w:r>
    </w:p>
    <w:p w14:paraId="06F3566D" w14:textId="26D54C99" w:rsidR="00984858" w:rsidRPr="00E54348" w:rsidRDefault="00984858" w:rsidP="00984858">
      <w:r>
        <w:rPr>
          <w:b/>
        </w:rPr>
        <w:t xml:space="preserve">Child Of: </w:t>
      </w:r>
      <w:r w:rsidRPr="005756AF">
        <w:t xml:space="preserve">Emergency </w:t>
      </w:r>
      <w:r w:rsidR="00A65429">
        <w:t>Incident</w:t>
      </w:r>
      <w:r w:rsidRPr="005756AF">
        <w:t xml:space="preserve"> Data Object</w:t>
      </w:r>
    </w:p>
    <w:p w14:paraId="69756C26" w14:textId="63102A58" w:rsidR="004D535A" w:rsidRDefault="004D535A" w:rsidP="00B646A2">
      <w:r>
        <w:rPr>
          <w:b/>
        </w:rPr>
        <w:t xml:space="preserve">Data Component Description: </w:t>
      </w:r>
      <w:r>
        <w:t>This Data Component contains information about agents (e.g., call takers, dispatchers, supervisors, responders, etc.)</w:t>
      </w:r>
      <w:r w:rsidR="00D03C5F">
        <w:t xml:space="preserve"> </w:t>
      </w:r>
      <w:r>
        <w:t xml:space="preserve">that are involved in the </w:t>
      </w:r>
      <w:r w:rsidR="00A65429">
        <w:t>Incident</w:t>
      </w:r>
      <w:r>
        <w:t xml:space="preserve">. There may be multiple Agent Information data components in the case where both a call taker and dispatcher are involved in an </w:t>
      </w:r>
      <w:r w:rsidR="00A65429">
        <w:t>Incident</w:t>
      </w:r>
      <w:r>
        <w:t xml:space="preserve">, where multiple dispatch agencies are associated with the same </w:t>
      </w:r>
      <w:r w:rsidR="00A65429">
        <w:t>Incident</w:t>
      </w:r>
      <w:r>
        <w:t>, and similar situations.</w:t>
      </w:r>
    </w:p>
    <w:p w14:paraId="05D22C12" w14:textId="57B62F20" w:rsidR="004734B2" w:rsidRDefault="004D535A" w:rsidP="004734B2">
      <w:r>
        <w:t>Rarely, as in the case of automatically dispatched responses, the agent may be an automaton (automated system) such as an</w:t>
      </w:r>
      <w:r>
        <w:rPr>
          <w:spacing w:val="-21"/>
        </w:rPr>
        <w:t xml:space="preserve"> </w:t>
      </w:r>
      <w:r>
        <w:t xml:space="preserve">Interactive Media Response (IMR). Automatons that are actively involved in an </w:t>
      </w:r>
      <w:r w:rsidR="00A65429">
        <w:t>Incident</w:t>
      </w:r>
      <w:r>
        <w:t xml:space="preserve"> or call must be assigned an Agent ID that follows </w:t>
      </w:r>
      <w:r>
        <w:lastRenderedPageBreak/>
        <w:t xml:space="preserve">the i3 naming conventions (see NENA-STA-010 </w:t>
      </w:r>
      <w:r w:rsidR="00923C04">
        <w:fldChar w:fldCharType="begin"/>
      </w:r>
      <w:r w:rsidR="00923C04">
        <w:instrText xml:space="preserve"> REF _Ref58247510 \r \h </w:instrText>
      </w:r>
      <w:r w:rsidR="00923C04">
        <w:fldChar w:fldCharType="separate"/>
      </w:r>
      <w:r w:rsidR="00B4283D">
        <w:t>[3]</w:t>
      </w:r>
      <w:r w:rsidR="00923C04">
        <w:fldChar w:fldCharType="end"/>
      </w:r>
      <w:r>
        <w:rPr>
          <w:color w:val="003399"/>
        </w:rPr>
        <w:t xml:space="preserve"> </w:t>
      </w:r>
      <w:r>
        <w:t>for more</w:t>
      </w:r>
      <w:r>
        <w:rPr>
          <w:spacing w:val="-27"/>
        </w:rPr>
        <w:t xml:space="preserve"> </w:t>
      </w:r>
      <w:r>
        <w:t>information).</w:t>
      </w:r>
      <w:r w:rsidR="00BF65F1">
        <w:t xml:space="preserve"> In this data component, the identifier ($id) is the Agent Identifier.</w:t>
      </w:r>
    </w:p>
    <w:p w14:paraId="2FF18F1C" w14:textId="318D083B" w:rsidR="00470E90" w:rsidRDefault="00470E90" w:rsidP="00470E90">
      <w:pPr>
        <w:pStyle w:val="Lgende"/>
      </w:pPr>
      <w:r>
        <w:t xml:space="preserve">Table </w:t>
      </w:r>
      <w:fldSimple w:instr=" STYLEREF 1 \s ">
        <w:r w:rsidR="00B4283D">
          <w:rPr>
            <w:noProof/>
          </w:rPr>
          <w:t>2</w:t>
        </w:r>
      </w:fldSimple>
      <w:r w:rsidR="00A32EDA">
        <w:noBreakHyphen/>
      </w:r>
      <w:fldSimple w:instr=" SEQ Table \* ARABIC \s 1 ">
        <w:r w:rsidR="00B4283D">
          <w:rPr>
            <w:noProof/>
          </w:rPr>
          <w:t>3</w:t>
        </w:r>
      </w:fldSimple>
      <w:r w:rsidRPr="00470E90">
        <w:rPr>
          <w:lang w:bidi="en-US"/>
        </w:rPr>
        <w:t xml:space="preserve"> </w:t>
      </w:r>
      <w:r w:rsidRPr="00C361DB">
        <w:rPr>
          <w:lang w:bidi="en-US"/>
        </w:rPr>
        <w:t>Agent Data Component</w:t>
      </w:r>
    </w:p>
    <w:tbl>
      <w:tblPr>
        <w:tblW w:w="505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33"/>
        <w:gridCol w:w="3739"/>
        <w:gridCol w:w="485"/>
        <w:gridCol w:w="547"/>
        <w:gridCol w:w="2305"/>
      </w:tblGrid>
      <w:tr w:rsidR="004734B2" w:rsidRPr="00C361DB" w14:paraId="06D31C5C" w14:textId="77777777" w:rsidTr="00202C54">
        <w:trPr>
          <w:cantSplit/>
          <w:trHeight w:val="863"/>
          <w:tblHeader/>
        </w:trPr>
        <w:tc>
          <w:tcPr>
            <w:tcW w:w="1393" w:type="pct"/>
            <w:shd w:val="clear" w:color="auto" w:fill="D9D9D9" w:themeFill="background1" w:themeFillShade="D9"/>
            <w:vAlign w:val="bottom"/>
          </w:tcPr>
          <w:p w14:paraId="4BD3A7E6" w14:textId="77777777" w:rsidR="004734B2" w:rsidRPr="00C361DB" w:rsidRDefault="004734B2" w:rsidP="006843CA">
            <w:pPr>
              <w:spacing w:before="0" w:after="0"/>
              <w:jc w:val="center"/>
              <w:rPr>
                <w:b/>
                <w:lang w:bidi="en-US"/>
              </w:rPr>
            </w:pPr>
            <w:r w:rsidRPr="00C361DB">
              <w:rPr>
                <w:b/>
                <w:lang w:bidi="en-US"/>
              </w:rPr>
              <w:t>JSON Name</w:t>
            </w:r>
          </w:p>
        </w:tc>
        <w:tc>
          <w:tcPr>
            <w:tcW w:w="1906" w:type="pct"/>
            <w:shd w:val="clear" w:color="auto" w:fill="D9D9D9" w:themeFill="background1" w:themeFillShade="D9"/>
            <w:vAlign w:val="bottom"/>
          </w:tcPr>
          <w:p w14:paraId="11DCF14F" w14:textId="77777777" w:rsidR="004734B2" w:rsidRPr="00C361DB" w:rsidRDefault="004734B2" w:rsidP="006843CA">
            <w:pPr>
              <w:spacing w:before="0" w:after="0"/>
              <w:jc w:val="center"/>
              <w:rPr>
                <w:b/>
                <w:lang w:bidi="en-US"/>
              </w:rPr>
            </w:pPr>
            <w:r w:rsidRPr="00C361DB">
              <w:rPr>
                <w:b/>
                <w:lang w:bidi="en-US"/>
              </w:rPr>
              <w:t>Use (required, optional,</w:t>
            </w:r>
          </w:p>
          <w:p w14:paraId="64221380" w14:textId="77777777" w:rsidR="004734B2" w:rsidRPr="00C361DB" w:rsidRDefault="004734B2" w:rsidP="006843CA">
            <w:pPr>
              <w:spacing w:before="0" w:after="0"/>
              <w:jc w:val="center"/>
              <w:rPr>
                <w:b/>
                <w:lang w:bidi="en-US"/>
              </w:rPr>
            </w:pPr>
            <w:r w:rsidRPr="00C361DB">
              <w:rPr>
                <w:b/>
                <w:lang w:bidi="en-US"/>
              </w:rPr>
              <w:t>conditional)</w:t>
            </w:r>
          </w:p>
        </w:tc>
        <w:tc>
          <w:tcPr>
            <w:tcW w:w="247" w:type="pct"/>
            <w:shd w:val="clear" w:color="auto" w:fill="D9D9D9" w:themeFill="background1" w:themeFillShade="D9"/>
            <w:vAlign w:val="bottom"/>
          </w:tcPr>
          <w:p w14:paraId="0A53115C" w14:textId="77777777" w:rsidR="004734B2" w:rsidRPr="00C361DB" w:rsidRDefault="004734B2" w:rsidP="006843CA">
            <w:pPr>
              <w:spacing w:before="0" w:after="0"/>
              <w:jc w:val="center"/>
              <w:rPr>
                <w:b/>
                <w:lang w:bidi="en-US"/>
              </w:rPr>
            </w:pPr>
            <w:r w:rsidRPr="00C361DB">
              <w:rPr>
                <w:b/>
                <w:lang w:bidi="en-US"/>
              </w:rPr>
              <w:t>Min</w:t>
            </w:r>
          </w:p>
        </w:tc>
        <w:tc>
          <w:tcPr>
            <w:tcW w:w="279" w:type="pct"/>
            <w:shd w:val="clear" w:color="auto" w:fill="D9D9D9" w:themeFill="background1" w:themeFillShade="D9"/>
            <w:vAlign w:val="bottom"/>
          </w:tcPr>
          <w:p w14:paraId="2FCDB391" w14:textId="77777777" w:rsidR="004734B2" w:rsidRPr="00C361DB" w:rsidRDefault="004734B2" w:rsidP="006843CA">
            <w:pPr>
              <w:spacing w:before="0" w:after="0"/>
              <w:jc w:val="center"/>
              <w:rPr>
                <w:b/>
                <w:lang w:bidi="en-US"/>
              </w:rPr>
            </w:pPr>
            <w:r w:rsidRPr="00C361DB">
              <w:rPr>
                <w:b/>
                <w:lang w:bidi="en-US"/>
              </w:rPr>
              <w:t>Max</w:t>
            </w:r>
          </w:p>
        </w:tc>
        <w:tc>
          <w:tcPr>
            <w:tcW w:w="1175" w:type="pct"/>
            <w:shd w:val="clear" w:color="auto" w:fill="D9D9D9" w:themeFill="background1" w:themeFillShade="D9"/>
            <w:vAlign w:val="bottom"/>
          </w:tcPr>
          <w:p w14:paraId="016E7D8C" w14:textId="77777777" w:rsidR="004734B2" w:rsidRPr="00C361DB" w:rsidRDefault="004734B2" w:rsidP="006843CA">
            <w:pPr>
              <w:spacing w:before="0" w:after="0"/>
              <w:jc w:val="center"/>
              <w:rPr>
                <w:b/>
                <w:lang w:bidi="en-US"/>
              </w:rPr>
            </w:pPr>
            <w:r w:rsidRPr="00C361DB">
              <w:rPr>
                <w:b/>
                <w:lang w:bidi="en-US"/>
              </w:rPr>
              <w:t>Description</w:t>
            </w:r>
          </w:p>
        </w:tc>
      </w:tr>
      <w:tr w:rsidR="00202C54" w:rsidRPr="00C361DB" w14:paraId="2A9B2034" w14:textId="77777777" w:rsidTr="00202C54">
        <w:trPr>
          <w:cantSplit/>
          <w:trHeight w:val="2172"/>
        </w:trPr>
        <w:tc>
          <w:tcPr>
            <w:tcW w:w="1393" w:type="pct"/>
          </w:tcPr>
          <w:p w14:paraId="6BF3A73F" w14:textId="6AFE2A86" w:rsidR="00202C54" w:rsidRPr="00C361DB" w:rsidRDefault="00202C54" w:rsidP="00202C54">
            <w:pPr>
              <w:spacing w:before="0" w:after="0"/>
              <w:rPr>
                <w:lang w:bidi="en-US"/>
              </w:rPr>
            </w:pPr>
            <w:r>
              <w:rPr>
                <w:lang w:bidi="en-US"/>
              </w:rPr>
              <w:t>agentJcard</w:t>
            </w:r>
          </w:p>
        </w:tc>
        <w:tc>
          <w:tcPr>
            <w:tcW w:w="1906" w:type="pct"/>
          </w:tcPr>
          <w:p w14:paraId="7D641F92" w14:textId="0588FFCB" w:rsidR="00202C54" w:rsidRPr="00C361DB" w:rsidRDefault="00202C54" w:rsidP="00202C54">
            <w:pPr>
              <w:spacing w:before="0" w:after="0"/>
              <w:jc w:val="center"/>
              <w:rPr>
                <w:lang w:bidi="en-US"/>
              </w:rPr>
            </w:pPr>
            <w:r>
              <w:rPr>
                <w:lang w:bidi="en-US"/>
              </w:rPr>
              <w:t>Optional</w:t>
            </w:r>
          </w:p>
        </w:tc>
        <w:tc>
          <w:tcPr>
            <w:tcW w:w="247" w:type="pct"/>
          </w:tcPr>
          <w:p w14:paraId="051C1A0E" w14:textId="73C9D447" w:rsidR="00202C54" w:rsidRPr="00C361DB" w:rsidRDefault="00202C54" w:rsidP="00202C54">
            <w:pPr>
              <w:spacing w:before="0" w:after="0"/>
              <w:jc w:val="center"/>
              <w:rPr>
                <w:lang w:bidi="en-US"/>
              </w:rPr>
            </w:pPr>
            <w:r>
              <w:rPr>
                <w:lang w:bidi="en-US"/>
              </w:rPr>
              <w:t>0</w:t>
            </w:r>
          </w:p>
        </w:tc>
        <w:tc>
          <w:tcPr>
            <w:tcW w:w="279" w:type="pct"/>
          </w:tcPr>
          <w:p w14:paraId="222041DC" w14:textId="20E19737" w:rsidR="00202C54" w:rsidRPr="00C361DB" w:rsidRDefault="00202C54" w:rsidP="00202C54">
            <w:pPr>
              <w:spacing w:before="0" w:after="0"/>
              <w:jc w:val="center"/>
              <w:rPr>
                <w:lang w:bidi="en-US"/>
              </w:rPr>
            </w:pPr>
            <w:r>
              <w:rPr>
                <w:lang w:bidi="en-US"/>
              </w:rPr>
              <w:t>1</w:t>
            </w:r>
          </w:p>
        </w:tc>
        <w:tc>
          <w:tcPr>
            <w:tcW w:w="1175" w:type="pct"/>
          </w:tcPr>
          <w:p w14:paraId="3378567F" w14:textId="756B008E" w:rsidR="00202C54" w:rsidRPr="00C361DB" w:rsidRDefault="00202C54" w:rsidP="00202C54">
            <w:pPr>
              <w:contextualSpacing/>
              <w:rPr>
                <w:lang w:bidi="en-US"/>
              </w:rPr>
            </w:pPr>
            <w:r>
              <w:rPr>
                <w:lang w:bidi="en-US"/>
              </w:rPr>
              <w:t>The agent’s contact information.</w:t>
            </w:r>
          </w:p>
        </w:tc>
      </w:tr>
      <w:tr w:rsidR="004734B2" w:rsidRPr="00C361DB" w14:paraId="14EC75EA" w14:textId="77777777" w:rsidTr="00202C54">
        <w:trPr>
          <w:cantSplit/>
          <w:trHeight w:val="1655"/>
        </w:trPr>
        <w:tc>
          <w:tcPr>
            <w:tcW w:w="1393" w:type="pct"/>
          </w:tcPr>
          <w:p w14:paraId="1C2F2B1B" w14:textId="77777777" w:rsidR="004734B2" w:rsidRDefault="004734B2" w:rsidP="006843CA">
            <w:pPr>
              <w:spacing w:before="0" w:after="0"/>
              <w:rPr>
                <w:lang w:bidi="en-US"/>
              </w:rPr>
            </w:pPr>
            <w:r w:rsidRPr="00C361DB">
              <w:rPr>
                <w:lang w:bidi="en-US"/>
              </w:rPr>
              <w:t>agentWorkstationPosition Identification</w:t>
            </w:r>
          </w:p>
          <w:p w14:paraId="589577D5" w14:textId="77777777" w:rsidR="004734B2" w:rsidRPr="00C361DB" w:rsidRDefault="004734B2" w:rsidP="006843CA">
            <w:pPr>
              <w:spacing w:before="0" w:after="0"/>
              <w:rPr>
                <w:lang w:bidi="en-US"/>
              </w:rPr>
            </w:pPr>
          </w:p>
        </w:tc>
        <w:tc>
          <w:tcPr>
            <w:tcW w:w="1906" w:type="pct"/>
          </w:tcPr>
          <w:p w14:paraId="79231C17" w14:textId="206C8ADC" w:rsidR="004734B2" w:rsidRPr="00C361DB" w:rsidRDefault="009C6BDA" w:rsidP="009C6BDA">
            <w:pPr>
              <w:spacing w:before="0" w:after="0"/>
              <w:jc w:val="center"/>
              <w:rPr>
                <w:lang w:bidi="en-US"/>
              </w:rPr>
            </w:pPr>
            <w:r w:rsidRPr="009C6BDA">
              <w:rPr>
                <w:lang w:bidi="en-US"/>
              </w:rPr>
              <w:t xml:space="preserve">Conditional: Required if </w:t>
            </w:r>
            <w:r w:rsidR="003333CC">
              <w:rPr>
                <w:lang w:bidi="en-US"/>
              </w:rPr>
              <w:t xml:space="preserve">agent workstation </w:t>
            </w:r>
            <w:r w:rsidR="0026133F">
              <w:rPr>
                <w:lang w:bidi="en-US"/>
              </w:rPr>
              <w:t>has</w:t>
            </w:r>
            <w:r w:rsidR="00E831B9">
              <w:rPr>
                <w:lang w:bidi="en-US"/>
              </w:rPr>
              <w:t xml:space="preserve"> a position identification</w:t>
            </w:r>
            <w:r w:rsidR="003333CC">
              <w:rPr>
                <w:lang w:bidi="en-US"/>
              </w:rPr>
              <w:t>.</w:t>
            </w:r>
          </w:p>
        </w:tc>
        <w:tc>
          <w:tcPr>
            <w:tcW w:w="247" w:type="pct"/>
          </w:tcPr>
          <w:p w14:paraId="52F985E8" w14:textId="77777777" w:rsidR="004734B2" w:rsidRPr="00C361DB" w:rsidRDefault="004734B2" w:rsidP="006843CA">
            <w:pPr>
              <w:spacing w:before="0" w:after="0"/>
              <w:jc w:val="center"/>
              <w:rPr>
                <w:lang w:bidi="en-US"/>
              </w:rPr>
            </w:pPr>
            <w:r w:rsidRPr="00C361DB">
              <w:rPr>
                <w:lang w:bidi="en-US"/>
              </w:rPr>
              <w:t>0</w:t>
            </w:r>
          </w:p>
        </w:tc>
        <w:tc>
          <w:tcPr>
            <w:tcW w:w="279" w:type="pct"/>
          </w:tcPr>
          <w:p w14:paraId="4992F052" w14:textId="77777777" w:rsidR="004734B2" w:rsidRPr="00C361DB" w:rsidRDefault="004734B2" w:rsidP="006843CA">
            <w:pPr>
              <w:spacing w:before="0" w:after="0"/>
              <w:jc w:val="center"/>
              <w:rPr>
                <w:lang w:bidi="en-US"/>
              </w:rPr>
            </w:pPr>
            <w:r w:rsidRPr="00C361DB">
              <w:rPr>
                <w:lang w:bidi="en-US"/>
              </w:rPr>
              <w:t>1</w:t>
            </w:r>
          </w:p>
        </w:tc>
        <w:tc>
          <w:tcPr>
            <w:tcW w:w="1175" w:type="pct"/>
          </w:tcPr>
          <w:p w14:paraId="251A47DE" w14:textId="7F522F12" w:rsidR="001A45F9" w:rsidRPr="00C361DB" w:rsidRDefault="004734B2" w:rsidP="001A45F9">
            <w:pPr>
              <w:spacing w:before="0" w:after="0"/>
              <w:rPr>
                <w:lang w:bidi="en-US"/>
              </w:rPr>
            </w:pPr>
            <w:r w:rsidRPr="00C361DB">
              <w:rPr>
                <w:lang w:bidi="en-US"/>
              </w:rPr>
              <w:t xml:space="preserve">The workstation position ID within the </w:t>
            </w:r>
            <w:r w:rsidR="001A45F9">
              <w:rPr>
                <w:lang w:bidi="en-US"/>
              </w:rPr>
              <w:t xml:space="preserve">agent’s </w:t>
            </w:r>
            <w:r w:rsidRPr="00C361DB">
              <w:rPr>
                <w:lang w:bidi="en-US"/>
              </w:rPr>
              <w:t xml:space="preserve">agency. </w:t>
            </w:r>
          </w:p>
          <w:p w14:paraId="502E2273" w14:textId="515AF25D" w:rsidR="004734B2" w:rsidRPr="00C361DB" w:rsidRDefault="004734B2" w:rsidP="006843CA">
            <w:pPr>
              <w:spacing w:before="0" w:after="0"/>
              <w:rPr>
                <w:lang w:bidi="en-US"/>
              </w:rPr>
            </w:pPr>
          </w:p>
        </w:tc>
      </w:tr>
      <w:tr w:rsidR="004734B2" w:rsidRPr="00C361DB" w14:paraId="34323ECD" w14:textId="77777777" w:rsidTr="00202C54">
        <w:trPr>
          <w:cantSplit/>
          <w:trHeight w:val="2424"/>
        </w:trPr>
        <w:tc>
          <w:tcPr>
            <w:tcW w:w="1393" w:type="pct"/>
          </w:tcPr>
          <w:p w14:paraId="4E744735" w14:textId="77777777" w:rsidR="004734B2" w:rsidRPr="00C361DB" w:rsidRDefault="004734B2" w:rsidP="006843CA">
            <w:pPr>
              <w:spacing w:before="0" w:after="0"/>
              <w:rPr>
                <w:lang w:bidi="en-US"/>
              </w:rPr>
            </w:pPr>
            <w:r w:rsidRPr="00C361DB">
              <w:rPr>
                <w:lang w:bidi="en-US"/>
              </w:rPr>
              <w:t>agentRoleRegistryText</w:t>
            </w:r>
          </w:p>
        </w:tc>
        <w:tc>
          <w:tcPr>
            <w:tcW w:w="1906" w:type="pct"/>
          </w:tcPr>
          <w:p w14:paraId="5DDC94BE" w14:textId="77777777" w:rsidR="004734B2" w:rsidRPr="00C361DB" w:rsidRDefault="004734B2" w:rsidP="006843CA">
            <w:pPr>
              <w:spacing w:before="0" w:after="0"/>
              <w:jc w:val="center"/>
              <w:rPr>
                <w:lang w:bidi="en-US"/>
              </w:rPr>
            </w:pPr>
            <w:r w:rsidRPr="00C361DB">
              <w:rPr>
                <w:lang w:bidi="en-US"/>
              </w:rPr>
              <w:t>Required</w:t>
            </w:r>
          </w:p>
        </w:tc>
        <w:tc>
          <w:tcPr>
            <w:tcW w:w="247" w:type="pct"/>
          </w:tcPr>
          <w:p w14:paraId="72432AB7" w14:textId="77777777" w:rsidR="004734B2" w:rsidRPr="00C361DB" w:rsidRDefault="004734B2" w:rsidP="006843CA">
            <w:pPr>
              <w:spacing w:before="0" w:after="0"/>
              <w:jc w:val="center"/>
              <w:rPr>
                <w:lang w:bidi="en-US"/>
              </w:rPr>
            </w:pPr>
            <w:r w:rsidRPr="00C361DB">
              <w:rPr>
                <w:lang w:bidi="en-US"/>
              </w:rPr>
              <w:t>1</w:t>
            </w:r>
          </w:p>
        </w:tc>
        <w:tc>
          <w:tcPr>
            <w:tcW w:w="279" w:type="pct"/>
          </w:tcPr>
          <w:p w14:paraId="15CAABB0" w14:textId="77777777" w:rsidR="004734B2" w:rsidRPr="00C361DB" w:rsidRDefault="004734B2" w:rsidP="006843CA">
            <w:pPr>
              <w:spacing w:before="0" w:after="0"/>
              <w:jc w:val="center"/>
              <w:rPr>
                <w:lang w:bidi="en-US"/>
              </w:rPr>
            </w:pPr>
            <w:r w:rsidRPr="00C361DB">
              <w:rPr>
                <w:lang w:bidi="en-US"/>
              </w:rPr>
              <w:t>*</w:t>
            </w:r>
          </w:p>
        </w:tc>
        <w:tc>
          <w:tcPr>
            <w:tcW w:w="1175" w:type="pct"/>
          </w:tcPr>
          <w:p w14:paraId="19823B86" w14:textId="37C2CB5D" w:rsidR="004734B2" w:rsidRPr="00C361DB" w:rsidRDefault="004734B2" w:rsidP="006843CA">
            <w:pPr>
              <w:spacing w:before="0" w:after="0"/>
              <w:rPr>
                <w:lang w:bidi="en-US"/>
              </w:rPr>
            </w:pPr>
            <w:r w:rsidRPr="00C361DB">
              <w:rPr>
                <w:lang w:bidi="en-US"/>
              </w:rPr>
              <w:t xml:space="preserve">The Role of </w:t>
            </w:r>
            <w:r w:rsidR="00A74740">
              <w:rPr>
                <w:lang w:bidi="en-US"/>
              </w:rPr>
              <w:t>the A</w:t>
            </w:r>
            <w:r w:rsidRPr="00C361DB">
              <w:rPr>
                <w:lang w:bidi="en-US"/>
              </w:rPr>
              <w:t xml:space="preserve">gent – </w:t>
            </w:r>
            <w:r w:rsidR="00975E7B" w:rsidRPr="00975E7B">
              <w:rPr>
                <w:lang w:bidi="en-US"/>
              </w:rPr>
              <w:t>Dispatching</w:t>
            </w:r>
            <w:r w:rsidRPr="00C361DB">
              <w:rPr>
                <w:lang w:bidi="en-US"/>
              </w:rPr>
              <w:t xml:space="preserve">, </w:t>
            </w:r>
            <w:r w:rsidR="00975E7B" w:rsidRPr="00975E7B">
              <w:rPr>
                <w:lang w:bidi="en-US"/>
              </w:rPr>
              <w:t>Call Taking</w:t>
            </w:r>
            <w:r w:rsidRPr="00C361DB">
              <w:rPr>
                <w:lang w:bidi="en-US"/>
              </w:rPr>
              <w:t xml:space="preserve">, etc. The acceptable roles are defined in </w:t>
            </w:r>
            <w:r w:rsidR="009F4644" w:rsidRPr="009F4644">
              <w:rPr>
                <w:lang w:bidi="en-US"/>
              </w:rPr>
              <w:t>the “Agent Roles”</w:t>
            </w:r>
            <w:r w:rsidRPr="00C361DB">
              <w:rPr>
                <w:lang w:bidi="en-US"/>
              </w:rPr>
              <w:t xml:space="preserve"> registry in NENA-STA-010</w:t>
            </w:r>
            <w:r>
              <w:rPr>
                <w:lang w:bidi="en-US"/>
              </w:rPr>
              <w:t xml:space="preserve"> </w:t>
            </w:r>
            <w:r w:rsidR="00DE3A05">
              <w:rPr>
                <w:lang w:bidi="en-US"/>
              </w:rPr>
              <w:fldChar w:fldCharType="begin"/>
            </w:r>
            <w:r w:rsidR="00DE3A05">
              <w:rPr>
                <w:lang w:bidi="en-US"/>
              </w:rPr>
              <w:instrText xml:space="preserve"> REF _Ref58247510 \r \h </w:instrText>
            </w:r>
            <w:r w:rsidR="00DE3A05">
              <w:rPr>
                <w:lang w:bidi="en-US"/>
              </w:rPr>
            </w:r>
            <w:r w:rsidR="00DE3A05">
              <w:rPr>
                <w:lang w:bidi="en-US"/>
              </w:rPr>
              <w:fldChar w:fldCharType="separate"/>
            </w:r>
            <w:r w:rsidR="00B4283D">
              <w:rPr>
                <w:lang w:bidi="en-US"/>
              </w:rPr>
              <w:t>[3]</w:t>
            </w:r>
            <w:r w:rsidR="00DE3A05">
              <w:rPr>
                <w:lang w:bidi="en-US"/>
              </w:rPr>
              <w:fldChar w:fldCharType="end"/>
            </w:r>
            <w:r w:rsidRPr="00C361DB">
              <w:rPr>
                <w:lang w:bidi="en-US"/>
              </w:rPr>
              <w:t xml:space="preserve">. </w:t>
            </w:r>
          </w:p>
        </w:tc>
      </w:tr>
      <w:tr w:rsidR="004734B2" w:rsidRPr="00C361DB" w14:paraId="23977AE9" w14:textId="77777777" w:rsidTr="00202C54">
        <w:trPr>
          <w:cantSplit/>
          <w:trHeight w:val="675"/>
        </w:trPr>
        <w:tc>
          <w:tcPr>
            <w:tcW w:w="1393" w:type="pct"/>
          </w:tcPr>
          <w:p w14:paraId="069FFE04" w14:textId="77777777" w:rsidR="004734B2" w:rsidRPr="00C361DB" w:rsidRDefault="004734B2" w:rsidP="006843CA">
            <w:pPr>
              <w:spacing w:before="0" w:after="0"/>
              <w:rPr>
                <w:lang w:bidi="en-US"/>
              </w:rPr>
            </w:pPr>
            <w:r w:rsidRPr="00C361DB">
              <w:rPr>
                <w:lang w:bidi="en-US"/>
              </w:rPr>
              <w:t>notesReference</w:t>
            </w:r>
          </w:p>
        </w:tc>
        <w:tc>
          <w:tcPr>
            <w:tcW w:w="1906" w:type="pct"/>
          </w:tcPr>
          <w:p w14:paraId="42E09421" w14:textId="77777777" w:rsidR="004734B2" w:rsidRPr="00C361DB" w:rsidRDefault="004734B2" w:rsidP="006843CA">
            <w:pPr>
              <w:spacing w:before="0" w:after="0"/>
              <w:jc w:val="center"/>
              <w:rPr>
                <w:lang w:bidi="en-US"/>
              </w:rPr>
            </w:pPr>
            <w:r w:rsidRPr="00C361DB">
              <w:rPr>
                <w:lang w:bidi="en-US"/>
              </w:rPr>
              <w:t>Optional</w:t>
            </w:r>
          </w:p>
        </w:tc>
        <w:tc>
          <w:tcPr>
            <w:tcW w:w="247" w:type="pct"/>
          </w:tcPr>
          <w:p w14:paraId="3C9F8410" w14:textId="77777777" w:rsidR="004734B2" w:rsidRPr="00C361DB" w:rsidRDefault="004734B2" w:rsidP="006843CA">
            <w:pPr>
              <w:spacing w:before="0" w:after="0"/>
              <w:jc w:val="center"/>
              <w:rPr>
                <w:lang w:bidi="en-US"/>
              </w:rPr>
            </w:pPr>
            <w:r w:rsidRPr="00C361DB">
              <w:rPr>
                <w:lang w:bidi="en-US"/>
              </w:rPr>
              <w:t>0</w:t>
            </w:r>
          </w:p>
        </w:tc>
        <w:tc>
          <w:tcPr>
            <w:tcW w:w="279" w:type="pct"/>
          </w:tcPr>
          <w:p w14:paraId="4E9A3DFE" w14:textId="77777777" w:rsidR="004734B2" w:rsidRPr="00C361DB" w:rsidRDefault="004734B2" w:rsidP="006843CA">
            <w:pPr>
              <w:spacing w:before="0" w:after="0"/>
              <w:jc w:val="center"/>
              <w:rPr>
                <w:lang w:bidi="en-US"/>
              </w:rPr>
            </w:pPr>
            <w:r w:rsidRPr="00C361DB">
              <w:rPr>
                <w:lang w:bidi="en-US"/>
              </w:rPr>
              <w:t>*</w:t>
            </w:r>
          </w:p>
        </w:tc>
        <w:tc>
          <w:tcPr>
            <w:tcW w:w="1175" w:type="pct"/>
          </w:tcPr>
          <w:p w14:paraId="0E490D7F" w14:textId="555D21A2" w:rsidR="004734B2" w:rsidRPr="00C361DB" w:rsidRDefault="009E44C0" w:rsidP="006843CA">
            <w:pPr>
              <w:spacing w:before="0" w:after="0"/>
              <w:rPr>
                <w:lang w:bidi="en-US"/>
              </w:rPr>
            </w:pPr>
            <w:r w:rsidRPr="003D6594">
              <w:t xml:space="preserve">Reference to a </w:t>
            </w:r>
            <w:r>
              <w:t>Notes</w:t>
            </w:r>
            <w:r w:rsidRPr="003D6594">
              <w:t xml:space="preserve"> Data Component. </w:t>
            </w:r>
            <w:r w:rsidRPr="001F68A7">
              <w:t xml:space="preserve">Contains optional alphanumeric text further describing the </w:t>
            </w:r>
            <w:r>
              <w:t>agent</w:t>
            </w:r>
            <w:r w:rsidRPr="001F68A7">
              <w:t>.</w:t>
            </w:r>
          </w:p>
        </w:tc>
      </w:tr>
      <w:tr w:rsidR="004734B2" w:rsidRPr="00C361DB" w14:paraId="16FDEEE7" w14:textId="77777777" w:rsidTr="00202C54">
        <w:trPr>
          <w:cantSplit/>
          <w:trHeight w:val="554"/>
        </w:trPr>
        <w:tc>
          <w:tcPr>
            <w:tcW w:w="1393" w:type="pct"/>
          </w:tcPr>
          <w:p w14:paraId="0552F1D9" w14:textId="77777777" w:rsidR="004734B2" w:rsidRPr="00C361DB" w:rsidRDefault="004734B2" w:rsidP="006843CA">
            <w:pPr>
              <w:spacing w:before="0" w:after="0"/>
              <w:rPr>
                <w:lang w:bidi="en-US"/>
              </w:rPr>
            </w:pPr>
            <w:r w:rsidRPr="00C361DB">
              <w:rPr>
                <w:lang w:bidi="en-US"/>
              </w:rPr>
              <w:lastRenderedPageBreak/>
              <w:t>agencyReference</w:t>
            </w:r>
          </w:p>
        </w:tc>
        <w:tc>
          <w:tcPr>
            <w:tcW w:w="1906" w:type="pct"/>
          </w:tcPr>
          <w:p w14:paraId="69AE7BB2" w14:textId="03261238" w:rsidR="004734B2" w:rsidRPr="00C361DB" w:rsidRDefault="001A45F9" w:rsidP="001A45F9">
            <w:pPr>
              <w:pStyle w:val="TableParagraph"/>
              <w:spacing w:line="270" w:lineRule="exact"/>
              <w:ind w:left="165"/>
              <w:jc w:val="center"/>
            </w:pPr>
            <w:r>
              <w:rPr>
                <w:rFonts w:ascii="Tahoma" w:hAnsi="Tahoma"/>
                <w:kern w:val="28"/>
                <w:sz w:val="24"/>
                <w:szCs w:val="20"/>
              </w:rPr>
              <w:t>Required</w:t>
            </w:r>
          </w:p>
        </w:tc>
        <w:tc>
          <w:tcPr>
            <w:tcW w:w="247" w:type="pct"/>
          </w:tcPr>
          <w:p w14:paraId="65CC58DE" w14:textId="7BEDDF74" w:rsidR="004734B2" w:rsidRPr="00C361DB" w:rsidRDefault="001A45F9" w:rsidP="006843CA">
            <w:pPr>
              <w:spacing w:before="0" w:after="0"/>
              <w:jc w:val="center"/>
              <w:rPr>
                <w:lang w:bidi="en-US"/>
              </w:rPr>
            </w:pPr>
            <w:r>
              <w:rPr>
                <w:lang w:bidi="en-US"/>
              </w:rPr>
              <w:t>1</w:t>
            </w:r>
          </w:p>
        </w:tc>
        <w:tc>
          <w:tcPr>
            <w:tcW w:w="279" w:type="pct"/>
          </w:tcPr>
          <w:p w14:paraId="6B7A2A7E" w14:textId="77777777" w:rsidR="004734B2" w:rsidRPr="00C361DB" w:rsidRDefault="004734B2" w:rsidP="006843CA">
            <w:pPr>
              <w:spacing w:before="0" w:after="0"/>
              <w:jc w:val="center"/>
              <w:rPr>
                <w:lang w:bidi="en-US"/>
              </w:rPr>
            </w:pPr>
            <w:r w:rsidRPr="00C361DB">
              <w:rPr>
                <w:lang w:bidi="en-US"/>
              </w:rPr>
              <w:t>1</w:t>
            </w:r>
          </w:p>
        </w:tc>
        <w:tc>
          <w:tcPr>
            <w:tcW w:w="1175" w:type="pct"/>
          </w:tcPr>
          <w:p w14:paraId="48BD088D" w14:textId="35CCAAA1" w:rsidR="004734B2" w:rsidRPr="00C361DB" w:rsidRDefault="004734B2" w:rsidP="006843CA">
            <w:pPr>
              <w:spacing w:before="0" w:after="0"/>
              <w:rPr>
                <w:lang w:bidi="en-US"/>
              </w:rPr>
            </w:pPr>
            <w:r w:rsidRPr="00C361DB">
              <w:rPr>
                <w:lang w:bidi="en-US"/>
              </w:rPr>
              <w:t xml:space="preserve">Reference to an Agency Data Component. Identifies the agency employing or contracting with the </w:t>
            </w:r>
            <w:r w:rsidRPr="0012431F">
              <w:rPr>
                <w:lang w:bidi="en-US"/>
              </w:rPr>
              <w:t>agent</w:t>
            </w:r>
            <w:r w:rsidRPr="00C361DB">
              <w:rPr>
                <w:lang w:bidi="en-US"/>
              </w:rPr>
              <w:t>.</w:t>
            </w:r>
          </w:p>
        </w:tc>
      </w:tr>
    </w:tbl>
    <w:p w14:paraId="26C2DA0D" w14:textId="77777777" w:rsidR="004734B2" w:rsidRPr="00FF675F" w:rsidRDefault="004734B2" w:rsidP="004734B2">
      <w:pPr>
        <w:pStyle w:val="Titre2"/>
      </w:pPr>
      <w:bookmarkStart w:id="31" w:name="_TOC_250025"/>
      <w:bookmarkStart w:id="32" w:name="_Toc54356145"/>
      <w:bookmarkStart w:id="33" w:name="_Ref58269358"/>
      <w:bookmarkStart w:id="34" w:name="_Toc70692102"/>
      <w:bookmarkStart w:id="35" w:name="_Ref85460979"/>
      <w:r w:rsidRPr="00FF675F">
        <w:t xml:space="preserve">Agency Data </w:t>
      </w:r>
      <w:bookmarkEnd w:id="31"/>
      <w:r w:rsidRPr="00FF675F">
        <w:t>Component</w:t>
      </w:r>
      <w:bookmarkEnd w:id="32"/>
      <w:bookmarkEnd w:id="33"/>
      <w:bookmarkEnd w:id="34"/>
      <w:bookmarkEnd w:id="35"/>
    </w:p>
    <w:p w14:paraId="1C33FF2A" w14:textId="7030D1A4" w:rsidR="004734B2" w:rsidRDefault="004734B2" w:rsidP="004734B2">
      <w:r>
        <w:rPr>
          <w:b/>
        </w:rPr>
        <w:t>Data</w:t>
      </w:r>
      <w:r>
        <w:rPr>
          <w:b/>
          <w:spacing w:val="-2"/>
        </w:rPr>
        <w:t xml:space="preserve"> </w:t>
      </w:r>
      <w:r>
        <w:rPr>
          <w:b/>
        </w:rPr>
        <w:t>Component</w:t>
      </w:r>
      <w:r>
        <w:rPr>
          <w:b/>
          <w:spacing w:val="-2"/>
        </w:rPr>
        <w:t xml:space="preserve"> </w:t>
      </w:r>
      <w:r>
        <w:rPr>
          <w:b/>
        </w:rPr>
        <w:t>Use</w:t>
      </w:r>
      <w:r>
        <w:t xml:space="preserve">: </w:t>
      </w:r>
      <w:r w:rsidR="009E436B">
        <w:t>Required</w:t>
      </w:r>
    </w:p>
    <w:p w14:paraId="11D0AAF4" w14:textId="77777777" w:rsidR="004734B2" w:rsidRPr="002A1C4D" w:rsidRDefault="004734B2" w:rsidP="004734B2">
      <w:pPr>
        <w:rPr>
          <w:b/>
          <w:bCs/>
          <w:szCs w:val="24"/>
        </w:rPr>
      </w:pPr>
      <w:r w:rsidRPr="002A1C4D">
        <w:rPr>
          <w:b/>
          <w:bCs/>
          <w:szCs w:val="24"/>
        </w:rPr>
        <w:t xml:space="preserve">Minimum Number: </w:t>
      </w:r>
      <w:r w:rsidRPr="00886E3C">
        <w:rPr>
          <w:szCs w:val="24"/>
        </w:rPr>
        <w:t>1</w:t>
      </w:r>
    </w:p>
    <w:p w14:paraId="0D3B0B11" w14:textId="77777777" w:rsidR="004734B2" w:rsidRPr="00344ABD" w:rsidRDefault="004734B2" w:rsidP="004734B2">
      <w:pPr>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2D243609" w14:textId="07E3C186" w:rsidR="004734B2" w:rsidRPr="00E54348" w:rsidRDefault="009E436B" w:rsidP="004734B2">
      <w:r>
        <w:rPr>
          <w:b/>
        </w:rPr>
        <w:t>Child Of</w:t>
      </w:r>
      <w:r w:rsidR="004734B2">
        <w:rPr>
          <w:b/>
        </w:rPr>
        <w:t xml:space="preserve">: </w:t>
      </w:r>
      <w:r w:rsidR="005756AF" w:rsidRPr="005756AF">
        <w:t xml:space="preserve">Emergency </w:t>
      </w:r>
      <w:r w:rsidR="00A65429">
        <w:t>Incident</w:t>
      </w:r>
      <w:r w:rsidR="005756AF" w:rsidRPr="005756AF">
        <w:t xml:space="preserve"> Data Object</w:t>
      </w:r>
    </w:p>
    <w:p w14:paraId="6139CD36" w14:textId="601B90C8" w:rsidR="004734B2" w:rsidRDefault="004734B2" w:rsidP="00FF7DC3">
      <w:r>
        <w:rPr>
          <w:b/>
        </w:rPr>
        <w:t xml:space="preserve">Data Component Description: </w:t>
      </w:r>
      <w:r>
        <w:t xml:space="preserve">Every EIDO will include at least one instance of this data component </w:t>
      </w:r>
      <w:r w:rsidR="00D4129A">
        <w:t xml:space="preserve">in </w:t>
      </w:r>
      <w:r>
        <w:t xml:space="preserve"> the </w:t>
      </w:r>
      <w:r w:rsidR="003333CC">
        <w:t>agency</w:t>
      </w:r>
      <w:r>
        <w:t xml:space="preserve"> component of the </w:t>
      </w:r>
      <w:r w:rsidR="00032B9C" w:rsidRPr="005756AF">
        <w:t xml:space="preserve">Emergency </w:t>
      </w:r>
      <w:r w:rsidR="00032B9C">
        <w:t>Incident</w:t>
      </w:r>
      <w:r w:rsidR="00032B9C" w:rsidRPr="005756AF">
        <w:t xml:space="preserve"> Data Object</w:t>
      </w:r>
      <w:r w:rsidR="00032B9C">
        <w:t xml:space="preserve"> </w:t>
      </w:r>
      <w:r>
        <w:t>in order to identify the Agency creating the EIDO.</w:t>
      </w:r>
    </w:p>
    <w:p w14:paraId="01827793" w14:textId="1EA630ED" w:rsidR="004734B2" w:rsidRDefault="004734B2" w:rsidP="004734B2">
      <w:r>
        <w:t xml:space="preserve">Many </w:t>
      </w:r>
      <w:r w:rsidR="00A65429">
        <w:t>Incident</w:t>
      </w:r>
      <w:r>
        <w:t xml:space="preserve">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w:t>
      </w:r>
      <w:r w:rsidR="00A65429">
        <w:t>Incident</w:t>
      </w:r>
      <w:r>
        <w:t xml:space="preserve"> associated with the </w:t>
      </w:r>
      <w:r w:rsidR="00A65429">
        <w:t>Incident</w:t>
      </w:r>
      <w:r>
        <w:t xml:space="preserve"> tracking ID contained in the EIDO Header data component or for removing current ownership from that </w:t>
      </w:r>
      <w:r w:rsidR="00A65429">
        <w:t>Incident</w:t>
      </w:r>
      <w:r>
        <w:t>.</w:t>
      </w:r>
    </w:p>
    <w:p w14:paraId="68AFC9BD" w14:textId="1B81D28B" w:rsidR="00E57155" w:rsidRDefault="00E57155" w:rsidP="004734B2">
      <w:r>
        <w:t>Agencies in this context are construed broadly to include such organization as poison control centers, tow truck operators, hospitals and utility compagnies.</w:t>
      </w:r>
    </w:p>
    <w:p w14:paraId="572902A6" w14:textId="5C2BC235" w:rsidR="0095519A" w:rsidRPr="001E0915" w:rsidRDefault="0095519A" w:rsidP="0095519A">
      <w:pPr>
        <w:spacing w:before="0" w:after="0"/>
        <w:rPr>
          <w:lang w:bidi="en-US"/>
        </w:rPr>
      </w:pPr>
      <w:r>
        <w:t xml:space="preserve">In this data component, the identifier ($id) is the Agency Identifier. The Agency Identifier </w:t>
      </w:r>
      <w:r>
        <w:rPr>
          <w:rFonts w:cs="Tahoma"/>
          <w:lang w:bidi="en-US"/>
        </w:rPr>
        <w:t>Identifiy the agency.</w:t>
      </w:r>
      <w:r w:rsidRPr="001E0915">
        <w:rPr>
          <w:lang w:bidi="en-US"/>
        </w:rPr>
        <w:t xml:space="preserve"> See NENA-STA-010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r>
        <w:rPr>
          <w:lang w:bidi="en-US"/>
        </w:rPr>
        <w:t xml:space="preserve"> </w:t>
      </w:r>
      <w:r w:rsidRPr="001E0915">
        <w:rPr>
          <w:lang w:bidi="en-US"/>
        </w:rPr>
        <w:t>Agency Identifier section for the format and requirements</w:t>
      </w:r>
      <w:r>
        <w:rPr>
          <w:lang w:bidi="en-US"/>
        </w:rPr>
        <w:t xml:space="preserve"> of the identifier data element within the identity component</w:t>
      </w:r>
      <w:r w:rsidRPr="001E0915">
        <w:rPr>
          <w:lang w:bidi="en-US"/>
        </w:rPr>
        <w:t>.</w:t>
      </w:r>
    </w:p>
    <w:p w14:paraId="0531E58C" w14:textId="71A06389" w:rsidR="004734B2" w:rsidRDefault="0095519A" w:rsidP="004734B2">
      <w:r w:rsidRPr="001E0915">
        <w:rPr>
          <w:lang w:bidi="en-US"/>
        </w:rPr>
        <w:t xml:space="preserve">The agency whose identifier is found </w:t>
      </w:r>
      <w:r>
        <w:rPr>
          <w:lang w:bidi="en-US"/>
        </w:rPr>
        <w:t>within</w:t>
      </w:r>
      <w:r w:rsidRPr="001E0915">
        <w:rPr>
          <w:lang w:bidi="en-US"/>
        </w:rPr>
        <w:t xml:space="preserve"> this </w:t>
      </w:r>
      <w:r>
        <w:rPr>
          <w:lang w:bidi="en-US"/>
        </w:rPr>
        <w:t>component</w:t>
      </w:r>
      <w:r w:rsidRPr="001E0915">
        <w:rPr>
          <w:lang w:bidi="en-US"/>
        </w:rPr>
        <w:t xml:space="preserve"> MUST have a record in the Service/Agency Locator as defined in NENA-STA-010</w:t>
      </w:r>
      <w:r>
        <w:rPr>
          <w:lang w:bidi="en-US"/>
        </w:rPr>
        <w:t xml:space="preserve"> </w:t>
      </w:r>
      <w:r>
        <w:rPr>
          <w:lang w:bidi="en-US"/>
        </w:rPr>
        <w:fldChar w:fldCharType="begin"/>
      </w:r>
      <w:r>
        <w:rPr>
          <w:lang w:bidi="en-US"/>
        </w:rPr>
        <w:instrText xml:space="preserve"> REF _Ref58247510 \r \h </w:instrText>
      </w:r>
      <w:r>
        <w:rPr>
          <w:lang w:bidi="en-US"/>
        </w:rPr>
      </w:r>
      <w:r>
        <w:rPr>
          <w:lang w:bidi="en-US"/>
        </w:rPr>
        <w:fldChar w:fldCharType="separate"/>
      </w:r>
      <w:r w:rsidR="00B4283D">
        <w:rPr>
          <w:lang w:bidi="en-US"/>
        </w:rPr>
        <w:t>[3]</w:t>
      </w:r>
      <w:r>
        <w:rPr>
          <w:lang w:bidi="en-US"/>
        </w:rPr>
        <w:fldChar w:fldCharType="end"/>
      </w:r>
    </w:p>
    <w:p w14:paraId="77BFD79F" w14:textId="277C149C" w:rsidR="00470E90" w:rsidRDefault="00470E90" w:rsidP="00470E90">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4</w:t>
        </w:r>
      </w:fldSimple>
      <w:r w:rsidRPr="00470E90">
        <w:rPr>
          <w:lang w:bidi="en-US"/>
        </w:rPr>
        <w:t xml:space="preserve"> </w:t>
      </w:r>
      <w:r w:rsidRPr="001E0915">
        <w:rPr>
          <w:lang w:bidi="en-US"/>
        </w:rPr>
        <w:t>Agency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590"/>
        <w:gridCol w:w="1429"/>
        <w:gridCol w:w="464"/>
        <w:gridCol w:w="524"/>
        <w:gridCol w:w="3703"/>
      </w:tblGrid>
      <w:tr w:rsidR="004734B2" w:rsidRPr="001E0915" w14:paraId="20E96F9D" w14:textId="77777777" w:rsidTr="000A35D7">
        <w:trPr>
          <w:trHeight w:val="1103"/>
          <w:tblHeader/>
        </w:trPr>
        <w:tc>
          <w:tcPr>
            <w:tcW w:w="1917" w:type="pct"/>
            <w:shd w:val="clear" w:color="auto" w:fill="D9D9D9" w:themeFill="background1" w:themeFillShade="D9"/>
            <w:vAlign w:val="bottom"/>
          </w:tcPr>
          <w:p w14:paraId="3C7E96DE" w14:textId="77777777" w:rsidR="004734B2" w:rsidRPr="001E0915" w:rsidRDefault="004734B2" w:rsidP="00905ED3">
            <w:pPr>
              <w:spacing w:before="0" w:after="0"/>
              <w:jc w:val="center"/>
              <w:rPr>
                <w:b/>
                <w:lang w:bidi="en-US"/>
              </w:rPr>
            </w:pPr>
            <w:r w:rsidRPr="001E0915">
              <w:rPr>
                <w:b/>
                <w:lang w:bidi="en-US"/>
              </w:rPr>
              <w:t>JSON Name</w:t>
            </w:r>
          </w:p>
        </w:tc>
        <w:tc>
          <w:tcPr>
            <w:tcW w:w="752" w:type="pct"/>
            <w:shd w:val="clear" w:color="auto" w:fill="D9D9D9" w:themeFill="background1" w:themeFillShade="D9"/>
            <w:vAlign w:val="bottom"/>
          </w:tcPr>
          <w:p w14:paraId="5F6E92F8" w14:textId="77777777" w:rsidR="004734B2" w:rsidRPr="001E0915" w:rsidRDefault="004734B2" w:rsidP="00905ED3">
            <w:pPr>
              <w:spacing w:before="0" w:after="0"/>
              <w:jc w:val="center"/>
              <w:rPr>
                <w:b/>
                <w:lang w:bidi="en-US"/>
              </w:rPr>
            </w:pPr>
            <w:r w:rsidRPr="001E0915">
              <w:rPr>
                <w:b/>
                <w:lang w:bidi="en-US"/>
              </w:rPr>
              <w:t>Use (required, optional,</w:t>
            </w:r>
          </w:p>
          <w:p w14:paraId="30092982" w14:textId="77777777" w:rsidR="004734B2" w:rsidRPr="001E0915" w:rsidRDefault="004734B2" w:rsidP="00905ED3">
            <w:pPr>
              <w:spacing w:before="0" w:after="0"/>
              <w:jc w:val="center"/>
              <w:rPr>
                <w:b/>
                <w:lang w:bidi="en-US"/>
              </w:rPr>
            </w:pPr>
            <w:r w:rsidRPr="001E0915">
              <w:rPr>
                <w:b/>
                <w:lang w:bidi="en-US"/>
              </w:rPr>
              <w:t>conditional)</w:t>
            </w:r>
          </w:p>
        </w:tc>
        <w:tc>
          <w:tcPr>
            <w:tcW w:w="232" w:type="pct"/>
            <w:shd w:val="clear" w:color="auto" w:fill="D9D9D9" w:themeFill="background1" w:themeFillShade="D9"/>
            <w:vAlign w:val="bottom"/>
          </w:tcPr>
          <w:p w14:paraId="6A8A2BE7" w14:textId="77777777" w:rsidR="004734B2" w:rsidRPr="001E0915" w:rsidRDefault="004734B2" w:rsidP="00905ED3">
            <w:pPr>
              <w:spacing w:before="0" w:after="0"/>
              <w:jc w:val="center"/>
              <w:rPr>
                <w:b/>
                <w:lang w:bidi="en-US"/>
              </w:rPr>
            </w:pPr>
            <w:r w:rsidRPr="001E0915">
              <w:rPr>
                <w:b/>
                <w:lang w:bidi="en-US"/>
              </w:rPr>
              <w:t>Min</w:t>
            </w:r>
          </w:p>
        </w:tc>
        <w:tc>
          <w:tcPr>
            <w:tcW w:w="265" w:type="pct"/>
            <w:shd w:val="clear" w:color="auto" w:fill="D9D9D9" w:themeFill="background1" w:themeFillShade="D9"/>
            <w:vAlign w:val="bottom"/>
          </w:tcPr>
          <w:p w14:paraId="51C3284A" w14:textId="77777777" w:rsidR="004734B2" w:rsidRPr="001E0915" w:rsidRDefault="004734B2" w:rsidP="00905ED3">
            <w:pPr>
              <w:spacing w:before="0" w:after="0"/>
              <w:jc w:val="center"/>
              <w:rPr>
                <w:b/>
                <w:lang w:bidi="en-US"/>
              </w:rPr>
            </w:pPr>
            <w:r w:rsidRPr="001E0915">
              <w:rPr>
                <w:b/>
                <w:lang w:bidi="en-US"/>
              </w:rPr>
              <w:t>Max</w:t>
            </w:r>
          </w:p>
        </w:tc>
        <w:tc>
          <w:tcPr>
            <w:tcW w:w="1834" w:type="pct"/>
            <w:shd w:val="clear" w:color="auto" w:fill="D9D9D9" w:themeFill="background1" w:themeFillShade="D9"/>
            <w:vAlign w:val="bottom"/>
          </w:tcPr>
          <w:p w14:paraId="46ED83E3" w14:textId="77777777" w:rsidR="004734B2" w:rsidRPr="001E0915" w:rsidRDefault="004734B2" w:rsidP="00905ED3">
            <w:pPr>
              <w:spacing w:before="0" w:after="0"/>
              <w:jc w:val="center"/>
              <w:rPr>
                <w:b/>
                <w:lang w:bidi="en-US"/>
              </w:rPr>
            </w:pPr>
            <w:r w:rsidRPr="001E0915">
              <w:rPr>
                <w:b/>
                <w:lang w:bidi="en-US"/>
              </w:rPr>
              <w:t>Description</w:t>
            </w:r>
          </w:p>
        </w:tc>
      </w:tr>
      <w:tr w:rsidR="004734B2" w:rsidRPr="001E0915" w14:paraId="74A288A5" w14:textId="77777777" w:rsidTr="000A35D7">
        <w:trPr>
          <w:trHeight w:val="1224"/>
        </w:trPr>
        <w:tc>
          <w:tcPr>
            <w:tcW w:w="1917" w:type="pct"/>
          </w:tcPr>
          <w:p w14:paraId="366B8CD6" w14:textId="3B277FCE" w:rsidR="004734B2" w:rsidRPr="001E0915" w:rsidRDefault="00202C54" w:rsidP="00905ED3">
            <w:pPr>
              <w:spacing w:before="0" w:after="0"/>
              <w:rPr>
                <w:lang w:bidi="en-US"/>
              </w:rPr>
            </w:pPr>
            <w:r>
              <w:rPr>
                <w:lang w:bidi="en-US"/>
              </w:rPr>
              <w:t>agencyJcard</w:t>
            </w:r>
          </w:p>
        </w:tc>
        <w:tc>
          <w:tcPr>
            <w:tcW w:w="752" w:type="pct"/>
          </w:tcPr>
          <w:p w14:paraId="5706CD6D" w14:textId="46C45405" w:rsidR="004734B2" w:rsidRPr="001E0915" w:rsidRDefault="00202C54" w:rsidP="00905ED3">
            <w:pPr>
              <w:spacing w:before="0" w:after="0"/>
              <w:jc w:val="center"/>
              <w:rPr>
                <w:lang w:bidi="en-US"/>
              </w:rPr>
            </w:pPr>
            <w:r>
              <w:rPr>
                <w:lang w:bidi="en-US"/>
              </w:rPr>
              <w:t>Optional</w:t>
            </w:r>
          </w:p>
        </w:tc>
        <w:tc>
          <w:tcPr>
            <w:tcW w:w="232" w:type="pct"/>
          </w:tcPr>
          <w:p w14:paraId="3B03A6B7" w14:textId="74D82DB0" w:rsidR="004734B2" w:rsidRPr="001E0915" w:rsidRDefault="00202C54" w:rsidP="00905ED3">
            <w:pPr>
              <w:spacing w:before="0" w:after="0"/>
              <w:jc w:val="center"/>
              <w:rPr>
                <w:lang w:bidi="en-US"/>
              </w:rPr>
            </w:pPr>
            <w:r>
              <w:rPr>
                <w:lang w:bidi="en-US"/>
              </w:rPr>
              <w:t>0</w:t>
            </w:r>
          </w:p>
        </w:tc>
        <w:tc>
          <w:tcPr>
            <w:tcW w:w="265" w:type="pct"/>
          </w:tcPr>
          <w:p w14:paraId="161F8556" w14:textId="245DAC08" w:rsidR="004734B2" w:rsidRPr="001E0915" w:rsidRDefault="00202C54" w:rsidP="00905ED3">
            <w:pPr>
              <w:spacing w:before="0" w:after="0"/>
              <w:jc w:val="center"/>
              <w:rPr>
                <w:lang w:bidi="en-US"/>
              </w:rPr>
            </w:pPr>
            <w:r>
              <w:rPr>
                <w:lang w:bidi="en-US"/>
              </w:rPr>
              <w:t>1</w:t>
            </w:r>
          </w:p>
        </w:tc>
        <w:tc>
          <w:tcPr>
            <w:tcW w:w="1834" w:type="pct"/>
          </w:tcPr>
          <w:p w14:paraId="214BD120" w14:textId="783FB82A" w:rsidR="004734B2" w:rsidRPr="001E0915" w:rsidRDefault="00202C54" w:rsidP="00905ED3">
            <w:pPr>
              <w:spacing w:before="0" w:after="0"/>
              <w:rPr>
                <w:lang w:bidi="en-US"/>
              </w:rPr>
            </w:pPr>
            <w:r>
              <w:rPr>
                <w:lang w:bidi="en-US"/>
              </w:rPr>
              <w:t>The agency’s contact information.</w:t>
            </w:r>
          </w:p>
        </w:tc>
      </w:tr>
      <w:tr w:rsidR="004734B2" w:rsidRPr="001E0915" w14:paraId="4059B039" w14:textId="77777777" w:rsidTr="000A35D7">
        <w:trPr>
          <w:trHeight w:val="830"/>
        </w:trPr>
        <w:tc>
          <w:tcPr>
            <w:tcW w:w="1917" w:type="pct"/>
          </w:tcPr>
          <w:p w14:paraId="1A6121D9" w14:textId="77777777" w:rsidR="004734B2" w:rsidRPr="001E0915" w:rsidRDefault="004734B2" w:rsidP="00905ED3">
            <w:pPr>
              <w:spacing w:before="0" w:after="0"/>
              <w:rPr>
                <w:lang w:bidi="en-US"/>
              </w:rPr>
            </w:pPr>
            <w:r w:rsidRPr="001E0915">
              <w:rPr>
                <w:lang w:bidi="en-US"/>
              </w:rPr>
              <w:t>agencyRoleDescriptionRegistryText</w:t>
            </w:r>
          </w:p>
        </w:tc>
        <w:tc>
          <w:tcPr>
            <w:tcW w:w="752" w:type="pct"/>
          </w:tcPr>
          <w:p w14:paraId="1B5C37B5"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3BD1E53C" w14:textId="77777777" w:rsidR="004734B2" w:rsidRPr="001E0915" w:rsidRDefault="004734B2" w:rsidP="00905ED3">
            <w:pPr>
              <w:spacing w:before="0" w:after="0"/>
              <w:jc w:val="center"/>
              <w:rPr>
                <w:lang w:bidi="en-US"/>
              </w:rPr>
            </w:pPr>
            <w:r w:rsidRPr="001E0915">
              <w:rPr>
                <w:lang w:bidi="en-US"/>
              </w:rPr>
              <w:t>1</w:t>
            </w:r>
          </w:p>
        </w:tc>
        <w:tc>
          <w:tcPr>
            <w:tcW w:w="265" w:type="pct"/>
          </w:tcPr>
          <w:p w14:paraId="7E53F766" w14:textId="7A3FA6F2" w:rsidR="004734B2" w:rsidRPr="001E0915" w:rsidRDefault="002D1D04" w:rsidP="00905ED3">
            <w:pPr>
              <w:spacing w:before="0" w:after="0"/>
              <w:jc w:val="center"/>
              <w:rPr>
                <w:lang w:bidi="en-US"/>
              </w:rPr>
            </w:pPr>
            <w:r>
              <w:rPr>
                <w:lang w:bidi="en-US"/>
              </w:rPr>
              <w:t>*</w:t>
            </w:r>
          </w:p>
        </w:tc>
        <w:tc>
          <w:tcPr>
            <w:tcW w:w="1834" w:type="pct"/>
          </w:tcPr>
          <w:p w14:paraId="1D898901" w14:textId="5E9C7EB1" w:rsidR="004734B2" w:rsidRPr="001E0915" w:rsidRDefault="004734B2" w:rsidP="00905ED3">
            <w:pPr>
              <w:spacing w:before="0" w:after="0"/>
              <w:rPr>
                <w:lang w:bidi="en-US"/>
              </w:rPr>
            </w:pPr>
            <w:r w:rsidRPr="001E0915">
              <w:rPr>
                <w:lang w:bidi="en-US"/>
              </w:rPr>
              <w:t xml:space="preserve">The role of the agency in relation to the </w:t>
            </w:r>
            <w:r w:rsidR="00A65429">
              <w:rPr>
                <w:lang w:bidi="en-US"/>
              </w:rPr>
              <w:t>Incident</w:t>
            </w:r>
            <w:r w:rsidR="005229E1">
              <w:rPr>
                <w:lang w:bidi="en-US"/>
              </w:rPr>
              <w:t xml:space="preserve">. </w:t>
            </w:r>
            <w:r w:rsidRPr="001E0915">
              <w:rPr>
                <w:lang w:bidi="en-US"/>
              </w:rPr>
              <w:t xml:space="preserve">Valid roles are available in </w:t>
            </w:r>
            <w:r w:rsidR="000D1862">
              <w:rPr>
                <w:lang w:bidi="en-US"/>
              </w:rPr>
              <w:t xml:space="preserve">the </w:t>
            </w:r>
            <w:r w:rsidR="000D1862">
              <w:rPr>
                <w:rFonts w:cs="Tahoma"/>
                <w:szCs w:val="24"/>
              </w:rPr>
              <w:t>“</w:t>
            </w:r>
            <w:r w:rsidR="000D1862" w:rsidRPr="00F57015">
              <w:rPr>
                <w:rFonts w:cs="Tahoma"/>
                <w:szCs w:val="24"/>
              </w:rPr>
              <w:t>EID</w:t>
            </w:r>
            <w:r w:rsidR="000D1862">
              <w:rPr>
                <w:rFonts w:cs="Tahoma"/>
                <w:szCs w:val="24"/>
              </w:rPr>
              <w:t>O-</w:t>
            </w:r>
            <w:r w:rsidR="000D1862" w:rsidRPr="00F57015">
              <w:rPr>
                <w:rFonts w:cs="Tahoma"/>
                <w:szCs w:val="24"/>
              </w:rPr>
              <w:t>AgencyRole</w:t>
            </w:r>
            <w:r w:rsidR="000D1862">
              <w:rPr>
                <w:rFonts w:cs="Tahoma"/>
                <w:szCs w:val="24"/>
              </w:rPr>
              <w:t xml:space="preserve">” </w:t>
            </w:r>
            <w:r w:rsidRPr="001E0915">
              <w:rPr>
                <w:lang w:bidi="en-US"/>
              </w:rPr>
              <w:t>registry and include:Dispatching, Dispatched, CallReceiving, and TransferredTo. See Section</w:t>
            </w:r>
            <w:r w:rsidR="00CD7831">
              <w:rPr>
                <w:lang w:bidi="en-US"/>
              </w:rPr>
              <w:t xml:space="preserve"> </w:t>
            </w:r>
            <w:r w:rsidR="00CD7831">
              <w:rPr>
                <w:lang w:bidi="en-US"/>
              </w:rPr>
              <w:fldChar w:fldCharType="begin"/>
            </w:r>
            <w:r w:rsidR="00CD7831">
              <w:rPr>
                <w:lang w:bidi="en-US"/>
              </w:rPr>
              <w:instrText xml:space="preserve"> REF _Ref70689875 \r \h </w:instrText>
            </w:r>
            <w:r w:rsidR="00CD7831">
              <w:rPr>
                <w:lang w:bidi="en-US"/>
              </w:rPr>
            </w:r>
            <w:r w:rsidR="00CD7831">
              <w:rPr>
                <w:lang w:bidi="en-US"/>
              </w:rPr>
              <w:fldChar w:fldCharType="separate"/>
            </w:r>
            <w:r w:rsidR="00B4283D">
              <w:rPr>
                <w:lang w:bidi="en-US"/>
              </w:rPr>
              <w:t>3.1</w:t>
            </w:r>
            <w:r w:rsidR="00CD7831">
              <w:rPr>
                <w:lang w:bidi="en-US"/>
              </w:rPr>
              <w:fldChar w:fldCharType="end"/>
            </w:r>
            <w:r w:rsidRPr="001E0915">
              <w:rPr>
                <w:lang w:bidi="en-US"/>
              </w:rPr>
              <w:t>, below, for the registry description.</w:t>
            </w:r>
          </w:p>
        </w:tc>
      </w:tr>
      <w:tr w:rsidR="004734B2" w:rsidRPr="001E0915" w14:paraId="2A034447" w14:textId="77777777" w:rsidTr="000A35D7">
        <w:trPr>
          <w:trHeight w:val="1895"/>
        </w:trPr>
        <w:tc>
          <w:tcPr>
            <w:tcW w:w="1917" w:type="pct"/>
          </w:tcPr>
          <w:p w14:paraId="4BCA51C6" w14:textId="77777777" w:rsidR="004734B2" w:rsidRPr="001E0915" w:rsidRDefault="004734B2" w:rsidP="00905ED3">
            <w:pPr>
              <w:spacing w:before="0" w:after="0"/>
              <w:rPr>
                <w:lang w:bidi="en-US"/>
              </w:rPr>
            </w:pPr>
            <w:r w:rsidRPr="001E0915">
              <w:rPr>
                <w:lang w:bidi="en-US"/>
              </w:rPr>
              <w:t>agencyType</w:t>
            </w:r>
          </w:p>
        </w:tc>
        <w:tc>
          <w:tcPr>
            <w:tcW w:w="752" w:type="pct"/>
          </w:tcPr>
          <w:p w14:paraId="2BAFF551" w14:textId="77777777" w:rsidR="004734B2" w:rsidRPr="001E0915" w:rsidRDefault="004734B2" w:rsidP="00905ED3">
            <w:pPr>
              <w:spacing w:before="0" w:after="0"/>
              <w:jc w:val="center"/>
              <w:rPr>
                <w:lang w:bidi="en-US"/>
              </w:rPr>
            </w:pPr>
            <w:r w:rsidRPr="001E0915">
              <w:rPr>
                <w:lang w:bidi="en-US"/>
              </w:rPr>
              <w:t>Required</w:t>
            </w:r>
          </w:p>
        </w:tc>
        <w:tc>
          <w:tcPr>
            <w:tcW w:w="232" w:type="pct"/>
          </w:tcPr>
          <w:p w14:paraId="1862FCD8" w14:textId="77777777" w:rsidR="004734B2" w:rsidRPr="001E0915" w:rsidRDefault="004734B2" w:rsidP="00905ED3">
            <w:pPr>
              <w:spacing w:before="0" w:after="0"/>
              <w:jc w:val="center"/>
              <w:rPr>
                <w:lang w:bidi="en-US"/>
              </w:rPr>
            </w:pPr>
            <w:r w:rsidRPr="001E0915">
              <w:rPr>
                <w:lang w:bidi="en-US"/>
              </w:rPr>
              <w:t>1</w:t>
            </w:r>
          </w:p>
        </w:tc>
        <w:tc>
          <w:tcPr>
            <w:tcW w:w="265" w:type="pct"/>
          </w:tcPr>
          <w:p w14:paraId="288AAAD5" w14:textId="77777777" w:rsidR="004734B2" w:rsidRPr="001E0915" w:rsidRDefault="004734B2" w:rsidP="00905ED3">
            <w:pPr>
              <w:spacing w:before="0" w:after="0"/>
              <w:jc w:val="center"/>
              <w:rPr>
                <w:lang w:bidi="en-US"/>
              </w:rPr>
            </w:pPr>
            <w:r w:rsidRPr="001E0915">
              <w:rPr>
                <w:lang w:bidi="en-US"/>
              </w:rPr>
              <w:t>*</w:t>
            </w:r>
          </w:p>
        </w:tc>
        <w:tc>
          <w:tcPr>
            <w:tcW w:w="1834" w:type="pct"/>
          </w:tcPr>
          <w:p w14:paraId="23F5C612" w14:textId="32BF22E6" w:rsidR="005440B2" w:rsidRDefault="004734B2" w:rsidP="00905ED3">
            <w:pPr>
              <w:spacing w:before="0" w:after="0"/>
              <w:rPr>
                <w:lang w:bidi="en-US"/>
              </w:rPr>
            </w:pPr>
            <w:r w:rsidRPr="001E0915">
              <w:rPr>
                <w:lang w:bidi="en-US"/>
              </w:rPr>
              <w:t>One or more members of a list of available provider and agency types</w:t>
            </w:r>
            <w:r w:rsidR="005440B2">
              <w:rPr>
                <w:lang w:bidi="en-US"/>
              </w:rPr>
              <w:t xml:space="preserve">. </w:t>
            </w:r>
          </w:p>
          <w:p w14:paraId="2A235F14" w14:textId="271F82EB" w:rsidR="004734B2" w:rsidRPr="001E0915" w:rsidRDefault="005440B2" w:rsidP="00D7637C">
            <w:pPr>
              <w:rPr>
                <w:lang w:bidi="en-US"/>
              </w:rPr>
            </w:pPr>
            <w:r>
              <w:rPr>
                <w:lang w:bidi="en-US"/>
              </w:rPr>
              <w:t>The agency types are taken from the IANA urn:emergency:service:responder registry and the subregistries defined for that registry. Values exclude the “urn:emergency:service:responder.” prefix. Example values: “police.federal.fbi”, “fire.forest”, “poison_control”</w:t>
            </w:r>
            <w:r w:rsidR="00325A13" w:rsidRPr="002A1C4D">
              <w:t xml:space="preserve"> </w:t>
            </w:r>
          </w:p>
        </w:tc>
      </w:tr>
      <w:tr w:rsidR="004734B2" w:rsidRPr="001E0915" w14:paraId="7B3D45C3" w14:textId="77777777" w:rsidTr="000A35D7">
        <w:trPr>
          <w:trHeight w:val="698"/>
        </w:trPr>
        <w:tc>
          <w:tcPr>
            <w:tcW w:w="1917" w:type="pct"/>
          </w:tcPr>
          <w:p w14:paraId="5A5F329B" w14:textId="77777777" w:rsidR="004734B2" w:rsidRPr="001E0915" w:rsidRDefault="004734B2" w:rsidP="00905ED3">
            <w:pPr>
              <w:spacing w:before="0" w:after="0"/>
              <w:rPr>
                <w:lang w:bidi="en-US"/>
              </w:rPr>
            </w:pPr>
            <w:r w:rsidRPr="001E0915">
              <w:rPr>
                <w:lang w:bidi="en-US"/>
              </w:rPr>
              <w:t>notesReference</w:t>
            </w:r>
          </w:p>
        </w:tc>
        <w:tc>
          <w:tcPr>
            <w:tcW w:w="752" w:type="pct"/>
          </w:tcPr>
          <w:p w14:paraId="112543D8" w14:textId="77777777" w:rsidR="004734B2" w:rsidRPr="001E0915" w:rsidRDefault="004734B2" w:rsidP="00905ED3">
            <w:pPr>
              <w:spacing w:before="0" w:after="0"/>
              <w:jc w:val="center"/>
              <w:rPr>
                <w:lang w:bidi="en-US"/>
              </w:rPr>
            </w:pPr>
            <w:r w:rsidRPr="001E0915">
              <w:rPr>
                <w:lang w:bidi="en-US"/>
              </w:rPr>
              <w:t>Optional</w:t>
            </w:r>
          </w:p>
        </w:tc>
        <w:tc>
          <w:tcPr>
            <w:tcW w:w="232" w:type="pct"/>
          </w:tcPr>
          <w:p w14:paraId="5DA87FA5" w14:textId="77777777" w:rsidR="004734B2" w:rsidRPr="001E0915" w:rsidRDefault="004734B2" w:rsidP="00905ED3">
            <w:pPr>
              <w:spacing w:before="0" w:after="0"/>
              <w:jc w:val="center"/>
              <w:rPr>
                <w:lang w:bidi="en-US"/>
              </w:rPr>
            </w:pPr>
            <w:r w:rsidRPr="001E0915">
              <w:rPr>
                <w:lang w:bidi="en-US"/>
              </w:rPr>
              <w:t>0</w:t>
            </w:r>
          </w:p>
        </w:tc>
        <w:tc>
          <w:tcPr>
            <w:tcW w:w="265" w:type="pct"/>
          </w:tcPr>
          <w:p w14:paraId="2435D667" w14:textId="77777777" w:rsidR="004734B2" w:rsidRPr="001E0915" w:rsidRDefault="004734B2" w:rsidP="00905ED3">
            <w:pPr>
              <w:spacing w:before="0" w:after="0"/>
              <w:jc w:val="center"/>
              <w:rPr>
                <w:lang w:bidi="en-US"/>
              </w:rPr>
            </w:pPr>
            <w:r w:rsidRPr="001E0915">
              <w:rPr>
                <w:lang w:bidi="en-US"/>
              </w:rPr>
              <w:t>*</w:t>
            </w:r>
          </w:p>
        </w:tc>
        <w:tc>
          <w:tcPr>
            <w:tcW w:w="1834" w:type="pct"/>
          </w:tcPr>
          <w:p w14:paraId="406EF1C1" w14:textId="0B711C11" w:rsidR="004734B2" w:rsidRPr="001E0915" w:rsidRDefault="004734B2" w:rsidP="00905ED3">
            <w:pPr>
              <w:spacing w:before="0" w:after="0"/>
              <w:rPr>
                <w:lang w:bidi="en-US"/>
              </w:rPr>
            </w:pPr>
            <w:r w:rsidRPr="001E0915">
              <w:rPr>
                <w:lang w:bidi="en-US"/>
              </w:rPr>
              <w:t xml:space="preserve">Reference to a Notes Data Component. Contains optional alphanumeric text </w:t>
            </w:r>
            <w:r w:rsidR="00D528EE">
              <w:rPr>
                <w:lang w:bidi="en-US"/>
              </w:rPr>
              <w:t>about</w:t>
            </w:r>
            <w:r w:rsidRPr="001E0915">
              <w:rPr>
                <w:lang w:bidi="en-US"/>
              </w:rPr>
              <w:t xml:space="preserve"> the </w:t>
            </w:r>
            <w:r w:rsidR="001E440C">
              <w:t>agency</w:t>
            </w:r>
            <w:r w:rsidR="00D528EE">
              <w:t xml:space="preserve"> in the context of the incident</w:t>
            </w:r>
            <w:r w:rsidRPr="001E0915">
              <w:rPr>
                <w:lang w:bidi="en-US"/>
              </w:rPr>
              <w:t>.</w:t>
            </w:r>
            <w:r w:rsidR="00D528EE">
              <w:rPr>
                <w:lang w:bidi="en-US"/>
              </w:rPr>
              <w:t xml:space="preserve"> </w:t>
            </w:r>
          </w:p>
        </w:tc>
      </w:tr>
      <w:tr w:rsidR="004734B2" w:rsidRPr="001E0915" w14:paraId="034445E9" w14:textId="77777777" w:rsidTr="000A35D7">
        <w:trPr>
          <w:trHeight w:val="1895"/>
        </w:trPr>
        <w:tc>
          <w:tcPr>
            <w:tcW w:w="1917" w:type="pct"/>
          </w:tcPr>
          <w:p w14:paraId="78AA4312" w14:textId="173B203E" w:rsidR="004734B2" w:rsidRPr="001E0915" w:rsidRDefault="00374D58" w:rsidP="00905ED3">
            <w:pPr>
              <w:spacing w:before="0" w:after="0"/>
              <w:rPr>
                <w:lang w:bidi="en-US"/>
              </w:rPr>
            </w:pPr>
            <w:r>
              <w:rPr>
                <w:lang w:bidi="en-US"/>
              </w:rPr>
              <w:lastRenderedPageBreak/>
              <w:t>i</w:t>
            </w:r>
            <w:r w:rsidR="00A65429">
              <w:rPr>
                <w:lang w:bidi="en-US"/>
              </w:rPr>
              <w:t>ncident</w:t>
            </w:r>
            <w:r w:rsidR="004734B2" w:rsidRPr="001E0915">
              <w:rPr>
                <w:lang w:bidi="en-US"/>
              </w:rPr>
              <w:t>OwningAgencyIndicator</w:t>
            </w:r>
          </w:p>
        </w:tc>
        <w:tc>
          <w:tcPr>
            <w:tcW w:w="752" w:type="pct"/>
          </w:tcPr>
          <w:p w14:paraId="3AF2F710" w14:textId="77777777" w:rsidR="004734B2" w:rsidRDefault="004734B2" w:rsidP="00905ED3">
            <w:pPr>
              <w:spacing w:before="0" w:after="0"/>
              <w:jc w:val="center"/>
              <w:rPr>
                <w:lang w:bidi="en-US"/>
              </w:rPr>
            </w:pPr>
            <w:r w:rsidRPr="001E0915">
              <w:rPr>
                <w:lang w:bidi="en-US"/>
              </w:rPr>
              <w:t>Optional</w:t>
            </w:r>
          </w:p>
          <w:p w14:paraId="36DC05D9" w14:textId="58A4879A" w:rsidR="00470760" w:rsidRPr="001E0915" w:rsidRDefault="00470760" w:rsidP="00905ED3">
            <w:pPr>
              <w:spacing w:before="0" w:after="0"/>
              <w:jc w:val="center"/>
              <w:rPr>
                <w:lang w:bidi="en-US"/>
              </w:rPr>
            </w:pPr>
          </w:p>
        </w:tc>
        <w:tc>
          <w:tcPr>
            <w:tcW w:w="232" w:type="pct"/>
          </w:tcPr>
          <w:p w14:paraId="31D9167F" w14:textId="77777777" w:rsidR="004734B2" w:rsidRPr="001E0915" w:rsidRDefault="004734B2" w:rsidP="00905ED3">
            <w:pPr>
              <w:spacing w:before="0" w:after="0"/>
              <w:jc w:val="center"/>
              <w:rPr>
                <w:lang w:bidi="en-US"/>
              </w:rPr>
            </w:pPr>
            <w:r w:rsidRPr="001E0915">
              <w:rPr>
                <w:lang w:bidi="en-US"/>
              </w:rPr>
              <w:t>0</w:t>
            </w:r>
          </w:p>
        </w:tc>
        <w:tc>
          <w:tcPr>
            <w:tcW w:w="265" w:type="pct"/>
          </w:tcPr>
          <w:p w14:paraId="7040D69B" w14:textId="77777777" w:rsidR="004734B2" w:rsidRPr="001E0915" w:rsidRDefault="004734B2" w:rsidP="00905ED3">
            <w:pPr>
              <w:spacing w:before="0" w:after="0"/>
              <w:jc w:val="center"/>
              <w:rPr>
                <w:lang w:bidi="en-US"/>
              </w:rPr>
            </w:pPr>
            <w:r w:rsidRPr="001E0915">
              <w:rPr>
                <w:lang w:bidi="en-US"/>
              </w:rPr>
              <w:t>1</w:t>
            </w:r>
          </w:p>
        </w:tc>
        <w:tc>
          <w:tcPr>
            <w:tcW w:w="1834" w:type="pct"/>
          </w:tcPr>
          <w:p w14:paraId="0275FBA9" w14:textId="06142663" w:rsidR="004734B2" w:rsidRPr="001E0915" w:rsidRDefault="00970B5E" w:rsidP="00905ED3">
            <w:pPr>
              <w:spacing w:before="0" w:after="0"/>
              <w:rPr>
                <w:lang w:bidi="en-US"/>
              </w:rPr>
            </w:pPr>
            <w:r w:rsidRPr="001F68A7">
              <w:t xml:space="preserve">Boolean data element that, if true, indicates that the agency associated with the Agency ID contained in this data component owns; or, if false does not own, the </w:t>
            </w:r>
            <w:r w:rsidR="00A65429">
              <w:t>Incident</w:t>
            </w:r>
            <w:r w:rsidRPr="001F68A7">
              <w:t xml:space="preserve"> associated with the </w:t>
            </w:r>
            <w:r w:rsidR="00A65429">
              <w:t>Incident</w:t>
            </w:r>
            <w:r w:rsidRPr="001F68A7">
              <w:t xml:space="preserve"> tracking ID in the EIDO data component. Once set to true, it should only be set to false by the agency that originally set it true.</w:t>
            </w:r>
            <w:r>
              <w:t xml:space="preserve"> Used t</w:t>
            </w:r>
            <w:r w:rsidRPr="001F68A7">
              <w:t xml:space="preserve">o enable the exchange and update of </w:t>
            </w:r>
            <w:r w:rsidR="00A65429">
              <w:t>Incident</w:t>
            </w:r>
            <w:r w:rsidRPr="001F68A7">
              <w:t xml:space="preserve"> ownership information.</w:t>
            </w:r>
            <w:r w:rsidR="00470760">
              <w:t xml:space="preserve"> Only one Agency Data Component can have this set to true in the EIDO.</w:t>
            </w:r>
          </w:p>
        </w:tc>
      </w:tr>
    </w:tbl>
    <w:p w14:paraId="6D3AA202" w14:textId="77777777" w:rsidR="004734B2" w:rsidRDefault="004734B2" w:rsidP="004734B2"/>
    <w:p w14:paraId="7D66178F" w14:textId="77777777" w:rsidR="004734B2" w:rsidRPr="001251A6" w:rsidRDefault="004734B2" w:rsidP="004734B2">
      <w:pPr>
        <w:pStyle w:val="Titre2"/>
      </w:pPr>
      <w:bookmarkStart w:id="36" w:name="_Toc54356146"/>
      <w:bookmarkStart w:id="37" w:name="_Toc70692103"/>
      <w:r w:rsidRPr="001251A6">
        <w:t>Split/Merge Data Component</w:t>
      </w:r>
      <w:bookmarkEnd w:id="36"/>
      <w:bookmarkEnd w:id="37"/>
      <w:r w:rsidRPr="001251A6">
        <w:t xml:space="preserve"> </w:t>
      </w:r>
    </w:p>
    <w:p w14:paraId="50A2D6CA" w14:textId="77777777" w:rsidR="004734B2" w:rsidRPr="001818C2" w:rsidRDefault="004734B2" w:rsidP="004734B2">
      <w:pPr>
        <w:rPr>
          <w:b/>
        </w:rPr>
      </w:pPr>
      <w:r w:rsidRPr="001818C2">
        <w:rPr>
          <w:b/>
        </w:rPr>
        <w:t xml:space="preserve">Data Component Use: </w:t>
      </w:r>
      <w:r w:rsidRPr="00A55062">
        <w:rPr>
          <w:bCs/>
        </w:rPr>
        <w:t>Optional Component</w:t>
      </w:r>
    </w:p>
    <w:p w14:paraId="1216D761" w14:textId="77777777" w:rsidR="004734B2" w:rsidRPr="001818C2" w:rsidRDefault="004734B2" w:rsidP="004734B2">
      <w:pPr>
        <w:rPr>
          <w:b/>
        </w:rPr>
      </w:pPr>
      <w:r w:rsidRPr="001818C2">
        <w:rPr>
          <w:b/>
        </w:rPr>
        <w:t xml:space="preserve">Minimum: </w:t>
      </w:r>
      <w:r w:rsidRPr="00A55062">
        <w:rPr>
          <w:bCs/>
        </w:rPr>
        <w:t>0</w:t>
      </w:r>
    </w:p>
    <w:p w14:paraId="11516F78" w14:textId="77777777" w:rsidR="004734B2" w:rsidRPr="001818C2" w:rsidRDefault="004734B2" w:rsidP="004734B2">
      <w:pPr>
        <w:rPr>
          <w:b/>
        </w:rPr>
      </w:pPr>
      <w:r w:rsidRPr="001818C2">
        <w:rPr>
          <w:b/>
        </w:rPr>
        <w:t xml:space="preserve">Maximum: </w:t>
      </w:r>
      <w:r w:rsidRPr="00A55062">
        <w:rPr>
          <w:bCs/>
        </w:rPr>
        <w:t>*</w:t>
      </w:r>
    </w:p>
    <w:p w14:paraId="7C2E1027" w14:textId="5ACC98B6" w:rsidR="004734B2" w:rsidRPr="001818C2" w:rsidRDefault="004734B2" w:rsidP="004734B2">
      <w:pPr>
        <w:rPr>
          <w:b/>
        </w:rPr>
      </w:pPr>
      <w:r w:rsidRPr="001818C2">
        <w:rPr>
          <w:b/>
        </w:rPr>
        <w:t xml:space="preserve">Child Of: </w:t>
      </w:r>
      <w:r w:rsidR="0099704B" w:rsidRPr="0099704B">
        <w:rPr>
          <w:bCs/>
        </w:rPr>
        <w:t xml:space="preserve">Emergency </w:t>
      </w:r>
      <w:r w:rsidR="00A65429">
        <w:rPr>
          <w:bCs/>
        </w:rPr>
        <w:t>Incident</w:t>
      </w:r>
      <w:r w:rsidR="0099704B" w:rsidRPr="0099704B">
        <w:rPr>
          <w:bCs/>
        </w:rPr>
        <w:t xml:space="preserve"> Data Object</w:t>
      </w:r>
    </w:p>
    <w:p w14:paraId="0E2EA5E7" w14:textId="0D3B2554" w:rsidR="004734B2" w:rsidRPr="001251A6" w:rsidRDefault="004734B2" w:rsidP="004734B2">
      <w:r w:rsidRPr="001251A6">
        <w:rPr>
          <w:b/>
        </w:rPr>
        <w:t xml:space="preserve">Data Component Description: </w:t>
      </w:r>
      <w:r w:rsidRPr="001251A6">
        <w:t xml:space="preserve">An optional data component that is used to indicate the existence of a merged </w:t>
      </w:r>
      <w:r w:rsidR="00A65429">
        <w:t>Incident</w:t>
      </w:r>
      <w:r w:rsidRPr="001251A6">
        <w:t xml:space="preserve"> Tracking ID or to split an </w:t>
      </w:r>
      <w:r w:rsidR="00A65429">
        <w:t>Incident</w:t>
      </w:r>
      <w:r w:rsidRPr="001251A6">
        <w:t xml:space="preserve">. The presence of a Split/Merge Information data component indicates that another </w:t>
      </w:r>
      <w:r w:rsidR="00A65429">
        <w:t>Incident</w:t>
      </w:r>
      <w:r w:rsidRPr="001251A6">
        <w:t xml:space="preserve"> Tracking ID has been merged with or is being split from the </w:t>
      </w:r>
      <w:r w:rsidR="00A65429">
        <w:t>Incident</w:t>
      </w:r>
      <w:r w:rsidRPr="001251A6">
        <w:t xml:space="preserve"> Tracking ID contained in the EIDO header.</w:t>
      </w:r>
    </w:p>
    <w:p w14:paraId="2E9F3A9A" w14:textId="77777777" w:rsidR="004734B2" w:rsidRDefault="004734B2" w:rsidP="004734B2"/>
    <w:p w14:paraId="6A63B38C" w14:textId="27CD9C62" w:rsidR="00E429FD" w:rsidRDefault="00E429FD" w:rsidP="00E429FD">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5</w:t>
        </w:r>
      </w:fldSimple>
      <w:r w:rsidRPr="00E429FD">
        <w:t xml:space="preserve"> </w:t>
      </w:r>
      <w:r w:rsidRPr="001251A6">
        <w:t>Split/Merge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01"/>
        <w:gridCol w:w="1494"/>
        <w:gridCol w:w="484"/>
        <w:gridCol w:w="548"/>
        <w:gridCol w:w="4183"/>
      </w:tblGrid>
      <w:tr w:rsidR="004734B2" w:rsidRPr="00A84752" w14:paraId="0A9862F9" w14:textId="77777777" w:rsidTr="0008681D">
        <w:trPr>
          <w:trHeight w:val="1007"/>
          <w:tblHeader/>
        </w:trPr>
        <w:tc>
          <w:tcPr>
            <w:tcW w:w="1545" w:type="pct"/>
            <w:shd w:val="clear" w:color="auto" w:fill="D9D9D9" w:themeFill="background1" w:themeFillShade="D9"/>
            <w:vAlign w:val="bottom"/>
          </w:tcPr>
          <w:p w14:paraId="3AA43A8C" w14:textId="77777777" w:rsidR="004734B2" w:rsidRPr="00A84752" w:rsidRDefault="004734B2" w:rsidP="00F10A5F">
            <w:pPr>
              <w:spacing w:before="0" w:after="0"/>
              <w:jc w:val="center"/>
              <w:rPr>
                <w:lang w:bidi="en-US"/>
              </w:rPr>
            </w:pPr>
            <w:r w:rsidRPr="00A84752">
              <w:rPr>
                <w:b/>
                <w:lang w:bidi="en-US"/>
              </w:rPr>
              <w:t>JSON Name</w:t>
            </w:r>
          </w:p>
        </w:tc>
        <w:tc>
          <w:tcPr>
            <w:tcW w:w="769" w:type="pct"/>
            <w:shd w:val="clear" w:color="auto" w:fill="D9D9D9" w:themeFill="background1" w:themeFillShade="D9"/>
            <w:vAlign w:val="bottom"/>
          </w:tcPr>
          <w:p w14:paraId="4966DA7C" w14:textId="77777777" w:rsidR="004734B2" w:rsidRPr="00A84752" w:rsidRDefault="004734B2" w:rsidP="00F10A5F">
            <w:pPr>
              <w:spacing w:before="0" w:after="0"/>
              <w:jc w:val="center"/>
              <w:rPr>
                <w:b/>
                <w:lang w:bidi="en-US"/>
              </w:rPr>
            </w:pPr>
            <w:r w:rsidRPr="00A84752">
              <w:rPr>
                <w:b/>
                <w:lang w:bidi="en-US"/>
              </w:rPr>
              <w:t>Use (required, optional,</w:t>
            </w:r>
          </w:p>
          <w:p w14:paraId="09D8A7C8" w14:textId="77777777" w:rsidR="004734B2" w:rsidRPr="00A84752" w:rsidRDefault="004734B2" w:rsidP="00F10A5F">
            <w:pPr>
              <w:spacing w:before="0" w:after="0"/>
              <w:jc w:val="center"/>
              <w:rPr>
                <w:b/>
                <w:lang w:bidi="en-US"/>
              </w:rPr>
            </w:pPr>
            <w:r w:rsidRPr="00A84752">
              <w:rPr>
                <w:b/>
                <w:lang w:bidi="en-US"/>
              </w:rPr>
              <w:t>conditional)</w:t>
            </w:r>
          </w:p>
        </w:tc>
        <w:tc>
          <w:tcPr>
            <w:tcW w:w="249" w:type="pct"/>
            <w:shd w:val="clear" w:color="auto" w:fill="D9D9D9" w:themeFill="background1" w:themeFillShade="D9"/>
            <w:vAlign w:val="bottom"/>
          </w:tcPr>
          <w:p w14:paraId="57A96A3D" w14:textId="77777777" w:rsidR="004734B2" w:rsidRPr="00A84752" w:rsidRDefault="004734B2" w:rsidP="00F10A5F">
            <w:pPr>
              <w:spacing w:before="0" w:after="0"/>
              <w:jc w:val="center"/>
              <w:rPr>
                <w:b/>
                <w:lang w:bidi="en-US"/>
              </w:rPr>
            </w:pPr>
            <w:r w:rsidRPr="00A84752">
              <w:rPr>
                <w:b/>
                <w:lang w:bidi="en-US"/>
              </w:rPr>
              <w:t>Min</w:t>
            </w:r>
          </w:p>
        </w:tc>
        <w:tc>
          <w:tcPr>
            <w:tcW w:w="282" w:type="pct"/>
            <w:shd w:val="clear" w:color="auto" w:fill="D9D9D9" w:themeFill="background1" w:themeFillShade="D9"/>
            <w:vAlign w:val="bottom"/>
          </w:tcPr>
          <w:p w14:paraId="195D840C" w14:textId="77777777" w:rsidR="004734B2" w:rsidRPr="00A84752" w:rsidRDefault="004734B2" w:rsidP="00F10A5F">
            <w:pPr>
              <w:spacing w:before="0" w:after="0"/>
              <w:jc w:val="center"/>
              <w:rPr>
                <w:b/>
                <w:lang w:bidi="en-US"/>
              </w:rPr>
            </w:pPr>
            <w:r w:rsidRPr="00A84752">
              <w:rPr>
                <w:b/>
                <w:lang w:bidi="en-US"/>
              </w:rPr>
              <w:t>Max</w:t>
            </w:r>
          </w:p>
        </w:tc>
        <w:tc>
          <w:tcPr>
            <w:tcW w:w="2154" w:type="pct"/>
            <w:shd w:val="clear" w:color="auto" w:fill="D9D9D9" w:themeFill="background1" w:themeFillShade="D9"/>
            <w:vAlign w:val="bottom"/>
          </w:tcPr>
          <w:p w14:paraId="339F8AB0" w14:textId="77777777" w:rsidR="004734B2" w:rsidRPr="00A84752" w:rsidRDefault="004734B2" w:rsidP="00F10A5F">
            <w:pPr>
              <w:spacing w:before="0" w:after="0"/>
              <w:jc w:val="center"/>
              <w:rPr>
                <w:b/>
                <w:lang w:bidi="en-US"/>
              </w:rPr>
            </w:pPr>
            <w:r w:rsidRPr="00A84752">
              <w:rPr>
                <w:b/>
                <w:lang w:bidi="en-US"/>
              </w:rPr>
              <w:t>Description</w:t>
            </w:r>
          </w:p>
        </w:tc>
      </w:tr>
      <w:tr w:rsidR="004734B2" w:rsidRPr="00A84752" w14:paraId="6970BD81" w14:textId="77777777" w:rsidTr="0008681D">
        <w:trPr>
          <w:trHeight w:val="593"/>
        </w:trPr>
        <w:tc>
          <w:tcPr>
            <w:tcW w:w="1545" w:type="pct"/>
          </w:tcPr>
          <w:p w14:paraId="1319A68D" w14:textId="1F3EC2E5" w:rsidR="004734B2" w:rsidRPr="00A84752" w:rsidRDefault="001948C8" w:rsidP="00F10A5F">
            <w:pPr>
              <w:spacing w:before="0" w:after="0"/>
              <w:rPr>
                <w:lang w:bidi="en-US"/>
              </w:rPr>
            </w:pPr>
            <w:r>
              <w:rPr>
                <w:lang w:bidi="en-US"/>
              </w:rPr>
              <w:t>i</w:t>
            </w:r>
            <w:r w:rsidR="00A65429">
              <w:rPr>
                <w:lang w:bidi="en-US"/>
              </w:rPr>
              <w:t>ncident</w:t>
            </w:r>
            <w:r w:rsidR="004734B2" w:rsidRPr="00A84752">
              <w:rPr>
                <w:lang w:bidi="en-US"/>
              </w:rPr>
              <w:t xml:space="preserve">TrackingIdentifier </w:t>
            </w:r>
          </w:p>
        </w:tc>
        <w:tc>
          <w:tcPr>
            <w:tcW w:w="769" w:type="pct"/>
          </w:tcPr>
          <w:p w14:paraId="5A173C9F"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487D91F4" w14:textId="77777777" w:rsidR="004734B2" w:rsidRPr="00A84752" w:rsidRDefault="004734B2" w:rsidP="00F10A5F">
            <w:pPr>
              <w:spacing w:before="0" w:after="0"/>
              <w:jc w:val="center"/>
              <w:rPr>
                <w:lang w:bidi="en-US"/>
              </w:rPr>
            </w:pPr>
            <w:r w:rsidRPr="00A84752">
              <w:rPr>
                <w:lang w:bidi="en-US"/>
              </w:rPr>
              <w:t>1</w:t>
            </w:r>
          </w:p>
        </w:tc>
        <w:tc>
          <w:tcPr>
            <w:tcW w:w="282" w:type="pct"/>
          </w:tcPr>
          <w:p w14:paraId="14551097" w14:textId="77777777" w:rsidR="004734B2" w:rsidRPr="00A84752" w:rsidRDefault="004734B2" w:rsidP="00F10A5F">
            <w:pPr>
              <w:spacing w:before="0" w:after="0"/>
              <w:jc w:val="center"/>
              <w:rPr>
                <w:lang w:bidi="en-US"/>
              </w:rPr>
            </w:pPr>
            <w:r w:rsidRPr="00A84752">
              <w:rPr>
                <w:lang w:bidi="en-US"/>
              </w:rPr>
              <w:t>1</w:t>
            </w:r>
          </w:p>
        </w:tc>
        <w:tc>
          <w:tcPr>
            <w:tcW w:w="2154" w:type="pct"/>
          </w:tcPr>
          <w:p w14:paraId="1E6A2741" w14:textId="629E08E4" w:rsidR="004734B2" w:rsidRPr="00A84752" w:rsidRDefault="004734B2" w:rsidP="00F10A5F">
            <w:pPr>
              <w:spacing w:before="0" w:after="0"/>
              <w:rPr>
                <w:lang w:bidi="en-US"/>
              </w:rPr>
            </w:pPr>
            <w:r w:rsidRPr="00A84752">
              <w:rPr>
                <w:lang w:bidi="en-US"/>
              </w:rPr>
              <w:t xml:space="preserve">The </w:t>
            </w:r>
            <w:r w:rsidR="00A65429">
              <w:rPr>
                <w:lang w:bidi="en-US"/>
              </w:rPr>
              <w:t>Incident</w:t>
            </w:r>
            <w:r w:rsidRPr="00A84752">
              <w:rPr>
                <w:lang w:bidi="en-US"/>
              </w:rPr>
              <w:t xml:space="preserve"> Tracking Identification of the </w:t>
            </w:r>
            <w:r w:rsidR="00A65429">
              <w:rPr>
                <w:lang w:bidi="en-US"/>
              </w:rPr>
              <w:t>Incident</w:t>
            </w:r>
            <w:r w:rsidRPr="00A84752">
              <w:rPr>
                <w:lang w:bidi="en-US"/>
              </w:rPr>
              <w:t xml:space="preserve"> that is being merged with, or split from the </w:t>
            </w:r>
            <w:r w:rsidR="00A65429">
              <w:rPr>
                <w:lang w:bidi="en-US"/>
              </w:rPr>
              <w:t>Incident</w:t>
            </w:r>
            <w:r w:rsidRPr="00A84752">
              <w:rPr>
                <w:lang w:bidi="en-US"/>
              </w:rPr>
              <w:t xml:space="preserve"> represented by the </w:t>
            </w:r>
            <w:r w:rsidR="00A65429">
              <w:rPr>
                <w:lang w:bidi="en-US"/>
              </w:rPr>
              <w:t>Incident</w:t>
            </w:r>
            <w:r w:rsidRPr="00A84752">
              <w:rPr>
                <w:lang w:bidi="en-US"/>
              </w:rPr>
              <w:t xml:space="preserve"> Tracking Identif</w:t>
            </w:r>
            <w:r w:rsidR="001B5F33">
              <w:rPr>
                <w:lang w:bidi="en-US"/>
              </w:rPr>
              <w:t>cat</w:t>
            </w:r>
            <w:r w:rsidRPr="00A84752">
              <w:rPr>
                <w:lang w:bidi="en-US"/>
              </w:rPr>
              <w:t xml:space="preserve">ion contained in the EIDO Header. See </w:t>
            </w:r>
            <w:r w:rsidR="00A65429">
              <w:rPr>
                <w:lang w:bidi="en-US"/>
              </w:rPr>
              <w:t>Incident</w:t>
            </w:r>
            <w:r w:rsidRPr="00A84752">
              <w:rPr>
                <w:lang w:bidi="en-US"/>
              </w:rPr>
              <w:t xml:space="preserve"> Split/Merge Indicator to determine the direction of the merge/split.</w:t>
            </w:r>
          </w:p>
        </w:tc>
      </w:tr>
      <w:tr w:rsidR="004734B2" w:rsidRPr="00A84752" w14:paraId="6A1A3602" w14:textId="77777777" w:rsidTr="0008681D">
        <w:trPr>
          <w:trHeight w:val="1346"/>
        </w:trPr>
        <w:tc>
          <w:tcPr>
            <w:tcW w:w="1545" w:type="pct"/>
          </w:tcPr>
          <w:p w14:paraId="2522F65A" w14:textId="45C78051" w:rsidR="004734B2" w:rsidRPr="00A84752" w:rsidRDefault="001948C8" w:rsidP="00F10A5F">
            <w:pPr>
              <w:spacing w:before="0" w:after="0"/>
              <w:rPr>
                <w:lang w:bidi="en-US"/>
              </w:rPr>
            </w:pPr>
            <w:r>
              <w:rPr>
                <w:lang w:bidi="en-US"/>
              </w:rPr>
              <w:t>i</w:t>
            </w:r>
            <w:r w:rsidR="00A65429">
              <w:rPr>
                <w:lang w:bidi="en-US"/>
              </w:rPr>
              <w:t>ncident</w:t>
            </w:r>
            <w:r w:rsidR="004734B2" w:rsidRPr="00A84752">
              <w:rPr>
                <w:lang w:bidi="en-US"/>
              </w:rPr>
              <w:t>MergeDirectionCode</w:t>
            </w:r>
          </w:p>
        </w:tc>
        <w:tc>
          <w:tcPr>
            <w:tcW w:w="769" w:type="pct"/>
          </w:tcPr>
          <w:p w14:paraId="4951912B" w14:textId="77777777" w:rsidR="004734B2" w:rsidRPr="00A84752" w:rsidRDefault="004734B2" w:rsidP="00F10A5F">
            <w:pPr>
              <w:spacing w:before="0" w:after="0"/>
              <w:jc w:val="center"/>
              <w:rPr>
                <w:lang w:bidi="en-US"/>
              </w:rPr>
            </w:pPr>
            <w:r w:rsidRPr="00A84752">
              <w:rPr>
                <w:lang w:bidi="en-US"/>
              </w:rPr>
              <w:t>Required</w:t>
            </w:r>
          </w:p>
        </w:tc>
        <w:tc>
          <w:tcPr>
            <w:tcW w:w="249" w:type="pct"/>
          </w:tcPr>
          <w:p w14:paraId="593AFA7B" w14:textId="77777777" w:rsidR="004734B2" w:rsidRPr="00A84752" w:rsidRDefault="004734B2" w:rsidP="00F10A5F">
            <w:pPr>
              <w:spacing w:before="0" w:after="0"/>
              <w:jc w:val="center"/>
              <w:rPr>
                <w:lang w:bidi="en-US"/>
              </w:rPr>
            </w:pPr>
            <w:r w:rsidRPr="00A84752">
              <w:rPr>
                <w:lang w:bidi="en-US"/>
              </w:rPr>
              <w:t>1</w:t>
            </w:r>
          </w:p>
        </w:tc>
        <w:tc>
          <w:tcPr>
            <w:tcW w:w="282" w:type="pct"/>
          </w:tcPr>
          <w:p w14:paraId="46A8350C" w14:textId="77777777" w:rsidR="004734B2" w:rsidRPr="00A84752" w:rsidRDefault="004734B2" w:rsidP="00F10A5F">
            <w:pPr>
              <w:spacing w:before="0" w:after="0"/>
              <w:jc w:val="center"/>
              <w:rPr>
                <w:lang w:bidi="en-US"/>
              </w:rPr>
            </w:pPr>
            <w:r w:rsidRPr="00A84752">
              <w:rPr>
                <w:lang w:bidi="en-US"/>
              </w:rPr>
              <w:t>1</w:t>
            </w:r>
          </w:p>
        </w:tc>
        <w:tc>
          <w:tcPr>
            <w:tcW w:w="2154" w:type="pct"/>
          </w:tcPr>
          <w:p w14:paraId="400DA46B" w14:textId="471609B1" w:rsidR="001948C8" w:rsidRDefault="001948C8" w:rsidP="00F10A5F">
            <w:pPr>
              <w:spacing w:before="0" w:after="0"/>
              <w:rPr>
                <w:lang w:bidi="en-US"/>
              </w:rPr>
            </w:pPr>
            <w:r>
              <w:rPr>
                <w:lang w:bidi="en-US"/>
              </w:rPr>
              <w:t>The role of the Incident</w:t>
            </w:r>
            <w:r w:rsidRPr="00A84752">
              <w:rPr>
                <w:lang w:bidi="en-US"/>
              </w:rPr>
              <w:t>TrackingIdentifier</w:t>
            </w:r>
            <w:r>
              <w:rPr>
                <w:lang w:bidi="en-US"/>
              </w:rPr>
              <w:t xml:space="preserve"> in this data component. </w:t>
            </w:r>
          </w:p>
          <w:p w14:paraId="50BEBB61" w14:textId="20B7A3A5" w:rsidR="004734B2" w:rsidRPr="00A84752" w:rsidRDefault="004734B2" w:rsidP="00F10A5F">
            <w:pPr>
              <w:spacing w:before="0" w:after="0"/>
              <w:rPr>
                <w:lang w:bidi="en-US"/>
              </w:rPr>
            </w:pPr>
            <w:r w:rsidRPr="00A84752">
              <w:rPr>
                <w:lang w:bidi="en-US"/>
              </w:rPr>
              <w:t>Indicator is:</w:t>
            </w:r>
          </w:p>
          <w:p w14:paraId="402757FF" w14:textId="0466EBB0" w:rsidR="004734B2" w:rsidRPr="00A84752" w:rsidRDefault="004734B2" w:rsidP="00F10A5F">
            <w:pPr>
              <w:spacing w:before="0" w:after="0"/>
              <w:rPr>
                <w:lang w:bidi="en-US"/>
              </w:rPr>
            </w:pPr>
            <w:r w:rsidRPr="00A84752">
              <w:rPr>
                <w:lang w:bidi="en-US"/>
              </w:rPr>
              <w:t xml:space="preserve">- “REPLACED” the </w:t>
            </w:r>
            <w:r w:rsidR="00A65429">
              <w:rPr>
                <w:lang w:bidi="en-US"/>
              </w:rPr>
              <w:t>Incident</w:t>
            </w:r>
            <w:r w:rsidRPr="00A84752">
              <w:rPr>
                <w:lang w:bidi="en-US"/>
              </w:rPr>
              <w:t xml:space="preserve"> Tracking Identifier in this data component contains the old </w:t>
            </w:r>
            <w:r w:rsidR="00A65429">
              <w:rPr>
                <w:lang w:bidi="en-US"/>
              </w:rPr>
              <w:t>Incident</w:t>
            </w:r>
            <w:r w:rsidRPr="00A84752">
              <w:rPr>
                <w:lang w:bidi="en-US"/>
              </w:rPr>
              <w:t xml:space="preserve"> Tracking Identifier</w:t>
            </w:r>
            <w:r w:rsidR="007B46D0">
              <w:rPr>
                <w:lang w:bidi="en-US"/>
              </w:rPr>
              <w:t>.</w:t>
            </w:r>
            <w:r w:rsidR="007B46D0" w:rsidRPr="00A84752">
              <w:rPr>
                <w:lang w:bidi="en-US"/>
              </w:rPr>
              <w:t xml:space="preserve"> </w:t>
            </w:r>
            <w:r w:rsidRPr="00A84752">
              <w:rPr>
                <w:lang w:bidi="en-US"/>
              </w:rPr>
              <w:t>Only applies to a merge operation.</w:t>
            </w:r>
          </w:p>
          <w:p w14:paraId="77FEAE7F" w14:textId="4610908E" w:rsidR="00E82019" w:rsidRPr="00E82019" w:rsidRDefault="00E82019" w:rsidP="00E82019">
            <w:pPr>
              <w:pStyle w:val="TableParagraph"/>
              <w:spacing w:before="111"/>
              <w:ind w:left="106" w:right="166"/>
              <w:rPr>
                <w:rFonts w:ascii="Tahoma" w:hAnsi="Tahoma"/>
                <w:kern w:val="28"/>
                <w:sz w:val="24"/>
                <w:szCs w:val="20"/>
              </w:rPr>
            </w:pPr>
            <w:r w:rsidRPr="00E82019">
              <w:rPr>
                <w:rFonts w:ascii="Tahoma" w:hAnsi="Tahoma"/>
                <w:kern w:val="28"/>
                <w:sz w:val="24"/>
                <w:szCs w:val="20"/>
              </w:rPr>
              <w:t xml:space="preserve">-“REPLACING” the </w:t>
            </w:r>
            <w:r w:rsidR="00A65429">
              <w:rPr>
                <w:rFonts w:ascii="Tahoma" w:hAnsi="Tahoma"/>
                <w:kern w:val="28"/>
                <w:sz w:val="24"/>
                <w:szCs w:val="20"/>
              </w:rPr>
              <w:t>Incident</w:t>
            </w:r>
            <w:r w:rsidRPr="00E82019">
              <w:rPr>
                <w:rFonts w:ascii="Tahoma" w:hAnsi="Tahoma"/>
                <w:kern w:val="28"/>
                <w:sz w:val="24"/>
                <w:szCs w:val="20"/>
              </w:rPr>
              <w:t xml:space="preserve"> Tracking Identifier in this data component contains the new </w:t>
            </w:r>
            <w:r w:rsidR="00A65429">
              <w:rPr>
                <w:rFonts w:ascii="Tahoma" w:hAnsi="Tahoma"/>
                <w:kern w:val="28"/>
                <w:sz w:val="24"/>
                <w:szCs w:val="20"/>
              </w:rPr>
              <w:t>Incident</w:t>
            </w:r>
            <w:r w:rsidRPr="00E82019">
              <w:rPr>
                <w:rFonts w:ascii="Tahoma" w:hAnsi="Tahoma"/>
                <w:kern w:val="28"/>
                <w:sz w:val="24"/>
                <w:szCs w:val="20"/>
              </w:rPr>
              <w:t xml:space="preserve"> Tracking Identifier. Only applies to a merge operation.</w:t>
            </w:r>
          </w:p>
          <w:p w14:paraId="64F36FF0" w14:textId="10523EFB" w:rsidR="004734B2" w:rsidRPr="00A84752" w:rsidRDefault="004734B2" w:rsidP="00F10A5F">
            <w:pPr>
              <w:spacing w:before="0" w:after="0"/>
              <w:rPr>
                <w:lang w:bidi="en-US"/>
              </w:rPr>
            </w:pPr>
            <w:r w:rsidRPr="00A84752">
              <w:rPr>
                <w:lang w:bidi="en-US"/>
              </w:rPr>
              <w:t xml:space="preserve">- “Split” The </w:t>
            </w:r>
            <w:r w:rsidR="00A65429">
              <w:rPr>
                <w:lang w:bidi="en-US"/>
              </w:rPr>
              <w:t>Incident</w:t>
            </w:r>
            <w:r w:rsidRPr="00A84752">
              <w:rPr>
                <w:lang w:bidi="en-US"/>
              </w:rPr>
              <w:t xml:space="preserve"> Tracking Identifier contained in this data component is split from the </w:t>
            </w:r>
            <w:r w:rsidR="00A65429">
              <w:rPr>
                <w:lang w:bidi="en-US"/>
              </w:rPr>
              <w:t>Incident</w:t>
            </w:r>
            <w:r w:rsidRPr="00A84752">
              <w:rPr>
                <w:lang w:bidi="en-US"/>
              </w:rPr>
              <w:t xml:space="preserve"> Tracking Identifier contained in the EIDO Header data component. The other data components contained in the EIDO contain the data elements of the split </w:t>
            </w:r>
            <w:r w:rsidR="00A65429">
              <w:rPr>
                <w:lang w:bidi="en-US"/>
              </w:rPr>
              <w:t>Incident</w:t>
            </w:r>
            <w:r w:rsidRPr="00A84752">
              <w:rPr>
                <w:lang w:bidi="en-US"/>
              </w:rPr>
              <w:t>.</w:t>
            </w:r>
          </w:p>
        </w:tc>
      </w:tr>
    </w:tbl>
    <w:p w14:paraId="0EABD292" w14:textId="77777777" w:rsidR="004734B2" w:rsidRDefault="004734B2" w:rsidP="004734B2"/>
    <w:p w14:paraId="70B9D452" w14:textId="6DFA6429" w:rsidR="004734B2" w:rsidRPr="00741F66" w:rsidRDefault="004734B2" w:rsidP="004734B2">
      <w:pPr>
        <w:pStyle w:val="Titre2"/>
      </w:pPr>
      <w:bookmarkStart w:id="38" w:name="_TOC_250024"/>
      <w:bookmarkStart w:id="39" w:name="_Toc54356147"/>
      <w:bookmarkStart w:id="40" w:name="_Toc70692104"/>
      <w:r w:rsidRPr="00741F66">
        <w:lastRenderedPageBreak/>
        <w:t xml:space="preserve">Link Data </w:t>
      </w:r>
      <w:bookmarkEnd w:id="38"/>
      <w:r w:rsidRPr="00741F66">
        <w:t>Component</w:t>
      </w:r>
      <w:bookmarkEnd w:id="39"/>
      <w:bookmarkEnd w:id="40"/>
    </w:p>
    <w:p w14:paraId="24135137" w14:textId="77777777" w:rsidR="004734B2" w:rsidRPr="00741F66" w:rsidRDefault="004734B2" w:rsidP="004734B2">
      <w:r w:rsidRPr="00741F66">
        <w:rPr>
          <w:b/>
        </w:rPr>
        <w:t>Data Component Use</w:t>
      </w:r>
      <w:r w:rsidRPr="00741F66">
        <w:t>: Optional Component</w:t>
      </w:r>
    </w:p>
    <w:p w14:paraId="141F758A" w14:textId="77777777" w:rsidR="004734B2" w:rsidRPr="00741F66" w:rsidRDefault="004734B2" w:rsidP="004734B2">
      <w:r w:rsidRPr="00741F66">
        <w:rPr>
          <w:b/>
        </w:rPr>
        <w:t xml:space="preserve">Minimum: </w:t>
      </w:r>
      <w:r w:rsidRPr="00741F66">
        <w:t xml:space="preserve">0 </w:t>
      </w:r>
    </w:p>
    <w:p w14:paraId="15ECD859" w14:textId="77777777" w:rsidR="004734B2" w:rsidRPr="00741F66" w:rsidRDefault="004734B2" w:rsidP="004734B2">
      <w:r w:rsidRPr="00741F66">
        <w:rPr>
          <w:b/>
        </w:rPr>
        <w:t xml:space="preserve">Maximum: </w:t>
      </w:r>
      <w:r w:rsidRPr="00741F66">
        <w:t>*</w:t>
      </w:r>
    </w:p>
    <w:p w14:paraId="3A347E10" w14:textId="112084E9" w:rsidR="004734B2" w:rsidRPr="00741F66" w:rsidRDefault="004734B2" w:rsidP="004734B2">
      <w:r w:rsidRPr="00741F66">
        <w:rPr>
          <w:b/>
        </w:rPr>
        <w:t xml:space="preserve">Child Of: </w:t>
      </w:r>
      <w:r w:rsidR="00D253D2" w:rsidRPr="00D253D2">
        <w:t xml:space="preserve">Emergency </w:t>
      </w:r>
      <w:r w:rsidR="00A65429">
        <w:t>Incident</w:t>
      </w:r>
      <w:r w:rsidR="00D253D2" w:rsidRPr="00D253D2">
        <w:t xml:space="preserve"> Data Object</w:t>
      </w:r>
    </w:p>
    <w:p w14:paraId="0AD4FA57" w14:textId="7A2C7DAB" w:rsidR="004734B2" w:rsidRPr="00741F66" w:rsidRDefault="004734B2" w:rsidP="00FF7DC3">
      <w:r w:rsidRPr="00741F66">
        <w:rPr>
          <w:b/>
        </w:rPr>
        <w:t xml:space="preserve">Data Component Description: </w:t>
      </w:r>
      <w:r w:rsidRPr="00741F66">
        <w:t xml:space="preserve">An optional data component that is used to indicate the existence of linked calls and </w:t>
      </w:r>
      <w:r w:rsidR="00A65429">
        <w:t>Incident</w:t>
      </w:r>
      <w:r w:rsidRPr="00741F66">
        <w:t xml:space="preserve">s. A Link data component indicates that an </w:t>
      </w:r>
      <w:r w:rsidR="00A65429">
        <w:t>Incident</w:t>
      </w:r>
      <w:r w:rsidRPr="00741F66">
        <w:t xml:space="preserve"> has been linked to the </w:t>
      </w:r>
      <w:r w:rsidR="00A65429">
        <w:t>Incident</w:t>
      </w:r>
      <w:r w:rsidRPr="00741F66">
        <w:t xml:space="preserve"> Tracking Identifier in the EIDO header. </w:t>
      </w:r>
      <w:r w:rsidR="00A65429">
        <w:t>Incident</w:t>
      </w:r>
      <w:r w:rsidRPr="00741F66">
        <w:t xml:space="preserve">s are linked when it is determined that while they are separate </w:t>
      </w:r>
      <w:r w:rsidR="00A65429">
        <w:t>Incident</w:t>
      </w:r>
      <w:r w:rsidRPr="00741F66">
        <w:t xml:space="preserve">s, they are related in some way. When a link is declared, both </w:t>
      </w:r>
      <w:r w:rsidR="00A65429">
        <w:t>Incident</w:t>
      </w:r>
      <w:r w:rsidRPr="00741F66">
        <w:t xml:space="preserve"> Tracking Identifiers continue to be used to track the individual </w:t>
      </w:r>
      <w:r w:rsidR="00A65429">
        <w:t>Incident</w:t>
      </w:r>
      <w:r w:rsidRPr="00741F66">
        <w:t>s.</w:t>
      </w:r>
    </w:p>
    <w:p w14:paraId="27949CDF" w14:textId="793E56AC" w:rsidR="004734B2" w:rsidRDefault="00A65429" w:rsidP="004734B2">
      <w:pPr>
        <w:rPr>
          <w:lang w:bidi="en-US"/>
        </w:rPr>
      </w:pPr>
      <w:r>
        <w:t>Incident</w:t>
      </w:r>
      <w:r w:rsidR="004734B2" w:rsidRPr="00741F66">
        <w:t xml:space="preserve">s may be linked in a hierarchical relationship. For more information on hierarchal </w:t>
      </w:r>
      <w:r>
        <w:t>Incident</w:t>
      </w:r>
      <w:r w:rsidR="004734B2" w:rsidRPr="00741F66">
        <w:t xml:space="preserve">s see the </w:t>
      </w:r>
      <w:r>
        <w:t>Incident</w:t>
      </w:r>
      <w:r w:rsidR="004734B2" w:rsidRPr="00741F66">
        <w:t xml:space="preserve"> Tracking Identifier section of NENA-STA-010</w:t>
      </w:r>
      <w:r w:rsidR="00FA6F53">
        <w:rPr>
          <w:rStyle w:val="Lienhypertexte"/>
        </w:rPr>
        <w:t xml:space="preserve"> </w:t>
      </w:r>
      <w:r w:rsidR="00FA6F53">
        <w:rPr>
          <w:rStyle w:val="Lienhypertexte"/>
        </w:rPr>
        <w:fldChar w:fldCharType="begin"/>
      </w:r>
      <w:r w:rsidR="00FA6F53">
        <w:rPr>
          <w:rStyle w:val="Lienhypertexte"/>
        </w:rPr>
        <w:instrText xml:space="preserve"> REF _Ref58247510 \r \h </w:instrText>
      </w:r>
      <w:r w:rsidR="00FA6F53">
        <w:rPr>
          <w:rStyle w:val="Lienhypertexte"/>
        </w:rPr>
      </w:r>
      <w:r w:rsidR="00FA6F53">
        <w:rPr>
          <w:rStyle w:val="Lienhypertexte"/>
        </w:rPr>
        <w:fldChar w:fldCharType="separate"/>
      </w:r>
      <w:r w:rsidR="00B4283D">
        <w:rPr>
          <w:rStyle w:val="Lienhypertexte"/>
        </w:rPr>
        <w:t>[3]</w:t>
      </w:r>
      <w:r w:rsidR="00FA6F53">
        <w:rPr>
          <w:rStyle w:val="Lienhypertexte"/>
        </w:rPr>
        <w:fldChar w:fldCharType="end"/>
      </w:r>
      <w:r w:rsidR="004734B2" w:rsidRPr="00741F66">
        <w:t>.</w:t>
      </w:r>
    </w:p>
    <w:p w14:paraId="2110AEA0" w14:textId="1807E5ED" w:rsidR="00B21854" w:rsidRPr="00B21854" w:rsidRDefault="00B21854" w:rsidP="00B21854">
      <w:pPr>
        <w:tabs>
          <w:tab w:val="left" w:pos="8580"/>
        </w:tabs>
      </w:pPr>
      <w:r>
        <w:tab/>
      </w:r>
    </w:p>
    <w:p w14:paraId="30B03EFE" w14:textId="2AC0EF82" w:rsidR="00190136" w:rsidRDefault="00190136" w:rsidP="00190136">
      <w:pPr>
        <w:pStyle w:val="Lgende"/>
      </w:pPr>
      <w:r>
        <w:t xml:space="preserve">Table </w:t>
      </w:r>
      <w:fldSimple w:instr=" STYLEREF 1 \s ">
        <w:r w:rsidR="00B4283D">
          <w:rPr>
            <w:noProof/>
          </w:rPr>
          <w:t>2</w:t>
        </w:r>
      </w:fldSimple>
      <w:r w:rsidR="00A32EDA">
        <w:noBreakHyphen/>
      </w:r>
      <w:fldSimple w:instr=" SEQ Table \* ARABIC \s 1 ">
        <w:r w:rsidR="00B4283D">
          <w:rPr>
            <w:noProof/>
          </w:rPr>
          <w:t>6</w:t>
        </w:r>
      </w:fldSimple>
      <w:r w:rsidRPr="00190136">
        <w:t xml:space="preserve"> </w:t>
      </w:r>
      <w:r>
        <w:t>Link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744"/>
        <w:gridCol w:w="1494"/>
        <w:gridCol w:w="484"/>
        <w:gridCol w:w="547"/>
        <w:gridCol w:w="4441"/>
      </w:tblGrid>
      <w:tr w:rsidR="004734B2" w:rsidRPr="00EC15A3" w14:paraId="7A90F3A2" w14:textId="77777777" w:rsidTr="00A16538">
        <w:trPr>
          <w:trHeight w:val="1103"/>
          <w:tblHeader/>
        </w:trPr>
        <w:tc>
          <w:tcPr>
            <w:tcW w:w="1413" w:type="pct"/>
            <w:shd w:val="clear" w:color="auto" w:fill="D9D9D9" w:themeFill="background1" w:themeFillShade="D9"/>
            <w:vAlign w:val="bottom"/>
          </w:tcPr>
          <w:p w14:paraId="03628140" w14:textId="77777777" w:rsidR="004734B2" w:rsidRPr="00EC15A3" w:rsidRDefault="004734B2" w:rsidP="00011C0E">
            <w:pPr>
              <w:spacing w:before="0" w:after="0"/>
              <w:contextualSpacing/>
              <w:jc w:val="center"/>
              <w:rPr>
                <w:lang w:bidi="en-US"/>
              </w:rPr>
            </w:pPr>
            <w:r w:rsidRPr="00EC15A3">
              <w:rPr>
                <w:b/>
                <w:lang w:bidi="en-US"/>
              </w:rPr>
              <w:t>JSON Name</w:t>
            </w:r>
          </w:p>
        </w:tc>
        <w:tc>
          <w:tcPr>
            <w:tcW w:w="769" w:type="pct"/>
            <w:shd w:val="clear" w:color="auto" w:fill="D9D9D9" w:themeFill="background1" w:themeFillShade="D9"/>
            <w:vAlign w:val="bottom"/>
          </w:tcPr>
          <w:p w14:paraId="75051451" w14:textId="77777777" w:rsidR="004734B2" w:rsidRPr="00EC15A3" w:rsidRDefault="004734B2" w:rsidP="00011C0E">
            <w:pPr>
              <w:spacing w:before="0" w:after="0"/>
              <w:contextualSpacing/>
              <w:jc w:val="center"/>
              <w:rPr>
                <w:b/>
                <w:lang w:bidi="en-US"/>
              </w:rPr>
            </w:pPr>
            <w:r w:rsidRPr="00EC15A3">
              <w:rPr>
                <w:b/>
                <w:lang w:bidi="en-US"/>
              </w:rPr>
              <w:t>Use (required, optional,</w:t>
            </w:r>
          </w:p>
          <w:p w14:paraId="5EE95DBC" w14:textId="77777777" w:rsidR="004734B2" w:rsidRPr="00EC15A3" w:rsidRDefault="004734B2" w:rsidP="00011C0E">
            <w:pPr>
              <w:spacing w:before="0" w:after="0"/>
              <w:contextualSpacing/>
              <w:jc w:val="center"/>
              <w:rPr>
                <w:b/>
                <w:lang w:bidi="en-US"/>
              </w:rPr>
            </w:pPr>
            <w:r w:rsidRPr="00EC15A3">
              <w:rPr>
                <w:b/>
                <w:lang w:bidi="en-US"/>
              </w:rPr>
              <w:t>conditional)</w:t>
            </w:r>
          </w:p>
        </w:tc>
        <w:tc>
          <w:tcPr>
            <w:tcW w:w="249" w:type="pct"/>
            <w:shd w:val="clear" w:color="auto" w:fill="D9D9D9" w:themeFill="background1" w:themeFillShade="D9"/>
            <w:vAlign w:val="bottom"/>
          </w:tcPr>
          <w:p w14:paraId="39BDEE4F" w14:textId="77777777" w:rsidR="004734B2" w:rsidRPr="00EC15A3" w:rsidRDefault="004734B2" w:rsidP="00011C0E">
            <w:pPr>
              <w:spacing w:before="0" w:after="0"/>
              <w:contextualSpacing/>
              <w:jc w:val="center"/>
              <w:rPr>
                <w:b/>
                <w:lang w:bidi="en-US"/>
              </w:rPr>
            </w:pPr>
            <w:r w:rsidRPr="00EC15A3">
              <w:rPr>
                <w:b/>
                <w:lang w:bidi="en-US"/>
              </w:rPr>
              <w:t>Min</w:t>
            </w:r>
          </w:p>
        </w:tc>
        <w:tc>
          <w:tcPr>
            <w:tcW w:w="282" w:type="pct"/>
            <w:shd w:val="clear" w:color="auto" w:fill="D9D9D9" w:themeFill="background1" w:themeFillShade="D9"/>
            <w:vAlign w:val="bottom"/>
          </w:tcPr>
          <w:p w14:paraId="466C0D96" w14:textId="77777777" w:rsidR="004734B2" w:rsidRPr="00EC15A3" w:rsidRDefault="004734B2" w:rsidP="00011C0E">
            <w:pPr>
              <w:spacing w:before="0" w:after="0"/>
              <w:contextualSpacing/>
              <w:jc w:val="center"/>
              <w:rPr>
                <w:b/>
                <w:lang w:bidi="en-US"/>
              </w:rPr>
            </w:pPr>
            <w:r w:rsidRPr="00EC15A3">
              <w:rPr>
                <w:b/>
                <w:lang w:bidi="en-US"/>
              </w:rPr>
              <w:t>Max</w:t>
            </w:r>
          </w:p>
        </w:tc>
        <w:tc>
          <w:tcPr>
            <w:tcW w:w="2287" w:type="pct"/>
            <w:shd w:val="clear" w:color="auto" w:fill="D9D9D9" w:themeFill="background1" w:themeFillShade="D9"/>
            <w:vAlign w:val="bottom"/>
          </w:tcPr>
          <w:p w14:paraId="3A5218DF" w14:textId="77777777" w:rsidR="004734B2" w:rsidRPr="00EC15A3" w:rsidRDefault="004734B2" w:rsidP="00011C0E">
            <w:pPr>
              <w:spacing w:before="0" w:after="0"/>
              <w:contextualSpacing/>
              <w:jc w:val="center"/>
              <w:rPr>
                <w:b/>
                <w:lang w:bidi="en-US"/>
              </w:rPr>
            </w:pPr>
            <w:r w:rsidRPr="00EC15A3">
              <w:rPr>
                <w:b/>
                <w:lang w:bidi="en-US"/>
              </w:rPr>
              <w:t>Description</w:t>
            </w:r>
          </w:p>
        </w:tc>
      </w:tr>
      <w:tr w:rsidR="004734B2" w:rsidRPr="00EC15A3" w14:paraId="6A575DE7" w14:textId="77777777" w:rsidTr="00A16538">
        <w:trPr>
          <w:trHeight w:val="1500"/>
        </w:trPr>
        <w:tc>
          <w:tcPr>
            <w:tcW w:w="1413" w:type="pct"/>
          </w:tcPr>
          <w:p w14:paraId="25DF78C7" w14:textId="44CD825D" w:rsidR="004734B2" w:rsidRPr="00EC15A3" w:rsidRDefault="00836158" w:rsidP="00011C0E">
            <w:pPr>
              <w:spacing w:before="0" w:after="0"/>
              <w:contextualSpacing/>
              <w:rPr>
                <w:lang w:bidi="en-US"/>
              </w:rPr>
            </w:pPr>
            <w:r w:rsidRPr="00836158">
              <w:rPr>
                <w:lang w:bidi="en-US"/>
              </w:rPr>
              <w:t>incidentTrackingIdentifier</w:t>
            </w:r>
            <w:r>
              <w:rPr>
                <w:lang w:bidi="en-US"/>
              </w:rPr>
              <w:br/>
            </w:r>
          </w:p>
        </w:tc>
        <w:tc>
          <w:tcPr>
            <w:tcW w:w="769" w:type="pct"/>
          </w:tcPr>
          <w:p w14:paraId="09292591"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0A92D2CB"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3DAD622E"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3F9C4D89" w14:textId="2B1011E1" w:rsidR="004734B2" w:rsidRPr="00EC15A3" w:rsidRDefault="004734B2" w:rsidP="00011C0E">
            <w:pPr>
              <w:spacing w:before="0" w:after="0"/>
              <w:contextualSpacing/>
              <w:rPr>
                <w:lang w:bidi="en-US"/>
              </w:rPr>
            </w:pPr>
            <w:r w:rsidRPr="00EC15A3">
              <w:rPr>
                <w:lang w:bidi="en-US"/>
              </w:rPr>
              <w:t xml:space="preserve">The </w:t>
            </w:r>
            <w:r w:rsidR="00A65429">
              <w:rPr>
                <w:lang w:bidi="en-US"/>
              </w:rPr>
              <w:t>Incident</w:t>
            </w:r>
            <w:r w:rsidRPr="00EC15A3">
              <w:rPr>
                <w:lang w:bidi="en-US"/>
              </w:rPr>
              <w:t xml:space="preserve"> Tracking </w:t>
            </w:r>
            <w:r w:rsidR="008716C0" w:rsidRPr="00EC15A3">
              <w:rPr>
                <w:lang w:bidi="en-US"/>
              </w:rPr>
              <w:t xml:space="preserve">Identifier </w:t>
            </w:r>
            <w:r w:rsidRPr="00EC15A3">
              <w:rPr>
                <w:lang w:bidi="en-US"/>
              </w:rPr>
              <w:t xml:space="preserve">of the </w:t>
            </w:r>
            <w:r w:rsidR="00A65429">
              <w:rPr>
                <w:lang w:bidi="en-US"/>
              </w:rPr>
              <w:t>Incident</w:t>
            </w:r>
            <w:r w:rsidRPr="00EC15A3">
              <w:rPr>
                <w:lang w:bidi="en-US"/>
              </w:rPr>
              <w:t xml:space="preserve"> that is being linked to the </w:t>
            </w:r>
            <w:r w:rsidR="00A65429">
              <w:rPr>
                <w:lang w:bidi="en-US"/>
              </w:rPr>
              <w:t>Incident</w:t>
            </w:r>
            <w:r w:rsidRPr="00EC15A3">
              <w:rPr>
                <w:lang w:bidi="en-US"/>
              </w:rPr>
              <w:t xml:space="preserve"> represented by the </w:t>
            </w:r>
            <w:r w:rsidR="00A65429">
              <w:rPr>
                <w:lang w:bidi="en-US"/>
              </w:rPr>
              <w:t>Incident</w:t>
            </w:r>
            <w:r w:rsidRPr="00EC15A3">
              <w:rPr>
                <w:lang w:bidi="en-US"/>
              </w:rPr>
              <w:t xml:space="preserve"> Tracking Identifier contained in the EIDO Header. The nature of the link is defined by the link Indicator below.</w:t>
            </w:r>
          </w:p>
        </w:tc>
      </w:tr>
      <w:tr w:rsidR="00A16538" w:rsidRPr="00EC15A3" w14:paraId="38C83890" w14:textId="77777777" w:rsidTr="00A16538">
        <w:trPr>
          <w:trHeight w:val="476"/>
        </w:trPr>
        <w:tc>
          <w:tcPr>
            <w:tcW w:w="1413" w:type="pct"/>
          </w:tcPr>
          <w:p w14:paraId="537490E8" w14:textId="77777777" w:rsidR="00A16538" w:rsidRPr="001F68A7" w:rsidRDefault="00A16538" w:rsidP="00A16538">
            <w:pPr>
              <w:spacing w:before="0" w:after="0"/>
              <w:contextualSpacing/>
              <w:rPr>
                <w:lang w:bidi="en-US"/>
              </w:rPr>
            </w:pPr>
            <w:r>
              <w:rPr>
                <w:lang w:bidi="en-US"/>
              </w:rPr>
              <w:t>t</w:t>
            </w:r>
            <w:r w:rsidRPr="001F68A7">
              <w:rPr>
                <w:lang w:bidi="en-US"/>
              </w:rPr>
              <w:t>ransactionReasonText</w:t>
            </w:r>
          </w:p>
          <w:p w14:paraId="6CCE108C" w14:textId="77777777" w:rsidR="00A16538" w:rsidRPr="00EC15A3" w:rsidRDefault="00A16538" w:rsidP="00A16538">
            <w:pPr>
              <w:spacing w:before="0" w:after="0"/>
              <w:contextualSpacing/>
              <w:rPr>
                <w:lang w:bidi="en-US"/>
              </w:rPr>
            </w:pPr>
          </w:p>
        </w:tc>
        <w:tc>
          <w:tcPr>
            <w:tcW w:w="769" w:type="pct"/>
          </w:tcPr>
          <w:p w14:paraId="385DA992" w14:textId="14FEECE4" w:rsidR="00A16538" w:rsidRPr="00EC15A3" w:rsidRDefault="00A16538" w:rsidP="00A16538">
            <w:pPr>
              <w:spacing w:before="0" w:after="0"/>
              <w:contextualSpacing/>
              <w:jc w:val="center"/>
              <w:rPr>
                <w:lang w:bidi="en-US"/>
              </w:rPr>
            </w:pPr>
            <w:r w:rsidRPr="001F68A7">
              <w:rPr>
                <w:lang w:bidi="en-US"/>
              </w:rPr>
              <w:t>Optional</w:t>
            </w:r>
          </w:p>
        </w:tc>
        <w:tc>
          <w:tcPr>
            <w:tcW w:w="249" w:type="pct"/>
          </w:tcPr>
          <w:p w14:paraId="7C3F104A" w14:textId="74C78D31" w:rsidR="00A16538" w:rsidRPr="00EC15A3" w:rsidRDefault="00A16538" w:rsidP="00A16538">
            <w:pPr>
              <w:spacing w:before="0" w:after="0"/>
              <w:contextualSpacing/>
              <w:jc w:val="center"/>
              <w:rPr>
                <w:lang w:bidi="en-US"/>
              </w:rPr>
            </w:pPr>
            <w:r w:rsidRPr="001F68A7">
              <w:rPr>
                <w:lang w:bidi="en-US"/>
              </w:rPr>
              <w:t>0</w:t>
            </w:r>
          </w:p>
        </w:tc>
        <w:tc>
          <w:tcPr>
            <w:tcW w:w="282" w:type="pct"/>
          </w:tcPr>
          <w:p w14:paraId="1A60E750" w14:textId="26808AB6" w:rsidR="00A16538" w:rsidRPr="00EC15A3" w:rsidRDefault="00A16538" w:rsidP="00A16538">
            <w:pPr>
              <w:spacing w:before="0" w:after="0"/>
              <w:contextualSpacing/>
              <w:jc w:val="center"/>
              <w:rPr>
                <w:lang w:bidi="en-US"/>
              </w:rPr>
            </w:pPr>
            <w:r w:rsidRPr="001F68A7">
              <w:rPr>
                <w:lang w:bidi="en-US"/>
              </w:rPr>
              <w:t>1</w:t>
            </w:r>
          </w:p>
        </w:tc>
        <w:tc>
          <w:tcPr>
            <w:tcW w:w="2287" w:type="pct"/>
          </w:tcPr>
          <w:p w14:paraId="1296A86E" w14:textId="6D08E35B" w:rsidR="00A16538" w:rsidRPr="00EC15A3" w:rsidRDefault="00A16538" w:rsidP="00A16538">
            <w:pPr>
              <w:spacing w:before="0" w:after="0"/>
              <w:contextualSpacing/>
              <w:rPr>
                <w:lang w:bidi="en-US"/>
              </w:rPr>
            </w:pPr>
            <w:r w:rsidRPr="001F68A7">
              <w:rPr>
                <w:lang w:bidi="en-US"/>
              </w:rPr>
              <w:t>Free format narrative description of the reason for the link.</w:t>
            </w:r>
          </w:p>
        </w:tc>
      </w:tr>
      <w:tr w:rsidR="004734B2" w:rsidRPr="00EC15A3" w14:paraId="56BF54CB" w14:textId="77777777" w:rsidTr="00A16538">
        <w:trPr>
          <w:trHeight w:val="370"/>
        </w:trPr>
        <w:tc>
          <w:tcPr>
            <w:tcW w:w="1413" w:type="pct"/>
          </w:tcPr>
          <w:p w14:paraId="5B8A9AA9" w14:textId="77777777" w:rsidR="004734B2" w:rsidRPr="00EC15A3" w:rsidRDefault="004734B2" w:rsidP="00011C0E">
            <w:pPr>
              <w:spacing w:before="0" w:after="0"/>
              <w:contextualSpacing/>
              <w:rPr>
                <w:lang w:bidi="en-US"/>
              </w:rPr>
            </w:pPr>
            <w:r w:rsidRPr="00EC15A3">
              <w:rPr>
                <w:lang w:bidi="en-US"/>
              </w:rPr>
              <w:t>involvedAgencyReference</w:t>
            </w:r>
          </w:p>
        </w:tc>
        <w:tc>
          <w:tcPr>
            <w:tcW w:w="769" w:type="pct"/>
          </w:tcPr>
          <w:p w14:paraId="6F5C2154" w14:textId="74145185" w:rsidR="004734B2" w:rsidRPr="00EC15A3" w:rsidRDefault="00DF4F8E" w:rsidP="00011C0E">
            <w:pPr>
              <w:spacing w:before="0" w:after="0"/>
              <w:contextualSpacing/>
              <w:jc w:val="center"/>
              <w:rPr>
                <w:lang w:bidi="en-US"/>
              </w:rPr>
            </w:pPr>
            <w:r w:rsidRPr="001F68A7">
              <w:rPr>
                <w:lang w:bidi="en-US"/>
              </w:rPr>
              <w:t>Optional</w:t>
            </w:r>
          </w:p>
        </w:tc>
        <w:tc>
          <w:tcPr>
            <w:tcW w:w="249" w:type="pct"/>
          </w:tcPr>
          <w:p w14:paraId="3C778ED9" w14:textId="77777777" w:rsidR="004734B2" w:rsidRPr="00EC15A3" w:rsidRDefault="004734B2" w:rsidP="00011C0E">
            <w:pPr>
              <w:spacing w:before="0" w:after="0"/>
              <w:contextualSpacing/>
              <w:jc w:val="center"/>
              <w:rPr>
                <w:lang w:bidi="en-US"/>
              </w:rPr>
            </w:pPr>
            <w:r w:rsidRPr="00EC15A3">
              <w:rPr>
                <w:lang w:bidi="en-US"/>
              </w:rPr>
              <w:t>0</w:t>
            </w:r>
          </w:p>
        </w:tc>
        <w:tc>
          <w:tcPr>
            <w:tcW w:w="282" w:type="pct"/>
          </w:tcPr>
          <w:p w14:paraId="51AFF412" w14:textId="77777777" w:rsidR="004734B2" w:rsidRPr="00EC15A3" w:rsidRDefault="004734B2" w:rsidP="00011C0E">
            <w:pPr>
              <w:spacing w:before="0" w:after="0"/>
              <w:contextualSpacing/>
              <w:jc w:val="center"/>
              <w:rPr>
                <w:lang w:bidi="en-US"/>
              </w:rPr>
            </w:pPr>
            <w:r w:rsidRPr="00EC15A3">
              <w:rPr>
                <w:lang w:bidi="en-US"/>
              </w:rPr>
              <w:t>*</w:t>
            </w:r>
          </w:p>
        </w:tc>
        <w:tc>
          <w:tcPr>
            <w:tcW w:w="2287" w:type="pct"/>
          </w:tcPr>
          <w:p w14:paraId="66333D30" w14:textId="40E4C42E" w:rsidR="004734B2" w:rsidRPr="00EC15A3" w:rsidRDefault="00DF4F8E" w:rsidP="00011C0E">
            <w:pPr>
              <w:spacing w:before="0" w:after="0"/>
              <w:contextualSpacing/>
              <w:rPr>
                <w:lang w:bidi="en-US"/>
              </w:rPr>
            </w:pPr>
            <w:r>
              <w:rPr>
                <w:lang w:bidi="en-US"/>
              </w:rPr>
              <w:t xml:space="preserve">Other </w:t>
            </w:r>
            <w:r w:rsidR="004734B2" w:rsidRPr="00EC15A3">
              <w:rPr>
                <w:lang w:bidi="en-US"/>
              </w:rPr>
              <w:t xml:space="preserve">Agencies involved with the linked </w:t>
            </w:r>
            <w:r w:rsidR="00A65429">
              <w:rPr>
                <w:lang w:bidi="en-US"/>
              </w:rPr>
              <w:t>Incident</w:t>
            </w:r>
            <w:r>
              <w:rPr>
                <w:lang w:bidi="en-US"/>
              </w:rPr>
              <w:t xml:space="preserve"> if known</w:t>
            </w:r>
            <w:r w:rsidR="004734B2" w:rsidRPr="00EC15A3">
              <w:rPr>
                <w:lang w:bidi="en-US"/>
              </w:rPr>
              <w:t xml:space="preserve">. </w:t>
            </w:r>
          </w:p>
        </w:tc>
      </w:tr>
      <w:tr w:rsidR="004734B2" w:rsidRPr="00EC15A3" w14:paraId="00A471F8" w14:textId="77777777" w:rsidTr="00425C0B">
        <w:trPr>
          <w:trHeight w:val="767"/>
        </w:trPr>
        <w:tc>
          <w:tcPr>
            <w:tcW w:w="1413" w:type="pct"/>
          </w:tcPr>
          <w:p w14:paraId="0524E157" w14:textId="3D99A865" w:rsidR="004734B2" w:rsidRPr="00EC15A3" w:rsidRDefault="004734B2" w:rsidP="00011C0E">
            <w:pPr>
              <w:spacing w:before="0" w:after="0"/>
              <w:contextualSpacing/>
              <w:rPr>
                <w:lang w:bidi="en-US"/>
              </w:rPr>
            </w:pPr>
            <w:r w:rsidRPr="00EC15A3">
              <w:rPr>
                <w:lang w:bidi="en-US"/>
              </w:rPr>
              <w:t>linkDirectionCode</w:t>
            </w:r>
          </w:p>
        </w:tc>
        <w:tc>
          <w:tcPr>
            <w:tcW w:w="769" w:type="pct"/>
          </w:tcPr>
          <w:p w14:paraId="72E5882A" w14:textId="77777777" w:rsidR="004734B2" w:rsidRPr="00EC15A3" w:rsidRDefault="004734B2" w:rsidP="00011C0E">
            <w:pPr>
              <w:spacing w:before="0" w:after="0"/>
              <w:contextualSpacing/>
              <w:jc w:val="center"/>
              <w:rPr>
                <w:lang w:bidi="en-US"/>
              </w:rPr>
            </w:pPr>
            <w:r w:rsidRPr="00EC15A3">
              <w:rPr>
                <w:lang w:bidi="en-US"/>
              </w:rPr>
              <w:t>Required</w:t>
            </w:r>
          </w:p>
        </w:tc>
        <w:tc>
          <w:tcPr>
            <w:tcW w:w="249" w:type="pct"/>
          </w:tcPr>
          <w:p w14:paraId="6AA5B0FC" w14:textId="77777777" w:rsidR="004734B2" w:rsidRPr="00EC15A3" w:rsidRDefault="004734B2" w:rsidP="00011C0E">
            <w:pPr>
              <w:spacing w:before="0" w:after="0"/>
              <w:contextualSpacing/>
              <w:jc w:val="center"/>
              <w:rPr>
                <w:lang w:bidi="en-US"/>
              </w:rPr>
            </w:pPr>
            <w:r w:rsidRPr="00EC15A3">
              <w:rPr>
                <w:lang w:bidi="en-US"/>
              </w:rPr>
              <w:t>1</w:t>
            </w:r>
          </w:p>
        </w:tc>
        <w:tc>
          <w:tcPr>
            <w:tcW w:w="282" w:type="pct"/>
          </w:tcPr>
          <w:p w14:paraId="7183ABF4" w14:textId="77777777" w:rsidR="004734B2" w:rsidRPr="00EC15A3" w:rsidRDefault="004734B2" w:rsidP="00011C0E">
            <w:pPr>
              <w:spacing w:before="0" w:after="0"/>
              <w:contextualSpacing/>
              <w:jc w:val="center"/>
              <w:rPr>
                <w:lang w:bidi="en-US"/>
              </w:rPr>
            </w:pPr>
            <w:r w:rsidRPr="00EC15A3">
              <w:rPr>
                <w:lang w:bidi="en-US"/>
              </w:rPr>
              <w:t>1</w:t>
            </w:r>
          </w:p>
        </w:tc>
        <w:tc>
          <w:tcPr>
            <w:tcW w:w="2287" w:type="pct"/>
          </w:tcPr>
          <w:p w14:paraId="6368ABDF" w14:textId="77777777" w:rsidR="004734B2" w:rsidRPr="00EC15A3" w:rsidRDefault="004734B2" w:rsidP="00011C0E">
            <w:pPr>
              <w:spacing w:before="0" w:after="0"/>
              <w:contextualSpacing/>
              <w:rPr>
                <w:lang w:bidi="en-US"/>
              </w:rPr>
            </w:pPr>
            <w:r w:rsidRPr="00EC15A3">
              <w:rPr>
                <w:lang w:bidi="en-US"/>
              </w:rPr>
              <w:t>The direction of the link –</w:t>
            </w:r>
          </w:p>
          <w:p w14:paraId="41966A25" w14:textId="77777777" w:rsidR="004734B2" w:rsidRPr="00EC15A3" w:rsidRDefault="004734B2" w:rsidP="00011C0E">
            <w:pPr>
              <w:spacing w:before="0" w:after="0"/>
              <w:contextualSpacing/>
              <w:rPr>
                <w:lang w:bidi="en-US"/>
              </w:rPr>
            </w:pPr>
            <w:r w:rsidRPr="00EC15A3">
              <w:rPr>
                <w:lang w:bidi="en-US"/>
              </w:rPr>
              <w:t>If the value of the Link Indicator is:</w:t>
            </w:r>
          </w:p>
          <w:p w14:paraId="4272E901" w14:textId="42214915" w:rsidR="004734B2" w:rsidRPr="00EC15A3" w:rsidRDefault="004734B2" w:rsidP="00011C0E">
            <w:pPr>
              <w:numPr>
                <w:ilvl w:val="0"/>
                <w:numId w:val="26"/>
              </w:numPr>
              <w:spacing w:before="0" w:after="0"/>
              <w:contextualSpacing/>
              <w:rPr>
                <w:lang w:bidi="en-US"/>
              </w:rPr>
            </w:pPr>
            <w:r w:rsidRPr="00EC15A3">
              <w:rPr>
                <w:lang w:bidi="en-US"/>
              </w:rPr>
              <w:t xml:space="preserve">“Parent” The </w:t>
            </w:r>
            <w:r w:rsidR="00A65429">
              <w:rPr>
                <w:lang w:bidi="en-US"/>
              </w:rPr>
              <w:t>Incident</w:t>
            </w:r>
            <w:r w:rsidRPr="00EC15A3">
              <w:rPr>
                <w:lang w:bidi="en-US"/>
              </w:rPr>
              <w:t xml:space="preserve"> Tracking Identifier contained in this data component is the parent of the </w:t>
            </w:r>
            <w:r w:rsidR="00A65429">
              <w:rPr>
                <w:lang w:bidi="en-US"/>
              </w:rPr>
              <w:t>Incident</w:t>
            </w:r>
            <w:r w:rsidRPr="00EC15A3">
              <w:rPr>
                <w:lang w:bidi="en-US"/>
              </w:rPr>
              <w:t xml:space="preserve"> </w:t>
            </w:r>
            <w:r w:rsidRPr="00EC15A3">
              <w:rPr>
                <w:lang w:bidi="en-US"/>
              </w:rPr>
              <w:lastRenderedPageBreak/>
              <w:t>Tracking Identifier contained in the EIDO header.</w:t>
            </w:r>
          </w:p>
          <w:p w14:paraId="4D61A3DA" w14:textId="0BDA79A7" w:rsidR="004734B2" w:rsidRPr="00EC15A3" w:rsidRDefault="004734B2" w:rsidP="00011C0E">
            <w:pPr>
              <w:numPr>
                <w:ilvl w:val="0"/>
                <w:numId w:val="26"/>
              </w:numPr>
              <w:spacing w:before="0" w:after="0"/>
              <w:contextualSpacing/>
              <w:rPr>
                <w:lang w:bidi="en-US"/>
              </w:rPr>
            </w:pPr>
            <w:r w:rsidRPr="00EC15A3">
              <w:rPr>
                <w:lang w:bidi="en-US"/>
              </w:rPr>
              <w:t xml:space="preserve">“Child” The </w:t>
            </w:r>
            <w:r w:rsidR="00A65429">
              <w:rPr>
                <w:lang w:bidi="en-US"/>
              </w:rPr>
              <w:t>Incident</w:t>
            </w:r>
            <w:r w:rsidRPr="00EC15A3">
              <w:rPr>
                <w:lang w:bidi="en-US"/>
              </w:rPr>
              <w:t xml:space="preserve"> Tracking Identifier contained in this data component is the child of the </w:t>
            </w:r>
            <w:r w:rsidR="00A65429">
              <w:rPr>
                <w:lang w:bidi="en-US"/>
              </w:rPr>
              <w:t>Incident</w:t>
            </w:r>
            <w:r w:rsidRPr="00EC15A3">
              <w:rPr>
                <w:lang w:bidi="en-US"/>
              </w:rPr>
              <w:t xml:space="preserve"> Tracking Identifier in the EIDO header.</w:t>
            </w:r>
          </w:p>
          <w:p w14:paraId="35D7CFE4" w14:textId="27F0BE67" w:rsidR="004734B2" w:rsidRPr="00EC15A3" w:rsidRDefault="004734B2" w:rsidP="00011C0E">
            <w:pPr>
              <w:numPr>
                <w:ilvl w:val="0"/>
                <w:numId w:val="26"/>
              </w:numPr>
              <w:spacing w:before="0" w:after="0"/>
              <w:contextualSpacing/>
              <w:rPr>
                <w:lang w:bidi="en-US"/>
              </w:rPr>
            </w:pPr>
            <w:r w:rsidRPr="00EC15A3">
              <w:rPr>
                <w:lang w:bidi="en-US"/>
              </w:rPr>
              <w:t xml:space="preserve">“Related” The </w:t>
            </w:r>
            <w:r w:rsidR="00A65429">
              <w:rPr>
                <w:lang w:bidi="en-US"/>
              </w:rPr>
              <w:t>Incident</w:t>
            </w:r>
            <w:r w:rsidRPr="00EC15A3">
              <w:rPr>
                <w:lang w:bidi="en-US"/>
              </w:rPr>
              <w:t xml:space="preserve"> Tracking Identifier contained in this data component is related to the </w:t>
            </w:r>
            <w:r w:rsidR="00A65429">
              <w:rPr>
                <w:lang w:bidi="en-US"/>
              </w:rPr>
              <w:t>Incident</w:t>
            </w:r>
            <w:r w:rsidRPr="00EC15A3">
              <w:rPr>
                <w:lang w:bidi="en-US"/>
              </w:rPr>
              <w:t xml:space="preserve"> Tracking Identifier in the EIDO header, without any parent-child relationship.</w:t>
            </w:r>
          </w:p>
          <w:p w14:paraId="334F34AC" w14:textId="4CA0CA1F" w:rsidR="004734B2" w:rsidRPr="00EC15A3" w:rsidRDefault="004734B2" w:rsidP="00011C0E">
            <w:pPr>
              <w:numPr>
                <w:ilvl w:val="0"/>
                <w:numId w:val="26"/>
              </w:numPr>
              <w:spacing w:before="0" w:after="0"/>
              <w:contextualSpacing/>
              <w:rPr>
                <w:lang w:bidi="en-US"/>
              </w:rPr>
            </w:pPr>
            <w:r w:rsidRPr="00EC15A3">
              <w:rPr>
                <w:lang w:bidi="en-US"/>
              </w:rPr>
              <w:t xml:space="preserve">“UnLink” The </w:t>
            </w:r>
            <w:r w:rsidR="00A65429">
              <w:rPr>
                <w:lang w:bidi="en-US"/>
              </w:rPr>
              <w:t>Incident</w:t>
            </w:r>
            <w:r w:rsidRPr="00EC15A3">
              <w:rPr>
                <w:lang w:bidi="en-US"/>
              </w:rPr>
              <w:t xml:space="preserve"> Tracking Identifier contained in this data component is unlinked from the </w:t>
            </w:r>
            <w:r w:rsidR="00A65429">
              <w:rPr>
                <w:lang w:bidi="en-US"/>
              </w:rPr>
              <w:t>Incident</w:t>
            </w:r>
            <w:r w:rsidRPr="00EC15A3">
              <w:rPr>
                <w:lang w:bidi="en-US"/>
              </w:rPr>
              <w:t xml:space="preserve"> Tracking Identifier contained in the EIDO Header data component.</w:t>
            </w:r>
          </w:p>
        </w:tc>
      </w:tr>
    </w:tbl>
    <w:p w14:paraId="3FB4F582" w14:textId="77777777" w:rsidR="004734B2" w:rsidRDefault="004734B2" w:rsidP="004734B2"/>
    <w:p w14:paraId="1C3B61D5" w14:textId="1E34E931" w:rsidR="004734B2" w:rsidRPr="007D2C83" w:rsidRDefault="00A65429" w:rsidP="004734B2">
      <w:pPr>
        <w:pStyle w:val="Titre2"/>
      </w:pPr>
      <w:bookmarkStart w:id="41" w:name="_Toc54356148"/>
      <w:bookmarkStart w:id="42" w:name="_Ref58262331"/>
      <w:bookmarkStart w:id="43" w:name="_Ref58269424"/>
      <w:bookmarkStart w:id="44" w:name="_Ref70691440"/>
      <w:bookmarkStart w:id="45" w:name="_Toc70692105"/>
      <w:bookmarkStart w:id="46" w:name="_Ref85461045"/>
      <w:r>
        <w:t>Incident</w:t>
      </w:r>
      <w:r w:rsidR="004734B2" w:rsidRPr="007D2C83">
        <w:t xml:space="preserve"> Data Component</w:t>
      </w:r>
      <w:bookmarkEnd w:id="41"/>
      <w:bookmarkEnd w:id="42"/>
      <w:bookmarkEnd w:id="43"/>
      <w:bookmarkEnd w:id="44"/>
      <w:bookmarkEnd w:id="45"/>
      <w:bookmarkEnd w:id="46"/>
    </w:p>
    <w:p w14:paraId="2D24F302" w14:textId="77777777" w:rsidR="004734B2" w:rsidRPr="007D2C83" w:rsidRDefault="004734B2" w:rsidP="004734B2">
      <w:pPr>
        <w:rPr>
          <w:b/>
        </w:rPr>
      </w:pPr>
      <w:r w:rsidRPr="007D2C83">
        <w:rPr>
          <w:b/>
        </w:rPr>
        <w:t xml:space="preserve">Data Component Use: </w:t>
      </w:r>
      <w:r w:rsidRPr="00A55062">
        <w:rPr>
          <w:bCs/>
        </w:rPr>
        <w:t>Optional Component</w:t>
      </w:r>
    </w:p>
    <w:p w14:paraId="7D8B6A44" w14:textId="77777777" w:rsidR="004734B2" w:rsidRPr="00A55062" w:rsidRDefault="004734B2" w:rsidP="004734B2">
      <w:pPr>
        <w:rPr>
          <w:bCs/>
        </w:rPr>
      </w:pPr>
      <w:r w:rsidRPr="007D2C83">
        <w:rPr>
          <w:b/>
        </w:rPr>
        <w:t xml:space="preserve">Minimum: </w:t>
      </w:r>
      <w:r w:rsidRPr="00A55062">
        <w:rPr>
          <w:bCs/>
        </w:rPr>
        <w:t xml:space="preserve">0 </w:t>
      </w:r>
    </w:p>
    <w:p w14:paraId="6878AB09" w14:textId="604BF2C9" w:rsidR="004734B2" w:rsidRPr="00A55062" w:rsidRDefault="004734B2" w:rsidP="004734B2">
      <w:pPr>
        <w:rPr>
          <w:bCs/>
        </w:rPr>
      </w:pPr>
      <w:r w:rsidRPr="007D2C83">
        <w:rPr>
          <w:b/>
        </w:rPr>
        <w:t xml:space="preserve">Maximum: </w:t>
      </w:r>
      <w:r w:rsidR="00774280">
        <w:rPr>
          <w:bCs/>
        </w:rPr>
        <w:t>1</w:t>
      </w:r>
    </w:p>
    <w:p w14:paraId="78466DAE" w14:textId="0A605C28" w:rsidR="004734B2" w:rsidRPr="00A55062" w:rsidRDefault="004734B2" w:rsidP="004734B2">
      <w:pPr>
        <w:rPr>
          <w:bCs/>
        </w:rPr>
      </w:pPr>
      <w:r w:rsidRPr="007D2C83">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40EA9E41" w14:textId="246BB2D5" w:rsidR="004734B2" w:rsidRPr="007D2C83" w:rsidRDefault="004734B2" w:rsidP="004734B2">
      <w:r w:rsidRPr="007D2C83">
        <w:rPr>
          <w:b/>
        </w:rPr>
        <w:t xml:space="preserve">Data Component Description: </w:t>
      </w:r>
      <w:r w:rsidRPr="00A55062">
        <w:rPr>
          <w:bCs/>
        </w:rPr>
        <w:t xml:space="preserve">The </w:t>
      </w:r>
      <w:r w:rsidR="00A65429">
        <w:rPr>
          <w:bCs/>
        </w:rPr>
        <w:t>Incident</w:t>
      </w:r>
      <w:r w:rsidRPr="00A55062">
        <w:rPr>
          <w:bCs/>
        </w:rPr>
        <w:t xml:space="preserve"> Information data component is optional and is used to exchang</w:t>
      </w:r>
      <w:r w:rsidRPr="007D2C83">
        <w:t xml:space="preserve">e general information about emergency </w:t>
      </w:r>
      <w:r w:rsidR="00A65429">
        <w:t>Incident</w:t>
      </w:r>
      <w:r w:rsidRPr="007D2C83">
        <w:t xml:space="preserve">s gathered by emergency agents, emergency responders, from reporting parties (callers), and devices reporting emergency </w:t>
      </w:r>
      <w:r w:rsidR="00A65429">
        <w:t>Incident</w:t>
      </w:r>
      <w:r w:rsidRPr="007D2C83">
        <w:t xml:space="preserve">s. Agencies responding to the same </w:t>
      </w:r>
      <w:r w:rsidR="00A65429">
        <w:t>Incident</w:t>
      </w:r>
      <w:r w:rsidRPr="007D2C83">
        <w:t xml:space="preserve"> may have different versions of the </w:t>
      </w:r>
      <w:r w:rsidR="00A65429">
        <w:t>Incident</w:t>
      </w:r>
      <w:r w:rsidRPr="007D2C83">
        <w:t xml:space="preserve"> Information data components for the </w:t>
      </w:r>
      <w:r w:rsidR="00A65429">
        <w:t>Incident</w:t>
      </w:r>
      <w:r w:rsidRPr="007D2C83">
        <w:t xml:space="preserve">. Each agency's version of the </w:t>
      </w:r>
      <w:r w:rsidR="00A65429">
        <w:t>Incident</w:t>
      </w:r>
      <w:r w:rsidRPr="007D2C83">
        <w:t xml:space="preserve"> Information data component contains information that is relevant to their agency but may also contain shared information that is common to both agencies.</w:t>
      </w:r>
    </w:p>
    <w:p w14:paraId="03C5E8C7" w14:textId="18211364" w:rsidR="004734B2" w:rsidRPr="007D2C83" w:rsidRDefault="004734B2" w:rsidP="004734B2">
      <w:r w:rsidRPr="007D2C83">
        <w:lastRenderedPageBreak/>
        <w:t xml:space="preserve">This module is used to exchange </w:t>
      </w:r>
      <w:r w:rsidR="00A65429">
        <w:t>Incident</w:t>
      </w:r>
      <w:r w:rsidRPr="007D2C83">
        <w:t xml:space="preserve"> update information, as well as for exchanging initial </w:t>
      </w:r>
      <w:r w:rsidR="00A65429">
        <w:t>Incident</w:t>
      </w:r>
      <w:r w:rsidRPr="007D2C83">
        <w:t xml:space="preserve"> creation information. For example, in high priority </w:t>
      </w:r>
      <w:r w:rsidR="00A65429">
        <w:t>Incident</w:t>
      </w:r>
      <w:r w:rsidRPr="007D2C83">
        <w:t xml:space="preserve">s only partial information may be exchanged between call takers and dispatchers (i.e., the </w:t>
      </w:r>
      <w:r w:rsidR="00A65429">
        <w:t>Incident</w:t>
      </w:r>
      <w:r w:rsidRPr="007D2C83">
        <w:t xml:space="preserve">’s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w:t>
      </w:r>
      <w:r w:rsidR="00A65429">
        <w:t>Incident</w:t>
      </w:r>
      <w:r w:rsidRPr="007D2C83">
        <w:t>, this data component is used to update involved agents and responders about new information gathered from the other callers.</w:t>
      </w:r>
    </w:p>
    <w:p w14:paraId="5A7FC081" w14:textId="20CD9801" w:rsidR="004734B2" w:rsidRPr="007D2C83" w:rsidRDefault="004734B2" w:rsidP="004734B2">
      <w:r w:rsidRPr="007D2C83">
        <w:t xml:space="preserve">The </w:t>
      </w:r>
      <w:r w:rsidR="00A65429">
        <w:t>Incident</w:t>
      </w:r>
      <w:r w:rsidRPr="007D2C83">
        <w:t xml:space="preserve"> Information Data Component is also used to exchange general </w:t>
      </w:r>
      <w:r w:rsidR="00A65429">
        <w:t>Incident</w:t>
      </w:r>
      <w:r w:rsidRPr="007D2C83">
        <w:t xml:space="preserve"> information developed during dispatch operations. Call takers, Dispatchers, Emergency Resources, and Emergency Devices can enter information exchanged/carried by this data component.</w:t>
      </w:r>
      <w:r w:rsidR="00936073" w:rsidRPr="00936073">
        <w:t xml:space="preserve"> </w:t>
      </w:r>
    </w:p>
    <w:p w14:paraId="72090720" w14:textId="77777777" w:rsidR="004734B2" w:rsidRDefault="004734B2" w:rsidP="004734B2"/>
    <w:p w14:paraId="154055ED" w14:textId="2D92C40A" w:rsidR="003E3D79" w:rsidRDefault="003E3D79" w:rsidP="003E3D79">
      <w:pPr>
        <w:pStyle w:val="Lgende"/>
      </w:pPr>
      <w:r>
        <w:t xml:space="preserve">Table </w:t>
      </w:r>
      <w:fldSimple w:instr=" STYLEREF 1 \s ">
        <w:r w:rsidR="00B4283D">
          <w:rPr>
            <w:noProof/>
          </w:rPr>
          <w:t>2</w:t>
        </w:r>
      </w:fldSimple>
      <w:r w:rsidR="00A32EDA">
        <w:noBreakHyphen/>
      </w:r>
      <w:fldSimple w:instr=" SEQ Table \* ARABIC \s 1 ">
        <w:r w:rsidR="00B4283D">
          <w:rPr>
            <w:noProof/>
          </w:rPr>
          <w:t>7</w:t>
        </w:r>
      </w:fldSimple>
      <w:r w:rsidRPr="003E3D79">
        <w:rPr>
          <w:noProof/>
        </w:rPr>
        <w:t xml:space="preserve"> </w:t>
      </w:r>
      <w:r w:rsidR="00A65429">
        <w:rPr>
          <w:noProof/>
        </w:rPr>
        <w:t>Incident</w:t>
      </w:r>
      <w:r w:rsidRPr="00E87620">
        <w:rPr>
          <w:noProof/>
        </w:rPr>
        <w:t xml:space="preserv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653"/>
        <w:gridCol w:w="1494"/>
        <w:gridCol w:w="11"/>
        <w:gridCol w:w="473"/>
        <w:gridCol w:w="547"/>
        <w:gridCol w:w="3532"/>
      </w:tblGrid>
      <w:tr w:rsidR="004734B2" w:rsidRPr="00FD3D38" w14:paraId="7D25F525" w14:textId="77777777" w:rsidTr="003F54FC">
        <w:trPr>
          <w:trHeight w:val="1103"/>
          <w:tblHeader/>
        </w:trPr>
        <w:tc>
          <w:tcPr>
            <w:tcW w:w="1864" w:type="pct"/>
            <w:shd w:val="clear" w:color="auto" w:fill="D9D9D9" w:themeFill="background1" w:themeFillShade="D9"/>
            <w:vAlign w:val="bottom"/>
          </w:tcPr>
          <w:p w14:paraId="0109B490" w14:textId="77777777" w:rsidR="004734B2" w:rsidRPr="00FD3D38" w:rsidRDefault="004734B2" w:rsidP="003F54FC">
            <w:pPr>
              <w:spacing w:before="0" w:after="0"/>
              <w:jc w:val="center"/>
              <w:rPr>
                <w:lang w:bidi="en-US"/>
              </w:rPr>
            </w:pPr>
            <w:r w:rsidRPr="00FD3D38">
              <w:rPr>
                <w:b/>
                <w:lang w:bidi="en-US"/>
              </w:rPr>
              <w:t>JSON Name</w:t>
            </w:r>
          </w:p>
        </w:tc>
        <w:tc>
          <w:tcPr>
            <w:tcW w:w="752" w:type="pct"/>
            <w:shd w:val="clear" w:color="auto" w:fill="D9D9D9" w:themeFill="background1" w:themeFillShade="D9"/>
            <w:vAlign w:val="bottom"/>
          </w:tcPr>
          <w:p w14:paraId="6C60A737" w14:textId="77777777" w:rsidR="004734B2" w:rsidRPr="00FD3D38" w:rsidRDefault="004734B2" w:rsidP="003F54FC">
            <w:pPr>
              <w:spacing w:before="0" w:after="0"/>
              <w:jc w:val="center"/>
              <w:rPr>
                <w:b/>
                <w:lang w:bidi="en-US"/>
              </w:rPr>
            </w:pPr>
            <w:r w:rsidRPr="00FD3D38">
              <w:rPr>
                <w:b/>
                <w:lang w:bidi="en-US"/>
              </w:rPr>
              <w:t>Use (required, optional,</w:t>
            </w:r>
          </w:p>
          <w:p w14:paraId="52FBDDF2" w14:textId="77777777" w:rsidR="004734B2" w:rsidRPr="00FD3D38" w:rsidRDefault="004734B2" w:rsidP="003F54FC">
            <w:pPr>
              <w:spacing w:before="0" w:after="0"/>
              <w:jc w:val="center"/>
              <w:rPr>
                <w:b/>
                <w:lang w:bidi="en-US"/>
              </w:rPr>
            </w:pPr>
            <w:r w:rsidRPr="00FD3D38">
              <w:rPr>
                <w:b/>
                <w:lang w:bidi="en-US"/>
              </w:rPr>
              <w:t>conditional)</w:t>
            </w:r>
          </w:p>
        </w:tc>
        <w:tc>
          <w:tcPr>
            <w:tcW w:w="232" w:type="pct"/>
            <w:gridSpan w:val="2"/>
            <w:shd w:val="clear" w:color="auto" w:fill="D9D9D9" w:themeFill="background1" w:themeFillShade="D9"/>
            <w:vAlign w:val="bottom"/>
          </w:tcPr>
          <w:p w14:paraId="237E60C3" w14:textId="77777777" w:rsidR="004734B2" w:rsidRPr="00FD3D38" w:rsidRDefault="004734B2" w:rsidP="003F54FC">
            <w:pPr>
              <w:spacing w:before="0" w:after="0"/>
              <w:jc w:val="center"/>
              <w:rPr>
                <w:b/>
                <w:lang w:bidi="en-US"/>
              </w:rPr>
            </w:pPr>
            <w:r w:rsidRPr="00FD3D38">
              <w:rPr>
                <w:b/>
                <w:lang w:bidi="en-US"/>
              </w:rPr>
              <w:t>Min</w:t>
            </w:r>
          </w:p>
        </w:tc>
        <w:tc>
          <w:tcPr>
            <w:tcW w:w="265" w:type="pct"/>
            <w:shd w:val="clear" w:color="auto" w:fill="D9D9D9" w:themeFill="background1" w:themeFillShade="D9"/>
            <w:vAlign w:val="bottom"/>
          </w:tcPr>
          <w:p w14:paraId="4252D622" w14:textId="77777777" w:rsidR="004734B2" w:rsidRPr="00FD3D38" w:rsidRDefault="004734B2" w:rsidP="003F54FC">
            <w:pPr>
              <w:spacing w:before="0" w:after="0"/>
              <w:jc w:val="center"/>
              <w:rPr>
                <w:b/>
                <w:lang w:bidi="en-US"/>
              </w:rPr>
            </w:pPr>
            <w:r w:rsidRPr="00FD3D38">
              <w:rPr>
                <w:b/>
                <w:lang w:bidi="en-US"/>
              </w:rPr>
              <w:t>Max</w:t>
            </w:r>
          </w:p>
        </w:tc>
        <w:tc>
          <w:tcPr>
            <w:tcW w:w="1887" w:type="pct"/>
            <w:shd w:val="clear" w:color="auto" w:fill="D9D9D9" w:themeFill="background1" w:themeFillShade="D9"/>
            <w:vAlign w:val="bottom"/>
          </w:tcPr>
          <w:p w14:paraId="7EEDA027" w14:textId="77777777" w:rsidR="004734B2" w:rsidRPr="00FD3D38" w:rsidRDefault="004734B2" w:rsidP="003F54FC">
            <w:pPr>
              <w:spacing w:before="0" w:after="0"/>
              <w:jc w:val="center"/>
              <w:rPr>
                <w:b/>
                <w:lang w:bidi="en-US"/>
              </w:rPr>
            </w:pPr>
            <w:r w:rsidRPr="00FD3D38">
              <w:rPr>
                <w:b/>
                <w:lang w:bidi="en-US"/>
              </w:rPr>
              <w:t>Description</w:t>
            </w:r>
          </w:p>
        </w:tc>
      </w:tr>
      <w:tr w:rsidR="004734B2" w:rsidRPr="00FD3D38" w14:paraId="55D50A40" w14:textId="77777777" w:rsidTr="003F54FC">
        <w:trPr>
          <w:trHeight w:val="948"/>
        </w:trPr>
        <w:tc>
          <w:tcPr>
            <w:tcW w:w="1864" w:type="pct"/>
          </w:tcPr>
          <w:p w14:paraId="343A8BBF" w14:textId="4E6FBF3C"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TypeInternalCode</w:t>
            </w:r>
          </w:p>
        </w:tc>
        <w:tc>
          <w:tcPr>
            <w:tcW w:w="752" w:type="pct"/>
          </w:tcPr>
          <w:p w14:paraId="450FE93D"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E73B49C" w14:textId="77777777" w:rsidR="004734B2" w:rsidRPr="00FD3D38" w:rsidRDefault="004734B2" w:rsidP="003F54FC">
            <w:pPr>
              <w:spacing w:before="0" w:after="0"/>
              <w:jc w:val="center"/>
              <w:rPr>
                <w:lang w:bidi="en-US"/>
              </w:rPr>
            </w:pPr>
            <w:r w:rsidRPr="00FD3D38">
              <w:rPr>
                <w:lang w:bidi="en-US"/>
              </w:rPr>
              <w:t>0</w:t>
            </w:r>
          </w:p>
        </w:tc>
        <w:tc>
          <w:tcPr>
            <w:tcW w:w="265" w:type="pct"/>
          </w:tcPr>
          <w:p w14:paraId="07E48A49" w14:textId="77777777" w:rsidR="004734B2" w:rsidRPr="00FD3D38" w:rsidRDefault="004734B2" w:rsidP="003F54FC">
            <w:pPr>
              <w:spacing w:before="0" w:after="0"/>
              <w:jc w:val="center"/>
              <w:rPr>
                <w:lang w:bidi="en-US"/>
              </w:rPr>
            </w:pPr>
            <w:r w:rsidRPr="00FD3D38">
              <w:rPr>
                <w:lang w:bidi="en-US"/>
              </w:rPr>
              <w:t>1</w:t>
            </w:r>
          </w:p>
        </w:tc>
        <w:tc>
          <w:tcPr>
            <w:tcW w:w="1887" w:type="pct"/>
          </w:tcPr>
          <w:p w14:paraId="6599BC2D" w14:textId="6BDC6686" w:rsidR="004734B2" w:rsidRPr="00FD3D38" w:rsidRDefault="004734B2" w:rsidP="003F54FC">
            <w:pPr>
              <w:spacing w:before="0" w:after="0"/>
              <w:rPr>
                <w:lang w:bidi="en-US"/>
              </w:rPr>
            </w:pPr>
            <w:r w:rsidRPr="00FD3D38">
              <w:rPr>
                <w:lang w:bidi="en-US"/>
              </w:rPr>
              <w:t xml:space="preserve">An alphanumeric code indicating the category of the </w:t>
            </w:r>
            <w:r w:rsidR="00A65429">
              <w:rPr>
                <w:lang w:bidi="en-US"/>
              </w:rPr>
              <w:t>Incident</w:t>
            </w:r>
            <w:r w:rsidRPr="00FD3D38">
              <w:rPr>
                <w:lang w:bidi="en-US"/>
              </w:rPr>
              <w:t xml:space="preserve">. This is the internal code used by the local agencies involved in the </w:t>
            </w:r>
            <w:r w:rsidR="00A65429">
              <w:rPr>
                <w:lang w:bidi="en-US"/>
              </w:rPr>
              <w:t>Incident</w:t>
            </w:r>
            <w:r w:rsidRPr="00FD3D38">
              <w:rPr>
                <w:lang w:bidi="en-US"/>
              </w:rPr>
              <w:t xml:space="preserve">. </w:t>
            </w:r>
          </w:p>
        </w:tc>
      </w:tr>
      <w:tr w:rsidR="004734B2" w:rsidRPr="00FD3D38" w14:paraId="11219F67" w14:textId="77777777" w:rsidTr="003F54FC">
        <w:trPr>
          <w:trHeight w:val="948"/>
        </w:trPr>
        <w:tc>
          <w:tcPr>
            <w:tcW w:w="1864" w:type="pct"/>
          </w:tcPr>
          <w:p w14:paraId="68F71569" w14:textId="30082E80"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TypeInternalText</w:t>
            </w:r>
          </w:p>
        </w:tc>
        <w:tc>
          <w:tcPr>
            <w:tcW w:w="752" w:type="pct"/>
          </w:tcPr>
          <w:p w14:paraId="69FD470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9A578B" w14:textId="77777777" w:rsidR="004734B2" w:rsidRPr="00FD3D38" w:rsidRDefault="004734B2" w:rsidP="003F54FC">
            <w:pPr>
              <w:spacing w:before="0" w:after="0"/>
              <w:jc w:val="center"/>
              <w:rPr>
                <w:lang w:bidi="en-US"/>
              </w:rPr>
            </w:pPr>
            <w:r w:rsidRPr="00FD3D38">
              <w:rPr>
                <w:lang w:bidi="en-US"/>
              </w:rPr>
              <w:t>0</w:t>
            </w:r>
          </w:p>
        </w:tc>
        <w:tc>
          <w:tcPr>
            <w:tcW w:w="265" w:type="pct"/>
          </w:tcPr>
          <w:p w14:paraId="201D4956" w14:textId="77777777" w:rsidR="004734B2" w:rsidRPr="00FD3D38" w:rsidRDefault="004734B2" w:rsidP="003F54FC">
            <w:pPr>
              <w:spacing w:before="0" w:after="0"/>
              <w:jc w:val="center"/>
              <w:rPr>
                <w:lang w:bidi="en-US"/>
              </w:rPr>
            </w:pPr>
            <w:r w:rsidRPr="00FD3D38">
              <w:rPr>
                <w:lang w:bidi="en-US"/>
              </w:rPr>
              <w:t>1</w:t>
            </w:r>
          </w:p>
        </w:tc>
        <w:tc>
          <w:tcPr>
            <w:tcW w:w="1887" w:type="pct"/>
          </w:tcPr>
          <w:p w14:paraId="1E9339EB" w14:textId="5D4A4D7A" w:rsidR="004734B2" w:rsidRPr="00FD3D38" w:rsidRDefault="00936073" w:rsidP="003F54FC">
            <w:pPr>
              <w:spacing w:before="0" w:after="0"/>
              <w:rPr>
                <w:lang w:bidi="en-US"/>
              </w:rPr>
            </w:pPr>
            <w:r>
              <w:t xml:space="preserve">Textual description </w:t>
            </w:r>
            <w:r w:rsidRPr="001F68A7">
              <w:t xml:space="preserve">indicating the </w:t>
            </w:r>
            <w:r>
              <w:t>category</w:t>
            </w:r>
            <w:r w:rsidRPr="001F68A7">
              <w:t xml:space="preserve"> of the </w:t>
            </w:r>
            <w:r w:rsidR="00A65429">
              <w:t>Incident</w:t>
            </w:r>
            <w:r>
              <w:t xml:space="preserve">. </w:t>
            </w:r>
            <w:r w:rsidRPr="001F68A7">
              <w:t xml:space="preserve">This is the internal </w:t>
            </w:r>
            <w:r>
              <w:t>text</w:t>
            </w:r>
            <w:r w:rsidRPr="001F68A7">
              <w:t xml:space="preserve"> used by the</w:t>
            </w:r>
            <w:r>
              <w:t xml:space="preserve"> </w:t>
            </w:r>
            <w:r w:rsidRPr="001F68A7">
              <w:t xml:space="preserve">local agencies involved in the </w:t>
            </w:r>
            <w:r w:rsidR="00A65429">
              <w:t>Incident</w:t>
            </w:r>
            <w:r w:rsidRPr="001F68A7">
              <w:t>.</w:t>
            </w:r>
          </w:p>
        </w:tc>
      </w:tr>
      <w:tr w:rsidR="004734B2" w:rsidRPr="00FD3D38" w14:paraId="3F3C7383" w14:textId="77777777" w:rsidTr="004E136F">
        <w:trPr>
          <w:trHeight w:val="767"/>
        </w:trPr>
        <w:tc>
          <w:tcPr>
            <w:tcW w:w="1864" w:type="pct"/>
          </w:tcPr>
          <w:p w14:paraId="51ECDA47" w14:textId="66F5BDB2"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TypeCommonRegistryText</w:t>
            </w:r>
          </w:p>
        </w:tc>
        <w:tc>
          <w:tcPr>
            <w:tcW w:w="752" w:type="pct"/>
          </w:tcPr>
          <w:p w14:paraId="067EC7EA" w14:textId="77777777" w:rsidR="004734B2" w:rsidRPr="00FD3D38" w:rsidRDefault="004734B2" w:rsidP="003F54FC">
            <w:pPr>
              <w:spacing w:before="0" w:after="0"/>
              <w:jc w:val="center"/>
              <w:rPr>
                <w:lang w:bidi="en-US"/>
              </w:rPr>
            </w:pPr>
            <w:r w:rsidRPr="00FD3D38">
              <w:rPr>
                <w:lang w:bidi="en-US"/>
              </w:rPr>
              <w:t>Required</w:t>
            </w:r>
          </w:p>
        </w:tc>
        <w:tc>
          <w:tcPr>
            <w:tcW w:w="232" w:type="pct"/>
            <w:gridSpan w:val="2"/>
          </w:tcPr>
          <w:p w14:paraId="48C8019F" w14:textId="77777777" w:rsidR="004734B2" w:rsidRPr="00FD3D38" w:rsidRDefault="004734B2" w:rsidP="003F54FC">
            <w:pPr>
              <w:spacing w:before="0" w:after="0"/>
              <w:jc w:val="center"/>
              <w:rPr>
                <w:lang w:bidi="en-US"/>
              </w:rPr>
            </w:pPr>
            <w:r w:rsidRPr="00FD3D38">
              <w:rPr>
                <w:lang w:bidi="en-US"/>
              </w:rPr>
              <w:t>1</w:t>
            </w:r>
          </w:p>
        </w:tc>
        <w:tc>
          <w:tcPr>
            <w:tcW w:w="265" w:type="pct"/>
          </w:tcPr>
          <w:p w14:paraId="3BF311A5" w14:textId="77777777" w:rsidR="004734B2" w:rsidRPr="00FD3D38" w:rsidRDefault="004734B2" w:rsidP="003F54FC">
            <w:pPr>
              <w:spacing w:before="0" w:after="0"/>
              <w:jc w:val="center"/>
              <w:rPr>
                <w:lang w:bidi="en-US"/>
              </w:rPr>
            </w:pPr>
            <w:r w:rsidRPr="00FD3D38">
              <w:rPr>
                <w:lang w:bidi="en-US"/>
              </w:rPr>
              <w:t>1</w:t>
            </w:r>
          </w:p>
        </w:tc>
        <w:tc>
          <w:tcPr>
            <w:tcW w:w="1887" w:type="pct"/>
          </w:tcPr>
          <w:p w14:paraId="76F8BB75" w14:textId="1C488562" w:rsidR="004734B2" w:rsidRPr="00FD3D38" w:rsidRDefault="00A65429" w:rsidP="003F54FC">
            <w:pPr>
              <w:spacing w:before="0" w:after="0"/>
              <w:rPr>
                <w:lang w:bidi="en-US"/>
              </w:rPr>
            </w:pPr>
            <w:r>
              <w:rPr>
                <w:lang w:bidi="en-US"/>
              </w:rPr>
              <w:t>Incident</w:t>
            </w:r>
            <w:r w:rsidR="004734B2" w:rsidRPr="00FD3D38">
              <w:rPr>
                <w:lang w:bidi="en-US"/>
              </w:rPr>
              <w:t xml:space="preserve"> type code that is available in the </w:t>
            </w:r>
            <w:r w:rsidR="00354C2D" w:rsidRPr="00067E85">
              <w:rPr>
                <w:rFonts w:cs="Tahoma"/>
                <w:szCs w:val="24"/>
              </w:rPr>
              <w:t>EID</w:t>
            </w:r>
            <w:r w:rsidR="00354C2D">
              <w:rPr>
                <w:rFonts w:cs="Tahoma"/>
                <w:szCs w:val="24"/>
              </w:rPr>
              <w:t>O</w:t>
            </w:r>
            <w:r w:rsidR="00354C2D" w:rsidRPr="00067E85">
              <w:rPr>
                <w:rFonts w:cs="Tahoma"/>
                <w:szCs w:val="24"/>
              </w:rPr>
              <w:t>-</w:t>
            </w:r>
            <w:r w:rsidR="00354C2D">
              <w:rPr>
                <w:rFonts w:cs="Tahoma"/>
                <w:szCs w:val="24"/>
              </w:rPr>
              <w:t>Incident</w:t>
            </w:r>
            <w:r w:rsidR="00354C2D" w:rsidRPr="00067E85">
              <w:rPr>
                <w:rFonts w:cs="Tahoma"/>
                <w:szCs w:val="24"/>
              </w:rPr>
              <w:t>Type-Common</w:t>
            </w:r>
            <w:r w:rsidR="00354C2D">
              <w:rPr>
                <w:rFonts w:cs="Tahoma"/>
                <w:szCs w:val="24"/>
              </w:rPr>
              <w:t xml:space="preserve">” </w:t>
            </w:r>
            <w:r w:rsidR="00354C2D" w:rsidRPr="00932B4F">
              <w:rPr>
                <w:rFonts w:cs="Tahoma"/>
                <w:szCs w:val="24"/>
              </w:rPr>
              <w:t>registry</w:t>
            </w:r>
            <w:r w:rsidR="00354C2D" w:rsidRPr="00FD3D38" w:rsidDel="00354C2D">
              <w:rPr>
                <w:lang w:bidi="en-US"/>
              </w:rPr>
              <w:t xml:space="preserve"> </w:t>
            </w:r>
            <w:r w:rsidR="004734B2" w:rsidRPr="00FD3D38">
              <w:rPr>
                <w:lang w:bidi="en-US"/>
              </w:rPr>
              <w:t xml:space="preserve">(see </w:t>
            </w:r>
            <w:r w:rsidR="009907E3" w:rsidRPr="00FD3D38">
              <w:rPr>
                <w:lang w:bidi="en-US"/>
              </w:rPr>
              <w:t>Sec</w:t>
            </w:r>
            <w:r w:rsidR="009907E3" w:rsidRPr="004E136F">
              <w:rPr>
                <w:lang w:bidi="en-US"/>
              </w:rPr>
              <w:t>t</w:t>
            </w:r>
            <w:r w:rsidR="009907E3" w:rsidRPr="004E136F">
              <w:t>ion</w:t>
            </w:r>
            <w:r w:rsidR="004E136F">
              <w:t xml:space="preserve"> </w:t>
            </w:r>
            <w:r w:rsidR="004E136F">
              <w:fldChar w:fldCharType="begin"/>
            </w:r>
            <w:r w:rsidR="004E136F">
              <w:instrText xml:space="preserve"> REF _Ref70690127 \r \h </w:instrText>
            </w:r>
            <w:r w:rsidR="004E136F">
              <w:fldChar w:fldCharType="separate"/>
            </w:r>
            <w:r w:rsidR="00B4283D">
              <w:t>3.2</w:t>
            </w:r>
            <w:r w:rsidR="004E136F">
              <w:fldChar w:fldCharType="end"/>
            </w:r>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Type internal code. APCO has developed an ANS set </w:t>
            </w:r>
            <w:r w:rsidR="004734B2" w:rsidRPr="00FD3D38">
              <w:rPr>
                <w:lang w:bidi="en-US"/>
              </w:rPr>
              <w:lastRenderedPageBreak/>
              <w:t xml:space="preserve">of globally unique common </w:t>
            </w:r>
            <w:r>
              <w:rPr>
                <w:lang w:bidi="en-US"/>
              </w:rPr>
              <w:t>Incident</w:t>
            </w:r>
            <w:r w:rsidR="004734B2" w:rsidRPr="00FD3D38">
              <w:rPr>
                <w:lang w:bidi="en-US"/>
              </w:rPr>
              <w:t xml:space="preserve"> type codes (APCO ANS 2.103.</w:t>
            </w:r>
            <w:r w:rsidR="00D53DE4">
              <w:rPr>
                <w:lang w:bidi="en-US"/>
              </w:rPr>
              <w:t>2</w:t>
            </w:r>
            <w:r w:rsidR="004734B2" w:rsidRPr="00FD3D38">
              <w:rPr>
                <w:lang w:bidi="en-US"/>
              </w:rPr>
              <w:t>-</w:t>
            </w:r>
            <w:r w:rsidR="00D53DE4" w:rsidRPr="00FD3D38">
              <w:rPr>
                <w:lang w:bidi="en-US"/>
              </w:rPr>
              <w:t>201</w:t>
            </w:r>
            <w:r w:rsidR="00D53DE4">
              <w:rPr>
                <w:lang w:bidi="en-US"/>
              </w:rPr>
              <w:t>9</w:t>
            </w:r>
            <w:r w:rsidR="004734B2" w:rsidRPr="00FD3D38">
              <w:rPr>
                <w:lang w:bidi="en-US"/>
              </w:rPr>
              <w:t>)</w:t>
            </w:r>
            <w:r w:rsidR="005F68BE">
              <w:rPr>
                <w:lang w:bidi="en-US"/>
              </w:rPr>
              <w:t xml:space="preserve"> </w:t>
            </w:r>
            <w:r w:rsidR="00E75A32">
              <w:rPr>
                <w:lang w:bidi="en-US"/>
              </w:rPr>
              <w:fldChar w:fldCharType="begin"/>
            </w:r>
            <w:r w:rsidR="00E75A32">
              <w:rPr>
                <w:lang w:bidi="en-US"/>
              </w:rPr>
              <w:instrText xml:space="preserve"> REF _Ref58261060 \r \h </w:instrText>
            </w:r>
            <w:r w:rsidR="00E75A32">
              <w:rPr>
                <w:lang w:bidi="en-US"/>
              </w:rPr>
            </w:r>
            <w:r w:rsidR="00E75A32">
              <w:rPr>
                <w:lang w:bidi="en-US"/>
              </w:rPr>
              <w:fldChar w:fldCharType="separate"/>
            </w:r>
            <w:r w:rsidR="00B4283D">
              <w:rPr>
                <w:lang w:bidi="en-US"/>
              </w:rPr>
              <w:t>[8]</w:t>
            </w:r>
            <w:r w:rsidR="00E75A32">
              <w:rPr>
                <w:lang w:bidi="en-US"/>
              </w:rPr>
              <w:fldChar w:fldCharType="end"/>
            </w:r>
            <w:r w:rsidR="004734B2" w:rsidRPr="00FD3D38">
              <w:rPr>
                <w:lang w:bidi="en-US"/>
              </w:rPr>
              <w:t xml:space="preserve">, which form the basis for this registry. Each Agency should maintain a mapping of its Internal </w:t>
            </w:r>
            <w:r>
              <w:rPr>
                <w:lang w:bidi="en-US"/>
              </w:rPr>
              <w:t>Incident</w:t>
            </w:r>
            <w:r w:rsidR="004734B2" w:rsidRPr="00FD3D38">
              <w:rPr>
                <w:lang w:bidi="en-US"/>
              </w:rPr>
              <w:t xml:space="preserve"> Types (</w:t>
            </w:r>
            <w:r>
              <w:rPr>
                <w:lang w:bidi="en-US"/>
              </w:rPr>
              <w:t>Incident</w:t>
            </w:r>
            <w:r w:rsidR="004734B2" w:rsidRPr="00FD3D38">
              <w:rPr>
                <w:lang w:bidi="en-US"/>
              </w:rPr>
              <w:t xml:space="preserve">TypeInternal) to the list of Common </w:t>
            </w:r>
            <w:r>
              <w:rPr>
                <w:lang w:bidi="en-US"/>
              </w:rPr>
              <w:t>Incident</w:t>
            </w:r>
            <w:r w:rsidR="004734B2" w:rsidRPr="00FD3D38">
              <w:rPr>
                <w:lang w:bidi="en-US"/>
              </w:rPr>
              <w:t xml:space="preserve"> Types (</w:t>
            </w:r>
            <w:r>
              <w:rPr>
                <w:lang w:bidi="en-US"/>
              </w:rPr>
              <w:t>Incident</w:t>
            </w:r>
            <w:r w:rsidR="004734B2" w:rsidRPr="00FD3D38">
              <w:rPr>
                <w:lang w:bidi="en-US"/>
              </w:rPr>
              <w:t xml:space="preserve">TypeCommon). The Common </w:t>
            </w:r>
            <w:r>
              <w:rPr>
                <w:lang w:bidi="en-US"/>
              </w:rPr>
              <w:t>Incident</w:t>
            </w:r>
            <w:r w:rsidR="004734B2" w:rsidRPr="00FD3D38">
              <w:rPr>
                <w:lang w:bidi="en-US"/>
              </w:rPr>
              <w:t xml:space="preserve"> Type should be selected from this mapping when the EIDO is created to identify the </w:t>
            </w:r>
            <w:r>
              <w:rPr>
                <w:lang w:bidi="en-US"/>
              </w:rPr>
              <w:t>Incident</w:t>
            </w:r>
            <w:r w:rsidR="004734B2" w:rsidRPr="00FD3D38">
              <w:rPr>
                <w:lang w:bidi="en-US"/>
              </w:rPr>
              <w:t xml:space="preserve"> type using a common code that is globally understood.</w:t>
            </w:r>
          </w:p>
        </w:tc>
      </w:tr>
      <w:tr w:rsidR="004734B2" w:rsidRPr="00FD3D38" w14:paraId="42E30341" w14:textId="77777777" w:rsidTr="00011C0E">
        <w:trPr>
          <w:trHeight w:val="737"/>
        </w:trPr>
        <w:tc>
          <w:tcPr>
            <w:tcW w:w="1864" w:type="pct"/>
          </w:tcPr>
          <w:p w14:paraId="0D2833BF" w14:textId="0237FBA9" w:rsidR="004734B2" w:rsidRPr="00FD3D38" w:rsidRDefault="003D3BE5" w:rsidP="003F54FC">
            <w:pPr>
              <w:spacing w:before="0" w:after="0"/>
              <w:rPr>
                <w:lang w:bidi="en-US"/>
              </w:rPr>
            </w:pPr>
            <w:r>
              <w:rPr>
                <w:lang w:bidi="en-US"/>
              </w:rPr>
              <w:lastRenderedPageBreak/>
              <w:t>i</w:t>
            </w:r>
            <w:r w:rsidR="00A65429">
              <w:rPr>
                <w:lang w:bidi="en-US"/>
              </w:rPr>
              <w:t>ncident</w:t>
            </w:r>
            <w:r w:rsidR="004734B2" w:rsidRPr="00FD3D38">
              <w:rPr>
                <w:lang w:bidi="en-US"/>
              </w:rPr>
              <w:t>StatusInternalText</w:t>
            </w:r>
          </w:p>
        </w:tc>
        <w:tc>
          <w:tcPr>
            <w:tcW w:w="752" w:type="pct"/>
          </w:tcPr>
          <w:p w14:paraId="5A55E0FB"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2BA4D8AC" w14:textId="77777777" w:rsidR="004734B2" w:rsidRPr="00FD3D38" w:rsidRDefault="004734B2" w:rsidP="003F54FC">
            <w:pPr>
              <w:spacing w:before="0" w:after="0"/>
              <w:jc w:val="center"/>
              <w:rPr>
                <w:lang w:bidi="en-US"/>
              </w:rPr>
            </w:pPr>
            <w:r w:rsidRPr="00FD3D38">
              <w:rPr>
                <w:lang w:bidi="en-US"/>
              </w:rPr>
              <w:t>0</w:t>
            </w:r>
          </w:p>
        </w:tc>
        <w:tc>
          <w:tcPr>
            <w:tcW w:w="265" w:type="pct"/>
          </w:tcPr>
          <w:p w14:paraId="6E191001" w14:textId="77777777" w:rsidR="004734B2" w:rsidRPr="00FD3D38" w:rsidRDefault="004734B2" w:rsidP="003F54FC">
            <w:pPr>
              <w:spacing w:before="0" w:after="0"/>
              <w:jc w:val="center"/>
              <w:rPr>
                <w:lang w:bidi="en-US"/>
              </w:rPr>
            </w:pPr>
            <w:r w:rsidRPr="00FD3D38">
              <w:rPr>
                <w:lang w:bidi="en-US"/>
              </w:rPr>
              <w:t>*</w:t>
            </w:r>
          </w:p>
        </w:tc>
        <w:tc>
          <w:tcPr>
            <w:tcW w:w="1887" w:type="pct"/>
          </w:tcPr>
          <w:p w14:paraId="5287E82E" w14:textId="6B0589F1" w:rsidR="004734B2" w:rsidRPr="00FD3D38" w:rsidRDefault="004734B2" w:rsidP="003F54FC">
            <w:pPr>
              <w:spacing w:before="0" w:after="0"/>
              <w:rPr>
                <w:lang w:bidi="en-US"/>
              </w:rPr>
            </w:pPr>
            <w:r w:rsidRPr="00FD3D38">
              <w:rPr>
                <w:lang w:bidi="en-US"/>
              </w:rPr>
              <w:t xml:space="preserve">An alphanumeric code indicating the status of the </w:t>
            </w:r>
            <w:r w:rsidR="00A65429">
              <w:rPr>
                <w:lang w:bidi="en-US"/>
              </w:rPr>
              <w:t>Incident</w:t>
            </w:r>
            <w:r w:rsidRPr="00FD3D38">
              <w:rPr>
                <w:lang w:bidi="en-US"/>
              </w:rPr>
              <w:t xml:space="preserve"> (active, closed, structure cleared, etc.). This is the internal code used by the local agencies involved in the </w:t>
            </w:r>
            <w:r w:rsidR="00A65429">
              <w:rPr>
                <w:lang w:bidi="en-US"/>
              </w:rPr>
              <w:t>Incident</w:t>
            </w:r>
            <w:r w:rsidRPr="00FD3D38">
              <w:rPr>
                <w:lang w:bidi="en-US"/>
              </w:rPr>
              <w:t>.</w:t>
            </w:r>
          </w:p>
        </w:tc>
      </w:tr>
      <w:tr w:rsidR="004734B2" w:rsidRPr="00FD3D38" w14:paraId="48A9EB3F" w14:textId="77777777" w:rsidTr="003F54FC">
        <w:trPr>
          <w:trHeight w:val="1658"/>
        </w:trPr>
        <w:tc>
          <w:tcPr>
            <w:tcW w:w="1864" w:type="pct"/>
          </w:tcPr>
          <w:p w14:paraId="1A00A696" w14:textId="1D94A5CB"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StatusCommonRegistry</w:t>
            </w:r>
          </w:p>
          <w:p w14:paraId="26039765" w14:textId="77777777" w:rsidR="004734B2" w:rsidRPr="00FD3D38" w:rsidRDefault="004734B2" w:rsidP="003F54FC">
            <w:pPr>
              <w:spacing w:before="0" w:after="0"/>
              <w:rPr>
                <w:lang w:bidi="en-US"/>
              </w:rPr>
            </w:pPr>
            <w:r w:rsidRPr="00FD3D38">
              <w:rPr>
                <w:lang w:bidi="en-US"/>
              </w:rPr>
              <w:t>Text</w:t>
            </w:r>
          </w:p>
        </w:tc>
        <w:tc>
          <w:tcPr>
            <w:tcW w:w="752" w:type="pct"/>
          </w:tcPr>
          <w:p w14:paraId="72D3BB6E"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FCA5E93" w14:textId="77777777" w:rsidR="004734B2" w:rsidRPr="00FD3D38" w:rsidRDefault="004734B2" w:rsidP="003F54FC">
            <w:pPr>
              <w:spacing w:before="0" w:after="0"/>
              <w:jc w:val="center"/>
              <w:rPr>
                <w:lang w:bidi="en-US"/>
              </w:rPr>
            </w:pPr>
            <w:r w:rsidRPr="00FD3D38">
              <w:rPr>
                <w:lang w:bidi="en-US"/>
              </w:rPr>
              <w:t>0</w:t>
            </w:r>
          </w:p>
        </w:tc>
        <w:tc>
          <w:tcPr>
            <w:tcW w:w="265" w:type="pct"/>
          </w:tcPr>
          <w:p w14:paraId="519B11BB" w14:textId="77777777" w:rsidR="004734B2" w:rsidRPr="00FD3D38" w:rsidRDefault="004734B2" w:rsidP="003F54FC">
            <w:pPr>
              <w:spacing w:before="0" w:after="0"/>
              <w:jc w:val="center"/>
              <w:rPr>
                <w:lang w:bidi="en-US"/>
              </w:rPr>
            </w:pPr>
            <w:r w:rsidRPr="00FD3D38">
              <w:rPr>
                <w:lang w:bidi="en-US"/>
              </w:rPr>
              <w:t>*</w:t>
            </w:r>
          </w:p>
        </w:tc>
        <w:tc>
          <w:tcPr>
            <w:tcW w:w="1887" w:type="pct"/>
          </w:tcPr>
          <w:p w14:paraId="45041517" w14:textId="7F23D171" w:rsidR="004734B2" w:rsidRPr="00FD3D38" w:rsidRDefault="00A65429" w:rsidP="003F54FC">
            <w:pPr>
              <w:spacing w:before="0" w:after="0"/>
              <w:rPr>
                <w:lang w:bidi="en-US"/>
              </w:rPr>
            </w:pPr>
            <w:r>
              <w:rPr>
                <w:lang w:bidi="en-US"/>
              </w:rPr>
              <w:t>Incident</w:t>
            </w:r>
            <w:r w:rsidR="004734B2" w:rsidRPr="00FD3D38">
              <w:rPr>
                <w:lang w:bidi="en-US"/>
              </w:rPr>
              <w:t xml:space="preserve"> status code that is available in the </w:t>
            </w:r>
            <w:r w:rsidR="00347907">
              <w:rPr>
                <w:lang w:bidi="en-US"/>
              </w:rPr>
              <w:t>Incident Status</w:t>
            </w:r>
            <w:r w:rsidR="00347907" w:rsidRPr="00FD3D38">
              <w:rPr>
                <w:lang w:bidi="en-US"/>
              </w:rPr>
              <w:t xml:space="preserve"> </w:t>
            </w:r>
            <w:r w:rsidR="004734B2" w:rsidRPr="00FD3D38">
              <w:rPr>
                <w:lang w:bidi="en-US"/>
              </w:rPr>
              <w:t>Registri</w:t>
            </w:r>
            <w:r w:rsidR="00347907">
              <w:rPr>
                <w:lang w:bidi="en-US"/>
              </w:rPr>
              <w:t>y</w:t>
            </w:r>
            <w:r w:rsidR="004734B2" w:rsidRPr="00FD3D38">
              <w:rPr>
                <w:lang w:bidi="en-US"/>
              </w:rPr>
              <w:t xml:space="preserve"> (see Section </w:t>
            </w:r>
            <w:hyperlink w:anchor="_Incident_Status-Common" w:history="1">
              <w:r w:rsidR="004E136F">
                <w:rPr>
                  <w:rStyle w:val="Lienhypertexte"/>
                  <w:lang w:bidi="en-US"/>
                </w:rPr>
                <w:fldChar w:fldCharType="begin"/>
              </w:r>
              <w:r w:rsidR="004E136F">
                <w:instrText xml:space="preserve"> REF _Ref70690239 \r \h </w:instrText>
              </w:r>
              <w:r w:rsidR="004E136F">
                <w:rPr>
                  <w:rStyle w:val="Lienhypertexte"/>
                  <w:lang w:bidi="en-US"/>
                </w:rPr>
              </w:r>
              <w:r w:rsidR="004E136F">
                <w:rPr>
                  <w:rStyle w:val="Lienhypertexte"/>
                  <w:lang w:bidi="en-US"/>
                </w:rPr>
                <w:fldChar w:fldCharType="separate"/>
              </w:r>
              <w:r w:rsidR="00B4283D">
                <w:t>3.3</w:t>
              </w:r>
              <w:r w:rsidR="004E136F">
                <w:rPr>
                  <w:rStyle w:val="Lienhypertexte"/>
                  <w:lang w:bidi="en-US"/>
                </w:rPr>
                <w:fldChar w:fldCharType="end"/>
              </w:r>
            </w:hyperlink>
            <w:r w:rsidR="004734B2" w:rsidRPr="00FD3D38">
              <w:rPr>
                <w:lang w:bidi="en-US"/>
              </w:rPr>
              <w:t xml:space="preserve">, below, for the registry description) and that most closely corresponds to the </w:t>
            </w:r>
            <w:r>
              <w:rPr>
                <w:lang w:bidi="en-US"/>
              </w:rPr>
              <w:t>Incident</w:t>
            </w:r>
            <w:r w:rsidR="004734B2" w:rsidRPr="00FD3D38">
              <w:rPr>
                <w:lang w:bidi="en-US"/>
              </w:rPr>
              <w:t xml:space="preserve"> Status-Internal. Typically used to track significant changes in an </w:t>
            </w:r>
            <w:r>
              <w:rPr>
                <w:lang w:bidi="en-US"/>
              </w:rPr>
              <w:t>Incident</w:t>
            </w:r>
            <w:r w:rsidR="004734B2" w:rsidRPr="00FD3D38">
              <w:rPr>
                <w:lang w:bidi="en-US"/>
              </w:rPr>
              <w:t xml:space="preserve">’s status. Each Agency should maintain a mapping of its internal </w:t>
            </w:r>
            <w:r>
              <w:rPr>
                <w:lang w:bidi="en-US"/>
              </w:rPr>
              <w:t>Incident</w:t>
            </w:r>
            <w:r w:rsidR="004734B2" w:rsidRPr="00FD3D38">
              <w:rPr>
                <w:lang w:bidi="en-US"/>
              </w:rPr>
              <w:t xml:space="preserve"> status </w:t>
            </w:r>
            <w:r w:rsidR="004734B2" w:rsidRPr="00FD3D38">
              <w:rPr>
                <w:lang w:bidi="en-US"/>
              </w:rPr>
              <w:lastRenderedPageBreak/>
              <w:t>(</w:t>
            </w:r>
            <w:r>
              <w:rPr>
                <w:lang w:bidi="en-US"/>
              </w:rPr>
              <w:t>Incident</w:t>
            </w:r>
            <w:r w:rsidR="004734B2" w:rsidRPr="00FD3D38">
              <w:rPr>
                <w:lang w:bidi="en-US"/>
              </w:rPr>
              <w:t xml:space="preserve">StatusInternal) to the list of common </w:t>
            </w:r>
            <w:r>
              <w:rPr>
                <w:lang w:bidi="en-US"/>
              </w:rPr>
              <w:t>Incident</w:t>
            </w:r>
            <w:r w:rsidR="004734B2" w:rsidRPr="00FD3D38">
              <w:rPr>
                <w:lang w:bidi="en-US"/>
              </w:rPr>
              <w:t xml:space="preserve"> status (</w:t>
            </w:r>
            <w:r>
              <w:rPr>
                <w:lang w:bidi="en-US"/>
              </w:rPr>
              <w:t>Incident</w:t>
            </w:r>
            <w:r w:rsidR="004734B2" w:rsidRPr="00FD3D38">
              <w:rPr>
                <w:lang w:bidi="en-US"/>
              </w:rPr>
              <w:t xml:space="preserve">StatusCommon). The common </w:t>
            </w:r>
            <w:r>
              <w:rPr>
                <w:lang w:bidi="en-US"/>
              </w:rPr>
              <w:t>Incident</w:t>
            </w:r>
            <w:r w:rsidR="004734B2" w:rsidRPr="00FD3D38">
              <w:rPr>
                <w:lang w:bidi="en-US"/>
              </w:rPr>
              <w:t xml:space="preserve"> status should be selected from this mapping when an EIDO is created to identify the </w:t>
            </w:r>
            <w:r>
              <w:rPr>
                <w:lang w:bidi="en-US"/>
              </w:rPr>
              <w:t>Incident</w:t>
            </w:r>
            <w:r w:rsidR="004734B2" w:rsidRPr="00FD3D38">
              <w:rPr>
                <w:lang w:bidi="en-US"/>
              </w:rPr>
              <w:t xml:space="preserve"> status using a common code that is globally understood.</w:t>
            </w:r>
          </w:p>
        </w:tc>
      </w:tr>
      <w:tr w:rsidR="004734B2" w:rsidRPr="00FD3D38" w14:paraId="68024E1C" w14:textId="77777777" w:rsidTr="00011C0E">
        <w:trPr>
          <w:trHeight w:val="557"/>
        </w:trPr>
        <w:tc>
          <w:tcPr>
            <w:tcW w:w="1864" w:type="pct"/>
          </w:tcPr>
          <w:p w14:paraId="39B2AC33" w14:textId="74FFD10F" w:rsidR="004734B2" w:rsidRPr="00FD3D38" w:rsidRDefault="004734B2" w:rsidP="003F54FC">
            <w:pPr>
              <w:spacing w:before="0" w:after="0"/>
              <w:rPr>
                <w:lang w:bidi="en-US"/>
              </w:rPr>
            </w:pPr>
            <w:r w:rsidRPr="00FD3D38">
              <w:rPr>
                <w:lang w:bidi="en-US"/>
              </w:rPr>
              <w:lastRenderedPageBreak/>
              <w:t>internal</w:t>
            </w:r>
            <w:r w:rsidR="00A65429">
              <w:rPr>
                <w:lang w:bidi="en-US"/>
              </w:rPr>
              <w:t>Incident</w:t>
            </w:r>
            <w:r w:rsidRPr="00FD3D38">
              <w:rPr>
                <w:lang w:bidi="en-US"/>
              </w:rPr>
              <w:t>I</w:t>
            </w:r>
            <w:r w:rsidR="00E30C15">
              <w:rPr>
                <w:lang w:bidi="en-US"/>
              </w:rPr>
              <w:t>d</w:t>
            </w:r>
          </w:p>
        </w:tc>
        <w:tc>
          <w:tcPr>
            <w:tcW w:w="752" w:type="pct"/>
          </w:tcPr>
          <w:p w14:paraId="1684F1FA"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0543C84F" w14:textId="77777777" w:rsidR="004734B2" w:rsidRPr="00FD3D38" w:rsidRDefault="004734B2" w:rsidP="003F54FC">
            <w:pPr>
              <w:spacing w:before="0" w:after="0"/>
              <w:jc w:val="center"/>
              <w:rPr>
                <w:lang w:bidi="en-US"/>
              </w:rPr>
            </w:pPr>
            <w:r w:rsidRPr="00FD3D38">
              <w:rPr>
                <w:lang w:bidi="en-US"/>
              </w:rPr>
              <w:t>0</w:t>
            </w:r>
          </w:p>
        </w:tc>
        <w:tc>
          <w:tcPr>
            <w:tcW w:w="265" w:type="pct"/>
          </w:tcPr>
          <w:p w14:paraId="146832ED" w14:textId="77777777" w:rsidR="004734B2" w:rsidRPr="00FD3D38" w:rsidRDefault="004734B2" w:rsidP="003F54FC">
            <w:pPr>
              <w:spacing w:before="0" w:after="0"/>
              <w:jc w:val="center"/>
              <w:rPr>
                <w:lang w:bidi="en-US"/>
              </w:rPr>
            </w:pPr>
            <w:r w:rsidRPr="00FD3D38">
              <w:rPr>
                <w:lang w:bidi="en-US"/>
              </w:rPr>
              <w:t>1</w:t>
            </w:r>
          </w:p>
        </w:tc>
        <w:tc>
          <w:tcPr>
            <w:tcW w:w="1887" w:type="pct"/>
            <w:shd w:val="clear" w:color="auto" w:fill="auto"/>
          </w:tcPr>
          <w:p w14:paraId="7C7678B9" w14:textId="21FCCA1B" w:rsidR="004734B2" w:rsidRPr="00FD3D38" w:rsidRDefault="004734B2" w:rsidP="003F54FC">
            <w:pPr>
              <w:spacing w:before="0" w:after="0"/>
              <w:rPr>
                <w:lang w:bidi="en-US"/>
              </w:rPr>
            </w:pPr>
            <w:r w:rsidRPr="00FD3D38">
              <w:rPr>
                <w:lang w:bidi="en-US"/>
              </w:rPr>
              <w:t xml:space="preserve">The Internal </w:t>
            </w:r>
            <w:r w:rsidR="00A65429">
              <w:rPr>
                <w:lang w:bidi="en-US"/>
              </w:rPr>
              <w:t>Incident</w:t>
            </w:r>
            <w:r w:rsidRPr="00FD3D38">
              <w:rPr>
                <w:lang w:bidi="en-US"/>
              </w:rPr>
              <w:t xml:space="preserve"> ID as an alphanumeric string assigned by the agency involved in the </w:t>
            </w:r>
            <w:r w:rsidR="00A65429">
              <w:rPr>
                <w:lang w:bidi="en-US"/>
              </w:rPr>
              <w:t>Incident</w:t>
            </w:r>
            <w:r w:rsidRPr="00FD3D38">
              <w:rPr>
                <w:lang w:bidi="en-US"/>
              </w:rPr>
              <w:t xml:space="preserve">. Used To exchange </w:t>
            </w:r>
            <w:r w:rsidR="00A65429">
              <w:rPr>
                <w:lang w:bidi="en-US"/>
              </w:rPr>
              <w:t>Incident</w:t>
            </w:r>
            <w:r w:rsidRPr="00FD3D38">
              <w:rPr>
                <w:lang w:bidi="en-US"/>
              </w:rPr>
              <w:t xml:space="preserve"> information between systems using the same internal </w:t>
            </w:r>
            <w:r w:rsidR="00A65429">
              <w:rPr>
                <w:lang w:bidi="en-US"/>
              </w:rPr>
              <w:t>Incident</w:t>
            </w:r>
            <w:r w:rsidRPr="00FD3D38">
              <w:rPr>
                <w:lang w:bidi="en-US"/>
              </w:rPr>
              <w:t xml:space="preserve"> IDs. Maintained for conformance with legacy systems.</w:t>
            </w:r>
          </w:p>
        </w:tc>
      </w:tr>
      <w:tr w:rsidR="004734B2" w:rsidRPr="00FD3D38" w14:paraId="4E94879C" w14:textId="77777777" w:rsidTr="003F54FC">
        <w:trPr>
          <w:trHeight w:val="1434"/>
        </w:trPr>
        <w:tc>
          <w:tcPr>
            <w:tcW w:w="1864" w:type="pct"/>
          </w:tcPr>
          <w:p w14:paraId="3B7B8095" w14:textId="77777777" w:rsidR="004734B2" w:rsidRPr="00FD3D38" w:rsidRDefault="004734B2" w:rsidP="003F54FC">
            <w:pPr>
              <w:spacing w:before="0" w:after="0"/>
              <w:rPr>
                <w:lang w:bidi="en-US"/>
              </w:rPr>
            </w:pPr>
            <w:r w:rsidRPr="00FD3D38">
              <w:rPr>
                <w:lang w:bidi="en-US"/>
              </w:rPr>
              <w:t>agentReference</w:t>
            </w:r>
          </w:p>
        </w:tc>
        <w:tc>
          <w:tcPr>
            <w:tcW w:w="752" w:type="pct"/>
          </w:tcPr>
          <w:p w14:paraId="0C00AA0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10867BA0" w14:textId="77777777" w:rsidR="004734B2" w:rsidRPr="00FD3D38" w:rsidRDefault="004734B2" w:rsidP="003F54FC">
            <w:pPr>
              <w:spacing w:before="0" w:after="0"/>
              <w:jc w:val="center"/>
              <w:rPr>
                <w:lang w:bidi="en-US"/>
              </w:rPr>
            </w:pPr>
            <w:r w:rsidRPr="00FD3D38">
              <w:rPr>
                <w:lang w:bidi="en-US"/>
              </w:rPr>
              <w:t>0</w:t>
            </w:r>
          </w:p>
        </w:tc>
        <w:tc>
          <w:tcPr>
            <w:tcW w:w="265" w:type="pct"/>
          </w:tcPr>
          <w:p w14:paraId="12415064" w14:textId="5643B3C9" w:rsidR="004734B2" w:rsidRPr="00FD3D38" w:rsidRDefault="009E520A" w:rsidP="003F54FC">
            <w:pPr>
              <w:spacing w:before="0" w:after="0"/>
              <w:jc w:val="center"/>
              <w:rPr>
                <w:lang w:bidi="en-US"/>
              </w:rPr>
            </w:pPr>
            <w:r>
              <w:rPr>
                <w:lang w:bidi="en-US"/>
              </w:rPr>
              <w:t>*</w:t>
            </w:r>
          </w:p>
        </w:tc>
        <w:tc>
          <w:tcPr>
            <w:tcW w:w="1887" w:type="pct"/>
          </w:tcPr>
          <w:p w14:paraId="6EB5C6B2" w14:textId="6824FC8F" w:rsidR="004734B2" w:rsidRPr="00FD3D38" w:rsidRDefault="004734B2" w:rsidP="003F54FC">
            <w:pPr>
              <w:spacing w:before="0" w:after="0"/>
              <w:rPr>
                <w:lang w:bidi="en-US"/>
              </w:rPr>
            </w:pPr>
            <w:r w:rsidRPr="00FD3D38">
              <w:rPr>
                <w:lang w:bidi="en-US"/>
              </w:rPr>
              <w:t>Reference to Agent Data Component</w:t>
            </w:r>
            <w:r w:rsidR="00046098">
              <w:rPr>
                <w:lang w:bidi="en-US"/>
              </w:rPr>
              <w:t>s</w:t>
            </w:r>
            <w:r w:rsidRPr="00FD3D38">
              <w:rPr>
                <w:lang w:bidi="en-US"/>
              </w:rPr>
              <w:t>. Identifies the agent</w:t>
            </w:r>
            <w:r w:rsidR="00046098">
              <w:rPr>
                <w:lang w:bidi="en-US"/>
              </w:rPr>
              <w:t>s</w:t>
            </w:r>
            <w:r w:rsidRPr="00FD3D38">
              <w:rPr>
                <w:lang w:bidi="en-US"/>
              </w:rPr>
              <w:t xml:space="preserve"> (could be either an agent in a communication center or an emergency responder) that </w:t>
            </w:r>
            <w:r w:rsidR="006E6D16">
              <w:rPr>
                <w:lang w:bidi="en-US"/>
              </w:rPr>
              <w:t xml:space="preserve">are </w:t>
            </w:r>
            <w:r w:rsidR="005232EA">
              <w:rPr>
                <w:lang w:bidi="en-US"/>
              </w:rPr>
              <w:t>involved</w:t>
            </w:r>
            <w:r w:rsidR="006E6D16">
              <w:rPr>
                <w:lang w:bidi="en-US"/>
              </w:rPr>
              <w:t xml:space="preserve"> </w:t>
            </w:r>
            <w:r w:rsidR="005232EA">
              <w:rPr>
                <w:lang w:bidi="en-US"/>
              </w:rPr>
              <w:t>in</w:t>
            </w:r>
            <w:r w:rsidR="006E6D16">
              <w:rPr>
                <w:lang w:bidi="en-US"/>
              </w:rPr>
              <w:t xml:space="preserve"> this </w:t>
            </w:r>
            <w:r w:rsidR="00A65429">
              <w:rPr>
                <w:lang w:bidi="en-US"/>
              </w:rPr>
              <w:t>Incident</w:t>
            </w:r>
            <w:r w:rsidR="006E6D16">
              <w:rPr>
                <w:lang w:bidi="en-US"/>
              </w:rPr>
              <w:t>.</w:t>
            </w:r>
            <w:r w:rsidRPr="00FD3D38">
              <w:rPr>
                <w:lang w:bidi="en-US"/>
              </w:rPr>
              <w:t xml:space="preserve"> </w:t>
            </w:r>
          </w:p>
        </w:tc>
      </w:tr>
      <w:tr w:rsidR="004734B2" w:rsidRPr="00FD3D38" w14:paraId="43A49AE4" w14:textId="77777777" w:rsidTr="003F54FC">
        <w:trPr>
          <w:trHeight w:val="1223"/>
        </w:trPr>
        <w:tc>
          <w:tcPr>
            <w:tcW w:w="1864" w:type="pct"/>
          </w:tcPr>
          <w:p w14:paraId="332349B5" w14:textId="77777777" w:rsidR="004734B2" w:rsidRPr="00FD3D38" w:rsidRDefault="004734B2" w:rsidP="003F54FC">
            <w:pPr>
              <w:spacing w:before="0" w:after="0"/>
              <w:rPr>
                <w:lang w:bidi="en-US"/>
              </w:rPr>
            </w:pPr>
            <w:r w:rsidRPr="00FD3D38">
              <w:rPr>
                <w:lang w:bidi="en-US"/>
              </w:rPr>
              <w:t>locationReference</w:t>
            </w:r>
          </w:p>
        </w:tc>
        <w:tc>
          <w:tcPr>
            <w:tcW w:w="752" w:type="pct"/>
          </w:tcPr>
          <w:p w14:paraId="6BCF7D04" w14:textId="77777777" w:rsidR="004734B2" w:rsidRPr="00FD3D38" w:rsidRDefault="004734B2" w:rsidP="003F54FC">
            <w:pPr>
              <w:spacing w:before="0" w:after="0"/>
              <w:jc w:val="center"/>
              <w:rPr>
                <w:lang w:bidi="en-US"/>
              </w:rPr>
            </w:pPr>
            <w:r w:rsidRPr="00FD3D38">
              <w:rPr>
                <w:lang w:bidi="en-US"/>
              </w:rPr>
              <w:t>Optional</w:t>
            </w:r>
          </w:p>
          <w:p w14:paraId="11FC019C" w14:textId="77777777" w:rsidR="004734B2" w:rsidRPr="00FD3D38" w:rsidRDefault="004734B2" w:rsidP="003F54FC">
            <w:pPr>
              <w:spacing w:before="0" w:after="0"/>
              <w:jc w:val="center"/>
              <w:rPr>
                <w:lang w:bidi="en-US"/>
              </w:rPr>
            </w:pPr>
            <w:r w:rsidRPr="00FD3D38">
              <w:rPr>
                <w:lang w:bidi="en-US"/>
              </w:rPr>
              <w:t>(Required if available)</w:t>
            </w:r>
          </w:p>
        </w:tc>
        <w:tc>
          <w:tcPr>
            <w:tcW w:w="232" w:type="pct"/>
            <w:gridSpan w:val="2"/>
          </w:tcPr>
          <w:p w14:paraId="0BD67A98" w14:textId="77777777" w:rsidR="004734B2" w:rsidRPr="00FD3D38" w:rsidRDefault="004734B2" w:rsidP="003F54FC">
            <w:pPr>
              <w:spacing w:before="0" w:after="0"/>
              <w:jc w:val="center"/>
              <w:rPr>
                <w:lang w:bidi="en-US"/>
              </w:rPr>
            </w:pPr>
            <w:r w:rsidRPr="00FD3D38">
              <w:rPr>
                <w:lang w:bidi="en-US"/>
              </w:rPr>
              <w:t>0</w:t>
            </w:r>
          </w:p>
        </w:tc>
        <w:tc>
          <w:tcPr>
            <w:tcW w:w="265" w:type="pct"/>
          </w:tcPr>
          <w:p w14:paraId="3E29C02F" w14:textId="77777777" w:rsidR="004734B2" w:rsidRPr="00FD3D38" w:rsidRDefault="004734B2" w:rsidP="003F54FC">
            <w:pPr>
              <w:spacing w:before="0" w:after="0"/>
              <w:jc w:val="center"/>
              <w:rPr>
                <w:lang w:bidi="en-US"/>
              </w:rPr>
            </w:pPr>
            <w:r w:rsidRPr="00FD3D38">
              <w:rPr>
                <w:lang w:bidi="en-US"/>
              </w:rPr>
              <w:t>*</w:t>
            </w:r>
          </w:p>
        </w:tc>
        <w:tc>
          <w:tcPr>
            <w:tcW w:w="1887" w:type="pct"/>
          </w:tcPr>
          <w:p w14:paraId="62BE8FEE" w14:textId="13647524" w:rsidR="004734B2" w:rsidRPr="00FD3D38" w:rsidRDefault="004734B2" w:rsidP="003F54FC">
            <w:pPr>
              <w:spacing w:before="0" w:after="0"/>
              <w:rPr>
                <w:lang w:bidi="en-US"/>
              </w:rPr>
            </w:pPr>
            <w:r w:rsidRPr="00FD3D38">
              <w:rPr>
                <w:lang w:bidi="en-US"/>
              </w:rPr>
              <w:t xml:space="preserve">Reference to an Location Data Component. Contains </w:t>
            </w:r>
            <w:r w:rsidR="00A65429">
              <w:rPr>
                <w:lang w:bidi="en-US"/>
              </w:rPr>
              <w:t>Incident</w:t>
            </w:r>
            <w:r w:rsidRPr="00FD3D38">
              <w:rPr>
                <w:lang w:bidi="en-US"/>
              </w:rPr>
              <w:t xml:space="preserve"> location information entered or updated by an agent receiving a call associated with the </w:t>
            </w:r>
            <w:r w:rsidR="00A65429">
              <w:rPr>
                <w:lang w:bidi="en-US"/>
              </w:rPr>
              <w:t>Incident</w:t>
            </w:r>
            <w:r w:rsidRPr="00FD3D38">
              <w:rPr>
                <w:lang w:bidi="en-US"/>
              </w:rPr>
              <w:t>.</w:t>
            </w:r>
          </w:p>
        </w:tc>
      </w:tr>
      <w:tr w:rsidR="004734B2" w:rsidRPr="00FD3D38" w14:paraId="0C993207" w14:textId="77777777" w:rsidTr="003F54FC">
        <w:trPr>
          <w:trHeight w:val="1224"/>
        </w:trPr>
        <w:tc>
          <w:tcPr>
            <w:tcW w:w="1864" w:type="pct"/>
          </w:tcPr>
          <w:p w14:paraId="1CD6F938" w14:textId="77777777" w:rsidR="004734B2" w:rsidRPr="00FD3D38" w:rsidRDefault="004734B2" w:rsidP="003F54FC">
            <w:pPr>
              <w:spacing w:before="0" w:after="0"/>
              <w:rPr>
                <w:lang w:bidi="en-US"/>
              </w:rPr>
            </w:pPr>
            <w:r w:rsidRPr="00FD3D38">
              <w:rPr>
                <w:lang w:bidi="en-US"/>
              </w:rPr>
              <w:t>personReference</w:t>
            </w:r>
          </w:p>
        </w:tc>
        <w:tc>
          <w:tcPr>
            <w:tcW w:w="752" w:type="pct"/>
          </w:tcPr>
          <w:p w14:paraId="7E238B64"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34A7886B" w14:textId="77777777" w:rsidR="004734B2" w:rsidRPr="00FD3D38" w:rsidRDefault="004734B2" w:rsidP="003F54FC">
            <w:pPr>
              <w:spacing w:before="0" w:after="0"/>
              <w:jc w:val="center"/>
              <w:rPr>
                <w:lang w:bidi="en-US"/>
              </w:rPr>
            </w:pPr>
            <w:r w:rsidRPr="00FD3D38">
              <w:rPr>
                <w:lang w:bidi="en-US"/>
              </w:rPr>
              <w:t>0</w:t>
            </w:r>
          </w:p>
        </w:tc>
        <w:tc>
          <w:tcPr>
            <w:tcW w:w="265" w:type="pct"/>
          </w:tcPr>
          <w:p w14:paraId="1A294BE9" w14:textId="77777777" w:rsidR="004734B2" w:rsidRPr="00FD3D38" w:rsidRDefault="004734B2" w:rsidP="003F54FC">
            <w:pPr>
              <w:spacing w:before="0" w:after="0"/>
              <w:jc w:val="center"/>
              <w:rPr>
                <w:lang w:bidi="en-US"/>
              </w:rPr>
            </w:pPr>
            <w:r w:rsidRPr="00FD3D38">
              <w:rPr>
                <w:lang w:bidi="en-US"/>
              </w:rPr>
              <w:t>*</w:t>
            </w:r>
          </w:p>
        </w:tc>
        <w:tc>
          <w:tcPr>
            <w:tcW w:w="1887" w:type="pct"/>
          </w:tcPr>
          <w:p w14:paraId="3D51F7B8" w14:textId="5200F1AD" w:rsidR="004734B2" w:rsidRPr="00FD3D38" w:rsidRDefault="004734B2" w:rsidP="003F54FC">
            <w:pPr>
              <w:spacing w:before="0" w:after="0"/>
              <w:rPr>
                <w:lang w:bidi="en-US"/>
              </w:rPr>
            </w:pPr>
            <w:r w:rsidRPr="00FD3D38">
              <w:rPr>
                <w:lang w:bidi="en-US"/>
              </w:rPr>
              <w:t>Reference to an Person Data Component</w:t>
            </w:r>
            <w:r w:rsidR="005229E1">
              <w:rPr>
                <w:lang w:bidi="en-US"/>
              </w:rPr>
              <w:t xml:space="preserve">. </w:t>
            </w:r>
            <w:r w:rsidRPr="00FD3D38">
              <w:rPr>
                <w:lang w:bidi="en-US"/>
              </w:rPr>
              <w:t xml:space="preserve">Contains person information entered or updated by an agent receiving a call associated with the </w:t>
            </w:r>
            <w:r w:rsidR="00A65429">
              <w:rPr>
                <w:lang w:bidi="en-US"/>
              </w:rPr>
              <w:t>Incident</w:t>
            </w:r>
            <w:r w:rsidRPr="00FD3D38">
              <w:rPr>
                <w:lang w:bidi="en-US"/>
              </w:rPr>
              <w:t>.</w:t>
            </w:r>
          </w:p>
        </w:tc>
      </w:tr>
      <w:tr w:rsidR="004734B2" w:rsidRPr="00FD3D38" w14:paraId="4572BD98" w14:textId="77777777" w:rsidTr="003F54FC">
        <w:trPr>
          <w:trHeight w:val="1226"/>
        </w:trPr>
        <w:tc>
          <w:tcPr>
            <w:tcW w:w="1864" w:type="pct"/>
          </w:tcPr>
          <w:p w14:paraId="6C20E466" w14:textId="77777777" w:rsidR="004734B2" w:rsidRPr="00FD3D38" w:rsidRDefault="004734B2" w:rsidP="003F54FC">
            <w:pPr>
              <w:spacing w:before="0" w:after="0"/>
              <w:rPr>
                <w:lang w:bidi="en-US"/>
              </w:rPr>
            </w:pPr>
            <w:r w:rsidRPr="00FD3D38">
              <w:rPr>
                <w:lang w:bidi="en-US"/>
              </w:rPr>
              <w:lastRenderedPageBreak/>
              <w:t>vehicleReference</w:t>
            </w:r>
          </w:p>
        </w:tc>
        <w:tc>
          <w:tcPr>
            <w:tcW w:w="752" w:type="pct"/>
          </w:tcPr>
          <w:p w14:paraId="44E6FD30" w14:textId="77777777" w:rsidR="004734B2" w:rsidRPr="00FD3D38" w:rsidRDefault="004734B2" w:rsidP="003F54FC">
            <w:pPr>
              <w:spacing w:before="0" w:after="0"/>
              <w:jc w:val="center"/>
              <w:rPr>
                <w:lang w:bidi="en-US"/>
              </w:rPr>
            </w:pPr>
            <w:r w:rsidRPr="00FD3D38">
              <w:rPr>
                <w:lang w:bidi="en-US"/>
              </w:rPr>
              <w:t>Optional</w:t>
            </w:r>
          </w:p>
        </w:tc>
        <w:tc>
          <w:tcPr>
            <w:tcW w:w="232" w:type="pct"/>
            <w:gridSpan w:val="2"/>
          </w:tcPr>
          <w:p w14:paraId="6C8BF613" w14:textId="77777777" w:rsidR="004734B2" w:rsidRPr="00FD3D38" w:rsidRDefault="004734B2" w:rsidP="003F54FC">
            <w:pPr>
              <w:spacing w:before="0" w:after="0"/>
              <w:jc w:val="center"/>
              <w:rPr>
                <w:lang w:bidi="en-US"/>
              </w:rPr>
            </w:pPr>
            <w:r w:rsidRPr="00FD3D38">
              <w:rPr>
                <w:lang w:bidi="en-US"/>
              </w:rPr>
              <w:t>0</w:t>
            </w:r>
          </w:p>
        </w:tc>
        <w:tc>
          <w:tcPr>
            <w:tcW w:w="265" w:type="pct"/>
          </w:tcPr>
          <w:p w14:paraId="506C165C" w14:textId="77777777" w:rsidR="004734B2" w:rsidRPr="00FD3D38" w:rsidRDefault="004734B2" w:rsidP="003F54FC">
            <w:pPr>
              <w:spacing w:before="0" w:after="0"/>
              <w:jc w:val="center"/>
              <w:rPr>
                <w:lang w:bidi="en-US"/>
              </w:rPr>
            </w:pPr>
            <w:r w:rsidRPr="00FD3D38">
              <w:rPr>
                <w:lang w:bidi="en-US"/>
              </w:rPr>
              <w:t>*</w:t>
            </w:r>
          </w:p>
        </w:tc>
        <w:tc>
          <w:tcPr>
            <w:tcW w:w="1887" w:type="pct"/>
          </w:tcPr>
          <w:p w14:paraId="5DA2B125" w14:textId="1EB86830" w:rsidR="004734B2" w:rsidRPr="00FD3D38" w:rsidRDefault="004734B2" w:rsidP="003F54FC">
            <w:pPr>
              <w:spacing w:before="0" w:after="0"/>
              <w:rPr>
                <w:lang w:bidi="en-US"/>
              </w:rPr>
            </w:pPr>
            <w:r w:rsidRPr="00FD3D38">
              <w:rPr>
                <w:lang w:bidi="en-US"/>
              </w:rPr>
              <w:t xml:space="preserve">Reference to an Vehicle Data Component. Contains vehicle information entered or updated by an agent receiving a call associated with the </w:t>
            </w:r>
            <w:r w:rsidR="00A65429">
              <w:rPr>
                <w:lang w:bidi="en-US"/>
              </w:rPr>
              <w:t>Incident</w:t>
            </w:r>
            <w:r w:rsidRPr="00FD3D38">
              <w:rPr>
                <w:lang w:bidi="en-US"/>
              </w:rPr>
              <w:t>.</w:t>
            </w:r>
          </w:p>
        </w:tc>
      </w:tr>
      <w:tr w:rsidR="004734B2" w:rsidRPr="00FD3D38" w14:paraId="40F8C0E6" w14:textId="77777777" w:rsidTr="009B35FD">
        <w:trPr>
          <w:trHeight w:val="440"/>
        </w:trPr>
        <w:tc>
          <w:tcPr>
            <w:tcW w:w="1864" w:type="pct"/>
          </w:tcPr>
          <w:p w14:paraId="5DE0524C" w14:textId="10668405" w:rsidR="004734B2" w:rsidRPr="00FD3D38" w:rsidRDefault="004734B2" w:rsidP="003F54FC">
            <w:pPr>
              <w:spacing w:before="0" w:after="0"/>
              <w:rPr>
                <w:lang w:bidi="en-US"/>
              </w:rPr>
            </w:pPr>
            <w:r w:rsidRPr="00FD3D38">
              <w:rPr>
                <w:lang w:bidi="en-US"/>
              </w:rPr>
              <w:t>documentIdentification</w:t>
            </w:r>
          </w:p>
        </w:tc>
        <w:tc>
          <w:tcPr>
            <w:tcW w:w="757" w:type="pct"/>
            <w:gridSpan w:val="2"/>
          </w:tcPr>
          <w:p w14:paraId="01C224E6"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00E45A1" w14:textId="77777777" w:rsidR="004734B2" w:rsidRPr="00FD3D38" w:rsidRDefault="004734B2" w:rsidP="003F54FC">
            <w:pPr>
              <w:spacing w:before="0" w:after="0"/>
              <w:jc w:val="center"/>
              <w:rPr>
                <w:lang w:bidi="en-US"/>
              </w:rPr>
            </w:pPr>
            <w:r w:rsidRPr="00FD3D38">
              <w:rPr>
                <w:lang w:bidi="en-US"/>
              </w:rPr>
              <w:t>0</w:t>
            </w:r>
          </w:p>
        </w:tc>
        <w:tc>
          <w:tcPr>
            <w:tcW w:w="265" w:type="pct"/>
          </w:tcPr>
          <w:p w14:paraId="0E91DC34" w14:textId="77777777" w:rsidR="004734B2" w:rsidRPr="00FD3D38" w:rsidRDefault="004734B2" w:rsidP="003F54FC">
            <w:pPr>
              <w:spacing w:before="0" w:after="0"/>
              <w:jc w:val="center"/>
              <w:rPr>
                <w:lang w:bidi="en-US"/>
              </w:rPr>
            </w:pPr>
            <w:r w:rsidRPr="00FD3D38">
              <w:rPr>
                <w:lang w:bidi="en-US"/>
              </w:rPr>
              <w:t>*</w:t>
            </w:r>
          </w:p>
        </w:tc>
        <w:tc>
          <w:tcPr>
            <w:tcW w:w="1887" w:type="pct"/>
          </w:tcPr>
          <w:p w14:paraId="0CB96F8A" w14:textId="42D027CA" w:rsidR="004734B2" w:rsidRPr="00FD3D38" w:rsidRDefault="004734B2" w:rsidP="003F54FC">
            <w:pPr>
              <w:spacing w:before="0" w:after="0"/>
              <w:rPr>
                <w:lang w:bidi="en-US"/>
              </w:rPr>
            </w:pPr>
            <w:r w:rsidRPr="00FD3D38">
              <w:rPr>
                <w:lang w:bidi="en-US"/>
              </w:rPr>
              <w:t xml:space="preserve">The Document Identification connects the </w:t>
            </w:r>
            <w:r w:rsidR="00A65429">
              <w:rPr>
                <w:lang w:bidi="en-US"/>
              </w:rPr>
              <w:t>Incident</w:t>
            </w:r>
            <w:r w:rsidRPr="00FD3D38">
              <w:rPr>
                <w:lang w:bidi="en-US"/>
              </w:rPr>
              <w:t xml:space="preserve"> to one or more associated follow-up reports and investigations. Each responding agency may have its own Document Identification. Also used by agency supervisor and other personnel to track the status of reports.</w:t>
            </w:r>
          </w:p>
        </w:tc>
      </w:tr>
      <w:tr w:rsidR="004734B2" w:rsidRPr="00FD3D38" w14:paraId="4E23A955" w14:textId="77777777" w:rsidTr="003F54FC">
        <w:trPr>
          <w:trHeight w:val="1884"/>
        </w:trPr>
        <w:tc>
          <w:tcPr>
            <w:tcW w:w="1864" w:type="pct"/>
          </w:tcPr>
          <w:p w14:paraId="220D0123" w14:textId="77777777" w:rsidR="004734B2" w:rsidRPr="00FD3D38" w:rsidRDefault="004734B2" w:rsidP="003F54FC">
            <w:pPr>
              <w:spacing w:before="0" w:after="0"/>
              <w:rPr>
                <w:lang w:bidi="en-US"/>
              </w:rPr>
            </w:pPr>
            <w:r w:rsidRPr="00FD3D38">
              <w:rPr>
                <w:lang w:bidi="en-US"/>
              </w:rPr>
              <w:t>reportNumberType</w:t>
            </w:r>
          </w:p>
        </w:tc>
        <w:tc>
          <w:tcPr>
            <w:tcW w:w="757" w:type="pct"/>
            <w:gridSpan w:val="2"/>
          </w:tcPr>
          <w:p w14:paraId="319A03E7" w14:textId="2E750CF0" w:rsidR="004734B2" w:rsidRPr="00FD3D38" w:rsidRDefault="004734B2" w:rsidP="00D253D2">
            <w:pPr>
              <w:spacing w:before="0" w:after="0"/>
              <w:jc w:val="center"/>
              <w:rPr>
                <w:lang w:bidi="en-US"/>
              </w:rPr>
            </w:pPr>
            <w:r w:rsidRPr="00FD3D38">
              <w:rPr>
                <w:lang w:bidi="en-US"/>
              </w:rPr>
              <w:t xml:space="preserve">Conditional: </w:t>
            </w:r>
            <w:r w:rsidR="00D253D2" w:rsidRPr="00D253D2">
              <w:rPr>
                <w:lang w:bidi="en-US"/>
              </w:rPr>
              <w:t xml:space="preserve">MUST be populated </w:t>
            </w:r>
            <w:r w:rsidR="00D253D2">
              <w:rPr>
                <w:lang w:bidi="en-US"/>
              </w:rPr>
              <w:t>i</w:t>
            </w:r>
            <w:r w:rsidRPr="00FD3D38">
              <w:rPr>
                <w:lang w:bidi="en-US"/>
              </w:rPr>
              <w:t xml:space="preserve">f Report Number is present </w:t>
            </w:r>
          </w:p>
        </w:tc>
        <w:tc>
          <w:tcPr>
            <w:tcW w:w="227" w:type="pct"/>
          </w:tcPr>
          <w:p w14:paraId="7C947E92" w14:textId="77777777" w:rsidR="004734B2" w:rsidRPr="00FD3D38" w:rsidRDefault="004734B2" w:rsidP="003F54FC">
            <w:pPr>
              <w:spacing w:before="0" w:after="0"/>
              <w:jc w:val="center"/>
              <w:rPr>
                <w:lang w:bidi="en-US"/>
              </w:rPr>
            </w:pPr>
            <w:r w:rsidRPr="00FD3D38">
              <w:rPr>
                <w:lang w:bidi="en-US"/>
              </w:rPr>
              <w:t>0</w:t>
            </w:r>
          </w:p>
        </w:tc>
        <w:tc>
          <w:tcPr>
            <w:tcW w:w="265" w:type="pct"/>
          </w:tcPr>
          <w:p w14:paraId="67C89615" w14:textId="77777777" w:rsidR="004734B2" w:rsidRPr="00FD3D38" w:rsidRDefault="004734B2" w:rsidP="003F54FC">
            <w:pPr>
              <w:spacing w:before="0" w:after="0"/>
              <w:jc w:val="center"/>
              <w:rPr>
                <w:lang w:bidi="en-US"/>
              </w:rPr>
            </w:pPr>
            <w:r w:rsidRPr="00FD3D38">
              <w:rPr>
                <w:lang w:bidi="en-US"/>
              </w:rPr>
              <w:t>1</w:t>
            </w:r>
          </w:p>
        </w:tc>
        <w:tc>
          <w:tcPr>
            <w:tcW w:w="1887" w:type="pct"/>
          </w:tcPr>
          <w:p w14:paraId="153284F7" w14:textId="1A5DD578" w:rsidR="004734B2" w:rsidRPr="00FD3D38" w:rsidRDefault="004734B2" w:rsidP="003F54FC">
            <w:pPr>
              <w:spacing w:before="0" w:after="0"/>
              <w:rPr>
                <w:lang w:bidi="en-US"/>
              </w:rPr>
            </w:pPr>
            <w:r w:rsidRPr="00FD3D38">
              <w:rPr>
                <w:lang w:bidi="en-US"/>
              </w:rPr>
              <w:t xml:space="preserve">Report number type codes that are available in the EIDO Registries (see Section </w:t>
            </w:r>
            <w:r w:rsidR="009B35FD">
              <w:fldChar w:fldCharType="begin"/>
            </w:r>
            <w:r w:rsidR="009B35FD">
              <w:rPr>
                <w:lang w:bidi="en-US"/>
              </w:rPr>
              <w:instrText xml:space="preserve"> REF _Ref58261442 \r \h </w:instrText>
            </w:r>
            <w:r w:rsidR="009B35FD">
              <w:fldChar w:fldCharType="separate"/>
            </w:r>
            <w:r w:rsidR="00B4283D">
              <w:rPr>
                <w:lang w:bidi="en-US"/>
              </w:rPr>
              <w:t>3.4</w:t>
            </w:r>
            <w:r w:rsidR="009B35FD">
              <w:fldChar w:fldCharType="end"/>
            </w:r>
            <w:r w:rsidRPr="00FD3D38">
              <w:rPr>
                <w:lang w:bidi="en-US"/>
              </w:rPr>
              <w:t>, below, for the registry description); may be New or Reopened.</w:t>
            </w:r>
          </w:p>
        </w:tc>
      </w:tr>
      <w:tr w:rsidR="004734B2" w:rsidRPr="00FD3D38" w14:paraId="71EC180F" w14:textId="77777777" w:rsidTr="003F54FC">
        <w:trPr>
          <w:trHeight w:val="1484"/>
        </w:trPr>
        <w:tc>
          <w:tcPr>
            <w:tcW w:w="1864" w:type="pct"/>
          </w:tcPr>
          <w:p w14:paraId="49240529" w14:textId="344366B7" w:rsidR="004734B2" w:rsidRPr="00FD3D38" w:rsidRDefault="003D3BE5" w:rsidP="003F54FC">
            <w:pPr>
              <w:spacing w:before="0" w:after="0"/>
              <w:rPr>
                <w:lang w:bidi="en-US"/>
              </w:rPr>
            </w:pPr>
            <w:r>
              <w:rPr>
                <w:lang w:bidi="en-US"/>
              </w:rPr>
              <w:t>i</w:t>
            </w:r>
            <w:r w:rsidR="00A65429">
              <w:rPr>
                <w:lang w:bidi="en-US"/>
              </w:rPr>
              <w:t>ncident</w:t>
            </w:r>
            <w:r w:rsidR="004734B2" w:rsidRPr="00FD3D38">
              <w:rPr>
                <w:lang w:bidi="en-US"/>
              </w:rPr>
              <w:t>PriorityInternal</w:t>
            </w:r>
            <w:r w:rsidR="00035297">
              <w:rPr>
                <w:lang w:bidi="en-US"/>
              </w:rPr>
              <w:t>T</w:t>
            </w:r>
            <w:r w:rsidR="004734B2" w:rsidRPr="00FD3D38">
              <w:rPr>
                <w:lang w:bidi="en-US"/>
              </w:rPr>
              <w:t>ext</w:t>
            </w:r>
          </w:p>
        </w:tc>
        <w:tc>
          <w:tcPr>
            <w:tcW w:w="757" w:type="pct"/>
            <w:gridSpan w:val="2"/>
          </w:tcPr>
          <w:p w14:paraId="05E6C339"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00DC2692" w14:textId="77777777" w:rsidR="004734B2" w:rsidRPr="00FD3D38" w:rsidRDefault="004734B2" w:rsidP="003F54FC">
            <w:pPr>
              <w:spacing w:before="0" w:after="0"/>
              <w:jc w:val="center"/>
              <w:rPr>
                <w:lang w:bidi="en-US"/>
              </w:rPr>
            </w:pPr>
            <w:r w:rsidRPr="00FD3D38">
              <w:rPr>
                <w:lang w:bidi="en-US"/>
              </w:rPr>
              <w:t>0</w:t>
            </w:r>
          </w:p>
        </w:tc>
        <w:tc>
          <w:tcPr>
            <w:tcW w:w="265" w:type="pct"/>
          </w:tcPr>
          <w:p w14:paraId="18C05FBF" w14:textId="77777777" w:rsidR="004734B2" w:rsidRPr="00FD3D38" w:rsidRDefault="004734B2" w:rsidP="003F54FC">
            <w:pPr>
              <w:spacing w:before="0" w:after="0"/>
              <w:jc w:val="center"/>
              <w:rPr>
                <w:lang w:bidi="en-US"/>
              </w:rPr>
            </w:pPr>
            <w:r w:rsidRPr="00FD3D38">
              <w:rPr>
                <w:lang w:bidi="en-US"/>
              </w:rPr>
              <w:t>1</w:t>
            </w:r>
          </w:p>
        </w:tc>
        <w:tc>
          <w:tcPr>
            <w:tcW w:w="1887" w:type="pct"/>
          </w:tcPr>
          <w:p w14:paraId="2725D86A" w14:textId="5F6996EF" w:rsidR="004734B2" w:rsidRPr="00FD3D38" w:rsidRDefault="004734B2" w:rsidP="003F54FC">
            <w:pPr>
              <w:spacing w:before="0" w:after="0"/>
              <w:rPr>
                <w:lang w:bidi="en-US"/>
              </w:rPr>
            </w:pPr>
            <w:r w:rsidRPr="00FD3D38">
              <w:rPr>
                <w:lang w:bidi="en-US"/>
              </w:rPr>
              <w:t xml:space="preserve">Priority of the </w:t>
            </w:r>
            <w:r w:rsidR="00A65429">
              <w:rPr>
                <w:lang w:bidi="en-US"/>
              </w:rPr>
              <w:t>Incident</w:t>
            </w:r>
            <w:r w:rsidRPr="00FD3D38">
              <w:rPr>
                <w:lang w:bidi="en-US"/>
              </w:rPr>
              <w:t xml:space="preserve"> as alphanumeric text for the agency being dispatched. This value may only be meaningful to the agency providing the information and other closely cooperating agencies. Note, that different responding agencies may assign different priorities to same </w:t>
            </w:r>
            <w:r w:rsidR="00A65429">
              <w:rPr>
                <w:lang w:bidi="en-US"/>
              </w:rPr>
              <w:t>Incident</w:t>
            </w:r>
            <w:r w:rsidRPr="00FD3D38">
              <w:rPr>
                <w:lang w:bidi="en-US"/>
              </w:rPr>
              <w:t xml:space="preserve">; for example, a high priority fire </w:t>
            </w:r>
            <w:r w:rsidR="00A65429">
              <w:rPr>
                <w:lang w:bidi="en-US"/>
              </w:rPr>
              <w:t>Incident</w:t>
            </w:r>
            <w:r w:rsidRPr="00FD3D38">
              <w:rPr>
                <w:lang w:bidi="en-US"/>
              </w:rPr>
              <w:t xml:space="preserve"> may be a medium priority law enforcement </w:t>
            </w:r>
            <w:r w:rsidR="00A65429">
              <w:rPr>
                <w:lang w:bidi="en-US"/>
              </w:rPr>
              <w:t>Incident</w:t>
            </w:r>
            <w:r w:rsidRPr="00FD3D38">
              <w:rPr>
                <w:lang w:bidi="en-US"/>
              </w:rPr>
              <w:t>.</w:t>
            </w:r>
          </w:p>
        </w:tc>
      </w:tr>
      <w:tr w:rsidR="004734B2" w:rsidRPr="00FD3D38" w14:paraId="00F3D5AD" w14:textId="77777777" w:rsidTr="0059078E">
        <w:trPr>
          <w:trHeight w:val="440"/>
        </w:trPr>
        <w:tc>
          <w:tcPr>
            <w:tcW w:w="1864" w:type="pct"/>
          </w:tcPr>
          <w:p w14:paraId="0963ECD4" w14:textId="17227E85" w:rsidR="004734B2" w:rsidRPr="00FD3D38" w:rsidRDefault="003D3BE5" w:rsidP="003F54FC">
            <w:pPr>
              <w:spacing w:before="0" w:after="0"/>
              <w:rPr>
                <w:lang w:bidi="en-US"/>
              </w:rPr>
            </w:pPr>
            <w:r>
              <w:rPr>
                <w:lang w:bidi="en-US"/>
              </w:rPr>
              <w:lastRenderedPageBreak/>
              <w:t>i</w:t>
            </w:r>
            <w:r w:rsidR="00A65429">
              <w:rPr>
                <w:lang w:bidi="en-US"/>
              </w:rPr>
              <w:t>ncident</w:t>
            </w:r>
            <w:r w:rsidR="004734B2" w:rsidRPr="00FD3D38">
              <w:rPr>
                <w:lang w:bidi="en-US"/>
              </w:rPr>
              <w:t>CommonPriorityNumber</w:t>
            </w:r>
          </w:p>
          <w:p w14:paraId="59813623" w14:textId="77777777" w:rsidR="004734B2" w:rsidRPr="00FD3D38" w:rsidRDefault="004734B2" w:rsidP="003F54FC">
            <w:pPr>
              <w:spacing w:before="0" w:after="0"/>
              <w:rPr>
                <w:lang w:bidi="en-US"/>
              </w:rPr>
            </w:pPr>
          </w:p>
        </w:tc>
        <w:tc>
          <w:tcPr>
            <w:tcW w:w="757" w:type="pct"/>
            <w:gridSpan w:val="2"/>
          </w:tcPr>
          <w:p w14:paraId="4D06D49A"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1A16E367" w14:textId="77777777" w:rsidR="004734B2" w:rsidRPr="00FD3D38" w:rsidRDefault="004734B2" w:rsidP="003F54FC">
            <w:pPr>
              <w:spacing w:before="0" w:after="0"/>
              <w:jc w:val="center"/>
              <w:rPr>
                <w:lang w:bidi="en-US"/>
              </w:rPr>
            </w:pPr>
            <w:r w:rsidRPr="00FD3D38">
              <w:rPr>
                <w:lang w:bidi="en-US"/>
              </w:rPr>
              <w:t>0</w:t>
            </w:r>
          </w:p>
        </w:tc>
        <w:tc>
          <w:tcPr>
            <w:tcW w:w="265" w:type="pct"/>
          </w:tcPr>
          <w:p w14:paraId="7B1E9685" w14:textId="77777777" w:rsidR="004734B2" w:rsidRPr="00FD3D38" w:rsidRDefault="004734B2" w:rsidP="003F54FC">
            <w:pPr>
              <w:spacing w:before="0" w:after="0"/>
              <w:jc w:val="center"/>
              <w:rPr>
                <w:lang w:bidi="en-US"/>
              </w:rPr>
            </w:pPr>
            <w:r w:rsidRPr="00FD3D38">
              <w:rPr>
                <w:lang w:bidi="en-US"/>
              </w:rPr>
              <w:t>1</w:t>
            </w:r>
          </w:p>
        </w:tc>
        <w:tc>
          <w:tcPr>
            <w:tcW w:w="1887" w:type="pct"/>
          </w:tcPr>
          <w:p w14:paraId="5F815DAE" w14:textId="08058F85" w:rsidR="004734B2" w:rsidRPr="00FD3D38" w:rsidRDefault="004734B2" w:rsidP="003F54FC">
            <w:pPr>
              <w:spacing w:before="0" w:after="0"/>
              <w:rPr>
                <w:lang w:bidi="en-US"/>
              </w:rPr>
            </w:pPr>
            <w:r w:rsidRPr="00FD3D38">
              <w:rPr>
                <w:lang w:bidi="en-US"/>
              </w:rPr>
              <w:t xml:space="preserve">Globally understood numeric </w:t>
            </w:r>
            <w:r w:rsidR="00A65429">
              <w:rPr>
                <w:lang w:bidi="en-US"/>
              </w:rPr>
              <w:t>Incident</w:t>
            </w:r>
            <w:r w:rsidRPr="00FD3D38">
              <w:rPr>
                <w:lang w:bidi="en-US"/>
              </w:rPr>
              <w:t xml:space="preserve"> priority that ranges from 0 to 10, with 10 being the highest priority and 0 being the lowest priority. The Local Priority, described above, should be mapped to this (Common Priority) data element so that all involved and interested agencies can determine the relative priority of the </w:t>
            </w:r>
            <w:r w:rsidR="00A65429">
              <w:rPr>
                <w:lang w:bidi="en-US"/>
              </w:rPr>
              <w:t>Incident</w:t>
            </w:r>
            <w:r w:rsidRPr="00FD3D38">
              <w:rPr>
                <w:lang w:bidi="en-US"/>
              </w:rPr>
              <w:t>.</w:t>
            </w:r>
          </w:p>
        </w:tc>
      </w:tr>
      <w:tr w:rsidR="004734B2" w:rsidRPr="00FD3D38" w14:paraId="1F9F02E1" w14:textId="77777777" w:rsidTr="003F54FC">
        <w:trPr>
          <w:trHeight w:val="894"/>
        </w:trPr>
        <w:tc>
          <w:tcPr>
            <w:tcW w:w="1864" w:type="pct"/>
          </w:tcPr>
          <w:p w14:paraId="2558EBD2" w14:textId="77777777" w:rsidR="004734B2" w:rsidRPr="00FD3D38" w:rsidRDefault="004734B2" w:rsidP="003F54FC">
            <w:pPr>
              <w:spacing w:before="0" w:after="0"/>
              <w:rPr>
                <w:lang w:bidi="en-US"/>
              </w:rPr>
            </w:pPr>
            <w:r w:rsidRPr="00FD3D38">
              <w:rPr>
                <w:lang w:bidi="en-US"/>
              </w:rPr>
              <w:t>beatOrDispatchGroupText</w:t>
            </w:r>
          </w:p>
        </w:tc>
        <w:tc>
          <w:tcPr>
            <w:tcW w:w="757" w:type="pct"/>
            <w:gridSpan w:val="2"/>
          </w:tcPr>
          <w:p w14:paraId="5F5BA3F1"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59AD32EC" w14:textId="77777777" w:rsidR="004734B2" w:rsidRPr="00FD3D38" w:rsidRDefault="004734B2" w:rsidP="003F54FC">
            <w:pPr>
              <w:spacing w:before="0" w:after="0"/>
              <w:jc w:val="center"/>
              <w:rPr>
                <w:lang w:bidi="en-US"/>
              </w:rPr>
            </w:pPr>
            <w:r w:rsidRPr="00FD3D38">
              <w:rPr>
                <w:lang w:bidi="en-US"/>
              </w:rPr>
              <w:t>0</w:t>
            </w:r>
          </w:p>
        </w:tc>
        <w:tc>
          <w:tcPr>
            <w:tcW w:w="265" w:type="pct"/>
          </w:tcPr>
          <w:p w14:paraId="64876C23" w14:textId="77777777" w:rsidR="004734B2" w:rsidRPr="00FD3D38" w:rsidRDefault="004734B2" w:rsidP="003F54FC">
            <w:pPr>
              <w:spacing w:before="0" w:after="0"/>
              <w:jc w:val="center"/>
              <w:rPr>
                <w:lang w:bidi="en-US"/>
              </w:rPr>
            </w:pPr>
            <w:r w:rsidRPr="00FD3D38">
              <w:rPr>
                <w:lang w:bidi="en-US"/>
              </w:rPr>
              <w:t>1</w:t>
            </w:r>
          </w:p>
        </w:tc>
        <w:tc>
          <w:tcPr>
            <w:tcW w:w="1887" w:type="pct"/>
          </w:tcPr>
          <w:p w14:paraId="3A4C63D7" w14:textId="2F75F03B" w:rsidR="004734B2" w:rsidRPr="00FD3D38" w:rsidRDefault="004734B2" w:rsidP="003F54FC">
            <w:pPr>
              <w:spacing w:before="0" w:after="0"/>
              <w:rPr>
                <w:lang w:bidi="en-US"/>
              </w:rPr>
            </w:pPr>
            <w:r w:rsidRPr="00FD3D38">
              <w:rPr>
                <w:lang w:bidi="en-US"/>
              </w:rPr>
              <w:t xml:space="preserve">The beat or dispatch group that contains the </w:t>
            </w:r>
            <w:r w:rsidR="00A65429">
              <w:rPr>
                <w:lang w:bidi="en-US"/>
              </w:rPr>
              <w:t>Incident</w:t>
            </w:r>
            <w:r w:rsidRPr="00FD3D38">
              <w:rPr>
                <w:lang w:bidi="en-US"/>
              </w:rPr>
              <w:t xml:space="preserve">. Note that each agency involved in the </w:t>
            </w:r>
            <w:r w:rsidR="00A65429">
              <w:rPr>
                <w:lang w:bidi="en-US"/>
              </w:rPr>
              <w:t>Incident</w:t>
            </w:r>
            <w:r w:rsidRPr="00FD3D38">
              <w:rPr>
                <w:lang w:bidi="en-US"/>
              </w:rPr>
              <w:t xml:space="preserve"> may have its own beat or dispatch group.</w:t>
            </w:r>
          </w:p>
        </w:tc>
      </w:tr>
      <w:tr w:rsidR="004734B2" w:rsidRPr="00FD3D38" w14:paraId="05C8BB5F" w14:textId="77777777" w:rsidTr="003F54FC">
        <w:trPr>
          <w:trHeight w:val="1105"/>
        </w:trPr>
        <w:tc>
          <w:tcPr>
            <w:tcW w:w="1864" w:type="pct"/>
          </w:tcPr>
          <w:p w14:paraId="323E2810" w14:textId="77777777" w:rsidR="004734B2" w:rsidRPr="00FD3D38" w:rsidRDefault="004734B2" w:rsidP="003F54FC">
            <w:pPr>
              <w:spacing w:before="0" w:after="0"/>
              <w:rPr>
                <w:lang w:bidi="en-US"/>
              </w:rPr>
            </w:pPr>
            <w:r w:rsidRPr="00FD3D38">
              <w:rPr>
                <w:lang w:bidi="en-US"/>
              </w:rPr>
              <w:t>disposition</w:t>
            </w:r>
          </w:p>
        </w:tc>
        <w:tc>
          <w:tcPr>
            <w:tcW w:w="757" w:type="pct"/>
            <w:gridSpan w:val="2"/>
          </w:tcPr>
          <w:p w14:paraId="1593BBBE" w14:textId="416C2E4E" w:rsidR="004734B2" w:rsidRPr="00FD3D38" w:rsidRDefault="004A6EA3" w:rsidP="003F54FC">
            <w:pPr>
              <w:spacing w:before="0" w:after="0"/>
              <w:jc w:val="center"/>
              <w:rPr>
                <w:lang w:bidi="en-US"/>
              </w:rPr>
            </w:pPr>
            <w:r w:rsidRPr="001F68A7">
              <w:t>Optional</w:t>
            </w:r>
          </w:p>
        </w:tc>
        <w:tc>
          <w:tcPr>
            <w:tcW w:w="227" w:type="pct"/>
          </w:tcPr>
          <w:p w14:paraId="5F9617E7" w14:textId="77777777" w:rsidR="004734B2" w:rsidRPr="00FD3D38" w:rsidRDefault="004734B2" w:rsidP="003F54FC">
            <w:pPr>
              <w:spacing w:before="0" w:after="0"/>
              <w:jc w:val="center"/>
              <w:rPr>
                <w:lang w:bidi="en-US"/>
              </w:rPr>
            </w:pPr>
            <w:r w:rsidRPr="00FD3D38">
              <w:rPr>
                <w:lang w:bidi="en-US"/>
              </w:rPr>
              <w:t>0</w:t>
            </w:r>
          </w:p>
        </w:tc>
        <w:tc>
          <w:tcPr>
            <w:tcW w:w="265" w:type="pct"/>
          </w:tcPr>
          <w:p w14:paraId="1C1FD562" w14:textId="77777777" w:rsidR="004734B2" w:rsidRPr="00FD3D38" w:rsidRDefault="004734B2" w:rsidP="003F54FC">
            <w:pPr>
              <w:spacing w:before="0" w:after="0"/>
              <w:jc w:val="center"/>
              <w:rPr>
                <w:lang w:bidi="en-US"/>
              </w:rPr>
            </w:pPr>
            <w:r w:rsidRPr="00FD3D38">
              <w:rPr>
                <w:lang w:bidi="en-US"/>
              </w:rPr>
              <w:t>*</w:t>
            </w:r>
          </w:p>
        </w:tc>
        <w:tc>
          <w:tcPr>
            <w:tcW w:w="1887" w:type="pct"/>
          </w:tcPr>
          <w:p w14:paraId="0C49C9A0" w14:textId="0D47CBCA" w:rsidR="004734B2" w:rsidRPr="00FD3D38" w:rsidRDefault="004734B2" w:rsidP="003F54FC">
            <w:pPr>
              <w:spacing w:before="0" w:after="0"/>
              <w:rPr>
                <w:lang w:bidi="en-US"/>
              </w:rPr>
            </w:pPr>
            <w:r w:rsidRPr="00FD3D38">
              <w:rPr>
                <w:lang w:bidi="en-US"/>
              </w:rPr>
              <w:t xml:space="preserve">Complex data element. Contains </w:t>
            </w:r>
            <w:r w:rsidR="00A65429">
              <w:rPr>
                <w:lang w:bidi="en-US"/>
              </w:rPr>
              <w:t>Incident</w:t>
            </w:r>
            <w:r w:rsidRPr="00FD3D38">
              <w:rPr>
                <w:lang w:bidi="en-US"/>
              </w:rPr>
              <w:t xml:space="preserve"> disposition information entered or updated by a dispatch agent and/or an emergency responder.</w:t>
            </w:r>
          </w:p>
        </w:tc>
      </w:tr>
      <w:tr w:rsidR="004734B2" w:rsidRPr="00FD3D38" w14:paraId="2F3FE993" w14:textId="77777777" w:rsidTr="003F54FC">
        <w:trPr>
          <w:trHeight w:val="557"/>
        </w:trPr>
        <w:tc>
          <w:tcPr>
            <w:tcW w:w="1864" w:type="pct"/>
          </w:tcPr>
          <w:p w14:paraId="00C8E07D" w14:textId="77777777" w:rsidR="004734B2" w:rsidRPr="00FD3D38" w:rsidRDefault="004734B2" w:rsidP="003F54FC">
            <w:pPr>
              <w:spacing w:before="0" w:after="0"/>
              <w:rPr>
                <w:lang w:bidi="en-US"/>
              </w:rPr>
            </w:pPr>
            <w:r w:rsidRPr="00FD3D38">
              <w:rPr>
                <w:lang w:bidi="en-US"/>
              </w:rPr>
              <w:t>notesReference</w:t>
            </w:r>
          </w:p>
        </w:tc>
        <w:tc>
          <w:tcPr>
            <w:tcW w:w="757" w:type="pct"/>
            <w:gridSpan w:val="2"/>
          </w:tcPr>
          <w:p w14:paraId="3558DEFF" w14:textId="77777777" w:rsidR="004734B2" w:rsidRPr="00FD3D38" w:rsidRDefault="004734B2" w:rsidP="003F54FC">
            <w:pPr>
              <w:spacing w:before="0" w:after="0"/>
              <w:jc w:val="center"/>
              <w:rPr>
                <w:lang w:bidi="en-US"/>
              </w:rPr>
            </w:pPr>
            <w:r w:rsidRPr="00FD3D38">
              <w:rPr>
                <w:lang w:bidi="en-US"/>
              </w:rPr>
              <w:t>Optional</w:t>
            </w:r>
          </w:p>
        </w:tc>
        <w:tc>
          <w:tcPr>
            <w:tcW w:w="227" w:type="pct"/>
          </w:tcPr>
          <w:p w14:paraId="2D6FB056" w14:textId="77777777" w:rsidR="004734B2" w:rsidRPr="00FD3D38" w:rsidRDefault="004734B2" w:rsidP="003F54FC">
            <w:pPr>
              <w:spacing w:before="0" w:after="0"/>
              <w:jc w:val="center"/>
              <w:rPr>
                <w:lang w:bidi="en-US"/>
              </w:rPr>
            </w:pPr>
            <w:r w:rsidRPr="00FD3D38">
              <w:rPr>
                <w:lang w:bidi="en-US"/>
              </w:rPr>
              <w:t>0</w:t>
            </w:r>
          </w:p>
        </w:tc>
        <w:tc>
          <w:tcPr>
            <w:tcW w:w="265" w:type="pct"/>
          </w:tcPr>
          <w:p w14:paraId="30CC8E1A" w14:textId="77777777" w:rsidR="004734B2" w:rsidRPr="00FD3D38" w:rsidRDefault="004734B2" w:rsidP="003F54FC">
            <w:pPr>
              <w:spacing w:before="0" w:after="0"/>
              <w:jc w:val="center"/>
              <w:rPr>
                <w:lang w:bidi="en-US"/>
              </w:rPr>
            </w:pPr>
            <w:r w:rsidRPr="00FD3D38">
              <w:rPr>
                <w:lang w:bidi="en-US"/>
              </w:rPr>
              <w:t>*</w:t>
            </w:r>
          </w:p>
        </w:tc>
        <w:tc>
          <w:tcPr>
            <w:tcW w:w="1887" w:type="pct"/>
          </w:tcPr>
          <w:p w14:paraId="327435C7" w14:textId="3F9A904A" w:rsidR="004734B2" w:rsidRPr="00FD3D38" w:rsidRDefault="004734B2" w:rsidP="003F54FC">
            <w:pPr>
              <w:spacing w:before="0" w:after="0"/>
              <w:rPr>
                <w:lang w:bidi="en-US"/>
              </w:rPr>
            </w:pPr>
            <w:r w:rsidRPr="00FD3D38">
              <w:rPr>
                <w:lang w:bidi="en-US"/>
              </w:rPr>
              <w:t xml:space="preserve">Reference to a Notes Data Component. Contains optional alphanumeric text further describing the </w:t>
            </w:r>
            <w:r w:rsidR="00A65429">
              <w:rPr>
                <w:lang w:bidi="en-US"/>
              </w:rPr>
              <w:t>Incident</w:t>
            </w:r>
            <w:r w:rsidRPr="00FD3D38">
              <w:rPr>
                <w:lang w:bidi="en-US"/>
              </w:rPr>
              <w:t>.</w:t>
            </w:r>
          </w:p>
        </w:tc>
      </w:tr>
    </w:tbl>
    <w:p w14:paraId="41F0792B" w14:textId="77777777" w:rsidR="004734B2" w:rsidRDefault="004734B2" w:rsidP="004734B2"/>
    <w:p w14:paraId="416530C3" w14:textId="77777777" w:rsidR="004734B2" w:rsidRPr="00490FA8" w:rsidRDefault="004734B2" w:rsidP="004734B2">
      <w:pPr>
        <w:pStyle w:val="Titre2"/>
      </w:pPr>
      <w:bookmarkStart w:id="47" w:name="_TOC_250022"/>
      <w:bookmarkStart w:id="48" w:name="_Toc54356149"/>
      <w:bookmarkStart w:id="49" w:name="_Ref58269804"/>
      <w:bookmarkStart w:id="50" w:name="_Ref58269824"/>
      <w:bookmarkStart w:id="51" w:name="_Toc70692106"/>
      <w:r w:rsidRPr="00490FA8">
        <w:t xml:space="preserve">Call Data </w:t>
      </w:r>
      <w:bookmarkEnd w:id="47"/>
      <w:r w:rsidRPr="00490FA8">
        <w:t>Component</w:t>
      </w:r>
      <w:bookmarkEnd w:id="48"/>
      <w:bookmarkEnd w:id="49"/>
      <w:bookmarkEnd w:id="50"/>
      <w:bookmarkEnd w:id="51"/>
    </w:p>
    <w:p w14:paraId="620C8B98" w14:textId="77777777" w:rsidR="004734B2" w:rsidRPr="00490FA8" w:rsidRDefault="004734B2" w:rsidP="004734B2">
      <w:pPr>
        <w:rPr>
          <w:b/>
        </w:rPr>
      </w:pPr>
      <w:r w:rsidRPr="00490FA8">
        <w:rPr>
          <w:b/>
        </w:rPr>
        <w:t xml:space="preserve">Data Component Use: </w:t>
      </w:r>
      <w:r w:rsidRPr="00C82565">
        <w:rPr>
          <w:bCs/>
        </w:rPr>
        <w:t>Optional Component</w:t>
      </w:r>
    </w:p>
    <w:p w14:paraId="16542F7F" w14:textId="77777777" w:rsidR="004734B2" w:rsidRPr="00490FA8" w:rsidRDefault="004734B2" w:rsidP="004734B2">
      <w:pPr>
        <w:rPr>
          <w:b/>
        </w:rPr>
      </w:pPr>
      <w:r w:rsidRPr="00490FA8">
        <w:rPr>
          <w:b/>
        </w:rPr>
        <w:t xml:space="preserve">Minimum: </w:t>
      </w:r>
      <w:r w:rsidRPr="006F5442">
        <w:rPr>
          <w:bCs/>
        </w:rPr>
        <w:t>0</w:t>
      </w:r>
      <w:r w:rsidRPr="00490FA8">
        <w:rPr>
          <w:b/>
        </w:rPr>
        <w:t xml:space="preserve"> </w:t>
      </w:r>
    </w:p>
    <w:p w14:paraId="36AED67B" w14:textId="77777777" w:rsidR="004734B2" w:rsidRPr="00490FA8" w:rsidRDefault="004734B2" w:rsidP="004734B2">
      <w:pPr>
        <w:rPr>
          <w:b/>
        </w:rPr>
      </w:pPr>
      <w:r w:rsidRPr="00490FA8">
        <w:rPr>
          <w:b/>
        </w:rPr>
        <w:t xml:space="preserve">Maximum: </w:t>
      </w:r>
      <w:r w:rsidRPr="00C82565">
        <w:rPr>
          <w:bCs/>
        </w:rPr>
        <w:t>*</w:t>
      </w:r>
    </w:p>
    <w:p w14:paraId="6C670120" w14:textId="7DDAE2BA" w:rsidR="004734B2" w:rsidRPr="00490FA8" w:rsidRDefault="004734B2" w:rsidP="004734B2">
      <w:pPr>
        <w:rPr>
          <w:b/>
        </w:rPr>
      </w:pPr>
      <w:r w:rsidRPr="00490FA8">
        <w:rPr>
          <w:b/>
        </w:rPr>
        <w:t xml:space="preserve">Child Of: </w:t>
      </w:r>
      <w:r w:rsidR="00D253D2" w:rsidRPr="00D253D2">
        <w:rPr>
          <w:bCs/>
        </w:rPr>
        <w:t xml:space="preserve">Emergency </w:t>
      </w:r>
      <w:r w:rsidR="00A65429">
        <w:rPr>
          <w:bCs/>
        </w:rPr>
        <w:t>Incident</w:t>
      </w:r>
      <w:r w:rsidR="00D253D2" w:rsidRPr="00D253D2">
        <w:rPr>
          <w:bCs/>
        </w:rPr>
        <w:t xml:space="preserve"> Data Object</w:t>
      </w:r>
    </w:p>
    <w:p w14:paraId="7527DBF8" w14:textId="2FCCD2F3" w:rsidR="0055050E" w:rsidRDefault="004734B2" w:rsidP="004734B2">
      <w:r w:rsidRPr="00490FA8">
        <w:rPr>
          <w:b/>
        </w:rPr>
        <w:lastRenderedPageBreak/>
        <w:t xml:space="preserve">Data Component Description: </w:t>
      </w:r>
      <w:r w:rsidRPr="00C82565">
        <w:rPr>
          <w:bCs/>
        </w:rPr>
        <w:t xml:space="preserve">The Call Information data component is optional and is used to exchange </w:t>
      </w:r>
      <w:r w:rsidRPr="00490FA8">
        <w:t xml:space="preserve">call information about the </w:t>
      </w:r>
      <w:r w:rsidR="00A65429">
        <w:t>Incident</w:t>
      </w:r>
      <w:r w:rsidRPr="00490FA8">
        <w:t xml:space="preserve"> received and collected by the agent identified in this data component. There can be more than one call about an </w:t>
      </w:r>
      <w:r w:rsidR="00A65429">
        <w:t>Incident</w:t>
      </w:r>
      <w:r w:rsidRPr="00490FA8">
        <w:t>, and thus more than one instance of this data component can be in an EIDO. Some of the information in this data component is contained in the call, some is additional data associated with the call</w:t>
      </w:r>
      <w:r w:rsidR="00E41E1F">
        <w:t>,</w:t>
      </w:r>
      <w:r w:rsidRPr="00490FA8">
        <w:t xml:space="preserve"> and other information is collected by the agent.</w:t>
      </w:r>
    </w:p>
    <w:p w14:paraId="5FC58EB7" w14:textId="3236A310" w:rsidR="00E57155" w:rsidRDefault="00E57155" w:rsidP="004734B2">
      <w:r>
        <w:t xml:space="preserve">Every participant in the call is referenced by either an </w:t>
      </w:r>
      <w:r w:rsidRPr="00922B83">
        <w:rPr>
          <w:lang w:bidi="en-US"/>
        </w:rPr>
        <w:t>agentReference</w:t>
      </w:r>
      <w:r>
        <w:t xml:space="preserve"> or personReference.</w:t>
      </w:r>
    </w:p>
    <w:p w14:paraId="77E1F76E" w14:textId="43B598EE" w:rsidR="00E60256" w:rsidRDefault="00E60256" w:rsidP="004734B2">
      <w:r>
        <w:t xml:space="preserve">In this data component, the identifier ($id) is the Call identifier. </w:t>
      </w:r>
      <w:r w:rsidRPr="00922B83">
        <w:rPr>
          <w:lang w:bidi="en-US"/>
        </w:rPr>
        <w:t xml:space="preserve">The Call identifier is automatically created by the first ESRP in the first ESInet that handles a call. Call Identifiers are globally unique and are only valid for a specific call. </w:t>
      </w:r>
    </w:p>
    <w:p w14:paraId="21C73171" w14:textId="6259B347" w:rsidR="0055050E" w:rsidRDefault="0055050E" w:rsidP="0055050E">
      <w:pPr>
        <w:pStyle w:val="Lgende"/>
      </w:pPr>
      <w:r>
        <w:t xml:space="preserve">Table </w:t>
      </w:r>
      <w:fldSimple w:instr=" STYLEREF 1 \s ">
        <w:r w:rsidR="00B4283D">
          <w:rPr>
            <w:noProof/>
          </w:rPr>
          <w:t>2</w:t>
        </w:r>
      </w:fldSimple>
      <w:r w:rsidR="00A32EDA">
        <w:noBreakHyphen/>
      </w:r>
      <w:fldSimple w:instr=" SEQ Table \* ARABIC \s 1 ">
        <w:r w:rsidR="00B4283D">
          <w:rPr>
            <w:noProof/>
          </w:rPr>
          <w:t>8</w:t>
        </w:r>
      </w:fldSimple>
      <w:r w:rsidR="00984E62">
        <w:t xml:space="preserve"> Call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78"/>
        <w:gridCol w:w="2069"/>
        <w:gridCol w:w="674"/>
        <w:gridCol w:w="515"/>
        <w:gridCol w:w="2674"/>
      </w:tblGrid>
      <w:tr w:rsidR="004734B2" w:rsidRPr="00922B83" w14:paraId="5D631D9E" w14:textId="77777777" w:rsidTr="000F68FB">
        <w:trPr>
          <w:cantSplit/>
          <w:trHeight w:val="1103"/>
          <w:tblHeader/>
        </w:trPr>
        <w:tc>
          <w:tcPr>
            <w:tcW w:w="1945" w:type="pct"/>
            <w:shd w:val="clear" w:color="auto" w:fill="D9D9D9" w:themeFill="background1" w:themeFillShade="D9"/>
            <w:vAlign w:val="bottom"/>
          </w:tcPr>
          <w:p w14:paraId="2C4A3D5C" w14:textId="77777777" w:rsidR="004734B2" w:rsidRPr="00922B83" w:rsidRDefault="004734B2" w:rsidP="002320C0">
            <w:pPr>
              <w:spacing w:before="0" w:after="0"/>
              <w:jc w:val="center"/>
              <w:rPr>
                <w:lang w:bidi="en-US"/>
              </w:rPr>
            </w:pPr>
            <w:r w:rsidRPr="00922B83">
              <w:rPr>
                <w:b/>
                <w:lang w:bidi="en-US"/>
              </w:rPr>
              <w:t>JSON Name</w:t>
            </w:r>
          </w:p>
        </w:tc>
        <w:tc>
          <w:tcPr>
            <w:tcW w:w="1065" w:type="pct"/>
            <w:shd w:val="clear" w:color="auto" w:fill="D9D9D9" w:themeFill="background1" w:themeFillShade="D9"/>
            <w:vAlign w:val="bottom"/>
          </w:tcPr>
          <w:p w14:paraId="3720CD76" w14:textId="77777777" w:rsidR="004734B2" w:rsidRPr="00922B83" w:rsidRDefault="004734B2" w:rsidP="002320C0">
            <w:pPr>
              <w:spacing w:before="0" w:after="0"/>
              <w:jc w:val="center"/>
              <w:rPr>
                <w:b/>
                <w:lang w:bidi="en-US"/>
              </w:rPr>
            </w:pPr>
            <w:r w:rsidRPr="00922B83">
              <w:rPr>
                <w:b/>
                <w:lang w:bidi="en-US"/>
              </w:rPr>
              <w:t>Use (required, optional,</w:t>
            </w:r>
          </w:p>
          <w:p w14:paraId="0076F5F2" w14:textId="77777777" w:rsidR="004734B2" w:rsidRPr="00922B83" w:rsidRDefault="004734B2" w:rsidP="002320C0">
            <w:pPr>
              <w:spacing w:before="0" w:after="0"/>
              <w:jc w:val="center"/>
              <w:rPr>
                <w:b/>
                <w:lang w:bidi="en-US"/>
              </w:rPr>
            </w:pPr>
            <w:r w:rsidRPr="00922B83">
              <w:rPr>
                <w:b/>
                <w:lang w:bidi="en-US"/>
              </w:rPr>
              <w:t>conditional)</w:t>
            </w:r>
          </w:p>
        </w:tc>
        <w:tc>
          <w:tcPr>
            <w:tcW w:w="347" w:type="pct"/>
            <w:shd w:val="clear" w:color="auto" w:fill="D9D9D9" w:themeFill="background1" w:themeFillShade="D9"/>
            <w:vAlign w:val="bottom"/>
          </w:tcPr>
          <w:p w14:paraId="6EC602BA" w14:textId="77777777" w:rsidR="004734B2" w:rsidRPr="00922B83" w:rsidRDefault="004734B2" w:rsidP="002320C0">
            <w:pPr>
              <w:spacing w:before="0" w:after="0"/>
              <w:jc w:val="center"/>
              <w:rPr>
                <w:b/>
                <w:lang w:bidi="en-US"/>
              </w:rPr>
            </w:pPr>
            <w:r w:rsidRPr="00922B83">
              <w:rPr>
                <w:b/>
                <w:lang w:bidi="en-US"/>
              </w:rPr>
              <w:t>Min</w:t>
            </w:r>
          </w:p>
        </w:tc>
        <w:tc>
          <w:tcPr>
            <w:tcW w:w="265" w:type="pct"/>
            <w:shd w:val="clear" w:color="auto" w:fill="D9D9D9" w:themeFill="background1" w:themeFillShade="D9"/>
            <w:vAlign w:val="bottom"/>
          </w:tcPr>
          <w:p w14:paraId="3D639428" w14:textId="77777777" w:rsidR="004734B2" w:rsidRPr="00922B83" w:rsidRDefault="004734B2" w:rsidP="002320C0">
            <w:pPr>
              <w:spacing w:before="0" w:after="0"/>
              <w:jc w:val="center"/>
              <w:rPr>
                <w:b/>
                <w:lang w:bidi="en-US"/>
              </w:rPr>
            </w:pPr>
            <w:r w:rsidRPr="00922B83">
              <w:rPr>
                <w:b/>
                <w:lang w:bidi="en-US"/>
              </w:rPr>
              <w:t>Max</w:t>
            </w:r>
          </w:p>
        </w:tc>
        <w:tc>
          <w:tcPr>
            <w:tcW w:w="1377" w:type="pct"/>
            <w:shd w:val="clear" w:color="auto" w:fill="D9D9D9" w:themeFill="background1" w:themeFillShade="D9"/>
            <w:vAlign w:val="bottom"/>
          </w:tcPr>
          <w:p w14:paraId="303787D7" w14:textId="77777777" w:rsidR="004734B2" w:rsidRPr="00922B83" w:rsidRDefault="004734B2" w:rsidP="002320C0">
            <w:pPr>
              <w:spacing w:before="0" w:after="0"/>
              <w:jc w:val="center"/>
              <w:rPr>
                <w:b/>
                <w:lang w:bidi="en-US"/>
              </w:rPr>
            </w:pPr>
            <w:r w:rsidRPr="00922B83">
              <w:rPr>
                <w:b/>
                <w:lang w:bidi="en-US"/>
              </w:rPr>
              <w:t>Description</w:t>
            </w:r>
          </w:p>
        </w:tc>
      </w:tr>
      <w:tr w:rsidR="004734B2" w:rsidRPr="00922B83" w14:paraId="2C76B719" w14:textId="77777777" w:rsidTr="000F68FB">
        <w:trPr>
          <w:cantSplit/>
          <w:trHeight w:val="435"/>
        </w:trPr>
        <w:tc>
          <w:tcPr>
            <w:tcW w:w="1945" w:type="pct"/>
            <w:vAlign w:val="bottom"/>
          </w:tcPr>
          <w:p w14:paraId="03323CCE" w14:textId="77777777" w:rsidR="004734B2" w:rsidRPr="00922B83" w:rsidRDefault="004734B2" w:rsidP="002320C0">
            <w:pPr>
              <w:spacing w:before="0" w:after="0"/>
              <w:rPr>
                <w:bCs/>
                <w:lang w:bidi="en-US"/>
              </w:rPr>
            </w:pPr>
            <w:r w:rsidRPr="00922B83">
              <w:rPr>
                <w:bCs/>
                <w:lang w:bidi="en-US"/>
              </w:rPr>
              <w:t>relatedCallIdentifier</w:t>
            </w:r>
          </w:p>
        </w:tc>
        <w:tc>
          <w:tcPr>
            <w:tcW w:w="1065" w:type="pct"/>
            <w:vAlign w:val="bottom"/>
          </w:tcPr>
          <w:p w14:paraId="3953571F" w14:textId="77777777" w:rsidR="004734B2" w:rsidRPr="00922B83" w:rsidRDefault="004734B2" w:rsidP="002320C0">
            <w:pPr>
              <w:spacing w:before="0" w:after="0"/>
              <w:jc w:val="center"/>
              <w:rPr>
                <w:bCs/>
                <w:lang w:bidi="en-US"/>
              </w:rPr>
            </w:pPr>
            <w:r w:rsidRPr="00922B83">
              <w:rPr>
                <w:bCs/>
                <w:lang w:bidi="en-US"/>
              </w:rPr>
              <w:t>optional</w:t>
            </w:r>
          </w:p>
        </w:tc>
        <w:tc>
          <w:tcPr>
            <w:tcW w:w="347" w:type="pct"/>
            <w:vAlign w:val="bottom"/>
          </w:tcPr>
          <w:p w14:paraId="4D420127" w14:textId="77777777" w:rsidR="004734B2" w:rsidRPr="00922B83" w:rsidRDefault="004734B2" w:rsidP="002320C0">
            <w:pPr>
              <w:spacing w:before="0" w:after="0"/>
              <w:jc w:val="center"/>
              <w:rPr>
                <w:bCs/>
                <w:lang w:bidi="en-US"/>
              </w:rPr>
            </w:pPr>
            <w:r w:rsidRPr="00922B83">
              <w:rPr>
                <w:bCs/>
                <w:lang w:bidi="en-US"/>
              </w:rPr>
              <w:t>0</w:t>
            </w:r>
          </w:p>
        </w:tc>
        <w:tc>
          <w:tcPr>
            <w:tcW w:w="265" w:type="pct"/>
            <w:vAlign w:val="bottom"/>
          </w:tcPr>
          <w:p w14:paraId="78330B2F" w14:textId="77777777" w:rsidR="004734B2" w:rsidRPr="00922B83" w:rsidRDefault="004734B2" w:rsidP="002320C0">
            <w:pPr>
              <w:spacing w:before="0" w:after="0"/>
              <w:jc w:val="center"/>
              <w:rPr>
                <w:bCs/>
                <w:lang w:bidi="en-US"/>
              </w:rPr>
            </w:pPr>
            <w:r w:rsidRPr="00922B83">
              <w:rPr>
                <w:bCs/>
                <w:lang w:bidi="en-US"/>
              </w:rPr>
              <w:t>*</w:t>
            </w:r>
          </w:p>
        </w:tc>
        <w:tc>
          <w:tcPr>
            <w:tcW w:w="1377" w:type="pct"/>
            <w:vAlign w:val="bottom"/>
          </w:tcPr>
          <w:p w14:paraId="5940F7FE" w14:textId="77777777" w:rsidR="004734B2" w:rsidRPr="00922B83" w:rsidDel="00C25D05" w:rsidRDefault="004734B2" w:rsidP="002320C0">
            <w:pPr>
              <w:spacing w:before="0" w:after="0"/>
              <w:rPr>
                <w:lang w:bidi="en-US"/>
              </w:rPr>
            </w:pPr>
            <w:r w:rsidRPr="00922B83">
              <w:rPr>
                <w:lang w:bidi="en-US"/>
              </w:rPr>
              <w:t xml:space="preserve"> CallIdentifier of calls that are related to this call. Eg: Callbacks</w:t>
            </w:r>
          </w:p>
        </w:tc>
      </w:tr>
      <w:tr w:rsidR="004734B2" w:rsidRPr="00922B83" w14:paraId="3118BD05" w14:textId="77777777" w:rsidTr="000F68FB">
        <w:trPr>
          <w:cantSplit/>
          <w:trHeight w:val="435"/>
        </w:trPr>
        <w:tc>
          <w:tcPr>
            <w:tcW w:w="1945" w:type="pct"/>
          </w:tcPr>
          <w:p w14:paraId="615AFC2B" w14:textId="51136D31" w:rsidR="004734B2" w:rsidRPr="00922B83" w:rsidRDefault="00614D20" w:rsidP="002320C0">
            <w:pPr>
              <w:spacing w:before="0" w:after="0"/>
              <w:rPr>
                <w:lang w:bidi="en-US"/>
              </w:rPr>
            </w:pPr>
            <w:r>
              <w:t>q</w:t>
            </w:r>
            <w:r w:rsidRPr="00A66444">
              <w:t>ueueIdentifier</w:t>
            </w:r>
          </w:p>
        </w:tc>
        <w:tc>
          <w:tcPr>
            <w:tcW w:w="1065" w:type="pct"/>
          </w:tcPr>
          <w:p w14:paraId="7A88DF66"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6FEF4DD4" w14:textId="77777777" w:rsidR="004734B2" w:rsidRPr="00922B83" w:rsidRDefault="004734B2" w:rsidP="002320C0">
            <w:pPr>
              <w:spacing w:before="0" w:after="0"/>
              <w:jc w:val="center"/>
              <w:rPr>
                <w:lang w:bidi="en-US"/>
              </w:rPr>
            </w:pPr>
            <w:r w:rsidRPr="00922B83">
              <w:rPr>
                <w:lang w:bidi="en-US"/>
              </w:rPr>
              <w:t>0</w:t>
            </w:r>
          </w:p>
        </w:tc>
        <w:tc>
          <w:tcPr>
            <w:tcW w:w="265" w:type="pct"/>
          </w:tcPr>
          <w:p w14:paraId="4A89AEEF" w14:textId="77777777" w:rsidR="004734B2" w:rsidRPr="00922B83" w:rsidRDefault="004734B2" w:rsidP="002320C0">
            <w:pPr>
              <w:spacing w:before="0" w:after="0"/>
              <w:jc w:val="center"/>
              <w:rPr>
                <w:lang w:bidi="en-US"/>
              </w:rPr>
            </w:pPr>
            <w:r w:rsidRPr="00922B83">
              <w:rPr>
                <w:lang w:bidi="en-US"/>
              </w:rPr>
              <w:t>1</w:t>
            </w:r>
          </w:p>
        </w:tc>
        <w:tc>
          <w:tcPr>
            <w:tcW w:w="1377" w:type="pct"/>
          </w:tcPr>
          <w:p w14:paraId="1F08D67A" w14:textId="7DDB488E" w:rsidR="004734B2" w:rsidRPr="00922B83" w:rsidRDefault="004734B2" w:rsidP="002320C0">
            <w:pPr>
              <w:spacing w:before="0" w:after="0"/>
              <w:rPr>
                <w:lang w:bidi="en-US"/>
              </w:rPr>
            </w:pPr>
            <w:r w:rsidRPr="00922B83">
              <w:rPr>
                <w:lang w:bidi="en-US"/>
              </w:rPr>
              <w:t>An identifier of a queue where the call is currently on</w:t>
            </w:r>
            <w:r w:rsidR="005229E1">
              <w:rPr>
                <w:lang w:bidi="en-US"/>
              </w:rPr>
              <w:t xml:space="preserve">. </w:t>
            </w:r>
            <w:r w:rsidRPr="00922B83">
              <w:rPr>
                <w:lang w:bidi="en-US"/>
              </w:rPr>
              <w:t xml:space="preserve"> </w:t>
            </w:r>
          </w:p>
        </w:tc>
      </w:tr>
      <w:tr w:rsidR="004734B2" w:rsidRPr="00922B83" w14:paraId="51AB33CF" w14:textId="77777777" w:rsidTr="000F68FB">
        <w:trPr>
          <w:cantSplit/>
          <w:trHeight w:val="1029"/>
        </w:trPr>
        <w:tc>
          <w:tcPr>
            <w:tcW w:w="1945" w:type="pct"/>
          </w:tcPr>
          <w:p w14:paraId="1D183339" w14:textId="5D104579" w:rsidR="004734B2" w:rsidRPr="00922B83" w:rsidRDefault="00A32285" w:rsidP="002320C0">
            <w:pPr>
              <w:spacing w:before="0" w:after="0"/>
              <w:rPr>
                <w:lang w:bidi="en-US"/>
              </w:rPr>
            </w:pPr>
            <w:r w:rsidRPr="00A32285">
              <w:rPr>
                <w:lang w:bidi="en-US"/>
              </w:rPr>
              <w:t>standardPrimaryCallType</w:t>
            </w:r>
          </w:p>
        </w:tc>
        <w:tc>
          <w:tcPr>
            <w:tcW w:w="1065" w:type="pct"/>
          </w:tcPr>
          <w:p w14:paraId="4471D3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DC5B54D" w14:textId="77777777" w:rsidR="004734B2" w:rsidRPr="00922B83" w:rsidRDefault="004734B2" w:rsidP="002320C0">
            <w:pPr>
              <w:spacing w:before="0" w:after="0"/>
              <w:jc w:val="center"/>
              <w:rPr>
                <w:lang w:bidi="en-US"/>
              </w:rPr>
            </w:pPr>
            <w:r w:rsidRPr="00922B83">
              <w:rPr>
                <w:lang w:bidi="en-US"/>
              </w:rPr>
              <w:t>1</w:t>
            </w:r>
          </w:p>
        </w:tc>
        <w:tc>
          <w:tcPr>
            <w:tcW w:w="265" w:type="pct"/>
          </w:tcPr>
          <w:p w14:paraId="04C93F1E" w14:textId="77777777" w:rsidR="004734B2" w:rsidRPr="00922B83" w:rsidRDefault="004734B2" w:rsidP="002320C0">
            <w:pPr>
              <w:spacing w:before="0" w:after="0"/>
              <w:jc w:val="center"/>
              <w:rPr>
                <w:lang w:bidi="en-US"/>
              </w:rPr>
            </w:pPr>
            <w:r w:rsidRPr="00922B83">
              <w:rPr>
                <w:lang w:bidi="en-US"/>
              </w:rPr>
              <w:t>1</w:t>
            </w:r>
          </w:p>
        </w:tc>
        <w:tc>
          <w:tcPr>
            <w:tcW w:w="1377" w:type="pct"/>
          </w:tcPr>
          <w:p w14:paraId="454B2730" w14:textId="1EC48936" w:rsidR="00A32285" w:rsidRDefault="00A32285" w:rsidP="002320C0">
            <w:pPr>
              <w:spacing w:before="0" w:after="0"/>
              <w:rPr>
                <w:lang w:bidi="en-US"/>
              </w:rPr>
            </w:pPr>
            <w:r>
              <w:rPr>
                <w:lang w:bidi="en-US"/>
              </w:rPr>
              <w:t xml:space="preserve">Primary call type. </w:t>
            </w:r>
            <w:r w:rsidRPr="00A32285">
              <w:rPr>
                <w:lang w:bidi="en-US"/>
              </w:rPr>
              <w:t>Values limited to those in the LogEvent CallTypes</w:t>
            </w:r>
            <w:r>
              <w:rPr>
                <w:lang w:bidi="en-US"/>
              </w:rPr>
              <w:t xml:space="preserve"> registry with “Primary” classification. </w:t>
            </w:r>
          </w:p>
          <w:p w14:paraId="378703D8" w14:textId="46928DB0" w:rsidR="004734B2" w:rsidRPr="00922B83" w:rsidRDefault="004734B2" w:rsidP="002320C0">
            <w:pPr>
              <w:spacing w:before="0" w:after="0"/>
              <w:rPr>
                <w:lang w:bidi="en-US"/>
              </w:rPr>
            </w:pPr>
          </w:p>
        </w:tc>
      </w:tr>
      <w:tr w:rsidR="00386AC0" w:rsidRPr="00922B83" w14:paraId="713F9212" w14:textId="77777777" w:rsidTr="000F68FB">
        <w:trPr>
          <w:cantSplit/>
          <w:trHeight w:val="1029"/>
        </w:trPr>
        <w:tc>
          <w:tcPr>
            <w:tcW w:w="1945" w:type="pct"/>
          </w:tcPr>
          <w:p w14:paraId="13BC54AC" w14:textId="21CFCF32" w:rsidR="00386AC0" w:rsidRPr="00922B83" w:rsidRDefault="00A32285" w:rsidP="002320C0">
            <w:pPr>
              <w:spacing w:before="0" w:after="0"/>
              <w:rPr>
                <w:lang w:bidi="en-US"/>
              </w:rPr>
            </w:pPr>
            <w:r w:rsidRPr="00A32285">
              <w:rPr>
                <w:lang w:bidi="en-US"/>
              </w:rPr>
              <w:t>standardSecondaryCallType</w:t>
            </w:r>
          </w:p>
        </w:tc>
        <w:tc>
          <w:tcPr>
            <w:tcW w:w="1065" w:type="pct"/>
          </w:tcPr>
          <w:p w14:paraId="3B08F8CA" w14:textId="4DCF93E9" w:rsidR="00386AC0" w:rsidRPr="00922B83" w:rsidRDefault="00A32285" w:rsidP="002320C0">
            <w:pPr>
              <w:spacing w:before="0" w:after="0"/>
              <w:jc w:val="center"/>
              <w:rPr>
                <w:lang w:bidi="en-US"/>
              </w:rPr>
            </w:pPr>
            <w:r w:rsidRPr="00922B83">
              <w:rPr>
                <w:lang w:bidi="en-US"/>
              </w:rPr>
              <w:t>optional</w:t>
            </w:r>
          </w:p>
        </w:tc>
        <w:tc>
          <w:tcPr>
            <w:tcW w:w="347" w:type="pct"/>
          </w:tcPr>
          <w:p w14:paraId="623D40F6" w14:textId="2A59ACBB" w:rsidR="00386AC0" w:rsidRPr="00922B83" w:rsidRDefault="00A32285" w:rsidP="002320C0">
            <w:pPr>
              <w:spacing w:before="0" w:after="0"/>
              <w:jc w:val="center"/>
              <w:rPr>
                <w:lang w:bidi="en-US"/>
              </w:rPr>
            </w:pPr>
            <w:r>
              <w:rPr>
                <w:lang w:bidi="en-US"/>
              </w:rPr>
              <w:t>0</w:t>
            </w:r>
          </w:p>
        </w:tc>
        <w:tc>
          <w:tcPr>
            <w:tcW w:w="265" w:type="pct"/>
          </w:tcPr>
          <w:p w14:paraId="62F20691" w14:textId="4D443BDA" w:rsidR="00386AC0" w:rsidRPr="00922B83" w:rsidRDefault="00A32285" w:rsidP="002320C0">
            <w:pPr>
              <w:spacing w:before="0" w:after="0"/>
              <w:jc w:val="center"/>
              <w:rPr>
                <w:lang w:bidi="en-US"/>
              </w:rPr>
            </w:pPr>
            <w:r>
              <w:rPr>
                <w:lang w:bidi="en-US"/>
              </w:rPr>
              <w:t>1</w:t>
            </w:r>
          </w:p>
        </w:tc>
        <w:tc>
          <w:tcPr>
            <w:tcW w:w="1377" w:type="pct"/>
          </w:tcPr>
          <w:p w14:paraId="40840B9F" w14:textId="32095048" w:rsidR="00A32285" w:rsidRDefault="00A32285" w:rsidP="00A32285">
            <w:pPr>
              <w:spacing w:before="0" w:after="0"/>
              <w:rPr>
                <w:lang w:bidi="en-US"/>
              </w:rPr>
            </w:pPr>
            <w:r>
              <w:rPr>
                <w:lang w:bidi="en-US"/>
              </w:rPr>
              <w:t xml:space="preserve">Secondary call type. </w:t>
            </w:r>
            <w:r w:rsidRPr="00A32285">
              <w:rPr>
                <w:lang w:bidi="en-US"/>
              </w:rPr>
              <w:t>Values limited to those in the LogEvent CallTypes</w:t>
            </w:r>
            <w:r>
              <w:rPr>
                <w:lang w:bidi="en-US"/>
              </w:rPr>
              <w:t xml:space="preserve"> registry with “Secondary” classification. </w:t>
            </w:r>
          </w:p>
          <w:p w14:paraId="79F2C369" w14:textId="77777777" w:rsidR="00386AC0" w:rsidRPr="00922B83" w:rsidRDefault="00386AC0" w:rsidP="002320C0">
            <w:pPr>
              <w:spacing w:before="0" w:after="0"/>
              <w:rPr>
                <w:lang w:bidi="en-US"/>
              </w:rPr>
            </w:pPr>
          </w:p>
        </w:tc>
      </w:tr>
      <w:tr w:rsidR="00386AC0" w:rsidRPr="00922B83" w14:paraId="2A37F7E6" w14:textId="77777777" w:rsidTr="000F68FB">
        <w:trPr>
          <w:cantSplit/>
          <w:trHeight w:val="1029"/>
        </w:trPr>
        <w:tc>
          <w:tcPr>
            <w:tcW w:w="1945" w:type="pct"/>
          </w:tcPr>
          <w:p w14:paraId="1DEE25D7" w14:textId="1A616016" w:rsidR="00386AC0" w:rsidRPr="00922B83" w:rsidRDefault="00A32285" w:rsidP="002320C0">
            <w:pPr>
              <w:spacing w:before="0" w:after="0"/>
              <w:rPr>
                <w:lang w:bidi="en-US"/>
              </w:rPr>
            </w:pPr>
            <w:r w:rsidRPr="00A32285">
              <w:rPr>
                <w:lang w:bidi="en-US"/>
              </w:rPr>
              <w:lastRenderedPageBreak/>
              <w:t>localCallType</w:t>
            </w:r>
          </w:p>
        </w:tc>
        <w:tc>
          <w:tcPr>
            <w:tcW w:w="1065" w:type="pct"/>
          </w:tcPr>
          <w:p w14:paraId="542E5AA2" w14:textId="70BB7579" w:rsidR="00386AC0" w:rsidRPr="00922B83" w:rsidRDefault="00AB37AB" w:rsidP="002320C0">
            <w:pPr>
              <w:spacing w:before="0" w:after="0"/>
              <w:jc w:val="center"/>
              <w:rPr>
                <w:lang w:bidi="en-US"/>
              </w:rPr>
            </w:pPr>
            <w:r w:rsidRPr="00922B83">
              <w:rPr>
                <w:lang w:bidi="en-US"/>
              </w:rPr>
              <w:t>optional</w:t>
            </w:r>
          </w:p>
        </w:tc>
        <w:tc>
          <w:tcPr>
            <w:tcW w:w="347" w:type="pct"/>
          </w:tcPr>
          <w:p w14:paraId="1157D52B" w14:textId="2F6A4017" w:rsidR="00386AC0" w:rsidRPr="00922B83" w:rsidRDefault="00A32285" w:rsidP="002320C0">
            <w:pPr>
              <w:spacing w:before="0" w:after="0"/>
              <w:jc w:val="center"/>
              <w:rPr>
                <w:lang w:bidi="en-US"/>
              </w:rPr>
            </w:pPr>
            <w:r>
              <w:rPr>
                <w:lang w:bidi="en-US"/>
              </w:rPr>
              <w:t>0</w:t>
            </w:r>
          </w:p>
        </w:tc>
        <w:tc>
          <w:tcPr>
            <w:tcW w:w="265" w:type="pct"/>
          </w:tcPr>
          <w:p w14:paraId="71997DB4" w14:textId="1A298228" w:rsidR="00386AC0" w:rsidRPr="00922B83" w:rsidRDefault="00A32285" w:rsidP="002320C0">
            <w:pPr>
              <w:spacing w:before="0" w:after="0"/>
              <w:jc w:val="center"/>
              <w:rPr>
                <w:lang w:bidi="en-US"/>
              </w:rPr>
            </w:pPr>
            <w:r>
              <w:rPr>
                <w:lang w:bidi="en-US"/>
              </w:rPr>
              <w:t>1</w:t>
            </w:r>
          </w:p>
        </w:tc>
        <w:tc>
          <w:tcPr>
            <w:tcW w:w="1377" w:type="pct"/>
          </w:tcPr>
          <w:p w14:paraId="28784D3D" w14:textId="5FFD180A" w:rsidR="00386AC0" w:rsidRPr="00922B83" w:rsidRDefault="00A32285" w:rsidP="002320C0">
            <w:pPr>
              <w:spacing w:before="0" w:after="0"/>
              <w:rPr>
                <w:lang w:bidi="en-US"/>
              </w:rPr>
            </w:pPr>
            <w:r>
              <w:rPr>
                <w:lang w:bidi="en-US"/>
              </w:rPr>
              <w:t>Locally defined call type.</w:t>
            </w:r>
          </w:p>
        </w:tc>
      </w:tr>
      <w:tr w:rsidR="00A32285" w:rsidRPr="00922B83" w14:paraId="0A023C18" w14:textId="77777777" w:rsidTr="000F68FB">
        <w:trPr>
          <w:cantSplit/>
          <w:trHeight w:val="1029"/>
        </w:trPr>
        <w:tc>
          <w:tcPr>
            <w:tcW w:w="1945" w:type="pct"/>
          </w:tcPr>
          <w:p w14:paraId="3CEAA44D" w14:textId="18CA21BD" w:rsidR="00A32285" w:rsidRPr="00A32285" w:rsidRDefault="00A32285" w:rsidP="002320C0">
            <w:pPr>
              <w:spacing w:before="0" w:after="0"/>
              <w:rPr>
                <w:lang w:bidi="en-US"/>
              </w:rPr>
            </w:pPr>
            <w:r w:rsidRPr="00A32285">
              <w:rPr>
                <w:lang w:bidi="en-US"/>
              </w:rPr>
              <w:t>direction</w:t>
            </w:r>
          </w:p>
        </w:tc>
        <w:tc>
          <w:tcPr>
            <w:tcW w:w="1065" w:type="pct"/>
          </w:tcPr>
          <w:p w14:paraId="10AE01B5" w14:textId="683995B1" w:rsidR="00A32285" w:rsidRPr="00922B83" w:rsidRDefault="00AB37AB" w:rsidP="002320C0">
            <w:pPr>
              <w:spacing w:before="0" w:after="0"/>
              <w:jc w:val="center"/>
              <w:rPr>
                <w:lang w:bidi="en-US"/>
              </w:rPr>
            </w:pPr>
            <w:r w:rsidRPr="00922B83">
              <w:rPr>
                <w:lang w:bidi="en-US"/>
              </w:rPr>
              <w:t>Required</w:t>
            </w:r>
          </w:p>
        </w:tc>
        <w:tc>
          <w:tcPr>
            <w:tcW w:w="347" w:type="pct"/>
          </w:tcPr>
          <w:p w14:paraId="7E842729" w14:textId="568ADB71" w:rsidR="00A32285" w:rsidRDefault="00AB37AB" w:rsidP="002320C0">
            <w:pPr>
              <w:spacing w:before="0" w:after="0"/>
              <w:jc w:val="center"/>
              <w:rPr>
                <w:lang w:bidi="en-US"/>
              </w:rPr>
            </w:pPr>
            <w:r>
              <w:rPr>
                <w:lang w:bidi="en-US"/>
              </w:rPr>
              <w:t>1</w:t>
            </w:r>
          </w:p>
        </w:tc>
        <w:tc>
          <w:tcPr>
            <w:tcW w:w="265" w:type="pct"/>
          </w:tcPr>
          <w:p w14:paraId="2EDF48C1" w14:textId="2811677A" w:rsidR="00A32285" w:rsidRDefault="00AB37AB" w:rsidP="002320C0">
            <w:pPr>
              <w:spacing w:before="0" w:after="0"/>
              <w:jc w:val="center"/>
              <w:rPr>
                <w:lang w:bidi="en-US"/>
              </w:rPr>
            </w:pPr>
            <w:r>
              <w:rPr>
                <w:lang w:bidi="en-US"/>
              </w:rPr>
              <w:t>1</w:t>
            </w:r>
          </w:p>
        </w:tc>
        <w:tc>
          <w:tcPr>
            <w:tcW w:w="1377" w:type="pct"/>
          </w:tcPr>
          <w:p w14:paraId="46F6ED81" w14:textId="6099A8AA" w:rsidR="00A32285" w:rsidRDefault="009566DF" w:rsidP="009566DF">
            <w:pPr>
              <w:spacing w:before="0" w:after="0"/>
              <w:rPr>
                <w:lang w:bidi="en-US"/>
              </w:rPr>
            </w:pPr>
            <w:r>
              <w:rPr>
                <w:lang w:bidi="en-US"/>
              </w:rPr>
              <w:t xml:space="preserve">The “direction” member has one of </w:t>
            </w:r>
            <w:r w:rsidR="00FD44DB">
              <w:rPr>
                <w:lang w:bidi="en-US"/>
              </w:rPr>
              <w:t xml:space="preserve">these </w:t>
            </w:r>
            <w:r>
              <w:rPr>
                <w:lang w:bidi="en-US"/>
              </w:rPr>
              <w:t>values, “incoming”</w:t>
            </w:r>
            <w:r w:rsidR="00FD44DB">
              <w:rPr>
                <w:lang w:bidi="en-US"/>
              </w:rPr>
              <w:t>,</w:t>
            </w:r>
            <w:r>
              <w:rPr>
                <w:lang w:bidi="en-US"/>
              </w:rPr>
              <w:t xml:space="preserve"> “outgoing”</w:t>
            </w:r>
            <w:r w:rsidR="00FD44DB">
              <w:rPr>
                <w:lang w:bidi="en-US"/>
              </w:rPr>
              <w:t xml:space="preserve"> or “</w:t>
            </w:r>
            <w:r w:rsidR="00EC4266">
              <w:rPr>
                <w:lang w:bidi="en-US"/>
              </w:rPr>
              <w:t>internal</w:t>
            </w:r>
            <w:r w:rsidR="00FD44DB">
              <w:rPr>
                <w:lang w:bidi="en-US"/>
              </w:rPr>
              <w:t>”</w:t>
            </w:r>
            <w:r>
              <w:rPr>
                <w:lang w:bidi="en-US"/>
              </w:rPr>
              <w:t xml:space="preserve">, where “incoming” </w:t>
            </w:r>
            <w:r w:rsidR="00643A43">
              <w:rPr>
                <w:lang w:bidi="en-US"/>
              </w:rPr>
              <w:t xml:space="preserve">means </w:t>
            </w:r>
            <w:r w:rsidR="00643A43" w:rsidRPr="00643A43">
              <w:rPr>
                <w:lang w:bidi="en-US"/>
              </w:rPr>
              <w:t>received by the EIDO sender</w:t>
            </w:r>
            <w:r w:rsidR="00643A43">
              <w:rPr>
                <w:lang w:bidi="en-US"/>
              </w:rPr>
              <w:t xml:space="preserve">, </w:t>
            </w:r>
            <w:r>
              <w:rPr>
                <w:lang w:bidi="en-US"/>
              </w:rPr>
              <w:t xml:space="preserve">“outgoing” means </w:t>
            </w:r>
            <w:r w:rsidR="00643A43" w:rsidRPr="00643A43">
              <w:rPr>
                <w:lang w:bidi="en-US"/>
              </w:rPr>
              <w:t>sent by the EIDO sender</w:t>
            </w:r>
            <w:r w:rsidR="00643A43">
              <w:rPr>
                <w:lang w:bidi="en-US"/>
              </w:rPr>
              <w:t xml:space="preserve"> and “internal” means both caller and recipient are within the EIDO sender</w:t>
            </w:r>
            <w:r>
              <w:rPr>
                <w:lang w:bidi="en-US"/>
              </w:rPr>
              <w:t>.</w:t>
            </w:r>
          </w:p>
        </w:tc>
      </w:tr>
      <w:tr w:rsidR="004734B2" w:rsidRPr="00922B83" w14:paraId="1D7E2942" w14:textId="77777777" w:rsidTr="000F68FB">
        <w:trPr>
          <w:cantSplit/>
          <w:trHeight w:val="2267"/>
        </w:trPr>
        <w:tc>
          <w:tcPr>
            <w:tcW w:w="1945" w:type="pct"/>
          </w:tcPr>
          <w:p w14:paraId="2FEF6AD6" w14:textId="77777777" w:rsidR="004734B2" w:rsidRPr="00922B83" w:rsidRDefault="004734B2" w:rsidP="002320C0">
            <w:pPr>
              <w:spacing w:before="0" w:after="0"/>
              <w:rPr>
                <w:lang w:bidi="en-US"/>
              </w:rPr>
            </w:pPr>
            <w:r w:rsidRPr="00922B83">
              <w:rPr>
                <w:lang w:bidi="en-US"/>
              </w:rPr>
              <w:t>additionalDataReference</w:t>
            </w:r>
          </w:p>
        </w:tc>
        <w:tc>
          <w:tcPr>
            <w:tcW w:w="1065" w:type="pct"/>
          </w:tcPr>
          <w:p w14:paraId="0EE25708" w14:textId="77777777" w:rsidR="004734B2" w:rsidRPr="00922B83" w:rsidRDefault="004734B2" w:rsidP="002320C0">
            <w:pPr>
              <w:spacing w:before="0" w:after="0"/>
              <w:jc w:val="center"/>
              <w:rPr>
                <w:lang w:bidi="en-US"/>
              </w:rPr>
            </w:pPr>
            <w:r w:rsidRPr="00922B83">
              <w:rPr>
                <w:lang w:bidi="en-US"/>
              </w:rPr>
              <w:t>optional</w:t>
            </w:r>
          </w:p>
        </w:tc>
        <w:tc>
          <w:tcPr>
            <w:tcW w:w="347" w:type="pct"/>
          </w:tcPr>
          <w:p w14:paraId="1C3185BB" w14:textId="77777777" w:rsidR="004734B2" w:rsidRPr="00922B83" w:rsidRDefault="004734B2" w:rsidP="002320C0">
            <w:pPr>
              <w:spacing w:before="0" w:after="0"/>
              <w:jc w:val="center"/>
              <w:rPr>
                <w:lang w:bidi="en-US"/>
              </w:rPr>
            </w:pPr>
            <w:r w:rsidRPr="00922B83">
              <w:rPr>
                <w:lang w:bidi="en-US"/>
              </w:rPr>
              <w:t>0</w:t>
            </w:r>
          </w:p>
        </w:tc>
        <w:tc>
          <w:tcPr>
            <w:tcW w:w="265" w:type="pct"/>
          </w:tcPr>
          <w:p w14:paraId="32E416C6" w14:textId="77777777" w:rsidR="004734B2" w:rsidRPr="00922B83" w:rsidRDefault="004734B2" w:rsidP="002320C0">
            <w:pPr>
              <w:spacing w:before="0" w:after="0"/>
              <w:jc w:val="center"/>
              <w:rPr>
                <w:lang w:bidi="en-US"/>
              </w:rPr>
            </w:pPr>
            <w:r w:rsidRPr="00922B83">
              <w:rPr>
                <w:lang w:bidi="en-US"/>
              </w:rPr>
              <w:t>*</w:t>
            </w:r>
          </w:p>
        </w:tc>
        <w:tc>
          <w:tcPr>
            <w:tcW w:w="1377" w:type="pct"/>
          </w:tcPr>
          <w:p w14:paraId="734A7A7A" w14:textId="5AF02856" w:rsidR="004734B2" w:rsidRPr="00922B83" w:rsidRDefault="004734B2" w:rsidP="002320C0">
            <w:pPr>
              <w:spacing w:before="0" w:after="0"/>
              <w:rPr>
                <w:lang w:bidi="en-US"/>
              </w:rPr>
            </w:pPr>
            <w:r w:rsidRPr="00922B83">
              <w:rPr>
                <w:lang w:bidi="en-US"/>
              </w:rPr>
              <w:t xml:space="preserve">Reference to an Additional Data Data Component. Additional information about a call received that is involved in or related to the </w:t>
            </w:r>
            <w:r w:rsidR="00A65429">
              <w:rPr>
                <w:lang w:bidi="en-US"/>
              </w:rPr>
              <w:t>Incident</w:t>
            </w:r>
            <w:r w:rsidRPr="00922B83">
              <w:rPr>
                <w:lang w:bidi="en-US"/>
              </w:rPr>
              <w:t>. There may be multiple data providers for one call.</w:t>
            </w:r>
          </w:p>
          <w:p w14:paraId="0B497E47" w14:textId="6E0C69CE" w:rsidR="004734B2" w:rsidRPr="00922B83" w:rsidRDefault="004734B2" w:rsidP="002320C0">
            <w:pPr>
              <w:spacing w:before="0" w:after="0"/>
              <w:rPr>
                <w:lang w:bidi="en-US"/>
              </w:rPr>
            </w:pPr>
            <w:r w:rsidRPr="00922B83">
              <w:rPr>
                <w:lang w:bidi="en-US"/>
              </w:rPr>
              <w:t xml:space="preserve">Additional Information is defined in </w:t>
            </w:r>
            <w:r w:rsidR="00EC4266" w:rsidRPr="00EC4266">
              <w:rPr>
                <w:lang w:bidi="en-US"/>
              </w:rPr>
              <w:t>RFC</w:t>
            </w:r>
            <w:r w:rsidR="00F022DD">
              <w:rPr>
                <w:lang w:bidi="en-US"/>
              </w:rPr>
              <w:t xml:space="preserve"> </w:t>
            </w:r>
            <w:r w:rsidR="00EC4266" w:rsidRPr="00EC4266">
              <w:rPr>
                <w:lang w:bidi="en-US"/>
              </w:rPr>
              <w:t>7852</w:t>
            </w:r>
            <w:r w:rsidR="00F022DD">
              <w:rPr>
                <w:lang w:bidi="en-US"/>
              </w:rPr>
              <w:t xml:space="preserve"> </w:t>
            </w:r>
            <w:r w:rsidR="004810D7">
              <w:rPr>
                <w:lang w:bidi="en-US"/>
              </w:rPr>
              <w:fldChar w:fldCharType="begin"/>
            </w:r>
            <w:r w:rsidR="004810D7">
              <w:rPr>
                <w:lang w:bidi="en-US"/>
              </w:rPr>
              <w:instrText xml:space="preserve"> REF _Ref68780510 \r \h </w:instrText>
            </w:r>
            <w:r w:rsidR="004810D7">
              <w:rPr>
                <w:lang w:bidi="en-US"/>
              </w:rPr>
            </w:r>
            <w:r w:rsidR="004810D7">
              <w:rPr>
                <w:lang w:bidi="en-US"/>
              </w:rPr>
              <w:fldChar w:fldCharType="separate"/>
            </w:r>
            <w:r w:rsidR="00B4283D">
              <w:rPr>
                <w:lang w:bidi="en-US"/>
              </w:rPr>
              <w:t>[6]</w:t>
            </w:r>
            <w:r w:rsidR="004810D7">
              <w:rPr>
                <w:lang w:bidi="en-US"/>
              </w:rPr>
              <w:fldChar w:fldCharType="end"/>
            </w:r>
          </w:p>
        </w:tc>
      </w:tr>
      <w:tr w:rsidR="004734B2" w:rsidRPr="00922B83" w14:paraId="22BD0CB3" w14:textId="77777777" w:rsidTr="000F68FB">
        <w:trPr>
          <w:cantSplit/>
          <w:trHeight w:val="1224"/>
        </w:trPr>
        <w:tc>
          <w:tcPr>
            <w:tcW w:w="1945" w:type="pct"/>
          </w:tcPr>
          <w:p w14:paraId="0C019D0D" w14:textId="107EC2A1" w:rsidR="004734B2" w:rsidRPr="00922B83" w:rsidRDefault="00CF4985" w:rsidP="002320C0">
            <w:pPr>
              <w:spacing w:before="0" w:after="0"/>
              <w:rPr>
                <w:lang w:bidi="en-US"/>
              </w:rPr>
            </w:pPr>
            <w:r>
              <w:rPr>
                <w:lang w:bidi="en-US"/>
              </w:rPr>
              <w:lastRenderedPageBreak/>
              <w:t>callStartTimestamp</w:t>
            </w:r>
          </w:p>
        </w:tc>
        <w:tc>
          <w:tcPr>
            <w:tcW w:w="1065" w:type="pct"/>
          </w:tcPr>
          <w:p w14:paraId="34F2A78F"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5C12D664" w14:textId="77777777" w:rsidR="004734B2" w:rsidRPr="00922B83" w:rsidRDefault="004734B2" w:rsidP="002320C0">
            <w:pPr>
              <w:spacing w:before="0" w:after="0"/>
              <w:jc w:val="center"/>
              <w:rPr>
                <w:lang w:bidi="en-US"/>
              </w:rPr>
            </w:pPr>
            <w:r w:rsidRPr="00922B83">
              <w:rPr>
                <w:lang w:bidi="en-US"/>
              </w:rPr>
              <w:t>1</w:t>
            </w:r>
          </w:p>
        </w:tc>
        <w:tc>
          <w:tcPr>
            <w:tcW w:w="265" w:type="pct"/>
          </w:tcPr>
          <w:p w14:paraId="59B79211" w14:textId="77777777" w:rsidR="004734B2" w:rsidRPr="00922B83" w:rsidRDefault="004734B2" w:rsidP="002320C0">
            <w:pPr>
              <w:spacing w:before="0" w:after="0"/>
              <w:jc w:val="center"/>
              <w:rPr>
                <w:lang w:bidi="en-US"/>
              </w:rPr>
            </w:pPr>
            <w:r w:rsidRPr="00922B83">
              <w:rPr>
                <w:lang w:bidi="en-US"/>
              </w:rPr>
              <w:t>1</w:t>
            </w:r>
          </w:p>
        </w:tc>
        <w:tc>
          <w:tcPr>
            <w:tcW w:w="1377" w:type="pct"/>
          </w:tcPr>
          <w:p w14:paraId="726B8AE9" w14:textId="63D1F72C" w:rsidR="004734B2" w:rsidRPr="00922B83" w:rsidRDefault="004734B2" w:rsidP="002320C0">
            <w:pPr>
              <w:spacing w:before="0" w:after="0"/>
              <w:rPr>
                <w:lang w:bidi="en-US"/>
              </w:rPr>
            </w:pPr>
            <w:r w:rsidRPr="00922B83">
              <w:rPr>
                <w:lang w:bidi="en-US"/>
              </w:rPr>
              <w:t xml:space="preserve">Date and time stamp of when the call was received. </w:t>
            </w:r>
            <w:r w:rsidR="005E76F6" w:rsidRPr="00E274D8">
              <w:rPr>
                <w:lang w:bidi="en-US"/>
              </w:rPr>
              <w:t>SHALL be represented by the “date-time” datatype described in RFC 3339, Section 5.6</w:t>
            </w:r>
            <w:r w:rsidRPr="00922B83">
              <w:rPr>
                <w:lang w:bidi="en-US"/>
              </w:rPr>
              <w:t xml:space="preserve"> as specified in NENA-STA-010.3-202x</w:t>
            </w:r>
            <w:r>
              <w:rPr>
                <w:lang w:bidi="en-US"/>
              </w:rPr>
              <w:t xml:space="preserve"> </w:t>
            </w:r>
            <w:r w:rsidR="0009440E">
              <w:rPr>
                <w:lang w:bidi="en-US"/>
              </w:rPr>
              <w:fldChar w:fldCharType="begin"/>
            </w:r>
            <w:r w:rsidR="0009440E">
              <w:rPr>
                <w:lang w:bidi="en-US"/>
              </w:rPr>
              <w:instrText xml:space="preserve"> REF _Ref58247510 \r \h </w:instrText>
            </w:r>
            <w:r w:rsidR="00675EBB">
              <w:rPr>
                <w:lang w:bidi="en-US"/>
              </w:rPr>
              <w:instrText xml:space="preserve"> \* MERGEFORMAT </w:instrText>
            </w:r>
            <w:r w:rsidR="0009440E">
              <w:rPr>
                <w:lang w:bidi="en-US"/>
              </w:rPr>
            </w:r>
            <w:r w:rsidR="0009440E">
              <w:rPr>
                <w:lang w:bidi="en-US"/>
              </w:rPr>
              <w:fldChar w:fldCharType="separate"/>
            </w:r>
            <w:r w:rsidR="00B4283D">
              <w:rPr>
                <w:lang w:bidi="en-US"/>
              </w:rPr>
              <w:t>[3]</w:t>
            </w:r>
            <w:r w:rsidR="0009440E">
              <w:rPr>
                <w:lang w:bidi="en-US"/>
              </w:rPr>
              <w:fldChar w:fldCharType="end"/>
            </w:r>
            <w:r w:rsidRPr="00922B83">
              <w:rPr>
                <w:lang w:bidi="en-US"/>
              </w:rPr>
              <w:t>.</w:t>
            </w:r>
          </w:p>
        </w:tc>
      </w:tr>
      <w:tr w:rsidR="00341345" w:rsidRPr="00922B83" w14:paraId="19D7DA0F" w14:textId="77777777" w:rsidTr="000F68FB">
        <w:trPr>
          <w:cantSplit/>
          <w:trHeight w:val="829"/>
        </w:trPr>
        <w:tc>
          <w:tcPr>
            <w:tcW w:w="1945" w:type="pct"/>
          </w:tcPr>
          <w:p w14:paraId="55F45F2F" w14:textId="3562E5FB" w:rsidR="00341345" w:rsidRPr="00922B83" w:rsidRDefault="00341345" w:rsidP="00147759">
            <w:pPr>
              <w:rPr>
                <w:lang w:bidi="en-US"/>
              </w:rPr>
            </w:pPr>
            <w:r w:rsidRPr="00341345">
              <w:rPr>
                <w:lang w:bidi="en-US"/>
              </w:rPr>
              <w:t>answerDate</w:t>
            </w:r>
          </w:p>
        </w:tc>
        <w:tc>
          <w:tcPr>
            <w:tcW w:w="1065" w:type="pct"/>
          </w:tcPr>
          <w:p w14:paraId="1AF47CE5" w14:textId="0D2076C8" w:rsidR="00341345" w:rsidRPr="00922B83" w:rsidRDefault="00341345" w:rsidP="002320C0">
            <w:pPr>
              <w:spacing w:before="0" w:after="0"/>
              <w:jc w:val="center"/>
              <w:rPr>
                <w:lang w:bidi="en-US"/>
              </w:rPr>
            </w:pPr>
            <w:r w:rsidRPr="00922B83">
              <w:rPr>
                <w:lang w:bidi="en-US"/>
              </w:rPr>
              <w:t>optional</w:t>
            </w:r>
          </w:p>
        </w:tc>
        <w:tc>
          <w:tcPr>
            <w:tcW w:w="347" w:type="pct"/>
          </w:tcPr>
          <w:p w14:paraId="30682978" w14:textId="31797D3F" w:rsidR="00341345" w:rsidRPr="00922B83" w:rsidRDefault="00341345" w:rsidP="002320C0">
            <w:pPr>
              <w:spacing w:before="0" w:after="0"/>
              <w:jc w:val="center"/>
              <w:rPr>
                <w:lang w:bidi="en-US"/>
              </w:rPr>
            </w:pPr>
            <w:r>
              <w:rPr>
                <w:lang w:bidi="en-US"/>
              </w:rPr>
              <w:t>0</w:t>
            </w:r>
          </w:p>
        </w:tc>
        <w:tc>
          <w:tcPr>
            <w:tcW w:w="265" w:type="pct"/>
          </w:tcPr>
          <w:p w14:paraId="270BB6FD" w14:textId="7C379B63" w:rsidR="00341345" w:rsidRPr="00922B83" w:rsidRDefault="00341345" w:rsidP="002320C0">
            <w:pPr>
              <w:spacing w:before="0" w:after="0"/>
              <w:jc w:val="center"/>
              <w:rPr>
                <w:lang w:bidi="en-US"/>
              </w:rPr>
            </w:pPr>
            <w:r>
              <w:rPr>
                <w:lang w:bidi="en-US"/>
              </w:rPr>
              <w:t>1</w:t>
            </w:r>
          </w:p>
        </w:tc>
        <w:tc>
          <w:tcPr>
            <w:tcW w:w="1377" w:type="pct"/>
          </w:tcPr>
          <w:p w14:paraId="0777CBF3" w14:textId="6466D5AD" w:rsidR="00341345" w:rsidRPr="00922B83" w:rsidRDefault="00341345" w:rsidP="002320C0">
            <w:pPr>
              <w:spacing w:before="0" w:after="0"/>
              <w:rPr>
                <w:lang w:bidi="en-US"/>
              </w:rPr>
            </w:pPr>
            <w:r w:rsidRPr="00341345">
              <w:rPr>
                <w:lang w:bidi="en-US"/>
              </w:rPr>
              <w:t>A date</w:t>
            </w:r>
            <w:r w:rsidR="008419CF">
              <w:rPr>
                <w:lang w:bidi="en-US"/>
              </w:rPr>
              <w:t xml:space="preserve"> and time stamp</w:t>
            </w:r>
            <w:r w:rsidRPr="00341345">
              <w:rPr>
                <w:lang w:bidi="en-US"/>
              </w:rPr>
              <w:t xml:space="preserve"> on which the call was answered by an agent.</w:t>
            </w:r>
          </w:p>
        </w:tc>
      </w:tr>
      <w:tr w:rsidR="004734B2" w:rsidRPr="00922B83" w14:paraId="15B35C0A" w14:textId="77777777" w:rsidTr="000F68FB">
        <w:trPr>
          <w:cantSplit/>
          <w:trHeight w:val="1777"/>
        </w:trPr>
        <w:tc>
          <w:tcPr>
            <w:tcW w:w="1945" w:type="pct"/>
          </w:tcPr>
          <w:p w14:paraId="499CF2D6" w14:textId="5F58BE80" w:rsidR="004734B2" w:rsidRPr="00922B83" w:rsidRDefault="004734B2" w:rsidP="002320C0">
            <w:pPr>
              <w:spacing w:before="0" w:after="0"/>
              <w:rPr>
                <w:lang w:bidi="en-US"/>
              </w:rPr>
            </w:pPr>
            <w:r w:rsidRPr="00922B83">
              <w:rPr>
                <w:lang w:bidi="en-US"/>
              </w:rPr>
              <w:t>call</w:t>
            </w:r>
            <w:r w:rsidR="0053477A">
              <w:rPr>
                <w:lang w:bidi="en-US"/>
              </w:rPr>
              <w:t>State</w:t>
            </w:r>
            <w:r w:rsidRPr="00922B83">
              <w:rPr>
                <w:lang w:bidi="en-US"/>
              </w:rPr>
              <w:t>RegistryText</w:t>
            </w:r>
          </w:p>
        </w:tc>
        <w:tc>
          <w:tcPr>
            <w:tcW w:w="1065" w:type="pct"/>
          </w:tcPr>
          <w:p w14:paraId="251CE458" w14:textId="77777777" w:rsidR="004734B2" w:rsidRPr="00922B83" w:rsidRDefault="004734B2" w:rsidP="002320C0">
            <w:pPr>
              <w:spacing w:before="0" w:after="0"/>
              <w:jc w:val="center"/>
              <w:rPr>
                <w:lang w:bidi="en-US"/>
              </w:rPr>
            </w:pPr>
            <w:r w:rsidRPr="00922B83">
              <w:rPr>
                <w:lang w:bidi="en-US"/>
              </w:rPr>
              <w:t>Required</w:t>
            </w:r>
          </w:p>
        </w:tc>
        <w:tc>
          <w:tcPr>
            <w:tcW w:w="347" w:type="pct"/>
          </w:tcPr>
          <w:p w14:paraId="6070CD52" w14:textId="77777777" w:rsidR="004734B2" w:rsidRPr="00922B83" w:rsidRDefault="004734B2" w:rsidP="002320C0">
            <w:pPr>
              <w:spacing w:before="0" w:after="0"/>
              <w:jc w:val="center"/>
              <w:rPr>
                <w:lang w:bidi="en-US"/>
              </w:rPr>
            </w:pPr>
            <w:r w:rsidRPr="00922B83">
              <w:rPr>
                <w:lang w:bidi="en-US"/>
              </w:rPr>
              <w:t>1</w:t>
            </w:r>
          </w:p>
        </w:tc>
        <w:tc>
          <w:tcPr>
            <w:tcW w:w="265" w:type="pct"/>
          </w:tcPr>
          <w:p w14:paraId="6281BC52" w14:textId="77777777" w:rsidR="004734B2" w:rsidRPr="00922B83" w:rsidRDefault="004734B2" w:rsidP="002320C0">
            <w:pPr>
              <w:spacing w:before="0" w:after="0"/>
              <w:jc w:val="center"/>
              <w:rPr>
                <w:lang w:bidi="en-US"/>
              </w:rPr>
            </w:pPr>
            <w:r w:rsidRPr="00922B83">
              <w:rPr>
                <w:lang w:bidi="en-US"/>
              </w:rPr>
              <w:t>1</w:t>
            </w:r>
          </w:p>
        </w:tc>
        <w:tc>
          <w:tcPr>
            <w:tcW w:w="1377" w:type="pct"/>
          </w:tcPr>
          <w:p w14:paraId="74F9426C" w14:textId="51D72789" w:rsidR="004734B2" w:rsidRDefault="007E00C6" w:rsidP="002320C0">
            <w:pPr>
              <w:spacing w:before="0" w:after="0"/>
            </w:pPr>
            <w:r w:rsidRPr="001F68A7">
              <w:t>Current call status (when the EIDO was created) from the available call statuses in the</w:t>
            </w:r>
            <w:r w:rsidR="00EB0105">
              <w:t xml:space="preserve"> “Call States” registry</w:t>
            </w:r>
            <w:r w:rsidRPr="001F68A7">
              <w:t xml:space="preserve"> i.e., </w:t>
            </w:r>
            <w:r w:rsidR="00F83E7C" w:rsidRPr="00F83E7C">
              <w:t>callBegin</w:t>
            </w:r>
            <w:r w:rsidR="00F83E7C">
              <w:t xml:space="preserve">, </w:t>
            </w:r>
            <w:r w:rsidR="00F83E7C" w:rsidRPr="00F83E7C">
              <w:t>callAnswered</w:t>
            </w:r>
            <w:r w:rsidR="00F83E7C">
              <w:t xml:space="preserve">, </w:t>
            </w:r>
            <w:r w:rsidR="00F83E7C" w:rsidRPr="00F83E7C">
              <w:t>callEnd</w:t>
            </w:r>
            <w:r w:rsidR="00F83E7C">
              <w:t xml:space="preserve">, </w:t>
            </w:r>
            <w:r w:rsidR="00F83E7C" w:rsidRPr="00F83E7C">
              <w:t>partyAdd</w:t>
            </w:r>
            <w:r w:rsidR="00F83E7C">
              <w:t xml:space="preserve"> </w:t>
            </w:r>
            <w:r w:rsidRPr="001F68A7">
              <w:t>, etc.</w:t>
            </w:r>
            <w:r w:rsidR="00AE5EF3">
              <w:t xml:space="preserve"> </w:t>
            </w:r>
            <w:r w:rsidR="00AE5EF3" w:rsidRPr="00AE5EF3">
              <w:t>Values limited to those in the IANA CallStates registry</w:t>
            </w:r>
            <w:r w:rsidR="00AE5EF3">
              <w:t>.</w:t>
            </w:r>
          </w:p>
          <w:p w14:paraId="26228775" w14:textId="06D785D7" w:rsidR="000F68FB" w:rsidRPr="00922B83" w:rsidRDefault="000F68FB" w:rsidP="002320C0">
            <w:pPr>
              <w:spacing w:before="0" w:after="0"/>
              <w:rPr>
                <w:lang w:bidi="en-US"/>
              </w:rPr>
            </w:pPr>
          </w:p>
        </w:tc>
      </w:tr>
      <w:tr w:rsidR="004734B2" w:rsidRPr="00922B83" w14:paraId="34CDFCEE" w14:textId="77777777" w:rsidTr="000F68FB">
        <w:trPr>
          <w:cantSplit/>
          <w:trHeight w:val="1416"/>
        </w:trPr>
        <w:tc>
          <w:tcPr>
            <w:tcW w:w="1945" w:type="pct"/>
          </w:tcPr>
          <w:p w14:paraId="295A4E6B" w14:textId="77777777" w:rsidR="004734B2" w:rsidRPr="00922B83" w:rsidRDefault="004734B2" w:rsidP="002320C0">
            <w:pPr>
              <w:spacing w:before="0" w:after="0"/>
              <w:rPr>
                <w:lang w:bidi="en-US"/>
              </w:rPr>
            </w:pPr>
            <w:r w:rsidRPr="00922B83">
              <w:rPr>
                <w:lang w:bidi="en-US"/>
              </w:rPr>
              <w:lastRenderedPageBreak/>
              <w:t>agentReference</w:t>
            </w:r>
          </w:p>
        </w:tc>
        <w:tc>
          <w:tcPr>
            <w:tcW w:w="1065" w:type="pct"/>
          </w:tcPr>
          <w:p w14:paraId="087F25C2" w14:textId="48E5E6F4" w:rsidR="004734B2" w:rsidRPr="00922B83" w:rsidRDefault="004C10DF" w:rsidP="002320C0">
            <w:pPr>
              <w:spacing w:before="0" w:after="0"/>
              <w:jc w:val="center"/>
              <w:rPr>
                <w:lang w:bidi="en-US"/>
              </w:rPr>
            </w:pPr>
            <w:r>
              <w:t xml:space="preserve">Conditional </w:t>
            </w:r>
          </w:p>
        </w:tc>
        <w:tc>
          <w:tcPr>
            <w:tcW w:w="347" w:type="pct"/>
          </w:tcPr>
          <w:p w14:paraId="10D83083" w14:textId="77777777" w:rsidR="004734B2" w:rsidRPr="00922B83" w:rsidRDefault="004734B2" w:rsidP="002320C0">
            <w:pPr>
              <w:spacing w:before="0" w:after="0"/>
              <w:jc w:val="center"/>
              <w:rPr>
                <w:lang w:bidi="en-US"/>
              </w:rPr>
            </w:pPr>
            <w:r w:rsidRPr="00922B83">
              <w:rPr>
                <w:lang w:bidi="en-US"/>
              </w:rPr>
              <w:t>0</w:t>
            </w:r>
          </w:p>
        </w:tc>
        <w:tc>
          <w:tcPr>
            <w:tcW w:w="265" w:type="pct"/>
          </w:tcPr>
          <w:p w14:paraId="50C9CB6F" w14:textId="77777777" w:rsidR="004734B2" w:rsidRPr="00922B83" w:rsidRDefault="004734B2" w:rsidP="002320C0">
            <w:pPr>
              <w:spacing w:before="0" w:after="0"/>
              <w:jc w:val="center"/>
              <w:rPr>
                <w:lang w:bidi="en-US"/>
              </w:rPr>
            </w:pPr>
            <w:r w:rsidRPr="00922B83">
              <w:rPr>
                <w:lang w:bidi="en-US"/>
              </w:rPr>
              <w:t>*</w:t>
            </w:r>
          </w:p>
        </w:tc>
        <w:tc>
          <w:tcPr>
            <w:tcW w:w="1377" w:type="pct"/>
          </w:tcPr>
          <w:p w14:paraId="688E43DA" w14:textId="491D25EE" w:rsidR="004734B2" w:rsidRPr="00922B83" w:rsidRDefault="004734B2" w:rsidP="002320C0">
            <w:pPr>
              <w:spacing w:before="0" w:after="0"/>
              <w:rPr>
                <w:lang w:bidi="en-US"/>
              </w:rPr>
            </w:pPr>
            <w:r w:rsidRPr="00922B83">
              <w:rPr>
                <w:lang w:bidi="en-US"/>
              </w:rPr>
              <w:t>Reference to an Agent Data Component. Identifies the agent</w:t>
            </w:r>
            <w:r w:rsidR="004C10DF">
              <w:rPr>
                <w:lang w:bidi="en-US"/>
              </w:rPr>
              <w:t>(s)</w:t>
            </w:r>
            <w:r w:rsidRPr="00922B83">
              <w:rPr>
                <w:lang w:bidi="en-US"/>
              </w:rPr>
              <w:t xml:space="preserve"> that </w:t>
            </w:r>
            <w:r w:rsidR="004C10DF">
              <w:rPr>
                <w:lang w:bidi="en-US"/>
              </w:rPr>
              <w:t xml:space="preserve"> is </w:t>
            </w:r>
            <w:r w:rsidR="00A20236">
              <w:rPr>
                <w:lang w:bidi="en-US"/>
              </w:rPr>
              <w:t>involved</w:t>
            </w:r>
            <w:r w:rsidR="004C10DF">
              <w:rPr>
                <w:lang w:bidi="en-US"/>
              </w:rPr>
              <w:t xml:space="preserve"> with </w:t>
            </w:r>
            <w:r w:rsidRPr="00922B83">
              <w:rPr>
                <w:lang w:bidi="en-US"/>
              </w:rPr>
              <w:t>the call described in this data component and/or entered additional information related to the received call.</w:t>
            </w:r>
            <w:r w:rsidR="00A20236">
              <w:rPr>
                <w:lang w:bidi="en-US"/>
              </w:rPr>
              <w:t xml:space="preserve"> </w:t>
            </w:r>
            <w:r w:rsidR="00A20236">
              <w:t>Must always be present if one or more Agent is involved in the call.</w:t>
            </w:r>
            <w:r w:rsidRPr="00922B83">
              <w:rPr>
                <w:lang w:bidi="en-US"/>
              </w:rPr>
              <w:t xml:space="preserve"> </w:t>
            </w:r>
          </w:p>
        </w:tc>
      </w:tr>
      <w:tr w:rsidR="006C6E83" w:rsidRPr="00922B83" w14:paraId="23F758EF" w14:textId="77777777" w:rsidTr="000F68FB">
        <w:trPr>
          <w:cantSplit/>
          <w:trHeight w:val="894"/>
        </w:trPr>
        <w:tc>
          <w:tcPr>
            <w:tcW w:w="1945" w:type="pct"/>
          </w:tcPr>
          <w:p w14:paraId="5D6CFE2A" w14:textId="31FD2347" w:rsidR="006C6E83" w:rsidRPr="00922B83" w:rsidRDefault="001B0D19" w:rsidP="006C6E83">
            <w:pPr>
              <w:spacing w:before="0" w:after="0"/>
              <w:rPr>
                <w:lang w:bidi="en-US"/>
              </w:rPr>
            </w:pPr>
            <w:bookmarkStart w:id="52" w:name="_Hlk68867011"/>
            <w:r>
              <w:t>callBackReference</w:t>
            </w:r>
          </w:p>
        </w:tc>
        <w:tc>
          <w:tcPr>
            <w:tcW w:w="1065" w:type="pct"/>
          </w:tcPr>
          <w:p w14:paraId="395F8AF1" w14:textId="573F2FB0" w:rsidR="006C6E83" w:rsidRPr="00922B83" w:rsidRDefault="001B0D19" w:rsidP="006C6E83">
            <w:pPr>
              <w:spacing w:before="0" w:after="0"/>
              <w:jc w:val="center"/>
              <w:rPr>
                <w:lang w:bidi="en-US"/>
              </w:rPr>
            </w:pPr>
            <w:r>
              <w:t>Conditional</w:t>
            </w:r>
          </w:p>
        </w:tc>
        <w:tc>
          <w:tcPr>
            <w:tcW w:w="347" w:type="pct"/>
          </w:tcPr>
          <w:p w14:paraId="216218CB" w14:textId="2E15450F" w:rsidR="006C6E83" w:rsidRPr="00922B83" w:rsidRDefault="001B0D19" w:rsidP="006C6E83">
            <w:pPr>
              <w:spacing w:before="0" w:after="0"/>
              <w:jc w:val="center"/>
              <w:rPr>
                <w:lang w:bidi="en-US"/>
              </w:rPr>
            </w:pPr>
            <w:r>
              <w:t>0</w:t>
            </w:r>
          </w:p>
        </w:tc>
        <w:tc>
          <w:tcPr>
            <w:tcW w:w="265" w:type="pct"/>
          </w:tcPr>
          <w:p w14:paraId="4B5DE409" w14:textId="01072D4A" w:rsidR="006C6E83" w:rsidRPr="00922B83" w:rsidRDefault="001B0D19" w:rsidP="006C6E83">
            <w:pPr>
              <w:spacing w:before="0" w:after="0"/>
              <w:jc w:val="center"/>
              <w:rPr>
                <w:lang w:bidi="en-US"/>
              </w:rPr>
            </w:pPr>
            <w:r>
              <w:t>1</w:t>
            </w:r>
          </w:p>
        </w:tc>
        <w:tc>
          <w:tcPr>
            <w:tcW w:w="1377" w:type="pct"/>
          </w:tcPr>
          <w:p w14:paraId="6C020143" w14:textId="3C2CADE2" w:rsidR="006C6E83" w:rsidRPr="00922B83" w:rsidRDefault="001B0D19" w:rsidP="006C6E83">
            <w:pPr>
              <w:spacing w:before="0" w:after="0"/>
              <w:rPr>
                <w:lang w:bidi="en-US"/>
              </w:rPr>
            </w:pPr>
            <w:r>
              <w:t xml:space="preserve">Reference to a call back data component. </w:t>
            </w:r>
            <w:r w:rsidR="006C6E83" w:rsidRPr="001F68A7">
              <w:t xml:space="preserve"> Identifies </w:t>
            </w:r>
            <w:r>
              <w:t>how</w:t>
            </w:r>
            <w:r w:rsidR="006C6E83" w:rsidRPr="001F68A7">
              <w:t xml:space="preserve"> </w:t>
            </w:r>
            <w:r>
              <w:t>the caller</w:t>
            </w:r>
            <w:r w:rsidR="006C6E83" w:rsidRPr="001F68A7">
              <w:t xml:space="preserve"> described in this data component</w:t>
            </w:r>
            <w:r>
              <w:t xml:space="preserve"> can be called back</w:t>
            </w:r>
            <w:r w:rsidR="006C6E83" w:rsidRPr="001F68A7">
              <w:t>.</w:t>
            </w:r>
            <w:r>
              <w:t xml:space="preserve"> Required if available.</w:t>
            </w:r>
          </w:p>
        </w:tc>
      </w:tr>
      <w:bookmarkEnd w:id="52"/>
      <w:tr w:rsidR="0052365F" w:rsidRPr="00922B83" w14:paraId="0185B6B4" w14:textId="77777777" w:rsidTr="000F68FB">
        <w:trPr>
          <w:cantSplit/>
          <w:trHeight w:val="566"/>
        </w:trPr>
        <w:tc>
          <w:tcPr>
            <w:tcW w:w="1945" w:type="pct"/>
          </w:tcPr>
          <w:p w14:paraId="631B8A62" w14:textId="77777777" w:rsidR="0052365F" w:rsidRPr="00922B83" w:rsidRDefault="0052365F" w:rsidP="0052365F">
            <w:pPr>
              <w:spacing w:before="0" w:after="0"/>
              <w:rPr>
                <w:lang w:bidi="en-US"/>
              </w:rPr>
            </w:pPr>
            <w:r w:rsidRPr="00922B83">
              <w:rPr>
                <w:lang w:bidi="en-US"/>
              </w:rPr>
              <w:t>verstat</w:t>
            </w:r>
          </w:p>
        </w:tc>
        <w:tc>
          <w:tcPr>
            <w:tcW w:w="1065" w:type="pct"/>
          </w:tcPr>
          <w:p w14:paraId="3298CF5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2B56C1C7" w14:textId="77777777" w:rsidR="0052365F" w:rsidRPr="00922B83" w:rsidRDefault="0052365F" w:rsidP="0052365F">
            <w:pPr>
              <w:spacing w:before="0" w:after="0"/>
              <w:jc w:val="center"/>
              <w:rPr>
                <w:lang w:bidi="en-US"/>
              </w:rPr>
            </w:pPr>
            <w:r w:rsidRPr="00922B83">
              <w:rPr>
                <w:lang w:bidi="en-US"/>
              </w:rPr>
              <w:t>0</w:t>
            </w:r>
          </w:p>
        </w:tc>
        <w:tc>
          <w:tcPr>
            <w:tcW w:w="265" w:type="pct"/>
          </w:tcPr>
          <w:p w14:paraId="3A54B73A" w14:textId="77777777" w:rsidR="0052365F" w:rsidRPr="00922B83" w:rsidRDefault="0052365F" w:rsidP="0052365F">
            <w:pPr>
              <w:spacing w:before="0" w:after="0"/>
              <w:jc w:val="center"/>
              <w:rPr>
                <w:lang w:bidi="en-US"/>
              </w:rPr>
            </w:pPr>
            <w:r w:rsidRPr="00922B83">
              <w:rPr>
                <w:lang w:bidi="en-US"/>
              </w:rPr>
              <w:t>1</w:t>
            </w:r>
          </w:p>
        </w:tc>
        <w:tc>
          <w:tcPr>
            <w:tcW w:w="1377" w:type="pct"/>
          </w:tcPr>
          <w:p w14:paraId="5F05EDEE" w14:textId="77777777" w:rsidR="0052365F" w:rsidRPr="00922B83" w:rsidRDefault="0052365F" w:rsidP="0052365F">
            <w:pPr>
              <w:spacing w:before="0" w:after="0"/>
              <w:rPr>
                <w:lang w:bidi="en-US"/>
              </w:rPr>
            </w:pPr>
            <w:r w:rsidRPr="00922B83">
              <w:rPr>
                <w:lang w:bidi="en-US"/>
              </w:rPr>
              <w:t>Value of the verstat parameter. Required if known.</w:t>
            </w:r>
          </w:p>
        </w:tc>
      </w:tr>
      <w:tr w:rsidR="0052365F" w:rsidRPr="00922B83" w14:paraId="6EFBF3C0" w14:textId="77777777" w:rsidTr="000F68FB">
        <w:trPr>
          <w:cantSplit/>
          <w:trHeight w:val="894"/>
        </w:trPr>
        <w:tc>
          <w:tcPr>
            <w:tcW w:w="1945" w:type="pct"/>
          </w:tcPr>
          <w:p w14:paraId="01BED8CF" w14:textId="0E53A10B" w:rsidR="0052365F" w:rsidRPr="00922B83" w:rsidRDefault="0052365F" w:rsidP="0052365F">
            <w:pPr>
              <w:spacing w:before="0" w:after="0"/>
              <w:rPr>
                <w:lang w:bidi="en-US"/>
              </w:rPr>
            </w:pPr>
            <w:r>
              <w:rPr>
                <w:lang w:bidi="en-US"/>
              </w:rPr>
              <w:t>sip</w:t>
            </w:r>
            <w:r w:rsidRPr="00922B83">
              <w:rPr>
                <w:lang w:bidi="en-US"/>
              </w:rPr>
              <w:t>Identity</w:t>
            </w:r>
          </w:p>
        </w:tc>
        <w:tc>
          <w:tcPr>
            <w:tcW w:w="1065" w:type="pct"/>
          </w:tcPr>
          <w:p w14:paraId="11902045" w14:textId="77777777" w:rsidR="0052365F" w:rsidRPr="00922B83" w:rsidRDefault="0052365F" w:rsidP="0052365F">
            <w:pPr>
              <w:spacing w:before="0" w:after="0"/>
              <w:jc w:val="center"/>
              <w:rPr>
                <w:lang w:bidi="en-US"/>
              </w:rPr>
            </w:pPr>
            <w:r w:rsidRPr="00922B83">
              <w:rPr>
                <w:lang w:bidi="en-US"/>
              </w:rPr>
              <w:t>Conditional</w:t>
            </w:r>
          </w:p>
        </w:tc>
        <w:tc>
          <w:tcPr>
            <w:tcW w:w="347" w:type="pct"/>
          </w:tcPr>
          <w:p w14:paraId="6132B657" w14:textId="77777777" w:rsidR="0052365F" w:rsidRPr="00922B83" w:rsidRDefault="0052365F" w:rsidP="0052365F">
            <w:pPr>
              <w:spacing w:before="0" w:after="0"/>
              <w:jc w:val="center"/>
              <w:rPr>
                <w:lang w:bidi="en-US"/>
              </w:rPr>
            </w:pPr>
            <w:r w:rsidRPr="00922B83">
              <w:rPr>
                <w:lang w:bidi="en-US"/>
              </w:rPr>
              <w:t>0</w:t>
            </w:r>
          </w:p>
        </w:tc>
        <w:tc>
          <w:tcPr>
            <w:tcW w:w="265" w:type="pct"/>
          </w:tcPr>
          <w:p w14:paraId="718A0CCB" w14:textId="77777777" w:rsidR="0052365F" w:rsidRPr="00922B83" w:rsidRDefault="0052365F" w:rsidP="0052365F">
            <w:pPr>
              <w:spacing w:before="0" w:after="0"/>
              <w:jc w:val="center"/>
              <w:rPr>
                <w:lang w:bidi="en-US"/>
              </w:rPr>
            </w:pPr>
            <w:r w:rsidRPr="00922B83">
              <w:rPr>
                <w:lang w:bidi="en-US"/>
              </w:rPr>
              <w:t>1</w:t>
            </w:r>
          </w:p>
        </w:tc>
        <w:tc>
          <w:tcPr>
            <w:tcW w:w="1377" w:type="pct"/>
          </w:tcPr>
          <w:p w14:paraId="5819C088" w14:textId="77777777" w:rsidR="0052365F" w:rsidRPr="00922B83" w:rsidRDefault="0052365F" w:rsidP="0052365F">
            <w:pPr>
              <w:spacing w:before="0" w:after="0"/>
              <w:rPr>
                <w:lang w:bidi="en-US"/>
              </w:rPr>
            </w:pPr>
            <w:r w:rsidRPr="00922B83">
              <w:rPr>
                <w:lang w:bidi="en-US"/>
              </w:rPr>
              <w:t>Content of the SIP identity header. Required if known.</w:t>
            </w:r>
          </w:p>
        </w:tc>
      </w:tr>
      <w:tr w:rsidR="0052365F" w:rsidRPr="00922B83" w14:paraId="737360B0" w14:textId="77777777" w:rsidTr="000F68FB">
        <w:trPr>
          <w:cantSplit/>
          <w:trHeight w:val="894"/>
        </w:trPr>
        <w:tc>
          <w:tcPr>
            <w:tcW w:w="1945" w:type="pct"/>
          </w:tcPr>
          <w:p w14:paraId="52C2FE7E" w14:textId="77777777" w:rsidR="0052365F" w:rsidRPr="00922B83" w:rsidRDefault="0052365F" w:rsidP="0052365F">
            <w:pPr>
              <w:spacing w:before="0" w:after="0"/>
              <w:rPr>
                <w:lang w:bidi="en-US"/>
              </w:rPr>
            </w:pPr>
            <w:r w:rsidRPr="00922B83">
              <w:rPr>
                <w:lang w:bidi="en-US"/>
              </w:rPr>
              <w:t>locationReference</w:t>
            </w:r>
          </w:p>
        </w:tc>
        <w:tc>
          <w:tcPr>
            <w:tcW w:w="1065" w:type="pct"/>
          </w:tcPr>
          <w:p w14:paraId="1DA9F76D" w14:textId="68B51057" w:rsidR="0052365F" w:rsidRPr="00922B83" w:rsidRDefault="00A20236" w:rsidP="0052365F">
            <w:pPr>
              <w:spacing w:before="0" w:after="0"/>
              <w:jc w:val="center"/>
              <w:rPr>
                <w:lang w:bidi="en-US"/>
              </w:rPr>
            </w:pPr>
            <w:r w:rsidRPr="00922B83">
              <w:rPr>
                <w:lang w:bidi="en-US"/>
              </w:rPr>
              <w:t>Conditional</w:t>
            </w:r>
            <w:r w:rsidRPr="001F68A7">
              <w:t xml:space="preserve"> </w:t>
            </w:r>
          </w:p>
        </w:tc>
        <w:tc>
          <w:tcPr>
            <w:tcW w:w="347" w:type="pct"/>
          </w:tcPr>
          <w:p w14:paraId="1C85C74C" w14:textId="77777777" w:rsidR="0052365F" w:rsidRPr="00922B83" w:rsidRDefault="0052365F" w:rsidP="0052365F">
            <w:pPr>
              <w:spacing w:before="0" w:after="0"/>
              <w:jc w:val="center"/>
              <w:rPr>
                <w:lang w:bidi="en-US"/>
              </w:rPr>
            </w:pPr>
            <w:r w:rsidRPr="00922B83">
              <w:rPr>
                <w:lang w:bidi="en-US"/>
              </w:rPr>
              <w:t>0</w:t>
            </w:r>
          </w:p>
        </w:tc>
        <w:tc>
          <w:tcPr>
            <w:tcW w:w="265" w:type="pct"/>
          </w:tcPr>
          <w:p w14:paraId="533B7903" w14:textId="77777777" w:rsidR="0052365F" w:rsidRPr="00922B83" w:rsidRDefault="0052365F" w:rsidP="0052365F">
            <w:pPr>
              <w:spacing w:before="0" w:after="0"/>
              <w:jc w:val="center"/>
              <w:rPr>
                <w:lang w:bidi="en-US"/>
              </w:rPr>
            </w:pPr>
            <w:r w:rsidRPr="00922B83">
              <w:rPr>
                <w:lang w:bidi="en-US"/>
              </w:rPr>
              <w:t>*</w:t>
            </w:r>
          </w:p>
        </w:tc>
        <w:tc>
          <w:tcPr>
            <w:tcW w:w="1377" w:type="pct"/>
          </w:tcPr>
          <w:p w14:paraId="2B9E5018" w14:textId="1D1EF7BC" w:rsidR="0052365F" w:rsidRPr="00922B83" w:rsidRDefault="0052365F" w:rsidP="0052365F">
            <w:pPr>
              <w:spacing w:before="0" w:after="0"/>
              <w:rPr>
                <w:lang w:bidi="en-US"/>
              </w:rPr>
            </w:pPr>
            <w:r w:rsidRPr="00922B83">
              <w:rPr>
                <w:lang w:bidi="en-US"/>
              </w:rPr>
              <w:t>Reference to a Location Data Component. Contains call location information received with the call or updated by the agent receiving the call.</w:t>
            </w:r>
            <w:r w:rsidR="00A20236">
              <w:rPr>
                <w:lang w:bidi="en-US"/>
              </w:rPr>
              <w:t xml:space="preserve"> Must be present if location is presented with the call.</w:t>
            </w:r>
          </w:p>
        </w:tc>
      </w:tr>
      <w:tr w:rsidR="0052365F" w:rsidRPr="00922B83" w14:paraId="51186122" w14:textId="77777777" w:rsidTr="000F68FB">
        <w:trPr>
          <w:cantSplit/>
          <w:trHeight w:val="718"/>
        </w:trPr>
        <w:tc>
          <w:tcPr>
            <w:tcW w:w="1945" w:type="pct"/>
          </w:tcPr>
          <w:p w14:paraId="2C513414" w14:textId="77777777" w:rsidR="0052365F" w:rsidRPr="00922B83" w:rsidRDefault="0052365F" w:rsidP="0052365F">
            <w:pPr>
              <w:spacing w:before="0" w:after="0"/>
              <w:rPr>
                <w:lang w:bidi="en-US"/>
              </w:rPr>
            </w:pPr>
            <w:r w:rsidRPr="00922B83">
              <w:rPr>
                <w:lang w:bidi="en-US"/>
              </w:rPr>
              <w:lastRenderedPageBreak/>
              <w:t>notesReference</w:t>
            </w:r>
          </w:p>
        </w:tc>
        <w:tc>
          <w:tcPr>
            <w:tcW w:w="1065" w:type="pct"/>
          </w:tcPr>
          <w:p w14:paraId="4247ABB9" w14:textId="77777777" w:rsidR="0052365F" w:rsidRPr="00922B83" w:rsidRDefault="0052365F" w:rsidP="0052365F">
            <w:pPr>
              <w:spacing w:before="0" w:after="0"/>
              <w:jc w:val="center"/>
              <w:rPr>
                <w:lang w:bidi="en-US"/>
              </w:rPr>
            </w:pPr>
            <w:r w:rsidRPr="00922B83">
              <w:rPr>
                <w:lang w:bidi="en-US"/>
              </w:rPr>
              <w:t>Optional</w:t>
            </w:r>
          </w:p>
        </w:tc>
        <w:tc>
          <w:tcPr>
            <w:tcW w:w="347" w:type="pct"/>
          </w:tcPr>
          <w:p w14:paraId="5293A47C" w14:textId="77777777" w:rsidR="0052365F" w:rsidRPr="00922B83" w:rsidRDefault="0052365F" w:rsidP="0052365F">
            <w:pPr>
              <w:spacing w:before="0" w:after="0"/>
              <w:jc w:val="center"/>
              <w:rPr>
                <w:lang w:bidi="en-US"/>
              </w:rPr>
            </w:pPr>
            <w:r w:rsidRPr="00922B83">
              <w:rPr>
                <w:lang w:bidi="en-US"/>
              </w:rPr>
              <w:t>0</w:t>
            </w:r>
          </w:p>
        </w:tc>
        <w:tc>
          <w:tcPr>
            <w:tcW w:w="265" w:type="pct"/>
          </w:tcPr>
          <w:p w14:paraId="0519FF71" w14:textId="77777777" w:rsidR="0052365F" w:rsidRPr="00922B83" w:rsidRDefault="0052365F" w:rsidP="0052365F">
            <w:pPr>
              <w:spacing w:before="0" w:after="0"/>
              <w:jc w:val="center"/>
              <w:rPr>
                <w:lang w:bidi="en-US"/>
              </w:rPr>
            </w:pPr>
            <w:r w:rsidRPr="00922B83">
              <w:rPr>
                <w:lang w:bidi="en-US"/>
              </w:rPr>
              <w:t>*</w:t>
            </w:r>
          </w:p>
        </w:tc>
        <w:tc>
          <w:tcPr>
            <w:tcW w:w="1377" w:type="pct"/>
          </w:tcPr>
          <w:p w14:paraId="51695616" w14:textId="77777777" w:rsidR="0052365F" w:rsidRPr="00922B83" w:rsidRDefault="0052365F" w:rsidP="0052365F">
            <w:pPr>
              <w:spacing w:before="0" w:after="0"/>
              <w:rPr>
                <w:lang w:bidi="en-US"/>
              </w:rPr>
            </w:pPr>
            <w:r w:rsidRPr="00922B83">
              <w:rPr>
                <w:lang w:bidi="en-US"/>
              </w:rPr>
              <w:t>Reference to a Notes Data Component. Contains optional alphanumeric text further describing the call.</w:t>
            </w:r>
          </w:p>
        </w:tc>
      </w:tr>
      <w:tr w:rsidR="0052365F" w:rsidRPr="00922B83" w14:paraId="330FD27D" w14:textId="77777777" w:rsidTr="000F68FB">
        <w:trPr>
          <w:cantSplit/>
          <w:trHeight w:val="1224"/>
        </w:trPr>
        <w:tc>
          <w:tcPr>
            <w:tcW w:w="1945" w:type="pct"/>
          </w:tcPr>
          <w:p w14:paraId="2F5338B5" w14:textId="77777777" w:rsidR="0052365F" w:rsidRPr="00922B83" w:rsidRDefault="0052365F" w:rsidP="0052365F">
            <w:pPr>
              <w:spacing w:before="0" w:after="0"/>
              <w:rPr>
                <w:lang w:bidi="en-US"/>
              </w:rPr>
            </w:pPr>
            <w:r w:rsidRPr="00922B83">
              <w:rPr>
                <w:lang w:bidi="en-US"/>
              </w:rPr>
              <w:t>personReference</w:t>
            </w:r>
          </w:p>
        </w:tc>
        <w:tc>
          <w:tcPr>
            <w:tcW w:w="1065" w:type="pct"/>
          </w:tcPr>
          <w:p w14:paraId="26B34C0D" w14:textId="1AEC23EC" w:rsidR="0052365F" w:rsidRPr="00922B83" w:rsidRDefault="00D463E6" w:rsidP="0052365F">
            <w:pPr>
              <w:spacing w:before="0" w:after="0"/>
              <w:jc w:val="center"/>
              <w:rPr>
                <w:lang w:bidi="en-US"/>
              </w:rPr>
            </w:pPr>
            <w:r w:rsidRPr="00922B83">
              <w:rPr>
                <w:lang w:bidi="en-US"/>
              </w:rPr>
              <w:t>Conditional</w:t>
            </w:r>
            <w:r w:rsidRPr="001F68A7">
              <w:t xml:space="preserve"> </w:t>
            </w:r>
          </w:p>
        </w:tc>
        <w:tc>
          <w:tcPr>
            <w:tcW w:w="347" w:type="pct"/>
          </w:tcPr>
          <w:p w14:paraId="47794F76" w14:textId="74A7FDED" w:rsidR="0052365F" w:rsidRPr="00922B83" w:rsidRDefault="0052365F" w:rsidP="0052365F">
            <w:pPr>
              <w:spacing w:before="0" w:after="0"/>
              <w:jc w:val="center"/>
              <w:rPr>
                <w:lang w:bidi="en-US"/>
              </w:rPr>
            </w:pPr>
            <w:r w:rsidRPr="00922B83">
              <w:rPr>
                <w:lang w:bidi="en-US"/>
              </w:rPr>
              <w:t>0</w:t>
            </w:r>
          </w:p>
        </w:tc>
        <w:tc>
          <w:tcPr>
            <w:tcW w:w="265" w:type="pct"/>
          </w:tcPr>
          <w:p w14:paraId="13EA3950" w14:textId="77777777" w:rsidR="0052365F" w:rsidRPr="00922B83" w:rsidRDefault="0052365F" w:rsidP="0052365F">
            <w:pPr>
              <w:spacing w:before="0" w:after="0"/>
              <w:jc w:val="center"/>
              <w:rPr>
                <w:lang w:bidi="en-US"/>
              </w:rPr>
            </w:pPr>
            <w:r w:rsidRPr="00922B83">
              <w:rPr>
                <w:lang w:bidi="en-US"/>
              </w:rPr>
              <w:t>*</w:t>
            </w:r>
          </w:p>
        </w:tc>
        <w:tc>
          <w:tcPr>
            <w:tcW w:w="1377" w:type="pct"/>
          </w:tcPr>
          <w:p w14:paraId="1BA56491" w14:textId="08728EC3" w:rsidR="0052365F" w:rsidRPr="00922B83" w:rsidRDefault="0052365F" w:rsidP="0052365F">
            <w:pPr>
              <w:spacing w:before="0" w:after="0"/>
              <w:rPr>
                <w:lang w:bidi="en-US"/>
              </w:rPr>
            </w:pPr>
            <w:r w:rsidRPr="00922B83">
              <w:rPr>
                <w:lang w:bidi="en-US"/>
              </w:rPr>
              <w:t>Reference to a Person Data Component. Contains information about the caller</w:t>
            </w:r>
            <w:r w:rsidR="00D463E6">
              <w:rPr>
                <w:lang w:bidi="en-US"/>
              </w:rPr>
              <w:t>(</w:t>
            </w:r>
            <w:r w:rsidRPr="00922B83">
              <w:rPr>
                <w:lang w:bidi="en-US"/>
              </w:rPr>
              <w:t>s</w:t>
            </w:r>
            <w:r w:rsidR="00D463E6">
              <w:rPr>
                <w:lang w:bidi="en-US"/>
              </w:rPr>
              <w:t>)</w:t>
            </w:r>
            <w:r w:rsidRPr="00922B83">
              <w:rPr>
                <w:lang w:bidi="en-US"/>
              </w:rPr>
              <w:t>.</w:t>
            </w:r>
            <w:r w:rsidR="00D463E6">
              <w:rPr>
                <w:lang w:bidi="en-US"/>
              </w:rPr>
              <w:t xml:space="preserve"> Must be present if the call is a SIP session.</w:t>
            </w:r>
          </w:p>
        </w:tc>
      </w:tr>
    </w:tbl>
    <w:p w14:paraId="5BE23615" w14:textId="0C0E98CA" w:rsidR="002449B0" w:rsidRPr="002E5973" w:rsidRDefault="002449B0" w:rsidP="002449B0">
      <w:pPr>
        <w:pStyle w:val="Titre2"/>
      </w:pPr>
      <w:bookmarkStart w:id="53" w:name="_Toc70692107"/>
      <w:r>
        <w:t>Call Back Data Component</w:t>
      </w:r>
      <w:bookmarkEnd w:id="53"/>
      <w:r>
        <w:t xml:space="preserve"> </w:t>
      </w:r>
      <w:r w:rsidRPr="002E5973">
        <w:t xml:space="preserve"> </w:t>
      </w:r>
    </w:p>
    <w:p w14:paraId="1041AD48" w14:textId="77777777" w:rsidR="002449B0" w:rsidRPr="002E5973" w:rsidRDefault="002449B0" w:rsidP="002449B0">
      <w:pPr>
        <w:rPr>
          <w:b/>
        </w:rPr>
      </w:pPr>
      <w:r w:rsidRPr="002E5973">
        <w:rPr>
          <w:b/>
        </w:rPr>
        <w:t xml:space="preserve">Data Component Use: </w:t>
      </w:r>
      <w:r w:rsidRPr="006B7FD7">
        <w:rPr>
          <w:bCs/>
        </w:rPr>
        <w:t>Optional Component</w:t>
      </w:r>
    </w:p>
    <w:p w14:paraId="42A15AFA" w14:textId="77777777" w:rsidR="002449B0" w:rsidRPr="002E5973" w:rsidRDefault="002449B0" w:rsidP="002449B0">
      <w:pPr>
        <w:rPr>
          <w:b/>
        </w:rPr>
      </w:pPr>
      <w:r w:rsidRPr="002E5973">
        <w:rPr>
          <w:b/>
        </w:rPr>
        <w:t xml:space="preserve">Minimum: </w:t>
      </w:r>
      <w:r w:rsidRPr="006B7FD7">
        <w:rPr>
          <w:bCs/>
        </w:rPr>
        <w:t>0</w:t>
      </w:r>
    </w:p>
    <w:p w14:paraId="432C0F06" w14:textId="6C5A2703" w:rsidR="002449B0" w:rsidRDefault="002449B0" w:rsidP="002449B0">
      <w:pPr>
        <w:rPr>
          <w:bCs/>
        </w:rPr>
      </w:pPr>
      <w:r w:rsidRPr="002E5973">
        <w:rPr>
          <w:b/>
        </w:rPr>
        <w:t xml:space="preserve">Maximum: </w:t>
      </w:r>
      <w:r w:rsidRPr="006B7FD7">
        <w:rPr>
          <w:bCs/>
        </w:rPr>
        <w:t>*</w:t>
      </w:r>
    </w:p>
    <w:p w14:paraId="665AC1DB" w14:textId="6B2373BB" w:rsidR="002449B0" w:rsidRDefault="002449B0" w:rsidP="002449B0">
      <w:pPr>
        <w:rPr>
          <w:bCs/>
        </w:rPr>
      </w:pPr>
      <w:r w:rsidRPr="002E5973">
        <w:rPr>
          <w:b/>
        </w:rPr>
        <w:t xml:space="preserve">Child Of: </w:t>
      </w:r>
      <w:r>
        <w:rPr>
          <w:bCs/>
        </w:rPr>
        <w:t>Emergency Incident Data Object</w:t>
      </w:r>
    </w:p>
    <w:p w14:paraId="1045F9C4" w14:textId="5C5EF5D6" w:rsidR="002449B0" w:rsidRDefault="002449B0" w:rsidP="002449B0">
      <w:r w:rsidRPr="002E5973">
        <w:rPr>
          <w:b/>
        </w:rPr>
        <w:t xml:space="preserve">Data Component Description: </w:t>
      </w:r>
      <w:r w:rsidRPr="002E5973">
        <w:t xml:space="preserve">This data component is used to exchange information about </w:t>
      </w:r>
      <w:r>
        <w:t>how</w:t>
      </w:r>
      <w:r w:rsidRPr="002E5973">
        <w:t xml:space="preserve"> to contact the </w:t>
      </w:r>
      <w:r>
        <w:t>Incident</w:t>
      </w:r>
      <w:r w:rsidRPr="002E5973">
        <w:t>’s reporting parties.</w:t>
      </w:r>
    </w:p>
    <w:p w14:paraId="56C4CD3C" w14:textId="01A90D21" w:rsidR="002449B0" w:rsidRDefault="002449B0" w:rsidP="002449B0">
      <w:pPr>
        <w:pStyle w:val="Lgende"/>
      </w:pPr>
      <w:r>
        <w:t xml:space="preserve">Table </w:t>
      </w:r>
      <w:fldSimple w:instr=" STYLEREF 1 \s ">
        <w:r w:rsidR="00B4283D">
          <w:rPr>
            <w:noProof/>
          </w:rPr>
          <w:t>2</w:t>
        </w:r>
      </w:fldSimple>
      <w:r>
        <w:noBreakHyphen/>
      </w:r>
      <w:fldSimple w:instr=" SEQ Table \* ARABIC \s 1 ">
        <w:r w:rsidR="00B4283D">
          <w:rPr>
            <w:noProof/>
          </w:rPr>
          <w:t>9</w:t>
        </w:r>
      </w:fldSimple>
      <w:r w:rsidRPr="00C60E8C">
        <w:rPr>
          <w:noProof/>
        </w:rPr>
        <w:t xml:space="preserve"> </w:t>
      </w:r>
      <w:r w:rsidRPr="004816DC">
        <w:rPr>
          <w:noProof/>
        </w:rPr>
        <w:t>Call Back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10"/>
        <w:gridCol w:w="1594"/>
        <w:gridCol w:w="484"/>
        <w:gridCol w:w="548"/>
        <w:gridCol w:w="4074"/>
      </w:tblGrid>
      <w:tr w:rsidR="002449B0" w:rsidRPr="00ED4C1C" w14:paraId="1B157A4C" w14:textId="77777777" w:rsidTr="002449B0">
        <w:trPr>
          <w:trHeight w:val="822"/>
          <w:tblHeader/>
        </w:trPr>
        <w:tc>
          <w:tcPr>
            <w:tcW w:w="1550" w:type="pct"/>
            <w:shd w:val="clear" w:color="auto" w:fill="D9D9D9" w:themeFill="background1" w:themeFillShade="D9"/>
            <w:vAlign w:val="bottom"/>
          </w:tcPr>
          <w:p w14:paraId="5702611E" w14:textId="77777777" w:rsidR="002449B0" w:rsidRPr="00ED4C1C" w:rsidRDefault="002449B0" w:rsidP="001076DB">
            <w:pPr>
              <w:spacing w:before="0" w:after="0"/>
              <w:jc w:val="center"/>
              <w:rPr>
                <w:lang w:bidi="en-US"/>
              </w:rPr>
            </w:pPr>
            <w:r w:rsidRPr="00ED4C1C">
              <w:rPr>
                <w:b/>
                <w:lang w:bidi="en-US"/>
              </w:rPr>
              <w:t>JSON Name</w:t>
            </w:r>
          </w:p>
        </w:tc>
        <w:tc>
          <w:tcPr>
            <w:tcW w:w="821" w:type="pct"/>
            <w:shd w:val="clear" w:color="auto" w:fill="D9D9D9" w:themeFill="background1" w:themeFillShade="D9"/>
            <w:vAlign w:val="bottom"/>
          </w:tcPr>
          <w:p w14:paraId="1154B270" w14:textId="77777777" w:rsidR="002449B0" w:rsidRPr="00ED4C1C" w:rsidRDefault="002449B0" w:rsidP="001076DB">
            <w:pPr>
              <w:spacing w:before="0" w:after="0"/>
              <w:jc w:val="center"/>
              <w:rPr>
                <w:b/>
                <w:lang w:bidi="en-US"/>
              </w:rPr>
            </w:pPr>
            <w:r w:rsidRPr="00ED4C1C">
              <w:rPr>
                <w:b/>
                <w:lang w:bidi="en-US"/>
              </w:rPr>
              <w:t>Use (required, optional,</w:t>
            </w:r>
          </w:p>
          <w:p w14:paraId="794E33CC" w14:textId="77777777" w:rsidR="002449B0" w:rsidRPr="00ED4C1C" w:rsidRDefault="002449B0" w:rsidP="001076DB">
            <w:pPr>
              <w:spacing w:before="0" w:after="0"/>
              <w:jc w:val="center"/>
              <w:rPr>
                <w:b/>
                <w:lang w:bidi="en-US"/>
              </w:rPr>
            </w:pPr>
            <w:r w:rsidRPr="00ED4C1C">
              <w:rPr>
                <w:b/>
                <w:lang w:bidi="en-US"/>
              </w:rPr>
              <w:t>conditional)</w:t>
            </w:r>
          </w:p>
        </w:tc>
        <w:tc>
          <w:tcPr>
            <w:tcW w:w="249" w:type="pct"/>
            <w:shd w:val="clear" w:color="auto" w:fill="D9D9D9" w:themeFill="background1" w:themeFillShade="D9"/>
            <w:vAlign w:val="bottom"/>
          </w:tcPr>
          <w:p w14:paraId="48261364" w14:textId="77777777" w:rsidR="002449B0" w:rsidRPr="00ED4C1C" w:rsidRDefault="002449B0" w:rsidP="001076DB">
            <w:pPr>
              <w:spacing w:before="0" w:after="0"/>
              <w:jc w:val="center"/>
              <w:rPr>
                <w:b/>
                <w:lang w:bidi="en-US"/>
              </w:rPr>
            </w:pPr>
            <w:r w:rsidRPr="00ED4C1C">
              <w:rPr>
                <w:b/>
                <w:lang w:bidi="en-US"/>
              </w:rPr>
              <w:t>Min</w:t>
            </w:r>
          </w:p>
        </w:tc>
        <w:tc>
          <w:tcPr>
            <w:tcW w:w="282" w:type="pct"/>
            <w:shd w:val="clear" w:color="auto" w:fill="D9D9D9" w:themeFill="background1" w:themeFillShade="D9"/>
            <w:vAlign w:val="bottom"/>
          </w:tcPr>
          <w:p w14:paraId="77C2CDF3" w14:textId="77777777" w:rsidR="002449B0" w:rsidRPr="00ED4C1C" w:rsidRDefault="002449B0" w:rsidP="001076DB">
            <w:pPr>
              <w:spacing w:before="0" w:after="0"/>
              <w:jc w:val="center"/>
              <w:rPr>
                <w:b/>
                <w:lang w:bidi="en-US"/>
              </w:rPr>
            </w:pPr>
            <w:r w:rsidRPr="00ED4C1C">
              <w:rPr>
                <w:b/>
                <w:lang w:bidi="en-US"/>
              </w:rPr>
              <w:t>Max</w:t>
            </w:r>
          </w:p>
        </w:tc>
        <w:tc>
          <w:tcPr>
            <w:tcW w:w="2098" w:type="pct"/>
            <w:shd w:val="clear" w:color="auto" w:fill="D9D9D9" w:themeFill="background1" w:themeFillShade="D9"/>
            <w:vAlign w:val="bottom"/>
          </w:tcPr>
          <w:p w14:paraId="0763CF54" w14:textId="77777777" w:rsidR="002449B0" w:rsidRPr="00ED4C1C" w:rsidRDefault="002449B0" w:rsidP="001076DB">
            <w:pPr>
              <w:spacing w:before="0" w:after="0"/>
              <w:jc w:val="center"/>
              <w:rPr>
                <w:b/>
                <w:lang w:bidi="en-US"/>
              </w:rPr>
            </w:pPr>
            <w:r w:rsidRPr="00ED4C1C">
              <w:rPr>
                <w:b/>
                <w:lang w:bidi="en-US"/>
              </w:rPr>
              <w:t>Description</w:t>
            </w:r>
          </w:p>
        </w:tc>
      </w:tr>
      <w:tr w:rsidR="002449B0" w:rsidRPr="00922B83" w14:paraId="68AD1E07"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1ADEA85F" w14:textId="55D046DE" w:rsidR="002449B0" w:rsidRPr="00922B83" w:rsidRDefault="002449B0" w:rsidP="001076DB">
            <w:pPr>
              <w:spacing w:before="0" w:after="0"/>
              <w:rPr>
                <w:lang w:bidi="en-US"/>
              </w:rPr>
            </w:pPr>
            <w:r>
              <w:rPr>
                <w:lang w:bidi="en-US"/>
              </w:rPr>
              <w:t>c</w:t>
            </w:r>
            <w:r w:rsidRPr="001F68A7">
              <w:rPr>
                <w:lang w:bidi="en-US"/>
              </w:rPr>
              <w:t>allBackInformationU</w:t>
            </w:r>
            <w:r>
              <w:rPr>
                <w:lang w:bidi="en-US"/>
              </w:rPr>
              <w:t>ri</w:t>
            </w:r>
          </w:p>
        </w:tc>
        <w:tc>
          <w:tcPr>
            <w:tcW w:w="821" w:type="pct"/>
            <w:tcBorders>
              <w:top w:val="single" w:sz="4" w:space="0" w:color="000000"/>
              <w:left w:val="single" w:sz="4" w:space="0" w:color="000000"/>
              <w:bottom w:val="single" w:sz="4" w:space="0" w:color="000000"/>
              <w:right w:val="single" w:sz="4" w:space="0" w:color="000000"/>
            </w:tcBorders>
          </w:tcPr>
          <w:p w14:paraId="6AEDFE0E" w14:textId="25030262" w:rsidR="002449B0" w:rsidRPr="00922B83" w:rsidRDefault="002449B0" w:rsidP="001076DB">
            <w:pPr>
              <w:spacing w:before="0" w:after="0"/>
              <w:jc w:val="center"/>
              <w:rPr>
                <w:lang w:bidi="en-US"/>
              </w:rPr>
            </w:pPr>
            <w:r w:rsidRPr="002449B0">
              <w:rPr>
                <w:lang w:bidi="en-US"/>
              </w:rPr>
              <w:t>conditional</w:t>
            </w:r>
          </w:p>
        </w:tc>
        <w:tc>
          <w:tcPr>
            <w:tcW w:w="249" w:type="pct"/>
            <w:tcBorders>
              <w:top w:val="single" w:sz="4" w:space="0" w:color="000000"/>
              <w:left w:val="single" w:sz="4" w:space="0" w:color="000000"/>
              <w:bottom w:val="single" w:sz="4" w:space="0" w:color="000000"/>
              <w:right w:val="single" w:sz="4" w:space="0" w:color="000000"/>
            </w:tcBorders>
          </w:tcPr>
          <w:p w14:paraId="47384C1B" w14:textId="1FD40204"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55CC8CBC" w14:textId="77777777" w:rsidR="002449B0" w:rsidRPr="00922B83" w:rsidRDefault="002449B0" w:rsidP="001076DB">
            <w:pPr>
              <w:spacing w:before="0" w:after="0"/>
              <w:jc w:val="center"/>
              <w:rPr>
                <w:lang w:bidi="en-US"/>
              </w:rPr>
            </w:pPr>
            <w:r w:rsidRPr="00922B83">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233FFBD7" w14:textId="6A69670F" w:rsidR="002449B0" w:rsidRPr="00922B83" w:rsidRDefault="002449B0" w:rsidP="001076DB">
            <w:pPr>
              <w:spacing w:before="0" w:after="0"/>
              <w:rPr>
                <w:lang w:bidi="en-US"/>
              </w:rPr>
            </w:pPr>
            <w:r w:rsidRPr="00922B83">
              <w:rPr>
                <w:lang w:bidi="en-US"/>
              </w:rPr>
              <w:t xml:space="preserve">Information that enables agents and responders to </w:t>
            </w:r>
            <w:r>
              <w:rPr>
                <w:lang w:bidi="en-US"/>
              </w:rPr>
              <w:t>call back</w:t>
            </w:r>
            <w:r w:rsidRPr="00922B83">
              <w:rPr>
                <w:lang w:bidi="en-US"/>
              </w:rPr>
              <w:t>.</w:t>
            </w:r>
            <w:r>
              <w:rPr>
                <w:lang w:bidi="en-US"/>
              </w:rPr>
              <w:t xml:space="preserve"> </w:t>
            </w:r>
            <w:r w:rsidRPr="00922B83">
              <w:rPr>
                <w:lang w:bidi="en-US"/>
              </w:rPr>
              <w:t>URI(s) found in the P-Asserted-Identity header if provided else  the URI in the From header.</w:t>
            </w:r>
            <w:r>
              <w:rPr>
                <w:lang w:bidi="en-US"/>
              </w:rPr>
              <w:t xml:space="preserve"> </w:t>
            </w:r>
          </w:p>
        </w:tc>
      </w:tr>
      <w:tr w:rsidR="002449B0" w:rsidRPr="00922B83" w14:paraId="1231A235"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0292D8E3" w14:textId="77777777" w:rsidR="002449B0" w:rsidRPr="00922B83" w:rsidRDefault="002449B0" w:rsidP="001076DB">
            <w:pPr>
              <w:spacing w:before="0" w:after="0"/>
              <w:rPr>
                <w:lang w:bidi="en-US"/>
              </w:rPr>
            </w:pPr>
            <w:r w:rsidRPr="00922B83">
              <w:rPr>
                <w:lang w:bidi="en-US"/>
              </w:rPr>
              <w:lastRenderedPageBreak/>
              <w:t>deviceContactHeader</w:t>
            </w:r>
          </w:p>
        </w:tc>
        <w:tc>
          <w:tcPr>
            <w:tcW w:w="821" w:type="pct"/>
            <w:tcBorders>
              <w:top w:val="single" w:sz="4" w:space="0" w:color="000000"/>
              <w:left w:val="single" w:sz="4" w:space="0" w:color="000000"/>
              <w:bottom w:val="single" w:sz="4" w:space="0" w:color="000000"/>
              <w:right w:val="single" w:sz="4" w:space="0" w:color="000000"/>
            </w:tcBorders>
          </w:tcPr>
          <w:p w14:paraId="569731BD" w14:textId="77777777" w:rsidR="002449B0" w:rsidRPr="00922B83" w:rsidRDefault="002449B0" w:rsidP="001076DB">
            <w:pPr>
              <w:spacing w:before="0" w:after="0"/>
              <w:jc w:val="center"/>
              <w:rPr>
                <w:lang w:bidi="en-US"/>
              </w:rPr>
            </w:pPr>
            <w:r>
              <w:rPr>
                <w:lang w:bidi="en-US"/>
              </w:rPr>
              <w:t>Required</w:t>
            </w:r>
          </w:p>
        </w:tc>
        <w:tc>
          <w:tcPr>
            <w:tcW w:w="249" w:type="pct"/>
            <w:tcBorders>
              <w:top w:val="single" w:sz="4" w:space="0" w:color="000000"/>
              <w:left w:val="single" w:sz="4" w:space="0" w:color="000000"/>
              <w:bottom w:val="single" w:sz="4" w:space="0" w:color="000000"/>
              <w:right w:val="single" w:sz="4" w:space="0" w:color="000000"/>
            </w:tcBorders>
          </w:tcPr>
          <w:p w14:paraId="015BFF20" w14:textId="32D8B4C3" w:rsidR="002449B0" w:rsidRPr="00922B83" w:rsidRDefault="002449B0" w:rsidP="001076DB">
            <w:pPr>
              <w:spacing w:before="0" w:after="0"/>
              <w:jc w:val="center"/>
              <w:rPr>
                <w:lang w:bidi="en-US"/>
              </w:rPr>
            </w:pPr>
            <w:r>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4157227A" w14:textId="77777777" w:rsidR="002449B0" w:rsidRPr="00922B83" w:rsidRDefault="002449B0" w:rsidP="001076DB">
            <w:pPr>
              <w:spacing w:before="0" w:after="0"/>
              <w:jc w:val="center"/>
              <w:rPr>
                <w:lang w:bidi="en-US"/>
              </w:rPr>
            </w:pPr>
            <w:r w:rsidRPr="00922B83">
              <w:rPr>
                <w:lang w:bidi="en-US"/>
              </w:rPr>
              <w:t>1</w:t>
            </w:r>
          </w:p>
        </w:tc>
        <w:tc>
          <w:tcPr>
            <w:tcW w:w="2098" w:type="pct"/>
            <w:tcBorders>
              <w:top w:val="single" w:sz="4" w:space="0" w:color="000000"/>
              <w:left w:val="single" w:sz="4" w:space="0" w:color="000000"/>
              <w:bottom w:val="single" w:sz="4" w:space="0" w:color="000000"/>
              <w:right w:val="single" w:sz="4" w:space="0" w:color="000000"/>
            </w:tcBorders>
          </w:tcPr>
          <w:p w14:paraId="46D27079" w14:textId="77777777" w:rsidR="002449B0" w:rsidRPr="00922B83" w:rsidRDefault="002449B0" w:rsidP="001076DB">
            <w:pPr>
              <w:spacing w:before="0" w:after="0"/>
              <w:rPr>
                <w:lang w:bidi="en-US"/>
              </w:rPr>
            </w:pPr>
            <w:r w:rsidRPr="00922B83">
              <w:rPr>
                <w:lang w:bidi="en-US"/>
              </w:rPr>
              <w:t>Content of the device contact header.</w:t>
            </w:r>
            <w:r>
              <w:rPr>
                <w:lang w:bidi="en-US"/>
              </w:rPr>
              <w:t xml:space="preserve"> </w:t>
            </w:r>
            <w:r w:rsidRPr="00922B83">
              <w:rPr>
                <w:lang w:bidi="en-US"/>
              </w:rPr>
              <w:t xml:space="preserve">Information that enables agents and responders to </w:t>
            </w:r>
            <w:r>
              <w:rPr>
                <w:lang w:bidi="en-US"/>
              </w:rPr>
              <w:t xml:space="preserve">possibly </w:t>
            </w:r>
            <w:r w:rsidRPr="00922B83">
              <w:rPr>
                <w:lang w:bidi="en-US"/>
              </w:rPr>
              <w:t xml:space="preserve">reach (call back) the device that initiated the call. </w:t>
            </w:r>
            <w:r w:rsidRPr="001F68A7">
              <w:rPr>
                <w:lang w:bidi="en-US"/>
              </w:rPr>
              <w:t>Note, that this</w:t>
            </w:r>
            <w:r>
              <w:rPr>
                <w:lang w:bidi="en-US"/>
              </w:rPr>
              <w:t xml:space="preserve"> </w:t>
            </w:r>
            <w:r w:rsidRPr="001F68A7">
              <w:rPr>
                <w:lang w:bidi="en-US"/>
              </w:rPr>
              <w:t>information is only guaranteed to be valid during the call and for a few minutes after it ends.</w:t>
            </w:r>
          </w:p>
        </w:tc>
      </w:tr>
      <w:tr w:rsidR="002449B0" w:rsidRPr="00922B83" w14:paraId="22399183" w14:textId="77777777" w:rsidTr="002449B0">
        <w:trPr>
          <w:trHeight w:val="584"/>
        </w:trPr>
        <w:tc>
          <w:tcPr>
            <w:tcW w:w="1550" w:type="pct"/>
            <w:tcBorders>
              <w:top w:val="single" w:sz="4" w:space="0" w:color="000000"/>
              <w:left w:val="single" w:sz="4" w:space="0" w:color="000000"/>
              <w:bottom w:val="single" w:sz="4" w:space="0" w:color="000000"/>
              <w:right w:val="single" w:sz="4" w:space="0" w:color="000000"/>
            </w:tcBorders>
          </w:tcPr>
          <w:p w14:paraId="4DADB735" w14:textId="77777777" w:rsidR="002449B0" w:rsidRPr="00922B83" w:rsidRDefault="002449B0" w:rsidP="001076DB">
            <w:pPr>
              <w:spacing w:before="0" w:after="0"/>
              <w:rPr>
                <w:lang w:bidi="en-US"/>
              </w:rPr>
            </w:pPr>
            <w:r>
              <w:rPr>
                <w:lang w:bidi="en-US"/>
              </w:rPr>
              <w:t>u</w:t>
            </w:r>
            <w:r w:rsidRPr="001F68A7">
              <w:rPr>
                <w:lang w:bidi="en-US"/>
              </w:rPr>
              <w:t>pdatedC</w:t>
            </w:r>
            <w:r>
              <w:rPr>
                <w:lang w:bidi="en-US"/>
              </w:rPr>
              <w:t>bn</w:t>
            </w:r>
          </w:p>
        </w:tc>
        <w:tc>
          <w:tcPr>
            <w:tcW w:w="821" w:type="pct"/>
            <w:tcBorders>
              <w:top w:val="single" w:sz="4" w:space="0" w:color="000000"/>
              <w:left w:val="single" w:sz="4" w:space="0" w:color="000000"/>
              <w:bottom w:val="single" w:sz="4" w:space="0" w:color="000000"/>
              <w:right w:val="single" w:sz="4" w:space="0" w:color="000000"/>
            </w:tcBorders>
          </w:tcPr>
          <w:p w14:paraId="1C5A4040" w14:textId="77777777" w:rsidR="002449B0" w:rsidRPr="00922B83" w:rsidRDefault="002449B0" w:rsidP="001076DB">
            <w:pPr>
              <w:spacing w:before="0" w:after="0"/>
              <w:jc w:val="center"/>
              <w:rPr>
                <w:lang w:bidi="en-US"/>
              </w:rPr>
            </w:pPr>
            <w:r w:rsidRPr="001F68A7">
              <w:rPr>
                <w:lang w:bidi="en-US"/>
              </w:rPr>
              <w:t>Optional</w:t>
            </w:r>
          </w:p>
        </w:tc>
        <w:tc>
          <w:tcPr>
            <w:tcW w:w="249" w:type="pct"/>
            <w:tcBorders>
              <w:top w:val="single" w:sz="4" w:space="0" w:color="000000"/>
              <w:left w:val="single" w:sz="4" w:space="0" w:color="000000"/>
              <w:bottom w:val="single" w:sz="4" w:space="0" w:color="000000"/>
              <w:right w:val="single" w:sz="4" w:space="0" w:color="000000"/>
            </w:tcBorders>
          </w:tcPr>
          <w:p w14:paraId="4D5FA27A" w14:textId="77777777" w:rsidR="002449B0" w:rsidRPr="00922B83" w:rsidRDefault="002449B0" w:rsidP="001076DB">
            <w:pPr>
              <w:spacing w:before="0" w:after="0"/>
              <w:jc w:val="center"/>
              <w:rPr>
                <w:lang w:bidi="en-US"/>
              </w:rPr>
            </w:pPr>
            <w:r w:rsidRPr="001F68A7">
              <w:rPr>
                <w:lang w:bidi="en-US"/>
              </w:rPr>
              <w:t>0</w:t>
            </w:r>
          </w:p>
        </w:tc>
        <w:tc>
          <w:tcPr>
            <w:tcW w:w="282" w:type="pct"/>
            <w:tcBorders>
              <w:top w:val="single" w:sz="4" w:space="0" w:color="000000"/>
              <w:left w:val="single" w:sz="4" w:space="0" w:color="000000"/>
              <w:bottom w:val="single" w:sz="4" w:space="0" w:color="000000"/>
              <w:right w:val="single" w:sz="4" w:space="0" w:color="000000"/>
            </w:tcBorders>
          </w:tcPr>
          <w:p w14:paraId="68E90A3E" w14:textId="77777777" w:rsidR="002449B0" w:rsidRPr="00922B83" w:rsidRDefault="002449B0" w:rsidP="001076DB">
            <w:pPr>
              <w:spacing w:before="0" w:after="0"/>
              <w:jc w:val="center"/>
              <w:rPr>
                <w:lang w:bidi="en-US"/>
              </w:rPr>
            </w:pPr>
            <w:r>
              <w:rPr>
                <w:lang w:bidi="en-US"/>
              </w:rPr>
              <w:t>*</w:t>
            </w:r>
          </w:p>
        </w:tc>
        <w:tc>
          <w:tcPr>
            <w:tcW w:w="2098" w:type="pct"/>
            <w:tcBorders>
              <w:top w:val="single" w:sz="4" w:space="0" w:color="000000"/>
              <w:left w:val="single" w:sz="4" w:space="0" w:color="000000"/>
              <w:bottom w:val="single" w:sz="4" w:space="0" w:color="000000"/>
              <w:right w:val="single" w:sz="4" w:space="0" w:color="000000"/>
            </w:tcBorders>
          </w:tcPr>
          <w:p w14:paraId="4F3AEA41" w14:textId="77777777" w:rsidR="002449B0" w:rsidRPr="00922B83" w:rsidRDefault="002449B0" w:rsidP="001076DB">
            <w:pPr>
              <w:spacing w:before="0" w:after="0"/>
              <w:rPr>
                <w:lang w:bidi="en-US"/>
              </w:rPr>
            </w:pPr>
            <w:r w:rsidRPr="001F68A7">
              <w:rPr>
                <w:lang w:bidi="en-US"/>
              </w:rPr>
              <w:t>Complex data element. Identifies additional telephone numbers and SIP equivalents that can be used to contact the individual that made the call described in this data component.</w:t>
            </w:r>
          </w:p>
        </w:tc>
      </w:tr>
    </w:tbl>
    <w:p w14:paraId="4209EA7C" w14:textId="77777777" w:rsidR="002449B0" w:rsidRPr="002E5973" w:rsidRDefault="002449B0" w:rsidP="002449B0"/>
    <w:p w14:paraId="4A1BBA67" w14:textId="77777777" w:rsidR="002449B0" w:rsidRPr="002E5973" w:rsidRDefault="002449B0" w:rsidP="002449B0">
      <w:pPr>
        <w:rPr>
          <w:b/>
        </w:rPr>
      </w:pPr>
    </w:p>
    <w:p w14:paraId="599795D3" w14:textId="77777777" w:rsidR="002449B0" w:rsidRPr="002E5973" w:rsidRDefault="002449B0" w:rsidP="002449B0">
      <w:pPr>
        <w:rPr>
          <w:b/>
        </w:rPr>
      </w:pPr>
    </w:p>
    <w:p w14:paraId="010AC7A7" w14:textId="77777777" w:rsidR="004734B2" w:rsidRDefault="004734B2" w:rsidP="004734B2"/>
    <w:p w14:paraId="1599F4AA" w14:textId="03B74AAF" w:rsidR="004734B2" w:rsidRPr="002E5973" w:rsidRDefault="00526AB3" w:rsidP="004734B2">
      <w:pPr>
        <w:pStyle w:val="Titre2"/>
      </w:pPr>
      <w:bookmarkStart w:id="54" w:name="_Toc70692108"/>
      <w:bookmarkStart w:id="55" w:name="_Toc54356150"/>
      <w:r>
        <w:t>Updated Call Back Number Data Component</w:t>
      </w:r>
      <w:bookmarkEnd w:id="54"/>
      <w:r>
        <w:t xml:space="preserve"> </w:t>
      </w:r>
      <w:bookmarkEnd w:id="55"/>
      <w:r w:rsidR="004734B2" w:rsidRPr="002E5973">
        <w:t xml:space="preserve"> </w:t>
      </w:r>
    </w:p>
    <w:p w14:paraId="4E4BCA91" w14:textId="77777777" w:rsidR="004734B2" w:rsidRPr="002E5973" w:rsidRDefault="004734B2" w:rsidP="004734B2">
      <w:pPr>
        <w:rPr>
          <w:b/>
        </w:rPr>
      </w:pPr>
      <w:r w:rsidRPr="002E5973">
        <w:rPr>
          <w:b/>
        </w:rPr>
        <w:t xml:space="preserve">Data Component Use: </w:t>
      </w:r>
      <w:r w:rsidRPr="006B7FD7">
        <w:rPr>
          <w:bCs/>
        </w:rPr>
        <w:t>Optional Component</w:t>
      </w:r>
    </w:p>
    <w:p w14:paraId="4CA6F37B" w14:textId="77777777" w:rsidR="004734B2" w:rsidRPr="002E5973" w:rsidRDefault="004734B2" w:rsidP="004734B2">
      <w:pPr>
        <w:rPr>
          <w:b/>
        </w:rPr>
      </w:pPr>
      <w:r w:rsidRPr="002E5973">
        <w:rPr>
          <w:b/>
        </w:rPr>
        <w:t xml:space="preserve">Minimum: </w:t>
      </w:r>
      <w:r w:rsidRPr="006B7FD7">
        <w:rPr>
          <w:bCs/>
        </w:rPr>
        <w:t>0</w:t>
      </w:r>
    </w:p>
    <w:p w14:paraId="3BD78CE7" w14:textId="77777777" w:rsidR="004734B2" w:rsidRPr="002E5973" w:rsidRDefault="004734B2" w:rsidP="004734B2">
      <w:pPr>
        <w:rPr>
          <w:b/>
        </w:rPr>
      </w:pPr>
      <w:r w:rsidRPr="002E5973">
        <w:rPr>
          <w:b/>
        </w:rPr>
        <w:t xml:space="preserve">Maximum: </w:t>
      </w:r>
      <w:r w:rsidRPr="006B7FD7">
        <w:rPr>
          <w:bCs/>
        </w:rPr>
        <w:t>*</w:t>
      </w:r>
    </w:p>
    <w:p w14:paraId="57453DE0" w14:textId="68B9C214" w:rsidR="004734B2" w:rsidRPr="002E5973" w:rsidRDefault="004734B2" w:rsidP="004734B2">
      <w:pPr>
        <w:rPr>
          <w:b/>
        </w:rPr>
      </w:pPr>
      <w:r w:rsidRPr="002E5973">
        <w:rPr>
          <w:b/>
        </w:rPr>
        <w:t xml:space="preserve">Child Of: </w:t>
      </w:r>
      <w:r w:rsidRPr="006B7FD7">
        <w:rPr>
          <w:bCs/>
        </w:rPr>
        <w:t xml:space="preserve">Call </w:t>
      </w:r>
      <w:r w:rsidR="001B0D19">
        <w:rPr>
          <w:bCs/>
        </w:rPr>
        <w:t>Back</w:t>
      </w:r>
    </w:p>
    <w:p w14:paraId="1663B0EA" w14:textId="50E2900F" w:rsidR="004734B2" w:rsidRPr="002E5973" w:rsidRDefault="004734B2" w:rsidP="004734B2">
      <w:r w:rsidRPr="002E5973">
        <w:rPr>
          <w:b/>
        </w:rPr>
        <w:t xml:space="preserve">Data Component Description: </w:t>
      </w:r>
      <w:r w:rsidRPr="002E5973">
        <w:t xml:space="preserve">This data component is optional and is used to exchange information about additional phone numbers that can be used to contact the </w:t>
      </w:r>
      <w:r w:rsidR="00A65429">
        <w:t>Incident</w:t>
      </w:r>
      <w:r w:rsidRPr="002E5973">
        <w:t>’s reporting parties.</w:t>
      </w:r>
    </w:p>
    <w:p w14:paraId="4A8FA424" w14:textId="3BC93389" w:rsidR="00C60E8C" w:rsidRDefault="00C60E8C" w:rsidP="00C60E8C">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10</w:t>
        </w:r>
      </w:fldSimple>
      <w:r w:rsidRPr="00C60E8C">
        <w:rPr>
          <w:noProof/>
        </w:rPr>
        <w:t xml:space="preserve"> </w:t>
      </w:r>
      <w:r w:rsidRPr="004816DC">
        <w:rPr>
          <w:noProof/>
        </w:rPr>
        <w:t>Updated Call Back Number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091"/>
        <w:gridCol w:w="1494"/>
        <w:gridCol w:w="484"/>
        <w:gridCol w:w="547"/>
        <w:gridCol w:w="4094"/>
      </w:tblGrid>
      <w:tr w:rsidR="004734B2" w:rsidRPr="00ED4C1C" w14:paraId="2AD42F96" w14:textId="77777777" w:rsidTr="00656642">
        <w:trPr>
          <w:trHeight w:val="822"/>
          <w:tblHeader/>
        </w:trPr>
        <w:tc>
          <w:tcPr>
            <w:tcW w:w="1593" w:type="pct"/>
            <w:shd w:val="clear" w:color="auto" w:fill="D9D9D9" w:themeFill="background1" w:themeFillShade="D9"/>
            <w:vAlign w:val="bottom"/>
          </w:tcPr>
          <w:p w14:paraId="11D1F32F" w14:textId="77777777" w:rsidR="004734B2" w:rsidRPr="00ED4C1C" w:rsidRDefault="004734B2" w:rsidP="00656642">
            <w:pPr>
              <w:spacing w:before="0" w:after="0"/>
              <w:jc w:val="center"/>
              <w:rPr>
                <w:lang w:bidi="en-US"/>
              </w:rPr>
            </w:pPr>
            <w:r w:rsidRPr="00ED4C1C">
              <w:rPr>
                <w:b/>
                <w:lang w:bidi="en-US"/>
              </w:rPr>
              <w:t>JSON Name</w:t>
            </w:r>
          </w:p>
        </w:tc>
        <w:tc>
          <w:tcPr>
            <w:tcW w:w="752" w:type="pct"/>
            <w:shd w:val="clear" w:color="auto" w:fill="D9D9D9" w:themeFill="background1" w:themeFillShade="D9"/>
            <w:vAlign w:val="bottom"/>
          </w:tcPr>
          <w:p w14:paraId="3E6B1656" w14:textId="77777777" w:rsidR="004734B2" w:rsidRPr="00ED4C1C" w:rsidRDefault="004734B2" w:rsidP="00656642">
            <w:pPr>
              <w:spacing w:before="0" w:after="0"/>
              <w:jc w:val="center"/>
              <w:rPr>
                <w:b/>
                <w:lang w:bidi="en-US"/>
              </w:rPr>
            </w:pPr>
            <w:r w:rsidRPr="00ED4C1C">
              <w:rPr>
                <w:b/>
                <w:lang w:bidi="en-US"/>
              </w:rPr>
              <w:t>Use (required, optional,</w:t>
            </w:r>
          </w:p>
          <w:p w14:paraId="2D44A6ED" w14:textId="77777777" w:rsidR="004734B2" w:rsidRPr="00ED4C1C" w:rsidRDefault="004734B2" w:rsidP="00656642">
            <w:pPr>
              <w:spacing w:before="0" w:after="0"/>
              <w:jc w:val="center"/>
              <w:rPr>
                <w:b/>
                <w:lang w:bidi="en-US"/>
              </w:rPr>
            </w:pPr>
            <w:r w:rsidRPr="00ED4C1C">
              <w:rPr>
                <w:b/>
                <w:lang w:bidi="en-US"/>
              </w:rPr>
              <w:t>conditional)</w:t>
            </w:r>
          </w:p>
        </w:tc>
        <w:tc>
          <w:tcPr>
            <w:tcW w:w="232" w:type="pct"/>
            <w:shd w:val="clear" w:color="auto" w:fill="D9D9D9" w:themeFill="background1" w:themeFillShade="D9"/>
            <w:vAlign w:val="bottom"/>
          </w:tcPr>
          <w:p w14:paraId="3DC4A917" w14:textId="77777777" w:rsidR="004734B2" w:rsidRPr="00ED4C1C" w:rsidRDefault="004734B2" w:rsidP="00656642">
            <w:pPr>
              <w:spacing w:before="0" w:after="0"/>
              <w:jc w:val="center"/>
              <w:rPr>
                <w:b/>
                <w:lang w:bidi="en-US"/>
              </w:rPr>
            </w:pPr>
            <w:r w:rsidRPr="00ED4C1C">
              <w:rPr>
                <w:b/>
                <w:lang w:bidi="en-US"/>
              </w:rPr>
              <w:t>Min</w:t>
            </w:r>
          </w:p>
        </w:tc>
        <w:tc>
          <w:tcPr>
            <w:tcW w:w="265" w:type="pct"/>
            <w:shd w:val="clear" w:color="auto" w:fill="D9D9D9" w:themeFill="background1" w:themeFillShade="D9"/>
            <w:vAlign w:val="bottom"/>
          </w:tcPr>
          <w:p w14:paraId="3C97ACC6" w14:textId="77777777" w:rsidR="004734B2" w:rsidRPr="00ED4C1C" w:rsidRDefault="004734B2" w:rsidP="00656642">
            <w:pPr>
              <w:spacing w:before="0" w:after="0"/>
              <w:jc w:val="center"/>
              <w:rPr>
                <w:b/>
                <w:lang w:bidi="en-US"/>
              </w:rPr>
            </w:pPr>
            <w:r w:rsidRPr="00ED4C1C">
              <w:rPr>
                <w:b/>
                <w:lang w:bidi="en-US"/>
              </w:rPr>
              <w:t>Max</w:t>
            </w:r>
          </w:p>
        </w:tc>
        <w:tc>
          <w:tcPr>
            <w:tcW w:w="2158" w:type="pct"/>
            <w:shd w:val="clear" w:color="auto" w:fill="D9D9D9" w:themeFill="background1" w:themeFillShade="D9"/>
            <w:vAlign w:val="bottom"/>
          </w:tcPr>
          <w:p w14:paraId="21CC0478" w14:textId="77777777" w:rsidR="004734B2" w:rsidRPr="00ED4C1C" w:rsidRDefault="004734B2" w:rsidP="00656642">
            <w:pPr>
              <w:spacing w:before="0" w:after="0"/>
              <w:jc w:val="center"/>
              <w:rPr>
                <w:b/>
                <w:lang w:bidi="en-US"/>
              </w:rPr>
            </w:pPr>
            <w:r w:rsidRPr="00ED4C1C">
              <w:rPr>
                <w:b/>
                <w:lang w:bidi="en-US"/>
              </w:rPr>
              <w:t>Description</w:t>
            </w:r>
          </w:p>
        </w:tc>
      </w:tr>
      <w:tr w:rsidR="004734B2" w:rsidRPr="00ED4C1C" w14:paraId="11EC6ECD" w14:textId="77777777" w:rsidTr="00656642">
        <w:trPr>
          <w:trHeight w:val="584"/>
        </w:trPr>
        <w:tc>
          <w:tcPr>
            <w:tcW w:w="1593" w:type="pct"/>
          </w:tcPr>
          <w:p w14:paraId="2932459D" w14:textId="0C28ACF6" w:rsidR="004734B2" w:rsidRPr="00ED4C1C" w:rsidRDefault="004734B2" w:rsidP="00656642">
            <w:pPr>
              <w:spacing w:before="0" w:after="0"/>
              <w:rPr>
                <w:lang w:bidi="en-US"/>
              </w:rPr>
            </w:pPr>
            <w:r w:rsidRPr="00ED4C1C">
              <w:rPr>
                <w:lang w:bidi="en-US"/>
              </w:rPr>
              <w:t>updatedC</w:t>
            </w:r>
            <w:r w:rsidR="007427F8">
              <w:rPr>
                <w:lang w:bidi="en-US"/>
              </w:rPr>
              <w:t>bn</w:t>
            </w:r>
            <w:r w:rsidRPr="00ED4C1C">
              <w:rPr>
                <w:lang w:bidi="en-US"/>
              </w:rPr>
              <w:t>IdentifierU</w:t>
            </w:r>
            <w:r w:rsidR="00D95A35">
              <w:rPr>
                <w:lang w:bidi="en-US"/>
              </w:rPr>
              <w:t>ri</w:t>
            </w:r>
          </w:p>
        </w:tc>
        <w:tc>
          <w:tcPr>
            <w:tcW w:w="752" w:type="pct"/>
          </w:tcPr>
          <w:p w14:paraId="08A573C0" w14:textId="77777777" w:rsidR="004734B2" w:rsidRPr="00ED4C1C" w:rsidRDefault="004734B2" w:rsidP="00656642">
            <w:pPr>
              <w:spacing w:before="0" w:after="0"/>
              <w:jc w:val="center"/>
              <w:rPr>
                <w:lang w:bidi="en-US"/>
              </w:rPr>
            </w:pPr>
            <w:r w:rsidRPr="00ED4C1C">
              <w:rPr>
                <w:lang w:bidi="en-US"/>
              </w:rPr>
              <w:t>Required</w:t>
            </w:r>
          </w:p>
        </w:tc>
        <w:tc>
          <w:tcPr>
            <w:tcW w:w="232" w:type="pct"/>
          </w:tcPr>
          <w:p w14:paraId="4E564CD0" w14:textId="77777777" w:rsidR="004734B2" w:rsidRPr="00ED4C1C" w:rsidRDefault="004734B2" w:rsidP="00656642">
            <w:pPr>
              <w:spacing w:before="0" w:after="0"/>
              <w:jc w:val="center"/>
              <w:rPr>
                <w:lang w:bidi="en-US"/>
              </w:rPr>
            </w:pPr>
            <w:r w:rsidRPr="00ED4C1C">
              <w:rPr>
                <w:lang w:bidi="en-US"/>
              </w:rPr>
              <w:t>1</w:t>
            </w:r>
          </w:p>
        </w:tc>
        <w:tc>
          <w:tcPr>
            <w:tcW w:w="265" w:type="pct"/>
          </w:tcPr>
          <w:p w14:paraId="5FCDAD04" w14:textId="77777777" w:rsidR="004734B2" w:rsidRPr="00ED4C1C" w:rsidRDefault="004734B2" w:rsidP="00656642">
            <w:pPr>
              <w:spacing w:before="0" w:after="0"/>
              <w:jc w:val="center"/>
              <w:rPr>
                <w:lang w:bidi="en-US"/>
              </w:rPr>
            </w:pPr>
            <w:r w:rsidRPr="00ED4C1C">
              <w:rPr>
                <w:lang w:bidi="en-US"/>
              </w:rPr>
              <w:t>1</w:t>
            </w:r>
          </w:p>
        </w:tc>
        <w:tc>
          <w:tcPr>
            <w:tcW w:w="2158" w:type="pct"/>
          </w:tcPr>
          <w:p w14:paraId="70734A0B" w14:textId="77777777" w:rsidR="004734B2" w:rsidRPr="00ED4C1C" w:rsidRDefault="004734B2" w:rsidP="00656642">
            <w:pPr>
              <w:spacing w:before="0" w:after="0"/>
              <w:rPr>
                <w:lang w:bidi="en-US"/>
              </w:rPr>
            </w:pPr>
            <w:r w:rsidRPr="00ED4C1C">
              <w:rPr>
                <w:lang w:bidi="en-US"/>
              </w:rPr>
              <w:t>This data element (in the form of a URI) is used to track additional telephone number or SIP equivalents that can be used to contact the reporting party of the parent call.</w:t>
            </w:r>
          </w:p>
        </w:tc>
      </w:tr>
      <w:tr w:rsidR="004734B2" w:rsidRPr="00ED4C1C" w14:paraId="2F1D19A9" w14:textId="77777777" w:rsidTr="00656642">
        <w:trPr>
          <w:trHeight w:val="1502"/>
        </w:trPr>
        <w:tc>
          <w:tcPr>
            <w:tcW w:w="1593" w:type="pct"/>
          </w:tcPr>
          <w:p w14:paraId="36636A0B" w14:textId="57A23229" w:rsidR="004734B2" w:rsidRPr="00ED4C1C" w:rsidRDefault="004734B2" w:rsidP="00656642">
            <w:pPr>
              <w:spacing w:before="0" w:after="0"/>
              <w:rPr>
                <w:lang w:bidi="en-US"/>
              </w:rPr>
            </w:pPr>
            <w:r w:rsidRPr="00ED4C1C">
              <w:rPr>
                <w:lang w:bidi="en-US"/>
              </w:rPr>
              <w:t>updatedC</w:t>
            </w:r>
            <w:r w:rsidR="007427F8">
              <w:rPr>
                <w:lang w:bidi="en-US"/>
              </w:rPr>
              <w:t>bn</w:t>
            </w:r>
            <w:r w:rsidRPr="00ED4C1C">
              <w:rPr>
                <w:lang w:bidi="en-US"/>
              </w:rPr>
              <w:t>CallerDescription</w:t>
            </w:r>
          </w:p>
          <w:p w14:paraId="1EE7EAFC" w14:textId="77777777" w:rsidR="004734B2" w:rsidRPr="00ED4C1C" w:rsidRDefault="004734B2" w:rsidP="00656642">
            <w:pPr>
              <w:spacing w:before="0" w:after="0"/>
              <w:rPr>
                <w:lang w:bidi="en-US"/>
              </w:rPr>
            </w:pPr>
          </w:p>
        </w:tc>
        <w:tc>
          <w:tcPr>
            <w:tcW w:w="752" w:type="pct"/>
          </w:tcPr>
          <w:p w14:paraId="422E87DC" w14:textId="77777777" w:rsidR="004734B2" w:rsidRPr="00ED4C1C" w:rsidRDefault="004734B2" w:rsidP="00656642">
            <w:pPr>
              <w:spacing w:before="0" w:after="0"/>
              <w:jc w:val="center"/>
              <w:rPr>
                <w:lang w:bidi="en-US"/>
              </w:rPr>
            </w:pPr>
            <w:r w:rsidRPr="00ED4C1C">
              <w:rPr>
                <w:lang w:bidi="en-US"/>
              </w:rPr>
              <w:t>Optional</w:t>
            </w:r>
          </w:p>
        </w:tc>
        <w:tc>
          <w:tcPr>
            <w:tcW w:w="232" w:type="pct"/>
          </w:tcPr>
          <w:p w14:paraId="0E1ED340" w14:textId="77777777" w:rsidR="004734B2" w:rsidRPr="00ED4C1C" w:rsidRDefault="004734B2" w:rsidP="00656642">
            <w:pPr>
              <w:spacing w:before="0" w:after="0"/>
              <w:jc w:val="center"/>
              <w:rPr>
                <w:lang w:bidi="en-US"/>
              </w:rPr>
            </w:pPr>
            <w:r w:rsidRPr="00ED4C1C">
              <w:rPr>
                <w:lang w:bidi="en-US"/>
              </w:rPr>
              <w:t>0</w:t>
            </w:r>
          </w:p>
        </w:tc>
        <w:tc>
          <w:tcPr>
            <w:tcW w:w="265" w:type="pct"/>
          </w:tcPr>
          <w:p w14:paraId="4F9AE6EF" w14:textId="77777777" w:rsidR="004734B2" w:rsidRPr="00ED4C1C" w:rsidRDefault="004734B2" w:rsidP="00656642">
            <w:pPr>
              <w:spacing w:before="0" w:after="0"/>
              <w:jc w:val="center"/>
              <w:rPr>
                <w:lang w:bidi="en-US"/>
              </w:rPr>
            </w:pPr>
            <w:r w:rsidRPr="00ED4C1C">
              <w:rPr>
                <w:lang w:bidi="en-US"/>
              </w:rPr>
              <w:t>1</w:t>
            </w:r>
          </w:p>
        </w:tc>
        <w:tc>
          <w:tcPr>
            <w:tcW w:w="2158" w:type="pct"/>
          </w:tcPr>
          <w:p w14:paraId="049A50DE" w14:textId="77777777" w:rsidR="004734B2" w:rsidRPr="00ED4C1C" w:rsidRDefault="004734B2" w:rsidP="00656642">
            <w:pPr>
              <w:spacing w:before="0" w:after="0"/>
              <w:rPr>
                <w:lang w:bidi="en-US"/>
              </w:rPr>
            </w:pPr>
            <w:r w:rsidRPr="00ED4C1C">
              <w:rPr>
                <w:lang w:bidi="en-US"/>
              </w:rPr>
              <w:t>Descriptive (alphanumeric) text that provides additional information about the updated call back number such as hours to use it, days to use it, and the type of number (e.g., work, home, friend, etc.)</w:t>
            </w:r>
          </w:p>
        </w:tc>
      </w:tr>
    </w:tbl>
    <w:p w14:paraId="0A6E270A" w14:textId="77777777" w:rsidR="004734B2" w:rsidRDefault="004734B2" w:rsidP="004734B2"/>
    <w:p w14:paraId="3EDC586A" w14:textId="77777777" w:rsidR="004734B2" w:rsidRPr="006503CC" w:rsidRDefault="004734B2" w:rsidP="004734B2">
      <w:pPr>
        <w:pStyle w:val="Titre2"/>
      </w:pPr>
      <w:bookmarkStart w:id="56" w:name="_TOC_250021"/>
      <w:bookmarkStart w:id="57" w:name="_Toc54356151"/>
      <w:bookmarkStart w:id="58" w:name="_Ref58269449"/>
      <w:bookmarkStart w:id="59" w:name="_Ref58269852"/>
      <w:bookmarkStart w:id="60" w:name="_Toc70692109"/>
      <w:bookmarkStart w:id="61" w:name="_Ref85461065"/>
      <w:r w:rsidRPr="006503CC">
        <w:t xml:space="preserve">Dispatch Data </w:t>
      </w:r>
      <w:bookmarkEnd w:id="56"/>
      <w:r w:rsidRPr="006503CC">
        <w:t>Component</w:t>
      </w:r>
      <w:bookmarkEnd w:id="57"/>
      <w:bookmarkEnd w:id="58"/>
      <w:bookmarkEnd w:id="59"/>
      <w:bookmarkEnd w:id="60"/>
      <w:bookmarkEnd w:id="61"/>
    </w:p>
    <w:p w14:paraId="2638B3AD" w14:textId="77777777" w:rsidR="004734B2" w:rsidRPr="006503CC" w:rsidRDefault="004734B2" w:rsidP="004734B2">
      <w:pPr>
        <w:rPr>
          <w:b/>
        </w:rPr>
      </w:pPr>
      <w:r w:rsidRPr="006503CC">
        <w:rPr>
          <w:b/>
        </w:rPr>
        <w:t xml:space="preserve">Data Component Use: </w:t>
      </w:r>
      <w:r w:rsidRPr="006503CC">
        <w:rPr>
          <w:bCs/>
        </w:rPr>
        <w:t>Optional Component</w:t>
      </w:r>
    </w:p>
    <w:p w14:paraId="6851AD2A" w14:textId="77777777" w:rsidR="004734B2" w:rsidRPr="006503CC" w:rsidRDefault="004734B2" w:rsidP="004734B2">
      <w:pPr>
        <w:rPr>
          <w:b/>
        </w:rPr>
      </w:pPr>
      <w:r w:rsidRPr="006503CC">
        <w:rPr>
          <w:b/>
        </w:rPr>
        <w:t xml:space="preserve">Minimum: </w:t>
      </w:r>
      <w:r w:rsidRPr="006503CC">
        <w:rPr>
          <w:bCs/>
        </w:rPr>
        <w:t>0</w:t>
      </w:r>
      <w:r w:rsidRPr="006503CC">
        <w:rPr>
          <w:b/>
        </w:rPr>
        <w:t xml:space="preserve"> </w:t>
      </w:r>
    </w:p>
    <w:p w14:paraId="206D22BD" w14:textId="77777777" w:rsidR="004734B2" w:rsidRPr="006503CC" w:rsidRDefault="004734B2" w:rsidP="004734B2">
      <w:pPr>
        <w:rPr>
          <w:b/>
        </w:rPr>
      </w:pPr>
      <w:r w:rsidRPr="006503CC">
        <w:rPr>
          <w:b/>
        </w:rPr>
        <w:t xml:space="preserve">Maximum: </w:t>
      </w:r>
      <w:r w:rsidRPr="006503CC">
        <w:rPr>
          <w:bCs/>
        </w:rPr>
        <w:t>*</w:t>
      </w:r>
    </w:p>
    <w:p w14:paraId="15DA7784" w14:textId="65FB30D8" w:rsidR="004734B2" w:rsidRPr="006503CC" w:rsidRDefault="004734B2" w:rsidP="004734B2">
      <w:pPr>
        <w:rPr>
          <w:b/>
        </w:rPr>
      </w:pPr>
      <w:r w:rsidRPr="006503CC">
        <w:rPr>
          <w:b/>
        </w:rPr>
        <w:t xml:space="preserve">Child Of: </w:t>
      </w:r>
      <w:r w:rsidR="00864E10" w:rsidRPr="00864E10">
        <w:rPr>
          <w:bCs/>
        </w:rPr>
        <w:t xml:space="preserve">Emergency </w:t>
      </w:r>
      <w:r w:rsidR="00A65429">
        <w:rPr>
          <w:bCs/>
        </w:rPr>
        <w:t>Incident</w:t>
      </w:r>
      <w:r w:rsidR="00864E10" w:rsidRPr="00864E10">
        <w:rPr>
          <w:bCs/>
        </w:rPr>
        <w:t xml:space="preserve"> Data Object</w:t>
      </w:r>
    </w:p>
    <w:p w14:paraId="7927C809" w14:textId="0F088B7D" w:rsidR="004734B2" w:rsidRDefault="004734B2" w:rsidP="004734B2">
      <w:pPr>
        <w:rPr>
          <w:bCs/>
        </w:rPr>
      </w:pPr>
      <w:r w:rsidRPr="006503CC">
        <w:rPr>
          <w:b/>
        </w:rPr>
        <w:t xml:space="preserve">Data Component Description: </w:t>
      </w:r>
      <w:r w:rsidRPr="006503CC">
        <w:rPr>
          <w:bCs/>
        </w:rPr>
        <w:t xml:space="preserve">This Data Component contains dispatch related information. It allows updates to be sent and received between </w:t>
      </w:r>
      <w:r w:rsidR="00A65429">
        <w:rPr>
          <w:bCs/>
        </w:rPr>
        <w:t>Incident</w:t>
      </w:r>
      <w:r w:rsidRPr="006503CC">
        <w:rPr>
          <w:bCs/>
        </w:rPr>
        <w:t xml:space="preserve"> Handling FEs and Dispatch FEs, between different Dispatch FEs that are working the same </w:t>
      </w:r>
      <w:r w:rsidR="00A65429">
        <w:rPr>
          <w:bCs/>
        </w:rPr>
        <w:t>Incident</w:t>
      </w:r>
      <w:r w:rsidRPr="006503CC">
        <w:rPr>
          <w:bCs/>
        </w:rPr>
        <w:t>, and enables exchanging information provided directly by emergency responders. It can also be used to provide dispatch related status updates to involved agencies and authorized stakeholders</w:t>
      </w:r>
      <w:r w:rsidRPr="00734638">
        <w:rPr>
          <w:bCs/>
        </w:rPr>
        <w:t>.</w:t>
      </w:r>
    </w:p>
    <w:p w14:paraId="0631ED3F" w14:textId="77777777" w:rsidR="004734B2" w:rsidRPr="006503CC" w:rsidRDefault="004734B2" w:rsidP="004734B2">
      <w:pPr>
        <w:rPr>
          <w:bCs/>
        </w:rPr>
      </w:pPr>
    </w:p>
    <w:p w14:paraId="072131FB" w14:textId="4F922D1E" w:rsidR="00653CB1" w:rsidRDefault="00653CB1" w:rsidP="00653CB1">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11</w:t>
        </w:r>
      </w:fldSimple>
      <w:r w:rsidRPr="00653CB1">
        <w:t xml:space="preserve"> </w:t>
      </w:r>
      <w:r>
        <w:t>Dispatch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239"/>
        <w:gridCol w:w="1494"/>
        <w:gridCol w:w="484"/>
        <w:gridCol w:w="22"/>
        <w:gridCol w:w="525"/>
        <w:gridCol w:w="3946"/>
      </w:tblGrid>
      <w:tr w:rsidR="004734B2" w:rsidRPr="001C7428" w14:paraId="47E21908" w14:textId="77777777" w:rsidTr="00B86693">
        <w:trPr>
          <w:trHeight w:val="1103"/>
          <w:tblHeader/>
        </w:trPr>
        <w:tc>
          <w:tcPr>
            <w:tcW w:w="1651" w:type="pct"/>
            <w:shd w:val="clear" w:color="auto" w:fill="D9D9D9" w:themeFill="background1" w:themeFillShade="D9"/>
            <w:vAlign w:val="bottom"/>
          </w:tcPr>
          <w:p w14:paraId="46343B45" w14:textId="77777777" w:rsidR="004734B2" w:rsidRPr="001C7428" w:rsidRDefault="004734B2" w:rsidP="00B86693">
            <w:pPr>
              <w:spacing w:before="0" w:after="0"/>
              <w:jc w:val="center"/>
              <w:rPr>
                <w:b/>
                <w:lang w:bidi="en-US"/>
              </w:rPr>
            </w:pPr>
            <w:r w:rsidRPr="001C7428">
              <w:rPr>
                <w:b/>
                <w:lang w:bidi="en-US"/>
              </w:rPr>
              <w:t>JSON Name</w:t>
            </w:r>
          </w:p>
        </w:tc>
        <w:tc>
          <w:tcPr>
            <w:tcW w:w="752" w:type="pct"/>
            <w:shd w:val="clear" w:color="auto" w:fill="D9D9D9" w:themeFill="background1" w:themeFillShade="D9"/>
            <w:vAlign w:val="bottom"/>
          </w:tcPr>
          <w:p w14:paraId="5CD29E1B" w14:textId="77777777" w:rsidR="004734B2" w:rsidRPr="001C7428" w:rsidRDefault="004734B2" w:rsidP="00B86693">
            <w:pPr>
              <w:spacing w:before="0" w:after="0"/>
              <w:jc w:val="center"/>
              <w:rPr>
                <w:b/>
                <w:lang w:bidi="en-US"/>
              </w:rPr>
            </w:pPr>
            <w:r w:rsidRPr="001C7428">
              <w:rPr>
                <w:b/>
                <w:lang w:bidi="en-US"/>
              </w:rPr>
              <w:t>Use (required, optional,</w:t>
            </w:r>
          </w:p>
          <w:p w14:paraId="17085C0F" w14:textId="77777777" w:rsidR="004734B2" w:rsidRPr="001C7428" w:rsidRDefault="004734B2" w:rsidP="00B86693">
            <w:pPr>
              <w:spacing w:before="0" w:after="0"/>
              <w:jc w:val="center"/>
              <w:rPr>
                <w:b/>
                <w:lang w:bidi="en-US"/>
              </w:rPr>
            </w:pPr>
            <w:r w:rsidRPr="001C7428">
              <w:rPr>
                <w:b/>
                <w:lang w:bidi="en-US"/>
              </w:rPr>
              <w:t>conditional)</w:t>
            </w:r>
          </w:p>
        </w:tc>
        <w:tc>
          <w:tcPr>
            <w:tcW w:w="232" w:type="pct"/>
            <w:shd w:val="clear" w:color="auto" w:fill="D9D9D9" w:themeFill="background1" w:themeFillShade="D9"/>
            <w:vAlign w:val="bottom"/>
          </w:tcPr>
          <w:p w14:paraId="36C074A8" w14:textId="77777777" w:rsidR="004734B2" w:rsidRPr="001C7428" w:rsidRDefault="004734B2" w:rsidP="00B86693">
            <w:pPr>
              <w:spacing w:before="0" w:after="0"/>
              <w:jc w:val="center"/>
              <w:rPr>
                <w:b/>
                <w:lang w:bidi="en-US"/>
              </w:rPr>
            </w:pPr>
            <w:r w:rsidRPr="001C7428">
              <w:rPr>
                <w:b/>
                <w:lang w:bidi="en-US"/>
              </w:rPr>
              <w:t>Min</w:t>
            </w:r>
          </w:p>
        </w:tc>
        <w:tc>
          <w:tcPr>
            <w:tcW w:w="269" w:type="pct"/>
            <w:gridSpan w:val="2"/>
            <w:shd w:val="clear" w:color="auto" w:fill="D9D9D9" w:themeFill="background1" w:themeFillShade="D9"/>
            <w:vAlign w:val="bottom"/>
          </w:tcPr>
          <w:p w14:paraId="10481645" w14:textId="77777777" w:rsidR="004734B2" w:rsidRPr="001C7428" w:rsidRDefault="004734B2" w:rsidP="00B86693">
            <w:pPr>
              <w:spacing w:before="0" w:after="0"/>
              <w:jc w:val="center"/>
              <w:rPr>
                <w:b/>
                <w:lang w:bidi="en-US"/>
              </w:rPr>
            </w:pPr>
            <w:r w:rsidRPr="001C7428">
              <w:rPr>
                <w:b/>
                <w:lang w:bidi="en-US"/>
              </w:rPr>
              <w:t>Max</w:t>
            </w:r>
          </w:p>
        </w:tc>
        <w:tc>
          <w:tcPr>
            <w:tcW w:w="2096" w:type="pct"/>
            <w:shd w:val="clear" w:color="auto" w:fill="D9D9D9" w:themeFill="background1" w:themeFillShade="D9"/>
            <w:vAlign w:val="bottom"/>
          </w:tcPr>
          <w:p w14:paraId="388B0240" w14:textId="77777777" w:rsidR="004734B2" w:rsidRPr="001C7428" w:rsidRDefault="004734B2" w:rsidP="00B86693">
            <w:pPr>
              <w:spacing w:before="0" w:after="0"/>
              <w:jc w:val="center"/>
              <w:rPr>
                <w:b/>
                <w:lang w:bidi="en-US"/>
              </w:rPr>
            </w:pPr>
            <w:r w:rsidRPr="001C7428">
              <w:rPr>
                <w:b/>
                <w:lang w:bidi="en-US"/>
              </w:rPr>
              <w:t>Description</w:t>
            </w:r>
          </w:p>
        </w:tc>
      </w:tr>
      <w:tr w:rsidR="004734B2" w:rsidRPr="001C7428" w14:paraId="4C5BC802" w14:textId="77777777" w:rsidTr="00B86693">
        <w:trPr>
          <w:trHeight w:val="2880"/>
        </w:trPr>
        <w:tc>
          <w:tcPr>
            <w:tcW w:w="1651" w:type="pct"/>
          </w:tcPr>
          <w:p w14:paraId="0B5239AC" w14:textId="3A6EA0D4" w:rsidR="002F65E4" w:rsidRDefault="002F65E4" w:rsidP="00B86693">
            <w:pPr>
              <w:spacing w:before="0" w:after="0"/>
            </w:pPr>
            <w:r>
              <w:t>agencyReference</w:t>
            </w:r>
          </w:p>
          <w:p w14:paraId="47E72232" w14:textId="3236915B" w:rsidR="004734B2" w:rsidRPr="001C7428" w:rsidRDefault="004734B2" w:rsidP="00B86693">
            <w:pPr>
              <w:spacing w:before="0" w:after="0"/>
              <w:rPr>
                <w:lang w:bidi="en-US"/>
              </w:rPr>
            </w:pPr>
          </w:p>
        </w:tc>
        <w:tc>
          <w:tcPr>
            <w:tcW w:w="748" w:type="pct"/>
          </w:tcPr>
          <w:p w14:paraId="0917AD49"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6C5F8A2E" w14:textId="77777777" w:rsidR="004734B2" w:rsidRPr="001C7428" w:rsidRDefault="004734B2" w:rsidP="00B86693">
            <w:pPr>
              <w:spacing w:before="0" w:after="0"/>
              <w:jc w:val="center"/>
              <w:rPr>
                <w:lang w:bidi="en-US"/>
              </w:rPr>
            </w:pPr>
            <w:r w:rsidRPr="001C7428">
              <w:rPr>
                <w:lang w:bidi="en-US"/>
              </w:rPr>
              <w:t>0</w:t>
            </w:r>
          </w:p>
        </w:tc>
        <w:tc>
          <w:tcPr>
            <w:tcW w:w="263" w:type="pct"/>
          </w:tcPr>
          <w:p w14:paraId="2844FD8D" w14:textId="77777777" w:rsidR="004734B2" w:rsidRPr="001C7428" w:rsidRDefault="004734B2" w:rsidP="00B86693">
            <w:pPr>
              <w:spacing w:before="0" w:after="0"/>
              <w:jc w:val="center"/>
              <w:rPr>
                <w:lang w:bidi="en-US"/>
              </w:rPr>
            </w:pPr>
            <w:r w:rsidRPr="001C7428">
              <w:rPr>
                <w:lang w:bidi="en-US"/>
              </w:rPr>
              <w:t>1</w:t>
            </w:r>
          </w:p>
        </w:tc>
        <w:tc>
          <w:tcPr>
            <w:tcW w:w="2096" w:type="pct"/>
          </w:tcPr>
          <w:p w14:paraId="79BFC0FE" w14:textId="3082D76F" w:rsidR="004734B2" w:rsidRPr="001C7428" w:rsidRDefault="002F65E4" w:rsidP="00B86693">
            <w:pPr>
              <w:spacing w:before="0" w:after="0"/>
              <w:rPr>
                <w:lang w:bidi="en-US"/>
              </w:rPr>
            </w:pPr>
            <w:r w:rsidRPr="001C7428">
              <w:rPr>
                <w:lang w:bidi="en-US"/>
              </w:rPr>
              <w:t>Reference to an Agen</w:t>
            </w:r>
            <w:r>
              <w:rPr>
                <w:lang w:bidi="en-US"/>
              </w:rPr>
              <w:t>cy</w:t>
            </w:r>
            <w:r w:rsidRPr="001C7428">
              <w:rPr>
                <w:lang w:bidi="en-US"/>
              </w:rPr>
              <w:t xml:space="preserve"> Data Component. </w:t>
            </w:r>
            <w:r w:rsidR="004734B2" w:rsidRPr="001C7428">
              <w:rPr>
                <w:lang w:bidi="en-US"/>
              </w:rPr>
              <w:t xml:space="preserve">Agency that was dispatched through action performed in this data component. Note, that if several agencies are dispatched (one fire and one police, two fire agencies, etc.), there must be a separate instance of </w:t>
            </w:r>
            <w:r w:rsidR="00360E02">
              <w:rPr>
                <w:lang w:bidi="en-US"/>
              </w:rPr>
              <w:t>the dispatch</w:t>
            </w:r>
            <w:r w:rsidR="00360E02" w:rsidRPr="001C7428">
              <w:rPr>
                <w:lang w:bidi="en-US"/>
              </w:rPr>
              <w:t xml:space="preserve"> </w:t>
            </w:r>
            <w:r w:rsidR="004734B2" w:rsidRPr="001C7428">
              <w:rPr>
                <w:lang w:bidi="en-US"/>
              </w:rPr>
              <w:t xml:space="preserve">data component for each dispatched agency. Agencies are globally unique. </w:t>
            </w:r>
          </w:p>
        </w:tc>
      </w:tr>
      <w:tr w:rsidR="004734B2" w:rsidRPr="001C7428" w14:paraId="04CBEFEE" w14:textId="77777777" w:rsidTr="00B86693">
        <w:trPr>
          <w:trHeight w:val="554"/>
        </w:trPr>
        <w:tc>
          <w:tcPr>
            <w:tcW w:w="1651" w:type="pct"/>
          </w:tcPr>
          <w:p w14:paraId="7814D8C1" w14:textId="77777777" w:rsidR="004734B2" w:rsidRPr="001C7428" w:rsidRDefault="004734B2" w:rsidP="00B86693">
            <w:pPr>
              <w:spacing w:before="0" w:after="0"/>
              <w:rPr>
                <w:lang w:bidi="en-US"/>
              </w:rPr>
            </w:pPr>
            <w:r w:rsidRPr="001C7428">
              <w:rPr>
                <w:lang w:bidi="en-US"/>
              </w:rPr>
              <w:t>agentReference</w:t>
            </w:r>
          </w:p>
        </w:tc>
        <w:tc>
          <w:tcPr>
            <w:tcW w:w="748" w:type="pct"/>
          </w:tcPr>
          <w:p w14:paraId="52CC50C2"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03430B01" w14:textId="77777777" w:rsidR="004734B2" w:rsidRPr="001C7428" w:rsidRDefault="004734B2" w:rsidP="00B86693">
            <w:pPr>
              <w:spacing w:before="0" w:after="0"/>
              <w:jc w:val="center"/>
              <w:rPr>
                <w:lang w:bidi="en-US"/>
              </w:rPr>
            </w:pPr>
            <w:r w:rsidRPr="001C7428">
              <w:rPr>
                <w:lang w:bidi="en-US"/>
              </w:rPr>
              <w:t>0</w:t>
            </w:r>
          </w:p>
        </w:tc>
        <w:tc>
          <w:tcPr>
            <w:tcW w:w="263" w:type="pct"/>
          </w:tcPr>
          <w:p w14:paraId="3E09E7C0" w14:textId="77777777" w:rsidR="004734B2" w:rsidRPr="001C7428" w:rsidRDefault="004734B2" w:rsidP="00B86693">
            <w:pPr>
              <w:spacing w:before="0" w:after="0"/>
              <w:jc w:val="center"/>
              <w:rPr>
                <w:lang w:bidi="en-US"/>
              </w:rPr>
            </w:pPr>
            <w:r w:rsidRPr="001C7428">
              <w:rPr>
                <w:lang w:bidi="en-US"/>
              </w:rPr>
              <w:t>1</w:t>
            </w:r>
          </w:p>
        </w:tc>
        <w:tc>
          <w:tcPr>
            <w:tcW w:w="2096" w:type="pct"/>
          </w:tcPr>
          <w:p w14:paraId="1D0C880C" w14:textId="3C14936E" w:rsidR="004734B2" w:rsidRPr="001C7428" w:rsidRDefault="004734B2" w:rsidP="00B86693">
            <w:pPr>
              <w:spacing w:before="0" w:after="0"/>
              <w:rPr>
                <w:lang w:bidi="en-US"/>
              </w:rPr>
            </w:pPr>
            <w:r w:rsidRPr="001C7428">
              <w:rPr>
                <w:lang w:bidi="en-US"/>
              </w:rPr>
              <w:t xml:space="preserve">Reference to an Agent Data Component. Identifies the agent that completed the dispatch operation described in, and/or entered the information contained in this data component. </w:t>
            </w:r>
          </w:p>
        </w:tc>
      </w:tr>
      <w:tr w:rsidR="004734B2" w:rsidRPr="001C7428" w14:paraId="06D22FA9" w14:textId="77777777" w:rsidTr="00B86693">
        <w:trPr>
          <w:trHeight w:val="1677"/>
        </w:trPr>
        <w:tc>
          <w:tcPr>
            <w:tcW w:w="1651" w:type="pct"/>
          </w:tcPr>
          <w:p w14:paraId="1EC04073" w14:textId="77777777" w:rsidR="004734B2" w:rsidRPr="001C7428" w:rsidRDefault="004734B2" w:rsidP="00B86693">
            <w:pPr>
              <w:spacing w:before="0" w:after="0"/>
              <w:rPr>
                <w:lang w:bidi="en-US"/>
              </w:rPr>
            </w:pPr>
            <w:r w:rsidRPr="001C7428">
              <w:rPr>
                <w:lang w:bidi="en-US"/>
              </w:rPr>
              <w:t>emergencyResourceReference</w:t>
            </w:r>
          </w:p>
        </w:tc>
        <w:tc>
          <w:tcPr>
            <w:tcW w:w="748" w:type="pct"/>
          </w:tcPr>
          <w:p w14:paraId="50753E17"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3CDBC8AE" w14:textId="77777777" w:rsidR="004734B2" w:rsidRPr="001C7428" w:rsidRDefault="004734B2" w:rsidP="00B86693">
            <w:pPr>
              <w:spacing w:before="0" w:after="0"/>
              <w:jc w:val="center"/>
              <w:rPr>
                <w:lang w:bidi="en-US"/>
              </w:rPr>
            </w:pPr>
            <w:r w:rsidRPr="001C7428">
              <w:rPr>
                <w:lang w:bidi="en-US"/>
              </w:rPr>
              <w:t>0</w:t>
            </w:r>
          </w:p>
        </w:tc>
        <w:tc>
          <w:tcPr>
            <w:tcW w:w="263" w:type="pct"/>
          </w:tcPr>
          <w:p w14:paraId="56AE8A42" w14:textId="77777777" w:rsidR="004734B2" w:rsidRPr="001C7428" w:rsidRDefault="004734B2" w:rsidP="00B86693">
            <w:pPr>
              <w:spacing w:before="0" w:after="0"/>
              <w:jc w:val="center"/>
              <w:rPr>
                <w:lang w:bidi="en-US"/>
              </w:rPr>
            </w:pPr>
            <w:r w:rsidRPr="001C7428">
              <w:rPr>
                <w:lang w:bidi="en-US"/>
              </w:rPr>
              <w:t>*</w:t>
            </w:r>
          </w:p>
        </w:tc>
        <w:tc>
          <w:tcPr>
            <w:tcW w:w="2096" w:type="pct"/>
          </w:tcPr>
          <w:p w14:paraId="00FAF806" w14:textId="702DFB8D" w:rsidR="004734B2" w:rsidRPr="001C7428" w:rsidRDefault="004734B2" w:rsidP="00B86693">
            <w:pPr>
              <w:spacing w:before="0" w:after="0"/>
              <w:rPr>
                <w:lang w:bidi="en-US"/>
              </w:rPr>
            </w:pPr>
            <w:r w:rsidRPr="001C7428">
              <w:rPr>
                <w:lang w:bidi="en-US"/>
              </w:rPr>
              <w:t xml:space="preserve">Reference to an Emergency Resource Data Component. Contains information about emergency responders assigned (dispatched) to the </w:t>
            </w:r>
            <w:r w:rsidR="00A65429">
              <w:rPr>
                <w:lang w:bidi="en-US"/>
              </w:rPr>
              <w:t>Incident</w:t>
            </w:r>
            <w:r w:rsidRPr="001C7428">
              <w:rPr>
                <w:lang w:bidi="en-US"/>
              </w:rPr>
              <w:t>, as well as their status and location updates. This data component is not required when emergency responders update their</w:t>
            </w:r>
          </w:p>
          <w:p w14:paraId="37099CD4" w14:textId="77777777" w:rsidR="004734B2" w:rsidRPr="001C7428" w:rsidRDefault="004734B2" w:rsidP="00B86693">
            <w:pPr>
              <w:spacing w:before="0" w:after="0"/>
              <w:rPr>
                <w:lang w:bidi="en-US"/>
              </w:rPr>
            </w:pPr>
            <w:r w:rsidRPr="001C7428">
              <w:rPr>
                <w:lang w:bidi="en-US"/>
              </w:rPr>
              <w:t>status and/or location directly without requiring dispatcher entry.</w:t>
            </w:r>
          </w:p>
        </w:tc>
      </w:tr>
      <w:tr w:rsidR="004734B2" w:rsidRPr="001C7428" w14:paraId="59A9AC1F" w14:textId="77777777" w:rsidTr="00B86693">
        <w:trPr>
          <w:trHeight w:val="655"/>
        </w:trPr>
        <w:tc>
          <w:tcPr>
            <w:tcW w:w="1651" w:type="pct"/>
          </w:tcPr>
          <w:p w14:paraId="487B1FA4" w14:textId="77777777" w:rsidR="004734B2" w:rsidRPr="001C7428" w:rsidRDefault="004734B2" w:rsidP="00B86693">
            <w:pPr>
              <w:spacing w:before="0" w:after="0"/>
              <w:rPr>
                <w:lang w:bidi="en-US"/>
              </w:rPr>
            </w:pPr>
            <w:r w:rsidRPr="001C7428">
              <w:rPr>
                <w:lang w:bidi="en-US"/>
              </w:rPr>
              <w:t>notesReference</w:t>
            </w:r>
          </w:p>
        </w:tc>
        <w:tc>
          <w:tcPr>
            <w:tcW w:w="748" w:type="pct"/>
          </w:tcPr>
          <w:p w14:paraId="3679A7BA" w14:textId="77777777" w:rsidR="004734B2" w:rsidRPr="001C7428" w:rsidRDefault="004734B2" w:rsidP="00B86693">
            <w:pPr>
              <w:spacing w:before="0" w:after="0"/>
              <w:jc w:val="center"/>
              <w:rPr>
                <w:lang w:bidi="en-US"/>
              </w:rPr>
            </w:pPr>
            <w:r w:rsidRPr="001C7428">
              <w:rPr>
                <w:lang w:bidi="en-US"/>
              </w:rPr>
              <w:t>Optional</w:t>
            </w:r>
          </w:p>
        </w:tc>
        <w:tc>
          <w:tcPr>
            <w:tcW w:w="243" w:type="pct"/>
            <w:gridSpan w:val="2"/>
          </w:tcPr>
          <w:p w14:paraId="7424598B" w14:textId="77777777" w:rsidR="004734B2" w:rsidRPr="001C7428" w:rsidRDefault="004734B2" w:rsidP="00B86693">
            <w:pPr>
              <w:spacing w:before="0" w:after="0"/>
              <w:jc w:val="center"/>
              <w:rPr>
                <w:lang w:bidi="en-US"/>
              </w:rPr>
            </w:pPr>
            <w:r w:rsidRPr="001C7428">
              <w:rPr>
                <w:lang w:bidi="en-US"/>
              </w:rPr>
              <w:t>0</w:t>
            </w:r>
          </w:p>
        </w:tc>
        <w:tc>
          <w:tcPr>
            <w:tcW w:w="263" w:type="pct"/>
          </w:tcPr>
          <w:p w14:paraId="318C1492" w14:textId="77777777" w:rsidR="004734B2" w:rsidRPr="001C7428" w:rsidRDefault="004734B2" w:rsidP="00B86693">
            <w:pPr>
              <w:spacing w:before="0" w:after="0"/>
              <w:jc w:val="center"/>
              <w:rPr>
                <w:lang w:bidi="en-US"/>
              </w:rPr>
            </w:pPr>
            <w:r w:rsidRPr="001C7428">
              <w:rPr>
                <w:lang w:bidi="en-US"/>
              </w:rPr>
              <w:t>*</w:t>
            </w:r>
          </w:p>
        </w:tc>
        <w:tc>
          <w:tcPr>
            <w:tcW w:w="2096" w:type="pct"/>
          </w:tcPr>
          <w:p w14:paraId="65FDEE3E" w14:textId="77777777" w:rsidR="004734B2" w:rsidRPr="001C7428" w:rsidRDefault="004734B2" w:rsidP="00B86693">
            <w:pPr>
              <w:spacing w:before="0" w:after="0"/>
              <w:rPr>
                <w:lang w:bidi="en-US"/>
              </w:rPr>
            </w:pPr>
            <w:r w:rsidRPr="001C7428">
              <w:rPr>
                <w:lang w:bidi="en-US"/>
              </w:rPr>
              <w:t>Reference to a Notes Data Component. Contains optional alphanumeric text further describing the dispatch.</w:t>
            </w:r>
          </w:p>
        </w:tc>
      </w:tr>
    </w:tbl>
    <w:p w14:paraId="5D3CF4CE" w14:textId="77777777" w:rsidR="004734B2" w:rsidRPr="00521223" w:rsidRDefault="004734B2" w:rsidP="004734B2">
      <w:pPr>
        <w:pStyle w:val="Titre2"/>
      </w:pPr>
      <w:bookmarkStart w:id="62" w:name="_Toc54356152"/>
      <w:bookmarkStart w:id="63" w:name="_Ref70691500"/>
      <w:bookmarkStart w:id="64" w:name="_Toc70692110"/>
      <w:r w:rsidRPr="00521223">
        <w:lastRenderedPageBreak/>
        <w:t>Disposition Data Component</w:t>
      </w:r>
      <w:bookmarkEnd w:id="62"/>
      <w:bookmarkEnd w:id="63"/>
      <w:bookmarkEnd w:id="64"/>
      <w:r w:rsidRPr="00521223">
        <w:t xml:space="preserve"> </w:t>
      </w:r>
    </w:p>
    <w:p w14:paraId="068870FC" w14:textId="3844679A" w:rsidR="004734B2" w:rsidRPr="00521223" w:rsidRDefault="004734B2" w:rsidP="004734B2">
      <w:pPr>
        <w:rPr>
          <w:b/>
        </w:rPr>
      </w:pPr>
      <w:r w:rsidRPr="00521223">
        <w:rPr>
          <w:b/>
        </w:rPr>
        <w:t xml:space="preserve">Data Component Use: </w:t>
      </w:r>
      <w:r w:rsidRPr="00521223">
        <w:rPr>
          <w:bCs/>
        </w:rPr>
        <w:t>Optional Component</w:t>
      </w:r>
    </w:p>
    <w:p w14:paraId="3B632779" w14:textId="77777777" w:rsidR="004734B2" w:rsidRPr="00521223" w:rsidRDefault="004734B2" w:rsidP="004734B2">
      <w:r w:rsidRPr="00521223">
        <w:rPr>
          <w:b/>
        </w:rPr>
        <w:t xml:space="preserve">Minimum: </w:t>
      </w:r>
      <w:r w:rsidRPr="00521223">
        <w:rPr>
          <w:bCs/>
        </w:rPr>
        <w:t>0</w:t>
      </w:r>
    </w:p>
    <w:p w14:paraId="65EE2213" w14:textId="77777777" w:rsidR="004734B2" w:rsidRPr="00521223" w:rsidRDefault="004734B2" w:rsidP="004734B2">
      <w:r w:rsidRPr="00521223">
        <w:rPr>
          <w:b/>
        </w:rPr>
        <w:t xml:space="preserve">Maximum: </w:t>
      </w:r>
      <w:r w:rsidRPr="00521223">
        <w:t>*</w:t>
      </w:r>
    </w:p>
    <w:p w14:paraId="7B9E19ED" w14:textId="4ECD25A4" w:rsidR="004734B2" w:rsidRPr="00521223" w:rsidRDefault="004734B2" w:rsidP="004734B2">
      <w:r w:rsidRPr="00521223">
        <w:rPr>
          <w:b/>
        </w:rPr>
        <w:t xml:space="preserve">Child Of: </w:t>
      </w:r>
      <w:r w:rsidR="00A65429">
        <w:t>Incident</w:t>
      </w:r>
      <w:r w:rsidRPr="00521223">
        <w:t xml:space="preserve"> Information and Responder Information</w:t>
      </w:r>
    </w:p>
    <w:p w14:paraId="1C7FA0F6" w14:textId="42F62AF6" w:rsidR="004734B2" w:rsidRDefault="004734B2" w:rsidP="004734B2">
      <w:r w:rsidRPr="00521223">
        <w:rPr>
          <w:b/>
        </w:rPr>
        <w:t xml:space="preserve">Data Component Description: </w:t>
      </w:r>
      <w:r w:rsidRPr="00521223">
        <w:t xml:space="preserve">Agency specific and standardized disposition codes assigned to an </w:t>
      </w:r>
      <w:r w:rsidR="00A65429">
        <w:t>Incident</w:t>
      </w:r>
      <w:r w:rsidRPr="00521223">
        <w:t xml:space="preserve">. Multiple disposition codes per </w:t>
      </w:r>
      <w:r w:rsidR="00A65429">
        <w:t>Incident</w:t>
      </w:r>
      <w:r w:rsidRPr="00521223">
        <w:t xml:space="preserve"> are supported. Either a responder or a dispatcher can close an </w:t>
      </w:r>
      <w:r w:rsidR="00A65429">
        <w:t>Incident</w:t>
      </w:r>
      <w:r w:rsidRPr="00521223">
        <w:t xml:space="preserve"> and assign a final disposition codes to it</w:t>
      </w:r>
      <w:r w:rsidR="0078018A">
        <w:t>.</w:t>
      </w:r>
    </w:p>
    <w:p w14:paraId="6685FF1A" w14:textId="77777777" w:rsidR="0078018A" w:rsidRPr="00521223" w:rsidRDefault="0078018A" w:rsidP="004734B2"/>
    <w:p w14:paraId="02F5A631" w14:textId="67596B2F" w:rsidR="00653CB1" w:rsidRDefault="00653CB1" w:rsidP="00653CB1">
      <w:pPr>
        <w:pStyle w:val="Lgende"/>
      </w:pPr>
      <w:r>
        <w:t xml:space="preserve">Table </w:t>
      </w:r>
      <w:fldSimple w:instr=" STYLEREF 1 \s ">
        <w:r w:rsidR="00B4283D">
          <w:rPr>
            <w:noProof/>
          </w:rPr>
          <w:t>2</w:t>
        </w:r>
      </w:fldSimple>
      <w:r w:rsidR="00A32EDA">
        <w:noBreakHyphen/>
      </w:r>
      <w:fldSimple w:instr=" SEQ Table \* ARABIC \s 1 ">
        <w:r w:rsidR="00B4283D">
          <w:rPr>
            <w:noProof/>
          </w:rPr>
          <w:t>12</w:t>
        </w:r>
      </w:fldSimple>
      <w:r w:rsidRPr="00653CB1">
        <w:t xml:space="preserve"> </w:t>
      </w:r>
      <w:r>
        <w:t>Disposition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94"/>
        <w:gridCol w:w="1719"/>
        <w:gridCol w:w="484"/>
        <w:gridCol w:w="547"/>
        <w:gridCol w:w="3466"/>
      </w:tblGrid>
      <w:tr w:rsidR="004734B2" w:rsidRPr="00F53007" w14:paraId="26E684CD" w14:textId="77777777" w:rsidTr="0078018A">
        <w:trPr>
          <w:trHeight w:val="1103"/>
          <w:tblHeader/>
        </w:trPr>
        <w:tc>
          <w:tcPr>
            <w:tcW w:w="1782" w:type="pct"/>
            <w:shd w:val="clear" w:color="auto" w:fill="D9D9D9" w:themeFill="background1" w:themeFillShade="D9"/>
            <w:vAlign w:val="bottom"/>
          </w:tcPr>
          <w:p w14:paraId="5560EC69" w14:textId="77777777" w:rsidR="004734B2" w:rsidRPr="00F53007" w:rsidRDefault="004734B2" w:rsidP="006B3050">
            <w:pPr>
              <w:spacing w:before="0" w:after="0"/>
              <w:jc w:val="center"/>
              <w:rPr>
                <w:b/>
                <w:bCs/>
                <w:lang w:bidi="en-US"/>
              </w:rPr>
            </w:pPr>
            <w:r w:rsidRPr="00F53007">
              <w:rPr>
                <w:b/>
                <w:bCs/>
                <w:lang w:bidi="en-US"/>
              </w:rPr>
              <w:t>JSON Name</w:t>
            </w:r>
          </w:p>
        </w:tc>
        <w:tc>
          <w:tcPr>
            <w:tcW w:w="752" w:type="pct"/>
            <w:shd w:val="clear" w:color="auto" w:fill="D9D9D9" w:themeFill="background1" w:themeFillShade="D9"/>
            <w:vAlign w:val="bottom"/>
          </w:tcPr>
          <w:p w14:paraId="025A52BD" w14:textId="77777777" w:rsidR="004734B2" w:rsidRPr="00F53007" w:rsidRDefault="004734B2" w:rsidP="006B3050">
            <w:pPr>
              <w:spacing w:before="0" w:after="0"/>
              <w:jc w:val="center"/>
              <w:rPr>
                <w:b/>
                <w:bCs/>
                <w:lang w:bidi="en-US"/>
              </w:rPr>
            </w:pPr>
            <w:r w:rsidRPr="00F53007">
              <w:rPr>
                <w:b/>
                <w:bCs/>
                <w:lang w:bidi="en-US"/>
              </w:rPr>
              <w:t>Use (required, optional,</w:t>
            </w:r>
          </w:p>
          <w:p w14:paraId="5E24C0ED" w14:textId="77777777" w:rsidR="004734B2" w:rsidRPr="00F53007" w:rsidRDefault="004734B2" w:rsidP="006B3050">
            <w:pPr>
              <w:spacing w:before="0" w:after="0"/>
              <w:jc w:val="center"/>
              <w:rPr>
                <w:b/>
                <w:bCs/>
                <w:lang w:bidi="en-US"/>
              </w:rPr>
            </w:pPr>
            <w:r w:rsidRPr="00F53007">
              <w:rPr>
                <w:b/>
                <w:bCs/>
                <w:lang w:bidi="en-US"/>
              </w:rPr>
              <w:t>conditional)</w:t>
            </w:r>
          </w:p>
        </w:tc>
        <w:tc>
          <w:tcPr>
            <w:tcW w:w="232" w:type="pct"/>
            <w:shd w:val="clear" w:color="auto" w:fill="D9D9D9" w:themeFill="background1" w:themeFillShade="D9"/>
            <w:vAlign w:val="bottom"/>
          </w:tcPr>
          <w:p w14:paraId="430A1AA4" w14:textId="77777777" w:rsidR="004734B2" w:rsidRPr="00F53007" w:rsidRDefault="004734B2" w:rsidP="006B3050">
            <w:pPr>
              <w:spacing w:before="0" w:after="0"/>
              <w:jc w:val="center"/>
              <w:rPr>
                <w:b/>
                <w:bCs/>
                <w:lang w:bidi="en-US"/>
              </w:rPr>
            </w:pPr>
            <w:r w:rsidRPr="00F53007">
              <w:rPr>
                <w:b/>
                <w:bCs/>
                <w:lang w:bidi="en-US"/>
              </w:rPr>
              <w:t>Min</w:t>
            </w:r>
          </w:p>
        </w:tc>
        <w:tc>
          <w:tcPr>
            <w:tcW w:w="265" w:type="pct"/>
            <w:shd w:val="clear" w:color="auto" w:fill="D9D9D9" w:themeFill="background1" w:themeFillShade="D9"/>
            <w:vAlign w:val="bottom"/>
          </w:tcPr>
          <w:p w14:paraId="75ACEE8D" w14:textId="77777777" w:rsidR="004734B2" w:rsidRPr="00F53007" w:rsidRDefault="004734B2" w:rsidP="006B3050">
            <w:pPr>
              <w:spacing w:before="0" w:after="0"/>
              <w:jc w:val="center"/>
              <w:rPr>
                <w:b/>
                <w:bCs/>
                <w:lang w:bidi="en-US"/>
              </w:rPr>
            </w:pPr>
            <w:r w:rsidRPr="00F53007">
              <w:rPr>
                <w:b/>
                <w:bCs/>
                <w:lang w:bidi="en-US"/>
              </w:rPr>
              <w:t>Max</w:t>
            </w:r>
          </w:p>
        </w:tc>
        <w:tc>
          <w:tcPr>
            <w:tcW w:w="1969" w:type="pct"/>
            <w:shd w:val="clear" w:color="auto" w:fill="D9D9D9" w:themeFill="background1" w:themeFillShade="D9"/>
            <w:vAlign w:val="bottom"/>
          </w:tcPr>
          <w:p w14:paraId="0648836C" w14:textId="77777777" w:rsidR="004734B2" w:rsidRPr="00F53007" w:rsidRDefault="004734B2" w:rsidP="006B3050">
            <w:pPr>
              <w:spacing w:before="0" w:after="0"/>
              <w:jc w:val="center"/>
              <w:rPr>
                <w:b/>
                <w:bCs/>
                <w:lang w:bidi="en-US"/>
              </w:rPr>
            </w:pPr>
            <w:r w:rsidRPr="00F53007">
              <w:rPr>
                <w:b/>
                <w:bCs/>
                <w:lang w:bidi="en-US"/>
              </w:rPr>
              <w:t>Description</w:t>
            </w:r>
          </w:p>
        </w:tc>
      </w:tr>
      <w:tr w:rsidR="004734B2" w:rsidRPr="00F53007" w14:paraId="2A123215" w14:textId="77777777" w:rsidTr="00A355C1">
        <w:trPr>
          <w:trHeight w:val="2240"/>
        </w:trPr>
        <w:tc>
          <w:tcPr>
            <w:tcW w:w="1782" w:type="pct"/>
          </w:tcPr>
          <w:p w14:paraId="748179A5" w14:textId="77777777" w:rsidR="004734B2" w:rsidRPr="00F53007" w:rsidRDefault="004734B2" w:rsidP="006B3050">
            <w:pPr>
              <w:spacing w:before="0" w:after="0"/>
              <w:rPr>
                <w:bCs/>
                <w:lang w:bidi="en-US"/>
              </w:rPr>
            </w:pPr>
            <w:r w:rsidRPr="00F53007">
              <w:rPr>
                <w:bCs/>
                <w:lang w:bidi="en-US"/>
              </w:rPr>
              <w:t>dispositionCommonRegistryCode</w:t>
            </w:r>
          </w:p>
        </w:tc>
        <w:tc>
          <w:tcPr>
            <w:tcW w:w="752" w:type="pct"/>
          </w:tcPr>
          <w:p w14:paraId="2624B298" w14:textId="77777777" w:rsidR="004734B2" w:rsidRPr="00F53007" w:rsidRDefault="004734B2" w:rsidP="006B3050">
            <w:pPr>
              <w:spacing w:before="0" w:after="0"/>
              <w:jc w:val="center"/>
              <w:rPr>
                <w:bCs/>
                <w:lang w:bidi="en-US"/>
              </w:rPr>
            </w:pPr>
            <w:r w:rsidRPr="00F53007">
              <w:rPr>
                <w:bCs/>
                <w:lang w:bidi="en-US"/>
              </w:rPr>
              <w:t>Required</w:t>
            </w:r>
          </w:p>
        </w:tc>
        <w:tc>
          <w:tcPr>
            <w:tcW w:w="232" w:type="pct"/>
          </w:tcPr>
          <w:p w14:paraId="68E42A3D" w14:textId="77777777" w:rsidR="004734B2" w:rsidRPr="00F53007" w:rsidRDefault="004734B2" w:rsidP="006B3050">
            <w:pPr>
              <w:spacing w:before="0" w:after="0"/>
              <w:jc w:val="center"/>
              <w:rPr>
                <w:bCs/>
                <w:lang w:bidi="en-US"/>
              </w:rPr>
            </w:pPr>
            <w:r w:rsidRPr="00F53007">
              <w:rPr>
                <w:bCs/>
                <w:lang w:bidi="en-US"/>
              </w:rPr>
              <w:t>1</w:t>
            </w:r>
          </w:p>
        </w:tc>
        <w:tc>
          <w:tcPr>
            <w:tcW w:w="265" w:type="pct"/>
          </w:tcPr>
          <w:p w14:paraId="143548C5"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5B35628A" w14:textId="63E2F4C3" w:rsidR="004734B2" w:rsidRPr="00F53007" w:rsidRDefault="004734B2" w:rsidP="006B3050">
            <w:pPr>
              <w:spacing w:before="0" w:after="0"/>
              <w:rPr>
                <w:bCs/>
                <w:lang w:bidi="en-US"/>
              </w:rPr>
            </w:pPr>
            <w:r w:rsidRPr="00F53007">
              <w:rPr>
                <w:bCs/>
                <w:lang w:bidi="en-US"/>
              </w:rPr>
              <w:t xml:space="preserve">An agency assigns a disposition to an </w:t>
            </w:r>
            <w:r w:rsidR="00A65429">
              <w:rPr>
                <w:bCs/>
                <w:lang w:bidi="en-US"/>
              </w:rPr>
              <w:t>Incident</w:t>
            </w:r>
            <w:r w:rsidRPr="00F53007">
              <w:rPr>
                <w:bCs/>
                <w:lang w:bidi="en-US"/>
              </w:rPr>
              <w:t xml:space="preserve"> when its participation in the </w:t>
            </w:r>
            <w:r w:rsidR="00A65429">
              <w:rPr>
                <w:bCs/>
                <w:lang w:bidi="en-US"/>
              </w:rPr>
              <w:t>Incident</w:t>
            </w:r>
            <w:r w:rsidRPr="00F53007">
              <w:rPr>
                <w:bCs/>
                <w:lang w:bidi="en-US"/>
              </w:rPr>
              <w:t xml:space="preserve"> ends. The disposition code indicates whether follow-up reports are required and other information about the </w:t>
            </w:r>
            <w:r w:rsidR="00A65429">
              <w:rPr>
                <w:bCs/>
                <w:lang w:bidi="en-US"/>
              </w:rPr>
              <w:t>Incident</w:t>
            </w:r>
            <w:r w:rsidRPr="00F53007">
              <w:rPr>
                <w:bCs/>
                <w:lang w:bidi="en-US"/>
              </w:rPr>
              <w:t xml:space="preserve"> such as whether it resulted from a false or actual alarm. They are used to exchange the status and follow up requirements of an </w:t>
            </w:r>
            <w:r w:rsidR="00A65429">
              <w:rPr>
                <w:bCs/>
                <w:lang w:bidi="en-US"/>
              </w:rPr>
              <w:t>Incident</w:t>
            </w:r>
            <w:r w:rsidRPr="00F53007">
              <w:rPr>
                <w:bCs/>
                <w:lang w:bidi="en-US"/>
              </w:rPr>
              <w:t xml:space="preserve"> upon its closure. The disposition codes are drawn from a registry containing common disposition codes for Police, Fire EMS disciplines. See Section </w:t>
            </w:r>
            <w:hyperlink w:anchor="_Common_Disposition_Code" w:history="1">
              <w:r w:rsidR="00A355C1">
                <w:rPr>
                  <w:rStyle w:val="Lienhypertexte"/>
                  <w:bCs/>
                  <w:lang w:bidi="en-US"/>
                </w:rPr>
                <w:fldChar w:fldCharType="begin"/>
              </w:r>
              <w:r w:rsidR="00A355C1">
                <w:instrText xml:space="preserve"> REF _Ref58264705 \r \h </w:instrText>
              </w:r>
              <w:r w:rsidR="00A355C1">
                <w:rPr>
                  <w:rStyle w:val="Lienhypertexte"/>
                  <w:bCs/>
                  <w:lang w:bidi="en-US"/>
                </w:rPr>
              </w:r>
              <w:r w:rsidR="00A355C1">
                <w:rPr>
                  <w:rStyle w:val="Lienhypertexte"/>
                  <w:bCs/>
                  <w:lang w:bidi="en-US"/>
                </w:rPr>
                <w:fldChar w:fldCharType="separate"/>
              </w:r>
              <w:r w:rsidR="00B4283D">
                <w:t>3.4</w:t>
              </w:r>
              <w:r w:rsidR="00A355C1">
                <w:rPr>
                  <w:rStyle w:val="Lienhypertexte"/>
                  <w:bCs/>
                  <w:lang w:bidi="en-US"/>
                </w:rPr>
                <w:fldChar w:fldCharType="end"/>
              </w:r>
            </w:hyperlink>
            <w:r w:rsidRPr="00F53007">
              <w:rPr>
                <w:bCs/>
                <w:lang w:bidi="en-US"/>
              </w:rPr>
              <w:t>, below, for the description of the registry.</w:t>
            </w:r>
          </w:p>
        </w:tc>
      </w:tr>
      <w:tr w:rsidR="004734B2" w:rsidRPr="00F53007" w14:paraId="4D93084C" w14:textId="77777777" w:rsidTr="0078018A">
        <w:trPr>
          <w:trHeight w:val="854"/>
        </w:trPr>
        <w:tc>
          <w:tcPr>
            <w:tcW w:w="1782" w:type="pct"/>
          </w:tcPr>
          <w:p w14:paraId="17182354" w14:textId="77777777" w:rsidR="004734B2" w:rsidRPr="00F53007" w:rsidRDefault="004734B2" w:rsidP="006B3050">
            <w:pPr>
              <w:spacing w:before="0" w:after="0"/>
              <w:rPr>
                <w:bCs/>
                <w:lang w:bidi="en-US"/>
              </w:rPr>
            </w:pPr>
            <w:r w:rsidRPr="00F53007">
              <w:rPr>
                <w:bCs/>
                <w:lang w:bidi="en-US"/>
              </w:rPr>
              <w:lastRenderedPageBreak/>
              <w:t xml:space="preserve">dispositionPrimaryIndicator </w:t>
            </w:r>
          </w:p>
        </w:tc>
        <w:tc>
          <w:tcPr>
            <w:tcW w:w="752" w:type="pct"/>
          </w:tcPr>
          <w:p w14:paraId="140FFCE0"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4464C90F"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69821A51"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73FD0AC4" w14:textId="24B366F5" w:rsidR="004734B2" w:rsidRPr="00F53007" w:rsidRDefault="004734B2" w:rsidP="006B3050">
            <w:pPr>
              <w:spacing w:before="0" w:after="0"/>
              <w:rPr>
                <w:bCs/>
                <w:lang w:bidi="en-US"/>
              </w:rPr>
            </w:pPr>
            <w:r w:rsidRPr="00F53007">
              <w:rPr>
                <w:bCs/>
                <w:lang w:bidi="en-US"/>
              </w:rPr>
              <w:t xml:space="preserve">A designation of whether the common disposition code is the primary disposition code for the </w:t>
            </w:r>
            <w:r w:rsidR="00A65429">
              <w:rPr>
                <w:bCs/>
                <w:lang w:bidi="en-US"/>
              </w:rPr>
              <w:t>Incident</w:t>
            </w:r>
            <w:r w:rsidRPr="00F53007">
              <w:rPr>
                <w:bCs/>
                <w:lang w:bidi="en-US"/>
              </w:rPr>
              <w:t>. Note that multiple primary codes are allowed, but some systems</w:t>
            </w:r>
            <w:r w:rsidR="00A355C1">
              <w:rPr>
                <w:bCs/>
                <w:lang w:bidi="en-US"/>
              </w:rPr>
              <w:t xml:space="preserve"> </w:t>
            </w:r>
            <w:r w:rsidRPr="00F53007">
              <w:rPr>
                <w:bCs/>
                <w:lang w:bidi="en-US"/>
              </w:rPr>
              <w:t>may not be able handle more than one primary common disposition code. It is possible that no codes are marked as primary. The value is</w:t>
            </w:r>
            <w:r>
              <w:rPr>
                <w:bCs/>
                <w:lang w:bidi="en-US"/>
              </w:rPr>
              <w:t xml:space="preserve"> </w:t>
            </w:r>
            <w:r w:rsidRPr="00F53007">
              <w:rPr>
                <w:bCs/>
                <w:lang w:bidi="en-US"/>
              </w:rPr>
              <w:t>Boolean, where True is a primary disposition code.</w:t>
            </w:r>
          </w:p>
        </w:tc>
      </w:tr>
      <w:tr w:rsidR="004734B2" w:rsidRPr="00F53007" w14:paraId="68E98085" w14:textId="77777777" w:rsidTr="0078018A">
        <w:trPr>
          <w:trHeight w:val="1382"/>
        </w:trPr>
        <w:tc>
          <w:tcPr>
            <w:tcW w:w="1782" w:type="pct"/>
          </w:tcPr>
          <w:p w14:paraId="1CB238A2" w14:textId="77777777" w:rsidR="004734B2" w:rsidRPr="00F53007" w:rsidRDefault="004734B2" w:rsidP="006B3050">
            <w:pPr>
              <w:spacing w:before="0" w:after="0"/>
              <w:rPr>
                <w:bCs/>
                <w:lang w:bidi="en-US"/>
              </w:rPr>
            </w:pPr>
            <w:r w:rsidRPr="00F53007">
              <w:rPr>
                <w:bCs/>
                <w:lang w:bidi="en-US"/>
              </w:rPr>
              <w:t>dispositionCategoryText</w:t>
            </w:r>
          </w:p>
          <w:p w14:paraId="7C335D57" w14:textId="77777777" w:rsidR="004734B2" w:rsidRPr="00F53007" w:rsidRDefault="004734B2" w:rsidP="006B3050">
            <w:pPr>
              <w:spacing w:before="0" w:after="0"/>
              <w:rPr>
                <w:bCs/>
                <w:lang w:bidi="en-US"/>
              </w:rPr>
            </w:pPr>
          </w:p>
        </w:tc>
        <w:tc>
          <w:tcPr>
            <w:tcW w:w="752" w:type="pct"/>
          </w:tcPr>
          <w:p w14:paraId="5990BF2D"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210302D5"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0B9064EC"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68719838" w14:textId="2F3CD541" w:rsidR="004734B2" w:rsidRPr="00F53007" w:rsidRDefault="004734B2" w:rsidP="006B3050">
            <w:pPr>
              <w:spacing w:before="0" w:after="0"/>
              <w:rPr>
                <w:bCs/>
                <w:lang w:bidi="en-US"/>
              </w:rPr>
            </w:pPr>
            <w:r w:rsidRPr="00F53007">
              <w:rPr>
                <w:bCs/>
                <w:lang w:bidi="en-US"/>
              </w:rPr>
              <w:t>An agency</w:t>
            </w:r>
            <w:r w:rsidR="00306956">
              <w:rPr>
                <w:bCs/>
                <w:lang w:bidi="en-US"/>
              </w:rPr>
              <w:t>-</w:t>
            </w:r>
            <w:r w:rsidRPr="00F53007">
              <w:rPr>
                <w:bCs/>
                <w:lang w:bidi="en-US"/>
              </w:rPr>
              <w:t xml:space="preserve">specific, alphanumeric code that indicates how the </w:t>
            </w:r>
            <w:r w:rsidR="00A65429">
              <w:rPr>
                <w:bCs/>
                <w:lang w:bidi="en-US"/>
              </w:rPr>
              <w:t>Incident</w:t>
            </w:r>
            <w:r w:rsidRPr="00F53007">
              <w:rPr>
                <w:bCs/>
                <w:lang w:bidi="en-US"/>
              </w:rPr>
              <w:t xml:space="preserve"> was closed. The Common Disposition Code, referenced above, should be mapped to the closest value of this</w:t>
            </w:r>
            <w:r w:rsidR="00560527">
              <w:rPr>
                <w:bCs/>
                <w:lang w:bidi="en-US"/>
              </w:rPr>
              <w:t xml:space="preserve"> </w:t>
            </w:r>
            <w:r w:rsidRPr="00F53007">
              <w:rPr>
                <w:bCs/>
                <w:lang w:bidi="en-US"/>
              </w:rPr>
              <w:t>data element.</w:t>
            </w:r>
          </w:p>
        </w:tc>
      </w:tr>
      <w:tr w:rsidR="004734B2" w:rsidRPr="00F53007" w14:paraId="158297A7" w14:textId="77777777" w:rsidTr="0078018A">
        <w:trPr>
          <w:trHeight w:val="2294"/>
        </w:trPr>
        <w:tc>
          <w:tcPr>
            <w:tcW w:w="1782" w:type="pct"/>
          </w:tcPr>
          <w:p w14:paraId="60F468E6" w14:textId="77777777" w:rsidR="004734B2" w:rsidRPr="00F53007" w:rsidRDefault="004734B2" w:rsidP="006B3050">
            <w:pPr>
              <w:spacing w:before="0" w:after="0"/>
              <w:rPr>
                <w:bCs/>
                <w:lang w:bidi="en-US"/>
              </w:rPr>
            </w:pPr>
            <w:r w:rsidRPr="00F53007">
              <w:rPr>
                <w:bCs/>
                <w:lang w:bidi="en-US"/>
              </w:rPr>
              <w:t>dispositionDescriptionText</w:t>
            </w:r>
          </w:p>
        </w:tc>
        <w:tc>
          <w:tcPr>
            <w:tcW w:w="752" w:type="pct"/>
          </w:tcPr>
          <w:p w14:paraId="1B691FB1" w14:textId="4F5851BA" w:rsidR="004734B2" w:rsidRPr="00F53007" w:rsidRDefault="004734B2" w:rsidP="006B3050">
            <w:pPr>
              <w:spacing w:before="0" w:after="0"/>
              <w:jc w:val="center"/>
              <w:rPr>
                <w:bCs/>
                <w:lang w:bidi="en-US"/>
              </w:rPr>
            </w:pPr>
            <w:bookmarkStart w:id="65" w:name="_Hlk17529650"/>
            <w:r w:rsidRPr="00F53007">
              <w:rPr>
                <w:bCs/>
                <w:lang w:bidi="en-US"/>
              </w:rPr>
              <w:t xml:space="preserve">Conditional: </w:t>
            </w:r>
            <w:r w:rsidR="00FB5E5D" w:rsidRPr="003D4361">
              <w:t xml:space="preserve">MUST be populated </w:t>
            </w:r>
            <w:r w:rsidR="00FB5E5D">
              <w:rPr>
                <w:bCs/>
                <w:lang w:bidi="en-US"/>
              </w:rPr>
              <w:t>i</w:t>
            </w:r>
            <w:r w:rsidRPr="00F53007">
              <w:rPr>
                <w:bCs/>
                <w:lang w:bidi="en-US"/>
              </w:rPr>
              <w:t>f Disposition Code Type is presentOptional</w:t>
            </w:r>
          </w:p>
          <w:p w14:paraId="2AF17E80" w14:textId="77777777" w:rsidR="004734B2" w:rsidRPr="00F53007" w:rsidRDefault="004734B2" w:rsidP="006B3050">
            <w:pPr>
              <w:spacing w:before="0" w:after="0"/>
              <w:jc w:val="center"/>
              <w:rPr>
                <w:bCs/>
                <w:lang w:bidi="en-US"/>
              </w:rPr>
            </w:pPr>
            <w:r w:rsidRPr="00F53007">
              <w:rPr>
                <w:bCs/>
                <w:lang w:bidi="en-US"/>
              </w:rPr>
              <w:t>otherwise.</w:t>
            </w:r>
          </w:p>
        </w:tc>
        <w:tc>
          <w:tcPr>
            <w:tcW w:w="232" w:type="pct"/>
          </w:tcPr>
          <w:p w14:paraId="0D8ECCFE"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3A5AF39B" w14:textId="77777777" w:rsidR="004734B2" w:rsidRPr="00F53007" w:rsidRDefault="004734B2" w:rsidP="006B3050">
            <w:pPr>
              <w:spacing w:before="0" w:after="0"/>
              <w:jc w:val="center"/>
              <w:rPr>
                <w:bCs/>
                <w:lang w:bidi="en-US"/>
              </w:rPr>
            </w:pPr>
            <w:r w:rsidRPr="00F53007">
              <w:rPr>
                <w:bCs/>
                <w:lang w:bidi="en-US"/>
              </w:rPr>
              <w:t>1</w:t>
            </w:r>
          </w:p>
        </w:tc>
        <w:tc>
          <w:tcPr>
            <w:tcW w:w="1969" w:type="pct"/>
          </w:tcPr>
          <w:p w14:paraId="4E405826" w14:textId="77777777" w:rsidR="004734B2" w:rsidRPr="00F53007" w:rsidRDefault="004734B2" w:rsidP="006B3050">
            <w:pPr>
              <w:spacing w:before="0" w:after="0"/>
              <w:rPr>
                <w:bCs/>
                <w:lang w:bidi="en-US"/>
              </w:rPr>
            </w:pPr>
            <w:r w:rsidRPr="00F53007">
              <w:rPr>
                <w:bCs/>
                <w:lang w:bidi="en-US"/>
              </w:rPr>
              <w:t>Descriptive text describing the Disposition Code Internal. Disposition codes may be agency specific and this field explains the meaning of the internal disposition code.</w:t>
            </w:r>
          </w:p>
        </w:tc>
      </w:tr>
      <w:tr w:rsidR="004734B2" w:rsidRPr="00F53007" w14:paraId="0FE55C9A" w14:textId="77777777" w:rsidTr="0078018A">
        <w:trPr>
          <w:trHeight w:val="698"/>
        </w:trPr>
        <w:tc>
          <w:tcPr>
            <w:tcW w:w="1782" w:type="pct"/>
          </w:tcPr>
          <w:p w14:paraId="4E00A015" w14:textId="77777777" w:rsidR="004734B2" w:rsidRPr="00F53007" w:rsidRDefault="004734B2" w:rsidP="006B3050">
            <w:pPr>
              <w:spacing w:before="0" w:after="0"/>
              <w:rPr>
                <w:bCs/>
                <w:lang w:bidi="en-US"/>
              </w:rPr>
            </w:pPr>
            <w:r w:rsidRPr="00F53007">
              <w:rPr>
                <w:bCs/>
                <w:lang w:bidi="en-US"/>
              </w:rPr>
              <w:t>notesReference</w:t>
            </w:r>
          </w:p>
        </w:tc>
        <w:tc>
          <w:tcPr>
            <w:tcW w:w="752" w:type="pct"/>
          </w:tcPr>
          <w:p w14:paraId="090A2B3C" w14:textId="77777777" w:rsidR="004734B2" w:rsidRPr="00F53007" w:rsidRDefault="004734B2" w:rsidP="006B3050">
            <w:pPr>
              <w:spacing w:before="0" w:after="0"/>
              <w:jc w:val="center"/>
              <w:rPr>
                <w:bCs/>
                <w:lang w:bidi="en-US"/>
              </w:rPr>
            </w:pPr>
            <w:r w:rsidRPr="00F53007">
              <w:rPr>
                <w:bCs/>
                <w:lang w:bidi="en-US"/>
              </w:rPr>
              <w:t>Optional</w:t>
            </w:r>
          </w:p>
        </w:tc>
        <w:tc>
          <w:tcPr>
            <w:tcW w:w="232" w:type="pct"/>
          </w:tcPr>
          <w:p w14:paraId="66295BF6" w14:textId="77777777" w:rsidR="004734B2" w:rsidRPr="00F53007" w:rsidRDefault="004734B2" w:rsidP="006B3050">
            <w:pPr>
              <w:spacing w:before="0" w:after="0"/>
              <w:jc w:val="center"/>
              <w:rPr>
                <w:bCs/>
                <w:lang w:bidi="en-US"/>
              </w:rPr>
            </w:pPr>
            <w:r w:rsidRPr="00F53007">
              <w:rPr>
                <w:bCs/>
                <w:lang w:bidi="en-US"/>
              </w:rPr>
              <w:t>0</w:t>
            </w:r>
          </w:p>
        </w:tc>
        <w:tc>
          <w:tcPr>
            <w:tcW w:w="265" w:type="pct"/>
          </w:tcPr>
          <w:p w14:paraId="5BB9CAED" w14:textId="77777777" w:rsidR="004734B2" w:rsidRPr="00F53007" w:rsidRDefault="004734B2" w:rsidP="006B3050">
            <w:pPr>
              <w:spacing w:before="0" w:after="0"/>
              <w:jc w:val="center"/>
              <w:rPr>
                <w:bCs/>
                <w:lang w:bidi="en-US"/>
              </w:rPr>
            </w:pPr>
            <w:r w:rsidRPr="00F53007">
              <w:rPr>
                <w:bCs/>
                <w:lang w:bidi="en-US"/>
              </w:rPr>
              <w:t>*</w:t>
            </w:r>
          </w:p>
        </w:tc>
        <w:tc>
          <w:tcPr>
            <w:tcW w:w="1969" w:type="pct"/>
          </w:tcPr>
          <w:p w14:paraId="01AAC8C8" w14:textId="77777777" w:rsidR="004734B2" w:rsidRPr="00F53007" w:rsidRDefault="004734B2" w:rsidP="006B3050">
            <w:pPr>
              <w:spacing w:before="0" w:after="0"/>
              <w:rPr>
                <w:bCs/>
                <w:lang w:bidi="en-US"/>
              </w:rPr>
            </w:pPr>
            <w:r w:rsidRPr="00F53007">
              <w:rPr>
                <w:bCs/>
                <w:lang w:bidi="en-US"/>
              </w:rPr>
              <w:t>Reference to a Notes Data Component. Contains optional alphanumeric text further describing the disposition code.</w:t>
            </w:r>
          </w:p>
        </w:tc>
      </w:tr>
      <w:bookmarkEnd w:id="65"/>
    </w:tbl>
    <w:p w14:paraId="6D1E3F69" w14:textId="77777777" w:rsidR="004734B2" w:rsidRDefault="004734B2" w:rsidP="004734B2"/>
    <w:p w14:paraId="272CFED3" w14:textId="00E173B3" w:rsidR="006A170B" w:rsidRDefault="00950964" w:rsidP="0034493A">
      <w:pPr>
        <w:pStyle w:val="Titre2"/>
      </w:pPr>
      <w:bookmarkStart w:id="66" w:name="_Toc70692111"/>
      <w:r>
        <w:lastRenderedPageBreak/>
        <w:t>Notes Data Component</w:t>
      </w:r>
      <w:bookmarkEnd w:id="66"/>
    </w:p>
    <w:p w14:paraId="350C1405" w14:textId="77777777" w:rsidR="00FC12D5" w:rsidRDefault="00FC12D5" w:rsidP="00FC12D5">
      <w:pPr>
        <w:pStyle w:val="Corpsdetexte"/>
      </w:pPr>
      <w:r w:rsidRPr="00FC12D5">
        <w:rPr>
          <w:b/>
          <w:bCs/>
        </w:rPr>
        <w:t>Data Component Use:</w:t>
      </w:r>
      <w:r>
        <w:t xml:space="preserve"> Optional Component</w:t>
      </w:r>
    </w:p>
    <w:p w14:paraId="2B68E3A7" w14:textId="77777777" w:rsidR="00FC12D5" w:rsidRDefault="00FC12D5" w:rsidP="00FC12D5">
      <w:pPr>
        <w:pStyle w:val="Corpsdetexte"/>
      </w:pPr>
      <w:r w:rsidRPr="00FC12D5">
        <w:rPr>
          <w:b/>
          <w:bCs/>
        </w:rPr>
        <w:t>Minimum</w:t>
      </w:r>
      <w:r>
        <w:t xml:space="preserve">: 0 </w:t>
      </w:r>
    </w:p>
    <w:p w14:paraId="71F23D5B" w14:textId="77777777" w:rsidR="00FC12D5" w:rsidRDefault="00FC12D5" w:rsidP="00FC12D5">
      <w:pPr>
        <w:pStyle w:val="Corpsdetexte"/>
      </w:pPr>
      <w:r w:rsidRPr="00FC12D5">
        <w:rPr>
          <w:b/>
          <w:bCs/>
        </w:rPr>
        <w:t>Maximum</w:t>
      </w:r>
      <w:r>
        <w:t>: *</w:t>
      </w:r>
    </w:p>
    <w:p w14:paraId="7528B508" w14:textId="345D32DF" w:rsidR="00FC12D5" w:rsidRDefault="00FC12D5" w:rsidP="00FC12D5">
      <w:pPr>
        <w:pStyle w:val="Corpsdetexte"/>
      </w:pPr>
      <w:r w:rsidRPr="00FC12D5">
        <w:rPr>
          <w:b/>
          <w:bCs/>
        </w:rPr>
        <w:t>Child Of</w:t>
      </w:r>
      <w:r>
        <w:t xml:space="preserve">: </w:t>
      </w:r>
      <w:r w:rsidR="00FB5E5D" w:rsidRPr="00FB5E5D">
        <w:t xml:space="preserve">Emergency </w:t>
      </w:r>
      <w:r w:rsidR="00A65429">
        <w:t>Incident</w:t>
      </w:r>
      <w:r w:rsidR="00FB5E5D" w:rsidRPr="00FB5E5D">
        <w:t xml:space="preserve"> Data Object</w:t>
      </w:r>
    </w:p>
    <w:p w14:paraId="64205824" w14:textId="35B5E02E" w:rsidR="00950964" w:rsidRPr="00950964" w:rsidRDefault="00FC12D5" w:rsidP="00FC12D5">
      <w:pPr>
        <w:pStyle w:val="Corpsdetexte"/>
      </w:pPr>
      <w:r w:rsidRPr="00FC12D5">
        <w:rPr>
          <w:b/>
          <w:bCs/>
        </w:rPr>
        <w:t>Description</w:t>
      </w:r>
      <w:r>
        <w:t>: This Data Component is typically populated by emergency service agents and responders and occasionally by automated devices. There may be multiple notes from the same agent and there may be notes from multiple agents and agencies.</w:t>
      </w:r>
    </w:p>
    <w:p w14:paraId="7728658D" w14:textId="6C7605EF" w:rsidR="00DF457D" w:rsidRDefault="00DF457D" w:rsidP="00DF457D">
      <w:pPr>
        <w:rPr>
          <w:rFonts w:cs="Tahoma"/>
          <w:szCs w:val="24"/>
        </w:rPr>
      </w:pPr>
    </w:p>
    <w:p w14:paraId="1C2F2F6C" w14:textId="6E0E20AD" w:rsidR="000842D7" w:rsidRDefault="000842D7" w:rsidP="000842D7">
      <w:pPr>
        <w:pStyle w:val="Lgende"/>
      </w:pPr>
      <w:r>
        <w:t xml:space="preserve">Table </w:t>
      </w:r>
      <w:fldSimple w:instr=" STYLEREF 1 \s ">
        <w:r w:rsidR="00B4283D">
          <w:rPr>
            <w:noProof/>
          </w:rPr>
          <w:t>2</w:t>
        </w:r>
      </w:fldSimple>
      <w:r w:rsidR="00A32EDA">
        <w:noBreakHyphen/>
      </w:r>
      <w:fldSimple w:instr=" SEQ Table \* ARABIC \s 1 ">
        <w:r w:rsidR="00B4283D">
          <w:rPr>
            <w:noProof/>
          </w:rPr>
          <w:t>13</w:t>
        </w:r>
      </w:fldSimple>
      <w:r>
        <w:t xml:space="preserve"> Notes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561"/>
        <w:gridCol w:w="1494"/>
        <w:gridCol w:w="484"/>
        <w:gridCol w:w="547"/>
        <w:gridCol w:w="4624"/>
      </w:tblGrid>
      <w:tr w:rsidR="00D04101" w:rsidRPr="00D04101" w14:paraId="6D1760A5" w14:textId="77777777" w:rsidTr="006B3050">
        <w:trPr>
          <w:trHeight w:val="1103"/>
          <w:tblHeader/>
        </w:trPr>
        <w:tc>
          <w:tcPr>
            <w:tcW w:w="1330" w:type="pct"/>
            <w:shd w:val="clear" w:color="auto" w:fill="D9D9D9" w:themeFill="background1" w:themeFillShade="D9"/>
            <w:vAlign w:val="bottom"/>
          </w:tcPr>
          <w:p w14:paraId="3B072F71"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JSON Name</w:t>
            </w:r>
          </w:p>
        </w:tc>
        <w:tc>
          <w:tcPr>
            <w:tcW w:w="752" w:type="pct"/>
            <w:shd w:val="clear" w:color="auto" w:fill="D9D9D9" w:themeFill="background1" w:themeFillShade="D9"/>
            <w:vAlign w:val="bottom"/>
          </w:tcPr>
          <w:p w14:paraId="1DB3C437"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Use (required, optional,</w:t>
            </w:r>
          </w:p>
          <w:p w14:paraId="147B345F"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conditional)</w:t>
            </w:r>
          </w:p>
        </w:tc>
        <w:tc>
          <w:tcPr>
            <w:tcW w:w="258" w:type="pct"/>
            <w:shd w:val="clear" w:color="auto" w:fill="D9D9D9" w:themeFill="background1" w:themeFillShade="D9"/>
            <w:vAlign w:val="bottom"/>
          </w:tcPr>
          <w:p w14:paraId="5594D170"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Min</w:t>
            </w:r>
          </w:p>
        </w:tc>
        <w:tc>
          <w:tcPr>
            <w:tcW w:w="265" w:type="pct"/>
            <w:shd w:val="clear" w:color="auto" w:fill="D9D9D9" w:themeFill="background1" w:themeFillShade="D9"/>
            <w:vAlign w:val="bottom"/>
          </w:tcPr>
          <w:p w14:paraId="4933A6FB"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Max</w:t>
            </w:r>
          </w:p>
        </w:tc>
        <w:tc>
          <w:tcPr>
            <w:tcW w:w="2395" w:type="pct"/>
            <w:shd w:val="clear" w:color="auto" w:fill="D9D9D9" w:themeFill="background1" w:themeFillShade="D9"/>
            <w:vAlign w:val="bottom"/>
          </w:tcPr>
          <w:p w14:paraId="5D99B73C" w14:textId="77777777" w:rsidR="00D04101" w:rsidRPr="00D04101" w:rsidRDefault="00D04101" w:rsidP="002B6FA8">
            <w:pPr>
              <w:spacing w:before="0" w:after="0"/>
              <w:jc w:val="center"/>
              <w:rPr>
                <w:rFonts w:cs="Tahoma"/>
                <w:b/>
                <w:szCs w:val="24"/>
                <w:lang w:bidi="en-US"/>
              </w:rPr>
            </w:pPr>
            <w:r w:rsidRPr="00D04101">
              <w:rPr>
                <w:rFonts w:cs="Tahoma"/>
                <w:b/>
                <w:szCs w:val="24"/>
                <w:lang w:bidi="en-US"/>
              </w:rPr>
              <w:t>Description</w:t>
            </w:r>
          </w:p>
        </w:tc>
      </w:tr>
      <w:tr w:rsidR="00D04101" w:rsidRPr="00D04101" w14:paraId="08B3D562" w14:textId="77777777" w:rsidTr="006B3050">
        <w:trPr>
          <w:trHeight w:val="1884"/>
        </w:trPr>
        <w:tc>
          <w:tcPr>
            <w:tcW w:w="1330" w:type="pct"/>
          </w:tcPr>
          <w:p w14:paraId="34E390B4" w14:textId="77777777" w:rsidR="00D04101" w:rsidRPr="00D04101" w:rsidRDefault="00D04101" w:rsidP="006B3050">
            <w:pPr>
              <w:spacing w:before="0" w:after="0"/>
              <w:rPr>
                <w:rFonts w:cs="Tahoma"/>
                <w:szCs w:val="24"/>
                <w:lang w:bidi="en-US"/>
              </w:rPr>
            </w:pPr>
            <w:r w:rsidRPr="00D04101">
              <w:rPr>
                <w:rFonts w:cs="Tahoma"/>
                <w:szCs w:val="24"/>
                <w:lang w:bidi="en-US"/>
              </w:rPr>
              <w:t>notesActionComments</w:t>
            </w:r>
          </w:p>
        </w:tc>
        <w:tc>
          <w:tcPr>
            <w:tcW w:w="752" w:type="pct"/>
          </w:tcPr>
          <w:p w14:paraId="19331F7C" w14:textId="77777777" w:rsidR="00D04101" w:rsidRPr="00D04101" w:rsidRDefault="00D04101" w:rsidP="00F73FDA">
            <w:pPr>
              <w:spacing w:before="0" w:after="0"/>
              <w:jc w:val="center"/>
              <w:rPr>
                <w:rFonts w:cs="Tahoma"/>
                <w:szCs w:val="24"/>
                <w:lang w:bidi="en-US"/>
              </w:rPr>
            </w:pPr>
            <w:r w:rsidRPr="00D04101">
              <w:rPr>
                <w:rFonts w:cs="Tahoma"/>
                <w:szCs w:val="24"/>
                <w:lang w:bidi="en-US"/>
              </w:rPr>
              <w:t>Required</w:t>
            </w:r>
          </w:p>
        </w:tc>
        <w:tc>
          <w:tcPr>
            <w:tcW w:w="258" w:type="pct"/>
          </w:tcPr>
          <w:p w14:paraId="594BA692"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65" w:type="pct"/>
          </w:tcPr>
          <w:p w14:paraId="464216AA"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706C599D" w14:textId="43950E34" w:rsidR="00D04101" w:rsidRPr="00D04101" w:rsidRDefault="00D04101" w:rsidP="007D51FD">
            <w:pPr>
              <w:spacing w:before="0" w:after="0"/>
              <w:rPr>
                <w:rFonts w:cs="Tahoma"/>
                <w:szCs w:val="24"/>
                <w:lang w:bidi="en-US"/>
              </w:rPr>
            </w:pPr>
            <w:r w:rsidRPr="00D04101">
              <w:rPr>
                <w:rFonts w:cs="Tahoma"/>
                <w:szCs w:val="24"/>
                <w:lang w:bidi="en-US"/>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07B6BE6B" w14:textId="77777777" w:rsidR="00D04101" w:rsidRPr="00D04101" w:rsidRDefault="00D04101" w:rsidP="006B3050">
            <w:pPr>
              <w:spacing w:before="0" w:after="0"/>
              <w:rPr>
                <w:rFonts w:cs="Tahoma"/>
                <w:szCs w:val="24"/>
                <w:lang w:bidi="en-US"/>
              </w:rPr>
            </w:pPr>
            <w:r w:rsidRPr="00D04101">
              <w:rPr>
                <w:rFonts w:cs="Tahoma"/>
                <w:szCs w:val="24"/>
                <w:lang w:bidi="en-US"/>
              </w:rPr>
              <w:t>information.</w:t>
            </w:r>
          </w:p>
        </w:tc>
      </w:tr>
      <w:tr w:rsidR="00D04101" w:rsidRPr="00D04101" w14:paraId="19694A73" w14:textId="77777777" w:rsidTr="006B3050">
        <w:trPr>
          <w:trHeight w:val="1299"/>
        </w:trPr>
        <w:tc>
          <w:tcPr>
            <w:tcW w:w="1330" w:type="pct"/>
          </w:tcPr>
          <w:p w14:paraId="760DC127" w14:textId="77777777" w:rsidR="00D04101" w:rsidRPr="00D04101" w:rsidRDefault="00D04101" w:rsidP="006B3050">
            <w:pPr>
              <w:spacing w:before="0" w:after="0"/>
              <w:rPr>
                <w:rFonts w:cs="Tahoma"/>
                <w:szCs w:val="24"/>
                <w:lang w:bidi="en-US"/>
              </w:rPr>
            </w:pPr>
            <w:r w:rsidRPr="00D04101">
              <w:rPr>
                <w:rFonts w:cs="Tahoma"/>
                <w:szCs w:val="24"/>
                <w:lang w:bidi="en-US"/>
              </w:rPr>
              <w:t>agentReference</w:t>
            </w:r>
          </w:p>
        </w:tc>
        <w:tc>
          <w:tcPr>
            <w:tcW w:w="752" w:type="pct"/>
          </w:tcPr>
          <w:p w14:paraId="08B7E9FC" w14:textId="77777777" w:rsidR="00D04101" w:rsidRPr="00D04101" w:rsidRDefault="00D04101" w:rsidP="00F73FDA">
            <w:pPr>
              <w:spacing w:before="0" w:after="0"/>
              <w:jc w:val="center"/>
              <w:rPr>
                <w:rFonts w:cs="Tahoma"/>
                <w:szCs w:val="24"/>
                <w:lang w:bidi="en-US"/>
              </w:rPr>
            </w:pPr>
            <w:r w:rsidRPr="00D04101">
              <w:rPr>
                <w:rFonts w:cs="Tahoma"/>
                <w:szCs w:val="24"/>
                <w:lang w:bidi="en-US"/>
              </w:rPr>
              <w:t>Optional</w:t>
            </w:r>
          </w:p>
        </w:tc>
        <w:tc>
          <w:tcPr>
            <w:tcW w:w="258" w:type="pct"/>
          </w:tcPr>
          <w:p w14:paraId="129822EB" w14:textId="77777777" w:rsidR="00D04101" w:rsidRPr="00D04101" w:rsidRDefault="00D04101" w:rsidP="00F73FDA">
            <w:pPr>
              <w:spacing w:before="0" w:after="0"/>
              <w:jc w:val="center"/>
              <w:rPr>
                <w:rFonts w:cs="Tahoma"/>
                <w:szCs w:val="24"/>
                <w:lang w:bidi="en-US"/>
              </w:rPr>
            </w:pPr>
            <w:r w:rsidRPr="00D04101">
              <w:rPr>
                <w:rFonts w:cs="Tahoma"/>
                <w:szCs w:val="24"/>
                <w:lang w:bidi="en-US"/>
              </w:rPr>
              <w:t>0</w:t>
            </w:r>
          </w:p>
        </w:tc>
        <w:tc>
          <w:tcPr>
            <w:tcW w:w="265" w:type="pct"/>
          </w:tcPr>
          <w:p w14:paraId="718057F3" w14:textId="77777777" w:rsidR="00D04101" w:rsidRPr="00D04101" w:rsidRDefault="00D04101" w:rsidP="00F73FDA">
            <w:pPr>
              <w:spacing w:before="0" w:after="0"/>
              <w:jc w:val="center"/>
              <w:rPr>
                <w:rFonts w:cs="Tahoma"/>
                <w:szCs w:val="24"/>
                <w:lang w:bidi="en-US"/>
              </w:rPr>
            </w:pPr>
            <w:r w:rsidRPr="00D04101">
              <w:rPr>
                <w:rFonts w:cs="Tahoma"/>
                <w:szCs w:val="24"/>
                <w:lang w:bidi="en-US"/>
              </w:rPr>
              <w:t>1</w:t>
            </w:r>
          </w:p>
        </w:tc>
        <w:tc>
          <w:tcPr>
            <w:tcW w:w="2395" w:type="pct"/>
          </w:tcPr>
          <w:p w14:paraId="63BB0986" w14:textId="780126C8" w:rsidR="00D04101" w:rsidRPr="00D04101" w:rsidRDefault="00D04101" w:rsidP="006B3050">
            <w:pPr>
              <w:spacing w:before="0" w:after="0"/>
              <w:rPr>
                <w:rFonts w:cs="Tahoma"/>
                <w:szCs w:val="24"/>
                <w:lang w:bidi="en-US"/>
              </w:rPr>
            </w:pPr>
            <w:r w:rsidRPr="00D04101">
              <w:rPr>
                <w:rFonts w:cs="Tahoma"/>
                <w:szCs w:val="24"/>
                <w:lang w:bidi="en-US"/>
              </w:rPr>
              <w:t>Reference to an Agent Data Component</w:t>
            </w:r>
            <w:r w:rsidR="005229E1">
              <w:rPr>
                <w:rFonts w:cs="Tahoma"/>
                <w:szCs w:val="24"/>
                <w:lang w:bidi="en-US"/>
              </w:rPr>
              <w:t xml:space="preserve">. </w:t>
            </w:r>
            <w:r w:rsidRPr="00D04101">
              <w:rPr>
                <w:rFonts w:cs="Tahoma"/>
                <w:szCs w:val="24"/>
                <w:lang w:bidi="en-US"/>
              </w:rPr>
              <w:t>Identifies the agent and agency that entered the note contained in this data component. Defaults to the Agency Information included in the EIDO header, if this data component is not present.</w:t>
            </w:r>
          </w:p>
        </w:tc>
      </w:tr>
    </w:tbl>
    <w:p w14:paraId="06CEA22E" w14:textId="31CAA9EC" w:rsidR="00A17EEB" w:rsidRDefault="00A17EEB" w:rsidP="00DF457D">
      <w:pPr>
        <w:rPr>
          <w:rFonts w:cs="Tahoma"/>
          <w:szCs w:val="24"/>
        </w:rPr>
      </w:pPr>
    </w:p>
    <w:p w14:paraId="46E583C6" w14:textId="31CAD869" w:rsidR="00ED21D1" w:rsidRDefault="00ED21D1" w:rsidP="00ED21D1">
      <w:pPr>
        <w:pStyle w:val="Titre2"/>
      </w:pPr>
      <w:bookmarkStart w:id="67" w:name="_Ref58269874"/>
      <w:bookmarkStart w:id="68" w:name="_Toc70692112"/>
      <w:r>
        <w:t>Person Data Component</w:t>
      </w:r>
      <w:bookmarkEnd w:id="67"/>
      <w:bookmarkEnd w:id="68"/>
    </w:p>
    <w:p w14:paraId="2ACCEB5E" w14:textId="77777777" w:rsidR="00F10CFC" w:rsidRDefault="00F10CFC" w:rsidP="0097676D">
      <w:r>
        <w:rPr>
          <w:b/>
        </w:rPr>
        <w:t>Data</w:t>
      </w:r>
      <w:r>
        <w:rPr>
          <w:b/>
          <w:spacing w:val="-2"/>
        </w:rPr>
        <w:t xml:space="preserve"> </w:t>
      </w:r>
      <w:r>
        <w:rPr>
          <w:b/>
        </w:rPr>
        <w:t>Component</w:t>
      </w:r>
      <w:r>
        <w:rPr>
          <w:b/>
          <w:spacing w:val="-2"/>
        </w:rPr>
        <w:t xml:space="preserve"> </w:t>
      </w:r>
      <w:r>
        <w:rPr>
          <w:b/>
        </w:rPr>
        <w:t>Use</w:t>
      </w:r>
      <w:r>
        <w:t>: Optional Component</w:t>
      </w:r>
    </w:p>
    <w:p w14:paraId="126E3CC8" w14:textId="4E23D3E1" w:rsidR="00F10CFC" w:rsidRDefault="00F10CFC" w:rsidP="0097676D">
      <w:r w:rsidRPr="001B2A07">
        <w:rPr>
          <w:b/>
        </w:rPr>
        <w:lastRenderedPageBreak/>
        <w:t xml:space="preserve">Minimum: </w:t>
      </w:r>
      <w:r w:rsidR="00A03CF5" w:rsidRPr="003C6570">
        <w:t>0</w:t>
      </w:r>
    </w:p>
    <w:p w14:paraId="2A1E9103" w14:textId="77777777" w:rsidR="00F10CFC" w:rsidRDefault="00F10CFC" w:rsidP="0097676D">
      <w:r>
        <w:rPr>
          <w:b/>
        </w:rPr>
        <w:t xml:space="preserve">Maximum: </w:t>
      </w:r>
      <w:r>
        <w:t>*</w:t>
      </w:r>
    </w:p>
    <w:p w14:paraId="71ADD716" w14:textId="0EE318A2" w:rsidR="00F10CFC" w:rsidRDefault="00F10CFC" w:rsidP="0097676D">
      <w:r>
        <w:rPr>
          <w:b/>
        </w:rPr>
        <w:t xml:space="preserve">Child Of: </w:t>
      </w:r>
      <w:r w:rsidR="004A5E67" w:rsidRPr="004A5E67">
        <w:t xml:space="preserve">Emergency </w:t>
      </w:r>
      <w:r w:rsidR="00A65429">
        <w:t>Incident</w:t>
      </w:r>
      <w:r w:rsidR="004A5E67" w:rsidRPr="004A5E67">
        <w:t xml:space="preserve"> Data Object</w:t>
      </w:r>
    </w:p>
    <w:p w14:paraId="4DDD091D" w14:textId="7C767412" w:rsidR="00ED21D1" w:rsidRDefault="00F10CFC" w:rsidP="00F10CFC">
      <w:pPr>
        <w:pStyle w:val="Corpsdetexte"/>
      </w:pPr>
      <w:r>
        <w:rPr>
          <w:b/>
        </w:rPr>
        <w:t xml:space="preserve">Data Component Description: </w:t>
      </w:r>
      <w:r>
        <w:t xml:space="preserve">This Data Component is used to exchange information about people associated with an </w:t>
      </w:r>
      <w:r w:rsidR="00A65429">
        <w:t>Incident</w:t>
      </w:r>
      <w:r>
        <w:t xml:space="preserve"> including: callers, suspects, victims, witnesses and other individuals involved in the </w:t>
      </w:r>
      <w:r w:rsidR="00A65429">
        <w:t>Incident</w:t>
      </w:r>
      <w:r>
        <w:t>. The information is provided by reporting parties and emergency responders. Responders can enter the information either directly through their mobile data computers or via their assigned dispatchers.</w:t>
      </w:r>
    </w:p>
    <w:p w14:paraId="63F7188A" w14:textId="3D1DE524" w:rsidR="006B3050" w:rsidRDefault="00C073BB" w:rsidP="00F10CFC">
      <w:pPr>
        <w:pStyle w:val="Corpsdetexte"/>
      </w:pPr>
      <w:r w:rsidRPr="00C073BB">
        <w:t xml:space="preserve">An instance of Person Data Component </w:t>
      </w:r>
      <w:r w:rsidR="0031129A">
        <w:t>MUST</w:t>
      </w:r>
      <w:r w:rsidRPr="00C073BB">
        <w:t xml:space="preserve"> be created along with a Call Data Component at the beginning of an emergency call. The Person Data Component must have the personIncidentRoleRegistryText element set to "caller" and</w:t>
      </w:r>
      <w:r w:rsidR="002521BA">
        <w:t xml:space="preserve"> the</w:t>
      </w:r>
      <w:r w:rsidRPr="00C073BB">
        <w:t xml:space="preserve"> callBackReference</w:t>
      </w:r>
      <w:r w:rsidR="002521BA">
        <w:t xml:space="preserve"> element</w:t>
      </w:r>
      <w:r w:rsidRPr="00C073BB">
        <w:t xml:space="preserve"> </w:t>
      </w:r>
      <w:r w:rsidR="002521BA">
        <w:t>refers to</w:t>
      </w:r>
      <w:r w:rsidRPr="00C073BB">
        <w:t xml:space="preserve"> the same Call Back Data Component designated by the Call Data Component. </w:t>
      </w:r>
      <w:r w:rsidR="0031129A" w:rsidRPr="00A97C1D">
        <w:t xml:space="preserve">If the emergency call included a SubscriberInfo Additional Data block, the Additional Data Component reference for that block </w:t>
      </w:r>
      <w:r w:rsidR="0031129A">
        <w:t>a</w:t>
      </w:r>
      <w:r w:rsidR="0031129A" w:rsidRPr="00A97C1D">
        <w:t xml:space="preserve">nd its associated ProviderInfo block </w:t>
      </w:r>
      <w:r w:rsidR="0031129A">
        <w:t>SHOULD</w:t>
      </w:r>
      <w:r w:rsidR="0031129A" w:rsidRPr="00A97C1D">
        <w:t xml:space="preserve"> be specified in an additionalDataReference element.</w:t>
      </w:r>
      <w:r w:rsidR="0031129A">
        <w:t xml:space="preserve"> </w:t>
      </w:r>
      <w:r w:rsidRPr="00C073BB">
        <w:t xml:space="preserve">At the end of the emergency call, while the EIDO </w:t>
      </w:r>
      <w:r w:rsidR="002521BA">
        <w:t>may</w:t>
      </w:r>
      <w:r w:rsidRPr="00C073BB">
        <w:t xml:space="preserve"> no longer include a Call Data Component, the caller's details will continue to be found in the Person Data Component.</w:t>
      </w:r>
    </w:p>
    <w:p w14:paraId="20E7C233" w14:textId="31917F15" w:rsidR="002B6FA8" w:rsidRDefault="002B6FA8" w:rsidP="002B6FA8">
      <w:pPr>
        <w:pStyle w:val="Lgende"/>
      </w:pPr>
      <w:r>
        <w:t xml:space="preserve">Table </w:t>
      </w:r>
      <w:fldSimple w:instr=" STYLEREF 1 \s ">
        <w:r w:rsidR="00B4283D">
          <w:rPr>
            <w:noProof/>
          </w:rPr>
          <w:t>2</w:t>
        </w:r>
      </w:fldSimple>
      <w:r w:rsidR="00A32EDA">
        <w:noBreakHyphen/>
      </w:r>
      <w:fldSimple w:instr=" SEQ Table \* ARABIC \s 1 ">
        <w:r w:rsidR="00B4283D">
          <w:rPr>
            <w:noProof/>
          </w:rPr>
          <w:t>14</w:t>
        </w:r>
      </w:fldSimple>
      <w:r>
        <w:t xml:space="preserve"> </w:t>
      </w:r>
      <w:r w:rsidRPr="00620D15">
        <w:rPr>
          <w:lang w:bidi="en-US"/>
        </w:rPr>
        <w:t>Person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404"/>
        <w:gridCol w:w="1494"/>
        <w:gridCol w:w="484"/>
        <w:gridCol w:w="547"/>
        <w:gridCol w:w="3781"/>
      </w:tblGrid>
      <w:tr w:rsidR="00620D15" w:rsidRPr="00620D15" w14:paraId="7D6D55FF" w14:textId="77777777" w:rsidTr="002F65E4">
        <w:trPr>
          <w:cantSplit/>
          <w:trHeight w:val="1103"/>
          <w:tblHeader/>
        </w:trPr>
        <w:tc>
          <w:tcPr>
            <w:tcW w:w="1753" w:type="pct"/>
            <w:shd w:val="clear" w:color="auto" w:fill="D9D9D9" w:themeFill="background1" w:themeFillShade="D9"/>
            <w:vAlign w:val="bottom"/>
          </w:tcPr>
          <w:p w14:paraId="7FA1C750" w14:textId="77777777" w:rsidR="00620D15" w:rsidRPr="00620D15" w:rsidRDefault="00620D15" w:rsidP="00F73FDA">
            <w:pPr>
              <w:pStyle w:val="Corpsdetexte"/>
              <w:spacing w:before="0" w:after="0"/>
              <w:jc w:val="center"/>
              <w:rPr>
                <w:b/>
                <w:lang w:bidi="en-US"/>
              </w:rPr>
            </w:pPr>
            <w:r w:rsidRPr="00620D15">
              <w:rPr>
                <w:b/>
                <w:lang w:bidi="en-US"/>
              </w:rPr>
              <w:t>JSON Name</w:t>
            </w:r>
          </w:p>
        </w:tc>
        <w:tc>
          <w:tcPr>
            <w:tcW w:w="769" w:type="pct"/>
            <w:shd w:val="clear" w:color="auto" w:fill="D9D9D9" w:themeFill="background1" w:themeFillShade="D9"/>
            <w:vAlign w:val="bottom"/>
          </w:tcPr>
          <w:p w14:paraId="7C6854B3" w14:textId="77777777" w:rsidR="00620D15" w:rsidRPr="00620D15" w:rsidRDefault="00620D15" w:rsidP="00F73FDA">
            <w:pPr>
              <w:pStyle w:val="Corpsdetexte"/>
              <w:spacing w:before="0" w:after="0"/>
              <w:jc w:val="center"/>
              <w:rPr>
                <w:b/>
                <w:lang w:bidi="en-US"/>
              </w:rPr>
            </w:pPr>
            <w:r w:rsidRPr="00620D15">
              <w:rPr>
                <w:b/>
                <w:lang w:bidi="en-US"/>
              </w:rPr>
              <w:t>Use (required, optional,</w:t>
            </w:r>
          </w:p>
          <w:p w14:paraId="498654FB" w14:textId="77777777" w:rsidR="00620D15" w:rsidRPr="00620D15" w:rsidRDefault="00620D15" w:rsidP="00F73FDA">
            <w:pPr>
              <w:pStyle w:val="Corpsdetexte"/>
              <w:spacing w:before="0" w:after="0"/>
              <w:jc w:val="center"/>
              <w:rPr>
                <w:b/>
                <w:lang w:bidi="en-US"/>
              </w:rPr>
            </w:pPr>
            <w:r w:rsidRPr="00620D15">
              <w:rPr>
                <w:b/>
                <w:lang w:bidi="en-US"/>
              </w:rPr>
              <w:t>conditional)</w:t>
            </w:r>
          </w:p>
        </w:tc>
        <w:tc>
          <w:tcPr>
            <w:tcW w:w="249" w:type="pct"/>
            <w:shd w:val="clear" w:color="auto" w:fill="D9D9D9" w:themeFill="background1" w:themeFillShade="D9"/>
            <w:vAlign w:val="bottom"/>
          </w:tcPr>
          <w:p w14:paraId="4177080F" w14:textId="77777777" w:rsidR="00620D15" w:rsidRPr="00620D15" w:rsidRDefault="00620D15" w:rsidP="00F73FDA">
            <w:pPr>
              <w:pStyle w:val="Corpsdetexte"/>
              <w:spacing w:before="0" w:after="0"/>
              <w:jc w:val="center"/>
              <w:rPr>
                <w:b/>
                <w:lang w:bidi="en-US"/>
              </w:rPr>
            </w:pPr>
            <w:r w:rsidRPr="00620D15">
              <w:rPr>
                <w:b/>
                <w:lang w:bidi="en-US"/>
              </w:rPr>
              <w:t>Min</w:t>
            </w:r>
          </w:p>
        </w:tc>
        <w:tc>
          <w:tcPr>
            <w:tcW w:w="282" w:type="pct"/>
            <w:shd w:val="clear" w:color="auto" w:fill="D9D9D9" w:themeFill="background1" w:themeFillShade="D9"/>
            <w:vAlign w:val="bottom"/>
          </w:tcPr>
          <w:p w14:paraId="0E7D105A" w14:textId="77777777" w:rsidR="00620D15" w:rsidRPr="00620D15" w:rsidRDefault="00620D15" w:rsidP="00F73FDA">
            <w:pPr>
              <w:pStyle w:val="Corpsdetexte"/>
              <w:spacing w:before="0" w:after="0"/>
              <w:jc w:val="center"/>
              <w:rPr>
                <w:b/>
                <w:lang w:bidi="en-US"/>
              </w:rPr>
            </w:pPr>
            <w:r w:rsidRPr="00620D15">
              <w:rPr>
                <w:b/>
                <w:lang w:bidi="en-US"/>
              </w:rPr>
              <w:t>Max</w:t>
            </w:r>
          </w:p>
        </w:tc>
        <w:tc>
          <w:tcPr>
            <w:tcW w:w="1947" w:type="pct"/>
            <w:shd w:val="clear" w:color="auto" w:fill="D9D9D9" w:themeFill="background1" w:themeFillShade="D9"/>
            <w:vAlign w:val="bottom"/>
          </w:tcPr>
          <w:p w14:paraId="6EE90B8F" w14:textId="77777777" w:rsidR="00620D15" w:rsidRPr="00620D15" w:rsidRDefault="00620D15" w:rsidP="00F73FDA">
            <w:pPr>
              <w:pStyle w:val="Corpsdetexte"/>
              <w:spacing w:before="0" w:after="0"/>
              <w:jc w:val="center"/>
              <w:rPr>
                <w:b/>
                <w:lang w:bidi="en-US"/>
              </w:rPr>
            </w:pPr>
            <w:r w:rsidRPr="00620D15">
              <w:rPr>
                <w:b/>
                <w:lang w:bidi="en-US"/>
              </w:rPr>
              <w:t>Description</w:t>
            </w:r>
          </w:p>
        </w:tc>
      </w:tr>
      <w:tr w:rsidR="00620D15" w:rsidRPr="00620D15" w14:paraId="4E039E79" w14:textId="77777777" w:rsidTr="002F65E4">
        <w:trPr>
          <w:cantSplit/>
          <w:trHeight w:val="1458"/>
        </w:trPr>
        <w:tc>
          <w:tcPr>
            <w:tcW w:w="1753" w:type="pct"/>
          </w:tcPr>
          <w:p w14:paraId="66890AF3" w14:textId="18B2D38F" w:rsidR="00620D15" w:rsidRPr="00620D15" w:rsidRDefault="00620D15" w:rsidP="00F73FDA">
            <w:pPr>
              <w:pStyle w:val="Corpsdetexte"/>
              <w:spacing w:before="0" w:after="0"/>
              <w:rPr>
                <w:lang w:bidi="en-US"/>
              </w:rPr>
            </w:pPr>
            <w:r w:rsidRPr="00620D15">
              <w:rPr>
                <w:lang w:bidi="en-US"/>
              </w:rPr>
              <w:t>person</w:t>
            </w:r>
            <w:r w:rsidR="00A65429">
              <w:rPr>
                <w:lang w:bidi="en-US"/>
              </w:rPr>
              <w:t>Incident</w:t>
            </w:r>
            <w:r w:rsidRPr="00620D15">
              <w:rPr>
                <w:lang w:bidi="en-US"/>
              </w:rPr>
              <w:t>RoleRegistryText</w:t>
            </w:r>
          </w:p>
        </w:tc>
        <w:tc>
          <w:tcPr>
            <w:tcW w:w="769" w:type="pct"/>
          </w:tcPr>
          <w:p w14:paraId="3275FB19" w14:textId="77777777" w:rsidR="00620D15" w:rsidRPr="00620D15" w:rsidRDefault="00620D15" w:rsidP="00C531C6">
            <w:pPr>
              <w:pStyle w:val="Corpsdetexte"/>
              <w:spacing w:before="0" w:after="0"/>
              <w:jc w:val="center"/>
              <w:rPr>
                <w:lang w:bidi="en-US"/>
              </w:rPr>
            </w:pPr>
            <w:r w:rsidRPr="00620D15">
              <w:rPr>
                <w:lang w:bidi="en-US"/>
              </w:rPr>
              <w:t>Required</w:t>
            </w:r>
          </w:p>
        </w:tc>
        <w:tc>
          <w:tcPr>
            <w:tcW w:w="249" w:type="pct"/>
          </w:tcPr>
          <w:p w14:paraId="732EBA5B" w14:textId="77777777" w:rsidR="00620D15" w:rsidRPr="00620D15" w:rsidRDefault="00620D15" w:rsidP="00C531C6">
            <w:pPr>
              <w:pStyle w:val="Corpsdetexte"/>
              <w:spacing w:before="0" w:after="0"/>
              <w:jc w:val="center"/>
              <w:rPr>
                <w:lang w:bidi="en-US"/>
              </w:rPr>
            </w:pPr>
            <w:r w:rsidRPr="00620D15">
              <w:rPr>
                <w:lang w:bidi="en-US"/>
              </w:rPr>
              <w:t>1</w:t>
            </w:r>
          </w:p>
        </w:tc>
        <w:tc>
          <w:tcPr>
            <w:tcW w:w="282" w:type="pct"/>
          </w:tcPr>
          <w:p w14:paraId="62B031D0"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1C73E30A" w14:textId="5F8F0425" w:rsidR="00620D15" w:rsidRPr="00620D15" w:rsidRDefault="00620D15" w:rsidP="00F73FDA">
            <w:pPr>
              <w:pStyle w:val="Corpsdetexte"/>
              <w:spacing w:before="0" w:after="0"/>
              <w:rPr>
                <w:lang w:bidi="en-US"/>
              </w:rPr>
            </w:pPr>
            <w:r w:rsidRPr="00620D15">
              <w:rPr>
                <w:lang w:bidi="en-US"/>
              </w:rPr>
              <w:t xml:space="preserve">Describes the relationship (Caller, Victim, suspect, etc.) of a person to the </w:t>
            </w:r>
            <w:r w:rsidR="00A65429">
              <w:rPr>
                <w:lang w:bidi="en-US"/>
              </w:rPr>
              <w:t>Incident</w:t>
            </w:r>
            <w:r w:rsidRPr="00620D15">
              <w:rPr>
                <w:lang w:bidi="en-US"/>
              </w:rPr>
              <w:t>.</w:t>
            </w:r>
          </w:p>
          <w:p w14:paraId="24D9AE62" w14:textId="64BA1EEE" w:rsidR="00620D15" w:rsidRPr="00620D15" w:rsidRDefault="00620D15" w:rsidP="00F73FDA">
            <w:pPr>
              <w:pStyle w:val="Corpsdetexte"/>
              <w:spacing w:before="0" w:after="0"/>
              <w:rPr>
                <w:lang w:bidi="en-US"/>
              </w:rPr>
            </w:pPr>
            <w:r w:rsidRPr="00620D15">
              <w:rPr>
                <w:lang w:bidi="en-US"/>
              </w:rPr>
              <w:t xml:space="preserve">Available person types are contained in </w:t>
            </w:r>
            <w:r w:rsidR="00347907">
              <w:rPr>
                <w:lang w:bidi="en-US"/>
              </w:rPr>
              <w:t xml:space="preserve">the Person Role </w:t>
            </w:r>
            <w:r w:rsidRPr="00620D15">
              <w:rPr>
                <w:lang w:bidi="en-US"/>
              </w:rPr>
              <w:t xml:space="preserve">registry. See section </w:t>
            </w:r>
            <w:hyperlink w:anchor="_Person_Type" w:history="1">
              <w:r w:rsidR="00AD579B">
                <w:rPr>
                  <w:rStyle w:val="Lienhypertexte"/>
                  <w:lang w:bidi="en-US"/>
                </w:rPr>
                <w:fldChar w:fldCharType="begin"/>
              </w:r>
              <w:r w:rsidR="00AD579B">
                <w:instrText xml:space="preserve"> REF _Ref70690757 \r \h </w:instrText>
              </w:r>
              <w:r w:rsidR="00AD579B">
                <w:rPr>
                  <w:rStyle w:val="Lienhypertexte"/>
                  <w:lang w:bidi="en-US"/>
                </w:rPr>
              </w:r>
              <w:r w:rsidR="00AD579B">
                <w:rPr>
                  <w:rStyle w:val="Lienhypertexte"/>
                  <w:lang w:bidi="en-US"/>
                </w:rPr>
                <w:fldChar w:fldCharType="separate"/>
              </w:r>
              <w:r w:rsidR="00B4283D">
                <w:t>3.6</w:t>
              </w:r>
              <w:r w:rsidR="00AD579B">
                <w:rPr>
                  <w:rStyle w:val="Lienhypertexte"/>
                  <w:lang w:bidi="en-US"/>
                </w:rPr>
                <w:fldChar w:fldCharType="end"/>
              </w:r>
            </w:hyperlink>
            <w:r w:rsidRPr="00620D15">
              <w:rPr>
                <w:lang w:bidi="en-US"/>
              </w:rPr>
              <w:t>, below for the registry description. Note that there could be multiple relationships as when the reporting party is also the victim.</w:t>
            </w:r>
          </w:p>
        </w:tc>
      </w:tr>
      <w:tr w:rsidR="00834B74" w:rsidRPr="00620D15" w14:paraId="32DE5A97" w14:textId="77777777" w:rsidTr="002F65E4">
        <w:trPr>
          <w:cantSplit/>
          <w:trHeight w:val="1458"/>
        </w:trPr>
        <w:tc>
          <w:tcPr>
            <w:tcW w:w="1753" w:type="pct"/>
          </w:tcPr>
          <w:p w14:paraId="080F12A3" w14:textId="51D8B28B" w:rsidR="00834B74" w:rsidRPr="00620D15" w:rsidRDefault="00834B74" w:rsidP="00F73FDA">
            <w:pPr>
              <w:pStyle w:val="Corpsdetexte"/>
              <w:spacing w:before="0" w:after="0"/>
              <w:rPr>
                <w:lang w:bidi="en-US"/>
              </w:rPr>
            </w:pPr>
            <w:r>
              <w:rPr>
                <w:lang w:bidi="en-US"/>
              </w:rPr>
              <w:lastRenderedPageBreak/>
              <w:t>callIdentifier</w:t>
            </w:r>
          </w:p>
        </w:tc>
        <w:tc>
          <w:tcPr>
            <w:tcW w:w="769" w:type="pct"/>
          </w:tcPr>
          <w:p w14:paraId="454AB3E8" w14:textId="12F003FC" w:rsidR="00834B74" w:rsidRPr="00620D15" w:rsidRDefault="00834B74" w:rsidP="00C531C6">
            <w:pPr>
              <w:pStyle w:val="Corpsdetexte"/>
              <w:spacing w:before="0" w:after="0"/>
              <w:jc w:val="center"/>
              <w:rPr>
                <w:lang w:bidi="en-US"/>
              </w:rPr>
            </w:pPr>
            <w:r>
              <w:rPr>
                <w:lang w:bidi="en-US"/>
              </w:rPr>
              <w:t>conditional</w:t>
            </w:r>
          </w:p>
        </w:tc>
        <w:tc>
          <w:tcPr>
            <w:tcW w:w="249" w:type="pct"/>
          </w:tcPr>
          <w:p w14:paraId="5DE4AA10" w14:textId="471E6A60" w:rsidR="00834B74" w:rsidRPr="00620D15" w:rsidRDefault="00834B74" w:rsidP="00C531C6">
            <w:pPr>
              <w:pStyle w:val="Corpsdetexte"/>
              <w:spacing w:before="0" w:after="0"/>
              <w:jc w:val="center"/>
              <w:rPr>
                <w:lang w:bidi="en-US"/>
              </w:rPr>
            </w:pPr>
            <w:r>
              <w:rPr>
                <w:lang w:bidi="en-US"/>
              </w:rPr>
              <w:t>0</w:t>
            </w:r>
          </w:p>
        </w:tc>
        <w:tc>
          <w:tcPr>
            <w:tcW w:w="282" w:type="pct"/>
          </w:tcPr>
          <w:p w14:paraId="285D1F66" w14:textId="74E3B4D2" w:rsidR="00834B74" w:rsidRPr="00620D15" w:rsidRDefault="00834B74" w:rsidP="00C531C6">
            <w:pPr>
              <w:pStyle w:val="Corpsdetexte"/>
              <w:spacing w:before="0" w:after="0"/>
              <w:jc w:val="center"/>
              <w:rPr>
                <w:lang w:bidi="en-US"/>
              </w:rPr>
            </w:pPr>
            <w:r>
              <w:rPr>
                <w:lang w:bidi="en-US"/>
              </w:rPr>
              <w:t>*</w:t>
            </w:r>
          </w:p>
        </w:tc>
        <w:tc>
          <w:tcPr>
            <w:tcW w:w="1947" w:type="pct"/>
          </w:tcPr>
          <w:p w14:paraId="178A6200" w14:textId="134F52D7" w:rsidR="00834B74" w:rsidRPr="00620D15" w:rsidRDefault="00834B74" w:rsidP="00F73FDA">
            <w:pPr>
              <w:pStyle w:val="Corpsdetexte"/>
              <w:spacing w:before="0" w:after="0"/>
              <w:rPr>
                <w:lang w:bidi="en-US"/>
              </w:rPr>
            </w:pPr>
            <w:r>
              <w:rPr>
                <w:lang w:bidi="en-US"/>
              </w:rPr>
              <w:t>Call Identifier of the calls th</w:t>
            </w:r>
            <w:r w:rsidR="00A74740">
              <w:rPr>
                <w:lang w:bidi="en-US"/>
              </w:rPr>
              <w:t>is</w:t>
            </w:r>
            <w:r>
              <w:rPr>
                <w:lang w:bidi="en-US"/>
              </w:rPr>
              <w:t xml:space="preserve"> person was involved on. Must be provided if th</w:t>
            </w:r>
            <w:r w:rsidR="00A74740">
              <w:rPr>
                <w:lang w:bidi="en-US"/>
              </w:rPr>
              <w:t>is</w:t>
            </w:r>
            <w:r>
              <w:rPr>
                <w:lang w:bidi="en-US"/>
              </w:rPr>
              <w:t xml:space="preserve"> person was involved in a call. Must be an Identifier as defined in the Call Identifier section of </w:t>
            </w:r>
            <w:r>
              <w:t xml:space="preserve">NENA-STA-010 </w:t>
            </w:r>
            <w:r>
              <w:fldChar w:fldCharType="begin"/>
            </w:r>
            <w:r>
              <w:instrText xml:space="preserve"> REF _Ref58247510 \r \h </w:instrText>
            </w:r>
            <w:r>
              <w:fldChar w:fldCharType="separate"/>
            </w:r>
            <w:r w:rsidR="00B4283D">
              <w:t>[3]</w:t>
            </w:r>
            <w:r>
              <w:fldChar w:fldCharType="end"/>
            </w:r>
            <w:r>
              <w:t>.</w:t>
            </w:r>
          </w:p>
        </w:tc>
      </w:tr>
      <w:tr w:rsidR="00620D15" w:rsidRPr="00620D15" w14:paraId="4F139686" w14:textId="77777777" w:rsidTr="002F65E4">
        <w:trPr>
          <w:cantSplit/>
          <w:trHeight w:val="530"/>
        </w:trPr>
        <w:tc>
          <w:tcPr>
            <w:tcW w:w="1753" w:type="pct"/>
          </w:tcPr>
          <w:p w14:paraId="7BE35C9F" w14:textId="77777777" w:rsidR="00620D15" w:rsidRPr="00620D15" w:rsidRDefault="00620D15" w:rsidP="00F73FDA">
            <w:pPr>
              <w:pStyle w:val="Corpsdetexte"/>
              <w:spacing w:before="0" w:after="0"/>
              <w:rPr>
                <w:lang w:bidi="en-US"/>
              </w:rPr>
            </w:pPr>
            <w:r w:rsidRPr="00620D15">
              <w:rPr>
                <w:lang w:bidi="en-US"/>
              </w:rPr>
              <w:t>locationReference</w:t>
            </w:r>
          </w:p>
        </w:tc>
        <w:tc>
          <w:tcPr>
            <w:tcW w:w="769" w:type="pct"/>
          </w:tcPr>
          <w:p w14:paraId="5C6549B4"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34C967AA"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2D9AC677"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25BC97AD" w14:textId="77777777" w:rsidR="00620D15" w:rsidRPr="00620D15" w:rsidRDefault="00620D15" w:rsidP="00F73FDA">
            <w:pPr>
              <w:pStyle w:val="Corpsdetexte"/>
              <w:spacing w:before="0" w:after="0"/>
              <w:rPr>
                <w:lang w:bidi="en-US"/>
              </w:rPr>
            </w:pPr>
            <w:r w:rsidRPr="00620D15">
              <w:rPr>
                <w:lang w:bidi="en-US"/>
              </w:rPr>
              <w:t>Reference to an Location Data Component. Location of the person.</w:t>
            </w:r>
          </w:p>
        </w:tc>
      </w:tr>
      <w:tr w:rsidR="00620D15" w:rsidRPr="00620D15" w14:paraId="7578FB6B" w14:textId="77777777" w:rsidTr="002F65E4">
        <w:trPr>
          <w:cantSplit/>
          <w:trHeight w:val="698"/>
        </w:trPr>
        <w:tc>
          <w:tcPr>
            <w:tcW w:w="1753" w:type="pct"/>
          </w:tcPr>
          <w:p w14:paraId="3D8261E1" w14:textId="77777777" w:rsidR="00620D15" w:rsidRPr="00620D15" w:rsidRDefault="00620D15" w:rsidP="00F73FDA">
            <w:pPr>
              <w:pStyle w:val="Corpsdetexte"/>
              <w:spacing w:before="0" w:after="0"/>
              <w:rPr>
                <w:lang w:bidi="en-US"/>
              </w:rPr>
            </w:pPr>
            <w:r w:rsidRPr="00620D15">
              <w:rPr>
                <w:lang w:bidi="en-US"/>
              </w:rPr>
              <w:t>notesReference</w:t>
            </w:r>
          </w:p>
        </w:tc>
        <w:tc>
          <w:tcPr>
            <w:tcW w:w="769" w:type="pct"/>
          </w:tcPr>
          <w:p w14:paraId="4DF1CE5A" w14:textId="77777777" w:rsidR="00620D15" w:rsidRPr="00620D15" w:rsidRDefault="00620D15" w:rsidP="00C531C6">
            <w:pPr>
              <w:pStyle w:val="Corpsdetexte"/>
              <w:spacing w:before="0" w:after="0"/>
              <w:jc w:val="center"/>
              <w:rPr>
                <w:lang w:bidi="en-US"/>
              </w:rPr>
            </w:pPr>
            <w:r w:rsidRPr="00620D15">
              <w:rPr>
                <w:lang w:bidi="en-US"/>
              </w:rPr>
              <w:t>Optional</w:t>
            </w:r>
          </w:p>
        </w:tc>
        <w:tc>
          <w:tcPr>
            <w:tcW w:w="249" w:type="pct"/>
          </w:tcPr>
          <w:p w14:paraId="508635D3"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47CBC568"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6F60F3E1" w14:textId="77777777" w:rsidR="00620D15" w:rsidRPr="00620D15" w:rsidRDefault="00620D15" w:rsidP="00F73FDA">
            <w:pPr>
              <w:pStyle w:val="Corpsdetexte"/>
              <w:spacing w:before="0" w:after="0"/>
              <w:rPr>
                <w:lang w:bidi="en-US"/>
              </w:rPr>
            </w:pPr>
            <w:r w:rsidRPr="00620D15">
              <w:rPr>
                <w:lang w:bidi="en-US"/>
              </w:rPr>
              <w:t>Reference to a Notes Data Component. Contains optional alphanumeric text further describing the person.</w:t>
            </w:r>
          </w:p>
        </w:tc>
      </w:tr>
      <w:tr w:rsidR="00620D15" w:rsidRPr="00620D15" w14:paraId="60D12DC2" w14:textId="77777777" w:rsidTr="002F65E4">
        <w:trPr>
          <w:cantSplit/>
          <w:trHeight w:val="516"/>
        </w:trPr>
        <w:tc>
          <w:tcPr>
            <w:tcW w:w="1753" w:type="pct"/>
          </w:tcPr>
          <w:p w14:paraId="3D521B4D" w14:textId="79EFE841" w:rsidR="00620D15" w:rsidRPr="00620D15" w:rsidRDefault="00620D15" w:rsidP="00F73FDA">
            <w:pPr>
              <w:pStyle w:val="Corpsdetexte"/>
              <w:spacing w:before="0" w:after="0"/>
              <w:rPr>
                <w:lang w:bidi="en-US"/>
              </w:rPr>
            </w:pPr>
            <w:r w:rsidRPr="00620D15">
              <w:rPr>
                <w:lang w:bidi="en-US"/>
              </w:rPr>
              <w:t>ncPerson</w:t>
            </w:r>
            <w:r w:rsidR="00212330">
              <w:rPr>
                <w:lang w:bidi="en-US"/>
              </w:rPr>
              <w:t>Component</w:t>
            </w:r>
          </w:p>
        </w:tc>
        <w:tc>
          <w:tcPr>
            <w:tcW w:w="769" w:type="pct"/>
          </w:tcPr>
          <w:p w14:paraId="11EE3450" w14:textId="40C3F34B" w:rsidR="00620D15" w:rsidRPr="00620D15" w:rsidRDefault="001B37F9" w:rsidP="00C531C6">
            <w:pPr>
              <w:pStyle w:val="Corpsdetexte"/>
              <w:spacing w:before="0" w:after="0"/>
              <w:jc w:val="center"/>
              <w:rPr>
                <w:lang w:bidi="en-US"/>
              </w:rPr>
            </w:pPr>
            <w:r w:rsidRPr="00620D15">
              <w:rPr>
                <w:lang w:bidi="en-US"/>
              </w:rPr>
              <w:t>Optional</w:t>
            </w:r>
          </w:p>
        </w:tc>
        <w:tc>
          <w:tcPr>
            <w:tcW w:w="249" w:type="pct"/>
          </w:tcPr>
          <w:p w14:paraId="7A59A4A5" w14:textId="1CA810E3" w:rsidR="00620D15" w:rsidRPr="00620D15" w:rsidRDefault="001B37F9" w:rsidP="00C531C6">
            <w:pPr>
              <w:pStyle w:val="Corpsdetexte"/>
              <w:spacing w:before="0" w:after="0"/>
              <w:jc w:val="center"/>
              <w:rPr>
                <w:lang w:bidi="en-US"/>
              </w:rPr>
            </w:pPr>
            <w:r>
              <w:rPr>
                <w:lang w:bidi="en-US"/>
              </w:rPr>
              <w:t>0</w:t>
            </w:r>
          </w:p>
        </w:tc>
        <w:tc>
          <w:tcPr>
            <w:tcW w:w="282" w:type="pct"/>
          </w:tcPr>
          <w:p w14:paraId="5C0E4800" w14:textId="77777777" w:rsidR="00620D15" w:rsidRPr="00620D15" w:rsidRDefault="00620D15" w:rsidP="00C531C6">
            <w:pPr>
              <w:pStyle w:val="Corpsdetexte"/>
              <w:spacing w:before="0" w:after="0"/>
              <w:jc w:val="center"/>
              <w:rPr>
                <w:lang w:bidi="en-US"/>
              </w:rPr>
            </w:pPr>
            <w:r w:rsidRPr="00620D15">
              <w:rPr>
                <w:lang w:bidi="en-US"/>
              </w:rPr>
              <w:t>1</w:t>
            </w:r>
          </w:p>
        </w:tc>
        <w:tc>
          <w:tcPr>
            <w:tcW w:w="1947" w:type="pct"/>
          </w:tcPr>
          <w:p w14:paraId="2AECFDCB" w14:textId="77777777" w:rsidR="00620D15" w:rsidRPr="00620D15" w:rsidRDefault="00620D15" w:rsidP="00F73FDA">
            <w:pPr>
              <w:pStyle w:val="Corpsdetexte"/>
              <w:spacing w:before="0" w:after="0"/>
              <w:rPr>
                <w:lang w:bidi="en-US"/>
              </w:rPr>
            </w:pPr>
            <w:r w:rsidRPr="00620D15">
              <w:rPr>
                <w:lang w:bidi="en-US"/>
              </w:rPr>
              <w:t>NIEM Core Person Type, a data type for a human being.</w:t>
            </w:r>
          </w:p>
        </w:tc>
      </w:tr>
      <w:tr w:rsidR="00620D15" w:rsidRPr="00620D15" w14:paraId="08243333" w14:textId="77777777" w:rsidTr="002F65E4">
        <w:trPr>
          <w:cantSplit/>
          <w:trHeight w:val="269"/>
        </w:trPr>
        <w:tc>
          <w:tcPr>
            <w:tcW w:w="1753" w:type="pct"/>
          </w:tcPr>
          <w:p w14:paraId="53D56396" w14:textId="7A05E375" w:rsidR="00620D15" w:rsidRPr="00620D15" w:rsidRDefault="00620D15" w:rsidP="00F73FDA">
            <w:pPr>
              <w:pStyle w:val="Corpsdetexte"/>
              <w:spacing w:before="0" w:after="0"/>
              <w:rPr>
                <w:lang w:bidi="en-US"/>
              </w:rPr>
            </w:pPr>
            <w:r w:rsidRPr="00620D15">
              <w:rPr>
                <w:lang w:bidi="en-US"/>
              </w:rPr>
              <w:t>additionalData</w:t>
            </w:r>
            <w:r w:rsidR="00451864">
              <w:rPr>
                <w:lang w:bidi="en-US"/>
              </w:rPr>
              <w:t>Reference</w:t>
            </w:r>
          </w:p>
        </w:tc>
        <w:tc>
          <w:tcPr>
            <w:tcW w:w="769" w:type="pct"/>
          </w:tcPr>
          <w:p w14:paraId="3C5A51DA" w14:textId="24949669" w:rsidR="00620D15" w:rsidRPr="00620D15" w:rsidRDefault="00712161" w:rsidP="00C531C6">
            <w:pPr>
              <w:pStyle w:val="Corpsdetexte"/>
              <w:spacing w:before="0" w:after="0"/>
              <w:jc w:val="center"/>
              <w:rPr>
                <w:lang w:bidi="en-US"/>
              </w:rPr>
            </w:pPr>
            <w:r w:rsidRPr="00620D15">
              <w:rPr>
                <w:lang w:bidi="en-US"/>
              </w:rPr>
              <w:t xml:space="preserve">Optional </w:t>
            </w:r>
          </w:p>
        </w:tc>
        <w:tc>
          <w:tcPr>
            <w:tcW w:w="249" w:type="pct"/>
          </w:tcPr>
          <w:p w14:paraId="7002E24C" w14:textId="77777777" w:rsidR="00620D15" w:rsidRPr="00620D15" w:rsidRDefault="00620D15" w:rsidP="00C531C6">
            <w:pPr>
              <w:pStyle w:val="Corpsdetexte"/>
              <w:spacing w:before="0" w:after="0"/>
              <w:jc w:val="center"/>
              <w:rPr>
                <w:lang w:bidi="en-US"/>
              </w:rPr>
            </w:pPr>
            <w:r w:rsidRPr="00620D15">
              <w:rPr>
                <w:lang w:bidi="en-US"/>
              </w:rPr>
              <w:t>0</w:t>
            </w:r>
          </w:p>
        </w:tc>
        <w:tc>
          <w:tcPr>
            <w:tcW w:w="282" w:type="pct"/>
          </w:tcPr>
          <w:p w14:paraId="39B0701A" w14:textId="77777777" w:rsidR="00620D15" w:rsidRPr="00620D15" w:rsidRDefault="00620D15" w:rsidP="00C531C6">
            <w:pPr>
              <w:pStyle w:val="Corpsdetexte"/>
              <w:spacing w:before="0" w:after="0"/>
              <w:jc w:val="center"/>
              <w:rPr>
                <w:lang w:bidi="en-US"/>
              </w:rPr>
            </w:pPr>
            <w:r w:rsidRPr="00620D15">
              <w:rPr>
                <w:lang w:bidi="en-US"/>
              </w:rPr>
              <w:t>*</w:t>
            </w:r>
          </w:p>
        </w:tc>
        <w:tc>
          <w:tcPr>
            <w:tcW w:w="1947" w:type="pct"/>
          </w:tcPr>
          <w:p w14:paraId="40C95DE7" w14:textId="77777777" w:rsidR="00620D15" w:rsidRPr="00620D15" w:rsidRDefault="00620D15" w:rsidP="00F73FDA">
            <w:pPr>
              <w:pStyle w:val="Corpsdetexte"/>
              <w:spacing w:before="0" w:after="0"/>
              <w:rPr>
                <w:lang w:bidi="en-US"/>
              </w:rPr>
            </w:pPr>
            <w:r w:rsidRPr="00620D15">
              <w:rPr>
                <w:lang w:bidi="en-US"/>
              </w:rPr>
              <w:t>Additional Data about a person.</w:t>
            </w:r>
          </w:p>
        </w:tc>
      </w:tr>
      <w:tr w:rsidR="002F65E4" w:rsidRPr="00620D15" w14:paraId="6CD9DD22" w14:textId="77777777" w:rsidTr="002F65E4">
        <w:trPr>
          <w:cantSplit/>
          <w:trHeight w:val="269"/>
        </w:trPr>
        <w:tc>
          <w:tcPr>
            <w:tcW w:w="1753" w:type="pct"/>
          </w:tcPr>
          <w:p w14:paraId="5F43CCD4" w14:textId="3055230E" w:rsidR="002F65E4" w:rsidRPr="00620D15" w:rsidRDefault="002F65E4" w:rsidP="002F65E4">
            <w:pPr>
              <w:pStyle w:val="Corpsdetexte"/>
              <w:spacing w:before="0" w:after="0"/>
              <w:rPr>
                <w:lang w:bidi="en-US"/>
              </w:rPr>
            </w:pPr>
            <w:r>
              <w:t>callBackReference</w:t>
            </w:r>
          </w:p>
        </w:tc>
        <w:tc>
          <w:tcPr>
            <w:tcW w:w="769" w:type="pct"/>
          </w:tcPr>
          <w:p w14:paraId="4715CE43" w14:textId="4D2EADF8" w:rsidR="002F65E4" w:rsidRPr="00620D15" w:rsidRDefault="002F65E4" w:rsidP="002F65E4">
            <w:pPr>
              <w:pStyle w:val="Corpsdetexte"/>
              <w:spacing w:before="0" w:after="0"/>
              <w:jc w:val="center"/>
              <w:rPr>
                <w:lang w:bidi="en-US"/>
              </w:rPr>
            </w:pPr>
            <w:r>
              <w:t>Conditional</w:t>
            </w:r>
          </w:p>
        </w:tc>
        <w:tc>
          <w:tcPr>
            <w:tcW w:w="249" w:type="pct"/>
          </w:tcPr>
          <w:p w14:paraId="2A96B3BD" w14:textId="12D4F3CA" w:rsidR="002F65E4" w:rsidRPr="00620D15" w:rsidRDefault="002F65E4" w:rsidP="002F65E4">
            <w:pPr>
              <w:pStyle w:val="Corpsdetexte"/>
              <w:spacing w:before="0" w:after="0"/>
              <w:jc w:val="center"/>
              <w:rPr>
                <w:lang w:bidi="en-US"/>
              </w:rPr>
            </w:pPr>
            <w:r>
              <w:t>0</w:t>
            </w:r>
          </w:p>
        </w:tc>
        <w:tc>
          <w:tcPr>
            <w:tcW w:w="282" w:type="pct"/>
          </w:tcPr>
          <w:p w14:paraId="727A1381" w14:textId="0E99470E" w:rsidR="002F65E4" w:rsidRPr="00620D15" w:rsidRDefault="002F65E4" w:rsidP="002F65E4">
            <w:pPr>
              <w:pStyle w:val="Corpsdetexte"/>
              <w:spacing w:before="0" w:after="0"/>
              <w:jc w:val="center"/>
              <w:rPr>
                <w:lang w:bidi="en-US"/>
              </w:rPr>
            </w:pPr>
            <w:r>
              <w:t>1</w:t>
            </w:r>
          </w:p>
        </w:tc>
        <w:tc>
          <w:tcPr>
            <w:tcW w:w="1947" w:type="pct"/>
          </w:tcPr>
          <w:p w14:paraId="504B1E65" w14:textId="0D3FBB6E" w:rsidR="002F65E4" w:rsidRPr="00620D15" w:rsidRDefault="002F65E4" w:rsidP="002F65E4">
            <w:pPr>
              <w:pStyle w:val="Corpsdetexte"/>
              <w:spacing w:before="0" w:after="0"/>
              <w:rPr>
                <w:lang w:bidi="en-US"/>
              </w:rPr>
            </w:pPr>
            <w:r>
              <w:t>Reference to a call back data component.</w:t>
            </w:r>
            <w:r w:rsidRPr="001F68A7">
              <w:t xml:space="preserve"> Identifies </w:t>
            </w:r>
            <w:r>
              <w:t>how</w:t>
            </w:r>
            <w:r w:rsidRPr="001F68A7">
              <w:t xml:space="preserve"> </w:t>
            </w:r>
            <w:r>
              <w:t>the person</w:t>
            </w:r>
            <w:r w:rsidRPr="001F68A7">
              <w:t xml:space="preserve"> described in this data component</w:t>
            </w:r>
            <w:r>
              <w:t xml:space="preserve"> can be called back</w:t>
            </w:r>
            <w:r w:rsidRPr="001F68A7">
              <w:t>.</w:t>
            </w:r>
            <w:r>
              <w:t xml:space="preserve"> Required if available.</w:t>
            </w:r>
          </w:p>
        </w:tc>
      </w:tr>
    </w:tbl>
    <w:p w14:paraId="1E1D92F4" w14:textId="4F2A1CE7" w:rsidR="00BA5C8F" w:rsidRDefault="00BA5C8F" w:rsidP="00F10CFC">
      <w:pPr>
        <w:pStyle w:val="Corpsdetexte"/>
      </w:pPr>
    </w:p>
    <w:p w14:paraId="7C4F386D" w14:textId="3C66FE40" w:rsidR="00597E88" w:rsidRDefault="00B32412" w:rsidP="00597E88">
      <w:pPr>
        <w:pStyle w:val="Titre2"/>
      </w:pPr>
      <w:bookmarkStart w:id="69" w:name="_Ref58269905"/>
      <w:bookmarkStart w:id="70" w:name="_Toc70692113"/>
      <w:r>
        <w:t>Veh</w:t>
      </w:r>
      <w:r w:rsidR="00047926">
        <w:t>ic</w:t>
      </w:r>
      <w:r>
        <w:t xml:space="preserve">le </w:t>
      </w:r>
      <w:r w:rsidR="00597E88">
        <w:t>Data Component</w:t>
      </w:r>
      <w:bookmarkEnd w:id="69"/>
      <w:bookmarkEnd w:id="70"/>
    </w:p>
    <w:p w14:paraId="063496CD" w14:textId="3381CD12" w:rsidR="00597E88" w:rsidRDefault="00597E88" w:rsidP="00597E88">
      <w:r w:rsidRPr="00597E88">
        <w:rPr>
          <w:b/>
          <w:bCs/>
        </w:rPr>
        <w:t>Data Component Use</w:t>
      </w:r>
      <w:r>
        <w:t>: Optional Component</w:t>
      </w:r>
    </w:p>
    <w:p w14:paraId="2A89EAD9" w14:textId="77777777" w:rsidR="00597E88" w:rsidRDefault="00597E88" w:rsidP="00597E88">
      <w:r w:rsidRPr="00597E88">
        <w:rPr>
          <w:b/>
          <w:bCs/>
        </w:rPr>
        <w:t>Minimum</w:t>
      </w:r>
      <w:r>
        <w:t xml:space="preserve">: 0 </w:t>
      </w:r>
    </w:p>
    <w:p w14:paraId="08035F67" w14:textId="77777777" w:rsidR="00597E88" w:rsidRDefault="00597E88" w:rsidP="00597E88">
      <w:r w:rsidRPr="00597E88">
        <w:rPr>
          <w:b/>
          <w:bCs/>
        </w:rPr>
        <w:t>Maximum</w:t>
      </w:r>
      <w:r>
        <w:t>: *</w:t>
      </w:r>
    </w:p>
    <w:p w14:paraId="046F9A5C" w14:textId="49523F2B" w:rsidR="00597E88" w:rsidRDefault="00597E88" w:rsidP="00597E88">
      <w:r w:rsidRPr="00597E88">
        <w:rPr>
          <w:b/>
          <w:bCs/>
        </w:rPr>
        <w:t>Child Of</w:t>
      </w:r>
      <w:r>
        <w:t xml:space="preserve">: </w:t>
      </w:r>
      <w:r w:rsidR="0071606D" w:rsidRPr="0071606D">
        <w:t xml:space="preserve">Emergency </w:t>
      </w:r>
      <w:r w:rsidR="00A65429">
        <w:t>Incident</w:t>
      </w:r>
      <w:r w:rsidR="0071606D" w:rsidRPr="0071606D">
        <w:t xml:space="preserve"> Data Object</w:t>
      </w:r>
    </w:p>
    <w:p w14:paraId="488167C7" w14:textId="445058BC" w:rsidR="00597E88" w:rsidRDefault="00597E88" w:rsidP="00597E88">
      <w:r w:rsidRPr="00597E88">
        <w:rPr>
          <w:b/>
          <w:bCs/>
        </w:rPr>
        <w:t>Data Component Description</w:t>
      </w:r>
      <w:r>
        <w:t xml:space="preserve">: This Data Component is used to exchange information about vehicles associated with an </w:t>
      </w:r>
      <w:r w:rsidR="00A65429">
        <w:t>Incident</w:t>
      </w:r>
      <w:r>
        <w:t xml:space="preserve"> including: suspect vehicles, vehicles involved in accidents, and other vehicles involved with the </w:t>
      </w:r>
      <w:r w:rsidR="00A65429">
        <w:t>Incident</w:t>
      </w:r>
      <w:r>
        <w:t xml:space="preserve">. The information is provided by </w:t>
      </w:r>
      <w:r>
        <w:lastRenderedPageBreak/>
        <w:t>reporting parties and emergency responders. Responders can enter the information either directly through their mobile data computers or via their assigned dispatchers.</w:t>
      </w:r>
    </w:p>
    <w:p w14:paraId="27772B84" w14:textId="36B5EED6" w:rsidR="00597E88" w:rsidRDefault="00597E88" w:rsidP="00597E88">
      <w:r w:rsidRPr="00DE4D80">
        <w:rPr>
          <w:b/>
          <w:bCs/>
        </w:rPr>
        <w:t>Note</w:t>
      </w:r>
      <w:r w:rsidR="00DE4D80">
        <w:t>: V</w:t>
      </w:r>
      <w:r>
        <w:t>ehicle telematics information is not located in this data component. It is located in additional data associated with a call.</w:t>
      </w:r>
    </w:p>
    <w:p w14:paraId="64313FAC" w14:textId="2DB446D6" w:rsidR="00597E88" w:rsidRDefault="00597E88" w:rsidP="00597E88"/>
    <w:p w14:paraId="75CEC182" w14:textId="66E03E44" w:rsidR="00E7480A" w:rsidRDefault="00E7480A" w:rsidP="00E7480A">
      <w:pPr>
        <w:pStyle w:val="Lgende"/>
      </w:pPr>
      <w:r>
        <w:t xml:space="preserve">Table </w:t>
      </w:r>
      <w:fldSimple w:instr=" STYLEREF 1 \s ">
        <w:r w:rsidR="00B4283D">
          <w:rPr>
            <w:noProof/>
          </w:rPr>
          <w:t>2</w:t>
        </w:r>
      </w:fldSimple>
      <w:r w:rsidR="00A32EDA">
        <w:noBreakHyphen/>
      </w:r>
      <w:fldSimple w:instr=" SEQ Table \* ARABIC \s 1 ">
        <w:r w:rsidR="00B4283D">
          <w:rPr>
            <w:noProof/>
          </w:rPr>
          <w:t>15</w:t>
        </w:r>
      </w:fldSimple>
      <w:r w:rsidRPr="00E7480A">
        <w:rPr>
          <w:lang w:bidi="en-US"/>
        </w:rPr>
        <w:t xml:space="preserve"> Vehicle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4132"/>
        <w:gridCol w:w="1494"/>
        <w:gridCol w:w="484"/>
        <w:gridCol w:w="547"/>
        <w:gridCol w:w="3053"/>
      </w:tblGrid>
      <w:tr w:rsidR="00E7480A" w:rsidRPr="00E7480A" w14:paraId="7BF42FE3" w14:textId="77777777" w:rsidTr="005A01D3">
        <w:trPr>
          <w:trHeight w:val="1103"/>
          <w:tblHeader/>
        </w:trPr>
        <w:tc>
          <w:tcPr>
            <w:tcW w:w="2128" w:type="pct"/>
            <w:shd w:val="clear" w:color="auto" w:fill="D9D9D9" w:themeFill="background1" w:themeFillShade="D9"/>
            <w:vAlign w:val="bottom"/>
          </w:tcPr>
          <w:p w14:paraId="5E8B9A64" w14:textId="77777777" w:rsidR="00E7480A" w:rsidRPr="00E7480A" w:rsidRDefault="00E7480A" w:rsidP="00E7480A">
            <w:pPr>
              <w:spacing w:before="0" w:after="0"/>
              <w:jc w:val="center"/>
              <w:rPr>
                <w:b/>
                <w:lang w:bidi="en-US"/>
              </w:rPr>
            </w:pPr>
            <w:r w:rsidRPr="00E7480A">
              <w:rPr>
                <w:b/>
                <w:lang w:bidi="en-US"/>
              </w:rPr>
              <w:t>JSON Name</w:t>
            </w:r>
          </w:p>
        </w:tc>
        <w:tc>
          <w:tcPr>
            <w:tcW w:w="769" w:type="pct"/>
            <w:shd w:val="clear" w:color="auto" w:fill="D9D9D9" w:themeFill="background1" w:themeFillShade="D9"/>
            <w:vAlign w:val="bottom"/>
          </w:tcPr>
          <w:p w14:paraId="2CAECDB7" w14:textId="77777777" w:rsidR="00E7480A" w:rsidRPr="00E7480A" w:rsidRDefault="00E7480A" w:rsidP="00E7480A">
            <w:pPr>
              <w:spacing w:before="0" w:after="0"/>
              <w:jc w:val="center"/>
              <w:rPr>
                <w:b/>
                <w:lang w:bidi="en-US"/>
              </w:rPr>
            </w:pPr>
            <w:r w:rsidRPr="00E7480A">
              <w:rPr>
                <w:b/>
                <w:lang w:bidi="en-US"/>
              </w:rPr>
              <w:t>Use (required, optional,</w:t>
            </w:r>
          </w:p>
          <w:p w14:paraId="4916A1B9" w14:textId="77777777" w:rsidR="00E7480A" w:rsidRPr="00E7480A" w:rsidRDefault="00E7480A" w:rsidP="00E7480A">
            <w:pPr>
              <w:spacing w:before="0" w:after="0"/>
              <w:jc w:val="center"/>
              <w:rPr>
                <w:b/>
                <w:lang w:bidi="en-US"/>
              </w:rPr>
            </w:pPr>
            <w:r w:rsidRPr="00E7480A">
              <w:rPr>
                <w:b/>
                <w:lang w:bidi="en-US"/>
              </w:rPr>
              <w:t>conditional)</w:t>
            </w:r>
          </w:p>
        </w:tc>
        <w:tc>
          <w:tcPr>
            <w:tcW w:w="249" w:type="pct"/>
            <w:shd w:val="clear" w:color="auto" w:fill="D9D9D9" w:themeFill="background1" w:themeFillShade="D9"/>
            <w:vAlign w:val="bottom"/>
          </w:tcPr>
          <w:p w14:paraId="0447118C" w14:textId="77777777" w:rsidR="00E7480A" w:rsidRPr="00E7480A" w:rsidRDefault="00E7480A" w:rsidP="00E7480A">
            <w:pPr>
              <w:spacing w:before="0" w:after="0"/>
              <w:jc w:val="center"/>
              <w:rPr>
                <w:b/>
                <w:lang w:bidi="en-US"/>
              </w:rPr>
            </w:pPr>
            <w:r w:rsidRPr="00E7480A">
              <w:rPr>
                <w:b/>
                <w:lang w:bidi="en-US"/>
              </w:rPr>
              <w:t>Min</w:t>
            </w:r>
          </w:p>
        </w:tc>
        <w:tc>
          <w:tcPr>
            <w:tcW w:w="282" w:type="pct"/>
            <w:shd w:val="clear" w:color="auto" w:fill="D9D9D9" w:themeFill="background1" w:themeFillShade="D9"/>
            <w:vAlign w:val="bottom"/>
          </w:tcPr>
          <w:p w14:paraId="3578EB72" w14:textId="77777777" w:rsidR="00E7480A" w:rsidRPr="00E7480A" w:rsidRDefault="00E7480A" w:rsidP="00E7480A">
            <w:pPr>
              <w:spacing w:before="0" w:after="0"/>
              <w:jc w:val="center"/>
              <w:rPr>
                <w:b/>
                <w:lang w:bidi="en-US"/>
              </w:rPr>
            </w:pPr>
            <w:r w:rsidRPr="00E7480A">
              <w:rPr>
                <w:b/>
                <w:lang w:bidi="en-US"/>
              </w:rPr>
              <w:t>Max</w:t>
            </w:r>
          </w:p>
        </w:tc>
        <w:tc>
          <w:tcPr>
            <w:tcW w:w="1572" w:type="pct"/>
            <w:shd w:val="clear" w:color="auto" w:fill="D9D9D9" w:themeFill="background1" w:themeFillShade="D9"/>
            <w:vAlign w:val="bottom"/>
          </w:tcPr>
          <w:p w14:paraId="7AED481B" w14:textId="77777777" w:rsidR="00E7480A" w:rsidRPr="00E7480A" w:rsidRDefault="00E7480A" w:rsidP="00E7480A">
            <w:pPr>
              <w:spacing w:before="0" w:after="0"/>
              <w:jc w:val="center"/>
              <w:rPr>
                <w:b/>
                <w:lang w:bidi="en-US"/>
              </w:rPr>
            </w:pPr>
            <w:r w:rsidRPr="00E7480A">
              <w:rPr>
                <w:b/>
                <w:lang w:bidi="en-US"/>
              </w:rPr>
              <w:t>Description</w:t>
            </w:r>
          </w:p>
        </w:tc>
      </w:tr>
      <w:tr w:rsidR="00E7480A" w:rsidRPr="00E7480A" w14:paraId="2FA91B6A" w14:textId="77777777" w:rsidTr="005A01D3">
        <w:trPr>
          <w:trHeight w:val="1191"/>
        </w:trPr>
        <w:tc>
          <w:tcPr>
            <w:tcW w:w="2128" w:type="pct"/>
          </w:tcPr>
          <w:p w14:paraId="61DE0FDF" w14:textId="77777777" w:rsidR="00E7480A" w:rsidRPr="00E7480A" w:rsidRDefault="00E7480A" w:rsidP="00E7480A">
            <w:pPr>
              <w:spacing w:before="0" w:after="0"/>
              <w:rPr>
                <w:lang w:bidi="en-US"/>
              </w:rPr>
            </w:pPr>
            <w:r w:rsidRPr="00E7480A">
              <w:rPr>
                <w:lang w:bidi="en-US"/>
              </w:rPr>
              <w:t>vehicleRelationshipType</w:t>
            </w:r>
          </w:p>
        </w:tc>
        <w:tc>
          <w:tcPr>
            <w:tcW w:w="769" w:type="pct"/>
          </w:tcPr>
          <w:p w14:paraId="1F13DA52" w14:textId="77777777" w:rsidR="00E7480A" w:rsidRPr="00E7480A" w:rsidRDefault="00E7480A" w:rsidP="00E7480A">
            <w:pPr>
              <w:spacing w:before="0" w:after="0"/>
              <w:jc w:val="center"/>
              <w:rPr>
                <w:lang w:bidi="en-US"/>
              </w:rPr>
            </w:pPr>
            <w:r w:rsidRPr="00E7480A">
              <w:rPr>
                <w:lang w:bidi="en-US"/>
              </w:rPr>
              <w:t>Required</w:t>
            </w:r>
          </w:p>
        </w:tc>
        <w:tc>
          <w:tcPr>
            <w:tcW w:w="249" w:type="pct"/>
          </w:tcPr>
          <w:p w14:paraId="57AB3C60" w14:textId="77777777" w:rsidR="00E7480A" w:rsidRPr="00E7480A" w:rsidRDefault="00E7480A" w:rsidP="00E7480A">
            <w:pPr>
              <w:spacing w:before="0" w:after="0"/>
              <w:jc w:val="center"/>
              <w:rPr>
                <w:lang w:bidi="en-US"/>
              </w:rPr>
            </w:pPr>
            <w:r w:rsidRPr="00E7480A">
              <w:rPr>
                <w:lang w:bidi="en-US"/>
              </w:rPr>
              <w:t>1</w:t>
            </w:r>
          </w:p>
        </w:tc>
        <w:tc>
          <w:tcPr>
            <w:tcW w:w="282" w:type="pct"/>
          </w:tcPr>
          <w:p w14:paraId="5F381EBE" w14:textId="77777777" w:rsidR="00E7480A" w:rsidRPr="00E7480A" w:rsidRDefault="00E7480A" w:rsidP="00E7480A">
            <w:pPr>
              <w:spacing w:before="0" w:after="0"/>
              <w:jc w:val="center"/>
              <w:rPr>
                <w:lang w:bidi="en-US"/>
              </w:rPr>
            </w:pPr>
            <w:r w:rsidRPr="00E7480A">
              <w:rPr>
                <w:lang w:bidi="en-US"/>
              </w:rPr>
              <w:t>*</w:t>
            </w:r>
          </w:p>
        </w:tc>
        <w:tc>
          <w:tcPr>
            <w:tcW w:w="1572" w:type="pct"/>
          </w:tcPr>
          <w:p w14:paraId="07004022" w14:textId="796D55A2" w:rsidR="00E7480A" w:rsidRPr="00E7480A" w:rsidRDefault="00E7480A" w:rsidP="00E7480A">
            <w:pPr>
              <w:spacing w:before="0" w:after="0"/>
              <w:rPr>
                <w:lang w:bidi="en-US"/>
              </w:rPr>
            </w:pPr>
            <w:r w:rsidRPr="00E7480A">
              <w:rPr>
                <w:lang w:bidi="en-US"/>
              </w:rPr>
              <w:t xml:space="preserve">Describes the relationship (victim’s vehicle, accident vehicle, suspect vehicle, etc.) of a vehicle to the </w:t>
            </w:r>
            <w:r w:rsidR="00A65429">
              <w:rPr>
                <w:lang w:bidi="en-US"/>
              </w:rPr>
              <w:t>Incident</w:t>
            </w:r>
            <w:r w:rsidRPr="00E7480A">
              <w:rPr>
                <w:lang w:bidi="en-US"/>
              </w:rPr>
              <w:t xml:space="preserve">. Available vehicle relationship types are contained in </w:t>
            </w:r>
            <w:r w:rsidR="00B33EF9">
              <w:rPr>
                <w:lang w:bidi="en-US"/>
              </w:rPr>
              <w:t xml:space="preserve">the </w:t>
            </w:r>
            <w:r w:rsidR="00B33EF9">
              <w:rPr>
                <w:rFonts w:cs="Tahoma"/>
                <w:szCs w:val="24"/>
              </w:rPr>
              <w:t>“</w:t>
            </w:r>
            <w:r w:rsidR="00B33EF9" w:rsidRPr="00D62199">
              <w:rPr>
                <w:rFonts w:cs="Tahoma"/>
                <w:szCs w:val="24"/>
              </w:rPr>
              <w:t>EID</w:t>
            </w:r>
            <w:r w:rsidR="00B33EF9">
              <w:rPr>
                <w:rFonts w:cs="Tahoma"/>
                <w:szCs w:val="24"/>
              </w:rPr>
              <w:t>O</w:t>
            </w:r>
            <w:r w:rsidR="00B33EF9" w:rsidRPr="00D62199">
              <w:rPr>
                <w:rFonts w:cs="Tahoma"/>
                <w:szCs w:val="24"/>
              </w:rPr>
              <w:t>-VehicleRelationshipType</w:t>
            </w:r>
            <w:r w:rsidR="00B33EF9">
              <w:rPr>
                <w:rFonts w:cs="Tahoma"/>
                <w:szCs w:val="24"/>
              </w:rPr>
              <w:t>”</w:t>
            </w:r>
            <w:r w:rsidRPr="00E7480A">
              <w:rPr>
                <w:lang w:bidi="en-US"/>
              </w:rPr>
              <w:t xml:space="preserve"> registry. See </w:t>
            </w:r>
            <w:r w:rsidR="00E92750" w:rsidRPr="00E7480A">
              <w:rPr>
                <w:lang w:bidi="en-US"/>
              </w:rPr>
              <w:t>Sec</w:t>
            </w:r>
            <w:r w:rsidR="00E92750" w:rsidRPr="00AD579B">
              <w:rPr>
                <w:lang w:bidi="en-US"/>
              </w:rPr>
              <w:t>tion</w:t>
            </w:r>
            <w:r w:rsidR="00AD579B">
              <w:rPr>
                <w:lang w:bidi="en-US"/>
              </w:rPr>
              <w:t xml:space="preserve"> </w:t>
            </w:r>
            <w:r w:rsidR="00A32582">
              <w:rPr>
                <w:rStyle w:val="Lienhypertexte"/>
                <w:lang w:bidi="en-US"/>
              </w:rPr>
              <w:fldChar w:fldCharType="begin"/>
            </w:r>
            <w:r w:rsidR="00A32582">
              <w:rPr>
                <w:rStyle w:val="Lienhypertexte"/>
                <w:lang w:bidi="en-US"/>
              </w:rPr>
              <w:instrText xml:space="preserve"> REF _Ref58265674 \r \h </w:instrText>
            </w:r>
            <w:r w:rsidR="00A32582">
              <w:rPr>
                <w:rStyle w:val="Lienhypertexte"/>
                <w:lang w:bidi="en-US"/>
              </w:rPr>
            </w:r>
            <w:r w:rsidR="00A32582">
              <w:rPr>
                <w:rStyle w:val="Lienhypertexte"/>
                <w:lang w:bidi="en-US"/>
              </w:rPr>
              <w:fldChar w:fldCharType="separate"/>
            </w:r>
            <w:r w:rsidR="00B4283D">
              <w:rPr>
                <w:rStyle w:val="Lienhypertexte"/>
                <w:lang w:bidi="en-US"/>
              </w:rPr>
              <w:t>3.7</w:t>
            </w:r>
            <w:r w:rsidR="00A32582">
              <w:rPr>
                <w:rStyle w:val="Lienhypertexte"/>
                <w:lang w:bidi="en-US"/>
              </w:rPr>
              <w:fldChar w:fldCharType="end"/>
            </w:r>
            <w:r w:rsidRPr="00E7480A">
              <w:rPr>
                <w:lang w:bidi="en-US"/>
              </w:rPr>
              <w:t>, below, for the registry description.</w:t>
            </w:r>
          </w:p>
        </w:tc>
      </w:tr>
      <w:tr w:rsidR="00E7480A" w:rsidRPr="00E7480A" w14:paraId="483111CD" w14:textId="77777777" w:rsidTr="005A01D3">
        <w:trPr>
          <w:trHeight w:val="1254"/>
        </w:trPr>
        <w:tc>
          <w:tcPr>
            <w:tcW w:w="2128" w:type="pct"/>
            <w:tcBorders>
              <w:bottom w:val="single" w:sz="4" w:space="0" w:color="auto"/>
            </w:tcBorders>
          </w:tcPr>
          <w:p w14:paraId="058D7ACB" w14:textId="25963886" w:rsidR="00E7480A" w:rsidRPr="00E7480A" w:rsidRDefault="0022184E" w:rsidP="00E7480A">
            <w:pPr>
              <w:spacing w:before="0" w:after="0"/>
              <w:rPr>
                <w:lang w:bidi="en-US"/>
              </w:rPr>
            </w:pPr>
            <w:r>
              <w:t>v</w:t>
            </w:r>
            <w:r w:rsidRPr="001F68A7">
              <w:t>ehicleRelationshipTimeStamp</w:t>
            </w:r>
          </w:p>
        </w:tc>
        <w:tc>
          <w:tcPr>
            <w:tcW w:w="769" w:type="pct"/>
            <w:tcBorders>
              <w:bottom w:val="single" w:sz="4" w:space="0" w:color="auto"/>
            </w:tcBorders>
          </w:tcPr>
          <w:p w14:paraId="1FAC6396" w14:textId="77777777" w:rsidR="00E7480A" w:rsidRPr="00E7480A" w:rsidRDefault="00E7480A" w:rsidP="00E7480A">
            <w:pPr>
              <w:spacing w:before="0" w:after="0"/>
              <w:jc w:val="center"/>
              <w:rPr>
                <w:lang w:bidi="en-US"/>
              </w:rPr>
            </w:pPr>
            <w:r w:rsidRPr="00E7480A">
              <w:rPr>
                <w:lang w:bidi="en-US"/>
              </w:rPr>
              <w:t>Required</w:t>
            </w:r>
          </w:p>
        </w:tc>
        <w:tc>
          <w:tcPr>
            <w:tcW w:w="249" w:type="pct"/>
            <w:tcBorders>
              <w:bottom w:val="single" w:sz="4" w:space="0" w:color="auto"/>
            </w:tcBorders>
          </w:tcPr>
          <w:p w14:paraId="337540EB" w14:textId="77777777" w:rsidR="00E7480A" w:rsidRPr="00E7480A" w:rsidRDefault="00E7480A" w:rsidP="00E7480A">
            <w:pPr>
              <w:spacing w:before="0" w:after="0"/>
              <w:jc w:val="center"/>
              <w:rPr>
                <w:lang w:bidi="en-US"/>
              </w:rPr>
            </w:pPr>
            <w:r w:rsidRPr="00E7480A">
              <w:rPr>
                <w:lang w:bidi="en-US"/>
              </w:rPr>
              <w:t>1</w:t>
            </w:r>
          </w:p>
        </w:tc>
        <w:tc>
          <w:tcPr>
            <w:tcW w:w="282" w:type="pct"/>
            <w:tcBorders>
              <w:bottom w:val="single" w:sz="4" w:space="0" w:color="auto"/>
            </w:tcBorders>
          </w:tcPr>
          <w:p w14:paraId="34483F87" w14:textId="77777777" w:rsidR="00E7480A" w:rsidRPr="00E7480A" w:rsidRDefault="00E7480A" w:rsidP="00E7480A">
            <w:pPr>
              <w:spacing w:before="0" w:after="0"/>
              <w:jc w:val="center"/>
              <w:rPr>
                <w:lang w:bidi="en-US"/>
              </w:rPr>
            </w:pPr>
            <w:r w:rsidRPr="00E7480A">
              <w:rPr>
                <w:lang w:bidi="en-US"/>
              </w:rPr>
              <w:t>1</w:t>
            </w:r>
          </w:p>
        </w:tc>
        <w:tc>
          <w:tcPr>
            <w:tcW w:w="1572" w:type="pct"/>
            <w:tcBorders>
              <w:bottom w:val="single" w:sz="4" w:space="0" w:color="auto"/>
            </w:tcBorders>
          </w:tcPr>
          <w:p w14:paraId="42F19013" w14:textId="467BE364" w:rsidR="00E7480A" w:rsidRPr="00E7480A" w:rsidRDefault="00E7480A" w:rsidP="00E7480A">
            <w:pPr>
              <w:spacing w:before="0" w:after="0"/>
              <w:rPr>
                <w:lang w:bidi="en-US"/>
              </w:rPr>
            </w:pPr>
            <w:r w:rsidRPr="00E7480A">
              <w:rPr>
                <w:lang w:bidi="en-US"/>
              </w:rPr>
              <w:t xml:space="preserve">The date and time that the relationship of the vehicle to the </w:t>
            </w:r>
            <w:r w:rsidR="00A65429">
              <w:rPr>
                <w:lang w:bidi="en-US"/>
              </w:rPr>
              <w:t>Incident</w:t>
            </w:r>
            <w:r w:rsidRPr="00E7480A">
              <w:rPr>
                <w:lang w:bidi="en-US"/>
              </w:rPr>
              <w:t xml:space="preserve"> was established by this data component instance. </w:t>
            </w:r>
            <w:r w:rsidR="003B009D" w:rsidRPr="00CF5C62">
              <w:rPr>
                <w:rFonts w:cs="Tahoma"/>
                <w:sz w:val="23"/>
                <w:szCs w:val="23"/>
              </w:rPr>
              <w:t>SHALL be represented by the “date</w:t>
            </w:r>
            <w:r w:rsidR="003B009D">
              <w:rPr>
                <w:rFonts w:cs="Tahoma"/>
                <w:sz w:val="23"/>
                <w:szCs w:val="23"/>
              </w:rPr>
              <w:t>-t</w:t>
            </w:r>
            <w:r w:rsidR="003B009D" w:rsidRPr="00CF5C62">
              <w:rPr>
                <w:rFonts w:cs="Tahoma"/>
                <w:sz w:val="23"/>
                <w:szCs w:val="23"/>
              </w:rPr>
              <w:t>ime” datatype described in RFC 3339, Section 5.6</w:t>
            </w:r>
            <w:r w:rsidR="003B009D">
              <w:rPr>
                <w:rFonts w:cs="Tahoma"/>
                <w:sz w:val="23"/>
                <w:szCs w:val="23"/>
              </w:rPr>
              <w:t xml:space="preserve"> </w:t>
            </w:r>
            <w:r w:rsidRPr="00E7480A">
              <w:rPr>
                <w:lang w:bidi="en-US"/>
              </w:rPr>
              <w:t xml:space="preserve"> as specified in</w:t>
            </w:r>
            <w:r w:rsidR="00A32582">
              <w:rPr>
                <w:lang w:bidi="en-US"/>
              </w:rPr>
              <w:t xml:space="preserve"> </w:t>
            </w:r>
            <w:r w:rsidR="005A46B8">
              <w:rPr>
                <w:lang w:bidi="en-US"/>
              </w:rPr>
              <w:t>NENA-STA-010</w:t>
            </w:r>
            <w:r w:rsidRPr="00E7480A">
              <w:rPr>
                <w:lang w:bidi="en-US"/>
              </w:rPr>
              <w:t>.</w:t>
            </w:r>
          </w:p>
        </w:tc>
      </w:tr>
      <w:tr w:rsidR="00E7480A" w:rsidRPr="00E7480A" w14:paraId="221CCE8A" w14:textId="77777777" w:rsidTr="005A01D3">
        <w:trPr>
          <w:trHeight w:val="1254"/>
        </w:trPr>
        <w:tc>
          <w:tcPr>
            <w:tcW w:w="2128" w:type="pct"/>
            <w:tcBorders>
              <w:bottom w:val="single" w:sz="4" w:space="0" w:color="auto"/>
            </w:tcBorders>
          </w:tcPr>
          <w:p w14:paraId="1D84CAB4" w14:textId="77777777" w:rsidR="00E7480A" w:rsidRPr="00E7480A" w:rsidRDefault="00E7480A" w:rsidP="00E7480A">
            <w:pPr>
              <w:spacing w:before="0" w:after="0"/>
              <w:rPr>
                <w:lang w:bidi="en-US"/>
              </w:rPr>
            </w:pPr>
            <w:r w:rsidRPr="00E7480A">
              <w:rPr>
                <w:lang w:bidi="en-US"/>
              </w:rPr>
              <w:t>additionalDataReference</w:t>
            </w:r>
          </w:p>
        </w:tc>
        <w:tc>
          <w:tcPr>
            <w:tcW w:w="769" w:type="pct"/>
            <w:tcBorders>
              <w:bottom w:val="single" w:sz="4" w:space="0" w:color="auto"/>
            </w:tcBorders>
          </w:tcPr>
          <w:p w14:paraId="0A611E15"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ACBB211"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037B16FD"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42D8F1A" w14:textId="3F660C97" w:rsidR="00E7480A" w:rsidRPr="00E7480A" w:rsidRDefault="00E7480A" w:rsidP="00E7480A">
            <w:pPr>
              <w:spacing w:before="0" w:after="0"/>
              <w:rPr>
                <w:lang w:bidi="en-US"/>
              </w:rPr>
            </w:pPr>
            <w:r w:rsidRPr="00E7480A">
              <w:rPr>
                <w:lang w:bidi="en-US"/>
              </w:rPr>
              <w:t xml:space="preserve">Reference to an Additional Data Data Component. Additional information about a vehicle that is involved in or related to the </w:t>
            </w:r>
            <w:r w:rsidR="00A65429">
              <w:rPr>
                <w:lang w:bidi="en-US"/>
              </w:rPr>
              <w:t>Incident</w:t>
            </w:r>
            <w:r w:rsidRPr="00E7480A">
              <w:rPr>
                <w:lang w:bidi="en-US"/>
              </w:rPr>
              <w:t>. There may be multiple data providers for one vehicle.</w:t>
            </w:r>
          </w:p>
          <w:p w14:paraId="02D78BDA" w14:textId="4622A982" w:rsidR="00E7480A" w:rsidRPr="00E7480A" w:rsidRDefault="00E7480A" w:rsidP="00E7480A">
            <w:pPr>
              <w:spacing w:before="0" w:after="0"/>
              <w:rPr>
                <w:lang w:bidi="en-US"/>
              </w:rPr>
            </w:pPr>
          </w:p>
        </w:tc>
      </w:tr>
      <w:tr w:rsidR="00E7480A" w:rsidRPr="00E7480A" w14:paraId="039F1521" w14:textId="77777777" w:rsidTr="005A01D3">
        <w:trPr>
          <w:trHeight w:val="431"/>
        </w:trPr>
        <w:tc>
          <w:tcPr>
            <w:tcW w:w="2128" w:type="pct"/>
            <w:tcBorders>
              <w:bottom w:val="single" w:sz="4" w:space="0" w:color="auto"/>
            </w:tcBorders>
          </w:tcPr>
          <w:p w14:paraId="462C3B48" w14:textId="77777777" w:rsidR="00E7480A" w:rsidRPr="00E7480A" w:rsidRDefault="00E7480A" w:rsidP="00E7480A">
            <w:pPr>
              <w:spacing w:before="0" w:after="0"/>
              <w:rPr>
                <w:lang w:bidi="en-US"/>
              </w:rPr>
            </w:pPr>
            <w:r w:rsidRPr="00E7480A">
              <w:rPr>
                <w:lang w:bidi="en-US"/>
              </w:rPr>
              <w:lastRenderedPageBreak/>
              <w:t>locationReference</w:t>
            </w:r>
          </w:p>
        </w:tc>
        <w:tc>
          <w:tcPr>
            <w:tcW w:w="769" w:type="pct"/>
            <w:tcBorders>
              <w:bottom w:val="single" w:sz="4" w:space="0" w:color="auto"/>
            </w:tcBorders>
          </w:tcPr>
          <w:p w14:paraId="29EB1E03"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3BEB1F4C"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461C8804"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4F9AE063" w14:textId="0D885DFF" w:rsidR="00E7480A" w:rsidRPr="00E7480A" w:rsidRDefault="00E7480A" w:rsidP="00E7480A">
            <w:pPr>
              <w:spacing w:before="0" w:after="0"/>
              <w:rPr>
                <w:lang w:bidi="en-US"/>
              </w:rPr>
            </w:pPr>
            <w:r w:rsidRPr="00E7480A">
              <w:rPr>
                <w:lang w:bidi="en-US"/>
              </w:rPr>
              <w:t>Reference to a Location Data Component. Location of the vehicle.</w:t>
            </w:r>
          </w:p>
        </w:tc>
      </w:tr>
      <w:tr w:rsidR="00E7480A" w:rsidRPr="00E7480A" w14:paraId="476CB6A0" w14:textId="77777777" w:rsidTr="005A01D3">
        <w:trPr>
          <w:trHeight w:val="431"/>
        </w:trPr>
        <w:tc>
          <w:tcPr>
            <w:tcW w:w="2128" w:type="pct"/>
            <w:tcBorders>
              <w:bottom w:val="single" w:sz="4" w:space="0" w:color="auto"/>
            </w:tcBorders>
          </w:tcPr>
          <w:p w14:paraId="08FA3A54" w14:textId="77777777" w:rsidR="00E7480A" w:rsidRPr="00E7480A" w:rsidRDefault="00E7480A" w:rsidP="00E7480A">
            <w:pPr>
              <w:spacing w:before="0" w:after="0"/>
              <w:rPr>
                <w:lang w:bidi="en-US"/>
              </w:rPr>
            </w:pPr>
            <w:r w:rsidRPr="00E7480A">
              <w:rPr>
                <w:lang w:bidi="en-US"/>
              </w:rPr>
              <w:t>notesReference</w:t>
            </w:r>
          </w:p>
        </w:tc>
        <w:tc>
          <w:tcPr>
            <w:tcW w:w="769" w:type="pct"/>
            <w:tcBorders>
              <w:bottom w:val="single" w:sz="4" w:space="0" w:color="auto"/>
            </w:tcBorders>
          </w:tcPr>
          <w:p w14:paraId="029C69DB" w14:textId="77777777" w:rsidR="00E7480A" w:rsidRPr="00E7480A" w:rsidRDefault="00E7480A" w:rsidP="00E7480A">
            <w:pPr>
              <w:spacing w:before="0" w:after="0"/>
              <w:jc w:val="center"/>
              <w:rPr>
                <w:lang w:bidi="en-US"/>
              </w:rPr>
            </w:pPr>
            <w:r w:rsidRPr="00E7480A">
              <w:rPr>
                <w:lang w:bidi="en-US"/>
              </w:rPr>
              <w:t>Optional</w:t>
            </w:r>
          </w:p>
        </w:tc>
        <w:tc>
          <w:tcPr>
            <w:tcW w:w="249" w:type="pct"/>
            <w:tcBorders>
              <w:bottom w:val="single" w:sz="4" w:space="0" w:color="auto"/>
            </w:tcBorders>
          </w:tcPr>
          <w:p w14:paraId="4595B905" w14:textId="77777777" w:rsidR="00E7480A" w:rsidRPr="00E7480A" w:rsidRDefault="00E7480A" w:rsidP="00E7480A">
            <w:pPr>
              <w:spacing w:before="0" w:after="0"/>
              <w:jc w:val="center"/>
              <w:rPr>
                <w:lang w:bidi="en-US"/>
              </w:rPr>
            </w:pPr>
            <w:r w:rsidRPr="00E7480A">
              <w:rPr>
                <w:lang w:bidi="en-US"/>
              </w:rPr>
              <w:t>0</w:t>
            </w:r>
          </w:p>
        </w:tc>
        <w:tc>
          <w:tcPr>
            <w:tcW w:w="282" w:type="pct"/>
            <w:tcBorders>
              <w:bottom w:val="single" w:sz="4" w:space="0" w:color="auto"/>
            </w:tcBorders>
          </w:tcPr>
          <w:p w14:paraId="1BE7D315" w14:textId="77777777" w:rsidR="00E7480A" w:rsidRPr="00E7480A" w:rsidRDefault="00E7480A" w:rsidP="00E7480A">
            <w:pPr>
              <w:spacing w:before="0" w:after="0"/>
              <w:jc w:val="center"/>
              <w:rPr>
                <w:lang w:bidi="en-US"/>
              </w:rPr>
            </w:pPr>
            <w:r w:rsidRPr="00E7480A">
              <w:rPr>
                <w:lang w:bidi="en-US"/>
              </w:rPr>
              <w:t>*</w:t>
            </w:r>
          </w:p>
        </w:tc>
        <w:tc>
          <w:tcPr>
            <w:tcW w:w="1572" w:type="pct"/>
            <w:tcBorders>
              <w:bottom w:val="single" w:sz="4" w:space="0" w:color="auto"/>
            </w:tcBorders>
          </w:tcPr>
          <w:p w14:paraId="27998414" w14:textId="77777777" w:rsidR="00E7480A" w:rsidRPr="00E7480A" w:rsidRDefault="00E7480A" w:rsidP="00E7480A">
            <w:pPr>
              <w:spacing w:before="0" w:after="0"/>
              <w:rPr>
                <w:lang w:bidi="en-US"/>
              </w:rPr>
            </w:pPr>
            <w:r w:rsidRPr="00E7480A">
              <w:rPr>
                <w:lang w:bidi="en-US"/>
              </w:rPr>
              <w:t>Reference to a Notes Data Component. Contains optional alphanumeric text further describing the vehicle.</w:t>
            </w:r>
          </w:p>
        </w:tc>
      </w:tr>
      <w:tr w:rsidR="00F70D92" w:rsidRPr="00E7480A" w14:paraId="62CED18B" w14:textId="77777777" w:rsidTr="005A01D3">
        <w:trPr>
          <w:trHeight w:val="272"/>
        </w:trPr>
        <w:tc>
          <w:tcPr>
            <w:tcW w:w="2128" w:type="pct"/>
            <w:tcBorders>
              <w:top w:val="single" w:sz="4" w:space="0" w:color="auto"/>
              <w:left w:val="single" w:sz="4" w:space="0" w:color="auto"/>
              <w:bottom w:val="single" w:sz="4" w:space="0" w:color="auto"/>
              <w:right w:val="single" w:sz="4" w:space="0" w:color="auto"/>
            </w:tcBorders>
          </w:tcPr>
          <w:p w14:paraId="30A6FD48" w14:textId="500F010A" w:rsidR="00F70D92" w:rsidRPr="00E7480A" w:rsidRDefault="00F70D92" w:rsidP="00F70D92">
            <w:pPr>
              <w:spacing w:before="0" w:after="0"/>
              <w:rPr>
                <w:lang w:bidi="en-US"/>
              </w:rPr>
            </w:pPr>
            <w:r>
              <w:t>nc</w:t>
            </w:r>
            <w:r w:rsidRPr="001F68A7">
              <w:t>VehicleComponent</w:t>
            </w:r>
          </w:p>
        </w:tc>
        <w:tc>
          <w:tcPr>
            <w:tcW w:w="769" w:type="pct"/>
            <w:tcBorders>
              <w:top w:val="single" w:sz="4" w:space="0" w:color="auto"/>
              <w:left w:val="single" w:sz="4" w:space="0" w:color="auto"/>
              <w:bottom w:val="single" w:sz="4" w:space="0" w:color="auto"/>
              <w:right w:val="single" w:sz="4" w:space="0" w:color="auto"/>
            </w:tcBorders>
          </w:tcPr>
          <w:p w14:paraId="114F6EE1" w14:textId="058B09E2" w:rsidR="00F70D92" w:rsidRPr="00E7480A" w:rsidRDefault="00F70D92" w:rsidP="00F70D92">
            <w:pPr>
              <w:spacing w:before="0" w:after="0"/>
              <w:jc w:val="center"/>
              <w:rPr>
                <w:lang w:bidi="en-US"/>
              </w:rPr>
            </w:pPr>
            <w:r w:rsidRPr="00620D15">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2F5D584D" w14:textId="1D4B6774" w:rsidR="00F70D92" w:rsidRPr="00E7480A" w:rsidRDefault="00F70D92" w:rsidP="00F70D92">
            <w:pPr>
              <w:spacing w:before="0" w:after="0"/>
              <w:jc w:val="center"/>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B113C0B" w14:textId="749C4EF5" w:rsidR="00F70D92" w:rsidRPr="00E7480A" w:rsidRDefault="00F70D92" w:rsidP="00F70D92">
            <w:pPr>
              <w:spacing w:before="0" w:after="0"/>
              <w:jc w:val="center"/>
              <w:rPr>
                <w:lang w:bidi="en-US"/>
              </w:rPr>
            </w:pPr>
            <w:r w:rsidRPr="00620D15">
              <w:rPr>
                <w:lang w:bidi="en-US"/>
              </w:rPr>
              <w:t>1</w:t>
            </w:r>
          </w:p>
        </w:tc>
        <w:tc>
          <w:tcPr>
            <w:tcW w:w="1572" w:type="pct"/>
            <w:tcBorders>
              <w:top w:val="single" w:sz="4" w:space="0" w:color="auto"/>
              <w:left w:val="single" w:sz="4" w:space="0" w:color="auto"/>
              <w:bottom w:val="single" w:sz="4" w:space="0" w:color="auto"/>
              <w:right w:val="single" w:sz="4" w:space="0" w:color="auto"/>
            </w:tcBorders>
          </w:tcPr>
          <w:p w14:paraId="4F394311" w14:textId="341C599A" w:rsidR="00F70D92" w:rsidRPr="00E7480A" w:rsidRDefault="00F70D92" w:rsidP="00F70D92">
            <w:pPr>
              <w:spacing w:before="0" w:after="0"/>
              <w:rPr>
                <w:lang w:bidi="en-US"/>
              </w:rPr>
            </w:pPr>
            <w:r w:rsidRPr="00E7480A">
              <w:rPr>
                <w:lang w:bidi="en-US"/>
              </w:rPr>
              <w:t>NIEM Core VehicleType. A data type for a conveyance designed to carry an operator, passengers and/or cargo, over land.</w:t>
            </w:r>
          </w:p>
        </w:tc>
      </w:tr>
    </w:tbl>
    <w:p w14:paraId="780E5336" w14:textId="77777777" w:rsidR="00C77D42" w:rsidRDefault="00C77D42" w:rsidP="00597E88"/>
    <w:p w14:paraId="589AD655" w14:textId="77777777" w:rsidR="0042209D" w:rsidRDefault="0042209D" w:rsidP="00795638">
      <w:pPr>
        <w:pStyle w:val="Titre2"/>
      </w:pPr>
      <w:bookmarkStart w:id="71" w:name="_Ref58269938"/>
      <w:bookmarkStart w:id="72" w:name="_Toc70692114"/>
      <w:r>
        <w:t>Location Data</w:t>
      </w:r>
      <w:r w:rsidRPr="0042209D">
        <w:rPr>
          <w:spacing w:val="2"/>
        </w:rPr>
        <w:t xml:space="preserve"> </w:t>
      </w:r>
      <w:r>
        <w:t>Component</w:t>
      </w:r>
      <w:bookmarkEnd w:id="71"/>
      <w:bookmarkEnd w:id="72"/>
    </w:p>
    <w:p w14:paraId="471D6B59" w14:textId="2F2C3EB2" w:rsidR="0042209D" w:rsidRDefault="0042209D" w:rsidP="00795638">
      <w:r w:rsidRPr="00795638">
        <w:rPr>
          <w:b/>
          <w:bCs/>
        </w:rPr>
        <w:t>Data</w:t>
      </w:r>
      <w:r w:rsidRPr="00795638">
        <w:rPr>
          <w:b/>
          <w:bCs/>
          <w:spacing w:val="-3"/>
        </w:rPr>
        <w:t xml:space="preserve"> </w:t>
      </w:r>
      <w:r w:rsidRPr="00795638">
        <w:rPr>
          <w:b/>
          <w:bCs/>
        </w:rPr>
        <w:t>Component</w:t>
      </w:r>
      <w:r w:rsidRPr="00795638">
        <w:rPr>
          <w:b/>
          <w:bCs/>
          <w:spacing w:val="-2"/>
        </w:rPr>
        <w:t xml:space="preserve"> </w:t>
      </w:r>
      <w:r w:rsidRPr="00795638">
        <w:rPr>
          <w:b/>
          <w:bCs/>
        </w:rPr>
        <w:t>Use</w:t>
      </w:r>
      <w:r>
        <w:t>:</w:t>
      </w:r>
      <w:r w:rsidR="00795638">
        <w:t xml:space="preserve"> </w:t>
      </w:r>
      <w:r>
        <w:t>Optional Component.</w:t>
      </w:r>
    </w:p>
    <w:p w14:paraId="4EAC0175" w14:textId="2054AE52" w:rsidR="0042209D" w:rsidRDefault="0042209D" w:rsidP="00795638">
      <w:r w:rsidRPr="00795638">
        <w:rPr>
          <w:b/>
          <w:bCs/>
        </w:rPr>
        <w:t>Minimum</w:t>
      </w:r>
      <w:r w:rsidRPr="001B2A07">
        <w:t xml:space="preserve">: </w:t>
      </w:r>
      <w:r w:rsidR="00996806">
        <w:t>0</w:t>
      </w:r>
    </w:p>
    <w:p w14:paraId="37C0D453" w14:textId="77777777" w:rsidR="0042209D" w:rsidRDefault="0042209D" w:rsidP="00795638">
      <w:r w:rsidRPr="00795638">
        <w:rPr>
          <w:b/>
          <w:bCs/>
        </w:rPr>
        <w:t>Maximum</w:t>
      </w:r>
      <w:r>
        <w:t>: *</w:t>
      </w:r>
    </w:p>
    <w:p w14:paraId="7B9E406D" w14:textId="4A64DBE4" w:rsidR="0042209D" w:rsidRDefault="0042209D" w:rsidP="00795638">
      <w:r w:rsidRPr="00795638">
        <w:rPr>
          <w:b/>
          <w:bCs/>
        </w:rPr>
        <w:t>Child Of</w:t>
      </w:r>
      <w:r>
        <w:t xml:space="preserve">: </w:t>
      </w:r>
      <w:r w:rsidR="002B7459" w:rsidRPr="002B7459">
        <w:t xml:space="preserve">Emergency </w:t>
      </w:r>
      <w:r w:rsidR="00A65429">
        <w:t>Incident</w:t>
      </w:r>
      <w:r w:rsidR="002B7459" w:rsidRPr="002B7459">
        <w:t xml:space="preserve"> Data Object</w:t>
      </w:r>
    </w:p>
    <w:p w14:paraId="011A925C" w14:textId="1D82F0DD" w:rsidR="0042209D" w:rsidRDefault="0042209D" w:rsidP="0042209D">
      <w:pPr>
        <w:pStyle w:val="Corpsdetexte"/>
        <w:ind w:right="195"/>
      </w:pPr>
      <w:r>
        <w:rPr>
          <w:b/>
        </w:rPr>
        <w:t xml:space="preserve">Data Component Description: </w:t>
      </w:r>
      <w:r w:rsidR="00996806">
        <w:t>This Data Component represents a location description</w:t>
      </w:r>
      <w:r>
        <w:t xml:space="preserve">. The type of location may be the caller’s location, the </w:t>
      </w:r>
      <w:r w:rsidR="00A65429">
        <w:t>Incident</w:t>
      </w:r>
      <w:r>
        <w:t>’s location or another type of location indicated by the Location Type field in the data component</w:t>
      </w:r>
      <w:r w:rsidR="005229E1">
        <w:t xml:space="preserve">. </w:t>
      </w:r>
      <w:r>
        <w:rPr>
          <w:spacing w:val="-3"/>
        </w:rPr>
        <w:t xml:space="preserve">In </w:t>
      </w:r>
      <w:r>
        <w:t xml:space="preserve">order to dispatch emergency responders an “initial” </w:t>
      </w:r>
      <w:r w:rsidR="00A65429">
        <w:t>Incident</w:t>
      </w:r>
      <w:r>
        <w:t xml:space="preserve"> location is required. </w:t>
      </w:r>
      <w:r>
        <w:rPr>
          <w:spacing w:val="-3"/>
        </w:rPr>
        <w:t xml:space="preserve">It </w:t>
      </w:r>
      <w:r>
        <w:t xml:space="preserve">may be the same as the caller’s location, but it may also evolve as the </w:t>
      </w:r>
      <w:r w:rsidR="00A65429">
        <w:t>Incident</w:t>
      </w:r>
      <w:r>
        <w:t xml:space="preserve"> progresses. For example, emergency responders are initially dispatched to the caller’s location, the caller verbally describes a different location for the </w:t>
      </w:r>
      <w:r w:rsidR="00A65429">
        <w:t>Incident</w:t>
      </w:r>
      <w:r>
        <w:t xml:space="preserve">, and finally the first responders </w:t>
      </w:r>
      <w:r>
        <w:lastRenderedPageBreak/>
        <w:t xml:space="preserve">arrive at the scene and relates yet another location for the </w:t>
      </w:r>
      <w:r w:rsidR="00A65429">
        <w:t>Incident</w:t>
      </w:r>
      <w:r>
        <w:t>.</w:t>
      </w:r>
      <w:r>
        <w:rPr>
          <w:spacing w:val="43"/>
        </w:rPr>
        <w:t xml:space="preserve"> </w:t>
      </w:r>
      <w:r>
        <w:t>The</w:t>
      </w:r>
      <w:r w:rsidR="00E94986">
        <w:t xml:space="preserve"> </w:t>
      </w:r>
      <w:r w:rsidR="00A65429">
        <w:t>Incident</w:t>
      </w:r>
      <w:r>
        <w:t xml:space="preserve">’s location may also be mobile such as a caller reporting an </w:t>
      </w:r>
      <w:r w:rsidR="00A65429">
        <w:t>Incident</w:t>
      </w:r>
      <w:r>
        <w:t xml:space="preserve"> from a moving vehicle or a law enforcement chase in progress.</w:t>
      </w:r>
    </w:p>
    <w:p w14:paraId="2D4601AD" w14:textId="7632FB7E" w:rsidR="007F2FEE" w:rsidRDefault="00ED3530" w:rsidP="00252AEC">
      <w:r>
        <w:t xml:space="preserve">The location data component references or includes a PIDF-LO </w:t>
      </w:r>
      <w:r w:rsidR="009874FE">
        <w:t xml:space="preserve">as documented in </w:t>
      </w:r>
      <w:r w:rsidR="00542F84" w:rsidRPr="00FE0DE9">
        <w:rPr>
          <w:rFonts w:cs="Tahoma"/>
        </w:rPr>
        <w:t>NENA</w:t>
      </w:r>
      <w:r w:rsidR="00542F84">
        <w:rPr>
          <w:rFonts w:cs="Tahoma"/>
        </w:rPr>
        <w:t>-</w:t>
      </w:r>
      <w:r w:rsidR="00542F84" w:rsidRPr="00FE0DE9">
        <w:rPr>
          <w:rFonts w:cs="Tahoma"/>
        </w:rPr>
        <w:t>STA</w:t>
      </w:r>
      <w:r w:rsidR="00542F84">
        <w:rPr>
          <w:rFonts w:cs="Tahoma"/>
        </w:rPr>
        <w:t>-</w:t>
      </w:r>
      <w:r w:rsidR="00542F84" w:rsidRPr="00FE0DE9">
        <w:rPr>
          <w:rFonts w:cs="Tahoma"/>
        </w:rPr>
        <w:t>010</w:t>
      </w:r>
      <w:hyperlink w:anchor="_Detailed_Functional_and" w:history="1">
        <w:r w:rsidR="00542F84">
          <w:fldChar w:fldCharType="begin"/>
        </w:r>
        <w:r w:rsidR="00542F84">
          <w:instrText xml:space="preserve"> REF _Ref58247510 \r \h </w:instrText>
        </w:r>
        <w:r w:rsidR="00542F84">
          <w:fldChar w:fldCharType="separate"/>
        </w:r>
        <w:r w:rsidR="00B4283D">
          <w:t>[3]</w:t>
        </w:r>
        <w:r w:rsidR="00542F84">
          <w:fldChar w:fldCharType="end"/>
        </w:r>
      </w:hyperlink>
      <w:r w:rsidR="009874FE">
        <w:rPr>
          <w:lang w:bidi="en-US"/>
        </w:rPr>
        <w:t>.</w:t>
      </w:r>
      <w:r w:rsidR="00252AEC">
        <w:t xml:space="preserve"> </w:t>
      </w:r>
    </w:p>
    <w:p w14:paraId="70996988" w14:textId="66C9BD37" w:rsidR="007F2FEE" w:rsidRDefault="007F2FEE" w:rsidP="00252AEC">
      <w:r w:rsidRPr="007F2FEE">
        <w:t>The EIDO incorporates many data elements from NIEM, which in turn, incorporates many different methods of conveying a location, including shapes, coordinates, addresses and others. This is required for interoperability with systems that are conformant with NIEM that are not NG9-1-1 systems. Even when the components of a NIEM-conformant location have the same information as a PIDF-LO, it will not be PIDF-LO and will not be compatible with NG9-1-1 systems. Since there is not a single location type in NIEM, there are many different NIEM-conformant location formats that may be received by an NG9-1-1 system and may be found in an EIDO. Location in NG9-1-1 is expressed as PIDF-LO, so whenever possible, any conveyance of location in an EIDO is preferred to be PIDF-LO, even though a NIEM-conformant location received or conveyed in an EIDO may not be a PIDF-LO. This may require construction of a PIDF-LO when NIEM-conformant location information is received by an NG9-1-1 entity.</w:t>
      </w:r>
    </w:p>
    <w:p w14:paraId="172C0A5D" w14:textId="1A48A973" w:rsidR="00252AEC" w:rsidRDefault="00252AEC" w:rsidP="00252AEC">
      <w:r>
        <w:t xml:space="preserve">When expressing a location in a civic format, the PIDF-LO by itself is unable to describe either a </w:t>
      </w:r>
      <w:r w:rsidR="00D03DC8">
        <w:t xml:space="preserve">Cross Street </w:t>
      </w:r>
      <w:r>
        <w:t xml:space="preserve">or an </w:t>
      </w:r>
      <w:r w:rsidR="00204B68">
        <w:t>Intersection</w:t>
      </w:r>
      <w:r>
        <w:t>. In this document:</w:t>
      </w:r>
    </w:p>
    <w:p w14:paraId="11D7F96E" w14:textId="5C5CA011" w:rsidR="00252AEC" w:rsidRDefault="00252AEC" w:rsidP="00252AEC">
      <w:r>
        <w:t xml:space="preserve">* An </w:t>
      </w:r>
      <w:r w:rsidR="00204B68">
        <w:t>Intersection</w:t>
      </w:r>
      <w:r>
        <w:t xml:space="preserve"> is a location that is described as the convergence of more than one street, regardless of the orientation of the streets to each other. This includes perpendicular, T-shaped, Y shaped and any other orientation of streets. </w:t>
      </w:r>
      <w:r w:rsidR="00204B68">
        <w:t>Intersection</w:t>
      </w:r>
      <w:r>
        <w:t xml:space="preserve">s have at least two and may have more than two streets. The location is the </w:t>
      </w:r>
      <w:r w:rsidR="00204B68">
        <w:t>Intersection</w:t>
      </w:r>
      <w:r>
        <w:t xml:space="preserve"> itself.</w:t>
      </w:r>
    </w:p>
    <w:p w14:paraId="07D3DA72" w14:textId="2FF1D81E" w:rsidR="00252AEC" w:rsidRDefault="00252AEC" w:rsidP="00252AEC">
      <w:r>
        <w:t xml:space="preserve">* A </w:t>
      </w:r>
      <w:r w:rsidR="00D03DC8">
        <w:t xml:space="preserve">Cross Street </w:t>
      </w:r>
      <w:r>
        <w:t xml:space="preserve">is an additional piece of information about a location, and describes the nearest streets that cross or terminate near the location. The </w:t>
      </w:r>
      <w:r w:rsidR="00D03DC8">
        <w:t xml:space="preserve">Cross Street </w:t>
      </w:r>
      <w:r>
        <w:t xml:space="preserve">can have a perpendicular, T-shaped, Y-shaped or any other orientation of the </w:t>
      </w:r>
      <w:r w:rsidR="00D03DC8">
        <w:t xml:space="preserve">Cross Street </w:t>
      </w:r>
      <w:r>
        <w:t xml:space="preserve">to the street the location is on. The </w:t>
      </w:r>
      <w:r w:rsidR="00D03DC8">
        <w:t xml:space="preserve">Cross Street </w:t>
      </w:r>
      <w:r>
        <w:t xml:space="preserve">is not the location: it is near the location. There could be more than one </w:t>
      </w:r>
      <w:r w:rsidR="00D03DC8">
        <w:t xml:space="preserve">Cross Street </w:t>
      </w:r>
      <w:r>
        <w:t xml:space="preserve">if a location is in, or near the middle of a block, or the </w:t>
      </w:r>
      <w:r w:rsidR="00D03DC8">
        <w:t xml:space="preserve">Cross Street </w:t>
      </w:r>
      <w:r>
        <w:t>has multiple street names (such as when a street changes names on either side of the street the location is on).</w:t>
      </w:r>
    </w:p>
    <w:p w14:paraId="0A04A84F" w14:textId="4F74CCB8" w:rsidR="00ED3530" w:rsidRDefault="00252AEC" w:rsidP="00252AEC">
      <w:r>
        <w:t xml:space="preserve">To represent </w:t>
      </w:r>
      <w:r w:rsidR="00204B68">
        <w:t>Intersection</w:t>
      </w:r>
      <w:r>
        <w:t xml:space="preserve">s and </w:t>
      </w:r>
      <w:r w:rsidR="00204B68">
        <w:t>Cross Streets</w:t>
      </w:r>
      <w:r>
        <w:t xml:space="preserve">, we use additional PIDF-LOs. The PIDF-LO SHOULD have country, A1, A2, A3 and/or A4, MAY have A5 fields, and MUST have a street name. Implementations MUST be prepared to receive a </w:t>
      </w:r>
      <w:r w:rsidR="00D03DC8">
        <w:t xml:space="preserve">Cross Street </w:t>
      </w:r>
      <w:r>
        <w:t xml:space="preserve">or </w:t>
      </w:r>
      <w:r w:rsidR="00204B68">
        <w:t>Intersection</w:t>
      </w:r>
      <w:r>
        <w:t xml:space="preserve"> PIDF that does not contain one or more of country, A1-A5. If they are missing, they are assumed to be the same as the values in the primary location PIDF. For an </w:t>
      </w:r>
      <w:r w:rsidR="00204B68">
        <w:t>Intersection</w:t>
      </w:r>
      <w:r>
        <w:t xml:space="preserve">, address number MAY be provided. If present it is interpreted as a block number. For a </w:t>
      </w:r>
      <w:r w:rsidR="00204B68">
        <w:lastRenderedPageBreak/>
        <w:t>Cross Street</w:t>
      </w:r>
      <w:r>
        <w:t xml:space="preserve">, </w:t>
      </w:r>
      <w:r w:rsidR="000E2021">
        <w:t xml:space="preserve">a civic </w:t>
      </w:r>
      <w:r>
        <w:t>address MUST be provided</w:t>
      </w:r>
      <w:r w:rsidR="000E2021">
        <w:t xml:space="preserve"> in </w:t>
      </w:r>
      <w:r w:rsidR="000E2021" w:rsidRPr="0079134B">
        <w:rPr>
          <w:lang w:bidi="en-US"/>
        </w:rPr>
        <w:t>locationByValue</w:t>
      </w:r>
      <w:r w:rsidR="000E2021">
        <w:rPr>
          <w:lang w:bidi="en-US"/>
        </w:rPr>
        <w:t xml:space="preserve"> or </w:t>
      </w:r>
      <w:r w:rsidR="000E2021" w:rsidRPr="0079134B">
        <w:rPr>
          <w:lang w:bidi="en-US"/>
        </w:rPr>
        <w:t>locationByReferenceU</w:t>
      </w:r>
      <w:r w:rsidR="000E2021">
        <w:rPr>
          <w:lang w:bidi="en-US"/>
        </w:rPr>
        <w:t>rl</w:t>
      </w:r>
      <w:r>
        <w:t>.</w:t>
      </w:r>
      <w:r w:rsidR="000E2021">
        <w:t xml:space="preserve"> In this case, address number must be provided unless two cross streets are provided or the road ends past the cross street (e.g., cul de sac).</w:t>
      </w:r>
    </w:p>
    <w:p w14:paraId="0C7B6BE0" w14:textId="240E9BB9" w:rsidR="00894590" w:rsidRDefault="00127DC8" w:rsidP="00252AEC">
      <w:r>
        <w:t>Cross streets and Intersection are represented as separate PIDF object and not multiple location in a single PIDF.</w:t>
      </w:r>
      <w:r w:rsidR="00D03DC8">
        <w:t xml:space="preserve">Cross Street </w:t>
      </w:r>
      <w:r w:rsidR="00894590" w:rsidRPr="00894590">
        <w:t xml:space="preserve">and </w:t>
      </w:r>
      <w:r w:rsidR="00204B68">
        <w:t>Intersection</w:t>
      </w:r>
      <w:r w:rsidR="00894590" w:rsidRPr="00894590">
        <w:t xml:space="preserve"> are mutually exclusive. If one is provided, the other MUST NOT be provided.</w:t>
      </w:r>
    </w:p>
    <w:p w14:paraId="0EDCFA60" w14:textId="77777777" w:rsidR="005765CA" w:rsidRDefault="005765CA" w:rsidP="00ED3530"/>
    <w:p w14:paraId="658262FE" w14:textId="77241C0D" w:rsidR="00CE6C2E" w:rsidRDefault="00CE6C2E" w:rsidP="00CE6C2E">
      <w:pPr>
        <w:pStyle w:val="Lgende"/>
      </w:pPr>
      <w:r>
        <w:t xml:space="preserve">Table </w:t>
      </w:r>
      <w:fldSimple w:instr=" STYLEREF 1 \s ">
        <w:r w:rsidR="00B4283D">
          <w:rPr>
            <w:noProof/>
          </w:rPr>
          <w:t>2</w:t>
        </w:r>
      </w:fldSimple>
      <w:r w:rsidR="00A32EDA">
        <w:noBreakHyphen/>
      </w:r>
      <w:fldSimple w:instr=" SEQ Table \* ARABIC \s 1 ">
        <w:r w:rsidR="00B4283D">
          <w:rPr>
            <w:noProof/>
          </w:rPr>
          <w:t>16</w:t>
        </w:r>
      </w:fldSimple>
      <w:r w:rsidRPr="00CE6C2E">
        <w:rPr>
          <w:lang w:bidi="en-US"/>
        </w:rPr>
        <w:t xml:space="preserve"> </w:t>
      </w:r>
      <w:r w:rsidRPr="0079134B">
        <w:rPr>
          <w:lang w:bidi="en-US"/>
        </w:rPr>
        <w:t>Location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827"/>
        <w:gridCol w:w="1690"/>
        <w:gridCol w:w="720"/>
        <w:gridCol w:w="548"/>
        <w:gridCol w:w="2925"/>
      </w:tblGrid>
      <w:tr w:rsidR="007326C4" w:rsidRPr="0079134B" w14:paraId="19C7D503" w14:textId="77777777" w:rsidTr="004C3E15">
        <w:trPr>
          <w:trHeight w:val="1103"/>
          <w:tblHeader/>
        </w:trPr>
        <w:tc>
          <w:tcPr>
            <w:tcW w:w="1971" w:type="pct"/>
            <w:shd w:val="clear" w:color="auto" w:fill="D9D9D9" w:themeFill="background1" w:themeFillShade="D9"/>
            <w:vAlign w:val="bottom"/>
          </w:tcPr>
          <w:p w14:paraId="1F8C5869" w14:textId="77777777" w:rsidR="0079134B" w:rsidRPr="0079134B" w:rsidRDefault="0079134B" w:rsidP="00F04A60">
            <w:pPr>
              <w:pStyle w:val="Corpsdetexte"/>
              <w:spacing w:before="0" w:after="0"/>
              <w:ind w:right="195"/>
              <w:jc w:val="center"/>
              <w:rPr>
                <w:b/>
                <w:lang w:bidi="en-US"/>
              </w:rPr>
            </w:pPr>
            <w:r w:rsidRPr="0079134B">
              <w:rPr>
                <w:b/>
                <w:lang w:bidi="en-US"/>
              </w:rPr>
              <w:t>JSON Name</w:t>
            </w:r>
          </w:p>
        </w:tc>
        <w:tc>
          <w:tcPr>
            <w:tcW w:w="870" w:type="pct"/>
            <w:shd w:val="clear" w:color="auto" w:fill="D9D9D9" w:themeFill="background1" w:themeFillShade="D9"/>
            <w:vAlign w:val="bottom"/>
          </w:tcPr>
          <w:p w14:paraId="66287C99" w14:textId="77777777" w:rsidR="0079134B" w:rsidRPr="0079134B" w:rsidRDefault="0079134B" w:rsidP="00F04A60">
            <w:pPr>
              <w:pStyle w:val="Corpsdetexte"/>
              <w:spacing w:before="0" w:after="0"/>
              <w:ind w:right="195"/>
              <w:jc w:val="center"/>
              <w:rPr>
                <w:b/>
                <w:lang w:bidi="en-US"/>
              </w:rPr>
            </w:pPr>
            <w:r w:rsidRPr="0079134B">
              <w:rPr>
                <w:b/>
                <w:lang w:bidi="en-US"/>
              </w:rPr>
              <w:t>Use (required, optional,</w:t>
            </w:r>
          </w:p>
          <w:p w14:paraId="3A40EC39" w14:textId="77777777" w:rsidR="0079134B" w:rsidRPr="0079134B" w:rsidRDefault="0079134B" w:rsidP="00F04A60">
            <w:pPr>
              <w:pStyle w:val="Corpsdetexte"/>
              <w:spacing w:before="0" w:after="0"/>
              <w:ind w:right="195"/>
              <w:jc w:val="center"/>
              <w:rPr>
                <w:b/>
                <w:lang w:bidi="en-US"/>
              </w:rPr>
            </w:pPr>
            <w:r w:rsidRPr="0079134B">
              <w:rPr>
                <w:b/>
                <w:lang w:bidi="en-US"/>
              </w:rPr>
              <w:t>conditional)</w:t>
            </w:r>
          </w:p>
        </w:tc>
        <w:tc>
          <w:tcPr>
            <w:tcW w:w="371" w:type="pct"/>
            <w:shd w:val="clear" w:color="auto" w:fill="D9D9D9" w:themeFill="background1" w:themeFillShade="D9"/>
            <w:vAlign w:val="bottom"/>
          </w:tcPr>
          <w:p w14:paraId="67B31D19" w14:textId="68A0F46E" w:rsidR="0079134B" w:rsidRPr="0079134B" w:rsidRDefault="00F04A60" w:rsidP="00F04A60">
            <w:pPr>
              <w:pStyle w:val="Corpsdetexte"/>
              <w:spacing w:before="0" w:after="0"/>
              <w:ind w:right="195"/>
              <w:jc w:val="center"/>
              <w:rPr>
                <w:b/>
                <w:lang w:bidi="en-US"/>
              </w:rPr>
            </w:pPr>
            <w:r>
              <w:rPr>
                <w:b/>
                <w:lang w:bidi="en-US"/>
              </w:rPr>
              <w:t xml:space="preserve">  </w:t>
            </w:r>
            <w:r w:rsidR="0079134B" w:rsidRPr="0079134B">
              <w:rPr>
                <w:b/>
                <w:lang w:bidi="en-US"/>
              </w:rPr>
              <w:t>Min</w:t>
            </w:r>
          </w:p>
        </w:tc>
        <w:tc>
          <w:tcPr>
            <w:tcW w:w="282" w:type="pct"/>
            <w:shd w:val="clear" w:color="auto" w:fill="D9D9D9" w:themeFill="background1" w:themeFillShade="D9"/>
            <w:vAlign w:val="bottom"/>
          </w:tcPr>
          <w:p w14:paraId="5D70327B" w14:textId="77777777" w:rsidR="0079134B" w:rsidRPr="0079134B" w:rsidRDefault="0079134B" w:rsidP="00F04A60">
            <w:pPr>
              <w:pStyle w:val="Corpsdetexte"/>
              <w:spacing w:before="0" w:after="0"/>
              <w:jc w:val="center"/>
              <w:rPr>
                <w:b/>
                <w:lang w:bidi="en-US"/>
              </w:rPr>
            </w:pPr>
            <w:r w:rsidRPr="0079134B">
              <w:rPr>
                <w:b/>
                <w:lang w:bidi="en-US"/>
              </w:rPr>
              <w:t>Max</w:t>
            </w:r>
          </w:p>
        </w:tc>
        <w:tc>
          <w:tcPr>
            <w:tcW w:w="1507" w:type="pct"/>
            <w:shd w:val="clear" w:color="auto" w:fill="D9D9D9" w:themeFill="background1" w:themeFillShade="D9"/>
            <w:vAlign w:val="bottom"/>
          </w:tcPr>
          <w:p w14:paraId="344D6FD4" w14:textId="77777777" w:rsidR="0079134B" w:rsidRPr="0079134B" w:rsidRDefault="0079134B" w:rsidP="00F04A60">
            <w:pPr>
              <w:pStyle w:val="Corpsdetexte"/>
              <w:spacing w:before="0" w:after="0"/>
              <w:ind w:right="195"/>
              <w:jc w:val="center"/>
              <w:rPr>
                <w:b/>
                <w:lang w:bidi="en-US"/>
              </w:rPr>
            </w:pPr>
            <w:r w:rsidRPr="0079134B">
              <w:rPr>
                <w:b/>
                <w:lang w:bidi="en-US"/>
              </w:rPr>
              <w:t>Description</w:t>
            </w:r>
          </w:p>
        </w:tc>
      </w:tr>
      <w:tr w:rsidR="007326C4" w:rsidRPr="0079134B" w14:paraId="48E689FA" w14:textId="77777777" w:rsidTr="004C3E15">
        <w:trPr>
          <w:trHeight w:val="1224"/>
        </w:trPr>
        <w:tc>
          <w:tcPr>
            <w:tcW w:w="1971" w:type="pct"/>
          </w:tcPr>
          <w:p w14:paraId="22438206" w14:textId="77777777" w:rsidR="0079134B" w:rsidRPr="0079134B" w:rsidRDefault="0079134B" w:rsidP="00352B17">
            <w:pPr>
              <w:pStyle w:val="Corpsdetexte"/>
              <w:spacing w:before="0" w:after="0"/>
              <w:ind w:right="195"/>
              <w:rPr>
                <w:lang w:bidi="en-US"/>
              </w:rPr>
            </w:pPr>
            <w:r w:rsidRPr="0079134B">
              <w:rPr>
                <w:lang w:bidi="en-US"/>
              </w:rPr>
              <w:t>locationTypeDescriptionRegistry</w:t>
            </w:r>
          </w:p>
          <w:p w14:paraId="12DFE0EC" w14:textId="77777777" w:rsidR="0079134B" w:rsidRPr="0079134B" w:rsidRDefault="0079134B" w:rsidP="00352B17">
            <w:pPr>
              <w:pStyle w:val="Corpsdetexte"/>
              <w:spacing w:before="0" w:after="0"/>
              <w:ind w:right="195"/>
              <w:rPr>
                <w:lang w:bidi="en-US"/>
              </w:rPr>
            </w:pPr>
            <w:r w:rsidRPr="0079134B">
              <w:rPr>
                <w:lang w:bidi="en-US"/>
              </w:rPr>
              <w:t>Text</w:t>
            </w:r>
          </w:p>
        </w:tc>
        <w:tc>
          <w:tcPr>
            <w:tcW w:w="870" w:type="pct"/>
          </w:tcPr>
          <w:p w14:paraId="31C46ED0" w14:textId="77777777" w:rsidR="0079134B" w:rsidRPr="0079134B" w:rsidRDefault="0079134B" w:rsidP="00ED3530">
            <w:pPr>
              <w:pStyle w:val="Corpsdetexte"/>
              <w:spacing w:before="0" w:after="0"/>
              <w:ind w:right="195"/>
              <w:jc w:val="center"/>
              <w:rPr>
                <w:lang w:bidi="en-US"/>
              </w:rPr>
            </w:pPr>
            <w:r w:rsidRPr="0079134B">
              <w:rPr>
                <w:lang w:bidi="en-US"/>
              </w:rPr>
              <w:t>Required</w:t>
            </w:r>
          </w:p>
        </w:tc>
        <w:tc>
          <w:tcPr>
            <w:tcW w:w="371" w:type="pct"/>
          </w:tcPr>
          <w:p w14:paraId="57DBFA6D"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282" w:type="pct"/>
          </w:tcPr>
          <w:p w14:paraId="2D2311C6"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56D9B2B" w14:textId="3BD5E6C8" w:rsidR="0079134B" w:rsidRPr="0079134B" w:rsidRDefault="0079134B" w:rsidP="00352B17">
            <w:pPr>
              <w:pStyle w:val="Corpsdetexte"/>
              <w:spacing w:before="0" w:after="0"/>
              <w:ind w:right="195"/>
              <w:rPr>
                <w:lang w:bidi="en-US"/>
              </w:rPr>
            </w:pPr>
            <w:r w:rsidRPr="0079134B">
              <w:rPr>
                <w:lang w:bidi="en-US"/>
              </w:rPr>
              <w:t>Location type (</w:t>
            </w:r>
            <w:r w:rsidR="00A83083" w:rsidRPr="001F68A7">
              <w:t>Caller, Initial, Current</w:t>
            </w:r>
            <w:r w:rsidR="00A65429">
              <w:t>Incident</w:t>
            </w:r>
            <w:r w:rsidR="00A83083" w:rsidRPr="001F68A7">
              <w:t>, Staging, Investigation, Tower Location, Other</w:t>
            </w:r>
            <w:r w:rsidRPr="0079134B">
              <w:rPr>
                <w:lang w:bidi="en-US"/>
              </w:rPr>
              <w:t xml:space="preserve">) as defined in a registry. See Section </w:t>
            </w:r>
            <w:hyperlink w:anchor="_Location_Type" w:history="1">
              <w:r w:rsidR="004079E6">
                <w:rPr>
                  <w:rStyle w:val="Lienhypertexte"/>
                  <w:lang w:bidi="en-US"/>
                </w:rPr>
                <w:fldChar w:fldCharType="begin"/>
              </w:r>
              <w:r w:rsidR="004079E6">
                <w:instrText xml:space="preserve"> REF _Ref58266433 \r \h </w:instrText>
              </w:r>
              <w:r w:rsidR="004079E6">
                <w:rPr>
                  <w:rStyle w:val="Lienhypertexte"/>
                  <w:lang w:bidi="en-US"/>
                </w:rPr>
              </w:r>
              <w:r w:rsidR="004079E6">
                <w:rPr>
                  <w:rStyle w:val="Lienhypertexte"/>
                  <w:lang w:bidi="en-US"/>
                </w:rPr>
                <w:fldChar w:fldCharType="separate"/>
              </w:r>
              <w:r w:rsidR="00B4283D">
                <w:t>3.8</w:t>
              </w:r>
              <w:r w:rsidR="004079E6">
                <w:rPr>
                  <w:rStyle w:val="Lienhypertexte"/>
                  <w:lang w:bidi="en-US"/>
                </w:rPr>
                <w:fldChar w:fldCharType="end"/>
              </w:r>
            </w:hyperlink>
            <w:r w:rsidRPr="0079134B">
              <w:rPr>
                <w:lang w:bidi="en-US"/>
              </w:rPr>
              <w:t>, below for the registry description.</w:t>
            </w:r>
          </w:p>
        </w:tc>
      </w:tr>
      <w:tr w:rsidR="007326C4" w:rsidRPr="0079134B" w14:paraId="56C50D32" w14:textId="77777777" w:rsidTr="004C3E15">
        <w:trPr>
          <w:trHeight w:val="1658"/>
        </w:trPr>
        <w:tc>
          <w:tcPr>
            <w:tcW w:w="1971" w:type="pct"/>
          </w:tcPr>
          <w:p w14:paraId="4F480EFD" w14:textId="77777777" w:rsidR="0079134B" w:rsidRPr="0079134B" w:rsidRDefault="0079134B" w:rsidP="00352B17">
            <w:pPr>
              <w:pStyle w:val="Corpsdetexte"/>
              <w:spacing w:before="0" w:after="0"/>
              <w:ind w:right="195"/>
              <w:rPr>
                <w:lang w:bidi="en-US"/>
              </w:rPr>
            </w:pPr>
            <w:r w:rsidRPr="0079134B">
              <w:rPr>
                <w:lang w:bidi="en-US"/>
              </w:rPr>
              <w:t>locationByValue</w:t>
            </w:r>
          </w:p>
        </w:tc>
        <w:tc>
          <w:tcPr>
            <w:tcW w:w="870" w:type="pct"/>
          </w:tcPr>
          <w:p w14:paraId="1A73F194" w14:textId="7377023A" w:rsidR="0079134B" w:rsidRPr="0079134B" w:rsidRDefault="0079134B" w:rsidP="00ED3530">
            <w:pPr>
              <w:pStyle w:val="Corpsdetexte"/>
              <w:spacing w:before="0" w:after="0"/>
              <w:ind w:right="195"/>
              <w:jc w:val="center"/>
              <w:rPr>
                <w:lang w:bidi="en-US"/>
              </w:rPr>
            </w:pPr>
            <w:r w:rsidRPr="0079134B">
              <w:rPr>
                <w:lang w:bidi="en-US"/>
              </w:rPr>
              <w:t xml:space="preserve">Conditional: </w:t>
            </w:r>
            <w:r w:rsidR="002B7459" w:rsidRPr="002B7459">
              <w:rPr>
                <w:lang w:bidi="en-US"/>
              </w:rPr>
              <w:t>MUST be populated if</w:t>
            </w:r>
            <w:r w:rsidRPr="0079134B">
              <w:rPr>
                <w:lang w:bidi="en-US"/>
              </w:rPr>
              <w:t xml:space="preserve"> Location By</w:t>
            </w:r>
          </w:p>
          <w:p w14:paraId="5444CDDB" w14:textId="6E347265" w:rsidR="0079134B" w:rsidRPr="0079134B" w:rsidRDefault="0079134B" w:rsidP="00ED3530">
            <w:pPr>
              <w:pStyle w:val="Corpsdetexte"/>
              <w:spacing w:before="0" w:after="0"/>
              <w:ind w:right="195"/>
              <w:jc w:val="center"/>
              <w:rPr>
                <w:lang w:bidi="en-US"/>
              </w:rPr>
            </w:pPr>
            <w:r w:rsidRPr="0079134B">
              <w:rPr>
                <w:lang w:bidi="en-US"/>
              </w:rPr>
              <w:t xml:space="preserve">Reference </w:t>
            </w:r>
            <w:r w:rsidR="002B7459" w:rsidRPr="002B7459">
              <w:rPr>
                <w:lang w:bidi="en-US"/>
              </w:rPr>
              <w:t>is not populated. Otherwise it MUST be omitted.</w:t>
            </w:r>
          </w:p>
        </w:tc>
        <w:tc>
          <w:tcPr>
            <w:tcW w:w="371" w:type="pct"/>
          </w:tcPr>
          <w:p w14:paraId="6E9A1CE7"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2953BBA9"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69E80D0E" w14:textId="7090F17E" w:rsidR="0079134B" w:rsidRPr="0079134B" w:rsidRDefault="0079134B" w:rsidP="00352B17">
            <w:pPr>
              <w:pStyle w:val="Corpsdetexte"/>
              <w:spacing w:before="0" w:after="0"/>
              <w:ind w:right="195"/>
              <w:rPr>
                <w:lang w:bidi="en-US"/>
              </w:rPr>
            </w:pPr>
            <w:r w:rsidRPr="0079134B">
              <w:rPr>
                <w:lang w:bidi="en-US"/>
              </w:rPr>
              <w:t>The Location Information data component must support all PIDF-LO data elements though many of these elements may not be present in an EIDO.</w:t>
            </w:r>
          </w:p>
          <w:p w14:paraId="0649C2DB" w14:textId="77777777" w:rsidR="0079134B" w:rsidRPr="0079134B" w:rsidRDefault="0079134B" w:rsidP="00352B17">
            <w:pPr>
              <w:pStyle w:val="Corpsdetexte"/>
              <w:spacing w:before="0" w:after="0"/>
              <w:ind w:right="195"/>
              <w:rPr>
                <w:lang w:bidi="en-US"/>
              </w:rPr>
            </w:pPr>
            <w:r w:rsidRPr="0079134B">
              <w:rPr>
                <w:lang w:bidi="en-US"/>
              </w:rPr>
              <w:t>When populated this data element must contain civic or geodetic location elements.</w:t>
            </w:r>
          </w:p>
        </w:tc>
      </w:tr>
      <w:tr w:rsidR="007326C4" w:rsidRPr="0079134B" w14:paraId="74DB289D" w14:textId="77777777" w:rsidTr="004C3E15">
        <w:trPr>
          <w:trHeight w:val="1727"/>
        </w:trPr>
        <w:tc>
          <w:tcPr>
            <w:tcW w:w="1971" w:type="pct"/>
          </w:tcPr>
          <w:p w14:paraId="6098157F" w14:textId="6075C8F2" w:rsidR="0079134B" w:rsidRPr="0079134B" w:rsidRDefault="0079134B" w:rsidP="00352B17">
            <w:pPr>
              <w:pStyle w:val="Corpsdetexte"/>
              <w:spacing w:before="0" w:after="0"/>
              <w:ind w:right="195"/>
              <w:rPr>
                <w:lang w:bidi="en-US"/>
              </w:rPr>
            </w:pPr>
            <w:r w:rsidRPr="0079134B">
              <w:rPr>
                <w:lang w:bidi="en-US"/>
              </w:rPr>
              <w:lastRenderedPageBreak/>
              <w:t>locationByReferenceU</w:t>
            </w:r>
            <w:r w:rsidR="003B009D">
              <w:rPr>
                <w:lang w:bidi="en-US"/>
              </w:rPr>
              <w:t>rl</w:t>
            </w:r>
          </w:p>
        </w:tc>
        <w:tc>
          <w:tcPr>
            <w:tcW w:w="870" w:type="pct"/>
          </w:tcPr>
          <w:p w14:paraId="7F077518" w14:textId="534422FA" w:rsidR="0079134B" w:rsidRPr="0079134B" w:rsidRDefault="0079134B" w:rsidP="002640F9">
            <w:pPr>
              <w:pStyle w:val="Corpsdetexte"/>
              <w:spacing w:before="0" w:after="0"/>
              <w:ind w:right="195"/>
              <w:jc w:val="center"/>
              <w:rPr>
                <w:lang w:bidi="en-US"/>
              </w:rPr>
            </w:pPr>
            <w:r w:rsidRPr="0079134B">
              <w:rPr>
                <w:lang w:bidi="en-US"/>
              </w:rPr>
              <w:t xml:space="preserve">Conditional: </w:t>
            </w:r>
            <w:r w:rsidR="002640F9" w:rsidRPr="002640F9">
              <w:rPr>
                <w:lang w:bidi="en-US"/>
              </w:rPr>
              <w:t xml:space="preserve">MUST be populated if </w:t>
            </w:r>
            <w:r w:rsidRPr="0079134B">
              <w:rPr>
                <w:lang w:bidi="en-US"/>
              </w:rPr>
              <w:t xml:space="preserve">Location By Value </w:t>
            </w:r>
            <w:r w:rsidR="002640F9" w:rsidRPr="002640F9">
              <w:rPr>
                <w:lang w:bidi="en-US"/>
              </w:rPr>
              <w:t xml:space="preserve">is not populated. Otherwise it MUST be omitted. </w:t>
            </w:r>
          </w:p>
        </w:tc>
        <w:tc>
          <w:tcPr>
            <w:tcW w:w="371" w:type="pct"/>
          </w:tcPr>
          <w:p w14:paraId="5C2424C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71A411A7"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3E461D51" w14:textId="5CCD544B" w:rsidR="0079134B" w:rsidRPr="0079134B" w:rsidRDefault="0079134B" w:rsidP="00352B17">
            <w:pPr>
              <w:pStyle w:val="Corpsdetexte"/>
              <w:spacing w:before="0" w:after="0"/>
              <w:ind w:right="195"/>
              <w:rPr>
                <w:lang w:bidi="en-US"/>
              </w:rPr>
            </w:pPr>
            <w:r w:rsidRPr="0079134B">
              <w:rPr>
                <w:lang w:bidi="en-US"/>
              </w:rPr>
              <w:t>A UR</w:t>
            </w:r>
            <w:r w:rsidR="004C3E15">
              <w:rPr>
                <w:lang w:bidi="en-US"/>
              </w:rPr>
              <w:t>L</w:t>
            </w:r>
            <w:r w:rsidRPr="0079134B">
              <w:rPr>
                <w:lang w:bidi="en-US"/>
              </w:rPr>
              <w:t xml:space="preserve"> that can be dereferenced to obtain the location of the indicated location type. The resulting dereference must support the PIDF- LO data elements defined in Location By Value. This is particularly useful for indicating the location of moving devices such as callers in moving vehicles. The current</w:t>
            </w:r>
          </w:p>
          <w:p w14:paraId="22DF8AC3" w14:textId="1E12D748" w:rsidR="0079134B" w:rsidRPr="0079134B" w:rsidRDefault="0079134B" w:rsidP="00352B17">
            <w:pPr>
              <w:pStyle w:val="Corpsdetexte"/>
              <w:spacing w:before="0" w:after="0"/>
              <w:ind w:right="195"/>
              <w:rPr>
                <w:lang w:bidi="en-US"/>
              </w:rPr>
            </w:pPr>
            <w:r w:rsidRPr="0079134B">
              <w:rPr>
                <w:lang w:bidi="en-US"/>
              </w:rPr>
              <w:t xml:space="preserve">location of the device can be de-referenced and inserted into the </w:t>
            </w:r>
            <w:r w:rsidR="00A65429">
              <w:rPr>
                <w:lang w:bidi="en-US"/>
              </w:rPr>
              <w:t>Incident</w:t>
            </w:r>
            <w:r w:rsidRPr="0079134B">
              <w:rPr>
                <w:lang w:bidi="en-US"/>
              </w:rPr>
              <w:t xml:space="preserve"> record.</w:t>
            </w:r>
          </w:p>
        </w:tc>
      </w:tr>
      <w:tr w:rsidR="007326C4" w:rsidRPr="0079134B" w14:paraId="6B82D06D" w14:textId="77777777" w:rsidTr="004C3E15">
        <w:trPr>
          <w:trHeight w:val="1380"/>
        </w:trPr>
        <w:tc>
          <w:tcPr>
            <w:tcW w:w="1971" w:type="pct"/>
          </w:tcPr>
          <w:p w14:paraId="16B1FDB5" w14:textId="18D3BB25" w:rsidR="0079134B" w:rsidRPr="0079134B" w:rsidRDefault="0079134B" w:rsidP="00352B17">
            <w:pPr>
              <w:pStyle w:val="Corpsdetexte"/>
              <w:spacing w:before="0" w:after="0"/>
              <w:ind w:right="195"/>
              <w:rPr>
                <w:lang w:bidi="en-US"/>
              </w:rPr>
            </w:pPr>
            <w:r w:rsidRPr="0079134B">
              <w:rPr>
                <w:lang w:bidi="en-US"/>
              </w:rPr>
              <w:t>locationDescriptionText</w:t>
            </w:r>
          </w:p>
        </w:tc>
        <w:tc>
          <w:tcPr>
            <w:tcW w:w="870" w:type="pct"/>
          </w:tcPr>
          <w:p w14:paraId="455EC72B"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600BA239"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95B4A3C" w14:textId="77777777" w:rsidR="0079134B" w:rsidRPr="0079134B" w:rsidRDefault="0079134B" w:rsidP="00ED3530">
            <w:pPr>
              <w:pStyle w:val="Corpsdetexte"/>
              <w:spacing w:before="0" w:after="0"/>
              <w:ind w:right="195"/>
              <w:jc w:val="center"/>
              <w:rPr>
                <w:lang w:bidi="en-US"/>
              </w:rPr>
            </w:pPr>
            <w:r w:rsidRPr="0079134B">
              <w:rPr>
                <w:lang w:bidi="en-US"/>
              </w:rPr>
              <w:t>1</w:t>
            </w:r>
          </w:p>
        </w:tc>
        <w:tc>
          <w:tcPr>
            <w:tcW w:w="1507" w:type="pct"/>
          </w:tcPr>
          <w:p w14:paraId="7E3BBE5A" w14:textId="77777777" w:rsidR="0079134B" w:rsidRPr="0079134B" w:rsidRDefault="0079134B" w:rsidP="00352B17">
            <w:pPr>
              <w:pStyle w:val="Corpsdetexte"/>
              <w:spacing w:before="0" w:after="0"/>
              <w:ind w:right="195"/>
              <w:rPr>
                <w:lang w:bidi="en-US"/>
              </w:rPr>
            </w:pPr>
            <w:r w:rsidRPr="0079134B">
              <w:rPr>
                <w:lang w:bidi="en-US"/>
              </w:rPr>
              <w:t>Optional text further describing the location type.</w:t>
            </w:r>
          </w:p>
          <w:p w14:paraId="55028BBD" w14:textId="77777777" w:rsidR="0079134B" w:rsidRPr="0079134B" w:rsidRDefault="0079134B" w:rsidP="00352B17">
            <w:pPr>
              <w:pStyle w:val="Corpsdetexte"/>
              <w:spacing w:before="0" w:after="0"/>
              <w:ind w:right="195"/>
              <w:rPr>
                <w:lang w:bidi="en-US"/>
              </w:rPr>
            </w:pPr>
            <w:r w:rsidRPr="0079134B">
              <w:rPr>
                <w:lang w:bidi="en-US"/>
              </w:rPr>
              <w:t>Note that the Location may be the Caller’s</w:t>
            </w:r>
          </w:p>
          <w:p w14:paraId="5DB7B40A" w14:textId="61256977" w:rsidR="0079134B" w:rsidRPr="0079134B" w:rsidRDefault="0079134B" w:rsidP="00352B17">
            <w:pPr>
              <w:pStyle w:val="Corpsdetexte"/>
              <w:spacing w:before="0" w:after="0"/>
              <w:ind w:right="195"/>
              <w:rPr>
                <w:lang w:bidi="en-US"/>
              </w:rPr>
            </w:pPr>
            <w:r w:rsidRPr="0079134B">
              <w:rPr>
                <w:lang w:bidi="en-US"/>
              </w:rPr>
              <w:t xml:space="preserve">location, </w:t>
            </w:r>
            <w:r w:rsidR="00A65429">
              <w:rPr>
                <w:lang w:bidi="en-US"/>
              </w:rPr>
              <w:t>Incident</w:t>
            </w:r>
            <w:r w:rsidRPr="0079134B">
              <w:rPr>
                <w:lang w:bidi="en-US"/>
              </w:rPr>
              <w:t>’s location or another type of location depending on the Location Type field.</w:t>
            </w:r>
          </w:p>
        </w:tc>
      </w:tr>
      <w:tr w:rsidR="007326C4" w:rsidRPr="0079134B" w14:paraId="48166B4A" w14:textId="77777777" w:rsidTr="004C3E15">
        <w:trPr>
          <w:trHeight w:val="673"/>
        </w:trPr>
        <w:tc>
          <w:tcPr>
            <w:tcW w:w="1971" w:type="pct"/>
          </w:tcPr>
          <w:p w14:paraId="1482DBEA" w14:textId="77777777" w:rsidR="0079134B" w:rsidRPr="0079134B" w:rsidRDefault="0079134B" w:rsidP="00352B17">
            <w:pPr>
              <w:pStyle w:val="Corpsdetexte"/>
              <w:spacing w:before="0" w:after="0"/>
              <w:ind w:right="195"/>
              <w:rPr>
                <w:lang w:bidi="en-US"/>
              </w:rPr>
            </w:pPr>
            <w:r w:rsidRPr="0079134B">
              <w:rPr>
                <w:lang w:bidi="en-US"/>
              </w:rPr>
              <w:t>crossStreetByValue</w:t>
            </w:r>
          </w:p>
        </w:tc>
        <w:tc>
          <w:tcPr>
            <w:tcW w:w="870" w:type="pct"/>
          </w:tcPr>
          <w:p w14:paraId="7B3B4C4A" w14:textId="77777777" w:rsidR="0079134B" w:rsidRPr="0079134B" w:rsidRDefault="0079134B" w:rsidP="00ED3530">
            <w:pPr>
              <w:pStyle w:val="Corpsdetexte"/>
              <w:spacing w:before="0" w:after="0"/>
              <w:ind w:right="195"/>
              <w:jc w:val="center"/>
              <w:rPr>
                <w:lang w:bidi="en-US"/>
              </w:rPr>
            </w:pPr>
            <w:r w:rsidRPr="0079134B">
              <w:rPr>
                <w:lang w:bidi="en-US"/>
              </w:rPr>
              <w:t>Optional</w:t>
            </w:r>
          </w:p>
        </w:tc>
        <w:tc>
          <w:tcPr>
            <w:tcW w:w="371" w:type="pct"/>
          </w:tcPr>
          <w:p w14:paraId="2CEA9A23" w14:textId="77777777" w:rsidR="0079134B" w:rsidRPr="0079134B" w:rsidRDefault="0079134B" w:rsidP="00ED3530">
            <w:pPr>
              <w:pStyle w:val="Corpsdetexte"/>
              <w:spacing w:before="0" w:after="0"/>
              <w:ind w:right="195"/>
              <w:jc w:val="center"/>
              <w:rPr>
                <w:lang w:bidi="en-US"/>
              </w:rPr>
            </w:pPr>
            <w:r w:rsidRPr="0079134B">
              <w:rPr>
                <w:lang w:bidi="en-US"/>
              </w:rPr>
              <w:t>0</w:t>
            </w:r>
          </w:p>
        </w:tc>
        <w:tc>
          <w:tcPr>
            <w:tcW w:w="282" w:type="pct"/>
          </w:tcPr>
          <w:p w14:paraId="3F27EFE1" w14:textId="3AF9AF1B" w:rsidR="0079134B" w:rsidRPr="0079134B" w:rsidRDefault="00252AEC" w:rsidP="00ED3530">
            <w:pPr>
              <w:pStyle w:val="Corpsdetexte"/>
              <w:spacing w:before="0" w:after="0"/>
              <w:ind w:right="195"/>
              <w:jc w:val="center"/>
              <w:rPr>
                <w:lang w:bidi="en-US"/>
              </w:rPr>
            </w:pPr>
            <w:r>
              <w:rPr>
                <w:lang w:bidi="en-US"/>
              </w:rPr>
              <w:t>*</w:t>
            </w:r>
          </w:p>
        </w:tc>
        <w:tc>
          <w:tcPr>
            <w:tcW w:w="1507" w:type="pct"/>
          </w:tcPr>
          <w:p w14:paraId="7A2A694B" w14:textId="349FC616" w:rsidR="0079134B" w:rsidRPr="0079134B" w:rsidRDefault="0079134B" w:rsidP="00352B17">
            <w:pPr>
              <w:pStyle w:val="Corpsdetexte"/>
              <w:spacing w:before="0" w:after="0"/>
              <w:ind w:right="195"/>
              <w:rPr>
                <w:lang w:bidi="en-US"/>
              </w:rPr>
            </w:pPr>
            <w:r w:rsidRPr="0079134B">
              <w:rPr>
                <w:lang w:bidi="en-US"/>
              </w:rPr>
              <w:t xml:space="preserve">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 in PIDF-LO format.</w:t>
            </w:r>
          </w:p>
        </w:tc>
      </w:tr>
      <w:tr w:rsidR="007326C4" w:rsidRPr="0079134B" w14:paraId="21FC5480" w14:textId="77777777" w:rsidTr="004C3E15">
        <w:trPr>
          <w:trHeight w:val="673"/>
        </w:trPr>
        <w:tc>
          <w:tcPr>
            <w:tcW w:w="1971" w:type="pct"/>
          </w:tcPr>
          <w:p w14:paraId="1F1ED844" w14:textId="10EB7E45" w:rsidR="0079134B" w:rsidRPr="0079134B" w:rsidRDefault="0079134B" w:rsidP="00352B17">
            <w:pPr>
              <w:pStyle w:val="Corpsdetexte"/>
              <w:spacing w:before="0" w:after="0"/>
              <w:ind w:right="195"/>
              <w:rPr>
                <w:lang w:bidi="en-US"/>
              </w:rPr>
            </w:pPr>
            <w:r w:rsidRPr="0079134B">
              <w:rPr>
                <w:lang w:bidi="en-US"/>
              </w:rPr>
              <w:t>crossStreetByReferenceU</w:t>
            </w:r>
            <w:r w:rsidR="003B009D">
              <w:rPr>
                <w:lang w:bidi="en-US"/>
              </w:rPr>
              <w:t>rl</w:t>
            </w:r>
          </w:p>
        </w:tc>
        <w:tc>
          <w:tcPr>
            <w:tcW w:w="870" w:type="pct"/>
          </w:tcPr>
          <w:p w14:paraId="7D5B6F22"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7C361AA"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5D868967" w14:textId="3F8B85F7" w:rsidR="0079134B" w:rsidRPr="0079134B" w:rsidRDefault="00252AEC" w:rsidP="007326C4">
            <w:pPr>
              <w:pStyle w:val="Corpsdetexte"/>
              <w:spacing w:before="0" w:after="0"/>
              <w:ind w:right="195"/>
              <w:jc w:val="center"/>
              <w:rPr>
                <w:lang w:bidi="en-US"/>
              </w:rPr>
            </w:pPr>
            <w:r>
              <w:rPr>
                <w:lang w:bidi="en-US"/>
              </w:rPr>
              <w:t>*</w:t>
            </w:r>
          </w:p>
        </w:tc>
        <w:tc>
          <w:tcPr>
            <w:tcW w:w="1507" w:type="pct"/>
          </w:tcPr>
          <w:p w14:paraId="0D521BAC" w14:textId="2A55BFBD" w:rsidR="0079134B" w:rsidRPr="0079134B" w:rsidRDefault="0079134B" w:rsidP="00352B17">
            <w:pPr>
              <w:pStyle w:val="Corpsdetexte"/>
              <w:spacing w:before="0" w:after="0"/>
              <w:ind w:right="195"/>
              <w:rPr>
                <w:lang w:bidi="en-US"/>
              </w:rPr>
            </w:pPr>
            <w:r w:rsidRPr="0079134B">
              <w:rPr>
                <w:lang w:bidi="en-US"/>
              </w:rPr>
              <w:t xml:space="preserve">The URL of the nearest </w:t>
            </w:r>
            <w:r w:rsidR="00D03DC8">
              <w:rPr>
                <w:lang w:bidi="en-US"/>
              </w:rPr>
              <w:t xml:space="preserve">Cross Street </w:t>
            </w:r>
            <w:r w:rsidRPr="0079134B">
              <w:rPr>
                <w:lang w:bidi="en-US"/>
              </w:rPr>
              <w:t xml:space="preserve">to the </w:t>
            </w:r>
            <w:r w:rsidR="00A65429">
              <w:rPr>
                <w:lang w:bidi="en-US"/>
              </w:rPr>
              <w:t>Incident</w:t>
            </w:r>
            <w:r w:rsidRPr="0079134B">
              <w:rPr>
                <w:lang w:bidi="en-US"/>
              </w:rPr>
              <w:t>’s location.</w:t>
            </w:r>
          </w:p>
        </w:tc>
      </w:tr>
      <w:tr w:rsidR="007326C4" w:rsidRPr="0079134B" w14:paraId="7307A00D" w14:textId="52EB7E57" w:rsidTr="004C3E15">
        <w:trPr>
          <w:trHeight w:val="673"/>
        </w:trPr>
        <w:tc>
          <w:tcPr>
            <w:tcW w:w="1971" w:type="pct"/>
          </w:tcPr>
          <w:p w14:paraId="6842831F" w14:textId="04D40290" w:rsidR="0079134B" w:rsidRPr="0079134B" w:rsidRDefault="0079134B" w:rsidP="00352B17">
            <w:pPr>
              <w:pStyle w:val="Corpsdetexte"/>
              <w:spacing w:before="0" w:after="0"/>
              <w:ind w:right="195"/>
              <w:rPr>
                <w:lang w:bidi="en-US"/>
              </w:rPr>
            </w:pPr>
            <w:r w:rsidRPr="0079134B">
              <w:rPr>
                <w:lang w:bidi="en-US"/>
              </w:rPr>
              <w:lastRenderedPageBreak/>
              <w:t>intersectingStreetByValue</w:t>
            </w:r>
          </w:p>
        </w:tc>
        <w:tc>
          <w:tcPr>
            <w:tcW w:w="870" w:type="pct"/>
          </w:tcPr>
          <w:p w14:paraId="5AAD272F" w14:textId="5889118A"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3FC517A2" w14:textId="5758A650"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0728685D" w14:textId="11ABFBFE"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34386857" w14:textId="6FC42AF6" w:rsidR="0079134B" w:rsidRPr="0079134B" w:rsidRDefault="0079134B" w:rsidP="00352B17">
            <w:pPr>
              <w:pStyle w:val="Corpsdetexte"/>
              <w:spacing w:before="0" w:after="0"/>
              <w:ind w:right="195"/>
              <w:rPr>
                <w:lang w:bidi="en-US"/>
              </w:rPr>
            </w:pPr>
            <w:r w:rsidRPr="0079134B">
              <w:rPr>
                <w:lang w:bidi="en-US"/>
              </w:rPr>
              <w:t xml:space="preserve">The nearest </w:t>
            </w:r>
            <w:r w:rsidR="00204B68">
              <w:rPr>
                <w:lang w:bidi="en-US"/>
              </w:rPr>
              <w:t>Intersection</w:t>
            </w:r>
            <w:r w:rsidRPr="0079134B">
              <w:rPr>
                <w:lang w:bidi="en-US"/>
              </w:rPr>
              <w:t xml:space="preserve"> to the </w:t>
            </w:r>
            <w:r w:rsidR="00A65429">
              <w:rPr>
                <w:lang w:bidi="en-US"/>
              </w:rPr>
              <w:t>Incident</w:t>
            </w:r>
            <w:r w:rsidRPr="0079134B">
              <w:rPr>
                <w:lang w:bidi="en-US"/>
              </w:rPr>
              <w:t>’s location in PIDF-LO format.</w:t>
            </w:r>
          </w:p>
        </w:tc>
      </w:tr>
      <w:tr w:rsidR="007326C4" w:rsidRPr="0079134B" w14:paraId="6295D16B" w14:textId="7C4065F9" w:rsidTr="004C3E15">
        <w:trPr>
          <w:trHeight w:val="673"/>
        </w:trPr>
        <w:tc>
          <w:tcPr>
            <w:tcW w:w="1971" w:type="pct"/>
          </w:tcPr>
          <w:p w14:paraId="069419BF" w14:textId="230A8D06" w:rsidR="0079134B" w:rsidRPr="0079134B" w:rsidRDefault="0079134B" w:rsidP="00352B17">
            <w:pPr>
              <w:pStyle w:val="Corpsdetexte"/>
              <w:spacing w:before="0" w:after="0"/>
              <w:ind w:right="195"/>
              <w:rPr>
                <w:lang w:bidi="en-US"/>
              </w:rPr>
            </w:pPr>
            <w:r w:rsidRPr="0079134B">
              <w:rPr>
                <w:lang w:bidi="en-US"/>
              </w:rPr>
              <w:t>intersectingStreetByReferenceU</w:t>
            </w:r>
            <w:r w:rsidR="003B009D">
              <w:rPr>
                <w:lang w:bidi="en-US"/>
              </w:rPr>
              <w:t>rl</w:t>
            </w:r>
          </w:p>
        </w:tc>
        <w:tc>
          <w:tcPr>
            <w:tcW w:w="870" w:type="pct"/>
          </w:tcPr>
          <w:p w14:paraId="7AAC7426" w14:textId="7758E43B"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4F0C5BF" w14:textId="1F5CF224"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3DF189C" w14:textId="18A69490" w:rsidR="0079134B" w:rsidRPr="0079134B" w:rsidRDefault="00EC005A" w:rsidP="007326C4">
            <w:pPr>
              <w:pStyle w:val="Corpsdetexte"/>
              <w:spacing w:before="0" w:after="0"/>
              <w:ind w:right="195"/>
              <w:jc w:val="center"/>
              <w:rPr>
                <w:lang w:bidi="en-US"/>
              </w:rPr>
            </w:pPr>
            <w:r>
              <w:rPr>
                <w:lang w:bidi="en-US"/>
              </w:rPr>
              <w:t>*</w:t>
            </w:r>
          </w:p>
        </w:tc>
        <w:tc>
          <w:tcPr>
            <w:tcW w:w="1507" w:type="pct"/>
          </w:tcPr>
          <w:p w14:paraId="00C00BEA" w14:textId="3AB796E5" w:rsidR="0079134B" w:rsidRPr="0079134B" w:rsidRDefault="0079134B" w:rsidP="00352B17">
            <w:pPr>
              <w:pStyle w:val="Corpsdetexte"/>
              <w:spacing w:before="0" w:after="0"/>
              <w:ind w:right="195"/>
              <w:rPr>
                <w:lang w:bidi="en-US"/>
              </w:rPr>
            </w:pPr>
            <w:r w:rsidRPr="0079134B">
              <w:rPr>
                <w:lang w:bidi="en-US"/>
              </w:rPr>
              <w:t xml:space="preserve">The URL of the nearest </w:t>
            </w:r>
            <w:r w:rsidR="00204B68">
              <w:rPr>
                <w:lang w:bidi="en-US"/>
              </w:rPr>
              <w:t>Intersection</w:t>
            </w:r>
            <w:r w:rsidRPr="0079134B">
              <w:rPr>
                <w:lang w:bidi="en-US"/>
              </w:rPr>
              <w:t xml:space="preserve"> to the </w:t>
            </w:r>
            <w:r w:rsidR="00A65429">
              <w:rPr>
                <w:lang w:bidi="en-US"/>
              </w:rPr>
              <w:t>Incident</w:t>
            </w:r>
            <w:r w:rsidRPr="0079134B">
              <w:rPr>
                <w:lang w:bidi="en-US"/>
              </w:rPr>
              <w:t>’s location.</w:t>
            </w:r>
          </w:p>
        </w:tc>
      </w:tr>
      <w:tr w:rsidR="007326C4" w:rsidRPr="0079134B" w14:paraId="3DE8338A" w14:textId="77777777" w:rsidTr="004C3E15">
        <w:trPr>
          <w:trHeight w:val="948"/>
        </w:trPr>
        <w:tc>
          <w:tcPr>
            <w:tcW w:w="1971" w:type="pct"/>
          </w:tcPr>
          <w:p w14:paraId="288FE5AB" w14:textId="52F69221" w:rsidR="0079134B" w:rsidRPr="0079134B" w:rsidRDefault="0079134B" w:rsidP="00352B17">
            <w:pPr>
              <w:pStyle w:val="Corpsdetexte"/>
              <w:spacing w:before="0" w:after="0"/>
              <w:ind w:right="195"/>
              <w:rPr>
                <w:lang w:bidi="en-US"/>
              </w:rPr>
            </w:pPr>
            <w:r w:rsidRPr="0079134B">
              <w:rPr>
                <w:lang w:bidi="en-US"/>
              </w:rPr>
              <w:t>cellTowerSectorI</w:t>
            </w:r>
            <w:r w:rsidR="003B009D">
              <w:rPr>
                <w:lang w:bidi="en-US"/>
              </w:rPr>
              <w:t>d</w:t>
            </w:r>
          </w:p>
        </w:tc>
        <w:tc>
          <w:tcPr>
            <w:tcW w:w="870" w:type="pct"/>
          </w:tcPr>
          <w:p w14:paraId="336A905D"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1A30FEF4"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64B18ED6" w14:textId="77777777" w:rsidR="0079134B" w:rsidRPr="0079134B" w:rsidRDefault="0079134B" w:rsidP="007326C4">
            <w:pPr>
              <w:pStyle w:val="Corpsdetexte"/>
              <w:spacing w:before="0" w:after="0"/>
              <w:ind w:right="195"/>
              <w:jc w:val="center"/>
              <w:rPr>
                <w:lang w:bidi="en-US"/>
              </w:rPr>
            </w:pPr>
            <w:r w:rsidRPr="0079134B">
              <w:rPr>
                <w:lang w:bidi="en-US"/>
              </w:rPr>
              <w:t>1</w:t>
            </w:r>
          </w:p>
        </w:tc>
        <w:tc>
          <w:tcPr>
            <w:tcW w:w="1507" w:type="pct"/>
          </w:tcPr>
          <w:p w14:paraId="0AC18A6D" w14:textId="34FBE539" w:rsidR="0079134B" w:rsidRPr="0079134B" w:rsidRDefault="00A3453D" w:rsidP="00352B17">
            <w:pPr>
              <w:pStyle w:val="Corpsdetexte"/>
              <w:spacing w:before="0" w:after="0"/>
              <w:ind w:right="195"/>
              <w:rPr>
                <w:lang w:bidi="en-US"/>
              </w:rPr>
            </w:pPr>
            <w:r w:rsidRPr="001F68A7">
              <w:t xml:space="preserve">Text field </w:t>
            </w:r>
            <w:r w:rsidR="0079134B" w:rsidRPr="0079134B">
              <w:rPr>
                <w:lang w:bidi="en-US"/>
              </w:rPr>
              <w:t xml:space="preserve">contain the </w:t>
            </w:r>
            <w:r w:rsidR="00A9099C">
              <w:rPr>
                <w:lang w:bidi="en-US"/>
              </w:rPr>
              <w:t>ID</w:t>
            </w:r>
            <w:r w:rsidR="00A9099C" w:rsidRPr="0079134B">
              <w:rPr>
                <w:lang w:bidi="en-US"/>
              </w:rPr>
              <w:t xml:space="preserve"> </w:t>
            </w:r>
            <w:r w:rsidR="0079134B" w:rsidRPr="0079134B">
              <w:rPr>
                <w:lang w:bidi="en-US"/>
              </w:rPr>
              <w:t>of the nearest cell tower and the sector/face of the tower receiving the call. May be used with the “Provided By” field of the PIDF-LO to identify the carrier if carrier specific data is needed.</w:t>
            </w:r>
          </w:p>
        </w:tc>
      </w:tr>
      <w:tr w:rsidR="007326C4" w:rsidRPr="0079134B" w14:paraId="33867E8E" w14:textId="77777777" w:rsidTr="004C3E15">
        <w:trPr>
          <w:trHeight w:val="1223"/>
        </w:trPr>
        <w:tc>
          <w:tcPr>
            <w:tcW w:w="1971" w:type="pct"/>
          </w:tcPr>
          <w:p w14:paraId="100E1AF7" w14:textId="77777777" w:rsidR="0079134B" w:rsidRPr="0079134B" w:rsidRDefault="0079134B" w:rsidP="00352B17">
            <w:pPr>
              <w:pStyle w:val="Corpsdetexte"/>
              <w:spacing w:before="0" w:after="0"/>
              <w:ind w:right="195"/>
              <w:rPr>
                <w:lang w:bidi="en-US"/>
              </w:rPr>
            </w:pPr>
            <w:r w:rsidRPr="0079134B">
              <w:rPr>
                <w:lang w:bidi="en-US"/>
              </w:rPr>
              <w:t>additionalDataReference</w:t>
            </w:r>
          </w:p>
        </w:tc>
        <w:tc>
          <w:tcPr>
            <w:tcW w:w="870" w:type="pct"/>
          </w:tcPr>
          <w:p w14:paraId="082D2371"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46B551E2"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35132EE8" w14:textId="13C69142" w:rsidR="0079134B" w:rsidRPr="0079134B" w:rsidRDefault="009F679C" w:rsidP="007326C4">
            <w:pPr>
              <w:pStyle w:val="Corpsdetexte"/>
              <w:spacing w:before="0" w:after="0"/>
              <w:ind w:right="195"/>
              <w:jc w:val="center"/>
              <w:rPr>
                <w:lang w:bidi="en-US"/>
              </w:rPr>
            </w:pPr>
            <w:r>
              <w:rPr>
                <w:lang w:bidi="en-US"/>
              </w:rPr>
              <w:t>*</w:t>
            </w:r>
          </w:p>
        </w:tc>
        <w:tc>
          <w:tcPr>
            <w:tcW w:w="1507" w:type="pct"/>
          </w:tcPr>
          <w:p w14:paraId="3BFB5206" w14:textId="3764A53F" w:rsidR="0079134B" w:rsidRPr="0079134B" w:rsidRDefault="0079134B" w:rsidP="00352B17">
            <w:pPr>
              <w:pStyle w:val="Corpsdetexte"/>
              <w:spacing w:before="0" w:after="0"/>
              <w:ind w:right="195"/>
              <w:rPr>
                <w:lang w:bidi="en-US"/>
              </w:rPr>
            </w:pPr>
            <w:r w:rsidRPr="0079134B">
              <w:rPr>
                <w:lang w:bidi="en-US"/>
              </w:rPr>
              <w:t>Reference to Additional Data Data Component</w:t>
            </w:r>
            <w:r w:rsidR="005229E1">
              <w:rPr>
                <w:lang w:bidi="en-US"/>
              </w:rPr>
              <w:t xml:space="preserve">. </w:t>
            </w:r>
            <w:r w:rsidRPr="0079134B">
              <w:rPr>
                <w:lang w:bidi="en-US"/>
              </w:rPr>
              <w:t>Contains additional data associated with a location.</w:t>
            </w:r>
          </w:p>
        </w:tc>
      </w:tr>
      <w:tr w:rsidR="007326C4" w:rsidRPr="0079134B" w14:paraId="25527AD8" w14:textId="77777777" w:rsidTr="004C3E15">
        <w:trPr>
          <w:trHeight w:val="947"/>
        </w:trPr>
        <w:tc>
          <w:tcPr>
            <w:tcW w:w="1971" w:type="pct"/>
          </w:tcPr>
          <w:p w14:paraId="49B1E746" w14:textId="77777777" w:rsidR="0079134B" w:rsidRPr="0079134B" w:rsidRDefault="0079134B" w:rsidP="00352B17">
            <w:pPr>
              <w:pStyle w:val="Corpsdetexte"/>
              <w:spacing w:before="0" w:after="0"/>
              <w:ind w:right="195"/>
              <w:rPr>
                <w:lang w:bidi="en-US"/>
              </w:rPr>
            </w:pPr>
            <w:r w:rsidRPr="0079134B">
              <w:rPr>
                <w:lang w:bidi="en-US"/>
              </w:rPr>
              <w:t>notesReference</w:t>
            </w:r>
          </w:p>
        </w:tc>
        <w:tc>
          <w:tcPr>
            <w:tcW w:w="870" w:type="pct"/>
          </w:tcPr>
          <w:p w14:paraId="49025287" w14:textId="77777777" w:rsidR="0079134B" w:rsidRPr="0079134B" w:rsidRDefault="0079134B" w:rsidP="004847A1">
            <w:pPr>
              <w:pStyle w:val="Corpsdetexte"/>
              <w:spacing w:before="0" w:after="0"/>
              <w:ind w:right="195"/>
              <w:jc w:val="center"/>
              <w:rPr>
                <w:lang w:bidi="en-US"/>
              </w:rPr>
            </w:pPr>
            <w:r w:rsidRPr="0079134B">
              <w:rPr>
                <w:lang w:bidi="en-US"/>
              </w:rPr>
              <w:t>Optional</w:t>
            </w:r>
          </w:p>
        </w:tc>
        <w:tc>
          <w:tcPr>
            <w:tcW w:w="371" w:type="pct"/>
          </w:tcPr>
          <w:p w14:paraId="7924E6AC" w14:textId="77777777" w:rsidR="0079134B" w:rsidRPr="0079134B" w:rsidRDefault="0079134B" w:rsidP="007326C4">
            <w:pPr>
              <w:pStyle w:val="Corpsdetexte"/>
              <w:spacing w:before="0" w:after="0"/>
              <w:ind w:right="195"/>
              <w:jc w:val="center"/>
              <w:rPr>
                <w:lang w:bidi="en-US"/>
              </w:rPr>
            </w:pPr>
            <w:r w:rsidRPr="0079134B">
              <w:rPr>
                <w:lang w:bidi="en-US"/>
              </w:rPr>
              <w:t>0</w:t>
            </w:r>
          </w:p>
        </w:tc>
        <w:tc>
          <w:tcPr>
            <w:tcW w:w="282" w:type="pct"/>
          </w:tcPr>
          <w:p w14:paraId="17B24854" w14:textId="77777777" w:rsidR="0079134B" w:rsidRPr="0079134B" w:rsidRDefault="0079134B" w:rsidP="007326C4">
            <w:pPr>
              <w:pStyle w:val="Corpsdetexte"/>
              <w:spacing w:before="0" w:after="0"/>
              <w:ind w:right="195"/>
              <w:jc w:val="center"/>
              <w:rPr>
                <w:lang w:bidi="en-US"/>
              </w:rPr>
            </w:pPr>
            <w:r w:rsidRPr="0079134B">
              <w:rPr>
                <w:lang w:bidi="en-US"/>
              </w:rPr>
              <w:t>*</w:t>
            </w:r>
          </w:p>
        </w:tc>
        <w:tc>
          <w:tcPr>
            <w:tcW w:w="1507" w:type="pct"/>
          </w:tcPr>
          <w:p w14:paraId="2D8D6B19" w14:textId="77777777" w:rsidR="0079134B" w:rsidRPr="0079134B" w:rsidRDefault="0079134B" w:rsidP="00352B17">
            <w:pPr>
              <w:pStyle w:val="Corpsdetexte"/>
              <w:spacing w:before="0" w:after="0"/>
              <w:ind w:right="195"/>
              <w:rPr>
                <w:lang w:bidi="en-US"/>
              </w:rPr>
            </w:pPr>
            <w:r w:rsidRPr="0079134B">
              <w:rPr>
                <w:lang w:bidi="en-US"/>
              </w:rPr>
              <w:t>Reference to a Notes Data Component. Contains optional alphanumeric text further describing the location.</w:t>
            </w:r>
          </w:p>
        </w:tc>
      </w:tr>
    </w:tbl>
    <w:p w14:paraId="7AE931D0" w14:textId="77777777" w:rsidR="00795638" w:rsidRDefault="00795638" w:rsidP="0042209D">
      <w:pPr>
        <w:pStyle w:val="Corpsdetexte"/>
        <w:ind w:right="195"/>
      </w:pPr>
    </w:p>
    <w:p w14:paraId="3D603EDF" w14:textId="10C0655C" w:rsidR="00F71948" w:rsidRDefault="00F71948" w:rsidP="00F71948">
      <w:pPr>
        <w:pStyle w:val="Titre2"/>
      </w:pPr>
      <w:bookmarkStart w:id="73" w:name="_Toc54356158"/>
      <w:bookmarkStart w:id="74" w:name="_Toc70692115"/>
      <w:r>
        <w:t>Additional Data Data Component</w:t>
      </w:r>
      <w:bookmarkEnd w:id="73"/>
      <w:bookmarkEnd w:id="74"/>
    </w:p>
    <w:p w14:paraId="3058CEF9" w14:textId="38CB4C87" w:rsidR="00F71948" w:rsidRPr="002A1C4D" w:rsidRDefault="00F71948" w:rsidP="00F71948">
      <w:r w:rsidRPr="00F71948">
        <w:rPr>
          <w:b/>
          <w:bCs/>
        </w:rPr>
        <w:t>Data Component Use</w:t>
      </w:r>
      <w:r w:rsidRPr="002A1C4D">
        <w:t>:</w:t>
      </w:r>
      <w:r w:rsidR="00FD0C07">
        <w:t xml:space="preserve"> </w:t>
      </w:r>
      <w:r w:rsidRPr="002A1C4D">
        <w:t>Optional Component</w:t>
      </w:r>
    </w:p>
    <w:p w14:paraId="5A08F7C1" w14:textId="6D33A662" w:rsidR="00F71948" w:rsidRPr="002A1C4D" w:rsidRDefault="00F71948" w:rsidP="00F71948">
      <w:r w:rsidRPr="00D3288B">
        <w:rPr>
          <w:b/>
          <w:bCs/>
        </w:rPr>
        <w:t>Minimum</w:t>
      </w:r>
      <w:r>
        <w:t xml:space="preserve">: </w:t>
      </w:r>
      <w:r w:rsidR="00807A3A">
        <w:t>0</w:t>
      </w:r>
    </w:p>
    <w:p w14:paraId="25158407" w14:textId="77777777" w:rsidR="00F71948" w:rsidRDefault="00F71948" w:rsidP="00F71948">
      <w:r w:rsidRPr="00D3288B">
        <w:rPr>
          <w:b/>
          <w:bCs/>
        </w:rPr>
        <w:t>Maximum</w:t>
      </w:r>
      <w:r>
        <w:t>: *</w:t>
      </w:r>
    </w:p>
    <w:p w14:paraId="4576BD03" w14:textId="077F39D1" w:rsidR="00F71948" w:rsidRDefault="00F71948" w:rsidP="00F71948">
      <w:r w:rsidRPr="00D3288B">
        <w:rPr>
          <w:b/>
          <w:bCs/>
        </w:rPr>
        <w:lastRenderedPageBreak/>
        <w:t>Child Of</w:t>
      </w:r>
      <w:r>
        <w:t xml:space="preserve">: </w:t>
      </w:r>
      <w:r w:rsidR="00E13E59" w:rsidRPr="00E13E59">
        <w:t xml:space="preserve">Emergency </w:t>
      </w:r>
      <w:r w:rsidR="00A65429">
        <w:t>Incident</w:t>
      </w:r>
      <w:r w:rsidR="00E13E59" w:rsidRPr="00E13E59">
        <w:t xml:space="preserve"> Data Object</w:t>
      </w:r>
    </w:p>
    <w:p w14:paraId="773DE5F7" w14:textId="3460EE6E" w:rsidR="00F71948" w:rsidRDefault="00F71948" w:rsidP="00F71948">
      <w:r w:rsidRPr="00D3288B">
        <w:rPr>
          <w:b/>
          <w:bCs/>
        </w:rPr>
        <w:t>Data Component Description</w:t>
      </w:r>
      <w:r>
        <w:t xml:space="preserve">: </w:t>
      </w:r>
      <w:r w:rsidR="00E13E59" w:rsidRPr="00E13E59">
        <w:t xml:space="preserve">This data component is optional and is used to exchange information about individuals, call or location associated with a call received by an agent handling the </w:t>
      </w:r>
      <w:r w:rsidR="00A65429">
        <w:t>Incident</w:t>
      </w:r>
      <w:r w:rsidR="00E13E59" w:rsidRPr="00E13E59">
        <w:t xml:space="preserve">. </w:t>
      </w:r>
      <w:r>
        <w:t xml:space="preserve">This data component is used to track and exchange this information as defined in </w:t>
      </w:r>
      <w:r w:rsidR="007214A8" w:rsidRPr="00EC4266">
        <w:rPr>
          <w:lang w:bidi="en-US"/>
        </w:rPr>
        <w:t>RFC7852</w:t>
      </w:r>
      <w:r>
        <w:t>.</w:t>
      </w:r>
    </w:p>
    <w:p w14:paraId="520C8D5F" w14:textId="5EB75788" w:rsidR="00B63BE1" w:rsidRDefault="00B63BE1" w:rsidP="00B63BE1">
      <w:pPr>
        <w:pStyle w:val="Lgende"/>
      </w:pPr>
      <w:r>
        <w:t xml:space="preserve">Table </w:t>
      </w:r>
      <w:fldSimple w:instr=" STYLEREF 1 \s ">
        <w:r w:rsidR="00B4283D">
          <w:rPr>
            <w:noProof/>
          </w:rPr>
          <w:t>2</w:t>
        </w:r>
      </w:fldSimple>
      <w:r w:rsidR="00A32EDA">
        <w:noBreakHyphen/>
      </w:r>
      <w:fldSimple w:instr=" SEQ Table \* ARABIC \s 1 ">
        <w:r w:rsidR="00B4283D">
          <w:rPr>
            <w:noProof/>
          </w:rPr>
          <w:t>17</w:t>
        </w:r>
      </w:fldSimple>
      <w:r w:rsidRPr="00B63BE1">
        <w:rPr>
          <w:lang w:bidi="en-US"/>
        </w:rPr>
        <w:t xml:space="preserve"> </w:t>
      </w:r>
      <w:r w:rsidRPr="00AD31E6">
        <w:rPr>
          <w:lang w:bidi="en-US"/>
        </w:rPr>
        <w:t>Additional Data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3186"/>
        <w:gridCol w:w="2170"/>
        <w:gridCol w:w="484"/>
        <w:gridCol w:w="547"/>
        <w:gridCol w:w="3323"/>
      </w:tblGrid>
      <w:tr w:rsidR="00AD31E6" w:rsidRPr="00AD31E6" w14:paraId="7BFAD972" w14:textId="77777777" w:rsidTr="00D3604C">
        <w:trPr>
          <w:cantSplit/>
          <w:trHeight w:val="1103"/>
          <w:tblHeader/>
        </w:trPr>
        <w:tc>
          <w:tcPr>
            <w:tcW w:w="1284" w:type="pct"/>
            <w:shd w:val="clear" w:color="auto" w:fill="D9D9D9" w:themeFill="background1" w:themeFillShade="D9"/>
            <w:vAlign w:val="bottom"/>
          </w:tcPr>
          <w:p w14:paraId="269F8F87" w14:textId="77777777" w:rsidR="00AD31E6" w:rsidRPr="00AD31E6" w:rsidRDefault="00AD31E6" w:rsidP="00DC6762">
            <w:pPr>
              <w:pStyle w:val="Corpsdetexte"/>
              <w:spacing w:before="0" w:after="0"/>
              <w:jc w:val="center"/>
              <w:rPr>
                <w:b/>
                <w:lang w:bidi="en-US"/>
              </w:rPr>
            </w:pPr>
            <w:r w:rsidRPr="00AD31E6">
              <w:rPr>
                <w:b/>
                <w:lang w:bidi="en-US"/>
              </w:rPr>
              <w:t>JSON Name</w:t>
            </w:r>
          </w:p>
        </w:tc>
        <w:tc>
          <w:tcPr>
            <w:tcW w:w="769" w:type="pct"/>
            <w:shd w:val="clear" w:color="auto" w:fill="D9D9D9" w:themeFill="background1" w:themeFillShade="D9"/>
            <w:vAlign w:val="bottom"/>
          </w:tcPr>
          <w:p w14:paraId="5251FCDE" w14:textId="77777777" w:rsidR="00AD31E6" w:rsidRPr="00AD31E6" w:rsidRDefault="00AD31E6" w:rsidP="00DC6762">
            <w:pPr>
              <w:pStyle w:val="Corpsdetexte"/>
              <w:spacing w:before="0" w:after="0"/>
              <w:jc w:val="center"/>
              <w:rPr>
                <w:b/>
                <w:lang w:bidi="en-US"/>
              </w:rPr>
            </w:pPr>
            <w:r w:rsidRPr="00AD31E6">
              <w:rPr>
                <w:b/>
                <w:lang w:bidi="en-US"/>
              </w:rPr>
              <w:t>Use (required, optional,</w:t>
            </w:r>
          </w:p>
          <w:p w14:paraId="2E5EADC9" w14:textId="77777777" w:rsidR="00AD31E6" w:rsidRPr="00AD31E6" w:rsidRDefault="00AD31E6" w:rsidP="00DC6762">
            <w:pPr>
              <w:pStyle w:val="Corpsdetexte"/>
              <w:spacing w:before="0" w:after="0"/>
              <w:jc w:val="center"/>
              <w:rPr>
                <w:b/>
                <w:lang w:bidi="en-US"/>
              </w:rPr>
            </w:pPr>
            <w:r w:rsidRPr="00AD31E6">
              <w:rPr>
                <w:b/>
                <w:lang w:bidi="en-US"/>
              </w:rPr>
              <w:t>conditional)</w:t>
            </w:r>
          </w:p>
        </w:tc>
        <w:tc>
          <w:tcPr>
            <w:tcW w:w="249" w:type="pct"/>
            <w:shd w:val="clear" w:color="auto" w:fill="D9D9D9" w:themeFill="background1" w:themeFillShade="D9"/>
            <w:vAlign w:val="bottom"/>
          </w:tcPr>
          <w:p w14:paraId="013DC965" w14:textId="77777777" w:rsidR="00AD31E6" w:rsidRPr="00AD31E6" w:rsidRDefault="00AD31E6" w:rsidP="00DC6762">
            <w:pPr>
              <w:pStyle w:val="Corpsdetexte"/>
              <w:spacing w:before="0" w:after="0"/>
              <w:jc w:val="center"/>
              <w:rPr>
                <w:b/>
                <w:lang w:bidi="en-US"/>
              </w:rPr>
            </w:pPr>
            <w:r w:rsidRPr="00AD31E6">
              <w:rPr>
                <w:b/>
                <w:lang w:bidi="en-US"/>
              </w:rPr>
              <w:t>Min</w:t>
            </w:r>
          </w:p>
        </w:tc>
        <w:tc>
          <w:tcPr>
            <w:tcW w:w="282" w:type="pct"/>
            <w:shd w:val="clear" w:color="auto" w:fill="D9D9D9" w:themeFill="background1" w:themeFillShade="D9"/>
            <w:vAlign w:val="bottom"/>
          </w:tcPr>
          <w:p w14:paraId="3A63E535" w14:textId="77777777" w:rsidR="00AD31E6" w:rsidRPr="00AD31E6" w:rsidRDefault="00AD31E6" w:rsidP="00DC6762">
            <w:pPr>
              <w:pStyle w:val="Corpsdetexte"/>
              <w:spacing w:before="0" w:after="0"/>
              <w:jc w:val="center"/>
              <w:rPr>
                <w:b/>
                <w:lang w:bidi="en-US"/>
              </w:rPr>
            </w:pPr>
            <w:r w:rsidRPr="00AD31E6">
              <w:rPr>
                <w:b/>
                <w:lang w:bidi="en-US"/>
              </w:rPr>
              <w:t>Max</w:t>
            </w:r>
          </w:p>
        </w:tc>
        <w:tc>
          <w:tcPr>
            <w:tcW w:w="2416" w:type="pct"/>
            <w:shd w:val="clear" w:color="auto" w:fill="D9D9D9" w:themeFill="background1" w:themeFillShade="D9"/>
            <w:vAlign w:val="bottom"/>
          </w:tcPr>
          <w:p w14:paraId="255D00F7" w14:textId="77777777" w:rsidR="00AD31E6" w:rsidRPr="00AD31E6" w:rsidRDefault="00AD31E6" w:rsidP="00DC6762">
            <w:pPr>
              <w:pStyle w:val="Corpsdetexte"/>
              <w:spacing w:before="0" w:after="0"/>
              <w:jc w:val="center"/>
              <w:rPr>
                <w:b/>
                <w:lang w:bidi="en-US"/>
              </w:rPr>
            </w:pPr>
            <w:r w:rsidRPr="00AD31E6">
              <w:rPr>
                <w:b/>
                <w:lang w:bidi="en-US"/>
              </w:rPr>
              <w:t>Description</w:t>
            </w:r>
          </w:p>
        </w:tc>
      </w:tr>
      <w:tr w:rsidR="00AD31E6" w:rsidRPr="00AD31E6" w14:paraId="255EE5EB" w14:textId="77777777" w:rsidTr="00D3604C">
        <w:trPr>
          <w:cantSplit/>
          <w:trHeight w:val="273"/>
        </w:trPr>
        <w:tc>
          <w:tcPr>
            <w:tcW w:w="1284" w:type="pct"/>
            <w:tcBorders>
              <w:top w:val="single" w:sz="4" w:space="0" w:color="auto"/>
              <w:left w:val="single" w:sz="4" w:space="0" w:color="auto"/>
              <w:bottom w:val="single" w:sz="4" w:space="0" w:color="auto"/>
              <w:right w:val="single" w:sz="4" w:space="0" w:color="auto"/>
            </w:tcBorders>
          </w:tcPr>
          <w:p w14:paraId="6174E2D2" w14:textId="2FDF2584" w:rsidR="00AD31E6" w:rsidRPr="00AD31E6" w:rsidRDefault="00AD31E6" w:rsidP="00DC6762">
            <w:pPr>
              <w:pStyle w:val="Corpsdetexte"/>
              <w:spacing w:before="0" w:after="0"/>
              <w:rPr>
                <w:lang w:bidi="en-US"/>
              </w:rPr>
            </w:pPr>
            <w:r w:rsidRPr="00AD31E6">
              <w:rPr>
                <w:lang w:bidi="en-US"/>
              </w:rPr>
              <w:t>additionalData</w:t>
            </w:r>
            <w:r w:rsidR="00A13745">
              <w:rPr>
                <w:lang w:bidi="en-US"/>
              </w:rPr>
              <w:t>ByReference</w:t>
            </w:r>
            <w:r w:rsidRPr="00AD31E6">
              <w:rPr>
                <w:lang w:bidi="en-US"/>
              </w:rPr>
              <w:t>U</w:t>
            </w:r>
            <w:r w:rsidR="002474AF">
              <w:rPr>
                <w:lang w:bidi="en-US"/>
              </w:rPr>
              <w:t>rl</w:t>
            </w:r>
          </w:p>
        </w:tc>
        <w:tc>
          <w:tcPr>
            <w:tcW w:w="769" w:type="pct"/>
            <w:tcBorders>
              <w:top w:val="single" w:sz="4" w:space="0" w:color="auto"/>
              <w:left w:val="single" w:sz="4" w:space="0" w:color="auto"/>
              <w:bottom w:val="single" w:sz="4" w:space="0" w:color="auto"/>
              <w:right w:val="single" w:sz="4" w:space="0" w:color="auto"/>
            </w:tcBorders>
          </w:tcPr>
          <w:p w14:paraId="5C2E8E98" w14:textId="6B7A4F51" w:rsidR="00AD31E6" w:rsidRPr="00AD31E6" w:rsidRDefault="00AD31E6" w:rsidP="00DC6762">
            <w:pPr>
              <w:pStyle w:val="Corpsdetexte"/>
              <w:spacing w:before="0" w:after="0"/>
              <w:rPr>
                <w:lang w:bidi="en-US"/>
              </w:rPr>
            </w:pPr>
            <w:r w:rsidRPr="00AD31E6">
              <w:rPr>
                <w:lang w:bidi="en-US"/>
              </w:rPr>
              <w:t>Conditional:</w:t>
            </w:r>
            <w:r w:rsidR="004D36D6">
              <w:t xml:space="preserve"> MUST be populated if a</w:t>
            </w:r>
            <w:r w:rsidR="004D36D6" w:rsidRPr="001F68A7">
              <w:t>dditionalDataDetail</w:t>
            </w:r>
            <w:r w:rsidR="004D36D6">
              <w:t xml:space="preserve"> is not populated. Otherwise it MUST be omitted.</w:t>
            </w:r>
            <w:r w:rsidRPr="00AD31E6">
              <w:rPr>
                <w:lang w:bidi="en-US"/>
              </w:rPr>
              <w:t xml:space="preserve"> </w:t>
            </w:r>
          </w:p>
        </w:tc>
        <w:tc>
          <w:tcPr>
            <w:tcW w:w="249" w:type="pct"/>
            <w:tcBorders>
              <w:top w:val="single" w:sz="4" w:space="0" w:color="auto"/>
              <w:left w:val="single" w:sz="4" w:space="0" w:color="auto"/>
              <w:bottom w:val="single" w:sz="4" w:space="0" w:color="auto"/>
              <w:right w:val="single" w:sz="4" w:space="0" w:color="auto"/>
            </w:tcBorders>
          </w:tcPr>
          <w:p w14:paraId="0121442D"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7441157C"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7FE23D84" w14:textId="24611E81" w:rsidR="00AD31E6" w:rsidRPr="00AD31E6" w:rsidRDefault="00AD31E6" w:rsidP="00DC6762">
            <w:pPr>
              <w:pStyle w:val="Corpsdetexte"/>
              <w:spacing w:before="0" w:after="0"/>
              <w:rPr>
                <w:lang w:bidi="en-US"/>
              </w:rPr>
            </w:pPr>
            <w:r w:rsidRPr="00AD31E6">
              <w:rPr>
                <w:lang w:bidi="en-US"/>
              </w:rPr>
              <w:t xml:space="preserve">The URL is a link to additional information data component received about the parent. Allow the dereferencing of additional information associated with a call related to the </w:t>
            </w:r>
            <w:r w:rsidR="00A65429">
              <w:rPr>
                <w:lang w:bidi="en-US"/>
              </w:rPr>
              <w:t>Incident</w:t>
            </w:r>
            <w:r w:rsidRPr="00AD31E6">
              <w:rPr>
                <w:lang w:bidi="en-US"/>
              </w:rPr>
              <w:t>.</w:t>
            </w:r>
          </w:p>
        </w:tc>
      </w:tr>
      <w:tr w:rsidR="00AD31E6" w:rsidRPr="00AD31E6" w14:paraId="330D9B3F"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44A730AD" w14:textId="6A571E77" w:rsidR="00AD31E6" w:rsidRPr="00AD31E6" w:rsidRDefault="00AD31E6" w:rsidP="00DC6762">
            <w:pPr>
              <w:pStyle w:val="Corpsdetexte"/>
              <w:spacing w:before="0" w:after="0"/>
              <w:rPr>
                <w:lang w:bidi="en-US"/>
              </w:rPr>
            </w:pPr>
            <w:r w:rsidRPr="00AD31E6">
              <w:rPr>
                <w:lang w:bidi="en-US"/>
              </w:rPr>
              <w:t>additionalData</w:t>
            </w:r>
            <w:r w:rsidR="00A13745" w:rsidRPr="0079134B">
              <w:rPr>
                <w:lang w:bidi="en-US"/>
              </w:rPr>
              <w:t>ByValue</w:t>
            </w:r>
          </w:p>
        </w:tc>
        <w:tc>
          <w:tcPr>
            <w:tcW w:w="769" w:type="pct"/>
            <w:tcBorders>
              <w:top w:val="single" w:sz="4" w:space="0" w:color="auto"/>
              <w:left w:val="single" w:sz="4" w:space="0" w:color="auto"/>
              <w:bottom w:val="single" w:sz="4" w:space="0" w:color="auto"/>
              <w:right w:val="single" w:sz="4" w:space="0" w:color="auto"/>
            </w:tcBorders>
          </w:tcPr>
          <w:p w14:paraId="5D03418D" w14:textId="25833E1C" w:rsidR="00AD31E6" w:rsidRPr="00AD31E6" w:rsidRDefault="00AD31E6" w:rsidP="00DC6762">
            <w:pPr>
              <w:pStyle w:val="Corpsdetexte"/>
              <w:spacing w:before="0" w:after="0"/>
              <w:rPr>
                <w:lang w:bidi="en-US"/>
              </w:rPr>
            </w:pPr>
            <w:r w:rsidRPr="00AD31E6">
              <w:rPr>
                <w:lang w:bidi="en-US"/>
              </w:rPr>
              <w:t>Conditional:</w:t>
            </w:r>
            <w:r w:rsidR="00F05143">
              <w:t xml:space="preserve"> </w:t>
            </w:r>
            <w:r w:rsidR="00F05143" w:rsidRPr="00F05143">
              <w:rPr>
                <w:lang w:bidi="en-US"/>
              </w:rPr>
              <w:t>MUST only be populated if additionalDataURL is not populated. Otherwise it MUST be omitted.</w:t>
            </w:r>
          </w:p>
        </w:tc>
        <w:tc>
          <w:tcPr>
            <w:tcW w:w="249" w:type="pct"/>
            <w:tcBorders>
              <w:top w:val="single" w:sz="4" w:space="0" w:color="auto"/>
              <w:left w:val="single" w:sz="4" w:space="0" w:color="auto"/>
              <w:bottom w:val="single" w:sz="4" w:space="0" w:color="auto"/>
              <w:right w:val="single" w:sz="4" w:space="0" w:color="auto"/>
            </w:tcBorders>
          </w:tcPr>
          <w:p w14:paraId="60F69CDB"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6FEC6734" w14:textId="77777777" w:rsidR="00AD31E6" w:rsidRPr="00AD31E6" w:rsidRDefault="00AD31E6" w:rsidP="00DC6762">
            <w:pPr>
              <w:pStyle w:val="Corpsdetexte"/>
              <w:spacing w:before="0" w:after="0"/>
              <w:jc w:val="center"/>
              <w:rPr>
                <w:lang w:bidi="en-US"/>
              </w:rPr>
            </w:pPr>
            <w:r w:rsidRPr="00AD31E6">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5B403A70" w14:textId="1BFFE142" w:rsidR="00AD31E6" w:rsidRPr="00AD31E6" w:rsidRDefault="00AD31E6" w:rsidP="00DC6762">
            <w:pPr>
              <w:pStyle w:val="Corpsdetexte"/>
              <w:spacing w:before="0" w:after="0"/>
              <w:rPr>
                <w:lang w:bidi="en-US"/>
              </w:rPr>
            </w:pPr>
            <w:r w:rsidRPr="00AD31E6">
              <w:rPr>
                <w:lang w:bidi="en-US"/>
              </w:rPr>
              <w:t>If additional data associate</w:t>
            </w:r>
            <w:r w:rsidR="00A13745">
              <w:rPr>
                <w:lang w:bidi="en-US"/>
              </w:rPr>
              <w:t>d</w:t>
            </w:r>
            <w:r w:rsidRPr="00AD31E6">
              <w:rPr>
                <w:lang w:bidi="en-US"/>
              </w:rPr>
              <w:t xml:space="preserve"> with a call is</w:t>
            </w:r>
            <w:r w:rsidR="00A13745">
              <w:rPr>
                <w:lang w:bidi="en-US"/>
              </w:rPr>
              <w:t xml:space="preserve"> sent</w:t>
            </w:r>
            <w:r w:rsidR="00A13745" w:rsidRPr="00AD31E6">
              <w:rPr>
                <w:lang w:bidi="en-US"/>
              </w:rPr>
              <w:t xml:space="preserve"> </w:t>
            </w:r>
            <w:r w:rsidRPr="00AD31E6">
              <w:rPr>
                <w:lang w:bidi="en-US"/>
              </w:rPr>
              <w:t xml:space="preserve">by value these fields contain the information. </w:t>
            </w:r>
          </w:p>
          <w:p w14:paraId="4A0EC0F7" w14:textId="0CAB577B" w:rsidR="00AD31E6" w:rsidRPr="00AD31E6" w:rsidRDefault="00AD31E6" w:rsidP="00DC6762">
            <w:pPr>
              <w:pStyle w:val="Corpsdetexte"/>
              <w:spacing w:before="0" w:after="0"/>
              <w:rPr>
                <w:lang w:bidi="en-US"/>
              </w:rPr>
            </w:pPr>
          </w:p>
        </w:tc>
      </w:tr>
      <w:tr w:rsidR="00D3604C" w:rsidRPr="001F68A7" w14:paraId="30B4AF39"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56A369A3" w14:textId="4617605F" w:rsidR="00D3604C" w:rsidRDefault="003F4152" w:rsidP="00D3604C">
            <w:pPr>
              <w:pStyle w:val="Corpsdetexte"/>
              <w:spacing w:before="0" w:after="0"/>
              <w:rPr>
                <w:lang w:bidi="en-US"/>
              </w:rPr>
            </w:pPr>
            <w:r>
              <w:rPr>
                <w:lang w:bidi="en-US"/>
              </w:rPr>
              <w:t>urlP</w:t>
            </w:r>
            <w:r w:rsidR="00D3604C">
              <w:rPr>
                <w:lang w:bidi="en-US"/>
              </w:rPr>
              <w:t>urpose</w:t>
            </w:r>
          </w:p>
        </w:tc>
        <w:tc>
          <w:tcPr>
            <w:tcW w:w="769" w:type="pct"/>
            <w:tcBorders>
              <w:top w:val="single" w:sz="4" w:space="0" w:color="auto"/>
              <w:left w:val="single" w:sz="4" w:space="0" w:color="auto"/>
              <w:bottom w:val="single" w:sz="4" w:space="0" w:color="auto"/>
              <w:right w:val="single" w:sz="4" w:space="0" w:color="auto"/>
            </w:tcBorders>
          </w:tcPr>
          <w:p w14:paraId="56187F29" w14:textId="77777777" w:rsidR="00D3604C" w:rsidRPr="001F68A7" w:rsidRDefault="00D3604C" w:rsidP="00D3604C">
            <w:pPr>
              <w:pStyle w:val="Corpsdetexte"/>
              <w:spacing w:before="0" w:after="0"/>
              <w:rPr>
                <w:lang w:bidi="en-US"/>
              </w:rPr>
            </w:pPr>
            <w:r w:rsidRPr="001F68A7">
              <w:rPr>
                <w:lang w:bidi="en-US"/>
              </w:rPr>
              <w:t>Conditional:</w:t>
            </w:r>
            <w:r>
              <w:rPr>
                <w:lang w:bidi="en-US"/>
              </w:rPr>
              <w:t xml:space="preserve"> MUST be populated if a purpose have been sent along with the URL</w:t>
            </w:r>
          </w:p>
        </w:tc>
        <w:tc>
          <w:tcPr>
            <w:tcW w:w="249" w:type="pct"/>
            <w:tcBorders>
              <w:top w:val="single" w:sz="4" w:space="0" w:color="auto"/>
              <w:left w:val="single" w:sz="4" w:space="0" w:color="auto"/>
              <w:bottom w:val="single" w:sz="4" w:space="0" w:color="auto"/>
              <w:right w:val="single" w:sz="4" w:space="0" w:color="auto"/>
            </w:tcBorders>
          </w:tcPr>
          <w:p w14:paraId="04D325C9" w14:textId="77777777" w:rsidR="00D3604C" w:rsidRPr="001F68A7" w:rsidRDefault="00D3604C" w:rsidP="00D3604C">
            <w:pPr>
              <w:pStyle w:val="Corpsdetexte"/>
              <w:spacing w:before="0" w:after="0"/>
              <w:rPr>
                <w:lang w:bidi="en-US"/>
              </w:rPr>
            </w:pPr>
            <w:r>
              <w:rPr>
                <w:lang w:bidi="en-US"/>
              </w:rPr>
              <w:t>0</w:t>
            </w:r>
          </w:p>
        </w:tc>
        <w:tc>
          <w:tcPr>
            <w:tcW w:w="282" w:type="pct"/>
            <w:tcBorders>
              <w:top w:val="single" w:sz="4" w:space="0" w:color="auto"/>
              <w:left w:val="single" w:sz="4" w:space="0" w:color="auto"/>
              <w:bottom w:val="single" w:sz="4" w:space="0" w:color="auto"/>
              <w:right w:val="single" w:sz="4" w:space="0" w:color="auto"/>
            </w:tcBorders>
          </w:tcPr>
          <w:p w14:paraId="335D33FC" w14:textId="77777777" w:rsidR="00D3604C" w:rsidRPr="001F68A7" w:rsidRDefault="00D3604C" w:rsidP="00D3604C">
            <w:pPr>
              <w:pStyle w:val="Corpsdetexte"/>
              <w:spacing w:before="0" w:after="0"/>
              <w:rPr>
                <w:lang w:bidi="en-US"/>
              </w:rPr>
            </w:pPr>
            <w:r>
              <w:rPr>
                <w:lang w:bidi="en-US"/>
              </w:rPr>
              <w:t>1</w:t>
            </w:r>
          </w:p>
        </w:tc>
        <w:tc>
          <w:tcPr>
            <w:tcW w:w="2416" w:type="pct"/>
            <w:tcBorders>
              <w:top w:val="single" w:sz="4" w:space="0" w:color="auto"/>
              <w:left w:val="single" w:sz="4" w:space="0" w:color="auto"/>
              <w:bottom w:val="single" w:sz="4" w:space="0" w:color="auto"/>
              <w:right w:val="single" w:sz="4" w:space="0" w:color="auto"/>
            </w:tcBorders>
          </w:tcPr>
          <w:p w14:paraId="19A02B95" w14:textId="77777777" w:rsidR="00D3604C" w:rsidRPr="001F68A7" w:rsidRDefault="00D3604C" w:rsidP="00D3604C">
            <w:pPr>
              <w:pStyle w:val="Corpsdetexte"/>
              <w:spacing w:before="0" w:after="0"/>
              <w:rPr>
                <w:lang w:bidi="en-US"/>
              </w:rPr>
            </w:pPr>
            <w:r>
              <w:rPr>
                <w:lang w:bidi="en-US"/>
              </w:rPr>
              <w:t>Purpose that accompanied the URL. For example, the purpose parameter sent with the  URL in the Call-Info headers.</w:t>
            </w:r>
          </w:p>
        </w:tc>
      </w:tr>
      <w:tr w:rsidR="00AD31E6" w:rsidRPr="00AD31E6" w14:paraId="0584C6B8" w14:textId="77777777" w:rsidTr="00D3604C">
        <w:trPr>
          <w:cantSplit/>
          <w:trHeight w:val="275"/>
        </w:trPr>
        <w:tc>
          <w:tcPr>
            <w:tcW w:w="1284" w:type="pct"/>
            <w:tcBorders>
              <w:top w:val="single" w:sz="4" w:space="0" w:color="auto"/>
              <w:left w:val="single" w:sz="4" w:space="0" w:color="auto"/>
              <w:bottom w:val="single" w:sz="4" w:space="0" w:color="auto"/>
              <w:right w:val="single" w:sz="4" w:space="0" w:color="auto"/>
            </w:tcBorders>
          </w:tcPr>
          <w:p w14:paraId="2C099FB9" w14:textId="77777777" w:rsidR="00AD31E6" w:rsidRPr="00AD31E6" w:rsidRDefault="00AD31E6" w:rsidP="00DC6762">
            <w:pPr>
              <w:pStyle w:val="Corpsdetexte"/>
              <w:spacing w:before="0" w:after="0"/>
              <w:rPr>
                <w:lang w:bidi="en-US"/>
              </w:rPr>
            </w:pPr>
            <w:r w:rsidRPr="00AD31E6">
              <w:rPr>
                <w:lang w:bidi="en-US"/>
              </w:rPr>
              <w:t>notesReference</w:t>
            </w:r>
          </w:p>
        </w:tc>
        <w:tc>
          <w:tcPr>
            <w:tcW w:w="769" w:type="pct"/>
            <w:tcBorders>
              <w:top w:val="single" w:sz="4" w:space="0" w:color="auto"/>
              <w:left w:val="single" w:sz="4" w:space="0" w:color="auto"/>
              <w:bottom w:val="single" w:sz="4" w:space="0" w:color="auto"/>
              <w:right w:val="single" w:sz="4" w:space="0" w:color="auto"/>
            </w:tcBorders>
          </w:tcPr>
          <w:p w14:paraId="08413BE6" w14:textId="77777777" w:rsidR="00AD31E6" w:rsidRPr="00AD31E6" w:rsidRDefault="00AD31E6" w:rsidP="00DC6762">
            <w:pPr>
              <w:pStyle w:val="Corpsdetexte"/>
              <w:spacing w:before="0" w:after="0"/>
              <w:rPr>
                <w:lang w:bidi="en-US"/>
              </w:rPr>
            </w:pPr>
            <w:r w:rsidRPr="00AD31E6">
              <w:rPr>
                <w:lang w:bidi="en-US"/>
              </w:rPr>
              <w:t>Optional</w:t>
            </w:r>
          </w:p>
        </w:tc>
        <w:tc>
          <w:tcPr>
            <w:tcW w:w="249" w:type="pct"/>
            <w:tcBorders>
              <w:top w:val="single" w:sz="4" w:space="0" w:color="auto"/>
              <w:left w:val="single" w:sz="4" w:space="0" w:color="auto"/>
              <w:bottom w:val="single" w:sz="4" w:space="0" w:color="auto"/>
              <w:right w:val="single" w:sz="4" w:space="0" w:color="auto"/>
            </w:tcBorders>
          </w:tcPr>
          <w:p w14:paraId="49A3A92A" w14:textId="77777777" w:rsidR="00AD31E6" w:rsidRPr="00AD31E6" w:rsidRDefault="00AD31E6" w:rsidP="00DC6762">
            <w:pPr>
              <w:pStyle w:val="Corpsdetexte"/>
              <w:spacing w:before="0" w:after="0"/>
              <w:jc w:val="center"/>
              <w:rPr>
                <w:lang w:bidi="en-US"/>
              </w:rPr>
            </w:pPr>
            <w:r w:rsidRPr="00AD31E6">
              <w:rPr>
                <w:lang w:bidi="en-US"/>
              </w:rPr>
              <w:t>0</w:t>
            </w:r>
          </w:p>
        </w:tc>
        <w:tc>
          <w:tcPr>
            <w:tcW w:w="282" w:type="pct"/>
            <w:tcBorders>
              <w:top w:val="single" w:sz="4" w:space="0" w:color="auto"/>
              <w:left w:val="single" w:sz="4" w:space="0" w:color="auto"/>
              <w:bottom w:val="single" w:sz="4" w:space="0" w:color="auto"/>
              <w:right w:val="single" w:sz="4" w:space="0" w:color="auto"/>
            </w:tcBorders>
          </w:tcPr>
          <w:p w14:paraId="269D9C75" w14:textId="77777777" w:rsidR="00AD31E6" w:rsidRPr="00AD31E6" w:rsidRDefault="00AD31E6" w:rsidP="00DC6762">
            <w:pPr>
              <w:pStyle w:val="Corpsdetexte"/>
              <w:spacing w:before="0" w:after="0"/>
              <w:jc w:val="center"/>
              <w:rPr>
                <w:lang w:bidi="en-US"/>
              </w:rPr>
            </w:pPr>
            <w:r w:rsidRPr="00AD31E6">
              <w:rPr>
                <w:lang w:bidi="en-US"/>
              </w:rPr>
              <w:t>*</w:t>
            </w:r>
          </w:p>
        </w:tc>
        <w:tc>
          <w:tcPr>
            <w:tcW w:w="2416" w:type="pct"/>
            <w:tcBorders>
              <w:top w:val="single" w:sz="4" w:space="0" w:color="auto"/>
              <w:left w:val="single" w:sz="4" w:space="0" w:color="auto"/>
              <w:bottom w:val="single" w:sz="4" w:space="0" w:color="auto"/>
              <w:right w:val="single" w:sz="4" w:space="0" w:color="auto"/>
            </w:tcBorders>
          </w:tcPr>
          <w:p w14:paraId="0787F313" w14:textId="43266692" w:rsidR="00AD31E6" w:rsidRPr="00AD31E6" w:rsidRDefault="00AD31E6" w:rsidP="00DC6762">
            <w:pPr>
              <w:pStyle w:val="Corpsdetexte"/>
              <w:spacing w:before="0" w:after="0"/>
              <w:rPr>
                <w:lang w:bidi="en-US"/>
              </w:rPr>
            </w:pPr>
            <w:r w:rsidRPr="00AD31E6">
              <w:rPr>
                <w:lang w:bidi="en-US"/>
              </w:rPr>
              <w:t>Reference to a Notes Data Component</w:t>
            </w:r>
            <w:r w:rsidR="005229E1">
              <w:rPr>
                <w:lang w:bidi="en-US"/>
              </w:rPr>
              <w:t xml:space="preserve">. </w:t>
            </w:r>
            <w:r w:rsidRPr="00AD31E6">
              <w:rPr>
                <w:lang w:bidi="en-US"/>
              </w:rPr>
              <w:t>Contains notes and comments related to</w:t>
            </w:r>
            <w:r w:rsidR="00425C0B">
              <w:rPr>
                <w:lang w:bidi="en-US"/>
              </w:rPr>
              <w:t xml:space="preserve"> the</w:t>
            </w:r>
            <w:r w:rsidRPr="00AD31E6">
              <w:rPr>
                <w:lang w:bidi="en-US"/>
              </w:rPr>
              <w:t xml:space="preserve"> </w:t>
            </w:r>
            <w:r w:rsidR="00BD7248">
              <w:rPr>
                <w:lang w:bidi="en-US"/>
              </w:rPr>
              <w:t>Additional Data</w:t>
            </w:r>
            <w:r w:rsidRPr="00AD31E6">
              <w:rPr>
                <w:lang w:bidi="en-US"/>
              </w:rPr>
              <w:t xml:space="preserve"> that were entered by agents and emergency responders.</w:t>
            </w:r>
          </w:p>
        </w:tc>
      </w:tr>
    </w:tbl>
    <w:p w14:paraId="580EDB81" w14:textId="77777777" w:rsidR="00D3288B" w:rsidRPr="00D3288B" w:rsidRDefault="00D3288B" w:rsidP="00D3288B">
      <w:pPr>
        <w:pStyle w:val="Corpsdetexte"/>
      </w:pPr>
    </w:p>
    <w:p w14:paraId="10CE2317" w14:textId="77A5D002" w:rsidR="00276A7A" w:rsidRDefault="00276A7A" w:rsidP="00276A7A">
      <w:pPr>
        <w:pStyle w:val="Titre2"/>
      </w:pPr>
      <w:bookmarkStart w:id="75" w:name="_Hlk76728687"/>
      <w:bookmarkStart w:id="76" w:name="_Ref58269971"/>
      <w:bookmarkStart w:id="77" w:name="_Ref58270002"/>
      <w:bookmarkStart w:id="78" w:name="_Ref58270104"/>
      <w:bookmarkStart w:id="79" w:name="_Ref58270658"/>
      <w:bookmarkStart w:id="80" w:name="_Toc70692116"/>
      <w:r>
        <w:lastRenderedPageBreak/>
        <w:t>Emergency Resource</w:t>
      </w:r>
      <w:bookmarkEnd w:id="75"/>
      <w:r>
        <w:t xml:space="preserve"> Data Component</w:t>
      </w:r>
      <w:bookmarkEnd w:id="76"/>
      <w:bookmarkEnd w:id="77"/>
      <w:bookmarkEnd w:id="78"/>
      <w:bookmarkEnd w:id="79"/>
      <w:bookmarkEnd w:id="80"/>
      <w:r>
        <w:t xml:space="preserve"> </w:t>
      </w:r>
    </w:p>
    <w:p w14:paraId="4F24D4BD" w14:textId="01A30CC4" w:rsidR="00276A7A" w:rsidRDefault="00276A7A" w:rsidP="006B625A">
      <w:r w:rsidRPr="006B625A">
        <w:rPr>
          <w:b/>
          <w:bCs/>
        </w:rPr>
        <w:t>Data Component Use</w:t>
      </w:r>
      <w:r>
        <w:t>: Optional Component</w:t>
      </w:r>
    </w:p>
    <w:p w14:paraId="53023704" w14:textId="77777777" w:rsidR="00276A7A" w:rsidRDefault="00276A7A" w:rsidP="006B625A">
      <w:r w:rsidRPr="006B625A">
        <w:rPr>
          <w:b/>
          <w:bCs/>
        </w:rPr>
        <w:t>Minimum</w:t>
      </w:r>
      <w:r>
        <w:t>: 0</w:t>
      </w:r>
    </w:p>
    <w:p w14:paraId="170584EC" w14:textId="77777777" w:rsidR="00276A7A" w:rsidRDefault="00276A7A" w:rsidP="006B625A">
      <w:r w:rsidRPr="006B625A">
        <w:rPr>
          <w:b/>
          <w:bCs/>
        </w:rPr>
        <w:t>Maximum</w:t>
      </w:r>
      <w:r>
        <w:t>: *</w:t>
      </w:r>
    </w:p>
    <w:p w14:paraId="49C91DDC" w14:textId="3FE798E7" w:rsidR="00276A7A" w:rsidRDefault="00276A7A" w:rsidP="006B625A">
      <w:r w:rsidRPr="006B625A">
        <w:rPr>
          <w:b/>
          <w:bCs/>
        </w:rPr>
        <w:t>Child Of</w:t>
      </w:r>
      <w:r>
        <w:t xml:space="preserve">: </w:t>
      </w:r>
      <w:r w:rsidR="00170655" w:rsidRPr="00170655">
        <w:t xml:space="preserve">Emergency </w:t>
      </w:r>
      <w:r w:rsidR="00A65429">
        <w:t>Incident</w:t>
      </w:r>
      <w:r w:rsidR="00170655" w:rsidRPr="00170655">
        <w:t xml:space="preserve"> Data Object</w:t>
      </w:r>
    </w:p>
    <w:p w14:paraId="438B6FBE" w14:textId="2F888087" w:rsidR="00276A7A" w:rsidRDefault="00276A7A" w:rsidP="006B625A">
      <w:r w:rsidRPr="006B625A">
        <w:rPr>
          <w:b/>
          <w:bCs/>
        </w:rPr>
        <w:t>Data Component Description</w:t>
      </w:r>
      <w:r>
        <w:t>: A</w:t>
      </w:r>
      <w:r w:rsidR="003D4973">
        <w:t>n</w:t>
      </w:r>
      <w:r>
        <w:t xml:space="preserve"> </w:t>
      </w:r>
      <w:r w:rsidR="003D4973">
        <w:t xml:space="preserve">emergency resource </w:t>
      </w:r>
      <w:r>
        <w:t>can be a vehicle, a person (foot patrol), an organizational unit such as a squad or strike team, and other emergency responder configurations. A</w:t>
      </w:r>
      <w:r w:rsidR="005B3073">
        <w:t>n</w:t>
      </w:r>
      <w:r>
        <w:t xml:space="preserve"> </w:t>
      </w:r>
      <w:r w:rsidR="003D4973">
        <w:t xml:space="preserve">emergency resource </w:t>
      </w:r>
      <w:r>
        <w:t xml:space="preserve">is described by a unique unit ID and unit type. There may be multiple </w:t>
      </w:r>
      <w:r w:rsidR="003D4973">
        <w:t xml:space="preserve">Emergency Resource </w:t>
      </w:r>
      <w:r>
        <w:t xml:space="preserve">data components where multiple emergency </w:t>
      </w:r>
      <w:r w:rsidR="003D4973">
        <w:t xml:space="preserve">resources </w:t>
      </w:r>
      <w:r>
        <w:t xml:space="preserve">are dispatched to a single </w:t>
      </w:r>
      <w:r w:rsidR="00A65429">
        <w:t>Incident</w:t>
      </w:r>
      <w:r>
        <w:t xml:space="preserve">. When </w:t>
      </w:r>
      <w:r w:rsidR="003D4973">
        <w:t xml:space="preserve">resources </w:t>
      </w:r>
      <w:r>
        <w:t xml:space="preserve">are assigned to an </w:t>
      </w:r>
      <w:r w:rsidR="00A65429">
        <w:t>Incident</w:t>
      </w:r>
      <w:r>
        <w:t xml:space="preserve"> by a dispatcher, then the parent data component is Dispatch Information and the same agency and agent that entered the information contained in the Dispatch Information data component entered the information contained in the </w:t>
      </w:r>
      <w:r w:rsidR="003D4973">
        <w:t>Emergency Resource data component</w:t>
      </w:r>
      <w:r>
        <w:t xml:space="preserve">. However, when </w:t>
      </w:r>
      <w:r w:rsidR="003D4973">
        <w:t xml:space="preserve">resources </w:t>
      </w:r>
      <w:r>
        <w:t xml:space="preserve">update their status or change the </w:t>
      </w:r>
      <w:r w:rsidR="00A65429">
        <w:t>Incident</w:t>
      </w:r>
      <w:r>
        <w:t xml:space="preserve">, then the parent data component is the EIDO Header. Agent Information data components </w:t>
      </w:r>
      <w:r w:rsidR="00170655">
        <w:t xml:space="preserve">references </w:t>
      </w:r>
      <w:r>
        <w:t xml:space="preserve">of </w:t>
      </w:r>
      <w:r w:rsidR="005B3073">
        <w:t xml:space="preserve">Emergency Resource </w:t>
      </w:r>
      <w:r>
        <w:t xml:space="preserve">instances identify the individuals associated with the emergency response unit; for example officer Jeff Smith and John Jones are currently operating (riding in) </w:t>
      </w:r>
      <w:r w:rsidR="005B3073">
        <w:t xml:space="preserve">engine </w:t>
      </w:r>
      <w:r>
        <w:t>number 52.</w:t>
      </w:r>
      <w:r w:rsidR="003A21B2">
        <w:t xml:space="preserve"> </w:t>
      </w:r>
      <w:r w:rsidR="009B0CB8">
        <w:br/>
      </w:r>
      <w:r w:rsidR="003A21B2">
        <w:t>In this data component, the identifier ($id) is the unit ID.</w:t>
      </w:r>
      <w:r w:rsidR="009B0CB8">
        <w:t xml:space="preserve"> </w:t>
      </w:r>
      <w:r w:rsidR="009B0CB8" w:rsidRPr="001F68A7">
        <w:t xml:space="preserve">Format of the identifier is defined as </w:t>
      </w:r>
      <w:r w:rsidR="005B3073">
        <w:t>resource</w:t>
      </w:r>
      <w:r w:rsidR="009B0CB8" w:rsidRPr="001F68A7">
        <w:t>@</w:t>
      </w:r>
      <w:r w:rsidR="009B0CB8">
        <w:t>AgencyId eg:</w:t>
      </w:r>
      <w:r w:rsidR="009B0CB8" w:rsidRPr="001F68A7">
        <w:t xml:space="preserve"> </w:t>
      </w:r>
      <w:hyperlink r:id="rId19">
        <w:r w:rsidR="005B3073">
          <w:t>engine52</w:t>
        </w:r>
        <w:r w:rsidR="005B3073" w:rsidRPr="001F68A7">
          <w:t>@riversideFD.riverside.ca.</w:t>
        </w:r>
      </w:hyperlink>
    </w:p>
    <w:p w14:paraId="29193870" w14:textId="60F3A90B" w:rsidR="000D094E" w:rsidRDefault="000D094E" w:rsidP="006B625A"/>
    <w:p w14:paraId="5950DDA9" w14:textId="5ED602BD" w:rsidR="00934604" w:rsidRDefault="00934604" w:rsidP="00934604">
      <w:pPr>
        <w:pStyle w:val="Lgende"/>
      </w:pPr>
      <w:r>
        <w:t xml:space="preserve">Table </w:t>
      </w:r>
      <w:fldSimple w:instr=" STYLEREF 1 \s ">
        <w:r w:rsidR="00B4283D">
          <w:rPr>
            <w:noProof/>
          </w:rPr>
          <w:t>2</w:t>
        </w:r>
      </w:fldSimple>
      <w:r w:rsidR="00A32EDA">
        <w:noBreakHyphen/>
      </w:r>
      <w:fldSimple w:instr=" SEQ Table \* ARABIC \s 1 ">
        <w:r w:rsidR="00B4283D">
          <w:rPr>
            <w:noProof/>
          </w:rPr>
          <w:t>18</w:t>
        </w:r>
      </w:fldSimple>
      <w:r>
        <w:t xml:space="preserve"> </w:t>
      </w:r>
      <w:r w:rsidRPr="00F04FEF">
        <w:rPr>
          <w:lang w:bidi="en-US"/>
        </w:rPr>
        <w:t>Emergency Resource Data Component</w:t>
      </w:r>
    </w:p>
    <w:tbl>
      <w:tblPr>
        <w:tblStyle w:val="Grilledutableau"/>
        <w:tblW w:w="0" w:type="auto"/>
        <w:tblInd w:w="0" w:type="dxa"/>
        <w:tblLayout w:type="fixed"/>
        <w:tblLook w:val="04A0" w:firstRow="1" w:lastRow="0" w:firstColumn="1" w:lastColumn="0" w:noHBand="0" w:noVBand="1"/>
      </w:tblPr>
      <w:tblGrid>
        <w:gridCol w:w="4225"/>
        <w:gridCol w:w="1669"/>
        <w:gridCol w:w="671"/>
        <w:gridCol w:w="720"/>
        <w:gridCol w:w="2425"/>
      </w:tblGrid>
      <w:tr w:rsidR="001B3633" w14:paraId="41190E4A" w14:textId="77777777" w:rsidTr="001B3633">
        <w:trPr>
          <w:tblHeader/>
        </w:trPr>
        <w:tc>
          <w:tcPr>
            <w:tcW w:w="4225" w:type="dxa"/>
            <w:shd w:val="clear" w:color="auto" w:fill="D9D9D9" w:themeFill="background1" w:themeFillShade="D9"/>
            <w:vAlign w:val="bottom"/>
          </w:tcPr>
          <w:p w14:paraId="02B45869" w14:textId="0B20FBE0" w:rsidR="00D01AC3" w:rsidRDefault="00D01AC3" w:rsidP="0035700E">
            <w:pPr>
              <w:spacing w:before="0" w:after="0"/>
              <w:contextualSpacing/>
              <w:jc w:val="center"/>
            </w:pPr>
            <w:r w:rsidRPr="00646AB7">
              <w:rPr>
                <w:b/>
                <w:lang w:bidi="en-US"/>
              </w:rPr>
              <w:t>JSON Name</w:t>
            </w:r>
          </w:p>
        </w:tc>
        <w:tc>
          <w:tcPr>
            <w:tcW w:w="1669" w:type="dxa"/>
            <w:shd w:val="clear" w:color="auto" w:fill="D9D9D9" w:themeFill="background1" w:themeFillShade="D9"/>
            <w:vAlign w:val="bottom"/>
          </w:tcPr>
          <w:p w14:paraId="0B6B689D" w14:textId="77777777" w:rsidR="00D01AC3" w:rsidRPr="00646AB7" w:rsidRDefault="00D01AC3" w:rsidP="0035700E">
            <w:pPr>
              <w:spacing w:before="0" w:after="0"/>
              <w:contextualSpacing/>
              <w:jc w:val="center"/>
              <w:rPr>
                <w:b/>
                <w:lang w:bidi="en-US"/>
              </w:rPr>
            </w:pPr>
            <w:r w:rsidRPr="00646AB7">
              <w:rPr>
                <w:b/>
                <w:lang w:bidi="en-US"/>
              </w:rPr>
              <w:t>Use (required, optional,</w:t>
            </w:r>
          </w:p>
          <w:p w14:paraId="5BB072DC" w14:textId="32991744" w:rsidR="00D01AC3" w:rsidRDefault="00D01AC3" w:rsidP="0035700E">
            <w:pPr>
              <w:spacing w:before="0" w:after="0"/>
              <w:contextualSpacing/>
              <w:jc w:val="center"/>
            </w:pPr>
            <w:r w:rsidRPr="00646AB7">
              <w:rPr>
                <w:b/>
                <w:lang w:bidi="en-US"/>
              </w:rPr>
              <w:t>conditional)</w:t>
            </w:r>
          </w:p>
        </w:tc>
        <w:tc>
          <w:tcPr>
            <w:tcW w:w="671" w:type="dxa"/>
            <w:shd w:val="clear" w:color="auto" w:fill="D9D9D9" w:themeFill="background1" w:themeFillShade="D9"/>
            <w:vAlign w:val="bottom"/>
          </w:tcPr>
          <w:p w14:paraId="1B333D0A" w14:textId="361E6970" w:rsidR="00D01AC3" w:rsidRDefault="00D01AC3" w:rsidP="0035700E">
            <w:pPr>
              <w:spacing w:before="0" w:after="0"/>
              <w:contextualSpacing/>
              <w:jc w:val="center"/>
            </w:pPr>
            <w:r w:rsidRPr="00646AB7">
              <w:rPr>
                <w:b/>
                <w:lang w:bidi="en-US"/>
              </w:rPr>
              <w:t>Min</w:t>
            </w:r>
          </w:p>
        </w:tc>
        <w:tc>
          <w:tcPr>
            <w:tcW w:w="720" w:type="dxa"/>
            <w:shd w:val="clear" w:color="auto" w:fill="D9D9D9" w:themeFill="background1" w:themeFillShade="D9"/>
            <w:vAlign w:val="bottom"/>
          </w:tcPr>
          <w:p w14:paraId="17B96E52" w14:textId="47BFD071" w:rsidR="00D01AC3" w:rsidRDefault="00D01AC3" w:rsidP="0035700E">
            <w:pPr>
              <w:spacing w:before="0" w:after="0"/>
              <w:contextualSpacing/>
              <w:jc w:val="center"/>
            </w:pPr>
            <w:r w:rsidRPr="00646AB7">
              <w:rPr>
                <w:b/>
                <w:lang w:bidi="en-US"/>
              </w:rPr>
              <w:t>Max</w:t>
            </w:r>
          </w:p>
        </w:tc>
        <w:tc>
          <w:tcPr>
            <w:tcW w:w="2425" w:type="dxa"/>
            <w:shd w:val="clear" w:color="auto" w:fill="D9D9D9" w:themeFill="background1" w:themeFillShade="D9"/>
            <w:vAlign w:val="bottom"/>
          </w:tcPr>
          <w:p w14:paraId="3FC9F06B" w14:textId="24AC6854" w:rsidR="00D01AC3" w:rsidRDefault="00D01AC3" w:rsidP="0035700E">
            <w:pPr>
              <w:spacing w:before="0" w:after="0"/>
              <w:contextualSpacing/>
              <w:jc w:val="center"/>
            </w:pPr>
            <w:r w:rsidRPr="00646AB7">
              <w:rPr>
                <w:b/>
                <w:lang w:bidi="en-US"/>
              </w:rPr>
              <w:t>Description</w:t>
            </w:r>
          </w:p>
        </w:tc>
      </w:tr>
      <w:tr w:rsidR="00387C20" w14:paraId="4FD81350" w14:textId="77777777" w:rsidTr="001B3633">
        <w:tc>
          <w:tcPr>
            <w:tcW w:w="4225" w:type="dxa"/>
          </w:tcPr>
          <w:p w14:paraId="7946096B" w14:textId="4EF5AC70" w:rsidR="00387C20" w:rsidRDefault="00387C20" w:rsidP="0035700E">
            <w:pPr>
              <w:spacing w:before="0" w:after="0"/>
              <w:contextualSpacing/>
            </w:pPr>
            <w:r w:rsidRPr="00646AB7">
              <w:rPr>
                <w:lang w:bidi="en-US"/>
              </w:rPr>
              <w:t>emergencyResourceTypeCommonRegistryText</w:t>
            </w:r>
          </w:p>
        </w:tc>
        <w:tc>
          <w:tcPr>
            <w:tcW w:w="1669" w:type="dxa"/>
          </w:tcPr>
          <w:p w14:paraId="0EE4343A" w14:textId="41E519BB" w:rsidR="00387C20" w:rsidRDefault="00387C20" w:rsidP="0035700E">
            <w:pPr>
              <w:spacing w:before="0" w:after="0"/>
              <w:contextualSpacing/>
              <w:jc w:val="center"/>
            </w:pPr>
            <w:r w:rsidRPr="00646AB7">
              <w:rPr>
                <w:lang w:bidi="en-US"/>
              </w:rPr>
              <w:t>Required</w:t>
            </w:r>
          </w:p>
        </w:tc>
        <w:tc>
          <w:tcPr>
            <w:tcW w:w="671" w:type="dxa"/>
          </w:tcPr>
          <w:p w14:paraId="63B44D57" w14:textId="0D18FAFF" w:rsidR="00387C20" w:rsidRDefault="00387C20" w:rsidP="00DB7174">
            <w:pPr>
              <w:spacing w:before="0" w:after="0"/>
              <w:contextualSpacing/>
              <w:jc w:val="center"/>
            </w:pPr>
            <w:r w:rsidRPr="00646AB7">
              <w:rPr>
                <w:lang w:bidi="en-US"/>
              </w:rPr>
              <w:t>1</w:t>
            </w:r>
          </w:p>
        </w:tc>
        <w:tc>
          <w:tcPr>
            <w:tcW w:w="720" w:type="dxa"/>
          </w:tcPr>
          <w:p w14:paraId="1707EC42" w14:textId="1261B6DF" w:rsidR="00387C20" w:rsidRDefault="00387C20" w:rsidP="00DB7174">
            <w:pPr>
              <w:spacing w:before="0" w:after="0"/>
              <w:contextualSpacing/>
              <w:jc w:val="center"/>
            </w:pPr>
            <w:r w:rsidRPr="00646AB7">
              <w:rPr>
                <w:lang w:bidi="en-US"/>
              </w:rPr>
              <w:t>1</w:t>
            </w:r>
          </w:p>
        </w:tc>
        <w:tc>
          <w:tcPr>
            <w:tcW w:w="2425" w:type="dxa"/>
          </w:tcPr>
          <w:p w14:paraId="25FF57CD" w14:textId="09358D24" w:rsidR="00387C20" w:rsidRDefault="00387C20" w:rsidP="0035700E">
            <w:pPr>
              <w:spacing w:before="0" w:after="0"/>
              <w:contextualSpacing/>
            </w:pPr>
            <w:r w:rsidRPr="00646AB7">
              <w:rPr>
                <w:lang w:bidi="en-US"/>
              </w:rPr>
              <w:t>A standard code for an emergency type (</w:t>
            </w:r>
            <w:r w:rsidR="00DF2030" w:rsidRPr="00DF2030">
              <w:rPr>
                <w:lang w:bidi="en-US"/>
              </w:rPr>
              <w:t>FireTruckLadder</w:t>
            </w:r>
            <w:r w:rsidRPr="00646AB7">
              <w:rPr>
                <w:lang w:bidi="en-US"/>
              </w:rPr>
              <w:t xml:space="preserve">, </w:t>
            </w:r>
            <w:r w:rsidR="00DF2030" w:rsidRPr="00DF2030">
              <w:rPr>
                <w:lang w:bidi="en-US"/>
              </w:rPr>
              <w:t>PatrolUnit</w:t>
            </w:r>
            <w:r w:rsidRPr="00646AB7">
              <w:rPr>
                <w:lang w:bidi="en-US"/>
              </w:rPr>
              <w:t xml:space="preserve">, etc.). Restricted to values in EIDO-EmergencyResourceType-Common </w:t>
            </w:r>
            <w:r w:rsidRPr="00646AB7">
              <w:rPr>
                <w:lang w:bidi="en-US"/>
              </w:rPr>
              <w:lastRenderedPageBreak/>
              <w:t>registry</w:t>
            </w:r>
            <w:r w:rsidR="009A4833">
              <w:rPr>
                <w:lang w:bidi="en-US"/>
              </w:rPr>
              <w:t xml:space="preserve"> </w:t>
            </w:r>
            <w:r w:rsidR="009A4833" w:rsidRPr="00922B83">
              <w:rPr>
                <w:lang w:bidi="en-US"/>
              </w:rPr>
              <w:t>(see Sec</w:t>
            </w:r>
            <w:r w:rsidR="009A4833" w:rsidRPr="008C4A64">
              <w:rPr>
                <w:lang w:bidi="en-US"/>
              </w:rPr>
              <w:t xml:space="preserve">tion </w:t>
            </w:r>
            <w:r w:rsidR="008C4A64">
              <w:rPr>
                <w:lang w:bidi="en-US"/>
              </w:rPr>
              <w:fldChar w:fldCharType="begin"/>
            </w:r>
            <w:r w:rsidR="008C4A64">
              <w:rPr>
                <w:lang w:bidi="en-US"/>
              </w:rPr>
              <w:instrText xml:space="preserve"> REF _Ref70690971 \r \h </w:instrText>
            </w:r>
            <w:r w:rsidR="008C4A64">
              <w:rPr>
                <w:lang w:bidi="en-US"/>
              </w:rPr>
            </w:r>
            <w:r w:rsidR="008C4A64">
              <w:rPr>
                <w:lang w:bidi="en-US"/>
              </w:rPr>
              <w:fldChar w:fldCharType="separate"/>
            </w:r>
            <w:r w:rsidR="00B4283D">
              <w:rPr>
                <w:lang w:bidi="en-US"/>
              </w:rPr>
              <w:t>3.11</w:t>
            </w:r>
            <w:r w:rsidR="008C4A64">
              <w:rPr>
                <w:lang w:bidi="en-US"/>
              </w:rPr>
              <w:fldChar w:fldCharType="end"/>
            </w:r>
            <w:r w:rsidR="009A4833" w:rsidRPr="008C4A64">
              <w:rPr>
                <w:lang w:bidi="en-US"/>
              </w:rPr>
              <w:t>,</w:t>
            </w:r>
            <w:r w:rsidR="009A4833" w:rsidRPr="00922B83">
              <w:rPr>
                <w:lang w:bidi="en-US"/>
              </w:rPr>
              <w:t xml:space="preserve"> below</w:t>
            </w:r>
            <w:r w:rsidR="009A4833">
              <w:rPr>
                <w:lang w:bidi="en-US"/>
              </w:rPr>
              <w:t>)</w:t>
            </w:r>
            <w:r w:rsidRPr="00646AB7">
              <w:rPr>
                <w:lang w:bidi="en-US"/>
              </w:rPr>
              <w:t>.</w:t>
            </w:r>
          </w:p>
        </w:tc>
      </w:tr>
      <w:tr w:rsidR="001B3633" w14:paraId="122FFF77" w14:textId="77777777" w:rsidTr="001B3633">
        <w:tc>
          <w:tcPr>
            <w:tcW w:w="4225" w:type="dxa"/>
          </w:tcPr>
          <w:p w14:paraId="2F69B49D" w14:textId="1A7FB867" w:rsidR="001B3633" w:rsidRDefault="001B3633" w:rsidP="001B3633">
            <w:pPr>
              <w:spacing w:before="0" w:after="0"/>
              <w:contextualSpacing/>
            </w:pPr>
            <w:r w:rsidRPr="00646AB7">
              <w:rPr>
                <w:lang w:bidi="en-US"/>
              </w:rPr>
              <w:lastRenderedPageBreak/>
              <w:t>emergencyResourceTypeInternalText</w:t>
            </w:r>
          </w:p>
        </w:tc>
        <w:tc>
          <w:tcPr>
            <w:tcW w:w="1669" w:type="dxa"/>
          </w:tcPr>
          <w:p w14:paraId="0542A8A1" w14:textId="30D218B7" w:rsidR="001B3633" w:rsidRDefault="001B3633" w:rsidP="001B3633">
            <w:pPr>
              <w:spacing w:before="0" w:after="0"/>
              <w:contextualSpacing/>
            </w:pPr>
            <w:r w:rsidRPr="00646AB7">
              <w:rPr>
                <w:lang w:bidi="en-US"/>
              </w:rPr>
              <w:t>Optional</w:t>
            </w:r>
          </w:p>
        </w:tc>
        <w:tc>
          <w:tcPr>
            <w:tcW w:w="671" w:type="dxa"/>
          </w:tcPr>
          <w:p w14:paraId="694BE7CD" w14:textId="070B0165" w:rsidR="001B3633" w:rsidRDefault="001B3633" w:rsidP="00DB7174">
            <w:pPr>
              <w:spacing w:before="0" w:after="0"/>
              <w:contextualSpacing/>
              <w:jc w:val="center"/>
            </w:pPr>
            <w:r w:rsidRPr="00646AB7">
              <w:rPr>
                <w:lang w:bidi="en-US"/>
              </w:rPr>
              <w:t>0</w:t>
            </w:r>
          </w:p>
        </w:tc>
        <w:tc>
          <w:tcPr>
            <w:tcW w:w="720" w:type="dxa"/>
          </w:tcPr>
          <w:p w14:paraId="20088FF9" w14:textId="4C413C28" w:rsidR="001B3633" w:rsidRDefault="001B3633" w:rsidP="00DB7174">
            <w:pPr>
              <w:spacing w:before="0" w:after="0"/>
              <w:contextualSpacing/>
              <w:jc w:val="center"/>
            </w:pPr>
            <w:r w:rsidRPr="00646AB7">
              <w:rPr>
                <w:lang w:bidi="en-US"/>
              </w:rPr>
              <w:t>1</w:t>
            </w:r>
          </w:p>
        </w:tc>
        <w:tc>
          <w:tcPr>
            <w:tcW w:w="2425" w:type="dxa"/>
          </w:tcPr>
          <w:p w14:paraId="0387F789" w14:textId="7DADBAC5" w:rsidR="001B3633" w:rsidRDefault="001B3633" w:rsidP="001B3633">
            <w:pPr>
              <w:spacing w:before="0" w:after="0"/>
              <w:contextualSpacing/>
            </w:pPr>
            <w:r w:rsidRPr="00646AB7">
              <w:rPr>
                <w:lang w:bidi="en-US"/>
              </w:rPr>
              <w:t>A local code for an emergency resource type.</w:t>
            </w:r>
          </w:p>
        </w:tc>
      </w:tr>
      <w:tr w:rsidR="001B3633" w14:paraId="1E8F014A" w14:textId="77777777" w:rsidTr="001B3633">
        <w:tc>
          <w:tcPr>
            <w:tcW w:w="4225" w:type="dxa"/>
          </w:tcPr>
          <w:p w14:paraId="0CE31B85" w14:textId="77777777" w:rsidR="001B3633" w:rsidRPr="00646AB7" w:rsidRDefault="001B3633" w:rsidP="001B3633">
            <w:pPr>
              <w:spacing w:before="0" w:after="0"/>
              <w:rPr>
                <w:lang w:bidi="en-US"/>
              </w:rPr>
            </w:pPr>
            <w:r w:rsidRPr="00646AB7">
              <w:rPr>
                <w:lang w:bidi="en-US"/>
              </w:rPr>
              <w:t>resourceAttributeRegistryText</w:t>
            </w:r>
          </w:p>
          <w:p w14:paraId="566830A7" w14:textId="77777777" w:rsidR="001B3633" w:rsidRDefault="001B3633" w:rsidP="001B3633">
            <w:pPr>
              <w:spacing w:before="0" w:after="0"/>
              <w:contextualSpacing/>
            </w:pPr>
          </w:p>
        </w:tc>
        <w:tc>
          <w:tcPr>
            <w:tcW w:w="1669" w:type="dxa"/>
          </w:tcPr>
          <w:p w14:paraId="761F47E3" w14:textId="7FA36BD8" w:rsidR="001B3633" w:rsidRDefault="001B3633" w:rsidP="001B3633">
            <w:pPr>
              <w:spacing w:before="0" w:after="0"/>
              <w:contextualSpacing/>
            </w:pPr>
            <w:r w:rsidRPr="00646AB7">
              <w:rPr>
                <w:lang w:bidi="en-US"/>
              </w:rPr>
              <w:t>Required</w:t>
            </w:r>
          </w:p>
        </w:tc>
        <w:tc>
          <w:tcPr>
            <w:tcW w:w="671" w:type="dxa"/>
          </w:tcPr>
          <w:p w14:paraId="2915CBC6" w14:textId="3B6D35F4" w:rsidR="001B3633" w:rsidRDefault="001B3633" w:rsidP="00DB7174">
            <w:pPr>
              <w:spacing w:before="0" w:after="0"/>
              <w:contextualSpacing/>
              <w:jc w:val="center"/>
            </w:pPr>
            <w:r w:rsidRPr="00646AB7">
              <w:rPr>
                <w:lang w:bidi="en-US"/>
              </w:rPr>
              <w:t>0</w:t>
            </w:r>
          </w:p>
        </w:tc>
        <w:tc>
          <w:tcPr>
            <w:tcW w:w="720" w:type="dxa"/>
          </w:tcPr>
          <w:p w14:paraId="44372B98" w14:textId="67BBAE7A" w:rsidR="001B3633" w:rsidRDefault="001B3633" w:rsidP="00DB7174">
            <w:pPr>
              <w:spacing w:before="0" w:after="0"/>
              <w:contextualSpacing/>
              <w:jc w:val="center"/>
            </w:pPr>
            <w:r w:rsidRPr="00646AB7">
              <w:rPr>
                <w:lang w:bidi="en-US"/>
              </w:rPr>
              <w:t>*</w:t>
            </w:r>
          </w:p>
        </w:tc>
        <w:tc>
          <w:tcPr>
            <w:tcW w:w="2425" w:type="dxa"/>
          </w:tcPr>
          <w:p w14:paraId="139036B2" w14:textId="18273DBA" w:rsidR="001B3633" w:rsidRDefault="001B3633" w:rsidP="001B3633">
            <w:pPr>
              <w:spacing w:before="0" w:after="0"/>
              <w:contextualSpacing/>
            </w:pPr>
            <w:r w:rsidRPr="00646AB7">
              <w:rPr>
                <w:lang w:bidi="en-US"/>
              </w:rPr>
              <w:t>A standard code for an emergency resource attribute (skill and equipment) possessed by an emergency resource). Restricted to values in EIDO- ResourceAttribute registry</w:t>
            </w:r>
            <w:r w:rsidR="0089187C">
              <w:rPr>
                <w:lang w:bidi="en-US"/>
              </w:rPr>
              <w:t xml:space="preserve"> </w:t>
            </w:r>
            <w:r w:rsidR="0089187C" w:rsidRPr="00922B83">
              <w:rPr>
                <w:lang w:bidi="en-US"/>
              </w:rPr>
              <w:t>(see Sec</w:t>
            </w:r>
            <w:r w:rsidR="0089187C" w:rsidRPr="00EB0F68">
              <w:rPr>
                <w:lang w:bidi="en-US"/>
              </w:rPr>
              <w:t xml:space="preserve">tion </w:t>
            </w:r>
            <w:r w:rsidR="00EB0F68">
              <w:rPr>
                <w:lang w:bidi="en-US"/>
              </w:rPr>
              <w:fldChar w:fldCharType="begin"/>
            </w:r>
            <w:r w:rsidR="00EB0F68">
              <w:rPr>
                <w:lang w:bidi="en-US"/>
              </w:rPr>
              <w:instrText xml:space="preserve"> REF _Ref70690999 \r \h </w:instrText>
            </w:r>
            <w:r w:rsidR="00EB0F68">
              <w:rPr>
                <w:lang w:bidi="en-US"/>
              </w:rPr>
            </w:r>
            <w:r w:rsidR="00EB0F68">
              <w:rPr>
                <w:lang w:bidi="en-US"/>
              </w:rPr>
              <w:fldChar w:fldCharType="separate"/>
            </w:r>
            <w:r w:rsidR="00B4283D">
              <w:rPr>
                <w:lang w:bidi="en-US"/>
              </w:rPr>
              <w:t>3.12</w:t>
            </w:r>
            <w:r w:rsidR="00EB0F68">
              <w:rPr>
                <w:lang w:bidi="en-US"/>
              </w:rPr>
              <w:fldChar w:fldCharType="end"/>
            </w:r>
            <w:r w:rsidR="0089187C" w:rsidRPr="00EB0F68">
              <w:rPr>
                <w:lang w:bidi="en-US"/>
              </w:rPr>
              <w:t>,</w:t>
            </w:r>
            <w:r w:rsidR="0089187C" w:rsidRPr="00922B83">
              <w:rPr>
                <w:lang w:bidi="en-US"/>
              </w:rPr>
              <w:t xml:space="preserve"> below</w:t>
            </w:r>
            <w:r w:rsidR="0089187C">
              <w:rPr>
                <w:lang w:bidi="en-US"/>
              </w:rPr>
              <w:t>)</w:t>
            </w:r>
            <w:r w:rsidRPr="00646AB7">
              <w:rPr>
                <w:lang w:bidi="en-US"/>
              </w:rPr>
              <w:t>.</w:t>
            </w:r>
          </w:p>
        </w:tc>
      </w:tr>
      <w:tr w:rsidR="001B3633" w14:paraId="43AEF074" w14:textId="77777777" w:rsidTr="001B3633">
        <w:tc>
          <w:tcPr>
            <w:tcW w:w="4225" w:type="dxa"/>
          </w:tcPr>
          <w:p w14:paraId="6F313751" w14:textId="0E068368" w:rsidR="001B3633" w:rsidRDefault="00E54846" w:rsidP="001B3633">
            <w:pPr>
              <w:spacing w:before="0" w:after="0"/>
              <w:contextualSpacing/>
            </w:pPr>
            <w:r>
              <w:rPr>
                <w:lang w:bidi="en-US"/>
              </w:rPr>
              <w:t>emergencyResourceName</w:t>
            </w:r>
            <w:r w:rsidR="004024F6">
              <w:rPr>
                <w:lang w:bidi="en-US"/>
              </w:rPr>
              <w:br/>
            </w:r>
          </w:p>
        </w:tc>
        <w:tc>
          <w:tcPr>
            <w:tcW w:w="1669" w:type="dxa"/>
          </w:tcPr>
          <w:p w14:paraId="4E240A8C" w14:textId="2AEBD2D9" w:rsidR="001B3633" w:rsidRDefault="00E54846" w:rsidP="001B3633">
            <w:pPr>
              <w:spacing w:before="0" w:after="0"/>
              <w:contextualSpacing/>
            </w:pPr>
            <w:r>
              <w:rPr>
                <w:lang w:bidi="en-US"/>
              </w:rPr>
              <w:t>Optional</w:t>
            </w:r>
          </w:p>
        </w:tc>
        <w:tc>
          <w:tcPr>
            <w:tcW w:w="671" w:type="dxa"/>
          </w:tcPr>
          <w:p w14:paraId="57B57AE5" w14:textId="01BA1E61" w:rsidR="001B3633" w:rsidRDefault="00E54846" w:rsidP="00DB7174">
            <w:pPr>
              <w:spacing w:before="0" w:after="0"/>
              <w:contextualSpacing/>
              <w:jc w:val="center"/>
            </w:pPr>
            <w:r>
              <w:rPr>
                <w:lang w:bidi="en-US"/>
              </w:rPr>
              <w:t>0</w:t>
            </w:r>
          </w:p>
        </w:tc>
        <w:tc>
          <w:tcPr>
            <w:tcW w:w="720" w:type="dxa"/>
          </w:tcPr>
          <w:p w14:paraId="68387B74" w14:textId="509C7E22" w:rsidR="001B3633" w:rsidRDefault="001B3633" w:rsidP="00DB7174">
            <w:pPr>
              <w:spacing w:before="0" w:after="0"/>
              <w:contextualSpacing/>
              <w:jc w:val="center"/>
            </w:pPr>
            <w:r w:rsidRPr="00646AB7">
              <w:rPr>
                <w:lang w:bidi="en-US"/>
              </w:rPr>
              <w:t>1</w:t>
            </w:r>
          </w:p>
        </w:tc>
        <w:tc>
          <w:tcPr>
            <w:tcW w:w="2425" w:type="dxa"/>
          </w:tcPr>
          <w:p w14:paraId="59E5104B" w14:textId="2F9FFD28" w:rsidR="001B3633" w:rsidRDefault="00E54846" w:rsidP="001B3633">
            <w:pPr>
              <w:spacing w:before="0" w:after="0"/>
              <w:contextualSpacing/>
            </w:pPr>
            <w:r>
              <w:rPr>
                <w:rFonts w:cs="Tahoma"/>
                <w:lang w:bidi="en-US"/>
              </w:rPr>
              <w:t>Common name of the emergency resource.</w:t>
            </w:r>
          </w:p>
        </w:tc>
      </w:tr>
      <w:tr w:rsidR="001B3633" w14:paraId="60BDA770" w14:textId="77777777" w:rsidTr="001B3633">
        <w:tc>
          <w:tcPr>
            <w:tcW w:w="4225" w:type="dxa"/>
          </w:tcPr>
          <w:p w14:paraId="5781B00B" w14:textId="66CD5F82" w:rsidR="001B3633" w:rsidRPr="00646AB7" w:rsidRDefault="001B3633" w:rsidP="001B3633">
            <w:pPr>
              <w:spacing w:before="0" w:after="0"/>
              <w:contextualSpacing/>
              <w:rPr>
                <w:lang w:bidi="en-US"/>
              </w:rPr>
            </w:pPr>
            <w:r w:rsidRPr="00646AB7">
              <w:rPr>
                <w:lang w:bidi="en-US"/>
              </w:rPr>
              <w:t>primaryUnitStatusRegistryText</w:t>
            </w:r>
          </w:p>
        </w:tc>
        <w:tc>
          <w:tcPr>
            <w:tcW w:w="1669" w:type="dxa"/>
          </w:tcPr>
          <w:p w14:paraId="254B886A" w14:textId="6FD5E6AD" w:rsidR="001B3633" w:rsidRPr="00646AB7" w:rsidRDefault="001B3633" w:rsidP="001B3633">
            <w:pPr>
              <w:spacing w:before="0" w:after="0"/>
              <w:contextualSpacing/>
              <w:rPr>
                <w:lang w:bidi="en-US"/>
              </w:rPr>
            </w:pPr>
            <w:r w:rsidRPr="00646AB7">
              <w:rPr>
                <w:lang w:bidi="en-US"/>
              </w:rPr>
              <w:t>Required</w:t>
            </w:r>
          </w:p>
        </w:tc>
        <w:tc>
          <w:tcPr>
            <w:tcW w:w="671" w:type="dxa"/>
          </w:tcPr>
          <w:p w14:paraId="5DBD0BFE" w14:textId="7BFF5CA0" w:rsidR="001B3633" w:rsidRPr="00646AB7" w:rsidRDefault="001B3633" w:rsidP="00DB7174">
            <w:pPr>
              <w:spacing w:before="0" w:after="0"/>
              <w:contextualSpacing/>
              <w:jc w:val="center"/>
              <w:rPr>
                <w:lang w:bidi="en-US"/>
              </w:rPr>
            </w:pPr>
            <w:r w:rsidRPr="00646AB7">
              <w:rPr>
                <w:lang w:bidi="en-US"/>
              </w:rPr>
              <w:t>1</w:t>
            </w:r>
          </w:p>
        </w:tc>
        <w:tc>
          <w:tcPr>
            <w:tcW w:w="720" w:type="dxa"/>
          </w:tcPr>
          <w:p w14:paraId="38820609" w14:textId="0E9167FB" w:rsidR="001B3633" w:rsidRPr="00646AB7" w:rsidRDefault="001B3633" w:rsidP="00DB7174">
            <w:pPr>
              <w:spacing w:before="0" w:after="0"/>
              <w:contextualSpacing/>
              <w:jc w:val="center"/>
              <w:rPr>
                <w:lang w:bidi="en-US"/>
              </w:rPr>
            </w:pPr>
            <w:r w:rsidRPr="00646AB7">
              <w:rPr>
                <w:lang w:bidi="en-US"/>
              </w:rPr>
              <w:t>1</w:t>
            </w:r>
          </w:p>
        </w:tc>
        <w:tc>
          <w:tcPr>
            <w:tcW w:w="2425" w:type="dxa"/>
          </w:tcPr>
          <w:p w14:paraId="7B4EB36A" w14:textId="6FE070C1" w:rsidR="001B3633" w:rsidRPr="00646AB7" w:rsidRDefault="001B3633" w:rsidP="001B3633">
            <w:pPr>
              <w:spacing w:before="0" w:after="0"/>
              <w:rPr>
                <w:lang w:bidi="en-US"/>
              </w:rPr>
            </w:pPr>
            <w:r w:rsidRPr="00646AB7">
              <w:rPr>
                <w:lang w:bidi="en-US"/>
              </w:rPr>
              <w:t xml:space="preserve">The common, globally unique, status that sets the emergency resource’s ability to be assigned to an emergency </w:t>
            </w:r>
            <w:r w:rsidR="00A65429">
              <w:rPr>
                <w:lang w:bidi="en-US"/>
              </w:rPr>
              <w:t>Incident</w:t>
            </w:r>
            <w:r w:rsidRPr="00646AB7">
              <w:rPr>
                <w:lang w:bidi="en-US"/>
              </w:rPr>
              <w:t>. An emergency resource can only have one Primary Unit Status-Common at any given time. Available options for Primary Unit Status-</w:t>
            </w:r>
            <w:r w:rsidRPr="00646AB7">
              <w:rPr>
                <w:lang w:bidi="en-US"/>
              </w:rPr>
              <w:lastRenderedPageBreak/>
              <w:t xml:space="preserve">Common are contained </w:t>
            </w:r>
            <w:r w:rsidR="00EB6CBA">
              <w:rPr>
                <w:lang w:bidi="en-US"/>
              </w:rPr>
              <w:t xml:space="preserve">the </w:t>
            </w:r>
            <w:r w:rsidR="00EB6CBA">
              <w:t>“EIDO-PrimaryUnitStatus-Common”</w:t>
            </w:r>
            <w:r w:rsidRPr="00646AB7">
              <w:rPr>
                <w:lang w:bidi="en-US"/>
              </w:rPr>
              <w:t xml:space="preserve"> registry. See Section </w:t>
            </w:r>
            <w:hyperlink w:anchor="_Primary_Unit_Status-Common" w:history="1">
              <w:r w:rsidR="00EA43D4">
                <w:rPr>
                  <w:rStyle w:val="Lienhypertexte"/>
                  <w:lang w:bidi="en-US"/>
                </w:rPr>
                <w:fldChar w:fldCharType="begin"/>
              </w:r>
              <w:r w:rsidR="00EA43D4">
                <w:instrText xml:space="preserve"> REF _Ref70691090 \r \h </w:instrText>
              </w:r>
              <w:r w:rsidR="00EA43D4">
                <w:rPr>
                  <w:rStyle w:val="Lienhypertexte"/>
                  <w:lang w:bidi="en-US"/>
                </w:rPr>
              </w:r>
              <w:r w:rsidR="00EA43D4">
                <w:rPr>
                  <w:rStyle w:val="Lienhypertexte"/>
                  <w:lang w:bidi="en-US"/>
                </w:rPr>
                <w:fldChar w:fldCharType="separate"/>
              </w:r>
              <w:r w:rsidR="00B4283D">
                <w:t>3.9</w:t>
              </w:r>
              <w:r w:rsidR="00EA43D4">
                <w:rPr>
                  <w:rStyle w:val="Lienhypertexte"/>
                  <w:lang w:bidi="en-US"/>
                </w:rPr>
                <w:fldChar w:fldCharType="end"/>
              </w:r>
            </w:hyperlink>
            <w:r w:rsidRPr="00646AB7">
              <w:rPr>
                <w:lang w:bidi="en-US"/>
              </w:rPr>
              <w:t>, below, for the registry description.</w:t>
            </w:r>
          </w:p>
          <w:p w14:paraId="1545E24C" w14:textId="38C76AAA" w:rsidR="001B3633" w:rsidRPr="00646AB7" w:rsidRDefault="001B3633" w:rsidP="001B3633">
            <w:pPr>
              <w:spacing w:before="0" w:after="0"/>
              <w:rPr>
                <w:lang w:bidi="en-US"/>
              </w:rPr>
            </w:pPr>
            <w:r w:rsidRPr="00646AB7">
              <w:rPr>
                <w:lang w:bidi="en-US"/>
              </w:rPr>
              <w:t>Agencies should map their Unit Status-Internal to the most appropriate combination of Primary Unit Status-Common and</w:t>
            </w:r>
          </w:p>
          <w:p w14:paraId="6F2E5D49" w14:textId="35072998" w:rsidR="001B3633" w:rsidRPr="00646AB7" w:rsidRDefault="001B3633" w:rsidP="001B3633">
            <w:pPr>
              <w:spacing w:before="0" w:after="0"/>
              <w:contextualSpacing/>
              <w:rPr>
                <w:lang w:bidi="en-US"/>
              </w:rPr>
            </w:pPr>
            <w:r w:rsidRPr="00646AB7">
              <w:rPr>
                <w:lang w:bidi="en-US"/>
              </w:rPr>
              <w:t>Secondary Unit Status-Common available in the registry.</w:t>
            </w:r>
          </w:p>
        </w:tc>
      </w:tr>
      <w:tr w:rsidR="001B3633" w14:paraId="3E9A9282" w14:textId="77777777" w:rsidTr="001B3633">
        <w:tc>
          <w:tcPr>
            <w:tcW w:w="4225" w:type="dxa"/>
          </w:tcPr>
          <w:p w14:paraId="2907F43A" w14:textId="4AF35EEA" w:rsidR="001B3633" w:rsidRPr="00646AB7" w:rsidRDefault="001B3633" w:rsidP="001B3633">
            <w:pPr>
              <w:spacing w:before="0" w:after="0"/>
              <w:contextualSpacing/>
              <w:rPr>
                <w:lang w:bidi="en-US"/>
              </w:rPr>
            </w:pPr>
            <w:r w:rsidRPr="00646AB7">
              <w:rPr>
                <w:lang w:bidi="en-US"/>
              </w:rPr>
              <w:lastRenderedPageBreak/>
              <w:t>secondaryUnitStatusRegistryText</w:t>
            </w:r>
          </w:p>
        </w:tc>
        <w:tc>
          <w:tcPr>
            <w:tcW w:w="1669" w:type="dxa"/>
          </w:tcPr>
          <w:p w14:paraId="31312924" w14:textId="758D211A" w:rsidR="001B3633" w:rsidRPr="00646AB7" w:rsidRDefault="001B3633" w:rsidP="001B3633">
            <w:pPr>
              <w:spacing w:before="0" w:after="0"/>
              <w:contextualSpacing/>
              <w:rPr>
                <w:lang w:bidi="en-US"/>
              </w:rPr>
            </w:pPr>
            <w:r w:rsidRPr="00646AB7">
              <w:rPr>
                <w:lang w:bidi="en-US"/>
              </w:rPr>
              <w:t>Required</w:t>
            </w:r>
          </w:p>
        </w:tc>
        <w:tc>
          <w:tcPr>
            <w:tcW w:w="671" w:type="dxa"/>
          </w:tcPr>
          <w:p w14:paraId="46041C46" w14:textId="423BEA71" w:rsidR="001B3633" w:rsidRPr="00646AB7" w:rsidRDefault="001B3633" w:rsidP="00DB7174">
            <w:pPr>
              <w:spacing w:before="0" w:after="0"/>
              <w:contextualSpacing/>
              <w:jc w:val="center"/>
              <w:rPr>
                <w:lang w:bidi="en-US"/>
              </w:rPr>
            </w:pPr>
            <w:r w:rsidRPr="00646AB7">
              <w:rPr>
                <w:lang w:bidi="en-US"/>
              </w:rPr>
              <w:t>1</w:t>
            </w:r>
          </w:p>
        </w:tc>
        <w:tc>
          <w:tcPr>
            <w:tcW w:w="720" w:type="dxa"/>
          </w:tcPr>
          <w:p w14:paraId="26BD8D3C" w14:textId="0F9DBE9B" w:rsidR="001B3633" w:rsidRPr="00646AB7" w:rsidRDefault="001B3633" w:rsidP="00DB7174">
            <w:pPr>
              <w:spacing w:before="0" w:after="0"/>
              <w:contextualSpacing/>
              <w:jc w:val="center"/>
              <w:rPr>
                <w:lang w:bidi="en-US"/>
              </w:rPr>
            </w:pPr>
            <w:r w:rsidRPr="00646AB7">
              <w:rPr>
                <w:lang w:bidi="en-US"/>
              </w:rPr>
              <w:t>*</w:t>
            </w:r>
          </w:p>
        </w:tc>
        <w:tc>
          <w:tcPr>
            <w:tcW w:w="2425" w:type="dxa"/>
          </w:tcPr>
          <w:p w14:paraId="31A5F3B6" w14:textId="77777777" w:rsidR="001B3633" w:rsidRPr="00646AB7" w:rsidRDefault="001B3633" w:rsidP="001B3633">
            <w:pPr>
              <w:spacing w:before="0" w:after="0"/>
              <w:rPr>
                <w:lang w:bidi="en-US"/>
              </w:rPr>
            </w:pPr>
            <w:r w:rsidRPr="00646AB7">
              <w:rPr>
                <w:lang w:bidi="en-US"/>
              </w:rPr>
              <w:t>Globally unique, statuses that further qualifies the Primary Unit Status by providing more detail about the associated Primary status. Some systems may not be able to handle Secondary statuses, which is acceptable, but not recommended.</w:t>
            </w:r>
          </w:p>
          <w:p w14:paraId="468357D2" w14:textId="49D0FD5E" w:rsidR="001B3633" w:rsidRPr="00646AB7" w:rsidRDefault="001B3633" w:rsidP="001B3633">
            <w:pPr>
              <w:spacing w:before="0" w:after="0"/>
              <w:rPr>
                <w:lang w:bidi="en-US"/>
              </w:rPr>
            </w:pPr>
            <w:r w:rsidRPr="00646AB7">
              <w:rPr>
                <w:lang w:bidi="en-US"/>
              </w:rPr>
              <w:lastRenderedPageBreak/>
              <w:t xml:space="preserve">Available options for Secondary Unit Status-Common are contained </w:t>
            </w:r>
            <w:r w:rsidR="00CA5219">
              <w:rPr>
                <w:lang w:bidi="en-US"/>
              </w:rPr>
              <w:t xml:space="preserve">the </w:t>
            </w:r>
            <w:r w:rsidR="00CA5219">
              <w:t>“EIDO- SecondaryUnitStatus-Common”</w:t>
            </w:r>
            <w:r w:rsidRPr="00646AB7">
              <w:rPr>
                <w:lang w:bidi="en-US"/>
              </w:rPr>
              <w:t xml:space="preserve"> registry. See </w:t>
            </w:r>
            <w:r w:rsidR="00AC54D7" w:rsidRPr="00646AB7">
              <w:rPr>
                <w:lang w:bidi="en-US"/>
              </w:rPr>
              <w:t>Sec</w:t>
            </w:r>
            <w:r w:rsidR="00AC54D7" w:rsidRPr="00AD5AE7">
              <w:rPr>
                <w:lang w:bidi="en-US"/>
              </w:rPr>
              <w:t>tion</w:t>
            </w:r>
            <w:r w:rsidR="00AD5AE7">
              <w:rPr>
                <w:lang w:bidi="en-US"/>
              </w:rPr>
              <w:t xml:space="preserve"> </w:t>
            </w:r>
            <w:r w:rsidR="00DB7174">
              <w:rPr>
                <w:rStyle w:val="Lienhypertexte"/>
                <w:lang w:bidi="en-US"/>
              </w:rPr>
              <w:fldChar w:fldCharType="begin"/>
            </w:r>
            <w:r w:rsidR="00DB7174">
              <w:rPr>
                <w:rStyle w:val="Lienhypertexte"/>
                <w:lang w:bidi="en-US"/>
              </w:rPr>
              <w:instrText xml:space="preserve"> REF _Ref349239175 \r \h  \* MERGEFORMAT </w:instrText>
            </w:r>
            <w:r w:rsidR="00DB7174">
              <w:rPr>
                <w:rStyle w:val="Lienhypertexte"/>
                <w:lang w:bidi="en-US"/>
              </w:rPr>
            </w:r>
            <w:r w:rsidR="00DB7174">
              <w:rPr>
                <w:rStyle w:val="Lienhypertexte"/>
                <w:lang w:bidi="en-US"/>
              </w:rPr>
              <w:fldChar w:fldCharType="separate"/>
            </w:r>
            <w:r w:rsidR="00B4283D">
              <w:rPr>
                <w:rStyle w:val="Lienhypertexte"/>
                <w:lang w:bidi="en-US"/>
              </w:rPr>
              <w:t>3.10</w:t>
            </w:r>
            <w:r w:rsidR="00DB7174">
              <w:rPr>
                <w:rStyle w:val="Lienhypertexte"/>
                <w:lang w:bidi="en-US"/>
              </w:rPr>
              <w:fldChar w:fldCharType="end"/>
            </w:r>
            <w:r w:rsidRPr="00646AB7">
              <w:rPr>
                <w:lang w:bidi="en-US"/>
              </w:rPr>
              <w:t>, below, for the registry description.</w:t>
            </w:r>
          </w:p>
          <w:p w14:paraId="50E00E8A" w14:textId="37CCF0CD" w:rsidR="001B3633" w:rsidRPr="00646AB7" w:rsidRDefault="001B3633" w:rsidP="001B3633">
            <w:pPr>
              <w:spacing w:before="0" w:after="0"/>
              <w:rPr>
                <w:lang w:bidi="en-US"/>
              </w:rPr>
            </w:pPr>
            <w:r w:rsidRPr="00646AB7">
              <w:rPr>
                <w:lang w:bidi="en-US"/>
              </w:rPr>
              <w:t>Agencies should map their Unit Status- Internal to the most appropriate combination of Primary Unit Status-Common and Secondary Unit Status-Common available in the registry.</w:t>
            </w:r>
          </w:p>
        </w:tc>
      </w:tr>
      <w:tr w:rsidR="001B3633" w14:paraId="517CFB67" w14:textId="77777777" w:rsidTr="001B3633">
        <w:tc>
          <w:tcPr>
            <w:tcW w:w="4225" w:type="dxa"/>
          </w:tcPr>
          <w:p w14:paraId="2C9EC80A" w14:textId="42C58BF7" w:rsidR="001B3633" w:rsidRPr="00646AB7" w:rsidRDefault="001B3633" w:rsidP="001B3633">
            <w:pPr>
              <w:spacing w:before="0" w:after="0"/>
              <w:contextualSpacing/>
              <w:rPr>
                <w:lang w:bidi="en-US"/>
              </w:rPr>
            </w:pPr>
            <w:r w:rsidRPr="00646AB7">
              <w:rPr>
                <w:lang w:bidi="en-US"/>
              </w:rPr>
              <w:lastRenderedPageBreak/>
              <w:t>notesReference</w:t>
            </w:r>
          </w:p>
        </w:tc>
        <w:tc>
          <w:tcPr>
            <w:tcW w:w="1669" w:type="dxa"/>
          </w:tcPr>
          <w:p w14:paraId="626CE97E" w14:textId="2F974BA3" w:rsidR="001B3633" w:rsidRPr="00646AB7" w:rsidRDefault="001B3633" w:rsidP="001B3633">
            <w:pPr>
              <w:spacing w:before="0" w:after="0"/>
              <w:contextualSpacing/>
              <w:rPr>
                <w:lang w:bidi="en-US"/>
              </w:rPr>
            </w:pPr>
            <w:r w:rsidRPr="00646AB7">
              <w:rPr>
                <w:lang w:bidi="en-US"/>
              </w:rPr>
              <w:t>Optional</w:t>
            </w:r>
          </w:p>
        </w:tc>
        <w:tc>
          <w:tcPr>
            <w:tcW w:w="671" w:type="dxa"/>
          </w:tcPr>
          <w:p w14:paraId="07467A04" w14:textId="5A3D7BF0" w:rsidR="001B3633" w:rsidRPr="00646AB7" w:rsidRDefault="001B3633" w:rsidP="00DB7174">
            <w:pPr>
              <w:spacing w:before="0" w:after="0"/>
              <w:contextualSpacing/>
              <w:jc w:val="center"/>
              <w:rPr>
                <w:lang w:bidi="en-US"/>
              </w:rPr>
            </w:pPr>
            <w:r w:rsidRPr="00646AB7">
              <w:rPr>
                <w:lang w:bidi="en-US"/>
              </w:rPr>
              <w:t>0</w:t>
            </w:r>
          </w:p>
        </w:tc>
        <w:tc>
          <w:tcPr>
            <w:tcW w:w="720" w:type="dxa"/>
          </w:tcPr>
          <w:p w14:paraId="35C3ACDE" w14:textId="535A7545" w:rsidR="001B3633" w:rsidRPr="00646AB7" w:rsidRDefault="009F679C" w:rsidP="00DB7174">
            <w:pPr>
              <w:spacing w:before="0" w:after="0"/>
              <w:contextualSpacing/>
              <w:jc w:val="center"/>
              <w:rPr>
                <w:lang w:bidi="en-US"/>
              </w:rPr>
            </w:pPr>
            <w:r>
              <w:rPr>
                <w:lang w:bidi="en-US"/>
              </w:rPr>
              <w:t>*</w:t>
            </w:r>
          </w:p>
        </w:tc>
        <w:tc>
          <w:tcPr>
            <w:tcW w:w="2425" w:type="dxa"/>
          </w:tcPr>
          <w:p w14:paraId="2ECB8A14" w14:textId="3F6B4CA0" w:rsidR="001B3633" w:rsidRPr="00646AB7" w:rsidRDefault="001B3633" w:rsidP="001B3633">
            <w:pPr>
              <w:spacing w:before="0" w:after="0"/>
              <w:rPr>
                <w:lang w:bidi="en-US"/>
              </w:rPr>
            </w:pPr>
            <w:r w:rsidRPr="00646AB7">
              <w:rPr>
                <w:lang w:bidi="en-US"/>
              </w:rPr>
              <w:t>Reference to a Notes Data Component. Contains notes and comments related to the</w:t>
            </w:r>
            <w:r>
              <w:rPr>
                <w:lang w:bidi="en-US"/>
              </w:rPr>
              <w:t xml:space="preserve"> </w:t>
            </w:r>
            <w:r w:rsidRPr="00646AB7">
              <w:rPr>
                <w:lang w:bidi="en-US"/>
              </w:rPr>
              <w:t>status of an emergency responder (e.g., time that status is expected to change, etc.)</w:t>
            </w:r>
          </w:p>
        </w:tc>
      </w:tr>
      <w:tr w:rsidR="001B3633" w14:paraId="58E91F56" w14:textId="77777777" w:rsidTr="001B3633">
        <w:tc>
          <w:tcPr>
            <w:tcW w:w="4225" w:type="dxa"/>
          </w:tcPr>
          <w:p w14:paraId="0BB8B487" w14:textId="0264069B" w:rsidR="001B3633" w:rsidRPr="00646AB7" w:rsidRDefault="001B3633" w:rsidP="001B3633">
            <w:pPr>
              <w:spacing w:before="0" w:after="0"/>
              <w:contextualSpacing/>
              <w:rPr>
                <w:lang w:bidi="en-US"/>
              </w:rPr>
            </w:pPr>
            <w:r w:rsidRPr="00646AB7">
              <w:rPr>
                <w:lang w:bidi="en-US"/>
              </w:rPr>
              <w:lastRenderedPageBreak/>
              <w:t>unitStatusInternal</w:t>
            </w:r>
          </w:p>
        </w:tc>
        <w:tc>
          <w:tcPr>
            <w:tcW w:w="1669" w:type="dxa"/>
          </w:tcPr>
          <w:p w14:paraId="47F24555" w14:textId="525E0C0C" w:rsidR="001B3633" w:rsidRPr="00646AB7" w:rsidRDefault="001B3633" w:rsidP="001B3633">
            <w:pPr>
              <w:spacing w:before="0" w:after="0"/>
              <w:contextualSpacing/>
              <w:rPr>
                <w:lang w:bidi="en-US"/>
              </w:rPr>
            </w:pPr>
            <w:r w:rsidRPr="00646AB7">
              <w:rPr>
                <w:lang w:bidi="en-US"/>
              </w:rPr>
              <w:t>Optional</w:t>
            </w:r>
          </w:p>
        </w:tc>
        <w:tc>
          <w:tcPr>
            <w:tcW w:w="671" w:type="dxa"/>
          </w:tcPr>
          <w:p w14:paraId="345AA0C0" w14:textId="7D011AD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5BB8C" w14:textId="2E6FFCA8" w:rsidR="001B3633" w:rsidRPr="00646AB7" w:rsidRDefault="001B3633" w:rsidP="00DB7174">
            <w:pPr>
              <w:spacing w:before="0" w:after="0"/>
              <w:contextualSpacing/>
              <w:jc w:val="center"/>
              <w:rPr>
                <w:lang w:bidi="en-US"/>
              </w:rPr>
            </w:pPr>
            <w:r w:rsidRPr="00646AB7">
              <w:rPr>
                <w:lang w:bidi="en-US"/>
              </w:rPr>
              <w:t>*</w:t>
            </w:r>
          </w:p>
        </w:tc>
        <w:tc>
          <w:tcPr>
            <w:tcW w:w="2425" w:type="dxa"/>
          </w:tcPr>
          <w:p w14:paraId="09889C84" w14:textId="193C7C65" w:rsidR="001B3633" w:rsidRPr="00646AB7" w:rsidRDefault="001B3633" w:rsidP="001B3633">
            <w:pPr>
              <w:spacing w:before="0" w:after="0"/>
              <w:rPr>
                <w:lang w:bidi="en-US"/>
              </w:rPr>
            </w:pPr>
            <w:r w:rsidRPr="00646AB7">
              <w:rPr>
                <w:lang w:bidi="en-US"/>
              </w:rPr>
              <w:t>Local or internal status of a response unit. May be meaningful only to the owning agency and possibly to other closely affiliated agencies. Some systems may not be able to handle multiple Unit Statuses-Internal.</w:t>
            </w:r>
          </w:p>
        </w:tc>
      </w:tr>
      <w:tr w:rsidR="001B3633" w14:paraId="00621F25" w14:textId="77777777" w:rsidTr="001B3633">
        <w:tc>
          <w:tcPr>
            <w:tcW w:w="4225" w:type="dxa"/>
          </w:tcPr>
          <w:p w14:paraId="1F9C61B0" w14:textId="4F518F41" w:rsidR="001B3633" w:rsidRPr="00646AB7" w:rsidRDefault="001B3633" w:rsidP="001B3633">
            <w:pPr>
              <w:spacing w:before="0" w:after="0"/>
              <w:contextualSpacing/>
              <w:rPr>
                <w:lang w:bidi="en-US"/>
              </w:rPr>
            </w:pPr>
            <w:r w:rsidRPr="00646AB7">
              <w:rPr>
                <w:lang w:bidi="en-US"/>
              </w:rPr>
              <w:t>agentReference</w:t>
            </w:r>
          </w:p>
        </w:tc>
        <w:tc>
          <w:tcPr>
            <w:tcW w:w="1669" w:type="dxa"/>
          </w:tcPr>
          <w:p w14:paraId="4D5C65C4" w14:textId="06F18F07" w:rsidR="001B3633" w:rsidRPr="00646AB7" w:rsidRDefault="001B3633" w:rsidP="001B3633">
            <w:pPr>
              <w:spacing w:before="0" w:after="0"/>
              <w:contextualSpacing/>
              <w:rPr>
                <w:lang w:bidi="en-US"/>
              </w:rPr>
            </w:pPr>
            <w:r w:rsidRPr="00646AB7">
              <w:rPr>
                <w:lang w:bidi="en-US"/>
              </w:rPr>
              <w:t>Required</w:t>
            </w:r>
          </w:p>
        </w:tc>
        <w:tc>
          <w:tcPr>
            <w:tcW w:w="671" w:type="dxa"/>
          </w:tcPr>
          <w:p w14:paraId="6CB8FF52" w14:textId="7C08BC4E" w:rsidR="001B3633" w:rsidRPr="00646AB7" w:rsidRDefault="001B3633" w:rsidP="00DB7174">
            <w:pPr>
              <w:spacing w:before="0" w:after="0"/>
              <w:contextualSpacing/>
              <w:jc w:val="center"/>
              <w:rPr>
                <w:lang w:bidi="en-US"/>
              </w:rPr>
            </w:pPr>
            <w:r w:rsidRPr="00646AB7">
              <w:rPr>
                <w:lang w:bidi="en-US"/>
              </w:rPr>
              <w:t>1</w:t>
            </w:r>
          </w:p>
        </w:tc>
        <w:tc>
          <w:tcPr>
            <w:tcW w:w="720" w:type="dxa"/>
          </w:tcPr>
          <w:p w14:paraId="1027D4F1" w14:textId="762D0873" w:rsidR="001B3633" w:rsidRPr="00646AB7" w:rsidRDefault="001B3633" w:rsidP="00DB7174">
            <w:pPr>
              <w:spacing w:before="0" w:after="0"/>
              <w:contextualSpacing/>
              <w:jc w:val="center"/>
              <w:rPr>
                <w:lang w:bidi="en-US"/>
              </w:rPr>
            </w:pPr>
            <w:r w:rsidRPr="00646AB7">
              <w:rPr>
                <w:lang w:bidi="en-US"/>
              </w:rPr>
              <w:t>*</w:t>
            </w:r>
          </w:p>
        </w:tc>
        <w:tc>
          <w:tcPr>
            <w:tcW w:w="2425" w:type="dxa"/>
          </w:tcPr>
          <w:p w14:paraId="6320E79B" w14:textId="1ED29681" w:rsidR="001B3633" w:rsidRPr="00646AB7" w:rsidRDefault="001B3633" w:rsidP="001B3633">
            <w:pPr>
              <w:spacing w:before="0" w:after="0"/>
              <w:rPr>
                <w:lang w:bidi="en-US"/>
              </w:rPr>
            </w:pPr>
            <w:r w:rsidRPr="00646AB7">
              <w:rPr>
                <w:lang w:bidi="en-US"/>
              </w:rPr>
              <w:t xml:space="preserve">Reference to an Agent Data Component. Identifies the agents currently staffing the emergency responder unit and the agency to which the unit belongs. If the responding unit updated the </w:t>
            </w:r>
            <w:r w:rsidR="00A65429">
              <w:rPr>
                <w:lang w:bidi="en-US"/>
              </w:rPr>
              <w:t>Incident</w:t>
            </w:r>
            <w:r w:rsidRPr="00646AB7">
              <w:rPr>
                <w:lang w:bidi="en-US"/>
              </w:rPr>
              <w:t xml:space="preserve"> directly on their </w:t>
            </w:r>
            <w:r w:rsidR="00A142AE">
              <w:rPr>
                <w:rFonts w:cs="Tahoma"/>
              </w:rPr>
              <w:t>FRC</w:t>
            </w:r>
            <w:r w:rsidRPr="00646AB7">
              <w:rPr>
                <w:lang w:bidi="en-US"/>
              </w:rPr>
              <w:t>, then the agent role identifies which individual entered the information as well as their role in the emergency response unit (driver, passenger, etc.).</w:t>
            </w:r>
          </w:p>
        </w:tc>
      </w:tr>
      <w:tr w:rsidR="001B3633" w14:paraId="781692B5" w14:textId="77777777" w:rsidTr="001B3633">
        <w:tc>
          <w:tcPr>
            <w:tcW w:w="4225" w:type="dxa"/>
          </w:tcPr>
          <w:p w14:paraId="3074451F" w14:textId="15072158" w:rsidR="001B3633" w:rsidRPr="00646AB7" w:rsidRDefault="001B3633" w:rsidP="001B3633">
            <w:pPr>
              <w:spacing w:before="0" w:after="0"/>
              <w:contextualSpacing/>
              <w:rPr>
                <w:lang w:bidi="en-US"/>
              </w:rPr>
            </w:pPr>
            <w:r w:rsidRPr="00646AB7">
              <w:rPr>
                <w:lang w:bidi="en-US"/>
              </w:rPr>
              <w:lastRenderedPageBreak/>
              <w:t>unitLocationReference</w:t>
            </w:r>
          </w:p>
        </w:tc>
        <w:tc>
          <w:tcPr>
            <w:tcW w:w="1669" w:type="dxa"/>
          </w:tcPr>
          <w:p w14:paraId="778C89CE" w14:textId="4D96DC8C" w:rsidR="001B3633" w:rsidRPr="00646AB7" w:rsidRDefault="001B3633" w:rsidP="001B3633">
            <w:pPr>
              <w:spacing w:before="0" w:after="0"/>
              <w:contextualSpacing/>
              <w:rPr>
                <w:lang w:bidi="en-US"/>
              </w:rPr>
            </w:pPr>
            <w:r w:rsidRPr="00646AB7">
              <w:rPr>
                <w:lang w:bidi="en-US"/>
              </w:rPr>
              <w:t>Optional</w:t>
            </w:r>
          </w:p>
        </w:tc>
        <w:tc>
          <w:tcPr>
            <w:tcW w:w="671" w:type="dxa"/>
          </w:tcPr>
          <w:p w14:paraId="658F91FB" w14:textId="2F97CDD0" w:rsidR="001B3633" w:rsidRPr="00646AB7" w:rsidRDefault="001B3633" w:rsidP="00DB7174">
            <w:pPr>
              <w:spacing w:before="0" w:after="0"/>
              <w:contextualSpacing/>
              <w:jc w:val="center"/>
              <w:rPr>
                <w:lang w:bidi="en-US"/>
              </w:rPr>
            </w:pPr>
            <w:r w:rsidRPr="00646AB7">
              <w:rPr>
                <w:lang w:bidi="en-US"/>
              </w:rPr>
              <w:t>0</w:t>
            </w:r>
          </w:p>
        </w:tc>
        <w:tc>
          <w:tcPr>
            <w:tcW w:w="720" w:type="dxa"/>
          </w:tcPr>
          <w:p w14:paraId="4FE0249F" w14:textId="6DBF6E11" w:rsidR="001B3633" w:rsidRPr="00646AB7" w:rsidRDefault="001B3633" w:rsidP="00DB7174">
            <w:pPr>
              <w:spacing w:before="0" w:after="0"/>
              <w:contextualSpacing/>
              <w:jc w:val="center"/>
              <w:rPr>
                <w:lang w:bidi="en-US"/>
              </w:rPr>
            </w:pPr>
            <w:r w:rsidRPr="00646AB7">
              <w:rPr>
                <w:lang w:bidi="en-US"/>
              </w:rPr>
              <w:t>1</w:t>
            </w:r>
          </w:p>
        </w:tc>
        <w:tc>
          <w:tcPr>
            <w:tcW w:w="2425" w:type="dxa"/>
          </w:tcPr>
          <w:p w14:paraId="64E9CAD1" w14:textId="32C4DCBD" w:rsidR="001B3633" w:rsidRPr="00646AB7" w:rsidRDefault="001B3633" w:rsidP="001B3633">
            <w:pPr>
              <w:spacing w:before="0" w:after="0"/>
              <w:rPr>
                <w:lang w:bidi="en-US"/>
              </w:rPr>
            </w:pPr>
            <w:r w:rsidRPr="00646AB7">
              <w:rPr>
                <w:lang w:bidi="en-US"/>
              </w:rPr>
              <w:t>Reference to an Location Data Component.</w:t>
            </w:r>
            <w:r w:rsidR="00BE3C4D">
              <w:rPr>
                <w:lang w:bidi="en-US"/>
              </w:rPr>
              <w:t xml:space="preserve"> </w:t>
            </w:r>
            <w:r w:rsidRPr="00646AB7">
              <w:rPr>
                <w:lang w:bidi="en-US"/>
              </w:rPr>
              <w:t>Valid location of the unit at the time indicated by the Date/Time Stamp.</w:t>
            </w:r>
          </w:p>
        </w:tc>
      </w:tr>
      <w:tr w:rsidR="001B3633" w14:paraId="71A081FC" w14:textId="77777777" w:rsidTr="001B3633">
        <w:tc>
          <w:tcPr>
            <w:tcW w:w="4225" w:type="dxa"/>
          </w:tcPr>
          <w:p w14:paraId="39CE139F" w14:textId="35A7857A" w:rsidR="001B3633" w:rsidRPr="00646AB7" w:rsidRDefault="001B3633" w:rsidP="001B3633">
            <w:pPr>
              <w:spacing w:before="0" w:after="0"/>
              <w:contextualSpacing/>
              <w:rPr>
                <w:lang w:bidi="en-US"/>
              </w:rPr>
            </w:pPr>
            <w:r w:rsidRPr="00646AB7">
              <w:rPr>
                <w:lang w:bidi="en-US"/>
              </w:rPr>
              <w:t>unitDestinationReference</w:t>
            </w:r>
          </w:p>
        </w:tc>
        <w:tc>
          <w:tcPr>
            <w:tcW w:w="1669" w:type="dxa"/>
          </w:tcPr>
          <w:p w14:paraId="31D39247" w14:textId="76B86692" w:rsidR="001B3633" w:rsidRPr="00646AB7" w:rsidRDefault="001B3633" w:rsidP="001B3633">
            <w:pPr>
              <w:spacing w:before="0" w:after="0"/>
              <w:contextualSpacing/>
              <w:rPr>
                <w:lang w:bidi="en-US"/>
              </w:rPr>
            </w:pPr>
            <w:r w:rsidRPr="00646AB7">
              <w:rPr>
                <w:lang w:bidi="en-US"/>
              </w:rPr>
              <w:t>Optional</w:t>
            </w:r>
          </w:p>
        </w:tc>
        <w:tc>
          <w:tcPr>
            <w:tcW w:w="671" w:type="dxa"/>
          </w:tcPr>
          <w:p w14:paraId="1C9F8DA1" w14:textId="1B43D34C" w:rsidR="001B3633" w:rsidRPr="00646AB7" w:rsidRDefault="001B3633" w:rsidP="00DB7174">
            <w:pPr>
              <w:spacing w:before="0" w:after="0"/>
              <w:contextualSpacing/>
              <w:jc w:val="center"/>
              <w:rPr>
                <w:lang w:bidi="en-US"/>
              </w:rPr>
            </w:pPr>
            <w:r w:rsidRPr="00646AB7">
              <w:rPr>
                <w:lang w:bidi="en-US"/>
              </w:rPr>
              <w:t>0</w:t>
            </w:r>
          </w:p>
        </w:tc>
        <w:tc>
          <w:tcPr>
            <w:tcW w:w="720" w:type="dxa"/>
          </w:tcPr>
          <w:p w14:paraId="3009192E" w14:textId="140DBF96" w:rsidR="001B3633" w:rsidRPr="00646AB7" w:rsidRDefault="001B3633" w:rsidP="00DB7174">
            <w:pPr>
              <w:spacing w:before="0" w:after="0"/>
              <w:contextualSpacing/>
              <w:jc w:val="center"/>
              <w:rPr>
                <w:lang w:bidi="en-US"/>
              </w:rPr>
            </w:pPr>
            <w:r w:rsidRPr="00646AB7">
              <w:rPr>
                <w:lang w:bidi="en-US"/>
              </w:rPr>
              <w:t>1</w:t>
            </w:r>
          </w:p>
        </w:tc>
        <w:tc>
          <w:tcPr>
            <w:tcW w:w="2425" w:type="dxa"/>
          </w:tcPr>
          <w:p w14:paraId="6817BC52" w14:textId="6E7BA113" w:rsidR="001B3633" w:rsidRPr="00646AB7" w:rsidRDefault="001B3633" w:rsidP="001B3633">
            <w:pPr>
              <w:spacing w:before="0" w:after="0"/>
              <w:rPr>
                <w:lang w:bidi="en-US"/>
              </w:rPr>
            </w:pPr>
            <w:r w:rsidRPr="00646AB7">
              <w:rPr>
                <w:lang w:bidi="en-US"/>
              </w:rPr>
              <w:t>Reference to an Location Data Component. Location where the Emergency Resource is going.</w:t>
            </w:r>
          </w:p>
        </w:tc>
      </w:tr>
      <w:tr w:rsidR="001B3633" w14:paraId="286A86E2" w14:textId="77777777" w:rsidTr="001B3633">
        <w:tc>
          <w:tcPr>
            <w:tcW w:w="4225" w:type="dxa"/>
          </w:tcPr>
          <w:p w14:paraId="3193E90B" w14:textId="29117D60" w:rsidR="001B3633" w:rsidRPr="00646AB7" w:rsidRDefault="00425F7F" w:rsidP="001B3633">
            <w:pPr>
              <w:spacing w:before="0" w:after="0"/>
              <w:contextualSpacing/>
              <w:rPr>
                <w:lang w:bidi="en-US"/>
              </w:rPr>
            </w:pPr>
            <w:r>
              <w:rPr>
                <w:lang w:bidi="en-US"/>
              </w:rPr>
              <w:t>eta</w:t>
            </w:r>
          </w:p>
        </w:tc>
        <w:tc>
          <w:tcPr>
            <w:tcW w:w="1669" w:type="dxa"/>
          </w:tcPr>
          <w:p w14:paraId="12601720" w14:textId="447D24E1" w:rsidR="001B3633" w:rsidRPr="00646AB7" w:rsidRDefault="001B3633" w:rsidP="001B3633">
            <w:pPr>
              <w:spacing w:before="0" w:after="0"/>
              <w:contextualSpacing/>
              <w:rPr>
                <w:lang w:bidi="en-US"/>
              </w:rPr>
            </w:pPr>
            <w:r w:rsidRPr="00646AB7">
              <w:rPr>
                <w:lang w:bidi="en-US"/>
              </w:rPr>
              <w:t>Optional</w:t>
            </w:r>
          </w:p>
        </w:tc>
        <w:tc>
          <w:tcPr>
            <w:tcW w:w="671" w:type="dxa"/>
          </w:tcPr>
          <w:p w14:paraId="0B63EF16" w14:textId="0FFCA009" w:rsidR="001B3633" w:rsidRPr="00646AB7" w:rsidRDefault="001B3633" w:rsidP="00DB7174">
            <w:pPr>
              <w:spacing w:before="0" w:after="0"/>
              <w:contextualSpacing/>
              <w:jc w:val="center"/>
              <w:rPr>
                <w:lang w:bidi="en-US"/>
              </w:rPr>
            </w:pPr>
            <w:r w:rsidRPr="00646AB7">
              <w:rPr>
                <w:lang w:bidi="en-US"/>
              </w:rPr>
              <w:t>0</w:t>
            </w:r>
          </w:p>
        </w:tc>
        <w:tc>
          <w:tcPr>
            <w:tcW w:w="720" w:type="dxa"/>
          </w:tcPr>
          <w:p w14:paraId="13D7C4E9" w14:textId="69943A01" w:rsidR="001B3633" w:rsidRPr="00646AB7" w:rsidRDefault="001B3633" w:rsidP="00DB7174">
            <w:pPr>
              <w:spacing w:before="0" w:after="0"/>
              <w:contextualSpacing/>
              <w:jc w:val="center"/>
              <w:rPr>
                <w:lang w:bidi="en-US"/>
              </w:rPr>
            </w:pPr>
            <w:r w:rsidRPr="00646AB7">
              <w:rPr>
                <w:lang w:bidi="en-US"/>
              </w:rPr>
              <w:t>1</w:t>
            </w:r>
          </w:p>
        </w:tc>
        <w:tc>
          <w:tcPr>
            <w:tcW w:w="2425" w:type="dxa"/>
          </w:tcPr>
          <w:p w14:paraId="57A9CEAC" w14:textId="7682362A" w:rsidR="001B3633" w:rsidRPr="00646AB7" w:rsidRDefault="001B3633" w:rsidP="001B3633">
            <w:pPr>
              <w:spacing w:before="0" w:after="0"/>
              <w:rPr>
                <w:lang w:bidi="en-US"/>
              </w:rPr>
            </w:pPr>
            <w:r w:rsidRPr="00646AB7">
              <w:rPr>
                <w:lang w:bidi="en-US"/>
              </w:rPr>
              <w:t>Timestamp of when the unit is expected to reach it's destination</w:t>
            </w:r>
          </w:p>
        </w:tc>
      </w:tr>
      <w:tr w:rsidR="001B3633" w14:paraId="62B7DBAF" w14:textId="77777777" w:rsidTr="001B3633">
        <w:tc>
          <w:tcPr>
            <w:tcW w:w="4225" w:type="dxa"/>
          </w:tcPr>
          <w:p w14:paraId="29CB5868" w14:textId="4273B12D" w:rsidR="001B3633" w:rsidRPr="00646AB7" w:rsidRDefault="001B3633" w:rsidP="001B3633">
            <w:pPr>
              <w:spacing w:before="0" w:after="0"/>
              <w:contextualSpacing/>
              <w:rPr>
                <w:lang w:bidi="en-US"/>
              </w:rPr>
            </w:pPr>
            <w:r w:rsidRPr="00646AB7">
              <w:rPr>
                <w:lang w:bidi="en-US"/>
              </w:rPr>
              <w:t>personReference</w:t>
            </w:r>
          </w:p>
        </w:tc>
        <w:tc>
          <w:tcPr>
            <w:tcW w:w="1669" w:type="dxa"/>
          </w:tcPr>
          <w:p w14:paraId="790B4FF1" w14:textId="6B60D4B3" w:rsidR="001B3633" w:rsidRPr="00646AB7" w:rsidRDefault="001B3633" w:rsidP="001B3633">
            <w:pPr>
              <w:spacing w:before="0" w:after="0"/>
              <w:contextualSpacing/>
              <w:rPr>
                <w:lang w:bidi="en-US"/>
              </w:rPr>
            </w:pPr>
            <w:r w:rsidRPr="00646AB7">
              <w:rPr>
                <w:lang w:bidi="en-US"/>
              </w:rPr>
              <w:t>Optional</w:t>
            </w:r>
          </w:p>
        </w:tc>
        <w:tc>
          <w:tcPr>
            <w:tcW w:w="671" w:type="dxa"/>
          </w:tcPr>
          <w:p w14:paraId="4206B94D" w14:textId="7CCCD08F" w:rsidR="001B3633" w:rsidRPr="00646AB7" w:rsidRDefault="001B3633" w:rsidP="00DB7174">
            <w:pPr>
              <w:spacing w:before="0" w:after="0"/>
              <w:contextualSpacing/>
              <w:jc w:val="center"/>
              <w:rPr>
                <w:lang w:bidi="en-US"/>
              </w:rPr>
            </w:pPr>
            <w:r w:rsidRPr="00646AB7">
              <w:rPr>
                <w:lang w:bidi="en-US"/>
              </w:rPr>
              <w:t>0</w:t>
            </w:r>
          </w:p>
        </w:tc>
        <w:tc>
          <w:tcPr>
            <w:tcW w:w="720" w:type="dxa"/>
          </w:tcPr>
          <w:p w14:paraId="16FF966B" w14:textId="5869EFC4" w:rsidR="001B3633" w:rsidRPr="00646AB7" w:rsidRDefault="001B3633" w:rsidP="00DB7174">
            <w:pPr>
              <w:spacing w:before="0" w:after="0"/>
              <w:contextualSpacing/>
              <w:jc w:val="center"/>
              <w:rPr>
                <w:lang w:bidi="en-US"/>
              </w:rPr>
            </w:pPr>
            <w:r w:rsidRPr="00646AB7">
              <w:rPr>
                <w:lang w:bidi="en-US"/>
              </w:rPr>
              <w:t>*</w:t>
            </w:r>
          </w:p>
        </w:tc>
        <w:tc>
          <w:tcPr>
            <w:tcW w:w="2425" w:type="dxa"/>
          </w:tcPr>
          <w:p w14:paraId="663A395F" w14:textId="7C7BDA90" w:rsidR="001B3633" w:rsidRPr="00646AB7" w:rsidRDefault="001B3633" w:rsidP="001B3633">
            <w:pPr>
              <w:spacing w:before="0" w:after="0"/>
              <w:rPr>
                <w:lang w:bidi="en-US"/>
              </w:rPr>
            </w:pPr>
            <w:r w:rsidRPr="00646AB7">
              <w:rPr>
                <w:lang w:bidi="en-US"/>
              </w:rPr>
              <w:t xml:space="preserve">Reference to a </w:t>
            </w:r>
            <w:r w:rsidR="008E52FD">
              <w:rPr>
                <w:szCs w:val="20"/>
              </w:rPr>
              <w:t>Person</w:t>
            </w:r>
            <w:r w:rsidR="008E52FD" w:rsidRPr="004A4B6C">
              <w:rPr>
                <w:szCs w:val="20"/>
              </w:rPr>
              <w:t xml:space="preserve"> </w:t>
            </w:r>
            <w:r w:rsidRPr="00646AB7">
              <w:rPr>
                <w:lang w:bidi="en-US"/>
              </w:rPr>
              <w:t>Data Component. Contains person information entered or</w:t>
            </w:r>
            <w:r w:rsidR="00A66946">
              <w:rPr>
                <w:lang w:bidi="en-US"/>
              </w:rPr>
              <w:t xml:space="preserve"> </w:t>
            </w:r>
            <w:r w:rsidRPr="00646AB7">
              <w:rPr>
                <w:lang w:bidi="en-US"/>
              </w:rPr>
              <w:t>updated directly by an emergency responder.</w:t>
            </w:r>
          </w:p>
        </w:tc>
      </w:tr>
      <w:tr w:rsidR="001B3633" w14:paraId="7802535A" w14:textId="77777777" w:rsidTr="001B3633">
        <w:tc>
          <w:tcPr>
            <w:tcW w:w="4225" w:type="dxa"/>
          </w:tcPr>
          <w:p w14:paraId="1029C666" w14:textId="0C44A626" w:rsidR="001B3633" w:rsidRPr="00646AB7" w:rsidRDefault="001B3633" w:rsidP="001B3633">
            <w:pPr>
              <w:spacing w:before="0" w:after="0"/>
              <w:contextualSpacing/>
              <w:rPr>
                <w:lang w:bidi="en-US"/>
              </w:rPr>
            </w:pPr>
            <w:r w:rsidRPr="00646AB7">
              <w:rPr>
                <w:lang w:bidi="en-US"/>
              </w:rPr>
              <w:t>vehicleReference</w:t>
            </w:r>
          </w:p>
        </w:tc>
        <w:tc>
          <w:tcPr>
            <w:tcW w:w="1669" w:type="dxa"/>
          </w:tcPr>
          <w:p w14:paraId="2DACF0C0" w14:textId="40A6BC6C" w:rsidR="001B3633" w:rsidRPr="00646AB7" w:rsidRDefault="001B3633" w:rsidP="001B3633">
            <w:pPr>
              <w:spacing w:before="0" w:after="0"/>
              <w:contextualSpacing/>
              <w:rPr>
                <w:lang w:bidi="en-US"/>
              </w:rPr>
            </w:pPr>
            <w:r w:rsidRPr="00646AB7">
              <w:rPr>
                <w:lang w:bidi="en-US"/>
              </w:rPr>
              <w:t>Optional</w:t>
            </w:r>
          </w:p>
        </w:tc>
        <w:tc>
          <w:tcPr>
            <w:tcW w:w="671" w:type="dxa"/>
          </w:tcPr>
          <w:p w14:paraId="5E9CCA58" w14:textId="5797530D" w:rsidR="001B3633" w:rsidRPr="00646AB7" w:rsidRDefault="001B3633" w:rsidP="00DB7174">
            <w:pPr>
              <w:spacing w:before="0" w:after="0"/>
              <w:contextualSpacing/>
              <w:jc w:val="center"/>
              <w:rPr>
                <w:lang w:bidi="en-US"/>
              </w:rPr>
            </w:pPr>
            <w:r w:rsidRPr="00646AB7">
              <w:rPr>
                <w:lang w:bidi="en-US"/>
              </w:rPr>
              <w:t>0</w:t>
            </w:r>
          </w:p>
        </w:tc>
        <w:tc>
          <w:tcPr>
            <w:tcW w:w="720" w:type="dxa"/>
          </w:tcPr>
          <w:p w14:paraId="400B6E95" w14:textId="6359EF10" w:rsidR="001B3633" w:rsidRPr="00646AB7" w:rsidRDefault="001B3633" w:rsidP="00DB7174">
            <w:pPr>
              <w:spacing w:before="0" w:after="0"/>
              <w:contextualSpacing/>
              <w:jc w:val="center"/>
              <w:rPr>
                <w:lang w:bidi="en-US"/>
              </w:rPr>
            </w:pPr>
            <w:r w:rsidRPr="00646AB7">
              <w:rPr>
                <w:lang w:bidi="en-US"/>
              </w:rPr>
              <w:t>*</w:t>
            </w:r>
          </w:p>
        </w:tc>
        <w:tc>
          <w:tcPr>
            <w:tcW w:w="2425" w:type="dxa"/>
          </w:tcPr>
          <w:p w14:paraId="119E1117" w14:textId="645BE023" w:rsidR="001B3633" w:rsidRPr="00646AB7" w:rsidRDefault="00905772" w:rsidP="001B3633">
            <w:pPr>
              <w:spacing w:before="0" w:after="0"/>
              <w:rPr>
                <w:lang w:bidi="en-US"/>
              </w:rPr>
            </w:pPr>
            <w:r w:rsidRPr="004A4B6C">
              <w:rPr>
                <w:szCs w:val="20"/>
              </w:rPr>
              <w:t>Reference to a</w:t>
            </w:r>
            <w:r>
              <w:rPr>
                <w:szCs w:val="20"/>
              </w:rPr>
              <w:t xml:space="preserve"> Vehicle</w:t>
            </w:r>
            <w:r w:rsidRPr="004A4B6C">
              <w:rPr>
                <w:szCs w:val="20"/>
              </w:rPr>
              <w:t xml:space="preserve"> Data Component. </w:t>
            </w:r>
            <w:r w:rsidRPr="001F68A7">
              <w:rPr>
                <w:szCs w:val="20"/>
              </w:rPr>
              <w:t>Contains vehicle information entered or updated directly by an emergency responder.</w:t>
            </w:r>
            <w:r w:rsidR="00A8638A">
              <w:rPr>
                <w:szCs w:val="20"/>
              </w:rPr>
              <w:t xml:space="preserve"> Represent the </w:t>
            </w:r>
            <w:r w:rsidR="00A8638A">
              <w:rPr>
                <w:szCs w:val="20"/>
              </w:rPr>
              <w:lastRenderedPageBreak/>
              <w:t>vehicle(s) used by the Emergency Resource.</w:t>
            </w:r>
          </w:p>
        </w:tc>
      </w:tr>
    </w:tbl>
    <w:p w14:paraId="7EA900EE" w14:textId="356E484C" w:rsidR="00D01AC3" w:rsidRDefault="00D01AC3" w:rsidP="006B625A"/>
    <w:p w14:paraId="3BDDF518" w14:textId="77777777" w:rsidR="000D5B29" w:rsidRDefault="000D5B29" w:rsidP="000D5B29">
      <w:pPr>
        <w:pStyle w:val="Titre2"/>
      </w:pPr>
      <w:bookmarkStart w:id="81" w:name="_Toc70692117"/>
      <w:r>
        <w:t>Alarms and Sensors Data Component</w:t>
      </w:r>
      <w:bookmarkEnd w:id="81"/>
    </w:p>
    <w:p w14:paraId="4D106027" w14:textId="77777777" w:rsidR="000D5B29" w:rsidRDefault="000D5B29" w:rsidP="000D5B29">
      <w:r w:rsidRPr="00E926BA">
        <w:rPr>
          <w:b/>
          <w:bCs/>
        </w:rPr>
        <w:t>Data Component Use</w:t>
      </w:r>
      <w:r>
        <w:t>: Optional Component</w:t>
      </w:r>
    </w:p>
    <w:p w14:paraId="0845881F" w14:textId="77777777" w:rsidR="000D5B29" w:rsidRDefault="000D5B29" w:rsidP="000D5B29">
      <w:r w:rsidRPr="00E926BA">
        <w:rPr>
          <w:b/>
          <w:bCs/>
        </w:rPr>
        <w:t>Minimum</w:t>
      </w:r>
      <w:r>
        <w:t xml:space="preserve">: 0 </w:t>
      </w:r>
    </w:p>
    <w:p w14:paraId="6E83B978" w14:textId="77777777" w:rsidR="000D5B29" w:rsidRDefault="000D5B29" w:rsidP="000D5B29">
      <w:r w:rsidRPr="00E926BA">
        <w:rPr>
          <w:b/>
          <w:bCs/>
        </w:rPr>
        <w:t>Maximum</w:t>
      </w:r>
      <w:r>
        <w:t>: *</w:t>
      </w:r>
    </w:p>
    <w:p w14:paraId="4E6F10E0" w14:textId="364165D1" w:rsidR="000D5B29" w:rsidRDefault="000D5B29" w:rsidP="000D5B29">
      <w:r w:rsidRPr="00E926BA">
        <w:rPr>
          <w:b/>
          <w:bCs/>
        </w:rPr>
        <w:t>Child Of</w:t>
      </w:r>
      <w:r>
        <w:t xml:space="preserve">: </w:t>
      </w:r>
      <w:r w:rsidR="00CF56B1" w:rsidRPr="00CF56B1">
        <w:t xml:space="preserve">Emergency </w:t>
      </w:r>
      <w:r w:rsidR="00A65429">
        <w:t>Incident</w:t>
      </w:r>
      <w:r w:rsidR="00CF56B1" w:rsidRPr="00CF56B1">
        <w:t xml:space="preserve"> Data Object</w:t>
      </w:r>
    </w:p>
    <w:p w14:paraId="2C8A45C0" w14:textId="73F6AEDE" w:rsidR="00D3288B" w:rsidRDefault="000D5B29" w:rsidP="000D5B29">
      <w:r w:rsidRPr="00E926BA">
        <w:rPr>
          <w:b/>
          <w:bCs/>
        </w:rPr>
        <w:t>Data Component Description</w:t>
      </w:r>
      <w:r>
        <w:t>: This Data Component is only used to support the exchange of the legacy APCO CSAA ANS interface</w:t>
      </w:r>
      <w:r w:rsidR="003B4644">
        <w:t xml:space="preserve"> </w:t>
      </w:r>
      <w:r w:rsidR="003B4644">
        <w:fldChar w:fldCharType="begin"/>
      </w:r>
      <w:r w:rsidR="003B4644">
        <w:instrText xml:space="preserve"> REF _Ref58269014 \r \h </w:instrText>
      </w:r>
      <w:r w:rsidR="003B4644">
        <w:fldChar w:fldCharType="separate"/>
      </w:r>
      <w:r w:rsidR="00B4283D">
        <w:t>[12]</w:t>
      </w:r>
      <w:r w:rsidR="003B4644">
        <w:fldChar w:fldCharType="end"/>
      </w:r>
      <w:r>
        <w:t xml:space="preserve">. There may not be an i3 call associated with this alarm. The </w:t>
      </w:r>
      <w:r w:rsidR="00A65429">
        <w:t>Incident</w:t>
      </w:r>
      <w:r>
        <w:t xml:space="preserve"> Record Handling FE will have a direct interface that supports APCO CSAA ANS and the FE will use it to automatically extract the relevant information and create an </w:t>
      </w:r>
      <w:r w:rsidR="00A65429">
        <w:t>Incident</w:t>
      </w:r>
      <w:r>
        <w:t>. This data component provides a link to the original information received from the alarm company. Any other form of Alarm or Sensor data will be contained in the Additional Data Associated with a Call.</w:t>
      </w:r>
    </w:p>
    <w:p w14:paraId="7ED3500B" w14:textId="77777777" w:rsidR="00C84DEB" w:rsidRDefault="00C84DEB" w:rsidP="000D5B29"/>
    <w:p w14:paraId="3F7A9C4D" w14:textId="0EB7A0AA" w:rsidR="00C84DEB" w:rsidRDefault="00C84DEB" w:rsidP="00C84DEB">
      <w:pPr>
        <w:pStyle w:val="Lgende"/>
      </w:pPr>
      <w:r>
        <w:lastRenderedPageBreak/>
        <w:t xml:space="preserve">Table </w:t>
      </w:r>
      <w:fldSimple w:instr=" STYLEREF 1 \s ">
        <w:r w:rsidR="00B4283D">
          <w:rPr>
            <w:noProof/>
          </w:rPr>
          <w:t>2</w:t>
        </w:r>
      </w:fldSimple>
      <w:r w:rsidR="00A32EDA">
        <w:noBreakHyphen/>
      </w:r>
      <w:fldSimple w:instr=" SEQ Table \* ARABIC \s 1 ">
        <w:r w:rsidR="00B4283D">
          <w:rPr>
            <w:noProof/>
          </w:rPr>
          <w:t>19</w:t>
        </w:r>
      </w:fldSimple>
      <w:r w:rsidRPr="00C84DEB">
        <w:rPr>
          <w:lang w:bidi="en-US"/>
        </w:rPr>
        <w:t xml:space="preserve"> </w:t>
      </w:r>
      <w:r w:rsidRPr="00EF70B1">
        <w:rPr>
          <w:lang w:bidi="en-US"/>
        </w:rPr>
        <w:t>Alarms and Sensors Data Component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0" w:type="dxa"/>
        </w:tblCellMar>
        <w:tblLook w:val="01E0" w:firstRow="1" w:lastRow="1" w:firstColumn="1" w:lastColumn="1" w:noHBand="0" w:noVBand="0"/>
      </w:tblPr>
      <w:tblGrid>
        <w:gridCol w:w="2369"/>
        <w:gridCol w:w="2465"/>
        <w:gridCol w:w="484"/>
        <w:gridCol w:w="547"/>
        <w:gridCol w:w="3845"/>
      </w:tblGrid>
      <w:tr w:rsidR="00892FC7" w:rsidRPr="00EF70B1" w14:paraId="1965ABC7" w14:textId="77777777" w:rsidTr="00892FC7">
        <w:trPr>
          <w:trHeight w:val="1103"/>
          <w:tblHeader/>
        </w:trPr>
        <w:tc>
          <w:tcPr>
            <w:tcW w:w="1284" w:type="pct"/>
            <w:shd w:val="clear" w:color="auto" w:fill="D9D9D9" w:themeFill="background1" w:themeFillShade="D9"/>
            <w:vAlign w:val="bottom"/>
          </w:tcPr>
          <w:p w14:paraId="55821EB3" w14:textId="77777777" w:rsidR="00EF70B1" w:rsidRPr="00EF70B1" w:rsidRDefault="00EF70B1" w:rsidP="00892FC7">
            <w:pPr>
              <w:spacing w:before="0" w:after="0"/>
              <w:jc w:val="center"/>
              <w:rPr>
                <w:b/>
                <w:lang w:bidi="en-US"/>
              </w:rPr>
            </w:pPr>
            <w:r w:rsidRPr="00EF70B1">
              <w:rPr>
                <w:b/>
                <w:lang w:bidi="en-US"/>
              </w:rPr>
              <w:t>JSON Name</w:t>
            </w:r>
          </w:p>
        </w:tc>
        <w:tc>
          <w:tcPr>
            <w:tcW w:w="753" w:type="pct"/>
            <w:shd w:val="clear" w:color="auto" w:fill="D9D9D9" w:themeFill="background1" w:themeFillShade="D9"/>
            <w:vAlign w:val="bottom"/>
          </w:tcPr>
          <w:p w14:paraId="7BE09124" w14:textId="77777777" w:rsidR="00EF70B1" w:rsidRPr="00EF70B1" w:rsidRDefault="00EF70B1" w:rsidP="00892FC7">
            <w:pPr>
              <w:spacing w:before="0" w:after="0"/>
              <w:jc w:val="center"/>
              <w:rPr>
                <w:b/>
                <w:lang w:bidi="en-US"/>
              </w:rPr>
            </w:pPr>
            <w:r w:rsidRPr="00EF70B1">
              <w:rPr>
                <w:b/>
                <w:lang w:bidi="en-US"/>
              </w:rPr>
              <w:t>Use (required, optional,</w:t>
            </w:r>
          </w:p>
          <w:p w14:paraId="712D034B" w14:textId="77777777" w:rsidR="00EF70B1" w:rsidRPr="00EF70B1" w:rsidRDefault="00EF70B1" w:rsidP="00892FC7">
            <w:pPr>
              <w:spacing w:before="0" w:after="0"/>
              <w:jc w:val="center"/>
              <w:rPr>
                <w:b/>
                <w:lang w:bidi="en-US"/>
              </w:rPr>
            </w:pPr>
            <w:r w:rsidRPr="00EF70B1">
              <w:rPr>
                <w:b/>
                <w:lang w:bidi="en-US"/>
              </w:rPr>
              <w:t>conditional)</w:t>
            </w:r>
          </w:p>
        </w:tc>
        <w:tc>
          <w:tcPr>
            <w:tcW w:w="256" w:type="pct"/>
            <w:shd w:val="clear" w:color="auto" w:fill="D9D9D9" w:themeFill="background1" w:themeFillShade="D9"/>
            <w:vAlign w:val="bottom"/>
          </w:tcPr>
          <w:p w14:paraId="66E43FC4" w14:textId="77777777" w:rsidR="00EF70B1" w:rsidRPr="00EF70B1" w:rsidRDefault="00EF70B1" w:rsidP="00892FC7">
            <w:pPr>
              <w:spacing w:before="0" w:after="0"/>
              <w:jc w:val="center"/>
              <w:rPr>
                <w:b/>
                <w:lang w:bidi="en-US"/>
              </w:rPr>
            </w:pPr>
            <w:r w:rsidRPr="00EF70B1">
              <w:rPr>
                <w:b/>
                <w:lang w:bidi="en-US"/>
              </w:rPr>
              <w:t>Min</w:t>
            </w:r>
          </w:p>
        </w:tc>
        <w:tc>
          <w:tcPr>
            <w:tcW w:w="265" w:type="pct"/>
            <w:shd w:val="clear" w:color="auto" w:fill="D9D9D9" w:themeFill="background1" w:themeFillShade="D9"/>
            <w:vAlign w:val="bottom"/>
          </w:tcPr>
          <w:p w14:paraId="5D6F3537" w14:textId="77777777" w:rsidR="00EF70B1" w:rsidRPr="00EF70B1" w:rsidRDefault="00EF70B1" w:rsidP="00892FC7">
            <w:pPr>
              <w:spacing w:before="0" w:after="0"/>
              <w:jc w:val="center"/>
              <w:rPr>
                <w:b/>
                <w:lang w:bidi="en-US"/>
              </w:rPr>
            </w:pPr>
            <w:r w:rsidRPr="00EF70B1">
              <w:rPr>
                <w:b/>
                <w:lang w:bidi="en-US"/>
              </w:rPr>
              <w:t>Max</w:t>
            </w:r>
          </w:p>
        </w:tc>
        <w:tc>
          <w:tcPr>
            <w:tcW w:w="2442" w:type="pct"/>
            <w:shd w:val="clear" w:color="auto" w:fill="D9D9D9" w:themeFill="background1" w:themeFillShade="D9"/>
            <w:vAlign w:val="bottom"/>
          </w:tcPr>
          <w:p w14:paraId="0E597838" w14:textId="77777777" w:rsidR="00EF70B1" w:rsidRPr="00EF70B1" w:rsidRDefault="00EF70B1" w:rsidP="00892FC7">
            <w:pPr>
              <w:spacing w:before="0" w:after="0"/>
              <w:jc w:val="center"/>
              <w:rPr>
                <w:b/>
                <w:lang w:bidi="en-US"/>
              </w:rPr>
            </w:pPr>
            <w:r w:rsidRPr="00EF70B1">
              <w:rPr>
                <w:b/>
                <w:lang w:bidi="en-US"/>
              </w:rPr>
              <w:t>Description</w:t>
            </w:r>
          </w:p>
        </w:tc>
      </w:tr>
      <w:tr w:rsidR="00EF70B1" w:rsidRPr="00EF70B1" w14:paraId="603A9837" w14:textId="77777777" w:rsidTr="00892FC7">
        <w:trPr>
          <w:trHeight w:val="3036"/>
        </w:trPr>
        <w:tc>
          <w:tcPr>
            <w:tcW w:w="1284" w:type="pct"/>
          </w:tcPr>
          <w:p w14:paraId="6C7BA3F1" w14:textId="179EFB20" w:rsidR="00EF70B1" w:rsidRPr="00EF70B1" w:rsidRDefault="009D272D" w:rsidP="00892FC7">
            <w:pPr>
              <w:spacing w:before="0" w:after="0"/>
              <w:rPr>
                <w:lang w:bidi="en-US"/>
              </w:rPr>
            </w:pPr>
            <w:r>
              <w:rPr>
                <w:lang w:bidi="en-US"/>
              </w:rPr>
              <w:t>csaa</w:t>
            </w:r>
            <w:r w:rsidR="00EF70B1" w:rsidRPr="00EF70B1">
              <w:rPr>
                <w:lang w:bidi="en-US"/>
              </w:rPr>
              <w:t>AlarmInformation</w:t>
            </w:r>
          </w:p>
        </w:tc>
        <w:tc>
          <w:tcPr>
            <w:tcW w:w="753" w:type="pct"/>
          </w:tcPr>
          <w:p w14:paraId="5682CFD4" w14:textId="3F589878"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MUST be populated if alarmURL is not populated . Otherwise it MUST be omitted.</w:t>
            </w:r>
          </w:p>
        </w:tc>
        <w:tc>
          <w:tcPr>
            <w:tcW w:w="256" w:type="pct"/>
            <w:shd w:val="clear" w:color="auto" w:fill="auto"/>
          </w:tcPr>
          <w:p w14:paraId="736BC916"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090E3F5E" w14:textId="77777777" w:rsidR="00EF70B1" w:rsidRPr="00EF70B1" w:rsidRDefault="00EF70B1" w:rsidP="007D1428">
            <w:pPr>
              <w:spacing w:before="0" w:after="0"/>
              <w:jc w:val="center"/>
              <w:rPr>
                <w:lang w:bidi="en-US"/>
              </w:rPr>
            </w:pPr>
            <w:r w:rsidRPr="00EF70B1">
              <w:rPr>
                <w:lang w:bidi="en-US"/>
              </w:rPr>
              <w:t>1</w:t>
            </w:r>
          </w:p>
        </w:tc>
        <w:tc>
          <w:tcPr>
            <w:tcW w:w="2442" w:type="pct"/>
          </w:tcPr>
          <w:p w14:paraId="02A19BB2" w14:textId="45964BEC" w:rsidR="00EF70B1" w:rsidRPr="00EF70B1" w:rsidRDefault="00EF70B1" w:rsidP="00892FC7">
            <w:pPr>
              <w:spacing w:before="0" w:after="0"/>
              <w:rPr>
                <w:lang w:bidi="en-US"/>
              </w:rPr>
            </w:pPr>
            <w:r w:rsidRPr="00EF70B1">
              <w:rPr>
                <w:lang w:bidi="en-US"/>
              </w:rPr>
              <w:t xml:space="preserve">Original automated alarm data that triggered the creation of the </w:t>
            </w:r>
            <w:r w:rsidR="00A65429">
              <w:rPr>
                <w:lang w:bidi="en-US"/>
              </w:rPr>
              <w:t>Incident</w:t>
            </w:r>
            <w:r w:rsidRPr="00EF70B1">
              <w:rPr>
                <w:lang w:bidi="en-US"/>
              </w:rPr>
              <w:t>.</w:t>
            </w:r>
          </w:p>
          <w:p w14:paraId="10B3E3E6" w14:textId="223C64FB" w:rsidR="00EF70B1" w:rsidRPr="00EF70B1" w:rsidRDefault="00EF70B1" w:rsidP="00892FC7">
            <w:pPr>
              <w:spacing w:before="0" w:after="0"/>
              <w:rPr>
                <w:lang w:bidi="en-US"/>
              </w:rPr>
            </w:pPr>
            <w:r w:rsidRPr="00EF70B1">
              <w:rPr>
                <w:lang w:bidi="en-US"/>
              </w:rPr>
              <w:t>Read in NIEM schema</w:t>
            </w:r>
            <w:r w:rsidR="00892FC7">
              <w:rPr>
                <w:lang w:bidi="en-US"/>
              </w:rPr>
              <w:t xml:space="preserve"> </w:t>
            </w:r>
            <w:r w:rsidRPr="00EF70B1">
              <w:rPr>
                <w:lang w:bidi="en-US"/>
              </w:rPr>
              <w:t>Alarm and Sensor data. For Alarms this would be the APCO/CSAA ANS</w:t>
            </w:r>
            <w:r w:rsidR="00892FC7">
              <w:rPr>
                <w:lang w:bidi="en-US"/>
              </w:rPr>
              <w:t xml:space="preserve"> </w:t>
            </w:r>
            <w:r w:rsidRPr="00EF70B1">
              <w:rPr>
                <w:lang w:bidi="en-US"/>
              </w:rPr>
              <w:t>2.101.</w:t>
            </w:r>
            <w:r w:rsidR="00D1413A">
              <w:rPr>
                <w:lang w:bidi="en-US"/>
              </w:rPr>
              <w:t>2-2014</w:t>
            </w:r>
            <w:r w:rsidR="00655489">
              <w:rPr>
                <w:lang w:bidi="en-US"/>
              </w:rPr>
              <w:t xml:space="preserve"> </w:t>
            </w:r>
            <w:r w:rsidR="00655489">
              <w:rPr>
                <w:lang w:bidi="en-US"/>
              </w:rPr>
              <w:fldChar w:fldCharType="begin"/>
            </w:r>
            <w:r w:rsidR="00655489">
              <w:rPr>
                <w:lang w:bidi="en-US"/>
              </w:rPr>
              <w:instrText xml:space="preserve"> REF _Ref58269014 \r \h </w:instrText>
            </w:r>
            <w:r w:rsidR="00655489">
              <w:rPr>
                <w:lang w:bidi="en-US"/>
              </w:rPr>
            </w:r>
            <w:r w:rsidR="00655489">
              <w:rPr>
                <w:lang w:bidi="en-US"/>
              </w:rPr>
              <w:fldChar w:fldCharType="separate"/>
            </w:r>
            <w:r w:rsidR="00B4283D">
              <w:rPr>
                <w:lang w:bidi="en-US"/>
              </w:rPr>
              <w:t>[12]</w:t>
            </w:r>
            <w:r w:rsidR="00655489">
              <w:rPr>
                <w:lang w:bidi="en-US"/>
              </w:rPr>
              <w:fldChar w:fldCharType="end"/>
            </w:r>
            <w:r w:rsidR="00655489">
              <w:rPr>
                <w:lang w:bidi="en-US"/>
              </w:rPr>
              <w:t xml:space="preserve"> </w:t>
            </w:r>
            <w:r w:rsidRPr="00EF70B1">
              <w:rPr>
                <w:lang w:bidi="en-US"/>
              </w:rPr>
              <w:t>standard.</w:t>
            </w:r>
          </w:p>
        </w:tc>
      </w:tr>
      <w:tr w:rsidR="00EF70B1" w:rsidRPr="00EF70B1" w14:paraId="59F6CC50" w14:textId="77777777" w:rsidTr="00892FC7">
        <w:trPr>
          <w:trHeight w:val="3036"/>
        </w:trPr>
        <w:tc>
          <w:tcPr>
            <w:tcW w:w="1284" w:type="pct"/>
          </w:tcPr>
          <w:p w14:paraId="42EE4F85" w14:textId="667D2BE7" w:rsidR="00EF70B1" w:rsidRPr="00EF70B1" w:rsidRDefault="00EF70B1" w:rsidP="00892FC7">
            <w:pPr>
              <w:spacing w:before="0" w:after="0"/>
              <w:rPr>
                <w:lang w:bidi="en-US"/>
              </w:rPr>
            </w:pPr>
            <w:r w:rsidRPr="00EF70B1">
              <w:rPr>
                <w:lang w:bidi="en-US"/>
              </w:rPr>
              <w:t>alarmU</w:t>
            </w:r>
            <w:r w:rsidR="009D272D">
              <w:rPr>
                <w:lang w:bidi="en-US"/>
              </w:rPr>
              <w:t>rl</w:t>
            </w:r>
          </w:p>
        </w:tc>
        <w:tc>
          <w:tcPr>
            <w:tcW w:w="749" w:type="pct"/>
          </w:tcPr>
          <w:p w14:paraId="42739B32" w14:textId="2DCB74D6" w:rsidR="00EF70B1" w:rsidRPr="00EF70B1" w:rsidRDefault="00EF70B1" w:rsidP="007D1428">
            <w:pPr>
              <w:spacing w:before="0" w:after="0"/>
              <w:jc w:val="center"/>
              <w:rPr>
                <w:lang w:bidi="en-US"/>
              </w:rPr>
            </w:pPr>
            <w:r w:rsidRPr="00EF70B1">
              <w:rPr>
                <w:lang w:bidi="en-US"/>
              </w:rPr>
              <w:t xml:space="preserve">Conditional: </w:t>
            </w:r>
            <w:r w:rsidR="00900B66" w:rsidRPr="00900B66">
              <w:rPr>
                <w:lang w:bidi="en-US"/>
              </w:rPr>
              <w:t>MUST be populated if CSAAAlarmInformation is not populated. Otherwise it MUST be omitted.</w:t>
            </w:r>
          </w:p>
        </w:tc>
        <w:tc>
          <w:tcPr>
            <w:tcW w:w="260" w:type="pct"/>
            <w:shd w:val="clear" w:color="auto" w:fill="auto"/>
          </w:tcPr>
          <w:p w14:paraId="681599E3" w14:textId="77777777" w:rsidR="00EF70B1" w:rsidRPr="00EF70B1" w:rsidRDefault="00EF70B1" w:rsidP="007D1428">
            <w:pPr>
              <w:spacing w:before="0" w:after="0"/>
              <w:jc w:val="center"/>
              <w:rPr>
                <w:lang w:bidi="en-US"/>
              </w:rPr>
            </w:pPr>
            <w:r w:rsidRPr="00EF70B1">
              <w:rPr>
                <w:lang w:bidi="en-US"/>
              </w:rPr>
              <w:t>0</w:t>
            </w:r>
          </w:p>
        </w:tc>
        <w:tc>
          <w:tcPr>
            <w:tcW w:w="265" w:type="pct"/>
            <w:shd w:val="clear" w:color="auto" w:fill="auto"/>
          </w:tcPr>
          <w:p w14:paraId="1FBD99AB" w14:textId="77777777" w:rsidR="00EF70B1" w:rsidRPr="00EF70B1" w:rsidRDefault="00EF70B1" w:rsidP="007D1428">
            <w:pPr>
              <w:spacing w:before="0" w:after="0"/>
              <w:jc w:val="center"/>
              <w:rPr>
                <w:lang w:bidi="en-US"/>
              </w:rPr>
            </w:pPr>
            <w:r w:rsidRPr="00EF70B1">
              <w:rPr>
                <w:lang w:bidi="en-US"/>
              </w:rPr>
              <w:t>1</w:t>
            </w:r>
          </w:p>
        </w:tc>
        <w:tc>
          <w:tcPr>
            <w:tcW w:w="2442" w:type="pct"/>
          </w:tcPr>
          <w:p w14:paraId="47BD06CB" w14:textId="15D68816" w:rsidR="00EF70B1" w:rsidRPr="00EF70B1" w:rsidRDefault="00EF70B1" w:rsidP="00892FC7">
            <w:pPr>
              <w:spacing w:before="0" w:after="0"/>
              <w:rPr>
                <w:lang w:bidi="en-US"/>
              </w:rPr>
            </w:pPr>
            <w:r w:rsidRPr="00EF70B1">
              <w:rPr>
                <w:lang w:bidi="en-US"/>
              </w:rPr>
              <w:t xml:space="preserve">Link to the automated alarm data that initiated the </w:t>
            </w:r>
            <w:r w:rsidR="00A65429">
              <w:rPr>
                <w:lang w:bidi="en-US"/>
              </w:rPr>
              <w:t>Incident</w:t>
            </w:r>
            <w:r w:rsidRPr="00EF70B1">
              <w:rPr>
                <w:lang w:bidi="en-US"/>
              </w:rPr>
              <w:t xml:space="preserve">. There may be more than one transmission for a single </w:t>
            </w:r>
            <w:r w:rsidR="00A65429">
              <w:rPr>
                <w:lang w:bidi="en-US"/>
              </w:rPr>
              <w:t>Incident</w:t>
            </w:r>
            <w:r w:rsidRPr="00EF70B1">
              <w:rPr>
                <w:lang w:bidi="en-US"/>
              </w:rPr>
              <w:t xml:space="preserve">. </w:t>
            </w:r>
          </w:p>
          <w:p w14:paraId="39BA7323" w14:textId="526A1831" w:rsidR="00EF70B1" w:rsidRPr="00EF70B1" w:rsidRDefault="00EF70B1" w:rsidP="00892FC7">
            <w:pPr>
              <w:spacing w:before="0" w:after="0"/>
              <w:rPr>
                <w:lang w:bidi="en-US"/>
              </w:rPr>
            </w:pPr>
            <w:r w:rsidRPr="00EF70B1">
              <w:rPr>
                <w:lang w:bidi="en-US"/>
              </w:rPr>
              <w:t xml:space="preserve">Enable the receiving agency to dereference and obtain the original alarm information that triggered the </w:t>
            </w:r>
            <w:r w:rsidR="00A65429">
              <w:rPr>
                <w:lang w:bidi="en-US"/>
              </w:rPr>
              <w:t>Incident</w:t>
            </w:r>
            <w:r w:rsidRPr="00EF70B1">
              <w:rPr>
                <w:lang w:bidi="en-US"/>
              </w:rPr>
              <w:t>.</w:t>
            </w:r>
          </w:p>
          <w:p w14:paraId="40DFD3F1" w14:textId="77777777" w:rsidR="00EF70B1" w:rsidRPr="00EF70B1" w:rsidRDefault="00EF70B1" w:rsidP="00892FC7">
            <w:pPr>
              <w:spacing w:before="0" w:after="0"/>
              <w:rPr>
                <w:lang w:bidi="en-US"/>
              </w:rPr>
            </w:pPr>
          </w:p>
          <w:p w14:paraId="65D2904D" w14:textId="77777777" w:rsidR="00EF70B1" w:rsidRPr="00EF70B1" w:rsidRDefault="00EF70B1" w:rsidP="00892FC7">
            <w:pPr>
              <w:spacing w:before="0" w:after="0"/>
              <w:rPr>
                <w:lang w:bidi="en-US"/>
              </w:rPr>
            </w:pPr>
          </w:p>
        </w:tc>
      </w:tr>
      <w:tr w:rsidR="00EF70B1" w:rsidRPr="00EF70B1" w14:paraId="499AC9CE" w14:textId="77777777" w:rsidTr="00892FC7">
        <w:trPr>
          <w:trHeight w:val="1232"/>
        </w:trPr>
        <w:tc>
          <w:tcPr>
            <w:tcW w:w="1284" w:type="pct"/>
          </w:tcPr>
          <w:p w14:paraId="6C08F9F1" w14:textId="77777777" w:rsidR="00EF70B1" w:rsidRPr="00EF70B1" w:rsidRDefault="00EF70B1" w:rsidP="00892FC7">
            <w:pPr>
              <w:spacing w:before="0" w:after="0"/>
              <w:rPr>
                <w:lang w:bidi="en-US"/>
              </w:rPr>
            </w:pPr>
            <w:r w:rsidRPr="00EF70B1">
              <w:rPr>
                <w:lang w:bidi="en-US"/>
              </w:rPr>
              <w:t>agentReference</w:t>
            </w:r>
          </w:p>
        </w:tc>
        <w:tc>
          <w:tcPr>
            <w:tcW w:w="749" w:type="pct"/>
          </w:tcPr>
          <w:p w14:paraId="2F698D6F"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7F63B0F7" w14:textId="77777777" w:rsidR="00EF70B1" w:rsidRPr="00EF70B1" w:rsidRDefault="00EF70B1" w:rsidP="007D1428">
            <w:pPr>
              <w:spacing w:before="0" w:after="0"/>
              <w:jc w:val="center"/>
              <w:rPr>
                <w:lang w:bidi="en-US"/>
              </w:rPr>
            </w:pPr>
            <w:r w:rsidRPr="00EF70B1">
              <w:rPr>
                <w:lang w:bidi="en-US"/>
              </w:rPr>
              <w:t>0</w:t>
            </w:r>
          </w:p>
        </w:tc>
        <w:tc>
          <w:tcPr>
            <w:tcW w:w="265" w:type="pct"/>
          </w:tcPr>
          <w:p w14:paraId="2E88E52C" w14:textId="77777777" w:rsidR="00EF70B1" w:rsidRPr="00EF70B1" w:rsidRDefault="00EF70B1" w:rsidP="007D1428">
            <w:pPr>
              <w:spacing w:before="0" w:after="0"/>
              <w:jc w:val="center"/>
              <w:rPr>
                <w:lang w:bidi="en-US"/>
              </w:rPr>
            </w:pPr>
            <w:r w:rsidRPr="00EF70B1">
              <w:rPr>
                <w:lang w:bidi="en-US"/>
              </w:rPr>
              <w:t>1</w:t>
            </w:r>
          </w:p>
        </w:tc>
        <w:tc>
          <w:tcPr>
            <w:tcW w:w="2442" w:type="pct"/>
          </w:tcPr>
          <w:p w14:paraId="54CCA31F" w14:textId="77777777" w:rsidR="00EF70B1" w:rsidRPr="00EF70B1" w:rsidRDefault="00EF70B1" w:rsidP="00892FC7">
            <w:pPr>
              <w:spacing w:before="0" w:after="0"/>
              <w:rPr>
                <w:lang w:bidi="en-US"/>
              </w:rPr>
            </w:pPr>
            <w:r w:rsidRPr="00EF70B1">
              <w:rPr>
                <w:lang w:bidi="en-US"/>
              </w:rPr>
              <w:t>Reference to an Agent Data Component. Identifies the agent and agency that processed the Alarm/Sensor information described in this data component. Defaults to the Agent Information included in the EIDO header, if this data component is not present.</w:t>
            </w:r>
          </w:p>
        </w:tc>
      </w:tr>
      <w:tr w:rsidR="00EF70B1" w:rsidRPr="00EF70B1" w14:paraId="5929D1B4" w14:textId="77777777" w:rsidTr="00892FC7">
        <w:trPr>
          <w:trHeight w:val="1232"/>
        </w:trPr>
        <w:tc>
          <w:tcPr>
            <w:tcW w:w="1284" w:type="pct"/>
          </w:tcPr>
          <w:p w14:paraId="523CD31B" w14:textId="77777777" w:rsidR="00EF70B1" w:rsidRPr="00EF70B1" w:rsidRDefault="00EF70B1" w:rsidP="00892FC7">
            <w:pPr>
              <w:spacing w:before="0" w:after="0"/>
              <w:rPr>
                <w:lang w:bidi="en-US"/>
              </w:rPr>
            </w:pPr>
            <w:r w:rsidRPr="00EF70B1">
              <w:rPr>
                <w:lang w:bidi="en-US"/>
              </w:rPr>
              <w:t>notesReference</w:t>
            </w:r>
          </w:p>
        </w:tc>
        <w:tc>
          <w:tcPr>
            <w:tcW w:w="749" w:type="pct"/>
          </w:tcPr>
          <w:p w14:paraId="027B8289" w14:textId="77777777" w:rsidR="00EF70B1" w:rsidRPr="00EF70B1" w:rsidRDefault="00EF70B1" w:rsidP="007D1428">
            <w:pPr>
              <w:spacing w:before="0" w:after="0"/>
              <w:jc w:val="center"/>
              <w:rPr>
                <w:lang w:bidi="en-US"/>
              </w:rPr>
            </w:pPr>
            <w:r w:rsidRPr="00EF70B1">
              <w:rPr>
                <w:lang w:bidi="en-US"/>
              </w:rPr>
              <w:t>Optional</w:t>
            </w:r>
          </w:p>
        </w:tc>
        <w:tc>
          <w:tcPr>
            <w:tcW w:w="260" w:type="pct"/>
          </w:tcPr>
          <w:p w14:paraId="574B7F6F" w14:textId="77777777" w:rsidR="00EF70B1" w:rsidRPr="00EF70B1" w:rsidRDefault="00EF70B1" w:rsidP="007D1428">
            <w:pPr>
              <w:spacing w:before="0" w:after="0"/>
              <w:jc w:val="center"/>
              <w:rPr>
                <w:lang w:bidi="en-US"/>
              </w:rPr>
            </w:pPr>
            <w:r w:rsidRPr="00EF70B1">
              <w:rPr>
                <w:lang w:bidi="en-US"/>
              </w:rPr>
              <w:t>0</w:t>
            </w:r>
          </w:p>
        </w:tc>
        <w:tc>
          <w:tcPr>
            <w:tcW w:w="265" w:type="pct"/>
          </w:tcPr>
          <w:p w14:paraId="0664B1FA" w14:textId="77777777" w:rsidR="00EF70B1" w:rsidRPr="00EF70B1" w:rsidRDefault="00EF70B1" w:rsidP="007D1428">
            <w:pPr>
              <w:spacing w:before="0" w:after="0"/>
              <w:jc w:val="center"/>
              <w:rPr>
                <w:lang w:bidi="en-US"/>
              </w:rPr>
            </w:pPr>
            <w:r w:rsidRPr="00EF70B1">
              <w:rPr>
                <w:lang w:bidi="en-US"/>
              </w:rPr>
              <w:t>*</w:t>
            </w:r>
          </w:p>
        </w:tc>
        <w:tc>
          <w:tcPr>
            <w:tcW w:w="2442" w:type="pct"/>
          </w:tcPr>
          <w:p w14:paraId="600C7678" w14:textId="63C5B33A" w:rsidR="00EF70B1" w:rsidRPr="00EF70B1" w:rsidRDefault="00EF70B1" w:rsidP="00892FC7">
            <w:pPr>
              <w:spacing w:before="0" w:after="0"/>
              <w:rPr>
                <w:lang w:bidi="en-US"/>
              </w:rPr>
            </w:pPr>
            <w:r w:rsidRPr="00EF70B1">
              <w:rPr>
                <w:lang w:bidi="en-US"/>
              </w:rPr>
              <w:t xml:space="preserve">Reference to a Notes Data Component. Contains optional alphanumeric text further describing the </w:t>
            </w:r>
            <w:r w:rsidR="00A65429">
              <w:rPr>
                <w:lang w:bidi="en-US"/>
              </w:rPr>
              <w:t>Incident</w:t>
            </w:r>
            <w:r w:rsidRPr="00EF70B1">
              <w:rPr>
                <w:lang w:bidi="en-US"/>
              </w:rPr>
              <w:t>.</w:t>
            </w:r>
          </w:p>
        </w:tc>
      </w:tr>
    </w:tbl>
    <w:p w14:paraId="0A06E660" w14:textId="18154A8E" w:rsidR="000D5B29" w:rsidRDefault="000D5B29" w:rsidP="000D5B29"/>
    <w:p w14:paraId="79E9FA93" w14:textId="236B4D51" w:rsidR="00351F52" w:rsidRPr="00B53A0D" w:rsidRDefault="00351F52" w:rsidP="00351F52">
      <w:pPr>
        <w:pStyle w:val="Titre1"/>
      </w:pPr>
      <w:bookmarkStart w:id="82" w:name="_Ref58252062"/>
      <w:bookmarkStart w:id="83" w:name="_Toc70692118"/>
      <w:bookmarkEnd w:id="23"/>
      <w:bookmarkEnd w:id="24"/>
      <w:r w:rsidRPr="00B53A0D">
        <w:t>IANA Actions</w:t>
      </w:r>
      <w:bookmarkEnd w:id="82"/>
      <w:bookmarkEnd w:id="83"/>
    </w:p>
    <w:p w14:paraId="762E6AD3" w14:textId="034422F8" w:rsidR="0086559E" w:rsidRDefault="0086559E" w:rsidP="0086559E">
      <w:pPr>
        <w:rPr>
          <w:rFonts w:cs="Tahoma"/>
          <w:szCs w:val="24"/>
        </w:rPr>
      </w:pPr>
      <w:r w:rsidRPr="00AB7A75">
        <w:rPr>
          <w:rFonts w:cs="Tahoma"/>
          <w:szCs w:val="24"/>
        </w:rPr>
        <w:t xml:space="preserve">This section describes the registries defined for the Data Components contained in Chapter </w:t>
      </w:r>
      <w:r w:rsidR="00AE2328">
        <w:rPr>
          <w:rFonts w:cs="Tahoma"/>
        </w:rPr>
        <w:fldChar w:fldCharType="begin"/>
      </w:r>
      <w:r w:rsidR="00AE2328">
        <w:rPr>
          <w:rFonts w:cs="Tahoma"/>
          <w:szCs w:val="24"/>
        </w:rPr>
        <w:instrText xml:space="preserve"> REF _Ref58269239 \r \h </w:instrText>
      </w:r>
      <w:r w:rsidR="00AE2328">
        <w:rPr>
          <w:rFonts w:cs="Tahoma"/>
        </w:rPr>
      </w:r>
      <w:r w:rsidR="00AE2328">
        <w:rPr>
          <w:rFonts w:cs="Tahoma"/>
        </w:rPr>
        <w:fldChar w:fldCharType="separate"/>
      </w:r>
      <w:r w:rsidR="00B4283D">
        <w:rPr>
          <w:rFonts w:cs="Tahoma"/>
          <w:szCs w:val="24"/>
        </w:rPr>
        <w:t>2</w:t>
      </w:r>
      <w:r w:rsidR="00AE2328">
        <w:rPr>
          <w:rFonts w:cs="Tahoma"/>
        </w:rPr>
        <w:fldChar w:fldCharType="end"/>
      </w:r>
      <w:r w:rsidRPr="00AB7A75">
        <w:rPr>
          <w:rFonts w:cs="Tahoma"/>
          <w:szCs w:val="24"/>
        </w:rPr>
        <w:t xml:space="preserve"> of the document. </w:t>
      </w:r>
    </w:p>
    <w:p w14:paraId="3F9B5718" w14:textId="77BDFA23" w:rsidR="0086559E" w:rsidRDefault="0086559E" w:rsidP="0086559E">
      <w:pPr>
        <w:pStyle w:val="Corpsdetexte"/>
        <w:rPr>
          <w:rFonts w:cs="Tahoma"/>
          <w:szCs w:val="24"/>
        </w:rPr>
      </w:pPr>
      <w:r w:rsidRPr="00AB7A75">
        <w:rPr>
          <w:rFonts w:cs="Tahoma"/>
          <w:szCs w:val="24"/>
        </w:rPr>
        <w:t xml:space="preserve">Each defined registry is linked to one or more data elements specified in the data components contained in Chapter </w:t>
      </w:r>
      <w:r w:rsidR="00F5129D">
        <w:rPr>
          <w:rFonts w:cs="Tahoma"/>
        </w:rPr>
        <w:fldChar w:fldCharType="begin"/>
      </w:r>
      <w:r w:rsidR="00F5129D">
        <w:rPr>
          <w:rFonts w:cs="Tahoma"/>
          <w:szCs w:val="24"/>
        </w:rPr>
        <w:instrText xml:space="preserve"> REF _Ref58269251 \r \h </w:instrText>
      </w:r>
      <w:r w:rsidR="00F5129D">
        <w:rPr>
          <w:rFonts w:cs="Tahoma"/>
        </w:rPr>
      </w:r>
      <w:r w:rsidR="00F5129D">
        <w:rPr>
          <w:rFonts w:cs="Tahoma"/>
        </w:rPr>
        <w:fldChar w:fldCharType="separate"/>
      </w:r>
      <w:r w:rsidR="00B4283D">
        <w:rPr>
          <w:rFonts w:cs="Tahoma"/>
          <w:szCs w:val="24"/>
        </w:rPr>
        <w:t>2</w:t>
      </w:r>
      <w:r w:rsidR="00F5129D">
        <w:rPr>
          <w:rFonts w:cs="Tahoma"/>
        </w:rPr>
        <w:fldChar w:fldCharType="end"/>
      </w:r>
      <w:r w:rsidRPr="00AB7A75">
        <w:rPr>
          <w:rFonts w:cs="Tahoma"/>
          <w:szCs w:val="24"/>
        </w:rPr>
        <w:t xml:space="preserve"> (</w:t>
      </w:r>
      <w:r w:rsidR="00FC2ADA">
        <w:rPr>
          <w:rFonts w:cs="Tahoma"/>
          <w:szCs w:val="24"/>
        </w:rPr>
        <w:fldChar w:fldCharType="begin"/>
      </w:r>
      <w:r w:rsidR="00FC2ADA">
        <w:rPr>
          <w:rFonts w:cs="Tahoma"/>
          <w:szCs w:val="24"/>
        </w:rPr>
        <w:instrText xml:space="preserve"> REF _Ref58251968 \h </w:instrText>
      </w:r>
      <w:r w:rsidR="00FC2ADA">
        <w:rPr>
          <w:rFonts w:cs="Tahoma"/>
          <w:szCs w:val="24"/>
        </w:rPr>
      </w:r>
      <w:r w:rsidR="00FC2ADA">
        <w:rPr>
          <w:rFonts w:cs="Tahoma"/>
          <w:szCs w:val="24"/>
        </w:rPr>
        <w:fldChar w:fldCharType="separate"/>
      </w:r>
      <w:r w:rsidR="00B4283D">
        <w:t xml:space="preserve">Data </w:t>
      </w:r>
      <w:r w:rsidR="00B4283D" w:rsidRPr="007934A6">
        <w:t xml:space="preserve">Associated with an Emergency </w:t>
      </w:r>
      <w:r w:rsidR="00B4283D">
        <w:t>Incident</w:t>
      </w:r>
      <w:r w:rsidR="00FC2ADA">
        <w:rPr>
          <w:rFonts w:cs="Tahoma"/>
          <w:szCs w:val="24"/>
        </w:rPr>
        <w:fldChar w:fldCharType="end"/>
      </w:r>
      <w:r w:rsidRPr="00AB7A75">
        <w:rPr>
          <w:rFonts w:cs="Tahoma"/>
          <w:szCs w:val="24"/>
        </w:rPr>
        <w:t>)</w:t>
      </w:r>
      <w:r w:rsidR="005229E1">
        <w:rPr>
          <w:rFonts w:cs="Tahoma"/>
          <w:szCs w:val="24"/>
        </w:rPr>
        <w:t xml:space="preserve">. </w:t>
      </w:r>
      <w:r w:rsidRPr="00AB7A75">
        <w:rPr>
          <w:rFonts w:cs="Tahoma"/>
          <w:szCs w:val="24"/>
        </w:rPr>
        <w:t>Each registry is named after the data element that uses it and includes references to the Data Components that contain the registry's data element.</w:t>
      </w:r>
    </w:p>
    <w:p w14:paraId="4DC7A09D" w14:textId="77777777" w:rsidR="006C7989" w:rsidRPr="00AB7A75" w:rsidRDefault="006C7989" w:rsidP="006C7989">
      <w:pPr>
        <w:pStyle w:val="Titre2"/>
      </w:pPr>
      <w:bookmarkStart w:id="84" w:name="_Agency_Role_Registry"/>
      <w:bookmarkStart w:id="85" w:name="_Ref338337634"/>
      <w:bookmarkStart w:id="86" w:name="_Toc332195335"/>
      <w:bookmarkStart w:id="87" w:name="_Toc381881313"/>
      <w:bookmarkStart w:id="88" w:name="_Toc54356163"/>
      <w:bookmarkStart w:id="89" w:name="_Ref70689875"/>
      <w:bookmarkStart w:id="90" w:name="_Toc70692119"/>
      <w:bookmarkEnd w:id="84"/>
      <w:r w:rsidRPr="00AB7A75">
        <w:t>Agency Role</w:t>
      </w:r>
      <w:bookmarkEnd w:id="85"/>
      <w:r w:rsidRPr="00AB7A75">
        <w:t xml:space="preserve"> </w:t>
      </w:r>
      <w:bookmarkEnd w:id="86"/>
      <w:r w:rsidRPr="00AB7A75">
        <w:t>Registry</w:t>
      </w:r>
      <w:bookmarkEnd w:id="87"/>
      <w:bookmarkEnd w:id="88"/>
      <w:bookmarkEnd w:id="89"/>
      <w:bookmarkEnd w:id="90"/>
    </w:p>
    <w:p w14:paraId="395A59D7" w14:textId="6F600343" w:rsidR="00F36D89" w:rsidRDefault="00F36D89" w:rsidP="00F36D89">
      <w:pPr>
        <w:rPr>
          <w:rFonts w:cs="Tahoma"/>
          <w:szCs w:val="24"/>
        </w:rPr>
      </w:pPr>
      <w:r w:rsidRPr="00AB7A75">
        <w:rPr>
          <w:rFonts w:cs="Tahoma"/>
          <w:szCs w:val="24"/>
        </w:rPr>
        <w:t xml:space="preserve">The “Agency Role” data element is described in Section </w:t>
      </w:r>
      <w:r w:rsidR="00DE2A1C">
        <w:rPr>
          <w:rFonts w:cs="Tahoma"/>
        </w:rPr>
        <w:fldChar w:fldCharType="begin"/>
      </w:r>
      <w:r w:rsidR="00DE2A1C">
        <w:rPr>
          <w:rFonts w:cs="Tahoma"/>
          <w:szCs w:val="24"/>
        </w:rPr>
        <w:instrText xml:space="preserve"> REF _Ref58269358 \r \h </w:instrText>
      </w:r>
      <w:r w:rsidR="00DE2A1C">
        <w:rPr>
          <w:rFonts w:cs="Tahoma"/>
        </w:rPr>
      </w:r>
      <w:r w:rsidR="00DE2A1C">
        <w:rPr>
          <w:rFonts w:cs="Tahoma"/>
        </w:rPr>
        <w:fldChar w:fldCharType="separate"/>
      </w:r>
      <w:r w:rsidR="00B4283D">
        <w:rPr>
          <w:rFonts w:cs="Tahoma"/>
          <w:szCs w:val="24"/>
        </w:rPr>
        <w:t>2.6</w:t>
      </w:r>
      <w:r w:rsidR="00DE2A1C">
        <w:rPr>
          <w:rFonts w:cs="Tahoma"/>
        </w:rPr>
        <w:fldChar w:fldCharType="end"/>
      </w:r>
      <w:r w:rsidRPr="00AB7A75">
        <w:rPr>
          <w:rFonts w:cs="Tahoma"/>
          <w:szCs w:val="24"/>
        </w:rPr>
        <w:t xml:space="preserve"> (</w:t>
      </w:r>
      <w:r w:rsidR="005B3D65">
        <w:rPr>
          <w:rFonts w:cs="Tahoma"/>
          <w:szCs w:val="24"/>
        </w:rPr>
        <w:fldChar w:fldCharType="begin"/>
      </w:r>
      <w:r w:rsidR="005B3D65">
        <w:rPr>
          <w:rFonts w:cs="Tahoma"/>
          <w:szCs w:val="24"/>
        </w:rPr>
        <w:instrText xml:space="preserve"> REF _Ref85460979 \h </w:instrText>
      </w:r>
      <w:r w:rsidR="005B3D65">
        <w:rPr>
          <w:rFonts w:cs="Tahoma"/>
          <w:szCs w:val="24"/>
        </w:rPr>
      </w:r>
      <w:r w:rsidR="005B3D65">
        <w:rPr>
          <w:rFonts w:cs="Tahoma"/>
          <w:szCs w:val="24"/>
        </w:rPr>
        <w:fldChar w:fldCharType="separate"/>
      </w:r>
      <w:r w:rsidR="00B4283D" w:rsidRPr="00FF675F">
        <w:t>Agency Data Component</w:t>
      </w:r>
      <w:r w:rsidR="005B3D65">
        <w:rPr>
          <w:rFonts w:cs="Tahoma"/>
          <w:szCs w:val="24"/>
        </w:rPr>
        <w:fldChar w:fldCharType="end"/>
      </w:r>
      <w:r w:rsidRPr="00AB7A75">
        <w:rPr>
          <w:rFonts w:cs="Tahoma"/>
          <w:szCs w:val="24"/>
        </w:rPr>
        <w:t>) of the document.</w:t>
      </w:r>
    </w:p>
    <w:p w14:paraId="5A35582F" w14:textId="322CE236" w:rsidR="00F36D89" w:rsidRDefault="00F36D89" w:rsidP="00F36D89">
      <w:pPr>
        <w:rPr>
          <w:rFonts w:cs="Tahoma"/>
          <w:szCs w:val="24"/>
        </w:rPr>
      </w:pPr>
      <w:r w:rsidRPr="00932B4F">
        <w:rPr>
          <w:rFonts w:cs="Tahoma"/>
          <w:szCs w:val="24"/>
        </w:rPr>
        <w:t xml:space="preserve">IANA is requested to add the following values to the </w:t>
      </w:r>
      <w:r>
        <w:rPr>
          <w:rFonts w:cs="Tahoma"/>
          <w:szCs w:val="24"/>
        </w:rPr>
        <w:t>“</w:t>
      </w:r>
      <w:r w:rsidRPr="00F57015">
        <w:rPr>
          <w:rFonts w:cs="Tahoma"/>
          <w:szCs w:val="24"/>
        </w:rPr>
        <w:t>EID</w:t>
      </w:r>
      <w:r>
        <w:rPr>
          <w:rFonts w:cs="Tahoma"/>
          <w:szCs w:val="24"/>
        </w:rPr>
        <w:t>O-</w:t>
      </w:r>
      <w:r w:rsidRPr="00F57015">
        <w:rPr>
          <w:rFonts w:cs="Tahoma"/>
          <w:szCs w:val="24"/>
        </w:rPr>
        <w:t>AgencyRole</w:t>
      </w:r>
      <w:r>
        <w:rPr>
          <w:rFonts w:cs="Tahoma"/>
          <w:szCs w:val="24"/>
        </w:rPr>
        <w:t xml:space="preserve">” </w:t>
      </w:r>
      <w:r w:rsidRPr="00932B4F">
        <w:rPr>
          <w:rFonts w:cs="Tahoma"/>
          <w:szCs w:val="24"/>
        </w:rPr>
        <w:t>registry</w:t>
      </w:r>
      <w:r w:rsidR="00AB1761">
        <w:rPr>
          <w:rFonts w:cs="Tahoma"/>
          <w:szCs w:val="24"/>
        </w:rPr>
        <w:t>.</w:t>
      </w:r>
    </w:p>
    <w:p w14:paraId="75C14BAA" w14:textId="69DB6B2F" w:rsidR="006847E2" w:rsidRDefault="006847E2" w:rsidP="006847E2">
      <w:pPr>
        <w:pStyle w:val="Lgende"/>
      </w:pPr>
      <w:r>
        <w:t xml:space="preserve">Table </w:t>
      </w:r>
      <w:fldSimple w:instr=" STYLEREF 1 \s ">
        <w:r w:rsidR="00B4283D">
          <w:rPr>
            <w:noProof/>
          </w:rPr>
          <w:t>3</w:t>
        </w:r>
      </w:fldSimple>
      <w:r w:rsidR="00A32EDA">
        <w:noBreakHyphen/>
      </w:r>
      <w:fldSimple w:instr=" SEQ Table \* ARABIC \s 1 ">
        <w:r w:rsidR="00B4283D">
          <w:rPr>
            <w:noProof/>
          </w:rPr>
          <w:t>1</w:t>
        </w:r>
      </w:fldSimple>
      <w:r>
        <w:t xml:space="preserve"> Agency Role Registry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564"/>
        <w:gridCol w:w="4527"/>
        <w:gridCol w:w="3619"/>
      </w:tblGrid>
      <w:tr w:rsidR="00F36D89" w:rsidRPr="004B7B3D" w14:paraId="2FD2FC94" w14:textId="77777777" w:rsidTr="00F26AA0">
        <w:trPr>
          <w:tblHeader/>
        </w:trPr>
        <w:tc>
          <w:tcPr>
            <w:tcW w:w="1564" w:type="dxa"/>
            <w:shd w:val="clear" w:color="auto" w:fill="D9D9D9" w:themeFill="background1" w:themeFillShade="D9"/>
            <w:vAlign w:val="center"/>
          </w:tcPr>
          <w:p w14:paraId="4B84DD10"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Value</w:t>
            </w:r>
          </w:p>
        </w:tc>
        <w:tc>
          <w:tcPr>
            <w:tcW w:w="4527" w:type="dxa"/>
            <w:shd w:val="clear" w:color="auto" w:fill="D9D9D9" w:themeFill="background1" w:themeFillShade="D9"/>
            <w:vAlign w:val="center"/>
          </w:tcPr>
          <w:p w14:paraId="43218E6C" w14:textId="77777777" w:rsidR="00F36D89" w:rsidRPr="004B7B3D" w:rsidRDefault="00F36D89" w:rsidP="00F26AA0">
            <w:pPr>
              <w:spacing w:before="0" w:after="0"/>
              <w:jc w:val="center"/>
              <w:rPr>
                <w:rFonts w:cs="Tahoma"/>
                <w:b/>
                <w:color w:val="000000" w:themeColor="text1"/>
              </w:rPr>
            </w:pPr>
            <w:r w:rsidRPr="004B7B3D">
              <w:rPr>
                <w:rFonts w:cs="Tahoma"/>
                <w:b/>
                <w:color w:val="000000" w:themeColor="text1"/>
              </w:rPr>
              <w:t>Literal Description</w:t>
            </w:r>
          </w:p>
        </w:tc>
        <w:tc>
          <w:tcPr>
            <w:tcW w:w="3619" w:type="dxa"/>
            <w:shd w:val="clear" w:color="auto" w:fill="D9D9D9" w:themeFill="background1" w:themeFillShade="D9"/>
            <w:vAlign w:val="center"/>
          </w:tcPr>
          <w:p w14:paraId="79619661" w14:textId="77777777" w:rsidR="00F36D89" w:rsidRPr="004B7B3D" w:rsidRDefault="00F36D89" w:rsidP="009257B7">
            <w:pPr>
              <w:spacing w:before="0" w:after="0"/>
              <w:jc w:val="center"/>
              <w:rPr>
                <w:rFonts w:cs="Tahoma"/>
                <w:b/>
              </w:rPr>
            </w:pPr>
            <w:r w:rsidRPr="004B7B3D">
              <w:rPr>
                <w:rFonts w:cs="Tahoma"/>
                <w:b/>
              </w:rPr>
              <w:t>Reference</w:t>
            </w:r>
          </w:p>
        </w:tc>
      </w:tr>
      <w:tr w:rsidR="009257B7" w:rsidRPr="004B7B3D" w14:paraId="17BA7CEE" w14:textId="77777777" w:rsidTr="00583036">
        <w:trPr>
          <w:trHeight w:val="503"/>
        </w:trPr>
        <w:tc>
          <w:tcPr>
            <w:tcW w:w="1564" w:type="dxa"/>
            <w:noWrap/>
            <w:hideMark/>
          </w:tcPr>
          <w:p w14:paraId="4C307EA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Assisting</w:t>
            </w:r>
          </w:p>
        </w:tc>
        <w:tc>
          <w:tcPr>
            <w:tcW w:w="4527" w:type="dxa"/>
            <w:hideMark/>
          </w:tcPr>
          <w:p w14:paraId="7B769730" w14:textId="0A65C06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agency is assisting on, or being consulted regarding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0F930F31" w14:textId="2198F784"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2574D32C" w14:textId="77777777" w:rsidTr="00583036">
        <w:trPr>
          <w:trHeight w:val="345"/>
        </w:trPr>
        <w:tc>
          <w:tcPr>
            <w:tcW w:w="1564" w:type="dxa"/>
            <w:noWrap/>
            <w:hideMark/>
          </w:tcPr>
          <w:p w14:paraId="68577DCA"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CallReceiving</w:t>
            </w:r>
          </w:p>
        </w:tc>
        <w:tc>
          <w:tcPr>
            <w:tcW w:w="4527" w:type="dxa"/>
            <w:hideMark/>
          </w:tcPr>
          <w:p w14:paraId="7F81AB96"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The Agency that received the emergency call.</w:t>
            </w:r>
          </w:p>
        </w:tc>
        <w:tc>
          <w:tcPr>
            <w:tcW w:w="3619" w:type="dxa"/>
            <w:noWrap/>
          </w:tcPr>
          <w:p w14:paraId="2CA08757" w14:textId="045C469E"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0B489D75" w14:textId="77777777" w:rsidTr="00583036">
        <w:trPr>
          <w:trHeight w:val="503"/>
        </w:trPr>
        <w:tc>
          <w:tcPr>
            <w:tcW w:w="1564" w:type="dxa"/>
            <w:noWrap/>
            <w:hideMark/>
          </w:tcPr>
          <w:p w14:paraId="0DD60C2A"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Dispatched</w:t>
            </w:r>
          </w:p>
        </w:tc>
        <w:tc>
          <w:tcPr>
            <w:tcW w:w="4527" w:type="dxa"/>
            <w:hideMark/>
          </w:tcPr>
          <w:p w14:paraId="679D5E2E" w14:textId="038DF8B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that had emergency resources dispatched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1B32EA06" w14:textId="630DCFB2"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35530B95" w14:textId="77777777" w:rsidTr="00583036">
        <w:trPr>
          <w:trHeight w:val="359"/>
        </w:trPr>
        <w:tc>
          <w:tcPr>
            <w:tcW w:w="1564" w:type="dxa"/>
            <w:noWrap/>
            <w:hideMark/>
          </w:tcPr>
          <w:p w14:paraId="7BCD4A99"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Dispatching</w:t>
            </w:r>
          </w:p>
        </w:tc>
        <w:tc>
          <w:tcPr>
            <w:tcW w:w="4527" w:type="dxa"/>
            <w:hideMark/>
          </w:tcPr>
          <w:p w14:paraId="0DB3B929" w14:textId="0E0019EC"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The Agency that dispatched emergency resources to an </w:t>
            </w:r>
            <w:r w:rsidR="00A65429">
              <w:rPr>
                <w:rFonts w:cs="Tahoma"/>
                <w:color w:val="000000" w:themeColor="text1"/>
                <w:kern w:val="0"/>
                <w:lang w:val="fr-CA" w:eastAsia="fr-CA"/>
              </w:rPr>
              <w:t>Incident</w:t>
            </w:r>
            <w:r w:rsidRPr="004B7B3D">
              <w:rPr>
                <w:rFonts w:cs="Tahoma"/>
                <w:color w:val="000000" w:themeColor="text1"/>
                <w:kern w:val="0"/>
                <w:lang w:val="fr-CA" w:eastAsia="fr-CA"/>
              </w:rPr>
              <w:t>.</w:t>
            </w:r>
          </w:p>
        </w:tc>
        <w:tc>
          <w:tcPr>
            <w:tcW w:w="3619" w:type="dxa"/>
            <w:noWrap/>
          </w:tcPr>
          <w:p w14:paraId="42D30AD3" w14:textId="23E5D7A0"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508E3722" w14:textId="77777777" w:rsidTr="00583036">
        <w:trPr>
          <w:trHeight w:val="675"/>
        </w:trPr>
        <w:tc>
          <w:tcPr>
            <w:tcW w:w="1564" w:type="dxa"/>
            <w:noWrap/>
            <w:hideMark/>
          </w:tcPr>
          <w:p w14:paraId="4DF01F2E"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Informational</w:t>
            </w:r>
          </w:p>
        </w:tc>
        <w:tc>
          <w:tcPr>
            <w:tcW w:w="4527" w:type="dxa"/>
            <w:hideMark/>
          </w:tcPr>
          <w:p w14:paraId="0FE90F91" w14:textId="584B9840"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 xml:space="preserve">An agency is receiving information regarding an </w:t>
            </w:r>
            <w:r w:rsidR="00A65429">
              <w:rPr>
                <w:rFonts w:cs="Tahoma"/>
                <w:color w:val="000000" w:themeColor="text1"/>
                <w:kern w:val="0"/>
                <w:lang w:val="fr-CA" w:eastAsia="fr-CA"/>
              </w:rPr>
              <w:t>Incident</w:t>
            </w:r>
            <w:r w:rsidRPr="004B7B3D">
              <w:rPr>
                <w:rFonts w:cs="Tahoma"/>
                <w:color w:val="000000" w:themeColor="text1"/>
                <w:kern w:val="0"/>
                <w:lang w:val="fr-CA" w:eastAsia="fr-CA"/>
              </w:rPr>
              <w:t>, but is not otherwise participating.</w:t>
            </w:r>
          </w:p>
        </w:tc>
        <w:tc>
          <w:tcPr>
            <w:tcW w:w="3619" w:type="dxa"/>
            <w:noWrap/>
          </w:tcPr>
          <w:p w14:paraId="7B06D7B5" w14:textId="438DE78C"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r w:rsidR="009257B7" w:rsidRPr="004B7B3D" w14:paraId="1D45DBA4" w14:textId="77777777" w:rsidTr="00583036">
        <w:trPr>
          <w:trHeight w:val="512"/>
        </w:trPr>
        <w:tc>
          <w:tcPr>
            <w:tcW w:w="1564" w:type="dxa"/>
            <w:noWrap/>
            <w:hideMark/>
          </w:tcPr>
          <w:p w14:paraId="7AE60145"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TransferredTo</w:t>
            </w:r>
          </w:p>
        </w:tc>
        <w:tc>
          <w:tcPr>
            <w:tcW w:w="4527" w:type="dxa"/>
            <w:hideMark/>
          </w:tcPr>
          <w:p w14:paraId="64CB9FD0" w14:textId="77777777" w:rsidR="009257B7" w:rsidRPr="004B7B3D" w:rsidRDefault="009257B7" w:rsidP="009257B7">
            <w:pPr>
              <w:spacing w:before="0" w:after="0"/>
              <w:rPr>
                <w:rFonts w:cs="Tahoma"/>
                <w:color w:val="000000" w:themeColor="text1"/>
                <w:kern w:val="0"/>
                <w:lang w:val="fr-CA" w:eastAsia="fr-CA"/>
              </w:rPr>
            </w:pPr>
            <w:r w:rsidRPr="004B7B3D">
              <w:rPr>
                <w:rFonts w:cs="Tahoma"/>
                <w:color w:val="000000" w:themeColor="text1"/>
                <w:kern w:val="0"/>
                <w:lang w:val="fr-CA" w:eastAsia="fr-CA"/>
              </w:rPr>
              <w:t>The Agency to which the emergency call is being transferred.</w:t>
            </w:r>
          </w:p>
        </w:tc>
        <w:tc>
          <w:tcPr>
            <w:tcW w:w="3619" w:type="dxa"/>
            <w:noWrap/>
          </w:tcPr>
          <w:p w14:paraId="72BED031" w14:textId="35F8B835" w:rsidR="009257B7" w:rsidRPr="004B7B3D" w:rsidRDefault="009257B7" w:rsidP="009257B7">
            <w:pPr>
              <w:spacing w:before="0" w:after="0"/>
              <w:jc w:val="center"/>
              <w:rPr>
                <w:rFonts w:cs="Tahoma"/>
                <w:color w:val="0563C1"/>
                <w:kern w:val="0"/>
                <w:u w:val="single"/>
                <w:lang w:val="fr-CA" w:eastAsia="fr-CA"/>
              </w:rPr>
            </w:pPr>
            <w:r w:rsidRPr="00BC3515">
              <w:rPr>
                <w:rFonts w:cs="Tahoma"/>
              </w:rPr>
              <w:t>This document</w:t>
            </w:r>
          </w:p>
        </w:tc>
      </w:tr>
    </w:tbl>
    <w:p w14:paraId="303D0E27" w14:textId="320244EA" w:rsidR="00F36D89" w:rsidRPr="00AB7A75" w:rsidRDefault="00F36D89" w:rsidP="00F36D89">
      <w:pPr>
        <w:rPr>
          <w:rFonts w:cs="Tahoma"/>
          <w:color w:val="FF0000"/>
          <w:szCs w:val="24"/>
        </w:rPr>
      </w:pPr>
      <w:bookmarkStart w:id="91" w:name="_Toc332195336"/>
    </w:p>
    <w:p w14:paraId="3154CD7A" w14:textId="52C05B51" w:rsidR="00F36D89" w:rsidRPr="00AB7A75" w:rsidRDefault="00A65429" w:rsidP="00F36D89">
      <w:pPr>
        <w:pStyle w:val="Titre2"/>
      </w:pPr>
      <w:bookmarkStart w:id="92" w:name="_Incident_Type_–"/>
      <w:bookmarkStart w:id="93" w:name="_Toc332195337"/>
      <w:bookmarkStart w:id="94" w:name="_Ref338337721"/>
      <w:bookmarkStart w:id="95" w:name="_Ref338337847"/>
      <w:bookmarkStart w:id="96" w:name="_Toc381881314"/>
      <w:bookmarkStart w:id="97" w:name="_Toc54356165"/>
      <w:bookmarkStart w:id="98" w:name="_Ref58261367"/>
      <w:bookmarkStart w:id="99" w:name="_Ref70690127"/>
      <w:bookmarkStart w:id="100" w:name="_Toc70692120"/>
      <w:bookmarkEnd w:id="91"/>
      <w:bookmarkEnd w:id="92"/>
      <w:r>
        <w:t>Incident</w:t>
      </w:r>
      <w:r w:rsidR="00F36D89" w:rsidRPr="00AB7A75">
        <w:t xml:space="preserve"> Type – Common</w:t>
      </w:r>
      <w:bookmarkEnd w:id="93"/>
      <w:bookmarkEnd w:id="94"/>
      <w:bookmarkEnd w:id="95"/>
      <w:r w:rsidR="00F36D89" w:rsidRPr="00AB7A75">
        <w:t xml:space="preserve"> Registry</w:t>
      </w:r>
      <w:bookmarkEnd w:id="96"/>
      <w:bookmarkEnd w:id="97"/>
      <w:bookmarkEnd w:id="98"/>
      <w:bookmarkEnd w:id="99"/>
      <w:bookmarkEnd w:id="100"/>
    </w:p>
    <w:p w14:paraId="1D5B9CF6" w14:textId="5A27B7EF" w:rsidR="00F36D89" w:rsidRDefault="00F36D89" w:rsidP="00F36D89">
      <w:pPr>
        <w:rPr>
          <w:rFonts w:cs="Tahoma"/>
          <w:szCs w:val="24"/>
        </w:rPr>
      </w:pPr>
      <w:r w:rsidRPr="00AB7A75">
        <w:rPr>
          <w:rFonts w:cs="Tahoma"/>
          <w:szCs w:val="24"/>
        </w:rPr>
        <w:t>The “</w:t>
      </w:r>
      <w:r w:rsidR="00A65429">
        <w:rPr>
          <w:rFonts w:cs="Tahoma"/>
          <w:szCs w:val="24"/>
        </w:rPr>
        <w:t>Incident</w:t>
      </w:r>
      <w:r w:rsidRPr="00AB7A75">
        <w:rPr>
          <w:rFonts w:cs="Tahoma"/>
          <w:szCs w:val="24"/>
        </w:rPr>
        <w:t xml:space="preserve"> Type – Common” data element is described in Section </w:t>
      </w:r>
      <w:r w:rsidR="00FF474E">
        <w:rPr>
          <w:rFonts w:cs="Tahoma"/>
        </w:rPr>
        <w:fldChar w:fldCharType="begin"/>
      </w:r>
      <w:r w:rsidR="00FF474E">
        <w:rPr>
          <w:rFonts w:cs="Tahoma"/>
          <w:szCs w:val="24"/>
        </w:rPr>
        <w:instrText xml:space="preserve"> REF _Ref58269424 \r \h </w:instrText>
      </w:r>
      <w:r w:rsidR="00FF474E">
        <w:rPr>
          <w:rFonts w:cs="Tahoma"/>
        </w:rPr>
      </w:r>
      <w:r w:rsidR="00FF474E">
        <w:rPr>
          <w:rFonts w:cs="Tahoma"/>
        </w:rPr>
        <w:fldChar w:fldCharType="separate"/>
      </w:r>
      <w:r w:rsidR="00B4283D">
        <w:rPr>
          <w:rFonts w:cs="Tahoma"/>
          <w:szCs w:val="24"/>
        </w:rPr>
        <w:t>2.9</w:t>
      </w:r>
      <w:r w:rsidR="00FF474E">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_Ref85461045 \h </w:instrText>
      </w:r>
      <w:r w:rsidR="00475BAA">
        <w:rPr>
          <w:rFonts w:cs="Tahoma"/>
          <w:szCs w:val="24"/>
        </w:rPr>
      </w:r>
      <w:r w:rsidR="00475BAA">
        <w:rPr>
          <w:rFonts w:cs="Tahoma"/>
          <w:szCs w:val="24"/>
        </w:rPr>
        <w:fldChar w:fldCharType="separate"/>
      </w:r>
      <w:r w:rsidR="00B4283D">
        <w:t>Incident</w:t>
      </w:r>
      <w:r w:rsidR="00B4283D" w:rsidRPr="007D2C83">
        <w:t xml:space="preserve"> Data Component</w:t>
      </w:r>
      <w:r w:rsidR="00475BAA">
        <w:rPr>
          <w:rFonts w:cs="Tahoma"/>
          <w:szCs w:val="24"/>
        </w:rPr>
        <w:fldChar w:fldCharType="end"/>
      </w:r>
      <w:r w:rsidRPr="00AB7A75">
        <w:rPr>
          <w:rFonts w:cs="Tahoma"/>
          <w:szCs w:val="24"/>
        </w:rPr>
        <w:t xml:space="preserve">) and Section </w:t>
      </w:r>
      <w:r w:rsidR="00E942C3">
        <w:rPr>
          <w:rFonts w:cs="Tahoma"/>
        </w:rPr>
        <w:fldChar w:fldCharType="begin"/>
      </w:r>
      <w:r w:rsidR="00E942C3">
        <w:rPr>
          <w:rFonts w:cs="Tahoma"/>
          <w:szCs w:val="24"/>
        </w:rPr>
        <w:instrText xml:space="preserve"> REF _Ref58269449 \r \h </w:instrText>
      </w:r>
      <w:r w:rsidR="00E942C3">
        <w:rPr>
          <w:rFonts w:cs="Tahoma"/>
        </w:rPr>
      </w:r>
      <w:r w:rsidR="00E942C3">
        <w:rPr>
          <w:rFonts w:cs="Tahoma"/>
        </w:rPr>
        <w:fldChar w:fldCharType="separate"/>
      </w:r>
      <w:r w:rsidR="00B4283D">
        <w:rPr>
          <w:rFonts w:cs="Tahoma"/>
          <w:szCs w:val="24"/>
        </w:rPr>
        <w:t>2.13</w:t>
      </w:r>
      <w:r w:rsidR="00E942C3">
        <w:rPr>
          <w:rFonts w:cs="Tahoma"/>
        </w:rPr>
        <w:fldChar w:fldCharType="end"/>
      </w:r>
      <w:r w:rsidRPr="00AB7A75">
        <w:rPr>
          <w:rFonts w:cs="Tahoma"/>
          <w:szCs w:val="24"/>
        </w:rPr>
        <w:t xml:space="preserve"> (</w:t>
      </w:r>
      <w:r w:rsidR="00475BAA">
        <w:rPr>
          <w:rFonts w:cs="Tahoma"/>
          <w:szCs w:val="24"/>
        </w:rPr>
        <w:fldChar w:fldCharType="begin"/>
      </w:r>
      <w:r w:rsidR="00475BAA">
        <w:rPr>
          <w:rFonts w:cs="Tahoma"/>
          <w:szCs w:val="24"/>
        </w:rPr>
        <w:instrText xml:space="preserve"> REF _Ref85461065 \h </w:instrText>
      </w:r>
      <w:r w:rsidR="00475BAA">
        <w:rPr>
          <w:rFonts w:cs="Tahoma"/>
          <w:szCs w:val="24"/>
        </w:rPr>
      </w:r>
      <w:r w:rsidR="00475BAA">
        <w:rPr>
          <w:rFonts w:cs="Tahoma"/>
          <w:szCs w:val="24"/>
        </w:rPr>
        <w:fldChar w:fldCharType="separate"/>
      </w:r>
      <w:r w:rsidR="00B4283D" w:rsidRPr="006503CC">
        <w:t>Dispatch Data Component</w:t>
      </w:r>
      <w:r w:rsidR="00475BAA">
        <w:rPr>
          <w:rFonts w:cs="Tahoma"/>
          <w:szCs w:val="24"/>
        </w:rPr>
        <w:fldChar w:fldCharType="end"/>
      </w:r>
      <w:r w:rsidRPr="00AB7A75">
        <w:rPr>
          <w:rFonts w:cs="Tahoma"/>
          <w:szCs w:val="24"/>
        </w:rPr>
        <w:t xml:space="preserve">) of the document. </w:t>
      </w:r>
    </w:p>
    <w:p w14:paraId="5EA14276" w14:textId="60F3A29C" w:rsidR="00F36D89" w:rsidRDefault="00F36D89" w:rsidP="00F36D89">
      <w:pPr>
        <w:rPr>
          <w:rFonts w:cs="Tahoma"/>
          <w:szCs w:val="24"/>
        </w:rPr>
      </w:pPr>
      <w:r w:rsidRPr="00932B4F">
        <w:rPr>
          <w:rFonts w:cs="Tahoma"/>
          <w:szCs w:val="24"/>
        </w:rPr>
        <w:lastRenderedPageBreak/>
        <w:t xml:space="preserve">IANA is requested to add the following values to the </w:t>
      </w:r>
      <w:r>
        <w:rPr>
          <w:rFonts w:cs="Tahoma"/>
          <w:szCs w:val="24"/>
        </w:rPr>
        <w:t>“</w:t>
      </w:r>
      <w:r w:rsidRPr="00067E85">
        <w:rPr>
          <w:rFonts w:cs="Tahoma"/>
          <w:szCs w:val="24"/>
        </w:rPr>
        <w:t>EID</w:t>
      </w:r>
      <w:r>
        <w:rPr>
          <w:rFonts w:cs="Tahoma"/>
          <w:szCs w:val="24"/>
        </w:rPr>
        <w:t>O</w:t>
      </w:r>
      <w:r w:rsidRPr="00067E85">
        <w:rPr>
          <w:rFonts w:cs="Tahoma"/>
          <w:szCs w:val="24"/>
        </w:rPr>
        <w:t>-</w:t>
      </w:r>
      <w:r w:rsidR="00A65429">
        <w:rPr>
          <w:rFonts w:cs="Tahoma"/>
          <w:szCs w:val="24"/>
        </w:rPr>
        <w:t>Incident</w:t>
      </w:r>
      <w:r w:rsidRPr="00067E85">
        <w:rPr>
          <w:rFonts w:cs="Tahoma"/>
          <w:szCs w:val="24"/>
        </w:rPr>
        <w:t>Type-Common</w:t>
      </w:r>
      <w:r>
        <w:rPr>
          <w:rFonts w:cs="Tahoma"/>
          <w:szCs w:val="24"/>
        </w:rPr>
        <w:t xml:space="preserve">” </w:t>
      </w:r>
      <w:r w:rsidRPr="00932B4F">
        <w:rPr>
          <w:rFonts w:cs="Tahoma"/>
          <w:szCs w:val="24"/>
        </w:rPr>
        <w:t>registry</w:t>
      </w:r>
      <w:r>
        <w:rPr>
          <w:rFonts w:cs="Tahoma"/>
          <w:szCs w:val="24"/>
        </w:rPr>
        <w:t>.</w:t>
      </w:r>
    </w:p>
    <w:p w14:paraId="4BE48F1B" w14:textId="62461719" w:rsidR="00011FB5" w:rsidRDefault="00011FB5" w:rsidP="00011FB5">
      <w:pPr>
        <w:pStyle w:val="Lgende"/>
      </w:pPr>
      <w:r>
        <w:t xml:space="preserve">Table </w:t>
      </w:r>
      <w:fldSimple w:instr=" STYLEREF 1 \s ">
        <w:r w:rsidR="00B4283D">
          <w:rPr>
            <w:noProof/>
          </w:rPr>
          <w:t>3</w:t>
        </w:r>
      </w:fldSimple>
      <w:r w:rsidR="00A32EDA">
        <w:noBreakHyphen/>
      </w:r>
      <w:fldSimple w:instr=" SEQ Table \* ARABIC \s 1 ">
        <w:r w:rsidR="00B4283D">
          <w:rPr>
            <w:noProof/>
          </w:rPr>
          <w:t>2</w:t>
        </w:r>
      </w:fldSimple>
      <w:r>
        <w:t xml:space="preserve"> </w:t>
      </w:r>
      <w:r w:rsidR="00A65429">
        <w:t>Incident</w:t>
      </w:r>
      <w:r>
        <w:t xml:space="preserve"> Type – Common Registry</w:t>
      </w:r>
    </w:p>
    <w:tbl>
      <w:tblPr>
        <w:tblStyle w:val="Grilledutableau"/>
        <w:tblW w:w="0" w:type="auto"/>
        <w:tblInd w:w="0" w:type="dxa"/>
        <w:tblLook w:val="04A0" w:firstRow="1" w:lastRow="0" w:firstColumn="1" w:lastColumn="0" w:noHBand="0" w:noVBand="1"/>
      </w:tblPr>
      <w:tblGrid>
        <w:gridCol w:w="2799"/>
        <w:gridCol w:w="4576"/>
        <w:gridCol w:w="2335"/>
      </w:tblGrid>
      <w:tr w:rsidR="00A37A8B" w:rsidRPr="00A37A8B" w14:paraId="70C477F6" w14:textId="77777777" w:rsidTr="00B43FE6">
        <w:trPr>
          <w:tblHeader/>
        </w:trPr>
        <w:tc>
          <w:tcPr>
            <w:tcW w:w="2799" w:type="dxa"/>
            <w:shd w:val="clear" w:color="auto" w:fill="D9D9D9" w:themeFill="background1" w:themeFillShade="D9"/>
            <w:vAlign w:val="center"/>
          </w:tcPr>
          <w:p w14:paraId="6202D780" w14:textId="77777777" w:rsidR="00A37A8B" w:rsidRPr="00A37A8B" w:rsidRDefault="00A37A8B" w:rsidP="00A37A8B">
            <w:pPr>
              <w:spacing w:before="0" w:after="0"/>
              <w:rPr>
                <w:rFonts w:cs="Tahoma"/>
                <w:b/>
              </w:rPr>
            </w:pPr>
            <w:r w:rsidRPr="00A37A8B">
              <w:rPr>
                <w:rFonts w:cs="Tahoma"/>
                <w:b/>
              </w:rPr>
              <w:t>Value</w:t>
            </w:r>
          </w:p>
        </w:tc>
        <w:tc>
          <w:tcPr>
            <w:tcW w:w="4576" w:type="dxa"/>
            <w:shd w:val="clear" w:color="auto" w:fill="D9D9D9" w:themeFill="background1" w:themeFillShade="D9"/>
            <w:vAlign w:val="center"/>
          </w:tcPr>
          <w:p w14:paraId="22123F97" w14:textId="77777777" w:rsidR="00A37A8B" w:rsidRPr="00A37A8B" w:rsidRDefault="00A37A8B" w:rsidP="00A37A8B">
            <w:pPr>
              <w:spacing w:before="0" w:after="0"/>
              <w:rPr>
                <w:rFonts w:cs="Tahoma"/>
                <w:b/>
              </w:rPr>
            </w:pPr>
            <w:r w:rsidRPr="00A37A8B">
              <w:rPr>
                <w:rFonts w:cs="Tahoma"/>
                <w:b/>
              </w:rPr>
              <w:t>Literal Description</w:t>
            </w:r>
          </w:p>
        </w:tc>
        <w:tc>
          <w:tcPr>
            <w:tcW w:w="2335" w:type="dxa"/>
            <w:shd w:val="clear" w:color="auto" w:fill="D9D9D9" w:themeFill="background1" w:themeFillShade="D9"/>
            <w:vAlign w:val="center"/>
          </w:tcPr>
          <w:p w14:paraId="311E4186" w14:textId="77777777" w:rsidR="00A37A8B" w:rsidRPr="00A37A8B" w:rsidRDefault="00A37A8B" w:rsidP="00A37A8B">
            <w:pPr>
              <w:spacing w:before="0" w:after="0"/>
              <w:rPr>
                <w:rFonts w:cs="Tahoma"/>
                <w:b/>
              </w:rPr>
            </w:pPr>
            <w:r w:rsidRPr="00A37A8B">
              <w:rPr>
                <w:rFonts w:cs="Tahoma"/>
                <w:b/>
              </w:rPr>
              <w:t>Reference</w:t>
            </w:r>
          </w:p>
        </w:tc>
      </w:tr>
      <w:tr w:rsidR="00A37A8B" w:rsidRPr="00A37A8B" w14:paraId="1C578FDD" w14:textId="77777777" w:rsidTr="00D14029">
        <w:tc>
          <w:tcPr>
            <w:tcW w:w="2799" w:type="dxa"/>
            <w:vAlign w:val="center"/>
          </w:tcPr>
          <w:p w14:paraId="3C3B00BE" w14:textId="77777777" w:rsidR="00A37A8B" w:rsidRPr="00A37A8B" w:rsidRDefault="00A37A8B" w:rsidP="00A37A8B">
            <w:pPr>
              <w:spacing w:before="0" w:after="0"/>
              <w:rPr>
                <w:rFonts w:cs="Tahoma"/>
              </w:rPr>
            </w:pPr>
            <w:r w:rsidRPr="00A37A8B">
              <w:rPr>
                <w:rFonts w:cs="Tahoma"/>
              </w:rPr>
              <w:t>NONEMERG</w:t>
            </w:r>
          </w:p>
        </w:tc>
        <w:tc>
          <w:tcPr>
            <w:tcW w:w="4576" w:type="dxa"/>
            <w:vAlign w:val="center"/>
          </w:tcPr>
          <w:p w14:paraId="3E9853E9" w14:textId="4DAD4EFD" w:rsidR="00A37A8B" w:rsidRPr="00A37A8B" w:rsidRDefault="00A37A8B" w:rsidP="00A37A8B">
            <w:pPr>
              <w:spacing w:before="0" w:after="0"/>
              <w:rPr>
                <w:rFonts w:cs="Tahoma"/>
              </w:rPr>
            </w:pPr>
            <w:r w:rsidRPr="00A37A8B">
              <w:rPr>
                <w:rFonts w:cs="Tahoma"/>
              </w:rPr>
              <w:t xml:space="preserve">The </w:t>
            </w:r>
            <w:r w:rsidR="00A65429">
              <w:rPr>
                <w:rFonts w:cs="Tahoma"/>
              </w:rPr>
              <w:t>Incident</w:t>
            </w:r>
            <w:r w:rsidRPr="00A37A8B">
              <w:rPr>
                <w:rFonts w:cs="Tahoma"/>
              </w:rPr>
              <w:t xml:space="preserve"> is not an emergency.</w:t>
            </w:r>
          </w:p>
        </w:tc>
        <w:tc>
          <w:tcPr>
            <w:tcW w:w="2335" w:type="dxa"/>
          </w:tcPr>
          <w:p w14:paraId="74D7F825" w14:textId="77777777" w:rsidR="00A37A8B" w:rsidRPr="00A37A8B" w:rsidRDefault="00A37A8B" w:rsidP="00A37A8B">
            <w:pPr>
              <w:spacing w:before="0" w:after="0"/>
              <w:rPr>
                <w:rFonts w:cs="Tahoma"/>
              </w:rPr>
            </w:pPr>
            <w:r w:rsidRPr="00A37A8B">
              <w:rPr>
                <w:rFonts w:cs="Tahoma"/>
              </w:rPr>
              <w:t>This document</w:t>
            </w:r>
          </w:p>
        </w:tc>
      </w:tr>
      <w:tr w:rsidR="00A37A8B" w:rsidRPr="00A37A8B" w14:paraId="73468231" w14:textId="77777777" w:rsidTr="00D14029">
        <w:trPr>
          <w:trHeight w:val="315"/>
        </w:trPr>
        <w:tc>
          <w:tcPr>
            <w:tcW w:w="2799" w:type="dxa"/>
            <w:hideMark/>
          </w:tcPr>
          <w:p w14:paraId="6636E4D4" w14:textId="77777777" w:rsidR="00A37A8B" w:rsidRPr="00A37A8B" w:rsidRDefault="00A37A8B" w:rsidP="00A37A8B">
            <w:pPr>
              <w:spacing w:before="0" w:after="0"/>
              <w:rPr>
                <w:rFonts w:cs="Tahoma"/>
                <w:lang w:val="fr-CA"/>
              </w:rPr>
            </w:pPr>
            <w:r w:rsidRPr="00A37A8B">
              <w:rPr>
                <w:rFonts w:cs="Tahoma"/>
              </w:rPr>
              <w:t>911H</w:t>
            </w:r>
          </w:p>
        </w:tc>
        <w:tc>
          <w:tcPr>
            <w:tcW w:w="4576" w:type="dxa"/>
            <w:hideMark/>
          </w:tcPr>
          <w:p w14:paraId="62F58729" w14:textId="498651FC"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 xml:space="preserve">1 </w:t>
            </w:r>
            <w:r w:rsidR="00555667">
              <w:rPr>
                <w:rFonts w:cs="Tahoma"/>
              </w:rPr>
              <w:t>Hang Up</w:t>
            </w:r>
          </w:p>
        </w:tc>
        <w:tc>
          <w:tcPr>
            <w:tcW w:w="2335" w:type="dxa"/>
            <w:noWrap/>
            <w:hideMark/>
          </w:tcPr>
          <w:p w14:paraId="004F0A3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0F44E42" w14:textId="77777777" w:rsidTr="00D14029">
        <w:trPr>
          <w:trHeight w:val="315"/>
        </w:trPr>
        <w:tc>
          <w:tcPr>
            <w:tcW w:w="2799" w:type="dxa"/>
            <w:hideMark/>
          </w:tcPr>
          <w:p w14:paraId="72FD78D3" w14:textId="77777777" w:rsidR="00A37A8B" w:rsidRPr="00A37A8B" w:rsidRDefault="00A37A8B" w:rsidP="00A37A8B">
            <w:pPr>
              <w:spacing w:before="0" w:after="0"/>
              <w:rPr>
                <w:rFonts w:cs="Tahoma"/>
                <w:lang w:val="fr-CA"/>
              </w:rPr>
            </w:pPr>
            <w:r w:rsidRPr="00A37A8B">
              <w:rPr>
                <w:rFonts w:cs="Tahoma"/>
              </w:rPr>
              <w:t>911OPN</w:t>
            </w:r>
          </w:p>
        </w:tc>
        <w:tc>
          <w:tcPr>
            <w:tcW w:w="4576" w:type="dxa"/>
            <w:hideMark/>
          </w:tcPr>
          <w:p w14:paraId="01113BF4" w14:textId="52E42B93" w:rsidR="00A37A8B" w:rsidRPr="00A37A8B" w:rsidRDefault="00A37A8B" w:rsidP="00A37A8B">
            <w:pPr>
              <w:spacing w:before="0" w:after="0"/>
              <w:rPr>
                <w:rFonts w:cs="Tahoma"/>
                <w:lang w:val="fr-CA"/>
              </w:rPr>
            </w:pPr>
            <w:r w:rsidRPr="00A37A8B">
              <w:rPr>
                <w:rFonts w:cs="Tahoma"/>
              </w:rPr>
              <w:t>9</w:t>
            </w:r>
            <w:r w:rsidR="00483004">
              <w:rPr>
                <w:rFonts w:cs="Tahoma"/>
              </w:rPr>
              <w:t>-</w:t>
            </w:r>
            <w:r w:rsidRPr="00A37A8B">
              <w:rPr>
                <w:rFonts w:cs="Tahoma"/>
              </w:rPr>
              <w:t>1</w:t>
            </w:r>
            <w:r w:rsidR="00483004">
              <w:rPr>
                <w:rFonts w:cs="Tahoma"/>
              </w:rPr>
              <w:t>-</w:t>
            </w:r>
            <w:r w:rsidRPr="00A37A8B">
              <w:rPr>
                <w:rFonts w:cs="Tahoma"/>
              </w:rPr>
              <w:t>1 O</w:t>
            </w:r>
            <w:r w:rsidR="00555667">
              <w:rPr>
                <w:rFonts w:cs="Tahoma"/>
              </w:rPr>
              <w:t>pen</w:t>
            </w:r>
            <w:r w:rsidRPr="00A37A8B">
              <w:rPr>
                <w:rFonts w:cs="Tahoma"/>
              </w:rPr>
              <w:t xml:space="preserve"> L</w:t>
            </w:r>
            <w:r w:rsidR="00555667">
              <w:rPr>
                <w:rFonts w:cs="Tahoma"/>
              </w:rPr>
              <w:t>ine</w:t>
            </w:r>
          </w:p>
        </w:tc>
        <w:tc>
          <w:tcPr>
            <w:tcW w:w="2335" w:type="dxa"/>
            <w:noWrap/>
            <w:hideMark/>
          </w:tcPr>
          <w:p w14:paraId="0D35B884"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228ED1D" w14:textId="77777777" w:rsidTr="00D14029">
        <w:trPr>
          <w:trHeight w:val="315"/>
        </w:trPr>
        <w:tc>
          <w:tcPr>
            <w:tcW w:w="2799" w:type="dxa"/>
            <w:hideMark/>
          </w:tcPr>
          <w:p w14:paraId="176B2910" w14:textId="77777777" w:rsidR="00A37A8B" w:rsidRPr="00A37A8B" w:rsidRDefault="00A37A8B" w:rsidP="00A37A8B">
            <w:pPr>
              <w:spacing w:before="0" w:after="0"/>
              <w:rPr>
                <w:rFonts w:cs="Tahoma"/>
                <w:lang w:val="fr-CA"/>
              </w:rPr>
            </w:pPr>
            <w:r w:rsidRPr="00A37A8B">
              <w:rPr>
                <w:rFonts w:cs="Tahoma"/>
              </w:rPr>
              <w:t>ABDOM</w:t>
            </w:r>
          </w:p>
        </w:tc>
        <w:tc>
          <w:tcPr>
            <w:tcW w:w="4576" w:type="dxa"/>
            <w:hideMark/>
          </w:tcPr>
          <w:p w14:paraId="0512F5FA" w14:textId="7627A199" w:rsidR="00A37A8B" w:rsidRPr="00A37A8B" w:rsidRDefault="00A37A8B" w:rsidP="00A37A8B">
            <w:pPr>
              <w:spacing w:before="0" w:after="0"/>
              <w:rPr>
                <w:rFonts w:cs="Tahoma"/>
                <w:lang w:val="fr-CA"/>
              </w:rPr>
            </w:pPr>
            <w:r w:rsidRPr="00A37A8B">
              <w:rPr>
                <w:rFonts w:cs="Tahoma"/>
              </w:rPr>
              <w:t>A</w:t>
            </w:r>
            <w:r w:rsidR="00555667">
              <w:rPr>
                <w:rFonts w:cs="Tahoma"/>
              </w:rPr>
              <w:t>bdominal</w:t>
            </w:r>
            <w:r w:rsidRPr="00A37A8B">
              <w:rPr>
                <w:rFonts w:cs="Tahoma"/>
              </w:rPr>
              <w:t xml:space="preserve"> P</w:t>
            </w:r>
            <w:r w:rsidR="00555667">
              <w:rPr>
                <w:rFonts w:cs="Tahoma"/>
              </w:rPr>
              <w:t>ain</w:t>
            </w:r>
            <w:r w:rsidRPr="00A37A8B">
              <w:rPr>
                <w:rFonts w:cs="Tahoma"/>
              </w:rPr>
              <w:t xml:space="preserve"> </w:t>
            </w:r>
            <w:r w:rsidR="00555667">
              <w:rPr>
                <w:rFonts w:cs="Tahoma"/>
              </w:rPr>
              <w:t>or</w:t>
            </w:r>
            <w:r w:rsidRPr="00A37A8B">
              <w:rPr>
                <w:rFonts w:cs="Tahoma"/>
              </w:rPr>
              <w:t xml:space="preserve"> P</w:t>
            </w:r>
            <w:r w:rsidR="00555667">
              <w:rPr>
                <w:rFonts w:cs="Tahoma"/>
              </w:rPr>
              <w:t>roblems</w:t>
            </w:r>
          </w:p>
        </w:tc>
        <w:tc>
          <w:tcPr>
            <w:tcW w:w="2335" w:type="dxa"/>
            <w:noWrap/>
            <w:hideMark/>
          </w:tcPr>
          <w:p w14:paraId="43731CE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FBCAC54" w14:textId="77777777" w:rsidTr="00D14029">
        <w:trPr>
          <w:trHeight w:val="315"/>
        </w:trPr>
        <w:tc>
          <w:tcPr>
            <w:tcW w:w="2799" w:type="dxa"/>
            <w:hideMark/>
          </w:tcPr>
          <w:p w14:paraId="671D3C89" w14:textId="77777777" w:rsidR="00A37A8B" w:rsidRPr="00A37A8B" w:rsidRDefault="00A37A8B" w:rsidP="00A37A8B">
            <w:pPr>
              <w:spacing w:before="0" w:after="0"/>
              <w:rPr>
                <w:rFonts w:cs="Tahoma"/>
                <w:lang w:val="fr-CA"/>
              </w:rPr>
            </w:pPr>
            <w:r w:rsidRPr="00A37A8B">
              <w:rPr>
                <w:rFonts w:cs="Tahoma"/>
              </w:rPr>
              <w:t>ABDUCTF</w:t>
            </w:r>
          </w:p>
        </w:tc>
        <w:tc>
          <w:tcPr>
            <w:tcW w:w="4576" w:type="dxa"/>
            <w:hideMark/>
          </w:tcPr>
          <w:p w14:paraId="67A84D27" w14:textId="6BAE65CE" w:rsidR="00A37A8B" w:rsidRPr="00A37A8B" w:rsidRDefault="00B65106" w:rsidP="00A37A8B">
            <w:pPr>
              <w:spacing w:before="0" w:after="0"/>
              <w:rPr>
                <w:rFonts w:cs="Tahoma"/>
                <w:lang w:val="fr-CA"/>
              </w:rPr>
            </w:pPr>
            <w:r>
              <w:rPr>
                <w:rFonts w:cs="Tahoma"/>
              </w:rPr>
              <w:t>Abduction</w:t>
            </w:r>
            <w:r w:rsidR="00A37A8B" w:rsidRPr="00A37A8B">
              <w:rPr>
                <w:rFonts w:cs="Tahoma"/>
              </w:rPr>
              <w:t xml:space="preserve"> F</w:t>
            </w:r>
            <w:r>
              <w:rPr>
                <w:rFonts w:cs="Tahoma"/>
              </w:rPr>
              <w:t>ami</w:t>
            </w:r>
            <w:r w:rsidR="00A9282F">
              <w:rPr>
                <w:rFonts w:cs="Tahoma"/>
              </w:rPr>
              <w:t>l</w:t>
            </w:r>
            <w:r>
              <w:rPr>
                <w:rFonts w:cs="Tahoma"/>
              </w:rPr>
              <w:t>y</w:t>
            </w:r>
          </w:p>
        </w:tc>
        <w:tc>
          <w:tcPr>
            <w:tcW w:w="2335" w:type="dxa"/>
            <w:noWrap/>
            <w:hideMark/>
          </w:tcPr>
          <w:p w14:paraId="3EA4B4E6" w14:textId="77777777" w:rsidR="00A37A8B" w:rsidRPr="00A37A8B" w:rsidRDefault="00A37A8B" w:rsidP="00A37A8B">
            <w:pPr>
              <w:spacing w:before="0" w:after="0"/>
              <w:rPr>
                <w:rFonts w:cs="Tahoma"/>
                <w:lang w:val="fr-CA"/>
              </w:rPr>
            </w:pPr>
            <w:r w:rsidRPr="00A37A8B">
              <w:rPr>
                <w:rFonts w:cs="Tahoma"/>
                <w:lang w:val="fr-CA"/>
              </w:rPr>
              <w:t>APCO 2.103.2-2019</w:t>
            </w:r>
          </w:p>
        </w:tc>
      </w:tr>
      <w:tr w:rsidR="00B65106" w:rsidRPr="00A37A8B" w14:paraId="5B7A3D94" w14:textId="77777777" w:rsidTr="00D14029">
        <w:trPr>
          <w:trHeight w:val="315"/>
        </w:trPr>
        <w:tc>
          <w:tcPr>
            <w:tcW w:w="2799" w:type="dxa"/>
            <w:hideMark/>
          </w:tcPr>
          <w:p w14:paraId="142BE504" w14:textId="77777777" w:rsidR="00B65106" w:rsidRPr="00A37A8B" w:rsidRDefault="00B65106" w:rsidP="00B65106">
            <w:pPr>
              <w:spacing w:before="0" w:after="0"/>
              <w:rPr>
                <w:rFonts w:cs="Tahoma"/>
                <w:lang w:val="fr-CA"/>
              </w:rPr>
            </w:pPr>
            <w:r w:rsidRPr="00A37A8B">
              <w:rPr>
                <w:rFonts w:cs="Tahoma"/>
              </w:rPr>
              <w:t>ABDUCTNF</w:t>
            </w:r>
          </w:p>
        </w:tc>
        <w:tc>
          <w:tcPr>
            <w:tcW w:w="4576" w:type="dxa"/>
            <w:hideMark/>
          </w:tcPr>
          <w:p w14:paraId="72FD7D67" w14:textId="1C8489D2" w:rsidR="00B65106" w:rsidRPr="00A37A8B" w:rsidRDefault="00B65106" w:rsidP="00B65106">
            <w:pPr>
              <w:spacing w:before="0" w:after="0"/>
              <w:rPr>
                <w:rFonts w:cs="Tahoma"/>
                <w:lang w:val="fr-CA"/>
              </w:rPr>
            </w:pPr>
            <w:r>
              <w:rPr>
                <w:rFonts w:cs="Tahoma"/>
              </w:rPr>
              <w:t>Abduction</w:t>
            </w:r>
            <w:r w:rsidRPr="00A37A8B">
              <w:rPr>
                <w:rFonts w:cs="Tahoma"/>
              </w:rPr>
              <w:t xml:space="preserve"> </w:t>
            </w:r>
            <w:r>
              <w:rPr>
                <w:rFonts w:cs="Tahoma"/>
              </w:rPr>
              <w:t>Non-</w:t>
            </w:r>
            <w:r w:rsidRPr="00A37A8B">
              <w:rPr>
                <w:rFonts w:cs="Tahoma"/>
              </w:rPr>
              <w:t>F</w:t>
            </w:r>
            <w:r>
              <w:rPr>
                <w:rFonts w:cs="Tahoma"/>
              </w:rPr>
              <w:t>ami</w:t>
            </w:r>
            <w:r w:rsidR="00A9282F">
              <w:rPr>
                <w:rFonts w:cs="Tahoma"/>
              </w:rPr>
              <w:t>l</w:t>
            </w:r>
            <w:r>
              <w:rPr>
                <w:rFonts w:cs="Tahoma"/>
              </w:rPr>
              <w:t>y</w:t>
            </w:r>
          </w:p>
        </w:tc>
        <w:tc>
          <w:tcPr>
            <w:tcW w:w="2335" w:type="dxa"/>
            <w:noWrap/>
            <w:hideMark/>
          </w:tcPr>
          <w:p w14:paraId="01C0C60B" w14:textId="77777777" w:rsidR="00B65106" w:rsidRPr="00A37A8B" w:rsidRDefault="00B65106" w:rsidP="00B65106">
            <w:pPr>
              <w:spacing w:before="0" w:after="0"/>
              <w:rPr>
                <w:rFonts w:cs="Tahoma"/>
                <w:lang w:val="fr-CA"/>
              </w:rPr>
            </w:pPr>
            <w:r w:rsidRPr="00A37A8B">
              <w:rPr>
                <w:rFonts w:cs="Tahoma"/>
                <w:lang w:val="fr-CA"/>
              </w:rPr>
              <w:t>APCO 2.103.2-2019</w:t>
            </w:r>
          </w:p>
        </w:tc>
      </w:tr>
      <w:tr w:rsidR="00A37A8B" w:rsidRPr="00A37A8B" w14:paraId="590C4735" w14:textId="77777777" w:rsidTr="00D14029">
        <w:trPr>
          <w:trHeight w:val="315"/>
        </w:trPr>
        <w:tc>
          <w:tcPr>
            <w:tcW w:w="2799" w:type="dxa"/>
            <w:hideMark/>
          </w:tcPr>
          <w:p w14:paraId="7B994FB3" w14:textId="77777777" w:rsidR="00A37A8B" w:rsidRPr="00A37A8B" w:rsidRDefault="00A37A8B" w:rsidP="00A37A8B">
            <w:pPr>
              <w:spacing w:before="0" w:after="0"/>
              <w:rPr>
                <w:rFonts w:cs="Tahoma"/>
                <w:lang w:val="fr-CA"/>
              </w:rPr>
            </w:pPr>
            <w:r w:rsidRPr="00A37A8B">
              <w:rPr>
                <w:rFonts w:cs="Tahoma"/>
              </w:rPr>
              <w:t>ABUSE</w:t>
            </w:r>
          </w:p>
        </w:tc>
        <w:tc>
          <w:tcPr>
            <w:tcW w:w="4576" w:type="dxa"/>
            <w:hideMark/>
          </w:tcPr>
          <w:p w14:paraId="43937D50" w14:textId="2A4DFEB9" w:rsidR="00A37A8B" w:rsidRPr="00A37A8B" w:rsidRDefault="00A37A8B" w:rsidP="00A37A8B">
            <w:pPr>
              <w:spacing w:before="0" w:after="0"/>
              <w:rPr>
                <w:rFonts w:cs="Tahoma"/>
                <w:lang w:val="fr-CA"/>
              </w:rPr>
            </w:pPr>
            <w:r w:rsidRPr="00A37A8B">
              <w:rPr>
                <w:rFonts w:cs="Tahoma"/>
              </w:rPr>
              <w:t>A</w:t>
            </w:r>
            <w:r w:rsidR="00B65106">
              <w:rPr>
                <w:rFonts w:cs="Tahoma"/>
              </w:rPr>
              <w:t>buse</w:t>
            </w:r>
          </w:p>
        </w:tc>
        <w:tc>
          <w:tcPr>
            <w:tcW w:w="2335" w:type="dxa"/>
            <w:noWrap/>
            <w:hideMark/>
          </w:tcPr>
          <w:p w14:paraId="0C3B4680"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C4CC1B4" w14:textId="77777777" w:rsidTr="00D14029">
        <w:trPr>
          <w:trHeight w:val="315"/>
        </w:trPr>
        <w:tc>
          <w:tcPr>
            <w:tcW w:w="2799" w:type="dxa"/>
            <w:hideMark/>
          </w:tcPr>
          <w:p w14:paraId="4714AAA0" w14:textId="77777777" w:rsidR="00A37A8B" w:rsidRPr="00A37A8B" w:rsidRDefault="00A37A8B" w:rsidP="00A37A8B">
            <w:pPr>
              <w:spacing w:before="0" w:after="0"/>
              <w:rPr>
                <w:rFonts w:cs="Tahoma"/>
                <w:lang w:val="fr-CA"/>
              </w:rPr>
            </w:pPr>
            <w:r w:rsidRPr="00A37A8B">
              <w:rPr>
                <w:rFonts w:cs="Tahoma"/>
              </w:rPr>
              <w:t>ACCIND</w:t>
            </w:r>
          </w:p>
        </w:tc>
        <w:tc>
          <w:tcPr>
            <w:tcW w:w="4576" w:type="dxa"/>
            <w:hideMark/>
          </w:tcPr>
          <w:p w14:paraId="7EE284F4" w14:textId="784EDAD3" w:rsidR="00A37A8B" w:rsidRPr="00A37A8B" w:rsidRDefault="00A37A8B" w:rsidP="00A37A8B">
            <w:pPr>
              <w:spacing w:before="0" w:after="0"/>
              <w:rPr>
                <w:rFonts w:cs="Tahoma"/>
                <w:lang w:val="fr-CA"/>
              </w:rPr>
            </w:pPr>
            <w:r w:rsidRPr="00A37A8B">
              <w:rPr>
                <w:rFonts w:cs="Tahoma"/>
              </w:rPr>
              <w:t>I</w:t>
            </w:r>
            <w:r w:rsidR="00B65106">
              <w:rPr>
                <w:rFonts w:cs="Tahoma"/>
              </w:rPr>
              <w:t>ndustrial</w:t>
            </w:r>
            <w:r w:rsidRPr="00A37A8B">
              <w:rPr>
                <w:rFonts w:cs="Tahoma"/>
              </w:rPr>
              <w:t xml:space="preserve"> A</w:t>
            </w:r>
            <w:r w:rsidR="00B65106">
              <w:rPr>
                <w:rFonts w:cs="Tahoma"/>
              </w:rPr>
              <w:t>ccident</w:t>
            </w:r>
          </w:p>
        </w:tc>
        <w:tc>
          <w:tcPr>
            <w:tcW w:w="2335" w:type="dxa"/>
            <w:noWrap/>
            <w:hideMark/>
          </w:tcPr>
          <w:p w14:paraId="531373C2"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A59D1AC" w14:textId="77777777" w:rsidTr="00D14029">
        <w:trPr>
          <w:trHeight w:val="315"/>
        </w:trPr>
        <w:tc>
          <w:tcPr>
            <w:tcW w:w="2799" w:type="dxa"/>
            <w:hideMark/>
          </w:tcPr>
          <w:p w14:paraId="17AFE345" w14:textId="77777777" w:rsidR="00A37A8B" w:rsidRPr="00A37A8B" w:rsidRDefault="00A37A8B" w:rsidP="00A37A8B">
            <w:pPr>
              <w:spacing w:before="0" w:after="0"/>
              <w:rPr>
                <w:rFonts w:cs="Tahoma"/>
                <w:lang w:val="fr-CA"/>
              </w:rPr>
            </w:pPr>
            <w:r w:rsidRPr="00A37A8B">
              <w:rPr>
                <w:rFonts w:cs="Tahoma"/>
              </w:rPr>
              <w:t>ACTSHOOT</w:t>
            </w:r>
          </w:p>
        </w:tc>
        <w:tc>
          <w:tcPr>
            <w:tcW w:w="4576" w:type="dxa"/>
            <w:hideMark/>
          </w:tcPr>
          <w:p w14:paraId="51AE8F7A" w14:textId="650C5CE1" w:rsidR="00A37A8B" w:rsidRPr="00A37A8B" w:rsidRDefault="00A37A8B" w:rsidP="00A37A8B">
            <w:pPr>
              <w:spacing w:before="0" w:after="0"/>
              <w:rPr>
                <w:rFonts w:cs="Tahoma"/>
                <w:lang w:val="fr-CA"/>
              </w:rPr>
            </w:pPr>
            <w:r w:rsidRPr="00A37A8B">
              <w:rPr>
                <w:rFonts w:cs="Tahoma"/>
              </w:rPr>
              <w:t>A</w:t>
            </w:r>
            <w:r w:rsidR="00B65106">
              <w:rPr>
                <w:rFonts w:cs="Tahoma"/>
              </w:rPr>
              <w:t>ctive</w:t>
            </w:r>
            <w:r w:rsidRPr="00A37A8B">
              <w:rPr>
                <w:rFonts w:cs="Tahoma"/>
              </w:rPr>
              <w:t xml:space="preserve"> S</w:t>
            </w:r>
            <w:r w:rsidR="00B65106">
              <w:rPr>
                <w:rFonts w:cs="Tahoma"/>
              </w:rPr>
              <w:t>hooter</w:t>
            </w:r>
          </w:p>
        </w:tc>
        <w:tc>
          <w:tcPr>
            <w:tcW w:w="2335" w:type="dxa"/>
            <w:noWrap/>
            <w:hideMark/>
          </w:tcPr>
          <w:p w14:paraId="30C32B1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D6C1B6B" w14:textId="77777777" w:rsidTr="00D14029">
        <w:trPr>
          <w:trHeight w:val="315"/>
        </w:trPr>
        <w:tc>
          <w:tcPr>
            <w:tcW w:w="2799" w:type="dxa"/>
            <w:hideMark/>
          </w:tcPr>
          <w:p w14:paraId="72CDA107" w14:textId="77777777" w:rsidR="00A37A8B" w:rsidRPr="00A37A8B" w:rsidRDefault="00A37A8B" w:rsidP="00A37A8B">
            <w:pPr>
              <w:spacing w:before="0" w:after="0"/>
              <w:rPr>
                <w:rFonts w:cs="Tahoma"/>
                <w:lang w:val="fr-CA"/>
              </w:rPr>
            </w:pPr>
            <w:r w:rsidRPr="00A37A8B">
              <w:rPr>
                <w:rFonts w:cs="Tahoma"/>
              </w:rPr>
              <w:t>ADMIN</w:t>
            </w:r>
          </w:p>
        </w:tc>
        <w:tc>
          <w:tcPr>
            <w:tcW w:w="4576" w:type="dxa"/>
            <w:hideMark/>
          </w:tcPr>
          <w:p w14:paraId="55A778CF" w14:textId="67F836F4" w:rsidR="00A37A8B" w:rsidRPr="00A37A8B" w:rsidRDefault="00A37A8B" w:rsidP="00A37A8B">
            <w:pPr>
              <w:spacing w:before="0" w:after="0"/>
              <w:rPr>
                <w:rFonts w:cs="Tahoma"/>
                <w:lang w:val="fr-CA"/>
              </w:rPr>
            </w:pPr>
            <w:r w:rsidRPr="00A37A8B">
              <w:rPr>
                <w:rFonts w:cs="Tahoma"/>
              </w:rPr>
              <w:t>A</w:t>
            </w:r>
            <w:r w:rsidR="00B65106">
              <w:rPr>
                <w:rFonts w:cs="Tahoma"/>
              </w:rPr>
              <w:t>dministrative</w:t>
            </w:r>
          </w:p>
        </w:tc>
        <w:tc>
          <w:tcPr>
            <w:tcW w:w="2335" w:type="dxa"/>
            <w:noWrap/>
            <w:hideMark/>
          </w:tcPr>
          <w:p w14:paraId="14D2935D"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7BB0B5C9" w14:textId="77777777" w:rsidTr="00D14029">
        <w:trPr>
          <w:trHeight w:val="315"/>
        </w:trPr>
        <w:tc>
          <w:tcPr>
            <w:tcW w:w="2799" w:type="dxa"/>
            <w:hideMark/>
          </w:tcPr>
          <w:p w14:paraId="6764C065" w14:textId="77777777" w:rsidR="00A37A8B" w:rsidRPr="00A37A8B" w:rsidRDefault="00A37A8B" w:rsidP="00A37A8B">
            <w:pPr>
              <w:spacing w:before="0" w:after="0"/>
              <w:rPr>
                <w:rFonts w:cs="Tahoma"/>
                <w:lang w:val="fr-CA"/>
              </w:rPr>
            </w:pPr>
            <w:r w:rsidRPr="00A37A8B">
              <w:rPr>
                <w:rFonts w:cs="Tahoma"/>
              </w:rPr>
              <w:t>AIR</w:t>
            </w:r>
          </w:p>
        </w:tc>
        <w:tc>
          <w:tcPr>
            <w:tcW w:w="4576" w:type="dxa"/>
            <w:hideMark/>
          </w:tcPr>
          <w:p w14:paraId="1F35CB85" w14:textId="2676F4F6" w:rsidR="00A37A8B" w:rsidRPr="00A37A8B" w:rsidRDefault="00A37A8B" w:rsidP="00A37A8B">
            <w:pPr>
              <w:spacing w:before="0" w:after="0"/>
              <w:rPr>
                <w:rFonts w:cs="Tahoma"/>
                <w:lang w:val="fr-CA"/>
              </w:rPr>
            </w:pPr>
            <w:r w:rsidRPr="00A37A8B">
              <w:rPr>
                <w:rFonts w:cs="Tahoma"/>
              </w:rPr>
              <w:t>A</w:t>
            </w:r>
            <w:r w:rsidR="00B65106">
              <w:rPr>
                <w:rFonts w:cs="Tahoma"/>
              </w:rPr>
              <w:t>ircraft</w:t>
            </w:r>
            <w:r w:rsidRPr="00A37A8B">
              <w:rPr>
                <w:rFonts w:cs="Tahoma"/>
              </w:rPr>
              <w:t xml:space="preserve"> R</w:t>
            </w:r>
            <w:r w:rsidR="00B65106">
              <w:rPr>
                <w:rFonts w:cs="Tahoma"/>
              </w:rPr>
              <w:t>elated</w:t>
            </w:r>
            <w:r w:rsidRPr="00A37A8B">
              <w:rPr>
                <w:rFonts w:cs="Tahoma"/>
              </w:rPr>
              <w:t xml:space="preserve"> </w:t>
            </w:r>
            <w:r w:rsidR="00A65429">
              <w:rPr>
                <w:rFonts w:cs="Tahoma"/>
              </w:rPr>
              <w:t>Incident</w:t>
            </w:r>
            <w:r w:rsidR="00B65106">
              <w:rPr>
                <w:rFonts w:cs="Tahoma"/>
              </w:rPr>
              <w:t>s</w:t>
            </w:r>
          </w:p>
        </w:tc>
        <w:tc>
          <w:tcPr>
            <w:tcW w:w="2335" w:type="dxa"/>
            <w:noWrap/>
            <w:hideMark/>
          </w:tcPr>
          <w:p w14:paraId="6DCD6536"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4DB1CA83" w14:textId="77777777" w:rsidTr="00D14029">
        <w:trPr>
          <w:trHeight w:val="315"/>
        </w:trPr>
        <w:tc>
          <w:tcPr>
            <w:tcW w:w="2799" w:type="dxa"/>
            <w:hideMark/>
          </w:tcPr>
          <w:p w14:paraId="453AD2E2" w14:textId="77777777" w:rsidR="00A37A8B" w:rsidRPr="00A37A8B" w:rsidRDefault="00A37A8B" w:rsidP="00A37A8B">
            <w:pPr>
              <w:spacing w:before="0" w:after="0"/>
              <w:rPr>
                <w:rFonts w:cs="Tahoma"/>
                <w:lang w:val="fr-CA"/>
              </w:rPr>
            </w:pPr>
            <w:r w:rsidRPr="00A37A8B">
              <w:rPr>
                <w:rFonts w:cs="Tahoma"/>
              </w:rPr>
              <w:t>AIRINC</w:t>
            </w:r>
          </w:p>
        </w:tc>
        <w:tc>
          <w:tcPr>
            <w:tcW w:w="4576" w:type="dxa"/>
            <w:hideMark/>
          </w:tcPr>
          <w:p w14:paraId="7CB91378" w14:textId="698B0EF7" w:rsidR="00A37A8B" w:rsidRPr="00A37A8B" w:rsidRDefault="00A37A8B" w:rsidP="00A37A8B">
            <w:pPr>
              <w:spacing w:before="0" w:after="0"/>
              <w:rPr>
                <w:rFonts w:cs="Tahoma"/>
                <w:lang w:val="fr-CA"/>
              </w:rPr>
            </w:pPr>
            <w:r w:rsidRPr="00A37A8B">
              <w:rPr>
                <w:rFonts w:cs="Tahoma"/>
              </w:rPr>
              <w:t>A</w:t>
            </w:r>
            <w:r w:rsidR="00B65106">
              <w:rPr>
                <w:rFonts w:cs="Tahoma"/>
              </w:rPr>
              <w:t>irport</w:t>
            </w:r>
            <w:r w:rsidRPr="00A37A8B">
              <w:rPr>
                <w:rFonts w:cs="Tahoma"/>
              </w:rPr>
              <w:t xml:space="preserve"> </w:t>
            </w:r>
            <w:r w:rsidR="00A65429">
              <w:rPr>
                <w:rFonts w:cs="Tahoma"/>
              </w:rPr>
              <w:t>Incident</w:t>
            </w:r>
            <w:r w:rsidRPr="00A37A8B">
              <w:rPr>
                <w:rFonts w:cs="Tahoma"/>
              </w:rPr>
              <w:t xml:space="preserve"> (</w:t>
            </w:r>
            <w:r w:rsidR="00B65106">
              <w:rPr>
                <w:rFonts w:cs="Tahoma"/>
              </w:rPr>
              <w:t>not</w:t>
            </w:r>
            <w:r w:rsidRPr="00A37A8B">
              <w:rPr>
                <w:rFonts w:cs="Tahoma"/>
              </w:rPr>
              <w:t xml:space="preserve"> A</w:t>
            </w:r>
            <w:r w:rsidR="00B65106">
              <w:rPr>
                <w:rFonts w:cs="Tahoma"/>
              </w:rPr>
              <w:t>ircraft</w:t>
            </w:r>
            <w:r w:rsidRPr="00A37A8B">
              <w:rPr>
                <w:rFonts w:cs="Tahoma"/>
              </w:rPr>
              <w:t>)</w:t>
            </w:r>
          </w:p>
        </w:tc>
        <w:tc>
          <w:tcPr>
            <w:tcW w:w="2335" w:type="dxa"/>
            <w:noWrap/>
            <w:hideMark/>
          </w:tcPr>
          <w:p w14:paraId="632CEDF5"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AA4ACED" w14:textId="77777777" w:rsidTr="00D14029">
        <w:trPr>
          <w:trHeight w:val="315"/>
        </w:trPr>
        <w:tc>
          <w:tcPr>
            <w:tcW w:w="2799" w:type="dxa"/>
            <w:hideMark/>
          </w:tcPr>
          <w:p w14:paraId="38B2DCC1" w14:textId="77777777" w:rsidR="00A37A8B" w:rsidRPr="00A37A8B" w:rsidRDefault="00A37A8B" w:rsidP="00A37A8B">
            <w:pPr>
              <w:spacing w:before="0" w:after="0"/>
              <w:rPr>
                <w:rFonts w:cs="Tahoma"/>
                <w:lang w:val="fr-CA"/>
              </w:rPr>
            </w:pPr>
            <w:r w:rsidRPr="00A37A8B">
              <w:rPr>
                <w:rFonts w:cs="Tahoma"/>
              </w:rPr>
              <w:t>ALIEN</w:t>
            </w:r>
          </w:p>
        </w:tc>
        <w:tc>
          <w:tcPr>
            <w:tcW w:w="4576" w:type="dxa"/>
            <w:hideMark/>
          </w:tcPr>
          <w:p w14:paraId="40CBB7CC" w14:textId="07ECB702" w:rsidR="00A37A8B" w:rsidRPr="00A37A8B" w:rsidRDefault="00827920" w:rsidP="00A37A8B">
            <w:pPr>
              <w:spacing w:before="0" w:after="0"/>
              <w:rPr>
                <w:rFonts w:cs="Tahoma"/>
                <w:lang w:val="fr-CA"/>
              </w:rPr>
            </w:pPr>
            <w:r w:rsidRPr="00A37A8B">
              <w:rPr>
                <w:rFonts w:cs="Tahoma"/>
              </w:rPr>
              <w:t>Immigration</w:t>
            </w:r>
          </w:p>
        </w:tc>
        <w:tc>
          <w:tcPr>
            <w:tcW w:w="2335" w:type="dxa"/>
            <w:noWrap/>
            <w:hideMark/>
          </w:tcPr>
          <w:p w14:paraId="6256E539"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6464351F" w14:textId="77777777" w:rsidTr="00D14029">
        <w:trPr>
          <w:trHeight w:val="315"/>
        </w:trPr>
        <w:tc>
          <w:tcPr>
            <w:tcW w:w="2799" w:type="dxa"/>
            <w:hideMark/>
          </w:tcPr>
          <w:p w14:paraId="5A8AC52E" w14:textId="77777777" w:rsidR="00A37A8B" w:rsidRPr="00A37A8B" w:rsidRDefault="00A37A8B" w:rsidP="00A37A8B">
            <w:pPr>
              <w:spacing w:before="0" w:after="0"/>
              <w:rPr>
                <w:rFonts w:cs="Tahoma"/>
                <w:lang w:val="fr-CA"/>
              </w:rPr>
            </w:pPr>
            <w:r w:rsidRPr="00A37A8B">
              <w:rPr>
                <w:rFonts w:cs="Tahoma"/>
              </w:rPr>
              <w:t>ALLERGIC</w:t>
            </w:r>
          </w:p>
        </w:tc>
        <w:tc>
          <w:tcPr>
            <w:tcW w:w="4576" w:type="dxa"/>
            <w:hideMark/>
          </w:tcPr>
          <w:p w14:paraId="18BB61AF" w14:textId="5ABF2D44" w:rsidR="00A37A8B" w:rsidRPr="00A37A8B" w:rsidRDefault="00A37A8B" w:rsidP="00A37A8B">
            <w:pPr>
              <w:spacing w:before="0" w:after="0"/>
              <w:rPr>
                <w:rFonts w:cs="Tahoma"/>
                <w:lang w:val="fr-CA"/>
              </w:rPr>
            </w:pPr>
            <w:r w:rsidRPr="00A37A8B">
              <w:rPr>
                <w:rFonts w:cs="Tahoma"/>
              </w:rPr>
              <w:t>A</w:t>
            </w:r>
            <w:r w:rsidR="00B65106">
              <w:rPr>
                <w:rFonts w:cs="Tahoma"/>
              </w:rPr>
              <w:t>llergic</w:t>
            </w:r>
            <w:r w:rsidRPr="00A37A8B">
              <w:rPr>
                <w:rFonts w:cs="Tahoma"/>
              </w:rPr>
              <w:t xml:space="preserve"> R</w:t>
            </w:r>
            <w:r w:rsidR="00B65106">
              <w:rPr>
                <w:rFonts w:cs="Tahoma"/>
              </w:rPr>
              <w:t>eaction</w:t>
            </w:r>
            <w:r w:rsidRPr="00A37A8B">
              <w:rPr>
                <w:rFonts w:cs="Tahoma"/>
              </w:rPr>
              <w:t>, I</w:t>
            </w:r>
            <w:r w:rsidR="00B65106">
              <w:rPr>
                <w:rFonts w:cs="Tahoma"/>
              </w:rPr>
              <w:t>n</w:t>
            </w:r>
            <w:r w:rsidR="00827920">
              <w:rPr>
                <w:rFonts w:cs="Tahoma"/>
              </w:rPr>
              <w:t>s</w:t>
            </w:r>
            <w:r w:rsidR="00B65106">
              <w:rPr>
                <w:rFonts w:cs="Tahoma"/>
              </w:rPr>
              <w:t>ect</w:t>
            </w:r>
            <w:r w:rsidRPr="00A37A8B">
              <w:rPr>
                <w:rFonts w:cs="Tahoma"/>
              </w:rPr>
              <w:t xml:space="preserve"> S</w:t>
            </w:r>
            <w:r w:rsidR="00B65106">
              <w:rPr>
                <w:rFonts w:cs="Tahoma"/>
              </w:rPr>
              <w:t>tings</w:t>
            </w:r>
            <w:r w:rsidRPr="00A37A8B">
              <w:rPr>
                <w:rFonts w:cs="Tahoma"/>
              </w:rPr>
              <w:t xml:space="preserve">  </w:t>
            </w:r>
          </w:p>
        </w:tc>
        <w:tc>
          <w:tcPr>
            <w:tcW w:w="2335" w:type="dxa"/>
            <w:noWrap/>
            <w:hideMark/>
          </w:tcPr>
          <w:p w14:paraId="679F4698"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50A1E244" w14:textId="77777777" w:rsidTr="00D14029">
        <w:trPr>
          <w:trHeight w:val="315"/>
        </w:trPr>
        <w:tc>
          <w:tcPr>
            <w:tcW w:w="2799" w:type="dxa"/>
            <w:hideMark/>
          </w:tcPr>
          <w:p w14:paraId="7356C26C" w14:textId="77777777" w:rsidR="00A37A8B" w:rsidRPr="00A37A8B" w:rsidRDefault="00A37A8B" w:rsidP="00A37A8B">
            <w:pPr>
              <w:spacing w:before="0" w:after="0"/>
              <w:rPr>
                <w:rFonts w:cs="Tahoma"/>
                <w:lang w:val="fr-CA"/>
              </w:rPr>
            </w:pPr>
            <w:r w:rsidRPr="00A37A8B">
              <w:rPr>
                <w:rFonts w:cs="Tahoma"/>
              </w:rPr>
              <w:t>ALMA</w:t>
            </w:r>
          </w:p>
        </w:tc>
        <w:tc>
          <w:tcPr>
            <w:tcW w:w="4576" w:type="dxa"/>
            <w:hideMark/>
          </w:tcPr>
          <w:p w14:paraId="626D931B" w14:textId="058AA67E" w:rsidR="00A37A8B" w:rsidRPr="00A37A8B" w:rsidRDefault="00A37A8B" w:rsidP="00A37A8B">
            <w:pPr>
              <w:spacing w:before="0" w:after="0"/>
              <w:rPr>
                <w:rFonts w:cs="Tahoma"/>
                <w:lang w:val="fr-CA"/>
              </w:rPr>
            </w:pPr>
            <w:r w:rsidRPr="00A37A8B">
              <w:rPr>
                <w:rFonts w:cs="Tahoma"/>
              </w:rPr>
              <w:t>A</w:t>
            </w:r>
            <w:r w:rsidR="00B65106">
              <w:rPr>
                <w:rFonts w:cs="Tahoma"/>
              </w:rPr>
              <w:t>larm</w:t>
            </w:r>
            <w:r w:rsidRPr="00A37A8B">
              <w:rPr>
                <w:rFonts w:cs="Tahoma"/>
              </w:rPr>
              <w:t xml:space="preserve"> A</w:t>
            </w:r>
            <w:r w:rsidR="00B65106">
              <w:rPr>
                <w:rFonts w:cs="Tahoma"/>
              </w:rPr>
              <w:t>udible</w:t>
            </w:r>
          </w:p>
        </w:tc>
        <w:tc>
          <w:tcPr>
            <w:tcW w:w="2335" w:type="dxa"/>
            <w:noWrap/>
            <w:hideMark/>
          </w:tcPr>
          <w:p w14:paraId="20B165FA"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2BA7E8CE" w14:textId="77777777" w:rsidTr="00D14029">
        <w:trPr>
          <w:trHeight w:val="315"/>
        </w:trPr>
        <w:tc>
          <w:tcPr>
            <w:tcW w:w="2799" w:type="dxa"/>
            <w:hideMark/>
          </w:tcPr>
          <w:p w14:paraId="6D721840" w14:textId="77777777" w:rsidR="00A37A8B" w:rsidRPr="00A37A8B" w:rsidRDefault="00A37A8B" w:rsidP="00A37A8B">
            <w:pPr>
              <w:spacing w:before="0" w:after="0"/>
              <w:rPr>
                <w:rFonts w:cs="Tahoma"/>
                <w:lang w:val="fr-CA"/>
              </w:rPr>
            </w:pPr>
            <w:r w:rsidRPr="00A37A8B">
              <w:rPr>
                <w:rFonts w:cs="Tahoma"/>
              </w:rPr>
              <w:t>ALMB</w:t>
            </w:r>
          </w:p>
        </w:tc>
        <w:tc>
          <w:tcPr>
            <w:tcW w:w="4576" w:type="dxa"/>
            <w:hideMark/>
          </w:tcPr>
          <w:p w14:paraId="4D194F60" w14:textId="706F40EA" w:rsidR="00A37A8B" w:rsidRPr="00A37A8B" w:rsidRDefault="00A37A8B" w:rsidP="00A37A8B">
            <w:pPr>
              <w:spacing w:before="0" w:after="0"/>
              <w:rPr>
                <w:rFonts w:cs="Tahoma"/>
                <w:lang w:val="fr-CA"/>
              </w:rPr>
            </w:pPr>
            <w:r w:rsidRPr="00A37A8B">
              <w:rPr>
                <w:rFonts w:cs="Tahoma"/>
              </w:rPr>
              <w:t>C</w:t>
            </w:r>
            <w:r w:rsidR="00B65106">
              <w:rPr>
                <w:rFonts w:cs="Tahoma"/>
              </w:rPr>
              <w:t>ommercial</w:t>
            </w:r>
            <w:r w:rsidRPr="00A37A8B">
              <w:rPr>
                <w:rFonts w:cs="Tahoma"/>
              </w:rPr>
              <w:t xml:space="preserve"> A</w:t>
            </w:r>
            <w:r w:rsidR="00B65106">
              <w:rPr>
                <w:rFonts w:cs="Tahoma"/>
              </w:rPr>
              <w:t>larm</w:t>
            </w:r>
          </w:p>
        </w:tc>
        <w:tc>
          <w:tcPr>
            <w:tcW w:w="2335" w:type="dxa"/>
            <w:noWrap/>
            <w:hideMark/>
          </w:tcPr>
          <w:p w14:paraId="5F070717"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10D5D03C" w14:textId="77777777" w:rsidTr="00D14029">
        <w:trPr>
          <w:trHeight w:val="315"/>
        </w:trPr>
        <w:tc>
          <w:tcPr>
            <w:tcW w:w="2799" w:type="dxa"/>
            <w:hideMark/>
          </w:tcPr>
          <w:p w14:paraId="639AEC71" w14:textId="77777777" w:rsidR="00A37A8B" w:rsidRPr="00A37A8B" w:rsidRDefault="00A37A8B" w:rsidP="00A37A8B">
            <w:pPr>
              <w:spacing w:before="0" w:after="0"/>
              <w:rPr>
                <w:rFonts w:cs="Tahoma"/>
                <w:lang w:val="fr-CA"/>
              </w:rPr>
            </w:pPr>
            <w:r w:rsidRPr="00A37A8B">
              <w:rPr>
                <w:rFonts w:cs="Tahoma"/>
              </w:rPr>
              <w:t>ALMH</w:t>
            </w:r>
          </w:p>
        </w:tc>
        <w:tc>
          <w:tcPr>
            <w:tcW w:w="4576" w:type="dxa"/>
            <w:hideMark/>
          </w:tcPr>
          <w:p w14:paraId="496DA170" w14:textId="4E5184D1" w:rsidR="00A37A8B" w:rsidRPr="00A37A8B" w:rsidRDefault="00A37A8B" w:rsidP="00A37A8B">
            <w:pPr>
              <w:spacing w:before="0" w:after="0"/>
              <w:rPr>
                <w:rFonts w:cs="Tahoma"/>
                <w:lang w:val="fr-CA"/>
              </w:rPr>
            </w:pPr>
            <w:r w:rsidRPr="00A37A8B">
              <w:rPr>
                <w:rFonts w:cs="Tahoma"/>
              </w:rPr>
              <w:t>P</w:t>
            </w:r>
            <w:r w:rsidR="00AE64B3">
              <w:rPr>
                <w:rFonts w:cs="Tahoma"/>
              </w:rPr>
              <w:t>anic</w:t>
            </w:r>
            <w:r w:rsidRPr="00A37A8B">
              <w:rPr>
                <w:rFonts w:cs="Tahoma"/>
              </w:rPr>
              <w:t>/D</w:t>
            </w:r>
            <w:r w:rsidR="00AE64B3">
              <w:rPr>
                <w:rFonts w:cs="Tahoma"/>
              </w:rPr>
              <w:t>uress</w:t>
            </w:r>
            <w:r w:rsidRPr="00A37A8B">
              <w:rPr>
                <w:rFonts w:cs="Tahoma"/>
              </w:rPr>
              <w:t>/H</w:t>
            </w:r>
            <w:r w:rsidR="00AE64B3">
              <w:rPr>
                <w:rFonts w:cs="Tahoma"/>
              </w:rPr>
              <w:t>old</w:t>
            </w:r>
            <w:r w:rsidRPr="00A37A8B">
              <w:rPr>
                <w:rFonts w:cs="Tahoma"/>
              </w:rPr>
              <w:t xml:space="preserve"> U</w:t>
            </w:r>
            <w:r w:rsidR="00AE64B3">
              <w:rPr>
                <w:rFonts w:cs="Tahoma"/>
              </w:rPr>
              <w:t>p</w:t>
            </w:r>
            <w:r w:rsidRPr="00A37A8B">
              <w:rPr>
                <w:rFonts w:cs="Tahoma"/>
              </w:rPr>
              <w:t xml:space="preserve"> A</w:t>
            </w:r>
            <w:r w:rsidR="00AE64B3">
              <w:rPr>
                <w:rFonts w:cs="Tahoma"/>
              </w:rPr>
              <w:t>larm</w:t>
            </w:r>
          </w:p>
        </w:tc>
        <w:tc>
          <w:tcPr>
            <w:tcW w:w="2335" w:type="dxa"/>
            <w:noWrap/>
            <w:hideMark/>
          </w:tcPr>
          <w:p w14:paraId="0DD71F3B" w14:textId="77777777" w:rsidR="00A37A8B" w:rsidRPr="00A37A8B" w:rsidRDefault="00A37A8B" w:rsidP="00A37A8B">
            <w:pPr>
              <w:spacing w:before="0" w:after="0"/>
              <w:rPr>
                <w:rFonts w:cs="Tahoma"/>
                <w:lang w:val="fr-CA"/>
              </w:rPr>
            </w:pPr>
            <w:r w:rsidRPr="00A37A8B">
              <w:rPr>
                <w:rFonts w:cs="Tahoma"/>
                <w:lang w:val="fr-CA"/>
              </w:rPr>
              <w:t>APCO 2.103.2-2019</w:t>
            </w:r>
          </w:p>
        </w:tc>
      </w:tr>
      <w:tr w:rsidR="00A37A8B" w:rsidRPr="00A37A8B" w14:paraId="3BD43D6F" w14:textId="77777777" w:rsidTr="00D14029">
        <w:trPr>
          <w:trHeight w:val="315"/>
        </w:trPr>
        <w:tc>
          <w:tcPr>
            <w:tcW w:w="2799" w:type="dxa"/>
            <w:hideMark/>
          </w:tcPr>
          <w:p w14:paraId="75A2514E" w14:textId="77777777" w:rsidR="00A37A8B" w:rsidRPr="00A74740" w:rsidRDefault="00A37A8B" w:rsidP="00A37A8B">
            <w:pPr>
              <w:spacing w:before="0" w:after="0"/>
              <w:rPr>
                <w:rFonts w:cs="Tahoma"/>
                <w:lang w:val="fr-CA"/>
              </w:rPr>
            </w:pPr>
            <w:r w:rsidRPr="00A74740">
              <w:rPr>
                <w:rFonts w:cs="Tahoma"/>
              </w:rPr>
              <w:t>ALMR</w:t>
            </w:r>
          </w:p>
        </w:tc>
        <w:tc>
          <w:tcPr>
            <w:tcW w:w="4576" w:type="dxa"/>
            <w:hideMark/>
          </w:tcPr>
          <w:p w14:paraId="6F16106C" w14:textId="3D83FD71" w:rsidR="00A37A8B" w:rsidRPr="00A74740" w:rsidRDefault="00A37A8B" w:rsidP="00A37A8B">
            <w:pPr>
              <w:spacing w:before="0" w:after="0"/>
              <w:rPr>
                <w:rFonts w:cs="Tahoma"/>
                <w:lang w:val="fr-CA"/>
              </w:rPr>
            </w:pPr>
            <w:r w:rsidRPr="00A74740">
              <w:rPr>
                <w:rFonts w:cs="Tahoma"/>
              </w:rPr>
              <w:t>R</w:t>
            </w:r>
            <w:r w:rsidR="00B43FE6" w:rsidRPr="00A74740">
              <w:rPr>
                <w:rFonts w:cs="Tahoma"/>
              </w:rPr>
              <w:t>esdential</w:t>
            </w:r>
            <w:r w:rsidRPr="00A74740">
              <w:rPr>
                <w:rFonts w:cs="Tahoma"/>
              </w:rPr>
              <w:t xml:space="preserve"> A</w:t>
            </w:r>
            <w:r w:rsidR="00B43FE6" w:rsidRPr="00A74740">
              <w:rPr>
                <w:rFonts w:cs="Tahoma"/>
              </w:rPr>
              <w:t>larm</w:t>
            </w:r>
          </w:p>
        </w:tc>
        <w:tc>
          <w:tcPr>
            <w:tcW w:w="2335" w:type="dxa"/>
            <w:noWrap/>
            <w:hideMark/>
          </w:tcPr>
          <w:p w14:paraId="3C80FF7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11F8710" w14:textId="77777777" w:rsidTr="00D14029">
        <w:trPr>
          <w:trHeight w:val="315"/>
        </w:trPr>
        <w:tc>
          <w:tcPr>
            <w:tcW w:w="2799" w:type="dxa"/>
            <w:hideMark/>
          </w:tcPr>
          <w:p w14:paraId="5845ABAE" w14:textId="77777777" w:rsidR="00A37A8B" w:rsidRPr="00A74740" w:rsidRDefault="00A37A8B" w:rsidP="00A37A8B">
            <w:pPr>
              <w:spacing w:before="0" w:after="0"/>
              <w:rPr>
                <w:rFonts w:cs="Tahoma"/>
                <w:lang w:val="fr-CA"/>
              </w:rPr>
            </w:pPr>
            <w:r w:rsidRPr="00A74740">
              <w:rPr>
                <w:rFonts w:cs="Tahoma"/>
              </w:rPr>
              <w:t>ALRBA</w:t>
            </w:r>
          </w:p>
        </w:tc>
        <w:tc>
          <w:tcPr>
            <w:tcW w:w="4576" w:type="dxa"/>
            <w:hideMark/>
          </w:tcPr>
          <w:p w14:paraId="03D822AF" w14:textId="48EB5E32" w:rsidR="00A37A8B" w:rsidRPr="00A74740" w:rsidRDefault="00A37A8B" w:rsidP="00A37A8B">
            <w:pPr>
              <w:spacing w:before="0" w:after="0"/>
              <w:rPr>
                <w:rFonts w:cs="Tahoma"/>
                <w:lang w:val="fr-CA"/>
              </w:rPr>
            </w:pPr>
            <w:r w:rsidRPr="00A74740">
              <w:rPr>
                <w:rFonts w:cs="Tahoma"/>
              </w:rPr>
              <w:t>B</w:t>
            </w:r>
            <w:r w:rsidR="00B43FE6" w:rsidRPr="00A74740">
              <w:rPr>
                <w:rFonts w:cs="Tahoma"/>
              </w:rPr>
              <w:t>urglar</w:t>
            </w:r>
            <w:r w:rsidRPr="00A74740">
              <w:rPr>
                <w:rFonts w:cs="Tahoma"/>
              </w:rPr>
              <w:t xml:space="preserve"> A</w:t>
            </w:r>
            <w:r w:rsidR="00B43FE6" w:rsidRPr="00A74740">
              <w:rPr>
                <w:rFonts w:cs="Tahoma"/>
              </w:rPr>
              <w:t>larm</w:t>
            </w:r>
            <w:r w:rsidRPr="00A74740">
              <w:rPr>
                <w:rFonts w:cs="Tahoma"/>
              </w:rPr>
              <w:t>-A</w:t>
            </w:r>
            <w:r w:rsidR="00B43FE6" w:rsidRPr="00A74740">
              <w:rPr>
                <w:rFonts w:cs="Tahoma"/>
              </w:rPr>
              <w:t>udible</w:t>
            </w:r>
          </w:p>
        </w:tc>
        <w:tc>
          <w:tcPr>
            <w:tcW w:w="2335" w:type="dxa"/>
            <w:noWrap/>
            <w:hideMark/>
          </w:tcPr>
          <w:p w14:paraId="15B739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F27429" w14:textId="77777777" w:rsidTr="00D14029">
        <w:trPr>
          <w:trHeight w:val="315"/>
        </w:trPr>
        <w:tc>
          <w:tcPr>
            <w:tcW w:w="2799" w:type="dxa"/>
            <w:hideMark/>
          </w:tcPr>
          <w:p w14:paraId="218D3D17" w14:textId="77777777" w:rsidR="00A37A8B" w:rsidRPr="00A74740" w:rsidRDefault="00A37A8B" w:rsidP="00A37A8B">
            <w:pPr>
              <w:spacing w:before="0" w:after="0"/>
              <w:rPr>
                <w:rFonts w:cs="Tahoma"/>
                <w:lang w:val="fr-CA"/>
              </w:rPr>
            </w:pPr>
            <w:r w:rsidRPr="00A74740">
              <w:rPr>
                <w:rFonts w:cs="Tahoma"/>
              </w:rPr>
              <w:t>ALRBOX</w:t>
            </w:r>
          </w:p>
        </w:tc>
        <w:tc>
          <w:tcPr>
            <w:tcW w:w="4576" w:type="dxa"/>
            <w:hideMark/>
          </w:tcPr>
          <w:p w14:paraId="426D71BF" w14:textId="26182D50" w:rsidR="00A37A8B" w:rsidRPr="00A74740" w:rsidRDefault="00A37A8B" w:rsidP="00A37A8B">
            <w:pPr>
              <w:spacing w:before="0" w:after="0"/>
              <w:rPr>
                <w:rFonts w:cs="Tahoma"/>
                <w:lang w:val="fr-CA"/>
              </w:rPr>
            </w:pPr>
            <w:r w:rsidRPr="00A74740">
              <w:rPr>
                <w:rFonts w:cs="Tahoma"/>
              </w:rPr>
              <w:t>B</w:t>
            </w:r>
            <w:r w:rsidR="00B43FE6" w:rsidRPr="00A74740">
              <w:rPr>
                <w:rFonts w:cs="Tahoma"/>
              </w:rPr>
              <w:t>ox</w:t>
            </w:r>
            <w:r w:rsidRPr="00A74740">
              <w:rPr>
                <w:rFonts w:cs="Tahoma"/>
              </w:rPr>
              <w:t xml:space="preserve"> A</w:t>
            </w:r>
            <w:r w:rsidR="00B43FE6" w:rsidRPr="00A74740">
              <w:rPr>
                <w:rFonts w:cs="Tahoma"/>
              </w:rPr>
              <w:t>larm</w:t>
            </w:r>
          </w:p>
        </w:tc>
        <w:tc>
          <w:tcPr>
            <w:tcW w:w="2335" w:type="dxa"/>
            <w:noWrap/>
            <w:hideMark/>
          </w:tcPr>
          <w:p w14:paraId="7BB196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4DA2F8" w14:textId="77777777" w:rsidTr="00D14029">
        <w:trPr>
          <w:trHeight w:val="315"/>
        </w:trPr>
        <w:tc>
          <w:tcPr>
            <w:tcW w:w="2799" w:type="dxa"/>
            <w:hideMark/>
          </w:tcPr>
          <w:p w14:paraId="7E5F2C52" w14:textId="77777777" w:rsidR="00A37A8B" w:rsidRPr="00A74740" w:rsidRDefault="00A37A8B" w:rsidP="00A37A8B">
            <w:pPr>
              <w:spacing w:before="0" w:after="0"/>
              <w:rPr>
                <w:rFonts w:cs="Tahoma"/>
                <w:lang w:val="fr-CA"/>
              </w:rPr>
            </w:pPr>
            <w:r w:rsidRPr="00A74740">
              <w:rPr>
                <w:rFonts w:cs="Tahoma"/>
              </w:rPr>
              <w:t>ALRBS</w:t>
            </w:r>
          </w:p>
        </w:tc>
        <w:tc>
          <w:tcPr>
            <w:tcW w:w="4576" w:type="dxa"/>
            <w:hideMark/>
          </w:tcPr>
          <w:p w14:paraId="2434476B" w14:textId="2B60BB8A" w:rsidR="00A37A8B" w:rsidRPr="00A74740" w:rsidRDefault="00836711" w:rsidP="00A37A8B">
            <w:pPr>
              <w:spacing w:before="0" w:after="0"/>
              <w:rPr>
                <w:rFonts w:cs="Tahoma"/>
              </w:rPr>
            </w:pPr>
            <w:r w:rsidRPr="00A74740">
              <w:rPr>
                <w:rFonts w:cs="Tahoma"/>
              </w:rPr>
              <w:t>Burglar Alarm - Silent</w:t>
            </w:r>
          </w:p>
        </w:tc>
        <w:tc>
          <w:tcPr>
            <w:tcW w:w="2335" w:type="dxa"/>
            <w:noWrap/>
            <w:hideMark/>
          </w:tcPr>
          <w:p w14:paraId="04A490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1906CD" w14:textId="77777777" w:rsidTr="00D14029">
        <w:trPr>
          <w:trHeight w:val="315"/>
        </w:trPr>
        <w:tc>
          <w:tcPr>
            <w:tcW w:w="2799" w:type="dxa"/>
            <w:hideMark/>
          </w:tcPr>
          <w:p w14:paraId="1571D133" w14:textId="77777777" w:rsidR="00A37A8B" w:rsidRPr="00A74740" w:rsidRDefault="00A37A8B" w:rsidP="00A37A8B">
            <w:pPr>
              <w:spacing w:before="0" w:after="0"/>
              <w:rPr>
                <w:rFonts w:cs="Tahoma"/>
                <w:lang w:val="fr-CA"/>
              </w:rPr>
            </w:pPr>
            <w:r w:rsidRPr="00A74740">
              <w:rPr>
                <w:rFonts w:cs="Tahoma"/>
              </w:rPr>
              <w:t>ALRCO</w:t>
            </w:r>
          </w:p>
        </w:tc>
        <w:tc>
          <w:tcPr>
            <w:tcW w:w="4576" w:type="dxa"/>
            <w:hideMark/>
          </w:tcPr>
          <w:p w14:paraId="4A73417B" w14:textId="6D1A3F52" w:rsidR="00A37A8B" w:rsidRPr="00A74740" w:rsidRDefault="00836711" w:rsidP="00A37A8B">
            <w:pPr>
              <w:spacing w:before="0" w:after="0"/>
              <w:rPr>
                <w:rFonts w:cs="Tahoma"/>
              </w:rPr>
            </w:pPr>
            <w:r w:rsidRPr="00A74740">
              <w:rPr>
                <w:rFonts w:cs="Tahoma"/>
              </w:rPr>
              <w:t xml:space="preserve">Carbon Monoxide  </w:t>
            </w:r>
          </w:p>
        </w:tc>
        <w:tc>
          <w:tcPr>
            <w:tcW w:w="2335" w:type="dxa"/>
            <w:noWrap/>
            <w:hideMark/>
          </w:tcPr>
          <w:p w14:paraId="42A3EF1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DB4E16" w14:textId="77777777" w:rsidTr="00D14029">
        <w:trPr>
          <w:trHeight w:val="315"/>
        </w:trPr>
        <w:tc>
          <w:tcPr>
            <w:tcW w:w="2799" w:type="dxa"/>
            <w:hideMark/>
          </w:tcPr>
          <w:p w14:paraId="2926A317" w14:textId="77777777" w:rsidR="00A37A8B" w:rsidRPr="00A74740" w:rsidRDefault="00A37A8B" w:rsidP="00A37A8B">
            <w:pPr>
              <w:spacing w:before="0" w:after="0"/>
              <w:rPr>
                <w:rFonts w:cs="Tahoma"/>
                <w:lang w:val="fr-CA"/>
              </w:rPr>
            </w:pPr>
            <w:r w:rsidRPr="00A74740">
              <w:rPr>
                <w:rFonts w:cs="Tahoma"/>
              </w:rPr>
              <w:t>ALRCO2</w:t>
            </w:r>
          </w:p>
        </w:tc>
        <w:tc>
          <w:tcPr>
            <w:tcW w:w="4576" w:type="dxa"/>
            <w:hideMark/>
          </w:tcPr>
          <w:p w14:paraId="4A4B812C" w14:textId="103AFA13" w:rsidR="00A37A8B" w:rsidRPr="00A74740" w:rsidRDefault="00836711" w:rsidP="00A37A8B">
            <w:pPr>
              <w:spacing w:before="0" w:after="0"/>
              <w:rPr>
                <w:rFonts w:cs="Tahoma"/>
                <w:lang w:val="fr-CA"/>
              </w:rPr>
            </w:pPr>
            <w:r w:rsidRPr="00A74740">
              <w:rPr>
                <w:rFonts w:cs="Tahoma"/>
              </w:rPr>
              <w:t xml:space="preserve">Fire Alarm </w:t>
            </w:r>
            <w:r w:rsidR="00A37A8B" w:rsidRPr="00A74740">
              <w:rPr>
                <w:rFonts w:cs="Tahoma"/>
              </w:rPr>
              <w:t>- CO2</w:t>
            </w:r>
          </w:p>
        </w:tc>
        <w:tc>
          <w:tcPr>
            <w:tcW w:w="2335" w:type="dxa"/>
            <w:noWrap/>
            <w:hideMark/>
          </w:tcPr>
          <w:p w14:paraId="4DA74A5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9533F5" w14:textId="77777777" w:rsidTr="00D14029">
        <w:trPr>
          <w:trHeight w:val="615"/>
        </w:trPr>
        <w:tc>
          <w:tcPr>
            <w:tcW w:w="2799" w:type="dxa"/>
            <w:hideMark/>
          </w:tcPr>
          <w:p w14:paraId="694F661A" w14:textId="77777777" w:rsidR="00A37A8B" w:rsidRPr="00A74740" w:rsidRDefault="00A37A8B" w:rsidP="00A37A8B">
            <w:pPr>
              <w:spacing w:before="0" w:after="0"/>
              <w:rPr>
                <w:rFonts w:cs="Tahoma"/>
                <w:lang w:val="fr-CA"/>
              </w:rPr>
            </w:pPr>
            <w:r w:rsidRPr="00A74740">
              <w:rPr>
                <w:rFonts w:cs="Tahoma"/>
              </w:rPr>
              <w:t>ALRDEFIB</w:t>
            </w:r>
          </w:p>
        </w:tc>
        <w:tc>
          <w:tcPr>
            <w:tcW w:w="4576" w:type="dxa"/>
            <w:hideMark/>
          </w:tcPr>
          <w:p w14:paraId="260CD18F" w14:textId="21B5CE2C" w:rsidR="00A37A8B" w:rsidRPr="00A74740" w:rsidRDefault="00836711" w:rsidP="00A37A8B">
            <w:pPr>
              <w:spacing w:before="0" w:after="0"/>
              <w:rPr>
                <w:rFonts w:cs="Tahoma"/>
                <w:lang w:val="fr-CA"/>
              </w:rPr>
            </w:pPr>
            <w:r w:rsidRPr="00A74740">
              <w:rPr>
                <w:rFonts w:cs="Tahoma"/>
              </w:rPr>
              <w:t xml:space="preserve">Automated Implantable Cardiac Defibrillator (AICD) Alarm </w:t>
            </w:r>
            <w:r w:rsidR="00F40A70" w:rsidRPr="00A74740">
              <w:rPr>
                <w:rFonts w:cs="Tahoma"/>
              </w:rPr>
              <w:t>o</w:t>
            </w:r>
            <w:r w:rsidRPr="00A74740">
              <w:rPr>
                <w:rFonts w:cs="Tahoma"/>
              </w:rPr>
              <w:t xml:space="preserve">r Event  </w:t>
            </w:r>
          </w:p>
        </w:tc>
        <w:tc>
          <w:tcPr>
            <w:tcW w:w="2335" w:type="dxa"/>
            <w:noWrap/>
            <w:hideMark/>
          </w:tcPr>
          <w:p w14:paraId="54D013D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A2D42" w14:textId="77777777" w:rsidTr="00D14029">
        <w:trPr>
          <w:trHeight w:val="315"/>
        </w:trPr>
        <w:tc>
          <w:tcPr>
            <w:tcW w:w="2799" w:type="dxa"/>
            <w:hideMark/>
          </w:tcPr>
          <w:p w14:paraId="6FF72195" w14:textId="77777777" w:rsidR="00A37A8B" w:rsidRPr="00A74740" w:rsidRDefault="00A37A8B" w:rsidP="00A37A8B">
            <w:pPr>
              <w:spacing w:before="0" w:after="0"/>
              <w:rPr>
                <w:rFonts w:cs="Tahoma"/>
                <w:lang w:val="fr-CA"/>
              </w:rPr>
            </w:pPr>
            <w:r w:rsidRPr="00A74740">
              <w:rPr>
                <w:rFonts w:cs="Tahoma"/>
              </w:rPr>
              <w:t>ALRF</w:t>
            </w:r>
          </w:p>
        </w:tc>
        <w:tc>
          <w:tcPr>
            <w:tcW w:w="4576" w:type="dxa"/>
            <w:hideMark/>
          </w:tcPr>
          <w:p w14:paraId="76D03A53" w14:textId="6E56C754" w:rsidR="00A37A8B" w:rsidRPr="00A74740" w:rsidRDefault="00F40A70" w:rsidP="00A37A8B">
            <w:pPr>
              <w:spacing w:before="0" w:after="0"/>
              <w:rPr>
                <w:rFonts w:cs="Tahoma"/>
                <w:lang w:val="fr-CA"/>
              </w:rPr>
            </w:pPr>
            <w:r w:rsidRPr="00A74740">
              <w:rPr>
                <w:rFonts w:cs="Tahoma"/>
              </w:rPr>
              <w:t xml:space="preserve">Generic Fire Alarm  </w:t>
            </w:r>
          </w:p>
        </w:tc>
        <w:tc>
          <w:tcPr>
            <w:tcW w:w="2335" w:type="dxa"/>
            <w:noWrap/>
            <w:hideMark/>
          </w:tcPr>
          <w:p w14:paraId="2D5A834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2A515D" w14:textId="77777777" w:rsidTr="00D14029">
        <w:trPr>
          <w:trHeight w:val="315"/>
        </w:trPr>
        <w:tc>
          <w:tcPr>
            <w:tcW w:w="2799" w:type="dxa"/>
            <w:hideMark/>
          </w:tcPr>
          <w:p w14:paraId="7856EBE1" w14:textId="77777777" w:rsidR="00A37A8B" w:rsidRPr="00A74740" w:rsidRDefault="00A37A8B" w:rsidP="00A37A8B">
            <w:pPr>
              <w:spacing w:before="0" w:after="0"/>
              <w:rPr>
                <w:rFonts w:cs="Tahoma"/>
                <w:lang w:val="fr-CA"/>
              </w:rPr>
            </w:pPr>
            <w:r w:rsidRPr="00A74740">
              <w:rPr>
                <w:rFonts w:cs="Tahoma"/>
              </w:rPr>
              <w:t>ALRGAS</w:t>
            </w:r>
          </w:p>
        </w:tc>
        <w:tc>
          <w:tcPr>
            <w:tcW w:w="4576" w:type="dxa"/>
            <w:hideMark/>
          </w:tcPr>
          <w:p w14:paraId="39A40BB4" w14:textId="6B35680E" w:rsidR="00A37A8B" w:rsidRPr="00A74740" w:rsidRDefault="00F40A70" w:rsidP="00A37A8B">
            <w:pPr>
              <w:spacing w:before="0" w:after="0"/>
              <w:rPr>
                <w:rFonts w:cs="Tahoma"/>
                <w:lang w:val="fr-CA"/>
              </w:rPr>
            </w:pPr>
            <w:r w:rsidRPr="00A74740">
              <w:rPr>
                <w:rFonts w:cs="Tahoma"/>
              </w:rPr>
              <w:t>Fire Alarm - Gas</w:t>
            </w:r>
          </w:p>
        </w:tc>
        <w:tc>
          <w:tcPr>
            <w:tcW w:w="2335" w:type="dxa"/>
            <w:noWrap/>
            <w:hideMark/>
          </w:tcPr>
          <w:p w14:paraId="6561C0B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F362B69" w14:textId="77777777" w:rsidTr="00D14029">
        <w:trPr>
          <w:trHeight w:val="315"/>
        </w:trPr>
        <w:tc>
          <w:tcPr>
            <w:tcW w:w="2799" w:type="dxa"/>
            <w:hideMark/>
          </w:tcPr>
          <w:p w14:paraId="5C8061C8" w14:textId="77777777" w:rsidR="00A37A8B" w:rsidRPr="00A74740" w:rsidRDefault="00A37A8B" w:rsidP="00A37A8B">
            <w:pPr>
              <w:spacing w:before="0" w:after="0"/>
              <w:rPr>
                <w:rFonts w:cs="Tahoma"/>
                <w:lang w:val="fr-CA"/>
              </w:rPr>
            </w:pPr>
            <w:r w:rsidRPr="00A74740">
              <w:rPr>
                <w:rFonts w:cs="Tahoma"/>
              </w:rPr>
              <w:t>ALRHEAT</w:t>
            </w:r>
          </w:p>
        </w:tc>
        <w:tc>
          <w:tcPr>
            <w:tcW w:w="4576" w:type="dxa"/>
            <w:hideMark/>
          </w:tcPr>
          <w:p w14:paraId="44341F61" w14:textId="5D5D23F2" w:rsidR="00A37A8B" w:rsidRPr="00A74740" w:rsidRDefault="00F40A70" w:rsidP="00A37A8B">
            <w:pPr>
              <w:spacing w:before="0" w:after="0"/>
              <w:rPr>
                <w:rFonts w:cs="Tahoma"/>
                <w:lang w:val="fr-CA"/>
              </w:rPr>
            </w:pPr>
            <w:r w:rsidRPr="00A74740">
              <w:rPr>
                <w:rFonts w:cs="Tahoma"/>
              </w:rPr>
              <w:t>Fire Alarm - Heat</w:t>
            </w:r>
          </w:p>
        </w:tc>
        <w:tc>
          <w:tcPr>
            <w:tcW w:w="2335" w:type="dxa"/>
            <w:noWrap/>
            <w:hideMark/>
          </w:tcPr>
          <w:p w14:paraId="1EA4B1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A9DC64" w14:textId="77777777" w:rsidTr="00D14029">
        <w:trPr>
          <w:trHeight w:val="315"/>
        </w:trPr>
        <w:tc>
          <w:tcPr>
            <w:tcW w:w="2799" w:type="dxa"/>
            <w:hideMark/>
          </w:tcPr>
          <w:p w14:paraId="4C2C2C11" w14:textId="77777777" w:rsidR="00A37A8B" w:rsidRPr="00A74740" w:rsidRDefault="00A37A8B" w:rsidP="00A37A8B">
            <w:pPr>
              <w:spacing w:before="0" w:after="0"/>
              <w:rPr>
                <w:rFonts w:cs="Tahoma"/>
                <w:lang w:val="fr-CA"/>
              </w:rPr>
            </w:pPr>
            <w:r w:rsidRPr="00A74740">
              <w:rPr>
                <w:rFonts w:cs="Tahoma"/>
              </w:rPr>
              <w:t>ALRKPAD</w:t>
            </w:r>
          </w:p>
        </w:tc>
        <w:tc>
          <w:tcPr>
            <w:tcW w:w="4576" w:type="dxa"/>
            <w:hideMark/>
          </w:tcPr>
          <w:p w14:paraId="55A3689C" w14:textId="759FB243" w:rsidR="00A37A8B" w:rsidRPr="00A74740" w:rsidRDefault="00F40A70" w:rsidP="00A37A8B">
            <w:pPr>
              <w:spacing w:before="0" w:after="0"/>
              <w:rPr>
                <w:rFonts w:cs="Tahoma"/>
                <w:lang w:val="fr-CA"/>
              </w:rPr>
            </w:pPr>
            <w:r w:rsidRPr="00A74740">
              <w:rPr>
                <w:rFonts w:cs="Tahoma"/>
              </w:rPr>
              <w:t>Fire Alarm - Keypad</w:t>
            </w:r>
          </w:p>
        </w:tc>
        <w:tc>
          <w:tcPr>
            <w:tcW w:w="2335" w:type="dxa"/>
            <w:noWrap/>
            <w:hideMark/>
          </w:tcPr>
          <w:p w14:paraId="78F0F9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ED386F" w14:textId="77777777" w:rsidTr="00D14029">
        <w:trPr>
          <w:trHeight w:val="315"/>
        </w:trPr>
        <w:tc>
          <w:tcPr>
            <w:tcW w:w="2799" w:type="dxa"/>
            <w:hideMark/>
          </w:tcPr>
          <w:p w14:paraId="4278D799" w14:textId="77777777" w:rsidR="00A37A8B" w:rsidRPr="00A74740" w:rsidRDefault="00A37A8B" w:rsidP="00A37A8B">
            <w:pPr>
              <w:spacing w:before="0" w:after="0"/>
              <w:rPr>
                <w:rFonts w:cs="Tahoma"/>
                <w:lang w:val="fr-CA"/>
              </w:rPr>
            </w:pPr>
            <w:r w:rsidRPr="00A74740">
              <w:rPr>
                <w:rFonts w:cs="Tahoma"/>
              </w:rPr>
              <w:t>ALRMED</w:t>
            </w:r>
          </w:p>
        </w:tc>
        <w:tc>
          <w:tcPr>
            <w:tcW w:w="4576" w:type="dxa"/>
            <w:hideMark/>
          </w:tcPr>
          <w:p w14:paraId="30F3D84F" w14:textId="6D58C3C6" w:rsidR="00A37A8B" w:rsidRPr="00A74740" w:rsidRDefault="00F40A70" w:rsidP="00A37A8B">
            <w:pPr>
              <w:spacing w:before="0" w:after="0"/>
              <w:rPr>
                <w:rFonts w:cs="Tahoma"/>
                <w:lang w:val="fr-CA"/>
              </w:rPr>
            </w:pPr>
            <w:r w:rsidRPr="00A74740">
              <w:rPr>
                <w:rFonts w:cs="Tahoma"/>
              </w:rPr>
              <w:t>Medical Alarm</w:t>
            </w:r>
          </w:p>
        </w:tc>
        <w:tc>
          <w:tcPr>
            <w:tcW w:w="2335" w:type="dxa"/>
            <w:noWrap/>
            <w:hideMark/>
          </w:tcPr>
          <w:p w14:paraId="15BE0C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68FF0" w14:textId="77777777" w:rsidTr="00D14029">
        <w:trPr>
          <w:trHeight w:val="315"/>
        </w:trPr>
        <w:tc>
          <w:tcPr>
            <w:tcW w:w="2799" w:type="dxa"/>
            <w:hideMark/>
          </w:tcPr>
          <w:p w14:paraId="459ABC56" w14:textId="77777777" w:rsidR="00A37A8B" w:rsidRPr="00A74740" w:rsidRDefault="00A37A8B" w:rsidP="00A37A8B">
            <w:pPr>
              <w:spacing w:before="0" w:after="0"/>
              <w:rPr>
                <w:rFonts w:cs="Tahoma"/>
                <w:lang w:val="fr-CA"/>
              </w:rPr>
            </w:pPr>
            <w:r w:rsidRPr="00A74740">
              <w:rPr>
                <w:rFonts w:cs="Tahoma"/>
              </w:rPr>
              <w:lastRenderedPageBreak/>
              <w:t>ALRNGAS</w:t>
            </w:r>
          </w:p>
        </w:tc>
        <w:tc>
          <w:tcPr>
            <w:tcW w:w="4576" w:type="dxa"/>
            <w:hideMark/>
          </w:tcPr>
          <w:p w14:paraId="5C380A0E" w14:textId="4138C9EB" w:rsidR="00A37A8B" w:rsidRPr="00A74740" w:rsidRDefault="00F40A70" w:rsidP="00A37A8B">
            <w:pPr>
              <w:spacing w:before="0" w:after="0"/>
              <w:rPr>
                <w:rFonts w:cs="Tahoma"/>
                <w:lang w:val="fr-CA"/>
              </w:rPr>
            </w:pPr>
            <w:r w:rsidRPr="00A74740">
              <w:rPr>
                <w:rFonts w:cs="Tahoma"/>
              </w:rPr>
              <w:t>Fire Alarm - Nat</w:t>
            </w:r>
            <w:r w:rsidR="0077475B" w:rsidRPr="00A74740">
              <w:rPr>
                <w:rFonts w:cs="Tahoma"/>
              </w:rPr>
              <w:t>ural</w:t>
            </w:r>
            <w:r w:rsidRPr="00A74740">
              <w:rPr>
                <w:rFonts w:cs="Tahoma"/>
              </w:rPr>
              <w:t xml:space="preserve"> Gas</w:t>
            </w:r>
          </w:p>
        </w:tc>
        <w:tc>
          <w:tcPr>
            <w:tcW w:w="2335" w:type="dxa"/>
            <w:noWrap/>
            <w:hideMark/>
          </w:tcPr>
          <w:p w14:paraId="6CE69A9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F3C5DC8" w14:textId="77777777" w:rsidTr="00D14029">
        <w:trPr>
          <w:trHeight w:val="315"/>
        </w:trPr>
        <w:tc>
          <w:tcPr>
            <w:tcW w:w="2799" w:type="dxa"/>
            <w:hideMark/>
          </w:tcPr>
          <w:p w14:paraId="0D8CE3CD" w14:textId="77777777" w:rsidR="00A37A8B" w:rsidRPr="00A74740" w:rsidRDefault="00A37A8B" w:rsidP="00A37A8B">
            <w:pPr>
              <w:spacing w:before="0" w:after="0"/>
              <w:rPr>
                <w:rFonts w:cs="Tahoma"/>
                <w:lang w:val="fr-CA"/>
              </w:rPr>
            </w:pPr>
            <w:r w:rsidRPr="00A74740">
              <w:rPr>
                <w:rFonts w:cs="Tahoma"/>
              </w:rPr>
              <w:t>ALRPANA</w:t>
            </w:r>
          </w:p>
        </w:tc>
        <w:tc>
          <w:tcPr>
            <w:tcW w:w="4576" w:type="dxa"/>
            <w:hideMark/>
          </w:tcPr>
          <w:p w14:paraId="710BDB61" w14:textId="34BB21E2" w:rsidR="00A37A8B" w:rsidRPr="00A74740" w:rsidRDefault="00F40A70" w:rsidP="00A37A8B">
            <w:pPr>
              <w:spacing w:before="0" w:after="0"/>
              <w:rPr>
                <w:rFonts w:cs="Tahoma"/>
                <w:lang w:val="fr-CA"/>
              </w:rPr>
            </w:pPr>
            <w:r w:rsidRPr="00A74740">
              <w:rPr>
                <w:rFonts w:cs="Tahoma"/>
              </w:rPr>
              <w:t>Panic Alarm Audible</w:t>
            </w:r>
          </w:p>
        </w:tc>
        <w:tc>
          <w:tcPr>
            <w:tcW w:w="2335" w:type="dxa"/>
            <w:noWrap/>
            <w:hideMark/>
          </w:tcPr>
          <w:p w14:paraId="6EEC03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3A743B5" w14:textId="77777777" w:rsidTr="00D14029">
        <w:trPr>
          <w:trHeight w:val="315"/>
        </w:trPr>
        <w:tc>
          <w:tcPr>
            <w:tcW w:w="2799" w:type="dxa"/>
            <w:hideMark/>
          </w:tcPr>
          <w:p w14:paraId="79E6BDCF" w14:textId="77777777" w:rsidR="00A37A8B" w:rsidRPr="00A74740" w:rsidRDefault="00A37A8B" w:rsidP="00A37A8B">
            <w:pPr>
              <w:spacing w:before="0" w:after="0"/>
              <w:rPr>
                <w:rFonts w:cs="Tahoma"/>
                <w:lang w:val="fr-CA"/>
              </w:rPr>
            </w:pPr>
            <w:r w:rsidRPr="00A74740">
              <w:rPr>
                <w:rFonts w:cs="Tahoma"/>
              </w:rPr>
              <w:t>ALRPANS</w:t>
            </w:r>
          </w:p>
        </w:tc>
        <w:tc>
          <w:tcPr>
            <w:tcW w:w="4576" w:type="dxa"/>
            <w:hideMark/>
          </w:tcPr>
          <w:p w14:paraId="240CADA7" w14:textId="1490E656" w:rsidR="00A37A8B" w:rsidRPr="00A74740" w:rsidRDefault="00F40A70" w:rsidP="00A37A8B">
            <w:pPr>
              <w:spacing w:before="0" w:after="0"/>
              <w:rPr>
                <w:rFonts w:cs="Tahoma"/>
                <w:lang w:val="fr-CA"/>
              </w:rPr>
            </w:pPr>
            <w:r w:rsidRPr="00A74740">
              <w:rPr>
                <w:rFonts w:cs="Tahoma"/>
              </w:rPr>
              <w:t>Panic Alarm Silent</w:t>
            </w:r>
          </w:p>
        </w:tc>
        <w:tc>
          <w:tcPr>
            <w:tcW w:w="2335" w:type="dxa"/>
            <w:noWrap/>
            <w:hideMark/>
          </w:tcPr>
          <w:p w14:paraId="156EB8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7DD81AB" w14:textId="77777777" w:rsidTr="00D14029">
        <w:trPr>
          <w:trHeight w:val="315"/>
        </w:trPr>
        <w:tc>
          <w:tcPr>
            <w:tcW w:w="2799" w:type="dxa"/>
            <w:hideMark/>
          </w:tcPr>
          <w:p w14:paraId="52DD6379" w14:textId="77777777" w:rsidR="00A37A8B" w:rsidRPr="00A74740" w:rsidRDefault="00A37A8B" w:rsidP="00A37A8B">
            <w:pPr>
              <w:spacing w:before="0" w:after="0"/>
              <w:rPr>
                <w:rFonts w:cs="Tahoma"/>
                <w:lang w:val="fr-CA"/>
              </w:rPr>
            </w:pPr>
            <w:r w:rsidRPr="00A74740">
              <w:rPr>
                <w:rFonts w:cs="Tahoma"/>
              </w:rPr>
              <w:t>ALRPROPN</w:t>
            </w:r>
          </w:p>
        </w:tc>
        <w:tc>
          <w:tcPr>
            <w:tcW w:w="4576" w:type="dxa"/>
            <w:hideMark/>
          </w:tcPr>
          <w:p w14:paraId="123E084E" w14:textId="7D0BFD41" w:rsidR="00A37A8B" w:rsidRPr="00A74740" w:rsidRDefault="00F40A70" w:rsidP="00A37A8B">
            <w:pPr>
              <w:spacing w:before="0" w:after="0"/>
              <w:rPr>
                <w:rFonts w:cs="Tahoma"/>
                <w:lang w:val="fr-CA"/>
              </w:rPr>
            </w:pPr>
            <w:r w:rsidRPr="00A74740">
              <w:rPr>
                <w:rFonts w:cs="Tahoma"/>
              </w:rPr>
              <w:t>Fire Alarm - Propane</w:t>
            </w:r>
          </w:p>
        </w:tc>
        <w:tc>
          <w:tcPr>
            <w:tcW w:w="2335" w:type="dxa"/>
            <w:noWrap/>
            <w:hideMark/>
          </w:tcPr>
          <w:p w14:paraId="70D148A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6AAA3C" w14:textId="77777777" w:rsidTr="00D14029">
        <w:trPr>
          <w:trHeight w:val="315"/>
        </w:trPr>
        <w:tc>
          <w:tcPr>
            <w:tcW w:w="2799" w:type="dxa"/>
            <w:hideMark/>
          </w:tcPr>
          <w:p w14:paraId="77C443C7" w14:textId="77777777" w:rsidR="00A37A8B" w:rsidRPr="00A74740" w:rsidRDefault="00A37A8B" w:rsidP="00A37A8B">
            <w:pPr>
              <w:spacing w:before="0" w:after="0"/>
              <w:rPr>
                <w:rFonts w:cs="Tahoma"/>
                <w:lang w:val="fr-CA"/>
              </w:rPr>
            </w:pPr>
            <w:r w:rsidRPr="00A74740">
              <w:rPr>
                <w:rFonts w:cs="Tahoma"/>
              </w:rPr>
              <w:t>ALRPULL</w:t>
            </w:r>
          </w:p>
        </w:tc>
        <w:tc>
          <w:tcPr>
            <w:tcW w:w="4576" w:type="dxa"/>
            <w:hideMark/>
          </w:tcPr>
          <w:p w14:paraId="3F690E26" w14:textId="1B217F0F" w:rsidR="00A37A8B" w:rsidRPr="00A74740" w:rsidRDefault="00F40A70" w:rsidP="00A37A8B">
            <w:pPr>
              <w:spacing w:before="0" w:after="0"/>
              <w:rPr>
                <w:rFonts w:cs="Tahoma"/>
                <w:lang w:val="fr-CA"/>
              </w:rPr>
            </w:pPr>
            <w:r w:rsidRPr="00A74740">
              <w:rPr>
                <w:rFonts w:cs="Tahoma"/>
              </w:rPr>
              <w:t>Fire Alarm - Pull Station</w:t>
            </w:r>
          </w:p>
        </w:tc>
        <w:tc>
          <w:tcPr>
            <w:tcW w:w="2335" w:type="dxa"/>
            <w:noWrap/>
            <w:hideMark/>
          </w:tcPr>
          <w:p w14:paraId="3C508E2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4473CFA" w14:textId="77777777" w:rsidTr="00D14029">
        <w:trPr>
          <w:trHeight w:val="315"/>
        </w:trPr>
        <w:tc>
          <w:tcPr>
            <w:tcW w:w="2799" w:type="dxa"/>
            <w:hideMark/>
          </w:tcPr>
          <w:p w14:paraId="0C11BCDB" w14:textId="77777777" w:rsidR="00A37A8B" w:rsidRPr="00A74740" w:rsidRDefault="00A37A8B" w:rsidP="00A37A8B">
            <w:pPr>
              <w:spacing w:before="0" w:after="0"/>
              <w:rPr>
                <w:rFonts w:cs="Tahoma"/>
                <w:lang w:val="fr-CA"/>
              </w:rPr>
            </w:pPr>
            <w:r w:rsidRPr="00A74740">
              <w:rPr>
                <w:rFonts w:cs="Tahoma"/>
              </w:rPr>
              <w:t>ALRROBA</w:t>
            </w:r>
          </w:p>
        </w:tc>
        <w:tc>
          <w:tcPr>
            <w:tcW w:w="4576" w:type="dxa"/>
            <w:hideMark/>
          </w:tcPr>
          <w:p w14:paraId="1F86D72E" w14:textId="7393B47F" w:rsidR="00A37A8B" w:rsidRPr="00A74740" w:rsidRDefault="00F40A70" w:rsidP="00A37A8B">
            <w:pPr>
              <w:spacing w:before="0" w:after="0"/>
              <w:rPr>
                <w:rFonts w:cs="Tahoma"/>
                <w:lang w:val="fr-CA"/>
              </w:rPr>
            </w:pPr>
            <w:r w:rsidRPr="00A74740">
              <w:rPr>
                <w:rFonts w:cs="Tahoma"/>
              </w:rPr>
              <w:t>Robbery Alarm Audible</w:t>
            </w:r>
          </w:p>
        </w:tc>
        <w:tc>
          <w:tcPr>
            <w:tcW w:w="2335" w:type="dxa"/>
            <w:noWrap/>
            <w:hideMark/>
          </w:tcPr>
          <w:p w14:paraId="12F9CD5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C274EC9" w14:textId="77777777" w:rsidTr="00D14029">
        <w:trPr>
          <w:trHeight w:val="315"/>
        </w:trPr>
        <w:tc>
          <w:tcPr>
            <w:tcW w:w="2799" w:type="dxa"/>
            <w:hideMark/>
          </w:tcPr>
          <w:p w14:paraId="0BFB0968" w14:textId="77777777" w:rsidR="00A37A8B" w:rsidRPr="00A74740" w:rsidRDefault="00A37A8B" w:rsidP="00A37A8B">
            <w:pPr>
              <w:spacing w:before="0" w:after="0"/>
              <w:rPr>
                <w:rFonts w:cs="Tahoma"/>
                <w:lang w:val="fr-CA"/>
              </w:rPr>
            </w:pPr>
            <w:r w:rsidRPr="00A74740">
              <w:rPr>
                <w:rFonts w:cs="Tahoma"/>
              </w:rPr>
              <w:t>ALRROBS</w:t>
            </w:r>
          </w:p>
        </w:tc>
        <w:tc>
          <w:tcPr>
            <w:tcW w:w="4576" w:type="dxa"/>
            <w:hideMark/>
          </w:tcPr>
          <w:p w14:paraId="38A4924E" w14:textId="4B0BB6E8" w:rsidR="00A37A8B" w:rsidRPr="00A74740" w:rsidRDefault="00F40A70" w:rsidP="00A37A8B">
            <w:pPr>
              <w:spacing w:before="0" w:after="0"/>
              <w:rPr>
                <w:rFonts w:cs="Tahoma"/>
                <w:lang w:val="fr-CA"/>
              </w:rPr>
            </w:pPr>
            <w:r w:rsidRPr="00A74740">
              <w:rPr>
                <w:rFonts w:cs="Tahoma"/>
              </w:rPr>
              <w:t>Robbery Alarm Silent</w:t>
            </w:r>
          </w:p>
        </w:tc>
        <w:tc>
          <w:tcPr>
            <w:tcW w:w="2335" w:type="dxa"/>
            <w:noWrap/>
            <w:hideMark/>
          </w:tcPr>
          <w:p w14:paraId="1C8D84A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B1E8D0" w14:textId="77777777" w:rsidTr="00D14029">
        <w:trPr>
          <w:trHeight w:val="315"/>
        </w:trPr>
        <w:tc>
          <w:tcPr>
            <w:tcW w:w="2799" w:type="dxa"/>
            <w:hideMark/>
          </w:tcPr>
          <w:p w14:paraId="0B067DD8" w14:textId="77777777" w:rsidR="00A37A8B" w:rsidRPr="00A74740" w:rsidRDefault="00A37A8B" w:rsidP="00A37A8B">
            <w:pPr>
              <w:spacing w:before="0" w:after="0"/>
              <w:rPr>
                <w:rFonts w:cs="Tahoma"/>
                <w:lang w:val="fr-CA"/>
              </w:rPr>
            </w:pPr>
            <w:r w:rsidRPr="00A74740">
              <w:rPr>
                <w:rFonts w:cs="Tahoma"/>
              </w:rPr>
              <w:t>ALRU</w:t>
            </w:r>
          </w:p>
        </w:tc>
        <w:tc>
          <w:tcPr>
            <w:tcW w:w="4576" w:type="dxa"/>
            <w:hideMark/>
          </w:tcPr>
          <w:p w14:paraId="13166EA9" w14:textId="068CB077" w:rsidR="00A37A8B" w:rsidRPr="00A74740" w:rsidRDefault="00F40A70" w:rsidP="00A37A8B">
            <w:pPr>
              <w:spacing w:before="0" w:after="0"/>
              <w:rPr>
                <w:rFonts w:cs="Tahoma"/>
                <w:lang w:val="fr-CA"/>
              </w:rPr>
            </w:pPr>
            <w:r w:rsidRPr="00A74740">
              <w:rPr>
                <w:rFonts w:cs="Tahoma"/>
              </w:rPr>
              <w:t>Alarm Unk</w:t>
            </w:r>
            <w:r w:rsidR="0077475B" w:rsidRPr="00A74740">
              <w:rPr>
                <w:rFonts w:cs="Tahoma"/>
              </w:rPr>
              <w:t>nown</w:t>
            </w:r>
          </w:p>
        </w:tc>
        <w:tc>
          <w:tcPr>
            <w:tcW w:w="2335" w:type="dxa"/>
            <w:noWrap/>
            <w:hideMark/>
          </w:tcPr>
          <w:p w14:paraId="5E9FFC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58908D" w14:textId="77777777" w:rsidTr="00D14029">
        <w:trPr>
          <w:trHeight w:val="315"/>
        </w:trPr>
        <w:tc>
          <w:tcPr>
            <w:tcW w:w="2799" w:type="dxa"/>
            <w:hideMark/>
          </w:tcPr>
          <w:p w14:paraId="563D5112" w14:textId="77777777" w:rsidR="00A37A8B" w:rsidRPr="00A74740" w:rsidRDefault="00A37A8B" w:rsidP="00A37A8B">
            <w:pPr>
              <w:spacing w:before="0" w:after="0"/>
              <w:rPr>
                <w:rFonts w:cs="Tahoma"/>
                <w:lang w:val="fr-CA"/>
              </w:rPr>
            </w:pPr>
            <w:r w:rsidRPr="00A74740">
              <w:rPr>
                <w:rFonts w:cs="Tahoma"/>
              </w:rPr>
              <w:t>ALRVEH</w:t>
            </w:r>
          </w:p>
        </w:tc>
        <w:tc>
          <w:tcPr>
            <w:tcW w:w="4576" w:type="dxa"/>
            <w:hideMark/>
          </w:tcPr>
          <w:p w14:paraId="095C13C2" w14:textId="171B37BF" w:rsidR="00A37A8B" w:rsidRPr="00A74740" w:rsidRDefault="00F40A70" w:rsidP="00A37A8B">
            <w:pPr>
              <w:spacing w:before="0" w:after="0"/>
              <w:rPr>
                <w:rFonts w:cs="Tahoma"/>
                <w:lang w:val="fr-CA"/>
              </w:rPr>
            </w:pPr>
            <w:r w:rsidRPr="00A74740">
              <w:rPr>
                <w:rFonts w:cs="Tahoma"/>
              </w:rPr>
              <w:t>Vehicle Alarm</w:t>
            </w:r>
          </w:p>
        </w:tc>
        <w:tc>
          <w:tcPr>
            <w:tcW w:w="2335" w:type="dxa"/>
            <w:noWrap/>
            <w:hideMark/>
          </w:tcPr>
          <w:p w14:paraId="2C6EA26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5D48F5" w14:textId="77777777" w:rsidTr="00D14029">
        <w:trPr>
          <w:trHeight w:val="315"/>
        </w:trPr>
        <w:tc>
          <w:tcPr>
            <w:tcW w:w="2799" w:type="dxa"/>
            <w:hideMark/>
          </w:tcPr>
          <w:p w14:paraId="7FAE29DD" w14:textId="77777777" w:rsidR="00A37A8B" w:rsidRPr="00A74740" w:rsidRDefault="00A37A8B" w:rsidP="00A37A8B">
            <w:pPr>
              <w:spacing w:before="0" w:after="0"/>
              <w:rPr>
                <w:rFonts w:cs="Tahoma"/>
                <w:lang w:val="fr-CA"/>
              </w:rPr>
            </w:pPr>
            <w:r w:rsidRPr="00A74740">
              <w:rPr>
                <w:rFonts w:cs="Tahoma"/>
              </w:rPr>
              <w:t>ALRWTR</w:t>
            </w:r>
          </w:p>
        </w:tc>
        <w:tc>
          <w:tcPr>
            <w:tcW w:w="4576" w:type="dxa"/>
            <w:hideMark/>
          </w:tcPr>
          <w:p w14:paraId="57890FC6" w14:textId="5401E4F4" w:rsidR="00A37A8B" w:rsidRPr="00A74740" w:rsidRDefault="00F40A70" w:rsidP="00A37A8B">
            <w:pPr>
              <w:spacing w:before="0" w:after="0"/>
              <w:rPr>
                <w:rFonts w:cs="Tahoma"/>
                <w:lang w:val="fr-CA"/>
              </w:rPr>
            </w:pPr>
            <w:r w:rsidRPr="00A74740">
              <w:rPr>
                <w:rFonts w:cs="Tahoma"/>
              </w:rPr>
              <w:t>Fire Alarm - Water Flow</w:t>
            </w:r>
          </w:p>
        </w:tc>
        <w:tc>
          <w:tcPr>
            <w:tcW w:w="2335" w:type="dxa"/>
            <w:noWrap/>
            <w:hideMark/>
          </w:tcPr>
          <w:p w14:paraId="402F0EF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8AC4BB1" w14:textId="77777777" w:rsidTr="00D14029">
        <w:trPr>
          <w:trHeight w:val="315"/>
        </w:trPr>
        <w:tc>
          <w:tcPr>
            <w:tcW w:w="2799" w:type="dxa"/>
            <w:hideMark/>
          </w:tcPr>
          <w:p w14:paraId="5DC4C02F" w14:textId="77777777" w:rsidR="00A37A8B" w:rsidRPr="00A74740" w:rsidRDefault="00A37A8B" w:rsidP="00A37A8B">
            <w:pPr>
              <w:spacing w:before="0" w:after="0"/>
              <w:rPr>
                <w:rFonts w:cs="Tahoma"/>
                <w:lang w:val="fr-CA"/>
              </w:rPr>
            </w:pPr>
            <w:r w:rsidRPr="00A74740">
              <w:rPr>
                <w:rFonts w:cs="Tahoma"/>
              </w:rPr>
              <w:t>ALS</w:t>
            </w:r>
          </w:p>
        </w:tc>
        <w:tc>
          <w:tcPr>
            <w:tcW w:w="4576" w:type="dxa"/>
            <w:hideMark/>
          </w:tcPr>
          <w:p w14:paraId="600DBB77" w14:textId="608B8BEE" w:rsidR="00A37A8B" w:rsidRPr="00A74740" w:rsidRDefault="00F40A70" w:rsidP="00A37A8B">
            <w:pPr>
              <w:spacing w:before="0" w:after="0"/>
              <w:rPr>
                <w:rFonts w:cs="Tahoma"/>
                <w:lang w:val="fr-CA"/>
              </w:rPr>
            </w:pPr>
            <w:r w:rsidRPr="00A74740">
              <w:rPr>
                <w:rFonts w:cs="Tahoma"/>
              </w:rPr>
              <w:t xml:space="preserve">Advanced Life Support </w:t>
            </w:r>
            <w:r w:rsidR="00A65429" w:rsidRPr="00A74740">
              <w:rPr>
                <w:rFonts w:cs="Tahoma"/>
              </w:rPr>
              <w:t>Incident</w:t>
            </w:r>
          </w:p>
        </w:tc>
        <w:tc>
          <w:tcPr>
            <w:tcW w:w="2335" w:type="dxa"/>
            <w:noWrap/>
            <w:hideMark/>
          </w:tcPr>
          <w:p w14:paraId="09DDAF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1E3198" w14:textId="77777777" w:rsidTr="00D14029">
        <w:trPr>
          <w:trHeight w:val="315"/>
        </w:trPr>
        <w:tc>
          <w:tcPr>
            <w:tcW w:w="2799" w:type="dxa"/>
            <w:hideMark/>
          </w:tcPr>
          <w:p w14:paraId="24E09135" w14:textId="77777777" w:rsidR="00A37A8B" w:rsidRPr="00A74740" w:rsidRDefault="00A37A8B" w:rsidP="00A37A8B">
            <w:pPr>
              <w:spacing w:before="0" w:after="0"/>
              <w:rPr>
                <w:rFonts w:cs="Tahoma"/>
                <w:lang w:val="fr-CA"/>
              </w:rPr>
            </w:pPr>
            <w:r w:rsidRPr="00A74740">
              <w:rPr>
                <w:rFonts w:cs="Tahoma"/>
              </w:rPr>
              <w:t>ANIMAL</w:t>
            </w:r>
          </w:p>
        </w:tc>
        <w:tc>
          <w:tcPr>
            <w:tcW w:w="4576" w:type="dxa"/>
            <w:hideMark/>
          </w:tcPr>
          <w:p w14:paraId="562F51CE" w14:textId="39E211B3" w:rsidR="00A37A8B" w:rsidRPr="00A74740" w:rsidRDefault="00F40A70" w:rsidP="00A37A8B">
            <w:pPr>
              <w:spacing w:before="0" w:after="0"/>
              <w:rPr>
                <w:rFonts w:cs="Tahoma"/>
                <w:lang w:val="fr-CA"/>
              </w:rPr>
            </w:pPr>
            <w:r w:rsidRPr="00A74740">
              <w:rPr>
                <w:rFonts w:cs="Tahoma"/>
              </w:rPr>
              <w:t>Animal</w:t>
            </w:r>
          </w:p>
        </w:tc>
        <w:tc>
          <w:tcPr>
            <w:tcW w:w="2335" w:type="dxa"/>
            <w:noWrap/>
            <w:hideMark/>
          </w:tcPr>
          <w:p w14:paraId="7062247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6D63B3E" w14:textId="77777777" w:rsidTr="00D14029">
        <w:trPr>
          <w:trHeight w:val="315"/>
        </w:trPr>
        <w:tc>
          <w:tcPr>
            <w:tcW w:w="2799" w:type="dxa"/>
            <w:hideMark/>
          </w:tcPr>
          <w:p w14:paraId="21613C9B" w14:textId="77777777" w:rsidR="00A37A8B" w:rsidRPr="00A74740" w:rsidRDefault="00A37A8B" w:rsidP="00A37A8B">
            <w:pPr>
              <w:spacing w:before="0" w:after="0"/>
              <w:rPr>
                <w:rFonts w:cs="Tahoma"/>
                <w:lang w:val="fr-CA"/>
              </w:rPr>
            </w:pPr>
            <w:r w:rsidRPr="00A74740">
              <w:rPr>
                <w:rFonts w:cs="Tahoma"/>
              </w:rPr>
              <w:t>ASSAULT</w:t>
            </w:r>
          </w:p>
        </w:tc>
        <w:tc>
          <w:tcPr>
            <w:tcW w:w="4576" w:type="dxa"/>
            <w:hideMark/>
          </w:tcPr>
          <w:p w14:paraId="2A5EDC7B" w14:textId="4D65C57D" w:rsidR="00A37A8B" w:rsidRPr="00A74740" w:rsidRDefault="00F40A70" w:rsidP="00A37A8B">
            <w:pPr>
              <w:spacing w:before="0" w:after="0"/>
              <w:rPr>
                <w:rFonts w:cs="Tahoma"/>
                <w:lang w:val="fr-CA"/>
              </w:rPr>
            </w:pPr>
            <w:r w:rsidRPr="00A74740">
              <w:rPr>
                <w:rFonts w:cs="Tahoma"/>
              </w:rPr>
              <w:t xml:space="preserve">With </w:t>
            </w:r>
            <w:r w:rsidR="0077475B" w:rsidRPr="00A74740">
              <w:rPr>
                <w:rFonts w:cs="Tahoma"/>
              </w:rPr>
              <w:t>o</w:t>
            </w:r>
            <w:r w:rsidRPr="00A74740">
              <w:rPr>
                <w:rFonts w:cs="Tahoma"/>
              </w:rPr>
              <w:t xml:space="preserve">r Without Injury  </w:t>
            </w:r>
          </w:p>
        </w:tc>
        <w:tc>
          <w:tcPr>
            <w:tcW w:w="2335" w:type="dxa"/>
            <w:noWrap/>
            <w:hideMark/>
          </w:tcPr>
          <w:p w14:paraId="143D183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AD326C" w14:textId="77777777" w:rsidTr="00D14029">
        <w:trPr>
          <w:trHeight w:val="615"/>
        </w:trPr>
        <w:tc>
          <w:tcPr>
            <w:tcW w:w="2799" w:type="dxa"/>
            <w:hideMark/>
          </w:tcPr>
          <w:p w14:paraId="63AB5D6A" w14:textId="77777777" w:rsidR="00A37A8B" w:rsidRPr="00A74740" w:rsidRDefault="00A37A8B" w:rsidP="00A37A8B">
            <w:pPr>
              <w:spacing w:before="0" w:after="0"/>
              <w:rPr>
                <w:rFonts w:cs="Tahoma"/>
                <w:lang w:val="fr-CA"/>
              </w:rPr>
            </w:pPr>
            <w:r w:rsidRPr="00A74740">
              <w:rPr>
                <w:rFonts w:cs="Tahoma"/>
              </w:rPr>
              <w:t>ASSIST</w:t>
            </w:r>
          </w:p>
        </w:tc>
        <w:tc>
          <w:tcPr>
            <w:tcW w:w="4576" w:type="dxa"/>
            <w:hideMark/>
          </w:tcPr>
          <w:p w14:paraId="402B8592" w14:textId="38213D87" w:rsidR="00A37A8B" w:rsidRPr="00A74740" w:rsidRDefault="00F40A70" w:rsidP="00A37A8B">
            <w:pPr>
              <w:spacing w:before="0" w:after="0"/>
              <w:rPr>
                <w:rFonts w:cs="Tahoma"/>
                <w:lang w:val="fr-CA"/>
              </w:rPr>
            </w:pPr>
            <w:r w:rsidRPr="00A74740">
              <w:rPr>
                <w:rFonts w:cs="Tahoma"/>
              </w:rPr>
              <w:t xml:space="preserve">Assist </w:t>
            </w:r>
            <w:r w:rsidR="00483004" w:rsidRPr="00A74740">
              <w:rPr>
                <w:rFonts w:cs="Tahoma"/>
              </w:rPr>
              <w:t>t</w:t>
            </w:r>
            <w:r w:rsidRPr="00A74740">
              <w:rPr>
                <w:rFonts w:cs="Tahoma"/>
              </w:rPr>
              <w:t xml:space="preserve">o Other Agency </w:t>
            </w:r>
            <w:r w:rsidR="0077475B" w:rsidRPr="00A74740">
              <w:rPr>
                <w:rFonts w:cs="Tahoma"/>
              </w:rPr>
              <w:t>o</w:t>
            </w:r>
            <w:r w:rsidRPr="00A74740">
              <w:rPr>
                <w:rFonts w:cs="Tahoma"/>
              </w:rPr>
              <w:t xml:space="preserve">r Request </w:t>
            </w:r>
            <w:r w:rsidR="00483004" w:rsidRPr="00A74740">
              <w:rPr>
                <w:rFonts w:cs="Tahoma"/>
              </w:rPr>
              <w:t>f</w:t>
            </w:r>
            <w:r w:rsidRPr="00A74740">
              <w:rPr>
                <w:rFonts w:cs="Tahoma"/>
              </w:rPr>
              <w:t xml:space="preserve">or Manpower  </w:t>
            </w:r>
          </w:p>
        </w:tc>
        <w:tc>
          <w:tcPr>
            <w:tcW w:w="2335" w:type="dxa"/>
            <w:noWrap/>
            <w:hideMark/>
          </w:tcPr>
          <w:p w14:paraId="60B0189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E69E66" w14:textId="77777777" w:rsidTr="00D14029">
        <w:trPr>
          <w:trHeight w:val="315"/>
        </w:trPr>
        <w:tc>
          <w:tcPr>
            <w:tcW w:w="2799" w:type="dxa"/>
            <w:hideMark/>
          </w:tcPr>
          <w:p w14:paraId="35744EF3" w14:textId="77777777" w:rsidR="00A37A8B" w:rsidRPr="00A74740" w:rsidRDefault="00A37A8B" w:rsidP="00A37A8B">
            <w:pPr>
              <w:spacing w:before="0" w:after="0"/>
              <w:rPr>
                <w:rFonts w:cs="Tahoma"/>
                <w:lang w:val="fr-CA"/>
              </w:rPr>
            </w:pPr>
            <w:r w:rsidRPr="00A74740">
              <w:rPr>
                <w:rFonts w:cs="Tahoma"/>
              </w:rPr>
              <w:t>ATL</w:t>
            </w:r>
          </w:p>
        </w:tc>
        <w:tc>
          <w:tcPr>
            <w:tcW w:w="4576" w:type="dxa"/>
            <w:hideMark/>
          </w:tcPr>
          <w:p w14:paraId="4A058177" w14:textId="77777777" w:rsidR="00A37A8B" w:rsidRPr="00A74740" w:rsidRDefault="00A37A8B" w:rsidP="00A37A8B">
            <w:pPr>
              <w:spacing w:before="0" w:after="0"/>
              <w:rPr>
                <w:rFonts w:cs="Tahoma"/>
                <w:lang w:val="fr-CA"/>
              </w:rPr>
            </w:pPr>
            <w:r w:rsidRPr="00A74740">
              <w:rPr>
                <w:rFonts w:cs="Tahoma"/>
              </w:rPr>
              <w:t>ATL</w:t>
            </w:r>
          </w:p>
        </w:tc>
        <w:tc>
          <w:tcPr>
            <w:tcW w:w="2335" w:type="dxa"/>
            <w:noWrap/>
            <w:hideMark/>
          </w:tcPr>
          <w:p w14:paraId="50448D1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C8EC67" w14:textId="77777777" w:rsidTr="00D14029">
        <w:trPr>
          <w:trHeight w:val="315"/>
        </w:trPr>
        <w:tc>
          <w:tcPr>
            <w:tcW w:w="2799" w:type="dxa"/>
            <w:hideMark/>
          </w:tcPr>
          <w:p w14:paraId="5A579B7A" w14:textId="77777777" w:rsidR="00A37A8B" w:rsidRPr="00A74740" w:rsidRDefault="00A37A8B" w:rsidP="00A37A8B">
            <w:pPr>
              <w:spacing w:before="0" w:after="0"/>
              <w:rPr>
                <w:rFonts w:cs="Tahoma"/>
                <w:lang w:val="fr-CA"/>
              </w:rPr>
            </w:pPr>
            <w:r w:rsidRPr="00A74740">
              <w:rPr>
                <w:rFonts w:cs="Tahoma"/>
              </w:rPr>
              <w:t>BACK</w:t>
            </w:r>
          </w:p>
        </w:tc>
        <w:tc>
          <w:tcPr>
            <w:tcW w:w="4576" w:type="dxa"/>
            <w:hideMark/>
          </w:tcPr>
          <w:p w14:paraId="6DF46ADD" w14:textId="4919E9E0" w:rsidR="00A37A8B" w:rsidRPr="00A74740" w:rsidRDefault="0077475B" w:rsidP="00A37A8B">
            <w:pPr>
              <w:spacing w:before="0" w:after="0"/>
              <w:rPr>
                <w:rFonts w:cs="Tahoma"/>
                <w:lang w:val="fr-CA"/>
              </w:rPr>
            </w:pPr>
            <w:r w:rsidRPr="00A74740">
              <w:rPr>
                <w:rFonts w:cs="Tahoma"/>
              </w:rPr>
              <w:t xml:space="preserve">Non-Traumatic  </w:t>
            </w:r>
          </w:p>
        </w:tc>
        <w:tc>
          <w:tcPr>
            <w:tcW w:w="2335" w:type="dxa"/>
            <w:noWrap/>
            <w:hideMark/>
          </w:tcPr>
          <w:p w14:paraId="54B48E6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630704" w14:textId="77777777" w:rsidTr="00D14029">
        <w:trPr>
          <w:trHeight w:val="315"/>
        </w:trPr>
        <w:tc>
          <w:tcPr>
            <w:tcW w:w="2799" w:type="dxa"/>
            <w:hideMark/>
          </w:tcPr>
          <w:p w14:paraId="1021E81D" w14:textId="77777777" w:rsidR="00A37A8B" w:rsidRPr="00A74740" w:rsidRDefault="00A37A8B" w:rsidP="00A37A8B">
            <w:pPr>
              <w:spacing w:before="0" w:after="0"/>
              <w:rPr>
                <w:rFonts w:cs="Tahoma"/>
                <w:lang w:val="fr-CA"/>
              </w:rPr>
            </w:pPr>
            <w:r w:rsidRPr="00A74740">
              <w:rPr>
                <w:rFonts w:cs="Tahoma"/>
              </w:rPr>
              <w:t>BARICADE</w:t>
            </w:r>
          </w:p>
        </w:tc>
        <w:tc>
          <w:tcPr>
            <w:tcW w:w="4576" w:type="dxa"/>
            <w:hideMark/>
          </w:tcPr>
          <w:p w14:paraId="7FD258F4" w14:textId="39D25AF1" w:rsidR="00A37A8B" w:rsidRPr="00A74740" w:rsidRDefault="0077475B" w:rsidP="00A37A8B">
            <w:pPr>
              <w:spacing w:before="0" w:after="0"/>
              <w:rPr>
                <w:rFonts w:cs="Tahoma"/>
                <w:lang w:val="fr-CA"/>
              </w:rPr>
            </w:pPr>
            <w:r w:rsidRPr="00A74740">
              <w:rPr>
                <w:rFonts w:cs="Tahoma"/>
              </w:rPr>
              <w:t>Barricaded</w:t>
            </w:r>
          </w:p>
        </w:tc>
        <w:tc>
          <w:tcPr>
            <w:tcW w:w="2335" w:type="dxa"/>
            <w:noWrap/>
            <w:hideMark/>
          </w:tcPr>
          <w:p w14:paraId="43AB80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08836BB" w14:textId="77777777" w:rsidTr="00D14029">
        <w:trPr>
          <w:trHeight w:val="315"/>
        </w:trPr>
        <w:tc>
          <w:tcPr>
            <w:tcW w:w="2799" w:type="dxa"/>
            <w:hideMark/>
          </w:tcPr>
          <w:p w14:paraId="6310E50A" w14:textId="77777777" w:rsidR="00A37A8B" w:rsidRPr="00A74740" w:rsidRDefault="00A37A8B" w:rsidP="00A37A8B">
            <w:pPr>
              <w:spacing w:before="0" w:after="0"/>
              <w:rPr>
                <w:rFonts w:cs="Tahoma"/>
                <w:lang w:val="fr-CA"/>
              </w:rPr>
            </w:pPr>
            <w:r w:rsidRPr="00A74740">
              <w:rPr>
                <w:rFonts w:cs="Tahoma"/>
              </w:rPr>
              <w:t>BIO</w:t>
            </w:r>
          </w:p>
        </w:tc>
        <w:tc>
          <w:tcPr>
            <w:tcW w:w="4576" w:type="dxa"/>
            <w:hideMark/>
          </w:tcPr>
          <w:p w14:paraId="1A2FA081" w14:textId="172D80E5" w:rsidR="00A37A8B" w:rsidRPr="00A74740" w:rsidRDefault="0077475B" w:rsidP="00A37A8B">
            <w:pPr>
              <w:spacing w:before="0" w:after="0"/>
              <w:rPr>
                <w:rFonts w:cs="Tahoma"/>
                <w:lang w:val="fr-CA"/>
              </w:rPr>
            </w:pPr>
            <w:r w:rsidRPr="00A74740">
              <w:rPr>
                <w:rFonts w:cs="Tahoma"/>
              </w:rPr>
              <w:t xml:space="preserve">Biological Threat  </w:t>
            </w:r>
          </w:p>
        </w:tc>
        <w:tc>
          <w:tcPr>
            <w:tcW w:w="2335" w:type="dxa"/>
            <w:noWrap/>
            <w:hideMark/>
          </w:tcPr>
          <w:p w14:paraId="302D2F9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AB8B7A" w14:textId="77777777" w:rsidTr="00D14029">
        <w:trPr>
          <w:trHeight w:val="315"/>
        </w:trPr>
        <w:tc>
          <w:tcPr>
            <w:tcW w:w="2799" w:type="dxa"/>
            <w:hideMark/>
          </w:tcPr>
          <w:p w14:paraId="14A89394" w14:textId="77777777" w:rsidR="00A37A8B" w:rsidRPr="00A74740" w:rsidRDefault="00A37A8B" w:rsidP="00A37A8B">
            <w:pPr>
              <w:spacing w:before="0" w:after="0"/>
              <w:rPr>
                <w:rFonts w:cs="Tahoma"/>
                <w:lang w:val="fr-CA"/>
              </w:rPr>
            </w:pPr>
            <w:r w:rsidRPr="00A74740">
              <w:rPr>
                <w:rFonts w:cs="Tahoma"/>
              </w:rPr>
              <w:t>BITE</w:t>
            </w:r>
          </w:p>
        </w:tc>
        <w:tc>
          <w:tcPr>
            <w:tcW w:w="4576" w:type="dxa"/>
            <w:hideMark/>
          </w:tcPr>
          <w:p w14:paraId="223260F8" w14:textId="0FEF378F" w:rsidR="00A37A8B" w:rsidRPr="00A74740" w:rsidRDefault="0077475B" w:rsidP="00A37A8B">
            <w:pPr>
              <w:spacing w:before="0" w:after="0"/>
              <w:rPr>
                <w:rFonts w:cs="Tahoma"/>
                <w:lang w:val="fr-CA"/>
              </w:rPr>
            </w:pPr>
            <w:r w:rsidRPr="00A74740">
              <w:rPr>
                <w:rFonts w:cs="Tahoma"/>
              </w:rPr>
              <w:t xml:space="preserve">Animal Bites or Attack </w:t>
            </w:r>
            <w:r w:rsidR="008C5370" w:rsidRPr="00A74740">
              <w:rPr>
                <w:rFonts w:cs="Tahoma"/>
              </w:rPr>
              <w:t>b</w:t>
            </w:r>
            <w:r w:rsidRPr="00A74740">
              <w:rPr>
                <w:rFonts w:cs="Tahoma"/>
              </w:rPr>
              <w:t xml:space="preserve">y </w:t>
            </w:r>
            <w:r w:rsidR="008C5370" w:rsidRPr="00A74740">
              <w:rPr>
                <w:rFonts w:cs="Tahoma"/>
              </w:rPr>
              <w:t>a</w:t>
            </w:r>
            <w:r w:rsidRPr="00A74740">
              <w:rPr>
                <w:rFonts w:cs="Tahoma"/>
              </w:rPr>
              <w:t xml:space="preserve">n Animal  </w:t>
            </w:r>
          </w:p>
        </w:tc>
        <w:tc>
          <w:tcPr>
            <w:tcW w:w="2335" w:type="dxa"/>
            <w:noWrap/>
            <w:hideMark/>
          </w:tcPr>
          <w:p w14:paraId="01BED98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4D525B5" w14:textId="77777777" w:rsidTr="00B32A8A">
        <w:trPr>
          <w:trHeight w:val="440"/>
        </w:trPr>
        <w:tc>
          <w:tcPr>
            <w:tcW w:w="2799" w:type="dxa"/>
            <w:hideMark/>
          </w:tcPr>
          <w:p w14:paraId="7D1277B9" w14:textId="77777777" w:rsidR="00A37A8B" w:rsidRPr="00A74740" w:rsidRDefault="00A37A8B" w:rsidP="00A37A8B">
            <w:pPr>
              <w:spacing w:before="0" w:after="0"/>
              <w:rPr>
                <w:rFonts w:cs="Tahoma"/>
                <w:lang w:val="fr-CA"/>
              </w:rPr>
            </w:pPr>
            <w:r w:rsidRPr="00A74740">
              <w:rPr>
                <w:rFonts w:cs="Tahoma"/>
              </w:rPr>
              <w:t>BLDCLPSE</w:t>
            </w:r>
          </w:p>
        </w:tc>
        <w:tc>
          <w:tcPr>
            <w:tcW w:w="4576" w:type="dxa"/>
            <w:hideMark/>
          </w:tcPr>
          <w:p w14:paraId="4887F216" w14:textId="3745F53B" w:rsidR="00A37A8B" w:rsidRPr="00A74740" w:rsidRDefault="008C5370" w:rsidP="00A37A8B">
            <w:pPr>
              <w:spacing w:before="0" w:after="0"/>
              <w:rPr>
                <w:rFonts w:cs="Tahoma"/>
                <w:lang w:val="fr-CA"/>
              </w:rPr>
            </w:pPr>
            <w:r w:rsidRPr="00A74740">
              <w:rPr>
                <w:rFonts w:cs="Tahoma"/>
              </w:rPr>
              <w:t xml:space="preserve">Collapsed Building Includes Technical Rescue </w:t>
            </w:r>
            <w:r w:rsidR="00A65429" w:rsidRPr="00A74740">
              <w:rPr>
                <w:rFonts w:cs="Tahoma"/>
              </w:rPr>
              <w:t>Incident</w:t>
            </w:r>
            <w:r w:rsidRPr="00A74740">
              <w:rPr>
                <w:rFonts w:cs="Tahoma"/>
              </w:rPr>
              <w:t xml:space="preserve">s  </w:t>
            </w:r>
          </w:p>
        </w:tc>
        <w:tc>
          <w:tcPr>
            <w:tcW w:w="2335" w:type="dxa"/>
            <w:noWrap/>
            <w:hideMark/>
          </w:tcPr>
          <w:p w14:paraId="225F15D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B8F1B5" w14:textId="77777777" w:rsidTr="00B32A8A">
        <w:trPr>
          <w:trHeight w:val="269"/>
        </w:trPr>
        <w:tc>
          <w:tcPr>
            <w:tcW w:w="2799" w:type="dxa"/>
            <w:hideMark/>
          </w:tcPr>
          <w:p w14:paraId="7014535D" w14:textId="77777777" w:rsidR="00A37A8B" w:rsidRPr="00A74740" w:rsidRDefault="00A37A8B" w:rsidP="00A37A8B">
            <w:pPr>
              <w:spacing w:before="0" w:after="0"/>
              <w:rPr>
                <w:rFonts w:cs="Tahoma"/>
                <w:lang w:val="fr-CA"/>
              </w:rPr>
            </w:pPr>
            <w:r w:rsidRPr="00A74740">
              <w:rPr>
                <w:rFonts w:cs="Tahoma"/>
              </w:rPr>
              <w:t>BLEEDING</w:t>
            </w:r>
          </w:p>
        </w:tc>
        <w:tc>
          <w:tcPr>
            <w:tcW w:w="4576" w:type="dxa"/>
            <w:hideMark/>
          </w:tcPr>
          <w:p w14:paraId="56CF02FB" w14:textId="734ABE45" w:rsidR="00A37A8B" w:rsidRPr="00A74740" w:rsidRDefault="008C5370" w:rsidP="00A37A8B">
            <w:pPr>
              <w:spacing w:before="0" w:after="0"/>
              <w:rPr>
                <w:rFonts w:cs="Tahoma"/>
                <w:lang w:val="fr-CA"/>
              </w:rPr>
            </w:pPr>
            <w:r w:rsidRPr="00A74740">
              <w:rPr>
                <w:rFonts w:cs="Tahoma"/>
              </w:rPr>
              <w:t xml:space="preserve">Includes Rectal, Vaginal, Non-Traumatic  </w:t>
            </w:r>
          </w:p>
        </w:tc>
        <w:tc>
          <w:tcPr>
            <w:tcW w:w="2335" w:type="dxa"/>
            <w:noWrap/>
            <w:hideMark/>
          </w:tcPr>
          <w:p w14:paraId="5EB23C1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CCD79B" w14:textId="77777777" w:rsidTr="00D14029">
        <w:trPr>
          <w:trHeight w:val="315"/>
        </w:trPr>
        <w:tc>
          <w:tcPr>
            <w:tcW w:w="2799" w:type="dxa"/>
            <w:hideMark/>
          </w:tcPr>
          <w:p w14:paraId="301DB067" w14:textId="77777777" w:rsidR="00A37A8B" w:rsidRPr="00A74740" w:rsidRDefault="00A37A8B" w:rsidP="00A37A8B">
            <w:pPr>
              <w:spacing w:before="0" w:after="0"/>
              <w:rPr>
                <w:rFonts w:cs="Tahoma"/>
                <w:lang w:val="fr-CA"/>
              </w:rPr>
            </w:pPr>
            <w:r w:rsidRPr="00A74740">
              <w:rPr>
                <w:rFonts w:cs="Tahoma"/>
              </w:rPr>
              <w:t>BLS</w:t>
            </w:r>
          </w:p>
        </w:tc>
        <w:tc>
          <w:tcPr>
            <w:tcW w:w="4576" w:type="dxa"/>
            <w:hideMark/>
          </w:tcPr>
          <w:p w14:paraId="7E053ECC" w14:textId="01D6300E" w:rsidR="00A37A8B" w:rsidRPr="00A74740" w:rsidRDefault="008C5370" w:rsidP="00A37A8B">
            <w:pPr>
              <w:spacing w:before="0" w:after="0"/>
              <w:rPr>
                <w:rFonts w:cs="Tahoma"/>
                <w:lang w:val="fr-CA"/>
              </w:rPr>
            </w:pPr>
            <w:r w:rsidRPr="00A74740">
              <w:rPr>
                <w:rFonts w:cs="Tahoma"/>
              </w:rPr>
              <w:t xml:space="preserve">Basic Life Support </w:t>
            </w:r>
            <w:r w:rsidR="00A65429" w:rsidRPr="00A74740">
              <w:rPr>
                <w:rFonts w:cs="Tahoma"/>
              </w:rPr>
              <w:t>Incident</w:t>
            </w:r>
            <w:r w:rsidRPr="00A74740">
              <w:rPr>
                <w:rFonts w:cs="Tahoma"/>
              </w:rPr>
              <w:t xml:space="preserve">  </w:t>
            </w:r>
          </w:p>
        </w:tc>
        <w:tc>
          <w:tcPr>
            <w:tcW w:w="2335" w:type="dxa"/>
            <w:noWrap/>
            <w:hideMark/>
          </w:tcPr>
          <w:p w14:paraId="2A47211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24CB20" w14:textId="77777777" w:rsidTr="00D14029">
        <w:trPr>
          <w:trHeight w:val="315"/>
        </w:trPr>
        <w:tc>
          <w:tcPr>
            <w:tcW w:w="2799" w:type="dxa"/>
            <w:hideMark/>
          </w:tcPr>
          <w:p w14:paraId="1E7818E5" w14:textId="77777777" w:rsidR="00A37A8B" w:rsidRPr="00A74740" w:rsidRDefault="00A37A8B" w:rsidP="00A37A8B">
            <w:pPr>
              <w:spacing w:before="0" w:after="0"/>
              <w:rPr>
                <w:rFonts w:cs="Tahoma"/>
                <w:lang w:val="fr-CA"/>
              </w:rPr>
            </w:pPr>
            <w:r w:rsidRPr="00A74740">
              <w:rPr>
                <w:rFonts w:cs="Tahoma"/>
              </w:rPr>
              <w:t>BOMB</w:t>
            </w:r>
          </w:p>
        </w:tc>
        <w:tc>
          <w:tcPr>
            <w:tcW w:w="4576" w:type="dxa"/>
            <w:hideMark/>
          </w:tcPr>
          <w:p w14:paraId="005FDCE4" w14:textId="5FF53C26" w:rsidR="00A37A8B" w:rsidRPr="00A74740" w:rsidRDefault="008C5370" w:rsidP="00A37A8B">
            <w:pPr>
              <w:spacing w:before="0" w:after="0"/>
              <w:rPr>
                <w:rFonts w:cs="Tahoma"/>
                <w:lang w:val="fr-CA"/>
              </w:rPr>
            </w:pPr>
            <w:r w:rsidRPr="00A74740">
              <w:rPr>
                <w:rFonts w:cs="Tahoma"/>
              </w:rPr>
              <w:t xml:space="preserve">Bomb Threat Or Investigation  </w:t>
            </w:r>
          </w:p>
        </w:tc>
        <w:tc>
          <w:tcPr>
            <w:tcW w:w="2335" w:type="dxa"/>
            <w:noWrap/>
            <w:hideMark/>
          </w:tcPr>
          <w:p w14:paraId="78A9C62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0B19E80" w14:textId="77777777" w:rsidTr="00D14029">
        <w:trPr>
          <w:trHeight w:val="315"/>
        </w:trPr>
        <w:tc>
          <w:tcPr>
            <w:tcW w:w="2799" w:type="dxa"/>
            <w:hideMark/>
          </w:tcPr>
          <w:p w14:paraId="32914898" w14:textId="77777777" w:rsidR="00A37A8B" w:rsidRPr="00A74740" w:rsidRDefault="00A37A8B" w:rsidP="00A37A8B">
            <w:pPr>
              <w:spacing w:before="0" w:after="0"/>
              <w:rPr>
                <w:rFonts w:cs="Tahoma"/>
                <w:lang w:val="fr-CA"/>
              </w:rPr>
            </w:pPr>
            <w:r w:rsidRPr="00A74740">
              <w:rPr>
                <w:rFonts w:cs="Tahoma"/>
              </w:rPr>
              <w:t>BRGCLPSE</w:t>
            </w:r>
          </w:p>
        </w:tc>
        <w:tc>
          <w:tcPr>
            <w:tcW w:w="4576" w:type="dxa"/>
            <w:hideMark/>
          </w:tcPr>
          <w:p w14:paraId="0A9AAB04" w14:textId="5EF3D1B8" w:rsidR="00A37A8B" w:rsidRPr="00A74740" w:rsidRDefault="008C5370" w:rsidP="00A37A8B">
            <w:pPr>
              <w:spacing w:before="0" w:after="0"/>
              <w:rPr>
                <w:rFonts w:cs="Tahoma"/>
                <w:lang w:val="fr-CA"/>
              </w:rPr>
            </w:pPr>
            <w:r w:rsidRPr="00A74740">
              <w:rPr>
                <w:rFonts w:cs="Tahoma"/>
              </w:rPr>
              <w:t>Bridge Collapse</w:t>
            </w:r>
          </w:p>
        </w:tc>
        <w:tc>
          <w:tcPr>
            <w:tcW w:w="2335" w:type="dxa"/>
            <w:noWrap/>
            <w:hideMark/>
          </w:tcPr>
          <w:p w14:paraId="6A9F69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4EA8FD" w14:textId="77777777" w:rsidTr="00D14029">
        <w:trPr>
          <w:trHeight w:val="315"/>
        </w:trPr>
        <w:tc>
          <w:tcPr>
            <w:tcW w:w="2799" w:type="dxa"/>
            <w:hideMark/>
          </w:tcPr>
          <w:p w14:paraId="391A3F96" w14:textId="77777777" w:rsidR="00A37A8B" w:rsidRPr="00A74740" w:rsidRDefault="00A37A8B" w:rsidP="00A37A8B">
            <w:pPr>
              <w:spacing w:before="0" w:after="0"/>
              <w:rPr>
                <w:rFonts w:cs="Tahoma"/>
                <w:lang w:val="fr-CA"/>
              </w:rPr>
            </w:pPr>
            <w:r w:rsidRPr="00A74740">
              <w:rPr>
                <w:rFonts w:cs="Tahoma"/>
              </w:rPr>
              <w:t>BURGLARY</w:t>
            </w:r>
          </w:p>
        </w:tc>
        <w:tc>
          <w:tcPr>
            <w:tcW w:w="4576" w:type="dxa"/>
            <w:hideMark/>
          </w:tcPr>
          <w:p w14:paraId="3F0621FA" w14:textId="76E7FCC0" w:rsidR="00A37A8B" w:rsidRPr="00A74740" w:rsidRDefault="008C5370" w:rsidP="00A37A8B">
            <w:pPr>
              <w:spacing w:before="0" w:after="0"/>
              <w:rPr>
                <w:rFonts w:cs="Tahoma"/>
                <w:lang w:val="fr-CA"/>
              </w:rPr>
            </w:pPr>
            <w:r w:rsidRPr="00A74740">
              <w:rPr>
                <w:rFonts w:cs="Tahoma"/>
              </w:rPr>
              <w:t>Burglary</w:t>
            </w:r>
          </w:p>
        </w:tc>
        <w:tc>
          <w:tcPr>
            <w:tcW w:w="2335" w:type="dxa"/>
            <w:noWrap/>
            <w:hideMark/>
          </w:tcPr>
          <w:p w14:paraId="695259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909037" w14:textId="77777777" w:rsidTr="00D14029">
        <w:trPr>
          <w:trHeight w:val="315"/>
        </w:trPr>
        <w:tc>
          <w:tcPr>
            <w:tcW w:w="2799" w:type="dxa"/>
            <w:hideMark/>
          </w:tcPr>
          <w:p w14:paraId="3FB5B7BE" w14:textId="77777777" w:rsidR="00A37A8B" w:rsidRPr="00A74740" w:rsidRDefault="00A37A8B" w:rsidP="00A37A8B">
            <w:pPr>
              <w:spacing w:before="0" w:after="0"/>
              <w:rPr>
                <w:rFonts w:cs="Tahoma"/>
                <w:lang w:val="fr-CA"/>
              </w:rPr>
            </w:pPr>
            <w:r w:rsidRPr="00A74740">
              <w:rPr>
                <w:rFonts w:cs="Tahoma"/>
              </w:rPr>
              <w:t>BURN</w:t>
            </w:r>
          </w:p>
        </w:tc>
        <w:tc>
          <w:tcPr>
            <w:tcW w:w="4576" w:type="dxa"/>
            <w:hideMark/>
          </w:tcPr>
          <w:p w14:paraId="3956D8F4" w14:textId="524E297E" w:rsidR="00A37A8B" w:rsidRPr="00A74740" w:rsidRDefault="008C5370" w:rsidP="00A37A8B">
            <w:pPr>
              <w:spacing w:before="0" w:after="0"/>
              <w:rPr>
                <w:rFonts w:cs="Tahoma"/>
                <w:lang w:val="fr-CA"/>
              </w:rPr>
            </w:pPr>
            <w:r w:rsidRPr="00A74740">
              <w:rPr>
                <w:rFonts w:cs="Tahoma"/>
              </w:rPr>
              <w:t>Burns</w:t>
            </w:r>
          </w:p>
        </w:tc>
        <w:tc>
          <w:tcPr>
            <w:tcW w:w="2335" w:type="dxa"/>
            <w:noWrap/>
            <w:hideMark/>
          </w:tcPr>
          <w:p w14:paraId="53CDD5D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60C9B1" w14:textId="77777777" w:rsidTr="00B32A8A">
        <w:trPr>
          <w:trHeight w:val="530"/>
        </w:trPr>
        <w:tc>
          <w:tcPr>
            <w:tcW w:w="2799" w:type="dxa"/>
            <w:hideMark/>
          </w:tcPr>
          <w:p w14:paraId="36F946ED" w14:textId="77777777" w:rsidR="00A37A8B" w:rsidRPr="00A74740" w:rsidRDefault="00A37A8B" w:rsidP="00A37A8B">
            <w:pPr>
              <w:spacing w:before="0" w:after="0"/>
              <w:rPr>
                <w:rFonts w:cs="Tahoma"/>
                <w:lang w:val="fr-CA"/>
              </w:rPr>
            </w:pPr>
            <w:r w:rsidRPr="00A74740">
              <w:rPr>
                <w:rFonts w:cs="Tahoma"/>
              </w:rPr>
              <w:t>CARDIAC</w:t>
            </w:r>
          </w:p>
        </w:tc>
        <w:tc>
          <w:tcPr>
            <w:tcW w:w="4576" w:type="dxa"/>
            <w:hideMark/>
          </w:tcPr>
          <w:p w14:paraId="1422CDBD" w14:textId="16F38E7E" w:rsidR="00A37A8B" w:rsidRPr="00A74740" w:rsidRDefault="008C5370" w:rsidP="00A37A8B">
            <w:pPr>
              <w:spacing w:before="0" w:after="0"/>
              <w:rPr>
                <w:rFonts w:cs="Tahoma"/>
                <w:lang w:val="fr-CA"/>
              </w:rPr>
            </w:pPr>
            <w:r w:rsidRPr="00A74740">
              <w:rPr>
                <w:rFonts w:cs="Tahoma"/>
              </w:rPr>
              <w:t xml:space="preserve">Cardiac Related Event, Heart Attack, Chest Pain  </w:t>
            </w:r>
          </w:p>
        </w:tc>
        <w:tc>
          <w:tcPr>
            <w:tcW w:w="2335" w:type="dxa"/>
            <w:noWrap/>
            <w:hideMark/>
          </w:tcPr>
          <w:p w14:paraId="163B84C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68DF664" w14:textId="77777777" w:rsidTr="00D14029">
        <w:trPr>
          <w:trHeight w:val="315"/>
        </w:trPr>
        <w:tc>
          <w:tcPr>
            <w:tcW w:w="2799" w:type="dxa"/>
            <w:hideMark/>
          </w:tcPr>
          <w:p w14:paraId="10263C28" w14:textId="77777777" w:rsidR="00A37A8B" w:rsidRPr="00A74740" w:rsidRDefault="00A37A8B" w:rsidP="00A37A8B">
            <w:pPr>
              <w:spacing w:before="0" w:after="0"/>
              <w:rPr>
                <w:rFonts w:cs="Tahoma"/>
                <w:lang w:val="fr-CA"/>
              </w:rPr>
            </w:pPr>
            <w:r w:rsidRPr="00A74740">
              <w:rPr>
                <w:rFonts w:cs="Tahoma"/>
              </w:rPr>
              <w:t>CARJACK</w:t>
            </w:r>
          </w:p>
        </w:tc>
        <w:tc>
          <w:tcPr>
            <w:tcW w:w="4576" w:type="dxa"/>
            <w:hideMark/>
          </w:tcPr>
          <w:p w14:paraId="25DE8E7E" w14:textId="6FA0C6AF" w:rsidR="00A37A8B" w:rsidRPr="00A74740" w:rsidRDefault="008C5370" w:rsidP="00A37A8B">
            <w:pPr>
              <w:spacing w:before="0" w:after="0"/>
              <w:rPr>
                <w:rFonts w:cs="Tahoma"/>
                <w:lang w:val="fr-CA"/>
              </w:rPr>
            </w:pPr>
            <w:r w:rsidRPr="00A74740">
              <w:rPr>
                <w:rFonts w:cs="Tahoma"/>
              </w:rPr>
              <w:t>Carjack</w:t>
            </w:r>
          </w:p>
        </w:tc>
        <w:tc>
          <w:tcPr>
            <w:tcW w:w="2335" w:type="dxa"/>
            <w:noWrap/>
            <w:hideMark/>
          </w:tcPr>
          <w:p w14:paraId="660D47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CE186B" w14:textId="77777777" w:rsidTr="00D14029">
        <w:trPr>
          <w:trHeight w:val="315"/>
        </w:trPr>
        <w:tc>
          <w:tcPr>
            <w:tcW w:w="2799" w:type="dxa"/>
            <w:hideMark/>
          </w:tcPr>
          <w:p w14:paraId="2F322E40" w14:textId="77777777" w:rsidR="00A37A8B" w:rsidRPr="00A74740" w:rsidRDefault="00A37A8B" w:rsidP="00A37A8B">
            <w:pPr>
              <w:spacing w:before="0" w:after="0"/>
              <w:rPr>
                <w:rFonts w:cs="Tahoma"/>
                <w:lang w:val="fr-CA"/>
              </w:rPr>
            </w:pPr>
            <w:r w:rsidRPr="00A74740">
              <w:rPr>
                <w:rFonts w:cs="Tahoma"/>
              </w:rPr>
              <w:t>CDX</w:t>
            </w:r>
          </w:p>
        </w:tc>
        <w:tc>
          <w:tcPr>
            <w:tcW w:w="4576" w:type="dxa"/>
            <w:hideMark/>
          </w:tcPr>
          <w:p w14:paraId="33251183" w14:textId="58BA981C" w:rsidR="00A37A8B" w:rsidRPr="00A74740" w:rsidRDefault="008C5370" w:rsidP="00A37A8B">
            <w:pPr>
              <w:spacing w:before="0" w:after="0"/>
              <w:rPr>
                <w:rFonts w:cs="Tahoma"/>
                <w:lang w:val="fr-CA"/>
              </w:rPr>
            </w:pPr>
            <w:r w:rsidRPr="00A74740">
              <w:rPr>
                <w:rFonts w:cs="Tahoma"/>
              </w:rPr>
              <w:t>Civil Dispute</w:t>
            </w:r>
          </w:p>
        </w:tc>
        <w:tc>
          <w:tcPr>
            <w:tcW w:w="2335" w:type="dxa"/>
            <w:noWrap/>
            <w:hideMark/>
          </w:tcPr>
          <w:p w14:paraId="301D94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5D43CF5" w14:textId="77777777" w:rsidTr="00D14029">
        <w:trPr>
          <w:trHeight w:val="315"/>
        </w:trPr>
        <w:tc>
          <w:tcPr>
            <w:tcW w:w="2799" w:type="dxa"/>
            <w:hideMark/>
          </w:tcPr>
          <w:p w14:paraId="728BBCA6" w14:textId="77777777" w:rsidR="00A37A8B" w:rsidRPr="00A74740" w:rsidRDefault="00A37A8B" w:rsidP="00A37A8B">
            <w:pPr>
              <w:spacing w:before="0" w:after="0"/>
              <w:rPr>
                <w:rFonts w:cs="Tahoma"/>
                <w:lang w:val="fr-CA"/>
              </w:rPr>
            </w:pPr>
            <w:r w:rsidRPr="00A74740">
              <w:rPr>
                <w:rFonts w:cs="Tahoma"/>
              </w:rPr>
              <w:t>CHEMICAL</w:t>
            </w:r>
          </w:p>
        </w:tc>
        <w:tc>
          <w:tcPr>
            <w:tcW w:w="4576" w:type="dxa"/>
            <w:hideMark/>
          </w:tcPr>
          <w:p w14:paraId="75D12F34" w14:textId="0158552B" w:rsidR="00A37A8B" w:rsidRPr="00A74740" w:rsidRDefault="008C5370" w:rsidP="00A37A8B">
            <w:pPr>
              <w:spacing w:before="0" w:after="0"/>
              <w:rPr>
                <w:rFonts w:cs="Tahoma"/>
                <w:lang w:val="fr-CA"/>
              </w:rPr>
            </w:pPr>
            <w:r w:rsidRPr="00A74740">
              <w:rPr>
                <w:rFonts w:cs="Tahoma"/>
              </w:rPr>
              <w:t xml:space="preserve">Includes Chemical </w:t>
            </w:r>
            <w:r w:rsidR="00B32A8A" w:rsidRPr="00A74740">
              <w:rPr>
                <w:rFonts w:cs="Tahoma"/>
              </w:rPr>
              <w:t>a</w:t>
            </w:r>
            <w:r w:rsidRPr="00A74740">
              <w:rPr>
                <w:rFonts w:cs="Tahoma"/>
              </w:rPr>
              <w:t xml:space="preserve">nd Environmental </w:t>
            </w:r>
            <w:r w:rsidR="00A65429" w:rsidRPr="00A74740">
              <w:rPr>
                <w:rFonts w:cs="Tahoma"/>
              </w:rPr>
              <w:t>Incident</w:t>
            </w:r>
            <w:r w:rsidRPr="00A74740">
              <w:rPr>
                <w:rFonts w:cs="Tahoma"/>
              </w:rPr>
              <w:t xml:space="preserve">s  </w:t>
            </w:r>
          </w:p>
        </w:tc>
        <w:tc>
          <w:tcPr>
            <w:tcW w:w="2335" w:type="dxa"/>
            <w:noWrap/>
            <w:hideMark/>
          </w:tcPr>
          <w:p w14:paraId="750CC4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3270FA" w14:textId="77777777" w:rsidTr="00D14029">
        <w:trPr>
          <w:trHeight w:val="315"/>
        </w:trPr>
        <w:tc>
          <w:tcPr>
            <w:tcW w:w="2799" w:type="dxa"/>
            <w:hideMark/>
          </w:tcPr>
          <w:p w14:paraId="3A333B47" w14:textId="77777777" w:rsidR="00A37A8B" w:rsidRPr="00A74740" w:rsidRDefault="00A37A8B" w:rsidP="00A37A8B">
            <w:pPr>
              <w:spacing w:before="0" w:after="0"/>
              <w:rPr>
                <w:rFonts w:cs="Tahoma"/>
                <w:lang w:val="fr-CA"/>
              </w:rPr>
            </w:pPr>
            <w:r w:rsidRPr="00A74740">
              <w:rPr>
                <w:rFonts w:cs="Tahoma"/>
              </w:rPr>
              <w:lastRenderedPageBreak/>
              <w:t>CHESPAIN</w:t>
            </w:r>
          </w:p>
        </w:tc>
        <w:tc>
          <w:tcPr>
            <w:tcW w:w="4576" w:type="dxa"/>
            <w:hideMark/>
          </w:tcPr>
          <w:p w14:paraId="5A75D614" w14:textId="18D181BD" w:rsidR="00A37A8B" w:rsidRPr="00A74740" w:rsidRDefault="008C5370" w:rsidP="00A37A8B">
            <w:pPr>
              <w:spacing w:before="0" w:after="0"/>
              <w:rPr>
                <w:rFonts w:cs="Tahoma"/>
                <w:lang w:val="fr-CA"/>
              </w:rPr>
            </w:pPr>
            <w:r w:rsidRPr="00A74740">
              <w:rPr>
                <w:rFonts w:cs="Tahoma"/>
              </w:rPr>
              <w:t xml:space="preserve">Chest Pain Non-Cardiac  </w:t>
            </w:r>
          </w:p>
        </w:tc>
        <w:tc>
          <w:tcPr>
            <w:tcW w:w="2335" w:type="dxa"/>
            <w:noWrap/>
            <w:hideMark/>
          </w:tcPr>
          <w:p w14:paraId="75A29B7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A81F57" w14:textId="77777777" w:rsidTr="00D14029">
        <w:trPr>
          <w:trHeight w:val="315"/>
        </w:trPr>
        <w:tc>
          <w:tcPr>
            <w:tcW w:w="2799" w:type="dxa"/>
            <w:hideMark/>
          </w:tcPr>
          <w:p w14:paraId="7C251DBA" w14:textId="77777777" w:rsidR="00A37A8B" w:rsidRPr="00A74740" w:rsidRDefault="00A37A8B" w:rsidP="00A37A8B">
            <w:pPr>
              <w:spacing w:before="0" w:after="0"/>
              <w:rPr>
                <w:rFonts w:cs="Tahoma"/>
                <w:lang w:val="fr-CA"/>
              </w:rPr>
            </w:pPr>
            <w:r w:rsidRPr="00A74740">
              <w:rPr>
                <w:rFonts w:cs="Tahoma"/>
              </w:rPr>
              <w:t>CHOKE</w:t>
            </w:r>
          </w:p>
        </w:tc>
        <w:tc>
          <w:tcPr>
            <w:tcW w:w="4576" w:type="dxa"/>
            <w:hideMark/>
          </w:tcPr>
          <w:p w14:paraId="36F272F7" w14:textId="777EA88C" w:rsidR="00A37A8B" w:rsidRPr="00A74740" w:rsidRDefault="008C5370" w:rsidP="00A37A8B">
            <w:pPr>
              <w:spacing w:before="0" w:after="0"/>
              <w:rPr>
                <w:rFonts w:cs="Tahoma"/>
                <w:lang w:val="fr-CA"/>
              </w:rPr>
            </w:pPr>
            <w:r w:rsidRPr="00A74740">
              <w:rPr>
                <w:rFonts w:cs="Tahoma"/>
              </w:rPr>
              <w:t>Choking</w:t>
            </w:r>
          </w:p>
        </w:tc>
        <w:tc>
          <w:tcPr>
            <w:tcW w:w="2335" w:type="dxa"/>
            <w:noWrap/>
            <w:hideMark/>
          </w:tcPr>
          <w:p w14:paraId="0E3134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EA7B7E" w14:textId="77777777" w:rsidTr="00D14029">
        <w:trPr>
          <w:trHeight w:val="615"/>
        </w:trPr>
        <w:tc>
          <w:tcPr>
            <w:tcW w:w="2799" w:type="dxa"/>
            <w:hideMark/>
          </w:tcPr>
          <w:p w14:paraId="1CC6FCF0" w14:textId="77777777" w:rsidR="00A37A8B" w:rsidRPr="00A74740" w:rsidRDefault="00A37A8B" w:rsidP="00A37A8B">
            <w:pPr>
              <w:spacing w:before="0" w:after="0"/>
              <w:rPr>
                <w:rFonts w:cs="Tahoma"/>
                <w:lang w:val="fr-CA"/>
              </w:rPr>
            </w:pPr>
            <w:r w:rsidRPr="00A74740">
              <w:rPr>
                <w:rFonts w:cs="Tahoma"/>
              </w:rPr>
              <w:t>CITASST</w:t>
            </w:r>
          </w:p>
        </w:tc>
        <w:tc>
          <w:tcPr>
            <w:tcW w:w="4576" w:type="dxa"/>
            <w:hideMark/>
          </w:tcPr>
          <w:p w14:paraId="18E23CBC" w14:textId="2DE13176" w:rsidR="00A37A8B" w:rsidRPr="00A74740" w:rsidRDefault="008C5370" w:rsidP="00A37A8B">
            <w:pPr>
              <w:spacing w:before="0" w:after="0"/>
              <w:rPr>
                <w:rFonts w:cs="Tahoma"/>
                <w:lang w:val="fr-CA"/>
              </w:rPr>
            </w:pPr>
            <w:r w:rsidRPr="00A74740">
              <w:rPr>
                <w:rFonts w:cs="Tahoma"/>
              </w:rPr>
              <w:t xml:space="preserve">Public Assistance, Citizen Standby, Public Service  </w:t>
            </w:r>
          </w:p>
        </w:tc>
        <w:tc>
          <w:tcPr>
            <w:tcW w:w="2335" w:type="dxa"/>
            <w:noWrap/>
            <w:hideMark/>
          </w:tcPr>
          <w:p w14:paraId="3A40BEF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374B5C" w14:textId="77777777" w:rsidTr="00D14029">
        <w:trPr>
          <w:trHeight w:val="315"/>
        </w:trPr>
        <w:tc>
          <w:tcPr>
            <w:tcW w:w="2799" w:type="dxa"/>
            <w:hideMark/>
          </w:tcPr>
          <w:p w14:paraId="1E907D59" w14:textId="77777777" w:rsidR="00A37A8B" w:rsidRPr="00A74740" w:rsidRDefault="00A37A8B" w:rsidP="00A37A8B">
            <w:pPr>
              <w:spacing w:before="0" w:after="0"/>
              <w:rPr>
                <w:rFonts w:cs="Tahoma"/>
                <w:lang w:val="fr-CA"/>
              </w:rPr>
            </w:pPr>
            <w:r w:rsidRPr="00A74740">
              <w:rPr>
                <w:rFonts w:cs="Tahoma"/>
              </w:rPr>
              <w:t>CIVDIS</w:t>
            </w:r>
          </w:p>
        </w:tc>
        <w:tc>
          <w:tcPr>
            <w:tcW w:w="4576" w:type="dxa"/>
            <w:hideMark/>
          </w:tcPr>
          <w:p w14:paraId="28257A61" w14:textId="504F9640" w:rsidR="00A37A8B" w:rsidRPr="00A74740" w:rsidRDefault="008C5370" w:rsidP="00A37A8B">
            <w:pPr>
              <w:spacing w:before="0" w:after="0"/>
              <w:rPr>
                <w:rFonts w:cs="Tahoma"/>
                <w:lang w:val="fr-CA"/>
              </w:rPr>
            </w:pPr>
            <w:r w:rsidRPr="00A74740">
              <w:rPr>
                <w:rFonts w:cs="Tahoma"/>
              </w:rPr>
              <w:t>Civil Disobedience</w:t>
            </w:r>
          </w:p>
        </w:tc>
        <w:tc>
          <w:tcPr>
            <w:tcW w:w="2335" w:type="dxa"/>
            <w:noWrap/>
            <w:hideMark/>
          </w:tcPr>
          <w:p w14:paraId="40D493C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D7E5511" w14:textId="77777777" w:rsidTr="00D14029">
        <w:trPr>
          <w:trHeight w:val="315"/>
        </w:trPr>
        <w:tc>
          <w:tcPr>
            <w:tcW w:w="2799" w:type="dxa"/>
            <w:hideMark/>
          </w:tcPr>
          <w:p w14:paraId="0252D620" w14:textId="77777777" w:rsidR="00A37A8B" w:rsidRPr="00A74740" w:rsidRDefault="00A37A8B" w:rsidP="00A37A8B">
            <w:pPr>
              <w:spacing w:before="0" w:after="0"/>
              <w:rPr>
                <w:rFonts w:cs="Tahoma"/>
                <w:lang w:val="fr-CA"/>
              </w:rPr>
            </w:pPr>
            <w:r w:rsidRPr="00A74740">
              <w:rPr>
                <w:rFonts w:cs="Tahoma"/>
              </w:rPr>
              <w:t>CIVIL</w:t>
            </w:r>
          </w:p>
        </w:tc>
        <w:tc>
          <w:tcPr>
            <w:tcW w:w="4576" w:type="dxa"/>
            <w:hideMark/>
          </w:tcPr>
          <w:p w14:paraId="3EED4AF6" w14:textId="7FBF87F7" w:rsidR="00A37A8B" w:rsidRPr="00A74740" w:rsidRDefault="008C5370" w:rsidP="00A37A8B">
            <w:pPr>
              <w:spacing w:before="0" w:after="0"/>
              <w:rPr>
                <w:rFonts w:cs="Tahoma"/>
                <w:lang w:val="fr-CA"/>
              </w:rPr>
            </w:pPr>
            <w:r w:rsidRPr="00A74740">
              <w:rPr>
                <w:rFonts w:cs="Tahoma"/>
              </w:rPr>
              <w:t>Civil</w:t>
            </w:r>
          </w:p>
        </w:tc>
        <w:tc>
          <w:tcPr>
            <w:tcW w:w="2335" w:type="dxa"/>
            <w:noWrap/>
            <w:hideMark/>
          </w:tcPr>
          <w:p w14:paraId="3061A83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0642A3" w14:textId="77777777" w:rsidTr="00D14029">
        <w:trPr>
          <w:trHeight w:val="315"/>
        </w:trPr>
        <w:tc>
          <w:tcPr>
            <w:tcW w:w="2799" w:type="dxa"/>
            <w:hideMark/>
          </w:tcPr>
          <w:p w14:paraId="62922AEA" w14:textId="77777777" w:rsidR="00A37A8B" w:rsidRPr="00A74740" w:rsidRDefault="00A37A8B" w:rsidP="00A37A8B">
            <w:pPr>
              <w:spacing w:before="0" w:after="0"/>
              <w:rPr>
                <w:rFonts w:cs="Tahoma"/>
                <w:lang w:val="fr-CA"/>
              </w:rPr>
            </w:pPr>
            <w:r w:rsidRPr="00A74740">
              <w:rPr>
                <w:rFonts w:cs="Tahoma"/>
              </w:rPr>
              <w:t>CNTRFT</w:t>
            </w:r>
          </w:p>
        </w:tc>
        <w:tc>
          <w:tcPr>
            <w:tcW w:w="4576" w:type="dxa"/>
            <w:hideMark/>
          </w:tcPr>
          <w:p w14:paraId="1C8546A0" w14:textId="5632D4A3" w:rsidR="00A37A8B" w:rsidRPr="00A74740" w:rsidRDefault="008C5370" w:rsidP="00A37A8B">
            <w:pPr>
              <w:spacing w:before="0" w:after="0"/>
              <w:rPr>
                <w:rFonts w:cs="Tahoma"/>
                <w:lang w:val="fr-CA"/>
              </w:rPr>
            </w:pPr>
            <w:r w:rsidRPr="00A74740">
              <w:rPr>
                <w:rFonts w:cs="Tahoma"/>
              </w:rPr>
              <w:t>Counterfeit Money</w:t>
            </w:r>
          </w:p>
        </w:tc>
        <w:tc>
          <w:tcPr>
            <w:tcW w:w="2335" w:type="dxa"/>
            <w:noWrap/>
            <w:hideMark/>
          </w:tcPr>
          <w:p w14:paraId="3FF326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E3FA09" w14:textId="77777777" w:rsidTr="00D14029">
        <w:trPr>
          <w:trHeight w:val="315"/>
        </w:trPr>
        <w:tc>
          <w:tcPr>
            <w:tcW w:w="2799" w:type="dxa"/>
            <w:hideMark/>
          </w:tcPr>
          <w:p w14:paraId="01376998" w14:textId="77777777" w:rsidR="00A37A8B" w:rsidRPr="00A74740" w:rsidRDefault="00A37A8B" w:rsidP="00A37A8B">
            <w:pPr>
              <w:spacing w:before="0" w:after="0"/>
              <w:rPr>
                <w:rFonts w:cs="Tahoma"/>
                <w:lang w:val="fr-CA"/>
              </w:rPr>
            </w:pPr>
            <w:r w:rsidRPr="00A74740">
              <w:rPr>
                <w:rFonts w:cs="Tahoma"/>
              </w:rPr>
              <w:t>COURT</w:t>
            </w:r>
          </w:p>
        </w:tc>
        <w:tc>
          <w:tcPr>
            <w:tcW w:w="4576" w:type="dxa"/>
            <w:hideMark/>
          </w:tcPr>
          <w:p w14:paraId="45DAA1CB" w14:textId="60B2A834" w:rsidR="00A37A8B" w:rsidRPr="00A74740" w:rsidRDefault="008C5370" w:rsidP="00A37A8B">
            <w:pPr>
              <w:spacing w:before="0" w:after="0"/>
              <w:rPr>
                <w:rFonts w:cs="Tahoma"/>
                <w:lang w:val="fr-CA"/>
              </w:rPr>
            </w:pPr>
            <w:r w:rsidRPr="00A74740">
              <w:rPr>
                <w:rFonts w:cs="Tahoma"/>
              </w:rPr>
              <w:t>Court Order Serve</w:t>
            </w:r>
          </w:p>
        </w:tc>
        <w:tc>
          <w:tcPr>
            <w:tcW w:w="2335" w:type="dxa"/>
            <w:noWrap/>
            <w:hideMark/>
          </w:tcPr>
          <w:p w14:paraId="6F7DBD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2659CD0" w14:textId="77777777" w:rsidTr="00D14029">
        <w:trPr>
          <w:trHeight w:val="315"/>
        </w:trPr>
        <w:tc>
          <w:tcPr>
            <w:tcW w:w="2799" w:type="dxa"/>
            <w:hideMark/>
          </w:tcPr>
          <w:p w14:paraId="55FBFC1E" w14:textId="77777777" w:rsidR="00A37A8B" w:rsidRPr="00A74740" w:rsidRDefault="00A37A8B" w:rsidP="00A37A8B">
            <w:pPr>
              <w:spacing w:before="0" w:after="0"/>
              <w:rPr>
                <w:rFonts w:cs="Tahoma"/>
                <w:lang w:val="fr-CA"/>
              </w:rPr>
            </w:pPr>
            <w:r w:rsidRPr="00A74740">
              <w:rPr>
                <w:rFonts w:cs="Tahoma"/>
              </w:rPr>
              <w:t>CRIMPS</w:t>
            </w:r>
          </w:p>
        </w:tc>
        <w:tc>
          <w:tcPr>
            <w:tcW w:w="4576" w:type="dxa"/>
            <w:hideMark/>
          </w:tcPr>
          <w:p w14:paraId="3F03E45D" w14:textId="3059250D" w:rsidR="00A37A8B" w:rsidRPr="00A74740" w:rsidRDefault="008C5370" w:rsidP="00A37A8B">
            <w:pPr>
              <w:spacing w:before="0" w:after="0"/>
              <w:rPr>
                <w:rFonts w:cs="Tahoma"/>
                <w:lang w:val="fr-CA"/>
              </w:rPr>
            </w:pPr>
            <w:r w:rsidRPr="00A74740">
              <w:rPr>
                <w:rFonts w:cs="Tahoma"/>
              </w:rPr>
              <w:t>Impersonation</w:t>
            </w:r>
          </w:p>
        </w:tc>
        <w:tc>
          <w:tcPr>
            <w:tcW w:w="2335" w:type="dxa"/>
            <w:noWrap/>
            <w:hideMark/>
          </w:tcPr>
          <w:p w14:paraId="135C98F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DCEDAD" w14:textId="77777777" w:rsidTr="00D14029">
        <w:trPr>
          <w:trHeight w:val="315"/>
        </w:trPr>
        <w:tc>
          <w:tcPr>
            <w:tcW w:w="2799" w:type="dxa"/>
            <w:hideMark/>
          </w:tcPr>
          <w:p w14:paraId="6F3DCA46" w14:textId="77777777" w:rsidR="00A37A8B" w:rsidRPr="00A74740" w:rsidRDefault="00A37A8B" w:rsidP="00A37A8B">
            <w:pPr>
              <w:spacing w:before="0" w:after="0"/>
              <w:rPr>
                <w:rFonts w:cs="Tahoma"/>
                <w:lang w:val="fr-CA"/>
              </w:rPr>
            </w:pPr>
            <w:r w:rsidRPr="00A74740">
              <w:rPr>
                <w:rFonts w:cs="Tahoma"/>
              </w:rPr>
              <w:t>CRIMTRAF</w:t>
            </w:r>
          </w:p>
        </w:tc>
        <w:tc>
          <w:tcPr>
            <w:tcW w:w="4576" w:type="dxa"/>
            <w:hideMark/>
          </w:tcPr>
          <w:p w14:paraId="3085E328" w14:textId="7F2B7C3F" w:rsidR="00A37A8B" w:rsidRPr="00A74740" w:rsidRDefault="008C5370" w:rsidP="00A37A8B">
            <w:pPr>
              <w:spacing w:before="0" w:after="0"/>
              <w:rPr>
                <w:rFonts w:cs="Tahoma"/>
                <w:lang w:val="fr-CA"/>
              </w:rPr>
            </w:pPr>
            <w:r w:rsidRPr="00A74740">
              <w:rPr>
                <w:rFonts w:cs="Tahoma"/>
              </w:rPr>
              <w:t>Criminal Traffic</w:t>
            </w:r>
          </w:p>
        </w:tc>
        <w:tc>
          <w:tcPr>
            <w:tcW w:w="2335" w:type="dxa"/>
            <w:noWrap/>
            <w:hideMark/>
          </w:tcPr>
          <w:p w14:paraId="1B68359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5F4C24" w14:textId="77777777" w:rsidTr="00D14029">
        <w:trPr>
          <w:trHeight w:val="315"/>
        </w:trPr>
        <w:tc>
          <w:tcPr>
            <w:tcW w:w="2799" w:type="dxa"/>
            <w:hideMark/>
          </w:tcPr>
          <w:p w14:paraId="4196B713" w14:textId="77777777" w:rsidR="00A37A8B" w:rsidRPr="00A74740" w:rsidRDefault="00A37A8B" w:rsidP="00A37A8B">
            <w:pPr>
              <w:spacing w:before="0" w:after="0"/>
              <w:rPr>
                <w:rFonts w:cs="Tahoma"/>
                <w:lang w:val="fr-CA"/>
              </w:rPr>
            </w:pPr>
            <w:r w:rsidRPr="00A74740">
              <w:rPr>
                <w:rFonts w:cs="Tahoma"/>
              </w:rPr>
              <w:t>CRWD</w:t>
            </w:r>
          </w:p>
        </w:tc>
        <w:tc>
          <w:tcPr>
            <w:tcW w:w="4576" w:type="dxa"/>
            <w:hideMark/>
          </w:tcPr>
          <w:p w14:paraId="4DFA3AB4" w14:textId="3C4C4885" w:rsidR="00A37A8B" w:rsidRPr="00A74740" w:rsidRDefault="008C5370" w:rsidP="00A37A8B">
            <w:pPr>
              <w:spacing w:before="0" w:after="0"/>
              <w:rPr>
                <w:rFonts w:cs="Tahoma"/>
                <w:lang w:val="fr-CA"/>
              </w:rPr>
            </w:pPr>
            <w:r w:rsidRPr="00A74740">
              <w:rPr>
                <w:rFonts w:cs="Tahoma"/>
              </w:rPr>
              <w:t>Large, Rowdy Crowd</w:t>
            </w:r>
          </w:p>
        </w:tc>
        <w:tc>
          <w:tcPr>
            <w:tcW w:w="2335" w:type="dxa"/>
            <w:noWrap/>
            <w:hideMark/>
          </w:tcPr>
          <w:p w14:paraId="13AAED5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27BA85" w14:textId="77777777" w:rsidTr="00D14029">
        <w:trPr>
          <w:trHeight w:val="315"/>
        </w:trPr>
        <w:tc>
          <w:tcPr>
            <w:tcW w:w="2799" w:type="dxa"/>
            <w:hideMark/>
          </w:tcPr>
          <w:p w14:paraId="25F8C364" w14:textId="77777777" w:rsidR="00A37A8B" w:rsidRPr="00A74740" w:rsidRDefault="00A37A8B" w:rsidP="00A37A8B">
            <w:pPr>
              <w:spacing w:before="0" w:after="0"/>
              <w:rPr>
                <w:rFonts w:cs="Tahoma"/>
                <w:lang w:val="fr-CA"/>
              </w:rPr>
            </w:pPr>
            <w:r w:rsidRPr="00A74740">
              <w:rPr>
                <w:rFonts w:cs="Tahoma"/>
              </w:rPr>
              <w:t>CU1</w:t>
            </w:r>
          </w:p>
        </w:tc>
        <w:tc>
          <w:tcPr>
            <w:tcW w:w="4576" w:type="dxa"/>
            <w:hideMark/>
          </w:tcPr>
          <w:p w14:paraId="536CA3A7" w14:textId="3464A3F4" w:rsidR="00A37A8B" w:rsidRPr="00A74740" w:rsidRDefault="008C5370" w:rsidP="00A37A8B">
            <w:pPr>
              <w:spacing w:before="0" w:after="0"/>
              <w:rPr>
                <w:rFonts w:cs="Tahoma"/>
                <w:lang w:val="fr-CA"/>
              </w:rPr>
            </w:pPr>
            <w:r w:rsidRPr="00A74740">
              <w:rPr>
                <w:rFonts w:cs="Tahoma"/>
              </w:rPr>
              <w:t>Civil Unrest Violent</w:t>
            </w:r>
          </w:p>
        </w:tc>
        <w:tc>
          <w:tcPr>
            <w:tcW w:w="2335" w:type="dxa"/>
            <w:noWrap/>
            <w:hideMark/>
          </w:tcPr>
          <w:p w14:paraId="09CF0CB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2E8DE7" w14:textId="77777777" w:rsidTr="00D14029">
        <w:trPr>
          <w:trHeight w:val="315"/>
        </w:trPr>
        <w:tc>
          <w:tcPr>
            <w:tcW w:w="2799" w:type="dxa"/>
            <w:hideMark/>
          </w:tcPr>
          <w:p w14:paraId="7A2B6BAF" w14:textId="77777777" w:rsidR="00A37A8B" w:rsidRPr="00A74740" w:rsidRDefault="00A37A8B" w:rsidP="00A37A8B">
            <w:pPr>
              <w:spacing w:before="0" w:after="0"/>
              <w:rPr>
                <w:rFonts w:cs="Tahoma"/>
                <w:lang w:val="fr-CA"/>
              </w:rPr>
            </w:pPr>
            <w:r w:rsidRPr="00A74740">
              <w:rPr>
                <w:rFonts w:cs="Tahoma"/>
              </w:rPr>
              <w:t>CU2</w:t>
            </w:r>
          </w:p>
        </w:tc>
        <w:tc>
          <w:tcPr>
            <w:tcW w:w="4576" w:type="dxa"/>
            <w:hideMark/>
          </w:tcPr>
          <w:p w14:paraId="6ECF23F0" w14:textId="5EC21680" w:rsidR="00A37A8B" w:rsidRPr="00A74740" w:rsidRDefault="008C5370" w:rsidP="00A37A8B">
            <w:pPr>
              <w:spacing w:before="0" w:after="0"/>
              <w:rPr>
                <w:rFonts w:cs="Tahoma"/>
                <w:lang w:val="fr-CA"/>
              </w:rPr>
            </w:pPr>
            <w:r w:rsidRPr="00A74740">
              <w:rPr>
                <w:rFonts w:cs="Tahoma"/>
              </w:rPr>
              <w:t>Civil Unrest Non-Violent</w:t>
            </w:r>
          </w:p>
        </w:tc>
        <w:tc>
          <w:tcPr>
            <w:tcW w:w="2335" w:type="dxa"/>
            <w:noWrap/>
            <w:hideMark/>
          </w:tcPr>
          <w:p w14:paraId="1BA2A8B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8B1EE" w14:textId="77777777" w:rsidTr="00D14029">
        <w:trPr>
          <w:trHeight w:val="315"/>
        </w:trPr>
        <w:tc>
          <w:tcPr>
            <w:tcW w:w="2799" w:type="dxa"/>
            <w:hideMark/>
          </w:tcPr>
          <w:p w14:paraId="7706BD91" w14:textId="77777777" w:rsidR="00A37A8B" w:rsidRPr="00A74740" w:rsidRDefault="00A37A8B" w:rsidP="00A37A8B">
            <w:pPr>
              <w:spacing w:before="0" w:after="0"/>
              <w:rPr>
                <w:rFonts w:cs="Tahoma"/>
                <w:lang w:val="fr-CA"/>
              </w:rPr>
            </w:pPr>
            <w:r w:rsidRPr="00A74740">
              <w:rPr>
                <w:rFonts w:cs="Tahoma"/>
              </w:rPr>
              <w:t>CU3</w:t>
            </w:r>
          </w:p>
        </w:tc>
        <w:tc>
          <w:tcPr>
            <w:tcW w:w="4576" w:type="dxa"/>
            <w:hideMark/>
          </w:tcPr>
          <w:p w14:paraId="58A35E08" w14:textId="534015C0" w:rsidR="00A37A8B" w:rsidRPr="00A74740" w:rsidRDefault="008C5370" w:rsidP="00A37A8B">
            <w:pPr>
              <w:spacing w:before="0" w:after="0"/>
              <w:rPr>
                <w:rFonts w:cs="Tahoma"/>
                <w:lang w:val="fr-CA"/>
              </w:rPr>
            </w:pPr>
            <w:r w:rsidRPr="00A74740">
              <w:rPr>
                <w:rFonts w:cs="Tahoma"/>
              </w:rPr>
              <w:t>Civil Unrest Information</w:t>
            </w:r>
          </w:p>
        </w:tc>
        <w:tc>
          <w:tcPr>
            <w:tcW w:w="2335" w:type="dxa"/>
            <w:noWrap/>
            <w:hideMark/>
          </w:tcPr>
          <w:p w14:paraId="0E5B4A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CE76715" w14:textId="77777777" w:rsidTr="00D14029">
        <w:trPr>
          <w:trHeight w:val="315"/>
        </w:trPr>
        <w:tc>
          <w:tcPr>
            <w:tcW w:w="2799" w:type="dxa"/>
            <w:hideMark/>
          </w:tcPr>
          <w:p w14:paraId="02DEF113" w14:textId="77777777" w:rsidR="00A37A8B" w:rsidRPr="00A74740" w:rsidRDefault="00A37A8B" w:rsidP="00A37A8B">
            <w:pPr>
              <w:spacing w:before="0" w:after="0"/>
              <w:rPr>
                <w:rFonts w:cs="Tahoma"/>
                <w:lang w:val="fr-CA"/>
              </w:rPr>
            </w:pPr>
            <w:r w:rsidRPr="00A74740">
              <w:rPr>
                <w:rFonts w:cs="Tahoma"/>
              </w:rPr>
              <w:t>CURFEW</w:t>
            </w:r>
          </w:p>
        </w:tc>
        <w:tc>
          <w:tcPr>
            <w:tcW w:w="4576" w:type="dxa"/>
            <w:hideMark/>
          </w:tcPr>
          <w:p w14:paraId="3DD311D0" w14:textId="7D57A1EA" w:rsidR="00A37A8B" w:rsidRPr="00A74740" w:rsidRDefault="008C5370" w:rsidP="00A37A8B">
            <w:pPr>
              <w:spacing w:before="0" w:after="0"/>
              <w:rPr>
                <w:rFonts w:cs="Tahoma"/>
                <w:lang w:val="fr-CA"/>
              </w:rPr>
            </w:pPr>
            <w:r w:rsidRPr="00A74740">
              <w:rPr>
                <w:rFonts w:cs="Tahoma"/>
              </w:rPr>
              <w:t>Curfew Violation</w:t>
            </w:r>
          </w:p>
        </w:tc>
        <w:tc>
          <w:tcPr>
            <w:tcW w:w="2335" w:type="dxa"/>
            <w:noWrap/>
            <w:hideMark/>
          </w:tcPr>
          <w:p w14:paraId="655F1C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926C967" w14:textId="77777777" w:rsidTr="00D14029">
        <w:trPr>
          <w:trHeight w:val="315"/>
        </w:trPr>
        <w:tc>
          <w:tcPr>
            <w:tcW w:w="2799" w:type="dxa"/>
            <w:hideMark/>
          </w:tcPr>
          <w:p w14:paraId="246A5650" w14:textId="77777777" w:rsidR="00A37A8B" w:rsidRPr="00A74740" w:rsidRDefault="00A37A8B" w:rsidP="00A37A8B">
            <w:pPr>
              <w:spacing w:before="0" w:after="0"/>
              <w:rPr>
                <w:rFonts w:cs="Tahoma"/>
                <w:lang w:val="fr-CA"/>
              </w:rPr>
            </w:pPr>
            <w:r w:rsidRPr="00A74740">
              <w:rPr>
                <w:rFonts w:cs="Tahoma"/>
              </w:rPr>
              <w:t>CUST</w:t>
            </w:r>
          </w:p>
        </w:tc>
        <w:tc>
          <w:tcPr>
            <w:tcW w:w="4576" w:type="dxa"/>
            <w:hideMark/>
          </w:tcPr>
          <w:p w14:paraId="1E7E120E" w14:textId="576B2E92" w:rsidR="00A37A8B" w:rsidRPr="00A74740" w:rsidRDefault="008C5370" w:rsidP="00A37A8B">
            <w:pPr>
              <w:spacing w:before="0" w:after="0"/>
              <w:rPr>
                <w:rFonts w:cs="Tahoma"/>
                <w:lang w:val="fr-CA"/>
              </w:rPr>
            </w:pPr>
            <w:r w:rsidRPr="00A74740">
              <w:rPr>
                <w:rFonts w:cs="Tahoma"/>
              </w:rPr>
              <w:t>Custodial Issues</w:t>
            </w:r>
          </w:p>
        </w:tc>
        <w:tc>
          <w:tcPr>
            <w:tcW w:w="2335" w:type="dxa"/>
            <w:noWrap/>
            <w:hideMark/>
          </w:tcPr>
          <w:p w14:paraId="6587788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0D4AB9" w14:textId="77777777" w:rsidTr="00D14029">
        <w:trPr>
          <w:trHeight w:val="315"/>
        </w:trPr>
        <w:tc>
          <w:tcPr>
            <w:tcW w:w="2799" w:type="dxa"/>
            <w:hideMark/>
          </w:tcPr>
          <w:p w14:paraId="00093469" w14:textId="77777777" w:rsidR="00A37A8B" w:rsidRPr="00A74740" w:rsidRDefault="00A37A8B" w:rsidP="00A37A8B">
            <w:pPr>
              <w:spacing w:before="0" w:after="0"/>
              <w:rPr>
                <w:rFonts w:cs="Tahoma"/>
                <w:lang w:val="fr-CA"/>
              </w:rPr>
            </w:pPr>
            <w:r w:rsidRPr="00A74740">
              <w:rPr>
                <w:rFonts w:cs="Tahoma"/>
              </w:rPr>
              <w:t>DEATH</w:t>
            </w:r>
          </w:p>
        </w:tc>
        <w:tc>
          <w:tcPr>
            <w:tcW w:w="4576" w:type="dxa"/>
            <w:hideMark/>
          </w:tcPr>
          <w:p w14:paraId="7C2C5843" w14:textId="1CA0AA9B" w:rsidR="00A37A8B" w:rsidRPr="00A74740" w:rsidRDefault="00B32A8A" w:rsidP="00A37A8B">
            <w:pPr>
              <w:spacing w:before="0" w:after="0"/>
              <w:rPr>
                <w:rFonts w:cs="Tahoma"/>
                <w:lang w:val="fr-CA"/>
              </w:rPr>
            </w:pPr>
            <w:r w:rsidRPr="00A74740">
              <w:rPr>
                <w:rFonts w:cs="Tahoma"/>
              </w:rPr>
              <w:t xml:space="preserve">Obvious Death, Found Body  </w:t>
            </w:r>
          </w:p>
        </w:tc>
        <w:tc>
          <w:tcPr>
            <w:tcW w:w="2335" w:type="dxa"/>
            <w:noWrap/>
            <w:hideMark/>
          </w:tcPr>
          <w:p w14:paraId="4C43046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854B840" w14:textId="77777777" w:rsidTr="00D14029">
        <w:trPr>
          <w:trHeight w:val="315"/>
        </w:trPr>
        <w:tc>
          <w:tcPr>
            <w:tcW w:w="2799" w:type="dxa"/>
            <w:hideMark/>
          </w:tcPr>
          <w:p w14:paraId="12F86A7C" w14:textId="77777777" w:rsidR="00A37A8B" w:rsidRPr="00A74740" w:rsidRDefault="00A37A8B" w:rsidP="00A37A8B">
            <w:pPr>
              <w:spacing w:before="0" w:after="0"/>
              <w:rPr>
                <w:rFonts w:cs="Tahoma"/>
                <w:lang w:val="fr-CA"/>
              </w:rPr>
            </w:pPr>
            <w:r w:rsidRPr="00A74740">
              <w:rPr>
                <w:rFonts w:cs="Tahoma"/>
              </w:rPr>
              <w:t>DEATHNTF</w:t>
            </w:r>
          </w:p>
        </w:tc>
        <w:tc>
          <w:tcPr>
            <w:tcW w:w="4576" w:type="dxa"/>
            <w:hideMark/>
          </w:tcPr>
          <w:p w14:paraId="5F19D144" w14:textId="3D42A539" w:rsidR="00A37A8B" w:rsidRPr="00A74740" w:rsidRDefault="00B32A8A" w:rsidP="00A37A8B">
            <w:pPr>
              <w:spacing w:before="0" w:after="0"/>
              <w:rPr>
                <w:rFonts w:cs="Tahoma"/>
                <w:lang w:val="fr-CA"/>
              </w:rPr>
            </w:pPr>
            <w:r w:rsidRPr="00A74740">
              <w:rPr>
                <w:rFonts w:cs="Tahoma"/>
              </w:rPr>
              <w:t>Death Notification</w:t>
            </w:r>
          </w:p>
        </w:tc>
        <w:tc>
          <w:tcPr>
            <w:tcW w:w="2335" w:type="dxa"/>
            <w:noWrap/>
            <w:hideMark/>
          </w:tcPr>
          <w:p w14:paraId="7C7DFC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21A8D70" w14:textId="77777777" w:rsidTr="00D14029">
        <w:trPr>
          <w:trHeight w:val="315"/>
        </w:trPr>
        <w:tc>
          <w:tcPr>
            <w:tcW w:w="2799" w:type="dxa"/>
            <w:hideMark/>
          </w:tcPr>
          <w:p w14:paraId="352D128B" w14:textId="77777777" w:rsidR="00A37A8B" w:rsidRPr="00A74740" w:rsidRDefault="00A37A8B" w:rsidP="00A37A8B">
            <w:pPr>
              <w:spacing w:before="0" w:after="0"/>
              <w:rPr>
                <w:rFonts w:cs="Tahoma"/>
                <w:lang w:val="fr-CA"/>
              </w:rPr>
            </w:pPr>
            <w:r w:rsidRPr="00A74740">
              <w:rPr>
                <w:rFonts w:cs="Tahoma"/>
              </w:rPr>
              <w:t>DIABETIC</w:t>
            </w:r>
          </w:p>
        </w:tc>
        <w:tc>
          <w:tcPr>
            <w:tcW w:w="4576" w:type="dxa"/>
            <w:hideMark/>
          </w:tcPr>
          <w:p w14:paraId="1D2D272E" w14:textId="07F4C140" w:rsidR="00A37A8B" w:rsidRPr="00A74740" w:rsidRDefault="00B32A8A" w:rsidP="00A37A8B">
            <w:pPr>
              <w:spacing w:before="0" w:after="0"/>
              <w:rPr>
                <w:rFonts w:cs="Tahoma"/>
                <w:lang w:val="fr-CA"/>
              </w:rPr>
            </w:pPr>
            <w:r w:rsidRPr="00A74740">
              <w:rPr>
                <w:rFonts w:cs="Tahoma"/>
              </w:rPr>
              <w:t>Diabetic</w:t>
            </w:r>
          </w:p>
        </w:tc>
        <w:tc>
          <w:tcPr>
            <w:tcW w:w="2335" w:type="dxa"/>
            <w:noWrap/>
            <w:hideMark/>
          </w:tcPr>
          <w:p w14:paraId="6844CA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6218558" w14:textId="77777777" w:rsidTr="00D14029">
        <w:trPr>
          <w:trHeight w:val="315"/>
        </w:trPr>
        <w:tc>
          <w:tcPr>
            <w:tcW w:w="2799" w:type="dxa"/>
            <w:hideMark/>
          </w:tcPr>
          <w:p w14:paraId="3FB0C6D9" w14:textId="77777777" w:rsidR="00A37A8B" w:rsidRPr="00A74740" w:rsidRDefault="00A37A8B" w:rsidP="00A37A8B">
            <w:pPr>
              <w:spacing w:before="0" w:after="0"/>
              <w:rPr>
                <w:rFonts w:cs="Tahoma"/>
                <w:lang w:val="fr-CA"/>
              </w:rPr>
            </w:pPr>
            <w:r w:rsidRPr="00A74740">
              <w:rPr>
                <w:rFonts w:cs="Tahoma"/>
              </w:rPr>
              <w:t>DISORD</w:t>
            </w:r>
          </w:p>
        </w:tc>
        <w:tc>
          <w:tcPr>
            <w:tcW w:w="4576" w:type="dxa"/>
            <w:hideMark/>
          </w:tcPr>
          <w:p w14:paraId="7BC93F68" w14:textId="30A70A99" w:rsidR="00A37A8B" w:rsidRPr="00A74740" w:rsidRDefault="00B32A8A" w:rsidP="00A37A8B">
            <w:pPr>
              <w:spacing w:before="0" w:after="0"/>
              <w:rPr>
                <w:rFonts w:cs="Tahoma"/>
                <w:lang w:val="fr-CA"/>
              </w:rPr>
            </w:pPr>
            <w:r w:rsidRPr="00A74740">
              <w:rPr>
                <w:rFonts w:cs="Tahoma"/>
              </w:rPr>
              <w:t>Disorderly</w:t>
            </w:r>
          </w:p>
        </w:tc>
        <w:tc>
          <w:tcPr>
            <w:tcW w:w="2335" w:type="dxa"/>
            <w:noWrap/>
            <w:hideMark/>
          </w:tcPr>
          <w:p w14:paraId="72926B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500DB0A" w14:textId="77777777" w:rsidTr="00D14029">
        <w:trPr>
          <w:trHeight w:val="315"/>
        </w:trPr>
        <w:tc>
          <w:tcPr>
            <w:tcW w:w="2799" w:type="dxa"/>
            <w:hideMark/>
          </w:tcPr>
          <w:p w14:paraId="7F058703" w14:textId="77777777" w:rsidR="00A37A8B" w:rsidRPr="00A74740" w:rsidRDefault="00A37A8B" w:rsidP="00A37A8B">
            <w:pPr>
              <w:spacing w:before="0" w:after="0"/>
              <w:rPr>
                <w:rFonts w:cs="Tahoma"/>
                <w:lang w:val="fr-CA"/>
              </w:rPr>
            </w:pPr>
            <w:r w:rsidRPr="00A74740">
              <w:rPr>
                <w:rFonts w:cs="Tahoma"/>
              </w:rPr>
              <w:t>DISVEH</w:t>
            </w:r>
          </w:p>
        </w:tc>
        <w:tc>
          <w:tcPr>
            <w:tcW w:w="4576" w:type="dxa"/>
            <w:hideMark/>
          </w:tcPr>
          <w:p w14:paraId="12197CA6" w14:textId="41ADCBBA" w:rsidR="00A37A8B" w:rsidRPr="00A74740" w:rsidRDefault="00B32A8A" w:rsidP="00A37A8B">
            <w:pPr>
              <w:spacing w:before="0" w:after="0"/>
              <w:rPr>
                <w:rFonts w:cs="Tahoma"/>
                <w:lang w:val="fr-CA"/>
              </w:rPr>
            </w:pPr>
            <w:r w:rsidRPr="00A74740">
              <w:rPr>
                <w:rFonts w:cs="Tahoma"/>
              </w:rPr>
              <w:t>Disabled Vehicle</w:t>
            </w:r>
          </w:p>
        </w:tc>
        <w:tc>
          <w:tcPr>
            <w:tcW w:w="2335" w:type="dxa"/>
            <w:noWrap/>
            <w:hideMark/>
          </w:tcPr>
          <w:p w14:paraId="76CF97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C820D14" w14:textId="77777777" w:rsidTr="00D14029">
        <w:trPr>
          <w:trHeight w:val="315"/>
        </w:trPr>
        <w:tc>
          <w:tcPr>
            <w:tcW w:w="2799" w:type="dxa"/>
            <w:hideMark/>
          </w:tcPr>
          <w:p w14:paraId="5CDFD07E" w14:textId="77777777" w:rsidR="00A37A8B" w:rsidRPr="00A74740" w:rsidRDefault="00A37A8B" w:rsidP="00A37A8B">
            <w:pPr>
              <w:spacing w:before="0" w:after="0"/>
              <w:rPr>
                <w:rFonts w:cs="Tahoma"/>
                <w:lang w:val="fr-CA"/>
              </w:rPr>
            </w:pPr>
            <w:r w:rsidRPr="00A74740">
              <w:rPr>
                <w:rFonts w:cs="Tahoma"/>
              </w:rPr>
              <w:t>DMPX</w:t>
            </w:r>
          </w:p>
        </w:tc>
        <w:tc>
          <w:tcPr>
            <w:tcW w:w="4576" w:type="dxa"/>
            <w:hideMark/>
          </w:tcPr>
          <w:p w14:paraId="114E6504" w14:textId="58AB9195" w:rsidR="00A37A8B" w:rsidRPr="00A74740" w:rsidRDefault="00B32A8A" w:rsidP="00A37A8B">
            <w:pPr>
              <w:spacing w:before="0" w:after="0"/>
              <w:rPr>
                <w:rFonts w:cs="Tahoma"/>
                <w:lang w:val="fr-CA"/>
              </w:rPr>
            </w:pPr>
            <w:r w:rsidRPr="00A74740">
              <w:rPr>
                <w:rFonts w:cs="Tahoma"/>
              </w:rPr>
              <w:t>Person Dumping Rubbish, In Progress</w:t>
            </w:r>
          </w:p>
        </w:tc>
        <w:tc>
          <w:tcPr>
            <w:tcW w:w="2335" w:type="dxa"/>
            <w:noWrap/>
            <w:hideMark/>
          </w:tcPr>
          <w:p w14:paraId="07860BD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F36EF1" w14:textId="77777777" w:rsidTr="00D14029">
        <w:trPr>
          <w:trHeight w:val="315"/>
        </w:trPr>
        <w:tc>
          <w:tcPr>
            <w:tcW w:w="2799" w:type="dxa"/>
            <w:hideMark/>
          </w:tcPr>
          <w:p w14:paraId="643C9267" w14:textId="77777777" w:rsidR="00A37A8B" w:rsidRPr="00A74740" w:rsidRDefault="00A37A8B" w:rsidP="00A37A8B">
            <w:pPr>
              <w:spacing w:before="0" w:after="0"/>
              <w:rPr>
                <w:rFonts w:cs="Tahoma"/>
                <w:lang w:val="fr-CA"/>
              </w:rPr>
            </w:pPr>
            <w:r w:rsidRPr="00A74740">
              <w:rPr>
                <w:rFonts w:cs="Tahoma"/>
              </w:rPr>
              <w:t>DROWN</w:t>
            </w:r>
          </w:p>
        </w:tc>
        <w:tc>
          <w:tcPr>
            <w:tcW w:w="4576" w:type="dxa"/>
            <w:hideMark/>
          </w:tcPr>
          <w:p w14:paraId="02C966F8" w14:textId="2BCD1B33" w:rsidR="00A37A8B" w:rsidRPr="00A74740" w:rsidRDefault="00B32A8A" w:rsidP="00A37A8B">
            <w:pPr>
              <w:spacing w:before="0" w:after="0"/>
              <w:rPr>
                <w:rFonts w:cs="Tahoma"/>
                <w:lang w:val="fr-CA"/>
              </w:rPr>
            </w:pPr>
            <w:r w:rsidRPr="00A74740">
              <w:rPr>
                <w:rFonts w:cs="Tahoma"/>
              </w:rPr>
              <w:t>Drowning</w:t>
            </w:r>
          </w:p>
        </w:tc>
        <w:tc>
          <w:tcPr>
            <w:tcW w:w="2335" w:type="dxa"/>
            <w:noWrap/>
            <w:hideMark/>
          </w:tcPr>
          <w:p w14:paraId="037FDAA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7D6ED4" w14:textId="77777777" w:rsidTr="00D14029">
        <w:trPr>
          <w:trHeight w:val="315"/>
        </w:trPr>
        <w:tc>
          <w:tcPr>
            <w:tcW w:w="2799" w:type="dxa"/>
            <w:hideMark/>
          </w:tcPr>
          <w:p w14:paraId="47F3E836" w14:textId="77777777" w:rsidR="00A37A8B" w:rsidRPr="00A74740" w:rsidRDefault="00A37A8B" w:rsidP="00A37A8B">
            <w:pPr>
              <w:spacing w:before="0" w:after="0"/>
              <w:rPr>
                <w:rFonts w:cs="Tahoma"/>
                <w:lang w:val="fr-CA"/>
              </w:rPr>
            </w:pPr>
            <w:r w:rsidRPr="00A74740">
              <w:rPr>
                <w:rFonts w:cs="Tahoma"/>
              </w:rPr>
              <w:t>DRUGPAR</w:t>
            </w:r>
          </w:p>
        </w:tc>
        <w:tc>
          <w:tcPr>
            <w:tcW w:w="4576" w:type="dxa"/>
            <w:hideMark/>
          </w:tcPr>
          <w:p w14:paraId="732033E9" w14:textId="7225C1B9" w:rsidR="00A37A8B" w:rsidRPr="00A74740" w:rsidRDefault="00B32A8A" w:rsidP="00A37A8B">
            <w:pPr>
              <w:spacing w:before="0" w:after="0"/>
              <w:rPr>
                <w:rFonts w:cs="Tahoma"/>
                <w:lang w:val="fr-CA"/>
              </w:rPr>
            </w:pPr>
            <w:r w:rsidRPr="00A74740">
              <w:rPr>
                <w:rFonts w:cs="Tahoma"/>
              </w:rPr>
              <w:t>Drug Paraphernalia</w:t>
            </w:r>
          </w:p>
        </w:tc>
        <w:tc>
          <w:tcPr>
            <w:tcW w:w="2335" w:type="dxa"/>
            <w:noWrap/>
            <w:hideMark/>
          </w:tcPr>
          <w:p w14:paraId="357458B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71293F" w14:textId="77777777" w:rsidTr="00D14029">
        <w:trPr>
          <w:trHeight w:val="315"/>
        </w:trPr>
        <w:tc>
          <w:tcPr>
            <w:tcW w:w="2799" w:type="dxa"/>
            <w:hideMark/>
          </w:tcPr>
          <w:p w14:paraId="261193E2" w14:textId="77777777" w:rsidR="00A37A8B" w:rsidRPr="00A74740" w:rsidRDefault="00A37A8B" w:rsidP="00A37A8B">
            <w:pPr>
              <w:spacing w:before="0" w:after="0"/>
              <w:rPr>
                <w:rFonts w:cs="Tahoma"/>
                <w:lang w:val="fr-CA"/>
              </w:rPr>
            </w:pPr>
            <w:r w:rsidRPr="00A74740">
              <w:rPr>
                <w:rFonts w:cs="Tahoma"/>
              </w:rPr>
              <w:t>DRUGS</w:t>
            </w:r>
          </w:p>
        </w:tc>
        <w:tc>
          <w:tcPr>
            <w:tcW w:w="4576" w:type="dxa"/>
            <w:hideMark/>
          </w:tcPr>
          <w:p w14:paraId="0B6308EA" w14:textId="0103DCF7" w:rsidR="00A37A8B" w:rsidRPr="00A74740" w:rsidRDefault="00B32A8A" w:rsidP="00A37A8B">
            <w:pPr>
              <w:spacing w:before="0" w:after="0"/>
              <w:rPr>
                <w:rFonts w:cs="Tahoma"/>
                <w:lang w:val="fr-CA"/>
              </w:rPr>
            </w:pPr>
            <w:r w:rsidRPr="00A74740">
              <w:rPr>
                <w:rFonts w:cs="Tahoma"/>
              </w:rPr>
              <w:t>Drugs</w:t>
            </w:r>
          </w:p>
        </w:tc>
        <w:tc>
          <w:tcPr>
            <w:tcW w:w="2335" w:type="dxa"/>
            <w:noWrap/>
            <w:hideMark/>
          </w:tcPr>
          <w:p w14:paraId="7159B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A519794" w14:textId="77777777" w:rsidTr="00D14029">
        <w:trPr>
          <w:trHeight w:val="315"/>
        </w:trPr>
        <w:tc>
          <w:tcPr>
            <w:tcW w:w="2799" w:type="dxa"/>
            <w:hideMark/>
          </w:tcPr>
          <w:p w14:paraId="024802C6" w14:textId="77777777" w:rsidR="00A37A8B" w:rsidRPr="00A74740" w:rsidRDefault="00A37A8B" w:rsidP="00A37A8B">
            <w:pPr>
              <w:spacing w:before="0" w:after="0"/>
              <w:rPr>
                <w:rFonts w:cs="Tahoma"/>
                <w:lang w:val="fr-CA"/>
              </w:rPr>
            </w:pPr>
            <w:r w:rsidRPr="00A74740">
              <w:rPr>
                <w:rFonts w:cs="Tahoma"/>
              </w:rPr>
              <w:t>DUI</w:t>
            </w:r>
          </w:p>
        </w:tc>
        <w:tc>
          <w:tcPr>
            <w:tcW w:w="4576" w:type="dxa"/>
            <w:hideMark/>
          </w:tcPr>
          <w:p w14:paraId="1F9F11D7" w14:textId="0E2391F6" w:rsidR="00A37A8B" w:rsidRPr="00A74740" w:rsidRDefault="00B32A8A" w:rsidP="00A37A8B">
            <w:pPr>
              <w:spacing w:before="0" w:after="0"/>
              <w:rPr>
                <w:rFonts w:cs="Tahoma"/>
                <w:lang w:val="fr-CA"/>
              </w:rPr>
            </w:pPr>
            <w:r w:rsidRPr="00A74740">
              <w:rPr>
                <w:rFonts w:cs="Tahoma"/>
              </w:rPr>
              <w:t>D</w:t>
            </w:r>
            <w:r w:rsidR="00E96D73" w:rsidRPr="00A74740">
              <w:rPr>
                <w:rFonts w:cs="Tahoma"/>
              </w:rPr>
              <w:t>UI</w:t>
            </w:r>
          </w:p>
        </w:tc>
        <w:tc>
          <w:tcPr>
            <w:tcW w:w="2335" w:type="dxa"/>
            <w:noWrap/>
            <w:hideMark/>
          </w:tcPr>
          <w:p w14:paraId="347C29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BB7A14" w14:textId="77777777" w:rsidTr="00D14029">
        <w:trPr>
          <w:trHeight w:val="315"/>
        </w:trPr>
        <w:tc>
          <w:tcPr>
            <w:tcW w:w="2799" w:type="dxa"/>
            <w:hideMark/>
          </w:tcPr>
          <w:p w14:paraId="4730CE73" w14:textId="77777777" w:rsidR="00A37A8B" w:rsidRPr="00A74740" w:rsidRDefault="00A37A8B" w:rsidP="00A37A8B">
            <w:pPr>
              <w:spacing w:before="0" w:after="0"/>
              <w:rPr>
                <w:rFonts w:cs="Tahoma"/>
                <w:lang w:val="fr-CA"/>
              </w:rPr>
            </w:pPr>
            <w:r w:rsidRPr="00A74740">
              <w:rPr>
                <w:rFonts w:cs="Tahoma"/>
              </w:rPr>
              <w:t>DVA</w:t>
            </w:r>
          </w:p>
        </w:tc>
        <w:tc>
          <w:tcPr>
            <w:tcW w:w="4576" w:type="dxa"/>
            <w:hideMark/>
          </w:tcPr>
          <w:p w14:paraId="366CE8C5" w14:textId="63B62414" w:rsidR="00A37A8B" w:rsidRPr="00A74740" w:rsidRDefault="00B32A8A" w:rsidP="00A37A8B">
            <w:pPr>
              <w:spacing w:before="0" w:after="0"/>
              <w:rPr>
                <w:rFonts w:cs="Tahoma"/>
                <w:lang w:val="fr-CA"/>
              </w:rPr>
            </w:pPr>
            <w:r w:rsidRPr="00A74740">
              <w:rPr>
                <w:rFonts w:cs="Tahoma"/>
              </w:rPr>
              <w:t>Domestic Violent</w:t>
            </w:r>
          </w:p>
        </w:tc>
        <w:tc>
          <w:tcPr>
            <w:tcW w:w="2335" w:type="dxa"/>
            <w:noWrap/>
            <w:hideMark/>
          </w:tcPr>
          <w:p w14:paraId="0B2AA2F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74B8BC" w14:textId="77777777" w:rsidTr="00D14029">
        <w:trPr>
          <w:trHeight w:val="315"/>
        </w:trPr>
        <w:tc>
          <w:tcPr>
            <w:tcW w:w="2799" w:type="dxa"/>
            <w:hideMark/>
          </w:tcPr>
          <w:p w14:paraId="1C475DFC" w14:textId="77777777" w:rsidR="00A37A8B" w:rsidRPr="00A74740" w:rsidRDefault="00A37A8B" w:rsidP="00A37A8B">
            <w:pPr>
              <w:spacing w:before="0" w:after="0"/>
              <w:rPr>
                <w:rFonts w:cs="Tahoma"/>
                <w:lang w:val="fr-CA"/>
              </w:rPr>
            </w:pPr>
            <w:r w:rsidRPr="00A74740">
              <w:rPr>
                <w:rFonts w:cs="Tahoma"/>
              </w:rPr>
              <w:t>DVNA</w:t>
            </w:r>
          </w:p>
        </w:tc>
        <w:tc>
          <w:tcPr>
            <w:tcW w:w="4576" w:type="dxa"/>
            <w:hideMark/>
          </w:tcPr>
          <w:p w14:paraId="78ED44D1" w14:textId="69D6D869" w:rsidR="00A37A8B" w:rsidRPr="00A74740" w:rsidRDefault="00B32A8A" w:rsidP="00A37A8B">
            <w:pPr>
              <w:spacing w:before="0" w:after="0"/>
              <w:rPr>
                <w:rFonts w:cs="Tahoma"/>
                <w:lang w:val="fr-CA"/>
              </w:rPr>
            </w:pPr>
            <w:r w:rsidRPr="00A74740">
              <w:rPr>
                <w:rFonts w:cs="Tahoma"/>
              </w:rPr>
              <w:t>Domestic Non-Violent</w:t>
            </w:r>
          </w:p>
        </w:tc>
        <w:tc>
          <w:tcPr>
            <w:tcW w:w="2335" w:type="dxa"/>
            <w:noWrap/>
            <w:hideMark/>
          </w:tcPr>
          <w:p w14:paraId="4175EF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C95C154" w14:textId="77777777" w:rsidTr="00D14029">
        <w:trPr>
          <w:trHeight w:val="615"/>
        </w:trPr>
        <w:tc>
          <w:tcPr>
            <w:tcW w:w="2799" w:type="dxa"/>
            <w:hideMark/>
          </w:tcPr>
          <w:p w14:paraId="6CDFF86F" w14:textId="77777777" w:rsidR="00A37A8B" w:rsidRPr="00A74740" w:rsidRDefault="00A37A8B" w:rsidP="00A37A8B">
            <w:pPr>
              <w:spacing w:before="0" w:after="0"/>
              <w:rPr>
                <w:rFonts w:cs="Tahoma"/>
                <w:lang w:val="fr-CA"/>
              </w:rPr>
            </w:pPr>
            <w:r w:rsidRPr="00A74740">
              <w:rPr>
                <w:rFonts w:cs="Tahoma"/>
              </w:rPr>
              <w:t>EDP</w:t>
            </w:r>
          </w:p>
        </w:tc>
        <w:tc>
          <w:tcPr>
            <w:tcW w:w="4576" w:type="dxa"/>
            <w:hideMark/>
          </w:tcPr>
          <w:p w14:paraId="674AA8FE" w14:textId="16AD5794" w:rsidR="00A37A8B" w:rsidRPr="00A74740" w:rsidRDefault="00964B5C" w:rsidP="00A37A8B">
            <w:pPr>
              <w:spacing w:before="0" w:after="0"/>
              <w:rPr>
                <w:rFonts w:cs="Tahoma"/>
                <w:lang w:val="fr-CA"/>
              </w:rPr>
            </w:pPr>
            <w:r w:rsidRPr="00A74740">
              <w:rPr>
                <w:rFonts w:cs="Tahoma"/>
              </w:rPr>
              <w:t>E</w:t>
            </w:r>
            <w:r w:rsidR="004A20CD" w:rsidRPr="00A74740">
              <w:rPr>
                <w:rFonts w:cs="Tahoma"/>
              </w:rPr>
              <w:t>DP</w:t>
            </w:r>
            <w:r w:rsidRPr="00A74740">
              <w:rPr>
                <w:rFonts w:cs="Tahoma"/>
              </w:rPr>
              <w:t xml:space="preserve">, Emotional Disturbance, Abnormal Behavior  </w:t>
            </w:r>
          </w:p>
        </w:tc>
        <w:tc>
          <w:tcPr>
            <w:tcW w:w="2335" w:type="dxa"/>
            <w:noWrap/>
            <w:hideMark/>
          </w:tcPr>
          <w:p w14:paraId="3641FD0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3E8E31" w14:textId="77777777" w:rsidTr="00D14029">
        <w:trPr>
          <w:trHeight w:val="315"/>
        </w:trPr>
        <w:tc>
          <w:tcPr>
            <w:tcW w:w="2799" w:type="dxa"/>
            <w:hideMark/>
          </w:tcPr>
          <w:p w14:paraId="382672AE" w14:textId="77777777" w:rsidR="00A37A8B" w:rsidRPr="00A74740" w:rsidRDefault="00A37A8B" w:rsidP="00A37A8B">
            <w:pPr>
              <w:spacing w:before="0" w:after="0"/>
              <w:rPr>
                <w:rFonts w:cs="Tahoma"/>
                <w:lang w:val="fr-CA"/>
              </w:rPr>
            </w:pPr>
            <w:r w:rsidRPr="00A74740">
              <w:rPr>
                <w:rFonts w:cs="Tahoma"/>
              </w:rPr>
              <w:t>ELEC</w:t>
            </w:r>
          </w:p>
        </w:tc>
        <w:tc>
          <w:tcPr>
            <w:tcW w:w="4576" w:type="dxa"/>
            <w:hideMark/>
          </w:tcPr>
          <w:p w14:paraId="360A5BC5" w14:textId="3601F49C" w:rsidR="00A37A8B" w:rsidRPr="00A74740" w:rsidRDefault="00964B5C" w:rsidP="00A37A8B">
            <w:pPr>
              <w:spacing w:before="0" w:after="0"/>
              <w:rPr>
                <w:rFonts w:cs="Tahoma"/>
                <w:lang w:val="fr-CA"/>
              </w:rPr>
            </w:pPr>
            <w:r w:rsidRPr="00A74740">
              <w:rPr>
                <w:rFonts w:cs="Tahoma"/>
              </w:rPr>
              <w:t xml:space="preserve">Includes Struck By Lightning  </w:t>
            </w:r>
          </w:p>
        </w:tc>
        <w:tc>
          <w:tcPr>
            <w:tcW w:w="2335" w:type="dxa"/>
            <w:noWrap/>
            <w:hideMark/>
          </w:tcPr>
          <w:p w14:paraId="466F773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96C623F" w14:textId="77777777" w:rsidTr="00D14029">
        <w:trPr>
          <w:trHeight w:val="315"/>
        </w:trPr>
        <w:tc>
          <w:tcPr>
            <w:tcW w:w="2799" w:type="dxa"/>
            <w:hideMark/>
          </w:tcPr>
          <w:p w14:paraId="23E1D3A1" w14:textId="77777777" w:rsidR="00A37A8B" w:rsidRPr="00A74740" w:rsidRDefault="00A37A8B" w:rsidP="00A37A8B">
            <w:pPr>
              <w:spacing w:before="0" w:after="0"/>
              <w:rPr>
                <w:rFonts w:cs="Tahoma"/>
                <w:lang w:val="fr-CA"/>
              </w:rPr>
            </w:pPr>
            <w:r w:rsidRPr="00A74740">
              <w:rPr>
                <w:rFonts w:cs="Tahoma"/>
              </w:rPr>
              <w:t>ELECHZD</w:t>
            </w:r>
          </w:p>
        </w:tc>
        <w:tc>
          <w:tcPr>
            <w:tcW w:w="4576" w:type="dxa"/>
            <w:hideMark/>
          </w:tcPr>
          <w:p w14:paraId="29809B8F" w14:textId="3D8F0DE2" w:rsidR="00A37A8B" w:rsidRPr="00A74740" w:rsidRDefault="00964B5C" w:rsidP="00A37A8B">
            <w:pPr>
              <w:spacing w:before="0" w:after="0"/>
              <w:rPr>
                <w:rFonts w:cs="Tahoma"/>
                <w:lang w:val="fr-CA"/>
              </w:rPr>
            </w:pPr>
            <w:r w:rsidRPr="00A74740">
              <w:rPr>
                <w:rFonts w:cs="Tahoma"/>
              </w:rPr>
              <w:t>Electrical Hazard</w:t>
            </w:r>
          </w:p>
        </w:tc>
        <w:tc>
          <w:tcPr>
            <w:tcW w:w="2335" w:type="dxa"/>
            <w:noWrap/>
            <w:hideMark/>
          </w:tcPr>
          <w:p w14:paraId="45DC8F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7DD3DA1" w14:textId="77777777" w:rsidTr="00D14029">
        <w:trPr>
          <w:trHeight w:val="315"/>
        </w:trPr>
        <w:tc>
          <w:tcPr>
            <w:tcW w:w="2799" w:type="dxa"/>
            <w:hideMark/>
          </w:tcPr>
          <w:p w14:paraId="0E01E2A2" w14:textId="77777777" w:rsidR="00A37A8B" w:rsidRPr="00A74740" w:rsidRDefault="00A37A8B" w:rsidP="00A37A8B">
            <w:pPr>
              <w:spacing w:before="0" w:after="0"/>
              <w:rPr>
                <w:rFonts w:cs="Tahoma"/>
                <w:lang w:val="fr-CA"/>
              </w:rPr>
            </w:pPr>
            <w:r w:rsidRPr="00A74740">
              <w:rPr>
                <w:rFonts w:cs="Tahoma"/>
              </w:rPr>
              <w:t>ELUDING</w:t>
            </w:r>
          </w:p>
        </w:tc>
        <w:tc>
          <w:tcPr>
            <w:tcW w:w="4576" w:type="dxa"/>
            <w:hideMark/>
          </w:tcPr>
          <w:p w14:paraId="796008DC" w14:textId="0C917E01" w:rsidR="00A37A8B" w:rsidRPr="00A74740" w:rsidRDefault="00964B5C" w:rsidP="00A37A8B">
            <w:pPr>
              <w:spacing w:before="0" w:after="0"/>
              <w:rPr>
                <w:rFonts w:cs="Tahoma"/>
                <w:lang w:val="fr-CA"/>
              </w:rPr>
            </w:pPr>
            <w:r w:rsidRPr="00A74740">
              <w:rPr>
                <w:rFonts w:cs="Tahoma"/>
              </w:rPr>
              <w:t>Eluding</w:t>
            </w:r>
          </w:p>
        </w:tc>
        <w:tc>
          <w:tcPr>
            <w:tcW w:w="2335" w:type="dxa"/>
            <w:noWrap/>
            <w:hideMark/>
          </w:tcPr>
          <w:p w14:paraId="7440DFF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2CDE39" w14:textId="77777777" w:rsidTr="00D14029">
        <w:trPr>
          <w:trHeight w:val="615"/>
        </w:trPr>
        <w:tc>
          <w:tcPr>
            <w:tcW w:w="2799" w:type="dxa"/>
            <w:hideMark/>
          </w:tcPr>
          <w:p w14:paraId="7D923229" w14:textId="77777777" w:rsidR="00A37A8B" w:rsidRPr="00A74740" w:rsidRDefault="00A37A8B" w:rsidP="00A37A8B">
            <w:pPr>
              <w:spacing w:before="0" w:after="0"/>
              <w:rPr>
                <w:rFonts w:cs="Tahoma"/>
                <w:lang w:val="fr-CA"/>
              </w:rPr>
            </w:pPr>
            <w:r w:rsidRPr="00A74740">
              <w:rPr>
                <w:rFonts w:cs="Tahoma"/>
              </w:rPr>
              <w:lastRenderedPageBreak/>
              <w:t>ENTRAP</w:t>
            </w:r>
          </w:p>
        </w:tc>
        <w:tc>
          <w:tcPr>
            <w:tcW w:w="4576" w:type="dxa"/>
            <w:hideMark/>
          </w:tcPr>
          <w:p w14:paraId="6C9B45A7" w14:textId="77822B8E" w:rsidR="00A37A8B" w:rsidRPr="00A74740" w:rsidRDefault="00964B5C" w:rsidP="00A37A8B">
            <w:pPr>
              <w:spacing w:before="0" w:after="0"/>
              <w:rPr>
                <w:rFonts w:cs="Tahoma"/>
                <w:lang w:val="fr-CA"/>
              </w:rPr>
            </w:pPr>
            <w:r w:rsidRPr="00A74740">
              <w:rPr>
                <w:rFonts w:cs="Tahoma"/>
              </w:rPr>
              <w:t xml:space="preserve">Includes Accidental Entrapments </w:t>
            </w:r>
            <w:r w:rsidR="007152BB" w:rsidRPr="00A74740">
              <w:rPr>
                <w:rFonts w:cs="Tahoma"/>
              </w:rPr>
              <w:t>a</w:t>
            </w:r>
            <w:r w:rsidRPr="00A74740">
              <w:rPr>
                <w:rFonts w:cs="Tahoma"/>
              </w:rPr>
              <w:t xml:space="preserve">nd Inaccessible </w:t>
            </w:r>
            <w:r w:rsidR="00A65429" w:rsidRPr="00A74740">
              <w:rPr>
                <w:rFonts w:cs="Tahoma"/>
              </w:rPr>
              <w:t>Incident</w:t>
            </w:r>
            <w:r w:rsidRPr="00A74740">
              <w:rPr>
                <w:rFonts w:cs="Tahoma"/>
              </w:rPr>
              <w:t xml:space="preserve">s  </w:t>
            </w:r>
          </w:p>
        </w:tc>
        <w:tc>
          <w:tcPr>
            <w:tcW w:w="2335" w:type="dxa"/>
            <w:noWrap/>
            <w:hideMark/>
          </w:tcPr>
          <w:p w14:paraId="1BCC14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12785F" w14:textId="77777777" w:rsidTr="00D14029">
        <w:trPr>
          <w:trHeight w:val="315"/>
        </w:trPr>
        <w:tc>
          <w:tcPr>
            <w:tcW w:w="2799" w:type="dxa"/>
            <w:hideMark/>
          </w:tcPr>
          <w:p w14:paraId="77561F4C" w14:textId="77777777" w:rsidR="00A37A8B" w:rsidRPr="00A74740" w:rsidRDefault="00A37A8B" w:rsidP="00A37A8B">
            <w:pPr>
              <w:spacing w:before="0" w:after="0"/>
              <w:rPr>
                <w:rFonts w:cs="Tahoma"/>
                <w:lang w:val="fr-CA"/>
              </w:rPr>
            </w:pPr>
            <w:r w:rsidRPr="00A74740">
              <w:rPr>
                <w:rFonts w:cs="Tahoma"/>
              </w:rPr>
              <w:t>ESCAPE</w:t>
            </w:r>
          </w:p>
        </w:tc>
        <w:tc>
          <w:tcPr>
            <w:tcW w:w="4576" w:type="dxa"/>
            <w:hideMark/>
          </w:tcPr>
          <w:p w14:paraId="3DFBAAB5" w14:textId="3CF54C63" w:rsidR="00A37A8B" w:rsidRPr="00A74740" w:rsidRDefault="00964B5C" w:rsidP="00A37A8B">
            <w:pPr>
              <w:spacing w:before="0" w:after="0"/>
              <w:rPr>
                <w:rFonts w:cs="Tahoma"/>
                <w:lang w:val="fr-CA"/>
              </w:rPr>
            </w:pPr>
            <w:r w:rsidRPr="00A74740">
              <w:rPr>
                <w:rFonts w:cs="Tahoma"/>
              </w:rPr>
              <w:t>Escape</w:t>
            </w:r>
          </w:p>
        </w:tc>
        <w:tc>
          <w:tcPr>
            <w:tcW w:w="2335" w:type="dxa"/>
            <w:noWrap/>
            <w:hideMark/>
          </w:tcPr>
          <w:p w14:paraId="7AD0C49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A3AFDA4" w14:textId="77777777" w:rsidTr="00D14029">
        <w:trPr>
          <w:trHeight w:val="315"/>
        </w:trPr>
        <w:tc>
          <w:tcPr>
            <w:tcW w:w="2799" w:type="dxa"/>
            <w:hideMark/>
          </w:tcPr>
          <w:p w14:paraId="7DA0B23E" w14:textId="77777777" w:rsidR="00A37A8B" w:rsidRPr="00A74740" w:rsidRDefault="00A37A8B" w:rsidP="00A37A8B">
            <w:pPr>
              <w:spacing w:before="0" w:after="0"/>
              <w:rPr>
                <w:rFonts w:cs="Tahoma"/>
                <w:lang w:val="fr-CA"/>
              </w:rPr>
            </w:pPr>
            <w:r w:rsidRPr="00A74740">
              <w:rPr>
                <w:rFonts w:cs="Tahoma"/>
              </w:rPr>
              <w:t>EXPLOS</w:t>
            </w:r>
          </w:p>
        </w:tc>
        <w:tc>
          <w:tcPr>
            <w:tcW w:w="4576" w:type="dxa"/>
            <w:hideMark/>
          </w:tcPr>
          <w:p w14:paraId="18E2FDA5" w14:textId="37650C7A" w:rsidR="00A37A8B" w:rsidRPr="00A74740" w:rsidRDefault="00964B5C" w:rsidP="00A37A8B">
            <w:pPr>
              <w:spacing w:before="0" w:after="0"/>
              <w:rPr>
                <w:rFonts w:cs="Tahoma"/>
                <w:lang w:val="fr-CA"/>
              </w:rPr>
            </w:pPr>
            <w:r w:rsidRPr="00A74740">
              <w:rPr>
                <w:rFonts w:cs="Tahoma"/>
              </w:rPr>
              <w:t>Explosion</w:t>
            </w:r>
          </w:p>
        </w:tc>
        <w:tc>
          <w:tcPr>
            <w:tcW w:w="2335" w:type="dxa"/>
            <w:noWrap/>
            <w:hideMark/>
          </w:tcPr>
          <w:p w14:paraId="5729660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E7E69B" w14:textId="77777777" w:rsidTr="00D14029">
        <w:trPr>
          <w:trHeight w:val="315"/>
        </w:trPr>
        <w:tc>
          <w:tcPr>
            <w:tcW w:w="2799" w:type="dxa"/>
            <w:hideMark/>
          </w:tcPr>
          <w:p w14:paraId="74216F24" w14:textId="77777777" w:rsidR="00A37A8B" w:rsidRPr="00A74740" w:rsidRDefault="00A37A8B" w:rsidP="00A37A8B">
            <w:pPr>
              <w:spacing w:before="0" w:after="0"/>
              <w:rPr>
                <w:rFonts w:cs="Tahoma"/>
                <w:lang w:val="fr-CA"/>
              </w:rPr>
            </w:pPr>
            <w:r w:rsidRPr="00A74740">
              <w:rPr>
                <w:rFonts w:cs="Tahoma"/>
              </w:rPr>
              <w:t>EXPOSURE</w:t>
            </w:r>
          </w:p>
        </w:tc>
        <w:tc>
          <w:tcPr>
            <w:tcW w:w="4576" w:type="dxa"/>
            <w:hideMark/>
          </w:tcPr>
          <w:p w14:paraId="41B1ADDE" w14:textId="2F9BDD00" w:rsidR="00A37A8B" w:rsidRPr="00A74740" w:rsidRDefault="00964B5C" w:rsidP="00A37A8B">
            <w:pPr>
              <w:spacing w:before="0" w:after="0"/>
              <w:rPr>
                <w:rFonts w:cs="Tahoma"/>
                <w:lang w:val="fr-CA"/>
              </w:rPr>
            </w:pPr>
            <w:r w:rsidRPr="00A74740">
              <w:rPr>
                <w:rFonts w:cs="Tahoma"/>
              </w:rPr>
              <w:t xml:space="preserve">Heat </w:t>
            </w:r>
            <w:r w:rsidR="00C2175D" w:rsidRPr="00A74740">
              <w:rPr>
                <w:rFonts w:cs="Tahoma"/>
              </w:rPr>
              <w:t>o</w:t>
            </w:r>
            <w:r w:rsidRPr="00A74740">
              <w:rPr>
                <w:rFonts w:cs="Tahoma"/>
              </w:rPr>
              <w:t xml:space="preserve">r Cold Exposure  </w:t>
            </w:r>
          </w:p>
        </w:tc>
        <w:tc>
          <w:tcPr>
            <w:tcW w:w="2335" w:type="dxa"/>
            <w:noWrap/>
            <w:hideMark/>
          </w:tcPr>
          <w:p w14:paraId="5867E5C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50C31CF" w14:textId="77777777" w:rsidTr="00D14029">
        <w:trPr>
          <w:trHeight w:val="315"/>
        </w:trPr>
        <w:tc>
          <w:tcPr>
            <w:tcW w:w="2799" w:type="dxa"/>
            <w:hideMark/>
          </w:tcPr>
          <w:p w14:paraId="6F8688D2" w14:textId="77777777" w:rsidR="00A37A8B" w:rsidRPr="00A74740" w:rsidRDefault="00A37A8B" w:rsidP="00A37A8B">
            <w:pPr>
              <w:spacing w:before="0" w:after="0"/>
              <w:rPr>
                <w:rFonts w:cs="Tahoma"/>
                <w:lang w:val="fr-CA"/>
              </w:rPr>
            </w:pPr>
            <w:r w:rsidRPr="00A74740">
              <w:rPr>
                <w:rFonts w:cs="Tahoma"/>
              </w:rPr>
              <w:t>EXTORT</w:t>
            </w:r>
          </w:p>
        </w:tc>
        <w:tc>
          <w:tcPr>
            <w:tcW w:w="4576" w:type="dxa"/>
            <w:hideMark/>
          </w:tcPr>
          <w:p w14:paraId="173BC931" w14:textId="7B56DFAB" w:rsidR="00A37A8B" w:rsidRPr="00A74740" w:rsidRDefault="00964B5C" w:rsidP="00A37A8B">
            <w:pPr>
              <w:spacing w:before="0" w:after="0"/>
              <w:rPr>
                <w:rFonts w:cs="Tahoma"/>
                <w:lang w:val="fr-CA"/>
              </w:rPr>
            </w:pPr>
            <w:r w:rsidRPr="00A74740">
              <w:rPr>
                <w:rFonts w:cs="Tahoma"/>
              </w:rPr>
              <w:t>Extort</w:t>
            </w:r>
          </w:p>
        </w:tc>
        <w:tc>
          <w:tcPr>
            <w:tcW w:w="2335" w:type="dxa"/>
            <w:noWrap/>
            <w:hideMark/>
          </w:tcPr>
          <w:p w14:paraId="6BA21BA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F144AA" w14:textId="77777777" w:rsidTr="00D14029">
        <w:trPr>
          <w:trHeight w:val="315"/>
        </w:trPr>
        <w:tc>
          <w:tcPr>
            <w:tcW w:w="2799" w:type="dxa"/>
            <w:hideMark/>
          </w:tcPr>
          <w:p w14:paraId="7FDF9F26" w14:textId="77777777" w:rsidR="00A37A8B" w:rsidRPr="00A74740" w:rsidRDefault="00A37A8B" w:rsidP="00A37A8B">
            <w:pPr>
              <w:spacing w:before="0" w:after="0"/>
              <w:rPr>
                <w:rFonts w:cs="Tahoma"/>
                <w:lang w:val="fr-CA"/>
              </w:rPr>
            </w:pPr>
            <w:r w:rsidRPr="00A74740">
              <w:rPr>
                <w:rFonts w:cs="Tahoma"/>
              </w:rPr>
              <w:t>EYE</w:t>
            </w:r>
          </w:p>
        </w:tc>
        <w:tc>
          <w:tcPr>
            <w:tcW w:w="4576" w:type="dxa"/>
            <w:hideMark/>
          </w:tcPr>
          <w:p w14:paraId="40E9638D" w14:textId="4B990B75" w:rsidR="00A37A8B" w:rsidRPr="00A74740" w:rsidRDefault="00964B5C" w:rsidP="00A37A8B">
            <w:pPr>
              <w:spacing w:before="0" w:after="0"/>
              <w:rPr>
                <w:rFonts w:cs="Tahoma"/>
                <w:lang w:val="fr-CA"/>
              </w:rPr>
            </w:pPr>
            <w:r w:rsidRPr="00A74740">
              <w:rPr>
                <w:rFonts w:cs="Tahoma"/>
              </w:rPr>
              <w:t xml:space="preserve">Eye Problems </w:t>
            </w:r>
            <w:r w:rsidR="00C2175D" w:rsidRPr="00A74740">
              <w:rPr>
                <w:rFonts w:cs="Tahoma"/>
              </w:rPr>
              <w:t>o</w:t>
            </w:r>
            <w:r w:rsidRPr="00A74740">
              <w:rPr>
                <w:rFonts w:cs="Tahoma"/>
              </w:rPr>
              <w:t xml:space="preserve">r Injury  </w:t>
            </w:r>
          </w:p>
        </w:tc>
        <w:tc>
          <w:tcPr>
            <w:tcW w:w="2335" w:type="dxa"/>
            <w:noWrap/>
            <w:hideMark/>
          </w:tcPr>
          <w:p w14:paraId="549CDDA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A4B745" w14:textId="77777777" w:rsidTr="00D14029">
        <w:trPr>
          <w:trHeight w:val="315"/>
        </w:trPr>
        <w:tc>
          <w:tcPr>
            <w:tcW w:w="2799" w:type="dxa"/>
            <w:hideMark/>
          </w:tcPr>
          <w:p w14:paraId="62E3E92D" w14:textId="77777777" w:rsidR="00A37A8B" w:rsidRPr="00A74740" w:rsidRDefault="00A37A8B" w:rsidP="00A37A8B">
            <w:pPr>
              <w:spacing w:before="0" w:after="0"/>
              <w:rPr>
                <w:rFonts w:cs="Tahoma"/>
                <w:lang w:val="fr-CA"/>
              </w:rPr>
            </w:pPr>
            <w:r w:rsidRPr="00A74740">
              <w:rPr>
                <w:rFonts w:cs="Tahoma"/>
              </w:rPr>
              <w:t>FAIRC</w:t>
            </w:r>
          </w:p>
        </w:tc>
        <w:tc>
          <w:tcPr>
            <w:tcW w:w="4576" w:type="dxa"/>
            <w:hideMark/>
          </w:tcPr>
          <w:p w14:paraId="5C753EC2" w14:textId="271327AA" w:rsidR="00A37A8B" w:rsidRPr="00A74740" w:rsidRDefault="00964B5C" w:rsidP="00A37A8B">
            <w:pPr>
              <w:spacing w:before="0" w:after="0"/>
              <w:rPr>
                <w:rFonts w:cs="Tahoma"/>
                <w:lang w:val="fr-CA"/>
              </w:rPr>
            </w:pPr>
            <w:r w:rsidRPr="00A74740">
              <w:rPr>
                <w:rFonts w:cs="Tahoma"/>
              </w:rPr>
              <w:t>Fire Aircraft</w:t>
            </w:r>
          </w:p>
        </w:tc>
        <w:tc>
          <w:tcPr>
            <w:tcW w:w="2335" w:type="dxa"/>
            <w:noWrap/>
            <w:hideMark/>
          </w:tcPr>
          <w:p w14:paraId="18F5896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A0C52E" w14:textId="77777777" w:rsidTr="00D14029">
        <w:trPr>
          <w:trHeight w:val="315"/>
        </w:trPr>
        <w:tc>
          <w:tcPr>
            <w:tcW w:w="2799" w:type="dxa"/>
            <w:hideMark/>
          </w:tcPr>
          <w:p w14:paraId="301781CC" w14:textId="77777777" w:rsidR="00A37A8B" w:rsidRPr="00A74740" w:rsidRDefault="00A37A8B" w:rsidP="00A37A8B">
            <w:pPr>
              <w:spacing w:before="0" w:after="0"/>
              <w:rPr>
                <w:rFonts w:cs="Tahoma"/>
                <w:lang w:val="fr-CA"/>
              </w:rPr>
            </w:pPr>
            <w:r w:rsidRPr="00A74740">
              <w:rPr>
                <w:rFonts w:cs="Tahoma"/>
              </w:rPr>
              <w:t>FALL</w:t>
            </w:r>
          </w:p>
        </w:tc>
        <w:tc>
          <w:tcPr>
            <w:tcW w:w="4576" w:type="dxa"/>
            <w:hideMark/>
          </w:tcPr>
          <w:p w14:paraId="10DB3DA3" w14:textId="0DE6E26E" w:rsidR="00A37A8B" w:rsidRPr="00A74740" w:rsidRDefault="00964B5C" w:rsidP="00A37A8B">
            <w:pPr>
              <w:spacing w:before="0" w:after="0"/>
              <w:rPr>
                <w:rFonts w:cs="Tahoma"/>
                <w:lang w:val="fr-CA"/>
              </w:rPr>
            </w:pPr>
            <w:r w:rsidRPr="00A74740">
              <w:rPr>
                <w:rFonts w:cs="Tahoma"/>
              </w:rPr>
              <w:t>Fall</w:t>
            </w:r>
          </w:p>
        </w:tc>
        <w:tc>
          <w:tcPr>
            <w:tcW w:w="2335" w:type="dxa"/>
            <w:noWrap/>
            <w:hideMark/>
          </w:tcPr>
          <w:p w14:paraId="45D8577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D8440A7" w14:textId="77777777" w:rsidTr="00D14029">
        <w:trPr>
          <w:trHeight w:val="315"/>
        </w:trPr>
        <w:tc>
          <w:tcPr>
            <w:tcW w:w="2799" w:type="dxa"/>
            <w:hideMark/>
          </w:tcPr>
          <w:p w14:paraId="0DB931BB" w14:textId="77777777" w:rsidR="00A37A8B" w:rsidRPr="00A74740" w:rsidRDefault="00A37A8B" w:rsidP="00A37A8B">
            <w:pPr>
              <w:spacing w:before="0" w:after="0"/>
              <w:rPr>
                <w:rFonts w:cs="Tahoma"/>
                <w:lang w:val="fr-CA"/>
              </w:rPr>
            </w:pPr>
            <w:r w:rsidRPr="00A74740">
              <w:rPr>
                <w:rFonts w:cs="Tahoma"/>
              </w:rPr>
              <w:t>FAM</w:t>
            </w:r>
          </w:p>
        </w:tc>
        <w:tc>
          <w:tcPr>
            <w:tcW w:w="4576" w:type="dxa"/>
            <w:hideMark/>
          </w:tcPr>
          <w:p w14:paraId="14B5995F" w14:textId="45AB0CAE" w:rsidR="00A37A8B" w:rsidRPr="00A74740" w:rsidRDefault="00964B5C" w:rsidP="00A37A8B">
            <w:pPr>
              <w:spacing w:before="0" w:after="0"/>
              <w:rPr>
                <w:rFonts w:cs="Tahoma"/>
                <w:lang w:val="fr-CA"/>
              </w:rPr>
            </w:pPr>
            <w:r w:rsidRPr="00A74740">
              <w:rPr>
                <w:rFonts w:cs="Tahoma"/>
              </w:rPr>
              <w:t>Family Offense</w:t>
            </w:r>
          </w:p>
        </w:tc>
        <w:tc>
          <w:tcPr>
            <w:tcW w:w="2335" w:type="dxa"/>
            <w:noWrap/>
            <w:hideMark/>
          </w:tcPr>
          <w:p w14:paraId="15C97B1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117C978" w14:textId="77777777" w:rsidTr="00D14029">
        <w:trPr>
          <w:trHeight w:val="315"/>
        </w:trPr>
        <w:tc>
          <w:tcPr>
            <w:tcW w:w="2799" w:type="dxa"/>
            <w:hideMark/>
          </w:tcPr>
          <w:p w14:paraId="05B126F4" w14:textId="77777777" w:rsidR="00A37A8B" w:rsidRPr="00A74740" w:rsidRDefault="00A37A8B" w:rsidP="00A37A8B">
            <w:pPr>
              <w:spacing w:before="0" w:after="0"/>
              <w:rPr>
                <w:rFonts w:cs="Tahoma"/>
                <w:lang w:val="fr-CA"/>
              </w:rPr>
            </w:pPr>
            <w:r w:rsidRPr="00A74740">
              <w:rPr>
                <w:rFonts w:cs="Tahoma"/>
              </w:rPr>
              <w:t>FAPT</w:t>
            </w:r>
          </w:p>
        </w:tc>
        <w:tc>
          <w:tcPr>
            <w:tcW w:w="4576" w:type="dxa"/>
            <w:hideMark/>
          </w:tcPr>
          <w:p w14:paraId="783021D9" w14:textId="2ED9C5C6" w:rsidR="00A37A8B" w:rsidRPr="00A74740" w:rsidRDefault="00964B5C" w:rsidP="00A37A8B">
            <w:pPr>
              <w:spacing w:before="0" w:after="0"/>
              <w:rPr>
                <w:rFonts w:cs="Tahoma"/>
                <w:lang w:val="fr-CA"/>
              </w:rPr>
            </w:pPr>
            <w:r w:rsidRPr="00A74740">
              <w:rPr>
                <w:rFonts w:cs="Tahoma"/>
              </w:rPr>
              <w:t>Fire Apartment</w:t>
            </w:r>
          </w:p>
        </w:tc>
        <w:tc>
          <w:tcPr>
            <w:tcW w:w="2335" w:type="dxa"/>
            <w:noWrap/>
            <w:hideMark/>
          </w:tcPr>
          <w:p w14:paraId="698F7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D8CD9D" w14:textId="77777777" w:rsidTr="00D14029">
        <w:trPr>
          <w:trHeight w:val="315"/>
        </w:trPr>
        <w:tc>
          <w:tcPr>
            <w:tcW w:w="2799" w:type="dxa"/>
            <w:hideMark/>
          </w:tcPr>
          <w:p w14:paraId="4898D0C4" w14:textId="77777777" w:rsidR="00A37A8B" w:rsidRPr="00A74740" w:rsidRDefault="00A37A8B" w:rsidP="00A37A8B">
            <w:pPr>
              <w:spacing w:before="0" w:after="0"/>
              <w:rPr>
                <w:rFonts w:cs="Tahoma"/>
                <w:lang w:val="fr-CA"/>
              </w:rPr>
            </w:pPr>
            <w:r w:rsidRPr="00A74740">
              <w:rPr>
                <w:rFonts w:cs="Tahoma"/>
              </w:rPr>
              <w:t>FARSON</w:t>
            </w:r>
          </w:p>
        </w:tc>
        <w:tc>
          <w:tcPr>
            <w:tcW w:w="4576" w:type="dxa"/>
            <w:hideMark/>
          </w:tcPr>
          <w:p w14:paraId="298DD6AE" w14:textId="53AA9688" w:rsidR="00A37A8B" w:rsidRPr="00A74740" w:rsidRDefault="00964B5C" w:rsidP="00A37A8B">
            <w:pPr>
              <w:spacing w:before="0" w:after="0"/>
              <w:rPr>
                <w:rFonts w:cs="Tahoma"/>
                <w:lang w:val="fr-CA"/>
              </w:rPr>
            </w:pPr>
            <w:r w:rsidRPr="00A74740">
              <w:rPr>
                <w:rFonts w:cs="Tahoma"/>
              </w:rPr>
              <w:t>Fire Arson</w:t>
            </w:r>
          </w:p>
        </w:tc>
        <w:tc>
          <w:tcPr>
            <w:tcW w:w="2335" w:type="dxa"/>
            <w:noWrap/>
            <w:hideMark/>
          </w:tcPr>
          <w:p w14:paraId="4171A5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57F1661" w14:textId="77777777" w:rsidTr="00D14029">
        <w:trPr>
          <w:trHeight w:val="315"/>
        </w:trPr>
        <w:tc>
          <w:tcPr>
            <w:tcW w:w="2799" w:type="dxa"/>
            <w:hideMark/>
          </w:tcPr>
          <w:p w14:paraId="7B54C5B7" w14:textId="77777777" w:rsidR="00A37A8B" w:rsidRPr="00A74740" w:rsidRDefault="00A37A8B" w:rsidP="00A37A8B">
            <w:pPr>
              <w:spacing w:before="0" w:after="0"/>
              <w:rPr>
                <w:rFonts w:cs="Tahoma"/>
                <w:lang w:val="fr-CA"/>
              </w:rPr>
            </w:pPr>
            <w:r w:rsidRPr="00A74740">
              <w:rPr>
                <w:rFonts w:cs="Tahoma"/>
              </w:rPr>
              <w:t>FAS</w:t>
            </w:r>
          </w:p>
        </w:tc>
        <w:tc>
          <w:tcPr>
            <w:tcW w:w="4576" w:type="dxa"/>
            <w:hideMark/>
          </w:tcPr>
          <w:p w14:paraId="7E31FAD5" w14:textId="37321865" w:rsidR="00A37A8B" w:rsidRPr="00A74740" w:rsidRDefault="00964B5C" w:rsidP="00A37A8B">
            <w:pPr>
              <w:spacing w:before="0" w:after="0"/>
              <w:rPr>
                <w:rFonts w:cs="Tahoma"/>
                <w:lang w:val="fr-CA"/>
              </w:rPr>
            </w:pPr>
            <w:r w:rsidRPr="00A74740">
              <w:rPr>
                <w:rFonts w:cs="Tahoma"/>
              </w:rPr>
              <w:t>Felonious Assault - No Suspect</w:t>
            </w:r>
          </w:p>
        </w:tc>
        <w:tc>
          <w:tcPr>
            <w:tcW w:w="2335" w:type="dxa"/>
            <w:noWrap/>
            <w:hideMark/>
          </w:tcPr>
          <w:p w14:paraId="5E70B93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6B092BD" w14:textId="77777777" w:rsidTr="00D14029">
        <w:trPr>
          <w:trHeight w:val="315"/>
        </w:trPr>
        <w:tc>
          <w:tcPr>
            <w:tcW w:w="2799" w:type="dxa"/>
            <w:hideMark/>
          </w:tcPr>
          <w:p w14:paraId="178A4A14" w14:textId="77777777" w:rsidR="00A37A8B" w:rsidRPr="00A74740" w:rsidRDefault="00A37A8B" w:rsidP="00A37A8B">
            <w:pPr>
              <w:spacing w:before="0" w:after="0"/>
              <w:rPr>
                <w:rFonts w:cs="Tahoma"/>
                <w:lang w:val="fr-CA"/>
              </w:rPr>
            </w:pPr>
            <w:r w:rsidRPr="00A74740">
              <w:rPr>
                <w:rFonts w:cs="Tahoma"/>
              </w:rPr>
              <w:t>FASX</w:t>
            </w:r>
          </w:p>
        </w:tc>
        <w:tc>
          <w:tcPr>
            <w:tcW w:w="4576" w:type="dxa"/>
            <w:hideMark/>
          </w:tcPr>
          <w:p w14:paraId="2F4895A4" w14:textId="550E5F18" w:rsidR="00A37A8B" w:rsidRPr="00A74740" w:rsidRDefault="00964B5C" w:rsidP="00A37A8B">
            <w:pPr>
              <w:spacing w:before="0" w:after="0"/>
              <w:rPr>
                <w:rFonts w:cs="Tahoma"/>
                <w:lang w:val="fr-CA"/>
              </w:rPr>
            </w:pPr>
            <w:r w:rsidRPr="00A74740">
              <w:rPr>
                <w:rFonts w:cs="Tahoma"/>
              </w:rPr>
              <w:t>Felonious Assault - Suspect In Area</w:t>
            </w:r>
          </w:p>
        </w:tc>
        <w:tc>
          <w:tcPr>
            <w:tcW w:w="2335" w:type="dxa"/>
            <w:noWrap/>
            <w:hideMark/>
          </w:tcPr>
          <w:p w14:paraId="0EA18D2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672F0A8" w14:textId="77777777" w:rsidTr="00D14029">
        <w:trPr>
          <w:trHeight w:val="915"/>
        </w:trPr>
        <w:tc>
          <w:tcPr>
            <w:tcW w:w="2799" w:type="dxa"/>
            <w:hideMark/>
          </w:tcPr>
          <w:p w14:paraId="1EFA55BF" w14:textId="77777777" w:rsidR="00A37A8B" w:rsidRPr="00A74740" w:rsidRDefault="00A37A8B" w:rsidP="00A37A8B">
            <w:pPr>
              <w:spacing w:before="0" w:after="0"/>
              <w:rPr>
                <w:rFonts w:cs="Tahoma"/>
                <w:lang w:val="fr-CA"/>
              </w:rPr>
            </w:pPr>
            <w:r w:rsidRPr="00A74740">
              <w:rPr>
                <w:rFonts w:cs="Tahoma"/>
              </w:rPr>
              <w:t>FBRUSH</w:t>
            </w:r>
          </w:p>
        </w:tc>
        <w:tc>
          <w:tcPr>
            <w:tcW w:w="4576" w:type="dxa"/>
            <w:hideMark/>
          </w:tcPr>
          <w:p w14:paraId="04B8483F" w14:textId="73CBD52D" w:rsidR="00A37A8B" w:rsidRPr="00A74740" w:rsidRDefault="00964B5C" w:rsidP="00A37A8B">
            <w:pPr>
              <w:spacing w:before="0" w:after="0"/>
              <w:rPr>
                <w:rFonts w:cs="Tahoma"/>
                <w:lang w:val="fr-CA"/>
              </w:rPr>
            </w:pPr>
            <w:r w:rsidRPr="00A74740">
              <w:rPr>
                <w:rFonts w:cs="Tahoma"/>
              </w:rPr>
              <w:t>Includes Tre</w:t>
            </w:r>
            <w:r w:rsidR="00290C05" w:rsidRPr="00A74740">
              <w:rPr>
                <w:rFonts w:cs="Tahoma"/>
              </w:rPr>
              <w:t>e</w:t>
            </w:r>
            <w:r w:rsidRPr="00A74740">
              <w:rPr>
                <w:rFonts w:cs="Tahoma"/>
              </w:rPr>
              <w:t>s, Brush</w:t>
            </w:r>
            <w:r w:rsidR="00EC63E9" w:rsidRPr="00A74740">
              <w:rPr>
                <w:rFonts w:cs="Tahoma"/>
              </w:rPr>
              <w:t>,</w:t>
            </w:r>
            <w:r w:rsidRPr="00A74740">
              <w:rPr>
                <w:rFonts w:cs="Tahoma"/>
              </w:rPr>
              <w:t xml:space="preserve"> Grass</w:t>
            </w:r>
            <w:r w:rsidR="00EC63E9" w:rsidRPr="00A74740">
              <w:rPr>
                <w:rFonts w:cs="Tahoma"/>
              </w:rPr>
              <w:t>, C</w:t>
            </w:r>
            <w:r w:rsidRPr="00A74740">
              <w:rPr>
                <w:rFonts w:cs="Tahoma"/>
              </w:rPr>
              <w:t xml:space="preserve">ontrolled Burns </w:t>
            </w:r>
            <w:r w:rsidR="00EC63E9" w:rsidRPr="00A74740">
              <w:rPr>
                <w:rFonts w:cs="Tahoma"/>
              </w:rPr>
              <w:t>wi</w:t>
            </w:r>
            <w:r w:rsidRPr="00A74740">
              <w:rPr>
                <w:rFonts w:cs="Tahoma"/>
              </w:rPr>
              <w:t>th No Structural Exposure, Outdoor Fires</w:t>
            </w:r>
          </w:p>
        </w:tc>
        <w:tc>
          <w:tcPr>
            <w:tcW w:w="2335" w:type="dxa"/>
            <w:noWrap/>
            <w:hideMark/>
          </w:tcPr>
          <w:p w14:paraId="2CB853C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FD3B2B6" w14:textId="77777777" w:rsidTr="00D14029">
        <w:trPr>
          <w:trHeight w:val="915"/>
        </w:trPr>
        <w:tc>
          <w:tcPr>
            <w:tcW w:w="2799" w:type="dxa"/>
            <w:hideMark/>
          </w:tcPr>
          <w:p w14:paraId="72871E11" w14:textId="77777777" w:rsidR="00A37A8B" w:rsidRPr="00A74740" w:rsidRDefault="00A37A8B" w:rsidP="00A37A8B">
            <w:pPr>
              <w:spacing w:before="0" w:after="0"/>
              <w:rPr>
                <w:rFonts w:cs="Tahoma"/>
                <w:lang w:val="fr-CA"/>
              </w:rPr>
            </w:pPr>
            <w:r w:rsidRPr="00A74740">
              <w:rPr>
                <w:rFonts w:cs="Tahoma"/>
              </w:rPr>
              <w:t>FELEC</w:t>
            </w:r>
          </w:p>
        </w:tc>
        <w:tc>
          <w:tcPr>
            <w:tcW w:w="4576" w:type="dxa"/>
            <w:hideMark/>
          </w:tcPr>
          <w:p w14:paraId="4499657E" w14:textId="671F1354" w:rsidR="00A37A8B" w:rsidRPr="00A74740" w:rsidRDefault="00964B5C" w:rsidP="00A37A8B">
            <w:pPr>
              <w:spacing w:before="0" w:after="0"/>
              <w:rPr>
                <w:rFonts w:cs="Tahoma"/>
                <w:lang w:val="fr-CA"/>
              </w:rPr>
            </w:pPr>
            <w:r w:rsidRPr="00A74740">
              <w:rPr>
                <w:rFonts w:cs="Tahoma"/>
              </w:rPr>
              <w:t>Fire Electrical, Includes Arcing Wires, Shorted Electrical Equipment, Light Ballast, Transformers.</w:t>
            </w:r>
          </w:p>
        </w:tc>
        <w:tc>
          <w:tcPr>
            <w:tcW w:w="2335" w:type="dxa"/>
            <w:noWrap/>
            <w:hideMark/>
          </w:tcPr>
          <w:p w14:paraId="4BD75B3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A982C0F" w14:textId="77777777" w:rsidTr="00D14029">
        <w:trPr>
          <w:trHeight w:val="315"/>
        </w:trPr>
        <w:tc>
          <w:tcPr>
            <w:tcW w:w="2799" w:type="dxa"/>
            <w:hideMark/>
          </w:tcPr>
          <w:p w14:paraId="177BC683" w14:textId="77777777" w:rsidR="00A37A8B" w:rsidRPr="00A74740" w:rsidRDefault="00A37A8B" w:rsidP="00A37A8B">
            <w:pPr>
              <w:spacing w:before="0" w:after="0"/>
              <w:rPr>
                <w:rFonts w:cs="Tahoma"/>
                <w:lang w:val="fr-CA"/>
              </w:rPr>
            </w:pPr>
            <w:r w:rsidRPr="00A74740">
              <w:rPr>
                <w:rFonts w:cs="Tahoma"/>
              </w:rPr>
              <w:t>FFUEL</w:t>
            </w:r>
          </w:p>
        </w:tc>
        <w:tc>
          <w:tcPr>
            <w:tcW w:w="4576" w:type="dxa"/>
            <w:hideMark/>
          </w:tcPr>
          <w:p w14:paraId="027B53A1" w14:textId="51A9B59B" w:rsidR="00A37A8B" w:rsidRPr="00A74740" w:rsidRDefault="00964B5C" w:rsidP="00A37A8B">
            <w:pPr>
              <w:spacing w:before="0" w:after="0"/>
              <w:rPr>
                <w:rFonts w:cs="Tahoma"/>
                <w:lang w:val="fr-CA"/>
              </w:rPr>
            </w:pPr>
            <w:r w:rsidRPr="00A74740">
              <w:rPr>
                <w:rFonts w:cs="Tahoma"/>
              </w:rPr>
              <w:t xml:space="preserve">Includes Gas Stations, Fuel Refinery  </w:t>
            </w:r>
          </w:p>
        </w:tc>
        <w:tc>
          <w:tcPr>
            <w:tcW w:w="2335" w:type="dxa"/>
            <w:noWrap/>
            <w:hideMark/>
          </w:tcPr>
          <w:p w14:paraId="5043F8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99D7571" w14:textId="77777777" w:rsidTr="00D14029">
        <w:trPr>
          <w:trHeight w:val="315"/>
        </w:trPr>
        <w:tc>
          <w:tcPr>
            <w:tcW w:w="2799" w:type="dxa"/>
            <w:hideMark/>
          </w:tcPr>
          <w:p w14:paraId="1ADF26C0" w14:textId="77777777" w:rsidR="00A37A8B" w:rsidRPr="00A74740" w:rsidRDefault="00A37A8B" w:rsidP="00A37A8B">
            <w:pPr>
              <w:spacing w:before="0" w:after="0"/>
              <w:rPr>
                <w:rFonts w:cs="Tahoma"/>
                <w:lang w:val="fr-CA"/>
              </w:rPr>
            </w:pPr>
            <w:r w:rsidRPr="00A74740">
              <w:rPr>
                <w:rFonts w:cs="Tahoma"/>
              </w:rPr>
              <w:t>FIGHT</w:t>
            </w:r>
          </w:p>
        </w:tc>
        <w:tc>
          <w:tcPr>
            <w:tcW w:w="4576" w:type="dxa"/>
            <w:hideMark/>
          </w:tcPr>
          <w:p w14:paraId="7DDE4B6B" w14:textId="47AF5156" w:rsidR="00A37A8B" w:rsidRPr="00A74740" w:rsidRDefault="00964B5C" w:rsidP="00A37A8B">
            <w:pPr>
              <w:spacing w:before="0" w:after="0"/>
              <w:rPr>
                <w:rFonts w:cs="Tahoma"/>
                <w:lang w:val="fr-CA"/>
              </w:rPr>
            </w:pPr>
            <w:r w:rsidRPr="00A74740">
              <w:rPr>
                <w:rFonts w:cs="Tahoma"/>
              </w:rPr>
              <w:t>Fight</w:t>
            </w:r>
          </w:p>
        </w:tc>
        <w:tc>
          <w:tcPr>
            <w:tcW w:w="2335" w:type="dxa"/>
            <w:noWrap/>
            <w:hideMark/>
          </w:tcPr>
          <w:p w14:paraId="5400468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354D44C" w14:textId="77777777" w:rsidTr="00D14029">
        <w:trPr>
          <w:trHeight w:val="315"/>
        </w:trPr>
        <w:tc>
          <w:tcPr>
            <w:tcW w:w="2799" w:type="dxa"/>
            <w:hideMark/>
          </w:tcPr>
          <w:p w14:paraId="18AF3AD5" w14:textId="77777777" w:rsidR="00A37A8B" w:rsidRPr="00A74740" w:rsidRDefault="00A37A8B" w:rsidP="00A37A8B">
            <w:pPr>
              <w:spacing w:before="0" w:after="0"/>
              <w:rPr>
                <w:rFonts w:cs="Tahoma"/>
                <w:lang w:val="fr-CA"/>
              </w:rPr>
            </w:pPr>
            <w:r w:rsidRPr="00A74740">
              <w:rPr>
                <w:rFonts w:cs="Tahoma"/>
              </w:rPr>
              <w:t>FIREWRKS</w:t>
            </w:r>
          </w:p>
        </w:tc>
        <w:tc>
          <w:tcPr>
            <w:tcW w:w="4576" w:type="dxa"/>
            <w:hideMark/>
          </w:tcPr>
          <w:p w14:paraId="1570BB7F" w14:textId="6C753317" w:rsidR="00A37A8B" w:rsidRPr="00A74740" w:rsidRDefault="00964B5C" w:rsidP="00A37A8B">
            <w:pPr>
              <w:spacing w:before="0" w:after="0"/>
              <w:rPr>
                <w:rFonts w:cs="Tahoma"/>
                <w:lang w:val="fr-CA"/>
              </w:rPr>
            </w:pPr>
            <w:r w:rsidRPr="00A74740">
              <w:rPr>
                <w:rFonts w:cs="Tahoma"/>
              </w:rPr>
              <w:t>Fireworks</w:t>
            </w:r>
          </w:p>
        </w:tc>
        <w:tc>
          <w:tcPr>
            <w:tcW w:w="2335" w:type="dxa"/>
            <w:noWrap/>
            <w:hideMark/>
          </w:tcPr>
          <w:p w14:paraId="20D5C0D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ECFD390" w14:textId="77777777" w:rsidTr="00D14029">
        <w:trPr>
          <w:trHeight w:val="915"/>
        </w:trPr>
        <w:tc>
          <w:tcPr>
            <w:tcW w:w="2799" w:type="dxa"/>
            <w:hideMark/>
          </w:tcPr>
          <w:p w14:paraId="286144AC" w14:textId="77777777" w:rsidR="00A37A8B" w:rsidRPr="00A74740" w:rsidRDefault="00A37A8B" w:rsidP="00A37A8B">
            <w:pPr>
              <w:spacing w:before="0" w:after="0"/>
              <w:rPr>
                <w:rFonts w:cs="Tahoma"/>
                <w:lang w:val="fr-CA"/>
              </w:rPr>
            </w:pPr>
            <w:r w:rsidRPr="00A74740">
              <w:rPr>
                <w:rFonts w:cs="Tahoma"/>
              </w:rPr>
              <w:t>FMARINE</w:t>
            </w:r>
          </w:p>
        </w:tc>
        <w:tc>
          <w:tcPr>
            <w:tcW w:w="4576" w:type="dxa"/>
            <w:hideMark/>
          </w:tcPr>
          <w:p w14:paraId="369444E4" w14:textId="1BBC7FD2" w:rsidR="00A37A8B" w:rsidRPr="00A74740" w:rsidRDefault="00964B5C" w:rsidP="00A37A8B">
            <w:pPr>
              <w:spacing w:before="0" w:after="0"/>
              <w:rPr>
                <w:rFonts w:cs="Tahoma"/>
                <w:lang w:val="fr-CA"/>
              </w:rPr>
            </w:pPr>
            <w:r w:rsidRPr="00A74740">
              <w:rPr>
                <w:rFonts w:cs="Tahoma"/>
              </w:rPr>
              <w:t xml:space="preserve">Fire Marine, Includes Marine Vessels &amp; Boats On Waterways (For Boats On Land Use Fire Vehicle)  </w:t>
            </w:r>
          </w:p>
        </w:tc>
        <w:tc>
          <w:tcPr>
            <w:tcW w:w="2335" w:type="dxa"/>
            <w:noWrap/>
            <w:hideMark/>
          </w:tcPr>
          <w:p w14:paraId="7123A0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ED1CEA0" w14:textId="77777777" w:rsidTr="00D14029">
        <w:trPr>
          <w:trHeight w:val="615"/>
        </w:trPr>
        <w:tc>
          <w:tcPr>
            <w:tcW w:w="2799" w:type="dxa"/>
            <w:hideMark/>
          </w:tcPr>
          <w:p w14:paraId="05F42F88" w14:textId="77777777" w:rsidR="00A37A8B" w:rsidRPr="00A74740" w:rsidRDefault="00A37A8B" w:rsidP="00A37A8B">
            <w:pPr>
              <w:spacing w:before="0" w:after="0"/>
              <w:rPr>
                <w:rFonts w:cs="Tahoma"/>
                <w:lang w:val="fr-CA"/>
              </w:rPr>
            </w:pPr>
            <w:r w:rsidRPr="00A74740">
              <w:rPr>
                <w:rFonts w:cs="Tahoma"/>
              </w:rPr>
              <w:t>FORCENTR</w:t>
            </w:r>
          </w:p>
        </w:tc>
        <w:tc>
          <w:tcPr>
            <w:tcW w:w="4576" w:type="dxa"/>
            <w:hideMark/>
          </w:tcPr>
          <w:p w14:paraId="03D01D65" w14:textId="3CB34BD9" w:rsidR="00A37A8B" w:rsidRPr="00A74740" w:rsidRDefault="00964B5C" w:rsidP="00A37A8B">
            <w:pPr>
              <w:spacing w:before="0" w:after="0"/>
              <w:rPr>
                <w:rFonts w:cs="Tahoma"/>
                <w:lang w:val="fr-CA"/>
              </w:rPr>
            </w:pPr>
            <w:r w:rsidRPr="00A74740">
              <w:rPr>
                <w:rFonts w:cs="Tahoma"/>
              </w:rPr>
              <w:t xml:space="preserve">Includes Breech, Forcible Entry Required For Structure, Residential Lock Outs  </w:t>
            </w:r>
          </w:p>
        </w:tc>
        <w:tc>
          <w:tcPr>
            <w:tcW w:w="2335" w:type="dxa"/>
            <w:noWrap/>
            <w:hideMark/>
          </w:tcPr>
          <w:p w14:paraId="62046CE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9F77D8" w14:textId="77777777" w:rsidTr="00D14029">
        <w:trPr>
          <w:trHeight w:val="315"/>
        </w:trPr>
        <w:tc>
          <w:tcPr>
            <w:tcW w:w="2799" w:type="dxa"/>
            <w:hideMark/>
          </w:tcPr>
          <w:p w14:paraId="31F0B6A1" w14:textId="77777777" w:rsidR="00A37A8B" w:rsidRPr="00A74740" w:rsidRDefault="00A37A8B" w:rsidP="00A37A8B">
            <w:pPr>
              <w:spacing w:before="0" w:after="0"/>
              <w:rPr>
                <w:rFonts w:cs="Tahoma"/>
                <w:lang w:val="fr-CA"/>
              </w:rPr>
            </w:pPr>
            <w:r w:rsidRPr="00A74740">
              <w:rPr>
                <w:rFonts w:cs="Tahoma"/>
              </w:rPr>
              <w:t>FOTHER</w:t>
            </w:r>
          </w:p>
        </w:tc>
        <w:tc>
          <w:tcPr>
            <w:tcW w:w="4576" w:type="dxa"/>
            <w:hideMark/>
          </w:tcPr>
          <w:p w14:paraId="7A9B048B" w14:textId="30115FCF" w:rsidR="00A37A8B" w:rsidRPr="00A74740" w:rsidRDefault="00964B5C" w:rsidP="00A37A8B">
            <w:pPr>
              <w:spacing w:before="0" w:after="0"/>
              <w:rPr>
                <w:rFonts w:cs="Tahoma"/>
                <w:lang w:val="fr-CA"/>
              </w:rPr>
            </w:pPr>
            <w:r w:rsidRPr="00A74740">
              <w:rPr>
                <w:rFonts w:cs="Tahoma"/>
              </w:rPr>
              <w:t xml:space="preserve">Includes Other Types Not Listed  </w:t>
            </w:r>
          </w:p>
        </w:tc>
        <w:tc>
          <w:tcPr>
            <w:tcW w:w="2335" w:type="dxa"/>
            <w:noWrap/>
            <w:hideMark/>
          </w:tcPr>
          <w:p w14:paraId="280A425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3F0E47" w14:textId="77777777" w:rsidTr="00D14029">
        <w:trPr>
          <w:trHeight w:val="615"/>
        </w:trPr>
        <w:tc>
          <w:tcPr>
            <w:tcW w:w="2799" w:type="dxa"/>
            <w:hideMark/>
          </w:tcPr>
          <w:p w14:paraId="7CC55F73" w14:textId="77777777" w:rsidR="00A37A8B" w:rsidRPr="00A74740" w:rsidRDefault="00A37A8B" w:rsidP="00A37A8B">
            <w:pPr>
              <w:spacing w:before="0" w:after="0"/>
              <w:rPr>
                <w:rFonts w:cs="Tahoma"/>
                <w:lang w:val="fr-CA"/>
              </w:rPr>
            </w:pPr>
            <w:r w:rsidRPr="00A74740">
              <w:rPr>
                <w:rFonts w:cs="Tahoma"/>
              </w:rPr>
              <w:t>FRAUD</w:t>
            </w:r>
          </w:p>
        </w:tc>
        <w:tc>
          <w:tcPr>
            <w:tcW w:w="4576" w:type="dxa"/>
            <w:hideMark/>
          </w:tcPr>
          <w:p w14:paraId="3AEBB1A5" w14:textId="4BDC44EB" w:rsidR="00A37A8B" w:rsidRPr="00A74740" w:rsidRDefault="00964B5C" w:rsidP="00A37A8B">
            <w:pPr>
              <w:spacing w:before="0" w:after="0"/>
              <w:rPr>
                <w:rFonts w:cs="Tahoma"/>
                <w:lang w:val="fr-CA"/>
              </w:rPr>
            </w:pPr>
            <w:r w:rsidRPr="00A74740">
              <w:rPr>
                <w:rFonts w:cs="Tahoma"/>
              </w:rPr>
              <w:t>Fraud, Bad Checks, I</w:t>
            </w:r>
            <w:r w:rsidR="00420055" w:rsidRPr="00A74740">
              <w:rPr>
                <w:rFonts w:cs="Tahoma"/>
              </w:rPr>
              <w:t>D</w:t>
            </w:r>
            <w:r w:rsidRPr="00A74740">
              <w:rPr>
                <w:rFonts w:cs="Tahoma"/>
              </w:rPr>
              <w:t xml:space="preserve"> Theft, Counterfeit Money</w:t>
            </w:r>
          </w:p>
        </w:tc>
        <w:tc>
          <w:tcPr>
            <w:tcW w:w="2335" w:type="dxa"/>
            <w:noWrap/>
            <w:hideMark/>
          </w:tcPr>
          <w:p w14:paraId="7F0ACB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86A05E9" w14:textId="77777777" w:rsidTr="00D14029">
        <w:trPr>
          <w:trHeight w:val="615"/>
        </w:trPr>
        <w:tc>
          <w:tcPr>
            <w:tcW w:w="2799" w:type="dxa"/>
            <w:hideMark/>
          </w:tcPr>
          <w:p w14:paraId="7A13B44C" w14:textId="77777777" w:rsidR="00A37A8B" w:rsidRPr="00A74740" w:rsidRDefault="00A37A8B" w:rsidP="00A37A8B">
            <w:pPr>
              <w:spacing w:before="0" w:after="0"/>
              <w:rPr>
                <w:rFonts w:cs="Tahoma"/>
                <w:lang w:val="fr-CA"/>
              </w:rPr>
            </w:pPr>
            <w:r w:rsidRPr="00A74740">
              <w:rPr>
                <w:rFonts w:cs="Tahoma"/>
              </w:rPr>
              <w:t>FREPORT</w:t>
            </w:r>
          </w:p>
        </w:tc>
        <w:tc>
          <w:tcPr>
            <w:tcW w:w="4576" w:type="dxa"/>
            <w:hideMark/>
          </w:tcPr>
          <w:p w14:paraId="60F8C723" w14:textId="10AA1A34" w:rsidR="00A37A8B" w:rsidRPr="00A74740" w:rsidRDefault="00964B5C" w:rsidP="00A37A8B">
            <w:pPr>
              <w:spacing w:before="0" w:after="0"/>
              <w:rPr>
                <w:rFonts w:cs="Tahoma"/>
                <w:lang w:val="fr-CA"/>
              </w:rPr>
            </w:pPr>
            <w:r w:rsidRPr="00A74740">
              <w:rPr>
                <w:rFonts w:cs="Tahoma"/>
              </w:rPr>
              <w:t xml:space="preserve">Response </w:t>
            </w:r>
            <w:r w:rsidR="00420055" w:rsidRPr="00A74740">
              <w:rPr>
                <w:rFonts w:cs="Tahoma"/>
              </w:rPr>
              <w:t>t</w:t>
            </w:r>
            <w:r w:rsidRPr="00A74740">
              <w:rPr>
                <w:rFonts w:cs="Tahoma"/>
              </w:rPr>
              <w:t xml:space="preserve">o </w:t>
            </w:r>
            <w:r w:rsidR="00420055" w:rsidRPr="00A74740">
              <w:rPr>
                <w:rFonts w:cs="Tahoma"/>
              </w:rPr>
              <w:t>t</w:t>
            </w:r>
            <w:r w:rsidRPr="00A74740">
              <w:rPr>
                <w:rFonts w:cs="Tahoma"/>
              </w:rPr>
              <w:t>ake Fire Report Only</w:t>
            </w:r>
            <w:r w:rsidR="00420055" w:rsidRPr="00A74740">
              <w:rPr>
                <w:rFonts w:cs="Tahoma"/>
              </w:rPr>
              <w:t>,</w:t>
            </w:r>
            <w:r w:rsidRPr="00A74740">
              <w:rPr>
                <w:rFonts w:cs="Tahoma"/>
              </w:rPr>
              <w:t xml:space="preserve"> No Active Fire, </w:t>
            </w:r>
            <w:r w:rsidR="00A65429" w:rsidRPr="00A74740">
              <w:rPr>
                <w:rFonts w:cs="Tahoma"/>
              </w:rPr>
              <w:t>Incident</w:t>
            </w:r>
            <w:r w:rsidRPr="00A74740">
              <w:rPr>
                <w:rFonts w:cs="Tahoma"/>
              </w:rPr>
              <w:t xml:space="preserve"> Not In Progress  </w:t>
            </w:r>
          </w:p>
        </w:tc>
        <w:tc>
          <w:tcPr>
            <w:tcW w:w="2335" w:type="dxa"/>
            <w:noWrap/>
            <w:hideMark/>
          </w:tcPr>
          <w:p w14:paraId="42FC698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994FFC" w14:textId="77777777" w:rsidTr="00D14029">
        <w:trPr>
          <w:trHeight w:val="615"/>
        </w:trPr>
        <w:tc>
          <w:tcPr>
            <w:tcW w:w="2799" w:type="dxa"/>
            <w:hideMark/>
          </w:tcPr>
          <w:p w14:paraId="4671A49E" w14:textId="77777777" w:rsidR="00A37A8B" w:rsidRPr="00A74740" w:rsidRDefault="00A37A8B" w:rsidP="00A37A8B">
            <w:pPr>
              <w:spacing w:before="0" w:after="0"/>
              <w:rPr>
                <w:rFonts w:cs="Tahoma"/>
                <w:lang w:val="fr-CA"/>
              </w:rPr>
            </w:pPr>
            <w:r w:rsidRPr="00A74740">
              <w:rPr>
                <w:rFonts w:cs="Tahoma"/>
              </w:rPr>
              <w:lastRenderedPageBreak/>
              <w:t>FSMOKE</w:t>
            </w:r>
          </w:p>
        </w:tc>
        <w:tc>
          <w:tcPr>
            <w:tcW w:w="4576" w:type="dxa"/>
            <w:hideMark/>
          </w:tcPr>
          <w:p w14:paraId="10C52D99" w14:textId="5CF3ED85" w:rsidR="00A37A8B" w:rsidRPr="00A74740" w:rsidRDefault="00964B5C" w:rsidP="00A37A8B">
            <w:pPr>
              <w:spacing w:before="0" w:after="0"/>
              <w:rPr>
                <w:rFonts w:cs="Tahoma"/>
                <w:lang w:val="fr-CA"/>
              </w:rPr>
            </w:pPr>
            <w:r w:rsidRPr="00A74740">
              <w:rPr>
                <w:rFonts w:cs="Tahoma"/>
              </w:rPr>
              <w:t xml:space="preserve">Fire Smoke, Includes Fire Investigations, Smoke Odors No Flames Seen  </w:t>
            </w:r>
          </w:p>
        </w:tc>
        <w:tc>
          <w:tcPr>
            <w:tcW w:w="2335" w:type="dxa"/>
            <w:noWrap/>
            <w:hideMark/>
          </w:tcPr>
          <w:p w14:paraId="7773052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959C774" w14:textId="77777777" w:rsidTr="00D14029">
        <w:trPr>
          <w:trHeight w:val="615"/>
        </w:trPr>
        <w:tc>
          <w:tcPr>
            <w:tcW w:w="2799" w:type="dxa"/>
            <w:hideMark/>
          </w:tcPr>
          <w:p w14:paraId="1E9E2D9F" w14:textId="77777777" w:rsidR="00A37A8B" w:rsidRPr="00A74740" w:rsidRDefault="00A37A8B" w:rsidP="00A37A8B">
            <w:pPr>
              <w:spacing w:before="0" w:after="0"/>
              <w:rPr>
                <w:rFonts w:cs="Tahoma"/>
                <w:lang w:val="fr-CA"/>
              </w:rPr>
            </w:pPr>
            <w:r w:rsidRPr="00A74740">
              <w:rPr>
                <w:rFonts w:cs="Tahoma"/>
              </w:rPr>
              <w:t>FSTRU</w:t>
            </w:r>
          </w:p>
        </w:tc>
        <w:tc>
          <w:tcPr>
            <w:tcW w:w="4576" w:type="dxa"/>
            <w:hideMark/>
          </w:tcPr>
          <w:p w14:paraId="3548F3A5" w14:textId="3A5FD3BA" w:rsidR="00A37A8B" w:rsidRPr="00A74740" w:rsidRDefault="00964B5C" w:rsidP="00A37A8B">
            <w:pPr>
              <w:spacing w:before="0" w:after="0"/>
              <w:rPr>
                <w:rFonts w:cs="Tahoma"/>
                <w:lang w:val="fr-CA"/>
              </w:rPr>
            </w:pPr>
            <w:r w:rsidRPr="00A74740">
              <w:rPr>
                <w:rFonts w:cs="Tahoma"/>
              </w:rPr>
              <w:t xml:space="preserve">Includes Sheds, Attached Garages, House Fires  </w:t>
            </w:r>
          </w:p>
        </w:tc>
        <w:tc>
          <w:tcPr>
            <w:tcW w:w="2335" w:type="dxa"/>
            <w:noWrap/>
            <w:hideMark/>
          </w:tcPr>
          <w:p w14:paraId="4AB7D45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7D1E635" w14:textId="77777777" w:rsidTr="00D14029">
        <w:trPr>
          <w:trHeight w:val="315"/>
        </w:trPr>
        <w:tc>
          <w:tcPr>
            <w:tcW w:w="2799" w:type="dxa"/>
            <w:hideMark/>
          </w:tcPr>
          <w:p w14:paraId="5445694F" w14:textId="77777777" w:rsidR="00A37A8B" w:rsidRPr="00A74740" w:rsidRDefault="00A37A8B" w:rsidP="00A37A8B">
            <w:pPr>
              <w:spacing w:before="0" w:after="0"/>
              <w:rPr>
                <w:rFonts w:cs="Tahoma"/>
                <w:lang w:val="fr-CA"/>
              </w:rPr>
            </w:pPr>
            <w:r w:rsidRPr="00A74740">
              <w:rPr>
                <w:rFonts w:cs="Tahoma"/>
              </w:rPr>
              <w:t>FTRAILER</w:t>
            </w:r>
          </w:p>
        </w:tc>
        <w:tc>
          <w:tcPr>
            <w:tcW w:w="4576" w:type="dxa"/>
            <w:hideMark/>
          </w:tcPr>
          <w:p w14:paraId="05E5D013" w14:textId="04619955" w:rsidR="00A37A8B" w:rsidRPr="00A74740" w:rsidRDefault="00964B5C" w:rsidP="00A37A8B">
            <w:pPr>
              <w:spacing w:before="0" w:after="0"/>
              <w:rPr>
                <w:rFonts w:cs="Tahoma"/>
                <w:lang w:val="fr-CA"/>
              </w:rPr>
            </w:pPr>
            <w:r w:rsidRPr="00A74740">
              <w:rPr>
                <w:rFonts w:cs="Tahoma"/>
              </w:rPr>
              <w:t>Fire Trailer</w:t>
            </w:r>
          </w:p>
        </w:tc>
        <w:tc>
          <w:tcPr>
            <w:tcW w:w="2335" w:type="dxa"/>
            <w:noWrap/>
            <w:hideMark/>
          </w:tcPr>
          <w:p w14:paraId="5C6C0A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C8C3785" w14:textId="77777777" w:rsidTr="00D14029">
        <w:trPr>
          <w:trHeight w:val="615"/>
        </w:trPr>
        <w:tc>
          <w:tcPr>
            <w:tcW w:w="2799" w:type="dxa"/>
            <w:hideMark/>
          </w:tcPr>
          <w:p w14:paraId="0A79587F" w14:textId="77777777" w:rsidR="00A37A8B" w:rsidRPr="00A74740" w:rsidRDefault="00A37A8B" w:rsidP="00A37A8B">
            <w:pPr>
              <w:spacing w:before="0" w:after="0"/>
              <w:rPr>
                <w:rFonts w:cs="Tahoma"/>
                <w:lang w:val="fr-CA"/>
              </w:rPr>
            </w:pPr>
            <w:r w:rsidRPr="00A74740">
              <w:rPr>
                <w:rFonts w:cs="Tahoma"/>
              </w:rPr>
              <w:t>FTRAIN</w:t>
            </w:r>
          </w:p>
        </w:tc>
        <w:tc>
          <w:tcPr>
            <w:tcW w:w="4576" w:type="dxa"/>
            <w:hideMark/>
          </w:tcPr>
          <w:p w14:paraId="6C44C06C" w14:textId="4563A45F" w:rsidR="00A37A8B" w:rsidRPr="00A74740" w:rsidRDefault="00964B5C" w:rsidP="00A37A8B">
            <w:pPr>
              <w:spacing w:before="0" w:after="0"/>
              <w:rPr>
                <w:rFonts w:cs="Tahoma"/>
                <w:lang w:val="fr-CA"/>
              </w:rPr>
            </w:pPr>
            <w:r w:rsidRPr="00A74740">
              <w:rPr>
                <w:rFonts w:cs="Tahoma"/>
              </w:rPr>
              <w:t xml:space="preserve">Any Type </w:t>
            </w:r>
            <w:r w:rsidR="00420055" w:rsidRPr="00A74740">
              <w:rPr>
                <w:rFonts w:cs="Tahoma"/>
              </w:rPr>
              <w:t>o</w:t>
            </w:r>
            <w:r w:rsidRPr="00A74740">
              <w:rPr>
                <w:rFonts w:cs="Tahoma"/>
              </w:rPr>
              <w:t>f Railway Fire, Locomotive, Rail Car, Passenger Car, Etc</w:t>
            </w:r>
            <w:r w:rsidR="005229E1" w:rsidRPr="00A74740">
              <w:rPr>
                <w:rFonts w:cs="Tahoma"/>
              </w:rPr>
              <w:t xml:space="preserve">. </w:t>
            </w:r>
          </w:p>
        </w:tc>
        <w:tc>
          <w:tcPr>
            <w:tcW w:w="2335" w:type="dxa"/>
            <w:noWrap/>
            <w:hideMark/>
          </w:tcPr>
          <w:p w14:paraId="2496E99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A865482" w14:textId="77777777" w:rsidTr="00D14029">
        <w:trPr>
          <w:trHeight w:val="615"/>
        </w:trPr>
        <w:tc>
          <w:tcPr>
            <w:tcW w:w="2799" w:type="dxa"/>
            <w:hideMark/>
          </w:tcPr>
          <w:p w14:paraId="3A3AD836" w14:textId="77777777" w:rsidR="00A37A8B" w:rsidRPr="00A74740" w:rsidRDefault="00A37A8B" w:rsidP="00A37A8B">
            <w:pPr>
              <w:spacing w:before="0" w:after="0"/>
              <w:rPr>
                <w:rFonts w:cs="Tahoma"/>
                <w:lang w:val="fr-CA"/>
              </w:rPr>
            </w:pPr>
            <w:r w:rsidRPr="00A74740">
              <w:rPr>
                <w:rFonts w:cs="Tahoma"/>
              </w:rPr>
              <w:t>FTRASH</w:t>
            </w:r>
          </w:p>
        </w:tc>
        <w:tc>
          <w:tcPr>
            <w:tcW w:w="4576" w:type="dxa"/>
            <w:hideMark/>
          </w:tcPr>
          <w:p w14:paraId="7E8562DC" w14:textId="7DDA3EBB" w:rsidR="00A37A8B" w:rsidRPr="00A74740" w:rsidRDefault="00964B5C" w:rsidP="00A37A8B">
            <w:pPr>
              <w:spacing w:before="0" w:after="0"/>
              <w:rPr>
                <w:rFonts w:cs="Tahoma"/>
                <w:lang w:val="fr-CA"/>
              </w:rPr>
            </w:pPr>
            <w:r w:rsidRPr="00A74740">
              <w:rPr>
                <w:rFonts w:cs="Tahoma"/>
              </w:rPr>
              <w:t xml:space="preserve">Fire Trash, Refuse Fires, Garbage Cans, Dumpsters  </w:t>
            </w:r>
          </w:p>
        </w:tc>
        <w:tc>
          <w:tcPr>
            <w:tcW w:w="2335" w:type="dxa"/>
            <w:noWrap/>
            <w:hideMark/>
          </w:tcPr>
          <w:p w14:paraId="5E2E8A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07205D2" w14:textId="77777777" w:rsidTr="00D14029">
        <w:trPr>
          <w:trHeight w:val="615"/>
        </w:trPr>
        <w:tc>
          <w:tcPr>
            <w:tcW w:w="2799" w:type="dxa"/>
            <w:hideMark/>
          </w:tcPr>
          <w:p w14:paraId="4E64E0C8" w14:textId="77777777" w:rsidR="00A37A8B" w:rsidRPr="00A74740" w:rsidRDefault="00A37A8B" w:rsidP="00A37A8B">
            <w:pPr>
              <w:spacing w:before="0" w:after="0"/>
              <w:rPr>
                <w:rFonts w:cs="Tahoma"/>
                <w:lang w:val="fr-CA"/>
              </w:rPr>
            </w:pPr>
            <w:r w:rsidRPr="00A74740">
              <w:rPr>
                <w:rFonts w:cs="Tahoma"/>
              </w:rPr>
              <w:t>FTRUCK</w:t>
            </w:r>
          </w:p>
        </w:tc>
        <w:tc>
          <w:tcPr>
            <w:tcW w:w="4576" w:type="dxa"/>
            <w:hideMark/>
          </w:tcPr>
          <w:p w14:paraId="0F104588" w14:textId="40D2F9E9" w:rsidR="00A37A8B" w:rsidRPr="00A74740" w:rsidRDefault="00964B5C" w:rsidP="00A37A8B">
            <w:pPr>
              <w:spacing w:before="0" w:after="0"/>
              <w:rPr>
                <w:rFonts w:cs="Tahoma"/>
                <w:lang w:val="fr-CA"/>
              </w:rPr>
            </w:pPr>
            <w:r w:rsidRPr="00A74740">
              <w:rPr>
                <w:rFonts w:cs="Tahoma"/>
              </w:rPr>
              <w:t xml:space="preserve">Includes Large Vehicles Such As Rv, Tractor Trailers, Dump Trucks, Buses  </w:t>
            </w:r>
          </w:p>
        </w:tc>
        <w:tc>
          <w:tcPr>
            <w:tcW w:w="2335" w:type="dxa"/>
            <w:noWrap/>
            <w:hideMark/>
          </w:tcPr>
          <w:p w14:paraId="7E4822F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F4D1E28" w14:textId="77777777" w:rsidTr="00D14029">
        <w:trPr>
          <w:trHeight w:val="315"/>
        </w:trPr>
        <w:tc>
          <w:tcPr>
            <w:tcW w:w="2799" w:type="dxa"/>
            <w:hideMark/>
          </w:tcPr>
          <w:p w14:paraId="215603A9" w14:textId="77777777" w:rsidR="00A37A8B" w:rsidRPr="00A74740" w:rsidRDefault="00A37A8B" w:rsidP="00A37A8B">
            <w:pPr>
              <w:spacing w:before="0" w:after="0"/>
              <w:rPr>
                <w:rFonts w:cs="Tahoma"/>
                <w:lang w:val="fr-CA"/>
              </w:rPr>
            </w:pPr>
            <w:r w:rsidRPr="00A74740">
              <w:rPr>
                <w:rFonts w:cs="Tahoma"/>
              </w:rPr>
              <w:t>FUNK</w:t>
            </w:r>
          </w:p>
        </w:tc>
        <w:tc>
          <w:tcPr>
            <w:tcW w:w="4576" w:type="dxa"/>
            <w:hideMark/>
          </w:tcPr>
          <w:p w14:paraId="7BD730F9" w14:textId="03032517" w:rsidR="00A37A8B" w:rsidRPr="00A74740" w:rsidRDefault="00964B5C" w:rsidP="00A37A8B">
            <w:pPr>
              <w:spacing w:before="0" w:after="0"/>
              <w:rPr>
                <w:rFonts w:cs="Tahoma"/>
                <w:lang w:val="fr-CA"/>
              </w:rPr>
            </w:pPr>
            <w:r w:rsidRPr="00A74740">
              <w:rPr>
                <w:rFonts w:cs="Tahoma"/>
              </w:rPr>
              <w:t>Fire Unknown</w:t>
            </w:r>
          </w:p>
        </w:tc>
        <w:tc>
          <w:tcPr>
            <w:tcW w:w="2335" w:type="dxa"/>
            <w:noWrap/>
            <w:hideMark/>
          </w:tcPr>
          <w:p w14:paraId="097EC4B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4161C7" w14:textId="77777777" w:rsidTr="00D14029">
        <w:trPr>
          <w:trHeight w:val="315"/>
        </w:trPr>
        <w:tc>
          <w:tcPr>
            <w:tcW w:w="2799" w:type="dxa"/>
            <w:hideMark/>
          </w:tcPr>
          <w:p w14:paraId="2C8ACC89"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63D55BBD" w14:textId="216AEE62" w:rsidR="00A37A8B" w:rsidRPr="00A74740" w:rsidRDefault="00964B5C" w:rsidP="00A37A8B">
            <w:pPr>
              <w:spacing w:before="0" w:after="0"/>
              <w:rPr>
                <w:rFonts w:cs="Tahoma"/>
                <w:lang w:val="fr-CA"/>
              </w:rPr>
            </w:pPr>
            <w:r w:rsidRPr="00A74740">
              <w:rPr>
                <w:rFonts w:cs="Tahoma"/>
              </w:rPr>
              <w:t>Fire Vehicle</w:t>
            </w:r>
          </w:p>
        </w:tc>
        <w:tc>
          <w:tcPr>
            <w:tcW w:w="2335" w:type="dxa"/>
            <w:noWrap/>
            <w:hideMark/>
          </w:tcPr>
          <w:p w14:paraId="0B2D55C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323C6D1" w14:textId="77777777" w:rsidTr="00D14029">
        <w:trPr>
          <w:trHeight w:val="615"/>
        </w:trPr>
        <w:tc>
          <w:tcPr>
            <w:tcW w:w="2799" w:type="dxa"/>
            <w:hideMark/>
          </w:tcPr>
          <w:p w14:paraId="1850F400" w14:textId="77777777" w:rsidR="00A37A8B" w:rsidRPr="00A74740" w:rsidRDefault="00A37A8B" w:rsidP="00A37A8B">
            <w:pPr>
              <w:spacing w:before="0" w:after="0"/>
              <w:rPr>
                <w:rFonts w:cs="Tahoma"/>
                <w:lang w:val="fr-CA"/>
              </w:rPr>
            </w:pPr>
            <w:r w:rsidRPr="00A74740">
              <w:rPr>
                <w:rFonts w:cs="Tahoma"/>
              </w:rPr>
              <w:t>FVEH</w:t>
            </w:r>
          </w:p>
        </w:tc>
        <w:tc>
          <w:tcPr>
            <w:tcW w:w="4576" w:type="dxa"/>
            <w:hideMark/>
          </w:tcPr>
          <w:p w14:paraId="74AD5C45" w14:textId="23997297" w:rsidR="00A37A8B" w:rsidRPr="00A74740" w:rsidRDefault="00964B5C" w:rsidP="00A37A8B">
            <w:pPr>
              <w:spacing w:before="0" w:after="0"/>
              <w:rPr>
                <w:rFonts w:cs="Tahoma"/>
                <w:lang w:val="fr-CA"/>
              </w:rPr>
            </w:pPr>
            <w:r w:rsidRPr="00A74740">
              <w:rPr>
                <w:rFonts w:cs="Tahoma"/>
              </w:rPr>
              <w:t xml:space="preserve">Includes Small </w:t>
            </w:r>
            <w:r w:rsidR="00420055" w:rsidRPr="00A74740">
              <w:rPr>
                <w:rFonts w:cs="Tahoma"/>
              </w:rPr>
              <w:t>o</w:t>
            </w:r>
            <w:r w:rsidRPr="00A74740">
              <w:rPr>
                <w:rFonts w:cs="Tahoma"/>
              </w:rPr>
              <w:t>r Medium Size Vehicles, Cars, S</w:t>
            </w:r>
            <w:r w:rsidR="00420055" w:rsidRPr="00A74740">
              <w:rPr>
                <w:rFonts w:cs="Tahoma"/>
              </w:rPr>
              <w:t>UV</w:t>
            </w:r>
            <w:r w:rsidRPr="00A74740">
              <w:rPr>
                <w:rFonts w:cs="Tahoma"/>
              </w:rPr>
              <w:t>s, Cans, Pick-Up Trucks</w:t>
            </w:r>
          </w:p>
        </w:tc>
        <w:tc>
          <w:tcPr>
            <w:tcW w:w="2335" w:type="dxa"/>
            <w:noWrap/>
            <w:hideMark/>
          </w:tcPr>
          <w:p w14:paraId="39B9ACB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A76BC8" w14:textId="77777777" w:rsidTr="00D14029">
        <w:trPr>
          <w:trHeight w:val="615"/>
        </w:trPr>
        <w:tc>
          <w:tcPr>
            <w:tcW w:w="2799" w:type="dxa"/>
            <w:hideMark/>
          </w:tcPr>
          <w:p w14:paraId="2E8F0DB4" w14:textId="77777777" w:rsidR="00A37A8B" w:rsidRPr="00A74740" w:rsidRDefault="00A37A8B" w:rsidP="00A37A8B">
            <w:pPr>
              <w:spacing w:before="0" w:after="0"/>
              <w:rPr>
                <w:rFonts w:cs="Tahoma"/>
                <w:lang w:val="fr-CA"/>
              </w:rPr>
            </w:pPr>
            <w:r w:rsidRPr="00A74740">
              <w:rPr>
                <w:rFonts w:cs="Tahoma"/>
              </w:rPr>
              <w:t>GASLEAK</w:t>
            </w:r>
          </w:p>
        </w:tc>
        <w:tc>
          <w:tcPr>
            <w:tcW w:w="4576" w:type="dxa"/>
            <w:hideMark/>
          </w:tcPr>
          <w:p w14:paraId="410D7AB2" w14:textId="019E0273" w:rsidR="00A37A8B" w:rsidRPr="00A74740" w:rsidRDefault="00964B5C" w:rsidP="00A37A8B">
            <w:pPr>
              <w:spacing w:before="0" w:after="0"/>
              <w:rPr>
                <w:rFonts w:cs="Tahoma"/>
                <w:lang w:val="fr-CA"/>
              </w:rPr>
            </w:pPr>
            <w:r w:rsidRPr="00A74740">
              <w:rPr>
                <w:rFonts w:cs="Tahoma"/>
              </w:rPr>
              <w:t xml:space="preserve">Includes Natural Gas, Liquid Fuel </w:t>
            </w:r>
            <w:r w:rsidR="00420055" w:rsidRPr="00A74740">
              <w:rPr>
                <w:rFonts w:cs="Tahoma"/>
              </w:rPr>
              <w:t>o</w:t>
            </w:r>
            <w:r w:rsidRPr="00A74740">
              <w:rPr>
                <w:rFonts w:cs="Tahoma"/>
              </w:rPr>
              <w:t xml:space="preserve">r Propane Leaks  </w:t>
            </w:r>
          </w:p>
        </w:tc>
        <w:tc>
          <w:tcPr>
            <w:tcW w:w="2335" w:type="dxa"/>
            <w:noWrap/>
            <w:hideMark/>
          </w:tcPr>
          <w:p w14:paraId="3D28E35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5C505DD" w14:textId="77777777" w:rsidTr="00D14029">
        <w:trPr>
          <w:trHeight w:val="315"/>
        </w:trPr>
        <w:tc>
          <w:tcPr>
            <w:tcW w:w="2799" w:type="dxa"/>
            <w:hideMark/>
          </w:tcPr>
          <w:p w14:paraId="05DEC14F" w14:textId="77777777" w:rsidR="00A37A8B" w:rsidRPr="00A74740" w:rsidRDefault="00A37A8B" w:rsidP="00A37A8B">
            <w:pPr>
              <w:spacing w:before="0" w:after="0"/>
              <w:rPr>
                <w:rFonts w:cs="Tahoma"/>
                <w:lang w:val="fr-CA"/>
              </w:rPr>
            </w:pPr>
            <w:r w:rsidRPr="00A74740">
              <w:rPr>
                <w:rFonts w:cs="Tahoma"/>
              </w:rPr>
              <w:t>GASLEAKI</w:t>
            </w:r>
          </w:p>
        </w:tc>
        <w:tc>
          <w:tcPr>
            <w:tcW w:w="4576" w:type="dxa"/>
            <w:hideMark/>
          </w:tcPr>
          <w:p w14:paraId="4DAAAB85" w14:textId="0D44B6A0" w:rsidR="00A37A8B" w:rsidRPr="00A74740" w:rsidRDefault="00964B5C" w:rsidP="00A37A8B">
            <w:pPr>
              <w:spacing w:before="0" w:after="0"/>
              <w:rPr>
                <w:rFonts w:cs="Tahoma"/>
                <w:lang w:val="fr-CA"/>
              </w:rPr>
            </w:pPr>
            <w:r w:rsidRPr="00A74740">
              <w:rPr>
                <w:rFonts w:cs="Tahoma"/>
              </w:rPr>
              <w:t>Gas Leak Inside</w:t>
            </w:r>
          </w:p>
        </w:tc>
        <w:tc>
          <w:tcPr>
            <w:tcW w:w="2335" w:type="dxa"/>
            <w:noWrap/>
            <w:hideMark/>
          </w:tcPr>
          <w:p w14:paraId="2782F38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66749A" w14:textId="77777777" w:rsidTr="00D14029">
        <w:trPr>
          <w:trHeight w:val="315"/>
        </w:trPr>
        <w:tc>
          <w:tcPr>
            <w:tcW w:w="2799" w:type="dxa"/>
            <w:hideMark/>
          </w:tcPr>
          <w:p w14:paraId="527ED33D" w14:textId="77777777" w:rsidR="00A37A8B" w:rsidRPr="00A74740" w:rsidRDefault="00A37A8B" w:rsidP="00A37A8B">
            <w:pPr>
              <w:spacing w:before="0" w:after="0"/>
              <w:rPr>
                <w:rFonts w:cs="Tahoma"/>
                <w:lang w:val="fr-CA"/>
              </w:rPr>
            </w:pPr>
            <w:r w:rsidRPr="00A74740">
              <w:rPr>
                <w:rFonts w:cs="Tahoma"/>
              </w:rPr>
              <w:t>GASLEAKO</w:t>
            </w:r>
          </w:p>
        </w:tc>
        <w:tc>
          <w:tcPr>
            <w:tcW w:w="4576" w:type="dxa"/>
            <w:hideMark/>
          </w:tcPr>
          <w:p w14:paraId="667AB0D6" w14:textId="56B818A9" w:rsidR="00A37A8B" w:rsidRPr="00A74740" w:rsidRDefault="00964B5C" w:rsidP="00A37A8B">
            <w:pPr>
              <w:spacing w:before="0" w:after="0"/>
              <w:rPr>
                <w:rFonts w:cs="Tahoma"/>
                <w:lang w:val="fr-CA"/>
              </w:rPr>
            </w:pPr>
            <w:r w:rsidRPr="00A74740">
              <w:rPr>
                <w:rFonts w:cs="Tahoma"/>
              </w:rPr>
              <w:t>Gas Leak Outside</w:t>
            </w:r>
          </w:p>
        </w:tc>
        <w:tc>
          <w:tcPr>
            <w:tcW w:w="2335" w:type="dxa"/>
            <w:noWrap/>
            <w:hideMark/>
          </w:tcPr>
          <w:p w14:paraId="0BDEEE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1E35F3" w14:textId="77777777" w:rsidTr="00D14029">
        <w:trPr>
          <w:trHeight w:val="315"/>
        </w:trPr>
        <w:tc>
          <w:tcPr>
            <w:tcW w:w="2799" w:type="dxa"/>
            <w:hideMark/>
          </w:tcPr>
          <w:p w14:paraId="2F93F4A3" w14:textId="77777777" w:rsidR="00A37A8B" w:rsidRPr="00A74740" w:rsidRDefault="00A37A8B" w:rsidP="00A37A8B">
            <w:pPr>
              <w:spacing w:before="0" w:after="0"/>
              <w:rPr>
                <w:rFonts w:cs="Tahoma"/>
                <w:lang w:val="fr-CA"/>
              </w:rPr>
            </w:pPr>
            <w:r w:rsidRPr="00A74740">
              <w:rPr>
                <w:rFonts w:cs="Tahoma"/>
              </w:rPr>
              <w:t>HARR</w:t>
            </w:r>
          </w:p>
        </w:tc>
        <w:tc>
          <w:tcPr>
            <w:tcW w:w="4576" w:type="dxa"/>
            <w:hideMark/>
          </w:tcPr>
          <w:p w14:paraId="5A1CF000" w14:textId="0E90F62F" w:rsidR="00A37A8B" w:rsidRPr="00A74740" w:rsidRDefault="00964B5C" w:rsidP="00A37A8B">
            <w:pPr>
              <w:spacing w:before="0" w:after="0"/>
              <w:rPr>
                <w:rFonts w:cs="Tahoma"/>
                <w:lang w:val="fr-CA"/>
              </w:rPr>
            </w:pPr>
            <w:r w:rsidRPr="00A74740">
              <w:rPr>
                <w:rFonts w:cs="Tahoma"/>
              </w:rPr>
              <w:t>Harassment</w:t>
            </w:r>
          </w:p>
        </w:tc>
        <w:tc>
          <w:tcPr>
            <w:tcW w:w="2335" w:type="dxa"/>
            <w:noWrap/>
            <w:hideMark/>
          </w:tcPr>
          <w:p w14:paraId="2330183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BE32315" w14:textId="77777777" w:rsidTr="00D14029">
        <w:trPr>
          <w:trHeight w:val="315"/>
        </w:trPr>
        <w:tc>
          <w:tcPr>
            <w:tcW w:w="2799" w:type="dxa"/>
            <w:hideMark/>
          </w:tcPr>
          <w:p w14:paraId="2D086CB1" w14:textId="77777777" w:rsidR="00A37A8B" w:rsidRPr="00A74740" w:rsidRDefault="00A37A8B" w:rsidP="00A37A8B">
            <w:pPr>
              <w:spacing w:before="0" w:after="0"/>
              <w:rPr>
                <w:rFonts w:cs="Tahoma"/>
                <w:lang w:val="fr-CA"/>
              </w:rPr>
            </w:pPr>
            <w:r w:rsidRPr="00A74740">
              <w:rPr>
                <w:rFonts w:cs="Tahoma"/>
              </w:rPr>
              <w:t>HATE</w:t>
            </w:r>
          </w:p>
        </w:tc>
        <w:tc>
          <w:tcPr>
            <w:tcW w:w="4576" w:type="dxa"/>
            <w:hideMark/>
          </w:tcPr>
          <w:p w14:paraId="373E8BBB" w14:textId="5E27E7F2" w:rsidR="00A37A8B" w:rsidRPr="00A74740" w:rsidRDefault="00964B5C" w:rsidP="00A37A8B">
            <w:pPr>
              <w:spacing w:before="0" w:after="0"/>
              <w:rPr>
                <w:rFonts w:cs="Tahoma"/>
                <w:lang w:val="fr-CA"/>
              </w:rPr>
            </w:pPr>
            <w:r w:rsidRPr="00A74740">
              <w:rPr>
                <w:rFonts w:cs="Tahoma"/>
              </w:rPr>
              <w:t>Hate Crime</w:t>
            </w:r>
          </w:p>
        </w:tc>
        <w:tc>
          <w:tcPr>
            <w:tcW w:w="2335" w:type="dxa"/>
            <w:noWrap/>
            <w:hideMark/>
          </w:tcPr>
          <w:p w14:paraId="75835F1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A59C656" w14:textId="77777777" w:rsidTr="00D14029">
        <w:trPr>
          <w:trHeight w:val="315"/>
        </w:trPr>
        <w:tc>
          <w:tcPr>
            <w:tcW w:w="2799" w:type="dxa"/>
            <w:hideMark/>
          </w:tcPr>
          <w:p w14:paraId="63C5CC0C" w14:textId="77777777" w:rsidR="00A37A8B" w:rsidRPr="00A74740" w:rsidRDefault="00A37A8B" w:rsidP="00A37A8B">
            <w:pPr>
              <w:spacing w:before="0" w:after="0"/>
              <w:rPr>
                <w:rFonts w:cs="Tahoma"/>
                <w:lang w:val="fr-CA"/>
              </w:rPr>
            </w:pPr>
            <w:r w:rsidRPr="00A74740">
              <w:rPr>
                <w:rFonts w:cs="Tahoma"/>
              </w:rPr>
              <w:t>HAZ</w:t>
            </w:r>
          </w:p>
        </w:tc>
        <w:tc>
          <w:tcPr>
            <w:tcW w:w="4576" w:type="dxa"/>
            <w:hideMark/>
          </w:tcPr>
          <w:p w14:paraId="3631C605" w14:textId="051A042A" w:rsidR="00A37A8B" w:rsidRPr="00A74740" w:rsidRDefault="00964B5C" w:rsidP="00A37A8B">
            <w:pPr>
              <w:spacing w:before="0" w:after="0"/>
              <w:rPr>
                <w:rFonts w:cs="Tahoma"/>
                <w:lang w:val="fr-CA"/>
              </w:rPr>
            </w:pPr>
            <w:r w:rsidRPr="00A74740">
              <w:rPr>
                <w:rFonts w:cs="Tahoma"/>
              </w:rPr>
              <w:t>Wires Down, Other Natural Hazards</w:t>
            </w:r>
          </w:p>
        </w:tc>
        <w:tc>
          <w:tcPr>
            <w:tcW w:w="2335" w:type="dxa"/>
            <w:noWrap/>
            <w:hideMark/>
          </w:tcPr>
          <w:p w14:paraId="2E86899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6020FE" w14:textId="77777777" w:rsidTr="00D14029">
        <w:trPr>
          <w:trHeight w:val="1215"/>
        </w:trPr>
        <w:tc>
          <w:tcPr>
            <w:tcW w:w="2799" w:type="dxa"/>
            <w:hideMark/>
          </w:tcPr>
          <w:p w14:paraId="611AD8F0" w14:textId="77777777" w:rsidR="00A37A8B" w:rsidRPr="00A74740" w:rsidRDefault="00A37A8B" w:rsidP="00A37A8B">
            <w:pPr>
              <w:spacing w:before="0" w:after="0"/>
              <w:rPr>
                <w:rFonts w:cs="Tahoma"/>
                <w:lang w:val="fr-CA"/>
              </w:rPr>
            </w:pPr>
            <w:r w:rsidRPr="00A74740">
              <w:rPr>
                <w:rFonts w:cs="Tahoma"/>
              </w:rPr>
              <w:t xml:space="preserve">HAZMAT </w:t>
            </w:r>
          </w:p>
        </w:tc>
        <w:tc>
          <w:tcPr>
            <w:tcW w:w="4576" w:type="dxa"/>
            <w:hideMark/>
          </w:tcPr>
          <w:p w14:paraId="5E01473A" w14:textId="0EDB627C" w:rsidR="00A37A8B" w:rsidRPr="00A74740" w:rsidRDefault="00964B5C" w:rsidP="00A37A8B">
            <w:pPr>
              <w:spacing w:before="0" w:after="0"/>
              <w:rPr>
                <w:rFonts w:cs="Tahoma"/>
                <w:lang w:val="fr-CA"/>
              </w:rPr>
            </w:pPr>
            <w:r w:rsidRPr="00A74740">
              <w:rPr>
                <w:rFonts w:cs="Tahoma"/>
              </w:rPr>
              <w:t xml:space="preserve">Hazardous Materials </w:t>
            </w:r>
            <w:r w:rsidR="00A65429" w:rsidRPr="00A74740">
              <w:rPr>
                <w:rFonts w:cs="Tahoma"/>
              </w:rPr>
              <w:t>Incident</w:t>
            </w:r>
            <w:r w:rsidRPr="00A74740">
              <w:rPr>
                <w:rFonts w:cs="Tahoma"/>
              </w:rPr>
              <w:t xml:space="preserve"> Can Include Large Fuel Spill (&gt;100 Gallons), Chemical, Biological, Radiological </w:t>
            </w:r>
            <w:r w:rsidR="00420055" w:rsidRPr="00A74740">
              <w:rPr>
                <w:rFonts w:cs="Tahoma"/>
              </w:rPr>
              <w:t>o</w:t>
            </w:r>
            <w:r w:rsidRPr="00A74740">
              <w:rPr>
                <w:rFonts w:cs="Tahoma"/>
              </w:rPr>
              <w:t xml:space="preserve">r Nuclear </w:t>
            </w:r>
          </w:p>
        </w:tc>
        <w:tc>
          <w:tcPr>
            <w:tcW w:w="2335" w:type="dxa"/>
            <w:noWrap/>
            <w:hideMark/>
          </w:tcPr>
          <w:p w14:paraId="7216665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46266C" w14:textId="77777777" w:rsidTr="00D14029">
        <w:trPr>
          <w:trHeight w:val="315"/>
        </w:trPr>
        <w:tc>
          <w:tcPr>
            <w:tcW w:w="2799" w:type="dxa"/>
            <w:hideMark/>
          </w:tcPr>
          <w:p w14:paraId="62DE9BF2" w14:textId="77777777" w:rsidR="00A37A8B" w:rsidRPr="00A74740" w:rsidRDefault="00A37A8B" w:rsidP="00A37A8B">
            <w:pPr>
              <w:spacing w:before="0" w:after="0"/>
              <w:rPr>
                <w:rFonts w:cs="Tahoma"/>
                <w:lang w:val="fr-CA"/>
              </w:rPr>
            </w:pPr>
            <w:r w:rsidRPr="00A74740">
              <w:rPr>
                <w:rFonts w:cs="Tahoma"/>
              </w:rPr>
              <w:t>HEADACHE</w:t>
            </w:r>
          </w:p>
        </w:tc>
        <w:tc>
          <w:tcPr>
            <w:tcW w:w="4576" w:type="dxa"/>
            <w:hideMark/>
          </w:tcPr>
          <w:p w14:paraId="11116D6E" w14:textId="7E4DBF6D" w:rsidR="00A37A8B" w:rsidRPr="00A74740" w:rsidRDefault="00964B5C" w:rsidP="00A37A8B">
            <w:pPr>
              <w:spacing w:before="0" w:after="0"/>
              <w:rPr>
                <w:rFonts w:cs="Tahoma"/>
                <w:lang w:val="fr-CA"/>
              </w:rPr>
            </w:pPr>
            <w:r w:rsidRPr="00A74740">
              <w:rPr>
                <w:rFonts w:cs="Tahoma"/>
              </w:rPr>
              <w:t>Headache</w:t>
            </w:r>
          </w:p>
        </w:tc>
        <w:tc>
          <w:tcPr>
            <w:tcW w:w="2335" w:type="dxa"/>
            <w:noWrap/>
            <w:hideMark/>
          </w:tcPr>
          <w:p w14:paraId="649FD89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E3387C" w14:textId="77777777" w:rsidTr="00D14029">
        <w:trPr>
          <w:trHeight w:val="315"/>
        </w:trPr>
        <w:tc>
          <w:tcPr>
            <w:tcW w:w="2799" w:type="dxa"/>
            <w:hideMark/>
          </w:tcPr>
          <w:p w14:paraId="153CF533" w14:textId="77777777" w:rsidR="00A37A8B" w:rsidRPr="00A74740" w:rsidRDefault="00A37A8B" w:rsidP="00A37A8B">
            <w:pPr>
              <w:spacing w:before="0" w:after="0"/>
              <w:rPr>
                <w:rFonts w:cs="Tahoma"/>
                <w:lang w:val="fr-CA"/>
              </w:rPr>
            </w:pPr>
            <w:r w:rsidRPr="00A74740">
              <w:rPr>
                <w:rFonts w:cs="Tahoma"/>
              </w:rPr>
              <w:t>HEMRG</w:t>
            </w:r>
          </w:p>
        </w:tc>
        <w:tc>
          <w:tcPr>
            <w:tcW w:w="4576" w:type="dxa"/>
            <w:hideMark/>
          </w:tcPr>
          <w:p w14:paraId="5E975195" w14:textId="61DB5E14" w:rsidR="00A37A8B" w:rsidRPr="00A74740" w:rsidRDefault="00964B5C" w:rsidP="00A37A8B">
            <w:pPr>
              <w:spacing w:before="0" w:after="0"/>
              <w:rPr>
                <w:rFonts w:cs="Tahoma"/>
                <w:lang w:val="fr-CA"/>
              </w:rPr>
            </w:pPr>
            <w:r w:rsidRPr="00A74740">
              <w:rPr>
                <w:rFonts w:cs="Tahoma"/>
              </w:rPr>
              <w:t>Hemorrhage</w:t>
            </w:r>
          </w:p>
        </w:tc>
        <w:tc>
          <w:tcPr>
            <w:tcW w:w="2335" w:type="dxa"/>
            <w:noWrap/>
            <w:hideMark/>
          </w:tcPr>
          <w:p w14:paraId="6E21B9D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02DA75" w14:textId="77777777" w:rsidTr="00D14029">
        <w:trPr>
          <w:trHeight w:val="315"/>
        </w:trPr>
        <w:tc>
          <w:tcPr>
            <w:tcW w:w="2799" w:type="dxa"/>
            <w:hideMark/>
          </w:tcPr>
          <w:p w14:paraId="0DFABCB3" w14:textId="77777777" w:rsidR="00A37A8B" w:rsidRPr="00A74740" w:rsidRDefault="00A37A8B" w:rsidP="00A37A8B">
            <w:pPr>
              <w:spacing w:before="0" w:after="0"/>
              <w:rPr>
                <w:rFonts w:cs="Tahoma"/>
                <w:lang w:val="fr-CA"/>
              </w:rPr>
            </w:pPr>
            <w:r w:rsidRPr="00A74740">
              <w:rPr>
                <w:rFonts w:cs="Tahoma"/>
              </w:rPr>
              <w:t xml:space="preserve">HLP1 </w:t>
            </w:r>
          </w:p>
        </w:tc>
        <w:tc>
          <w:tcPr>
            <w:tcW w:w="4576" w:type="dxa"/>
            <w:hideMark/>
          </w:tcPr>
          <w:p w14:paraId="6725D5B9" w14:textId="02207E9E"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In Trouble </w:t>
            </w:r>
          </w:p>
        </w:tc>
        <w:tc>
          <w:tcPr>
            <w:tcW w:w="2335" w:type="dxa"/>
            <w:noWrap/>
            <w:hideMark/>
          </w:tcPr>
          <w:p w14:paraId="31850AF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0EB8F3" w14:textId="77777777" w:rsidTr="00D14029">
        <w:trPr>
          <w:trHeight w:val="315"/>
        </w:trPr>
        <w:tc>
          <w:tcPr>
            <w:tcW w:w="2799" w:type="dxa"/>
            <w:hideMark/>
          </w:tcPr>
          <w:p w14:paraId="008398D8" w14:textId="77777777" w:rsidR="00A37A8B" w:rsidRPr="00A74740" w:rsidRDefault="00A37A8B" w:rsidP="00A37A8B">
            <w:pPr>
              <w:spacing w:before="0" w:after="0"/>
              <w:rPr>
                <w:rFonts w:cs="Tahoma"/>
                <w:lang w:val="fr-CA"/>
              </w:rPr>
            </w:pPr>
            <w:r w:rsidRPr="00A74740">
              <w:rPr>
                <w:rFonts w:cs="Tahoma"/>
              </w:rPr>
              <w:t xml:space="preserve">HLP2 </w:t>
            </w:r>
          </w:p>
        </w:tc>
        <w:tc>
          <w:tcPr>
            <w:tcW w:w="4576" w:type="dxa"/>
            <w:hideMark/>
          </w:tcPr>
          <w:p w14:paraId="538B3DE1" w14:textId="6E2F3988" w:rsidR="00A37A8B" w:rsidRPr="00A74740" w:rsidRDefault="00964B5C" w:rsidP="00A37A8B">
            <w:pPr>
              <w:spacing w:before="0" w:after="0"/>
              <w:rPr>
                <w:rFonts w:cs="Tahoma"/>
                <w:lang w:val="fr-CA"/>
              </w:rPr>
            </w:pPr>
            <w:r w:rsidRPr="00A74740">
              <w:rPr>
                <w:rFonts w:cs="Tahoma"/>
              </w:rPr>
              <w:t>Police/Fire/E</w:t>
            </w:r>
            <w:r w:rsidR="000B1D8D" w:rsidRPr="00A74740">
              <w:rPr>
                <w:rFonts w:cs="Tahoma"/>
              </w:rPr>
              <w:t>MS</w:t>
            </w:r>
            <w:r w:rsidRPr="00A74740">
              <w:rPr>
                <w:rFonts w:cs="Tahoma"/>
              </w:rPr>
              <w:t xml:space="preserve"> Nonemergency </w:t>
            </w:r>
          </w:p>
        </w:tc>
        <w:tc>
          <w:tcPr>
            <w:tcW w:w="2335" w:type="dxa"/>
            <w:noWrap/>
            <w:hideMark/>
          </w:tcPr>
          <w:p w14:paraId="1FD1CF69"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4FD676" w14:textId="77777777" w:rsidTr="00D14029">
        <w:trPr>
          <w:trHeight w:val="315"/>
        </w:trPr>
        <w:tc>
          <w:tcPr>
            <w:tcW w:w="2799" w:type="dxa"/>
            <w:hideMark/>
          </w:tcPr>
          <w:p w14:paraId="02DA18E6" w14:textId="77777777" w:rsidR="00A37A8B" w:rsidRPr="00A74740" w:rsidRDefault="00A37A8B" w:rsidP="00A37A8B">
            <w:pPr>
              <w:spacing w:before="0" w:after="0"/>
              <w:rPr>
                <w:rFonts w:cs="Tahoma"/>
                <w:lang w:val="fr-CA"/>
              </w:rPr>
            </w:pPr>
            <w:r w:rsidRPr="00A74740">
              <w:rPr>
                <w:rFonts w:cs="Tahoma"/>
              </w:rPr>
              <w:t>HOLD</w:t>
            </w:r>
          </w:p>
        </w:tc>
        <w:tc>
          <w:tcPr>
            <w:tcW w:w="4576" w:type="dxa"/>
            <w:hideMark/>
          </w:tcPr>
          <w:p w14:paraId="03F9E223" w14:textId="2869F6EB" w:rsidR="00A37A8B" w:rsidRPr="00A74740" w:rsidRDefault="00964B5C" w:rsidP="00A37A8B">
            <w:pPr>
              <w:spacing w:before="0" w:after="0"/>
              <w:rPr>
                <w:rFonts w:cs="Tahoma"/>
                <w:lang w:val="fr-CA"/>
              </w:rPr>
            </w:pPr>
            <w:r w:rsidRPr="00A74740">
              <w:rPr>
                <w:rFonts w:cs="Tahoma"/>
              </w:rPr>
              <w:t>Citizen/Security Holding Suspect</w:t>
            </w:r>
          </w:p>
        </w:tc>
        <w:tc>
          <w:tcPr>
            <w:tcW w:w="2335" w:type="dxa"/>
            <w:noWrap/>
            <w:hideMark/>
          </w:tcPr>
          <w:p w14:paraId="2464FD2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13432B0" w14:textId="77777777" w:rsidTr="00D14029">
        <w:trPr>
          <w:trHeight w:val="315"/>
        </w:trPr>
        <w:tc>
          <w:tcPr>
            <w:tcW w:w="2799" w:type="dxa"/>
            <w:hideMark/>
          </w:tcPr>
          <w:p w14:paraId="7EE344A4" w14:textId="77777777" w:rsidR="00A37A8B" w:rsidRPr="00A74740" w:rsidRDefault="00A37A8B" w:rsidP="00A37A8B">
            <w:pPr>
              <w:spacing w:before="0" w:after="0"/>
              <w:rPr>
                <w:rFonts w:cs="Tahoma"/>
                <w:lang w:val="fr-CA"/>
              </w:rPr>
            </w:pPr>
            <w:r w:rsidRPr="00A74740">
              <w:rPr>
                <w:rFonts w:cs="Tahoma"/>
              </w:rPr>
              <w:t>HOMICIDE</w:t>
            </w:r>
          </w:p>
        </w:tc>
        <w:tc>
          <w:tcPr>
            <w:tcW w:w="4576" w:type="dxa"/>
            <w:hideMark/>
          </w:tcPr>
          <w:p w14:paraId="6FCD52F1" w14:textId="1AF8BDC9" w:rsidR="00A37A8B" w:rsidRPr="00A74740" w:rsidRDefault="00964B5C" w:rsidP="00A37A8B">
            <w:pPr>
              <w:spacing w:before="0" w:after="0"/>
              <w:rPr>
                <w:rFonts w:cs="Tahoma"/>
                <w:lang w:val="fr-CA"/>
              </w:rPr>
            </w:pPr>
            <w:r w:rsidRPr="00A74740">
              <w:rPr>
                <w:rFonts w:cs="Tahoma"/>
              </w:rPr>
              <w:t>Homicide</w:t>
            </w:r>
          </w:p>
        </w:tc>
        <w:tc>
          <w:tcPr>
            <w:tcW w:w="2335" w:type="dxa"/>
            <w:noWrap/>
            <w:hideMark/>
          </w:tcPr>
          <w:p w14:paraId="32F3E20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5CE3929" w14:textId="77777777" w:rsidTr="00D14029">
        <w:trPr>
          <w:trHeight w:val="315"/>
        </w:trPr>
        <w:tc>
          <w:tcPr>
            <w:tcW w:w="2799" w:type="dxa"/>
            <w:hideMark/>
          </w:tcPr>
          <w:p w14:paraId="5A897097" w14:textId="77777777" w:rsidR="00A37A8B" w:rsidRPr="00A74740" w:rsidRDefault="00A37A8B" w:rsidP="00A37A8B">
            <w:pPr>
              <w:spacing w:before="0" w:after="0"/>
              <w:rPr>
                <w:rFonts w:cs="Tahoma"/>
                <w:lang w:val="fr-CA"/>
              </w:rPr>
            </w:pPr>
            <w:r w:rsidRPr="00A74740">
              <w:rPr>
                <w:rFonts w:cs="Tahoma"/>
              </w:rPr>
              <w:t>HOSTAGE</w:t>
            </w:r>
          </w:p>
        </w:tc>
        <w:tc>
          <w:tcPr>
            <w:tcW w:w="4576" w:type="dxa"/>
            <w:hideMark/>
          </w:tcPr>
          <w:p w14:paraId="65B124D9" w14:textId="2D587324" w:rsidR="00A37A8B" w:rsidRPr="00A74740" w:rsidRDefault="00964B5C" w:rsidP="00A37A8B">
            <w:pPr>
              <w:spacing w:before="0" w:after="0"/>
              <w:rPr>
                <w:rFonts w:cs="Tahoma"/>
                <w:lang w:val="fr-CA"/>
              </w:rPr>
            </w:pPr>
            <w:r w:rsidRPr="00A74740">
              <w:rPr>
                <w:rFonts w:cs="Tahoma"/>
              </w:rPr>
              <w:t>Hostage</w:t>
            </w:r>
          </w:p>
        </w:tc>
        <w:tc>
          <w:tcPr>
            <w:tcW w:w="2335" w:type="dxa"/>
            <w:noWrap/>
            <w:hideMark/>
          </w:tcPr>
          <w:p w14:paraId="57DF8A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F84795" w14:textId="77777777" w:rsidTr="00D14029">
        <w:trPr>
          <w:trHeight w:val="315"/>
        </w:trPr>
        <w:tc>
          <w:tcPr>
            <w:tcW w:w="2799" w:type="dxa"/>
            <w:hideMark/>
          </w:tcPr>
          <w:p w14:paraId="4373B143" w14:textId="77777777" w:rsidR="00A37A8B" w:rsidRPr="00A74740" w:rsidRDefault="00A37A8B" w:rsidP="00A37A8B">
            <w:pPr>
              <w:spacing w:before="0" w:after="0"/>
              <w:rPr>
                <w:rFonts w:cs="Tahoma"/>
                <w:lang w:val="fr-CA"/>
              </w:rPr>
            </w:pPr>
            <w:r w:rsidRPr="00A74740">
              <w:rPr>
                <w:rFonts w:cs="Tahoma"/>
              </w:rPr>
              <w:t>IMP</w:t>
            </w:r>
          </w:p>
        </w:tc>
        <w:tc>
          <w:tcPr>
            <w:tcW w:w="4576" w:type="dxa"/>
            <w:hideMark/>
          </w:tcPr>
          <w:p w14:paraId="4864293C" w14:textId="56F6E13A" w:rsidR="00A37A8B" w:rsidRPr="00A74740" w:rsidRDefault="00964B5C" w:rsidP="00A37A8B">
            <w:pPr>
              <w:spacing w:before="0" w:after="0"/>
              <w:rPr>
                <w:rFonts w:cs="Tahoma"/>
                <w:lang w:val="fr-CA"/>
              </w:rPr>
            </w:pPr>
            <w:r w:rsidRPr="00A74740">
              <w:rPr>
                <w:rFonts w:cs="Tahoma"/>
              </w:rPr>
              <w:t>Impersonation</w:t>
            </w:r>
          </w:p>
        </w:tc>
        <w:tc>
          <w:tcPr>
            <w:tcW w:w="2335" w:type="dxa"/>
            <w:noWrap/>
            <w:hideMark/>
          </w:tcPr>
          <w:p w14:paraId="458ED11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DFA55D" w14:textId="77777777" w:rsidTr="00D14029">
        <w:trPr>
          <w:trHeight w:val="315"/>
        </w:trPr>
        <w:tc>
          <w:tcPr>
            <w:tcW w:w="2799" w:type="dxa"/>
            <w:hideMark/>
          </w:tcPr>
          <w:p w14:paraId="59DEEC01" w14:textId="77777777" w:rsidR="00A37A8B" w:rsidRPr="00A74740" w:rsidRDefault="00A37A8B" w:rsidP="00A37A8B">
            <w:pPr>
              <w:spacing w:before="0" w:after="0"/>
              <w:rPr>
                <w:rFonts w:cs="Tahoma"/>
                <w:lang w:val="fr-CA"/>
              </w:rPr>
            </w:pPr>
            <w:r w:rsidRPr="00A74740">
              <w:rPr>
                <w:rFonts w:cs="Tahoma"/>
              </w:rPr>
              <w:lastRenderedPageBreak/>
              <w:t>INDECENT</w:t>
            </w:r>
          </w:p>
        </w:tc>
        <w:tc>
          <w:tcPr>
            <w:tcW w:w="4576" w:type="dxa"/>
            <w:hideMark/>
          </w:tcPr>
          <w:p w14:paraId="5810CA23" w14:textId="128903C1" w:rsidR="00A37A8B" w:rsidRPr="00A74740" w:rsidRDefault="00964B5C" w:rsidP="00A37A8B">
            <w:pPr>
              <w:spacing w:before="0" w:after="0"/>
              <w:rPr>
                <w:rFonts w:cs="Tahoma"/>
                <w:lang w:val="fr-CA"/>
              </w:rPr>
            </w:pPr>
            <w:r w:rsidRPr="00A74740">
              <w:rPr>
                <w:rFonts w:cs="Tahoma"/>
              </w:rPr>
              <w:t>Indecent</w:t>
            </w:r>
          </w:p>
        </w:tc>
        <w:tc>
          <w:tcPr>
            <w:tcW w:w="2335" w:type="dxa"/>
            <w:noWrap/>
            <w:hideMark/>
          </w:tcPr>
          <w:p w14:paraId="1727908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277460F" w14:textId="77777777" w:rsidTr="00D14029">
        <w:trPr>
          <w:trHeight w:val="315"/>
        </w:trPr>
        <w:tc>
          <w:tcPr>
            <w:tcW w:w="2799" w:type="dxa"/>
            <w:hideMark/>
          </w:tcPr>
          <w:p w14:paraId="15D7CE55" w14:textId="77777777" w:rsidR="00A37A8B" w:rsidRPr="00A74740" w:rsidRDefault="00A37A8B" w:rsidP="00A37A8B">
            <w:pPr>
              <w:spacing w:before="0" w:after="0"/>
              <w:rPr>
                <w:rFonts w:cs="Tahoma"/>
                <w:lang w:val="fr-CA"/>
              </w:rPr>
            </w:pPr>
            <w:r w:rsidRPr="00A74740">
              <w:rPr>
                <w:rFonts w:cs="Tahoma"/>
              </w:rPr>
              <w:t>INFO</w:t>
            </w:r>
          </w:p>
        </w:tc>
        <w:tc>
          <w:tcPr>
            <w:tcW w:w="4576" w:type="dxa"/>
            <w:hideMark/>
          </w:tcPr>
          <w:p w14:paraId="13135BCA" w14:textId="5D70EC52" w:rsidR="00A37A8B" w:rsidRPr="00A74740" w:rsidRDefault="00964B5C" w:rsidP="00A37A8B">
            <w:pPr>
              <w:spacing w:before="0" w:after="0"/>
              <w:rPr>
                <w:rFonts w:cs="Tahoma"/>
                <w:lang w:val="fr-CA"/>
              </w:rPr>
            </w:pPr>
            <w:r w:rsidRPr="00A74740">
              <w:rPr>
                <w:rFonts w:cs="Tahoma"/>
              </w:rPr>
              <w:t>Info</w:t>
            </w:r>
            <w:r w:rsidR="007C28FE" w:rsidRPr="00A74740">
              <w:rPr>
                <w:rFonts w:cs="Tahoma"/>
              </w:rPr>
              <w:t>rmation</w:t>
            </w:r>
          </w:p>
        </w:tc>
        <w:tc>
          <w:tcPr>
            <w:tcW w:w="2335" w:type="dxa"/>
            <w:noWrap/>
            <w:hideMark/>
          </w:tcPr>
          <w:p w14:paraId="68B4FDB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C6FB9B" w14:textId="77777777" w:rsidTr="00D14029">
        <w:trPr>
          <w:trHeight w:val="315"/>
        </w:trPr>
        <w:tc>
          <w:tcPr>
            <w:tcW w:w="2799" w:type="dxa"/>
            <w:hideMark/>
          </w:tcPr>
          <w:p w14:paraId="34C74D5F" w14:textId="77777777" w:rsidR="00A37A8B" w:rsidRPr="00A74740" w:rsidRDefault="00A37A8B" w:rsidP="00A37A8B">
            <w:pPr>
              <w:spacing w:before="0" w:after="0"/>
              <w:rPr>
                <w:rFonts w:cs="Tahoma"/>
                <w:lang w:val="fr-CA"/>
              </w:rPr>
            </w:pPr>
            <w:r w:rsidRPr="00A74740">
              <w:rPr>
                <w:rFonts w:cs="Tahoma"/>
              </w:rPr>
              <w:t>INTERNET</w:t>
            </w:r>
          </w:p>
        </w:tc>
        <w:tc>
          <w:tcPr>
            <w:tcW w:w="4576" w:type="dxa"/>
            <w:hideMark/>
          </w:tcPr>
          <w:p w14:paraId="5CEFF786" w14:textId="157482FC" w:rsidR="00A37A8B" w:rsidRPr="00A74740" w:rsidRDefault="00964B5C" w:rsidP="00A37A8B">
            <w:pPr>
              <w:spacing w:before="0" w:after="0"/>
              <w:rPr>
                <w:rFonts w:cs="Tahoma"/>
                <w:lang w:val="fr-CA"/>
              </w:rPr>
            </w:pPr>
            <w:r w:rsidRPr="00A74740">
              <w:rPr>
                <w:rFonts w:cs="Tahoma"/>
              </w:rPr>
              <w:t>Internet Crimes</w:t>
            </w:r>
          </w:p>
        </w:tc>
        <w:tc>
          <w:tcPr>
            <w:tcW w:w="2335" w:type="dxa"/>
            <w:noWrap/>
            <w:hideMark/>
          </w:tcPr>
          <w:p w14:paraId="7CF7C17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2F3D399" w14:textId="77777777" w:rsidTr="00D14029">
        <w:trPr>
          <w:trHeight w:val="315"/>
        </w:trPr>
        <w:tc>
          <w:tcPr>
            <w:tcW w:w="2799" w:type="dxa"/>
            <w:hideMark/>
          </w:tcPr>
          <w:p w14:paraId="37AF3476" w14:textId="77777777" w:rsidR="00A37A8B" w:rsidRPr="00A74740" w:rsidRDefault="00A37A8B" w:rsidP="00A37A8B">
            <w:pPr>
              <w:spacing w:before="0" w:after="0"/>
              <w:rPr>
                <w:rFonts w:cs="Tahoma"/>
                <w:lang w:val="fr-CA"/>
              </w:rPr>
            </w:pPr>
            <w:r w:rsidRPr="00A74740">
              <w:rPr>
                <w:rFonts w:cs="Tahoma"/>
              </w:rPr>
              <w:t>INTOX</w:t>
            </w:r>
          </w:p>
        </w:tc>
        <w:tc>
          <w:tcPr>
            <w:tcW w:w="4576" w:type="dxa"/>
            <w:hideMark/>
          </w:tcPr>
          <w:p w14:paraId="577C73D3" w14:textId="58079C3E" w:rsidR="00A37A8B" w:rsidRPr="00A74740" w:rsidRDefault="00964B5C" w:rsidP="00A37A8B">
            <w:pPr>
              <w:spacing w:before="0" w:after="0"/>
              <w:rPr>
                <w:rFonts w:cs="Tahoma"/>
                <w:lang w:val="fr-CA"/>
              </w:rPr>
            </w:pPr>
            <w:r w:rsidRPr="00A74740">
              <w:rPr>
                <w:rFonts w:cs="Tahoma"/>
              </w:rPr>
              <w:t>Intoxicated</w:t>
            </w:r>
          </w:p>
        </w:tc>
        <w:tc>
          <w:tcPr>
            <w:tcW w:w="2335" w:type="dxa"/>
            <w:noWrap/>
            <w:hideMark/>
          </w:tcPr>
          <w:p w14:paraId="5C74412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04F6EA3" w14:textId="77777777" w:rsidTr="00D14029">
        <w:trPr>
          <w:trHeight w:val="315"/>
        </w:trPr>
        <w:tc>
          <w:tcPr>
            <w:tcW w:w="2799" w:type="dxa"/>
            <w:hideMark/>
          </w:tcPr>
          <w:p w14:paraId="0F098667" w14:textId="77777777" w:rsidR="00A37A8B" w:rsidRPr="00A74740" w:rsidRDefault="00A37A8B" w:rsidP="00A37A8B">
            <w:pPr>
              <w:spacing w:before="0" w:after="0"/>
              <w:rPr>
                <w:rFonts w:cs="Tahoma"/>
                <w:lang w:val="fr-CA"/>
              </w:rPr>
            </w:pPr>
            <w:r w:rsidRPr="00A74740">
              <w:rPr>
                <w:rFonts w:cs="Tahoma"/>
              </w:rPr>
              <w:t>INVEST</w:t>
            </w:r>
          </w:p>
        </w:tc>
        <w:tc>
          <w:tcPr>
            <w:tcW w:w="4576" w:type="dxa"/>
            <w:hideMark/>
          </w:tcPr>
          <w:p w14:paraId="7B75CD98" w14:textId="5D1EC062" w:rsidR="00A37A8B" w:rsidRPr="00A74740" w:rsidRDefault="00964B5C" w:rsidP="00A37A8B">
            <w:pPr>
              <w:spacing w:before="0" w:after="0"/>
              <w:rPr>
                <w:rFonts w:cs="Tahoma"/>
                <w:lang w:val="fr-CA"/>
              </w:rPr>
            </w:pPr>
            <w:r w:rsidRPr="00A74740">
              <w:rPr>
                <w:rFonts w:cs="Tahoma"/>
              </w:rPr>
              <w:t>Investigation</w:t>
            </w:r>
          </w:p>
        </w:tc>
        <w:tc>
          <w:tcPr>
            <w:tcW w:w="2335" w:type="dxa"/>
            <w:noWrap/>
            <w:hideMark/>
          </w:tcPr>
          <w:p w14:paraId="715D388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00476C0" w14:textId="77777777" w:rsidTr="00D14029">
        <w:trPr>
          <w:trHeight w:val="315"/>
        </w:trPr>
        <w:tc>
          <w:tcPr>
            <w:tcW w:w="2799" w:type="dxa"/>
            <w:hideMark/>
          </w:tcPr>
          <w:p w14:paraId="22542EF8" w14:textId="77777777" w:rsidR="00A37A8B" w:rsidRPr="00A74740" w:rsidRDefault="00A37A8B" w:rsidP="00A37A8B">
            <w:pPr>
              <w:spacing w:before="0" w:after="0"/>
              <w:rPr>
                <w:rFonts w:cs="Tahoma"/>
                <w:lang w:val="fr-CA"/>
              </w:rPr>
            </w:pPr>
            <w:r w:rsidRPr="00A74740">
              <w:rPr>
                <w:rFonts w:cs="Tahoma"/>
              </w:rPr>
              <w:t>JUV</w:t>
            </w:r>
          </w:p>
        </w:tc>
        <w:tc>
          <w:tcPr>
            <w:tcW w:w="4576" w:type="dxa"/>
            <w:hideMark/>
          </w:tcPr>
          <w:p w14:paraId="129AAC13" w14:textId="1FFF502F" w:rsidR="00A37A8B" w:rsidRPr="00A74740" w:rsidRDefault="00964B5C" w:rsidP="00A37A8B">
            <w:pPr>
              <w:spacing w:before="0" w:after="0"/>
              <w:rPr>
                <w:rFonts w:cs="Tahoma"/>
                <w:lang w:val="fr-CA"/>
              </w:rPr>
            </w:pPr>
            <w:r w:rsidRPr="00A74740">
              <w:rPr>
                <w:rFonts w:cs="Tahoma"/>
              </w:rPr>
              <w:t>Juvenile Offense</w:t>
            </w:r>
          </w:p>
        </w:tc>
        <w:tc>
          <w:tcPr>
            <w:tcW w:w="2335" w:type="dxa"/>
            <w:noWrap/>
            <w:hideMark/>
          </w:tcPr>
          <w:p w14:paraId="52C80F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F2D8403" w14:textId="77777777" w:rsidTr="00D14029">
        <w:trPr>
          <w:trHeight w:val="315"/>
        </w:trPr>
        <w:tc>
          <w:tcPr>
            <w:tcW w:w="2799" w:type="dxa"/>
            <w:hideMark/>
          </w:tcPr>
          <w:p w14:paraId="264C9FC2" w14:textId="77777777" w:rsidR="00A37A8B" w:rsidRPr="00A74740" w:rsidRDefault="00A37A8B" w:rsidP="00A37A8B">
            <w:pPr>
              <w:spacing w:before="0" w:after="0"/>
              <w:rPr>
                <w:rFonts w:cs="Tahoma"/>
                <w:lang w:val="fr-CA"/>
              </w:rPr>
            </w:pPr>
            <w:r w:rsidRPr="00A74740">
              <w:rPr>
                <w:rFonts w:cs="Tahoma"/>
              </w:rPr>
              <w:t>LARCENY</w:t>
            </w:r>
          </w:p>
        </w:tc>
        <w:tc>
          <w:tcPr>
            <w:tcW w:w="4576" w:type="dxa"/>
            <w:hideMark/>
          </w:tcPr>
          <w:p w14:paraId="6499A08E" w14:textId="2FFEA6C1" w:rsidR="00A37A8B" w:rsidRPr="00A74740" w:rsidRDefault="00964B5C" w:rsidP="00A37A8B">
            <w:pPr>
              <w:spacing w:before="0" w:after="0"/>
              <w:rPr>
                <w:rFonts w:cs="Tahoma"/>
                <w:lang w:val="fr-CA"/>
              </w:rPr>
            </w:pPr>
            <w:r w:rsidRPr="00A74740">
              <w:rPr>
                <w:rFonts w:cs="Tahoma"/>
              </w:rPr>
              <w:t>Larceny</w:t>
            </w:r>
          </w:p>
        </w:tc>
        <w:tc>
          <w:tcPr>
            <w:tcW w:w="2335" w:type="dxa"/>
            <w:noWrap/>
            <w:hideMark/>
          </w:tcPr>
          <w:p w14:paraId="74B1419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76418BA" w14:textId="77777777" w:rsidTr="00D14029">
        <w:trPr>
          <w:trHeight w:val="315"/>
        </w:trPr>
        <w:tc>
          <w:tcPr>
            <w:tcW w:w="2799" w:type="dxa"/>
            <w:hideMark/>
          </w:tcPr>
          <w:p w14:paraId="202E383D" w14:textId="77777777" w:rsidR="00A37A8B" w:rsidRPr="00A74740" w:rsidRDefault="00A37A8B" w:rsidP="00A37A8B">
            <w:pPr>
              <w:spacing w:before="0" w:after="0"/>
              <w:rPr>
                <w:rFonts w:cs="Tahoma"/>
                <w:lang w:val="fr-CA"/>
              </w:rPr>
            </w:pPr>
            <w:r w:rsidRPr="00A74740">
              <w:rPr>
                <w:rFonts w:cs="Tahoma"/>
              </w:rPr>
              <w:t>LIQUOR</w:t>
            </w:r>
          </w:p>
        </w:tc>
        <w:tc>
          <w:tcPr>
            <w:tcW w:w="4576" w:type="dxa"/>
            <w:hideMark/>
          </w:tcPr>
          <w:p w14:paraId="28304B23" w14:textId="33F821E3" w:rsidR="00A37A8B" w:rsidRPr="00A74740" w:rsidRDefault="00964B5C" w:rsidP="00A37A8B">
            <w:pPr>
              <w:spacing w:before="0" w:after="0"/>
              <w:rPr>
                <w:rFonts w:cs="Tahoma"/>
                <w:lang w:val="fr-CA"/>
              </w:rPr>
            </w:pPr>
            <w:r w:rsidRPr="00A74740">
              <w:rPr>
                <w:rFonts w:cs="Tahoma"/>
              </w:rPr>
              <w:t>Liquor Violation</w:t>
            </w:r>
          </w:p>
        </w:tc>
        <w:tc>
          <w:tcPr>
            <w:tcW w:w="2335" w:type="dxa"/>
            <w:noWrap/>
            <w:hideMark/>
          </w:tcPr>
          <w:p w14:paraId="5FBF426C"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5AA97D9" w14:textId="77777777" w:rsidTr="00D14029">
        <w:trPr>
          <w:trHeight w:val="315"/>
        </w:trPr>
        <w:tc>
          <w:tcPr>
            <w:tcW w:w="2799" w:type="dxa"/>
            <w:hideMark/>
          </w:tcPr>
          <w:p w14:paraId="66157C32" w14:textId="77777777" w:rsidR="00A37A8B" w:rsidRPr="00A74740" w:rsidRDefault="00A37A8B" w:rsidP="00A37A8B">
            <w:pPr>
              <w:spacing w:before="0" w:after="0"/>
              <w:rPr>
                <w:rFonts w:cs="Tahoma"/>
                <w:lang w:val="fr-CA"/>
              </w:rPr>
            </w:pPr>
            <w:r w:rsidRPr="00A74740">
              <w:rPr>
                <w:rFonts w:cs="Tahoma"/>
              </w:rPr>
              <w:t>MAJORINC</w:t>
            </w:r>
          </w:p>
        </w:tc>
        <w:tc>
          <w:tcPr>
            <w:tcW w:w="4576" w:type="dxa"/>
            <w:hideMark/>
          </w:tcPr>
          <w:p w14:paraId="614A8831" w14:textId="5B4C0EE4" w:rsidR="00A37A8B" w:rsidRPr="00A74740" w:rsidRDefault="00964B5C" w:rsidP="00A37A8B">
            <w:pPr>
              <w:spacing w:before="0" w:after="0"/>
              <w:rPr>
                <w:rFonts w:cs="Tahoma"/>
                <w:lang w:val="fr-CA"/>
              </w:rPr>
            </w:pPr>
            <w:r w:rsidRPr="00A74740">
              <w:rPr>
                <w:rFonts w:cs="Tahoma"/>
              </w:rPr>
              <w:t xml:space="preserve">Major </w:t>
            </w:r>
            <w:r w:rsidR="00A65429" w:rsidRPr="00A74740">
              <w:rPr>
                <w:rFonts w:cs="Tahoma"/>
              </w:rPr>
              <w:t>Incident</w:t>
            </w:r>
          </w:p>
        </w:tc>
        <w:tc>
          <w:tcPr>
            <w:tcW w:w="2335" w:type="dxa"/>
            <w:noWrap/>
            <w:hideMark/>
          </w:tcPr>
          <w:p w14:paraId="0357AD9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60326F3" w14:textId="77777777" w:rsidTr="00D14029">
        <w:trPr>
          <w:trHeight w:val="315"/>
        </w:trPr>
        <w:tc>
          <w:tcPr>
            <w:tcW w:w="2799" w:type="dxa"/>
            <w:hideMark/>
          </w:tcPr>
          <w:p w14:paraId="0C90498F"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1662B1BE" w14:textId="4917F5AC" w:rsidR="00A37A8B" w:rsidRPr="00A74740" w:rsidRDefault="00964B5C" w:rsidP="00A37A8B">
            <w:pPr>
              <w:spacing w:before="0" w:after="0"/>
              <w:rPr>
                <w:rFonts w:cs="Tahoma"/>
                <w:lang w:val="fr-CA"/>
              </w:rPr>
            </w:pPr>
            <w:r w:rsidRPr="00A74740">
              <w:rPr>
                <w:rFonts w:cs="Tahoma"/>
              </w:rPr>
              <w:t>Mayday</w:t>
            </w:r>
          </w:p>
        </w:tc>
        <w:tc>
          <w:tcPr>
            <w:tcW w:w="2335" w:type="dxa"/>
            <w:noWrap/>
            <w:hideMark/>
          </w:tcPr>
          <w:p w14:paraId="634981B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8C3036" w14:textId="77777777" w:rsidTr="00D14029">
        <w:trPr>
          <w:trHeight w:val="615"/>
        </w:trPr>
        <w:tc>
          <w:tcPr>
            <w:tcW w:w="2799" w:type="dxa"/>
            <w:hideMark/>
          </w:tcPr>
          <w:p w14:paraId="11F9F25A" w14:textId="77777777" w:rsidR="00A37A8B" w:rsidRPr="00A74740" w:rsidRDefault="00A37A8B" w:rsidP="00A37A8B">
            <w:pPr>
              <w:spacing w:before="0" w:after="0"/>
              <w:rPr>
                <w:rFonts w:cs="Tahoma"/>
                <w:lang w:val="fr-CA"/>
              </w:rPr>
            </w:pPr>
            <w:r w:rsidRPr="00A74740">
              <w:rPr>
                <w:rFonts w:cs="Tahoma"/>
              </w:rPr>
              <w:t>MAYDAY</w:t>
            </w:r>
          </w:p>
        </w:tc>
        <w:tc>
          <w:tcPr>
            <w:tcW w:w="4576" w:type="dxa"/>
            <w:hideMark/>
          </w:tcPr>
          <w:p w14:paraId="3CD31168" w14:textId="1207C509" w:rsidR="00A37A8B" w:rsidRPr="00A74740" w:rsidRDefault="00964B5C" w:rsidP="00A37A8B">
            <w:pPr>
              <w:spacing w:before="0" w:after="0"/>
              <w:rPr>
                <w:rFonts w:cs="Tahoma"/>
                <w:lang w:val="fr-CA"/>
              </w:rPr>
            </w:pPr>
            <w:r w:rsidRPr="00A74740">
              <w:rPr>
                <w:rFonts w:cs="Tahoma"/>
              </w:rPr>
              <w:t xml:space="preserve">Immediate Assistance, Request, Emergency Back-Up Request  </w:t>
            </w:r>
          </w:p>
        </w:tc>
        <w:tc>
          <w:tcPr>
            <w:tcW w:w="2335" w:type="dxa"/>
            <w:noWrap/>
            <w:hideMark/>
          </w:tcPr>
          <w:p w14:paraId="084F8AC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85AEE5C" w14:textId="77777777" w:rsidTr="00D14029">
        <w:trPr>
          <w:trHeight w:val="615"/>
        </w:trPr>
        <w:tc>
          <w:tcPr>
            <w:tcW w:w="2799" w:type="dxa"/>
            <w:hideMark/>
          </w:tcPr>
          <w:p w14:paraId="132276BD" w14:textId="77777777" w:rsidR="00A37A8B" w:rsidRPr="00A74740" w:rsidRDefault="00A37A8B" w:rsidP="00A37A8B">
            <w:pPr>
              <w:spacing w:before="0" w:after="0"/>
              <w:rPr>
                <w:rFonts w:cs="Tahoma"/>
                <w:lang w:val="fr-CA"/>
              </w:rPr>
            </w:pPr>
            <w:r w:rsidRPr="00A74740">
              <w:rPr>
                <w:rFonts w:cs="Tahoma"/>
              </w:rPr>
              <w:t>MCI</w:t>
            </w:r>
          </w:p>
        </w:tc>
        <w:tc>
          <w:tcPr>
            <w:tcW w:w="4576" w:type="dxa"/>
            <w:hideMark/>
          </w:tcPr>
          <w:p w14:paraId="2C31F286" w14:textId="3FABA397" w:rsidR="00A37A8B" w:rsidRPr="00A74740" w:rsidRDefault="00964B5C" w:rsidP="00A37A8B">
            <w:pPr>
              <w:spacing w:before="0" w:after="0"/>
              <w:rPr>
                <w:rFonts w:cs="Tahoma"/>
                <w:lang w:val="fr-CA"/>
              </w:rPr>
            </w:pPr>
            <w:r w:rsidRPr="00A74740">
              <w:rPr>
                <w:rFonts w:cs="Tahoma"/>
              </w:rPr>
              <w:t>M</w:t>
            </w:r>
            <w:r w:rsidR="00420055" w:rsidRPr="00A74740">
              <w:rPr>
                <w:rFonts w:cs="Tahoma"/>
              </w:rPr>
              <w:t>CI</w:t>
            </w:r>
            <w:r w:rsidRPr="00A74740">
              <w:rPr>
                <w:rFonts w:cs="Tahoma"/>
              </w:rPr>
              <w:t xml:space="preserve"> - Typically Used As A Code Declared By </w:t>
            </w:r>
            <w:r w:rsidR="00A65429" w:rsidRPr="00A74740">
              <w:rPr>
                <w:rFonts w:cs="Tahoma"/>
              </w:rPr>
              <w:t>Incident</w:t>
            </w:r>
            <w:r w:rsidRPr="00A74740">
              <w:rPr>
                <w:rFonts w:cs="Tahoma"/>
              </w:rPr>
              <w:t xml:space="preserve"> Command  </w:t>
            </w:r>
          </w:p>
        </w:tc>
        <w:tc>
          <w:tcPr>
            <w:tcW w:w="2335" w:type="dxa"/>
            <w:noWrap/>
            <w:hideMark/>
          </w:tcPr>
          <w:p w14:paraId="1331CB8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FCDDD52" w14:textId="77777777" w:rsidTr="00D14029">
        <w:trPr>
          <w:trHeight w:val="315"/>
        </w:trPr>
        <w:tc>
          <w:tcPr>
            <w:tcW w:w="2799" w:type="dxa"/>
            <w:hideMark/>
          </w:tcPr>
          <w:p w14:paraId="53772F37" w14:textId="77777777" w:rsidR="00A37A8B" w:rsidRPr="00A74740" w:rsidRDefault="00A37A8B" w:rsidP="00A37A8B">
            <w:pPr>
              <w:spacing w:before="0" w:after="0"/>
              <w:rPr>
                <w:rFonts w:cs="Tahoma"/>
                <w:lang w:val="fr-CA"/>
              </w:rPr>
            </w:pPr>
            <w:r w:rsidRPr="00A74740">
              <w:rPr>
                <w:rFonts w:cs="Tahoma"/>
              </w:rPr>
              <w:t>MISBOATR</w:t>
            </w:r>
          </w:p>
        </w:tc>
        <w:tc>
          <w:tcPr>
            <w:tcW w:w="4576" w:type="dxa"/>
            <w:hideMark/>
          </w:tcPr>
          <w:p w14:paraId="1E5B2B1F" w14:textId="397FB756" w:rsidR="00A37A8B" w:rsidRPr="00A74740" w:rsidRDefault="00964B5C" w:rsidP="00A37A8B">
            <w:pPr>
              <w:spacing w:before="0" w:after="0"/>
              <w:rPr>
                <w:rFonts w:cs="Tahoma"/>
                <w:lang w:val="fr-CA"/>
              </w:rPr>
            </w:pPr>
            <w:r w:rsidRPr="00A74740">
              <w:rPr>
                <w:rFonts w:cs="Tahoma"/>
              </w:rPr>
              <w:t>Missing Boater</w:t>
            </w:r>
          </w:p>
        </w:tc>
        <w:tc>
          <w:tcPr>
            <w:tcW w:w="2335" w:type="dxa"/>
            <w:noWrap/>
            <w:hideMark/>
          </w:tcPr>
          <w:p w14:paraId="2A920B7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F1D75F" w14:textId="77777777" w:rsidTr="00D14029">
        <w:trPr>
          <w:trHeight w:val="315"/>
        </w:trPr>
        <w:tc>
          <w:tcPr>
            <w:tcW w:w="2799" w:type="dxa"/>
            <w:hideMark/>
          </w:tcPr>
          <w:p w14:paraId="57B06283" w14:textId="77777777" w:rsidR="00A37A8B" w:rsidRPr="00A74740" w:rsidRDefault="00A37A8B" w:rsidP="00A37A8B">
            <w:pPr>
              <w:spacing w:before="0" w:after="0"/>
              <w:rPr>
                <w:rFonts w:cs="Tahoma"/>
                <w:lang w:val="fr-CA"/>
              </w:rPr>
            </w:pPr>
            <w:r w:rsidRPr="00A74740">
              <w:rPr>
                <w:rFonts w:cs="Tahoma"/>
              </w:rPr>
              <w:t>MISCON</w:t>
            </w:r>
          </w:p>
        </w:tc>
        <w:tc>
          <w:tcPr>
            <w:tcW w:w="4576" w:type="dxa"/>
            <w:hideMark/>
          </w:tcPr>
          <w:p w14:paraId="24C01F9F" w14:textId="3CED99E8" w:rsidR="00A37A8B" w:rsidRPr="00A74740" w:rsidRDefault="00964B5C" w:rsidP="00A37A8B">
            <w:pPr>
              <w:spacing w:before="0" w:after="0"/>
              <w:rPr>
                <w:rFonts w:cs="Tahoma"/>
                <w:lang w:val="fr-CA"/>
              </w:rPr>
            </w:pPr>
            <w:r w:rsidRPr="00A74740">
              <w:rPr>
                <w:rFonts w:cs="Tahoma"/>
              </w:rPr>
              <w:t>Misconduct</w:t>
            </w:r>
          </w:p>
        </w:tc>
        <w:tc>
          <w:tcPr>
            <w:tcW w:w="2335" w:type="dxa"/>
            <w:noWrap/>
            <w:hideMark/>
          </w:tcPr>
          <w:p w14:paraId="7989DD0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76E533" w14:textId="77777777" w:rsidTr="00D14029">
        <w:trPr>
          <w:trHeight w:val="315"/>
        </w:trPr>
        <w:tc>
          <w:tcPr>
            <w:tcW w:w="2799" w:type="dxa"/>
            <w:hideMark/>
          </w:tcPr>
          <w:p w14:paraId="30E03267" w14:textId="77777777" w:rsidR="00A37A8B" w:rsidRPr="00A74740" w:rsidRDefault="00A37A8B" w:rsidP="00A37A8B">
            <w:pPr>
              <w:spacing w:before="0" w:after="0"/>
              <w:rPr>
                <w:rFonts w:cs="Tahoma"/>
                <w:lang w:val="fr-CA"/>
              </w:rPr>
            </w:pPr>
            <w:r w:rsidRPr="00A74740">
              <w:rPr>
                <w:rFonts w:cs="Tahoma"/>
              </w:rPr>
              <w:t>MNTL</w:t>
            </w:r>
          </w:p>
        </w:tc>
        <w:tc>
          <w:tcPr>
            <w:tcW w:w="4576" w:type="dxa"/>
            <w:hideMark/>
          </w:tcPr>
          <w:p w14:paraId="23FA598F" w14:textId="73290B61" w:rsidR="00A37A8B" w:rsidRPr="00A74740" w:rsidRDefault="00964B5C" w:rsidP="00A37A8B">
            <w:pPr>
              <w:spacing w:before="0" w:after="0"/>
              <w:rPr>
                <w:rFonts w:cs="Tahoma"/>
                <w:lang w:val="fr-CA"/>
              </w:rPr>
            </w:pPr>
            <w:r w:rsidRPr="00A74740">
              <w:rPr>
                <w:rFonts w:cs="Tahoma"/>
              </w:rPr>
              <w:t>Mental Person Non-Violent</w:t>
            </w:r>
          </w:p>
        </w:tc>
        <w:tc>
          <w:tcPr>
            <w:tcW w:w="2335" w:type="dxa"/>
            <w:noWrap/>
            <w:hideMark/>
          </w:tcPr>
          <w:p w14:paraId="564A890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D6A74B6" w14:textId="77777777" w:rsidTr="00D14029">
        <w:trPr>
          <w:trHeight w:val="315"/>
        </w:trPr>
        <w:tc>
          <w:tcPr>
            <w:tcW w:w="2799" w:type="dxa"/>
            <w:hideMark/>
          </w:tcPr>
          <w:p w14:paraId="60439657" w14:textId="77777777" w:rsidR="00A37A8B" w:rsidRPr="00A74740" w:rsidRDefault="00A37A8B" w:rsidP="00A37A8B">
            <w:pPr>
              <w:spacing w:before="0" w:after="0"/>
              <w:rPr>
                <w:rFonts w:cs="Tahoma"/>
                <w:lang w:val="fr-CA"/>
              </w:rPr>
            </w:pPr>
            <w:r w:rsidRPr="00A74740">
              <w:rPr>
                <w:rFonts w:cs="Tahoma"/>
              </w:rPr>
              <w:t xml:space="preserve">MTLV </w:t>
            </w:r>
          </w:p>
        </w:tc>
        <w:tc>
          <w:tcPr>
            <w:tcW w:w="4576" w:type="dxa"/>
            <w:hideMark/>
          </w:tcPr>
          <w:p w14:paraId="1BEB6605" w14:textId="78B8F51E" w:rsidR="00A37A8B" w:rsidRPr="00A74740" w:rsidRDefault="00964B5C" w:rsidP="00A37A8B">
            <w:pPr>
              <w:spacing w:before="0" w:after="0"/>
              <w:rPr>
                <w:rFonts w:cs="Tahoma"/>
                <w:lang w:val="fr-CA"/>
              </w:rPr>
            </w:pPr>
            <w:r w:rsidRPr="00A74740">
              <w:rPr>
                <w:rFonts w:cs="Tahoma"/>
              </w:rPr>
              <w:t xml:space="preserve">Mental Person Violent </w:t>
            </w:r>
          </w:p>
        </w:tc>
        <w:tc>
          <w:tcPr>
            <w:tcW w:w="2335" w:type="dxa"/>
            <w:noWrap/>
            <w:hideMark/>
          </w:tcPr>
          <w:p w14:paraId="30B57C3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127F5CC" w14:textId="77777777" w:rsidTr="00D14029">
        <w:trPr>
          <w:trHeight w:val="915"/>
        </w:trPr>
        <w:tc>
          <w:tcPr>
            <w:tcW w:w="2799" w:type="dxa"/>
            <w:hideMark/>
          </w:tcPr>
          <w:p w14:paraId="380C4F32" w14:textId="77777777" w:rsidR="00A37A8B" w:rsidRPr="00A74740" w:rsidRDefault="00A37A8B" w:rsidP="00A37A8B">
            <w:pPr>
              <w:spacing w:before="0" w:after="0"/>
              <w:rPr>
                <w:rFonts w:cs="Tahoma"/>
                <w:lang w:val="fr-CA"/>
              </w:rPr>
            </w:pPr>
            <w:r w:rsidRPr="00A74740">
              <w:rPr>
                <w:rFonts w:cs="Tahoma"/>
              </w:rPr>
              <w:t>MVA</w:t>
            </w:r>
          </w:p>
        </w:tc>
        <w:tc>
          <w:tcPr>
            <w:tcW w:w="4576" w:type="dxa"/>
            <w:hideMark/>
          </w:tcPr>
          <w:p w14:paraId="4B470C47" w14:textId="2A0BDB05" w:rsidR="00A37A8B" w:rsidRPr="00A74740" w:rsidRDefault="00964B5C" w:rsidP="00A37A8B">
            <w:pPr>
              <w:spacing w:before="0" w:after="0"/>
              <w:rPr>
                <w:rFonts w:cs="Tahoma"/>
                <w:lang w:val="fr-CA"/>
              </w:rPr>
            </w:pPr>
            <w:r w:rsidRPr="00A74740">
              <w:rPr>
                <w:rFonts w:cs="Tahoma"/>
              </w:rPr>
              <w:t xml:space="preserve">Motor Vehicle Accident, No Injury - Can Be Received As Automated Crash Notification  </w:t>
            </w:r>
          </w:p>
        </w:tc>
        <w:tc>
          <w:tcPr>
            <w:tcW w:w="2335" w:type="dxa"/>
            <w:noWrap/>
            <w:hideMark/>
          </w:tcPr>
          <w:p w14:paraId="7FAED4D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378B843" w14:textId="77777777" w:rsidTr="00D14029">
        <w:trPr>
          <w:trHeight w:val="315"/>
        </w:trPr>
        <w:tc>
          <w:tcPr>
            <w:tcW w:w="2799" w:type="dxa"/>
            <w:hideMark/>
          </w:tcPr>
          <w:p w14:paraId="250D8E38" w14:textId="77777777" w:rsidR="00A37A8B" w:rsidRPr="00A74740" w:rsidRDefault="00A37A8B" w:rsidP="00A37A8B">
            <w:pPr>
              <w:spacing w:before="0" w:after="0"/>
              <w:rPr>
                <w:rFonts w:cs="Tahoma"/>
                <w:lang w:val="fr-CA"/>
              </w:rPr>
            </w:pPr>
            <w:r w:rsidRPr="00A74740">
              <w:rPr>
                <w:rFonts w:cs="Tahoma"/>
              </w:rPr>
              <w:t>MVAHR</w:t>
            </w:r>
          </w:p>
        </w:tc>
        <w:tc>
          <w:tcPr>
            <w:tcW w:w="4576" w:type="dxa"/>
            <w:hideMark/>
          </w:tcPr>
          <w:p w14:paraId="1415BE9B" w14:textId="19B9CA03" w:rsidR="00A37A8B" w:rsidRPr="00A74740" w:rsidRDefault="00964B5C" w:rsidP="00A37A8B">
            <w:pPr>
              <w:spacing w:before="0" w:after="0"/>
              <w:rPr>
                <w:rFonts w:cs="Tahoma"/>
                <w:lang w:val="fr-CA"/>
              </w:rPr>
            </w:pPr>
            <w:r w:rsidRPr="00A74740">
              <w:rPr>
                <w:rFonts w:cs="Tahoma"/>
              </w:rPr>
              <w:t>Hit &amp; Run</w:t>
            </w:r>
          </w:p>
        </w:tc>
        <w:tc>
          <w:tcPr>
            <w:tcW w:w="2335" w:type="dxa"/>
            <w:noWrap/>
            <w:hideMark/>
          </w:tcPr>
          <w:p w14:paraId="213E05F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76DC45B" w14:textId="77777777" w:rsidTr="00D14029">
        <w:trPr>
          <w:trHeight w:val="1215"/>
        </w:trPr>
        <w:tc>
          <w:tcPr>
            <w:tcW w:w="2799" w:type="dxa"/>
            <w:hideMark/>
          </w:tcPr>
          <w:p w14:paraId="2941DE20" w14:textId="77777777" w:rsidR="00A37A8B" w:rsidRPr="00A74740" w:rsidRDefault="00A37A8B" w:rsidP="00A37A8B">
            <w:pPr>
              <w:spacing w:before="0" w:after="0"/>
              <w:rPr>
                <w:rFonts w:cs="Tahoma"/>
                <w:lang w:val="fr-CA"/>
              </w:rPr>
            </w:pPr>
            <w:r w:rsidRPr="00A74740">
              <w:rPr>
                <w:rFonts w:cs="Tahoma"/>
              </w:rPr>
              <w:t>MVAINJY</w:t>
            </w:r>
          </w:p>
        </w:tc>
        <w:tc>
          <w:tcPr>
            <w:tcW w:w="4576" w:type="dxa"/>
            <w:hideMark/>
          </w:tcPr>
          <w:p w14:paraId="5EF327CC" w14:textId="21D9AF55" w:rsidR="00A37A8B" w:rsidRPr="00A74740" w:rsidRDefault="00964B5C" w:rsidP="00A37A8B">
            <w:pPr>
              <w:spacing w:before="0" w:after="0"/>
              <w:rPr>
                <w:rFonts w:cs="Tahoma"/>
                <w:lang w:val="fr-CA"/>
              </w:rPr>
            </w:pPr>
            <w:r w:rsidRPr="00A74740">
              <w:rPr>
                <w:rFonts w:cs="Tahoma"/>
              </w:rPr>
              <w:t xml:space="preserve">Motor Vehicle Accident With Injury - </w:t>
            </w:r>
            <w:r w:rsidR="00436FB2" w:rsidRPr="00A74740">
              <w:rPr>
                <w:rFonts w:cs="Tahoma"/>
              </w:rPr>
              <w:t>c</w:t>
            </w:r>
            <w:r w:rsidRPr="00A74740">
              <w:rPr>
                <w:rFonts w:cs="Tahoma"/>
              </w:rPr>
              <w:t xml:space="preserve">an </w:t>
            </w:r>
            <w:r w:rsidR="00436FB2" w:rsidRPr="00A74740">
              <w:rPr>
                <w:rFonts w:cs="Tahoma"/>
              </w:rPr>
              <w:t>b</w:t>
            </w:r>
            <w:r w:rsidRPr="00A74740">
              <w:rPr>
                <w:rFonts w:cs="Tahoma"/>
              </w:rPr>
              <w:t xml:space="preserve">e </w:t>
            </w:r>
            <w:r w:rsidR="00436FB2" w:rsidRPr="00A74740">
              <w:rPr>
                <w:rFonts w:cs="Tahoma"/>
              </w:rPr>
              <w:t>r</w:t>
            </w:r>
            <w:r w:rsidRPr="00A74740">
              <w:rPr>
                <w:rFonts w:cs="Tahoma"/>
              </w:rPr>
              <w:t xml:space="preserve">eceived </w:t>
            </w:r>
            <w:r w:rsidR="00436FB2" w:rsidRPr="00A74740">
              <w:rPr>
                <w:rFonts w:cs="Tahoma"/>
              </w:rPr>
              <w:t>r</w:t>
            </w:r>
            <w:r w:rsidRPr="00A74740">
              <w:rPr>
                <w:rFonts w:cs="Tahoma"/>
              </w:rPr>
              <w:t xml:space="preserve">s Automated Crash Notification, </w:t>
            </w:r>
            <w:r w:rsidR="00436FB2" w:rsidRPr="00A74740">
              <w:rPr>
                <w:rFonts w:cs="Tahoma"/>
              </w:rPr>
              <w:t>i</w:t>
            </w:r>
            <w:r w:rsidRPr="00A74740">
              <w:rPr>
                <w:rFonts w:cs="Tahoma"/>
              </w:rPr>
              <w:t>ncludes Car, Pedestrian, A</w:t>
            </w:r>
            <w:r w:rsidR="00436FB2" w:rsidRPr="00A74740">
              <w:rPr>
                <w:rFonts w:cs="Tahoma"/>
              </w:rPr>
              <w:t>TV</w:t>
            </w:r>
            <w:r w:rsidRPr="00A74740">
              <w:rPr>
                <w:rFonts w:cs="Tahoma"/>
              </w:rPr>
              <w:t xml:space="preserve"> Accidents</w:t>
            </w:r>
          </w:p>
        </w:tc>
        <w:tc>
          <w:tcPr>
            <w:tcW w:w="2335" w:type="dxa"/>
            <w:noWrap/>
            <w:hideMark/>
          </w:tcPr>
          <w:p w14:paraId="314AA37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D23CD58" w14:textId="77777777" w:rsidTr="00D14029">
        <w:trPr>
          <w:trHeight w:val="315"/>
        </w:trPr>
        <w:tc>
          <w:tcPr>
            <w:tcW w:w="2799" w:type="dxa"/>
            <w:hideMark/>
          </w:tcPr>
          <w:p w14:paraId="69128C68" w14:textId="77777777" w:rsidR="00A37A8B" w:rsidRPr="00A74740" w:rsidRDefault="00A37A8B" w:rsidP="00A37A8B">
            <w:pPr>
              <w:spacing w:before="0" w:after="0"/>
              <w:rPr>
                <w:rFonts w:cs="Tahoma"/>
                <w:lang w:val="fr-CA"/>
              </w:rPr>
            </w:pPr>
            <w:r w:rsidRPr="00A74740">
              <w:rPr>
                <w:rFonts w:cs="Tahoma"/>
              </w:rPr>
              <w:t>MVAUNK</w:t>
            </w:r>
          </w:p>
        </w:tc>
        <w:tc>
          <w:tcPr>
            <w:tcW w:w="4576" w:type="dxa"/>
            <w:hideMark/>
          </w:tcPr>
          <w:p w14:paraId="07A15836" w14:textId="2B4EAC3A" w:rsidR="00A37A8B" w:rsidRPr="00A74740" w:rsidRDefault="00964B5C" w:rsidP="00A37A8B">
            <w:pPr>
              <w:spacing w:before="0" w:after="0"/>
              <w:rPr>
                <w:rFonts w:cs="Tahoma"/>
                <w:lang w:val="fr-CA"/>
              </w:rPr>
            </w:pPr>
            <w:r w:rsidRPr="00A74740">
              <w:rPr>
                <w:rFonts w:cs="Tahoma"/>
              </w:rPr>
              <w:t>M</w:t>
            </w:r>
            <w:r w:rsidR="00436FB2" w:rsidRPr="00A74740">
              <w:rPr>
                <w:rFonts w:cs="Tahoma"/>
              </w:rPr>
              <w:t>VA</w:t>
            </w:r>
            <w:r w:rsidRPr="00A74740">
              <w:rPr>
                <w:rFonts w:cs="Tahoma"/>
              </w:rPr>
              <w:t xml:space="preserve"> Unk</w:t>
            </w:r>
          </w:p>
        </w:tc>
        <w:tc>
          <w:tcPr>
            <w:tcW w:w="2335" w:type="dxa"/>
            <w:noWrap/>
            <w:hideMark/>
          </w:tcPr>
          <w:p w14:paraId="53C1CEB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B409498" w14:textId="77777777" w:rsidTr="00D14029">
        <w:trPr>
          <w:trHeight w:val="615"/>
        </w:trPr>
        <w:tc>
          <w:tcPr>
            <w:tcW w:w="2799" w:type="dxa"/>
            <w:hideMark/>
          </w:tcPr>
          <w:p w14:paraId="71898FC5" w14:textId="77777777" w:rsidR="00A37A8B" w:rsidRPr="00A74740" w:rsidRDefault="00A37A8B" w:rsidP="00A37A8B">
            <w:pPr>
              <w:spacing w:before="0" w:after="0"/>
              <w:rPr>
                <w:rFonts w:cs="Tahoma"/>
                <w:lang w:val="fr-CA"/>
              </w:rPr>
            </w:pPr>
            <w:r w:rsidRPr="00A74740">
              <w:rPr>
                <w:rFonts w:cs="Tahoma"/>
              </w:rPr>
              <w:t>MVCP</w:t>
            </w:r>
          </w:p>
        </w:tc>
        <w:tc>
          <w:tcPr>
            <w:tcW w:w="4576" w:type="dxa"/>
            <w:hideMark/>
          </w:tcPr>
          <w:p w14:paraId="455D5A7F" w14:textId="09B0DED4" w:rsidR="00A37A8B" w:rsidRPr="00A74740" w:rsidRDefault="00964B5C" w:rsidP="00A37A8B">
            <w:pPr>
              <w:spacing w:before="0" w:after="0"/>
              <w:rPr>
                <w:rFonts w:cs="Tahoma"/>
                <w:lang w:val="fr-CA"/>
              </w:rPr>
            </w:pPr>
            <w:r w:rsidRPr="00A74740">
              <w:rPr>
                <w:rFonts w:cs="Tahoma"/>
              </w:rPr>
              <w:t xml:space="preserve">Motor Vehicle Collision </w:t>
            </w:r>
            <w:r w:rsidR="00436FB2" w:rsidRPr="00A74740">
              <w:rPr>
                <w:rFonts w:cs="Tahoma"/>
              </w:rPr>
              <w:t>o</w:t>
            </w:r>
            <w:r w:rsidRPr="00A74740">
              <w:rPr>
                <w:rFonts w:cs="Tahoma"/>
              </w:rPr>
              <w:t>n Private Property</w:t>
            </w:r>
          </w:p>
        </w:tc>
        <w:tc>
          <w:tcPr>
            <w:tcW w:w="2335" w:type="dxa"/>
            <w:noWrap/>
            <w:hideMark/>
          </w:tcPr>
          <w:p w14:paraId="2965A39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A13E7FE" w14:textId="77777777" w:rsidTr="00D14029">
        <w:trPr>
          <w:trHeight w:val="315"/>
        </w:trPr>
        <w:tc>
          <w:tcPr>
            <w:tcW w:w="2799" w:type="dxa"/>
            <w:hideMark/>
          </w:tcPr>
          <w:p w14:paraId="3791576C" w14:textId="77777777" w:rsidR="00A37A8B" w:rsidRPr="00A74740" w:rsidRDefault="00A37A8B" w:rsidP="00A37A8B">
            <w:pPr>
              <w:spacing w:before="0" w:after="0"/>
              <w:rPr>
                <w:rFonts w:cs="Tahoma"/>
                <w:lang w:val="fr-CA"/>
              </w:rPr>
            </w:pPr>
            <w:r w:rsidRPr="00A74740">
              <w:rPr>
                <w:rFonts w:cs="Tahoma"/>
              </w:rPr>
              <w:t>NCIC</w:t>
            </w:r>
          </w:p>
        </w:tc>
        <w:tc>
          <w:tcPr>
            <w:tcW w:w="4576" w:type="dxa"/>
            <w:hideMark/>
          </w:tcPr>
          <w:p w14:paraId="5DD399A8" w14:textId="1DE7872D" w:rsidR="00A37A8B" w:rsidRPr="00A74740" w:rsidRDefault="00964B5C" w:rsidP="00A37A8B">
            <w:pPr>
              <w:spacing w:before="0" w:after="0"/>
              <w:rPr>
                <w:rFonts w:cs="Tahoma"/>
                <w:lang w:val="fr-CA"/>
              </w:rPr>
            </w:pPr>
            <w:r w:rsidRPr="00A74740">
              <w:rPr>
                <w:rFonts w:cs="Tahoma"/>
              </w:rPr>
              <w:t>N</w:t>
            </w:r>
            <w:r w:rsidR="00436FB2" w:rsidRPr="00A74740">
              <w:rPr>
                <w:rFonts w:cs="Tahoma"/>
              </w:rPr>
              <w:t>CIC</w:t>
            </w:r>
            <w:r w:rsidRPr="00A74740">
              <w:rPr>
                <w:rFonts w:cs="Tahoma"/>
              </w:rPr>
              <w:t xml:space="preserve"> Hit</w:t>
            </w:r>
          </w:p>
        </w:tc>
        <w:tc>
          <w:tcPr>
            <w:tcW w:w="2335" w:type="dxa"/>
            <w:noWrap/>
            <w:hideMark/>
          </w:tcPr>
          <w:p w14:paraId="19BAB08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86828A1" w14:textId="77777777" w:rsidTr="00436FB2">
        <w:trPr>
          <w:trHeight w:val="170"/>
        </w:trPr>
        <w:tc>
          <w:tcPr>
            <w:tcW w:w="2799" w:type="dxa"/>
            <w:hideMark/>
          </w:tcPr>
          <w:p w14:paraId="58B7BBC9" w14:textId="77777777" w:rsidR="00A37A8B" w:rsidRPr="00A74740" w:rsidRDefault="00A37A8B" w:rsidP="00A37A8B">
            <w:pPr>
              <w:spacing w:before="0" w:after="0"/>
              <w:rPr>
                <w:rFonts w:cs="Tahoma"/>
                <w:lang w:val="fr-CA"/>
              </w:rPr>
            </w:pPr>
            <w:r w:rsidRPr="00A74740">
              <w:rPr>
                <w:rFonts w:cs="Tahoma"/>
              </w:rPr>
              <w:t>NCRASLTWF</w:t>
            </w:r>
          </w:p>
        </w:tc>
        <w:tc>
          <w:tcPr>
            <w:tcW w:w="4576" w:type="dxa"/>
            <w:hideMark/>
          </w:tcPr>
          <w:p w14:paraId="1BABF6EC" w14:textId="7808EA37" w:rsidR="00A37A8B" w:rsidRPr="00A74740" w:rsidRDefault="00964B5C" w:rsidP="00A37A8B">
            <w:pPr>
              <w:spacing w:before="0" w:after="0"/>
              <w:rPr>
                <w:rFonts w:cs="Tahoma"/>
                <w:lang w:val="fr-CA"/>
              </w:rPr>
            </w:pPr>
            <w:r w:rsidRPr="00A74740">
              <w:rPr>
                <w:rFonts w:cs="Tahoma"/>
              </w:rPr>
              <w:t xml:space="preserve">Assault </w:t>
            </w:r>
            <w:r w:rsidR="00436FB2" w:rsidRPr="00A74740">
              <w:rPr>
                <w:rFonts w:cs="Tahoma"/>
              </w:rPr>
              <w:t>w</w:t>
            </w:r>
            <w:r w:rsidRPr="00A74740">
              <w:rPr>
                <w:rFonts w:cs="Tahoma"/>
              </w:rPr>
              <w:t>ith Weapon</w:t>
            </w:r>
          </w:p>
        </w:tc>
        <w:tc>
          <w:tcPr>
            <w:tcW w:w="2335" w:type="dxa"/>
            <w:noWrap/>
            <w:hideMark/>
          </w:tcPr>
          <w:p w14:paraId="2F2C7A9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4964BC6" w14:textId="77777777" w:rsidTr="00436FB2">
        <w:trPr>
          <w:trHeight w:val="269"/>
        </w:trPr>
        <w:tc>
          <w:tcPr>
            <w:tcW w:w="2799" w:type="dxa"/>
            <w:hideMark/>
          </w:tcPr>
          <w:p w14:paraId="2EEB9BA8" w14:textId="77777777" w:rsidR="00A37A8B" w:rsidRPr="00A74740" w:rsidRDefault="00A37A8B" w:rsidP="00A37A8B">
            <w:pPr>
              <w:spacing w:before="0" w:after="0"/>
              <w:rPr>
                <w:rFonts w:cs="Tahoma"/>
                <w:lang w:val="fr-CA"/>
              </w:rPr>
            </w:pPr>
            <w:r w:rsidRPr="00A74740">
              <w:rPr>
                <w:rFonts w:cs="Tahoma"/>
              </w:rPr>
              <w:t>NCRCPRF</w:t>
            </w:r>
          </w:p>
        </w:tc>
        <w:tc>
          <w:tcPr>
            <w:tcW w:w="4576" w:type="dxa"/>
            <w:hideMark/>
          </w:tcPr>
          <w:p w14:paraId="1FBF367A" w14:textId="090E3E3D" w:rsidR="00A37A8B" w:rsidRPr="00A74740" w:rsidRDefault="00964B5C" w:rsidP="00A37A8B">
            <w:pPr>
              <w:spacing w:before="0" w:after="0"/>
              <w:rPr>
                <w:rFonts w:cs="Tahoma"/>
                <w:lang w:val="fr-CA"/>
              </w:rPr>
            </w:pPr>
            <w:r w:rsidRPr="00A74740">
              <w:rPr>
                <w:rFonts w:cs="Tahoma"/>
              </w:rPr>
              <w:t>Medical - Cardiopulmonary Resuscitation</w:t>
            </w:r>
          </w:p>
        </w:tc>
        <w:tc>
          <w:tcPr>
            <w:tcW w:w="2335" w:type="dxa"/>
            <w:noWrap/>
            <w:hideMark/>
          </w:tcPr>
          <w:p w14:paraId="0599B3E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728433" w14:textId="77777777" w:rsidTr="00D14029">
        <w:trPr>
          <w:trHeight w:val="315"/>
        </w:trPr>
        <w:tc>
          <w:tcPr>
            <w:tcW w:w="2799" w:type="dxa"/>
            <w:hideMark/>
          </w:tcPr>
          <w:p w14:paraId="44E5DBFF" w14:textId="77777777" w:rsidR="00A37A8B" w:rsidRPr="00A74740" w:rsidRDefault="00A37A8B" w:rsidP="00A37A8B">
            <w:pPr>
              <w:spacing w:before="0" w:after="0"/>
              <w:rPr>
                <w:rFonts w:cs="Tahoma"/>
                <w:lang w:val="fr-CA"/>
              </w:rPr>
            </w:pPr>
            <w:r w:rsidRPr="00A74740">
              <w:rPr>
                <w:rFonts w:cs="Tahoma"/>
              </w:rPr>
              <w:t>NCRELEV</w:t>
            </w:r>
          </w:p>
        </w:tc>
        <w:tc>
          <w:tcPr>
            <w:tcW w:w="4576" w:type="dxa"/>
            <w:hideMark/>
          </w:tcPr>
          <w:p w14:paraId="4135A339" w14:textId="34B95FF4" w:rsidR="00A37A8B" w:rsidRPr="00A74740" w:rsidRDefault="00964B5C" w:rsidP="00A37A8B">
            <w:pPr>
              <w:spacing w:before="0" w:after="0"/>
              <w:rPr>
                <w:rFonts w:cs="Tahoma"/>
                <w:lang w:val="fr-CA"/>
              </w:rPr>
            </w:pPr>
            <w:r w:rsidRPr="00A74740">
              <w:rPr>
                <w:rFonts w:cs="Tahoma"/>
              </w:rPr>
              <w:t>Rescue - Elevator</w:t>
            </w:r>
          </w:p>
        </w:tc>
        <w:tc>
          <w:tcPr>
            <w:tcW w:w="2335" w:type="dxa"/>
            <w:noWrap/>
            <w:hideMark/>
          </w:tcPr>
          <w:p w14:paraId="41C396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381242E2" w14:textId="77777777" w:rsidTr="00D14029">
        <w:trPr>
          <w:trHeight w:val="915"/>
        </w:trPr>
        <w:tc>
          <w:tcPr>
            <w:tcW w:w="2799" w:type="dxa"/>
            <w:hideMark/>
          </w:tcPr>
          <w:p w14:paraId="4F46531F" w14:textId="77777777" w:rsidR="00A37A8B" w:rsidRPr="00A74740" w:rsidRDefault="00A37A8B" w:rsidP="00A37A8B">
            <w:pPr>
              <w:spacing w:before="0" w:after="0"/>
              <w:rPr>
                <w:rFonts w:cs="Tahoma"/>
                <w:lang w:val="fr-CA"/>
              </w:rPr>
            </w:pPr>
            <w:r w:rsidRPr="00A74740">
              <w:rPr>
                <w:rFonts w:cs="Tahoma"/>
              </w:rPr>
              <w:lastRenderedPageBreak/>
              <w:t>NCRFACTR</w:t>
            </w:r>
          </w:p>
        </w:tc>
        <w:tc>
          <w:tcPr>
            <w:tcW w:w="4576" w:type="dxa"/>
            <w:hideMark/>
          </w:tcPr>
          <w:p w14:paraId="57EFA7BF" w14:textId="51D8246C" w:rsidR="00A37A8B" w:rsidRPr="00A74740" w:rsidRDefault="00964B5C" w:rsidP="00A37A8B">
            <w:pPr>
              <w:spacing w:before="0" w:after="0"/>
              <w:rPr>
                <w:rFonts w:cs="Tahoma"/>
                <w:lang w:val="fr-CA"/>
              </w:rPr>
            </w:pPr>
            <w:r w:rsidRPr="00A74740">
              <w:rPr>
                <w:rFonts w:cs="Tahoma"/>
              </w:rPr>
              <w:t>Approved, Field Infusion Of Blood Products Necessary For Life-Saving Intervention</w:t>
            </w:r>
          </w:p>
        </w:tc>
        <w:tc>
          <w:tcPr>
            <w:tcW w:w="2335" w:type="dxa"/>
            <w:noWrap/>
            <w:hideMark/>
          </w:tcPr>
          <w:p w14:paraId="20034246"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079E430" w14:textId="77777777" w:rsidTr="00436FB2">
        <w:trPr>
          <w:trHeight w:val="206"/>
        </w:trPr>
        <w:tc>
          <w:tcPr>
            <w:tcW w:w="2799" w:type="dxa"/>
            <w:hideMark/>
          </w:tcPr>
          <w:p w14:paraId="2F9CAE92" w14:textId="77777777" w:rsidR="00A37A8B" w:rsidRPr="00A74740" w:rsidRDefault="00A37A8B" w:rsidP="00A37A8B">
            <w:pPr>
              <w:spacing w:before="0" w:after="0"/>
              <w:rPr>
                <w:rFonts w:cs="Tahoma"/>
                <w:lang w:val="fr-CA"/>
              </w:rPr>
            </w:pPr>
            <w:r w:rsidRPr="00A74740">
              <w:rPr>
                <w:rFonts w:cs="Tahoma"/>
              </w:rPr>
              <w:t>NCRMUAIDF</w:t>
            </w:r>
          </w:p>
        </w:tc>
        <w:tc>
          <w:tcPr>
            <w:tcW w:w="4576" w:type="dxa"/>
            <w:hideMark/>
          </w:tcPr>
          <w:p w14:paraId="28E1E20B" w14:textId="76B8825F" w:rsidR="00A37A8B" w:rsidRPr="00A74740" w:rsidRDefault="00964B5C" w:rsidP="00A37A8B">
            <w:pPr>
              <w:spacing w:before="0" w:after="0"/>
              <w:rPr>
                <w:rFonts w:cs="Tahoma"/>
                <w:lang w:val="fr-CA"/>
              </w:rPr>
            </w:pPr>
            <w:r w:rsidRPr="00A74740">
              <w:rPr>
                <w:rFonts w:cs="Tahoma"/>
              </w:rPr>
              <w:t>Mutual Aid Fire</w:t>
            </w:r>
          </w:p>
        </w:tc>
        <w:tc>
          <w:tcPr>
            <w:tcW w:w="2335" w:type="dxa"/>
            <w:noWrap/>
            <w:hideMark/>
          </w:tcPr>
          <w:p w14:paraId="7CA9930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BF0FE9" w14:textId="77777777" w:rsidTr="00D14029">
        <w:trPr>
          <w:trHeight w:val="615"/>
        </w:trPr>
        <w:tc>
          <w:tcPr>
            <w:tcW w:w="2799" w:type="dxa"/>
            <w:hideMark/>
          </w:tcPr>
          <w:p w14:paraId="2F33AFEC" w14:textId="77777777" w:rsidR="00A37A8B" w:rsidRPr="00A74740" w:rsidRDefault="00A37A8B" w:rsidP="00A37A8B">
            <w:pPr>
              <w:spacing w:before="0" w:after="0"/>
              <w:rPr>
                <w:rFonts w:cs="Tahoma"/>
                <w:lang w:val="fr-CA"/>
              </w:rPr>
            </w:pPr>
            <w:r w:rsidRPr="00A74740">
              <w:rPr>
                <w:rFonts w:cs="Tahoma"/>
              </w:rPr>
              <w:t>NCRNDE</w:t>
            </w:r>
          </w:p>
        </w:tc>
        <w:tc>
          <w:tcPr>
            <w:tcW w:w="4576" w:type="dxa"/>
            <w:hideMark/>
          </w:tcPr>
          <w:p w14:paraId="6CF0CA32" w14:textId="4D1414BD" w:rsidR="00A37A8B" w:rsidRPr="00A74740" w:rsidRDefault="00964B5C" w:rsidP="00A37A8B">
            <w:pPr>
              <w:spacing w:before="0" w:after="0"/>
              <w:rPr>
                <w:rFonts w:cs="Tahoma"/>
                <w:lang w:val="fr-CA"/>
              </w:rPr>
            </w:pPr>
            <w:r w:rsidRPr="00A74740">
              <w:rPr>
                <w:rFonts w:cs="Tahoma"/>
              </w:rPr>
              <w:t>Notification Event, Local Only, No Units Dispatched</w:t>
            </w:r>
          </w:p>
        </w:tc>
        <w:tc>
          <w:tcPr>
            <w:tcW w:w="2335" w:type="dxa"/>
            <w:noWrap/>
            <w:hideMark/>
          </w:tcPr>
          <w:p w14:paraId="6C89DBB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719114A" w14:textId="77777777" w:rsidTr="00D14029">
        <w:trPr>
          <w:trHeight w:val="315"/>
        </w:trPr>
        <w:tc>
          <w:tcPr>
            <w:tcW w:w="2799" w:type="dxa"/>
            <w:hideMark/>
          </w:tcPr>
          <w:p w14:paraId="5FD25767" w14:textId="77777777" w:rsidR="00A37A8B" w:rsidRPr="00A74740" w:rsidRDefault="00A37A8B" w:rsidP="00A37A8B">
            <w:pPr>
              <w:spacing w:before="0" w:after="0"/>
              <w:rPr>
                <w:rFonts w:cs="Tahoma"/>
                <w:lang w:val="fr-CA"/>
              </w:rPr>
            </w:pPr>
            <w:r w:rsidRPr="00A74740">
              <w:rPr>
                <w:rFonts w:cs="Tahoma"/>
              </w:rPr>
              <w:t>NCRNONE</w:t>
            </w:r>
          </w:p>
        </w:tc>
        <w:tc>
          <w:tcPr>
            <w:tcW w:w="4576" w:type="dxa"/>
            <w:hideMark/>
          </w:tcPr>
          <w:p w14:paraId="236FEAB4" w14:textId="25E0503F" w:rsidR="00A37A8B" w:rsidRPr="00A74740" w:rsidRDefault="00964B5C" w:rsidP="00A37A8B">
            <w:pPr>
              <w:spacing w:before="0" w:after="0"/>
              <w:rPr>
                <w:rFonts w:cs="Tahoma"/>
                <w:lang w:val="fr-CA"/>
              </w:rPr>
            </w:pPr>
            <w:r w:rsidRPr="00A74740">
              <w:rPr>
                <w:rFonts w:cs="Tahoma"/>
              </w:rPr>
              <w:t>None - No Code Found</w:t>
            </w:r>
          </w:p>
        </w:tc>
        <w:tc>
          <w:tcPr>
            <w:tcW w:w="2335" w:type="dxa"/>
            <w:noWrap/>
            <w:hideMark/>
          </w:tcPr>
          <w:p w14:paraId="178BBE8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2787FFA" w14:textId="77777777" w:rsidTr="00D14029">
        <w:trPr>
          <w:trHeight w:val="615"/>
        </w:trPr>
        <w:tc>
          <w:tcPr>
            <w:tcW w:w="2799" w:type="dxa"/>
            <w:hideMark/>
          </w:tcPr>
          <w:p w14:paraId="47B93254" w14:textId="77777777" w:rsidR="00A37A8B" w:rsidRPr="00A74740" w:rsidRDefault="00A37A8B" w:rsidP="00A37A8B">
            <w:pPr>
              <w:spacing w:before="0" w:after="0"/>
              <w:rPr>
                <w:rFonts w:cs="Tahoma"/>
                <w:lang w:val="fr-CA"/>
              </w:rPr>
            </w:pPr>
            <w:r w:rsidRPr="00A74740">
              <w:rPr>
                <w:rFonts w:cs="Tahoma"/>
              </w:rPr>
              <w:t>NCRTASKFORCE</w:t>
            </w:r>
          </w:p>
        </w:tc>
        <w:tc>
          <w:tcPr>
            <w:tcW w:w="4576" w:type="dxa"/>
            <w:hideMark/>
          </w:tcPr>
          <w:p w14:paraId="26CC9051" w14:textId="47195E03" w:rsidR="00A37A8B" w:rsidRPr="00A74740" w:rsidRDefault="00964B5C" w:rsidP="00A37A8B">
            <w:pPr>
              <w:spacing w:before="0" w:after="0"/>
              <w:rPr>
                <w:rFonts w:cs="Tahoma"/>
                <w:lang w:val="fr-CA"/>
              </w:rPr>
            </w:pPr>
            <w:r w:rsidRPr="00A74740">
              <w:rPr>
                <w:rFonts w:cs="Tahoma"/>
              </w:rPr>
              <w:t>Task Force</w:t>
            </w:r>
          </w:p>
        </w:tc>
        <w:tc>
          <w:tcPr>
            <w:tcW w:w="2335" w:type="dxa"/>
            <w:noWrap/>
            <w:hideMark/>
          </w:tcPr>
          <w:p w14:paraId="10C938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BA2766F" w14:textId="77777777" w:rsidTr="00D14029">
        <w:trPr>
          <w:trHeight w:val="315"/>
        </w:trPr>
        <w:tc>
          <w:tcPr>
            <w:tcW w:w="2799" w:type="dxa"/>
            <w:hideMark/>
          </w:tcPr>
          <w:p w14:paraId="33D25C35" w14:textId="77777777" w:rsidR="00A37A8B" w:rsidRPr="00A74740" w:rsidRDefault="00A37A8B" w:rsidP="00A37A8B">
            <w:pPr>
              <w:spacing w:before="0" w:after="0"/>
              <w:rPr>
                <w:rFonts w:cs="Tahoma"/>
                <w:lang w:val="fr-CA"/>
              </w:rPr>
            </w:pPr>
            <w:r w:rsidRPr="00A74740">
              <w:rPr>
                <w:rFonts w:cs="Tahoma"/>
              </w:rPr>
              <w:t>NCRTESTF</w:t>
            </w:r>
          </w:p>
        </w:tc>
        <w:tc>
          <w:tcPr>
            <w:tcW w:w="4576" w:type="dxa"/>
            <w:hideMark/>
          </w:tcPr>
          <w:p w14:paraId="2828348C" w14:textId="18E87743" w:rsidR="00A37A8B" w:rsidRPr="00A74740" w:rsidRDefault="00964B5C" w:rsidP="00A37A8B">
            <w:pPr>
              <w:spacing w:before="0" w:after="0"/>
              <w:rPr>
                <w:rFonts w:cs="Tahoma"/>
                <w:lang w:val="fr-CA"/>
              </w:rPr>
            </w:pPr>
            <w:r w:rsidRPr="00A74740">
              <w:rPr>
                <w:rFonts w:cs="Tahoma"/>
              </w:rPr>
              <w:t>Test Call - Fire</w:t>
            </w:r>
          </w:p>
        </w:tc>
        <w:tc>
          <w:tcPr>
            <w:tcW w:w="2335" w:type="dxa"/>
            <w:noWrap/>
            <w:hideMark/>
          </w:tcPr>
          <w:p w14:paraId="2974A9C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7C7381F" w14:textId="77777777" w:rsidTr="00D14029">
        <w:trPr>
          <w:trHeight w:val="615"/>
        </w:trPr>
        <w:tc>
          <w:tcPr>
            <w:tcW w:w="2799" w:type="dxa"/>
            <w:hideMark/>
          </w:tcPr>
          <w:p w14:paraId="22A6682D" w14:textId="77777777" w:rsidR="00A37A8B" w:rsidRPr="00A74740" w:rsidRDefault="00A37A8B" w:rsidP="00A37A8B">
            <w:pPr>
              <w:spacing w:before="0" w:after="0"/>
              <w:rPr>
                <w:rFonts w:cs="Tahoma"/>
                <w:lang w:val="fr-CA"/>
              </w:rPr>
            </w:pPr>
            <w:r w:rsidRPr="00A74740">
              <w:rPr>
                <w:rFonts w:cs="Tahoma"/>
              </w:rPr>
              <w:t>NCRTRANS</w:t>
            </w:r>
          </w:p>
        </w:tc>
        <w:tc>
          <w:tcPr>
            <w:tcW w:w="4576" w:type="dxa"/>
            <w:hideMark/>
          </w:tcPr>
          <w:p w14:paraId="64F756E5" w14:textId="0EA25B6F" w:rsidR="00A37A8B" w:rsidRPr="00A74740" w:rsidRDefault="00964B5C" w:rsidP="00A37A8B">
            <w:pPr>
              <w:spacing w:before="0" w:after="0"/>
              <w:rPr>
                <w:rFonts w:cs="Tahoma"/>
                <w:lang w:val="fr-CA"/>
              </w:rPr>
            </w:pPr>
            <w:r w:rsidRPr="00A74740">
              <w:rPr>
                <w:rFonts w:cs="Tahoma"/>
              </w:rPr>
              <w:t xml:space="preserve">Transportation </w:t>
            </w:r>
            <w:r w:rsidR="00A65429" w:rsidRPr="00A74740">
              <w:rPr>
                <w:rFonts w:cs="Tahoma"/>
              </w:rPr>
              <w:t>Incident</w:t>
            </w:r>
            <w:r w:rsidRPr="00A74740">
              <w:rPr>
                <w:rFonts w:cs="Tahoma"/>
              </w:rPr>
              <w:t xml:space="preserve">, </w:t>
            </w:r>
            <w:r w:rsidR="00EB2419" w:rsidRPr="00A74740">
              <w:rPr>
                <w:rFonts w:cs="Tahoma"/>
              </w:rPr>
              <w:t>i</w:t>
            </w:r>
            <w:r w:rsidRPr="00A74740">
              <w:rPr>
                <w:rFonts w:cs="Tahoma"/>
              </w:rPr>
              <w:t>ncludes Planes, Trains, Subway, Etc.</w:t>
            </w:r>
          </w:p>
        </w:tc>
        <w:tc>
          <w:tcPr>
            <w:tcW w:w="2335" w:type="dxa"/>
            <w:noWrap/>
            <w:hideMark/>
          </w:tcPr>
          <w:p w14:paraId="7FCD732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451B599" w14:textId="77777777" w:rsidTr="00D14029">
        <w:trPr>
          <w:trHeight w:val="315"/>
        </w:trPr>
        <w:tc>
          <w:tcPr>
            <w:tcW w:w="2799" w:type="dxa"/>
            <w:hideMark/>
          </w:tcPr>
          <w:p w14:paraId="00C0C379" w14:textId="77777777" w:rsidR="00A37A8B" w:rsidRPr="00A74740" w:rsidRDefault="00A37A8B" w:rsidP="00A37A8B">
            <w:pPr>
              <w:spacing w:before="0" w:after="0"/>
              <w:rPr>
                <w:rFonts w:cs="Tahoma"/>
                <w:lang w:val="fr-CA"/>
              </w:rPr>
            </w:pPr>
            <w:r w:rsidRPr="00A74740">
              <w:rPr>
                <w:rFonts w:cs="Tahoma"/>
              </w:rPr>
              <w:t>NEGLECT</w:t>
            </w:r>
          </w:p>
        </w:tc>
        <w:tc>
          <w:tcPr>
            <w:tcW w:w="4576" w:type="dxa"/>
            <w:hideMark/>
          </w:tcPr>
          <w:p w14:paraId="7E17B3FF" w14:textId="4EB93195" w:rsidR="00A37A8B" w:rsidRPr="00A74740" w:rsidRDefault="00964B5C" w:rsidP="00A37A8B">
            <w:pPr>
              <w:spacing w:before="0" w:after="0"/>
              <w:rPr>
                <w:rFonts w:cs="Tahoma"/>
                <w:lang w:val="fr-CA"/>
              </w:rPr>
            </w:pPr>
            <w:r w:rsidRPr="00A74740">
              <w:rPr>
                <w:rFonts w:cs="Tahoma"/>
              </w:rPr>
              <w:t>Neglect</w:t>
            </w:r>
          </w:p>
        </w:tc>
        <w:tc>
          <w:tcPr>
            <w:tcW w:w="2335" w:type="dxa"/>
            <w:noWrap/>
            <w:hideMark/>
          </w:tcPr>
          <w:p w14:paraId="6E6142EF"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C69515" w14:textId="77777777" w:rsidTr="00D14029">
        <w:trPr>
          <w:trHeight w:val="315"/>
        </w:trPr>
        <w:tc>
          <w:tcPr>
            <w:tcW w:w="2799" w:type="dxa"/>
            <w:hideMark/>
          </w:tcPr>
          <w:p w14:paraId="6DB08246" w14:textId="77777777" w:rsidR="00A37A8B" w:rsidRPr="00A74740" w:rsidRDefault="00A37A8B" w:rsidP="00A37A8B">
            <w:pPr>
              <w:spacing w:before="0" w:after="0"/>
              <w:rPr>
                <w:rFonts w:cs="Tahoma"/>
                <w:lang w:val="fr-CA"/>
              </w:rPr>
            </w:pPr>
            <w:r w:rsidRPr="00A74740">
              <w:rPr>
                <w:rFonts w:cs="Tahoma"/>
              </w:rPr>
              <w:t>NOISE</w:t>
            </w:r>
          </w:p>
        </w:tc>
        <w:tc>
          <w:tcPr>
            <w:tcW w:w="4576" w:type="dxa"/>
            <w:hideMark/>
          </w:tcPr>
          <w:p w14:paraId="2782B383" w14:textId="4613BB16" w:rsidR="00A37A8B" w:rsidRPr="00A74740" w:rsidRDefault="00964B5C" w:rsidP="00A37A8B">
            <w:pPr>
              <w:spacing w:before="0" w:after="0"/>
              <w:rPr>
                <w:rFonts w:cs="Tahoma"/>
                <w:lang w:val="fr-CA"/>
              </w:rPr>
            </w:pPr>
            <w:r w:rsidRPr="00A74740">
              <w:rPr>
                <w:rFonts w:cs="Tahoma"/>
              </w:rPr>
              <w:t>Noise</w:t>
            </w:r>
          </w:p>
        </w:tc>
        <w:tc>
          <w:tcPr>
            <w:tcW w:w="2335" w:type="dxa"/>
            <w:noWrap/>
            <w:hideMark/>
          </w:tcPr>
          <w:p w14:paraId="5C2D7AA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A7F4E93" w14:textId="77777777" w:rsidTr="00D14029">
        <w:trPr>
          <w:trHeight w:val="615"/>
        </w:trPr>
        <w:tc>
          <w:tcPr>
            <w:tcW w:w="2799" w:type="dxa"/>
            <w:hideMark/>
          </w:tcPr>
          <w:p w14:paraId="7852269C" w14:textId="77777777" w:rsidR="00A37A8B" w:rsidRPr="00A74740" w:rsidRDefault="00A37A8B" w:rsidP="00A37A8B">
            <w:pPr>
              <w:spacing w:before="0" w:after="0"/>
              <w:rPr>
                <w:rFonts w:cs="Tahoma"/>
                <w:lang w:val="fr-CA"/>
              </w:rPr>
            </w:pPr>
            <w:r w:rsidRPr="00A74740">
              <w:rPr>
                <w:rFonts w:cs="Tahoma"/>
              </w:rPr>
              <w:t>OD</w:t>
            </w:r>
          </w:p>
        </w:tc>
        <w:tc>
          <w:tcPr>
            <w:tcW w:w="4576" w:type="dxa"/>
            <w:hideMark/>
          </w:tcPr>
          <w:p w14:paraId="02A022AA" w14:textId="71629D8E" w:rsidR="00A37A8B" w:rsidRPr="00A74740" w:rsidRDefault="00964B5C" w:rsidP="00A37A8B">
            <w:pPr>
              <w:spacing w:before="0" w:after="0"/>
              <w:rPr>
                <w:rFonts w:cs="Tahoma"/>
                <w:lang w:val="fr-CA"/>
              </w:rPr>
            </w:pPr>
            <w:r w:rsidRPr="00A74740">
              <w:rPr>
                <w:rFonts w:cs="Tahoma"/>
              </w:rPr>
              <w:t xml:space="preserve">Overdose - Accidental, Poisoning, Accidental Ingestion  </w:t>
            </w:r>
          </w:p>
        </w:tc>
        <w:tc>
          <w:tcPr>
            <w:tcW w:w="2335" w:type="dxa"/>
            <w:noWrap/>
            <w:hideMark/>
          </w:tcPr>
          <w:p w14:paraId="545E8E2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043B7133" w14:textId="77777777" w:rsidTr="00D14029">
        <w:trPr>
          <w:trHeight w:val="315"/>
        </w:trPr>
        <w:tc>
          <w:tcPr>
            <w:tcW w:w="2799" w:type="dxa"/>
            <w:hideMark/>
          </w:tcPr>
          <w:p w14:paraId="10F62BEE" w14:textId="77777777" w:rsidR="00A37A8B" w:rsidRPr="00A74740" w:rsidRDefault="00A37A8B" w:rsidP="00A37A8B">
            <w:pPr>
              <w:spacing w:before="0" w:after="0"/>
              <w:rPr>
                <w:rFonts w:cs="Tahoma"/>
                <w:lang w:val="fr-CA"/>
              </w:rPr>
            </w:pPr>
            <w:r w:rsidRPr="00A74740">
              <w:rPr>
                <w:rFonts w:cs="Tahoma"/>
              </w:rPr>
              <w:t>ODOR</w:t>
            </w:r>
          </w:p>
        </w:tc>
        <w:tc>
          <w:tcPr>
            <w:tcW w:w="4576" w:type="dxa"/>
            <w:hideMark/>
          </w:tcPr>
          <w:p w14:paraId="4F000AB9" w14:textId="666E0A2E" w:rsidR="00A37A8B" w:rsidRPr="00A74740" w:rsidRDefault="00964B5C" w:rsidP="00A37A8B">
            <w:pPr>
              <w:spacing w:before="0" w:after="0"/>
              <w:rPr>
                <w:rFonts w:cs="Tahoma"/>
                <w:lang w:val="fr-CA"/>
              </w:rPr>
            </w:pPr>
            <w:r w:rsidRPr="00A74740">
              <w:rPr>
                <w:rFonts w:cs="Tahoma"/>
              </w:rPr>
              <w:t xml:space="preserve">Odor Investigation - </w:t>
            </w:r>
            <w:r w:rsidR="00EB2419" w:rsidRPr="00A74740">
              <w:rPr>
                <w:rFonts w:cs="Tahoma"/>
              </w:rPr>
              <w:t>a</w:t>
            </w:r>
            <w:r w:rsidRPr="00A74740">
              <w:rPr>
                <w:rFonts w:cs="Tahoma"/>
              </w:rPr>
              <w:t xml:space="preserve">ny </w:t>
            </w:r>
            <w:r w:rsidR="00EB2419" w:rsidRPr="00A74740">
              <w:rPr>
                <w:rFonts w:cs="Tahoma"/>
              </w:rPr>
              <w:t>t</w:t>
            </w:r>
            <w:r w:rsidRPr="00A74740">
              <w:rPr>
                <w:rFonts w:cs="Tahoma"/>
              </w:rPr>
              <w:t>ype</w:t>
            </w:r>
          </w:p>
        </w:tc>
        <w:tc>
          <w:tcPr>
            <w:tcW w:w="2335" w:type="dxa"/>
            <w:noWrap/>
            <w:hideMark/>
          </w:tcPr>
          <w:p w14:paraId="4FA83D10"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FF2B80C" w14:textId="77777777" w:rsidTr="00D14029">
        <w:trPr>
          <w:trHeight w:val="315"/>
        </w:trPr>
        <w:tc>
          <w:tcPr>
            <w:tcW w:w="2799" w:type="dxa"/>
            <w:hideMark/>
          </w:tcPr>
          <w:p w14:paraId="77725198" w14:textId="77777777" w:rsidR="00A37A8B" w:rsidRPr="00A74740" w:rsidRDefault="00A37A8B" w:rsidP="00A37A8B">
            <w:pPr>
              <w:spacing w:before="0" w:after="0"/>
              <w:rPr>
                <w:rFonts w:cs="Tahoma"/>
                <w:lang w:val="fr-CA"/>
              </w:rPr>
            </w:pPr>
            <w:r w:rsidRPr="00A74740">
              <w:rPr>
                <w:rFonts w:cs="Tahoma"/>
              </w:rPr>
              <w:t>OPEN</w:t>
            </w:r>
          </w:p>
        </w:tc>
        <w:tc>
          <w:tcPr>
            <w:tcW w:w="4576" w:type="dxa"/>
            <w:hideMark/>
          </w:tcPr>
          <w:p w14:paraId="77B12A87" w14:textId="2E1952A3" w:rsidR="00A37A8B" w:rsidRPr="00A74740" w:rsidRDefault="00964B5C" w:rsidP="00A37A8B">
            <w:pPr>
              <w:spacing w:before="0" w:after="0"/>
              <w:rPr>
                <w:rFonts w:cs="Tahoma"/>
                <w:lang w:val="fr-CA"/>
              </w:rPr>
            </w:pPr>
            <w:r w:rsidRPr="00A74740">
              <w:rPr>
                <w:rFonts w:cs="Tahoma"/>
              </w:rPr>
              <w:t>Unsecure-Bldg</w:t>
            </w:r>
          </w:p>
        </w:tc>
        <w:tc>
          <w:tcPr>
            <w:tcW w:w="2335" w:type="dxa"/>
            <w:noWrap/>
            <w:hideMark/>
          </w:tcPr>
          <w:p w14:paraId="62B9760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B5C076" w14:textId="77777777" w:rsidTr="00D14029">
        <w:trPr>
          <w:trHeight w:val="315"/>
        </w:trPr>
        <w:tc>
          <w:tcPr>
            <w:tcW w:w="2799" w:type="dxa"/>
            <w:hideMark/>
          </w:tcPr>
          <w:p w14:paraId="1D8B90B5" w14:textId="77777777" w:rsidR="00A37A8B" w:rsidRPr="00A74740" w:rsidRDefault="00A37A8B" w:rsidP="00A37A8B">
            <w:pPr>
              <w:spacing w:before="0" w:after="0"/>
              <w:rPr>
                <w:rFonts w:cs="Tahoma"/>
                <w:lang w:val="fr-CA"/>
              </w:rPr>
            </w:pPr>
            <w:r w:rsidRPr="00A74740">
              <w:rPr>
                <w:rFonts w:cs="Tahoma"/>
              </w:rPr>
              <w:t>ORDERV</w:t>
            </w:r>
          </w:p>
        </w:tc>
        <w:tc>
          <w:tcPr>
            <w:tcW w:w="4576" w:type="dxa"/>
            <w:hideMark/>
          </w:tcPr>
          <w:p w14:paraId="0E3B3C69" w14:textId="0D9B4549" w:rsidR="00A37A8B" w:rsidRPr="00A74740" w:rsidRDefault="00964B5C" w:rsidP="00A37A8B">
            <w:pPr>
              <w:spacing w:before="0" w:after="0"/>
              <w:rPr>
                <w:rFonts w:cs="Tahoma"/>
                <w:lang w:val="fr-CA"/>
              </w:rPr>
            </w:pPr>
            <w:r w:rsidRPr="00A74740">
              <w:rPr>
                <w:rFonts w:cs="Tahoma"/>
              </w:rPr>
              <w:t>Order Violation</w:t>
            </w:r>
          </w:p>
        </w:tc>
        <w:tc>
          <w:tcPr>
            <w:tcW w:w="2335" w:type="dxa"/>
            <w:noWrap/>
            <w:hideMark/>
          </w:tcPr>
          <w:p w14:paraId="118934A8"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1F7CC6" w14:textId="77777777" w:rsidTr="00D14029">
        <w:trPr>
          <w:trHeight w:val="615"/>
        </w:trPr>
        <w:tc>
          <w:tcPr>
            <w:tcW w:w="2799" w:type="dxa"/>
            <w:hideMark/>
          </w:tcPr>
          <w:p w14:paraId="72A547E1" w14:textId="77777777" w:rsidR="00A37A8B" w:rsidRPr="00A74740" w:rsidRDefault="00A37A8B" w:rsidP="00A37A8B">
            <w:pPr>
              <w:spacing w:before="0" w:after="0"/>
              <w:rPr>
                <w:rFonts w:cs="Tahoma"/>
                <w:lang w:val="fr-CA"/>
              </w:rPr>
            </w:pPr>
            <w:r w:rsidRPr="00A74740">
              <w:rPr>
                <w:rFonts w:cs="Tahoma"/>
              </w:rPr>
              <w:t>PANDEMIC</w:t>
            </w:r>
          </w:p>
        </w:tc>
        <w:tc>
          <w:tcPr>
            <w:tcW w:w="4576" w:type="dxa"/>
            <w:hideMark/>
          </w:tcPr>
          <w:p w14:paraId="49C37AD9" w14:textId="17893E82" w:rsidR="00A37A8B" w:rsidRPr="00A74740" w:rsidRDefault="00964B5C" w:rsidP="00A37A8B">
            <w:pPr>
              <w:spacing w:before="0" w:after="0"/>
              <w:rPr>
                <w:rFonts w:cs="Tahoma"/>
                <w:lang w:val="fr-CA"/>
              </w:rPr>
            </w:pPr>
            <w:r w:rsidRPr="00A74740">
              <w:rPr>
                <w:rFonts w:cs="Tahoma"/>
              </w:rPr>
              <w:t xml:space="preserve">Pandemic Flu </w:t>
            </w:r>
            <w:r w:rsidR="00D602F4" w:rsidRPr="00A74740">
              <w:rPr>
                <w:rFonts w:cs="Tahoma"/>
              </w:rPr>
              <w:t>o</w:t>
            </w:r>
            <w:r w:rsidRPr="00A74740">
              <w:rPr>
                <w:rFonts w:cs="Tahoma"/>
              </w:rPr>
              <w:t xml:space="preserve">r Illness Outbreak, Epidemic  </w:t>
            </w:r>
          </w:p>
        </w:tc>
        <w:tc>
          <w:tcPr>
            <w:tcW w:w="2335" w:type="dxa"/>
            <w:noWrap/>
            <w:hideMark/>
          </w:tcPr>
          <w:p w14:paraId="6B4CB743"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E07DE4E" w14:textId="77777777" w:rsidTr="00D14029">
        <w:trPr>
          <w:trHeight w:val="315"/>
        </w:trPr>
        <w:tc>
          <w:tcPr>
            <w:tcW w:w="2799" w:type="dxa"/>
            <w:hideMark/>
          </w:tcPr>
          <w:p w14:paraId="4802A673" w14:textId="77777777" w:rsidR="00A37A8B" w:rsidRPr="00A74740" w:rsidRDefault="00A37A8B" w:rsidP="00A37A8B">
            <w:pPr>
              <w:spacing w:before="0" w:after="0"/>
              <w:rPr>
                <w:rFonts w:cs="Tahoma"/>
                <w:lang w:val="fr-CA"/>
              </w:rPr>
            </w:pPr>
            <w:r w:rsidRPr="00A74740">
              <w:rPr>
                <w:rFonts w:cs="Tahoma"/>
              </w:rPr>
              <w:t>PARKING</w:t>
            </w:r>
          </w:p>
        </w:tc>
        <w:tc>
          <w:tcPr>
            <w:tcW w:w="4576" w:type="dxa"/>
            <w:hideMark/>
          </w:tcPr>
          <w:p w14:paraId="28B8609F" w14:textId="590E07E6" w:rsidR="00A37A8B" w:rsidRPr="00A74740" w:rsidRDefault="00964B5C" w:rsidP="00A37A8B">
            <w:pPr>
              <w:spacing w:before="0" w:after="0"/>
              <w:rPr>
                <w:rFonts w:cs="Tahoma"/>
                <w:lang w:val="fr-CA"/>
              </w:rPr>
            </w:pPr>
            <w:r w:rsidRPr="00A74740">
              <w:rPr>
                <w:rFonts w:cs="Tahoma"/>
              </w:rPr>
              <w:t>Parking</w:t>
            </w:r>
          </w:p>
        </w:tc>
        <w:tc>
          <w:tcPr>
            <w:tcW w:w="2335" w:type="dxa"/>
            <w:noWrap/>
            <w:hideMark/>
          </w:tcPr>
          <w:p w14:paraId="445F7B3E"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49D1C7F" w14:textId="77777777" w:rsidTr="00D14029">
        <w:trPr>
          <w:trHeight w:val="315"/>
        </w:trPr>
        <w:tc>
          <w:tcPr>
            <w:tcW w:w="2799" w:type="dxa"/>
            <w:hideMark/>
          </w:tcPr>
          <w:p w14:paraId="2EE81594" w14:textId="77777777" w:rsidR="00A37A8B" w:rsidRPr="00A74740" w:rsidRDefault="00A37A8B" w:rsidP="00A37A8B">
            <w:pPr>
              <w:spacing w:before="0" w:after="0"/>
              <w:rPr>
                <w:rFonts w:cs="Tahoma"/>
                <w:lang w:val="fr-CA"/>
              </w:rPr>
            </w:pPr>
            <w:r w:rsidRPr="00A74740">
              <w:rPr>
                <w:rFonts w:cs="Tahoma"/>
              </w:rPr>
              <w:t xml:space="preserve">PERFND </w:t>
            </w:r>
          </w:p>
        </w:tc>
        <w:tc>
          <w:tcPr>
            <w:tcW w:w="4576" w:type="dxa"/>
            <w:hideMark/>
          </w:tcPr>
          <w:p w14:paraId="18908DEF" w14:textId="017B20A0" w:rsidR="00A37A8B" w:rsidRPr="00A74740" w:rsidRDefault="00964B5C" w:rsidP="00A37A8B">
            <w:pPr>
              <w:spacing w:before="0" w:after="0"/>
              <w:rPr>
                <w:rFonts w:cs="Tahoma"/>
                <w:lang w:val="fr-CA"/>
              </w:rPr>
            </w:pPr>
            <w:r w:rsidRPr="00A74740">
              <w:rPr>
                <w:rFonts w:cs="Tahoma"/>
              </w:rPr>
              <w:t xml:space="preserve">Found Person </w:t>
            </w:r>
          </w:p>
        </w:tc>
        <w:tc>
          <w:tcPr>
            <w:tcW w:w="2335" w:type="dxa"/>
            <w:noWrap/>
            <w:hideMark/>
          </w:tcPr>
          <w:p w14:paraId="7CA1C20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11E9889A" w14:textId="77777777" w:rsidTr="00D14029">
        <w:trPr>
          <w:trHeight w:val="315"/>
        </w:trPr>
        <w:tc>
          <w:tcPr>
            <w:tcW w:w="2799" w:type="dxa"/>
            <w:hideMark/>
          </w:tcPr>
          <w:p w14:paraId="7A5B1684" w14:textId="77777777" w:rsidR="00A37A8B" w:rsidRPr="00A74740" w:rsidRDefault="00A37A8B" w:rsidP="00A37A8B">
            <w:pPr>
              <w:spacing w:before="0" w:after="0"/>
              <w:rPr>
                <w:rFonts w:cs="Tahoma"/>
                <w:lang w:val="fr-CA"/>
              </w:rPr>
            </w:pPr>
            <w:r w:rsidRPr="00A74740">
              <w:rPr>
                <w:rFonts w:cs="Tahoma"/>
              </w:rPr>
              <w:t xml:space="preserve">PERMISS </w:t>
            </w:r>
          </w:p>
        </w:tc>
        <w:tc>
          <w:tcPr>
            <w:tcW w:w="4576" w:type="dxa"/>
            <w:hideMark/>
          </w:tcPr>
          <w:p w14:paraId="137BB2C1" w14:textId="5A9BD12B" w:rsidR="00A37A8B" w:rsidRPr="00A74740" w:rsidRDefault="00964B5C" w:rsidP="00A37A8B">
            <w:pPr>
              <w:spacing w:before="0" w:after="0"/>
              <w:rPr>
                <w:rFonts w:cs="Tahoma"/>
                <w:lang w:val="fr-CA"/>
              </w:rPr>
            </w:pPr>
            <w:r w:rsidRPr="00A74740">
              <w:rPr>
                <w:rFonts w:cs="Tahoma"/>
              </w:rPr>
              <w:t xml:space="preserve">Missing Person </w:t>
            </w:r>
          </w:p>
        </w:tc>
        <w:tc>
          <w:tcPr>
            <w:tcW w:w="2335" w:type="dxa"/>
            <w:noWrap/>
            <w:hideMark/>
          </w:tcPr>
          <w:p w14:paraId="0B853FB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0B37A25" w14:textId="77777777" w:rsidTr="00D14029">
        <w:trPr>
          <w:trHeight w:val="315"/>
        </w:trPr>
        <w:tc>
          <w:tcPr>
            <w:tcW w:w="2799" w:type="dxa"/>
            <w:hideMark/>
          </w:tcPr>
          <w:p w14:paraId="472A35DD" w14:textId="77777777" w:rsidR="00A37A8B" w:rsidRPr="00A74740" w:rsidRDefault="00A37A8B" w:rsidP="00A37A8B">
            <w:pPr>
              <w:spacing w:before="0" w:after="0"/>
              <w:rPr>
                <w:rFonts w:cs="Tahoma"/>
                <w:lang w:val="fr-CA"/>
              </w:rPr>
            </w:pPr>
            <w:r w:rsidRPr="00A74740">
              <w:rPr>
                <w:rFonts w:cs="Tahoma"/>
              </w:rPr>
              <w:t xml:space="preserve">PERSUSP </w:t>
            </w:r>
          </w:p>
        </w:tc>
        <w:tc>
          <w:tcPr>
            <w:tcW w:w="4576" w:type="dxa"/>
            <w:hideMark/>
          </w:tcPr>
          <w:p w14:paraId="396148C9" w14:textId="6B9350C7" w:rsidR="00A37A8B" w:rsidRPr="00A74740" w:rsidRDefault="00964B5C" w:rsidP="00A37A8B">
            <w:pPr>
              <w:spacing w:before="0" w:after="0"/>
              <w:rPr>
                <w:rFonts w:cs="Tahoma"/>
                <w:lang w:val="fr-CA"/>
              </w:rPr>
            </w:pPr>
            <w:r w:rsidRPr="00A74740">
              <w:rPr>
                <w:rFonts w:cs="Tahoma"/>
              </w:rPr>
              <w:t xml:space="preserve">Suspicious Person </w:t>
            </w:r>
          </w:p>
        </w:tc>
        <w:tc>
          <w:tcPr>
            <w:tcW w:w="2335" w:type="dxa"/>
            <w:noWrap/>
            <w:hideMark/>
          </w:tcPr>
          <w:p w14:paraId="64321744"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C92E68B" w14:textId="77777777" w:rsidTr="00D14029">
        <w:trPr>
          <w:trHeight w:val="615"/>
        </w:trPr>
        <w:tc>
          <w:tcPr>
            <w:tcW w:w="2799" w:type="dxa"/>
            <w:hideMark/>
          </w:tcPr>
          <w:p w14:paraId="3061D39B" w14:textId="77777777" w:rsidR="00A37A8B" w:rsidRPr="00A74740" w:rsidRDefault="00A37A8B" w:rsidP="00A37A8B">
            <w:pPr>
              <w:spacing w:before="0" w:after="0"/>
              <w:rPr>
                <w:rFonts w:cs="Tahoma"/>
                <w:lang w:val="fr-CA"/>
              </w:rPr>
            </w:pPr>
            <w:r w:rsidRPr="00A74740">
              <w:rPr>
                <w:rFonts w:cs="Tahoma"/>
              </w:rPr>
              <w:t>PERUNCON</w:t>
            </w:r>
          </w:p>
        </w:tc>
        <w:tc>
          <w:tcPr>
            <w:tcW w:w="4576" w:type="dxa"/>
            <w:hideMark/>
          </w:tcPr>
          <w:p w14:paraId="33FFA605" w14:textId="56F4A6CE" w:rsidR="00A37A8B" w:rsidRPr="00A74740" w:rsidRDefault="00964B5C" w:rsidP="00A37A8B">
            <w:pPr>
              <w:spacing w:before="0" w:after="0"/>
              <w:rPr>
                <w:rFonts w:cs="Tahoma"/>
                <w:lang w:val="fr-CA"/>
              </w:rPr>
            </w:pPr>
            <w:r w:rsidRPr="00A74740">
              <w:rPr>
                <w:rFonts w:cs="Tahoma"/>
              </w:rPr>
              <w:t xml:space="preserve">Unconscious Person, </w:t>
            </w:r>
            <w:r w:rsidR="00D602F4" w:rsidRPr="00A74740">
              <w:rPr>
                <w:rFonts w:cs="Tahoma"/>
              </w:rPr>
              <w:t>i</w:t>
            </w:r>
            <w:r w:rsidRPr="00A74740">
              <w:rPr>
                <w:rFonts w:cs="Tahoma"/>
              </w:rPr>
              <w:t xml:space="preserve">ncludes Fainting </w:t>
            </w:r>
            <w:r w:rsidR="00D602F4" w:rsidRPr="00A74740">
              <w:rPr>
                <w:rFonts w:cs="Tahoma"/>
              </w:rPr>
              <w:t>a</w:t>
            </w:r>
            <w:r w:rsidRPr="00A74740">
              <w:rPr>
                <w:rFonts w:cs="Tahoma"/>
              </w:rPr>
              <w:t>nd Near Fainting</w:t>
            </w:r>
          </w:p>
        </w:tc>
        <w:tc>
          <w:tcPr>
            <w:tcW w:w="2335" w:type="dxa"/>
            <w:noWrap/>
            <w:hideMark/>
          </w:tcPr>
          <w:p w14:paraId="7190D6F2"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909D399" w14:textId="77777777" w:rsidTr="00D14029">
        <w:trPr>
          <w:trHeight w:val="315"/>
        </w:trPr>
        <w:tc>
          <w:tcPr>
            <w:tcW w:w="2799" w:type="dxa"/>
            <w:hideMark/>
          </w:tcPr>
          <w:p w14:paraId="0AA33A3E" w14:textId="77777777" w:rsidR="00A37A8B" w:rsidRPr="00A74740" w:rsidRDefault="00A37A8B" w:rsidP="00A37A8B">
            <w:pPr>
              <w:spacing w:before="0" w:after="0"/>
              <w:rPr>
                <w:rFonts w:cs="Tahoma"/>
                <w:lang w:val="fr-CA"/>
              </w:rPr>
            </w:pPr>
            <w:r w:rsidRPr="00A74740">
              <w:rPr>
                <w:rFonts w:cs="Tahoma"/>
              </w:rPr>
              <w:t>PERWANT</w:t>
            </w:r>
          </w:p>
        </w:tc>
        <w:tc>
          <w:tcPr>
            <w:tcW w:w="4576" w:type="dxa"/>
            <w:hideMark/>
          </w:tcPr>
          <w:p w14:paraId="32FE0489" w14:textId="481CFA86" w:rsidR="00A37A8B" w:rsidRPr="00A74740" w:rsidRDefault="00964B5C" w:rsidP="00A37A8B">
            <w:pPr>
              <w:spacing w:before="0" w:after="0"/>
              <w:rPr>
                <w:rFonts w:cs="Tahoma"/>
                <w:lang w:val="fr-CA"/>
              </w:rPr>
            </w:pPr>
            <w:r w:rsidRPr="00A74740">
              <w:rPr>
                <w:rFonts w:cs="Tahoma"/>
              </w:rPr>
              <w:t>Wanted Person</w:t>
            </w:r>
          </w:p>
        </w:tc>
        <w:tc>
          <w:tcPr>
            <w:tcW w:w="2335" w:type="dxa"/>
            <w:noWrap/>
            <w:hideMark/>
          </w:tcPr>
          <w:p w14:paraId="5600D575"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2822A81" w14:textId="77777777" w:rsidTr="00D14029">
        <w:trPr>
          <w:trHeight w:val="315"/>
        </w:trPr>
        <w:tc>
          <w:tcPr>
            <w:tcW w:w="2799" w:type="dxa"/>
            <w:hideMark/>
          </w:tcPr>
          <w:p w14:paraId="09079C95" w14:textId="77777777" w:rsidR="00A37A8B" w:rsidRPr="00A74740" w:rsidRDefault="00A37A8B" w:rsidP="00A37A8B">
            <w:pPr>
              <w:spacing w:before="0" w:after="0"/>
              <w:rPr>
                <w:rFonts w:cs="Tahoma"/>
                <w:lang w:val="fr-CA"/>
              </w:rPr>
            </w:pPr>
            <w:r w:rsidRPr="00A74740">
              <w:rPr>
                <w:rFonts w:cs="Tahoma"/>
              </w:rPr>
              <w:t>PHANDLE</w:t>
            </w:r>
          </w:p>
        </w:tc>
        <w:tc>
          <w:tcPr>
            <w:tcW w:w="4576" w:type="dxa"/>
            <w:hideMark/>
          </w:tcPr>
          <w:p w14:paraId="040EA752" w14:textId="637297D7" w:rsidR="00A37A8B" w:rsidRPr="00A74740" w:rsidRDefault="00964B5C" w:rsidP="00A37A8B">
            <w:pPr>
              <w:spacing w:before="0" w:after="0"/>
              <w:rPr>
                <w:rFonts w:cs="Tahoma"/>
                <w:lang w:val="fr-CA"/>
              </w:rPr>
            </w:pPr>
            <w:r w:rsidRPr="00A74740">
              <w:rPr>
                <w:rFonts w:cs="Tahoma"/>
              </w:rPr>
              <w:t>Panhandling</w:t>
            </w:r>
          </w:p>
        </w:tc>
        <w:tc>
          <w:tcPr>
            <w:tcW w:w="2335" w:type="dxa"/>
            <w:noWrap/>
            <w:hideMark/>
          </w:tcPr>
          <w:p w14:paraId="4135A831"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7D6C690C" w14:textId="77777777" w:rsidTr="00D14029">
        <w:trPr>
          <w:trHeight w:val="300"/>
        </w:trPr>
        <w:tc>
          <w:tcPr>
            <w:tcW w:w="2799" w:type="dxa"/>
            <w:vMerge w:val="restart"/>
            <w:hideMark/>
          </w:tcPr>
          <w:p w14:paraId="16A57460" w14:textId="77777777" w:rsidR="00A37A8B" w:rsidRPr="00A74740" w:rsidRDefault="00A37A8B" w:rsidP="00A37A8B">
            <w:pPr>
              <w:spacing w:before="0" w:after="0"/>
              <w:rPr>
                <w:rFonts w:cs="Tahoma"/>
                <w:lang w:val="fr-CA"/>
              </w:rPr>
            </w:pPr>
            <w:r w:rsidRPr="00A74740">
              <w:rPr>
                <w:rFonts w:cs="Tahoma"/>
              </w:rPr>
              <w:t>PREG</w:t>
            </w:r>
          </w:p>
        </w:tc>
        <w:tc>
          <w:tcPr>
            <w:tcW w:w="4576" w:type="dxa"/>
            <w:vMerge w:val="restart"/>
            <w:hideMark/>
          </w:tcPr>
          <w:p w14:paraId="646E54B9" w14:textId="03CEA2FA" w:rsidR="00A37A8B" w:rsidRPr="00A74740" w:rsidRDefault="00964B5C" w:rsidP="00A37A8B">
            <w:pPr>
              <w:spacing w:before="0" w:after="0"/>
              <w:rPr>
                <w:rFonts w:cs="Tahoma"/>
                <w:lang w:val="fr-CA"/>
              </w:rPr>
            </w:pPr>
            <w:r w:rsidRPr="00A74740">
              <w:rPr>
                <w:rFonts w:cs="Tahoma"/>
              </w:rPr>
              <w:t>Pregnancy Problems, Childbirth, Miscarriage</w:t>
            </w:r>
          </w:p>
        </w:tc>
        <w:tc>
          <w:tcPr>
            <w:tcW w:w="2335" w:type="dxa"/>
            <w:noWrap/>
            <w:hideMark/>
          </w:tcPr>
          <w:p w14:paraId="77B532D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40DCCB7F" w14:textId="77777777" w:rsidTr="00D14029">
        <w:trPr>
          <w:trHeight w:val="315"/>
        </w:trPr>
        <w:tc>
          <w:tcPr>
            <w:tcW w:w="2799" w:type="dxa"/>
            <w:vMerge/>
            <w:hideMark/>
          </w:tcPr>
          <w:p w14:paraId="4306F6CF" w14:textId="77777777" w:rsidR="00A37A8B" w:rsidRPr="00A74740" w:rsidRDefault="00A37A8B" w:rsidP="00A37A8B">
            <w:pPr>
              <w:spacing w:before="0" w:after="0"/>
              <w:rPr>
                <w:rFonts w:cs="Tahoma"/>
                <w:lang w:val="fr-CA"/>
              </w:rPr>
            </w:pPr>
          </w:p>
        </w:tc>
        <w:tc>
          <w:tcPr>
            <w:tcW w:w="4576" w:type="dxa"/>
            <w:vMerge/>
            <w:hideMark/>
          </w:tcPr>
          <w:p w14:paraId="7D372A01" w14:textId="77777777" w:rsidR="00A37A8B" w:rsidRPr="00A74740" w:rsidRDefault="00A37A8B" w:rsidP="00A37A8B">
            <w:pPr>
              <w:spacing w:before="0" w:after="0"/>
              <w:rPr>
                <w:rFonts w:cs="Tahoma"/>
                <w:lang w:val="fr-CA"/>
              </w:rPr>
            </w:pPr>
          </w:p>
        </w:tc>
        <w:tc>
          <w:tcPr>
            <w:tcW w:w="2335" w:type="dxa"/>
            <w:noWrap/>
            <w:hideMark/>
          </w:tcPr>
          <w:p w14:paraId="48535B27"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576E56DC" w14:textId="77777777" w:rsidTr="00D14029">
        <w:trPr>
          <w:trHeight w:val="315"/>
        </w:trPr>
        <w:tc>
          <w:tcPr>
            <w:tcW w:w="2799" w:type="dxa"/>
            <w:hideMark/>
          </w:tcPr>
          <w:p w14:paraId="7177A94A" w14:textId="77777777" w:rsidR="00A37A8B" w:rsidRPr="00A74740" w:rsidRDefault="00A37A8B" w:rsidP="00A37A8B">
            <w:pPr>
              <w:spacing w:before="0" w:after="0"/>
              <w:rPr>
                <w:rFonts w:cs="Tahoma"/>
                <w:lang w:val="fr-CA"/>
              </w:rPr>
            </w:pPr>
            <w:r w:rsidRPr="00A74740">
              <w:rPr>
                <w:rFonts w:cs="Tahoma"/>
              </w:rPr>
              <w:t>PROPFND</w:t>
            </w:r>
          </w:p>
        </w:tc>
        <w:tc>
          <w:tcPr>
            <w:tcW w:w="4576" w:type="dxa"/>
            <w:hideMark/>
          </w:tcPr>
          <w:p w14:paraId="16A67A24" w14:textId="5687533D" w:rsidR="00A37A8B" w:rsidRPr="00A74740" w:rsidRDefault="00964B5C" w:rsidP="00A37A8B">
            <w:pPr>
              <w:spacing w:before="0" w:after="0"/>
              <w:rPr>
                <w:rFonts w:cs="Tahoma"/>
                <w:lang w:val="fr-CA"/>
              </w:rPr>
            </w:pPr>
            <w:r w:rsidRPr="00A74740">
              <w:rPr>
                <w:rFonts w:cs="Tahoma"/>
              </w:rPr>
              <w:t>Found Property</w:t>
            </w:r>
          </w:p>
        </w:tc>
        <w:tc>
          <w:tcPr>
            <w:tcW w:w="2335" w:type="dxa"/>
            <w:noWrap/>
            <w:hideMark/>
          </w:tcPr>
          <w:p w14:paraId="0BA86D1B"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6E9FC548" w14:textId="77777777" w:rsidTr="00D14029">
        <w:trPr>
          <w:trHeight w:val="315"/>
        </w:trPr>
        <w:tc>
          <w:tcPr>
            <w:tcW w:w="2799" w:type="dxa"/>
            <w:hideMark/>
          </w:tcPr>
          <w:p w14:paraId="3F071CA6" w14:textId="77777777" w:rsidR="00A37A8B" w:rsidRPr="00A74740" w:rsidRDefault="00A37A8B" w:rsidP="00A37A8B">
            <w:pPr>
              <w:spacing w:before="0" w:after="0"/>
              <w:rPr>
                <w:rFonts w:cs="Tahoma"/>
                <w:lang w:val="fr-CA"/>
              </w:rPr>
            </w:pPr>
            <w:r w:rsidRPr="00A74740">
              <w:rPr>
                <w:rFonts w:cs="Tahoma"/>
              </w:rPr>
              <w:t>PROPLOST</w:t>
            </w:r>
          </w:p>
        </w:tc>
        <w:tc>
          <w:tcPr>
            <w:tcW w:w="4576" w:type="dxa"/>
            <w:hideMark/>
          </w:tcPr>
          <w:p w14:paraId="0EE2E745" w14:textId="7CC39178" w:rsidR="00A37A8B" w:rsidRPr="00A74740" w:rsidRDefault="00964B5C" w:rsidP="00A37A8B">
            <w:pPr>
              <w:spacing w:before="0" w:after="0"/>
              <w:rPr>
                <w:rFonts w:cs="Tahoma"/>
                <w:lang w:val="fr-CA"/>
              </w:rPr>
            </w:pPr>
            <w:r w:rsidRPr="00A74740">
              <w:rPr>
                <w:rFonts w:cs="Tahoma"/>
              </w:rPr>
              <w:t>Lost Property</w:t>
            </w:r>
          </w:p>
        </w:tc>
        <w:tc>
          <w:tcPr>
            <w:tcW w:w="2335" w:type="dxa"/>
            <w:noWrap/>
            <w:hideMark/>
          </w:tcPr>
          <w:p w14:paraId="31CF092D"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CB05512" w14:textId="77777777" w:rsidTr="00D14029">
        <w:trPr>
          <w:trHeight w:val="315"/>
        </w:trPr>
        <w:tc>
          <w:tcPr>
            <w:tcW w:w="2799" w:type="dxa"/>
            <w:hideMark/>
          </w:tcPr>
          <w:p w14:paraId="0260555E" w14:textId="77777777" w:rsidR="00A37A8B" w:rsidRPr="00A74740" w:rsidRDefault="00A37A8B" w:rsidP="00A37A8B">
            <w:pPr>
              <w:spacing w:before="0" w:after="0"/>
              <w:rPr>
                <w:rFonts w:cs="Tahoma"/>
                <w:lang w:val="fr-CA"/>
              </w:rPr>
            </w:pPr>
            <w:r w:rsidRPr="00A74740">
              <w:rPr>
                <w:rFonts w:cs="Tahoma"/>
              </w:rPr>
              <w:t>PROPSTLN</w:t>
            </w:r>
          </w:p>
        </w:tc>
        <w:tc>
          <w:tcPr>
            <w:tcW w:w="4576" w:type="dxa"/>
            <w:hideMark/>
          </w:tcPr>
          <w:p w14:paraId="44B7B484" w14:textId="13909FB9" w:rsidR="00A37A8B" w:rsidRPr="00A74740" w:rsidRDefault="00964B5C" w:rsidP="00A37A8B">
            <w:pPr>
              <w:spacing w:before="0" w:after="0"/>
              <w:rPr>
                <w:rFonts w:cs="Tahoma"/>
                <w:lang w:val="fr-CA"/>
              </w:rPr>
            </w:pPr>
            <w:r w:rsidRPr="00A74740">
              <w:rPr>
                <w:rFonts w:cs="Tahoma"/>
              </w:rPr>
              <w:t>Stolen Property</w:t>
            </w:r>
          </w:p>
        </w:tc>
        <w:tc>
          <w:tcPr>
            <w:tcW w:w="2335" w:type="dxa"/>
            <w:noWrap/>
            <w:hideMark/>
          </w:tcPr>
          <w:p w14:paraId="5694FCBA" w14:textId="77777777" w:rsidR="00A37A8B" w:rsidRPr="00A74740" w:rsidRDefault="00A37A8B" w:rsidP="00A37A8B">
            <w:pPr>
              <w:spacing w:before="0" w:after="0"/>
              <w:rPr>
                <w:rFonts w:cs="Tahoma"/>
                <w:lang w:val="fr-CA"/>
              </w:rPr>
            </w:pPr>
            <w:r w:rsidRPr="00A74740">
              <w:rPr>
                <w:rFonts w:cs="Tahoma"/>
                <w:lang w:val="fr-CA"/>
              </w:rPr>
              <w:t>APCO 2.103.2-2019</w:t>
            </w:r>
          </w:p>
        </w:tc>
      </w:tr>
      <w:tr w:rsidR="00A37A8B" w:rsidRPr="00A37A8B" w14:paraId="2B1A0C9E" w14:textId="77777777" w:rsidTr="00D14029">
        <w:trPr>
          <w:trHeight w:val="315"/>
        </w:trPr>
        <w:tc>
          <w:tcPr>
            <w:tcW w:w="2799" w:type="dxa"/>
            <w:hideMark/>
          </w:tcPr>
          <w:p w14:paraId="03BC63CB" w14:textId="77777777" w:rsidR="00A37A8B" w:rsidRPr="00A74740" w:rsidRDefault="00A37A8B" w:rsidP="00A37A8B">
            <w:pPr>
              <w:spacing w:before="0" w:after="0"/>
              <w:rPr>
                <w:rFonts w:cs="Tahoma"/>
                <w:lang w:val="fr-CA"/>
              </w:rPr>
            </w:pPr>
            <w:r w:rsidRPr="00A74740">
              <w:rPr>
                <w:rFonts w:cs="Tahoma"/>
              </w:rPr>
              <w:lastRenderedPageBreak/>
              <w:t>PROW</w:t>
            </w:r>
          </w:p>
        </w:tc>
        <w:tc>
          <w:tcPr>
            <w:tcW w:w="4576" w:type="dxa"/>
            <w:hideMark/>
          </w:tcPr>
          <w:p w14:paraId="6D4D0476" w14:textId="3A97AC37" w:rsidR="00A37A8B" w:rsidRPr="00A74740" w:rsidRDefault="00964B5C" w:rsidP="00A37A8B">
            <w:pPr>
              <w:spacing w:before="0" w:after="0"/>
              <w:rPr>
                <w:rFonts w:cs="Tahoma"/>
                <w:lang w:val="fr-CA"/>
              </w:rPr>
            </w:pPr>
            <w:r w:rsidRPr="00A74740">
              <w:rPr>
                <w:rFonts w:cs="Tahoma"/>
              </w:rPr>
              <w:t>Prowler</w:t>
            </w:r>
          </w:p>
        </w:tc>
        <w:tc>
          <w:tcPr>
            <w:tcW w:w="2335" w:type="dxa"/>
            <w:noWrap/>
            <w:hideMark/>
          </w:tcPr>
          <w:p w14:paraId="3EB11908" w14:textId="77777777" w:rsidR="00A37A8B" w:rsidRPr="00A74740" w:rsidRDefault="00A37A8B" w:rsidP="00A37A8B">
            <w:pPr>
              <w:spacing w:before="0" w:after="0"/>
              <w:rPr>
                <w:rFonts w:cs="Tahoma"/>
                <w:lang w:val="fr-CA"/>
              </w:rPr>
            </w:pPr>
            <w:r w:rsidRPr="00A74740">
              <w:rPr>
                <w:rFonts w:cs="Tahoma"/>
                <w:lang w:val="fr-CA"/>
              </w:rPr>
              <w:t>APCO 2.103.2-2019</w:t>
            </w:r>
          </w:p>
        </w:tc>
      </w:tr>
      <w:tr w:rsidR="00EB3555" w:rsidRPr="00A37A8B" w14:paraId="169CAF2C" w14:textId="77777777" w:rsidTr="00D14029">
        <w:trPr>
          <w:trHeight w:val="315"/>
        </w:trPr>
        <w:tc>
          <w:tcPr>
            <w:tcW w:w="2799" w:type="dxa"/>
          </w:tcPr>
          <w:p w14:paraId="2EE288D5" w14:textId="532D4351" w:rsidR="00EB3555" w:rsidRPr="00A74740" w:rsidRDefault="00EB3555" w:rsidP="00EB3555">
            <w:pPr>
              <w:spacing w:before="0" w:after="0"/>
              <w:rPr>
                <w:rFonts w:cs="Tahoma"/>
              </w:rPr>
            </w:pPr>
            <w:r w:rsidRPr="00A74740">
              <w:rPr>
                <w:rFonts w:cs="Tahoma"/>
              </w:rPr>
              <w:t>PUBWKS</w:t>
            </w:r>
          </w:p>
        </w:tc>
        <w:tc>
          <w:tcPr>
            <w:tcW w:w="4576" w:type="dxa"/>
          </w:tcPr>
          <w:p w14:paraId="43A82833" w14:textId="0A7C6CD8" w:rsidR="00EB3555" w:rsidRPr="00A74740" w:rsidRDefault="00EB3555" w:rsidP="00EB3555">
            <w:pPr>
              <w:spacing w:before="0" w:after="0"/>
              <w:rPr>
                <w:rFonts w:cs="Tahoma"/>
              </w:rPr>
            </w:pPr>
            <w:r w:rsidRPr="00A74740">
              <w:rPr>
                <w:rFonts w:cs="Tahoma"/>
              </w:rPr>
              <w:t>Public Works / Utilities</w:t>
            </w:r>
          </w:p>
        </w:tc>
        <w:tc>
          <w:tcPr>
            <w:tcW w:w="2335" w:type="dxa"/>
            <w:noWrap/>
          </w:tcPr>
          <w:p w14:paraId="251AF7AF" w14:textId="4671FB4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4D7CC6A" w14:textId="77777777" w:rsidTr="00D14029">
        <w:trPr>
          <w:trHeight w:val="315"/>
        </w:trPr>
        <w:tc>
          <w:tcPr>
            <w:tcW w:w="2799" w:type="dxa"/>
            <w:hideMark/>
          </w:tcPr>
          <w:p w14:paraId="073FF8E0" w14:textId="77777777" w:rsidR="00EB3555" w:rsidRPr="00A74740" w:rsidRDefault="00EB3555" w:rsidP="00EB3555">
            <w:pPr>
              <w:spacing w:before="0" w:after="0"/>
              <w:rPr>
                <w:rFonts w:cs="Tahoma"/>
                <w:lang w:val="fr-CA"/>
              </w:rPr>
            </w:pPr>
            <w:r w:rsidRPr="00A74740">
              <w:rPr>
                <w:rFonts w:cs="Tahoma"/>
              </w:rPr>
              <w:t>PURSUIT</w:t>
            </w:r>
          </w:p>
        </w:tc>
        <w:tc>
          <w:tcPr>
            <w:tcW w:w="4576" w:type="dxa"/>
            <w:hideMark/>
          </w:tcPr>
          <w:p w14:paraId="3C3B6372" w14:textId="79B6641E" w:rsidR="00EB3555" w:rsidRPr="00A74740" w:rsidRDefault="00EB3555" w:rsidP="00EB3555">
            <w:pPr>
              <w:spacing w:before="0" w:after="0"/>
              <w:rPr>
                <w:rFonts w:cs="Tahoma"/>
                <w:lang w:val="fr-CA"/>
              </w:rPr>
            </w:pPr>
            <w:r w:rsidRPr="00A74740">
              <w:rPr>
                <w:rFonts w:cs="Tahoma"/>
              </w:rPr>
              <w:t>Pursuit</w:t>
            </w:r>
          </w:p>
        </w:tc>
        <w:tc>
          <w:tcPr>
            <w:tcW w:w="2335" w:type="dxa"/>
            <w:noWrap/>
            <w:hideMark/>
          </w:tcPr>
          <w:p w14:paraId="4D62DD7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744748" w14:textId="77777777" w:rsidTr="00D14029">
        <w:trPr>
          <w:trHeight w:val="315"/>
        </w:trPr>
        <w:tc>
          <w:tcPr>
            <w:tcW w:w="2799" w:type="dxa"/>
            <w:hideMark/>
          </w:tcPr>
          <w:p w14:paraId="45C9EDB4" w14:textId="77777777" w:rsidR="00EB3555" w:rsidRPr="00A74740" w:rsidRDefault="00EB3555" w:rsidP="00EB3555">
            <w:pPr>
              <w:spacing w:before="0" w:after="0"/>
              <w:rPr>
                <w:rFonts w:cs="Tahoma"/>
                <w:lang w:val="fr-CA"/>
              </w:rPr>
            </w:pPr>
            <w:r w:rsidRPr="00A74740">
              <w:rPr>
                <w:rFonts w:cs="Tahoma"/>
              </w:rPr>
              <w:t>RADIAT</w:t>
            </w:r>
          </w:p>
        </w:tc>
        <w:tc>
          <w:tcPr>
            <w:tcW w:w="4576" w:type="dxa"/>
            <w:hideMark/>
          </w:tcPr>
          <w:p w14:paraId="6EB0DB25" w14:textId="0DCF4D05" w:rsidR="00EB3555" w:rsidRPr="00A74740" w:rsidRDefault="00EB3555" w:rsidP="00EB3555">
            <w:pPr>
              <w:spacing w:before="0" w:after="0"/>
              <w:rPr>
                <w:rFonts w:cs="Tahoma"/>
                <w:lang w:val="fr-CA"/>
              </w:rPr>
            </w:pPr>
            <w:r w:rsidRPr="00A74740">
              <w:rPr>
                <w:rFonts w:cs="Tahoma"/>
              </w:rPr>
              <w:t xml:space="preserve">Includes Nuclear </w:t>
            </w:r>
            <w:r w:rsidR="00A65429" w:rsidRPr="00A74740">
              <w:rPr>
                <w:rFonts w:cs="Tahoma"/>
              </w:rPr>
              <w:t>Incident</w:t>
            </w:r>
            <w:r w:rsidRPr="00A74740">
              <w:rPr>
                <w:rFonts w:cs="Tahoma"/>
              </w:rPr>
              <w:t>s</w:t>
            </w:r>
          </w:p>
        </w:tc>
        <w:tc>
          <w:tcPr>
            <w:tcW w:w="2335" w:type="dxa"/>
            <w:noWrap/>
            <w:hideMark/>
          </w:tcPr>
          <w:p w14:paraId="11D4029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A70E864" w14:textId="77777777" w:rsidTr="00D14029">
        <w:trPr>
          <w:trHeight w:val="300"/>
        </w:trPr>
        <w:tc>
          <w:tcPr>
            <w:tcW w:w="2799" w:type="dxa"/>
          </w:tcPr>
          <w:p w14:paraId="768A36C6" w14:textId="1BD8E11B" w:rsidR="00EB3555" w:rsidRPr="00A74740" w:rsidRDefault="00EB3555" w:rsidP="00EB3555">
            <w:pPr>
              <w:spacing w:before="0" w:after="0"/>
              <w:rPr>
                <w:rFonts w:cs="Tahoma"/>
              </w:rPr>
            </w:pPr>
            <w:r w:rsidRPr="00A74740">
              <w:rPr>
                <w:rFonts w:cs="Tahoma"/>
              </w:rPr>
              <w:t>RECKDRV</w:t>
            </w:r>
          </w:p>
        </w:tc>
        <w:tc>
          <w:tcPr>
            <w:tcW w:w="4576" w:type="dxa"/>
          </w:tcPr>
          <w:p w14:paraId="2F6442B7" w14:textId="6A407E88" w:rsidR="00EB3555" w:rsidRPr="00A74740" w:rsidRDefault="00EB3555" w:rsidP="00EB3555">
            <w:pPr>
              <w:spacing w:before="0" w:after="0"/>
              <w:rPr>
                <w:rFonts w:cs="Tahoma"/>
              </w:rPr>
            </w:pPr>
            <w:r w:rsidRPr="00A74740">
              <w:rPr>
                <w:rFonts w:cs="Tahoma"/>
              </w:rPr>
              <w:t>Reckless Driver</w:t>
            </w:r>
          </w:p>
        </w:tc>
        <w:tc>
          <w:tcPr>
            <w:tcW w:w="2335" w:type="dxa"/>
            <w:noWrap/>
          </w:tcPr>
          <w:p w14:paraId="346038D4" w14:textId="47430A50"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4ACF8CC" w14:textId="77777777" w:rsidTr="00D14029">
        <w:trPr>
          <w:trHeight w:val="315"/>
        </w:trPr>
        <w:tc>
          <w:tcPr>
            <w:tcW w:w="2799" w:type="dxa"/>
            <w:hideMark/>
          </w:tcPr>
          <w:p w14:paraId="6739D57D" w14:textId="77777777" w:rsidR="00EB3555" w:rsidRPr="00A74740" w:rsidRDefault="00EB3555" w:rsidP="00EB3555">
            <w:pPr>
              <w:spacing w:before="0" w:after="0"/>
              <w:rPr>
                <w:rFonts w:cs="Tahoma"/>
                <w:lang w:val="fr-CA"/>
              </w:rPr>
            </w:pPr>
            <w:r w:rsidRPr="00A74740">
              <w:rPr>
                <w:rFonts w:cs="Tahoma"/>
              </w:rPr>
              <w:t>REPO</w:t>
            </w:r>
          </w:p>
        </w:tc>
        <w:tc>
          <w:tcPr>
            <w:tcW w:w="4576" w:type="dxa"/>
            <w:hideMark/>
          </w:tcPr>
          <w:p w14:paraId="30C0175E" w14:textId="60AED38F" w:rsidR="00EB3555" w:rsidRPr="00A74740" w:rsidRDefault="00EB3555" w:rsidP="00EB3555">
            <w:pPr>
              <w:spacing w:before="0" w:after="0"/>
              <w:rPr>
                <w:rFonts w:cs="Tahoma"/>
                <w:lang w:val="fr-CA"/>
              </w:rPr>
            </w:pPr>
            <w:r w:rsidRPr="00A74740">
              <w:rPr>
                <w:rFonts w:cs="Tahoma"/>
              </w:rPr>
              <w:t>Repo</w:t>
            </w:r>
          </w:p>
        </w:tc>
        <w:tc>
          <w:tcPr>
            <w:tcW w:w="2335" w:type="dxa"/>
            <w:noWrap/>
            <w:hideMark/>
          </w:tcPr>
          <w:p w14:paraId="544D4DC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7BCB8A3" w14:textId="77777777" w:rsidTr="00D14029">
        <w:trPr>
          <w:trHeight w:val="315"/>
        </w:trPr>
        <w:tc>
          <w:tcPr>
            <w:tcW w:w="2799" w:type="dxa"/>
            <w:hideMark/>
          </w:tcPr>
          <w:p w14:paraId="6AD18478" w14:textId="77777777" w:rsidR="00EB3555" w:rsidRPr="00A74740" w:rsidRDefault="00EB3555" w:rsidP="00EB3555">
            <w:pPr>
              <w:spacing w:before="0" w:after="0"/>
              <w:rPr>
                <w:rFonts w:cs="Tahoma"/>
                <w:lang w:val="fr-CA"/>
              </w:rPr>
            </w:pPr>
            <w:r w:rsidRPr="00A74740">
              <w:rPr>
                <w:rFonts w:cs="Tahoma"/>
              </w:rPr>
              <w:t>RESCUE</w:t>
            </w:r>
          </w:p>
        </w:tc>
        <w:tc>
          <w:tcPr>
            <w:tcW w:w="4576" w:type="dxa"/>
            <w:hideMark/>
          </w:tcPr>
          <w:p w14:paraId="02D3F20C" w14:textId="78108C13" w:rsidR="00EB3555" w:rsidRPr="00A74740" w:rsidRDefault="00EB3555" w:rsidP="00EB3555">
            <w:pPr>
              <w:spacing w:before="0" w:after="0"/>
              <w:rPr>
                <w:rFonts w:cs="Tahoma"/>
                <w:lang w:val="fr-CA"/>
              </w:rPr>
            </w:pPr>
            <w:r w:rsidRPr="00A74740">
              <w:rPr>
                <w:rFonts w:cs="Tahoma"/>
              </w:rPr>
              <w:t>Includes Lock-Ins, High Angle Rescue</w:t>
            </w:r>
          </w:p>
        </w:tc>
        <w:tc>
          <w:tcPr>
            <w:tcW w:w="2335" w:type="dxa"/>
            <w:noWrap/>
            <w:hideMark/>
          </w:tcPr>
          <w:p w14:paraId="17F972F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3B308D4" w14:textId="77777777" w:rsidTr="00D14029">
        <w:trPr>
          <w:trHeight w:val="315"/>
        </w:trPr>
        <w:tc>
          <w:tcPr>
            <w:tcW w:w="2799" w:type="dxa"/>
            <w:hideMark/>
          </w:tcPr>
          <w:p w14:paraId="7E04318F" w14:textId="77777777" w:rsidR="00EB3555" w:rsidRPr="00A74740" w:rsidRDefault="00EB3555" w:rsidP="00EB3555">
            <w:pPr>
              <w:spacing w:before="0" w:after="0"/>
              <w:rPr>
                <w:rFonts w:cs="Tahoma"/>
                <w:lang w:val="fr-CA"/>
              </w:rPr>
            </w:pPr>
            <w:r w:rsidRPr="00A74740">
              <w:rPr>
                <w:rFonts w:cs="Tahoma"/>
              </w:rPr>
              <w:t>RESIST</w:t>
            </w:r>
          </w:p>
        </w:tc>
        <w:tc>
          <w:tcPr>
            <w:tcW w:w="4576" w:type="dxa"/>
            <w:hideMark/>
          </w:tcPr>
          <w:p w14:paraId="01EE2DD2" w14:textId="380F9940" w:rsidR="00EB3555" w:rsidRPr="00A74740" w:rsidRDefault="00EB3555" w:rsidP="00EB3555">
            <w:pPr>
              <w:spacing w:before="0" w:after="0"/>
              <w:rPr>
                <w:rFonts w:cs="Tahoma"/>
                <w:lang w:val="fr-CA"/>
              </w:rPr>
            </w:pPr>
            <w:r w:rsidRPr="00A74740">
              <w:rPr>
                <w:rFonts w:cs="Tahoma"/>
              </w:rPr>
              <w:t>Resisting Arrest</w:t>
            </w:r>
          </w:p>
        </w:tc>
        <w:tc>
          <w:tcPr>
            <w:tcW w:w="2335" w:type="dxa"/>
            <w:noWrap/>
            <w:hideMark/>
          </w:tcPr>
          <w:p w14:paraId="29606F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0732880" w14:textId="77777777" w:rsidTr="00D14029">
        <w:trPr>
          <w:trHeight w:val="615"/>
        </w:trPr>
        <w:tc>
          <w:tcPr>
            <w:tcW w:w="2799" w:type="dxa"/>
            <w:hideMark/>
          </w:tcPr>
          <w:p w14:paraId="3666982A" w14:textId="77777777" w:rsidR="00EB3555" w:rsidRPr="00A74740" w:rsidRDefault="00EB3555" w:rsidP="00EB3555">
            <w:pPr>
              <w:spacing w:before="0" w:after="0"/>
              <w:rPr>
                <w:rFonts w:cs="Tahoma"/>
                <w:lang w:val="fr-CA"/>
              </w:rPr>
            </w:pPr>
            <w:r w:rsidRPr="00A74740">
              <w:rPr>
                <w:rFonts w:cs="Tahoma"/>
              </w:rPr>
              <w:t>RESP</w:t>
            </w:r>
          </w:p>
        </w:tc>
        <w:tc>
          <w:tcPr>
            <w:tcW w:w="4576" w:type="dxa"/>
            <w:hideMark/>
          </w:tcPr>
          <w:p w14:paraId="18E85382" w14:textId="777C0327" w:rsidR="00EB3555" w:rsidRPr="00A74740" w:rsidRDefault="00EB3555" w:rsidP="00EB3555">
            <w:pPr>
              <w:spacing w:before="0" w:after="0"/>
              <w:rPr>
                <w:rFonts w:cs="Tahoma"/>
                <w:lang w:val="fr-CA"/>
              </w:rPr>
            </w:pPr>
            <w:r w:rsidRPr="00A74740">
              <w:rPr>
                <w:rFonts w:cs="Tahoma"/>
              </w:rPr>
              <w:t>Difficulty Breathing, Shortness Of Breath, Respiratory Issue</w:t>
            </w:r>
          </w:p>
        </w:tc>
        <w:tc>
          <w:tcPr>
            <w:tcW w:w="2335" w:type="dxa"/>
            <w:noWrap/>
            <w:hideMark/>
          </w:tcPr>
          <w:p w14:paraId="23D86A4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C55BEB" w14:textId="77777777" w:rsidTr="00D14029">
        <w:trPr>
          <w:trHeight w:val="315"/>
        </w:trPr>
        <w:tc>
          <w:tcPr>
            <w:tcW w:w="2799" w:type="dxa"/>
            <w:hideMark/>
          </w:tcPr>
          <w:p w14:paraId="1CE57B23" w14:textId="77777777" w:rsidR="00EB3555" w:rsidRPr="00A74740" w:rsidRDefault="00EB3555" w:rsidP="00EB3555">
            <w:pPr>
              <w:spacing w:before="0" w:after="0"/>
              <w:rPr>
                <w:rFonts w:cs="Tahoma"/>
                <w:lang w:val="fr-CA"/>
              </w:rPr>
            </w:pPr>
            <w:r w:rsidRPr="00A74740">
              <w:rPr>
                <w:rFonts w:cs="Tahoma"/>
              </w:rPr>
              <w:t>RESPARR</w:t>
            </w:r>
          </w:p>
        </w:tc>
        <w:tc>
          <w:tcPr>
            <w:tcW w:w="4576" w:type="dxa"/>
            <w:hideMark/>
          </w:tcPr>
          <w:p w14:paraId="2AB1AFE1" w14:textId="567F595E" w:rsidR="00EB3555" w:rsidRPr="00A74740" w:rsidRDefault="00EB3555" w:rsidP="00EB3555">
            <w:pPr>
              <w:spacing w:before="0" w:after="0"/>
              <w:rPr>
                <w:rFonts w:cs="Tahoma"/>
                <w:lang w:val="fr-CA"/>
              </w:rPr>
            </w:pPr>
            <w:r w:rsidRPr="00A74740">
              <w:rPr>
                <w:rFonts w:cs="Tahoma"/>
              </w:rPr>
              <w:t>Respiratory Arrest</w:t>
            </w:r>
          </w:p>
        </w:tc>
        <w:tc>
          <w:tcPr>
            <w:tcW w:w="2335" w:type="dxa"/>
            <w:noWrap/>
            <w:hideMark/>
          </w:tcPr>
          <w:p w14:paraId="7DB50D1F"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3C80482" w14:textId="77777777" w:rsidTr="00D14029">
        <w:trPr>
          <w:trHeight w:val="315"/>
        </w:trPr>
        <w:tc>
          <w:tcPr>
            <w:tcW w:w="2799" w:type="dxa"/>
            <w:hideMark/>
          </w:tcPr>
          <w:p w14:paraId="1F641160" w14:textId="77777777" w:rsidR="00EB3555" w:rsidRPr="00A74740" w:rsidRDefault="00EB3555" w:rsidP="00EB3555">
            <w:pPr>
              <w:spacing w:before="0" w:after="0"/>
              <w:rPr>
                <w:rFonts w:cs="Tahoma"/>
                <w:lang w:val="fr-CA"/>
              </w:rPr>
            </w:pPr>
            <w:r w:rsidRPr="00A74740">
              <w:rPr>
                <w:rFonts w:cs="Tahoma"/>
              </w:rPr>
              <w:t>ROBBERY</w:t>
            </w:r>
          </w:p>
        </w:tc>
        <w:tc>
          <w:tcPr>
            <w:tcW w:w="4576" w:type="dxa"/>
            <w:hideMark/>
          </w:tcPr>
          <w:p w14:paraId="5CFB62E5" w14:textId="499A6A69" w:rsidR="00EB3555" w:rsidRPr="00A74740" w:rsidRDefault="00EB3555" w:rsidP="00EB3555">
            <w:pPr>
              <w:spacing w:before="0" w:after="0"/>
              <w:rPr>
                <w:rFonts w:cs="Tahoma"/>
                <w:lang w:val="fr-CA"/>
              </w:rPr>
            </w:pPr>
            <w:r w:rsidRPr="00A74740">
              <w:rPr>
                <w:rFonts w:cs="Tahoma"/>
              </w:rPr>
              <w:t>Robbery</w:t>
            </w:r>
          </w:p>
        </w:tc>
        <w:tc>
          <w:tcPr>
            <w:tcW w:w="2335" w:type="dxa"/>
            <w:noWrap/>
            <w:hideMark/>
          </w:tcPr>
          <w:p w14:paraId="330DCEE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5F7BD11" w14:textId="77777777" w:rsidTr="00D14029">
        <w:trPr>
          <w:trHeight w:val="315"/>
        </w:trPr>
        <w:tc>
          <w:tcPr>
            <w:tcW w:w="2799" w:type="dxa"/>
            <w:hideMark/>
          </w:tcPr>
          <w:p w14:paraId="1B61C1BA" w14:textId="77777777" w:rsidR="00EB3555" w:rsidRPr="00A74740" w:rsidRDefault="00EB3555" w:rsidP="00EB3555">
            <w:pPr>
              <w:spacing w:before="0" w:after="0"/>
              <w:rPr>
                <w:rFonts w:cs="Tahoma"/>
                <w:lang w:val="fr-CA"/>
              </w:rPr>
            </w:pPr>
            <w:r w:rsidRPr="00A74740">
              <w:rPr>
                <w:rFonts w:cs="Tahoma"/>
              </w:rPr>
              <w:t>RUNAWAY</w:t>
            </w:r>
          </w:p>
        </w:tc>
        <w:tc>
          <w:tcPr>
            <w:tcW w:w="4576" w:type="dxa"/>
            <w:hideMark/>
          </w:tcPr>
          <w:p w14:paraId="1051AF86" w14:textId="11718466" w:rsidR="00EB3555" w:rsidRPr="00A74740" w:rsidRDefault="00EB3555" w:rsidP="00EB3555">
            <w:pPr>
              <w:spacing w:before="0" w:after="0"/>
              <w:rPr>
                <w:rFonts w:cs="Tahoma"/>
                <w:lang w:val="fr-CA"/>
              </w:rPr>
            </w:pPr>
            <w:r w:rsidRPr="00A74740">
              <w:rPr>
                <w:rFonts w:cs="Tahoma"/>
              </w:rPr>
              <w:t>Runaway</w:t>
            </w:r>
          </w:p>
        </w:tc>
        <w:tc>
          <w:tcPr>
            <w:tcW w:w="2335" w:type="dxa"/>
            <w:noWrap/>
            <w:hideMark/>
          </w:tcPr>
          <w:p w14:paraId="28C76EF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B81B856" w14:textId="77777777" w:rsidTr="00D14029">
        <w:trPr>
          <w:trHeight w:val="315"/>
        </w:trPr>
        <w:tc>
          <w:tcPr>
            <w:tcW w:w="2799" w:type="dxa"/>
            <w:hideMark/>
          </w:tcPr>
          <w:p w14:paraId="0C1CDA6B" w14:textId="77777777" w:rsidR="00EB3555" w:rsidRPr="00A74740" w:rsidRDefault="00EB3555" w:rsidP="00EB3555">
            <w:pPr>
              <w:spacing w:before="0" w:after="0"/>
              <w:rPr>
                <w:rFonts w:cs="Tahoma"/>
                <w:lang w:val="fr-CA"/>
              </w:rPr>
            </w:pPr>
            <w:r w:rsidRPr="00A74740">
              <w:rPr>
                <w:rFonts w:cs="Tahoma"/>
              </w:rPr>
              <w:t>SAR</w:t>
            </w:r>
          </w:p>
        </w:tc>
        <w:tc>
          <w:tcPr>
            <w:tcW w:w="4576" w:type="dxa"/>
            <w:hideMark/>
          </w:tcPr>
          <w:p w14:paraId="49F3F8E9" w14:textId="16D2B3E5" w:rsidR="00EB3555" w:rsidRPr="00A74740" w:rsidRDefault="00EB3555" w:rsidP="00EB3555">
            <w:pPr>
              <w:spacing w:before="0" w:after="0"/>
              <w:rPr>
                <w:rFonts w:cs="Tahoma"/>
                <w:lang w:val="fr-CA"/>
              </w:rPr>
            </w:pPr>
            <w:r w:rsidRPr="00A74740">
              <w:rPr>
                <w:rFonts w:cs="Tahoma"/>
              </w:rPr>
              <w:t>Search And Rescue</w:t>
            </w:r>
          </w:p>
        </w:tc>
        <w:tc>
          <w:tcPr>
            <w:tcW w:w="2335" w:type="dxa"/>
            <w:noWrap/>
            <w:hideMark/>
          </w:tcPr>
          <w:p w14:paraId="2FA0EBC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0F874B8" w14:textId="77777777" w:rsidTr="00D14029">
        <w:trPr>
          <w:trHeight w:val="315"/>
        </w:trPr>
        <w:tc>
          <w:tcPr>
            <w:tcW w:w="2799" w:type="dxa"/>
            <w:hideMark/>
          </w:tcPr>
          <w:p w14:paraId="4A8997EE" w14:textId="77777777" w:rsidR="00EB3555" w:rsidRPr="00A74740" w:rsidRDefault="00EB3555" w:rsidP="00EB3555">
            <w:pPr>
              <w:spacing w:before="0" w:after="0"/>
              <w:rPr>
                <w:rFonts w:cs="Tahoma"/>
                <w:lang w:val="fr-CA"/>
              </w:rPr>
            </w:pPr>
            <w:r w:rsidRPr="00A74740">
              <w:rPr>
                <w:rFonts w:cs="Tahoma"/>
              </w:rPr>
              <w:t>SCH</w:t>
            </w:r>
          </w:p>
        </w:tc>
        <w:tc>
          <w:tcPr>
            <w:tcW w:w="4576" w:type="dxa"/>
            <w:hideMark/>
          </w:tcPr>
          <w:p w14:paraId="1B965364" w14:textId="7C2373E5" w:rsidR="00EB3555" w:rsidRPr="00A74740" w:rsidRDefault="00EB3555" w:rsidP="00EB3555">
            <w:pPr>
              <w:spacing w:before="0" w:after="0"/>
              <w:rPr>
                <w:rFonts w:cs="Tahoma"/>
                <w:lang w:val="fr-CA"/>
              </w:rPr>
            </w:pPr>
            <w:r w:rsidRPr="00A74740">
              <w:rPr>
                <w:rFonts w:cs="Tahoma"/>
              </w:rPr>
              <w:t>School Offense</w:t>
            </w:r>
          </w:p>
        </w:tc>
        <w:tc>
          <w:tcPr>
            <w:tcW w:w="2335" w:type="dxa"/>
            <w:noWrap/>
            <w:hideMark/>
          </w:tcPr>
          <w:p w14:paraId="7109D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EACEE5A" w14:textId="77777777" w:rsidTr="00D14029">
        <w:trPr>
          <w:trHeight w:val="315"/>
        </w:trPr>
        <w:tc>
          <w:tcPr>
            <w:tcW w:w="2799" w:type="dxa"/>
            <w:hideMark/>
          </w:tcPr>
          <w:p w14:paraId="76A27003" w14:textId="77777777" w:rsidR="00EB3555" w:rsidRPr="00A74740" w:rsidRDefault="00EB3555" w:rsidP="00EB3555">
            <w:pPr>
              <w:spacing w:before="0" w:after="0"/>
              <w:rPr>
                <w:rFonts w:cs="Tahoma"/>
                <w:lang w:val="fr-CA"/>
              </w:rPr>
            </w:pPr>
            <w:r w:rsidRPr="00A74740">
              <w:rPr>
                <w:rFonts w:cs="Tahoma"/>
              </w:rPr>
              <w:t>SCRM</w:t>
            </w:r>
          </w:p>
        </w:tc>
        <w:tc>
          <w:tcPr>
            <w:tcW w:w="4576" w:type="dxa"/>
            <w:hideMark/>
          </w:tcPr>
          <w:p w14:paraId="50B013A2" w14:textId="6F908925" w:rsidR="00EB3555" w:rsidRPr="00A74740" w:rsidRDefault="00EB3555" w:rsidP="00EB3555">
            <w:pPr>
              <w:spacing w:before="0" w:after="0"/>
              <w:rPr>
                <w:rFonts w:cs="Tahoma"/>
                <w:lang w:val="fr-CA"/>
              </w:rPr>
            </w:pPr>
            <w:r w:rsidRPr="00A74740">
              <w:rPr>
                <w:rFonts w:cs="Tahoma"/>
              </w:rPr>
              <w:t>Person Screaming</w:t>
            </w:r>
          </w:p>
        </w:tc>
        <w:tc>
          <w:tcPr>
            <w:tcW w:w="2335" w:type="dxa"/>
            <w:noWrap/>
            <w:hideMark/>
          </w:tcPr>
          <w:p w14:paraId="0DEE011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6CC79FE" w14:textId="77777777" w:rsidTr="00D14029">
        <w:trPr>
          <w:trHeight w:val="315"/>
        </w:trPr>
        <w:tc>
          <w:tcPr>
            <w:tcW w:w="2799" w:type="dxa"/>
            <w:hideMark/>
          </w:tcPr>
          <w:p w14:paraId="4B40DD78" w14:textId="77777777" w:rsidR="00EB3555" w:rsidRPr="00A74740" w:rsidRDefault="00EB3555" w:rsidP="00EB3555">
            <w:pPr>
              <w:spacing w:before="0" w:after="0"/>
              <w:rPr>
                <w:rFonts w:cs="Tahoma"/>
                <w:lang w:val="fr-CA"/>
              </w:rPr>
            </w:pPr>
            <w:r w:rsidRPr="00A74740">
              <w:rPr>
                <w:rFonts w:cs="Tahoma"/>
              </w:rPr>
              <w:t>SEIZURE</w:t>
            </w:r>
          </w:p>
        </w:tc>
        <w:tc>
          <w:tcPr>
            <w:tcW w:w="4576" w:type="dxa"/>
            <w:hideMark/>
          </w:tcPr>
          <w:p w14:paraId="127D184B" w14:textId="36415A65" w:rsidR="00EB3555" w:rsidRPr="00A74740" w:rsidRDefault="00EB3555" w:rsidP="00EB3555">
            <w:pPr>
              <w:spacing w:before="0" w:after="0"/>
              <w:rPr>
                <w:rFonts w:cs="Tahoma"/>
                <w:lang w:val="fr-CA"/>
              </w:rPr>
            </w:pPr>
            <w:r w:rsidRPr="00A74740">
              <w:rPr>
                <w:rFonts w:cs="Tahoma"/>
              </w:rPr>
              <w:t>Includes Convulsions</w:t>
            </w:r>
          </w:p>
        </w:tc>
        <w:tc>
          <w:tcPr>
            <w:tcW w:w="2335" w:type="dxa"/>
            <w:noWrap/>
            <w:hideMark/>
          </w:tcPr>
          <w:p w14:paraId="6419A49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9CAA46B" w14:textId="77777777" w:rsidTr="00D14029">
        <w:trPr>
          <w:trHeight w:val="315"/>
        </w:trPr>
        <w:tc>
          <w:tcPr>
            <w:tcW w:w="2799" w:type="dxa"/>
            <w:hideMark/>
          </w:tcPr>
          <w:p w14:paraId="2D70DB25" w14:textId="77777777" w:rsidR="00EB3555" w:rsidRPr="00A74740" w:rsidRDefault="00EB3555" w:rsidP="00EB3555">
            <w:pPr>
              <w:spacing w:before="0" w:after="0"/>
              <w:rPr>
                <w:rFonts w:cs="Tahoma"/>
                <w:lang w:val="fr-CA"/>
              </w:rPr>
            </w:pPr>
            <w:r w:rsidRPr="00A74740">
              <w:rPr>
                <w:rFonts w:cs="Tahoma"/>
              </w:rPr>
              <w:t>SEXOFFNS</w:t>
            </w:r>
          </w:p>
        </w:tc>
        <w:tc>
          <w:tcPr>
            <w:tcW w:w="4576" w:type="dxa"/>
            <w:hideMark/>
          </w:tcPr>
          <w:p w14:paraId="5D93D40F" w14:textId="1B0242BE" w:rsidR="00EB3555" w:rsidRPr="00A74740" w:rsidRDefault="00EB3555" w:rsidP="00EB3555">
            <w:pPr>
              <w:spacing w:before="0" w:after="0"/>
              <w:rPr>
                <w:rFonts w:cs="Tahoma"/>
                <w:lang w:val="fr-CA"/>
              </w:rPr>
            </w:pPr>
            <w:r w:rsidRPr="00A74740">
              <w:rPr>
                <w:rFonts w:cs="Tahoma"/>
              </w:rPr>
              <w:t>Sex Offense</w:t>
            </w:r>
          </w:p>
        </w:tc>
        <w:tc>
          <w:tcPr>
            <w:tcW w:w="2335" w:type="dxa"/>
            <w:noWrap/>
            <w:hideMark/>
          </w:tcPr>
          <w:p w14:paraId="0B3B3771"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EDD5482" w14:textId="77777777" w:rsidTr="00D14029">
        <w:trPr>
          <w:trHeight w:val="315"/>
        </w:trPr>
        <w:tc>
          <w:tcPr>
            <w:tcW w:w="2799" w:type="dxa"/>
            <w:hideMark/>
          </w:tcPr>
          <w:p w14:paraId="6E1289D0" w14:textId="77777777" w:rsidR="00EB3555" w:rsidRPr="00A74740" w:rsidRDefault="00EB3555" w:rsidP="00EB3555">
            <w:pPr>
              <w:spacing w:before="0" w:after="0"/>
              <w:rPr>
                <w:rFonts w:cs="Tahoma"/>
                <w:lang w:val="fr-CA"/>
              </w:rPr>
            </w:pPr>
            <w:r w:rsidRPr="00A74740">
              <w:rPr>
                <w:rFonts w:cs="Tahoma"/>
              </w:rPr>
              <w:t>SHOOT</w:t>
            </w:r>
          </w:p>
        </w:tc>
        <w:tc>
          <w:tcPr>
            <w:tcW w:w="4576" w:type="dxa"/>
            <w:hideMark/>
          </w:tcPr>
          <w:p w14:paraId="583DF4F6" w14:textId="37473E31" w:rsidR="00EB3555" w:rsidRPr="00A74740" w:rsidRDefault="00EB3555" w:rsidP="00EB3555">
            <w:pPr>
              <w:spacing w:before="0" w:after="0"/>
              <w:rPr>
                <w:rFonts w:cs="Tahoma"/>
                <w:lang w:val="fr-CA"/>
              </w:rPr>
            </w:pPr>
            <w:r w:rsidRPr="00A74740">
              <w:rPr>
                <w:rFonts w:cs="Tahoma"/>
              </w:rPr>
              <w:t>Shooting</w:t>
            </w:r>
          </w:p>
        </w:tc>
        <w:tc>
          <w:tcPr>
            <w:tcW w:w="2335" w:type="dxa"/>
            <w:noWrap/>
            <w:hideMark/>
          </w:tcPr>
          <w:p w14:paraId="5BEB59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68980D6" w14:textId="77777777" w:rsidTr="00D14029">
        <w:trPr>
          <w:trHeight w:val="315"/>
        </w:trPr>
        <w:tc>
          <w:tcPr>
            <w:tcW w:w="2799" w:type="dxa"/>
            <w:hideMark/>
          </w:tcPr>
          <w:p w14:paraId="3C0004AD" w14:textId="77777777" w:rsidR="00EB3555" w:rsidRPr="00A74740" w:rsidRDefault="00EB3555" w:rsidP="00EB3555">
            <w:pPr>
              <w:spacing w:before="0" w:after="0"/>
              <w:rPr>
                <w:rFonts w:cs="Tahoma"/>
                <w:lang w:val="fr-CA"/>
              </w:rPr>
            </w:pPr>
            <w:r w:rsidRPr="00A74740">
              <w:rPr>
                <w:rFonts w:cs="Tahoma"/>
              </w:rPr>
              <w:t>SHOPLIFT</w:t>
            </w:r>
          </w:p>
        </w:tc>
        <w:tc>
          <w:tcPr>
            <w:tcW w:w="4576" w:type="dxa"/>
            <w:hideMark/>
          </w:tcPr>
          <w:p w14:paraId="67C027A7" w14:textId="333D3754" w:rsidR="00EB3555" w:rsidRPr="00A74740" w:rsidRDefault="00EB3555" w:rsidP="00EB3555">
            <w:pPr>
              <w:spacing w:before="0" w:after="0"/>
              <w:rPr>
                <w:rFonts w:cs="Tahoma"/>
                <w:lang w:val="fr-CA"/>
              </w:rPr>
            </w:pPr>
            <w:r w:rsidRPr="00A74740">
              <w:rPr>
                <w:rFonts w:cs="Tahoma"/>
              </w:rPr>
              <w:t>Shoplifting</w:t>
            </w:r>
          </w:p>
        </w:tc>
        <w:tc>
          <w:tcPr>
            <w:tcW w:w="2335" w:type="dxa"/>
            <w:noWrap/>
            <w:hideMark/>
          </w:tcPr>
          <w:p w14:paraId="51BE247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211C34" w14:textId="77777777" w:rsidTr="00D14029">
        <w:trPr>
          <w:trHeight w:val="615"/>
        </w:trPr>
        <w:tc>
          <w:tcPr>
            <w:tcW w:w="2799" w:type="dxa"/>
            <w:hideMark/>
          </w:tcPr>
          <w:p w14:paraId="64204D88" w14:textId="77777777" w:rsidR="00EB3555" w:rsidRPr="00A74740" w:rsidRDefault="00EB3555" w:rsidP="00EB3555">
            <w:pPr>
              <w:spacing w:before="0" w:after="0"/>
              <w:rPr>
                <w:rFonts w:cs="Tahoma"/>
                <w:lang w:val="fr-CA"/>
              </w:rPr>
            </w:pPr>
            <w:r w:rsidRPr="00A74740">
              <w:rPr>
                <w:rFonts w:cs="Tahoma"/>
              </w:rPr>
              <w:t>SICK</w:t>
            </w:r>
          </w:p>
        </w:tc>
        <w:tc>
          <w:tcPr>
            <w:tcW w:w="4576" w:type="dxa"/>
            <w:hideMark/>
          </w:tcPr>
          <w:p w14:paraId="464B58A9" w14:textId="2D338FCC" w:rsidR="00EB3555" w:rsidRPr="00A74740" w:rsidRDefault="00EB3555" w:rsidP="00EB3555">
            <w:pPr>
              <w:spacing w:before="0" w:after="0"/>
              <w:rPr>
                <w:rFonts w:cs="Tahoma"/>
                <w:lang w:val="fr-CA"/>
              </w:rPr>
            </w:pPr>
            <w:r w:rsidRPr="00A74740">
              <w:rPr>
                <w:rFonts w:cs="Tahoma"/>
              </w:rPr>
              <w:t>Sick Person Non-Specific, General Illness, Flu</w:t>
            </w:r>
          </w:p>
        </w:tc>
        <w:tc>
          <w:tcPr>
            <w:tcW w:w="2335" w:type="dxa"/>
            <w:noWrap/>
            <w:hideMark/>
          </w:tcPr>
          <w:p w14:paraId="539527B5"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5BE1D77" w14:textId="77777777" w:rsidTr="00D14029">
        <w:trPr>
          <w:trHeight w:val="315"/>
        </w:trPr>
        <w:tc>
          <w:tcPr>
            <w:tcW w:w="2799" w:type="dxa"/>
            <w:hideMark/>
          </w:tcPr>
          <w:p w14:paraId="3D43BB60" w14:textId="77777777" w:rsidR="00EB3555" w:rsidRPr="00A74740" w:rsidRDefault="00EB3555" w:rsidP="00EB3555">
            <w:pPr>
              <w:spacing w:before="0" w:after="0"/>
              <w:rPr>
                <w:rFonts w:cs="Tahoma"/>
                <w:lang w:val="fr-CA"/>
              </w:rPr>
            </w:pPr>
            <w:r w:rsidRPr="00A74740">
              <w:rPr>
                <w:rFonts w:cs="Tahoma"/>
              </w:rPr>
              <w:t>SLMP</w:t>
            </w:r>
          </w:p>
        </w:tc>
        <w:tc>
          <w:tcPr>
            <w:tcW w:w="4576" w:type="dxa"/>
            <w:hideMark/>
          </w:tcPr>
          <w:p w14:paraId="6A782C76" w14:textId="26DF7061" w:rsidR="00EB3555" w:rsidRPr="00A74740" w:rsidRDefault="00EB3555" w:rsidP="00EB3555">
            <w:pPr>
              <w:spacing w:before="0" w:after="0"/>
              <w:rPr>
                <w:rFonts w:cs="Tahoma"/>
                <w:lang w:val="fr-CA"/>
              </w:rPr>
            </w:pPr>
            <w:r w:rsidRPr="00A74740">
              <w:rPr>
                <w:rFonts w:cs="Tahoma"/>
              </w:rPr>
              <w:t>Person Slumped In Vehicle</w:t>
            </w:r>
          </w:p>
        </w:tc>
        <w:tc>
          <w:tcPr>
            <w:tcW w:w="2335" w:type="dxa"/>
            <w:noWrap/>
            <w:hideMark/>
          </w:tcPr>
          <w:p w14:paraId="1F4E9BD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DF67EAA" w14:textId="77777777" w:rsidTr="00D14029">
        <w:trPr>
          <w:trHeight w:val="315"/>
        </w:trPr>
        <w:tc>
          <w:tcPr>
            <w:tcW w:w="2799" w:type="dxa"/>
            <w:hideMark/>
          </w:tcPr>
          <w:p w14:paraId="097D3035" w14:textId="77777777" w:rsidR="00EB3555" w:rsidRPr="00A74740" w:rsidRDefault="00EB3555" w:rsidP="00EB3555">
            <w:pPr>
              <w:spacing w:before="0" w:after="0"/>
              <w:rPr>
                <w:rFonts w:cs="Tahoma"/>
                <w:lang w:val="fr-CA"/>
              </w:rPr>
            </w:pPr>
            <w:r w:rsidRPr="00A74740">
              <w:rPr>
                <w:rFonts w:cs="Tahoma"/>
              </w:rPr>
              <w:t>SMOKING</w:t>
            </w:r>
          </w:p>
        </w:tc>
        <w:tc>
          <w:tcPr>
            <w:tcW w:w="4576" w:type="dxa"/>
            <w:hideMark/>
          </w:tcPr>
          <w:p w14:paraId="22AF09CB" w14:textId="0D41758E" w:rsidR="00EB3555" w:rsidRPr="00A74740" w:rsidRDefault="00EB3555" w:rsidP="00EB3555">
            <w:pPr>
              <w:spacing w:before="0" w:after="0"/>
              <w:rPr>
                <w:rFonts w:cs="Tahoma"/>
                <w:lang w:val="fr-CA"/>
              </w:rPr>
            </w:pPr>
            <w:r w:rsidRPr="00A74740">
              <w:rPr>
                <w:rFonts w:cs="Tahoma"/>
              </w:rPr>
              <w:t>Smoking</w:t>
            </w:r>
          </w:p>
        </w:tc>
        <w:tc>
          <w:tcPr>
            <w:tcW w:w="2335" w:type="dxa"/>
            <w:noWrap/>
            <w:hideMark/>
          </w:tcPr>
          <w:p w14:paraId="30176E7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1567F4" w14:textId="77777777" w:rsidTr="00D14029">
        <w:trPr>
          <w:trHeight w:val="315"/>
        </w:trPr>
        <w:tc>
          <w:tcPr>
            <w:tcW w:w="2799" w:type="dxa"/>
            <w:hideMark/>
          </w:tcPr>
          <w:p w14:paraId="4465FDA6" w14:textId="77777777" w:rsidR="00EB3555" w:rsidRPr="00A74740" w:rsidRDefault="00EB3555" w:rsidP="00EB3555">
            <w:pPr>
              <w:spacing w:before="0" w:after="0"/>
              <w:rPr>
                <w:rFonts w:cs="Tahoma"/>
                <w:lang w:val="fr-CA"/>
              </w:rPr>
            </w:pPr>
            <w:r w:rsidRPr="00A74740">
              <w:rPr>
                <w:rFonts w:cs="Tahoma"/>
              </w:rPr>
              <w:t>SOL</w:t>
            </w:r>
          </w:p>
        </w:tc>
        <w:tc>
          <w:tcPr>
            <w:tcW w:w="4576" w:type="dxa"/>
            <w:hideMark/>
          </w:tcPr>
          <w:p w14:paraId="17C0A47F" w14:textId="0BD07C90" w:rsidR="00EB3555" w:rsidRPr="00A74740" w:rsidRDefault="00EB3555" w:rsidP="00EB3555">
            <w:pPr>
              <w:spacing w:before="0" w:after="0"/>
              <w:rPr>
                <w:rFonts w:cs="Tahoma"/>
                <w:lang w:val="fr-CA"/>
              </w:rPr>
            </w:pPr>
            <w:r w:rsidRPr="00A74740">
              <w:rPr>
                <w:rFonts w:cs="Tahoma"/>
              </w:rPr>
              <w:t>Solicitors</w:t>
            </w:r>
          </w:p>
        </w:tc>
        <w:tc>
          <w:tcPr>
            <w:tcW w:w="2335" w:type="dxa"/>
            <w:noWrap/>
            <w:hideMark/>
          </w:tcPr>
          <w:p w14:paraId="547351C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F89A3" w14:textId="77777777" w:rsidTr="00D14029">
        <w:trPr>
          <w:trHeight w:val="315"/>
        </w:trPr>
        <w:tc>
          <w:tcPr>
            <w:tcW w:w="2799" w:type="dxa"/>
            <w:hideMark/>
          </w:tcPr>
          <w:p w14:paraId="3B41F6F9" w14:textId="77777777" w:rsidR="00EB3555" w:rsidRPr="00A74740" w:rsidRDefault="00EB3555" w:rsidP="00EB3555">
            <w:pPr>
              <w:spacing w:before="0" w:after="0"/>
              <w:rPr>
                <w:rFonts w:cs="Tahoma"/>
                <w:lang w:val="fr-CA"/>
              </w:rPr>
            </w:pPr>
            <w:r w:rsidRPr="00A74740">
              <w:rPr>
                <w:rFonts w:cs="Tahoma"/>
              </w:rPr>
              <w:t>STABBING</w:t>
            </w:r>
          </w:p>
        </w:tc>
        <w:tc>
          <w:tcPr>
            <w:tcW w:w="4576" w:type="dxa"/>
            <w:hideMark/>
          </w:tcPr>
          <w:p w14:paraId="6CAC878B" w14:textId="416974F2" w:rsidR="00EB3555" w:rsidRPr="00A74740" w:rsidRDefault="00EB3555" w:rsidP="00EB3555">
            <w:pPr>
              <w:spacing w:before="0" w:after="0"/>
              <w:rPr>
                <w:rFonts w:cs="Tahoma"/>
                <w:lang w:val="fr-CA"/>
              </w:rPr>
            </w:pPr>
            <w:r w:rsidRPr="00A74740">
              <w:rPr>
                <w:rFonts w:cs="Tahoma"/>
              </w:rPr>
              <w:t>Stabbing</w:t>
            </w:r>
          </w:p>
        </w:tc>
        <w:tc>
          <w:tcPr>
            <w:tcW w:w="2335" w:type="dxa"/>
            <w:noWrap/>
            <w:hideMark/>
          </w:tcPr>
          <w:p w14:paraId="31D8DE9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08169620" w14:textId="77777777" w:rsidTr="00D14029">
        <w:trPr>
          <w:trHeight w:val="315"/>
        </w:trPr>
        <w:tc>
          <w:tcPr>
            <w:tcW w:w="2799" w:type="dxa"/>
            <w:hideMark/>
          </w:tcPr>
          <w:p w14:paraId="05B02310" w14:textId="77777777" w:rsidR="00EB3555" w:rsidRPr="00A74740" w:rsidRDefault="00EB3555" w:rsidP="00EB3555">
            <w:pPr>
              <w:spacing w:before="0" w:after="0"/>
              <w:rPr>
                <w:rFonts w:cs="Tahoma"/>
                <w:lang w:val="fr-CA"/>
              </w:rPr>
            </w:pPr>
            <w:r w:rsidRPr="00A74740">
              <w:rPr>
                <w:rFonts w:cs="Tahoma"/>
              </w:rPr>
              <w:t>STDBY</w:t>
            </w:r>
          </w:p>
        </w:tc>
        <w:tc>
          <w:tcPr>
            <w:tcW w:w="4576" w:type="dxa"/>
            <w:hideMark/>
          </w:tcPr>
          <w:p w14:paraId="513DBF0E" w14:textId="1F1EB39F" w:rsidR="00EB3555" w:rsidRPr="00A74740" w:rsidRDefault="00EB3555" w:rsidP="00EB3555">
            <w:pPr>
              <w:spacing w:before="0" w:after="0"/>
              <w:rPr>
                <w:rFonts w:cs="Tahoma"/>
                <w:lang w:val="fr-CA"/>
              </w:rPr>
            </w:pPr>
            <w:r w:rsidRPr="00A74740">
              <w:rPr>
                <w:rFonts w:cs="Tahoma"/>
              </w:rPr>
              <w:t>Police, Fire Or E</w:t>
            </w:r>
            <w:r w:rsidR="00D10E18" w:rsidRPr="00A74740">
              <w:rPr>
                <w:rFonts w:cs="Tahoma"/>
              </w:rPr>
              <w:t>MS</w:t>
            </w:r>
          </w:p>
        </w:tc>
        <w:tc>
          <w:tcPr>
            <w:tcW w:w="2335" w:type="dxa"/>
            <w:noWrap/>
            <w:hideMark/>
          </w:tcPr>
          <w:p w14:paraId="48D7564D"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E5DBF2" w14:textId="77777777" w:rsidTr="00D14029">
        <w:trPr>
          <w:trHeight w:val="315"/>
        </w:trPr>
        <w:tc>
          <w:tcPr>
            <w:tcW w:w="2799" w:type="dxa"/>
            <w:hideMark/>
          </w:tcPr>
          <w:p w14:paraId="658A0E68" w14:textId="77777777" w:rsidR="00EB3555" w:rsidRPr="00A74740" w:rsidRDefault="00EB3555" w:rsidP="00EB3555">
            <w:pPr>
              <w:spacing w:before="0" w:after="0"/>
              <w:rPr>
                <w:rFonts w:cs="Tahoma"/>
                <w:lang w:val="fr-CA"/>
              </w:rPr>
            </w:pPr>
            <w:r w:rsidRPr="00A74740">
              <w:rPr>
                <w:rFonts w:cs="Tahoma"/>
              </w:rPr>
              <w:t>STKX</w:t>
            </w:r>
          </w:p>
        </w:tc>
        <w:tc>
          <w:tcPr>
            <w:tcW w:w="4576" w:type="dxa"/>
            <w:hideMark/>
          </w:tcPr>
          <w:p w14:paraId="7C57A23D" w14:textId="27849C93" w:rsidR="00EB3555" w:rsidRPr="00A74740" w:rsidRDefault="00EB3555" w:rsidP="00EB3555">
            <w:pPr>
              <w:spacing w:before="0" w:after="0"/>
              <w:rPr>
                <w:rFonts w:cs="Tahoma"/>
                <w:lang w:val="fr-CA"/>
              </w:rPr>
            </w:pPr>
            <w:r w:rsidRPr="00A74740">
              <w:rPr>
                <w:rFonts w:cs="Tahoma"/>
              </w:rPr>
              <w:t>Stalking With Suspect On Scene</w:t>
            </w:r>
          </w:p>
        </w:tc>
        <w:tc>
          <w:tcPr>
            <w:tcW w:w="2335" w:type="dxa"/>
            <w:noWrap/>
            <w:hideMark/>
          </w:tcPr>
          <w:p w14:paraId="48F8050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20ED38F" w14:textId="77777777" w:rsidTr="00D14029">
        <w:trPr>
          <w:trHeight w:val="300"/>
        </w:trPr>
        <w:tc>
          <w:tcPr>
            <w:tcW w:w="2799" w:type="dxa"/>
            <w:vMerge w:val="restart"/>
            <w:hideMark/>
          </w:tcPr>
          <w:p w14:paraId="2633BD2A" w14:textId="77777777" w:rsidR="00EB3555" w:rsidRPr="00A74740" w:rsidRDefault="00EB3555" w:rsidP="00EB3555">
            <w:pPr>
              <w:spacing w:before="0" w:after="0"/>
              <w:rPr>
                <w:rFonts w:cs="Tahoma"/>
                <w:lang w:val="fr-CA"/>
              </w:rPr>
            </w:pPr>
            <w:r w:rsidRPr="00A74740">
              <w:rPr>
                <w:rFonts w:cs="Tahoma"/>
              </w:rPr>
              <w:t>STROKE</w:t>
            </w:r>
          </w:p>
        </w:tc>
        <w:tc>
          <w:tcPr>
            <w:tcW w:w="4576" w:type="dxa"/>
            <w:vMerge w:val="restart"/>
            <w:hideMark/>
          </w:tcPr>
          <w:p w14:paraId="29ECBD9D" w14:textId="73CED396" w:rsidR="00EB3555" w:rsidRPr="00A74740" w:rsidRDefault="00EB3555" w:rsidP="00EB3555">
            <w:pPr>
              <w:spacing w:before="0" w:after="0"/>
              <w:rPr>
                <w:rFonts w:cs="Tahoma"/>
                <w:lang w:val="fr-CA"/>
              </w:rPr>
            </w:pPr>
            <w:r w:rsidRPr="00A74740">
              <w:rPr>
                <w:rFonts w:cs="Tahoma"/>
              </w:rPr>
              <w:t>Stroke Or Cerebral Vascular Accident (Cva)</w:t>
            </w:r>
          </w:p>
        </w:tc>
        <w:tc>
          <w:tcPr>
            <w:tcW w:w="2335" w:type="dxa"/>
            <w:noWrap/>
            <w:hideMark/>
          </w:tcPr>
          <w:p w14:paraId="7A330334"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7DBA6E8" w14:textId="77777777" w:rsidTr="00D14029">
        <w:trPr>
          <w:trHeight w:val="315"/>
        </w:trPr>
        <w:tc>
          <w:tcPr>
            <w:tcW w:w="2799" w:type="dxa"/>
            <w:vMerge/>
            <w:hideMark/>
          </w:tcPr>
          <w:p w14:paraId="5DD6DD8E" w14:textId="77777777" w:rsidR="00EB3555" w:rsidRPr="00A74740" w:rsidRDefault="00EB3555" w:rsidP="00EB3555">
            <w:pPr>
              <w:spacing w:before="0" w:after="0"/>
              <w:rPr>
                <w:rFonts w:cs="Tahoma"/>
                <w:lang w:val="fr-CA"/>
              </w:rPr>
            </w:pPr>
          </w:p>
        </w:tc>
        <w:tc>
          <w:tcPr>
            <w:tcW w:w="4576" w:type="dxa"/>
            <w:vMerge/>
            <w:hideMark/>
          </w:tcPr>
          <w:p w14:paraId="16FE6ACD" w14:textId="77777777" w:rsidR="00EB3555" w:rsidRPr="00A74740" w:rsidRDefault="00EB3555" w:rsidP="00EB3555">
            <w:pPr>
              <w:spacing w:before="0" w:after="0"/>
              <w:rPr>
                <w:rFonts w:cs="Tahoma"/>
                <w:lang w:val="fr-CA"/>
              </w:rPr>
            </w:pPr>
          </w:p>
        </w:tc>
        <w:tc>
          <w:tcPr>
            <w:tcW w:w="2335" w:type="dxa"/>
            <w:noWrap/>
            <w:hideMark/>
          </w:tcPr>
          <w:p w14:paraId="395408A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F2CBDAA" w14:textId="77777777" w:rsidTr="00D14029">
        <w:trPr>
          <w:trHeight w:val="315"/>
        </w:trPr>
        <w:tc>
          <w:tcPr>
            <w:tcW w:w="2799" w:type="dxa"/>
            <w:hideMark/>
          </w:tcPr>
          <w:p w14:paraId="709F08BE" w14:textId="77777777" w:rsidR="00EB3555" w:rsidRPr="00A74740" w:rsidRDefault="00EB3555" w:rsidP="00EB3555">
            <w:pPr>
              <w:spacing w:before="0" w:after="0"/>
              <w:rPr>
                <w:rFonts w:cs="Tahoma"/>
                <w:lang w:val="fr-CA"/>
              </w:rPr>
            </w:pPr>
            <w:r w:rsidRPr="00A74740">
              <w:rPr>
                <w:rFonts w:cs="Tahoma"/>
              </w:rPr>
              <w:t>SUBJSTP</w:t>
            </w:r>
          </w:p>
        </w:tc>
        <w:tc>
          <w:tcPr>
            <w:tcW w:w="4576" w:type="dxa"/>
            <w:hideMark/>
          </w:tcPr>
          <w:p w14:paraId="201F4189" w14:textId="42E7CE50" w:rsidR="00EB3555" w:rsidRPr="00A74740" w:rsidRDefault="00EB3555" w:rsidP="00EB3555">
            <w:pPr>
              <w:spacing w:before="0" w:after="0"/>
              <w:rPr>
                <w:rFonts w:cs="Tahoma"/>
                <w:lang w:val="fr-CA"/>
              </w:rPr>
            </w:pPr>
            <w:r w:rsidRPr="00A74740">
              <w:rPr>
                <w:rFonts w:cs="Tahoma"/>
              </w:rPr>
              <w:t>Subject Stop</w:t>
            </w:r>
          </w:p>
        </w:tc>
        <w:tc>
          <w:tcPr>
            <w:tcW w:w="2335" w:type="dxa"/>
            <w:noWrap/>
            <w:hideMark/>
          </w:tcPr>
          <w:p w14:paraId="6A21D67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BB2593" w14:textId="77777777" w:rsidTr="00D14029">
        <w:trPr>
          <w:trHeight w:val="315"/>
        </w:trPr>
        <w:tc>
          <w:tcPr>
            <w:tcW w:w="2799" w:type="dxa"/>
            <w:hideMark/>
          </w:tcPr>
          <w:p w14:paraId="6274EBF6" w14:textId="77777777" w:rsidR="00EB3555" w:rsidRPr="00A74740" w:rsidRDefault="00EB3555" w:rsidP="00EB3555">
            <w:pPr>
              <w:spacing w:before="0" w:after="0"/>
              <w:rPr>
                <w:rFonts w:cs="Tahoma"/>
                <w:lang w:val="fr-CA"/>
              </w:rPr>
            </w:pPr>
            <w:r w:rsidRPr="00A74740">
              <w:rPr>
                <w:rFonts w:cs="Tahoma"/>
              </w:rPr>
              <w:t>SUICIDE</w:t>
            </w:r>
          </w:p>
        </w:tc>
        <w:tc>
          <w:tcPr>
            <w:tcW w:w="4576" w:type="dxa"/>
            <w:hideMark/>
          </w:tcPr>
          <w:p w14:paraId="3A8D27F7" w14:textId="7D94A82B" w:rsidR="00EB3555" w:rsidRPr="00A74740" w:rsidRDefault="00EB3555" w:rsidP="00EB3555">
            <w:pPr>
              <w:spacing w:before="0" w:after="0"/>
              <w:rPr>
                <w:rFonts w:cs="Tahoma"/>
                <w:lang w:val="fr-CA"/>
              </w:rPr>
            </w:pPr>
            <w:r w:rsidRPr="00A74740">
              <w:rPr>
                <w:rFonts w:cs="Tahoma"/>
              </w:rPr>
              <w:t>Suicide</w:t>
            </w:r>
          </w:p>
        </w:tc>
        <w:tc>
          <w:tcPr>
            <w:tcW w:w="2335" w:type="dxa"/>
            <w:noWrap/>
            <w:hideMark/>
          </w:tcPr>
          <w:p w14:paraId="5443024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D642807" w14:textId="77777777" w:rsidTr="00D14029">
        <w:trPr>
          <w:trHeight w:val="315"/>
        </w:trPr>
        <w:tc>
          <w:tcPr>
            <w:tcW w:w="2799" w:type="dxa"/>
            <w:hideMark/>
          </w:tcPr>
          <w:p w14:paraId="0B9D52B2" w14:textId="77777777" w:rsidR="00EB3555" w:rsidRPr="00A74740" w:rsidRDefault="00EB3555" w:rsidP="00EB3555">
            <w:pPr>
              <w:spacing w:before="0" w:after="0"/>
              <w:rPr>
                <w:rFonts w:cs="Tahoma"/>
                <w:lang w:val="fr-CA"/>
              </w:rPr>
            </w:pPr>
            <w:r w:rsidRPr="00A74740">
              <w:rPr>
                <w:rFonts w:cs="Tahoma"/>
              </w:rPr>
              <w:t>SUICTHRT</w:t>
            </w:r>
          </w:p>
        </w:tc>
        <w:tc>
          <w:tcPr>
            <w:tcW w:w="4576" w:type="dxa"/>
            <w:hideMark/>
          </w:tcPr>
          <w:p w14:paraId="2D7A256C" w14:textId="0432D74E" w:rsidR="00EB3555" w:rsidRPr="00A74740" w:rsidRDefault="00EB3555" w:rsidP="00EB3555">
            <w:pPr>
              <w:spacing w:before="0" w:after="0"/>
              <w:rPr>
                <w:rFonts w:cs="Tahoma"/>
                <w:lang w:val="fr-CA"/>
              </w:rPr>
            </w:pPr>
            <w:r w:rsidRPr="00A74740">
              <w:rPr>
                <w:rFonts w:cs="Tahoma"/>
              </w:rPr>
              <w:t>Attempt Or Threatening Suicide</w:t>
            </w:r>
          </w:p>
        </w:tc>
        <w:tc>
          <w:tcPr>
            <w:tcW w:w="2335" w:type="dxa"/>
            <w:noWrap/>
            <w:hideMark/>
          </w:tcPr>
          <w:p w14:paraId="41FA60E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9971C1B" w14:textId="77777777" w:rsidTr="00D14029">
        <w:trPr>
          <w:trHeight w:val="615"/>
        </w:trPr>
        <w:tc>
          <w:tcPr>
            <w:tcW w:w="2799" w:type="dxa"/>
            <w:hideMark/>
          </w:tcPr>
          <w:p w14:paraId="46607187" w14:textId="77777777" w:rsidR="00EB3555" w:rsidRPr="00A74740" w:rsidRDefault="00EB3555" w:rsidP="00EB3555">
            <w:pPr>
              <w:spacing w:before="0" w:after="0"/>
              <w:rPr>
                <w:rFonts w:cs="Tahoma"/>
                <w:lang w:val="fr-CA"/>
              </w:rPr>
            </w:pPr>
            <w:r w:rsidRPr="00A74740">
              <w:rPr>
                <w:rFonts w:cs="Tahoma"/>
              </w:rPr>
              <w:lastRenderedPageBreak/>
              <w:t>SUSP</w:t>
            </w:r>
          </w:p>
        </w:tc>
        <w:tc>
          <w:tcPr>
            <w:tcW w:w="4576" w:type="dxa"/>
            <w:hideMark/>
          </w:tcPr>
          <w:p w14:paraId="7CF031D7" w14:textId="46A05449" w:rsidR="00EB3555" w:rsidRPr="00A74740" w:rsidRDefault="00EB3555" w:rsidP="00EB3555">
            <w:pPr>
              <w:spacing w:before="0" w:after="0"/>
              <w:rPr>
                <w:rFonts w:cs="Tahoma"/>
                <w:lang w:val="fr-CA"/>
              </w:rPr>
            </w:pPr>
            <w:r w:rsidRPr="00A74740">
              <w:rPr>
                <w:rFonts w:cs="Tahoma"/>
              </w:rPr>
              <w:t xml:space="preserve">Suspicious </w:t>
            </w:r>
            <w:r w:rsidR="00A65429" w:rsidRPr="00A74740">
              <w:rPr>
                <w:rFonts w:cs="Tahoma"/>
              </w:rPr>
              <w:t>Incident</w:t>
            </w:r>
            <w:r w:rsidRPr="00A74740">
              <w:rPr>
                <w:rFonts w:cs="Tahoma"/>
              </w:rPr>
              <w:t>,Circumstances, Unknown Problems</w:t>
            </w:r>
          </w:p>
        </w:tc>
        <w:tc>
          <w:tcPr>
            <w:tcW w:w="2335" w:type="dxa"/>
            <w:noWrap/>
            <w:hideMark/>
          </w:tcPr>
          <w:p w14:paraId="25B4F13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C1CAF96" w14:textId="77777777" w:rsidTr="00D14029">
        <w:trPr>
          <w:trHeight w:val="315"/>
        </w:trPr>
        <w:tc>
          <w:tcPr>
            <w:tcW w:w="2799" w:type="dxa"/>
            <w:hideMark/>
          </w:tcPr>
          <w:p w14:paraId="251E1013" w14:textId="77777777" w:rsidR="00EB3555" w:rsidRPr="00A74740" w:rsidRDefault="00EB3555" w:rsidP="00EB3555">
            <w:pPr>
              <w:spacing w:before="0" w:after="0"/>
              <w:rPr>
                <w:rFonts w:cs="Tahoma"/>
                <w:lang w:val="fr-CA"/>
              </w:rPr>
            </w:pPr>
            <w:r w:rsidRPr="00A74740">
              <w:rPr>
                <w:rFonts w:cs="Tahoma"/>
              </w:rPr>
              <w:t>TERROR</w:t>
            </w:r>
          </w:p>
        </w:tc>
        <w:tc>
          <w:tcPr>
            <w:tcW w:w="4576" w:type="dxa"/>
            <w:hideMark/>
          </w:tcPr>
          <w:p w14:paraId="0D5B81B2" w14:textId="2ADB5D5A" w:rsidR="00EB3555" w:rsidRPr="00A74740" w:rsidRDefault="00EB3555" w:rsidP="00EB3555">
            <w:pPr>
              <w:spacing w:before="0" w:after="0"/>
              <w:rPr>
                <w:rFonts w:cs="Tahoma"/>
                <w:lang w:val="fr-CA"/>
              </w:rPr>
            </w:pPr>
            <w:r w:rsidRPr="00A74740">
              <w:rPr>
                <w:rFonts w:cs="Tahoma"/>
              </w:rPr>
              <w:t>Terrorist Activity</w:t>
            </w:r>
          </w:p>
        </w:tc>
        <w:tc>
          <w:tcPr>
            <w:tcW w:w="2335" w:type="dxa"/>
            <w:noWrap/>
            <w:hideMark/>
          </w:tcPr>
          <w:p w14:paraId="0A8B4682"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D90AAA3" w14:textId="77777777" w:rsidTr="00D14029">
        <w:trPr>
          <w:trHeight w:val="315"/>
        </w:trPr>
        <w:tc>
          <w:tcPr>
            <w:tcW w:w="2799" w:type="dxa"/>
            <w:hideMark/>
          </w:tcPr>
          <w:p w14:paraId="1388D67A" w14:textId="77777777" w:rsidR="00EB3555" w:rsidRPr="00A74740" w:rsidRDefault="00EB3555" w:rsidP="00EB3555">
            <w:pPr>
              <w:spacing w:before="0" w:after="0"/>
              <w:rPr>
                <w:rFonts w:cs="Tahoma"/>
                <w:lang w:val="fr-CA"/>
              </w:rPr>
            </w:pPr>
            <w:r w:rsidRPr="00A74740">
              <w:rPr>
                <w:rFonts w:cs="Tahoma"/>
              </w:rPr>
              <w:t>THAZ</w:t>
            </w:r>
          </w:p>
        </w:tc>
        <w:tc>
          <w:tcPr>
            <w:tcW w:w="4576" w:type="dxa"/>
            <w:hideMark/>
          </w:tcPr>
          <w:p w14:paraId="0398B6A7" w14:textId="55E64446" w:rsidR="00EB3555" w:rsidRPr="00A74740" w:rsidRDefault="00EB3555" w:rsidP="00EB3555">
            <w:pPr>
              <w:spacing w:before="0" w:after="0"/>
              <w:rPr>
                <w:rFonts w:cs="Tahoma"/>
                <w:lang w:val="fr-CA"/>
              </w:rPr>
            </w:pPr>
            <w:r w:rsidRPr="00A74740">
              <w:rPr>
                <w:rFonts w:cs="Tahoma"/>
              </w:rPr>
              <w:t>Traffic Hazard</w:t>
            </w:r>
          </w:p>
        </w:tc>
        <w:tc>
          <w:tcPr>
            <w:tcW w:w="2335" w:type="dxa"/>
            <w:noWrap/>
            <w:hideMark/>
          </w:tcPr>
          <w:p w14:paraId="14A3DE3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ED43A76" w14:textId="77777777" w:rsidTr="00D14029">
        <w:trPr>
          <w:trHeight w:val="315"/>
        </w:trPr>
        <w:tc>
          <w:tcPr>
            <w:tcW w:w="2799" w:type="dxa"/>
            <w:hideMark/>
          </w:tcPr>
          <w:p w14:paraId="61EF1411" w14:textId="77777777" w:rsidR="00EB3555" w:rsidRPr="00A74740" w:rsidRDefault="00EB3555" w:rsidP="00EB3555">
            <w:pPr>
              <w:spacing w:before="0" w:after="0"/>
              <w:rPr>
                <w:rFonts w:cs="Tahoma"/>
                <w:lang w:val="fr-CA"/>
              </w:rPr>
            </w:pPr>
            <w:r w:rsidRPr="00A74740">
              <w:rPr>
                <w:rFonts w:cs="Tahoma"/>
              </w:rPr>
              <w:t>THREATS</w:t>
            </w:r>
          </w:p>
        </w:tc>
        <w:tc>
          <w:tcPr>
            <w:tcW w:w="4576" w:type="dxa"/>
            <w:hideMark/>
          </w:tcPr>
          <w:p w14:paraId="2BE1BCE6" w14:textId="17E862D4" w:rsidR="00EB3555" w:rsidRPr="00A74740" w:rsidRDefault="00EB3555" w:rsidP="00EB3555">
            <w:pPr>
              <w:spacing w:before="0" w:after="0"/>
              <w:rPr>
                <w:rFonts w:cs="Tahoma"/>
                <w:lang w:val="fr-CA"/>
              </w:rPr>
            </w:pPr>
            <w:r w:rsidRPr="00A74740">
              <w:rPr>
                <w:rFonts w:cs="Tahoma"/>
              </w:rPr>
              <w:t>Threats</w:t>
            </w:r>
          </w:p>
        </w:tc>
        <w:tc>
          <w:tcPr>
            <w:tcW w:w="2335" w:type="dxa"/>
            <w:noWrap/>
            <w:hideMark/>
          </w:tcPr>
          <w:p w14:paraId="0E188C8A"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7B81098E" w14:textId="77777777" w:rsidTr="00D14029">
        <w:trPr>
          <w:trHeight w:val="315"/>
        </w:trPr>
        <w:tc>
          <w:tcPr>
            <w:tcW w:w="2799" w:type="dxa"/>
            <w:hideMark/>
          </w:tcPr>
          <w:p w14:paraId="0ED3A0C7" w14:textId="77777777" w:rsidR="00EB3555" w:rsidRPr="00A74740" w:rsidRDefault="00EB3555" w:rsidP="00EB3555">
            <w:pPr>
              <w:spacing w:before="0" w:after="0"/>
              <w:rPr>
                <w:rFonts w:cs="Tahoma"/>
                <w:lang w:val="fr-CA"/>
              </w:rPr>
            </w:pPr>
            <w:r w:rsidRPr="00A74740">
              <w:rPr>
                <w:rFonts w:cs="Tahoma"/>
              </w:rPr>
              <w:t>TOW</w:t>
            </w:r>
          </w:p>
        </w:tc>
        <w:tc>
          <w:tcPr>
            <w:tcW w:w="4576" w:type="dxa"/>
            <w:hideMark/>
          </w:tcPr>
          <w:p w14:paraId="67CBB8F3" w14:textId="075C43A8" w:rsidR="00EB3555" w:rsidRPr="00A74740" w:rsidRDefault="00EB3555" w:rsidP="00EB3555">
            <w:pPr>
              <w:spacing w:before="0" w:after="0"/>
              <w:rPr>
                <w:rFonts w:cs="Tahoma"/>
                <w:lang w:val="fr-CA"/>
              </w:rPr>
            </w:pPr>
            <w:r w:rsidRPr="00A74740">
              <w:rPr>
                <w:rFonts w:cs="Tahoma"/>
              </w:rPr>
              <w:t>Tow</w:t>
            </w:r>
          </w:p>
        </w:tc>
        <w:tc>
          <w:tcPr>
            <w:tcW w:w="2335" w:type="dxa"/>
            <w:noWrap/>
            <w:hideMark/>
          </w:tcPr>
          <w:p w14:paraId="0D832722" w14:textId="77777777" w:rsidR="00EB3555" w:rsidRPr="00A74740" w:rsidRDefault="00EB3555" w:rsidP="00EB3555">
            <w:pPr>
              <w:spacing w:before="0" w:after="0"/>
              <w:rPr>
                <w:rFonts w:cs="Tahoma"/>
                <w:lang w:val="fr-CA"/>
              </w:rPr>
            </w:pPr>
            <w:r w:rsidRPr="00A74740">
              <w:rPr>
                <w:rFonts w:cs="Tahoma"/>
                <w:lang w:val="fr-CA"/>
              </w:rPr>
              <w:t>APCO 2.103.2-2019</w:t>
            </w:r>
          </w:p>
        </w:tc>
      </w:tr>
      <w:tr w:rsidR="00DE5AFB" w:rsidRPr="00A37A8B" w14:paraId="757F7006" w14:textId="77777777" w:rsidTr="00DE5AFB">
        <w:trPr>
          <w:trHeight w:val="422"/>
        </w:trPr>
        <w:tc>
          <w:tcPr>
            <w:tcW w:w="2799" w:type="dxa"/>
            <w:hideMark/>
          </w:tcPr>
          <w:p w14:paraId="2058945C" w14:textId="77777777" w:rsidR="00DE5AFB" w:rsidRPr="00A74740" w:rsidRDefault="00DE5AFB" w:rsidP="00EB3555">
            <w:pPr>
              <w:spacing w:before="0" w:after="0"/>
              <w:rPr>
                <w:rFonts w:cs="Tahoma"/>
                <w:lang w:val="fr-CA"/>
              </w:rPr>
            </w:pPr>
            <w:r w:rsidRPr="00A74740">
              <w:rPr>
                <w:rFonts w:cs="Tahoma"/>
              </w:rPr>
              <w:t>TRAIN</w:t>
            </w:r>
          </w:p>
        </w:tc>
        <w:tc>
          <w:tcPr>
            <w:tcW w:w="4576" w:type="dxa"/>
            <w:hideMark/>
          </w:tcPr>
          <w:p w14:paraId="014045FF" w14:textId="79B7C48C" w:rsidR="00DE5AFB" w:rsidRPr="00A74740" w:rsidRDefault="00A65429" w:rsidP="00DE5AFB">
            <w:pPr>
              <w:spacing w:before="0" w:after="0"/>
              <w:rPr>
                <w:rFonts w:cs="Tahoma"/>
                <w:lang w:val="fr-CA"/>
              </w:rPr>
            </w:pPr>
            <w:r w:rsidRPr="00A74740">
              <w:rPr>
                <w:rFonts w:cs="Tahoma"/>
              </w:rPr>
              <w:t>Incident</w:t>
            </w:r>
            <w:r w:rsidR="00DE5AFB" w:rsidRPr="00A74740">
              <w:rPr>
                <w:rFonts w:cs="Tahoma"/>
              </w:rPr>
              <w:t xml:space="preserve">s Other Than Fires or Derailments Related to </w:t>
            </w:r>
            <w:r w:rsidR="00DE5AFB" w:rsidRPr="00A74740">
              <w:rPr>
                <w:rFonts w:cs="Tahoma"/>
                <w:lang w:val="fr-CA"/>
              </w:rPr>
              <w:t>Trains</w:t>
            </w:r>
          </w:p>
        </w:tc>
        <w:tc>
          <w:tcPr>
            <w:tcW w:w="2335" w:type="dxa"/>
            <w:noWrap/>
            <w:hideMark/>
          </w:tcPr>
          <w:p w14:paraId="19CA006F" w14:textId="77777777" w:rsidR="00DE5AFB" w:rsidRPr="00A74740" w:rsidRDefault="00DE5AFB" w:rsidP="00EB3555">
            <w:pPr>
              <w:spacing w:before="0" w:after="0"/>
              <w:rPr>
                <w:rFonts w:cs="Tahoma"/>
                <w:lang w:val="fr-CA"/>
              </w:rPr>
            </w:pPr>
            <w:r w:rsidRPr="00A74740">
              <w:rPr>
                <w:rFonts w:cs="Tahoma"/>
                <w:lang w:val="fr-CA"/>
              </w:rPr>
              <w:t>APCO 2.103.2-2019</w:t>
            </w:r>
          </w:p>
        </w:tc>
      </w:tr>
      <w:tr w:rsidR="00EB3555" w:rsidRPr="00A37A8B" w14:paraId="393C6F5D" w14:textId="77777777" w:rsidTr="00D14029">
        <w:trPr>
          <w:trHeight w:val="315"/>
        </w:trPr>
        <w:tc>
          <w:tcPr>
            <w:tcW w:w="2799" w:type="dxa"/>
            <w:hideMark/>
          </w:tcPr>
          <w:p w14:paraId="3C7DB449" w14:textId="77777777" w:rsidR="00EB3555" w:rsidRPr="00A74740" w:rsidRDefault="00EB3555" w:rsidP="00EB3555">
            <w:pPr>
              <w:spacing w:before="0" w:after="0"/>
              <w:rPr>
                <w:rFonts w:cs="Tahoma"/>
                <w:lang w:val="fr-CA"/>
              </w:rPr>
            </w:pPr>
            <w:r w:rsidRPr="00A74740">
              <w:rPr>
                <w:rFonts w:cs="Tahoma"/>
              </w:rPr>
              <w:t>TRAINDRL</w:t>
            </w:r>
          </w:p>
        </w:tc>
        <w:tc>
          <w:tcPr>
            <w:tcW w:w="4576" w:type="dxa"/>
            <w:hideMark/>
          </w:tcPr>
          <w:p w14:paraId="3D7A3926" w14:textId="43F37132" w:rsidR="00EB3555" w:rsidRPr="00A74740" w:rsidRDefault="00EB3555" w:rsidP="00EB3555">
            <w:pPr>
              <w:spacing w:before="0" w:after="0"/>
              <w:rPr>
                <w:rFonts w:cs="Tahoma"/>
                <w:lang w:val="fr-CA"/>
              </w:rPr>
            </w:pPr>
            <w:r w:rsidRPr="00A74740">
              <w:rPr>
                <w:rFonts w:cs="Tahoma"/>
              </w:rPr>
              <w:t>Train Derail</w:t>
            </w:r>
          </w:p>
        </w:tc>
        <w:tc>
          <w:tcPr>
            <w:tcW w:w="2335" w:type="dxa"/>
            <w:noWrap/>
            <w:hideMark/>
          </w:tcPr>
          <w:p w14:paraId="14EF3E7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3E4657A" w14:textId="77777777" w:rsidTr="00D14029">
        <w:trPr>
          <w:trHeight w:val="915"/>
        </w:trPr>
        <w:tc>
          <w:tcPr>
            <w:tcW w:w="2799" w:type="dxa"/>
            <w:hideMark/>
          </w:tcPr>
          <w:p w14:paraId="5E892098" w14:textId="77777777" w:rsidR="00EB3555" w:rsidRPr="00A74740" w:rsidRDefault="00EB3555" w:rsidP="00EB3555">
            <w:pPr>
              <w:spacing w:before="0" w:after="0"/>
              <w:rPr>
                <w:rFonts w:cs="Tahoma"/>
                <w:lang w:val="fr-CA"/>
              </w:rPr>
            </w:pPr>
            <w:r w:rsidRPr="00A74740">
              <w:rPr>
                <w:rFonts w:cs="Tahoma"/>
              </w:rPr>
              <w:t>TRANSFER</w:t>
            </w:r>
          </w:p>
        </w:tc>
        <w:tc>
          <w:tcPr>
            <w:tcW w:w="4576" w:type="dxa"/>
            <w:hideMark/>
          </w:tcPr>
          <w:p w14:paraId="4DB450F1" w14:textId="5CF9144F" w:rsidR="00EB3555" w:rsidRPr="00A74740" w:rsidRDefault="00EB3555" w:rsidP="00EB3555">
            <w:pPr>
              <w:spacing w:before="0" w:after="0"/>
              <w:rPr>
                <w:rFonts w:cs="Tahoma"/>
                <w:lang w:val="fr-CA"/>
              </w:rPr>
            </w:pPr>
            <w:r w:rsidRPr="00A74740">
              <w:rPr>
                <w:rFonts w:cs="Tahoma"/>
              </w:rPr>
              <w:t>Inter-Facility Transfer, Palliative Care</w:t>
            </w:r>
            <w:r w:rsidR="009E1B5D" w:rsidRPr="00A74740">
              <w:rPr>
                <w:rFonts w:cs="Tahoma"/>
              </w:rPr>
              <w:t>,</w:t>
            </w:r>
            <w:r w:rsidRPr="00A74740">
              <w:rPr>
                <w:rFonts w:cs="Tahoma"/>
              </w:rPr>
              <w:t xml:space="preserve"> </w:t>
            </w:r>
            <w:r w:rsidR="009E1B5D" w:rsidRPr="00A74740">
              <w:rPr>
                <w:rFonts w:cs="Tahoma"/>
              </w:rPr>
              <w:t>a</w:t>
            </w:r>
            <w:r w:rsidRPr="00A74740">
              <w:rPr>
                <w:rFonts w:cs="Tahoma"/>
              </w:rPr>
              <w:t xml:space="preserve">lso Used For Transfer </w:t>
            </w:r>
            <w:r w:rsidR="009E1B5D" w:rsidRPr="00A74740">
              <w:rPr>
                <w:rFonts w:cs="Tahoma"/>
              </w:rPr>
              <w:t>o</w:t>
            </w:r>
            <w:r w:rsidRPr="00A74740">
              <w:rPr>
                <w:rFonts w:cs="Tahoma"/>
              </w:rPr>
              <w:t>f Apparatus Between Jurisdictions.</w:t>
            </w:r>
          </w:p>
        </w:tc>
        <w:tc>
          <w:tcPr>
            <w:tcW w:w="2335" w:type="dxa"/>
            <w:noWrap/>
            <w:hideMark/>
          </w:tcPr>
          <w:p w14:paraId="199212B5"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6543B374" w14:textId="77777777" w:rsidTr="004F4AB4">
        <w:trPr>
          <w:trHeight w:val="107"/>
        </w:trPr>
        <w:tc>
          <w:tcPr>
            <w:tcW w:w="2799" w:type="dxa"/>
            <w:hideMark/>
          </w:tcPr>
          <w:p w14:paraId="3C15A3E1" w14:textId="77777777" w:rsidR="004F4AB4" w:rsidRPr="00A74740" w:rsidRDefault="004F4AB4" w:rsidP="00EB3555">
            <w:pPr>
              <w:spacing w:before="0" w:after="0"/>
              <w:rPr>
                <w:rFonts w:cs="Tahoma"/>
                <w:lang w:val="fr-CA"/>
              </w:rPr>
            </w:pPr>
            <w:r w:rsidRPr="00A74740">
              <w:rPr>
                <w:rFonts w:cs="Tahoma"/>
              </w:rPr>
              <w:t>TRAUMA</w:t>
            </w:r>
          </w:p>
        </w:tc>
        <w:tc>
          <w:tcPr>
            <w:tcW w:w="4576" w:type="dxa"/>
            <w:hideMark/>
          </w:tcPr>
          <w:p w14:paraId="253CCF2C" w14:textId="4FCC33A3" w:rsidR="004F4AB4" w:rsidRPr="00A74740" w:rsidRDefault="004F4AB4" w:rsidP="00EB3555">
            <w:pPr>
              <w:spacing w:before="0" w:after="0"/>
              <w:rPr>
                <w:rFonts w:cs="Tahoma"/>
                <w:lang w:val="fr-CA"/>
              </w:rPr>
            </w:pPr>
            <w:r w:rsidRPr="00A74740">
              <w:rPr>
                <w:rFonts w:cs="Tahoma"/>
              </w:rPr>
              <w:t>Traumatic Injury including</w:t>
            </w:r>
            <w:r w:rsidRPr="00A74740">
              <w:rPr>
                <w:rFonts w:cs="Tahoma"/>
                <w:lang w:val="fr-CA"/>
              </w:rPr>
              <w:t xml:space="preserve"> Head Injury</w:t>
            </w:r>
          </w:p>
        </w:tc>
        <w:tc>
          <w:tcPr>
            <w:tcW w:w="2335" w:type="dxa"/>
            <w:noWrap/>
            <w:hideMark/>
          </w:tcPr>
          <w:p w14:paraId="28E49C0F"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183BE5C" w14:textId="77777777" w:rsidTr="00D14029">
        <w:trPr>
          <w:trHeight w:val="315"/>
        </w:trPr>
        <w:tc>
          <w:tcPr>
            <w:tcW w:w="2799" w:type="dxa"/>
            <w:hideMark/>
          </w:tcPr>
          <w:p w14:paraId="637F088A" w14:textId="77777777" w:rsidR="00EB3555" w:rsidRPr="00A74740" w:rsidRDefault="00EB3555" w:rsidP="00EB3555">
            <w:pPr>
              <w:spacing w:before="0" w:after="0"/>
              <w:rPr>
                <w:rFonts w:cs="Tahoma"/>
                <w:lang w:val="fr-CA"/>
              </w:rPr>
            </w:pPr>
            <w:r w:rsidRPr="00A74740">
              <w:rPr>
                <w:rFonts w:cs="Tahoma"/>
              </w:rPr>
              <w:t>TRAUMAP</w:t>
            </w:r>
          </w:p>
        </w:tc>
        <w:tc>
          <w:tcPr>
            <w:tcW w:w="4576" w:type="dxa"/>
            <w:hideMark/>
          </w:tcPr>
          <w:p w14:paraId="1B7781CF" w14:textId="75FC3CF3" w:rsidR="00EB3555" w:rsidRPr="00A74740" w:rsidRDefault="00EB3555" w:rsidP="00EB3555">
            <w:pPr>
              <w:spacing w:before="0" w:after="0"/>
              <w:rPr>
                <w:rFonts w:cs="Tahoma"/>
                <w:lang w:val="fr-CA"/>
              </w:rPr>
            </w:pPr>
            <w:r w:rsidRPr="00A74740">
              <w:rPr>
                <w:rFonts w:cs="Tahoma"/>
              </w:rPr>
              <w:t>Penetrating Trauma</w:t>
            </w:r>
          </w:p>
        </w:tc>
        <w:tc>
          <w:tcPr>
            <w:tcW w:w="2335" w:type="dxa"/>
            <w:noWrap/>
            <w:hideMark/>
          </w:tcPr>
          <w:p w14:paraId="52BB965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CD6B889" w14:textId="77777777" w:rsidTr="00D14029">
        <w:trPr>
          <w:trHeight w:val="315"/>
        </w:trPr>
        <w:tc>
          <w:tcPr>
            <w:tcW w:w="2799" w:type="dxa"/>
            <w:hideMark/>
          </w:tcPr>
          <w:p w14:paraId="362A83B9" w14:textId="77777777" w:rsidR="00EB3555" w:rsidRPr="00A74740" w:rsidRDefault="00EB3555" w:rsidP="00EB3555">
            <w:pPr>
              <w:spacing w:before="0" w:after="0"/>
              <w:rPr>
                <w:rFonts w:cs="Tahoma"/>
                <w:lang w:val="fr-CA"/>
              </w:rPr>
            </w:pPr>
            <w:r w:rsidRPr="00A74740">
              <w:rPr>
                <w:rFonts w:cs="Tahoma"/>
              </w:rPr>
              <w:t>TRESPASS</w:t>
            </w:r>
          </w:p>
        </w:tc>
        <w:tc>
          <w:tcPr>
            <w:tcW w:w="4576" w:type="dxa"/>
            <w:hideMark/>
          </w:tcPr>
          <w:p w14:paraId="180C21CF" w14:textId="6DD304B5" w:rsidR="00EB3555" w:rsidRPr="00A74740" w:rsidRDefault="00EB3555" w:rsidP="00EB3555">
            <w:pPr>
              <w:spacing w:before="0" w:after="0"/>
              <w:rPr>
                <w:rFonts w:cs="Tahoma"/>
                <w:lang w:val="fr-CA"/>
              </w:rPr>
            </w:pPr>
            <w:r w:rsidRPr="00A74740">
              <w:rPr>
                <w:rFonts w:cs="Tahoma"/>
              </w:rPr>
              <w:t>Trespass</w:t>
            </w:r>
          </w:p>
        </w:tc>
        <w:tc>
          <w:tcPr>
            <w:tcW w:w="2335" w:type="dxa"/>
            <w:noWrap/>
            <w:hideMark/>
          </w:tcPr>
          <w:p w14:paraId="2479B9B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1FE2B901" w14:textId="77777777" w:rsidTr="00D14029">
        <w:trPr>
          <w:trHeight w:val="315"/>
        </w:trPr>
        <w:tc>
          <w:tcPr>
            <w:tcW w:w="2799" w:type="dxa"/>
            <w:hideMark/>
          </w:tcPr>
          <w:p w14:paraId="047240CE" w14:textId="77777777" w:rsidR="00EB3555" w:rsidRPr="00A74740" w:rsidRDefault="00EB3555" w:rsidP="00EB3555">
            <w:pPr>
              <w:spacing w:before="0" w:after="0"/>
              <w:rPr>
                <w:rFonts w:cs="Tahoma"/>
                <w:lang w:val="fr-CA"/>
              </w:rPr>
            </w:pPr>
            <w:r w:rsidRPr="00A74740">
              <w:rPr>
                <w:rFonts w:cs="Tahoma"/>
              </w:rPr>
              <w:t>TROUBLE</w:t>
            </w:r>
          </w:p>
        </w:tc>
        <w:tc>
          <w:tcPr>
            <w:tcW w:w="4576" w:type="dxa"/>
            <w:hideMark/>
          </w:tcPr>
          <w:p w14:paraId="2E2CDB01" w14:textId="6DD01206" w:rsidR="00EB3555" w:rsidRPr="00A74740" w:rsidRDefault="00EB3555" w:rsidP="00EB3555">
            <w:pPr>
              <w:spacing w:before="0" w:after="0"/>
              <w:rPr>
                <w:rFonts w:cs="Tahoma"/>
                <w:lang w:val="fr-CA"/>
              </w:rPr>
            </w:pPr>
            <w:r w:rsidRPr="00A74740">
              <w:rPr>
                <w:rFonts w:cs="Tahoma"/>
              </w:rPr>
              <w:t>Unknown Type Trouble</w:t>
            </w:r>
          </w:p>
        </w:tc>
        <w:tc>
          <w:tcPr>
            <w:tcW w:w="2335" w:type="dxa"/>
            <w:noWrap/>
            <w:hideMark/>
          </w:tcPr>
          <w:p w14:paraId="09DA89BC"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620BA3F9" w14:textId="77777777" w:rsidTr="00D14029">
        <w:trPr>
          <w:trHeight w:val="315"/>
        </w:trPr>
        <w:tc>
          <w:tcPr>
            <w:tcW w:w="2799" w:type="dxa"/>
            <w:hideMark/>
          </w:tcPr>
          <w:p w14:paraId="57E02EAF" w14:textId="77777777" w:rsidR="00EB3555" w:rsidRPr="00A74740" w:rsidRDefault="00EB3555" w:rsidP="00EB3555">
            <w:pPr>
              <w:spacing w:before="0" w:after="0"/>
              <w:rPr>
                <w:rFonts w:cs="Tahoma"/>
                <w:lang w:val="fr-CA"/>
              </w:rPr>
            </w:pPr>
            <w:r w:rsidRPr="00A74740">
              <w:rPr>
                <w:rFonts w:cs="Tahoma"/>
              </w:rPr>
              <w:t>TRUANT</w:t>
            </w:r>
          </w:p>
        </w:tc>
        <w:tc>
          <w:tcPr>
            <w:tcW w:w="4576" w:type="dxa"/>
            <w:hideMark/>
          </w:tcPr>
          <w:p w14:paraId="4E6BC8D0" w14:textId="3E3A07DF" w:rsidR="00EB3555" w:rsidRPr="00A74740" w:rsidRDefault="00EB3555" w:rsidP="00EB3555">
            <w:pPr>
              <w:spacing w:before="0" w:after="0"/>
              <w:rPr>
                <w:rFonts w:cs="Tahoma"/>
                <w:lang w:val="fr-CA"/>
              </w:rPr>
            </w:pPr>
            <w:r w:rsidRPr="00A74740">
              <w:rPr>
                <w:rFonts w:cs="Tahoma"/>
              </w:rPr>
              <w:t>Truant</w:t>
            </w:r>
          </w:p>
        </w:tc>
        <w:tc>
          <w:tcPr>
            <w:tcW w:w="2335" w:type="dxa"/>
            <w:noWrap/>
            <w:hideMark/>
          </w:tcPr>
          <w:p w14:paraId="1803BA38"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B6EB23C" w14:textId="77777777" w:rsidTr="00D14029">
        <w:trPr>
          <w:trHeight w:val="315"/>
        </w:trPr>
        <w:tc>
          <w:tcPr>
            <w:tcW w:w="2799" w:type="dxa"/>
            <w:hideMark/>
          </w:tcPr>
          <w:p w14:paraId="739E790C" w14:textId="77777777" w:rsidR="00EB3555" w:rsidRPr="00A74740" w:rsidRDefault="00EB3555" w:rsidP="00EB3555">
            <w:pPr>
              <w:spacing w:before="0" w:after="0"/>
              <w:rPr>
                <w:rFonts w:cs="Tahoma"/>
                <w:lang w:val="fr-CA"/>
              </w:rPr>
            </w:pPr>
            <w:r w:rsidRPr="00A74740">
              <w:rPr>
                <w:rFonts w:cs="Tahoma"/>
              </w:rPr>
              <w:t>TSTOP</w:t>
            </w:r>
          </w:p>
        </w:tc>
        <w:tc>
          <w:tcPr>
            <w:tcW w:w="4576" w:type="dxa"/>
            <w:hideMark/>
          </w:tcPr>
          <w:p w14:paraId="2196A949" w14:textId="425EEBEE" w:rsidR="00EB3555" w:rsidRPr="00A74740" w:rsidRDefault="00EB3555" w:rsidP="00EB3555">
            <w:pPr>
              <w:spacing w:before="0" w:after="0"/>
              <w:rPr>
                <w:rFonts w:cs="Tahoma"/>
                <w:lang w:val="fr-CA"/>
              </w:rPr>
            </w:pPr>
            <w:r w:rsidRPr="00A74740">
              <w:rPr>
                <w:rFonts w:cs="Tahoma"/>
              </w:rPr>
              <w:t>Traffic Stop</w:t>
            </w:r>
          </w:p>
        </w:tc>
        <w:tc>
          <w:tcPr>
            <w:tcW w:w="2335" w:type="dxa"/>
            <w:noWrap/>
            <w:hideMark/>
          </w:tcPr>
          <w:p w14:paraId="2BE92CF6"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2C4002C" w14:textId="77777777" w:rsidTr="00D14029">
        <w:trPr>
          <w:trHeight w:val="315"/>
        </w:trPr>
        <w:tc>
          <w:tcPr>
            <w:tcW w:w="2799" w:type="dxa"/>
            <w:hideMark/>
          </w:tcPr>
          <w:p w14:paraId="50B86B9B" w14:textId="77777777" w:rsidR="00EB3555" w:rsidRPr="00A74740" w:rsidRDefault="00EB3555" w:rsidP="00EB3555">
            <w:pPr>
              <w:spacing w:before="0" w:after="0"/>
              <w:rPr>
                <w:rFonts w:cs="Tahoma"/>
                <w:lang w:val="fr-CA"/>
              </w:rPr>
            </w:pPr>
            <w:r w:rsidRPr="00A74740">
              <w:rPr>
                <w:rFonts w:cs="Tahoma"/>
              </w:rPr>
              <w:t>VAG</w:t>
            </w:r>
          </w:p>
        </w:tc>
        <w:tc>
          <w:tcPr>
            <w:tcW w:w="4576" w:type="dxa"/>
            <w:hideMark/>
          </w:tcPr>
          <w:p w14:paraId="4E0501E8" w14:textId="360D9EDC" w:rsidR="00EB3555" w:rsidRPr="00A74740" w:rsidRDefault="00EB3555" w:rsidP="00EB3555">
            <w:pPr>
              <w:spacing w:before="0" w:after="0"/>
              <w:rPr>
                <w:rFonts w:cs="Tahoma"/>
                <w:lang w:val="fr-CA"/>
              </w:rPr>
            </w:pPr>
            <w:r w:rsidRPr="00A74740">
              <w:rPr>
                <w:rFonts w:cs="Tahoma"/>
              </w:rPr>
              <w:t>Vagrant/Panhandler</w:t>
            </w:r>
          </w:p>
        </w:tc>
        <w:tc>
          <w:tcPr>
            <w:tcW w:w="2335" w:type="dxa"/>
            <w:noWrap/>
            <w:hideMark/>
          </w:tcPr>
          <w:p w14:paraId="3127110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938576" w14:textId="77777777" w:rsidTr="00D14029">
        <w:trPr>
          <w:trHeight w:val="315"/>
        </w:trPr>
        <w:tc>
          <w:tcPr>
            <w:tcW w:w="2799" w:type="dxa"/>
            <w:hideMark/>
          </w:tcPr>
          <w:p w14:paraId="74476349" w14:textId="77777777" w:rsidR="00EB3555" w:rsidRPr="00A74740" w:rsidRDefault="00EB3555" w:rsidP="00EB3555">
            <w:pPr>
              <w:spacing w:before="0" w:after="0"/>
              <w:rPr>
                <w:rFonts w:cs="Tahoma"/>
                <w:lang w:val="fr-CA"/>
              </w:rPr>
            </w:pPr>
            <w:r w:rsidRPr="00A74740">
              <w:rPr>
                <w:rFonts w:cs="Tahoma"/>
              </w:rPr>
              <w:t>VANDAL</w:t>
            </w:r>
          </w:p>
        </w:tc>
        <w:tc>
          <w:tcPr>
            <w:tcW w:w="4576" w:type="dxa"/>
            <w:hideMark/>
          </w:tcPr>
          <w:p w14:paraId="71B8D669" w14:textId="2599C321" w:rsidR="00EB3555" w:rsidRPr="00A74740" w:rsidRDefault="00EB3555" w:rsidP="00EB3555">
            <w:pPr>
              <w:spacing w:before="0" w:after="0"/>
              <w:rPr>
                <w:rFonts w:cs="Tahoma"/>
                <w:lang w:val="fr-CA"/>
              </w:rPr>
            </w:pPr>
            <w:r w:rsidRPr="00A74740">
              <w:rPr>
                <w:rFonts w:cs="Tahoma"/>
              </w:rPr>
              <w:t>Vandalism</w:t>
            </w:r>
          </w:p>
        </w:tc>
        <w:tc>
          <w:tcPr>
            <w:tcW w:w="2335" w:type="dxa"/>
            <w:noWrap/>
            <w:hideMark/>
          </w:tcPr>
          <w:p w14:paraId="5B0673C0"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92C6D00" w14:textId="77777777" w:rsidTr="00D14029">
        <w:trPr>
          <w:trHeight w:val="315"/>
        </w:trPr>
        <w:tc>
          <w:tcPr>
            <w:tcW w:w="2799" w:type="dxa"/>
            <w:hideMark/>
          </w:tcPr>
          <w:p w14:paraId="3373CB3F" w14:textId="77777777" w:rsidR="00EB3555" w:rsidRPr="00A74740" w:rsidRDefault="00EB3555" w:rsidP="00EB3555">
            <w:pPr>
              <w:spacing w:before="0" w:after="0"/>
              <w:rPr>
                <w:rFonts w:cs="Tahoma"/>
                <w:lang w:val="fr-CA"/>
              </w:rPr>
            </w:pPr>
            <w:r w:rsidRPr="00A74740">
              <w:rPr>
                <w:rFonts w:cs="Tahoma"/>
              </w:rPr>
              <w:t>VEHABND</w:t>
            </w:r>
          </w:p>
        </w:tc>
        <w:tc>
          <w:tcPr>
            <w:tcW w:w="4576" w:type="dxa"/>
            <w:hideMark/>
          </w:tcPr>
          <w:p w14:paraId="7C48FF62" w14:textId="1A17EBFA" w:rsidR="00EB3555" w:rsidRPr="00A74740" w:rsidRDefault="00EB3555" w:rsidP="00EB3555">
            <w:pPr>
              <w:spacing w:before="0" w:after="0"/>
              <w:rPr>
                <w:rFonts w:cs="Tahoma"/>
                <w:lang w:val="fr-CA"/>
              </w:rPr>
            </w:pPr>
            <w:r w:rsidRPr="00A74740">
              <w:rPr>
                <w:rFonts w:cs="Tahoma"/>
              </w:rPr>
              <w:t>Abandoned Veh</w:t>
            </w:r>
          </w:p>
        </w:tc>
        <w:tc>
          <w:tcPr>
            <w:tcW w:w="2335" w:type="dxa"/>
            <w:noWrap/>
            <w:hideMark/>
          </w:tcPr>
          <w:p w14:paraId="177A4818" w14:textId="77777777" w:rsidR="00EB3555" w:rsidRPr="00A74740" w:rsidRDefault="00EB3555" w:rsidP="00EB3555">
            <w:pPr>
              <w:spacing w:before="0" w:after="0"/>
              <w:rPr>
                <w:rFonts w:cs="Tahoma"/>
                <w:lang w:val="fr-CA"/>
              </w:rPr>
            </w:pPr>
            <w:r w:rsidRPr="00A74740">
              <w:rPr>
                <w:rFonts w:cs="Tahoma"/>
                <w:lang w:val="fr-CA"/>
              </w:rPr>
              <w:t>APCO 2.103.2-2019</w:t>
            </w:r>
          </w:p>
        </w:tc>
      </w:tr>
      <w:tr w:rsidR="004F4AB4" w:rsidRPr="00A37A8B" w14:paraId="134E8619" w14:textId="77777777" w:rsidTr="004F4AB4">
        <w:trPr>
          <w:trHeight w:val="98"/>
        </w:trPr>
        <w:tc>
          <w:tcPr>
            <w:tcW w:w="2799" w:type="dxa"/>
            <w:hideMark/>
          </w:tcPr>
          <w:p w14:paraId="485E8040" w14:textId="77777777" w:rsidR="004F4AB4" w:rsidRPr="00A74740" w:rsidRDefault="004F4AB4" w:rsidP="00EB3555">
            <w:pPr>
              <w:spacing w:before="0" w:after="0"/>
              <w:rPr>
                <w:rFonts w:cs="Tahoma"/>
                <w:lang w:val="fr-CA"/>
              </w:rPr>
            </w:pPr>
            <w:r w:rsidRPr="00A74740">
              <w:rPr>
                <w:rFonts w:cs="Tahoma"/>
              </w:rPr>
              <w:t>VEHASST</w:t>
            </w:r>
          </w:p>
        </w:tc>
        <w:tc>
          <w:tcPr>
            <w:tcW w:w="4576" w:type="dxa"/>
            <w:hideMark/>
          </w:tcPr>
          <w:p w14:paraId="6C6AFCA0" w14:textId="19C83E04" w:rsidR="004F4AB4" w:rsidRPr="00A74740" w:rsidRDefault="004F4AB4" w:rsidP="00EB3555">
            <w:pPr>
              <w:spacing w:before="0" w:after="0"/>
              <w:rPr>
                <w:rFonts w:cs="Tahoma"/>
                <w:lang w:val="fr-CA"/>
              </w:rPr>
            </w:pPr>
            <w:r w:rsidRPr="00A74740">
              <w:rPr>
                <w:rFonts w:cs="Tahoma"/>
              </w:rPr>
              <w:t>Motorist Assist</w:t>
            </w:r>
          </w:p>
        </w:tc>
        <w:tc>
          <w:tcPr>
            <w:tcW w:w="2335" w:type="dxa"/>
            <w:noWrap/>
            <w:hideMark/>
          </w:tcPr>
          <w:p w14:paraId="5F6A7D1C" w14:textId="77777777" w:rsidR="004F4AB4" w:rsidRPr="00A74740" w:rsidRDefault="004F4AB4" w:rsidP="00EB3555">
            <w:pPr>
              <w:spacing w:before="0" w:after="0"/>
              <w:rPr>
                <w:rFonts w:cs="Tahoma"/>
                <w:lang w:val="fr-CA"/>
              </w:rPr>
            </w:pPr>
            <w:r w:rsidRPr="00A74740">
              <w:rPr>
                <w:rFonts w:cs="Tahoma"/>
                <w:lang w:val="fr-CA"/>
              </w:rPr>
              <w:t>APCO 2.103.2-2019</w:t>
            </w:r>
          </w:p>
        </w:tc>
      </w:tr>
      <w:tr w:rsidR="00EB3555" w:rsidRPr="00A37A8B" w14:paraId="02E48D38" w14:textId="77777777" w:rsidTr="00D14029">
        <w:trPr>
          <w:trHeight w:val="315"/>
        </w:trPr>
        <w:tc>
          <w:tcPr>
            <w:tcW w:w="2799" w:type="dxa"/>
            <w:hideMark/>
          </w:tcPr>
          <w:p w14:paraId="210A1374" w14:textId="77777777" w:rsidR="00EB3555" w:rsidRPr="00A74740" w:rsidRDefault="00EB3555" w:rsidP="00EB3555">
            <w:pPr>
              <w:spacing w:before="0" w:after="0"/>
              <w:rPr>
                <w:rFonts w:cs="Tahoma"/>
                <w:lang w:val="fr-CA"/>
              </w:rPr>
            </w:pPr>
            <w:r w:rsidRPr="00A74740">
              <w:rPr>
                <w:rFonts w:cs="Tahoma"/>
              </w:rPr>
              <w:t>VEHLOCK</w:t>
            </w:r>
          </w:p>
        </w:tc>
        <w:tc>
          <w:tcPr>
            <w:tcW w:w="4576" w:type="dxa"/>
            <w:hideMark/>
          </w:tcPr>
          <w:p w14:paraId="1A9908C2" w14:textId="3D9F4DE5" w:rsidR="00EB3555" w:rsidRPr="00A74740" w:rsidRDefault="00EB3555" w:rsidP="00EB3555">
            <w:pPr>
              <w:spacing w:before="0" w:after="0"/>
              <w:rPr>
                <w:rFonts w:cs="Tahoma"/>
                <w:lang w:val="fr-CA"/>
              </w:rPr>
            </w:pPr>
            <w:r w:rsidRPr="00A74740">
              <w:rPr>
                <w:rFonts w:cs="Tahoma"/>
              </w:rPr>
              <w:t>Vehicle Lock Out</w:t>
            </w:r>
          </w:p>
        </w:tc>
        <w:tc>
          <w:tcPr>
            <w:tcW w:w="2335" w:type="dxa"/>
            <w:noWrap/>
            <w:hideMark/>
          </w:tcPr>
          <w:p w14:paraId="7BF1B61E"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1FA7533" w14:textId="77777777" w:rsidTr="00D14029">
        <w:trPr>
          <w:trHeight w:val="315"/>
        </w:trPr>
        <w:tc>
          <w:tcPr>
            <w:tcW w:w="2799" w:type="dxa"/>
            <w:hideMark/>
          </w:tcPr>
          <w:p w14:paraId="150A5B9D" w14:textId="77777777" w:rsidR="00EB3555" w:rsidRPr="00A74740" w:rsidRDefault="00EB3555" w:rsidP="00EB3555">
            <w:pPr>
              <w:spacing w:before="0" w:after="0"/>
              <w:rPr>
                <w:rFonts w:cs="Tahoma"/>
                <w:lang w:val="fr-CA"/>
              </w:rPr>
            </w:pPr>
            <w:r w:rsidRPr="00A74740">
              <w:rPr>
                <w:rFonts w:cs="Tahoma"/>
              </w:rPr>
              <w:t>VEHREC</w:t>
            </w:r>
          </w:p>
        </w:tc>
        <w:tc>
          <w:tcPr>
            <w:tcW w:w="4576" w:type="dxa"/>
            <w:hideMark/>
          </w:tcPr>
          <w:p w14:paraId="49694757" w14:textId="693D7E15" w:rsidR="00EB3555" w:rsidRPr="00A74740" w:rsidRDefault="00EB3555" w:rsidP="00EB3555">
            <w:pPr>
              <w:spacing w:before="0" w:after="0"/>
              <w:rPr>
                <w:rFonts w:cs="Tahoma"/>
                <w:lang w:val="fr-CA"/>
              </w:rPr>
            </w:pPr>
            <w:r w:rsidRPr="00A74740">
              <w:rPr>
                <w:rFonts w:cs="Tahoma"/>
              </w:rPr>
              <w:t>Recovered Vehicle</w:t>
            </w:r>
          </w:p>
        </w:tc>
        <w:tc>
          <w:tcPr>
            <w:tcW w:w="2335" w:type="dxa"/>
            <w:noWrap/>
            <w:hideMark/>
          </w:tcPr>
          <w:p w14:paraId="66E2B303"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592D1DD6" w14:textId="77777777" w:rsidTr="00D14029">
        <w:trPr>
          <w:trHeight w:val="315"/>
        </w:trPr>
        <w:tc>
          <w:tcPr>
            <w:tcW w:w="2799" w:type="dxa"/>
            <w:hideMark/>
          </w:tcPr>
          <w:p w14:paraId="206EE9B7" w14:textId="77777777" w:rsidR="00EB3555" w:rsidRPr="00A74740" w:rsidRDefault="00EB3555" w:rsidP="00EB3555">
            <w:pPr>
              <w:spacing w:before="0" w:after="0"/>
              <w:rPr>
                <w:rFonts w:cs="Tahoma"/>
                <w:lang w:val="fr-CA"/>
              </w:rPr>
            </w:pPr>
            <w:r w:rsidRPr="00A74740">
              <w:rPr>
                <w:rFonts w:cs="Tahoma"/>
              </w:rPr>
              <w:t>VEHSTLN</w:t>
            </w:r>
          </w:p>
        </w:tc>
        <w:tc>
          <w:tcPr>
            <w:tcW w:w="4576" w:type="dxa"/>
            <w:hideMark/>
          </w:tcPr>
          <w:p w14:paraId="5A08D032" w14:textId="59E554F4" w:rsidR="00EB3555" w:rsidRPr="00A74740" w:rsidRDefault="00EB3555" w:rsidP="00EB3555">
            <w:pPr>
              <w:spacing w:before="0" w:after="0"/>
              <w:rPr>
                <w:rFonts w:cs="Tahoma"/>
                <w:lang w:val="fr-CA"/>
              </w:rPr>
            </w:pPr>
            <w:r w:rsidRPr="00A74740">
              <w:rPr>
                <w:rFonts w:cs="Tahoma"/>
              </w:rPr>
              <w:t>Stolen Vehicle</w:t>
            </w:r>
          </w:p>
        </w:tc>
        <w:tc>
          <w:tcPr>
            <w:tcW w:w="2335" w:type="dxa"/>
            <w:noWrap/>
            <w:hideMark/>
          </w:tcPr>
          <w:p w14:paraId="1F27E947"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4426EB57" w14:textId="77777777" w:rsidTr="00D14029">
        <w:trPr>
          <w:trHeight w:val="315"/>
        </w:trPr>
        <w:tc>
          <w:tcPr>
            <w:tcW w:w="2799" w:type="dxa"/>
            <w:hideMark/>
          </w:tcPr>
          <w:p w14:paraId="32DE7ACD" w14:textId="77777777" w:rsidR="00EB3555" w:rsidRPr="00A74740" w:rsidRDefault="00EB3555" w:rsidP="00EB3555">
            <w:pPr>
              <w:spacing w:before="0" w:after="0"/>
              <w:rPr>
                <w:rFonts w:cs="Tahoma"/>
                <w:lang w:val="fr-CA"/>
              </w:rPr>
            </w:pPr>
            <w:r w:rsidRPr="00A74740">
              <w:rPr>
                <w:rFonts w:cs="Tahoma"/>
              </w:rPr>
              <w:t>VEHSUSP</w:t>
            </w:r>
          </w:p>
        </w:tc>
        <w:tc>
          <w:tcPr>
            <w:tcW w:w="4576" w:type="dxa"/>
            <w:hideMark/>
          </w:tcPr>
          <w:p w14:paraId="1C19DF12" w14:textId="635D2548" w:rsidR="00EB3555" w:rsidRPr="00A74740" w:rsidRDefault="00EB3555" w:rsidP="00EB3555">
            <w:pPr>
              <w:spacing w:before="0" w:after="0"/>
              <w:rPr>
                <w:rFonts w:cs="Tahoma"/>
                <w:lang w:val="fr-CA"/>
              </w:rPr>
            </w:pPr>
            <w:r w:rsidRPr="00A74740">
              <w:rPr>
                <w:rFonts w:cs="Tahoma"/>
              </w:rPr>
              <w:t>Suspicious Vehicle</w:t>
            </w:r>
          </w:p>
        </w:tc>
        <w:tc>
          <w:tcPr>
            <w:tcW w:w="2335" w:type="dxa"/>
            <w:noWrap/>
            <w:hideMark/>
          </w:tcPr>
          <w:p w14:paraId="278F6BCA"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29BEC93F" w14:textId="77777777" w:rsidTr="00463F92">
        <w:trPr>
          <w:trHeight w:val="116"/>
        </w:trPr>
        <w:tc>
          <w:tcPr>
            <w:tcW w:w="2799" w:type="dxa"/>
            <w:hideMark/>
          </w:tcPr>
          <w:p w14:paraId="241F42F9" w14:textId="77777777" w:rsidR="00463F92" w:rsidRPr="00A74740" w:rsidRDefault="00463F92" w:rsidP="00EB3555">
            <w:pPr>
              <w:spacing w:before="0" w:after="0"/>
              <w:rPr>
                <w:rFonts w:cs="Tahoma"/>
                <w:lang w:val="fr-CA"/>
              </w:rPr>
            </w:pPr>
            <w:r w:rsidRPr="00A74740">
              <w:rPr>
                <w:rFonts w:cs="Tahoma"/>
              </w:rPr>
              <w:t>VICE</w:t>
            </w:r>
          </w:p>
        </w:tc>
        <w:tc>
          <w:tcPr>
            <w:tcW w:w="4576" w:type="dxa"/>
            <w:hideMark/>
          </w:tcPr>
          <w:p w14:paraId="5E59002E" w14:textId="5D1456C4" w:rsidR="00463F92" w:rsidRPr="00A74740" w:rsidRDefault="00463F92" w:rsidP="00EB3555">
            <w:pPr>
              <w:spacing w:before="0" w:after="0"/>
              <w:rPr>
                <w:rFonts w:cs="Tahoma"/>
                <w:lang w:val="fr-CA"/>
              </w:rPr>
            </w:pPr>
            <w:r w:rsidRPr="00A74740">
              <w:rPr>
                <w:rFonts w:cs="Tahoma"/>
              </w:rPr>
              <w:t>Vice</w:t>
            </w:r>
          </w:p>
        </w:tc>
        <w:tc>
          <w:tcPr>
            <w:tcW w:w="2335" w:type="dxa"/>
            <w:noWrap/>
            <w:hideMark/>
          </w:tcPr>
          <w:p w14:paraId="1768C79E"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1BA690FB" w14:textId="77777777" w:rsidTr="00D14029">
        <w:trPr>
          <w:trHeight w:val="315"/>
        </w:trPr>
        <w:tc>
          <w:tcPr>
            <w:tcW w:w="2799" w:type="dxa"/>
            <w:hideMark/>
          </w:tcPr>
          <w:p w14:paraId="17F006B5" w14:textId="77777777" w:rsidR="00EB3555" w:rsidRPr="00A74740" w:rsidRDefault="00EB3555" w:rsidP="00EB3555">
            <w:pPr>
              <w:spacing w:before="0" w:after="0"/>
              <w:rPr>
                <w:rFonts w:cs="Tahoma"/>
                <w:lang w:val="fr-CA"/>
              </w:rPr>
            </w:pPr>
            <w:r w:rsidRPr="00A74740">
              <w:rPr>
                <w:rFonts w:cs="Tahoma"/>
              </w:rPr>
              <w:t>WARRANT</w:t>
            </w:r>
          </w:p>
        </w:tc>
        <w:tc>
          <w:tcPr>
            <w:tcW w:w="4576" w:type="dxa"/>
            <w:hideMark/>
          </w:tcPr>
          <w:p w14:paraId="6E3E0DD1" w14:textId="03479088" w:rsidR="00EB3555" w:rsidRPr="00A74740" w:rsidRDefault="00EB3555" w:rsidP="00EB3555">
            <w:pPr>
              <w:spacing w:before="0" w:after="0"/>
              <w:rPr>
                <w:rFonts w:cs="Tahoma"/>
                <w:lang w:val="fr-CA"/>
              </w:rPr>
            </w:pPr>
            <w:r w:rsidRPr="00A74740">
              <w:rPr>
                <w:rFonts w:cs="Tahoma"/>
              </w:rPr>
              <w:t>Search Warrant</w:t>
            </w:r>
          </w:p>
        </w:tc>
        <w:tc>
          <w:tcPr>
            <w:tcW w:w="2335" w:type="dxa"/>
            <w:noWrap/>
            <w:hideMark/>
          </w:tcPr>
          <w:p w14:paraId="5DA4F061"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4B67DFB2" w14:textId="77777777" w:rsidTr="00724ED2">
        <w:trPr>
          <w:trHeight w:val="625"/>
        </w:trPr>
        <w:tc>
          <w:tcPr>
            <w:tcW w:w="2799" w:type="dxa"/>
            <w:hideMark/>
          </w:tcPr>
          <w:p w14:paraId="6014BB8F" w14:textId="77777777" w:rsidR="00463F92" w:rsidRPr="00A74740" w:rsidRDefault="00463F92" w:rsidP="00EB3555">
            <w:pPr>
              <w:spacing w:before="0" w:after="0"/>
              <w:rPr>
                <w:rFonts w:cs="Tahoma"/>
                <w:lang w:val="fr-CA"/>
              </w:rPr>
            </w:pPr>
            <w:r w:rsidRPr="00A74740">
              <w:rPr>
                <w:rFonts w:cs="Tahoma"/>
              </w:rPr>
              <w:t>WATER</w:t>
            </w:r>
          </w:p>
        </w:tc>
        <w:tc>
          <w:tcPr>
            <w:tcW w:w="4576" w:type="dxa"/>
            <w:hideMark/>
          </w:tcPr>
          <w:p w14:paraId="166C36A4" w14:textId="782B0736" w:rsidR="00463F92" w:rsidRPr="00A74740" w:rsidRDefault="00463F92" w:rsidP="00EB3555">
            <w:pPr>
              <w:spacing w:before="0" w:after="0"/>
              <w:rPr>
                <w:rFonts w:cs="Tahoma"/>
                <w:lang w:val="fr-CA"/>
              </w:rPr>
            </w:pPr>
            <w:r w:rsidRPr="00A74740">
              <w:rPr>
                <w:rFonts w:cs="Tahoma"/>
              </w:rPr>
              <w:t xml:space="preserve">All Water </w:t>
            </w:r>
            <w:r w:rsidR="00A65429" w:rsidRPr="00A74740">
              <w:rPr>
                <w:rFonts w:cs="Tahoma"/>
              </w:rPr>
              <w:t>Incident</w:t>
            </w:r>
            <w:r w:rsidRPr="00A74740">
              <w:rPr>
                <w:rFonts w:cs="Tahoma"/>
              </w:rPr>
              <w:t xml:space="preserve">s, Diving &amp; </w:t>
            </w:r>
            <w:r w:rsidR="00B47CF9" w:rsidRPr="00A74740">
              <w:rPr>
                <w:rFonts w:cs="Tahoma"/>
              </w:rPr>
              <w:t>Sc</w:t>
            </w:r>
            <w:r w:rsidRPr="00A74740">
              <w:rPr>
                <w:rFonts w:cs="Tahoma"/>
              </w:rPr>
              <w:t>uba Accidents, Boat/Jet Ski Accident, Water</w:t>
            </w:r>
          </w:p>
        </w:tc>
        <w:tc>
          <w:tcPr>
            <w:tcW w:w="2335" w:type="dxa"/>
            <w:noWrap/>
            <w:hideMark/>
          </w:tcPr>
          <w:p w14:paraId="5078F550"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2EF71295" w14:textId="77777777" w:rsidTr="00D14029">
        <w:trPr>
          <w:trHeight w:val="315"/>
        </w:trPr>
        <w:tc>
          <w:tcPr>
            <w:tcW w:w="2799" w:type="dxa"/>
            <w:hideMark/>
          </w:tcPr>
          <w:p w14:paraId="2CE01206" w14:textId="77777777" w:rsidR="00EB3555" w:rsidRPr="00A74740" w:rsidRDefault="00EB3555" w:rsidP="00EB3555">
            <w:pPr>
              <w:spacing w:before="0" w:after="0"/>
              <w:rPr>
                <w:rFonts w:cs="Tahoma"/>
                <w:lang w:val="fr-CA"/>
              </w:rPr>
            </w:pPr>
            <w:r w:rsidRPr="00A74740">
              <w:rPr>
                <w:rFonts w:cs="Tahoma"/>
              </w:rPr>
              <w:t>WEAPON</w:t>
            </w:r>
          </w:p>
        </w:tc>
        <w:tc>
          <w:tcPr>
            <w:tcW w:w="4576" w:type="dxa"/>
            <w:hideMark/>
          </w:tcPr>
          <w:p w14:paraId="2B202E12" w14:textId="14303611" w:rsidR="00EB3555" w:rsidRPr="00A74740" w:rsidRDefault="00EB3555" w:rsidP="00EB3555">
            <w:pPr>
              <w:spacing w:before="0" w:after="0"/>
              <w:rPr>
                <w:rFonts w:cs="Tahoma"/>
                <w:lang w:val="fr-CA"/>
              </w:rPr>
            </w:pPr>
            <w:r w:rsidRPr="00A74740">
              <w:rPr>
                <w:rFonts w:cs="Tahoma"/>
              </w:rPr>
              <w:t>Weapon Violation</w:t>
            </w:r>
          </w:p>
        </w:tc>
        <w:tc>
          <w:tcPr>
            <w:tcW w:w="2335" w:type="dxa"/>
            <w:noWrap/>
            <w:hideMark/>
          </w:tcPr>
          <w:p w14:paraId="0C9443BB"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397B591F" w14:textId="77777777" w:rsidTr="00D14029">
        <w:trPr>
          <w:trHeight w:val="315"/>
        </w:trPr>
        <w:tc>
          <w:tcPr>
            <w:tcW w:w="2799" w:type="dxa"/>
            <w:hideMark/>
          </w:tcPr>
          <w:p w14:paraId="5790BA11" w14:textId="77777777" w:rsidR="00EB3555" w:rsidRPr="00A74740" w:rsidRDefault="00EB3555" w:rsidP="00EB3555">
            <w:pPr>
              <w:spacing w:before="0" w:after="0"/>
              <w:rPr>
                <w:rFonts w:cs="Tahoma"/>
                <w:lang w:val="fr-CA"/>
              </w:rPr>
            </w:pPr>
            <w:r w:rsidRPr="00A74740">
              <w:rPr>
                <w:rFonts w:cs="Tahoma"/>
              </w:rPr>
              <w:t>WELFARE</w:t>
            </w:r>
          </w:p>
        </w:tc>
        <w:tc>
          <w:tcPr>
            <w:tcW w:w="4576" w:type="dxa"/>
            <w:hideMark/>
          </w:tcPr>
          <w:p w14:paraId="663EF324" w14:textId="691FB3A8" w:rsidR="00EB3555" w:rsidRPr="00A74740" w:rsidRDefault="00EB3555" w:rsidP="00EB3555">
            <w:pPr>
              <w:spacing w:before="0" w:after="0"/>
              <w:rPr>
                <w:rFonts w:cs="Tahoma"/>
                <w:lang w:val="fr-CA"/>
              </w:rPr>
            </w:pPr>
            <w:r w:rsidRPr="00A74740">
              <w:rPr>
                <w:rFonts w:cs="Tahoma"/>
              </w:rPr>
              <w:t>Man Down Check, Welfare Check</w:t>
            </w:r>
          </w:p>
        </w:tc>
        <w:tc>
          <w:tcPr>
            <w:tcW w:w="2335" w:type="dxa"/>
            <w:noWrap/>
            <w:hideMark/>
          </w:tcPr>
          <w:p w14:paraId="1802AB89" w14:textId="77777777" w:rsidR="00EB3555" w:rsidRPr="00A74740" w:rsidRDefault="00EB3555" w:rsidP="00EB3555">
            <w:pPr>
              <w:spacing w:before="0" w:after="0"/>
              <w:rPr>
                <w:rFonts w:cs="Tahoma"/>
                <w:lang w:val="fr-CA"/>
              </w:rPr>
            </w:pPr>
            <w:r w:rsidRPr="00A74740">
              <w:rPr>
                <w:rFonts w:cs="Tahoma"/>
                <w:lang w:val="fr-CA"/>
              </w:rPr>
              <w:t>APCO 2.103.2-2019</w:t>
            </w:r>
          </w:p>
        </w:tc>
      </w:tr>
      <w:tr w:rsidR="00463F92" w:rsidRPr="00A37A8B" w14:paraId="1B4BB699" w14:textId="77777777" w:rsidTr="00463F92">
        <w:trPr>
          <w:trHeight w:val="60"/>
        </w:trPr>
        <w:tc>
          <w:tcPr>
            <w:tcW w:w="2799" w:type="dxa"/>
            <w:hideMark/>
          </w:tcPr>
          <w:p w14:paraId="4C16D67F" w14:textId="77777777" w:rsidR="00463F92" w:rsidRPr="00A74740" w:rsidRDefault="00463F92" w:rsidP="00EB3555">
            <w:pPr>
              <w:spacing w:before="0" w:after="0"/>
              <w:rPr>
                <w:rFonts w:cs="Tahoma"/>
                <w:lang w:val="fr-CA"/>
              </w:rPr>
            </w:pPr>
            <w:r w:rsidRPr="00A74740">
              <w:rPr>
                <w:rFonts w:cs="Tahoma"/>
              </w:rPr>
              <w:t>WILDLIFE</w:t>
            </w:r>
          </w:p>
        </w:tc>
        <w:tc>
          <w:tcPr>
            <w:tcW w:w="4576" w:type="dxa"/>
            <w:hideMark/>
          </w:tcPr>
          <w:p w14:paraId="232FB6FB" w14:textId="20A413DC" w:rsidR="00463F92" w:rsidRPr="00A74740" w:rsidRDefault="00463F92" w:rsidP="00EB3555">
            <w:pPr>
              <w:spacing w:before="0" w:after="0"/>
              <w:rPr>
                <w:rFonts w:cs="Tahoma"/>
                <w:lang w:val="fr-CA"/>
              </w:rPr>
            </w:pPr>
            <w:r w:rsidRPr="00A74740">
              <w:rPr>
                <w:rFonts w:cs="Tahoma"/>
              </w:rPr>
              <w:t>Wildlife Violations</w:t>
            </w:r>
          </w:p>
        </w:tc>
        <w:tc>
          <w:tcPr>
            <w:tcW w:w="2335" w:type="dxa"/>
            <w:noWrap/>
            <w:hideMark/>
          </w:tcPr>
          <w:p w14:paraId="788B83C9" w14:textId="77777777" w:rsidR="00463F92" w:rsidRPr="00A74740" w:rsidRDefault="00463F92" w:rsidP="00EB3555">
            <w:pPr>
              <w:spacing w:before="0" w:after="0"/>
              <w:rPr>
                <w:rFonts w:cs="Tahoma"/>
                <w:lang w:val="fr-CA"/>
              </w:rPr>
            </w:pPr>
            <w:r w:rsidRPr="00A74740">
              <w:rPr>
                <w:rFonts w:cs="Tahoma"/>
                <w:lang w:val="fr-CA"/>
              </w:rPr>
              <w:t>APCO 2.103.2-2019</w:t>
            </w:r>
          </w:p>
        </w:tc>
      </w:tr>
      <w:tr w:rsidR="00EB3555" w:rsidRPr="00A37A8B" w14:paraId="350FB301" w14:textId="77777777" w:rsidTr="00D14029">
        <w:trPr>
          <w:trHeight w:val="315"/>
        </w:trPr>
        <w:tc>
          <w:tcPr>
            <w:tcW w:w="2799" w:type="dxa"/>
            <w:hideMark/>
          </w:tcPr>
          <w:p w14:paraId="7A02D24E" w14:textId="77777777" w:rsidR="00EB3555" w:rsidRPr="00A74740" w:rsidRDefault="00EB3555" w:rsidP="00EB3555">
            <w:pPr>
              <w:spacing w:before="0" w:after="0"/>
              <w:rPr>
                <w:rFonts w:cs="Tahoma"/>
                <w:lang w:val="fr-CA"/>
              </w:rPr>
            </w:pPr>
            <w:r w:rsidRPr="00A74740">
              <w:rPr>
                <w:rFonts w:cs="Tahoma"/>
              </w:rPr>
              <w:t>WIRES</w:t>
            </w:r>
          </w:p>
        </w:tc>
        <w:tc>
          <w:tcPr>
            <w:tcW w:w="4576" w:type="dxa"/>
            <w:hideMark/>
          </w:tcPr>
          <w:p w14:paraId="594AE495" w14:textId="33B83E8D" w:rsidR="00EB3555" w:rsidRPr="00A74740" w:rsidRDefault="00EB3555" w:rsidP="00EB3555">
            <w:pPr>
              <w:spacing w:before="0" w:after="0"/>
              <w:rPr>
                <w:rFonts w:cs="Tahoma"/>
                <w:lang w:val="fr-CA"/>
              </w:rPr>
            </w:pPr>
            <w:r w:rsidRPr="00A74740">
              <w:rPr>
                <w:rFonts w:cs="Tahoma"/>
              </w:rPr>
              <w:t>Wires Down</w:t>
            </w:r>
          </w:p>
        </w:tc>
        <w:tc>
          <w:tcPr>
            <w:tcW w:w="2335" w:type="dxa"/>
            <w:noWrap/>
            <w:hideMark/>
          </w:tcPr>
          <w:p w14:paraId="293017D9" w14:textId="77777777" w:rsidR="00EB3555" w:rsidRPr="00A74740" w:rsidRDefault="00EB3555" w:rsidP="00EB3555">
            <w:pPr>
              <w:spacing w:before="0" w:after="0"/>
              <w:rPr>
                <w:rFonts w:cs="Tahoma"/>
                <w:lang w:val="fr-CA"/>
              </w:rPr>
            </w:pPr>
            <w:r w:rsidRPr="00A74740">
              <w:rPr>
                <w:rFonts w:cs="Tahoma"/>
                <w:lang w:val="fr-CA"/>
              </w:rPr>
              <w:t>APCO 2.103.2-2019</w:t>
            </w:r>
          </w:p>
        </w:tc>
      </w:tr>
      <w:tr w:rsidR="00EB3555" w:rsidRPr="00A37A8B" w14:paraId="23743848" w14:textId="77777777" w:rsidTr="00D14029">
        <w:trPr>
          <w:trHeight w:val="615"/>
        </w:trPr>
        <w:tc>
          <w:tcPr>
            <w:tcW w:w="2799" w:type="dxa"/>
            <w:hideMark/>
          </w:tcPr>
          <w:p w14:paraId="3652F8AB" w14:textId="77777777" w:rsidR="00EB3555" w:rsidRPr="00A74740" w:rsidRDefault="00EB3555" w:rsidP="00EB3555">
            <w:pPr>
              <w:spacing w:before="0" w:after="0"/>
              <w:rPr>
                <w:rFonts w:cs="Tahoma"/>
                <w:lang w:val="fr-CA"/>
              </w:rPr>
            </w:pPr>
            <w:r w:rsidRPr="00A74740">
              <w:rPr>
                <w:rFonts w:cs="Tahoma"/>
              </w:rPr>
              <w:lastRenderedPageBreak/>
              <w:t>XTRICATE</w:t>
            </w:r>
          </w:p>
        </w:tc>
        <w:tc>
          <w:tcPr>
            <w:tcW w:w="4576" w:type="dxa"/>
            <w:hideMark/>
          </w:tcPr>
          <w:p w14:paraId="281A80A7" w14:textId="63D902D6" w:rsidR="00EB3555" w:rsidRPr="00A74740" w:rsidRDefault="00EB3555" w:rsidP="00EB3555">
            <w:pPr>
              <w:spacing w:before="0" w:after="0"/>
              <w:rPr>
                <w:rFonts w:cs="Tahoma"/>
                <w:lang w:val="fr-CA"/>
              </w:rPr>
            </w:pPr>
            <w:r w:rsidRPr="00A74740">
              <w:rPr>
                <w:rFonts w:cs="Tahoma"/>
              </w:rPr>
              <w:t>Confined Space Rescue, Vehicle Extrication</w:t>
            </w:r>
          </w:p>
        </w:tc>
        <w:tc>
          <w:tcPr>
            <w:tcW w:w="2335" w:type="dxa"/>
            <w:noWrap/>
            <w:hideMark/>
          </w:tcPr>
          <w:p w14:paraId="1BC659EA" w14:textId="77777777" w:rsidR="00EB3555" w:rsidRPr="00A74740" w:rsidRDefault="00EB3555" w:rsidP="00EB3555">
            <w:pPr>
              <w:spacing w:before="0" w:after="0"/>
              <w:rPr>
                <w:rFonts w:cs="Tahoma"/>
                <w:lang w:val="fr-CA"/>
              </w:rPr>
            </w:pPr>
            <w:r w:rsidRPr="00A74740">
              <w:rPr>
                <w:rFonts w:cs="Tahoma"/>
                <w:lang w:val="fr-CA"/>
              </w:rPr>
              <w:t>APCO 2.103.2-2019</w:t>
            </w:r>
          </w:p>
        </w:tc>
      </w:tr>
    </w:tbl>
    <w:p w14:paraId="76E571EA" w14:textId="77777777" w:rsidR="002F63B0" w:rsidRPr="00AB7A75" w:rsidRDefault="002F63B0" w:rsidP="00F36D89">
      <w:pPr>
        <w:rPr>
          <w:rFonts w:cs="Tahoma"/>
          <w:szCs w:val="24"/>
        </w:rPr>
      </w:pPr>
    </w:p>
    <w:p w14:paraId="33194622" w14:textId="6ABA3E08" w:rsidR="00C7679E" w:rsidRDefault="00A65429" w:rsidP="00C7679E">
      <w:pPr>
        <w:pStyle w:val="Titre2"/>
      </w:pPr>
      <w:bookmarkStart w:id="101" w:name="_Ref58262253"/>
      <w:bookmarkStart w:id="102" w:name="_Ref70690239"/>
      <w:bookmarkStart w:id="103" w:name="_Toc70692121"/>
      <w:r>
        <w:t>Incident</w:t>
      </w:r>
      <w:r w:rsidR="00C7679E">
        <w:t xml:space="preserve"> Status-Common</w:t>
      </w:r>
      <w:bookmarkEnd w:id="101"/>
      <w:bookmarkEnd w:id="102"/>
      <w:bookmarkEnd w:id="103"/>
    </w:p>
    <w:p w14:paraId="6BA44C08" w14:textId="7C342394" w:rsidR="00C7679E" w:rsidRDefault="00C7679E" w:rsidP="00C7679E">
      <w:r>
        <w:t>The “</w:t>
      </w:r>
      <w:r w:rsidR="00A65429">
        <w:t>Incident</w:t>
      </w:r>
      <w:r>
        <w:t xml:space="preserve"> Status-Common” data element is described in Section </w:t>
      </w:r>
      <w:r w:rsidR="00475F9A">
        <w:fldChar w:fldCharType="begin"/>
      </w:r>
      <w:r w:rsidR="00475F9A">
        <w:instrText xml:space="preserve"> REF _Ref58262331 \r \h </w:instrText>
      </w:r>
      <w:r w:rsidR="00475F9A">
        <w:fldChar w:fldCharType="separate"/>
      </w:r>
      <w:r w:rsidR="00B4283D">
        <w:t>2.9</w:t>
      </w:r>
      <w:r w:rsidR="00475F9A">
        <w:fldChar w:fldCharType="end"/>
      </w:r>
      <w:r>
        <w:t xml:space="preserve"> (</w:t>
      </w:r>
      <w:r w:rsidR="00A65429">
        <w:t>Incident</w:t>
      </w:r>
      <w:r>
        <w:t xml:space="preserve"> Information Data Component) of this document.</w:t>
      </w:r>
      <w:r w:rsidR="00A731F0">
        <w:rPr>
          <w:rStyle w:val="Appelnotedebasdep"/>
        </w:rPr>
        <w:footnoteReference w:id="3"/>
      </w:r>
      <w:r>
        <w:t xml:space="preserve"> </w:t>
      </w:r>
    </w:p>
    <w:p w14:paraId="1905CC44" w14:textId="54B09DC9" w:rsidR="00C7679E" w:rsidRDefault="00C7679E" w:rsidP="00C7679E">
      <w:r>
        <w:t>IANA is requested to add the following values to the “EIDO-</w:t>
      </w:r>
      <w:r w:rsidR="00A65429">
        <w:t>Incident</w:t>
      </w:r>
      <w:r>
        <w:t>Status-Common” registry</w:t>
      </w:r>
      <w:r w:rsidR="00783452">
        <w:t>.</w:t>
      </w:r>
    </w:p>
    <w:p w14:paraId="6C551ECC" w14:textId="2F987990" w:rsidR="0035451C" w:rsidRDefault="0035451C" w:rsidP="0035451C">
      <w:pPr>
        <w:pStyle w:val="Lgende"/>
      </w:pPr>
      <w:r>
        <w:t xml:space="preserve">Table </w:t>
      </w:r>
      <w:fldSimple w:instr=" STYLEREF 1 \s ">
        <w:r w:rsidR="00B4283D">
          <w:rPr>
            <w:noProof/>
          </w:rPr>
          <w:t>3</w:t>
        </w:r>
      </w:fldSimple>
      <w:r w:rsidR="00A32EDA">
        <w:noBreakHyphen/>
      </w:r>
      <w:fldSimple w:instr=" SEQ Table \* ARABIC \s 1 ">
        <w:r w:rsidR="00B4283D">
          <w:rPr>
            <w:noProof/>
          </w:rPr>
          <w:t>3</w:t>
        </w:r>
      </w:fldSimple>
      <w:r>
        <w:t xml:space="preserve"> </w:t>
      </w:r>
      <w:r w:rsidR="00A65429">
        <w:t>Incident</w:t>
      </w:r>
      <w:r>
        <w:t xml:space="preserve"> Status </w:t>
      </w:r>
      <w:r w:rsidR="00375878">
        <w:t>–</w:t>
      </w:r>
      <w:r>
        <w:t xml:space="preserve"> Common</w:t>
      </w:r>
      <w:r w:rsidR="006D4874">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75"/>
        <w:gridCol w:w="4827"/>
        <w:gridCol w:w="2008"/>
      </w:tblGrid>
      <w:tr w:rsidR="00011FB5" w:rsidRPr="00011FB5" w14:paraId="54CDF321" w14:textId="77777777" w:rsidTr="00EE510B">
        <w:trPr>
          <w:tblHeader/>
        </w:trPr>
        <w:tc>
          <w:tcPr>
            <w:tcW w:w="2875" w:type="dxa"/>
            <w:shd w:val="clear" w:color="auto" w:fill="D9D9D9" w:themeFill="background1" w:themeFillShade="D9"/>
            <w:vAlign w:val="center"/>
          </w:tcPr>
          <w:p w14:paraId="1EC00BDA" w14:textId="77777777" w:rsidR="00011FB5" w:rsidRPr="00011FB5" w:rsidRDefault="00011FB5" w:rsidP="00EE510B">
            <w:pPr>
              <w:spacing w:before="0" w:after="0"/>
              <w:jc w:val="center"/>
              <w:rPr>
                <w:b/>
                <w:szCs w:val="20"/>
              </w:rPr>
            </w:pPr>
            <w:r w:rsidRPr="00011FB5">
              <w:rPr>
                <w:b/>
                <w:szCs w:val="20"/>
              </w:rPr>
              <w:t>Value</w:t>
            </w:r>
          </w:p>
        </w:tc>
        <w:tc>
          <w:tcPr>
            <w:tcW w:w="4827" w:type="dxa"/>
            <w:shd w:val="clear" w:color="auto" w:fill="D9D9D9" w:themeFill="background1" w:themeFillShade="D9"/>
            <w:vAlign w:val="center"/>
          </w:tcPr>
          <w:p w14:paraId="48936B3C" w14:textId="77777777" w:rsidR="00011FB5" w:rsidRPr="00011FB5" w:rsidRDefault="00011FB5" w:rsidP="00EE510B">
            <w:pPr>
              <w:spacing w:before="0" w:after="0"/>
              <w:jc w:val="center"/>
              <w:rPr>
                <w:b/>
                <w:szCs w:val="20"/>
              </w:rPr>
            </w:pPr>
            <w:r w:rsidRPr="00011FB5">
              <w:rPr>
                <w:b/>
                <w:szCs w:val="20"/>
              </w:rPr>
              <w:t>Literal Description</w:t>
            </w:r>
          </w:p>
        </w:tc>
        <w:tc>
          <w:tcPr>
            <w:tcW w:w="2008" w:type="dxa"/>
            <w:shd w:val="clear" w:color="auto" w:fill="D9D9D9" w:themeFill="background1" w:themeFillShade="D9"/>
            <w:vAlign w:val="center"/>
          </w:tcPr>
          <w:p w14:paraId="5A85A9BF" w14:textId="77777777" w:rsidR="00011FB5" w:rsidRPr="00011FB5" w:rsidRDefault="00011FB5" w:rsidP="00EE510B">
            <w:pPr>
              <w:spacing w:before="0" w:after="0"/>
              <w:jc w:val="center"/>
              <w:rPr>
                <w:b/>
                <w:szCs w:val="20"/>
              </w:rPr>
            </w:pPr>
            <w:r w:rsidRPr="00011FB5">
              <w:rPr>
                <w:b/>
                <w:szCs w:val="20"/>
              </w:rPr>
              <w:t>Reference</w:t>
            </w:r>
          </w:p>
        </w:tc>
      </w:tr>
      <w:tr w:rsidR="00EE510B" w:rsidRPr="00011FB5" w14:paraId="3E5ACA00" w14:textId="77777777" w:rsidTr="00EE510B">
        <w:trPr>
          <w:trHeight w:val="62"/>
        </w:trPr>
        <w:tc>
          <w:tcPr>
            <w:tcW w:w="2875" w:type="dxa"/>
            <w:noWrap/>
            <w:hideMark/>
          </w:tcPr>
          <w:p w14:paraId="7BF524A8" w14:textId="77777777" w:rsidR="00EE510B" w:rsidRPr="00011FB5" w:rsidRDefault="00EE510B" w:rsidP="00EE510B">
            <w:pPr>
              <w:spacing w:before="0" w:after="0"/>
              <w:rPr>
                <w:szCs w:val="20"/>
                <w:lang w:val="fr-CA"/>
              </w:rPr>
            </w:pPr>
            <w:r w:rsidRPr="00011FB5">
              <w:rPr>
                <w:szCs w:val="20"/>
                <w:lang w:val="fr-CA"/>
              </w:rPr>
              <w:t>Active</w:t>
            </w:r>
          </w:p>
        </w:tc>
        <w:tc>
          <w:tcPr>
            <w:tcW w:w="4827" w:type="dxa"/>
            <w:hideMark/>
          </w:tcPr>
          <w:p w14:paraId="068C41E9" w14:textId="5385EF67"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sidRPr="00011FB5">
              <w:rPr>
                <w:szCs w:val="20"/>
                <w:lang w:val="fr-CA"/>
              </w:rPr>
              <w:t xml:space="preserve"> is active.</w:t>
            </w:r>
          </w:p>
        </w:tc>
        <w:tc>
          <w:tcPr>
            <w:tcW w:w="2008" w:type="dxa"/>
            <w:noWrap/>
          </w:tcPr>
          <w:p w14:paraId="4DC94B4E" w14:textId="7F6B3194" w:rsidR="00EE510B" w:rsidRPr="00011FB5" w:rsidRDefault="00EE510B" w:rsidP="00EE510B">
            <w:pPr>
              <w:spacing w:before="0" w:after="0"/>
              <w:jc w:val="center"/>
              <w:rPr>
                <w:szCs w:val="20"/>
                <w:lang w:val="fr-CA"/>
              </w:rPr>
            </w:pPr>
            <w:r>
              <w:rPr>
                <w:szCs w:val="20"/>
                <w:lang w:val="fr-CA"/>
              </w:rPr>
              <w:t>This document</w:t>
            </w:r>
          </w:p>
        </w:tc>
      </w:tr>
      <w:tr w:rsidR="00EE510B" w:rsidRPr="00011FB5" w14:paraId="4C6CE87F" w14:textId="77777777" w:rsidTr="00EE510B">
        <w:trPr>
          <w:trHeight w:val="125"/>
        </w:trPr>
        <w:tc>
          <w:tcPr>
            <w:tcW w:w="2875" w:type="dxa"/>
            <w:noWrap/>
            <w:hideMark/>
          </w:tcPr>
          <w:p w14:paraId="3C043399" w14:textId="77777777" w:rsidR="00EE510B" w:rsidRPr="00011FB5" w:rsidRDefault="00EE510B" w:rsidP="00EE510B">
            <w:pPr>
              <w:spacing w:before="0" w:after="0"/>
              <w:rPr>
                <w:szCs w:val="20"/>
                <w:lang w:val="fr-CA"/>
              </w:rPr>
            </w:pPr>
            <w:r w:rsidRPr="00011FB5">
              <w:rPr>
                <w:szCs w:val="20"/>
                <w:lang w:val="fr-CA"/>
              </w:rPr>
              <w:t>Cancelled</w:t>
            </w:r>
          </w:p>
        </w:tc>
        <w:tc>
          <w:tcPr>
            <w:tcW w:w="4827" w:type="dxa"/>
            <w:hideMark/>
          </w:tcPr>
          <w:p w14:paraId="083C4702" w14:textId="6FE58997"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cancelled.</w:t>
            </w:r>
          </w:p>
        </w:tc>
        <w:tc>
          <w:tcPr>
            <w:tcW w:w="2008" w:type="dxa"/>
            <w:noWrap/>
          </w:tcPr>
          <w:p w14:paraId="0B7CC3B7" w14:textId="4E59F952"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2E842181" w14:textId="77777777" w:rsidTr="00EE510B">
        <w:trPr>
          <w:trHeight w:val="89"/>
        </w:trPr>
        <w:tc>
          <w:tcPr>
            <w:tcW w:w="2875" w:type="dxa"/>
            <w:noWrap/>
            <w:hideMark/>
          </w:tcPr>
          <w:p w14:paraId="09201FA4" w14:textId="77777777" w:rsidR="00EE510B" w:rsidRPr="00011FB5" w:rsidRDefault="00EE510B" w:rsidP="00EE510B">
            <w:pPr>
              <w:spacing w:before="0" w:after="0"/>
              <w:rPr>
                <w:szCs w:val="20"/>
                <w:lang w:val="fr-CA"/>
              </w:rPr>
            </w:pPr>
            <w:r w:rsidRPr="00011FB5">
              <w:rPr>
                <w:szCs w:val="20"/>
                <w:lang w:val="fr-CA"/>
              </w:rPr>
              <w:t>Closed</w:t>
            </w:r>
          </w:p>
        </w:tc>
        <w:tc>
          <w:tcPr>
            <w:tcW w:w="4827" w:type="dxa"/>
            <w:hideMark/>
          </w:tcPr>
          <w:p w14:paraId="306A7F57" w14:textId="494F9EAE"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closed.</w:t>
            </w:r>
          </w:p>
        </w:tc>
        <w:tc>
          <w:tcPr>
            <w:tcW w:w="2008" w:type="dxa"/>
            <w:noWrap/>
          </w:tcPr>
          <w:p w14:paraId="00A3FF41" w14:textId="6CBE90AF"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64D0BC8" w14:textId="77777777" w:rsidTr="00EE510B">
        <w:trPr>
          <w:trHeight w:val="530"/>
        </w:trPr>
        <w:tc>
          <w:tcPr>
            <w:tcW w:w="2875" w:type="dxa"/>
            <w:noWrap/>
            <w:hideMark/>
          </w:tcPr>
          <w:p w14:paraId="1E0610E2" w14:textId="77777777" w:rsidR="00EE510B" w:rsidRPr="00011FB5" w:rsidRDefault="00EE510B" w:rsidP="00EE510B">
            <w:pPr>
              <w:spacing w:before="0" w:after="0"/>
              <w:rPr>
                <w:szCs w:val="20"/>
                <w:lang w:val="fr-CA"/>
              </w:rPr>
            </w:pPr>
            <w:r w:rsidRPr="00011FB5">
              <w:rPr>
                <w:szCs w:val="20"/>
                <w:lang w:val="fr-CA"/>
              </w:rPr>
              <w:t>FireUnderControl</w:t>
            </w:r>
          </w:p>
        </w:tc>
        <w:tc>
          <w:tcPr>
            <w:tcW w:w="4827" w:type="dxa"/>
            <w:hideMark/>
          </w:tcPr>
          <w:p w14:paraId="69C263DC" w14:textId="77777777" w:rsidR="00EE510B" w:rsidRPr="00011FB5" w:rsidRDefault="00EE510B" w:rsidP="00EE510B">
            <w:pPr>
              <w:spacing w:before="0" w:after="0"/>
              <w:rPr>
                <w:szCs w:val="20"/>
                <w:lang w:val="fr-CA"/>
              </w:rPr>
            </w:pPr>
            <w:r w:rsidRPr="00011FB5">
              <w:rPr>
                <w:szCs w:val="20"/>
                <w:lang w:val="fr-CA"/>
              </w:rPr>
              <w:t>Emergency responder has declared that a fire is under control.</w:t>
            </w:r>
          </w:p>
        </w:tc>
        <w:tc>
          <w:tcPr>
            <w:tcW w:w="2008" w:type="dxa"/>
            <w:noWrap/>
          </w:tcPr>
          <w:p w14:paraId="617DE87E" w14:textId="65C177DE"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E442018" w14:textId="77777777" w:rsidTr="00EE510B">
        <w:trPr>
          <w:trHeight w:val="107"/>
        </w:trPr>
        <w:tc>
          <w:tcPr>
            <w:tcW w:w="2875" w:type="dxa"/>
            <w:noWrap/>
            <w:hideMark/>
          </w:tcPr>
          <w:p w14:paraId="44C9C19C" w14:textId="77777777" w:rsidR="00EE510B" w:rsidRPr="00011FB5" w:rsidRDefault="00EE510B" w:rsidP="00EE510B">
            <w:pPr>
              <w:spacing w:before="0" w:after="0"/>
              <w:rPr>
                <w:szCs w:val="20"/>
                <w:lang w:val="fr-CA"/>
              </w:rPr>
            </w:pPr>
            <w:r w:rsidRPr="00011FB5">
              <w:rPr>
                <w:szCs w:val="20"/>
                <w:lang w:val="fr-CA"/>
              </w:rPr>
              <w:t>NewLocation</w:t>
            </w:r>
          </w:p>
        </w:tc>
        <w:tc>
          <w:tcPr>
            <w:tcW w:w="4827" w:type="dxa"/>
            <w:hideMark/>
          </w:tcPr>
          <w:p w14:paraId="0B15623B" w14:textId="770B9C98" w:rsidR="00EE510B" w:rsidRPr="00011FB5" w:rsidRDefault="00EE510B" w:rsidP="00EE510B">
            <w:pPr>
              <w:spacing w:before="0" w:after="0"/>
              <w:rPr>
                <w:szCs w:val="20"/>
                <w:lang w:val="fr-CA"/>
              </w:rPr>
            </w:pPr>
            <w:r w:rsidRPr="00011FB5">
              <w:rPr>
                <w:szCs w:val="20"/>
                <w:lang w:val="fr-CA"/>
              </w:rPr>
              <w:t xml:space="preserve">The </w:t>
            </w:r>
            <w:r w:rsidR="00A65429">
              <w:rPr>
                <w:szCs w:val="20"/>
                <w:lang w:val="fr-CA"/>
              </w:rPr>
              <w:t>Incident</w:t>
            </w:r>
            <w:r>
              <w:rPr>
                <w:szCs w:val="20"/>
                <w:lang w:val="fr-CA"/>
              </w:rPr>
              <w:t>’</w:t>
            </w:r>
            <w:r w:rsidRPr="00011FB5">
              <w:rPr>
                <w:szCs w:val="20"/>
                <w:lang w:val="fr-CA"/>
              </w:rPr>
              <w:t>s location has changed.</w:t>
            </w:r>
          </w:p>
        </w:tc>
        <w:tc>
          <w:tcPr>
            <w:tcW w:w="2008" w:type="dxa"/>
            <w:noWrap/>
          </w:tcPr>
          <w:p w14:paraId="4E661BC4" w14:textId="4A2067E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3A95A34" w14:textId="77777777" w:rsidTr="00EE510B">
        <w:trPr>
          <w:trHeight w:val="161"/>
        </w:trPr>
        <w:tc>
          <w:tcPr>
            <w:tcW w:w="2875" w:type="dxa"/>
            <w:noWrap/>
            <w:hideMark/>
          </w:tcPr>
          <w:p w14:paraId="56901627" w14:textId="77777777" w:rsidR="00EE510B" w:rsidRPr="00011FB5" w:rsidRDefault="00EE510B" w:rsidP="00EE510B">
            <w:pPr>
              <w:spacing w:before="0" w:after="0"/>
              <w:rPr>
                <w:szCs w:val="20"/>
                <w:lang w:val="fr-CA"/>
              </w:rPr>
            </w:pPr>
            <w:r w:rsidRPr="00011FB5">
              <w:rPr>
                <w:szCs w:val="20"/>
                <w:lang w:val="fr-CA"/>
              </w:rPr>
              <w:t>ReOpened</w:t>
            </w:r>
          </w:p>
        </w:tc>
        <w:tc>
          <w:tcPr>
            <w:tcW w:w="4827" w:type="dxa"/>
            <w:hideMark/>
          </w:tcPr>
          <w:p w14:paraId="70AEC369" w14:textId="30C557E3"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been re-opened.</w:t>
            </w:r>
          </w:p>
        </w:tc>
        <w:tc>
          <w:tcPr>
            <w:tcW w:w="2008" w:type="dxa"/>
            <w:noWrap/>
          </w:tcPr>
          <w:p w14:paraId="7B8B8CE6" w14:textId="583DC940"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34D97F05" w14:textId="77777777" w:rsidTr="00EE510B">
        <w:trPr>
          <w:trHeight w:val="224"/>
        </w:trPr>
        <w:tc>
          <w:tcPr>
            <w:tcW w:w="2875" w:type="dxa"/>
            <w:noWrap/>
            <w:hideMark/>
          </w:tcPr>
          <w:p w14:paraId="02F6401B" w14:textId="77777777" w:rsidR="00EE510B" w:rsidRPr="00011FB5" w:rsidRDefault="00EE510B" w:rsidP="00EE510B">
            <w:pPr>
              <w:spacing w:before="0" w:after="0"/>
              <w:rPr>
                <w:szCs w:val="20"/>
                <w:lang w:val="fr-CA"/>
              </w:rPr>
            </w:pPr>
            <w:r w:rsidRPr="00011FB5">
              <w:rPr>
                <w:szCs w:val="20"/>
                <w:lang w:val="fr-CA"/>
              </w:rPr>
              <w:t>ResourcesAssigned</w:t>
            </w:r>
          </w:p>
        </w:tc>
        <w:tc>
          <w:tcPr>
            <w:tcW w:w="4827" w:type="dxa"/>
            <w:hideMark/>
          </w:tcPr>
          <w:p w14:paraId="3C05FCAA" w14:textId="5456A17B" w:rsidR="00EE510B" w:rsidRPr="00011FB5" w:rsidRDefault="00A65429" w:rsidP="00EE510B">
            <w:pPr>
              <w:spacing w:before="0" w:after="0"/>
              <w:rPr>
                <w:szCs w:val="20"/>
                <w:lang w:val="fr-CA"/>
              </w:rPr>
            </w:pPr>
            <w:r>
              <w:rPr>
                <w:szCs w:val="20"/>
                <w:lang w:val="fr-CA"/>
              </w:rPr>
              <w:t>Incident</w:t>
            </w:r>
            <w:r w:rsidR="00EE510B" w:rsidRPr="00011FB5">
              <w:rPr>
                <w:szCs w:val="20"/>
                <w:lang w:val="fr-CA"/>
              </w:rPr>
              <w:t xml:space="preserve"> has had at least one emergency resource assigned to it.</w:t>
            </w:r>
          </w:p>
        </w:tc>
        <w:tc>
          <w:tcPr>
            <w:tcW w:w="2008" w:type="dxa"/>
            <w:noWrap/>
          </w:tcPr>
          <w:p w14:paraId="4CBAC9B8" w14:textId="555E8406"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53CD4740" w14:textId="77777777" w:rsidTr="00EE510B">
        <w:trPr>
          <w:trHeight w:val="350"/>
        </w:trPr>
        <w:tc>
          <w:tcPr>
            <w:tcW w:w="2875" w:type="dxa"/>
            <w:noWrap/>
            <w:hideMark/>
          </w:tcPr>
          <w:p w14:paraId="16EAC13B" w14:textId="77777777" w:rsidR="00EE510B" w:rsidRPr="00011FB5" w:rsidRDefault="00EE510B" w:rsidP="00EE510B">
            <w:pPr>
              <w:spacing w:before="0" w:after="0"/>
              <w:rPr>
                <w:szCs w:val="20"/>
                <w:lang w:val="fr-CA"/>
              </w:rPr>
            </w:pPr>
            <w:r w:rsidRPr="00011FB5">
              <w:rPr>
                <w:szCs w:val="20"/>
                <w:lang w:val="fr-CA"/>
              </w:rPr>
              <w:t>ResourcesEnroute</w:t>
            </w:r>
          </w:p>
        </w:tc>
        <w:tc>
          <w:tcPr>
            <w:tcW w:w="4827" w:type="dxa"/>
            <w:hideMark/>
          </w:tcPr>
          <w:p w14:paraId="4703A2D0" w14:textId="6A0629B2" w:rsidR="00EE510B" w:rsidRPr="00011FB5" w:rsidRDefault="00EE510B" w:rsidP="00EE510B">
            <w:pPr>
              <w:spacing w:before="0" w:after="0"/>
              <w:rPr>
                <w:szCs w:val="20"/>
                <w:lang w:val="fr-CA"/>
              </w:rPr>
            </w:pPr>
            <w:r w:rsidRPr="00011FB5">
              <w:rPr>
                <w:szCs w:val="20"/>
                <w:lang w:val="fr-CA"/>
              </w:rPr>
              <w:t xml:space="preserve">At least one emergency resource is en route to the </w:t>
            </w:r>
            <w:r w:rsidR="00A65429">
              <w:rPr>
                <w:szCs w:val="20"/>
                <w:lang w:val="fr-CA"/>
              </w:rPr>
              <w:t>Incident</w:t>
            </w:r>
            <w:r w:rsidRPr="00011FB5">
              <w:rPr>
                <w:szCs w:val="20"/>
                <w:lang w:val="fr-CA"/>
              </w:rPr>
              <w:t>.</w:t>
            </w:r>
          </w:p>
        </w:tc>
        <w:tc>
          <w:tcPr>
            <w:tcW w:w="2008" w:type="dxa"/>
            <w:noWrap/>
          </w:tcPr>
          <w:p w14:paraId="7189F01C" w14:textId="25FBC9FA"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4D7203B3" w14:textId="77777777" w:rsidTr="00EE510B">
        <w:trPr>
          <w:trHeight w:val="305"/>
        </w:trPr>
        <w:tc>
          <w:tcPr>
            <w:tcW w:w="2875" w:type="dxa"/>
            <w:noWrap/>
            <w:hideMark/>
          </w:tcPr>
          <w:p w14:paraId="05333D71" w14:textId="77777777" w:rsidR="00EE510B" w:rsidRPr="00011FB5" w:rsidRDefault="00EE510B" w:rsidP="00EE510B">
            <w:pPr>
              <w:spacing w:before="0" w:after="0"/>
              <w:rPr>
                <w:szCs w:val="20"/>
                <w:lang w:val="fr-CA"/>
              </w:rPr>
            </w:pPr>
            <w:r w:rsidRPr="00011FB5">
              <w:rPr>
                <w:szCs w:val="20"/>
                <w:lang w:val="fr-CA"/>
              </w:rPr>
              <w:t>ResourcesOnscene</w:t>
            </w:r>
          </w:p>
        </w:tc>
        <w:tc>
          <w:tcPr>
            <w:tcW w:w="4827" w:type="dxa"/>
            <w:hideMark/>
          </w:tcPr>
          <w:p w14:paraId="19C8CDB4" w14:textId="3E9F5ECB" w:rsidR="00EE510B" w:rsidRPr="00011FB5" w:rsidRDefault="00EE510B" w:rsidP="00EE510B">
            <w:pPr>
              <w:spacing w:before="0" w:after="0"/>
              <w:rPr>
                <w:szCs w:val="20"/>
                <w:lang w:val="fr-CA"/>
              </w:rPr>
            </w:pPr>
            <w:r w:rsidRPr="00011FB5">
              <w:rPr>
                <w:szCs w:val="20"/>
                <w:lang w:val="fr-CA"/>
              </w:rPr>
              <w:t xml:space="preserve">At least one emergency resource has arrived at the location (on scene) of the </w:t>
            </w:r>
            <w:r w:rsidR="00A65429">
              <w:rPr>
                <w:szCs w:val="20"/>
                <w:lang w:val="fr-CA"/>
              </w:rPr>
              <w:t>Incident</w:t>
            </w:r>
            <w:r w:rsidRPr="00011FB5">
              <w:rPr>
                <w:szCs w:val="20"/>
                <w:lang w:val="fr-CA"/>
              </w:rPr>
              <w:t>.</w:t>
            </w:r>
          </w:p>
        </w:tc>
        <w:tc>
          <w:tcPr>
            <w:tcW w:w="2008" w:type="dxa"/>
            <w:noWrap/>
          </w:tcPr>
          <w:p w14:paraId="478827F7" w14:textId="47802F98" w:rsidR="00EE510B" w:rsidRPr="00011FB5" w:rsidRDefault="00EE510B" w:rsidP="00EE510B">
            <w:pPr>
              <w:spacing w:before="0" w:after="0"/>
              <w:jc w:val="center"/>
              <w:rPr>
                <w:szCs w:val="20"/>
                <w:u w:val="single"/>
                <w:lang w:val="fr-CA"/>
              </w:rPr>
            </w:pPr>
            <w:r>
              <w:rPr>
                <w:szCs w:val="20"/>
                <w:lang w:val="fr-CA"/>
              </w:rPr>
              <w:t>This document</w:t>
            </w:r>
          </w:p>
        </w:tc>
      </w:tr>
      <w:tr w:rsidR="00EE510B" w:rsidRPr="00011FB5" w14:paraId="18495CE9" w14:textId="77777777" w:rsidTr="00EE510B">
        <w:trPr>
          <w:trHeight w:val="350"/>
        </w:trPr>
        <w:tc>
          <w:tcPr>
            <w:tcW w:w="2875" w:type="dxa"/>
            <w:noWrap/>
            <w:hideMark/>
          </w:tcPr>
          <w:p w14:paraId="2A04C31E" w14:textId="77777777" w:rsidR="00EE510B" w:rsidRPr="00011FB5" w:rsidRDefault="00EE510B" w:rsidP="00EE510B">
            <w:pPr>
              <w:spacing w:before="0" w:after="0"/>
              <w:rPr>
                <w:szCs w:val="20"/>
                <w:lang w:val="fr-CA"/>
              </w:rPr>
            </w:pPr>
            <w:r w:rsidRPr="00011FB5">
              <w:rPr>
                <w:szCs w:val="20"/>
                <w:lang w:val="fr-CA"/>
              </w:rPr>
              <w:t>StructureCleared</w:t>
            </w:r>
          </w:p>
        </w:tc>
        <w:tc>
          <w:tcPr>
            <w:tcW w:w="4827" w:type="dxa"/>
            <w:hideMark/>
          </w:tcPr>
          <w:p w14:paraId="13BE2E9E" w14:textId="77777777" w:rsidR="00EE510B" w:rsidRPr="00011FB5" w:rsidRDefault="00EE510B" w:rsidP="00EE510B">
            <w:pPr>
              <w:spacing w:before="0" w:after="0"/>
              <w:rPr>
                <w:szCs w:val="20"/>
                <w:lang w:val="fr-CA"/>
              </w:rPr>
            </w:pPr>
            <w:r w:rsidRPr="00011FB5">
              <w:rPr>
                <w:szCs w:val="20"/>
                <w:lang w:val="fr-CA"/>
              </w:rPr>
              <w:t>Emergency responder has declared that the structure has been cleared.</w:t>
            </w:r>
          </w:p>
        </w:tc>
        <w:tc>
          <w:tcPr>
            <w:tcW w:w="2008" w:type="dxa"/>
            <w:noWrap/>
          </w:tcPr>
          <w:p w14:paraId="020F1947" w14:textId="1BAEC7C4" w:rsidR="00EE510B" w:rsidRPr="00011FB5" w:rsidRDefault="00EE510B" w:rsidP="00EE510B">
            <w:pPr>
              <w:spacing w:before="0" w:after="0"/>
              <w:jc w:val="center"/>
              <w:rPr>
                <w:szCs w:val="20"/>
                <w:u w:val="single"/>
                <w:lang w:val="fr-CA"/>
              </w:rPr>
            </w:pPr>
            <w:r>
              <w:rPr>
                <w:szCs w:val="20"/>
                <w:lang w:val="fr-CA"/>
              </w:rPr>
              <w:t>This document</w:t>
            </w:r>
          </w:p>
        </w:tc>
      </w:tr>
    </w:tbl>
    <w:p w14:paraId="47AD7443" w14:textId="42E6256B" w:rsidR="000E5C2E" w:rsidRDefault="002E6129" w:rsidP="00741CEA">
      <w:pPr>
        <w:pStyle w:val="Titre2"/>
      </w:pPr>
      <w:bookmarkStart w:id="104" w:name="_Call_Origination"/>
      <w:bookmarkStart w:id="105" w:name="_Call_States"/>
      <w:bookmarkStart w:id="106" w:name="_Ref58261442"/>
      <w:bookmarkStart w:id="107" w:name="_Ref58264705"/>
      <w:bookmarkStart w:id="108" w:name="_Toc70692122"/>
      <w:bookmarkEnd w:id="104"/>
      <w:bookmarkEnd w:id="105"/>
      <w:r>
        <w:lastRenderedPageBreak/>
        <w:t>Report Number Type</w:t>
      </w:r>
      <w:bookmarkEnd w:id="106"/>
      <w:bookmarkEnd w:id="107"/>
      <w:bookmarkEnd w:id="108"/>
    </w:p>
    <w:p w14:paraId="2E989CE4" w14:textId="4700A2DA" w:rsidR="00A322CC" w:rsidRDefault="00A322CC" w:rsidP="00A322CC">
      <w:pPr>
        <w:pStyle w:val="Corpsdetexte"/>
        <w:rPr>
          <w:rFonts w:cs="Tahoma"/>
          <w:szCs w:val="24"/>
        </w:rPr>
      </w:pPr>
      <w:r w:rsidRPr="00AB7A75">
        <w:rPr>
          <w:rFonts w:cs="Tahoma"/>
          <w:szCs w:val="24"/>
        </w:rPr>
        <w:t xml:space="preserve">The “Report Number Type” data element is described in Section </w:t>
      </w:r>
      <w:r w:rsidR="00EA43D4">
        <w:rPr>
          <w:rFonts w:cs="Tahoma"/>
        </w:rPr>
        <w:fldChar w:fldCharType="begin"/>
      </w:r>
      <w:r w:rsidR="00EA43D4">
        <w:rPr>
          <w:rFonts w:cs="Tahoma"/>
          <w:szCs w:val="24"/>
        </w:rPr>
        <w:instrText xml:space="preserve"> REF _Ref70691440 \r \h </w:instrText>
      </w:r>
      <w:r w:rsidR="00EA43D4">
        <w:rPr>
          <w:rFonts w:cs="Tahoma"/>
        </w:rPr>
      </w:r>
      <w:r w:rsidR="00EA43D4">
        <w:rPr>
          <w:rFonts w:cs="Tahoma"/>
        </w:rPr>
        <w:fldChar w:fldCharType="separate"/>
      </w:r>
      <w:r w:rsidR="00B4283D">
        <w:rPr>
          <w:rFonts w:cs="Tahoma"/>
          <w:szCs w:val="24"/>
        </w:rPr>
        <w:t>2.9</w:t>
      </w:r>
      <w:r w:rsidR="00EA43D4">
        <w:rPr>
          <w:rFonts w:cs="Tahoma"/>
        </w:rPr>
        <w:fldChar w:fldCharType="end"/>
      </w:r>
      <w:r w:rsidRPr="00AB7A75">
        <w:rPr>
          <w:rFonts w:cs="Tahoma"/>
          <w:szCs w:val="24"/>
        </w:rPr>
        <w:t xml:space="preserve"> (</w:t>
      </w:r>
      <w:r w:rsidR="00EA43D4">
        <w:rPr>
          <w:rFonts w:cs="Tahoma"/>
        </w:rPr>
        <w:t>Incident Data Component</w:t>
      </w:r>
      <w:r w:rsidRPr="00AB7A75">
        <w:rPr>
          <w:rFonts w:cs="Tahoma"/>
          <w:szCs w:val="24"/>
        </w:rPr>
        <w:t>) of this document.</w:t>
      </w:r>
      <w:r>
        <w:rPr>
          <w:rFonts w:cs="Tahoma"/>
          <w:szCs w:val="24"/>
        </w:rPr>
        <w:t xml:space="preserve"> </w:t>
      </w:r>
    </w:p>
    <w:p w14:paraId="19C32DF4" w14:textId="28063B34" w:rsidR="00A322CC" w:rsidRDefault="00A322CC" w:rsidP="00A322CC">
      <w:pPr>
        <w:rPr>
          <w:rFonts w:cs="Tahoma"/>
          <w:szCs w:val="24"/>
        </w:rPr>
      </w:pPr>
      <w:r w:rsidRPr="00932B4F">
        <w:rPr>
          <w:rFonts w:cs="Tahoma"/>
          <w:szCs w:val="24"/>
        </w:rPr>
        <w:t xml:space="preserve">IANA is requested to add the following values to the </w:t>
      </w:r>
      <w:r>
        <w:rPr>
          <w:rFonts w:cs="Tahoma"/>
          <w:szCs w:val="24"/>
        </w:rPr>
        <w:t>“</w:t>
      </w:r>
      <w:r w:rsidRPr="00AB5282">
        <w:rPr>
          <w:rFonts w:cs="Tahoma"/>
          <w:szCs w:val="24"/>
        </w:rPr>
        <w:t>EID</w:t>
      </w:r>
      <w:r>
        <w:rPr>
          <w:rFonts w:cs="Tahoma"/>
          <w:szCs w:val="24"/>
        </w:rPr>
        <w:t>O</w:t>
      </w:r>
      <w:r w:rsidRPr="00AB5282">
        <w:rPr>
          <w:rFonts w:cs="Tahoma"/>
          <w:szCs w:val="24"/>
        </w:rPr>
        <w:t>-</w:t>
      </w:r>
      <w:r>
        <w:rPr>
          <w:rFonts w:cs="Tahoma"/>
          <w:szCs w:val="24"/>
        </w:rPr>
        <w:t xml:space="preserve">ReportNumberType” </w:t>
      </w:r>
      <w:r w:rsidRPr="00932B4F">
        <w:rPr>
          <w:rFonts w:cs="Tahoma"/>
          <w:szCs w:val="24"/>
        </w:rPr>
        <w:t>registry</w:t>
      </w:r>
      <w:r>
        <w:rPr>
          <w:rFonts w:cs="Tahoma"/>
          <w:szCs w:val="24"/>
        </w:rPr>
        <w:t>.</w:t>
      </w:r>
    </w:p>
    <w:p w14:paraId="58029C73" w14:textId="126F0209" w:rsidR="00685827" w:rsidRDefault="00685827" w:rsidP="00685827">
      <w:pPr>
        <w:pStyle w:val="Lgende"/>
      </w:pPr>
      <w:bookmarkStart w:id="109" w:name="_Hlk70426664"/>
      <w:r>
        <w:t xml:space="preserve">Table </w:t>
      </w:r>
      <w:fldSimple w:instr=" STYLEREF 1 \s ">
        <w:r w:rsidR="00B4283D">
          <w:rPr>
            <w:noProof/>
          </w:rPr>
          <w:t>3</w:t>
        </w:r>
      </w:fldSimple>
      <w:r w:rsidR="00A32EDA">
        <w:noBreakHyphen/>
      </w:r>
      <w:fldSimple w:instr=" SEQ Table \* ARABIC \s 1 ">
        <w:r w:rsidR="00B4283D">
          <w:rPr>
            <w:noProof/>
          </w:rPr>
          <w:t>4</w:t>
        </w:r>
      </w:fldSimple>
      <w:r w:rsidR="00C4649E">
        <w:t xml:space="preserve"> </w:t>
      </w:r>
      <w:bookmarkEnd w:id="109"/>
      <w:r w:rsidR="00C4649E">
        <w:t>Report Number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789"/>
        <w:gridCol w:w="4893"/>
        <w:gridCol w:w="2028"/>
      </w:tblGrid>
      <w:tr w:rsidR="00874F38" w:rsidRPr="00874F38" w14:paraId="75270AC4" w14:textId="77777777" w:rsidTr="00930E61">
        <w:trPr>
          <w:tblHeader/>
        </w:trPr>
        <w:tc>
          <w:tcPr>
            <w:tcW w:w="2789" w:type="dxa"/>
            <w:shd w:val="clear" w:color="auto" w:fill="D9D9D9" w:themeFill="background1" w:themeFillShade="D9"/>
            <w:vAlign w:val="center"/>
          </w:tcPr>
          <w:p w14:paraId="35223D4B" w14:textId="77777777" w:rsidR="00874F38" w:rsidRPr="00874F38" w:rsidRDefault="00874F38" w:rsidP="00315BDE">
            <w:pPr>
              <w:pStyle w:val="Corpsdetexte"/>
              <w:spacing w:before="0" w:after="0"/>
              <w:contextualSpacing/>
              <w:jc w:val="center"/>
              <w:rPr>
                <w:b/>
                <w:szCs w:val="20"/>
              </w:rPr>
            </w:pPr>
            <w:r w:rsidRPr="00874F38">
              <w:rPr>
                <w:b/>
                <w:szCs w:val="20"/>
              </w:rPr>
              <w:t>Value</w:t>
            </w:r>
          </w:p>
        </w:tc>
        <w:tc>
          <w:tcPr>
            <w:tcW w:w="4893" w:type="dxa"/>
            <w:shd w:val="clear" w:color="auto" w:fill="D9D9D9" w:themeFill="background1" w:themeFillShade="D9"/>
            <w:vAlign w:val="center"/>
          </w:tcPr>
          <w:p w14:paraId="7D963FB5" w14:textId="77777777" w:rsidR="00874F38" w:rsidRPr="00874F38" w:rsidRDefault="00874F38" w:rsidP="00315BDE">
            <w:pPr>
              <w:pStyle w:val="Corpsdetexte"/>
              <w:spacing w:before="0" w:after="0"/>
              <w:contextualSpacing/>
              <w:jc w:val="center"/>
              <w:rPr>
                <w:b/>
                <w:szCs w:val="20"/>
              </w:rPr>
            </w:pPr>
            <w:r w:rsidRPr="00874F38">
              <w:rPr>
                <w:b/>
                <w:szCs w:val="20"/>
              </w:rPr>
              <w:t>Literal Description</w:t>
            </w:r>
          </w:p>
        </w:tc>
        <w:tc>
          <w:tcPr>
            <w:tcW w:w="2028" w:type="dxa"/>
            <w:shd w:val="clear" w:color="auto" w:fill="D9D9D9" w:themeFill="background1" w:themeFillShade="D9"/>
            <w:vAlign w:val="center"/>
          </w:tcPr>
          <w:p w14:paraId="0816FE50" w14:textId="77777777" w:rsidR="00874F38" w:rsidRPr="00874F38" w:rsidRDefault="00874F38" w:rsidP="00315BDE">
            <w:pPr>
              <w:pStyle w:val="Corpsdetexte"/>
              <w:spacing w:before="0" w:after="0"/>
              <w:contextualSpacing/>
              <w:jc w:val="center"/>
              <w:rPr>
                <w:b/>
                <w:szCs w:val="20"/>
              </w:rPr>
            </w:pPr>
            <w:r w:rsidRPr="00874F38">
              <w:rPr>
                <w:b/>
                <w:szCs w:val="20"/>
              </w:rPr>
              <w:t>Reference</w:t>
            </w:r>
          </w:p>
        </w:tc>
      </w:tr>
      <w:tr w:rsidR="00874F38" w:rsidRPr="00874F38" w14:paraId="763B20DC" w14:textId="77777777" w:rsidTr="00930E61">
        <w:tc>
          <w:tcPr>
            <w:tcW w:w="2789" w:type="dxa"/>
            <w:vAlign w:val="center"/>
          </w:tcPr>
          <w:p w14:paraId="75D4FAE2" w14:textId="77777777" w:rsidR="00874F38" w:rsidRPr="00874F38" w:rsidRDefault="00874F38" w:rsidP="00874F38">
            <w:pPr>
              <w:pStyle w:val="Corpsdetexte"/>
              <w:spacing w:before="0" w:after="0"/>
              <w:contextualSpacing/>
              <w:rPr>
                <w:szCs w:val="20"/>
              </w:rPr>
            </w:pPr>
            <w:r w:rsidRPr="00874F38">
              <w:rPr>
                <w:szCs w:val="20"/>
              </w:rPr>
              <w:t>New</w:t>
            </w:r>
          </w:p>
        </w:tc>
        <w:tc>
          <w:tcPr>
            <w:tcW w:w="4893" w:type="dxa"/>
            <w:vAlign w:val="center"/>
          </w:tcPr>
          <w:p w14:paraId="06A9AFB5" w14:textId="77777777" w:rsidR="00874F38" w:rsidRPr="00874F38" w:rsidRDefault="00874F38" w:rsidP="00874F38">
            <w:pPr>
              <w:pStyle w:val="Corpsdetexte"/>
              <w:spacing w:before="0" w:after="0"/>
              <w:contextualSpacing/>
              <w:rPr>
                <w:szCs w:val="20"/>
              </w:rPr>
            </w:pPr>
            <w:r w:rsidRPr="00874F38">
              <w:rPr>
                <w:szCs w:val="20"/>
              </w:rPr>
              <w:t>The report number is new</w:t>
            </w:r>
          </w:p>
        </w:tc>
        <w:tc>
          <w:tcPr>
            <w:tcW w:w="2028" w:type="dxa"/>
          </w:tcPr>
          <w:p w14:paraId="36C6731E"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50314B6C" w14:textId="77777777" w:rsidTr="00930E61">
        <w:tc>
          <w:tcPr>
            <w:tcW w:w="2789" w:type="dxa"/>
            <w:vAlign w:val="center"/>
          </w:tcPr>
          <w:p w14:paraId="55688564" w14:textId="77777777" w:rsidR="00874F38" w:rsidRPr="00874F38" w:rsidRDefault="00874F38" w:rsidP="00874F38">
            <w:pPr>
              <w:pStyle w:val="Corpsdetexte"/>
              <w:spacing w:before="0" w:after="0"/>
              <w:contextualSpacing/>
              <w:rPr>
                <w:szCs w:val="20"/>
              </w:rPr>
            </w:pPr>
            <w:r w:rsidRPr="00874F38">
              <w:rPr>
                <w:szCs w:val="20"/>
              </w:rPr>
              <w:t>Ongoing</w:t>
            </w:r>
          </w:p>
        </w:tc>
        <w:tc>
          <w:tcPr>
            <w:tcW w:w="4893" w:type="dxa"/>
            <w:vAlign w:val="center"/>
          </w:tcPr>
          <w:p w14:paraId="25D235B5" w14:textId="77777777" w:rsidR="00874F38" w:rsidRPr="00874F38" w:rsidRDefault="00874F38" w:rsidP="00874F38">
            <w:pPr>
              <w:pStyle w:val="Corpsdetexte"/>
              <w:spacing w:before="0" w:after="0"/>
              <w:contextualSpacing/>
              <w:rPr>
                <w:szCs w:val="20"/>
              </w:rPr>
            </w:pPr>
            <w:r w:rsidRPr="00874F38">
              <w:rPr>
                <w:szCs w:val="20"/>
              </w:rPr>
              <w:t>The report number has not changed</w:t>
            </w:r>
          </w:p>
        </w:tc>
        <w:tc>
          <w:tcPr>
            <w:tcW w:w="2028" w:type="dxa"/>
          </w:tcPr>
          <w:p w14:paraId="0C631535"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r w:rsidR="00874F38" w:rsidRPr="00874F38" w14:paraId="003C696A" w14:textId="77777777" w:rsidTr="00930E61">
        <w:tc>
          <w:tcPr>
            <w:tcW w:w="2789" w:type="dxa"/>
            <w:vAlign w:val="center"/>
          </w:tcPr>
          <w:p w14:paraId="0E275EC8" w14:textId="77777777" w:rsidR="00874F38" w:rsidRPr="00874F38" w:rsidRDefault="00874F38" w:rsidP="00874F38">
            <w:pPr>
              <w:pStyle w:val="Corpsdetexte"/>
              <w:spacing w:before="0" w:after="0"/>
              <w:contextualSpacing/>
              <w:rPr>
                <w:szCs w:val="20"/>
              </w:rPr>
            </w:pPr>
            <w:r w:rsidRPr="00874F38">
              <w:rPr>
                <w:szCs w:val="20"/>
              </w:rPr>
              <w:t>Reopened</w:t>
            </w:r>
          </w:p>
        </w:tc>
        <w:tc>
          <w:tcPr>
            <w:tcW w:w="4893" w:type="dxa"/>
            <w:vAlign w:val="center"/>
          </w:tcPr>
          <w:p w14:paraId="176BCB64" w14:textId="3DF8F774" w:rsidR="00874F38" w:rsidRPr="00874F38" w:rsidRDefault="00874F38" w:rsidP="00874F38">
            <w:pPr>
              <w:pStyle w:val="Corpsdetexte"/>
              <w:spacing w:before="0" w:after="0"/>
              <w:contextualSpacing/>
              <w:rPr>
                <w:szCs w:val="20"/>
              </w:rPr>
            </w:pPr>
            <w:r w:rsidRPr="00874F38">
              <w:rPr>
                <w:szCs w:val="20"/>
              </w:rPr>
              <w:t xml:space="preserve">The report number was previously issued, the related </w:t>
            </w:r>
            <w:r w:rsidR="00A65429">
              <w:rPr>
                <w:szCs w:val="20"/>
              </w:rPr>
              <w:t>Incident</w:t>
            </w:r>
            <w:r w:rsidRPr="00874F38">
              <w:rPr>
                <w:szCs w:val="20"/>
              </w:rPr>
              <w:t xml:space="preserve"> was closed and the report and/or </w:t>
            </w:r>
            <w:r w:rsidR="00A65429">
              <w:rPr>
                <w:szCs w:val="20"/>
              </w:rPr>
              <w:t>Incident</w:t>
            </w:r>
            <w:r w:rsidRPr="00874F38">
              <w:rPr>
                <w:szCs w:val="20"/>
              </w:rPr>
              <w:t xml:space="preserve"> are being activated again</w:t>
            </w:r>
          </w:p>
        </w:tc>
        <w:tc>
          <w:tcPr>
            <w:tcW w:w="2028" w:type="dxa"/>
          </w:tcPr>
          <w:p w14:paraId="1D667FAA" w14:textId="77777777" w:rsidR="00874F38" w:rsidRPr="00874F38" w:rsidRDefault="00874F38" w:rsidP="00315BDE">
            <w:pPr>
              <w:pStyle w:val="Corpsdetexte"/>
              <w:spacing w:before="0" w:after="0"/>
              <w:contextualSpacing/>
              <w:jc w:val="center"/>
              <w:rPr>
                <w:szCs w:val="20"/>
              </w:rPr>
            </w:pPr>
            <w:r w:rsidRPr="00874F38">
              <w:rPr>
                <w:szCs w:val="20"/>
              </w:rPr>
              <w:t>This document</w:t>
            </w:r>
          </w:p>
        </w:tc>
      </w:tr>
    </w:tbl>
    <w:p w14:paraId="0C84CDD0" w14:textId="24FA03A0" w:rsidR="003A5FF3" w:rsidRDefault="00735C35" w:rsidP="00735C35">
      <w:pPr>
        <w:pStyle w:val="Titre2"/>
      </w:pPr>
      <w:bookmarkStart w:id="110" w:name="_Toc70692123"/>
      <w:bookmarkStart w:id="111" w:name="_Hlk69478031"/>
      <w:bookmarkStart w:id="112" w:name="_Ref58264873"/>
      <w:r>
        <w:t>Common Disposition Codes</w:t>
      </w:r>
      <w:bookmarkEnd w:id="110"/>
    </w:p>
    <w:bookmarkEnd w:id="111"/>
    <w:p w14:paraId="5DD8612E" w14:textId="54115B7B" w:rsidR="003A5FF3" w:rsidRDefault="003A5FF3" w:rsidP="003A5FF3">
      <w:pPr>
        <w:pStyle w:val="Corpsdetexte"/>
        <w:rPr>
          <w:rFonts w:cs="Tahoma"/>
          <w:szCs w:val="24"/>
        </w:rPr>
      </w:pPr>
      <w:r w:rsidRPr="00AB7A75">
        <w:rPr>
          <w:rFonts w:cs="Tahoma"/>
          <w:szCs w:val="24"/>
        </w:rPr>
        <w:t>The “</w:t>
      </w:r>
      <w:r>
        <w:rPr>
          <w:rFonts w:cs="Tahoma"/>
          <w:szCs w:val="24"/>
        </w:rPr>
        <w:t>Disposition Type</w:t>
      </w:r>
      <w:r w:rsidRPr="00AB7A75">
        <w:rPr>
          <w:rFonts w:cs="Tahoma"/>
          <w:szCs w:val="24"/>
        </w:rPr>
        <w:t xml:space="preserve">” data element is described in Section </w:t>
      </w:r>
      <w:r w:rsidR="009607E0">
        <w:rPr>
          <w:rFonts w:cs="Tahoma"/>
          <w:szCs w:val="24"/>
        </w:rPr>
        <w:fldChar w:fldCharType="begin"/>
      </w:r>
      <w:r w:rsidR="009607E0">
        <w:rPr>
          <w:rFonts w:cs="Tahoma"/>
          <w:szCs w:val="24"/>
        </w:rPr>
        <w:instrText xml:space="preserve"> REF _Ref70691500 \r \h </w:instrText>
      </w:r>
      <w:r w:rsidR="009607E0">
        <w:rPr>
          <w:rFonts w:cs="Tahoma"/>
          <w:szCs w:val="24"/>
        </w:rPr>
      </w:r>
      <w:r w:rsidR="009607E0">
        <w:rPr>
          <w:rFonts w:cs="Tahoma"/>
          <w:szCs w:val="24"/>
        </w:rPr>
        <w:fldChar w:fldCharType="separate"/>
      </w:r>
      <w:r w:rsidR="00B4283D">
        <w:rPr>
          <w:rFonts w:cs="Tahoma"/>
          <w:szCs w:val="24"/>
        </w:rPr>
        <w:t>2.14</w:t>
      </w:r>
      <w:r w:rsidR="009607E0">
        <w:rPr>
          <w:rFonts w:cs="Tahoma"/>
          <w:szCs w:val="24"/>
        </w:rPr>
        <w:fldChar w:fldCharType="end"/>
      </w:r>
      <w:r w:rsidR="009607E0">
        <w:rPr>
          <w:rFonts w:cs="Tahoma"/>
          <w:szCs w:val="24"/>
        </w:rPr>
        <w:t xml:space="preserve"> </w:t>
      </w:r>
      <w:r w:rsidRPr="00AB7A75">
        <w:rPr>
          <w:rFonts w:cs="Tahoma"/>
          <w:szCs w:val="24"/>
        </w:rPr>
        <w:t>(</w:t>
      </w:r>
      <w:r>
        <w:rPr>
          <w:rFonts w:cs="Tahoma"/>
          <w:szCs w:val="24"/>
        </w:rPr>
        <w:t>Disposition Data component</w:t>
      </w:r>
      <w:r w:rsidRPr="00AB7A75">
        <w:rPr>
          <w:rFonts w:cs="Tahoma"/>
          <w:szCs w:val="24"/>
        </w:rPr>
        <w:t>) of this document.</w:t>
      </w:r>
      <w:r>
        <w:rPr>
          <w:rFonts w:cs="Tahoma"/>
          <w:szCs w:val="24"/>
        </w:rPr>
        <w:t xml:space="preserve"> The initial values for this registry are adopted from APCO ANS 1.111.2-2018: Common Disposition Codes for Data Exchange.</w:t>
      </w:r>
      <w:r>
        <w:rPr>
          <w:rStyle w:val="Appelnotedebasdep"/>
          <w:rFonts w:cs="Tahoma"/>
          <w:szCs w:val="24"/>
        </w:rPr>
        <w:footnoteReference w:id="4"/>
      </w:r>
    </w:p>
    <w:p w14:paraId="5114F987" w14:textId="77777777" w:rsidR="003A5FF3" w:rsidRDefault="003A5FF3" w:rsidP="003A5FF3">
      <w:pPr>
        <w:rPr>
          <w:rFonts w:cs="Tahoma"/>
          <w:szCs w:val="24"/>
        </w:rPr>
      </w:pPr>
      <w:r w:rsidRPr="00932B4F">
        <w:rPr>
          <w:rFonts w:cs="Tahoma"/>
          <w:szCs w:val="24"/>
        </w:rPr>
        <w:t xml:space="preserve">IANA is requested to add the following values to the </w:t>
      </w:r>
      <w:r>
        <w:rPr>
          <w:rFonts w:cs="Tahoma"/>
          <w:szCs w:val="24"/>
        </w:rPr>
        <w:t>“</w:t>
      </w:r>
      <w:r w:rsidRPr="004C6FB2">
        <w:rPr>
          <w:rFonts w:cs="Tahoma"/>
          <w:szCs w:val="24"/>
        </w:rPr>
        <w:t>EID</w:t>
      </w:r>
      <w:r>
        <w:rPr>
          <w:rFonts w:cs="Tahoma"/>
          <w:szCs w:val="24"/>
        </w:rPr>
        <w:t>O</w:t>
      </w:r>
      <w:r w:rsidRPr="004C6FB2">
        <w:rPr>
          <w:rFonts w:cs="Tahoma"/>
          <w:szCs w:val="24"/>
        </w:rPr>
        <w:t>-CommonDispositionCode</w:t>
      </w:r>
      <w:r>
        <w:rPr>
          <w:rFonts w:cs="Tahoma"/>
          <w:szCs w:val="24"/>
        </w:rPr>
        <w:t xml:space="preserve">” </w:t>
      </w:r>
      <w:r w:rsidRPr="00932B4F">
        <w:rPr>
          <w:rFonts w:cs="Tahoma"/>
          <w:szCs w:val="24"/>
        </w:rPr>
        <w:t>registry</w:t>
      </w:r>
      <w:r>
        <w:rPr>
          <w:rFonts w:cs="Tahoma"/>
          <w:szCs w:val="24"/>
        </w:rPr>
        <w:t xml:space="preserve">. Because APCO ANS 1.111.2-2018 uses a two-digit integer as an incident status code, IANA is also requested to hold values 46-100 for future versions of the standard. </w:t>
      </w:r>
    </w:p>
    <w:p w14:paraId="2CB58563" w14:textId="362AB48A" w:rsidR="003A5FF3" w:rsidRDefault="003A5FF3" w:rsidP="003A5FF3">
      <w:pPr>
        <w:pStyle w:val="Lgende"/>
      </w:pPr>
      <w:r>
        <w:t xml:space="preserve">Table </w:t>
      </w:r>
      <w:fldSimple w:instr=" STYLEREF 1 \s ">
        <w:r w:rsidR="00B4283D">
          <w:rPr>
            <w:noProof/>
          </w:rPr>
          <w:t>3</w:t>
        </w:r>
      </w:fldSimple>
      <w:r>
        <w:noBreakHyphen/>
      </w:r>
      <w:fldSimple w:instr=" SEQ Table \* ARABIC \s 1 ">
        <w:r w:rsidR="00B4283D">
          <w:rPr>
            <w:noProof/>
          </w:rPr>
          <w:t>5</w:t>
        </w:r>
      </w:fldSimple>
      <w:r>
        <w:t xml:space="preserve"> Common Disposition Codes </w:t>
      </w:r>
      <w:r>
        <w:rPr>
          <w:rFonts w:cs="Tahoma"/>
        </w:rPr>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718"/>
        <w:gridCol w:w="5307"/>
        <w:gridCol w:w="3325"/>
      </w:tblGrid>
      <w:tr w:rsidR="003A5FF3" w:rsidRPr="00EA559E" w14:paraId="7A915410" w14:textId="77777777" w:rsidTr="00A74740">
        <w:tc>
          <w:tcPr>
            <w:tcW w:w="718" w:type="dxa"/>
            <w:shd w:val="clear" w:color="auto" w:fill="D9D9D9" w:themeFill="background1" w:themeFillShade="D9"/>
            <w:vAlign w:val="center"/>
          </w:tcPr>
          <w:p w14:paraId="4ACAFC88" w14:textId="77777777" w:rsidR="003A5FF3" w:rsidRPr="00EA559E" w:rsidRDefault="003A5FF3" w:rsidP="00A74740">
            <w:pPr>
              <w:pStyle w:val="Corpsdetexte"/>
              <w:spacing w:before="0" w:after="0"/>
              <w:contextualSpacing/>
              <w:jc w:val="center"/>
              <w:rPr>
                <w:b/>
              </w:rPr>
            </w:pPr>
            <w:r w:rsidRPr="00EA559E">
              <w:rPr>
                <w:b/>
              </w:rPr>
              <w:t>Value</w:t>
            </w:r>
          </w:p>
        </w:tc>
        <w:tc>
          <w:tcPr>
            <w:tcW w:w="5307" w:type="dxa"/>
            <w:shd w:val="clear" w:color="auto" w:fill="D9D9D9" w:themeFill="background1" w:themeFillShade="D9"/>
            <w:vAlign w:val="center"/>
          </w:tcPr>
          <w:p w14:paraId="6846D7E1" w14:textId="77777777" w:rsidR="003A5FF3" w:rsidRPr="00EA559E" w:rsidRDefault="003A5FF3" w:rsidP="00A74740">
            <w:pPr>
              <w:pStyle w:val="Corpsdetexte"/>
              <w:spacing w:before="0" w:after="0"/>
              <w:contextualSpacing/>
              <w:jc w:val="center"/>
              <w:rPr>
                <w:b/>
              </w:rPr>
            </w:pPr>
            <w:r w:rsidRPr="00EA559E">
              <w:rPr>
                <w:b/>
              </w:rPr>
              <w:t>Literal Description</w:t>
            </w:r>
          </w:p>
        </w:tc>
        <w:tc>
          <w:tcPr>
            <w:tcW w:w="3325" w:type="dxa"/>
            <w:shd w:val="clear" w:color="auto" w:fill="D9D9D9" w:themeFill="background1" w:themeFillShade="D9"/>
            <w:vAlign w:val="center"/>
          </w:tcPr>
          <w:p w14:paraId="00D4B0DA" w14:textId="77777777" w:rsidR="003A5FF3" w:rsidRPr="00EA559E" w:rsidRDefault="003A5FF3" w:rsidP="00A74740">
            <w:pPr>
              <w:pStyle w:val="Corpsdetexte"/>
              <w:spacing w:before="0" w:after="0"/>
              <w:contextualSpacing/>
              <w:jc w:val="center"/>
              <w:rPr>
                <w:b/>
              </w:rPr>
            </w:pPr>
            <w:r w:rsidRPr="00EA559E">
              <w:rPr>
                <w:b/>
              </w:rPr>
              <w:t>Reference</w:t>
            </w:r>
          </w:p>
        </w:tc>
      </w:tr>
      <w:tr w:rsidR="003A5FF3" w:rsidRPr="004C6FB2" w14:paraId="26B50300" w14:textId="77777777" w:rsidTr="00A74740">
        <w:tblPrEx>
          <w:tblCellMar>
            <w:left w:w="108" w:type="dxa"/>
            <w:right w:w="108" w:type="dxa"/>
          </w:tblCellMar>
        </w:tblPrEx>
        <w:trPr>
          <w:trHeight w:val="345"/>
        </w:trPr>
        <w:tc>
          <w:tcPr>
            <w:tcW w:w="718" w:type="dxa"/>
            <w:noWrap/>
            <w:hideMark/>
          </w:tcPr>
          <w:p w14:paraId="3452E4D9" w14:textId="77777777" w:rsidR="003A5FF3" w:rsidRPr="004C6FB2" w:rsidRDefault="003A5FF3" w:rsidP="00A74740">
            <w:pPr>
              <w:pStyle w:val="Corpsdetexte"/>
              <w:spacing w:before="0" w:after="0"/>
              <w:contextualSpacing/>
            </w:pPr>
            <w:r>
              <w:t>0</w:t>
            </w:r>
            <w:r w:rsidRPr="004C6FB2">
              <w:t>1</w:t>
            </w:r>
          </w:p>
        </w:tc>
        <w:tc>
          <w:tcPr>
            <w:tcW w:w="5307" w:type="dxa"/>
            <w:hideMark/>
          </w:tcPr>
          <w:p w14:paraId="6B222196" w14:textId="77777777" w:rsidR="003A5FF3" w:rsidRPr="004C6FB2" w:rsidRDefault="003A5FF3" w:rsidP="00A74740">
            <w:pPr>
              <w:pStyle w:val="Corpsdetexte"/>
              <w:spacing w:before="0" w:after="0"/>
              <w:contextualSpacing/>
            </w:pPr>
            <w:r w:rsidRPr="004C6FB2">
              <w:t>Report Taken</w:t>
            </w:r>
          </w:p>
        </w:tc>
        <w:tc>
          <w:tcPr>
            <w:tcW w:w="3325" w:type="dxa"/>
            <w:noWrap/>
            <w:hideMark/>
          </w:tcPr>
          <w:p w14:paraId="176F5FA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D784691" w14:textId="77777777" w:rsidTr="00A74740">
        <w:tblPrEx>
          <w:tblCellMar>
            <w:left w:w="108" w:type="dxa"/>
            <w:right w:w="108" w:type="dxa"/>
          </w:tblCellMar>
        </w:tblPrEx>
        <w:trPr>
          <w:trHeight w:val="345"/>
        </w:trPr>
        <w:tc>
          <w:tcPr>
            <w:tcW w:w="718" w:type="dxa"/>
            <w:noWrap/>
            <w:hideMark/>
          </w:tcPr>
          <w:p w14:paraId="0940EA79" w14:textId="77777777" w:rsidR="003A5FF3" w:rsidRPr="004C6FB2" w:rsidRDefault="003A5FF3" w:rsidP="00A74740">
            <w:pPr>
              <w:pStyle w:val="Corpsdetexte"/>
              <w:spacing w:before="0" w:after="0"/>
              <w:contextualSpacing/>
            </w:pPr>
            <w:r>
              <w:t>0</w:t>
            </w:r>
            <w:r w:rsidRPr="004C6FB2">
              <w:t>2</w:t>
            </w:r>
          </w:p>
        </w:tc>
        <w:tc>
          <w:tcPr>
            <w:tcW w:w="5307" w:type="dxa"/>
            <w:hideMark/>
          </w:tcPr>
          <w:p w14:paraId="1A6FE4C6" w14:textId="77777777" w:rsidR="003A5FF3" w:rsidRPr="004C6FB2" w:rsidRDefault="003A5FF3" w:rsidP="00A74740">
            <w:pPr>
              <w:pStyle w:val="Corpsdetexte"/>
              <w:spacing w:before="0" w:after="0"/>
              <w:contextualSpacing/>
            </w:pPr>
            <w:r w:rsidRPr="004C6FB2">
              <w:t>No Report Taken</w:t>
            </w:r>
          </w:p>
        </w:tc>
        <w:tc>
          <w:tcPr>
            <w:tcW w:w="3325" w:type="dxa"/>
            <w:noWrap/>
            <w:hideMark/>
          </w:tcPr>
          <w:p w14:paraId="51A837F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1DD95" w14:textId="77777777" w:rsidTr="00A74740">
        <w:tblPrEx>
          <w:tblCellMar>
            <w:left w:w="108" w:type="dxa"/>
            <w:right w:w="108" w:type="dxa"/>
          </w:tblCellMar>
        </w:tblPrEx>
        <w:trPr>
          <w:trHeight w:val="345"/>
        </w:trPr>
        <w:tc>
          <w:tcPr>
            <w:tcW w:w="718" w:type="dxa"/>
            <w:noWrap/>
            <w:hideMark/>
          </w:tcPr>
          <w:p w14:paraId="4A37ECDC" w14:textId="77777777" w:rsidR="003A5FF3" w:rsidRPr="004C6FB2" w:rsidRDefault="003A5FF3" w:rsidP="00A74740">
            <w:pPr>
              <w:pStyle w:val="Corpsdetexte"/>
              <w:spacing w:before="0" w:after="0"/>
              <w:contextualSpacing/>
            </w:pPr>
            <w:r>
              <w:t>0</w:t>
            </w:r>
            <w:r w:rsidRPr="004C6FB2">
              <w:t>3</w:t>
            </w:r>
          </w:p>
        </w:tc>
        <w:tc>
          <w:tcPr>
            <w:tcW w:w="5307" w:type="dxa"/>
            <w:hideMark/>
          </w:tcPr>
          <w:p w14:paraId="5E869900" w14:textId="77777777" w:rsidR="003A5FF3" w:rsidRPr="004C6FB2" w:rsidRDefault="003A5FF3" w:rsidP="00A74740">
            <w:pPr>
              <w:pStyle w:val="Corpsdetexte"/>
              <w:spacing w:before="0" w:after="0"/>
              <w:contextualSpacing/>
            </w:pPr>
            <w:r w:rsidRPr="004C6FB2">
              <w:t>Arrest</w:t>
            </w:r>
          </w:p>
        </w:tc>
        <w:tc>
          <w:tcPr>
            <w:tcW w:w="3325" w:type="dxa"/>
            <w:noWrap/>
            <w:hideMark/>
          </w:tcPr>
          <w:p w14:paraId="6CA8701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5E937A8" w14:textId="77777777" w:rsidTr="00A74740">
        <w:tblPrEx>
          <w:tblCellMar>
            <w:left w:w="108" w:type="dxa"/>
            <w:right w:w="108" w:type="dxa"/>
          </w:tblCellMar>
        </w:tblPrEx>
        <w:trPr>
          <w:trHeight w:val="345"/>
        </w:trPr>
        <w:tc>
          <w:tcPr>
            <w:tcW w:w="718" w:type="dxa"/>
            <w:noWrap/>
            <w:hideMark/>
          </w:tcPr>
          <w:p w14:paraId="37FE56E6" w14:textId="77777777" w:rsidR="003A5FF3" w:rsidRPr="004C6FB2" w:rsidRDefault="003A5FF3" w:rsidP="00A74740">
            <w:pPr>
              <w:pStyle w:val="Corpsdetexte"/>
              <w:spacing w:before="0" w:after="0"/>
              <w:contextualSpacing/>
            </w:pPr>
            <w:r>
              <w:t>0</w:t>
            </w:r>
            <w:r w:rsidRPr="004C6FB2">
              <w:t>4</w:t>
            </w:r>
          </w:p>
        </w:tc>
        <w:tc>
          <w:tcPr>
            <w:tcW w:w="5307" w:type="dxa"/>
            <w:hideMark/>
          </w:tcPr>
          <w:p w14:paraId="3358911E" w14:textId="77777777" w:rsidR="003A5FF3" w:rsidRPr="004C6FB2" w:rsidRDefault="003A5FF3" w:rsidP="00A74740">
            <w:pPr>
              <w:pStyle w:val="Corpsdetexte"/>
              <w:spacing w:before="0" w:after="0"/>
              <w:contextualSpacing/>
            </w:pPr>
            <w:r w:rsidRPr="004C6FB2">
              <w:t>Citation Issued (Verbal Or Written)</w:t>
            </w:r>
          </w:p>
        </w:tc>
        <w:tc>
          <w:tcPr>
            <w:tcW w:w="3325" w:type="dxa"/>
            <w:noWrap/>
            <w:hideMark/>
          </w:tcPr>
          <w:p w14:paraId="67C404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515CAA" w14:textId="77777777" w:rsidTr="00A74740">
        <w:tblPrEx>
          <w:tblCellMar>
            <w:left w:w="108" w:type="dxa"/>
            <w:right w:w="108" w:type="dxa"/>
          </w:tblCellMar>
        </w:tblPrEx>
        <w:trPr>
          <w:trHeight w:val="345"/>
        </w:trPr>
        <w:tc>
          <w:tcPr>
            <w:tcW w:w="718" w:type="dxa"/>
            <w:noWrap/>
            <w:hideMark/>
          </w:tcPr>
          <w:p w14:paraId="3F09253D" w14:textId="77777777" w:rsidR="003A5FF3" w:rsidRPr="004C6FB2" w:rsidRDefault="003A5FF3" w:rsidP="00A74740">
            <w:pPr>
              <w:pStyle w:val="Corpsdetexte"/>
              <w:spacing w:before="0" w:after="0"/>
              <w:contextualSpacing/>
            </w:pPr>
            <w:r>
              <w:t>0</w:t>
            </w:r>
            <w:r w:rsidRPr="004C6FB2">
              <w:t>5</w:t>
            </w:r>
          </w:p>
        </w:tc>
        <w:tc>
          <w:tcPr>
            <w:tcW w:w="5307" w:type="dxa"/>
            <w:hideMark/>
          </w:tcPr>
          <w:p w14:paraId="5CE65CA4" w14:textId="77777777" w:rsidR="003A5FF3" w:rsidRPr="004C6FB2" w:rsidRDefault="003A5FF3" w:rsidP="00A74740">
            <w:pPr>
              <w:pStyle w:val="Corpsdetexte"/>
              <w:spacing w:before="0" w:after="0"/>
              <w:contextualSpacing/>
            </w:pPr>
            <w:r w:rsidRPr="004C6FB2">
              <w:t>Assignment Completed/Settled By Phone Contact</w:t>
            </w:r>
          </w:p>
        </w:tc>
        <w:tc>
          <w:tcPr>
            <w:tcW w:w="3325" w:type="dxa"/>
            <w:noWrap/>
            <w:hideMark/>
          </w:tcPr>
          <w:p w14:paraId="0C7CE4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A81068" w14:textId="77777777" w:rsidTr="00A74740">
        <w:tblPrEx>
          <w:tblCellMar>
            <w:left w:w="108" w:type="dxa"/>
            <w:right w:w="108" w:type="dxa"/>
          </w:tblCellMar>
        </w:tblPrEx>
        <w:trPr>
          <w:trHeight w:val="345"/>
        </w:trPr>
        <w:tc>
          <w:tcPr>
            <w:tcW w:w="718" w:type="dxa"/>
            <w:noWrap/>
            <w:hideMark/>
          </w:tcPr>
          <w:p w14:paraId="025CA4ED" w14:textId="77777777" w:rsidR="003A5FF3" w:rsidRPr="004C6FB2" w:rsidRDefault="003A5FF3" w:rsidP="00A74740">
            <w:pPr>
              <w:pStyle w:val="Corpsdetexte"/>
              <w:spacing w:before="0" w:after="0"/>
              <w:contextualSpacing/>
            </w:pPr>
            <w:r>
              <w:t>0</w:t>
            </w:r>
            <w:r w:rsidRPr="004C6FB2">
              <w:t>6</w:t>
            </w:r>
          </w:p>
        </w:tc>
        <w:tc>
          <w:tcPr>
            <w:tcW w:w="5307" w:type="dxa"/>
            <w:hideMark/>
          </w:tcPr>
          <w:p w14:paraId="372FD04B" w14:textId="77777777" w:rsidR="003A5FF3" w:rsidRPr="004C6FB2" w:rsidRDefault="003A5FF3" w:rsidP="00A74740">
            <w:pPr>
              <w:pStyle w:val="Corpsdetexte"/>
              <w:spacing w:before="0" w:after="0"/>
              <w:contextualSpacing/>
            </w:pPr>
            <w:r w:rsidRPr="004C6FB2">
              <w:t>Broadcast/Attempt to Locate (ATL)</w:t>
            </w:r>
          </w:p>
        </w:tc>
        <w:tc>
          <w:tcPr>
            <w:tcW w:w="3325" w:type="dxa"/>
            <w:noWrap/>
            <w:hideMark/>
          </w:tcPr>
          <w:p w14:paraId="4056AFE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941E99E" w14:textId="77777777" w:rsidTr="00A74740">
        <w:tblPrEx>
          <w:tblCellMar>
            <w:left w:w="108" w:type="dxa"/>
            <w:right w:w="108" w:type="dxa"/>
          </w:tblCellMar>
        </w:tblPrEx>
        <w:trPr>
          <w:trHeight w:val="345"/>
        </w:trPr>
        <w:tc>
          <w:tcPr>
            <w:tcW w:w="718" w:type="dxa"/>
            <w:noWrap/>
            <w:hideMark/>
          </w:tcPr>
          <w:p w14:paraId="428A428B" w14:textId="77777777" w:rsidR="003A5FF3" w:rsidRPr="004C6FB2" w:rsidRDefault="003A5FF3" w:rsidP="00A74740">
            <w:pPr>
              <w:pStyle w:val="Corpsdetexte"/>
              <w:spacing w:before="0" w:after="0"/>
              <w:contextualSpacing/>
            </w:pPr>
            <w:r>
              <w:lastRenderedPageBreak/>
              <w:t>0</w:t>
            </w:r>
            <w:r w:rsidRPr="004C6FB2">
              <w:t>7</w:t>
            </w:r>
          </w:p>
        </w:tc>
        <w:tc>
          <w:tcPr>
            <w:tcW w:w="5307" w:type="dxa"/>
            <w:hideMark/>
          </w:tcPr>
          <w:p w14:paraId="4D27A364" w14:textId="77777777" w:rsidR="003A5FF3" w:rsidRPr="004C6FB2" w:rsidRDefault="003A5FF3" w:rsidP="00A74740">
            <w:pPr>
              <w:pStyle w:val="Corpsdetexte"/>
              <w:spacing w:before="0" w:after="0"/>
              <w:contextualSpacing/>
            </w:pPr>
            <w:r w:rsidRPr="004C6FB2">
              <w:t>Civil</w:t>
            </w:r>
          </w:p>
        </w:tc>
        <w:tc>
          <w:tcPr>
            <w:tcW w:w="3325" w:type="dxa"/>
            <w:noWrap/>
            <w:hideMark/>
          </w:tcPr>
          <w:p w14:paraId="04B4057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ECCCE74" w14:textId="77777777" w:rsidTr="00A74740">
        <w:tblPrEx>
          <w:tblCellMar>
            <w:left w:w="108" w:type="dxa"/>
            <w:right w:w="108" w:type="dxa"/>
          </w:tblCellMar>
        </w:tblPrEx>
        <w:trPr>
          <w:trHeight w:val="345"/>
        </w:trPr>
        <w:tc>
          <w:tcPr>
            <w:tcW w:w="718" w:type="dxa"/>
            <w:noWrap/>
            <w:hideMark/>
          </w:tcPr>
          <w:p w14:paraId="40AC07E6" w14:textId="77777777" w:rsidR="003A5FF3" w:rsidRPr="004C6FB2" w:rsidRDefault="003A5FF3" w:rsidP="00A74740">
            <w:pPr>
              <w:pStyle w:val="Corpsdetexte"/>
              <w:spacing w:before="0" w:after="0"/>
              <w:contextualSpacing/>
            </w:pPr>
            <w:r>
              <w:t>0</w:t>
            </w:r>
            <w:r w:rsidRPr="004C6FB2">
              <w:t>8</w:t>
            </w:r>
          </w:p>
        </w:tc>
        <w:tc>
          <w:tcPr>
            <w:tcW w:w="5307" w:type="dxa"/>
            <w:hideMark/>
          </w:tcPr>
          <w:p w14:paraId="22B7D08F" w14:textId="77777777" w:rsidR="003A5FF3" w:rsidRPr="004C6FB2" w:rsidRDefault="003A5FF3" w:rsidP="00A74740">
            <w:pPr>
              <w:pStyle w:val="Corpsdetexte"/>
              <w:spacing w:before="0" w:after="0"/>
              <w:contextualSpacing/>
            </w:pPr>
            <w:r w:rsidRPr="004C6FB2">
              <w:t>Follow-Up Report Taken</w:t>
            </w:r>
          </w:p>
        </w:tc>
        <w:tc>
          <w:tcPr>
            <w:tcW w:w="3325" w:type="dxa"/>
            <w:noWrap/>
            <w:hideMark/>
          </w:tcPr>
          <w:p w14:paraId="00C8B4C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BC9AED" w14:textId="77777777" w:rsidTr="00A74740">
        <w:tblPrEx>
          <w:tblCellMar>
            <w:left w:w="108" w:type="dxa"/>
            <w:right w:w="108" w:type="dxa"/>
          </w:tblCellMar>
        </w:tblPrEx>
        <w:trPr>
          <w:trHeight w:val="345"/>
        </w:trPr>
        <w:tc>
          <w:tcPr>
            <w:tcW w:w="718" w:type="dxa"/>
            <w:noWrap/>
            <w:hideMark/>
          </w:tcPr>
          <w:p w14:paraId="0218F18A" w14:textId="77777777" w:rsidR="003A5FF3" w:rsidRPr="004C6FB2" w:rsidRDefault="003A5FF3" w:rsidP="00A74740">
            <w:pPr>
              <w:pStyle w:val="Corpsdetexte"/>
              <w:spacing w:before="0" w:after="0"/>
              <w:contextualSpacing/>
            </w:pPr>
            <w:r>
              <w:t>0</w:t>
            </w:r>
            <w:r w:rsidRPr="004C6FB2">
              <w:t>9</w:t>
            </w:r>
          </w:p>
        </w:tc>
        <w:tc>
          <w:tcPr>
            <w:tcW w:w="5307" w:type="dxa"/>
            <w:hideMark/>
          </w:tcPr>
          <w:p w14:paraId="11F6FF5C" w14:textId="77777777" w:rsidR="003A5FF3" w:rsidRPr="004C6FB2" w:rsidRDefault="003A5FF3" w:rsidP="00A74740">
            <w:pPr>
              <w:pStyle w:val="Corpsdetexte"/>
              <w:spacing w:before="0" w:after="0"/>
              <w:contextualSpacing/>
            </w:pPr>
            <w:r w:rsidRPr="004C6FB2">
              <w:t>Summons/Infraction Issued</w:t>
            </w:r>
          </w:p>
        </w:tc>
        <w:tc>
          <w:tcPr>
            <w:tcW w:w="3325" w:type="dxa"/>
            <w:noWrap/>
            <w:hideMark/>
          </w:tcPr>
          <w:p w14:paraId="4BAF1B7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BB4F654" w14:textId="77777777" w:rsidTr="00A74740">
        <w:tblPrEx>
          <w:tblCellMar>
            <w:left w:w="108" w:type="dxa"/>
            <w:right w:w="108" w:type="dxa"/>
          </w:tblCellMar>
        </w:tblPrEx>
        <w:trPr>
          <w:trHeight w:val="345"/>
        </w:trPr>
        <w:tc>
          <w:tcPr>
            <w:tcW w:w="718" w:type="dxa"/>
            <w:noWrap/>
            <w:hideMark/>
          </w:tcPr>
          <w:p w14:paraId="3990423A" w14:textId="77777777" w:rsidR="003A5FF3" w:rsidRPr="004C6FB2" w:rsidRDefault="003A5FF3" w:rsidP="00A74740">
            <w:pPr>
              <w:pStyle w:val="Corpsdetexte"/>
              <w:spacing w:before="0" w:after="0"/>
              <w:contextualSpacing/>
            </w:pPr>
            <w:r w:rsidRPr="004C6FB2">
              <w:t>10</w:t>
            </w:r>
          </w:p>
        </w:tc>
        <w:tc>
          <w:tcPr>
            <w:tcW w:w="5307" w:type="dxa"/>
            <w:hideMark/>
          </w:tcPr>
          <w:p w14:paraId="6E497386" w14:textId="77777777" w:rsidR="003A5FF3" w:rsidRPr="004C6FB2" w:rsidRDefault="003A5FF3" w:rsidP="00A74740">
            <w:pPr>
              <w:pStyle w:val="Corpsdetexte"/>
              <w:spacing w:before="0" w:after="0"/>
              <w:contextualSpacing/>
            </w:pPr>
            <w:r w:rsidRPr="004C6FB2">
              <w:t>Event Cancelled</w:t>
            </w:r>
          </w:p>
        </w:tc>
        <w:tc>
          <w:tcPr>
            <w:tcW w:w="3325" w:type="dxa"/>
            <w:noWrap/>
            <w:hideMark/>
          </w:tcPr>
          <w:p w14:paraId="12E1CE5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50BB1B0" w14:textId="77777777" w:rsidTr="00A74740">
        <w:tblPrEx>
          <w:tblCellMar>
            <w:left w:w="108" w:type="dxa"/>
            <w:right w:w="108" w:type="dxa"/>
          </w:tblCellMar>
        </w:tblPrEx>
        <w:trPr>
          <w:trHeight w:val="345"/>
        </w:trPr>
        <w:tc>
          <w:tcPr>
            <w:tcW w:w="718" w:type="dxa"/>
            <w:noWrap/>
            <w:hideMark/>
          </w:tcPr>
          <w:p w14:paraId="685AECD9" w14:textId="77777777" w:rsidR="003A5FF3" w:rsidRPr="004C6FB2" w:rsidRDefault="003A5FF3" w:rsidP="00A74740">
            <w:pPr>
              <w:pStyle w:val="Corpsdetexte"/>
              <w:spacing w:before="0" w:after="0"/>
              <w:contextualSpacing/>
            </w:pPr>
            <w:r w:rsidRPr="004C6FB2">
              <w:t>11</w:t>
            </w:r>
          </w:p>
        </w:tc>
        <w:tc>
          <w:tcPr>
            <w:tcW w:w="5307" w:type="dxa"/>
            <w:hideMark/>
          </w:tcPr>
          <w:p w14:paraId="033D3640" w14:textId="77777777" w:rsidR="003A5FF3" w:rsidRPr="004C6FB2" w:rsidRDefault="003A5FF3" w:rsidP="00A74740">
            <w:pPr>
              <w:pStyle w:val="Corpsdetexte"/>
              <w:spacing w:before="0" w:after="0"/>
              <w:contextualSpacing/>
            </w:pPr>
            <w:r w:rsidRPr="004C6FB2">
              <w:t>Field Interview</w:t>
            </w:r>
          </w:p>
        </w:tc>
        <w:tc>
          <w:tcPr>
            <w:tcW w:w="3325" w:type="dxa"/>
            <w:noWrap/>
            <w:hideMark/>
          </w:tcPr>
          <w:p w14:paraId="5E56DA9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03089DF" w14:textId="77777777" w:rsidTr="00A74740">
        <w:tblPrEx>
          <w:tblCellMar>
            <w:left w:w="108" w:type="dxa"/>
            <w:right w:w="108" w:type="dxa"/>
          </w:tblCellMar>
        </w:tblPrEx>
        <w:trPr>
          <w:trHeight w:val="345"/>
        </w:trPr>
        <w:tc>
          <w:tcPr>
            <w:tcW w:w="718" w:type="dxa"/>
            <w:noWrap/>
            <w:hideMark/>
          </w:tcPr>
          <w:p w14:paraId="6CAC8294" w14:textId="77777777" w:rsidR="003A5FF3" w:rsidRPr="004C6FB2" w:rsidRDefault="003A5FF3" w:rsidP="00A74740">
            <w:pPr>
              <w:pStyle w:val="Corpsdetexte"/>
              <w:spacing w:before="0" w:after="0"/>
              <w:contextualSpacing/>
            </w:pPr>
            <w:r w:rsidRPr="004C6FB2">
              <w:t>12</w:t>
            </w:r>
          </w:p>
        </w:tc>
        <w:tc>
          <w:tcPr>
            <w:tcW w:w="5307" w:type="dxa"/>
            <w:hideMark/>
          </w:tcPr>
          <w:p w14:paraId="311A5935" w14:textId="77777777" w:rsidR="003A5FF3" w:rsidRPr="004C6FB2" w:rsidRDefault="003A5FF3" w:rsidP="00A74740">
            <w:pPr>
              <w:pStyle w:val="Corpsdetexte"/>
              <w:spacing w:before="0" w:after="0"/>
              <w:contextualSpacing/>
            </w:pPr>
            <w:r w:rsidRPr="004C6FB2">
              <w:t>Property (Seized Or Found)</w:t>
            </w:r>
          </w:p>
        </w:tc>
        <w:tc>
          <w:tcPr>
            <w:tcW w:w="3325" w:type="dxa"/>
            <w:noWrap/>
            <w:hideMark/>
          </w:tcPr>
          <w:p w14:paraId="5ADD206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7D3C0BD" w14:textId="77777777" w:rsidTr="00A74740">
        <w:tblPrEx>
          <w:tblCellMar>
            <w:left w:w="108" w:type="dxa"/>
            <w:right w:w="108" w:type="dxa"/>
          </w:tblCellMar>
        </w:tblPrEx>
        <w:trPr>
          <w:trHeight w:val="345"/>
        </w:trPr>
        <w:tc>
          <w:tcPr>
            <w:tcW w:w="718" w:type="dxa"/>
            <w:noWrap/>
            <w:hideMark/>
          </w:tcPr>
          <w:p w14:paraId="11261F49" w14:textId="77777777" w:rsidR="003A5FF3" w:rsidRPr="004C6FB2" w:rsidRDefault="003A5FF3" w:rsidP="00A74740">
            <w:pPr>
              <w:pStyle w:val="Corpsdetexte"/>
              <w:spacing w:before="0" w:after="0"/>
              <w:contextualSpacing/>
            </w:pPr>
            <w:r w:rsidRPr="004C6FB2">
              <w:t>13</w:t>
            </w:r>
          </w:p>
        </w:tc>
        <w:tc>
          <w:tcPr>
            <w:tcW w:w="5307" w:type="dxa"/>
            <w:hideMark/>
          </w:tcPr>
          <w:p w14:paraId="7E8ADCF4" w14:textId="77777777" w:rsidR="003A5FF3" w:rsidRPr="004C6FB2" w:rsidRDefault="003A5FF3" w:rsidP="00A74740">
            <w:pPr>
              <w:pStyle w:val="Corpsdetexte"/>
              <w:spacing w:before="0" w:after="0"/>
              <w:contextualSpacing/>
            </w:pPr>
            <w:r w:rsidRPr="004C6FB2">
              <w:t>Information/Administrative</w:t>
            </w:r>
          </w:p>
        </w:tc>
        <w:tc>
          <w:tcPr>
            <w:tcW w:w="3325" w:type="dxa"/>
            <w:noWrap/>
            <w:hideMark/>
          </w:tcPr>
          <w:p w14:paraId="304B67A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CB41253" w14:textId="77777777" w:rsidTr="00A74740">
        <w:tblPrEx>
          <w:tblCellMar>
            <w:left w:w="108" w:type="dxa"/>
            <w:right w:w="108" w:type="dxa"/>
          </w:tblCellMar>
        </w:tblPrEx>
        <w:trPr>
          <w:trHeight w:val="345"/>
        </w:trPr>
        <w:tc>
          <w:tcPr>
            <w:tcW w:w="718" w:type="dxa"/>
            <w:noWrap/>
            <w:hideMark/>
          </w:tcPr>
          <w:p w14:paraId="7195FB68" w14:textId="77777777" w:rsidR="003A5FF3" w:rsidRPr="004C6FB2" w:rsidRDefault="003A5FF3" w:rsidP="00A74740">
            <w:pPr>
              <w:pStyle w:val="Corpsdetexte"/>
              <w:spacing w:before="0" w:after="0"/>
              <w:contextualSpacing/>
            </w:pPr>
            <w:r w:rsidRPr="004C6FB2">
              <w:t>14</w:t>
            </w:r>
          </w:p>
        </w:tc>
        <w:tc>
          <w:tcPr>
            <w:tcW w:w="5307" w:type="dxa"/>
            <w:hideMark/>
          </w:tcPr>
          <w:p w14:paraId="21DAC270" w14:textId="77777777" w:rsidR="003A5FF3" w:rsidRPr="004C6FB2" w:rsidRDefault="003A5FF3" w:rsidP="00A74740">
            <w:pPr>
              <w:pStyle w:val="Corpsdetexte"/>
              <w:spacing w:before="0" w:after="0"/>
              <w:contextualSpacing/>
            </w:pPr>
            <w:r w:rsidRPr="004C6FB2">
              <w:t>Gone On Arrival (GOA)/Unable To Locate (UATL)</w:t>
            </w:r>
          </w:p>
        </w:tc>
        <w:tc>
          <w:tcPr>
            <w:tcW w:w="3325" w:type="dxa"/>
            <w:noWrap/>
            <w:hideMark/>
          </w:tcPr>
          <w:p w14:paraId="60620D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0CDC282" w14:textId="77777777" w:rsidTr="00A74740">
        <w:tblPrEx>
          <w:tblCellMar>
            <w:left w:w="108" w:type="dxa"/>
            <w:right w:w="108" w:type="dxa"/>
          </w:tblCellMar>
        </w:tblPrEx>
        <w:trPr>
          <w:trHeight w:val="345"/>
        </w:trPr>
        <w:tc>
          <w:tcPr>
            <w:tcW w:w="718" w:type="dxa"/>
            <w:noWrap/>
            <w:hideMark/>
          </w:tcPr>
          <w:p w14:paraId="132FB786" w14:textId="77777777" w:rsidR="003A5FF3" w:rsidRPr="004C6FB2" w:rsidRDefault="003A5FF3" w:rsidP="00A74740">
            <w:pPr>
              <w:pStyle w:val="Corpsdetexte"/>
              <w:spacing w:before="0" w:after="0"/>
              <w:contextualSpacing/>
            </w:pPr>
            <w:r w:rsidRPr="004C6FB2">
              <w:t>15</w:t>
            </w:r>
          </w:p>
        </w:tc>
        <w:tc>
          <w:tcPr>
            <w:tcW w:w="5307" w:type="dxa"/>
            <w:hideMark/>
          </w:tcPr>
          <w:p w14:paraId="28A03A17" w14:textId="77777777" w:rsidR="003A5FF3" w:rsidRPr="004C6FB2" w:rsidRDefault="003A5FF3" w:rsidP="00A74740">
            <w:pPr>
              <w:pStyle w:val="Corpsdetexte"/>
              <w:spacing w:before="0" w:after="0"/>
              <w:contextualSpacing/>
            </w:pPr>
            <w:r w:rsidRPr="004C6FB2">
              <w:t>Referred to partner agency/Animal Control/Medics/Fire, etc</w:t>
            </w:r>
          </w:p>
        </w:tc>
        <w:tc>
          <w:tcPr>
            <w:tcW w:w="3325" w:type="dxa"/>
            <w:noWrap/>
            <w:hideMark/>
          </w:tcPr>
          <w:p w14:paraId="25E156D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1034FED" w14:textId="77777777" w:rsidTr="00A74740">
        <w:tblPrEx>
          <w:tblCellMar>
            <w:left w:w="108" w:type="dxa"/>
            <w:right w:w="108" w:type="dxa"/>
          </w:tblCellMar>
        </w:tblPrEx>
        <w:trPr>
          <w:trHeight w:val="345"/>
        </w:trPr>
        <w:tc>
          <w:tcPr>
            <w:tcW w:w="718" w:type="dxa"/>
            <w:noWrap/>
            <w:hideMark/>
          </w:tcPr>
          <w:p w14:paraId="00ABE2DA" w14:textId="77777777" w:rsidR="003A5FF3" w:rsidRPr="004C6FB2" w:rsidRDefault="003A5FF3" w:rsidP="00A74740">
            <w:pPr>
              <w:pStyle w:val="Corpsdetexte"/>
              <w:spacing w:before="0" w:after="0"/>
              <w:contextualSpacing/>
            </w:pPr>
            <w:r w:rsidRPr="004C6FB2">
              <w:t>16</w:t>
            </w:r>
          </w:p>
        </w:tc>
        <w:tc>
          <w:tcPr>
            <w:tcW w:w="5307" w:type="dxa"/>
            <w:hideMark/>
          </w:tcPr>
          <w:p w14:paraId="5D2A6EB4" w14:textId="77777777" w:rsidR="003A5FF3" w:rsidRPr="004C6FB2" w:rsidRDefault="003A5FF3" w:rsidP="00A74740">
            <w:pPr>
              <w:pStyle w:val="Corpsdetexte"/>
              <w:spacing w:before="0" w:after="0"/>
              <w:contextualSpacing/>
            </w:pPr>
            <w:r w:rsidRPr="004C6FB2">
              <w:t>Transport/Escort Given</w:t>
            </w:r>
          </w:p>
        </w:tc>
        <w:tc>
          <w:tcPr>
            <w:tcW w:w="3325" w:type="dxa"/>
            <w:noWrap/>
            <w:hideMark/>
          </w:tcPr>
          <w:p w14:paraId="3FE5E15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CB973F6" w14:textId="77777777" w:rsidTr="00A74740">
        <w:tblPrEx>
          <w:tblCellMar>
            <w:left w:w="108" w:type="dxa"/>
            <w:right w:w="108" w:type="dxa"/>
          </w:tblCellMar>
        </w:tblPrEx>
        <w:trPr>
          <w:trHeight w:val="675"/>
        </w:trPr>
        <w:tc>
          <w:tcPr>
            <w:tcW w:w="718" w:type="dxa"/>
            <w:noWrap/>
            <w:hideMark/>
          </w:tcPr>
          <w:p w14:paraId="271E1835" w14:textId="77777777" w:rsidR="003A5FF3" w:rsidRPr="004C6FB2" w:rsidRDefault="003A5FF3" w:rsidP="00A74740">
            <w:pPr>
              <w:pStyle w:val="Corpsdetexte"/>
              <w:spacing w:before="0" w:after="0"/>
              <w:contextualSpacing/>
            </w:pPr>
            <w:r w:rsidRPr="004C6FB2">
              <w:t>17</w:t>
            </w:r>
          </w:p>
        </w:tc>
        <w:tc>
          <w:tcPr>
            <w:tcW w:w="5307" w:type="dxa"/>
            <w:hideMark/>
          </w:tcPr>
          <w:p w14:paraId="48936C51" w14:textId="77777777" w:rsidR="003A5FF3" w:rsidRPr="004C6FB2" w:rsidRDefault="003A5FF3" w:rsidP="00A74740">
            <w:pPr>
              <w:pStyle w:val="Corpsdetexte"/>
              <w:spacing w:before="0" w:after="0"/>
              <w:contextualSpacing/>
            </w:pPr>
            <w:r w:rsidRPr="004C6FB2">
              <w:t>False Alarm caused by: Weather, Power Outage/Other Related Cause/Animal</w:t>
            </w:r>
          </w:p>
        </w:tc>
        <w:tc>
          <w:tcPr>
            <w:tcW w:w="3325" w:type="dxa"/>
            <w:noWrap/>
            <w:hideMark/>
          </w:tcPr>
          <w:p w14:paraId="5AAF28B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F9226A3" w14:textId="77777777" w:rsidTr="00A74740">
        <w:tblPrEx>
          <w:tblCellMar>
            <w:left w:w="108" w:type="dxa"/>
            <w:right w:w="108" w:type="dxa"/>
          </w:tblCellMar>
        </w:tblPrEx>
        <w:trPr>
          <w:trHeight w:val="345"/>
        </w:trPr>
        <w:tc>
          <w:tcPr>
            <w:tcW w:w="718" w:type="dxa"/>
            <w:noWrap/>
            <w:hideMark/>
          </w:tcPr>
          <w:p w14:paraId="41A24D6E" w14:textId="77777777" w:rsidR="003A5FF3" w:rsidRPr="004C6FB2" w:rsidRDefault="003A5FF3" w:rsidP="00A74740">
            <w:pPr>
              <w:pStyle w:val="Corpsdetexte"/>
              <w:spacing w:before="0" w:after="0"/>
              <w:contextualSpacing/>
            </w:pPr>
            <w:r w:rsidRPr="004C6FB2">
              <w:t>18</w:t>
            </w:r>
          </w:p>
        </w:tc>
        <w:tc>
          <w:tcPr>
            <w:tcW w:w="5307" w:type="dxa"/>
            <w:hideMark/>
          </w:tcPr>
          <w:p w14:paraId="0A813D1F" w14:textId="77777777" w:rsidR="003A5FF3" w:rsidRPr="004C6FB2" w:rsidRDefault="003A5FF3" w:rsidP="00A74740">
            <w:pPr>
              <w:pStyle w:val="Corpsdetexte"/>
              <w:spacing w:before="0" w:after="0"/>
              <w:contextualSpacing/>
            </w:pPr>
            <w:r w:rsidRPr="004C6FB2">
              <w:t>Assignment Completed/Settled By Contact</w:t>
            </w:r>
          </w:p>
        </w:tc>
        <w:tc>
          <w:tcPr>
            <w:tcW w:w="3325" w:type="dxa"/>
            <w:noWrap/>
            <w:hideMark/>
          </w:tcPr>
          <w:p w14:paraId="1B127EAB"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DA25D1" w14:textId="77777777" w:rsidTr="00A74740">
        <w:tblPrEx>
          <w:tblCellMar>
            <w:left w:w="108" w:type="dxa"/>
            <w:right w:w="108" w:type="dxa"/>
          </w:tblCellMar>
        </w:tblPrEx>
        <w:trPr>
          <w:trHeight w:val="345"/>
        </w:trPr>
        <w:tc>
          <w:tcPr>
            <w:tcW w:w="718" w:type="dxa"/>
            <w:noWrap/>
            <w:hideMark/>
          </w:tcPr>
          <w:p w14:paraId="14E0FDC1" w14:textId="77777777" w:rsidR="003A5FF3" w:rsidRPr="004C6FB2" w:rsidRDefault="003A5FF3" w:rsidP="00A74740">
            <w:pPr>
              <w:pStyle w:val="Corpsdetexte"/>
              <w:spacing w:before="0" w:after="0"/>
              <w:contextualSpacing/>
            </w:pPr>
            <w:r w:rsidRPr="004C6FB2">
              <w:t>19</w:t>
            </w:r>
          </w:p>
        </w:tc>
        <w:tc>
          <w:tcPr>
            <w:tcW w:w="5307" w:type="dxa"/>
            <w:hideMark/>
          </w:tcPr>
          <w:p w14:paraId="167393FB" w14:textId="77777777" w:rsidR="003A5FF3" w:rsidRPr="004C6FB2" w:rsidRDefault="003A5FF3" w:rsidP="00A74740">
            <w:pPr>
              <w:pStyle w:val="Corpsdetexte"/>
              <w:spacing w:before="0" w:after="0"/>
              <w:contextualSpacing/>
            </w:pPr>
            <w:r w:rsidRPr="004C6FB2">
              <w:t>Building Condemned</w:t>
            </w:r>
          </w:p>
        </w:tc>
        <w:tc>
          <w:tcPr>
            <w:tcW w:w="3325" w:type="dxa"/>
            <w:noWrap/>
            <w:hideMark/>
          </w:tcPr>
          <w:p w14:paraId="6B00C6D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E2776AD" w14:textId="77777777" w:rsidTr="00A74740">
        <w:tblPrEx>
          <w:tblCellMar>
            <w:left w:w="108" w:type="dxa"/>
            <w:right w:w="108" w:type="dxa"/>
          </w:tblCellMar>
        </w:tblPrEx>
        <w:trPr>
          <w:trHeight w:val="345"/>
        </w:trPr>
        <w:tc>
          <w:tcPr>
            <w:tcW w:w="718" w:type="dxa"/>
            <w:noWrap/>
            <w:hideMark/>
          </w:tcPr>
          <w:p w14:paraId="26E97D72" w14:textId="77777777" w:rsidR="003A5FF3" w:rsidRPr="004C6FB2" w:rsidRDefault="003A5FF3" w:rsidP="00A74740">
            <w:pPr>
              <w:pStyle w:val="Corpsdetexte"/>
              <w:spacing w:before="0" w:after="0"/>
              <w:contextualSpacing/>
            </w:pPr>
            <w:r w:rsidRPr="004C6FB2">
              <w:t>20</w:t>
            </w:r>
          </w:p>
        </w:tc>
        <w:tc>
          <w:tcPr>
            <w:tcW w:w="5307" w:type="dxa"/>
            <w:hideMark/>
          </w:tcPr>
          <w:p w14:paraId="667E52EE" w14:textId="77777777" w:rsidR="003A5FF3" w:rsidRPr="004C6FB2" w:rsidRDefault="003A5FF3" w:rsidP="00A74740">
            <w:pPr>
              <w:pStyle w:val="Corpsdetexte"/>
              <w:spacing w:before="0" w:after="0"/>
              <w:contextualSpacing/>
            </w:pPr>
            <w:r w:rsidRPr="004C6FB2">
              <w:t>Building Secure</w:t>
            </w:r>
          </w:p>
        </w:tc>
        <w:tc>
          <w:tcPr>
            <w:tcW w:w="3325" w:type="dxa"/>
            <w:noWrap/>
            <w:hideMark/>
          </w:tcPr>
          <w:p w14:paraId="1740707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8E22BA0" w14:textId="77777777" w:rsidTr="00A74740">
        <w:tblPrEx>
          <w:tblCellMar>
            <w:left w:w="108" w:type="dxa"/>
            <w:right w:w="108" w:type="dxa"/>
          </w:tblCellMar>
        </w:tblPrEx>
        <w:trPr>
          <w:trHeight w:val="345"/>
        </w:trPr>
        <w:tc>
          <w:tcPr>
            <w:tcW w:w="718" w:type="dxa"/>
            <w:noWrap/>
            <w:hideMark/>
          </w:tcPr>
          <w:p w14:paraId="6B007E79" w14:textId="77777777" w:rsidR="003A5FF3" w:rsidRPr="004C6FB2" w:rsidRDefault="003A5FF3" w:rsidP="00A74740">
            <w:pPr>
              <w:pStyle w:val="Corpsdetexte"/>
              <w:spacing w:before="0" w:after="0"/>
              <w:contextualSpacing/>
            </w:pPr>
            <w:r w:rsidRPr="004C6FB2">
              <w:t>21</w:t>
            </w:r>
          </w:p>
        </w:tc>
        <w:tc>
          <w:tcPr>
            <w:tcW w:w="5307" w:type="dxa"/>
            <w:hideMark/>
          </w:tcPr>
          <w:p w14:paraId="0D00C792" w14:textId="77777777" w:rsidR="003A5FF3" w:rsidRPr="004C6FB2" w:rsidRDefault="003A5FF3" w:rsidP="00A74740">
            <w:pPr>
              <w:pStyle w:val="Corpsdetexte"/>
              <w:spacing w:before="0" w:after="0"/>
              <w:contextualSpacing/>
            </w:pPr>
            <w:r w:rsidRPr="004C6FB2">
              <w:t>Unit Cancelled enroute</w:t>
            </w:r>
          </w:p>
        </w:tc>
        <w:tc>
          <w:tcPr>
            <w:tcW w:w="3325" w:type="dxa"/>
            <w:noWrap/>
            <w:hideMark/>
          </w:tcPr>
          <w:p w14:paraId="71F4D6D2"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933E135" w14:textId="77777777" w:rsidTr="00A74740">
        <w:tblPrEx>
          <w:tblCellMar>
            <w:left w:w="108" w:type="dxa"/>
            <w:right w:w="108" w:type="dxa"/>
          </w:tblCellMar>
        </w:tblPrEx>
        <w:trPr>
          <w:trHeight w:val="345"/>
        </w:trPr>
        <w:tc>
          <w:tcPr>
            <w:tcW w:w="718" w:type="dxa"/>
            <w:noWrap/>
            <w:hideMark/>
          </w:tcPr>
          <w:p w14:paraId="77B08458" w14:textId="77777777" w:rsidR="003A5FF3" w:rsidRPr="004C6FB2" w:rsidRDefault="003A5FF3" w:rsidP="00A74740">
            <w:pPr>
              <w:pStyle w:val="Corpsdetexte"/>
              <w:spacing w:before="0" w:after="0"/>
              <w:contextualSpacing/>
            </w:pPr>
            <w:r w:rsidRPr="004C6FB2">
              <w:t>22</w:t>
            </w:r>
          </w:p>
        </w:tc>
        <w:tc>
          <w:tcPr>
            <w:tcW w:w="5307" w:type="dxa"/>
            <w:hideMark/>
          </w:tcPr>
          <w:p w14:paraId="49D22166" w14:textId="77777777" w:rsidR="003A5FF3" w:rsidRPr="004C6FB2" w:rsidRDefault="003A5FF3" w:rsidP="00A74740">
            <w:pPr>
              <w:pStyle w:val="Corpsdetexte"/>
              <w:spacing w:before="0" w:after="0"/>
              <w:contextualSpacing/>
            </w:pPr>
            <w:r w:rsidRPr="004C6FB2">
              <w:t>Cancelled - Duplicate Call</w:t>
            </w:r>
          </w:p>
        </w:tc>
        <w:tc>
          <w:tcPr>
            <w:tcW w:w="3325" w:type="dxa"/>
            <w:noWrap/>
            <w:hideMark/>
          </w:tcPr>
          <w:p w14:paraId="1D582298"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06510A4" w14:textId="77777777" w:rsidTr="00A74740">
        <w:tblPrEx>
          <w:tblCellMar>
            <w:left w:w="108" w:type="dxa"/>
            <w:right w:w="108" w:type="dxa"/>
          </w:tblCellMar>
        </w:tblPrEx>
        <w:trPr>
          <w:trHeight w:val="345"/>
        </w:trPr>
        <w:tc>
          <w:tcPr>
            <w:tcW w:w="718" w:type="dxa"/>
            <w:noWrap/>
            <w:hideMark/>
          </w:tcPr>
          <w:p w14:paraId="36538CBD" w14:textId="77777777" w:rsidR="003A5FF3" w:rsidRPr="004C6FB2" w:rsidRDefault="003A5FF3" w:rsidP="00A74740">
            <w:pPr>
              <w:pStyle w:val="Corpsdetexte"/>
              <w:spacing w:before="0" w:after="0"/>
              <w:contextualSpacing/>
            </w:pPr>
            <w:r w:rsidRPr="004C6FB2">
              <w:t>23</w:t>
            </w:r>
          </w:p>
        </w:tc>
        <w:tc>
          <w:tcPr>
            <w:tcW w:w="5307" w:type="dxa"/>
            <w:hideMark/>
          </w:tcPr>
          <w:p w14:paraId="3E4B0A5F" w14:textId="77777777" w:rsidR="003A5FF3" w:rsidRPr="004C6FB2" w:rsidRDefault="003A5FF3" w:rsidP="00A74740">
            <w:pPr>
              <w:pStyle w:val="Corpsdetexte"/>
              <w:spacing w:before="0" w:after="0"/>
              <w:contextualSpacing/>
            </w:pPr>
            <w:r w:rsidRPr="004C6FB2">
              <w:t>Fire Control or Extinguishment (NFIRS 10)</w:t>
            </w:r>
          </w:p>
        </w:tc>
        <w:tc>
          <w:tcPr>
            <w:tcW w:w="3325" w:type="dxa"/>
            <w:noWrap/>
            <w:hideMark/>
          </w:tcPr>
          <w:p w14:paraId="5FD9C4F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795AEFF" w14:textId="77777777" w:rsidTr="00A74740">
        <w:tblPrEx>
          <w:tblCellMar>
            <w:left w:w="108" w:type="dxa"/>
            <w:right w:w="108" w:type="dxa"/>
          </w:tblCellMar>
        </w:tblPrEx>
        <w:trPr>
          <w:trHeight w:val="345"/>
        </w:trPr>
        <w:tc>
          <w:tcPr>
            <w:tcW w:w="718" w:type="dxa"/>
            <w:noWrap/>
            <w:hideMark/>
          </w:tcPr>
          <w:p w14:paraId="003C3B2C" w14:textId="77777777" w:rsidR="003A5FF3" w:rsidRPr="004C6FB2" w:rsidRDefault="003A5FF3" w:rsidP="00A74740">
            <w:pPr>
              <w:pStyle w:val="Corpsdetexte"/>
              <w:spacing w:before="0" w:after="0"/>
              <w:contextualSpacing/>
            </w:pPr>
            <w:r w:rsidRPr="004C6FB2">
              <w:t>24</w:t>
            </w:r>
          </w:p>
        </w:tc>
        <w:tc>
          <w:tcPr>
            <w:tcW w:w="5307" w:type="dxa"/>
            <w:hideMark/>
          </w:tcPr>
          <w:p w14:paraId="21B6C76D" w14:textId="77777777" w:rsidR="003A5FF3" w:rsidRPr="004C6FB2" w:rsidRDefault="003A5FF3" w:rsidP="00A74740">
            <w:pPr>
              <w:pStyle w:val="Corpsdetexte"/>
              <w:spacing w:before="0" w:after="0"/>
              <w:contextualSpacing/>
            </w:pPr>
            <w:r w:rsidRPr="004C6FB2">
              <w:t>Search and Rescue (NFIRS 20)</w:t>
            </w:r>
          </w:p>
        </w:tc>
        <w:tc>
          <w:tcPr>
            <w:tcW w:w="3325" w:type="dxa"/>
            <w:noWrap/>
            <w:hideMark/>
          </w:tcPr>
          <w:p w14:paraId="7C0D5C2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1B91FD2" w14:textId="77777777" w:rsidTr="00A74740">
        <w:tblPrEx>
          <w:tblCellMar>
            <w:left w:w="108" w:type="dxa"/>
            <w:right w:w="108" w:type="dxa"/>
          </w:tblCellMar>
        </w:tblPrEx>
        <w:trPr>
          <w:trHeight w:val="345"/>
        </w:trPr>
        <w:tc>
          <w:tcPr>
            <w:tcW w:w="718" w:type="dxa"/>
            <w:noWrap/>
            <w:hideMark/>
          </w:tcPr>
          <w:p w14:paraId="34672A4E" w14:textId="77777777" w:rsidR="003A5FF3" w:rsidRPr="004C6FB2" w:rsidRDefault="003A5FF3" w:rsidP="00A74740">
            <w:pPr>
              <w:pStyle w:val="Corpsdetexte"/>
              <w:spacing w:before="0" w:after="0"/>
              <w:contextualSpacing/>
            </w:pPr>
            <w:r w:rsidRPr="004C6FB2">
              <w:t>25</w:t>
            </w:r>
          </w:p>
        </w:tc>
        <w:tc>
          <w:tcPr>
            <w:tcW w:w="5307" w:type="dxa"/>
            <w:hideMark/>
          </w:tcPr>
          <w:p w14:paraId="74CEB89E" w14:textId="77777777" w:rsidR="003A5FF3" w:rsidRPr="004C6FB2" w:rsidRDefault="003A5FF3" w:rsidP="00A74740">
            <w:pPr>
              <w:pStyle w:val="Corpsdetexte"/>
              <w:spacing w:before="0" w:after="0"/>
              <w:contextualSpacing/>
            </w:pPr>
            <w:r w:rsidRPr="004C6FB2">
              <w:t>EMS and Transport (NFIRS 30)</w:t>
            </w:r>
          </w:p>
        </w:tc>
        <w:tc>
          <w:tcPr>
            <w:tcW w:w="3325" w:type="dxa"/>
            <w:noWrap/>
            <w:hideMark/>
          </w:tcPr>
          <w:p w14:paraId="398D6D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735EFFF" w14:textId="77777777" w:rsidTr="00A74740">
        <w:tblPrEx>
          <w:tblCellMar>
            <w:left w:w="108" w:type="dxa"/>
            <w:right w:w="108" w:type="dxa"/>
          </w:tblCellMar>
        </w:tblPrEx>
        <w:trPr>
          <w:trHeight w:val="345"/>
        </w:trPr>
        <w:tc>
          <w:tcPr>
            <w:tcW w:w="718" w:type="dxa"/>
            <w:noWrap/>
            <w:hideMark/>
          </w:tcPr>
          <w:p w14:paraId="36067B6E" w14:textId="77777777" w:rsidR="003A5FF3" w:rsidRPr="004C6FB2" w:rsidRDefault="003A5FF3" w:rsidP="00A74740">
            <w:pPr>
              <w:pStyle w:val="Corpsdetexte"/>
              <w:spacing w:before="0" w:after="0"/>
              <w:contextualSpacing/>
            </w:pPr>
            <w:r w:rsidRPr="004C6FB2">
              <w:t>26</w:t>
            </w:r>
          </w:p>
        </w:tc>
        <w:tc>
          <w:tcPr>
            <w:tcW w:w="5307" w:type="dxa"/>
            <w:hideMark/>
          </w:tcPr>
          <w:p w14:paraId="31B9F106" w14:textId="77777777" w:rsidR="003A5FF3" w:rsidRPr="004C6FB2" w:rsidRDefault="003A5FF3" w:rsidP="00A74740">
            <w:pPr>
              <w:pStyle w:val="Corpsdetexte"/>
              <w:spacing w:before="0" w:after="0"/>
              <w:contextualSpacing/>
            </w:pPr>
            <w:r w:rsidRPr="004C6FB2">
              <w:t>Hazardous Condition (NFIRS 40)</w:t>
            </w:r>
          </w:p>
        </w:tc>
        <w:tc>
          <w:tcPr>
            <w:tcW w:w="3325" w:type="dxa"/>
            <w:noWrap/>
            <w:hideMark/>
          </w:tcPr>
          <w:p w14:paraId="4560374A"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AA123C3" w14:textId="77777777" w:rsidTr="00A74740">
        <w:tblPrEx>
          <w:tblCellMar>
            <w:left w:w="108" w:type="dxa"/>
            <w:right w:w="108" w:type="dxa"/>
          </w:tblCellMar>
        </w:tblPrEx>
        <w:trPr>
          <w:trHeight w:val="345"/>
        </w:trPr>
        <w:tc>
          <w:tcPr>
            <w:tcW w:w="718" w:type="dxa"/>
            <w:noWrap/>
            <w:hideMark/>
          </w:tcPr>
          <w:p w14:paraId="0B44C283" w14:textId="77777777" w:rsidR="003A5FF3" w:rsidRPr="004C6FB2" w:rsidRDefault="003A5FF3" w:rsidP="00A74740">
            <w:pPr>
              <w:pStyle w:val="Corpsdetexte"/>
              <w:spacing w:before="0" w:after="0"/>
              <w:contextualSpacing/>
            </w:pPr>
            <w:r w:rsidRPr="004C6FB2">
              <w:t>27</w:t>
            </w:r>
          </w:p>
        </w:tc>
        <w:tc>
          <w:tcPr>
            <w:tcW w:w="5307" w:type="dxa"/>
            <w:hideMark/>
          </w:tcPr>
          <w:p w14:paraId="67E6C9E5" w14:textId="77777777" w:rsidR="003A5FF3" w:rsidRPr="004C6FB2" w:rsidRDefault="003A5FF3" w:rsidP="00A74740">
            <w:pPr>
              <w:pStyle w:val="Corpsdetexte"/>
              <w:spacing w:before="0" w:after="0"/>
              <w:contextualSpacing/>
            </w:pPr>
            <w:r w:rsidRPr="004C6FB2">
              <w:t>Fires, Rescues and Hazardous Conditions (NFIRS 50)</w:t>
            </w:r>
          </w:p>
        </w:tc>
        <w:tc>
          <w:tcPr>
            <w:tcW w:w="3325" w:type="dxa"/>
            <w:noWrap/>
            <w:hideMark/>
          </w:tcPr>
          <w:p w14:paraId="1BDC39C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4CD8463F" w14:textId="77777777" w:rsidTr="00A74740">
        <w:tblPrEx>
          <w:tblCellMar>
            <w:left w:w="108" w:type="dxa"/>
            <w:right w:w="108" w:type="dxa"/>
          </w:tblCellMar>
        </w:tblPrEx>
        <w:trPr>
          <w:trHeight w:val="345"/>
        </w:trPr>
        <w:tc>
          <w:tcPr>
            <w:tcW w:w="718" w:type="dxa"/>
            <w:noWrap/>
            <w:hideMark/>
          </w:tcPr>
          <w:p w14:paraId="42E5F0F1" w14:textId="77777777" w:rsidR="003A5FF3" w:rsidRPr="004C6FB2" w:rsidRDefault="003A5FF3" w:rsidP="00A74740">
            <w:pPr>
              <w:pStyle w:val="Corpsdetexte"/>
              <w:spacing w:before="0" w:after="0"/>
              <w:contextualSpacing/>
            </w:pPr>
            <w:r w:rsidRPr="004C6FB2">
              <w:t>28</w:t>
            </w:r>
          </w:p>
        </w:tc>
        <w:tc>
          <w:tcPr>
            <w:tcW w:w="5307" w:type="dxa"/>
            <w:hideMark/>
          </w:tcPr>
          <w:p w14:paraId="0A59261F" w14:textId="77777777" w:rsidR="003A5FF3" w:rsidRPr="004C6FB2" w:rsidRDefault="003A5FF3" w:rsidP="00A74740">
            <w:pPr>
              <w:pStyle w:val="Corpsdetexte"/>
              <w:spacing w:before="0" w:after="0"/>
              <w:contextualSpacing/>
            </w:pPr>
            <w:r w:rsidRPr="004C6FB2">
              <w:t>Systems and Services (NFIRS 60)</w:t>
            </w:r>
          </w:p>
        </w:tc>
        <w:tc>
          <w:tcPr>
            <w:tcW w:w="3325" w:type="dxa"/>
            <w:noWrap/>
            <w:hideMark/>
          </w:tcPr>
          <w:p w14:paraId="19181B34"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1C5E77" w14:textId="77777777" w:rsidTr="00A74740">
        <w:tblPrEx>
          <w:tblCellMar>
            <w:left w:w="108" w:type="dxa"/>
            <w:right w:w="108" w:type="dxa"/>
          </w:tblCellMar>
        </w:tblPrEx>
        <w:trPr>
          <w:trHeight w:val="345"/>
        </w:trPr>
        <w:tc>
          <w:tcPr>
            <w:tcW w:w="718" w:type="dxa"/>
            <w:noWrap/>
            <w:hideMark/>
          </w:tcPr>
          <w:p w14:paraId="200BCD1C" w14:textId="77777777" w:rsidR="003A5FF3" w:rsidRPr="004C6FB2" w:rsidRDefault="003A5FF3" w:rsidP="00A74740">
            <w:pPr>
              <w:pStyle w:val="Corpsdetexte"/>
              <w:spacing w:before="0" w:after="0"/>
              <w:contextualSpacing/>
            </w:pPr>
            <w:r w:rsidRPr="004C6FB2">
              <w:t>29</w:t>
            </w:r>
          </w:p>
        </w:tc>
        <w:tc>
          <w:tcPr>
            <w:tcW w:w="5307" w:type="dxa"/>
            <w:hideMark/>
          </w:tcPr>
          <w:p w14:paraId="7FC86610" w14:textId="77777777" w:rsidR="003A5FF3" w:rsidRPr="004C6FB2" w:rsidRDefault="003A5FF3" w:rsidP="00A74740">
            <w:pPr>
              <w:pStyle w:val="Corpsdetexte"/>
              <w:spacing w:before="0" w:after="0"/>
              <w:contextualSpacing/>
            </w:pPr>
            <w:r w:rsidRPr="004C6FB2">
              <w:t>Assistance (NFIRS 70)</w:t>
            </w:r>
          </w:p>
        </w:tc>
        <w:tc>
          <w:tcPr>
            <w:tcW w:w="3325" w:type="dxa"/>
            <w:noWrap/>
            <w:hideMark/>
          </w:tcPr>
          <w:p w14:paraId="46006B2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7332CFE" w14:textId="77777777" w:rsidTr="00A74740">
        <w:tblPrEx>
          <w:tblCellMar>
            <w:left w:w="108" w:type="dxa"/>
            <w:right w:w="108" w:type="dxa"/>
          </w:tblCellMar>
        </w:tblPrEx>
        <w:trPr>
          <w:trHeight w:val="345"/>
        </w:trPr>
        <w:tc>
          <w:tcPr>
            <w:tcW w:w="718" w:type="dxa"/>
            <w:noWrap/>
            <w:hideMark/>
          </w:tcPr>
          <w:p w14:paraId="7060A8C9" w14:textId="77777777" w:rsidR="003A5FF3" w:rsidRPr="004C6FB2" w:rsidRDefault="003A5FF3" w:rsidP="00A74740">
            <w:pPr>
              <w:pStyle w:val="Corpsdetexte"/>
              <w:spacing w:before="0" w:after="0"/>
              <w:contextualSpacing/>
            </w:pPr>
            <w:r w:rsidRPr="004C6FB2">
              <w:t>30</w:t>
            </w:r>
          </w:p>
        </w:tc>
        <w:tc>
          <w:tcPr>
            <w:tcW w:w="5307" w:type="dxa"/>
            <w:hideMark/>
          </w:tcPr>
          <w:p w14:paraId="473811A4" w14:textId="77777777" w:rsidR="003A5FF3" w:rsidRPr="004C6FB2" w:rsidRDefault="003A5FF3" w:rsidP="00A74740">
            <w:pPr>
              <w:pStyle w:val="Corpsdetexte"/>
              <w:spacing w:before="0" w:after="0"/>
              <w:contextualSpacing/>
            </w:pPr>
            <w:r w:rsidRPr="004C6FB2">
              <w:t>Information, Investigation, and Enforcement (NFIRS 80)</w:t>
            </w:r>
          </w:p>
        </w:tc>
        <w:tc>
          <w:tcPr>
            <w:tcW w:w="3325" w:type="dxa"/>
            <w:noWrap/>
            <w:hideMark/>
          </w:tcPr>
          <w:p w14:paraId="4D09ACB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DD8433C" w14:textId="77777777" w:rsidTr="00A74740">
        <w:tblPrEx>
          <w:tblCellMar>
            <w:left w:w="108" w:type="dxa"/>
            <w:right w:w="108" w:type="dxa"/>
          </w:tblCellMar>
        </w:tblPrEx>
        <w:trPr>
          <w:trHeight w:val="345"/>
        </w:trPr>
        <w:tc>
          <w:tcPr>
            <w:tcW w:w="718" w:type="dxa"/>
            <w:noWrap/>
            <w:hideMark/>
          </w:tcPr>
          <w:p w14:paraId="5151B735" w14:textId="77777777" w:rsidR="003A5FF3" w:rsidRPr="004C6FB2" w:rsidRDefault="003A5FF3" w:rsidP="00A74740">
            <w:pPr>
              <w:pStyle w:val="Corpsdetexte"/>
              <w:spacing w:before="0" w:after="0"/>
              <w:contextualSpacing/>
            </w:pPr>
            <w:r w:rsidRPr="004C6FB2">
              <w:t>31</w:t>
            </w:r>
          </w:p>
        </w:tc>
        <w:tc>
          <w:tcPr>
            <w:tcW w:w="5307" w:type="dxa"/>
            <w:hideMark/>
          </w:tcPr>
          <w:p w14:paraId="46EE492A" w14:textId="77777777" w:rsidR="003A5FF3" w:rsidRPr="004C6FB2" w:rsidRDefault="003A5FF3" w:rsidP="00A74740">
            <w:pPr>
              <w:pStyle w:val="Corpsdetexte"/>
              <w:spacing w:before="0" w:after="0"/>
              <w:contextualSpacing/>
            </w:pPr>
            <w:r w:rsidRPr="004C6FB2">
              <w:t>Fill-In, Standby (NFIRS 90)</w:t>
            </w:r>
          </w:p>
        </w:tc>
        <w:tc>
          <w:tcPr>
            <w:tcW w:w="3325" w:type="dxa"/>
            <w:noWrap/>
            <w:hideMark/>
          </w:tcPr>
          <w:p w14:paraId="3E79B31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2D626EB" w14:textId="77777777" w:rsidTr="00A74740">
        <w:tblPrEx>
          <w:tblCellMar>
            <w:left w:w="108" w:type="dxa"/>
            <w:right w:w="108" w:type="dxa"/>
          </w:tblCellMar>
        </w:tblPrEx>
        <w:trPr>
          <w:trHeight w:val="345"/>
        </w:trPr>
        <w:tc>
          <w:tcPr>
            <w:tcW w:w="718" w:type="dxa"/>
            <w:noWrap/>
            <w:hideMark/>
          </w:tcPr>
          <w:p w14:paraId="4C983262" w14:textId="77777777" w:rsidR="003A5FF3" w:rsidRPr="004C6FB2" w:rsidRDefault="003A5FF3" w:rsidP="00A74740">
            <w:pPr>
              <w:pStyle w:val="Corpsdetexte"/>
              <w:spacing w:before="0" w:after="0"/>
              <w:contextualSpacing/>
            </w:pPr>
            <w:r w:rsidRPr="004C6FB2">
              <w:t>32</w:t>
            </w:r>
          </w:p>
        </w:tc>
        <w:tc>
          <w:tcPr>
            <w:tcW w:w="5307" w:type="dxa"/>
            <w:hideMark/>
          </w:tcPr>
          <w:p w14:paraId="05D1AE6D" w14:textId="77777777" w:rsidR="003A5FF3" w:rsidRPr="004C6FB2" w:rsidRDefault="003A5FF3" w:rsidP="00A74740">
            <w:pPr>
              <w:pStyle w:val="Corpsdetexte"/>
              <w:spacing w:before="0" w:after="0"/>
              <w:contextualSpacing/>
            </w:pPr>
            <w:r w:rsidRPr="004C6FB2">
              <w:t>Cancelled (Prior to Arrival at Scene)</w:t>
            </w:r>
          </w:p>
        </w:tc>
        <w:tc>
          <w:tcPr>
            <w:tcW w:w="3325" w:type="dxa"/>
            <w:noWrap/>
            <w:hideMark/>
          </w:tcPr>
          <w:p w14:paraId="581D3063"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CA67DD3" w14:textId="77777777" w:rsidTr="00A74740">
        <w:tblPrEx>
          <w:tblCellMar>
            <w:left w:w="108" w:type="dxa"/>
            <w:right w:w="108" w:type="dxa"/>
          </w:tblCellMar>
        </w:tblPrEx>
        <w:trPr>
          <w:trHeight w:val="345"/>
        </w:trPr>
        <w:tc>
          <w:tcPr>
            <w:tcW w:w="718" w:type="dxa"/>
            <w:noWrap/>
            <w:hideMark/>
          </w:tcPr>
          <w:p w14:paraId="1CA00739" w14:textId="77777777" w:rsidR="003A5FF3" w:rsidRPr="004C6FB2" w:rsidRDefault="003A5FF3" w:rsidP="00A74740">
            <w:pPr>
              <w:pStyle w:val="Corpsdetexte"/>
              <w:spacing w:before="0" w:after="0"/>
              <w:contextualSpacing/>
            </w:pPr>
            <w:r w:rsidRPr="004C6FB2">
              <w:t>33</w:t>
            </w:r>
          </w:p>
        </w:tc>
        <w:tc>
          <w:tcPr>
            <w:tcW w:w="5307" w:type="dxa"/>
            <w:hideMark/>
          </w:tcPr>
          <w:p w14:paraId="4241E74E" w14:textId="77777777" w:rsidR="003A5FF3" w:rsidRPr="004C6FB2" w:rsidRDefault="003A5FF3" w:rsidP="00A74740">
            <w:pPr>
              <w:pStyle w:val="Corpsdetexte"/>
              <w:spacing w:before="0" w:after="0"/>
              <w:contextualSpacing/>
            </w:pPr>
            <w:r w:rsidRPr="004C6FB2">
              <w:t>Patient Treated, Transported by Law Enforcement</w:t>
            </w:r>
          </w:p>
        </w:tc>
        <w:tc>
          <w:tcPr>
            <w:tcW w:w="3325" w:type="dxa"/>
            <w:noWrap/>
            <w:hideMark/>
          </w:tcPr>
          <w:p w14:paraId="75536DC1"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B02EC21" w14:textId="77777777" w:rsidTr="00A74740">
        <w:tblPrEx>
          <w:tblCellMar>
            <w:left w:w="108" w:type="dxa"/>
            <w:right w:w="108" w:type="dxa"/>
          </w:tblCellMar>
        </w:tblPrEx>
        <w:trPr>
          <w:trHeight w:val="345"/>
        </w:trPr>
        <w:tc>
          <w:tcPr>
            <w:tcW w:w="718" w:type="dxa"/>
            <w:noWrap/>
            <w:hideMark/>
          </w:tcPr>
          <w:p w14:paraId="3A35D31B" w14:textId="77777777" w:rsidR="003A5FF3" w:rsidRPr="004C6FB2" w:rsidRDefault="003A5FF3" w:rsidP="00A74740">
            <w:pPr>
              <w:pStyle w:val="Corpsdetexte"/>
              <w:spacing w:before="0" w:after="0"/>
              <w:contextualSpacing/>
            </w:pPr>
            <w:r w:rsidRPr="004C6FB2">
              <w:lastRenderedPageBreak/>
              <w:t>34</w:t>
            </w:r>
          </w:p>
        </w:tc>
        <w:tc>
          <w:tcPr>
            <w:tcW w:w="5307" w:type="dxa"/>
            <w:hideMark/>
          </w:tcPr>
          <w:p w14:paraId="3DF08947" w14:textId="77777777" w:rsidR="003A5FF3" w:rsidRPr="004C6FB2" w:rsidRDefault="003A5FF3" w:rsidP="00A74740">
            <w:pPr>
              <w:pStyle w:val="Corpsdetexte"/>
              <w:spacing w:before="0" w:after="0"/>
              <w:contextualSpacing/>
            </w:pPr>
            <w:r w:rsidRPr="004C6FB2">
              <w:t>Patient Treated, Transported by Private Vehicle</w:t>
            </w:r>
          </w:p>
        </w:tc>
        <w:tc>
          <w:tcPr>
            <w:tcW w:w="3325" w:type="dxa"/>
            <w:noWrap/>
            <w:hideMark/>
          </w:tcPr>
          <w:p w14:paraId="4FCF33CC"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2FDD81" w14:textId="77777777" w:rsidTr="00A74740">
        <w:tblPrEx>
          <w:tblCellMar>
            <w:left w:w="108" w:type="dxa"/>
            <w:right w:w="108" w:type="dxa"/>
          </w:tblCellMar>
        </w:tblPrEx>
        <w:trPr>
          <w:trHeight w:val="345"/>
        </w:trPr>
        <w:tc>
          <w:tcPr>
            <w:tcW w:w="718" w:type="dxa"/>
            <w:noWrap/>
            <w:hideMark/>
          </w:tcPr>
          <w:p w14:paraId="1A2991B8" w14:textId="77777777" w:rsidR="003A5FF3" w:rsidRPr="004C6FB2" w:rsidRDefault="003A5FF3" w:rsidP="00A74740">
            <w:pPr>
              <w:pStyle w:val="Corpsdetexte"/>
              <w:spacing w:before="0" w:after="0"/>
              <w:contextualSpacing/>
            </w:pPr>
            <w:r w:rsidRPr="004C6FB2">
              <w:t>35</w:t>
            </w:r>
          </w:p>
        </w:tc>
        <w:tc>
          <w:tcPr>
            <w:tcW w:w="5307" w:type="dxa"/>
            <w:hideMark/>
          </w:tcPr>
          <w:p w14:paraId="47C8109E" w14:textId="77777777" w:rsidR="003A5FF3" w:rsidRPr="004C6FB2" w:rsidRDefault="003A5FF3" w:rsidP="00A74740">
            <w:pPr>
              <w:pStyle w:val="Corpsdetexte"/>
              <w:spacing w:before="0" w:after="0"/>
              <w:contextualSpacing/>
            </w:pPr>
            <w:r w:rsidRPr="004C6FB2">
              <w:t>Standby-No Services or Support Provided</w:t>
            </w:r>
          </w:p>
        </w:tc>
        <w:tc>
          <w:tcPr>
            <w:tcW w:w="3325" w:type="dxa"/>
            <w:noWrap/>
            <w:hideMark/>
          </w:tcPr>
          <w:p w14:paraId="61324FE5"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6257E7A5" w14:textId="77777777" w:rsidTr="00A74740">
        <w:tblPrEx>
          <w:tblCellMar>
            <w:left w:w="108" w:type="dxa"/>
            <w:right w:w="108" w:type="dxa"/>
          </w:tblCellMar>
        </w:tblPrEx>
        <w:trPr>
          <w:trHeight w:val="345"/>
        </w:trPr>
        <w:tc>
          <w:tcPr>
            <w:tcW w:w="718" w:type="dxa"/>
            <w:noWrap/>
            <w:hideMark/>
          </w:tcPr>
          <w:p w14:paraId="61518B7B" w14:textId="77777777" w:rsidR="003A5FF3" w:rsidRPr="004C6FB2" w:rsidRDefault="003A5FF3" w:rsidP="00A74740">
            <w:pPr>
              <w:pStyle w:val="Corpsdetexte"/>
              <w:spacing w:before="0" w:after="0"/>
              <w:contextualSpacing/>
            </w:pPr>
            <w:r w:rsidRPr="004C6FB2">
              <w:t>36</w:t>
            </w:r>
          </w:p>
        </w:tc>
        <w:tc>
          <w:tcPr>
            <w:tcW w:w="5307" w:type="dxa"/>
            <w:hideMark/>
          </w:tcPr>
          <w:p w14:paraId="1060E3EC" w14:textId="77777777" w:rsidR="003A5FF3" w:rsidRPr="004C6FB2" w:rsidRDefault="003A5FF3" w:rsidP="00A74740">
            <w:pPr>
              <w:pStyle w:val="Corpsdetexte"/>
              <w:spacing w:before="0" w:after="0"/>
              <w:contextualSpacing/>
            </w:pPr>
            <w:r w:rsidRPr="004C6FB2">
              <w:t>Standby-Public Safety, Fire, or EMS Operational Support</w:t>
            </w:r>
          </w:p>
        </w:tc>
        <w:tc>
          <w:tcPr>
            <w:tcW w:w="3325" w:type="dxa"/>
            <w:noWrap/>
            <w:hideMark/>
          </w:tcPr>
          <w:p w14:paraId="7014A05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FB9DEE0" w14:textId="77777777" w:rsidTr="00A74740">
        <w:tblPrEx>
          <w:tblCellMar>
            <w:left w:w="108" w:type="dxa"/>
            <w:right w:w="108" w:type="dxa"/>
          </w:tblCellMar>
        </w:tblPrEx>
        <w:trPr>
          <w:trHeight w:val="345"/>
        </w:trPr>
        <w:tc>
          <w:tcPr>
            <w:tcW w:w="718" w:type="dxa"/>
            <w:noWrap/>
            <w:hideMark/>
          </w:tcPr>
          <w:p w14:paraId="615E8E10" w14:textId="77777777" w:rsidR="003A5FF3" w:rsidRPr="004C6FB2" w:rsidRDefault="003A5FF3" w:rsidP="00A74740">
            <w:pPr>
              <w:pStyle w:val="Corpsdetexte"/>
              <w:spacing w:before="0" w:after="0"/>
              <w:contextualSpacing/>
            </w:pPr>
            <w:r w:rsidRPr="004C6FB2">
              <w:t>37</w:t>
            </w:r>
          </w:p>
        </w:tc>
        <w:tc>
          <w:tcPr>
            <w:tcW w:w="5307" w:type="dxa"/>
            <w:hideMark/>
          </w:tcPr>
          <w:p w14:paraId="037CF5F3" w14:textId="77777777" w:rsidR="003A5FF3" w:rsidRPr="004C6FB2" w:rsidRDefault="003A5FF3" w:rsidP="00A74740">
            <w:pPr>
              <w:pStyle w:val="Corpsdetexte"/>
              <w:spacing w:before="0" w:after="0"/>
              <w:contextualSpacing/>
            </w:pPr>
            <w:r w:rsidRPr="004C6FB2">
              <w:t>Transport of Body Parts or Organs Only</w:t>
            </w:r>
          </w:p>
        </w:tc>
        <w:tc>
          <w:tcPr>
            <w:tcW w:w="3325" w:type="dxa"/>
            <w:noWrap/>
            <w:hideMark/>
          </w:tcPr>
          <w:p w14:paraId="6BF4219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3C4E1820" w14:textId="77777777" w:rsidTr="00A74740">
        <w:tblPrEx>
          <w:tblCellMar>
            <w:left w:w="108" w:type="dxa"/>
            <w:right w:w="108" w:type="dxa"/>
          </w:tblCellMar>
        </w:tblPrEx>
        <w:trPr>
          <w:trHeight w:val="345"/>
        </w:trPr>
        <w:tc>
          <w:tcPr>
            <w:tcW w:w="718" w:type="dxa"/>
            <w:noWrap/>
            <w:hideMark/>
          </w:tcPr>
          <w:p w14:paraId="68A7E741" w14:textId="77777777" w:rsidR="003A5FF3" w:rsidRPr="004C6FB2" w:rsidRDefault="003A5FF3" w:rsidP="00A74740">
            <w:pPr>
              <w:pStyle w:val="Corpsdetexte"/>
              <w:spacing w:before="0" w:after="0"/>
              <w:contextualSpacing/>
            </w:pPr>
            <w:r w:rsidRPr="004C6FB2">
              <w:t>38</w:t>
            </w:r>
          </w:p>
        </w:tc>
        <w:tc>
          <w:tcPr>
            <w:tcW w:w="5307" w:type="dxa"/>
            <w:hideMark/>
          </w:tcPr>
          <w:p w14:paraId="0C5F8514" w14:textId="77777777" w:rsidR="003A5FF3" w:rsidRPr="004C6FB2" w:rsidRDefault="003A5FF3" w:rsidP="00A74740">
            <w:pPr>
              <w:pStyle w:val="Corpsdetexte"/>
              <w:spacing w:before="0" w:after="0"/>
              <w:contextualSpacing/>
            </w:pPr>
            <w:r w:rsidRPr="004C6FB2">
              <w:t>No Patient Found</w:t>
            </w:r>
          </w:p>
        </w:tc>
        <w:tc>
          <w:tcPr>
            <w:tcW w:w="3325" w:type="dxa"/>
            <w:noWrap/>
            <w:hideMark/>
          </w:tcPr>
          <w:p w14:paraId="47810949"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053F4B0F" w14:textId="77777777" w:rsidTr="00A74740">
        <w:tblPrEx>
          <w:tblCellMar>
            <w:left w:w="108" w:type="dxa"/>
            <w:right w:w="108" w:type="dxa"/>
          </w:tblCellMar>
        </w:tblPrEx>
        <w:trPr>
          <w:trHeight w:val="345"/>
        </w:trPr>
        <w:tc>
          <w:tcPr>
            <w:tcW w:w="718" w:type="dxa"/>
            <w:noWrap/>
            <w:hideMark/>
          </w:tcPr>
          <w:p w14:paraId="1B005EF7" w14:textId="77777777" w:rsidR="003A5FF3" w:rsidRPr="004C6FB2" w:rsidRDefault="003A5FF3" w:rsidP="00A74740">
            <w:pPr>
              <w:pStyle w:val="Corpsdetexte"/>
              <w:spacing w:before="0" w:after="0"/>
              <w:contextualSpacing/>
            </w:pPr>
            <w:r w:rsidRPr="004C6FB2">
              <w:t>39</w:t>
            </w:r>
          </w:p>
        </w:tc>
        <w:tc>
          <w:tcPr>
            <w:tcW w:w="5307" w:type="dxa"/>
            <w:hideMark/>
          </w:tcPr>
          <w:p w14:paraId="7847ED50" w14:textId="77777777" w:rsidR="003A5FF3" w:rsidRPr="004C6FB2" w:rsidRDefault="003A5FF3" w:rsidP="00A74740">
            <w:pPr>
              <w:pStyle w:val="Corpsdetexte"/>
              <w:spacing w:before="0" w:after="0"/>
              <w:contextualSpacing/>
            </w:pPr>
            <w:r w:rsidRPr="004C6FB2">
              <w:t>Patient Dead at Scene-No EMS Transport</w:t>
            </w:r>
          </w:p>
        </w:tc>
        <w:tc>
          <w:tcPr>
            <w:tcW w:w="3325" w:type="dxa"/>
            <w:noWrap/>
            <w:hideMark/>
          </w:tcPr>
          <w:p w14:paraId="7A68101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5F763B46" w14:textId="77777777" w:rsidTr="00A74740">
        <w:tblPrEx>
          <w:tblCellMar>
            <w:left w:w="108" w:type="dxa"/>
            <w:right w:w="108" w:type="dxa"/>
          </w:tblCellMar>
        </w:tblPrEx>
        <w:trPr>
          <w:trHeight w:val="345"/>
        </w:trPr>
        <w:tc>
          <w:tcPr>
            <w:tcW w:w="718" w:type="dxa"/>
            <w:noWrap/>
            <w:hideMark/>
          </w:tcPr>
          <w:p w14:paraId="682F312C" w14:textId="77777777" w:rsidR="003A5FF3" w:rsidRPr="004C6FB2" w:rsidRDefault="003A5FF3" w:rsidP="00A74740">
            <w:pPr>
              <w:pStyle w:val="Corpsdetexte"/>
              <w:spacing w:before="0" w:after="0"/>
              <w:contextualSpacing/>
            </w:pPr>
            <w:r w:rsidRPr="004C6FB2">
              <w:t>40</w:t>
            </w:r>
          </w:p>
        </w:tc>
        <w:tc>
          <w:tcPr>
            <w:tcW w:w="5307" w:type="dxa"/>
            <w:hideMark/>
          </w:tcPr>
          <w:p w14:paraId="757E640F" w14:textId="77777777" w:rsidR="003A5FF3" w:rsidRPr="004C6FB2" w:rsidRDefault="003A5FF3" w:rsidP="00A74740">
            <w:pPr>
              <w:pStyle w:val="Corpsdetexte"/>
              <w:spacing w:before="0" w:after="0"/>
              <w:contextualSpacing/>
            </w:pPr>
            <w:r w:rsidRPr="004C6FB2">
              <w:t>Patient Dead at Scene-Transported by EMS</w:t>
            </w:r>
          </w:p>
        </w:tc>
        <w:tc>
          <w:tcPr>
            <w:tcW w:w="3325" w:type="dxa"/>
            <w:noWrap/>
            <w:hideMark/>
          </w:tcPr>
          <w:p w14:paraId="0CD196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79BB7EFB" w14:textId="77777777" w:rsidTr="00A74740">
        <w:tblPrEx>
          <w:tblCellMar>
            <w:left w:w="108" w:type="dxa"/>
            <w:right w:w="108" w:type="dxa"/>
          </w:tblCellMar>
        </w:tblPrEx>
        <w:trPr>
          <w:trHeight w:val="345"/>
        </w:trPr>
        <w:tc>
          <w:tcPr>
            <w:tcW w:w="718" w:type="dxa"/>
            <w:noWrap/>
            <w:hideMark/>
          </w:tcPr>
          <w:p w14:paraId="55CCE25E" w14:textId="77777777" w:rsidR="003A5FF3" w:rsidRPr="004C6FB2" w:rsidRDefault="003A5FF3" w:rsidP="00A74740">
            <w:pPr>
              <w:pStyle w:val="Corpsdetexte"/>
              <w:spacing w:before="0" w:after="0"/>
              <w:contextualSpacing/>
            </w:pPr>
            <w:r w:rsidRPr="004C6FB2">
              <w:t>41</w:t>
            </w:r>
          </w:p>
        </w:tc>
        <w:tc>
          <w:tcPr>
            <w:tcW w:w="5307" w:type="dxa"/>
            <w:hideMark/>
          </w:tcPr>
          <w:p w14:paraId="3015063E" w14:textId="77777777" w:rsidR="003A5FF3" w:rsidRPr="004C6FB2" w:rsidRDefault="003A5FF3" w:rsidP="00A74740">
            <w:pPr>
              <w:pStyle w:val="Corpsdetexte"/>
              <w:spacing w:before="0" w:after="0"/>
              <w:contextualSpacing/>
            </w:pPr>
            <w:r w:rsidRPr="004C6FB2">
              <w:t>Patient Evaluated, No Treatment/Transport Required</w:t>
            </w:r>
          </w:p>
        </w:tc>
        <w:tc>
          <w:tcPr>
            <w:tcW w:w="3325" w:type="dxa"/>
            <w:noWrap/>
            <w:hideMark/>
          </w:tcPr>
          <w:p w14:paraId="319D470D"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4EEDE04" w14:textId="77777777" w:rsidTr="00A74740">
        <w:tblPrEx>
          <w:tblCellMar>
            <w:left w:w="108" w:type="dxa"/>
            <w:right w:w="108" w:type="dxa"/>
          </w:tblCellMar>
        </w:tblPrEx>
        <w:trPr>
          <w:trHeight w:val="345"/>
        </w:trPr>
        <w:tc>
          <w:tcPr>
            <w:tcW w:w="718" w:type="dxa"/>
            <w:noWrap/>
            <w:hideMark/>
          </w:tcPr>
          <w:p w14:paraId="29036B68" w14:textId="77777777" w:rsidR="003A5FF3" w:rsidRPr="004C6FB2" w:rsidRDefault="003A5FF3" w:rsidP="00A74740">
            <w:pPr>
              <w:pStyle w:val="Corpsdetexte"/>
              <w:spacing w:before="0" w:after="0"/>
              <w:contextualSpacing/>
            </w:pPr>
            <w:r w:rsidRPr="004C6FB2">
              <w:t>42</w:t>
            </w:r>
          </w:p>
        </w:tc>
        <w:tc>
          <w:tcPr>
            <w:tcW w:w="5307" w:type="dxa"/>
            <w:hideMark/>
          </w:tcPr>
          <w:p w14:paraId="033C30F4" w14:textId="77777777" w:rsidR="003A5FF3" w:rsidRPr="004C6FB2" w:rsidRDefault="003A5FF3" w:rsidP="00A74740">
            <w:pPr>
              <w:pStyle w:val="Corpsdetexte"/>
              <w:spacing w:before="0" w:after="0"/>
              <w:contextualSpacing/>
            </w:pPr>
            <w:r w:rsidRPr="004C6FB2">
              <w:t>Patient Refused Evaluation/Care</w:t>
            </w:r>
          </w:p>
        </w:tc>
        <w:tc>
          <w:tcPr>
            <w:tcW w:w="3325" w:type="dxa"/>
            <w:noWrap/>
            <w:hideMark/>
          </w:tcPr>
          <w:p w14:paraId="372EAEA6"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99DD6DC" w14:textId="77777777" w:rsidTr="00A74740">
        <w:tblPrEx>
          <w:tblCellMar>
            <w:left w:w="108" w:type="dxa"/>
            <w:right w:w="108" w:type="dxa"/>
          </w:tblCellMar>
        </w:tblPrEx>
        <w:trPr>
          <w:trHeight w:val="345"/>
        </w:trPr>
        <w:tc>
          <w:tcPr>
            <w:tcW w:w="718" w:type="dxa"/>
            <w:noWrap/>
            <w:hideMark/>
          </w:tcPr>
          <w:p w14:paraId="2AC8036A" w14:textId="77777777" w:rsidR="003A5FF3" w:rsidRPr="004C6FB2" w:rsidRDefault="003A5FF3" w:rsidP="00A74740">
            <w:pPr>
              <w:pStyle w:val="Corpsdetexte"/>
              <w:spacing w:before="0" w:after="0"/>
              <w:contextualSpacing/>
            </w:pPr>
            <w:r w:rsidRPr="004C6FB2">
              <w:t>43</w:t>
            </w:r>
          </w:p>
        </w:tc>
        <w:tc>
          <w:tcPr>
            <w:tcW w:w="5307" w:type="dxa"/>
            <w:hideMark/>
          </w:tcPr>
          <w:p w14:paraId="5637C9AE" w14:textId="77777777" w:rsidR="003A5FF3" w:rsidRPr="004C6FB2" w:rsidRDefault="003A5FF3" w:rsidP="00A74740">
            <w:pPr>
              <w:pStyle w:val="Corpsdetexte"/>
              <w:spacing w:before="0" w:after="0"/>
              <w:contextualSpacing/>
            </w:pPr>
            <w:r w:rsidRPr="004C6FB2">
              <w:t>Patient Treated, Released (Without Transport)</w:t>
            </w:r>
          </w:p>
        </w:tc>
        <w:tc>
          <w:tcPr>
            <w:tcW w:w="3325" w:type="dxa"/>
            <w:noWrap/>
            <w:hideMark/>
          </w:tcPr>
          <w:p w14:paraId="3540FFB0"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6C72804" w14:textId="77777777" w:rsidTr="00A74740">
        <w:tblPrEx>
          <w:tblCellMar>
            <w:left w:w="108" w:type="dxa"/>
            <w:right w:w="108" w:type="dxa"/>
          </w:tblCellMar>
        </w:tblPrEx>
        <w:trPr>
          <w:trHeight w:val="345"/>
        </w:trPr>
        <w:tc>
          <w:tcPr>
            <w:tcW w:w="718" w:type="dxa"/>
            <w:noWrap/>
            <w:hideMark/>
          </w:tcPr>
          <w:p w14:paraId="57487A2E" w14:textId="77777777" w:rsidR="003A5FF3" w:rsidRPr="004C6FB2" w:rsidRDefault="003A5FF3" w:rsidP="00A74740">
            <w:pPr>
              <w:pStyle w:val="Corpsdetexte"/>
              <w:spacing w:before="0" w:after="0"/>
              <w:contextualSpacing/>
            </w:pPr>
            <w:r w:rsidRPr="004C6FB2">
              <w:t>44</w:t>
            </w:r>
          </w:p>
        </w:tc>
        <w:tc>
          <w:tcPr>
            <w:tcW w:w="5307" w:type="dxa"/>
            <w:hideMark/>
          </w:tcPr>
          <w:p w14:paraId="128422C3" w14:textId="77777777" w:rsidR="003A5FF3" w:rsidRPr="004C6FB2" w:rsidRDefault="003A5FF3" w:rsidP="00A74740">
            <w:pPr>
              <w:pStyle w:val="Corpsdetexte"/>
              <w:spacing w:before="0" w:after="0"/>
              <w:contextualSpacing/>
            </w:pPr>
            <w:r w:rsidRPr="004C6FB2">
              <w:t>Patient Treated, Transferred Care to Another EMS</w:t>
            </w:r>
          </w:p>
        </w:tc>
        <w:tc>
          <w:tcPr>
            <w:tcW w:w="3325" w:type="dxa"/>
            <w:noWrap/>
            <w:hideMark/>
          </w:tcPr>
          <w:p w14:paraId="72364377"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121E9B8D" w14:textId="77777777" w:rsidTr="00A74740">
        <w:tblPrEx>
          <w:tblCellMar>
            <w:left w:w="108" w:type="dxa"/>
            <w:right w:w="108" w:type="dxa"/>
          </w:tblCellMar>
        </w:tblPrEx>
        <w:trPr>
          <w:trHeight w:val="345"/>
        </w:trPr>
        <w:tc>
          <w:tcPr>
            <w:tcW w:w="718" w:type="dxa"/>
            <w:noWrap/>
            <w:hideMark/>
          </w:tcPr>
          <w:p w14:paraId="4156D7A0" w14:textId="77777777" w:rsidR="003A5FF3" w:rsidRPr="004C6FB2" w:rsidRDefault="003A5FF3" w:rsidP="00A74740">
            <w:pPr>
              <w:pStyle w:val="Corpsdetexte"/>
              <w:spacing w:before="0" w:after="0"/>
              <w:contextualSpacing/>
            </w:pPr>
            <w:r w:rsidRPr="004C6FB2">
              <w:t>45</w:t>
            </w:r>
          </w:p>
        </w:tc>
        <w:tc>
          <w:tcPr>
            <w:tcW w:w="5307" w:type="dxa"/>
            <w:hideMark/>
          </w:tcPr>
          <w:p w14:paraId="3B9AFB7A" w14:textId="77777777" w:rsidR="003A5FF3" w:rsidRPr="004C6FB2" w:rsidRDefault="003A5FF3" w:rsidP="00A74740">
            <w:pPr>
              <w:pStyle w:val="Corpsdetexte"/>
              <w:spacing w:before="0" w:after="0"/>
              <w:contextualSpacing/>
            </w:pPr>
            <w:r w:rsidRPr="004C6FB2">
              <w:t>Patient Treated, Transported by EMS</w:t>
            </w:r>
          </w:p>
        </w:tc>
        <w:tc>
          <w:tcPr>
            <w:tcW w:w="3325" w:type="dxa"/>
            <w:noWrap/>
            <w:hideMark/>
          </w:tcPr>
          <w:p w14:paraId="43AE55CE" w14:textId="77777777" w:rsidR="003A5FF3" w:rsidRPr="004C6FB2" w:rsidRDefault="003A5FF3" w:rsidP="00A74740">
            <w:pPr>
              <w:pStyle w:val="Corpsdetexte"/>
              <w:spacing w:before="0" w:after="0"/>
              <w:contextualSpacing/>
            </w:pPr>
            <w:r w:rsidRPr="00D5079F">
              <w:rPr>
                <w:rFonts w:cs="Tahoma"/>
              </w:rPr>
              <w:t>APCO ANS 1.111.2-2018</w:t>
            </w:r>
          </w:p>
        </w:tc>
      </w:tr>
      <w:tr w:rsidR="003A5FF3" w:rsidRPr="004C6FB2" w14:paraId="24F9683D" w14:textId="77777777" w:rsidTr="00A74740">
        <w:tblPrEx>
          <w:tblCellMar>
            <w:left w:w="108" w:type="dxa"/>
            <w:right w:w="108" w:type="dxa"/>
          </w:tblCellMar>
        </w:tblPrEx>
        <w:trPr>
          <w:trHeight w:val="345"/>
        </w:trPr>
        <w:tc>
          <w:tcPr>
            <w:tcW w:w="718" w:type="dxa"/>
            <w:noWrap/>
          </w:tcPr>
          <w:p w14:paraId="3B423049" w14:textId="77777777" w:rsidR="003A5FF3" w:rsidRPr="004C6FB2" w:rsidRDefault="003A5FF3" w:rsidP="00A74740">
            <w:pPr>
              <w:pStyle w:val="Corpsdetexte"/>
              <w:spacing w:before="0" w:after="0"/>
              <w:contextualSpacing/>
            </w:pPr>
            <w:r w:rsidRPr="00442437">
              <w:t>46</w:t>
            </w:r>
          </w:p>
        </w:tc>
        <w:tc>
          <w:tcPr>
            <w:tcW w:w="5307" w:type="dxa"/>
          </w:tcPr>
          <w:p w14:paraId="754345F8" w14:textId="77777777" w:rsidR="003A5FF3" w:rsidRPr="004C6FB2" w:rsidRDefault="003A5FF3" w:rsidP="00A74740">
            <w:pPr>
              <w:pStyle w:val="Corpsdetexte"/>
              <w:spacing w:before="0" w:after="0"/>
              <w:contextualSpacing/>
            </w:pPr>
            <w:r>
              <w:t>RESERVED</w:t>
            </w:r>
          </w:p>
        </w:tc>
        <w:tc>
          <w:tcPr>
            <w:tcW w:w="3325" w:type="dxa"/>
            <w:noWrap/>
          </w:tcPr>
          <w:p w14:paraId="30E0390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CCBAAB0" w14:textId="77777777" w:rsidTr="00A74740">
        <w:tblPrEx>
          <w:tblCellMar>
            <w:left w:w="108" w:type="dxa"/>
            <w:right w:w="108" w:type="dxa"/>
          </w:tblCellMar>
        </w:tblPrEx>
        <w:trPr>
          <w:trHeight w:val="345"/>
        </w:trPr>
        <w:tc>
          <w:tcPr>
            <w:tcW w:w="718" w:type="dxa"/>
            <w:noWrap/>
          </w:tcPr>
          <w:p w14:paraId="0F20AEB3" w14:textId="77777777" w:rsidR="003A5FF3" w:rsidRPr="004C6FB2" w:rsidRDefault="003A5FF3" w:rsidP="00A74740">
            <w:pPr>
              <w:pStyle w:val="Corpsdetexte"/>
              <w:spacing w:before="0" w:after="0"/>
              <w:contextualSpacing/>
            </w:pPr>
            <w:r w:rsidRPr="00442437">
              <w:t>47</w:t>
            </w:r>
          </w:p>
        </w:tc>
        <w:tc>
          <w:tcPr>
            <w:tcW w:w="5307" w:type="dxa"/>
          </w:tcPr>
          <w:p w14:paraId="73DAC7E4" w14:textId="77777777" w:rsidR="003A5FF3" w:rsidRPr="004C6FB2" w:rsidRDefault="003A5FF3" w:rsidP="00A74740">
            <w:pPr>
              <w:pStyle w:val="Corpsdetexte"/>
              <w:spacing w:before="0" w:after="0"/>
              <w:contextualSpacing/>
            </w:pPr>
            <w:r>
              <w:t>RESERVED</w:t>
            </w:r>
          </w:p>
        </w:tc>
        <w:tc>
          <w:tcPr>
            <w:tcW w:w="3325" w:type="dxa"/>
            <w:noWrap/>
          </w:tcPr>
          <w:p w14:paraId="2B335EE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E7DDAFD" w14:textId="77777777" w:rsidTr="00A74740">
        <w:tblPrEx>
          <w:tblCellMar>
            <w:left w:w="108" w:type="dxa"/>
            <w:right w:w="108" w:type="dxa"/>
          </w:tblCellMar>
        </w:tblPrEx>
        <w:trPr>
          <w:trHeight w:val="345"/>
        </w:trPr>
        <w:tc>
          <w:tcPr>
            <w:tcW w:w="718" w:type="dxa"/>
            <w:noWrap/>
          </w:tcPr>
          <w:p w14:paraId="5C6010AE" w14:textId="77777777" w:rsidR="003A5FF3" w:rsidRPr="004C6FB2" w:rsidRDefault="003A5FF3" w:rsidP="00A74740">
            <w:pPr>
              <w:pStyle w:val="Corpsdetexte"/>
              <w:spacing w:before="0" w:after="0"/>
              <w:contextualSpacing/>
            </w:pPr>
            <w:r w:rsidRPr="00442437">
              <w:t>48</w:t>
            </w:r>
          </w:p>
        </w:tc>
        <w:tc>
          <w:tcPr>
            <w:tcW w:w="5307" w:type="dxa"/>
          </w:tcPr>
          <w:p w14:paraId="6C6CCF08" w14:textId="77777777" w:rsidR="003A5FF3" w:rsidRPr="004C6FB2" w:rsidRDefault="003A5FF3" w:rsidP="00A74740">
            <w:pPr>
              <w:pStyle w:val="Corpsdetexte"/>
              <w:spacing w:before="0" w:after="0"/>
              <w:contextualSpacing/>
            </w:pPr>
            <w:r>
              <w:t>RESERVED</w:t>
            </w:r>
          </w:p>
        </w:tc>
        <w:tc>
          <w:tcPr>
            <w:tcW w:w="3325" w:type="dxa"/>
            <w:noWrap/>
          </w:tcPr>
          <w:p w14:paraId="254F4E5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D1295F9" w14:textId="77777777" w:rsidTr="00A74740">
        <w:tblPrEx>
          <w:tblCellMar>
            <w:left w:w="108" w:type="dxa"/>
            <w:right w:w="108" w:type="dxa"/>
          </w:tblCellMar>
        </w:tblPrEx>
        <w:trPr>
          <w:trHeight w:val="345"/>
        </w:trPr>
        <w:tc>
          <w:tcPr>
            <w:tcW w:w="718" w:type="dxa"/>
            <w:noWrap/>
          </w:tcPr>
          <w:p w14:paraId="6D470542" w14:textId="77777777" w:rsidR="003A5FF3" w:rsidRPr="004C6FB2" w:rsidRDefault="003A5FF3" w:rsidP="00A74740">
            <w:pPr>
              <w:pStyle w:val="Corpsdetexte"/>
              <w:spacing w:before="0" w:after="0"/>
              <w:contextualSpacing/>
            </w:pPr>
            <w:r w:rsidRPr="00442437">
              <w:t>49</w:t>
            </w:r>
          </w:p>
        </w:tc>
        <w:tc>
          <w:tcPr>
            <w:tcW w:w="5307" w:type="dxa"/>
          </w:tcPr>
          <w:p w14:paraId="58A19DCD" w14:textId="77777777" w:rsidR="003A5FF3" w:rsidRPr="004C6FB2" w:rsidRDefault="003A5FF3" w:rsidP="00A74740">
            <w:pPr>
              <w:pStyle w:val="Corpsdetexte"/>
              <w:spacing w:before="0" w:after="0"/>
              <w:contextualSpacing/>
            </w:pPr>
            <w:r>
              <w:t>RESERVED</w:t>
            </w:r>
          </w:p>
        </w:tc>
        <w:tc>
          <w:tcPr>
            <w:tcW w:w="3325" w:type="dxa"/>
            <w:noWrap/>
          </w:tcPr>
          <w:p w14:paraId="4B2F9FC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1B9658" w14:textId="77777777" w:rsidTr="00A74740">
        <w:tblPrEx>
          <w:tblCellMar>
            <w:left w:w="108" w:type="dxa"/>
            <w:right w:w="108" w:type="dxa"/>
          </w:tblCellMar>
        </w:tblPrEx>
        <w:trPr>
          <w:trHeight w:val="345"/>
        </w:trPr>
        <w:tc>
          <w:tcPr>
            <w:tcW w:w="718" w:type="dxa"/>
            <w:noWrap/>
          </w:tcPr>
          <w:p w14:paraId="4D106020" w14:textId="77777777" w:rsidR="003A5FF3" w:rsidRPr="004C6FB2" w:rsidRDefault="003A5FF3" w:rsidP="00A74740">
            <w:pPr>
              <w:pStyle w:val="Corpsdetexte"/>
              <w:spacing w:before="0" w:after="0"/>
              <w:contextualSpacing/>
            </w:pPr>
            <w:r w:rsidRPr="00442437">
              <w:t>50</w:t>
            </w:r>
          </w:p>
        </w:tc>
        <w:tc>
          <w:tcPr>
            <w:tcW w:w="5307" w:type="dxa"/>
          </w:tcPr>
          <w:p w14:paraId="08449068" w14:textId="77777777" w:rsidR="003A5FF3" w:rsidRPr="004C6FB2" w:rsidRDefault="003A5FF3" w:rsidP="00A74740">
            <w:pPr>
              <w:pStyle w:val="Corpsdetexte"/>
              <w:spacing w:before="0" w:after="0"/>
              <w:contextualSpacing/>
            </w:pPr>
            <w:r>
              <w:t>RESERVED</w:t>
            </w:r>
          </w:p>
        </w:tc>
        <w:tc>
          <w:tcPr>
            <w:tcW w:w="3325" w:type="dxa"/>
            <w:noWrap/>
          </w:tcPr>
          <w:p w14:paraId="4964A505"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3A0374B" w14:textId="77777777" w:rsidTr="00A74740">
        <w:tblPrEx>
          <w:tblCellMar>
            <w:left w:w="108" w:type="dxa"/>
            <w:right w:w="108" w:type="dxa"/>
          </w:tblCellMar>
        </w:tblPrEx>
        <w:trPr>
          <w:trHeight w:val="345"/>
        </w:trPr>
        <w:tc>
          <w:tcPr>
            <w:tcW w:w="718" w:type="dxa"/>
            <w:noWrap/>
          </w:tcPr>
          <w:p w14:paraId="7E638C86" w14:textId="77777777" w:rsidR="003A5FF3" w:rsidRPr="004C6FB2" w:rsidRDefault="003A5FF3" w:rsidP="00A74740">
            <w:pPr>
              <w:pStyle w:val="Corpsdetexte"/>
              <w:spacing w:before="0" w:after="0"/>
              <w:contextualSpacing/>
            </w:pPr>
            <w:r w:rsidRPr="00442437">
              <w:t>51</w:t>
            </w:r>
          </w:p>
        </w:tc>
        <w:tc>
          <w:tcPr>
            <w:tcW w:w="5307" w:type="dxa"/>
          </w:tcPr>
          <w:p w14:paraId="4C12F9B9" w14:textId="77777777" w:rsidR="003A5FF3" w:rsidRPr="004C6FB2" w:rsidRDefault="003A5FF3" w:rsidP="00A74740">
            <w:pPr>
              <w:pStyle w:val="Corpsdetexte"/>
              <w:spacing w:before="0" w:after="0"/>
              <w:contextualSpacing/>
            </w:pPr>
            <w:r>
              <w:t>RESERVED</w:t>
            </w:r>
          </w:p>
        </w:tc>
        <w:tc>
          <w:tcPr>
            <w:tcW w:w="3325" w:type="dxa"/>
            <w:noWrap/>
          </w:tcPr>
          <w:p w14:paraId="0F03109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EC50373" w14:textId="77777777" w:rsidTr="00A74740">
        <w:tblPrEx>
          <w:tblCellMar>
            <w:left w:w="108" w:type="dxa"/>
            <w:right w:w="108" w:type="dxa"/>
          </w:tblCellMar>
        </w:tblPrEx>
        <w:trPr>
          <w:trHeight w:val="345"/>
        </w:trPr>
        <w:tc>
          <w:tcPr>
            <w:tcW w:w="718" w:type="dxa"/>
            <w:noWrap/>
          </w:tcPr>
          <w:p w14:paraId="3475E1D5" w14:textId="77777777" w:rsidR="003A5FF3" w:rsidRPr="004C6FB2" w:rsidRDefault="003A5FF3" w:rsidP="00A74740">
            <w:pPr>
              <w:pStyle w:val="Corpsdetexte"/>
              <w:spacing w:before="0" w:after="0"/>
              <w:contextualSpacing/>
            </w:pPr>
            <w:r w:rsidRPr="00442437">
              <w:t>52</w:t>
            </w:r>
          </w:p>
        </w:tc>
        <w:tc>
          <w:tcPr>
            <w:tcW w:w="5307" w:type="dxa"/>
          </w:tcPr>
          <w:p w14:paraId="29657AF4" w14:textId="77777777" w:rsidR="003A5FF3" w:rsidRPr="004C6FB2" w:rsidRDefault="003A5FF3" w:rsidP="00A74740">
            <w:pPr>
              <w:pStyle w:val="Corpsdetexte"/>
              <w:spacing w:before="0" w:after="0"/>
              <w:contextualSpacing/>
            </w:pPr>
            <w:r>
              <w:t>RESERVED</w:t>
            </w:r>
          </w:p>
        </w:tc>
        <w:tc>
          <w:tcPr>
            <w:tcW w:w="3325" w:type="dxa"/>
            <w:noWrap/>
          </w:tcPr>
          <w:p w14:paraId="352A9C9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4C570BB" w14:textId="77777777" w:rsidTr="00A74740">
        <w:tblPrEx>
          <w:tblCellMar>
            <w:left w:w="108" w:type="dxa"/>
            <w:right w:w="108" w:type="dxa"/>
          </w:tblCellMar>
        </w:tblPrEx>
        <w:trPr>
          <w:trHeight w:val="345"/>
        </w:trPr>
        <w:tc>
          <w:tcPr>
            <w:tcW w:w="718" w:type="dxa"/>
            <w:noWrap/>
          </w:tcPr>
          <w:p w14:paraId="27222307" w14:textId="77777777" w:rsidR="003A5FF3" w:rsidRPr="004C6FB2" w:rsidRDefault="003A5FF3" w:rsidP="00A74740">
            <w:pPr>
              <w:pStyle w:val="Corpsdetexte"/>
              <w:spacing w:before="0" w:after="0"/>
              <w:contextualSpacing/>
            </w:pPr>
            <w:r w:rsidRPr="00442437">
              <w:t>53</w:t>
            </w:r>
          </w:p>
        </w:tc>
        <w:tc>
          <w:tcPr>
            <w:tcW w:w="5307" w:type="dxa"/>
          </w:tcPr>
          <w:p w14:paraId="63A68B9F" w14:textId="77777777" w:rsidR="003A5FF3" w:rsidRPr="004C6FB2" w:rsidRDefault="003A5FF3" w:rsidP="00A74740">
            <w:pPr>
              <w:pStyle w:val="Corpsdetexte"/>
              <w:spacing w:before="0" w:after="0"/>
              <w:contextualSpacing/>
            </w:pPr>
            <w:r>
              <w:t>RESERVED</w:t>
            </w:r>
          </w:p>
        </w:tc>
        <w:tc>
          <w:tcPr>
            <w:tcW w:w="3325" w:type="dxa"/>
            <w:noWrap/>
          </w:tcPr>
          <w:p w14:paraId="074748E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0AC2249" w14:textId="77777777" w:rsidTr="00A74740">
        <w:tblPrEx>
          <w:tblCellMar>
            <w:left w:w="108" w:type="dxa"/>
            <w:right w:w="108" w:type="dxa"/>
          </w:tblCellMar>
        </w:tblPrEx>
        <w:trPr>
          <w:trHeight w:val="345"/>
        </w:trPr>
        <w:tc>
          <w:tcPr>
            <w:tcW w:w="718" w:type="dxa"/>
            <w:noWrap/>
          </w:tcPr>
          <w:p w14:paraId="35829E76" w14:textId="77777777" w:rsidR="003A5FF3" w:rsidRPr="004C6FB2" w:rsidRDefault="003A5FF3" w:rsidP="00A74740">
            <w:pPr>
              <w:pStyle w:val="Corpsdetexte"/>
              <w:spacing w:before="0" w:after="0"/>
              <w:contextualSpacing/>
            </w:pPr>
            <w:r w:rsidRPr="00442437">
              <w:t>54</w:t>
            </w:r>
          </w:p>
        </w:tc>
        <w:tc>
          <w:tcPr>
            <w:tcW w:w="5307" w:type="dxa"/>
          </w:tcPr>
          <w:p w14:paraId="6F05D740" w14:textId="77777777" w:rsidR="003A5FF3" w:rsidRPr="004C6FB2" w:rsidRDefault="003A5FF3" w:rsidP="00A74740">
            <w:pPr>
              <w:pStyle w:val="Corpsdetexte"/>
              <w:spacing w:before="0" w:after="0"/>
              <w:contextualSpacing/>
            </w:pPr>
            <w:r>
              <w:t>RESERVED</w:t>
            </w:r>
          </w:p>
        </w:tc>
        <w:tc>
          <w:tcPr>
            <w:tcW w:w="3325" w:type="dxa"/>
            <w:noWrap/>
          </w:tcPr>
          <w:p w14:paraId="4E1FAFE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FA54EF3" w14:textId="77777777" w:rsidTr="00A74740">
        <w:tblPrEx>
          <w:tblCellMar>
            <w:left w:w="108" w:type="dxa"/>
            <w:right w:w="108" w:type="dxa"/>
          </w:tblCellMar>
        </w:tblPrEx>
        <w:trPr>
          <w:trHeight w:val="345"/>
        </w:trPr>
        <w:tc>
          <w:tcPr>
            <w:tcW w:w="718" w:type="dxa"/>
            <w:noWrap/>
          </w:tcPr>
          <w:p w14:paraId="56AC1D8A" w14:textId="77777777" w:rsidR="003A5FF3" w:rsidRPr="004C6FB2" w:rsidRDefault="003A5FF3" w:rsidP="00A74740">
            <w:pPr>
              <w:pStyle w:val="Corpsdetexte"/>
              <w:spacing w:before="0" w:after="0"/>
              <w:contextualSpacing/>
            </w:pPr>
            <w:r w:rsidRPr="00442437">
              <w:t>55</w:t>
            </w:r>
          </w:p>
        </w:tc>
        <w:tc>
          <w:tcPr>
            <w:tcW w:w="5307" w:type="dxa"/>
          </w:tcPr>
          <w:p w14:paraId="23F61ADD" w14:textId="77777777" w:rsidR="003A5FF3" w:rsidRPr="004C6FB2" w:rsidRDefault="003A5FF3" w:rsidP="00A74740">
            <w:pPr>
              <w:pStyle w:val="Corpsdetexte"/>
              <w:spacing w:before="0" w:after="0"/>
              <w:contextualSpacing/>
            </w:pPr>
            <w:r>
              <w:t>RESERVED</w:t>
            </w:r>
          </w:p>
        </w:tc>
        <w:tc>
          <w:tcPr>
            <w:tcW w:w="3325" w:type="dxa"/>
            <w:noWrap/>
          </w:tcPr>
          <w:p w14:paraId="3371610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0B514F3" w14:textId="77777777" w:rsidTr="00A74740">
        <w:tblPrEx>
          <w:tblCellMar>
            <w:left w:w="108" w:type="dxa"/>
            <w:right w:w="108" w:type="dxa"/>
          </w:tblCellMar>
        </w:tblPrEx>
        <w:trPr>
          <w:trHeight w:val="345"/>
        </w:trPr>
        <w:tc>
          <w:tcPr>
            <w:tcW w:w="718" w:type="dxa"/>
            <w:noWrap/>
          </w:tcPr>
          <w:p w14:paraId="23D2733B" w14:textId="77777777" w:rsidR="003A5FF3" w:rsidRPr="004C6FB2" w:rsidRDefault="003A5FF3" w:rsidP="00A74740">
            <w:pPr>
              <w:pStyle w:val="Corpsdetexte"/>
              <w:spacing w:before="0" w:after="0"/>
              <w:contextualSpacing/>
            </w:pPr>
            <w:r w:rsidRPr="00442437">
              <w:lastRenderedPageBreak/>
              <w:t>56</w:t>
            </w:r>
          </w:p>
        </w:tc>
        <w:tc>
          <w:tcPr>
            <w:tcW w:w="5307" w:type="dxa"/>
          </w:tcPr>
          <w:p w14:paraId="5B9B65B0" w14:textId="77777777" w:rsidR="003A5FF3" w:rsidRPr="004C6FB2" w:rsidRDefault="003A5FF3" w:rsidP="00A74740">
            <w:pPr>
              <w:pStyle w:val="Corpsdetexte"/>
              <w:spacing w:before="0" w:after="0"/>
              <w:contextualSpacing/>
            </w:pPr>
            <w:r>
              <w:t>RESERVED</w:t>
            </w:r>
          </w:p>
        </w:tc>
        <w:tc>
          <w:tcPr>
            <w:tcW w:w="3325" w:type="dxa"/>
            <w:noWrap/>
          </w:tcPr>
          <w:p w14:paraId="7399072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B4AD0FA" w14:textId="77777777" w:rsidTr="00A74740">
        <w:tblPrEx>
          <w:tblCellMar>
            <w:left w:w="108" w:type="dxa"/>
            <w:right w:w="108" w:type="dxa"/>
          </w:tblCellMar>
        </w:tblPrEx>
        <w:trPr>
          <w:trHeight w:val="345"/>
        </w:trPr>
        <w:tc>
          <w:tcPr>
            <w:tcW w:w="718" w:type="dxa"/>
            <w:noWrap/>
          </w:tcPr>
          <w:p w14:paraId="4DF192C1" w14:textId="77777777" w:rsidR="003A5FF3" w:rsidRPr="004C6FB2" w:rsidRDefault="003A5FF3" w:rsidP="00A74740">
            <w:pPr>
              <w:pStyle w:val="Corpsdetexte"/>
              <w:spacing w:before="0" w:after="0"/>
              <w:contextualSpacing/>
            </w:pPr>
            <w:r w:rsidRPr="00442437">
              <w:t>57</w:t>
            </w:r>
          </w:p>
        </w:tc>
        <w:tc>
          <w:tcPr>
            <w:tcW w:w="5307" w:type="dxa"/>
          </w:tcPr>
          <w:p w14:paraId="4797E635" w14:textId="77777777" w:rsidR="003A5FF3" w:rsidRPr="004C6FB2" w:rsidRDefault="003A5FF3" w:rsidP="00A74740">
            <w:pPr>
              <w:pStyle w:val="Corpsdetexte"/>
              <w:spacing w:before="0" w:after="0"/>
              <w:contextualSpacing/>
            </w:pPr>
            <w:r>
              <w:t>RESERVED</w:t>
            </w:r>
          </w:p>
        </w:tc>
        <w:tc>
          <w:tcPr>
            <w:tcW w:w="3325" w:type="dxa"/>
            <w:noWrap/>
          </w:tcPr>
          <w:p w14:paraId="29674EE8"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B9FD3A" w14:textId="77777777" w:rsidTr="00A74740">
        <w:tblPrEx>
          <w:tblCellMar>
            <w:left w:w="108" w:type="dxa"/>
            <w:right w:w="108" w:type="dxa"/>
          </w:tblCellMar>
        </w:tblPrEx>
        <w:trPr>
          <w:trHeight w:val="345"/>
        </w:trPr>
        <w:tc>
          <w:tcPr>
            <w:tcW w:w="718" w:type="dxa"/>
            <w:noWrap/>
          </w:tcPr>
          <w:p w14:paraId="003FF797" w14:textId="77777777" w:rsidR="003A5FF3" w:rsidRPr="004C6FB2" w:rsidRDefault="003A5FF3" w:rsidP="00A74740">
            <w:pPr>
              <w:pStyle w:val="Corpsdetexte"/>
              <w:spacing w:before="0" w:after="0"/>
              <w:contextualSpacing/>
            </w:pPr>
            <w:r w:rsidRPr="00442437">
              <w:t>58</w:t>
            </w:r>
          </w:p>
        </w:tc>
        <w:tc>
          <w:tcPr>
            <w:tcW w:w="5307" w:type="dxa"/>
          </w:tcPr>
          <w:p w14:paraId="310A1D92" w14:textId="77777777" w:rsidR="003A5FF3" w:rsidRPr="004C6FB2" w:rsidRDefault="003A5FF3" w:rsidP="00A74740">
            <w:pPr>
              <w:pStyle w:val="Corpsdetexte"/>
              <w:spacing w:before="0" w:after="0"/>
              <w:contextualSpacing/>
            </w:pPr>
            <w:r>
              <w:t>RESERVED</w:t>
            </w:r>
          </w:p>
        </w:tc>
        <w:tc>
          <w:tcPr>
            <w:tcW w:w="3325" w:type="dxa"/>
            <w:noWrap/>
          </w:tcPr>
          <w:p w14:paraId="6C1D28F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AC10BF2" w14:textId="77777777" w:rsidTr="00A74740">
        <w:tblPrEx>
          <w:tblCellMar>
            <w:left w:w="108" w:type="dxa"/>
            <w:right w:w="108" w:type="dxa"/>
          </w:tblCellMar>
        </w:tblPrEx>
        <w:trPr>
          <w:trHeight w:val="345"/>
        </w:trPr>
        <w:tc>
          <w:tcPr>
            <w:tcW w:w="718" w:type="dxa"/>
            <w:noWrap/>
          </w:tcPr>
          <w:p w14:paraId="3B345E08" w14:textId="77777777" w:rsidR="003A5FF3" w:rsidRPr="004C6FB2" w:rsidRDefault="003A5FF3" w:rsidP="00A74740">
            <w:pPr>
              <w:pStyle w:val="Corpsdetexte"/>
              <w:spacing w:before="0" w:after="0"/>
              <w:contextualSpacing/>
            </w:pPr>
            <w:r w:rsidRPr="00442437">
              <w:t>59</w:t>
            </w:r>
          </w:p>
        </w:tc>
        <w:tc>
          <w:tcPr>
            <w:tcW w:w="5307" w:type="dxa"/>
          </w:tcPr>
          <w:p w14:paraId="63082914" w14:textId="77777777" w:rsidR="003A5FF3" w:rsidRPr="004C6FB2" w:rsidRDefault="003A5FF3" w:rsidP="00A74740">
            <w:pPr>
              <w:pStyle w:val="Corpsdetexte"/>
              <w:spacing w:before="0" w:after="0"/>
              <w:contextualSpacing/>
            </w:pPr>
            <w:r>
              <w:t>RESERVED</w:t>
            </w:r>
          </w:p>
        </w:tc>
        <w:tc>
          <w:tcPr>
            <w:tcW w:w="3325" w:type="dxa"/>
            <w:noWrap/>
          </w:tcPr>
          <w:p w14:paraId="4B1CCBB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CA158FA" w14:textId="77777777" w:rsidTr="00A74740">
        <w:tblPrEx>
          <w:tblCellMar>
            <w:left w:w="108" w:type="dxa"/>
            <w:right w:w="108" w:type="dxa"/>
          </w:tblCellMar>
        </w:tblPrEx>
        <w:trPr>
          <w:trHeight w:val="345"/>
        </w:trPr>
        <w:tc>
          <w:tcPr>
            <w:tcW w:w="718" w:type="dxa"/>
            <w:noWrap/>
          </w:tcPr>
          <w:p w14:paraId="4AF4072C" w14:textId="77777777" w:rsidR="003A5FF3" w:rsidRPr="004C6FB2" w:rsidRDefault="003A5FF3" w:rsidP="00A74740">
            <w:pPr>
              <w:pStyle w:val="Corpsdetexte"/>
              <w:spacing w:before="0" w:after="0"/>
              <w:contextualSpacing/>
            </w:pPr>
            <w:r w:rsidRPr="00442437">
              <w:t>60</w:t>
            </w:r>
          </w:p>
        </w:tc>
        <w:tc>
          <w:tcPr>
            <w:tcW w:w="5307" w:type="dxa"/>
          </w:tcPr>
          <w:p w14:paraId="0EC40F09" w14:textId="77777777" w:rsidR="003A5FF3" w:rsidRPr="004C6FB2" w:rsidRDefault="003A5FF3" w:rsidP="00A74740">
            <w:pPr>
              <w:pStyle w:val="Corpsdetexte"/>
              <w:spacing w:before="0" w:after="0"/>
              <w:contextualSpacing/>
            </w:pPr>
            <w:r>
              <w:t>RESERVED</w:t>
            </w:r>
          </w:p>
        </w:tc>
        <w:tc>
          <w:tcPr>
            <w:tcW w:w="3325" w:type="dxa"/>
            <w:noWrap/>
          </w:tcPr>
          <w:p w14:paraId="12817CE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CB38E63" w14:textId="77777777" w:rsidTr="00A74740">
        <w:tblPrEx>
          <w:tblCellMar>
            <w:left w:w="108" w:type="dxa"/>
            <w:right w:w="108" w:type="dxa"/>
          </w:tblCellMar>
        </w:tblPrEx>
        <w:trPr>
          <w:trHeight w:val="345"/>
        </w:trPr>
        <w:tc>
          <w:tcPr>
            <w:tcW w:w="718" w:type="dxa"/>
            <w:noWrap/>
          </w:tcPr>
          <w:p w14:paraId="24DF24FF" w14:textId="77777777" w:rsidR="003A5FF3" w:rsidRPr="004C6FB2" w:rsidRDefault="003A5FF3" w:rsidP="00A74740">
            <w:pPr>
              <w:pStyle w:val="Corpsdetexte"/>
              <w:spacing w:before="0" w:after="0"/>
              <w:contextualSpacing/>
            </w:pPr>
            <w:r w:rsidRPr="00442437">
              <w:t>61</w:t>
            </w:r>
          </w:p>
        </w:tc>
        <w:tc>
          <w:tcPr>
            <w:tcW w:w="5307" w:type="dxa"/>
          </w:tcPr>
          <w:p w14:paraId="1F9B0AA1" w14:textId="77777777" w:rsidR="003A5FF3" w:rsidRPr="004C6FB2" w:rsidRDefault="003A5FF3" w:rsidP="00A74740">
            <w:pPr>
              <w:pStyle w:val="Corpsdetexte"/>
              <w:spacing w:before="0" w:after="0"/>
              <w:contextualSpacing/>
            </w:pPr>
            <w:r>
              <w:t>RESERVED</w:t>
            </w:r>
          </w:p>
        </w:tc>
        <w:tc>
          <w:tcPr>
            <w:tcW w:w="3325" w:type="dxa"/>
            <w:noWrap/>
          </w:tcPr>
          <w:p w14:paraId="19F37A9D"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C0D829E" w14:textId="77777777" w:rsidTr="00A74740">
        <w:tblPrEx>
          <w:tblCellMar>
            <w:left w:w="108" w:type="dxa"/>
            <w:right w:w="108" w:type="dxa"/>
          </w:tblCellMar>
        </w:tblPrEx>
        <w:trPr>
          <w:trHeight w:val="345"/>
        </w:trPr>
        <w:tc>
          <w:tcPr>
            <w:tcW w:w="718" w:type="dxa"/>
            <w:noWrap/>
          </w:tcPr>
          <w:p w14:paraId="7F6A2C06" w14:textId="77777777" w:rsidR="003A5FF3" w:rsidRPr="004C6FB2" w:rsidRDefault="003A5FF3" w:rsidP="00A74740">
            <w:pPr>
              <w:pStyle w:val="Corpsdetexte"/>
              <w:spacing w:before="0" w:after="0"/>
              <w:contextualSpacing/>
            </w:pPr>
            <w:r w:rsidRPr="00442437">
              <w:t>62</w:t>
            </w:r>
          </w:p>
        </w:tc>
        <w:tc>
          <w:tcPr>
            <w:tcW w:w="5307" w:type="dxa"/>
          </w:tcPr>
          <w:p w14:paraId="2727EDFF" w14:textId="77777777" w:rsidR="003A5FF3" w:rsidRPr="004C6FB2" w:rsidRDefault="003A5FF3" w:rsidP="00A74740">
            <w:pPr>
              <w:pStyle w:val="Corpsdetexte"/>
              <w:spacing w:before="0" w:after="0"/>
              <w:contextualSpacing/>
            </w:pPr>
            <w:r>
              <w:t>RESERVED</w:t>
            </w:r>
          </w:p>
        </w:tc>
        <w:tc>
          <w:tcPr>
            <w:tcW w:w="3325" w:type="dxa"/>
            <w:noWrap/>
          </w:tcPr>
          <w:p w14:paraId="41E2276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1EEA192" w14:textId="77777777" w:rsidTr="00A74740">
        <w:tblPrEx>
          <w:tblCellMar>
            <w:left w:w="108" w:type="dxa"/>
            <w:right w:w="108" w:type="dxa"/>
          </w:tblCellMar>
        </w:tblPrEx>
        <w:trPr>
          <w:trHeight w:val="345"/>
        </w:trPr>
        <w:tc>
          <w:tcPr>
            <w:tcW w:w="718" w:type="dxa"/>
            <w:noWrap/>
          </w:tcPr>
          <w:p w14:paraId="4D589AB9" w14:textId="77777777" w:rsidR="003A5FF3" w:rsidRPr="004C6FB2" w:rsidRDefault="003A5FF3" w:rsidP="00A74740">
            <w:pPr>
              <w:pStyle w:val="Corpsdetexte"/>
              <w:spacing w:before="0" w:after="0"/>
              <w:contextualSpacing/>
            </w:pPr>
            <w:r w:rsidRPr="00442437">
              <w:t>63</w:t>
            </w:r>
          </w:p>
        </w:tc>
        <w:tc>
          <w:tcPr>
            <w:tcW w:w="5307" w:type="dxa"/>
          </w:tcPr>
          <w:p w14:paraId="5B34954E" w14:textId="77777777" w:rsidR="003A5FF3" w:rsidRPr="004C6FB2" w:rsidRDefault="003A5FF3" w:rsidP="00A74740">
            <w:pPr>
              <w:pStyle w:val="Corpsdetexte"/>
              <w:spacing w:before="0" w:after="0"/>
              <w:contextualSpacing/>
            </w:pPr>
            <w:r>
              <w:t>RESERVED</w:t>
            </w:r>
          </w:p>
        </w:tc>
        <w:tc>
          <w:tcPr>
            <w:tcW w:w="3325" w:type="dxa"/>
            <w:noWrap/>
          </w:tcPr>
          <w:p w14:paraId="0B50B2F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3E0A7EF" w14:textId="77777777" w:rsidTr="00A74740">
        <w:tblPrEx>
          <w:tblCellMar>
            <w:left w:w="108" w:type="dxa"/>
            <w:right w:w="108" w:type="dxa"/>
          </w:tblCellMar>
        </w:tblPrEx>
        <w:trPr>
          <w:trHeight w:val="345"/>
        </w:trPr>
        <w:tc>
          <w:tcPr>
            <w:tcW w:w="718" w:type="dxa"/>
            <w:noWrap/>
          </w:tcPr>
          <w:p w14:paraId="2AB930D6" w14:textId="77777777" w:rsidR="003A5FF3" w:rsidRPr="004C6FB2" w:rsidRDefault="003A5FF3" w:rsidP="00A74740">
            <w:pPr>
              <w:pStyle w:val="Corpsdetexte"/>
              <w:spacing w:before="0" w:after="0"/>
              <w:contextualSpacing/>
            </w:pPr>
            <w:r w:rsidRPr="00442437">
              <w:t>64</w:t>
            </w:r>
          </w:p>
        </w:tc>
        <w:tc>
          <w:tcPr>
            <w:tcW w:w="5307" w:type="dxa"/>
          </w:tcPr>
          <w:p w14:paraId="1D935092" w14:textId="77777777" w:rsidR="003A5FF3" w:rsidRPr="004C6FB2" w:rsidRDefault="003A5FF3" w:rsidP="00A74740">
            <w:pPr>
              <w:pStyle w:val="Corpsdetexte"/>
              <w:spacing w:before="0" w:after="0"/>
              <w:contextualSpacing/>
            </w:pPr>
            <w:r>
              <w:t>RESERVED</w:t>
            </w:r>
          </w:p>
        </w:tc>
        <w:tc>
          <w:tcPr>
            <w:tcW w:w="3325" w:type="dxa"/>
            <w:noWrap/>
          </w:tcPr>
          <w:p w14:paraId="3786A7D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D1EB32A" w14:textId="77777777" w:rsidTr="00A74740">
        <w:tblPrEx>
          <w:tblCellMar>
            <w:left w:w="108" w:type="dxa"/>
            <w:right w:w="108" w:type="dxa"/>
          </w:tblCellMar>
        </w:tblPrEx>
        <w:trPr>
          <w:trHeight w:val="345"/>
        </w:trPr>
        <w:tc>
          <w:tcPr>
            <w:tcW w:w="718" w:type="dxa"/>
            <w:noWrap/>
          </w:tcPr>
          <w:p w14:paraId="1C975FB5" w14:textId="77777777" w:rsidR="003A5FF3" w:rsidRPr="004C6FB2" w:rsidRDefault="003A5FF3" w:rsidP="00A74740">
            <w:pPr>
              <w:pStyle w:val="Corpsdetexte"/>
              <w:spacing w:before="0" w:after="0"/>
              <w:contextualSpacing/>
            </w:pPr>
            <w:r w:rsidRPr="00442437">
              <w:t>65</w:t>
            </w:r>
          </w:p>
        </w:tc>
        <w:tc>
          <w:tcPr>
            <w:tcW w:w="5307" w:type="dxa"/>
          </w:tcPr>
          <w:p w14:paraId="763F5B19" w14:textId="77777777" w:rsidR="003A5FF3" w:rsidRPr="004C6FB2" w:rsidRDefault="003A5FF3" w:rsidP="00A74740">
            <w:pPr>
              <w:pStyle w:val="Corpsdetexte"/>
              <w:spacing w:before="0" w:after="0"/>
              <w:contextualSpacing/>
            </w:pPr>
            <w:r>
              <w:t>RESERVED</w:t>
            </w:r>
          </w:p>
        </w:tc>
        <w:tc>
          <w:tcPr>
            <w:tcW w:w="3325" w:type="dxa"/>
            <w:noWrap/>
          </w:tcPr>
          <w:p w14:paraId="7796BEB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731BF83" w14:textId="77777777" w:rsidTr="00A74740">
        <w:tblPrEx>
          <w:tblCellMar>
            <w:left w:w="108" w:type="dxa"/>
            <w:right w:w="108" w:type="dxa"/>
          </w:tblCellMar>
        </w:tblPrEx>
        <w:trPr>
          <w:trHeight w:val="345"/>
        </w:trPr>
        <w:tc>
          <w:tcPr>
            <w:tcW w:w="718" w:type="dxa"/>
            <w:noWrap/>
          </w:tcPr>
          <w:p w14:paraId="4DCC3FE1" w14:textId="77777777" w:rsidR="003A5FF3" w:rsidRPr="004C6FB2" w:rsidRDefault="003A5FF3" w:rsidP="00A74740">
            <w:pPr>
              <w:pStyle w:val="Corpsdetexte"/>
              <w:spacing w:before="0" w:after="0"/>
              <w:contextualSpacing/>
            </w:pPr>
            <w:r w:rsidRPr="00442437">
              <w:t>66</w:t>
            </w:r>
          </w:p>
        </w:tc>
        <w:tc>
          <w:tcPr>
            <w:tcW w:w="5307" w:type="dxa"/>
          </w:tcPr>
          <w:p w14:paraId="2FBB6AB0" w14:textId="77777777" w:rsidR="003A5FF3" w:rsidRPr="004C6FB2" w:rsidRDefault="003A5FF3" w:rsidP="00A74740">
            <w:pPr>
              <w:pStyle w:val="Corpsdetexte"/>
              <w:spacing w:before="0" w:after="0"/>
              <w:contextualSpacing/>
            </w:pPr>
            <w:r>
              <w:t>RESERVED</w:t>
            </w:r>
          </w:p>
        </w:tc>
        <w:tc>
          <w:tcPr>
            <w:tcW w:w="3325" w:type="dxa"/>
            <w:noWrap/>
          </w:tcPr>
          <w:p w14:paraId="43F8B48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E0A9650" w14:textId="77777777" w:rsidTr="00A74740">
        <w:tblPrEx>
          <w:tblCellMar>
            <w:left w:w="108" w:type="dxa"/>
            <w:right w:w="108" w:type="dxa"/>
          </w:tblCellMar>
        </w:tblPrEx>
        <w:trPr>
          <w:trHeight w:val="345"/>
        </w:trPr>
        <w:tc>
          <w:tcPr>
            <w:tcW w:w="718" w:type="dxa"/>
            <w:noWrap/>
          </w:tcPr>
          <w:p w14:paraId="0A8CC7BB" w14:textId="77777777" w:rsidR="003A5FF3" w:rsidRPr="004C6FB2" w:rsidRDefault="003A5FF3" w:rsidP="00A74740">
            <w:pPr>
              <w:pStyle w:val="Corpsdetexte"/>
              <w:spacing w:before="0" w:after="0"/>
              <w:contextualSpacing/>
            </w:pPr>
            <w:r w:rsidRPr="00442437">
              <w:t>67</w:t>
            </w:r>
          </w:p>
        </w:tc>
        <w:tc>
          <w:tcPr>
            <w:tcW w:w="5307" w:type="dxa"/>
          </w:tcPr>
          <w:p w14:paraId="55D6FAD1" w14:textId="77777777" w:rsidR="003A5FF3" w:rsidRPr="004C6FB2" w:rsidRDefault="003A5FF3" w:rsidP="00A74740">
            <w:pPr>
              <w:pStyle w:val="Corpsdetexte"/>
              <w:spacing w:before="0" w:after="0"/>
              <w:contextualSpacing/>
            </w:pPr>
            <w:r>
              <w:t>RESERVED</w:t>
            </w:r>
          </w:p>
        </w:tc>
        <w:tc>
          <w:tcPr>
            <w:tcW w:w="3325" w:type="dxa"/>
            <w:noWrap/>
          </w:tcPr>
          <w:p w14:paraId="3361125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D94B2BB" w14:textId="77777777" w:rsidTr="00A74740">
        <w:tblPrEx>
          <w:tblCellMar>
            <w:left w:w="108" w:type="dxa"/>
            <w:right w:w="108" w:type="dxa"/>
          </w:tblCellMar>
        </w:tblPrEx>
        <w:trPr>
          <w:trHeight w:val="345"/>
        </w:trPr>
        <w:tc>
          <w:tcPr>
            <w:tcW w:w="718" w:type="dxa"/>
            <w:noWrap/>
          </w:tcPr>
          <w:p w14:paraId="67353FB2" w14:textId="77777777" w:rsidR="003A5FF3" w:rsidRPr="004C6FB2" w:rsidRDefault="003A5FF3" w:rsidP="00A74740">
            <w:pPr>
              <w:pStyle w:val="Corpsdetexte"/>
              <w:spacing w:before="0" w:after="0"/>
              <w:contextualSpacing/>
            </w:pPr>
            <w:r w:rsidRPr="00442437">
              <w:t>68</w:t>
            </w:r>
          </w:p>
        </w:tc>
        <w:tc>
          <w:tcPr>
            <w:tcW w:w="5307" w:type="dxa"/>
          </w:tcPr>
          <w:p w14:paraId="00D97831" w14:textId="77777777" w:rsidR="003A5FF3" w:rsidRPr="004C6FB2" w:rsidRDefault="003A5FF3" w:rsidP="00A74740">
            <w:pPr>
              <w:pStyle w:val="Corpsdetexte"/>
              <w:spacing w:before="0" w:after="0"/>
              <w:contextualSpacing/>
            </w:pPr>
            <w:r>
              <w:t>RESERVED</w:t>
            </w:r>
          </w:p>
        </w:tc>
        <w:tc>
          <w:tcPr>
            <w:tcW w:w="3325" w:type="dxa"/>
            <w:noWrap/>
          </w:tcPr>
          <w:p w14:paraId="31E4B23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8F2CB2C" w14:textId="77777777" w:rsidTr="00A74740">
        <w:tblPrEx>
          <w:tblCellMar>
            <w:left w:w="108" w:type="dxa"/>
            <w:right w:w="108" w:type="dxa"/>
          </w:tblCellMar>
        </w:tblPrEx>
        <w:trPr>
          <w:trHeight w:val="345"/>
        </w:trPr>
        <w:tc>
          <w:tcPr>
            <w:tcW w:w="718" w:type="dxa"/>
            <w:noWrap/>
          </w:tcPr>
          <w:p w14:paraId="3C99865D" w14:textId="77777777" w:rsidR="003A5FF3" w:rsidRPr="004C6FB2" w:rsidRDefault="003A5FF3" w:rsidP="00A74740">
            <w:pPr>
              <w:pStyle w:val="Corpsdetexte"/>
              <w:spacing w:before="0" w:after="0"/>
              <w:contextualSpacing/>
            </w:pPr>
            <w:r w:rsidRPr="00442437">
              <w:t>69</w:t>
            </w:r>
          </w:p>
        </w:tc>
        <w:tc>
          <w:tcPr>
            <w:tcW w:w="5307" w:type="dxa"/>
          </w:tcPr>
          <w:p w14:paraId="68C4787C" w14:textId="77777777" w:rsidR="003A5FF3" w:rsidRPr="004C6FB2" w:rsidRDefault="003A5FF3" w:rsidP="00A74740">
            <w:pPr>
              <w:pStyle w:val="Corpsdetexte"/>
              <w:spacing w:before="0" w:after="0"/>
              <w:contextualSpacing/>
            </w:pPr>
            <w:r>
              <w:t>RESERVED</w:t>
            </w:r>
          </w:p>
        </w:tc>
        <w:tc>
          <w:tcPr>
            <w:tcW w:w="3325" w:type="dxa"/>
            <w:noWrap/>
          </w:tcPr>
          <w:p w14:paraId="544F155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6834DE2" w14:textId="77777777" w:rsidTr="00A74740">
        <w:tblPrEx>
          <w:tblCellMar>
            <w:left w:w="108" w:type="dxa"/>
            <w:right w:w="108" w:type="dxa"/>
          </w:tblCellMar>
        </w:tblPrEx>
        <w:trPr>
          <w:trHeight w:val="345"/>
        </w:trPr>
        <w:tc>
          <w:tcPr>
            <w:tcW w:w="718" w:type="dxa"/>
            <w:noWrap/>
          </w:tcPr>
          <w:p w14:paraId="15696101" w14:textId="77777777" w:rsidR="003A5FF3" w:rsidRPr="004C6FB2" w:rsidRDefault="003A5FF3" w:rsidP="00A74740">
            <w:pPr>
              <w:pStyle w:val="Corpsdetexte"/>
              <w:spacing w:before="0" w:after="0"/>
              <w:contextualSpacing/>
            </w:pPr>
            <w:r w:rsidRPr="00442437">
              <w:t>70</w:t>
            </w:r>
          </w:p>
        </w:tc>
        <w:tc>
          <w:tcPr>
            <w:tcW w:w="5307" w:type="dxa"/>
          </w:tcPr>
          <w:p w14:paraId="06BB2D52" w14:textId="77777777" w:rsidR="003A5FF3" w:rsidRPr="004C6FB2" w:rsidRDefault="003A5FF3" w:rsidP="00A74740">
            <w:pPr>
              <w:pStyle w:val="Corpsdetexte"/>
              <w:spacing w:before="0" w:after="0"/>
              <w:contextualSpacing/>
            </w:pPr>
            <w:r>
              <w:t>RESERVED</w:t>
            </w:r>
          </w:p>
        </w:tc>
        <w:tc>
          <w:tcPr>
            <w:tcW w:w="3325" w:type="dxa"/>
            <w:noWrap/>
          </w:tcPr>
          <w:p w14:paraId="55C660F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4AB2194" w14:textId="77777777" w:rsidTr="00A74740">
        <w:tblPrEx>
          <w:tblCellMar>
            <w:left w:w="108" w:type="dxa"/>
            <w:right w:w="108" w:type="dxa"/>
          </w:tblCellMar>
        </w:tblPrEx>
        <w:trPr>
          <w:trHeight w:val="345"/>
        </w:trPr>
        <w:tc>
          <w:tcPr>
            <w:tcW w:w="718" w:type="dxa"/>
            <w:noWrap/>
          </w:tcPr>
          <w:p w14:paraId="664FA2A1" w14:textId="77777777" w:rsidR="003A5FF3" w:rsidRPr="004C6FB2" w:rsidRDefault="003A5FF3" w:rsidP="00A74740">
            <w:pPr>
              <w:pStyle w:val="Corpsdetexte"/>
              <w:spacing w:before="0" w:after="0"/>
              <w:contextualSpacing/>
            </w:pPr>
            <w:r w:rsidRPr="00442437">
              <w:t>71</w:t>
            </w:r>
          </w:p>
        </w:tc>
        <w:tc>
          <w:tcPr>
            <w:tcW w:w="5307" w:type="dxa"/>
          </w:tcPr>
          <w:p w14:paraId="181ED7ED" w14:textId="77777777" w:rsidR="003A5FF3" w:rsidRPr="004C6FB2" w:rsidRDefault="003A5FF3" w:rsidP="00A74740">
            <w:pPr>
              <w:pStyle w:val="Corpsdetexte"/>
              <w:spacing w:before="0" w:after="0"/>
              <w:contextualSpacing/>
            </w:pPr>
            <w:r>
              <w:t>RESERVED</w:t>
            </w:r>
          </w:p>
        </w:tc>
        <w:tc>
          <w:tcPr>
            <w:tcW w:w="3325" w:type="dxa"/>
            <w:noWrap/>
          </w:tcPr>
          <w:p w14:paraId="724E65F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A2E5C10" w14:textId="77777777" w:rsidTr="00A74740">
        <w:tblPrEx>
          <w:tblCellMar>
            <w:left w:w="108" w:type="dxa"/>
            <w:right w:w="108" w:type="dxa"/>
          </w:tblCellMar>
        </w:tblPrEx>
        <w:trPr>
          <w:trHeight w:val="345"/>
        </w:trPr>
        <w:tc>
          <w:tcPr>
            <w:tcW w:w="718" w:type="dxa"/>
            <w:noWrap/>
          </w:tcPr>
          <w:p w14:paraId="74340B0C" w14:textId="77777777" w:rsidR="003A5FF3" w:rsidRPr="004C6FB2" w:rsidRDefault="003A5FF3" w:rsidP="00A74740">
            <w:pPr>
              <w:pStyle w:val="Corpsdetexte"/>
              <w:spacing w:before="0" w:after="0"/>
              <w:contextualSpacing/>
            </w:pPr>
            <w:r w:rsidRPr="00442437">
              <w:t>72</w:t>
            </w:r>
          </w:p>
        </w:tc>
        <w:tc>
          <w:tcPr>
            <w:tcW w:w="5307" w:type="dxa"/>
          </w:tcPr>
          <w:p w14:paraId="0B98B4DD" w14:textId="77777777" w:rsidR="003A5FF3" w:rsidRPr="004C6FB2" w:rsidRDefault="003A5FF3" w:rsidP="00A74740">
            <w:pPr>
              <w:pStyle w:val="Corpsdetexte"/>
              <w:spacing w:before="0" w:after="0"/>
              <w:contextualSpacing/>
            </w:pPr>
            <w:r>
              <w:t>RESERVED</w:t>
            </w:r>
          </w:p>
        </w:tc>
        <w:tc>
          <w:tcPr>
            <w:tcW w:w="3325" w:type="dxa"/>
            <w:noWrap/>
          </w:tcPr>
          <w:p w14:paraId="7C5F2C2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DFD1AFD" w14:textId="77777777" w:rsidTr="00A74740">
        <w:tblPrEx>
          <w:tblCellMar>
            <w:left w:w="108" w:type="dxa"/>
            <w:right w:w="108" w:type="dxa"/>
          </w:tblCellMar>
        </w:tblPrEx>
        <w:trPr>
          <w:trHeight w:val="345"/>
        </w:trPr>
        <w:tc>
          <w:tcPr>
            <w:tcW w:w="718" w:type="dxa"/>
            <w:noWrap/>
          </w:tcPr>
          <w:p w14:paraId="0F8EC821" w14:textId="77777777" w:rsidR="003A5FF3" w:rsidRPr="004C6FB2" w:rsidRDefault="003A5FF3" w:rsidP="00A74740">
            <w:pPr>
              <w:pStyle w:val="Corpsdetexte"/>
              <w:spacing w:before="0" w:after="0"/>
              <w:contextualSpacing/>
            </w:pPr>
            <w:r w:rsidRPr="00442437">
              <w:t>73</w:t>
            </w:r>
          </w:p>
        </w:tc>
        <w:tc>
          <w:tcPr>
            <w:tcW w:w="5307" w:type="dxa"/>
          </w:tcPr>
          <w:p w14:paraId="73A04631" w14:textId="77777777" w:rsidR="003A5FF3" w:rsidRPr="004C6FB2" w:rsidRDefault="003A5FF3" w:rsidP="00A74740">
            <w:pPr>
              <w:pStyle w:val="Corpsdetexte"/>
              <w:spacing w:before="0" w:after="0"/>
              <w:contextualSpacing/>
            </w:pPr>
            <w:r>
              <w:t>RESERVED</w:t>
            </w:r>
          </w:p>
        </w:tc>
        <w:tc>
          <w:tcPr>
            <w:tcW w:w="3325" w:type="dxa"/>
            <w:noWrap/>
          </w:tcPr>
          <w:p w14:paraId="66B1CC7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C026841" w14:textId="77777777" w:rsidTr="00A74740">
        <w:tblPrEx>
          <w:tblCellMar>
            <w:left w:w="108" w:type="dxa"/>
            <w:right w:w="108" w:type="dxa"/>
          </w:tblCellMar>
        </w:tblPrEx>
        <w:trPr>
          <w:trHeight w:val="345"/>
        </w:trPr>
        <w:tc>
          <w:tcPr>
            <w:tcW w:w="718" w:type="dxa"/>
            <w:noWrap/>
          </w:tcPr>
          <w:p w14:paraId="02013321" w14:textId="77777777" w:rsidR="003A5FF3" w:rsidRPr="004C6FB2" w:rsidRDefault="003A5FF3" w:rsidP="00A74740">
            <w:pPr>
              <w:pStyle w:val="Corpsdetexte"/>
              <w:spacing w:before="0" w:after="0"/>
              <w:contextualSpacing/>
            </w:pPr>
            <w:r w:rsidRPr="00442437">
              <w:lastRenderedPageBreak/>
              <w:t>74</w:t>
            </w:r>
          </w:p>
        </w:tc>
        <w:tc>
          <w:tcPr>
            <w:tcW w:w="5307" w:type="dxa"/>
          </w:tcPr>
          <w:p w14:paraId="03133CF4" w14:textId="77777777" w:rsidR="003A5FF3" w:rsidRPr="004C6FB2" w:rsidRDefault="003A5FF3" w:rsidP="00A74740">
            <w:pPr>
              <w:pStyle w:val="Corpsdetexte"/>
              <w:spacing w:before="0" w:after="0"/>
              <w:contextualSpacing/>
            </w:pPr>
            <w:r>
              <w:t>RESERVED</w:t>
            </w:r>
          </w:p>
        </w:tc>
        <w:tc>
          <w:tcPr>
            <w:tcW w:w="3325" w:type="dxa"/>
            <w:noWrap/>
          </w:tcPr>
          <w:p w14:paraId="14160675"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F997514" w14:textId="77777777" w:rsidTr="00A74740">
        <w:tblPrEx>
          <w:tblCellMar>
            <w:left w:w="108" w:type="dxa"/>
            <w:right w:w="108" w:type="dxa"/>
          </w:tblCellMar>
        </w:tblPrEx>
        <w:trPr>
          <w:trHeight w:val="345"/>
        </w:trPr>
        <w:tc>
          <w:tcPr>
            <w:tcW w:w="718" w:type="dxa"/>
            <w:noWrap/>
          </w:tcPr>
          <w:p w14:paraId="736648D7" w14:textId="77777777" w:rsidR="003A5FF3" w:rsidRPr="004C6FB2" w:rsidRDefault="003A5FF3" w:rsidP="00A74740">
            <w:pPr>
              <w:pStyle w:val="Corpsdetexte"/>
              <w:spacing w:before="0" w:after="0"/>
              <w:contextualSpacing/>
            </w:pPr>
            <w:r w:rsidRPr="00442437">
              <w:t>75</w:t>
            </w:r>
          </w:p>
        </w:tc>
        <w:tc>
          <w:tcPr>
            <w:tcW w:w="5307" w:type="dxa"/>
          </w:tcPr>
          <w:p w14:paraId="360555D2" w14:textId="77777777" w:rsidR="003A5FF3" w:rsidRPr="004C6FB2" w:rsidRDefault="003A5FF3" w:rsidP="00A74740">
            <w:pPr>
              <w:pStyle w:val="Corpsdetexte"/>
              <w:spacing w:before="0" w:after="0"/>
              <w:contextualSpacing/>
            </w:pPr>
            <w:r>
              <w:t>RESERVED</w:t>
            </w:r>
          </w:p>
        </w:tc>
        <w:tc>
          <w:tcPr>
            <w:tcW w:w="3325" w:type="dxa"/>
            <w:noWrap/>
          </w:tcPr>
          <w:p w14:paraId="05BA1A8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6B1CD3E" w14:textId="77777777" w:rsidTr="00A74740">
        <w:tblPrEx>
          <w:tblCellMar>
            <w:left w:w="108" w:type="dxa"/>
            <w:right w:w="108" w:type="dxa"/>
          </w:tblCellMar>
        </w:tblPrEx>
        <w:trPr>
          <w:trHeight w:val="345"/>
        </w:trPr>
        <w:tc>
          <w:tcPr>
            <w:tcW w:w="718" w:type="dxa"/>
            <w:noWrap/>
          </w:tcPr>
          <w:p w14:paraId="4D2D62A5" w14:textId="77777777" w:rsidR="003A5FF3" w:rsidRPr="004C6FB2" w:rsidRDefault="003A5FF3" w:rsidP="00A74740">
            <w:pPr>
              <w:pStyle w:val="Corpsdetexte"/>
              <w:spacing w:before="0" w:after="0"/>
              <w:contextualSpacing/>
            </w:pPr>
            <w:r w:rsidRPr="00442437">
              <w:t>76</w:t>
            </w:r>
          </w:p>
        </w:tc>
        <w:tc>
          <w:tcPr>
            <w:tcW w:w="5307" w:type="dxa"/>
          </w:tcPr>
          <w:p w14:paraId="612E40BC" w14:textId="77777777" w:rsidR="003A5FF3" w:rsidRPr="004C6FB2" w:rsidRDefault="003A5FF3" w:rsidP="00A74740">
            <w:pPr>
              <w:pStyle w:val="Corpsdetexte"/>
              <w:spacing w:before="0" w:after="0"/>
              <w:contextualSpacing/>
            </w:pPr>
            <w:r>
              <w:t>RESERVED</w:t>
            </w:r>
          </w:p>
        </w:tc>
        <w:tc>
          <w:tcPr>
            <w:tcW w:w="3325" w:type="dxa"/>
            <w:noWrap/>
          </w:tcPr>
          <w:p w14:paraId="4676629C"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AF1E7ED" w14:textId="77777777" w:rsidTr="00A74740">
        <w:tblPrEx>
          <w:tblCellMar>
            <w:left w:w="108" w:type="dxa"/>
            <w:right w:w="108" w:type="dxa"/>
          </w:tblCellMar>
        </w:tblPrEx>
        <w:trPr>
          <w:trHeight w:val="345"/>
        </w:trPr>
        <w:tc>
          <w:tcPr>
            <w:tcW w:w="718" w:type="dxa"/>
            <w:noWrap/>
          </w:tcPr>
          <w:p w14:paraId="2E1BA3CF" w14:textId="77777777" w:rsidR="003A5FF3" w:rsidRPr="004C6FB2" w:rsidRDefault="003A5FF3" w:rsidP="00A74740">
            <w:pPr>
              <w:pStyle w:val="Corpsdetexte"/>
              <w:spacing w:before="0" w:after="0"/>
              <w:contextualSpacing/>
            </w:pPr>
            <w:r w:rsidRPr="00442437">
              <w:t>77</w:t>
            </w:r>
          </w:p>
        </w:tc>
        <w:tc>
          <w:tcPr>
            <w:tcW w:w="5307" w:type="dxa"/>
          </w:tcPr>
          <w:p w14:paraId="7567FF55" w14:textId="77777777" w:rsidR="003A5FF3" w:rsidRPr="004C6FB2" w:rsidRDefault="003A5FF3" w:rsidP="00A74740">
            <w:pPr>
              <w:pStyle w:val="Corpsdetexte"/>
              <w:spacing w:before="0" w:after="0"/>
              <w:contextualSpacing/>
            </w:pPr>
            <w:r>
              <w:t>RESERVED</w:t>
            </w:r>
          </w:p>
        </w:tc>
        <w:tc>
          <w:tcPr>
            <w:tcW w:w="3325" w:type="dxa"/>
            <w:noWrap/>
          </w:tcPr>
          <w:p w14:paraId="31BB567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5B58B92" w14:textId="77777777" w:rsidTr="00A74740">
        <w:tblPrEx>
          <w:tblCellMar>
            <w:left w:w="108" w:type="dxa"/>
            <w:right w:w="108" w:type="dxa"/>
          </w:tblCellMar>
        </w:tblPrEx>
        <w:trPr>
          <w:trHeight w:val="345"/>
        </w:trPr>
        <w:tc>
          <w:tcPr>
            <w:tcW w:w="718" w:type="dxa"/>
            <w:noWrap/>
          </w:tcPr>
          <w:p w14:paraId="2D5B6C3B" w14:textId="77777777" w:rsidR="003A5FF3" w:rsidRPr="004C6FB2" w:rsidRDefault="003A5FF3" w:rsidP="00A74740">
            <w:pPr>
              <w:pStyle w:val="Corpsdetexte"/>
              <w:spacing w:before="0" w:after="0"/>
              <w:contextualSpacing/>
            </w:pPr>
            <w:r w:rsidRPr="00442437">
              <w:t>78</w:t>
            </w:r>
          </w:p>
        </w:tc>
        <w:tc>
          <w:tcPr>
            <w:tcW w:w="5307" w:type="dxa"/>
          </w:tcPr>
          <w:p w14:paraId="2753D419" w14:textId="77777777" w:rsidR="003A5FF3" w:rsidRPr="004C6FB2" w:rsidRDefault="003A5FF3" w:rsidP="00A74740">
            <w:pPr>
              <w:pStyle w:val="Corpsdetexte"/>
              <w:spacing w:before="0" w:after="0"/>
              <w:contextualSpacing/>
            </w:pPr>
            <w:r>
              <w:t>RESERVED</w:t>
            </w:r>
          </w:p>
        </w:tc>
        <w:tc>
          <w:tcPr>
            <w:tcW w:w="3325" w:type="dxa"/>
            <w:noWrap/>
          </w:tcPr>
          <w:p w14:paraId="55FC938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5EFE02F" w14:textId="77777777" w:rsidTr="00A74740">
        <w:tblPrEx>
          <w:tblCellMar>
            <w:left w:w="108" w:type="dxa"/>
            <w:right w:w="108" w:type="dxa"/>
          </w:tblCellMar>
        </w:tblPrEx>
        <w:trPr>
          <w:trHeight w:val="345"/>
        </w:trPr>
        <w:tc>
          <w:tcPr>
            <w:tcW w:w="718" w:type="dxa"/>
            <w:noWrap/>
          </w:tcPr>
          <w:p w14:paraId="30B849D7" w14:textId="77777777" w:rsidR="003A5FF3" w:rsidRPr="004C6FB2" w:rsidRDefault="003A5FF3" w:rsidP="00A74740">
            <w:pPr>
              <w:pStyle w:val="Corpsdetexte"/>
              <w:spacing w:before="0" w:after="0"/>
              <w:contextualSpacing/>
            </w:pPr>
            <w:r w:rsidRPr="00442437">
              <w:t>79</w:t>
            </w:r>
          </w:p>
        </w:tc>
        <w:tc>
          <w:tcPr>
            <w:tcW w:w="5307" w:type="dxa"/>
          </w:tcPr>
          <w:p w14:paraId="28F582DE" w14:textId="77777777" w:rsidR="003A5FF3" w:rsidRPr="004C6FB2" w:rsidRDefault="003A5FF3" w:rsidP="00A74740">
            <w:pPr>
              <w:pStyle w:val="Corpsdetexte"/>
              <w:spacing w:before="0" w:after="0"/>
              <w:contextualSpacing/>
            </w:pPr>
            <w:r>
              <w:t>RESERVED</w:t>
            </w:r>
          </w:p>
        </w:tc>
        <w:tc>
          <w:tcPr>
            <w:tcW w:w="3325" w:type="dxa"/>
            <w:noWrap/>
          </w:tcPr>
          <w:p w14:paraId="6DAA363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3C08CC3" w14:textId="77777777" w:rsidTr="00A74740">
        <w:tblPrEx>
          <w:tblCellMar>
            <w:left w:w="108" w:type="dxa"/>
            <w:right w:w="108" w:type="dxa"/>
          </w:tblCellMar>
        </w:tblPrEx>
        <w:trPr>
          <w:trHeight w:val="345"/>
        </w:trPr>
        <w:tc>
          <w:tcPr>
            <w:tcW w:w="718" w:type="dxa"/>
            <w:noWrap/>
          </w:tcPr>
          <w:p w14:paraId="4E78480F" w14:textId="77777777" w:rsidR="003A5FF3" w:rsidRPr="004C6FB2" w:rsidRDefault="003A5FF3" w:rsidP="00A74740">
            <w:pPr>
              <w:pStyle w:val="Corpsdetexte"/>
              <w:spacing w:before="0" w:after="0"/>
              <w:contextualSpacing/>
            </w:pPr>
            <w:r w:rsidRPr="00442437">
              <w:t>80</w:t>
            </w:r>
          </w:p>
        </w:tc>
        <w:tc>
          <w:tcPr>
            <w:tcW w:w="5307" w:type="dxa"/>
          </w:tcPr>
          <w:p w14:paraId="7771513F" w14:textId="77777777" w:rsidR="003A5FF3" w:rsidRPr="004C6FB2" w:rsidRDefault="003A5FF3" w:rsidP="00A74740">
            <w:pPr>
              <w:pStyle w:val="Corpsdetexte"/>
              <w:spacing w:before="0" w:after="0"/>
              <w:contextualSpacing/>
            </w:pPr>
            <w:r>
              <w:t>RESERVED</w:t>
            </w:r>
          </w:p>
        </w:tc>
        <w:tc>
          <w:tcPr>
            <w:tcW w:w="3325" w:type="dxa"/>
            <w:noWrap/>
          </w:tcPr>
          <w:p w14:paraId="5146CA0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D4540BE" w14:textId="77777777" w:rsidTr="00A74740">
        <w:tblPrEx>
          <w:tblCellMar>
            <w:left w:w="108" w:type="dxa"/>
            <w:right w:w="108" w:type="dxa"/>
          </w:tblCellMar>
        </w:tblPrEx>
        <w:trPr>
          <w:trHeight w:val="345"/>
        </w:trPr>
        <w:tc>
          <w:tcPr>
            <w:tcW w:w="718" w:type="dxa"/>
            <w:noWrap/>
          </w:tcPr>
          <w:p w14:paraId="2CE4ED1B" w14:textId="77777777" w:rsidR="003A5FF3" w:rsidRPr="004C6FB2" w:rsidRDefault="003A5FF3" w:rsidP="00A74740">
            <w:pPr>
              <w:pStyle w:val="Corpsdetexte"/>
              <w:spacing w:before="0" w:after="0"/>
              <w:contextualSpacing/>
            </w:pPr>
            <w:r w:rsidRPr="00442437">
              <w:t>81</w:t>
            </w:r>
          </w:p>
        </w:tc>
        <w:tc>
          <w:tcPr>
            <w:tcW w:w="5307" w:type="dxa"/>
          </w:tcPr>
          <w:p w14:paraId="6568FD99" w14:textId="77777777" w:rsidR="003A5FF3" w:rsidRPr="004C6FB2" w:rsidRDefault="003A5FF3" w:rsidP="00A74740">
            <w:pPr>
              <w:pStyle w:val="Corpsdetexte"/>
              <w:spacing w:before="0" w:after="0"/>
              <w:contextualSpacing/>
            </w:pPr>
            <w:r>
              <w:t>RESERVED</w:t>
            </w:r>
          </w:p>
        </w:tc>
        <w:tc>
          <w:tcPr>
            <w:tcW w:w="3325" w:type="dxa"/>
            <w:noWrap/>
          </w:tcPr>
          <w:p w14:paraId="07D5B9C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B16444B" w14:textId="77777777" w:rsidTr="00A74740">
        <w:tblPrEx>
          <w:tblCellMar>
            <w:left w:w="108" w:type="dxa"/>
            <w:right w:w="108" w:type="dxa"/>
          </w:tblCellMar>
        </w:tblPrEx>
        <w:trPr>
          <w:trHeight w:val="345"/>
        </w:trPr>
        <w:tc>
          <w:tcPr>
            <w:tcW w:w="718" w:type="dxa"/>
            <w:noWrap/>
          </w:tcPr>
          <w:p w14:paraId="54D18201" w14:textId="77777777" w:rsidR="003A5FF3" w:rsidRPr="004C6FB2" w:rsidRDefault="003A5FF3" w:rsidP="00A74740">
            <w:pPr>
              <w:pStyle w:val="Corpsdetexte"/>
              <w:spacing w:before="0" w:after="0"/>
              <w:contextualSpacing/>
            </w:pPr>
            <w:r w:rsidRPr="00442437">
              <w:t>82</w:t>
            </w:r>
          </w:p>
        </w:tc>
        <w:tc>
          <w:tcPr>
            <w:tcW w:w="5307" w:type="dxa"/>
          </w:tcPr>
          <w:p w14:paraId="0475370F" w14:textId="77777777" w:rsidR="003A5FF3" w:rsidRPr="004C6FB2" w:rsidRDefault="003A5FF3" w:rsidP="00A74740">
            <w:pPr>
              <w:pStyle w:val="Corpsdetexte"/>
              <w:spacing w:before="0" w:after="0"/>
              <w:contextualSpacing/>
            </w:pPr>
            <w:r>
              <w:t>RESERVED</w:t>
            </w:r>
          </w:p>
        </w:tc>
        <w:tc>
          <w:tcPr>
            <w:tcW w:w="3325" w:type="dxa"/>
            <w:noWrap/>
          </w:tcPr>
          <w:p w14:paraId="1FCDF3FF"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562C70D6" w14:textId="77777777" w:rsidTr="00A74740">
        <w:tblPrEx>
          <w:tblCellMar>
            <w:left w:w="108" w:type="dxa"/>
            <w:right w:w="108" w:type="dxa"/>
          </w:tblCellMar>
        </w:tblPrEx>
        <w:trPr>
          <w:trHeight w:val="345"/>
        </w:trPr>
        <w:tc>
          <w:tcPr>
            <w:tcW w:w="718" w:type="dxa"/>
            <w:noWrap/>
          </w:tcPr>
          <w:p w14:paraId="6046D619" w14:textId="77777777" w:rsidR="003A5FF3" w:rsidRPr="004C6FB2" w:rsidRDefault="003A5FF3" w:rsidP="00A74740">
            <w:pPr>
              <w:pStyle w:val="Corpsdetexte"/>
              <w:spacing w:before="0" w:after="0"/>
              <w:contextualSpacing/>
            </w:pPr>
            <w:r w:rsidRPr="00442437">
              <w:t>83</w:t>
            </w:r>
          </w:p>
        </w:tc>
        <w:tc>
          <w:tcPr>
            <w:tcW w:w="5307" w:type="dxa"/>
          </w:tcPr>
          <w:p w14:paraId="189069A8" w14:textId="77777777" w:rsidR="003A5FF3" w:rsidRPr="004C6FB2" w:rsidRDefault="003A5FF3" w:rsidP="00A74740">
            <w:pPr>
              <w:pStyle w:val="Corpsdetexte"/>
              <w:spacing w:before="0" w:after="0"/>
              <w:contextualSpacing/>
            </w:pPr>
            <w:r>
              <w:t>RESERVED</w:t>
            </w:r>
          </w:p>
        </w:tc>
        <w:tc>
          <w:tcPr>
            <w:tcW w:w="3325" w:type="dxa"/>
            <w:noWrap/>
          </w:tcPr>
          <w:p w14:paraId="77320D1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6B7531D" w14:textId="77777777" w:rsidTr="00A74740">
        <w:tblPrEx>
          <w:tblCellMar>
            <w:left w:w="108" w:type="dxa"/>
            <w:right w:w="108" w:type="dxa"/>
          </w:tblCellMar>
        </w:tblPrEx>
        <w:trPr>
          <w:trHeight w:val="345"/>
        </w:trPr>
        <w:tc>
          <w:tcPr>
            <w:tcW w:w="718" w:type="dxa"/>
            <w:noWrap/>
          </w:tcPr>
          <w:p w14:paraId="01F1A0FB" w14:textId="77777777" w:rsidR="003A5FF3" w:rsidRPr="004C6FB2" w:rsidRDefault="003A5FF3" w:rsidP="00A74740">
            <w:pPr>
              <w:pStyle w:val="Corpsdetexte"/>
              <w:spacing w:before="0" w:after="0"/>
              <w:contextualSpacing/>
            </w:pPr>
            <w:r w:rsidRPr="00442437">
              <w:t>84</w:t>
            </w:r>
          </w:p>
        </w:tc>
        <w:tc>
          <w:tcPr>
            <w:tcW w:w="5307" w:type="dxa"/>
          </w:tcPr>
          <w:p w14:paraId="2DB96B7E" w14:textId="77777777" w:rsidR="003A5FF3" w:rsidRPr="004C6FB2" w:rsidRDefault="003A5FF3" w:rsidP="00A74740">
            <w:pPr>
              <w:pStyle w:val="Corpsdetexte"/>
              <w:spacing w:before="0" w:after="0"/>
              <w:contextualSpacing/>
            </w:pPr>
            <w:r>
              <w:t>RESERVED</w:t>
            </w:r>
          </w:p>
        </w:tc>
        <w:tc>
          <w:tcPr>
            <w:tcW w:w="3325" w:type="dxa"/>
            <w:noWrap/>
          </w:tcPr>
          <w:p w14:paraId="3D5D7DF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88FEB60" w14:textId="77777777" w:rsidTr="00A74740">
        <w:tblPrEx>
          <w:tblCellMar>
            <w:left w:w="108" w:type="dxa"/>
            <w:right w:w="108" w:type="dxa"/>
          </w:tblCellMar>
        </w:tblPrEx>
        <w:trPr>
          <w:trHeight w:val="345"/>
        </w:trPr>
        <w:tc>
          <w:tcPr>
            <w:tcW w:w="718" w:type="dxa"/>
            <w:noWrap/>
          </w:tcPr>
          <w:p w14:paraId="01FC5136" w14:textId="77777777" w:rsidR="003A5FF3" w:rsidRPr="004C6FB2" w:rsidRDefault="003A5FF3" w:rsidP="00A74740">
            <w:pPr>
              <w:pStyle w:val="Corpsdetexte"/>
              <w:spacing w:before="0" w:after="0"/>
              <w:contextualSpacing/>
            </w:pPr>
            <w:r w:rsidRPr="00442437">
              <w:t>85</w:t>
            </w:r>
          </w:p>
        </w:tc>
        <w:tc>
          <w:tcPr>
            <w:tcW w:w="5307" w:type="dxa"/>
          </w:tcPr>
          <w:p w14:paraId="47C437A5" w14:textId="77777777" w:rsidR="003A5FF3" w:rsidRPr="004C6FB2" w:rsidRDefault="003A5FF3" w:rsidP="00A74740">
            <w:pPr>
              <w:pStyle w:val="Corpsdetexte"/>
              <w:spacing w:before="0" w:after="0"/>
              <w:contextualSpacing/>
            </w:pPr>
            <w:r>
              <w:t>RESERVED</w:t>
            </w:r>
          </w:p>
        </w:tc>
        <w:tc>
          <w:tcPr>
            <w:tcW w:w="3325" w:type="dxa"/>
            <w:noWrap/>
          </w:tcPr>
          <w:p w14:paraId="4D97832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06DC7F1" w14:textId="77777777" w:rsidTr="00A74740">
        <w:tblPrEx>
          <w:tblCellMar>
            <w:left w:w="108" w:type="dxa"/>
            <w:right w:w="108" w:type="dxa"/>
          </w:tblCellMar>
        </w:tblPrEx>
        <w:trPr>
          <w:trHeight w:val="345"/>
        </w:trPr>
        <w:tc>
          <w:tcPr>
            <w:tcW w:w="718" w:type="dxa"/>
            <w:noWrap/>
          </w:tcPr>
          <w:p w14:paraId="5445AB26" w14:textId="77777777" w:rsidR="003A5FF3" w:rsidRPr="004C6FB2" w:rsidRDefault="003A5FF3" w:rsidP="00A74740">
            <w:pPr>
              <w:pStyle w:val="Corpsdetexte"/>
              <w:spacing w:before="0" w:after="0"/>
              <w:contextualSpacing/>
            </w:pPr>
            <w:r w:rsidRPr="00442437">
              <w:t>86</w:t>
            </w:r>
          </w:p>
        </w:tc>
        <w:tc>
          <w:tcPr>
            <w:tcW w:w="5307" w:type="dxa"/>
          </w:tcPr>
          <w:p w14:paraId="0FC3B284" w14:textId="77777777" w:rsidR="003A5FF3" w:rsidRPr="004C6FB2" w:rsidRDefault="003A5FF3" w:rsidP="00A74740">
            <w:pPr>
              <w:pStyle w:val="Corpsdetexte"/>
              <w:spacing w:before="0" w:after="0"/>
              <w:contextualSpacing/>
            </w:pPr>
            <w:r>
              <w:t>RESERVED</w:t>
            </w:r>
          </w:p>
        </w:tc>
        <w:tc>
          <w:tcPr>
            <w:tcW w:w="3325" w:type="dxa"/>
            <w:noWrap/>
          </w:tcPr>
          <w:p w14:paraId="61A42008"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3E16FC78" w14:textId="77777777" w:rsidTr="00A74740">
        <w:tblPrEx>
          <w:tblCellMar>
            <w:left w:w="108" w:type="dxa"/>
            <w:right w:w="108" w:type="dxa"/>
          </w:tblCellMar>
        </w:tblPrEx>
        <w:trPr>
          <w:trHeight w:val="345"/>
        </w:trPr>
        <w:tc>
          <w:tcPr>
            <w:tcW w:w="718" w:type="dxa"/>
            <w:noWrap/>
          </w:tcPr>
          <w:p w14:paraId="3E9C5E1D" w14:textId="77777777" w:rsidR="003A5FF3" w:rsidRPr="004C6FB2" w:rsidRDefault="003A5FF3" w:rsidP="00A74740">
            <w:pPr>
              <w:pStyle w:val="Corpsdetexte"/>
              <w:spacing w:before="0" w:after="0"/>
              <w:contextualSpacing/>
            </w:pPr>
            <w:r w:rsidRPr="00442437">
              <w:t>87</w:t>
            </w:r>
          </w:p>
        </w:tc>
        <w:tc>
          <w:tcPr>
            <w:tcW w:w="5307" w:type="dxa"/>
          </w:tcPr>
          <w:p w14:paraId="0FD3583A" w14:textId="77777777" w:rsidR="003A5FF3" w:rsidRPr="004C6FB2" w:rsidRDefault="003A5FF3" w:rsidP="00A74740">
            <w:pPr>
              <w:pStyle w:val="Corpsdetexte"/>
              <w:spacing w:before="0" w:after="0"/>
              <w:contextualSpacing/>
            </w:pPr>
            <w:r>
              <w:t>RESERVED</w:t>
            </w:r>
          </w:p>
        </w:tc>
        <w:tc>
          <w:tcPr>
            <w:tcW w:w="3325" w:type="dxa"/>
            <w:noWrap/>
          </w:tcPr>
          <w:p w14:paraId="39EC6CCE"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2FB294F" w14:textId="77777777" w:rsidTr="00A74740">
        <w:tblPrEx>
          <w:tblCellMar>
            <w:left w:w="108" w:type="dxa"/>
            <w:right w:w="108" w:type="dxa"/>
          </w:tblCellMar>
        </w:tblPrEx>
        <w:trPr>
          <w:trHeight w:val="345"/>
        </w:trPr>
        <w:tc>
          <w:tcPr>
            <w:tcW w:w="718" w:type="dxa"/>
            <w:noWrap/>
          </w:tcPr>
          <w:p w14:paraId="12E05513" w14:textId="77777777" w:rsidR="003A5FF3" w:rsidRPr="004C6FB2" w:rsidRDefault="003A5FF3" w:rsidP="00A74740">
            <w:pPr>
              <w:pStyle w:val="Corpsdetexte"/>
              <w:spacing w:before="0" w:after="0"/>
              <w:contextualSpacing/>
            </w:pPr>
            <w:r w:rsidRPr="00442437">
              <w:t>88</w:t>
            </w:r>
          </w:p>
        </w:tc>
        <w:tc>
          <w:tcPr>
            <w:tcW w:w="5307" w:type="dxa"/>
          </w:tcPr>
          <w:p w14:paraId="432C6656" w14:textId="77777777" w:rsidR="003A5FF3" w:rsidRPr="004C6FB2" w:rsidRDefault="003A5FF3" w:rsidP="00A74740">
            <w:pPr>
              <w:pStyle w:val="Corpsdetexte"/>
              <w:spacing w:before="0" w:after="0"/>
              <w:contextualSpacing/>
            </w:pPr>
            <w:r>
              <w:t>RESERVED</w:t>
            </w:r>
          </w:p>
        </w:tc>
        <w:tc>
          <w:tcPr>
            <w:tcW w:w="3325" w:type="dxa"/>
            <w:noWrap/>
          </w:tcPr>
          <w:p w14:paraId="195EC012"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1CEF833" w14:textId="77777777" w:rsidTr="00A74740">
        <w:tblPrEx>
          <w:tblCellMar>
            <w:left w:w="108" w:type="dxa"/>
            <w:right w:w="108" w:type="dxa"/>
          </w:tblCellMar>
        </w:tblPrEx>
        <w:trPr>
          <w:trHeight w:val="345"/>
        </w:trPr>
        <w:tc>
          <w:tcPr>
            <w:tcW w:w="718" w:type="dxa"/>
            <w:noWrap/>
          </w:tcPr>
          <w:p w14:paraId="586CB36F" w14:textId="77777777" w:rsidR="003A5FF3" w:rsidRPr="004C6FB2" w:rsidRDefault="003A5FF3" w:rsidP="00A74740">
            <w:pPr>
              <w:pStyle w:val="Corpsdetexte"/>
              <w:spacing w:before="0" w:after="0"/>
              <w:contextualSpacing/>
            </w:pPr>
            <w:r w:rsidRPr="00442437">
              <w:t>89</w:t>
            </w:r>
          </w:p>
        </w:tc>
        <w:tc>
          <w:tcPr>
            <w:tcW w:w="5307" w:type="dxa"/>
          </w:tcPr>
          <w:p w14:paraId="5D2C8D34" w14:textId="77777777" w:rsidR="003A5FF3" w:rsidRPr="004C6FB2" w:rsidRDefault="003A5FF3" w:rsidP="00A74740">
            <w:pPr>
              <w:pStyle w:val="Corpsdetexte"/>
              <w:spacing w:before="0" w:after="0"/>
              <w:contextualSpacing/>
            </w:pPr>
            <w:r>
              <w:t>RESERVED</w:t>
            </w:r>
          </w:p>
        </w:tc>
        <w:tc>
          <w:tcPr>
            <w:tcW w:w="3325" w:type="dxa"/>
            <w:noWrap/>
          </w:tcPr>
          <w:p w14:paraId="1131E29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96C8C0B" w14:textId="77777777" w:rsidTr="00A74740">
        <w:tblPrEx>
          <w:tblCellMar>
            <w:left w:w="108" w:type="dxa"/>
            <w:right w:w="108" w:type="dxa"/>
          </w:tblCellMar>
        </w:tblPrEx>
        <w:trPr>
          <w:trHeight w:val="345"/>
        </w:trPr>
        <w:tc>
          <w:tcPr>
            <w:tcW w:w="718" w:type="dxa"/>
            <w:noWrap/>
          </w:tcPr>
          <w:p w14:paraId="3C149697" w14:textId="77777777" w:rsidR="003A5FF3" w:rsidRPr="004C6FB2" w:rsidRDefault="003A5FF3" w:rsidP="00A74740">
            <w:pPr>
              <w:pStyle w:val="Corpsdetexte"/>
              <w:spacing w:before="0" w:after="0"/>
              <w:contextualSpacing/>
            </w:pPr>
            <w:r w:rsidRPr="00442437">
              <w:t>90</w:t>
            </w:r>
          </w:p>
        </w:tc>
        <w:tc>
          <w:tcPr>
            <w:tcW w:w="5307" w:type="dxa"/>
          </w:tcPr>
          <w:p w14:paraId="7CE2056E" w14:textId="77777777" w:rsidR="003A5FF3" w:rsidRPr="004C6FB2" w:rsidRDefault="003A5FF3" w:rsidP="00A74740">
            <w:pPr>
              <w:pStyle w:val="Corpsdetexte"/>
              <w:spacing w:before="0" w:after="0"/>
              <w:contextualSpacing/>
            </w:pPr>
            <w:r>
              <w:t>RESERVED</w:t>
            </w:r>
          </w:p>
        </w:tc>
        <w:tc>
          <w:tcPr>
            <w:tcW w:w="3325" w:type="dxa"/>
            <w:noWrap/>
          </w:tcPr>
          <w:p w14:paraId="05F7405B"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1CC35FAB" w14:textId="77777777" w:rsidTr="00A74740">
        <w:tblPrEx>
          <w:tblCellMar>
            <w:left w:w="108" w:type="dxa"/>
            <w:right w:w="108" w:type="dxa"/>
          </w:tblCellMar>
        </w:tblPrEx>
        <w:trPr>
          <w:trHeight w:val="345"/>
        </w:trPr>
        <w:tc>
          <w:tcPr>
            <w:tcW w:w="718" w:type="dxa"/>
            <w:noWrap/>
          </w:tcPr>
          <w:p w14:paraId="5445698C" w14:textId="77777777" w:rsidR="003A5FF3" w:rsidRPr="004C6FB2" w:rsidRDefault="003A5FF3" w:rsidP="00A74740">
            <w:pPr>
              <w:pStyle w:val="Corpsdetexte"/>
              <w:spacing w:before="0" w:after="0"/>
              <w:contextualSpacing/>
            </w:pPr>
            <w:r w:rsidRPr="00442437">
              <w:t>91</w:t>
            </w:r>
          </w:p>
        </w:tc>
        <w:tc>
          <w:tcPr>
            <w:tcW w:w="5307" w:type="dxa"/>
          </w:tcPr>
          <w:p w14:paraId="05EEFAE7" w14:textId="77777777" w:rsidR="003A5FF3" w:rsidRPr="004C6FB2" w:rsidRDefault="003A5FF3" w:rsidP="00A74740">
            <w:pPr>
              <w:pStyle w:val="Corpsdetexte"/>
              <w:spacing w:before="0" w:after="0"/>
              <w:contextualSpacing/>
            </w:pPr>
            <w:r>
              <w:t>RESERVED</w:t>
            </w:r>
          </w:p>
        </w:tc>
        <w:tc>
          <w:tcPr>
            <w:tcW w:w="3325" w:type="dxa"/>
            <w:noWrap/>
          </w:tcPr>
          <w:p w14:paraId="3C1C17A1"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7A55DD32" w14:textId="77777777" w:rsidTr="00A74740">
        <w:tblPrEx>
          <w:tblCellMar>
            <w:left w:w="108" w:type="dxa"/>
            <w:right w:w="108" w:type="dxa"/>
          </w:tblCellMar>
        </w:tblPrEx>
        <w:trPr>
          <w:trHeight w:val="345"/>
        </w:trPr>
        <w:tc>
          <w:tcPr>
            <w:tcW w:w="718" w:type="dxa"/>
            <w:noWrap/>
          </w:tcPr>
          <w:p w14:paraId="0E39F758" w14:textId="77777777" w:rsidR="003A5FF3" w:rsidRPr="004C6FB2" w:rsidRDefault="003A5FF3" w:rsidP="00A74740">
            <w:pPr>
              <w:pStyle w:val="Corpsdetexte"/>
              <w:spacing w:before="0" w:after="0"/>
              <w:contextualSpacing/>
            </w:pPr>
            <w:r w:rsidRPr="00442437">
              <w:lastRenderedPageBreak/>
              <w:t>92</w:t>
            </w:r>
          </w:p>
        </w:tc>
        <w:tc>
          <w:tcPr>
            <w:tcW w:w="5307" w:type="dxa"/>
          </w:tcPr>
          <w:p w14:paraId="60D2A4BD" w14:textId="77777777" w:rsidR="003A5FF3" w:rsidRPr="004C6FB2" w:rsidRDefault="003A5FF3" w:rsidP="00A74740">
            <w:pPr>
              <w:pStyle w:val="Corpsdetexte"/>
              <w:spacing w:before="0" w:after="0"/>
              <w:contextualSpacing/>
            </w:pPr>
            <w:r>
              <w:t>RESERVED</w:t>
            </w:r>
          </w:p>
        </w:tc>
        <w:tc>
          <w:tcPr>
            <w:tcW w:w="3325" w:type="dxa"/>
            <w:noWrap/>
          </w:tcPr>
          <w:p w14:paraId="0C06C23A"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4D2A2E5A" w14:textId="77777777" w:rsidTr="00A74740">
        <w:tblPrEx>
          <w:tblCellMar>
            <w:left w:w="108" w:type="dxa"/>
            <w:right w:w="108" w:type="dxa"/>
          </w:tblCellMar>
        </w:tblPrEx>
        <w:trPr>
          <w:trHeight w:val="345"/>
        </w:trPr>
        <w:tc>
          <w:tcPr>
            <w:tcW w:w="718" w:type="dxa"/>
            <w:noWrap/>
          </w:tcPr>
          <w:p w14:paraId="4B13B4DC" w14:textId="77777777" w:rsidR="003A5FF3" w:rsidRPr="004C6FB2" w:rsidRDefault="003A5FF3" w:rsidP="00A74740">
            <w:pPr>
              <w:pStyle w:val="Corpsdetexte"/>
              <w:spacing w:before="0" w:after="0"/>
              <w:contextualSpacing/>
            </w:pPr>
            <w:r w:rsidRPr="00442437">
              <w:t>93</w:t>
            </w:r>
          </w:p>
        </w:tc>
        <w:tc>
          <w:tcPr>
            <w:tcW w:w="5307" w:type="dxa"/>
          </w:tcPr>
          <w:p w14:paraId="4E0E32C3" w14:textId="77777777" w:rsidR="003A5FF3" w:rsidRPr="004C6FB2" w:rsidRDefault="003A5FF3" w:rsidP="00A74740">
            <w:pPr>
              <w:pStyle w:val="Corpsdetexte"/>
              <w:spacing w:before="0" w:after="0"/>
              <w:contextualSpacing/>
            </w:pPr>
            <w:r>
              <w:t>RESERVED</w:t>
            </w:r>
          </w:p>
        </w:tc>
        <w:tc>
          <w:tcPr>
            <w:tcW w:w="3325" w:type="dxa"/>
            <w:noWrap/>
          </w:tcPr>
          <w:p w14:paraId="11BE50B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DF5B21C" w14:textId="77777777" w:rsidTr="00A74740">
        <w:tblPrEx>
          <w:tblCellMar>
            <w:left w:w="108" w:type="dxa"/>
            <w:right w:w="108" w:type="dxa"/>
          </w:tblCellMar>
        </w:tblPrEx>
        <w:trPr>
          <w:trHeight w:val="345"/>
        </w:trPr>
        <w:tc>
          <w:tcPr>
            <w:tcW w:w="718" w:type="dxa"/>
            <w:noWrap/>
          </w:tcPr>
          <w:p w14:paraId="6641184C" w14:textId="77777777" w:rsidR="003A5FF3" w:rsidRPr="004C6FB2" w:rsidRDefault="003A5FF3" w:rsidP="00A74740">
            <w:pPr>
              <w:pStyle w:val="Corpsdetexte"/>
              <w:spacing w:before="0" w:after="0"/>
              <w:contextualSpacing/>
            </w:pPr>
            <w:r w:rsidRPr="00442437">
              <w:t>94</w:t>
            </w:r>
          </w:p>
        </w:tc>
        <w:tc>
          <w:tcPr>
            <w:tcW w:w="5307" w:type="dxa"/>
          </w:tcPr>
          <w:p w14:paraId="6A4E0123" w14:textId="77777777" w:rsidR="003A5FF3" w:rsidRPr="004C6FB2" w:rsidRDefault="003A5FF3" w:rsidP="00A74740">
            <w:pPr>
              <w:pStyle w:val="Corpsdetexte"/>
              <w:spacing w:before="0" w:after="0"/>
              <w:contextualSpacing/>
            </w:pPr>
            <w:r>
              <w:t>RESERVED</w:t>
            </w:r>
          </w:p>
        </w:tc>
        <w:tc>
          <w:tcPr>
            <w:tcW w:w="3325" w:type="dxa"/>
            <w:noWrap/>
          </w:tcPr>
          <w:p w14:paraId="4D8E7A46"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E418893" w14:textId="77777777" w:rsidTr="00A74740">
        <w:tblPrEx>
          <w:tblCellMar>
            <w:left w:w="108" w:type="dxa"/>
            <w:right w:w="108" w:type="dxa"/>
          </w:tblCellMar>
        </w:tblPrEx>
        <w:trPr>
          <w:trHeight w:val="345"/>
        </w:trPr>
        <w:tc>
          <w:tcPr>
            <w:tcW w:w="718" w:type="dxa"/>
            <w:noWrap/>
          </w:tcPr>
          <w:p w14:paraId="05BEBE7B" w14:textId="77777777" w:rsidR="003A5FF3" w:rsidRPr="004C6FB2" w:rsidRDefault="003A5FF3" w:rsidP="00A74740">
            <w:pPr>
              <w:pStyle w:val="Corpsdetexte"/>
              <w:spacing w:before="0" w:after="0"/>
              <w:contextualSpacing/>
            </w:pPr>
            <w:r w:rsidRPr="00442437">
              <w:t>95</w:t>
            </w:r>
          </w:p>
        </w:tc>
        <w:tc>
          <w:tcPr>
            <w:tcW w:w="5307" w:type="dxa"/>
          </w:tcPr>
          <w:p w14:paraId="019E3427" w14:textId="77777777" w:rsidR="003A5FF3" w:rsidRPr="004C6FB2" w:rsidRDefault="003A5FF3" w:rsidP="00A74740">
            <w:pPr>
              <w:pStyle w:val="Corpsdetexte"/>
              <w:spacing w:before="0" w:after="0"/>
              <w:contextualSpacing/>
            </w:pPr>
            <w:r>
              <w:t>RESERVED</w:t>
            </w:r>
          </w:p>
        </w:tc>
        <w:tc>
          <w:tcPr>
            <w:tcW w:w="3325" w:type="dxa"/>
            <w:noWrap/>
          </w:tcPr>
          <w:p w14:paraId="2D4369E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56D8B18" w14:textId="77777777" w:rsidTr="00A74740">
        <w:tblPrEx>
          <w:tblCellMar>
            <w:left w:w="108" w:type="dxa"/>
            <w:right w:w="108" w:type="dxa"/>
          </w:tblCellMar>
        </w:tblPrEx>
        <w:trPr>
          <w:trHeight w:val="345"/>
        </w:trPr>
        <w:tc>
          <w:tcPr>
            <w:tcW w:w="718" w:type="dxa"/>
            <w:noWrap/>
          </w:tcPr>
          <w:p w14:paraId="03213859" w14:textId="77777777" w:rsidR="003A5FF3" w:rsidRPr="004C6FB2" w:rsidRDefault="003A5FF3" w:rsidP="00A74740">
            <w:pPr>
              <w:pStyle w:val="Corpsdetexte"/>
              <w:spacing w:before="0" w:after="0"/>
              <w:contextualSpacing/>
            </w:pPr>
            <w:r w:rsidRPr="00442437">
              <w:t>96</w:t>
            </w:r>
          </w:p>
        </w:tc>
        <w:tc>
          <w:tcPr>
            <w:tcW w:w="5307" w:type="dxa"/>
          </w:tcPr>
          <w:p w14:paraId="2C7B6E5C" w14:textId="77777777" w:rsidR="003A5FF3" w:rsidRPr="004C6FB2" w:rsidRDefault="003A5FF3" w:rsidP="00A74740">
            <w:pPr>
              <w:pStyle w:val="Corpsdetexte"/>
              <w:spacing w:before="0" w:after="0"/>
              <w:contextualSpacing/>
            </w:pPr>
            <w:r>
              <w:t>RESERVED</w:t>
            </w:r>
          </w:p>
        </w:tc>
        <w:tc>
          <w:tcPr>
            <w:tcW w:w="3325" w:type="dxa"/>
            <w:noWrap/>
          </w:tcPr>
          <w:p w14:paraId="16458E37"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2D755AF" w14:textId="77777777" w:rsidTr="00A74740">
        <w:tblPrEx>
          <w:tblCellMar>
            <w:left w:w="108" w:type="dxa"/>
            <w:right w:w="108" w:type="dxa"/>
          </w:tblCellMar>
        </w:tblPrEx>
        <w:trPr>
          <w:trHeight w:val="345"/>
        </w:trPr>
        <w:tc>
          <w:tcPr>
            <w:tcW w:w="718" w:type="dxa"/>
            <w:noWrap/>
          </w:tcPr>
          <w:p w14:paraId="567DCEE7" w14:textId="77777777" w:rsidR="003A5FF3" w:rsidRPr="004C6FB2" w:rsidRDefault="003A5FF3" w:rsidP="00A74740">
            <w:pPr>
              <w:pStyle w:val="Corpsdetexte"/>
              <w:spacing w:before="0" w:after="0"/>
              <w:contextualSpacing/>
            </w:pPr>
            <w:r w:rsidRPr="00442437">
              <w:t>97</w:t>
            </w:r>
          </w:p>
        </w:tc>
        <w:tc>
          <w:tcPr>
            <w:tcW w:w="5307" w:type="dxa"/>
          </w:tcPr>
          <w:p w14:paraId="3377586F" w14:textId="77777777" w:rsidR="003A5FF3" w:rsidRPr="004C6FB2" w:rsidRDefault="003A5FF3" w:rsidP="00A74740">
            <w:pPr>
              <w:pStyle w:val="Corpsdetexte"/>
              <w:spacing w:before="0" w:after="0"/>
              <w:contextualSpacing/>
            </w:pPr>
            <w:r>
              <w:t>RESERVED</w:t>
            </w:r>
          </w:p>
        </w:tc>
        <w:tc>
          <w:tcPr>
            <w:tcW w:w="3325" w:type="dxa"/>
            <w:noWrap/>
          </w:tcPr>
          <w:p w14:paraId="04887AB0"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01BD8D0D" w14:textId="77777777" w:rsidTr="00A74740">
        <w:tblPrEx>
          <w:tblCellMar>
            <w:left w:w="108" w:type="dxa"/>
            <w:right w:w="108" w:type="dxa"/>
          </w:tblCellMar>
        </w:tblPrEx>
        <w:trPr>
          <w:trHeight w:val="345"/>
        </w:trPr>
        <w:tc>
          <w:tcPr>
            <w:tcW w:w="718" w:type="dxa"/>
            <w:noWrap/>
          </w:tcPr>
          <w:p w14:paraId="19FEC057" w14:textId="77777777" w:rsidR="003A5FF3" w:rsidRPr="004C6FB2" w:rsidRDefault="003A5FF3" w:rsidP="00A74740">
            <w:pPr>
              <w:pStyle w:val="Corpsdetexte"/>
              <w:spacing w:before="0" w:after="0"/>
              <w:contextualSpacing/>
            </w:pPr>
            <w:r w:rsidRPr="00442437">
              <w:t>98</w:t>
            </w:r>
          </w:p>
        </w:tc>
        <w:tc>
          <w:tcPr>
            <w:tcW w:w="5307" w:type="dxa"/>
          </w:tcPr>
          <w:p w14:paraId="5D259210" w14:textId="77777777" w:rsidR="003A5FF3" w:rsidRPr="004C6FB2" w:rsidRDefault="003A5FF3" w:rsidP="00A74740">
            <w:pPr>
              <w:pStyle w:val="Corpsdetexte"/>
              <w:spacing w:before="0" w:after="0"/>
              <w:contextualSpacing/>
            </w:pPr>
            <w:r>
              <w:t>RESERVED</w:t>
            </w:r>
          </w:p>
        </w:tc>
        <w:tc>
          <w:tcPr>
            <w:tcW w:w="3325" w:type="dxa"/>
            <w:noWrap/>
          </w:tcPr>
          <w:p w14:paraId="0561531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66CD2F1E" w14:textId="77777777" w:rsidTr="00A74740">
        <w:tblPrEx>
          <w:tblCellMar>
            <w:left w:w="108" w:type="dxa"/>
            <w:right w:w="108" w:type="dxa"/>
          </w:tblCellMar>
        </w:tblPrEx>
        <w:trPr>
          <w:trHeight w:val="345"/>
        </w:trPr>
        <w:tc>
          <w:tcPr>
            <w:tcW w:w="718" w:type="dxa"/>
            <w:noWrap/>
          </w:tcPr>
          <w:p w14:paraId="5FD8CA38" w14:textId="77777777" w:rsidR="003A5FF3" w:rsidRPr="004C6FB2" w:rsidRDefault="003A5FF3" w:rsidP="00A74740">
            <w:pPr>
              <w:pStyle w:val="Corpsdetexte"/>
              <w:spacing w:before="0" w:after="0"/>
              <w:contextualSpacing/>
            </w:pPr>
            <w:r w:rsidRPr="00442437">
              <w:t>99</w:t>
            </w:r>
          </w:p>
        </w:tc>
        <w:tc>
          <w:tcPr>
            <w:tcW w:w="5307" w:type="dxa"/>
          </w:tcPr>
          <w:p w14:paraId="1AD29D6A" w14:textId="77777777" w:rsidR="003A5FF3" w:rsidRPr="004C6FB2" w:rsidRDefault="003A5FF3" w:rsidP="00A74740">
            <w:pPr>
              <w:pStyle w:val="Corpsdetexte"/>
              <w:spacing w:before="0" w:after="0"/>
              <w:contextualSpacing/>
            </w:pPr>
            <w:r>
              <w:t>RESERVED</w:t>
            </w:r>
          </w:p>
        </w:tc>
        <w:tc>
          <w:tcPr>
            <w:tcW w:w="3325" w:type="dxa"/>
            <w:noWrap/>
          </w:tcPr>
          <w:p w14:paraId="1CEDB889"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r w:rsidR="003A5FF3" w:rsidRPr="004C6FB2" w14:paraId="21985366" w14:textId="77777777" w:rsidTr="00A74740">
        <w:tblPrEx>
          <w:tblCellMar>
            <w:left w:w="108" w:type="dxa"/>
            <w:right w:w="108" w:type="dxa"/>
          </w:tblCellMar>
        </w:tblPrEx>
        <w:trPr>
          <w:trHeight w:val="345"/>
        </w:trPr>
        <w:tc>
          <w:tcPr>
            <w:tcW w:w="718" w:type="dxa"/>
            <w:noWrap/>
          </w:tcPr>
          <w:p w14:paraId="68957972" w14:textId="77777777" w:rsidR="003A5FF3" w:rsidRPr="004C6FB2" w:rsidRDefault="003A5FF3" w:rsidP="00A74740">
            <w:pPr>
              <w:pStyle w:val="Corpsdetexte"/>
              <w:spacing w:before="0" w:after="0"/>
              <w:contextualSpacing/>
            </w:pPr>
            <w:r w:rsidRPr="00442437">
              <w:t>100</w:t>
            </w:r>
          </w:p>
        </w:tc>
        <w:tc>
          <w:tcPr>
            <w:tcW w:w="5307" w:type="dxa"/>
          </w:tcPr>
          <w:p w14:paraId="49610BAA" w14:textId="77777777" w:rsidR="003A5FF3" w:rsidRPr="004C6FB2" w:rsidRDefault="003A5FF3" w:rsidP="00A74740">
            <w:pPr>
              <w:pStyle w:val="Corpsdetexte"/>
              <w:spacing w:before="0" w:after="0"/>
              <w:contextualSpacing/>
            </w:pPr>
            <w:r>
              <w:t>RESERVED</w:t>
            </w:r>
          </w:p>
        </w:tc>
        <w:tc>
          <w:tcPr>
            <w:tcW w:w="3325" w:type="dxa"/>
            <w:noWrap/>
          </w:tcPr>
          <w:p w14:paraId="2B095F43" w14:textId="77777777" w:rsidR="003A5FF3" w:rsidRPr="00D5079F" w:rsidRDefault="003A5FF3" w:rsidP="00A74740">
            <w:pPr>
              <w:pStyle w:val="Corpsdetexte"/>
              <w:spacing w:before="0" w:after="0"/>
              <w:contextualSpacing/>
              <w:rPr>
                <w:rFonts w:cs="Tahoma"/>
              </w:rPr>
            </w:pPr>
            <w:r>
              <w:rPr>
                <w:rFonts w:cs="Tahoma"/>
              </w:rPr>
              <w:t>Future release of APCO ANS 1.111.x</w:t>
            </w:r>
          </w:p>
        </w:tc>
      </w:tr>
    </w:tbl>
    <w:p w14:paraId="6BC44386" w14:textId="77777777" w:rsidR="003A5FF3" w:rsidRDefault="003A5FF3" w:rsidP="003A5FF3">
      <w:pPr>
        <w:pStyle w:val="Corpsdetexte"/>
      </w:pPr>
    </w:p>
    <w:p w14:paraId="0C42722D" w14:textId="62DDF786" w:rsidR="00315BDE" w:rsidRDefault="009670BF" w:rsidP="00315BDE">
      <w:pPr>
        <w:pStyle w:val="Titre2"/>
      </w:pPr>
      <w:bookmarkStart w:id="113" w:name="_Ref70690757"/>
      <w:bookmarkStart w:id="114" w:name="_Toc70692124"/>
      <w:r>
        <w:t>Person Role</w:t>
      </w:r>
      <w:bookmarkEnd w:id="112"/>
      <w:bookmarkEnd w:id="113"/>
      <w:bookmarkEnd w:id="114"/>
    </w:p>
    <w:p w14:paraId="3CA38721" w14:textId="680B8F1E" w:rsidR="001167E4" w:rsidRDefault="001167E4" w:rsidP="001167E4">
      <w:pPr>
        <w:pStyle w:val="Corpsdetexte"/>
        <w:rPr>
          <w:rFonts w:cs="Tahoma"/>
          <w:szCs w:val="24"/>
        </w:rPr>
      </w:pPr>
      <w:r w:rsidRPr="00AB7A75">
        <w:rPr>
          <w:rFonts w:cs="Tahoma"/>
          <w:szCs w:val="24"/>
        </w:rPr>
        <w:t xml:space="preserve">The “Person Type” data element is described in Section </w:t>
      </w:r>
      <w:r w:rsidR="00226D05">
        <w:rPr>
          <w:rFonts w:cs="Tahoma"/>
        </w:rPr>
        <w:fldChar w:fldCharType="begin"/>
      </w:r>
      <w:r w:rsidR="00226D05">
        <w:rPr>
          <w:rFonts w:cs="Tahoma"/>
          <w:szCs w:val="24"/>
        </w:rPr>
        <w:instrText xml:space="preserve"> REF _Ref58269874 \r \h </w:instrText>
      </w:r>
      <w:r w:rsidR="00226D05">
        <w:rPr>
          <w:rFonts w:cs="Tahoma"/>
        </w:rPr>
      </w:r>
      <w:r w:rsidR="00226D05">
        <w:rPr>
          <w:rFonts w:cs="Tahoma"/>
        </w:rPr>
        <w:fldChar w:fldCharType="separate"/>
      </w:r>
      <w:r w:rsidR="00B4283D">
        <w:rPr>
          <w:rFonts w:cs="Tahoma"/>
          <w:szCs w:val="24"/>
        </w:rPr>
        <w:t>2.16</w:t>
      </w:r>
      <w:r w:rsidR="00226D05">
        <w:rPr>
          <w:rFonts w:cs="Tahoma"/>
        </w:rPr>
        <w:fldChar w:fldCharType="end"/>
      </w:r>
      <w:r w:rsidRPr="00AB7A75">
        <w:rPr>
          <w:rFonts w:cs="Tahoma"/>
          <w:szCs w:val="24"/>
        </w:rPr>
        <w:t xml:space="preserve"> (</w:t>
      </w:r>
      <w:r w:rsidR="00AC465D">
        <w:rPr>
          <w:rFonts w:cs="Tahoma"/>
          <w:szCs w:val="24"/>
        </w:rPr>
        <w:fldChar w:fldCharType="begin"/>
      </w:r>
      <w:r w:rsidR="00AC465D">
        <w:rPr>
          <w:rFonts w:cs="Tahoma"/>
          <w:szCs w:val="24"/>
        </w:rPr>
        <w:instrText xml:space="preserve"> REF _Ref58269874 \h </w:instrText>
      </w:r>
      <w:r w:rsidR="00AC465D">
        <w:rPr>
          <w:rFonts w:cs="Tahoma"/>
          <w:szCs w:val="24"/>
        </w:rPr>
      </w:r>
      <w:r w:rsidR="00AC465D">
        <w:rPr>
          <w:rFonts w:cs="Tahoma"/>
          <w:szCs w:val="24"/>
        </w:rPr>
        <w:fldChar w:fldCharType="separate"/>
      </w:r>
      <w:r w:rsidR="00B4283D">
        <w:t>Person Data Component</w:t>
      </w:r>
      <w:r w:rsidR="00AC465D">
        <w:rPr>
          <w:rFonts w:cs="Tahoma"/>
          <w:szCs w:val="24"/>
        </w:rPr>
        <w:fldChar w:fldCharType="end"/>
      </w:r>
      <w:r w:rsidRPr="00AB7A75">
        <w:rPr>
          <w:rFonts w:cs="Tahoma"/>
          <w:szCs w:val="24"/>
        </w:rPr>
        <w:t>) of this document.</w:t>
      </w:r>
    </w:p>
    <w:p w14:paraId="786DCDC8" w14:textId="2AC8818B" w:rsidR="009670BF" w:rsidRDefault="001167E4" w:rsidP="001167E4">
      <w:pPr>
        <w:rPr>
          <w:rFonts w:cs="Tahoma"/>
          <w:szCs w:val="24"/>
        </w:rPr>
      </w:pPr>
      <w:r w:rsidRPr="00932B4F">
        <w:rPr>
          <w:rFonts w:cs="Tahoma"/>
          <w:szCs w:val="24"/>
        </w:rPr>
        <w:t xml:space="preserve">IANA is requested to add the following values to the </w:t>
      </w:r>
      <w:r>
        <w:rPr>
          <w:rFonts w:cs="Tahoma"/>
          <w:szCs w:val="24"/>
        </w:rPr>
        <w:t>“</w:t>
      </w:r>
      <w:r w:rsidRPr="00D215B7">
        <w:rPr>
          <w:rFonts w:cs="Tahoma"/>
          <w:szCs w:val="24"/>
        </w:rPr>
        <w:t>EID</w:t>
      </w:r>
      <w:r>
        <w:rPr>
          <w:rFonts w:cs="Tahoma"/>
          <w:szCs w:val="24"/>
        </w:rPr>
        <w:t>O</w:t>
      </w:r>
      <w:r w:rsidRPr="00D215B7">
        <w:rPr>
          <w:rFonts w:cs="Tahoma"/>
          <w:szCs w:val="24"/>
        </w:rPr>
        <w:t>-PersonRole</w:t>
      </w:r>
      <w:r>
        <w:rPr>
          <w:rFonts w:cs="Tahoma"/>
          <w:szCs w:val="24"/>
        </w:rPr>
        <w:t xml:space="preserve">” </w:t>
      </w:r>
      <w:r w:rsidRPr="00932B4F">
        <w:rPr>
          <w:rFonts w:cs="Tahoma"/>
          <w:szCs w:val="24"/>
        </w:rPr>
        <w:t>registry</w:t>
      </w:r>
      <w:r>
        <w:rPr>
          <w:rFonts w:cs="Tahoma"/>
          <w:szCs w:val="24"/>
        </w:rPr>
        <w:t>.</w:t>
      </w:r>
    </w:p>
    <w:p w14:paraId="36FF4FD8" w14:textId="6E385941" w:rsidR="00C4649E" w:rsidRDefault="00C4649E" w:rsidP="00C4649E">
      <w:pPr>
        <w:pStyle w:val="Lgende"/>
      </w:pPr>
      <w:r>
        <w:t xml:space="preserve">Table </w:t>
      </w:r>
      <w:fldSimple w:instr=" STYLEREF 1 \s ">
        <w:r w:rsidR="00B4283D">
          <w:rPr>
            <w:noProof/>
          </w:rPr>
          <w:t>3</w:t>
        </w:r>
      </w:fldSimple>
      <w:r w:rsidR="00A32EDA">
        <w:noBreakHyphen/>
      </w:r>
      <w:fldSimple w:instr=" SEQ Table \* ARABIC \s 1 ">
        <w:r w:rsidR="00B4283D">
          <w:rPr>
            <w:noProof/>
          </w:rPr>
          <w:t>6</w:t>
        </w:r>
      </w:fldSimple>
      <w:r>
        <w:t xml:space="preserve"> Person Role </w:t>
      </w:r>
      <w:r w:rsidR="00A17249">
        <w:t>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FD42A6" w:rsidRPr="00FD42A6" w14:paraId="5EC36C7E" w14:textId="77777777" w:rsidTr="00930E61">
        <w:trPr>
          <w:trHeight w:val="20"/>
          <w:tblHeader/>
        </w:trPr>
        <w:tc>
          <w:tcPr>
            <w:tcW w:w="2824" w:type="dxa"/>
            <w:shd w:val="clear" w:color="auto" w:fill="D9D9D9" w:themeFill="background1" w:themeFillShade="D9"/>
            <w:vAlign w:val="center"/>
          </w:tcPr>
          <w:p w14:paraId="7FCED68E" w14:textId="77777777" w:rsidR="00FD42A6" w:rsidRPr="00FD42A6" w:rsidRDefault="00FD42A6" w:rsidP="001239FF">
            <w:pPr>
              <w:spacing w:before="0" w:after="0"/>
              <w:contextualSpacing/>
              <w:jc w:val="center"/>
              <w:rPr>
                <w:rFonts w:cs="Tahoma"/>
                <w:b/>
              </w:rPr>
            </w:pPr>
            <w:r w:rsidRPr="00FD42A6">
              <w:rPr>
                <w:rFonts w:cs="Tahoma"/>
                <w:b/>
              </w:rPr>
              <w:t>Value</w:t>
            </w:r>
          </w:p>
        </w:tc>
        <w:tc>
          <w:tcPr>
            <w:tcW w:w="4864" w:type="dxa"/>
            <w:shd w:val="clear" w:color="auto" w:fill="D9D9D9" w:themeFill="background1" w:themeFillShade="D9"/>
            <w:vAlign w:val="center"/>
          </w:tcPr>
          <w:p w14:paraId="3D0A0B42" w14:textId="77777777" w:rsidR="00FD42A6" w:rsidRPr="00FD42A6" w:rsidRDefault="00FD42A6" w:rsidP="001239FF">
            <w:pPr>
              <w:spacing w:before="0" w:after="0"/>
              <w:contextualSpacing/>
              <w:jc w:val="center"/>
              <w:rPr>
                <w:rFonts w:cs="Tahoma"/>
                <w:b/>
              </w:rPr>
            </w:pPr>
            <w:r w:rsidRPr="00FD42A6">
              <w:rPr>
                <w:rFonts w:cs="Tahoma"/>
                <w:b/>
              </w:rPr>
              <w:t>Literal Description</w:t>
            </w:r>
          </w:p>
        </w:tc>
        <w:tc>
          <w:tcPr>
            <w:tcW w:w="2022" w:type="dxa"/>
            <w:shd w:val="clear" w:color="auto" w:fill="D9D9D9" w:themeFill="background1" w:themeFillShade="D9"/>
            <w:vAlign w:val="center"/>
          </w:tcPr>
          <w:p w14:paraId="455EBE9D" w14:textId="77777777" w:rsidR="00FD42A6" w:rsidRPr="00FD42A6" w:rsidRDefault="00FD42A6" w:rsidP="001239FF">
            <w:pPr>
              <w:spacing w:before="0" w:after="0"/>
              <w:contextualSpacing/>
              <w:jc w:val="center"/>
              <w:rPr>
                <w:rFonts w:cs="Tahoma"/>
                <w:b/>
              </w:rPr>
            </w:pPr>
            <w:r w:rsidRPr="00FD42A6">
              <w:rPr>
                <w:rFonts w:cs="Tahoma"/>
                <w:b/>
              </w:rPr>
              <w:t>Reference</w:t>
            </w:r>
          </w:p>
        </w:tc>
      </w:tr>
      <w:tr w:rsidR="001239FF" w:rsidRPr="00FD42A6" w14:paraId="595E8452" w14:textId="77777777" w:rsidTr="00930E61">
        <w:trPr>
          <w:trHeight w:val="20"/>
        </w:trPr>
        <w:tc>
          <w:tcPr>
            <w:tcW w:w="2824" w:type="dxa"/>
            <w:noWrap/>
            <w:hideMark/>
          </w:tcPr>
          <w:p w14:paraId="0A26075A" w14:textId="74E73554" w:rsidR="001239FF" w:rsidRPr="00FD42A6" w:rsidRDefault="008F1607" w:rsidP="001239FF">
            <w:pPr>
              <w:spacing w:before="0" w:after="0"/>
              <w:contextualSpacing/>
              <w:rPr>
                <w:rFonts w:cs="Tahoma"/>
                <w:lang w:val="fr-CA"/>
              </w:rPr>
            </w:pPr>
            <w:r w:rsidRPr="008F1607">
              <w:rPr>
                <w:rFonts w:cs="Tahoma"/>
                <w:lang w:val="fr-CA"/>
              </w:rPr>
              <w:t>InvolvedPerson</w:t>
            </w:r>
          </w:p>
        </w:tc>
        <w:tc>
          <w:tcPr>
            <w:tcW w:w="4864" w:type="dxa"/>
            <w:hideMark/>
          </w:tcPr>
          <w:p w14:paraId="6FF4B88C" w14:textId="31D32C36"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Used when no other relationship is known.</w:t>
            </w:r>
          </w:p>
        </w:tc>
        <w:tc>
          <w:tcPr>
            <w:tcW w:w="2022" w:type="dxa"/>
            <w:noWrap/>
          </w:tcPr>
          <w:p w14:paraId="1A58BD2F" w14:textId="3C4494FE"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D93578" w:rsidRPr="00FD42A6" w14:paraId="6DEB9552" w14:textId="77777777" w:rsidTr="00930E61">
        <w:trPr>
          <w:trHeight w:val="20"/>
        </w:trPr>
        <w:tc>
          <w:tcPr>
            <w:tcW w:w="2824" w:type="dxa"/>
            <w:noWrap/>
          </w:tcPr>
          <w:p w14:paraId="32636421" w14:textId="26772022" w:rsidR="00D93578" w:rsidRPr="008F1607" w:rsidRDefault="00D93578" w:rsidP="001239FF">
            <w:pPr>
              <w:spacing w:before="0" w:after="0"/>
              <w:contextualSpacing/>
              <w:rPr>
                <w:rFonts w:cs="Tahoma"/>
                <w:lang w:val="fr-CA"/>
              </w:rPr>
            </w:pPr>
            <w:r>
              <w:rPr>
                <w:rFonts w:cs="Tahoma"/>
                <w:lang w:val="fr-CA"/>
              </w:rPr>
              <w:t>Caller</w:t>
            </w:r>
          </w:p>
        </w:tc>
        <w:tc>
          <w:tcPr>
            <w:tcW w:w="4864" w:type="dxa"/>
          </w:tcPr>
          <w:p w14:paraId="2A051B09" w14:textId="34E2DD90" w:rsidR="00D93578" w:rsidRPr="00FD42A6" w:rsidRDefault="00D93578" w:rsidP="001239FF">
            <w:pPr>
              <w:spacing w:before="0" w:after="0"/>
              <w:contextualSpacing/>
              <w:rPr>
                <w:rFonts w:cs="Tahoma"/>
                <w:lang w:val="fr-CA"/>
              </w:rPr>
            </w:pPr>
            <w:r w:rsidRPr="00FD42A6">
              <w:rPr>
                <w:rFonts w:cs="Tahoma"/>
                <w:lang w:val="fr-CA"/>
              </w:rPr>
              <w:t>Person described in the Person Information data component</w:t>
            </w:r>
            <w:r>
              <w:rPr>
                <w:rFonts w:cs="Tahoma"/>
                <w:lang w:val="fr-CA"/>
              </w:rPr>
              <w:t xml:space="preserve"> is a caller.</w:t>
            </w:r>
          </w:p>
        </w:tc>
        <w:tc>
          <w:tcPr>
            <w:tcW w:w="2022" w:type="dxa"/>
            <w:noWrap/>
          </w:tcPr>
          <w:p w14:paraId="20EAE1F7" w14:textId="29B6DC2A" w:rsidR="00D93578" w:rsidRPr="00874F38" w:rsidRDefault="00D93578" w:rsidP="001239FF">
            <w:pPr>
              <w:spacing w:before="0" w:after="0"/>
              <w:contextualSpacing/>
              <w:jc w:val="center"/>
            </w:pPr>
            <w:r w:rsidRPr="00874F38">
              <w:rPr>
                <w:szCs w:val="20"/>
              </w:rPr>
              <w:t>This document</w:t>
            </w:r>
          </w:p>
        </w:tc>
      </w:tr>
      <w:tr w:rsidR="001239FF" w:rsidRPr="00FD42A6" w14:paraId="7373A181" w14:textId="77777777" w:rsidTr="00930E61">
        <w:trPr>
          <w:trHeight w:val="20"/>
        </w:trPr>
        <w:tc>
          <w:tcPr>
            <w:tcW w:w="2824" w:type="dxa"/>
            <w:noWrap/>
            <w:hideMark/>
          </w:tcPr>
          <w:p w14:paraId="1A072C3C" w14:textId="77777777" w:rsidR="001239FF" w:rsidRPr="00FD42A6" w:rsidRDefault="001239FF" w:rsidP="001239FF">
            <w:pPr>
              <w:spacing w:before="0" w:after="0"/>
              <w:contextualSpacing/>
              <w:rPr>
                <w:rFonts w:cs="Tahoma"/>
                <w:lang w:val="fr-CA"/>
              </w:rPr>
            </w:pPr>
            <w:r w:rsidRPr="00FD42A6">
              <w:rPr>
                <w:rFonts w:cs="Tahoma"/>
                <w:lang w:val="fr-CA"/>
              </w:rPr>
              <w:t>Patient</w:t>
            </w:r>
          </w:p>
        </w:tc>
        <w:tc>
          <w:tcPr>
            <w:tcW w:w="4864" w:type="dxa"/>
            <w:hideMark/>
          </w:tcPr>
          <w:p w14:paraId="2038C999" w14:textId="64A1B784"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patient.</w:t>
            </w:r>
          </w:p>
        </w:tc>
        <w:tc>
          <w:tcPr>
            <w:tcW w:w="2022" w:type="dxa"/>
            <w:noWrap/>
          </w:tcPr>
          <w:p w14:paraId="3D9AB738" w14:textId="2E14A37A"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44B3623F" w14:textId="77777777" w:rsidTr="00930E61">
        <w:trPr>
          <w:trHeight w:val="20"/>
        </w:trPr>
        <w:tc>
          <w:tcPr>
            <w:tcW w:w="2824" w:type="dxa"/>
            <w:noWrap/>
            <w:hideMark/>
          </w:tcPr>
          <w:p w14:paraId="3607BA9D" w14:textId="77777777" w:rsidR="001239FF" w:rsidRPr="00FD42A6" w:rsidRDefault="001239FF" w:rsidP="001239FF">
            <w:pPr>
              <w:spacing w:before="0" w:after="0"/>
              <w:contextualSpacing/>
              <w:rPr>
                <w:rFonts w:cs="Tahoma"/>
                <w:lang w:val="fr-CA"/>
              </w:rPr>
            </w:pPr>
            <w:r w:rsidRPr="00FD42A6">
              <w:rPr>
                <w:rFonts w:cs="Tahoma"/>
                <w:lang w:val="fr-CA"/>
              </w:rPr>
              <w:lastRenderedPageBreak/>
              <w:t>PatientAcquaintance</w:t>
            </w:r>
          </w:p>
        </w:tc>
        <w:tc>
          <w:tcPr>
            <w:tcW w:w="4864" w:type="dxa"/>
            <w:hideMark/>
          </w:tcPr>
          <w:p w14:paraId="618EF07A" w14:textId="3EFF3DE9"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an acquaintance of a patient involved in the </w:t>
            </w:r>
            <w:r w:rsidR="00A65429">
              <w:rPr>
                <w:rFonts w:cs="Tahoma"/>
                <w:lang w:val="fr-CA"/>
              </w:rPr>
              <w:t>Incident</w:t>
            </w:r>
            <w:r w:rsidRPr="00FD42A6">
              <w:rPr>
                <w:rFonts w:cs="Tahoma"/>
                <w:lang w:val="fr-CA"/>
              </w:rPr>
              <w:t>.</w:t>
            </w:r>
          </w:p>
        </w:tc>
        <w:tc>
          <w:tcPr>
            <w:tcW w:w="2022" w:type="dxa"/>
            <w:noWrap/>
          </w:tcPr>
          <w:p w14:paraId="43AC512F" w14:textId="68D03E0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3E6BB2E" w14:textId="77777777" w:rsidTr="00930E61">
        <w:trPr>
          <w:trHeight w:val="20"/>
        </w:trPr>
        <w:tc>
          <w:tcPr>
            <w:tcW w:w="2824" w:type="dxa"/>
            <w:noWrap/>
            <w:hideMark/>
          </w:tcPr>
          <w:p w14:paraId="30CCF37D" w14:textId="77777777" w:rsidR="001239FF" w:rsidRPr="00FD42A6" w:rsidRDefault="001239FF" w:rsidP="001239FF">
            <w:pPr>
              <w:spacing w:before="0" w:after="0"/>
              <w:contextualSpacing/>
              <w:rPr>
                <w:rFonts w:cs="Tahoma"/>
                <w:lang w:val="fr-CA"/>
              </w:rPr>
            </w:pPr>
            <w:r w:rsidRPr="00FD42A6">
              <w:rPr>
                <w:rFonts w:cs="Tahoma"/>
                <w:lang w:val="fr-CA"/>
              </w:rPr>
              <w:t>PatientRelative</w:t>
            </w:r>
          </w:p>
        </w:tc>
        <w:tc>
          <w:tcPr>
            <w:tcW w:w="4864" w:type="dxa"/>
            <w:hideMark/>
          </w:tcPr>
          <w:p w14:paraId="41A5CBC4" w14:textId="78B7459C"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 relative of a patient involved in the </w:t>
            </w:r>
            <w:r w:rsidR="00A65429">
              <w:rPr>
                <w:rFonts w:cs="Tahoma"/>
                <w:lang w:val="fr-CA"/>
              </w:rPr>
              <w:t>Incident</w:t>
            </w:r>
            <w:r w:rsidRPr="00FD42A6">
              <w:rPr>
                <w:rFonts w:cs="Tahoma"/>
                <w:lang w:val="fr-CA"/>
              </w:rPr>
              <w:t>.</w:t>
            </w:r>
          </w:p>
        </w:tc>
        <w:tc>
          <w:tcPr>
            <w:tcW w:w="2022" w:type="dxa"/>
            <w:noWrap/>
          </w:tcPr>
          <w:p w14:paraId="1086F160" w14:textId="17E8BA63"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7F646883" w14:textId="77777777" w:rsidTr="00930E61">
        <w:trPr>
          <w:trHeight w:val="20"/>
        </w:trPr>
        <w:tc>
          <w:tcPr>
            <w:tcW w:w="2824" w:type="dxa"/>
            <w:noWrap/>
            <w:hideMark/>
          </w:tcPr>
          <w:p w14:paraId="65A79C3D" w14:textId="77777777" w:rsidR="001239FF" w:rsidRPr="00FD42A6" w:rsidRDefault="001239FF" w:rsidP="001239FF">
            <w:pPr>
              <w:spacing w:before="0" w:after="0"/>
              <w:contextualSpacing/>
              <w:rPr>
                <w:rFonts w:cs="Tahoma"/>
                <w:lang w:val="fr-CA"/>
              </w:rPr>
            </w:pPr>
            <w:r w:rsidRPr="00FD42A6">
              <w:rPr>
                <w:rFonts w:cs="Tahoma"/>
                <w:lang w:val="fr-CA"/>
              </w:rPr>
              <w:t>PersonOfInterest</w:t>
            </w:r>
          </w:p>
        </w:tc>
        <w:tc>
          <w:tcPr>
            <w:tcW w:w="4864" w:type="dxa"/>
            <w:hideMark/>
          </w:tcPr>
          <w:p w14:paraId="6A21C9C4" w14:textId="6B64F39C"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person of interest.</w:t>
            </w:r>
          </w:p>
        </w:tc>
        <w:tc>
          <w:tcPr>
            <w:tcW w:w="2022" w:type="dxa"/>
            <w:noWrap/>
          </w:tcPr>
          <w:p w14:paraId="2D465CD7" w14:textId="564316A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F9AE3BD" w14:textId="77777777" w:rsidTr="00930E61">
        <w:trPr>
          <w:trHeight w:val="20"/>
        </w:trPr>
        <w:tc>
          <w:tcPr>
            <w:tcW w:w="2824" w:type="dxa"/>
            <w:noWrap/>
            <w:hideMark/>
          </w:tcPr>
          <w:p w14:paraId="4A0A6393" w14:textId="77777777" w:rsidR="001239FF" w:rsidRPr="00FD42A6" w:rsidRDefault="001239FF" w:rsidP="001239FF">
            <w:pPr>
              <w:spacing w:before="0" w:after="0"/>
              <w:contextualSpacing/>
              <w:rPr>
                <w:rFonts w:cs="Tahoma"/>
                <w:lang w:val="fr-CA"/>
              </w:rPr>
            </w:pPr>
            <w:r w:rsidRPr="00FD42A6">
              <w:rPr>
                <w:rFonts w:cs="Tahoma"/>
                <w:lang w:val="fr-CA"/>
              </w:rPr>
              <w:t>ReportingParty</w:t>
            </w:r>
          </w:p>
        </w:tc>
        <w:tc>
          <w:tcPr>
            <w:tcW w:w="4864" w:type="dxa"/>
            <w:hideMark/>
          </w:tcPr>
          <w:p w14:paraId="0B9ACD28" w14:textId="019A4D5E"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reporting party.</w:t>
            </w:r>
          </w:p>
        </w:tc>
        <w:tc>
          <w:tcPr>
            <w:tcW w:w="2022" w:type="dxa"/>
            <w:noWrap/>
          </w:tcPr>
          <w:p w14:paraId="4CBD2756" w14:textId="66C897FF"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35DB6F71" w14:textId="77777777" w:rsidTr="00930E61">
        <w:trPr>
          <w:trHeight w:val="20"/>
        </w:trPr>
        <w:tc>
          <w:tcPr>
            <w:tcW w:w="2824" w:type="dxa"/>
            <w:noWrap/>
            <w:hideMark/>
          </w:tcPr>
          <w:p w14:paraId="441F86CD" w14:textId="77777777" w:rsidR="001239FF" w:rsidRPr="00FD42A6" w:rsidRDefault="001239FF" w:rsidP="001239FF">
            <w:pPr>
              <w:spacing w:before="0" w:after="0"/>
              <w:contextualSpacing/>
              <w:rPr>
                <w:rFonts w:cs="Tahoma"/>
                <w:lang w:val="fr-CA"/>
              </w:rPr>
            </w:pPr>
            <w:r w:rsidRPr="00FD42A6">
              <w:rPr>
                <w:rFonts w:cs="Tahoma"/>
                <w:lang w:val="fr-CA"/>
              </w:rPr>
              <w:t>Suspect</w:t>
            </w:r>
          </w:p>
        </w:tc>
        <w:tc>
          <w:tcPr>
            <w:tcW w:w="4864" w:type="dxa"/>
            <w:hideMark/>
          </w:tcPr>
          <w:p w14:paraId="088348B5" w14:textId="0F16D5E5"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suspect.</w:t>
            </w:r>
          </w:p>
        </w:tc>
        <w:tc>
          <w:tcPr>
            <w:tcW w:w="2022" w:type="dxa"/>
            <w:noWrap/>
          </w:tcPr>
          <w:p w14:paraId="2F890040" w14:textId="387C0C98"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27896182" w14:textId="77777777" w:rsidTr="00930E61">
        <w:trPr>
          <w:trHeight w:val="20"/>
        </w:trPr>
        <w:tc>
          <w:tcPr>
            <w:tcW w:w="2824" w:type="dxa"/>
            <w:noWrap/>
            <w:hideMark/>
          </w:tcPr>
          <w:p w14:paraId="3E4F13DF" w14:textId="77777777" w:rsidR="001239FF" w:rsidRPr="00FD42A6" w:rsidRDefault="001239FF" w:rsidP="001239FF">
            <w:pPr>
              <w:spacing w:before="0" w:after="0"/>
              <w:contextualSpacing/>
              <w:rPr>
                <w:rFonts w:cs="Tahoma"/>
                <w:lang w:val="fr-CA"/>
              </w:rPr>
            </w:pPr>
            <w:r w:rsidRPr="00FD42A6">
              <w:rPr>
                <w:rFonts w:cs="Tahoma"/>
                <w:lang w:val="fr-CA"/>
              </w:rPr>
              <w:t>Victim</w:t>
            </w:r>
          </w:p>
        </w:tc>
        <w:tc>
          <w:tcPr>
            <w:tcW w:w="4864" w:type="dxa"/>
            <w:hideMark/>
          </w:tcPr>
          <w:p w14:paraId="7ABA3956" w14:textId="156FCDD1"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involved in the </w:t>
            </w:r>
            <w:r w:rsidR="00A65429">
              <w:rPr>
                <w:rFonts w:cs="Tahoma"/>
                <w:lang w:val="fr-CA"/>
              </w:rPr>
              <w:t>Incident</w:t>
            </w:r>
            <w:r w:rsidRPr="00FD42A6">
              <w:rPr>
                <w:rFonts w:cs="Tahoma"/>
                <w:lang w:val="fr-CA"/>
              </w:rPr>
              <w:t xml:space="preserve"> as a victim.</w:t>
            </w:r>
          </w:p>
        </w:tc>
        <w:tc>
          <w:tcPr>
            <w:tcW w:w="2022" w:type="dxa"/>
            <w:noWrap/>
          </w:tcPr>
          <w:p w14:paraId="55368496" w14:textId="09FBFFD5"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3BD3B14" w14:textId="77777777" w:rsidTr="00930E61">
        <w:trPr>
          <w:trHeight w:val="20"/>
        </w:trPr>
        <w:tc>
          <w:tcPr>
            <w:tcW w:w="2824" w:type="dxa"/>
            <w:noWrap/>
            <w:hideMark/>
          </w:tcPr>
          <w:p w14:paraId="5C6E8B19" w14:textId="77777777" w:rsidR="001239FF" w:rsidRPr="00FD42A6" w:rsidRDefault="001239FF" w:rsidP="001239FF">
            <w:pPr>
              <w:spacing w:before="0" w:after="0"/>
              <w:contextualSpacing/>
              <w:rPr>
                <w:rFonts w:cs="Tahoma"/>
                <w:lang w:val="fr-CA"/>
              </w:rPr>
            </w:pPr>
            <w:r w:rsidRPr="00FD42A6">
              <w:rPr>
                <w:rFonts w:cs="Tahoma"/>
                <w:lang w:val="fr-CA"/>
              </w:rPr>
              <w:t>VictimAcquaintance</w:t>
            </w:r>
          </w:p>
        </w:tc>
        <w:tc>
          <w:tcPr>
            <w:tcW w:w="4864" w:type="dxa"/>
            <w:hideMark/>
          </w:tcPr>
          <w:p w14:paraId="17DB13E1" w14:textId="57042F8D"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an acquaintance of a victim involved in the </w:t>
            </w:r>
            <w:r w:rsidR="00A65429">
              <w:rPr>
                <w:rFonts w:cs="Tahoma"/>
                <w:lang w:val="fr-CA"/>
              </w:rPr>
              <w:t>Incident</w:t>
            </w:r>
            <w:r w:rsidRPr="00FD42A6">
              <w:rPr>
                <w:rFonts w:cs="Tahoma"/>
                <w:lang w:val="fr-CA"/>
              </w:rPr>
              <w:t>.</w:t>
            </w:r>
          </w:p>
        </w:tc>
        <w:tc>
          <w:tcPr>
            <w:tcW w:w="2022" w:type="dxa"/>
            <w:noWrap/>
          </w:tcPr>
          <w:p w14:paraId="4A965164" w14:textId="23925557"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1239FF" w:rsidRPr="00FD42A6" w14:paraId="0AE395F5" w14:textId="77777777" w:rsidTr="00930E61">
        <w:trPr>
          <w:trHeight w:val="20"/>
        </w:trPr>
        <w:tc>
          <w:tcPr>
            <w:tcW w:w="2824" w:type="dxa"/>
            <w:noWrap/>
            <w:hideMark/>
          </w:tcPr>
          <w:p w14:paraId="0D902843" w14:textId="41D0EE88" w:rsidR="001239FF" w:rsidRPr="00FD42A6" w:rsidRDefault="00584B01" w:rsidP="001239FF">
            <w:pPr>
              <w:spacing w:before="0" w:after="0"/>
              <w:contextualSpacing/>
              <w:rPr>
                <w:rFonts w:cs="Tahoma"/>
                <w:lang w:val="fr-CA"/>
              </w:rPr>
            </w:pPr>
            <w:r w:rsidRPr="00584B01">
              <w:rPr>
                <w:rFonts w:cs="Tahoma"/>
                <w:lang w:val="fr-CA"/>
              </w:rPr>
              <w:t>VictimRelative</w:t>
            </w:r>
          </w:p>
        </w:tc>
        <w:tc>
          <w:tcPr>
            <w:tcW w:w="4864" w:type="dxa"/>
            <w:hideMark/>
          </w:tcPr>
          <w:p w14:paraId="6E655C71" w14:textId="7E293083" w:rsidR="001239FF" w:rsidRPr="00FD42A6" w:rsidRDefault="001239FF" w:rsidP="001239FF">
            <w:pPr>
              <w:spacing w:before="0" w:after="0"/>
              <w:contextualSpacing/>
              <w:rPr>
                <w:rFonts w:cs="Tahoma"/>
                <w:lang w:val="fr-CA"/>
              </w:rPr>
            </w:pPr>
            <w:r w:rsidRPr="00FD42A6">
              <w:rPr>
                <w:rFonts w:cs="Tahoma"/>
                <w:lang w:val="fr-CA"/>
              </w:rPr>
              <w:t xml:space="preserve">Person described in the Person Information data component is a relative of a victim involved in the </w:t>
            </w:r>
            <w:r w:rsidR="00A65429">
              <w:rPr>
                <w:rFonts w:cs="Tahoma"/>
                <w:lang w:val="fr-CA"/>
              </w:rPr>
              <w:t>Incident</w:t>
            </w:r>
            <w:r w:rsidRPr="00FD42A6">
              <w:rPr>
                <w:rFonts w:cs="Tahoma"/>
                <w:lang w:val="fr-CA"/>
              </w:rPr>
              <w:t>.</w:t>
            </w:r>
          </w:p>
        </w:tc>
        <w:tc>
          <w:tcPr>
            <w:tcW w:w="2022" w:type="dxa"/>
            <w:noWrap/>
          </w:tcPr>
          <w:p w14:paraId="41984D8B" w14:textId="3FE09E9B" w:rsidR="001239FF" w:rsidRPr="00FD42A6" w:rsidRDefault="001239FF" w:rsidP="001239FF">
            <w:pPr>
              <w:spacing w:before="0" w:after="0"/>
              <w:contextualSpacing/>
              <w:jc w:val="center"/>
              <w:rPr>
                <w:rFonts w:cs="Tahoma"/>
                <w:u w:val="single"/>
                <w:lang w:val="fr-CA"/>
              </w:rPr>
            </w:pPr>
            <w:r w:rsidRPr="00874F38">
              <w:rPr>
                <w:szCs w:val="20"/>
              </w:rPr>
              <w:t>This document</w:t>
            </w:r>
          </w:p>
        </w:tc>
      </w:tr>
      <w:tr w:rsidR="00982E60" w:rsidRPr="00FD42A6" w14:paraId="13570B08" w14:textId="77777777" w:rsidTr="00930E61">
        <w:trPr>
          <w:trHeight w:val="20"/>
        </w:trPr>
        <w:tc>
          <w:tcPr>
            <w:tcW w:w="2824" w:type="dxa"/>
            <w:noWrap/>
          </w:tcPr>
          <w:p w14:paraId="2ECF864F" w14:textId="6C521C81" w:rsidR="00982E60" w:rsidRPr="00584B01" w:rsidRDefault="00982E60" w:rsidP="00982E60">
            <w:pPr>
              <w:spacing w:before="0" w:after="0"/>
              <w:contextualSpacing/>
              <w:rPr>
                <w:rFonts w:cs="Tahoma"/>
                <w:lang w:val="fr-CA"/>
              </w:rPr>
            </w:pPr>
            <w:r w:rsidRPr="00982E60">
              <w:rPr>
                <w:rFonts w:cs="Tahoma"/>
                <w:lang w:val="fr-CA"/>
              </w:rPr>
              <w:t>Witness</w:t>
            </w:r>
          </w:p>
        </w:tc>
        <w:tc>
          <w:tcPr>
            <w:tcW w:w="4864" w:type="dxa"/>
          </w:tcPr>
          <w:p w14:paraId="6A604CDA" w14:textId="14452F69" w:rsidR="00982E60" w:rsidRPr="00FD42A6" w:rsidRDefault="00982E60" w:rsidP="001239FF">
            <w:pPr>
              <w:spacing w:before="0" w:after="0"/>
              <w:contextualSpacing/>
              <w:rPr>
                <w:rFonts w:cs="Tahoma"/>
                <w:lang w:val="fr-CA"/>
              </w:rPr>
            </w:pPr>
            <w:r w:rsidRPr="00982E60">
              <w:rPr>
                <w:rFonts w:cs="Tahoma"/>
                <w:lang w:val="fr-CA"/>
              </w:rPr>
              <w:t xml:space="preserve">Person described in the Person Information data component is involved in the </w:t>
            </w:r>
            <w:r w:rsidR="00A65429">
              <w:rPr>
                <w:rFonts w:cs="Tahoma"/>
                <w:lang w:val="fr-CA"/>
              </w:rPr>
              <w:t>Incident</w:t>
            </w:r>
            <w:r w:rsidRPr="00982E60">
              <w:rPr>
                <w:rFonts w:cs="Tahoma"/>
                <w:lang w:val="fr-CA"/>
              </w:rPr>
              <w:t xml:space="preserve"> as a witness.</w:t>
            </w:r>
          </w:p>
        </w:tc>
        <w:tc>
          <w:tcPr>
            <w:tcW w:w="2022" w:type="dxa"/>
            <w:noWrap/>
          </w:tcPr>
          <w:p w14:paraId="0B714454" w14:textId="779A711D" w:rsidR="00982E60" w:rsidRPr="00874F38" w:rsidRDefault="00982E60" w:rsidP="001239FF">
            <w:pPr>
              <w:spacing w:before="0" w:after="0"/>
              <w:contextualSpacing/>
              <w:jc w:val="center"/>
            </w:pPr>
            <w:r w:rsidRPr="00874F38">
              <w:rPr>
                <w:szCs w:val="20"/>
              </w:rPr>
              <w:t>This document</w:t>
            </w:r>
          </w:p>
        </w:tc>
      </w:tr>
    </w:tbl>
    <w:p w14:paraId="691E6D83" w14:textId="4BB9CAF5" w:rsidR="001167E4" w:rsidRDefault="001167E4" w:rsidP="001167E4">
      <w:pPr>
        <w:rPr>
          <w:rFonts w:cs="Tahoma"/>
          <w:szCs w:val="24"/>
        </w:rPr>
      </w:pPr>
    </w:p>
    <w:p w14:paraId="31ABEB6D" w14:textId="057807AE" w:rsidR="007E66AA" w:rsidRDefault="0085317E" w:rsidP="007E66AA">
      <w:pPr>
        <w:pStyle w:val="Titre2"/>
      </w:pPr>
      <w:r>
        <w:t xml:space="preserve"> </w:t>
      </w:r>
      <w:bookmarkStart w:id="115" w:name="_Ref58265674"/>
      <w:bookmarkStart w:id="116" w:name="_Toc70692125"/>
      <w:r>
        <w:t>Vehicle Relationship Type</w:t>
      </w:r>
      <w:bookmarkEnd w:id="115"/>
      <w:bookmarkEnd w:id="116"/>
    </w:p>
    <w:p w14:paraId="271F1083" w14:textId="04C51085" w:rsidR="000506D2" w:rsidRDefault="000506D2" w:rsidP="000506D2">
      <w:pPr>
        <w:pStyle w:val="Corpsdetexte"/>
        <w:rPr>
          <w:rFonts w:cs="Tahoma"/>
          <w:szCs w:val="24"/>
        </w:rPr>
      </w:pPr>
      <w:r w:rsidRPr="00AB7A75">
        <w:rPr>
          <w:rFonts w:cs="Tahoma"/>
          <w:szCs w:val="24"/>
        </w:rPr>
        <w:t xml:space="preserve">The “Vehicle Relationship Type” data element is described in Section </w:t>
      </w:r>
      <w:r w:rsidR="00962D56">
        <w:rPr>
          <w:rFonts w:cs="Tahoma"/>
        </w:rPr>
        <w:fldChar w:fldCharType="begin"/>
      </w:r>
      <w:r w:rsidR="00962D56">
        <w:rPr>
          <w:rFonts w:cs="Tahoma"/>
          <w:szCs w:val="24"/>
        </w:rPr>
        <w:instrText xml:space="preserve"> REF _Ref58269905 \r \h </w:instrText>
      </w:r>
      <w:r w:rsidR="00962D56">
        <w:rPr>
          <w:rFonts w:cs="Tahoma"/>
        </w:rPr>
      </w:r>
      <w:r w:rsidR="00962D56">
        <w:rPr>
          <w:rFonts w:cs="Tahoma"/>
        </w:rPr>
        <w:fldChar w:fldCharType="separate"/>
      </w:r>
      <w:r w:rsidR="00B4283D">
        <w:rPr>
          <w:rFonts w:cs="Tahoma"/>
          <w:szCs w:val="24"/>
        </w:rPr>
        <w:t>2.17</w:t>
      </w:r>
      <w:r w:rsidR="00962D56">
        <w:rPr>
          <w:rFonts w:cs="Tahoma"/>
        </w:rPr>
        <w:fldChar w:fldCharType="end"/>
      </w:r>
      <w:r w:rsidRPr="00AB7A75">
        <w:rPr>
          <w:rFonts w:cs="Tahoma"/>
          <w:szCs w:val="24"/>
        </w:rPr>
        <w:t xml:space="preserve"> (</w:t>
      </w:r>
      <w:r w:rsidR="001B59E0">
        <w:rPr>
          <w:rFonts w:cs="Tahoma"/>
          <w:szCs w:val="24"/>
        </w:rPr>
        <w:fldChar w:fldCharType="begin"/>
      </w:r>
      <w:r w:rsidR="001B59E0">
        <w:rPr>
          <w:rFonts w:cs="Tahoma"/>
          <w:szCs w:val="24"/>
        </w:rPr>
        <w:instrText xml:space="preserve"> REF _Ref58269905 \h </w:instrText>
      </w:r>
      <w:r w:rsidR="001B59E0">
        <w:rPr>
          <w:rFonts w:cs="Tahoma"/>
          <w:szCs w:val="24"/>
        </w:rPr>
      </w:r>
      <w:r w:rsidR="001B59E0">
        <w:rPr>
          <w:rFonts w:cs="Tahoma"/>
          <w:szCs w:val="24"/>
        </w:rPr>
        <w:fldChar w:fldCharType="separate"/>
      </w:r>
      <w:r w:rsidR="00B4283D">
        <w:t>Vehicle Data Component</w:t>
      </w:r>
      <w:r w:rsidR="001B59E0">
        <w:rPr>
          <w:rFonts w:cs="Tahoma"/>
          <w:szCs w:val="24"/>
        </w:rPr>
        <w:fldChar w:fldCharType="end"/>
      </w:r>
      <w:r w:rsidRPr="00AB7A75">
        <w:rPr>
          <w:rFonts w:cs="Tahoma"/>
          <w:szCs w:val="24"/>
        </w:rPr>
        <w:t>) of this document.</w:t>
      </w:r>
    </w:p>
    <w:p w14:paraId="6DC93E77" w14:textId="3E8E9433" w:rsidR="000506D2" w:rsidRDefault="000506D2" w:rsidP="000506D2">
      <w:pPr>
        <w:rPr>
          <w:rFonts w:cs="Tahoma"/>
          <w:szCs w:val="24"/>
        </w:rPr>
      </w:pPr>
      <w:r w:rsidRPr="00932B4F">
        <w:rPr>
          <w:rFonts w:cs="Tahoma"/>
          <w:szCs w:val="24"/>
        </w:rPr>
        <w:t xml:space="preserve">IANA is requested to add the following values to the </w:t>
      </w:r>
      <w:r>
        <w:rPr>
          <w:rFonts w:cs="Tahoma"/>
          <w:szCs w:val="24"/>
        </w:rPr>
        <w:t>“</w:t>
      </w:r>
      <w:r w:rsidRPr="00D62199">
        <w:rPr>
          <w:rFonts w:cs="Tahoma"/>
          <w:szCs w:val="24"/>
        </w:rPr>
        <w:t>EID</w:t>
      </w:r>
      <w:r>
        <w:rPr>
          <w:rFonts w:cs="Tahoma"/>
          <w:szCs w:val="24"/>
        </w:rPr>
        <w:t>O</w:t>
      </w:r>
      <w:r w:rsidRPr="00D62199">
        <w:rPr>
          <w:rFonts w:cs="Tahoma"/>
          <w:szCs w:val="24"/>
        </w:rPr>
        <w:t>-VehicleRelationshipType</w:t>
      </w:r>
      <w:r>
        <w:rPr>
          <w:rFonts w:cs="Tahoma"/>
          <w:szCs w:val="24"/>
        </w:rPr>
        <w:t xml:space="preserve">” </w:t>
      </w:r>
      <w:r w:rsidRPr="00932B4F">
        <w:rPr>
          <w:rFonts w:cs="Tahoma"/>
          <w:szCs w:val="24"/>
        </w:rPr>
        <w:t>registry</w:t>
      </w:r>
      <w:r w:rsidR="006455C9">
        <w:rPr>
          <w:rFonts w:cs="Tahoma"/>
          <w:szCs w:val="24"/>
        </w:rPr>
        <w:t>.</w:t>
      </w:r>
    </w:p>
    <w:p w14:paraId="6351AC43" w14:textId="403D8AA5" w:rsidR="00B15D9B" w:rsidRDefault="00B15D9B" w:rsidP="00B15D9B">
      <w:pPr>
        <w:pStyle w:val="Lgende"/>
      </w:pPr>
      <w:r>
        <w:lastRenderedPageBreak/>
        <w:t xml:space="preserve">Table </w:t>
      </w:r>
      <w:fldSimple w:instr=" STYLEREF 1 \s ">
        <w:r w:rsidR="00B4283D">
          <w:rPr>
            <w:noProof/>
          </w:rPr>
          <w:t>3</w:t>
        </w:r>
      </w:fldSimple>
      <w:r w:rsidR="00A32EDA">
        <w:noBreakHyphen/>
      </w:r>
      <w:fldSimple w:instr=" SEQ Table \* ARABIC \s 1 ">
        <w:r w:rsidR="00B4283D">
          <w:rPr>
            <w:noProof/>
          </w:rPr>
          <w:t>7</w:t>
        </w:r>
      </w:fldSimple>
      <w:r>
        <w:t xml:space="preserve"> Vehicle Relationship Type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53336D" w:rsidRPr="0053336D" w14:paraId="50826BD9" w14:textId="77777777" w:rsidTr="00984C26">
        <w:trPr>
          <w:trHeight w:val="20"/>
        </w:trPr>
        <w:tc>
          <w:tcPr>
            <w:tcW w:w="2824" w:type="dxa"/>
            <w:shd w:val="clear" w:color="auto" w:fill="D9D9D9" w:themeFill="background1" w:themeFillShade="D9"/>
            <w:vAlign w:val="center"/>
          </w:tcPr>
          <w:p w14:paraId="0E0704B7" w14:textId="77777777" w:rsidR="0053336D" w:rsidRPr="0053336D" w:rsidRDefault="0053336D" w:rsidP="00D007AB">
            <w:pPr>
              <w:pStyle w:val="Corpsdetexte"/>
              <w:spacing w:before="0" w:after="0"/>
              <w:contextualSpacing/>
              <w:jc w:val="center"/>
              <w:rPr>
                <w:b/>
                <w:szCs w:val="20"/>
              </w:rPr>
            </w:pPr>
            <w:r w:rsidRPr="0053336D">
              <w:rPr>
                <w:b/>
                <w:szCs w:val="20"/>
              </w:rPr>
              <w:t>Value</w:t>
            </w:r>
          </w:p>
        </w:tc>
        <w:tc>
          <w:tcPr>
            <w:tcW w:w="4864" w:type="dxa"/>
            <w:shd w:val="clear" w:color="auto" w:fill="D9D9D9" w:themeFill="background1" w:themeFillShade="D9"/>
            <w:vAlign w:val="center"/>
          </w:tcPr>
          <w:p w14:paraId="3E4C9648" w14:textId="77777777" w:rsidR="0053336D" w:rsidRPr="0053336D" w:rsidRDefault="0053336D" w:rsidP="00D007AB">
            <w:pPr>
              <w:pStyle w:val="Corpsdetexte"/>
              <w:spacing w:before="0" w:after="0"/>
              <w:contextualSpacing/>
              <w:jc w:val="center"/>
              <w:rPr>
                <w:b/>
                <w:szCs w:val="20"/>
              </w:rPr>
            </w:pPr>
            <w:r w:rsidRPr="0053336D">
              <w:rPr>
                <w:b/>
                <w:szCs w:val="20"/>
              </w:rPr>
              <w:t>Literal Description</w:t>
            </w:r>
          </w:p>
        </w:tc>
        <w:tc>
          <w:tcPr>
            <w:tcW w:w="2022" w:type="dxa"/>
            <w:shd w:val="clear" w:color="auto" w:fill="D9D9D9" w:themeFill="background1" w:themeFillShade="D9"/>
            <w:vAlign w:val="center"/>
          </w:tcPr>
          <w:p w14:paraId="1B2E0BAB" w14:textId="77777777" w:rsidR="0053336D" w:rsidRPr="0053336D" w:rsidRDefault="0053336D" w:rsidP="00D007AB">
            <w:pPr>
              <w:pStyle w:val="Corpsdetexte"/>
              <w:spacing w:before="0" w:after="0"/>
              <w:contextualSpacing/>
              <w:jc w:val="center"/>
              <w:rPr>
                <w:b/>
                <w:szCs w:val="20"/>
              </w:rPr>
            </w:pPr>
            <w:r w:rsidRPr="0053336D">
              <w:rPr>
                <w:b/>
                <w:szCs w:val="20"/>
              </w:rPr>
              <w:t>Reference</w:t>
            </w:r>
          </w:p>
        </w:tc>
      </w:tr>
      <w:tr w:rsidR="00D007AB" w:rsidRPr="0053336D" w14:paraId="7B50CFF5" w14:textId="77777777" w:rsidTr="00D007AB">
        <w:trPr>
          <w:trHeight w:val="20"/>
        </w:trPr>
        <w:tc>
          <w:tcPr>
            <w:tcW w:w="2824" w:type="dxa"/>
            <w:noWrap/>
            <w:hideMark/>
          </w:tcPr>
          <w:p w14:paraId="36703DAC" w14:textId="77777777" w:rsidR="00D007AB" w:rsidRPr="0053336D" w:rsidRDefault="00D007AB" w:rsidP="00D007AB">
            <w:pPr>
              <w:pStyle w:val="Corpsdetexte"/>
              <w:spacing w:before="0" w:after="0"/>
              <w:contextualSpacing/>
              <w:rPr>
                <w:szCs w:val="20"/>
                <w:lang w:val="fr-CA"/>
              </w:rPr>
            </w:pPr>
            <w:r w:rsidRPr="0053336D">
              <w:rPr>
                <w:szCs w:val="20"/>
                <w:lang w:val="fr-CA"/>
              </w:rPr>
              <w:t>AccidentVehicle</w:t>
            </w:r>
          </w:p>
        </w:tc>
        <w:tc>
          <w:tcPr>
            <w:tcW w:w="4864" w:type="dxa"/>
            <w:hideMark/>
          </w:tcPr>
          <w:p w14:paraId="0AFAC129" w14:textId="3D6AAEC0"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an accident vehicle.</w:t>
            </w:r>
          </w:p>
        </w:tc>
        <w:tc>
          <w:tcPr>
            <w:tcW w:w="2022" w:type="dxa"/>
            <w:noWrap/>
          </w:tcPr>
          <w:p w14:paraId="50D0F4EC" w14:textId="4B71A1AE" w:rsidR="00D007AB" w:rsidRPr="0053336D" w:rsidRDefault="00D007AB" w:rsidP="00D007AB">
            <w:pPr>
              <w:pStyle w:val="Corpsdetexte"/>
              <w:spacing w:before="0" w:after="0"/>
              <w:contextualSpacing/>
              <w:jc w:val="center"/>
              <w:rPr>
                <w:szCs w:val="20"/>
                <w:lang w:val="fr-CA"/>
              </w:rPr>
            </w:pPr>
            <w:r w:rsidRPr="00CA0E8D">
              <w:rPr>
                <w:szCs w:val="20"/>
                <w:lang w:val="fr-CA"/>
              </w:rPr>
              <w:t>This document</w:t>
            </w:r>
          </w:p>
        </w:tc>
      </w:tr>
      <w:tr w:rsidR="00D007AB" w:rsidRPr="0053336D" w14:paraId="4473BA68" w14:textId="77777777" w:rsidTr="00D007AB">
        <w:trPr>
          <w:trHeight w:val="20"/>
        </w:trPr>
        <w:tc>
          <w:tcPr>
            <w:tcW w:w="2824" w:type="dxa"/>
            <w:noWrap/>
            <w:hideMark/>
          </w:tcPr>
          <w:p w14:paraId="6646DC1E" w14:textId="77777777" w:rsidR="00D007AB" w:rsidRPr="0053336D" w:rsidRDefault="00D007AB" w:rsidP="00D007AB">
            <w:pPr>
              <w:pStyle w:val="Corpsdetexte"/>
              <w:spacing w:before="0" w:after="0"/>
              <w:contextualSpacing/>
              <w:rPr>
                <w:szCs w:val="20"/>
                <w:lang w:val="fr-CA"/>
              </w:rPr>
            </w:pPr>
            <w:r w:rsidRPr="0053336D">
              <w:rPr>
                <w:szCs w:val="20"/>
                <w:lang w:val="fr-CA"/>
              </w:rPr>
              <w:t>InvolvedVehicle</w:t>
            </w:r>
          </w:p>
        </w:tc>
        <w:tc>
          <w:tcPr>
            <w:tcW w:w="4864" w:type="dxa"/>
            <w:hideMark/>
          </w:tcPr>
          <w:p w14:paraId="47775D50" w14:textId="74D56ADC"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Used when no other relationship is known.</w:t>
            </w:r>
          </w:p>
        </w:tc>
        <w:tc>
          <w:tcPr>
            <w:tcW w:w="2022" w:type="dxa"/>
            <w:noWrap/>
          </w:tcPr>
          <w:p w14:paraId="4943ADEA" w14:textId="61545AFD"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1319815E" w14:textId="77777777" w:rsidTr="00D007AB">
        <w:trPr>
          <w:trHeight w:val="20"/>
        </w:trPr>
        <w:tc>
          <w:tcPr>
            <w:tcW w:w="2824" w:type="dxa"/>
            <w:noWrap/>
            <w:hideMark/>
          </w:tcPr>
          <w:p w14:paraId="26C2FDCD" w14:textId="77777777" w:rsidR="00D007AB" w:rsidRPr="0053336D" w:rsidRDefault="00D007AB" w:rsidP="00D007AB">
            <w:pPr>
              <w:pStyle w:val="Corpsdetexte"/>
              <w:spacing w:before="0" w:after="0"/>
              <w:contextualSpacing/>
              <w:rPr>
                <w:szCs w:val="20"/>
                <w:lang w:val="fr-CA"/>
              </w:rPr>
            </w:pPr>
            <w:r w:rsidRPr="0053336D">
              <w:rPr>
                <w:szCs w:val="20"/>
                <w:lang w:val="fr-CA"/>
              </w:rPr>
              <w:t>SuspectVehicle</w:t>
            </w:r>
          </w:p>
        </w:tc>
        <w:tc>
          <w:tcPr>
            <w:tcW w:w="4864" w:type="dxa"/>
            <w:hideMark/>
          </w:tcPr>
          <w:p w14:paraId="218F6908" w14:textId="2D335D23"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suspect's vehicle.</w:t>
            </w:r>
          </w:p>
        </w:tc>
        <w:tc>
          <w:tcPr>
            <w:tcW w:w="2022" w:type="dxa"/>
            <w:noWrap/>
          </w:tcPr>
          <w:p w14:paraId="15BD1D4B" w14:textId="7C338063"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07CFED60" w14:textId="77777777" w:rsidTr="00D007AB">
        <w:trPr>
          <w:trHeight w:val="20"/>
        </w:trPr>
        <w:tc>
          <w:tcPr>
            <w:tcW w:w="2824" w:type="dxa"/>
            <w:noWrap/>
            <w:hideMark/>
          </w:tcPr>
          <w:p w14:paraId="5484B2B0" w14:textId="77777777" w:rsidR="00D007AB" w:rsidRPr="0053336D" w:rsidRDefault="00D007AB" w:rsidP="00D007AB">
            <w:pPr>
              <w:pStyle w:val="Corpsdetexte"/>
              <w:spacing w:before="0" w:after="0"/>
              <w:contextualSpacing/>
              <w:rPr>
                <w:szCs w:val="20"/>
                <w:lang w:val="fr-CA"/>
              </w:rPr>
            </w:pPr>
            <w:r w:rsidRPr="0053336D">
              <w:rPr>
                <w:szCs w:val="20"/>
                <w:lang w:val="fr-CA"/>
              </w:rPr>
              <w:t>VictimVehicle</w:t>
            </w:r>
          </w:p>
        </w:tc>
        <w:tc>
          <w:tcPr>
            <w:tcW w:w="4864" w:type="dxa"/>
            <w:hideMark/>
          </w:tcPr>
          <w:p w14:paraId="01C7E4FB" w14:textId="69481887"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victim's vehicle.</w:t>
            </w:r>
          </w:p>
        </w:tc>
        <w:tc>
          <w:tcPr>
            <w:tcW w:w="2022" w:type="dxa"/>
            <w:noWrap/>
          </w:tcPr>
          <w:p w14:paraId="6CA818E5" w14:textId="5ED1460E"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D007AB" w:rsidRPr="0053336D" w14:paraId="519D2779" w14:textId="77777777" w:rsidTr="00D007AB">
        <w:trPr>
          <w:trHeight w:val="20"/>
        </w:trPr>
        <w:tc>
          <w:tcPr>
            <w:tcW w:w="2824" w:type="dxa"/>
            <w:noWrap/>
            <w:hideMark/>
          </w:tcPr>
          <w:p w14:paraId="4ED240BC" w14:textId="77777777" w:rsidR="00D007AB" w:rsidRPr="0053336D" w:rsidRDefault="00D007AB" w:rsidP="00D007AB">
            <w:pPr>
              <w:pStyle w:val="Corpsdetexte"/>
              <w:spacing w:before="0" w:after="0"/>
              <w:contextualSpacing/>
              <w:rPr>
                <w:szCs w:val="20"/>
                <w:lang w:val="fr-CA"/>
              </w:rPr>
            </w:pPr>
            <w:r w:rsidRPr="0053336D">
              <w:rPr>
                <w:szCs w:val="20"/>
                <w:lang w:val="fr-CA"/>
              </w:rPr>
              <w:t>WitnessVehicle</w:t>
            </w:r>
          </w:p>
        </w:tc>
        <w:tc>
          <w:tcPr>
            <w:tcW w:w="4864" w:type="dxa"/>
            <w:hideMark/>
          </w:tcPr>
          <w:p w14:paraId="730A435C" w14:textId="2D1B8DA4" w:rsidR="00D007AB" w:rsidRPr="0053336D" w:rsidRDefault="00D007AB" w:rsidP="00D007AB">
            <w:pPr>
              <w:pStyle w:val="Corpsdetexte"/>
              <w:spacing w:before="0" w:after="0"/>
              <w:contextualSpacing/>
              <w:rPr>
                <w:szCs w:val="20"/>
                <w:lang w:val="fr-CA"/>
              </w:rPr>
            </w:pPr>
            <w:r w:rsidRPr="0053336D">
              <w:rPr>
                <w:szCs w:val="20"/>
                <w:lang w:val="fr-CA"/>
              </w:rPr>
              <w:t xml:space="preserve">The vehicle described in the Vehicle Information data component is involved in the </w:t>
            </w:r>
            <w:r w:rsidR="00A65429">
              <w:rPr>
                <w:szCs w:val="20"/>
                <w:lang w:val="fr-CA"/>
              </w:rPr>
              <w:t>Incident</w:t>
            </w:r>
            <w:r w:rsidRPr="0053336D">
              <w:rPr>
                <w:szCs w:val="20"/>
                <w:lang w:val="fr-CA"/>
              </w:rPr>
              <w:t xml:space="preserve"> as a witness's vehicle.</w:t>
            </w:r>
          </w:p>
        </w:tc>
        <w:tc>
          <w:tcPr>
            <w:tcW w:w="2022" w:type="dxa"/>
            <w:noWrap/>
          </w:tcPr>
          <w:p w14:paraId="6BC7232B" w14:textId="1D797D1A" w:rsidR="00D007AB" w:rsidRPr="0053336D" w:rsidRDefault="00D007AB" w:rsidP="00D007AB">
            <w:pPr>
              <w:pStyle w:val="Corpsdetexte"/>
              <w:spacing w:before="0" w:after="0"/>
              <w:contextualSpacing/>
              <w:jc w:val="center"/>
              <w:rPr>
                <w:szCs w:val="20"/>
                <w:u w:val="single"/>
                <w:lang w:val="fr-CA"/>
              </w:rPr>
            </w:pPr>
            <w:r w:rsidRPr="00CA0E8D">
              <w:rPr>
                <w:szCs w:val="20"/>
                <w:lang w:val="fr-CA"/>
              </w:rPr>
              <w:t>This document</w:t>
            </w:r>
          </w:p>
        </w:tc>
      </w:tr>
      <w:tr w:rsidR="00A8638A" w:rsidRPr="0053336D" w14:paraId="0746DF5D" w14:textId="77777777" w:rsidTr="00D007AB">
        <w:trPr>
          <w:trHeight w:val="20"/>
        </w:trPr>
        <w:tc>
          <w:tcPr>
            <w:tcW w:w="2824" w:type="dxa"/>
            <w:noWrap/>
          </w:tcPr>
          <w:p w14:paraId="03921546" w14:textId="33B23DFE" w:rsidR="00A8638A" w:rsidRPr="0053336D" w:rsidRDefault="00A8638A" w:rsidP="00D007AB">
            <w:pPr>
              <w:pStyle w:val="Corpsdetexte"/>
              <w:spacing w:before="0" w:after="0"/>
              <w:contextualSpacing/>
              <w:rPr>
                <w:lang w:val="fr-CA"/>
              </w:rPr>
            </w:pPr>
            <w:r>
              <w:rPr>
                <w:lang w:val="fr-CA"/>
              </w:rPr>
              <w:t>ResponseVehicle</w:t>
            </w:r>
          </w:p>
        </w:tc>
        <w:tc>
          <w:tcPr>
            <w:tcW w:w="4864" w:type="dxa"/>
          </w:tcPr>
          <w:p w14:paraId="1646D67B" w14:textId="60945BD4" w:rsidR="00A8638A" w:rsidRPr="0053336D" w:rsidRDefault="00A8638A" w:rsidP="00D007AB">
            <w:pPr>
              <w:pStyle w:val="Corpsdetexte"/>
              <w:spacing w:before="0" w:after="0"/>
              <w:contextualSpacing/>
              <w:rPr>
                <w:lang w:val="fr-CA"/>
              </w:rPr>
            </w:pPr>
            <w:r w:rsidRPr="0053336D">
              <w:rPr>
                <w:szCs w:val="20"/>
                <w:lang w:val="fr-CA"/>
              </w:rPr>
              <w:t>The vehicle described in the Vehicle Information data component</w:t>
            </w:r>
            <w:r>
              <w:rPr>
                <w:szCs w:val="20"/>
                <w:lang w:val="fr-CA"/>
              </w:rPr>
              <w:t xml:space="preserve"> may be involved in the Incident response.</w:t>
            </w:r>
          </w:p>
        </w:tc>
        <w:tc>
          <w:tcPr>
            <w:tcW w:w="2022" w:type="dxa"/>
            <w:noWrap/>
          </w:tcPr>
          <w:p w14:paraId="369EDB11" w14:textId="32BA9DCE" w:rsidR="00A8638A" w:rsidRPr="00CA0E8D" w:rsidRDefault="00A8638A" w:rsidP="00D007AB">
            <w:pPr>
              <w:pStyle w:val="Corpsdetexte"/>
              <w:spacing w:before="0" w:after="0"/>
              <w:contextualSpacing/>
              <w:jc w:val="center"/>
              <w:rPr>
                <w:lang w:val="fr-CA"/>
              </w:rPr>
            </w:pPr>
            <w:r w:rsidRPr="00CA0E8D">
              <w:rPr>
                <w:szCs w:val="20"/>
                <w:lang w:val="fr-CA"/>
              </w:rPr>
              <w:t>This document</w:t>
            </w:r>
          </w:p>
        </w:tc>
      </w:tr>
    </w:tbl>
    <w:p w14:paraId="68CB5CEC" w14:textId="661A21F9" w:rsidR="0085317E" w:rsidRDefault="0085317E" w:rsidP="0085317E">
      <w:pPr>
        <w:pStyle w:val="Corpsdetexte"/>
      </w:pPr>
    </w:p>
    <w:p w14:paraId="13963E87" w14:textId="0E7B2636" w:rsidR="00B15D9B" w:rsidRDefault="005A6E5A" w:rsidP="00B15D9B">
      <w:pPr>
        <w:pStyle w:val="Titre2"/>
      </w:pPr>
      <w:r>
        <w:t xml:space="preserve"> </w:t>
      </w:r>
      <w:bookmarkStart w:id="117" w:name="_Ref58266433"/>
      <w:bookmarkStart w:id="118" w:name="_Toc70692126"/>
      <w:r>
        <w:t>Location Type</w:t>
      </w:r>
      <w:bookmarkEnd w:id="117"/>
      <w:bookmarkEnd w:id="118"/>
    </w:p>
    <w:p w14:paraId="2040EB92" w14:textId="018EAB76" w:rsidR="006C3321" w:rsidRDefault="006C3321" w:rsidP="006C3321">
      <w:pPr>
        <w:pStyle w:val="Corpsdetexte"/>
        <w:rPr>
          <w:rFonts w:cs="Tahoma"/>
          <w:szCs w:val="24"/>
        </w:rPr>
      </w:pPr>
      <w:r w:rsidRPr="00AB7A75">
        <w:rPr>
          <w:rFonts w:cs="Tahoma"/>
          <w:szCs w:val="24"/>
        </w:rPr>
        <w:t xml:space="preserve">The “Location Type” data element is described in Section </w:t>
      </w:r>
      <w:r w:rsidR="00822C5A">
        <w:rPr>
          <w:rFonts w:cs="Tahoma"/>
        </w:rPr>
        <w:fldChar w:fldCharType="begin"/>
      </w:r>
      <w:r w:rsidR="00822C5A">
        <w:rPr>
          <w:rFonts w:cs="Tahoma"/>
          <w:szCs w:val="24"/>
        </w:rPr>
        <w:instrText xml:space="preserve"> REF _Ref58269938 \r \h </w:instrText>
      </w:r>
      <w:r w:rsidR="00822C5A">
        <w:rPr>
          <w:rFonts w:cs="Tahoma"/>
        </w:rPr>
      </w:r>
      <w:r w:rsidR="00822C5A">
        <w:rPr>
          <w:rFonts w:cs="Tahoma"/>
        </w:rPr>
        <w:fldChar w:fldCharType="separate"/>
      </w:r>
      <w:r w:rsidR="00B4283D">
        <w:rPr>
          <w:rFonts w:cs="Tahoma"/>
          <w:szCs w:val="24"/>
        </w:rPr>
        <w:t>2.18</w:t>
      </w:r>
      <w:r w:rsidR="00822C5A">
        <w:rPr>
          <w:rFonts w:cs="Tahoma"/>
        </w:rPr>
        <w:fldChar w:fldCharType="end"/>
      </w:r>
      <w:r w:rsidRPr="00AB7A75">
        <w:rPr>
          <w:rFonts w:cs="Tahoma"/>
          <w:szCs w:val="24"/>
        </w:rPr>
        <w:t xml:space="preserve"> (</w:t>
      </w:r>
      <w:r w:rsidR="00E242A9">
        <w:rPr>
          <w:rFonts w:cs="Tahoma"/>
          <w:szCs w:val="24"/>
        </w:rPr>
        <w:fldChar w:fldCharType="begin"/>
      </w:r>
      <w:r w:rsidR="00E242A9">
        <w:rPr>
          <w:rFonts w:cs="Tahoma"/>
          <w:szCs w:val="24"/>
        </w:rPr>
        <w:instrText xml:space="preserve"> REF _Ref58269938 \h </w:instrText>
      </w:r>
      <w:r w:rsidR="00E242A9">
        <w:rPr>
          <w:rFonts w:cs="Tahoma"/>
          <w:szCs w:val="24"/>
        </w:rPr>
      </w:r>
      <w:r w:rsidR="00E242A9">
        <w:rPr>
          <w:rFonts w:cs="Tahoma"/>
          <w:szCs w:val="24"/>
        </w:rPr>
        <w:fldChar w:fldCharType="separate"/>
      </w:r>
      <w:r w:rsidR="00B4283D">
        <w:t>Location Data</w:t>
      </w:r>
      <w:r w:rsidR="00B4283D" w:rsidRPr="0042209D">
        <w:rPr>
          <w:spacing w:val="2"/>
        </w:rPr>
        <w:t xml:space="preserve"> </w:t>
      </w:r>
      <w:r w:rsidR="00B4283D">
        <w:t>Component</w:t>
      </w:r>
      <w:r w:rsidR="00E242A9">
        <w:rPr>
          <w:rFonts w:cs="Tahoma"/>
          <w:szCs w:val="24"/>
        </w:rPr>
        <w:fldChar w:fldCharType="end"/>
      </w:r>
      <w:r w:rsidRPr="00AB7A75">
        <w:rPr>
          <w:rFonts w:cs="Tahoma"/>
          <w:szCs w:val="24"/>
        </w:rPr>
        <w:t>) of this document.</w:t>
      </w:r>
    </w:p>
    <w:p w14:paraId="759A081E" w14:textId="29C3CD62" w:rsidR="006C3321" w:rsidRDefault="006C3321" w:rsidP="006C3321">
      <w:pPr>
        <w:rPr>
          <w:rFonts w:cs="Tahoma"/>
          <w:szCs w:val="24"/>
        </w:rPr>
      </w:pPr>
      <w:r w:rsidRPr="00932B4F">
        <w:rPr>
          <w:rFonts w:cs="Tahoma"/>
          <w:szCs w:val="24"/>
        </w:rPr>
        <w:t xml:space="preserve">IANA is requested to add the following values to the </w:t>
      </w:r>
      <w:r>
        <w:rPr>
          <w:rFonts w:cs="Tahoma"/>
          <w:szCs w:val="24"/>
        </w:rPr>
        <w:t>“</w:t>
      </w:r>
      <w:r w:rsidRPr="00F30CFE">
        <w:rPr>
          <w:rFonts w:cs="Tahoma"/>
          <w:szCs w:val="24"/>
        </w:rPr>
        <w:t>EID</w:t>
      </w:r>
      <w:r>
        <w:rPr>
          <w:rFonts w:cs="Tahoma"/>
          <w:szCs w:val="24"/>
        </w:rPr>
        <w:t>O</w:t>
      </w:r>
      <w:r w:rsidRPr="00F30CFE">
        <w:rPr>
          <w:rFonts w:cs="Tahoma"/>
          <w:szCs w:val="24"/>
        </w:rPr>
        <w:t>-LocationType</w:t>
      </w:r>
      <w:r>
        <w:rPr>
          <w:rFonts w:cs="Tahoma"/>
          <w:szCs w:val="24"/>
        </w:rPr>
        <w:t xml:space="preserve">” </w:t>
      </w:r>
      <w:r w:rsidRPr="00932B4F">
        <w:rPr>
          <w:rFonts w:cs="Tahoma"/>
          <w:szCs w:val="24"/>
        </w:rPr>
        <w:t>registry</w:t>
      </w:r>
      <w:r w:rsidR="00DA0B6A">
        <w:rPr>
          <w:rFonts w:cs="Tahoma"/>
          <w:szCs w:val="24"/>
        </w:rPr>
        <w:t>.</w:t>
      </w:r>
    </w:p>
    <w:p w14:paraId="21EC9147" w14:textId="788045B5" w:rsidR="003F329A" w:rsidRDefault="003F329A" w:rsidP="003F329A">
      <w:pPr>
        <w:pStyle w:val="Lgende"/>
      </w:pPr>
      <w:r>
        <w:t xml:space="preserve">Table </w:t>
      </w:r>
      <w:fldSimple w:instr=" STYLEREF 1 \s ">
        <w:r w:rsidR="00B4283D">
          <w:rPr>
            <w:noProof/>
          </w:rPr>
          <w:t>3</w:t>
        </w:r>
      </w:fldSimple>
      <w:r w:rsidR="00A32EDA">
        <w:noBreakHyphen/>
      </w:r>
      <w:fldSimple w:instr=" SEQ Table \* ARABIC \s 1 ">
        <w:r w:rsidR="00B4283D">
          <w:rPr>
            <w:noProof/>
          </w:rPr>
          <w:t>8</w:t>
        </w:r>
      </w:fldSimple>
      <w:r>
        <w:t xml:space="preserve"> </w:t>
      </w:r>
      <w:r w:rsidRPr="00AB7A75">
        <w:rPr>
          <w:rFonts w:cs="Tahoma"/>
        </w:rPr>
        <w:t>Location Type</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EA559E" w:rsidRPr="00EA559E" w14:paraId="598AD978" w14:textId="77777777" w:rsidTr="008E6ACC">
        <w:tc>
          <w:tcPr>
            <w:tcW w:w="2824" w:type="dxa"/>
            <w:shd w:val="clear" w:color="auto" w:fill="D9D9D9" w:themeFill="background1" w:themeFillShade="D9"/>
            <w:vAlign w:val="center"/>
          </w:tcPr>
          <w:p w14:paraId="48B84592" w14:textId="77777777" w:rsidR="00EA559E" w:rsidRPr="00EA559E" w:rsidRDefault="00EA559E" w:rsidP="00BD03E1">
            <w:pPr>
              <w:pStyle w:val="Corpsdetexte"/>
              <w:spacing w:before="0" w:after="0"/>
              <w:contextualSpacing/>
              <w:jc w:val="center"/>
              <w:rPr>
                <w:b/>
                <w:szCs w:val="20"/>
              </w:rPr>
            </w:pPr>
            <w:r w:rsidRPr="00EA559E">
              <w:rPr>
                <w:b/>
                <w:szCs w:val="20"/>
              </w:rPr>
              <w:t>Value</w:t>
            </w:r>
          </w:p>
        </w:tc>
        <w:tc>
          <w:tcPr>
            <w:tcW w:w="4864" w:type="dxa"/>
            <w:shd w:val="clear" w:color="auto" w:fill="D9D9D9" w:themeFill="background1" w:themeFillShade="D9"/>
            <w:vAlign w:val="center"/>
          </w:tcPr>
          <w:p w14:paraId="6051C92E" w14:textId="77777777" w:rsidR="00EA559E" w:rsidRPr="00EA559E" w:rsidRDefault="00EA559E" w:rsidP="00BD03E1">
            <w:pPr>
              <w:pStyle w:val="Corpsdetexte"/>
              <w:spacing w:before="0" w:after="0"/>
              <w:contextualSpacing/>
              <w:jc w:val="center"/>
              <w:rPr>
                <w:b/>
                <w:szCs w:val="20"/>
              </w:rPr>
            </w:pPr>
            <w:r w:rsidRPr="00EA559E">
              <w:rPr>
                <w:b/>
                <w:szCs w:val="20"/>
              </w:rPr>
              <w:t>Literal Description</w:t>
            </w:r>
          </w:p>
        </w:tc>
        <w:tc>
          <w:tcPr>
            <w:tcW w:w="2022" w:type="dxa"/>
            <w:shd w:val="clear" w:color="auto" w:fill="D9D9D9" w:themeFill="background1" w:themeFillShade="D9"/>
            <w:vAlign w:val="center"/>
          </w:tcPr>
          <w:p w14:paraId="3C9FCD11" w14:textId="77777777" w:rsidR="00EA559E" w:rsidRPr="00EA559E" w:rsidRDefault="00EA559E" w:rsidP="00BD03E1">
            <w:pPr>
              <w:pStyle w:val="Corpsdetexte"/>
              <w:spacing w:before="0" w:after="0"/>
              <w:contextualSpacing/>
              <w:jc w:val="center"/>
              <w:rPr>
                <w:b/>
                <w:szCs w:val="20"/>
              </w:rPr>
            </w:pPr>
            <w:r w:rsidRPr="00EA559E">
              <w:rPr>
                <w:b/>
                <w:szCs w:val="20"/>
              </w:rPr>
              <w:t>Reference</w:t>
            </w:r>
          </w:p>
        </w:tc>
      </w:tr>
      <w:tr w:rsidR="00EA559E" w:rsidRPr="00EA559E" w14:paraId="7270BBA8" w14:textId="77777777" w:rsidTr="008E6ACC">
        <w:tc>
          <w:tcPr>
            <w:tcW w:w="2824" w:type="dxa"/>
            <w:vAlign w:val="center"/>
          </w:tcPr>
          <w:p w14:paraId="3EC5B7B2" w14:textId="77777777" w:rsidR="00EA559E" w:rsidRPr="00EA559E" w:rsidRDefault="00EA559E" w:rsidP="00EA559E">
            <w:pPr>
              <w:pStyle w:val="Corpsdetexte"/>
              <w:spacing w:before="0" w:after="0"/>
              <w:contextualSpacing/>
              <w:rPr>
                <w:szCs w:val="20"/>
              </w:rPr>
            </w:pPr>
            <w:r w:rsidRPr="00EA559E">
              <w:rPr>
                <w:szCs w:val="20"/>
              </w:rPr>
              <w:t>RoutingLocation</w:t>
            </w:r>
          </w:p>
        </w:tc>
        <w:tc>
          <w:tcPr>
            <w:tcW w:w="4864" w:type="dxa"/>
            <w:vAlign w:val="center"/>
          </w:tcPr>
          <w:p w14:paraId="4224FF1B" w14:textId="77777777" w:rsidR="00EA559E" w:rsidRPr="00EA559E" w:rsidRDefault="00EA559E" w:rsidP="00EA559E">
            <w:pPr>
              <w:pStyle w:val="Corpsdetexte"/>
              <w:spacing w:before="0" w:after="0"/>
              <w:contextualSpacing/>
              <w:rPr>
                <w:szCs w:val="20"/>
              </w:rPr>
            </w:pPr>
            <w:r w:rsidRPr="00EA559E">
              <w:rPr>
                <w:szCs w:val="20"/>
              </w:rPr>
              <w:t>For a location referenced in a call represent the location that was used to route the call. Can be used by other data component to indicate their routing location.</w:t>
            </w:r>
          </w:p>
        </w:tc>
        <w:tc>
          <w:tcPr>
            <w:tcW w:w="2022" w:type="dxa"/>
          </w:tcPr>
          <w:p w14:paraId="205B87AD" w14:textId="59DECF00" w:rsidR="00EA559E" w:rsidRPr="00EA559E" w:rsidRDefault="00BD03E1" w:rsidP="00BD03E1">
            <w:pPr>
              <w:pStyle w:val="Corpsdetexte"/>
              <w:spacing w:before="0" w:after="0"/>
              <w:contextualSpacing/>
              <w:jc w:val="center"/>
              <w:rPr>
                <w:szCs w:val="20"/>
              </w:rPr>
            </w:pPr>
            <w:r>
              <w:rPr>
                <w:szCs w:val="20"/>
              </w:rPr>
              <w:t>This document</w:t>
            </w:r>
          </w:p>
        </w:tc>
      </w:tr>
      <w:tr w:rsidR="00BD03E1" w:rsidRPr="00EA559E" w14:paraId="6415F8E6" w14:textId="77777777" w:rsidTr="008E6ACC">
        <w:tc>
          <w:tcPr>
            <w:tcW w:w="2824" w:type="dxa"/>
            <w:noWrap/>
            <w:hideMark/>
          </w:tcPr>
          <w:p w14:paraId="69DC04A1" w14:textId="77777777" w:rsidR="00BD03E1" w:rsidRPr="00EA559E" w:rsidRDefault="00BD03E1" w:rsidP="00BD03E1">
            <w:pPr>
              <w:pStyle w:val="Corpsdetexte"/>
              <w:spacing w:before="0" w:after="0"/>
              <w:contextualSpacing/>
              <w:rPr>
                <w:szCs w:val="20"/>
                <w:lang w:val="fr-CA"/>
              </w:rPr>
            </w:pPr>
            <w:r w:rsidRPr="00EA559E">
              <w:rPr>
                <w:szCs w:val="20"/>
                <w:lang w:val="fr-CA"/>
              </w:rPr>
              <w:t>Caller</w:t>
            </w:r>
          </w:p>
        </w:tc>
        <w:tc>
          <w:tcPr>
            <w:tcW w:w="4864" w:type="dxa"/>
            <w:hideMark/>
          </w:tcPr>
          <w:p w14:paraId="38AA8435" w14:textId="77777777" w:rsidR="00BD03E1" w:rsidRPr="00EA559E" w:rsidRDefault="00BD03E1" w:rsidP="00BD03E1">
            <w:pPr>
              <w:pStyle w:val="Corpsdetexte"/>
              <w:spacing w:before="0" w:after="0"/>
              <w:contextualSpacing/>
              <w:rPr>
                <w:szCs w:val="20"/>
                <w:lang w:val="fr-CA"/>
              </w:rPr>
            </w:pPr>
            <w:r w:rsidRPr="00EA559E">
              <w:rPr>
                <w:szCs w:val="20"/>
                <w:lang w:val="fr-CA"/>
              </w:rPr>
              <w:t>The Location Information data component contains the caller's location.</w:t>
            </w:r>
          </w:p>
        </w:tc>
        <w:tc>
          <w:tcPr>
            <w:tcW w:w="2022" w:type="dxa"/>
            <w:noWrap/>
          </w:tcPr>
          <w:p w14:paraId="009EB86E" w14:textId="03F9E78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B8084D2" w14:textId="77777777" w:rsidTr="008E6ACC">
        <w:tc>
          <w:tcPr>
            <w:tcW w:w="2824" w:type="dxa"/>
            <w:noWrap/>
            <w:hideMark/>
          </w:tcPr>
          <w:p w14:paraId="39FA7E73" w14:textId="7A61CB41" w:rsidR="00BD03E1" w:rsidRPr="00EA559E" w:rsidRDefault="00BD03E1" w:rsidP="00BD03E1">
            <w:pPr>
              <w:pStyle w:val="Corpsdetexte"/>
              <w:spacing w:before="0" w:after="0"/>
              <w:contextualSpacing/>
              <w:rPr>
                <w:szCs w:val="20"/>
                <w:lang w:val="fr-CA"/>
              </w:rPr>
            </w:pPr>
            <w:r w:rsidRPr="00EA559E">
              <w:rPr>
                <w:szCs w:val="20"/>
                <w:lang w:val="fr-CA"/>
              </w:rPr>
              <w:lastRenderedPageBreak/>
              <w:t>Current</w:t>
            </w:r>
            <w:r w:rsidR="00A65429">
              <w:rPr>
                <w:szCs w:val="20"/>
                <w:lang w:val="fr-CA"/>
              </w:rPr>
              <w:t>Incident</w:t>
            </w:r>
          </w:p>
        </w:tc>
        <w:tc>
          <w:tcPr>
            <w:tcW w:w="4864" w:type="dxa"/>
            <w:hideMark/>
          </w:tcPr>
          <w:p w14:paraId="59D1E07C" w14:textId="51D692E4" w:rsidR="00BD03E1" w:rsidRPr="00EA559E" w:rsidRDefault="00BD03E1" w:rsidP="00BD03E1">
            <w:pPr>
              <w:pStyle w:val="Corpsdetexte"/>
              <w:spacing w:before="0" w:after="0"/>
              <w:contextualSpacing/>
              <w:rPr>
                <w:szCs w:val="20"/>
                <w:lang w:val="fr-CA"/>
              </w:rPr>
            </w:pPr>
            <w:r w:rsidRPr="00EA559E">
              <w:rPr>
                <w:szCs w:val="20"/>
                <w:lang w:val="fr-CA"/>
              </w:rPr>
              <w:t>The Location Information data component contains the current</w:t>
            </w:r>
            <w:r w:rsidR="006310D7">
              <w:rPr>
                <w:szCs w:val="20"/>
                <w:lang w:val="fr-CA"/>
              </w:rPr>
              <w:t xml:space="preserve"> reported</w:t>
            </w:r>
            <w:r w:rsidRPr="00EA559E">
              <w:rPr>
                <w:szCs w:val="20"/>
                <w:lang w:val="fr-CA"/>
              </w:rPr>
              <w:t xml:space="preserve"> location of the </w:t>
            </w:r>
            <w:r w:rsidR="00A65429">
              <w:rPr>
                <w:szCs w:val="20"/>
                <w:lang w:val="fr-CA"/>
              </w:rPr>
              <w:t>Incident</w:t>
            </w:r>
            <w:r w:rsidRPr="00EA559E">
              <w:rPr>
                <w:szCs w:val="20"/>
                <w:lang w:val="fr-CA"/>
              </w:rPr>
              <w:t>.</w:t>
            </w:r>
            <w:r w:rsidR="008F6178">
              <w:rPr>
                <w:szCs w:val="20"/>
                <w:lang w:val="fr-CA"/>
              </w:rPr>
              <w:t xml:space="preserve"> </w:t>
            </w:r>
            <w:r w:rsidR="008F6178" w:rsidRPr="008F6178">
              <w:rPr>
                <w:szCs w:val="20"/>
                <w:lang w:val="fr-CA"/>
              </w:rPr>
              <w:t>When Incident Location is mentioned, it refers to a Location where Location Type has this value.</w:t>
            </w:r>
          </w:p>
        </w:tc>
        <w:tc>
          <w:tcPr>
            <w:tcW w:w="2022" w:type="dxa"/>
            <w:noWrap/>
          </w:tcPr>
          <w:p w14:paraId="639DE5AA" w14:textId="2532BAD8"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51CA4B7" w14:textId="77777777" w:rsidTr="008E6ACC">
        <w:tc>
          <w:tcPr>
            <w:tcW w:w="2824" w:type="dxa"/>
            <w:noWrap/>
            <w:hideMark/>
          </w:tcPr>
          <w:p w14:paraId="4C7452DE" w14:textId="72C9AD35" w:rsidR="00BD03E1" w:rsidRPr="00EA559E" w:rsidRDefault="00A63D4E" w:rsidP="00BD03E1">
            <w:pPr>
              <w:pStyle w:val="Corpsdetexte"/>
              <w:spacing w:before="0" w:after="0"/>
              <w:contextualSpacing/>
              <w:rPr>
                <w:szCs w:val="20"/>
                <w:lang w:val="fr-CA"/>
              </w:rPr>
            </w:pPr>
            <w:r w:rsidRPr="00A63D4E">
              <w:rPr>
                <w:szCs w:val="20"/>
                <w:lang w:val="fr-CA"/>
              </w:rPr>
              <w:t>Initial</w:t>
            </w:r>
            <w:r w:rsidR="006310D7">
              <w:rPr>
                <w:szCs w:val="20"/>
                <w:lang w:val="fr-CA"/>
              </w:rPr>
              <w:t>Incident</w:t>
            </w:r>
          </w:p>
        </w:tc>
        <w:tc>
          <w:tcPr>
            <w:tcW w:w="4864" w:type="dxa"/>
            <w:hideMark/>
          </w:tcPr>
          <w:p w14:paraId="259BDBAD" w14:textId="1FF41D08"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contains the initial </w:t>
            </w:r>
            <w:r w:rsidR="00A65429">
              <w:rPr>
                <w:szCs w:val="20"/>
                <w:lang w:val="fr-CA"/>
              </w:rPr>
              <w:t>Incident</w:t>
            </w:r>
            <w:r w:rsidRPr="00EA559E">
              <w:rPr>
                <w:szCs w:val="20"/>
                <w:lang w:val="fr-CA"/>
              </w:rPr>
              <w:t>'s location.</w:t>
            </w:r>
          </w:p>
        </w:tc>
        <w:tc>
          <w:tcPr>
            <w:tcW w:w="2022" w:type="dxa"/>
            <w:noWrap/>
          </w:tcPr>
          <w:p w14:paraId="67474B32" w14:textId="2636C3C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3306F20B" w14:textId="77777777" w:rsidTr="008E6ACC">
        <w:tc>
          <w:tcPr>
            <w:tcW w:w="2824" w:type="dxa"/>
            <w:noWrap/>
            <w:hideMark/>
          </w:tcPr>
          <w:p w14:paraId="26E7DB5F" w14:textId="77777777" w:rsidR="00BD03E1" w:rsidRPr="00EA559E" w:rsidRDefault="00BD03E1" w:rsidP="00BD03E1">
            <w:pPr>
              <w:pStyle w:val="Corpsdetexte"/>
              <w:spacing w:before="0" w:after="0"/>
              <w:contextualSpacing/>
              <w:rPr>
                <w:szCs w:val="20"/>
                <w:lang w:val="fr-CA"/>
              </w:rPr>
            </w:pPr>
            <w:r w:rsidRPr="00EA559E">
              <w:rPr>
                <w:szCs w:val="20"/>
                <w:lang w:val="fr-CA"/>
              </w:rPr>
              <w:t>Investigation</w:t>
            </w:r>
          </w:p>
        </w:tc>
        <w:tc>
          <w:tcPr>
            <w:tcW w:w="4864" w:type="dxa"/>
            <w:hideMark/>
          </w:tcPr>
          <w:p w14:paraId="27D78BA7" w14:textId="7348A9CC" w:rsidR="00BD03E1" w:rsidRPr="00EA559E" w:rsidRDefault="00BD03E1" w:rsidP="00BD03E1">
            <w:pPr>
              <w:pStyle w:val="Corpsdetexte"/>
              <w:spacing w:before="0" w:after="0"/>
              <w:contextualSpacing/>
              <w:rPr>
                <w:szCs w:val="20"/>
                <w:lang w:val="fr-CA"/>
              </w:rPr>
            </w:pPr>
            <w:r w:rsidRPr="00EA559E">
              <w:rPr>
                <w:szCs w:val="20"/>
                <w:lang w:val="fr-CA"/>
              </w:rPr>
              <w:t xml:space="preserve">The Location Information data component contains the </w:t>
            </w:r>
            <w:r w:rsidR="00A65429">
              <w:rPr>
                <w:szCs w:val="20"/>
                <w:lang w:val="fr-CA"/>
              </w:rPr>
              <w:t>Incident</w:t>
            </w:r>
            <w:r w:rsidRPr="00EA559E">
              <w:rPr>
                <w:szCs w:val="20"/>
                <w:lang w:val="fr-CA"/>
              </w:rPr>
              <w:t>'s investigation location.</w:t>
            </w:r>
          </w:p>
        </w:tc>
        <w:tc>
          <w:tcPr>
            <w:tcW w:w="2022" w:type="dxa"/>
            <w:noWrap/>
          </w:tcPr>
          <w:p w14:paraId="13154BBB" w14:textId="1E01F5A0"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BD03E1" w:rsidRPr="00EA559E" w14:paraId="7D2FD90D" w14:textId="77777777" w:rsidTr="008E6ACC">
        <w:tc>
          <w:tcPr>
            <w:tcW w:w="2824" w:type="dxa"/>
            <w:noWrap/>
            <w:hideMark/>
          </w:tcPr>
          <w:p w14:paraId="2C8050D0" w14:textId="6F9042F7" w:rsidR="00BD03E1" w:rsidRPr="00EA559E" w:rsidRDefault="00A63D4E" w:rsidP="00BD03E1">
            <w:pPr>
              <w:pStyle w:val="Corpsdetexte"/>
              <w:spacing w:before="0" w:after="0"/>
              <w:contextualSpacing/>
              <w:rPr>
                <w:szCs w:val="20"/>
                <w:lang w:val="fr-CA"/>
              </w:rPr>
            </w:pPr>
            <w:r w:rsidRPr="00A63D4E">
              <w:rPr>
                <w:szCs w:val="20"/>
                <w:lang w:val="fr-CA"/>
              </w:rPr>
              <w:t>Other</w:t>
            </w:r>
          </w:p>
        </w:tc>
        <w:tc>
          <w:tcPr>
            <w:tcW w:w="4864" w:type="dxa"/>
            <w:hideMark/>
          </w:tcPr>
          <w:p w14:paraId="51A8F39C" w14:textId="77777777" w:rsidR="00BD03E1" w:rsidRPr="00EA559E" w:rsidRDefault="00BD03E1" w:rsidP="00BD03E1">
            <w:pPr>
              <w:pStyle w:val="Corpsdetexte"/>
              <w:spacing w:before="0" w:after="0"/>
              <w:contextualSpacing/>
              <w:rPr>
                <w:szCs w:val="20"/>
                <w:lang w:val="fr-CA"/>
              </w:rPr>
            </w:pPr>
            <w:r w:rsidRPr="00EA559E">
              <w:rPr>
                <w:szCs w:val="20"/>
                <w:lang w:val="fr-CA"/>
              </w:rPr>
              <w:t>Location is unspecified.</w:t>
            </w:r>
          </w:p>
        </w:tc>
        <w:tc>
          <w:tcPr>
            <w:tcW w:w="2022" w:type="dxa"/>
            <w:noWrap/>
          </w:tcPr>
          <w:p w14:paraId="59967C6A" w14:textId="4C38BB6A" w:rsidR="00BD03E1" w:rsidRPr="00EA559E" w:rsidRDefault="00BD03E1" w:rsidP="00BD03E1">
            <w:pPr>
              <w:pStyle w:val="Corpsdetexte"/>
              <w:spacing w:before="0" w:after="0"/>
              <w:contextualSpacing/>
              <w:jc w:val="center"/>
              <w:rPr>
                <w:szCs w:val="20"/>
                <w:u w:val="single"/>
                <w:lang w:val="fr-CA"/>
              </w:rPr>
            </w:pPr>
            <w:r w:rsidRPr="000136B5">
              <w:rPr>
                <w:szCs w:val="20"/>
              </w:rPr>
              <w:t>This document</w:t>
            </w:r>
          </w:p>
        </w:tc>
      </w:tr>
      <w:tr w:rsidR="00502B3F" w:rsidRPr="00EA559E" w14:paraId="78ED1F99" w14:textId="77777777" w:rsidTr="008E6ACC">
        <w:tc>
          <w:tcPr>
            <w:tcW w:w="2824" w:type="dxa"/>
            <w:noWrap/>
          </w:tcPr>
          <w:p w14:paraId="1FD3ABB8" w14:textId="340CE4AF" w:rsidR="00502B3F" w:rsidRPr="00A63D4E" w:rsidRDefault="00502B3F" w:rsidP="00BD03E1">
            <w:pPr>
              <w:pStyle w:val="Corpsdetexte"/>
              <w:spacing w:before="0" w:after="0"/>
              <w:contextualSpacing/>
              <w:rPr>
                <w:lang w:val="fr-CA"/>
              </w:rPr>
            </w:pPr>
            <w:r w:rsidRPr="00502B3F">
              <w:rPr>
                <w:lang w:val="fr-CA"/>
              </w:rPr>
              <w:t>Staging</w:t>
            </w:r>
          </w:p>
        </w:tc>
        <w:tc>
          <w:tcPr>
            <w:tcW w:w="4864" w:type="dxa"/>
          </w:tcPr>
          <w:p w14:paraId="166F65C6" w14:textId="2D5438E3" w:rsidR="00502B3F" w:rsidRPr="00EA559E" w:rsidRDefault="00502B3F" w:rsidP="00BD03E1">
            <w:pPr>
              <w:pStyle w:val="Corpsdetexte"/>
              <w:spacing w:before="0" w:after="0"/>
              <w:contextualSpacing/>
              <w:rPr>
                <w:lang w:val="fr-CA"/>
              </w:rPr>
            </w:pPr>
            <w:r w:rsidRPr="00502B3F">
              <w:rPr>
                <w:lang w:val="fr-CA"/>
              </w:rPr>
              <w:t xml:space="preserve">The Location Information data component contains a staging location for emergency responders assigned to the </w:t>
            </w:r>
            <w:r w:rsidR="00A65429">
              <w:rPr>
                <w:lang w:val="fr-CA"/>
              </w:rPr>
              <w:t>Incident</w:t>
            </w:r>
            <w:r w:rsidRPr="00502B3F">
              <w:rPr>
                <w:lang w:val="fr-CA"/>
              </w:rPr>
              <w:t>.</w:t>
            </w:r>
          </w:p>
        </w:tc>
        <w:tc>
          <w:tcPr>
            <w:tcW w:w="2022" w:type="dxa"/>
            <w:noWrap/>
          </w:tcPr>
          <w:p w14:paraId="4AA00BAF" w14:textId="1DC2A6DC"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438A384" w14:textId="77777777" w:rsidTr="008E6ACC">
        <w:tc>
          <w:tcPr>
            <w:tcW w:w="2824" w:type="dxa"/>
            <w:noWrap/>
          </w:tcPr>
          <w:p w14:paraId="38295901" w14:textId="22F21C14" w:rsidR="00502B3F" w:rsidRPr="00A63D4E" w:rsidRDefault="00502B3F" w:rsidP="00BD03E1">
            <w:pPr>
              <w:pStyle w:val="Corpsdetexte"/>
              <w:spacing w:before="0" w:after="0"/>
              <w:contextualSpacing/>
              <w:rPr>
                <w:lang w:val="fr-CA"/>
              </w:rPr>
            </w:pPr>
            <w:r w:rsidRPr="00502B3F">
              <w:rPr>
                <w:lang w:val="fr-CA"/>
              </w:rPr>
              <w:t>TowerLocation</w:t>
            </w:r>
          </w:p>
        </w:tc>
        <w:tc>
          <w:tcPr>
            <w:tcW w:w="4864" w:type="dxa"/>
          </w:tcPr>
          <w:p w14:paraId="254851E8" w14:textId="2A91CE1D" w:rsidR="00502B3F" w:rsidRPr="00EA559E" w:rsidRDefault="00502B3F" w:rsidP="00BD03E1">
            <w:pPr>
              <w:pStyle w:val="Corpsdetexte"/>
              <w:spacing w:before="0" w:after="0"/>
              <w:contextualSpacing/>
              <w:rPr>
                <w:lang w:val="fr-CA"/>
              </w:rPr>
            </w:pPr>
            <w:r w:rsidRPr="00502B3F">
              <w:rPr>
                <w:lang w:val="fr-CA"/>
              </w:rPr>
              <w:t>The Location Information data component contains the location of a cell tower that processed the call.</w:t>
            </w:r>
          </w:p>
        </w:tc>
        <w:tc>
          <w:tcPr>
            <w:tcW w:w="2022" w:type="dxa"/>
            <w:noWrap/>
          </w:tcPr>
          <w:p w14:paraId="627B0340" w14:textId="4F8801B7" w:rsidR="00502B3F" w:rsidRPr="000136B5" w:rsidRDefault="00502B3F" w:rsidP="00BD03E1">
            <w:pPr>
              <w:pStyle w:val="Corpsdetexte"/>
              <w:spacing w:before="0" w:after="0"/>
              <w:contextualSpacing/>
              <w:jc w:val="center"/>
            </w:pPr>
            <w:r w:rsidRPr="000136B5">
              <w:rPr>
                <w:szCs w:val="20"/>
              </w:rPr>
              <w:t>This document</w:t>
            </w:r>
          </w:p>
        </w:tc>
      </w:tr>
      <w:tr w:rsidR="00502B3F" w:rsidRPr="00EA559E" w14:paraId="2FC08CEA" w14:textId="77777777" w:rsidTr="008E6ACC">
        <w:tc>
          <w:tcPr>
            <w:tcW w:w="2824" w:type="dxa"/>
            <w:noWrap/>
          </w:tcPr>
          <w:p w14:paraId="5FDBF850" w14:textId="2991E6CF" w:rsidR="00502B3F" w:rsidRPr="00A63D4E" w:rsidRDefault="00502B3F" w:rsidP="00BD03E1">
            <w:pPr>
              <w:pStyle w:val="Corpsdetexte"/>
              <w:spacing w:before="0" w:after="0"/>
              <w:contextualSpacing/>
              <w:rPr>
                <w:lang w:val="fr-CA"/>
              </w:rPr>
            </w:pPr>
            <w:r w:rsidRPr="00502B3F">
              <w:rPr>
                <w:lang w:val="fr-CA"/>
              </w:rPr>
              <w:t>UnitLocation</w:t>
            </w:r>
          </w:p>
        </w:tc>
        <w:tc>
          <w:tcPr>
            <w:tcW w:w="4864" w:type="dxa"/>
          </w:tcPr>
          <w:p w14:paraId="14D2066F" w14:textId="094C6E31" w:rsidR="00502B3F" w:rsidRPr="00EA559E" w:rsidRDefault="00502B3F" w:rsidP="00BD03E1">
            <w:pPr>
              <w:pStyle w:val="Corpsdetexte"/>
              <w:spacing w:before="0" w:after="0"/>
              <w:contextualSpacing/>
              <w:rPr>
                <w:lang w:val="fr-CA"/>
              </w:rPr>
            </w:pPr>
            <w:r w:rsidRPr="00502B3F">
              <w:rPr>
                <w:lang w:val="fr-CA"/>
              </w:rPr>
              <w:t>The Location Information data component contains the location of an emergency responder.</w:t>
            </w:r>
          </w:p>
        </w:tc>
        <w:tc>
          <w:tcPr>
            <w:tcW w:w="2022" w:type="dxa"/>
            <w:noWrap/>
          </w:tcPr>
          <w:p w14:paraId="584D7CFB" w14:textId="2FB6A15F" w:rsidR="00502B3F" w:rsidRPr="000136B5" w:rsidRDefault="00502B3F" w:rsidP="00BD03E1">
            <w:pPr>
              <w:pStyle w:val="Corpsdetexte"/>
              <w:spacing w:before="0" w:after="0"/>
              <w:contextualSpacing/>
              <w:jc w:val="center"/>
            </w:pPr>
            <w:r w:rsidRPr="000136B5">
              <w:rPr>
                <w:szCs w:val="20"/>
              </w:rPr>
              <w:t>This document</w:t>
            </w:r>
          </w:p>
        </w:tc>
      </w:tr>
    </w:tbl>
    <w:p w14:paraId="25759CD7" w14:textId="4438F372" w:rsidR="005A6E5A" w:rsidRDefault="005A6E5A" w:rsidP="005A6E5A">
      <w:pPr>
        <w:pStyle w:val="Corpsdetexte"/>
      </w:pPr>
    </w:p>
    <w:p w14:paraId="57E03D25" w14:textId="7AF76537" w:rsidR="00BD03E1" w:rsidRDefault="00926D8F" w:rsidP="00926D8F">
      <w:pPr>
        <w:pStyle w:val="Titre2"/>
      </w:pPr>
      <w:r>
        <w:t xml:space="preserve"> </w:t>
      </w:r>
      <w:bookmarkStart w:id="119" w:name="_Toc332195351"/>
      <w:bookmarkStart w:id="120" w:name="_Ref338338023"/>
      <w:bookmarkStart w:id="121" w:name="_Ref338748821"/>
      <w:bookmarkStart w:id="122" w:name="_Toc381881323"/>
      <w:bookmarkStart w:id="123" w:name="_Toc54356173"/>
      <w:bookmarkStart w:id="124" w:name="_Ref70691090"/>
      <w:bookmarkStart w:id="125" w:name="_Toc70692127"/>
      <w:r w:rsidR="00B825E6" w:rsidRPr="00AB7A75">
        <w:t>Primary Unit Status</w:t>
      </w:r>
      <w:bookmarkEnd w:id="119"/>
      <w:bookmarkEnd w:id="120"/>
      <w:bookmarkEnd w:id="121"/>
      <w:r w:rsidR="00B825E6" w:rsidRPr="00AB7A75">
        <w:t>-Common</w:t>
      </w:r>
      <w:bookmarkEnd w:id="122"/>
      <w:bookmarkEnd w:id="123"/>
      <w:bookmarkEnd w:id="124"/>
      <w:bookmarkEnd w:id="125"/>
    </w:p>
    <w:p w14:paraId="528D5E31" w14:textId="38287733" w:rsidR="00884EC0" w:rsidRDefault="00884EC0" w:rsidP="00884EC0">
      <w:pPr>
        <w:pStyle w:val="Corpsdetexte"/>
      </w:pPr>
      <w:r>
        <w:t xml:space="preserve">The “Primary Unit Status-Common” data element is described in Section </w:t>
      </w:r>
      <w:r w:rsidR="00D6309A">
        <w:fldChar w:fldCharType="begin"/>
      </w:r>
      <w:r w:rsidR="00D6309A">
        <w:instrText xml:space="preserve"> REF _Ref58269971 \r \h </w:instrText>
      </w:r>
      <w:r w:rsidR="00D6309A">
        <w:fldChar w:fldCharType="separate"/>
      </w:r>
      <w:r w:rsidR="00B4283D">
        <w:t>2.20</w:t>
      </w:r>
      <w:r w:rsidR="00D6309A">
        <w:fldChar w:fldCharType="end"/>
      </w:r>
      <w:r>
        <w:t xml:space="preserve"> (Emergency Resource Data Component) of this document.</w:t>
      </w:r>
      <w:r w:rsidR="00F65871">
        <w:rPr>
          <w:rStyle w:val="Appelnotedebasdep"/>
        </w:rPr>
        <w:footnoteReference w:id="5"/>
      </w:r>
      <w:r>
        <w:t xml:space="preserve">  </w:t>
      </w:r>
    </w:p>
    <w:p w14:paraId="13642457" w14:textId="087B7BEF" w:rsidR="00926D8F" w:rsidRDefault="00884EC0" w:rsidP="00884EC0">
      <w:pPr>
        <w:pStyle w:val="Corpsdetexte"/>
      </w:pPr>
      <w:r>
        <w:t>IANA is requested to add the following values to the “EIDO-PrimaryUnitStatus-Common” registry</w:t>
      </w:r>
      <w:r w:rsidR="008B2AD0">
        <w:t>.</w:t>
      </w:r>
    </w:p>
    <w:p w14:paraId="0CBDF13D" w14:textId="75B1EAA4" w:rsidR="009475E9" w:rsidRDefault="009475E9" w:rsidP="009475E9">
      <w:pPr>
        <w:pStyle w:val="Lgende"/>
      </w:pPr>
      <w:r>
        <w:t xml:space="preserve">Table </w:t>
      </w:r>
      <w:fldSimple w:instr=" STYLEREF 1 \s ">
        <w:r w:rsidR="00B4283D">
          <w:rPr>
            <w:noProof/>
          </w:rPr>
          <w:t>3</w:t>
        </w:r>
      </w:fldSimple>
      <w:r w:rsidR="00A32EDA">
        <w:noBreakHyphen/>
      </w:r>
      <w:fldSimple w:instr=" SEQ Table \* ARABIC \s 1 ">
        <w:r w:rsidR="00B4283D">
          <w:rPr>
            <w:noProof/>
          </w:rPr>
          <w:t>9</w:t>
        </w:r>
      </w:fldSimple>
      <w:r>
        <w:t xml:space="preserve"> Primary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2824"/>
        <w:gridCol w:w="4864"/>
        <w:gridCol w:w="2022"/>
      </w:tblGrid>
      <w:tr w:rsidR="00AE1EC5" w:rsidRPr="00AE1EC5" w14:paraId="72227B70" w14:textId="77777777" w:rsidTr="008E6ACC">
        <w:tc>
          <w:tcPr>
            <w:tcW w:w="2824" w:type="dxa"/>
            <w:shd w:val="clear" w:color="auto" w:fill="D9D9D9" w:themeFill="background1" w:themeFillShade="D9"/>
            <w:vAlign w:val="center"/>
          </w:tcPr>
          <w:p w14:paraId="30ACDE25" w14:textId="77777777" w:rsidR="00AE1EC5" w:rsidRPr="00AE1EC5" w:rsidRDefault="00AE1EC5" w:rsidP="00A954F8">
            <w:pPr>
              <w:pStyle w:val="Corpsdetexte"/>
              <w:spacing w:before="0" w:after="0"/>
              <w:contextualSpacing/>
              <w:jc w:val="center"/>
              <w:rPr>
                <w:b/>
                <w:szCs w:val="20"/>
              </w:rPr>
            </w:pPr>
            <w:r w:rsidRPr="00AE1EC5">
              <w:rPr>
                <w:b/>
                <w:szCs w:val="20"/>
              </w:rPr>
              <w:t>Value</w:t>
            </w:r>
          </w:p>
        </w:tc>
        <w:tc>
          <w:tcPr>
            <w:tcW w:w="4864" w:type="dxa"/>
            <w:shd w:val="clear" w:color="auto" w:fill="D9D9D9" w:themeFill="background1" w:themeFillShade="D9"/>
            <w:vAlign w:val="center"/>
          </w:tcPr>
          <w:p w14:paraId="72D3116C" w14:textId="77777777" w:rsidR="00AE1EC5" w:rsidRPr="00AE1EC5" w:rsidRDefault="00AE1EC5" w:rsidP="00A954F8">
            <w:pPr>
              <w:pStyle w:val="Corpsdetexte"/>
              <w:spacing w:before="0" w:after="0"/>
              <w:contextualSpacing/>
              <w:jc w:val="center"/>
              <w:rPr>
                <w:b/>
                <w:szCs w:val="20"/>
              </w:rPr>
            </w:pPr>
            <w:r w:rsidRPr="00AE1EC5">
              <w:rPr>
                <w:b/>
                <w:szCs w:val="20"/>
              </w:rPr>
              <w:t>Literal Description</w:t>
            </w:r>
          </w:p>
        </w:tc>
        <w:tc>
          <w:tcPr>
            <w:tcW w:w="2022" w:type="dxa"/>
            <w:shd w:val="clear" w:color="auto" w:fill="D9D9D9" w:themeFill="background1" w:themeFillShade="D9"/>
            <w:vAlign w:val="center"/>
          </w:tcPr>
          <w:p w14:paraId="2650503A" w14:textId="77777777" w:rsidR="00AE1EC5" w:rsidRPr="00AE1EC5" w:rsidRDefault="00AE1EC5" w:rsidP="00A954F8">
            <w:pPr>
              <w:pStyle w:val="Corpsdetexte"/>
              <w:spacing w:before="0" w:after="0"/>
              <w:contextualSpacing/>
              <w:jc w:val="center"/>
              <w:rPr>
                <w:b/>
                <w:szCs w:val="20"/>
              </w:rPr>
            </w:pPr>
            <w:r w:rsidRPr="00AE1EC5">
              <w:rPr>
                <w:b/>
                <w:szCs w:val="20"/>
              </w:rPr>
              <w:t>Reference</w:t>
            </w:r>
          </w:p>
        </w:tc>
      </w:tr>
      <w:tr w:rsidR="00A954F8" w:rsidRPr="00AE1EC5" w14:paraId="613402B9" w14:textId="77777777" w:rsidTr="008E6ACC">
        <w:trPr>
          <w:trHeight w:val="345"/>
        </w:trPr>
        <w:tc>
          <w:tcPr>
            <w:tcW w:w="2824" w:type="dxa"/>
            <w:noWrap/>
            <w:hideMark/>
          </w:tcPr>
          <w:p w14:paraId="2FE664A2" w14:textId="77777777" w:rsidR="00A954F8" w:rsidRPr="00AE1EC5" w:rsidRDefault="00A954F8" w:rsidP="00A954F8">
            <w:pPr>
              <w:pStyle w:val="Corpsdetexte"/>
              <w:spacing w:before="0" w:after="0"/>
              <w:contextualSpacing/>
              <w:rPr>
                <w:szCs w:val="20"/>
                <w:lang w:val="fr-CA"/>
              </w:rPr>
            </w:pPr>
            <w:r w:rsidRPr="00AE1EC5">
              <w:rPr>
                <w:szCs w:val="20"/>
                <w:lang w:val="fr-CA"/>
              </w:rPr>
              <w:t>Available</w:t>
            </w:r>
          </w:p>
        </w:tc>
        <w:tc>
          <w:tcPr>
            <w:tcW w:w="4864" w:type="dxa"/>
            <w:hideMark/>
          </w:tcPr>
          <w:p w14:paraId="34AF78E3"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available for Dispatch.</w:t>
            </w:r>
          </w:p>
        </w:tc>
        <w:tc>
          <w:tcPr>
            <w:tcW w:w="2022" w:type="dxa"/>
            <w:noWrap/>
          </w:tcPr>
          <w:p w14:paraId="4ABD74BB" w14:textId="5545E71B"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7844462D" w14:textId="77777777" w:rsidTr="008E6ACC">
        <w:trPr>
          <w:trHeight w:val="675"/>
        </w:trPr>
        <w:tc>
          <w:tcPr>
            <w:tcW w:w="2824" w:type="dxa"/>
            <w:noWrap/>
            <w:hideMark/>
          </w:tcPr>
          <w:p w14:paraId="2359566A" w14:textId="77777777" w:rsidR="00A954F8" w:rsidRPr="00AE1EC5" w:rsidRDefault="00A954F8" w:rsidP="00A954F8">
            <w:pPr>
              <w:pStyle w:val="Corpsdetexte"/>
              <w:spacing w:before="0" w:after="0"/>
              <w:contextualSpacing/>
              <w:rPr>
                <w:szCs w:val="20"/>
                <w:lang w:val="fr-CA"/>
              </w:rPr>
            </w:pPr>
            <w:r w:rsidRPr="00AE1EC5">
              <w:rPr>
                <w:szCs w:val="20"/>
                <w:lang w:val="fr-CA"/>
              </w:rPr>
              <w:lastRenderedPageBreak/>
              <w:t>ConditionallyAvailable</w:t>
            </w:r>
          </w:p>
        </w:tc>
        <w:tc>
          <w:tcPr>
            <w:tcW w:w="4864" w:type="dxa"/>
            <w:hideMark/>
          </w:tcPr>
          <w:p w14:paraId="3554E6DE"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assigned to an activity, but is available for dispatch or reassignment.</w:t>
            </w:r>
          </w:p>
        </w:tc>
        <w:tc>
          <w:tcPr>
            <w:tcW w:w="2022" w:type="dxa"/>
            <w:noWrap/>
          </w:tcPr>
          <w:p w14:paraId="15299BA2" w14:textId="75BFD6F0"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r w:rsidR="00A954F8" w:rsidRPr="00AE1EC5" w14:paraId="67B482B9" w14:textId="77777777" w:rsidTr="008E6ACC">
        <w:trPr>
          <w:trHeight w:val="675"/>
        </w:trPr>
        <w:tc>
          <w:tcPr>
            <w:tcW w:w="2824" w:type="dxa"/>
            <w:noWrap/>
            <w:hideMark/>
          </w:tcPr>
          <w:p w14:paraId="6E45329E" w14:textId="77777777" w:rsidR="00A954F8" w:rsidRPr="00AE1EC5" w:rsidRDefault="00A954F8" w:rsidP="00A954F8">
            <w:pPr>
              <w:pStyle w:val="Corpsdetexte"/>
              <w:spacing w:before="0" w:after="0"/>
              <w:contextualSpacing/>
              <w:rPr>
                <w:szCs w:val="20"/>
                <w:lang w:val="fr-CA"/>
              </w:rPr>
            </w:pPr>
            <w:r w:rsidRPr="00AE1EC5">
              <w:rPr>
                <w:szCs w:val="20"/>
                <w:lang w:val="fr-CA"/>
              </w:rPr>
              <w:t>NotAvailable</w:t>
            </w:r>
          </w:p>
        </w:tc>
        <w:tc>
          <w:tcPr>
            <w:tcW w:w="4864" w:type="dxa"/>
            <w:hideMark/>
          </w:tcPr>
          <w:p w14:paraId="6FB3C46B" w14:textId="77777777" w:rsidR="00A954F8" w:rsidRPr="00AE1EC5" w:rsidRDefault="00A954F8" w:rsidP="00A954F8">
            <w:pPr>
              <w:pStyle w:val="Corpsdetexte"/>
              <w:spacing w:before="0" w:after="0"/>
              <w:contextualSpacing/>
              <w:rPr>
                <w:szCs w:val="20"/>
                <w:lang w:val="fr-CA"/>
              </w:rPr>
            </w:pPr>
            <w:r w:rsidRPr="00AE1EC5">
              <w:rPr>
                <w:szCs w:val="20"/>
                <w:lang w:val="fr-CA"/>
              </w:rPr>
              <w:t>Emergency Unit is not available for Dispatch and cannot be assigned to a call.</w:t>
            </w:r>
          </w:p>
        </w:tc>
        <w:tc>
          <w:tcPr>
            <w:tcW w:w="2022" w:type="dxa"/>
            <w:noWrap/>
          </w:tcPr>
          <w:p w14:paraId="5E8321CC" w14:textId="5BA5B71D" w:rsidR="00A954F8" w:rsidRPr="00AE1EC5" w:rsidRDefault="00A954F8" w:rsidP="00A954F8">
            <w:pPr>
              <w:pStyle w:val="Corpsdetexte"/>
              <w:spacing w:before="0" w:after="0"/>
              <w:contextualSpacing/>
              <w:jc w:val="center"/>
              <w:rPr>
                <w:szCs w:val="20"/>
                <w:u w:val="single"/>
                <w:lang w:val="fr-CA"/>
              </w:rPr>
            </w:pPr>
            <w:r w:rsidRPr="000136B5">
              <w:rPr>
                <w:szCs w:val="20"/>
              </w:rPr>
              <w:t>This document</w:t>
            </w:r>
          </w:p>
        </w:tc>
      </w:tr>
    </w:tbl>
    <w:p w14:paraId="12C336B9" w14:textId="6B8A0228" w:rsidR="008B2AD0" w:rsidRDefault="008B2AD0" w:rsidP="00884EC0">
      <w:pPr>
        <w:pStyle w:val="Corpsdetexte"/>
      </w:pPr>
    </w:p>
    <w:p w14:paraId="70D60FD9" w14:textId="3F839549" w:rsidR="00AB3AE5" w:rsidRDefault="00AB3AE5" w:rsidP="00AB3AE5">
      <w:pPr>
        <w:pStyle w:val="Titre2"/>
      </w:pPr>
      <w:r>
        <w:t xml:space="preserve"> </w:t>
      </w:r>
      <w:bookmarkStart w:id="126" w:name="_Ref349239175"/>
      <w:bookmarkStart w:id="127" w:name="_Toc381881324"/>
      <w:bookmarkStart w:id="128" w:name="_Toc54356174"/>
      <w:bookmarkStart w:id="129" w:name="_Toc70692128"/>
      <w:r w:rsidRPr="00AB7A75">
        <w:t>Secondary Unit Status-Common</w:t>
      </w:r>
      <w:bookmarkEnd w:id="126"/>
      <w:bookmarkEnd w:id="127"/>
      <w:bookmarkEnd w:id="128"/>
      <w:bookmarkEnd w:id="129"/>
    </w:p>
    <w:p w14:paraId="164B3298" w14:textId="5FCBDCCE" w:rsidR="00031E4B" w:rsidRDefault="00031E4B" w:rsidP="00031E4B">
      <w:pPr>
        <w:pStyle w:val="Corpsdetexte"/>
      </w:pPr>
      <w:r>
        <w:t xml:space="preserve">The “Secondary Unit Status-Common” data element is described in Section </w:t>
      </w:r>
      <w:r w:rsidR="00D6309A">
        <w:fldChar w:fldCharType="begin"/>
      </w:r>
      <w:r w:rsidR="00D6309A">
        <w:instrText xml:space="preserve"> REF _Ref58270002 \r \h </w:instrText>
      </w:r>
      <w:r w:rsidR="00D6309A">
        <w:fldChar w:fldCharType="separate"/>
      </w:r>
      <w:r w:rsidR="00B4283D">
        <w:t>2.20</w:t>
      </w:r>
      <w:r w:rsidR="00D6309A">
        <w:fldChar w:fldCharType="end"/>
      </w:r>
      <w:r>
        <w:t xml:space="preserve"> (Emergency Resource Data Component) of this document</w:t>
      </w:r>
      <w:r w:rsidR="005229E1">
        <w:t xml:space="preserve">. </w:t>
      </w:r>
    </w:p>
    <w:p w14:paraId="3602D75B" w14:textId="1F7073B8" w:rsidR="00AB3AE5" w:rsidRDefault="00031E4B" w:rsidP="00031E4B">
      <w:pPr>
        <w:pStyle w:val="Corpsdetexte"/>
      </w:pPr>
      <w:r>
        <w:t>IANA is requested to add the following values to the “EIDO-SecondaryUnitStatus-Common” registry.</w:t>
      </w:r>
    </w:p>
    <w:p w14:paraId="34074610" w14:textId="0EA4E658" w:rsidR="0082093D" w:rsidRDefault="0082093D" w:rsidP="0082093D">
      <w:pPr>
        <w:pStyle w:val="Lgende"/>
      </w:pPr>
      <w:r>
        <w:t xml:space="preserve">Table </w:t>
      </w:r>
      <w:fldSimple w:instr=" STYLEREF 1 \s ">
        <w:r w:rsidR="00B4283D">
          <w:rPr>
            <w:noProof/>
          </w:rPr>
          <w:t>3</w:t>
        </w:r>
      </w:fldSimple>
      <w:r w:rsidR="00A32EDA">
        <w:noBreakHyphen/>
      </w:r>
      <w:fldSimple w:instr=" SEQ Table \* ARABIC \s 1 ">
        <w:r w:rsidR="00B4283D">
          <w:rPr>
            <w:noProof/>
          </w:rPr>
          <w:t>10</w:t>
        </w:r>
      </w:fldSimple>
      <w:r>
        <w:t xml:space="preserve"> Secondary Unit Status-Common Registry</w:t>
      </w:r>
    </w:p>
    <w:tbl>
      <w:tblPr>
        <w:tblStyle w:val="Grilledutableau"/>
        <w:tblW w:w="0" w:type="auto"/>
        <w:tblInd w:w="0" w:type="dxa"/>
        <w:tblCellMar>
          <w:left w:w="43" w:type="dxa"/>
          <w:right w:w="0" w:type="dxa"/>
        </w:tblCellMar>
        <w:tblLook w:val="04A0" w:firstRow="1" w:lastRow="0" w:firstColumn="1" w:lastColumn="0" w:noHBand="0" w:noVBand="1"/>
      </w:tblPr>
      <w:tblGrid>
        <w:gridCol w:w="3122"/>
        <w:gridCol w:w="4566"/>
        <w:gridCol w:w="2022"/>
      </w:tblGrid>
      <w:tr w:rsidR="003F329A" w:rsidRPr="009475E9" w14:paraId="1891C857" w14:textId="77777777" w:rsidTr="00C26FD1">
        <w:trPr>
          <w:trHeight w:val="20"/>
          <w:tblHeader/>
        </w:trPr>
        <w:tc>
          <w:tcPr>
            <w:tcW w:w="3122" w:type="dxa"/>
            <w:shd w:val="clear" w:color="auto" w:fill="D9D9D9" w:themeFill="background1" w:themeFillShade="D9"/>
            <w:vAlign w:val="center"/>
          </w:tcPr>
          <w:p w14:paraId="5E0FA5D4"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Value</w:t>
            </w:r>
          </w:p>
        </w:tc>
        <w:tc>
          <w:tcPr>
            <w:tcW w:w="4566" w:type="dxa"/>
            <w:shd w:val="clear" w:color="auto" w:fill="D9D9D9" w:themeFill="background1" w:themeFillShade="D9"/>
            <w:vAlign w:val="center"/>
          </w:tcPr>
          <w:p w14:paraId="1959AA3B" w14:textId="77777777" w:rsidR="003F329A" w:rsidRPr="009475E9" w:rsidRDefault="003F329A" w:rsidP="0082093D">
            <w:pPr>
              <w:spacing w:before="0" w:after="0"/>
              <w:contextualSpacing/>
              <w:jc w:val="center"/>
              <w:rPr>
                <w:rFonts w:cs="Tahoma"/>
                <w:b/>
                <w:color w:val="000000" w:themeColor="text1"/>
              </w:rPr>
            </w:pPr>
            <w:r w:rsidRPr="009475E9">
              <w:rPr>
                <w:rFonts w:cs="Tahoma"/>
                <w:b/>
                <w:color w:val="000000" w:themeColor="text1"/>
              </w:rPr>
              <w:t>Literal Description</w:t>
            </w:r>
          </w:p>
        </w:tc>
        <w:tc>
          <w:tcPr>
            <w:tcW w:w="2022" w:type="dxa"/>
            <w:shd w:val="clear" w:color="auto" w:fill="D9D9D9" w:themeFill="background1" w:themeFillShade="D9"/>
            <w:vAlign w:val="center"/>
          </w:tcPr>
          <w:p w14:paraId="1FE468B6" w14:textId="77777777" w:rsidR="003F329A" w:rsidRPr="009475E9" w:rsidRDefault="003F329A" w:rsidP="0082093D">
            <w:pPr>
              <w:spacing w:before="0" w:after="0"/>
              <w:contextualSpacing/>
              <w:jc w:val="center"/>
              <w:rPr>
                <w:rFonts w:cs="Tahoma"/>
                <w:b/>
              </w:rPr>
            </w:pPr>
            <w:r w:rsidRPr="009475E9">
              <w:rPr>
                <w:rFonts w:cs="Tahoma"/>
                <w:b/>
              </w:rPr>
              <w:t>Reference</w:t>
            </w:r>
          </w:p>
        </w:tc>
      </w:tr>
      <w:tr w:rsidR="00135A49" w:rsidRPr="009475E9" w14:paraId="67C33B00" w14:textId="77777777" w:rsidTr="00B744F8">
        <w:trPr>
          <w:trHeight w:val="20"/>
        </w:trPr>
        <w:tc>
          <w:tcPr>
            <w:tcW w:w="3122" w:type="dxa"/>
            <w:noWrap/>
            <w:hideMark/>
          </w:tcPr>
          <w:p w14:paraId="2BBF6A4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AcknowledgedTransmission</w:t>
            </w:r>
          </w:p>
        </w:tc>
        <w:tc>
          <w:tcPr>
            <w:tcW w:w="4566" w:type="dxa"/>
            <w:hideMark/>
          </w:tcPr>
          <w:p w14:paraId="695BFF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acknowledged receipt of a dispatch/assignment.</w:t>
            </w:r>
          </w:p>
        </w:tc>
        <w:tc>
          <w:tcPr>
            <w:tcW w:w="2022" w:type="dxa"/>
            <w:noWrap/>
          </w:tcPr>
          <w:p w14:paraId="0960F5D2" w14:textId="6ADE0A6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38E8EF9" w14:textId="77777777" w:rsidTr="00B744F8">
        <w:trPr>
          <w:trHeight w:val="20"/>
        </w:trPr>
        <w:tc>
          <w:tcPr>
            <w:tcW w:w="3122" w:type="dxa"/>
            <w:noWrap/>
            <w:hideMark/>
          </w:tcPr>
          <w:p w14:paraId="47BB544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AlternateLocation</w:t>
            </w:r>
          </w:p>
        </w:tc>
        <w:tc>
          <w:tcPr>
            <w:tcW w:w="4566" w:type="dxa"/>
            <w:hideMark/>
          </w:tcPr>
          <w:p w14:paraId="789DFDF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an alternate location when used as a standalone secondary status or is en route to, transporting to, arrived at, etc. when used in combination with another secondary unit status-common.</w:t>
            </w:r>
          </w:p>
        </w:tc>
        <w:tc>
          <w:tcPr>
            <w:tcW w:w="2022" w:type="dxa"/>
            <w:noWrap/>
          </w:tcPr>
          <w:p w14:paraId="6025C1F4" w14:textId="6341D68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BE78804" w14:textId="77777777" w:rsidTr="00B744F8">
        <w:trPr>
          <w:trHeight w:val="20"/>
        </w:trPr>
        <w:tc>
          <w:tcPr>
            <w:tcW w:w="3122" w:type="dxa"/>
            <w:noWrap/>
            <w:hideMark/>
          </w:tcPr>
          <w:p w14:paraId="2F0FBE6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Arrived</w:t>
            </w:r>
          </w:p>
        </w:tc>
        <w:tc>
          <w:tcPr>
            <w:tcW w:w="4566" w:type="dxa"/>
            <w:hideMark/>
          </w:tcPr>
          <w:p w14:paraId="0A091885" w14:textId="785AF03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arrived at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at some other location.</w:t>
            </w:r>
          </w:p>
        </w:tc>
        <w:tc>
          <w:tcPr>
            <w:tcW w:w="2022" w:type="dxa"/>
            <w:noWrap/>
          </w:tcPr>
          <w:p w14:paraId="19FE4D48" w14:textId="6FCED89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00A8491" w14:textId="77777777" w:rsidTr="00B744F8">
        <w:trPr>
          <w:trHeight w:val="20"/>
        </w:trPr>
        <w:tc>
          <w:tcPr>
            <w:tcW w:w="3122" w:type="dxa"/>
            <w:noWrap/>
            <w:hideMark/>
          </w:tcPr>
          <w:p w14:paraId="0C59D88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Assigned</w:t>
            </w:r>
          </w:p>
        </w:tc>
        <w:tc>
          <w:tcPr>
            <w:tcW w:w="4566" w:type="dxa"/>
            <w:hideMark/>
          </w:tcPr>
          <w:p w14:paraId="6DD442B3" w14:textId="74275F7D"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assigned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to some other event.</w:t>
            </w:r>
          </w:p>
        </w:tc>
        <w:tc>
          <w:tcPr>
            <w:tcW w:w="2022" w:type="dxa"/>
            <w:noWrap/>
          </w:tcPr>
          <w:p w14:paraId="030FCBCF" w14:textId="6D5929B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5A84DEA" w14:textId="77777777" w:rsidTr="00B744F8">
        <w:trPr>
          <w:trHeight w:val="20"/>
        </w:trPr>
        <w:tc>
          <w:tcPr>
            <w:tcW w:w="3122" w:type="dxa"/>
            <w:noWrap/>
            <w:hideMark/>
          </w:tcPr>
          <w:p w14:paraId="7E8C634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AssignmentCancelled</w:t>
            </w:r>
          </w:p>
        </w:tc>
        <w:tc>
          <w:tcPr>
            <w:tcW w:w="4566" w:type="dxa"/>
            <w:hideMark/>
          </w:tcPr>
          <w:p w14:paraId="6AC978E7" w14:textId="4FBF0743"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unit's assignment to an activity has been cancelled.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4E301527" w14:textId="10A26FA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ACAC3D" w14:textId="77777777" w:rsidTr="00B744F8">
        <w:trPr>
          <w:trHeight w:val="20"/>
        </w:trPr>
        <w:tc>
          <w:tcPr>
            <w:tcW w:w="3122" w:type="dxa"/>
            <w:noWrap/>
            <w:hideMark/>
          </w:tcPr>
          <w:p w14:paraId="44C1CE3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BacktoAssignedArea</w:t>
            </w:r>
          </w:p>
        </w:tc>
        <w:tc>
          <w:tcPr>
            <w:tcW w:w="4566" w:type="dxa"/>
            <w:hideMark/>
          </w:tcPr>
          <w:p w14:paraId="5A1012E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back to patrolling or covering its assigned area, beat, or district. This is an observation useful for tracking unit history.</w:t>
            </w:r>
          </w:p>
        </w:tc>
        <w:tc>
          <w:tcPr>
            <w:tcW w:w="2022" w:type="dxa"/>
            <w:noWrap/>
          </w:tcPr>
          <w:p w14:paraId="35B11CDA" w14:textId="42A2449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F59E6E" w14:textId="77777777" w:rsidTr="00B744F8">
        <w:trPr>
          <w:trHeight w:val="20"/>
        </w:trPr>
        <w:tc>
          <w:tcPr>
            <w:tcW w:w="3122" w:type="dxa"/>
            <w:noWrap/>
            <w:hideMark/>
          </w:tcPr>
          <w:p w14:paraId="095880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Backup</w:t>
            </w:r>
          </w:p>
        </w:tc>
        <w:tc>
          <w:tcPr>
            <w:tcW w:w="4566" w:type="dxa"/>
            <w:hideMark/>
          </w:tcPr>
          <w:p w14:paraId="233BB8F1" w14:textId="384F9345"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backing up another emergency unit on an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4532ABCD" w14:textId="662E366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1ED4006" w14:textId="77777777" w:rsidTr="00B744F8">
        <w:trPr>
          <w:trHeight w:val="20"/>
        </w:trPr>
        <w:tc>
          <w:tcPr>
            <w:tcW w:w="3122" w:type="dxa"/>
            <w:noWrap/>
            <w:hideMark/>
          </w:tcPr>
          <w:p w14:paraId="40CBBC5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Break</w:t>
            </w:r>
          </w:p>
        </w:tc>
        <w:tc>
          <w:tcPr>
            <w:tcW w:w="4566" w:type="dxa"/>
            <w:hideMark/>
          </w:tcPr>
          <w:p w14:paraId="6304983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a break.</w:t>
            </w:r>
          </w:p>
        </w:tc>
        <w:tc>
          <w:tcPr>
            <w:tcW w:w="2022" w:type="dxa"/>
            <w:noWrap/>
          </w:tcPr>
          <w:p w14:paraId="42513F11" w14:textId="15EA4705"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28892AF" w14:textId="77777777" w:rsidTr="00B744F8">
        <w:trPr>
          <w:trHeight w:val="20"/>
        </w:trPr>
        <w:tc>
          <w:tcPr>
            <w:tcW w:w="3122" w:type="dxa"/>
            <w:noWrap/>
            <w:hideMark/>
          </w:tcPr>
          <w:p w14:paraId="45BDFFA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CheckedIn</w:t>
            </w:r>
          </w:p>
        </w:tc>
        <w:tc>
          <w:tcPr>
            <w:tcW w:w="4566" w:type="dxa"/>
            <w:hideMark/>
          </w:tcPr>
          <w:p w14:paraId="25053223" w14:textId="048FCA0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checked in with its dispatcher.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53613058" w14:textId="57B33B5E"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95834" w14:textId="77777777" w:rsidTr="00B744F8">
        <w:trPr>
          <w:trHeight w:val="20"/>
        </w:trPr>
        <w:tc>
          <w:tcPr>
            <w:tcW w:w="3122" w:type="dxa"/>
            <w:noWrap/>
            <w:hideMark/>
          </w:tcPr>
          <w:p w14:paraId="5C7020E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Cleared</w:t>
            </w:r>
          </w:p>
        </w:tc>
        <w:tc>
          <w:tcPr>
            <w:tcW w:w="4566" w:type="dxa"/>
            <w:hideMark/>
          </w:tcPr>
          <w:p w14:paraId="54AC571A" w14:textId="0855ABC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cleared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some other location.</w:t>
            </w:r>
          </w:p>
        </w:tc>
        <w:tc>
          <w:tcPr>
            <w:tcW w:w="2022" w:type="dxa"/>
            <w:noWrap/>
          </w:tcPr>
          <w:p w14:paraId="729657F5" w14:textId="11F979F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2635CC5" w14:textId="77777777" w:rsidTr="00B744F8">
        <w:trPr>
          <w:trHeight w:val="20"/>
        </w:trPr>
        <w:tc>
          <w:tcPr>
            <w:tcW w:w="3122" w:type="dxa"/>
            <w:noWrap/>
            <w:hideMark/>
          </w:tcPr>
          <w:p w14:paraId="3D7982A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COP_or_POP</w:t>
            </w:r>
          </w:p>
        </w:tc>
        <w:tc>
          <w:tcPr>
            <w:tcW w:w="4566" w:type="dxa"/>
            <w:hideMark/>
          </w:tcPr>
          <w:p w14:paraId="7996309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involved in Community Oriented Policing or Problem Oriented Policing activities.</w:t>
            </w:r>
          </w:p>
        </w:tc>
        <w:tc>
          <w:tcPr>
            <w:tcW w:w="2022" w:type="dxa"/>
            <w:noWrap/>
          </w:tcPr>
          <w:p w14:paraId="11D3B8C0" w14:textId="2AC8B30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8BFC2C" w14:textId="77777777" w:rsidTr="00B744F8">
        <w:trPr>
          <w:trHeight w:val="20"/>
        </w:trPr>
        <w:tc>
          <w:tcPr>
            <w:tcW w:w="3122" w:type="dxa"/>
            <w:noWrap/>
            <w:hideMark/>
          </w:tcPr>
          <w:p w14:paraId="38EA9BD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Court</w:t>
            </w:r>
          </w:p>
        </w:tc>
        <w:tc>
          <w:tcPr>
            <w:tcW w:w="4566" w:type="dxa"/>
            <w:hideMark/>
          </w:tcPr>
          <w:p w14:paraId="1B68D89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assigned to Court.</w:t>
            </w:r>
          </w:p>
        </w:tc>
        <w:tc>
          <w:tcPr>
            <w:tcW w:w="2022" w:type="dxa"/>
            <w:noWrap/>
          </w:tcPr>
          <w:p w14:paraId="204977F7" w14:textId="7088D32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8B8430A" w14:textId="77777777" w:rsidTr="00B744F8">
        <w:trPr>
          <w:trHeight w:val="20"/>
        </w:trPr>
        <w:tc>
          <w:tcPr>
            <w:tcW w:w="3122" w:type="dxa"/>
            <w:noWrap/>
            <w:hideMark/>
          </w:tcPr>
          <w:p w14:paraId="3E55FBB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CoveringAlternateArea</w:t>
            </w:r>
          </w:p>
        </w:tc>
        <w:tc>
          <w:tcPr>
            <w:tcW w:w="4566" w:type="dxa"/>
            <w:hideMark/>
          </w:tcPr>
          <w:p w14:paraId="03A6DCF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patrolling, has moved up, or is covering an alternate area, beat, station, or district when used as a standalone secondary status or is en route to, arrived at, etc. when used in combination with another secondary unit status-common.</w:t>
            </w:r>
          </w:p>
        </w:tc>
        <w:tc>
          <w:tcPr>
            <w:tcW w:w="2022" w:type="dxa"/>
            <w:noWrap/>
          </w:tcPr>
          <w:p w14:paraId="3377099B" w14:textId="4C1987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D619CC1" w14:textId="77777777" w:rsidTr="00B744F8">
        <w:trPr>
          <w:trHeight w:val="20"/>
        </w:trPr>
        <w:tc>
          <w:tcPr>
            <w:tcW w:w="3122" w:type="dxa"/>
            <w:noWrap/>
            <w:hideMark/>
          </w:tcPr>
          <w:p w14:paraId="4FF0DEA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Delayed</w:t>
            </w:r>
          </w:p>
        </w:tc>
        <w:tc>
          <w:tcPr>
            <w:tcW w:w="4566" w:type="dxa"/>
            <w:hideMark/>
          </w:tcPr>
          <w:p w14:paraId="66999409" w14:textId="482542F0"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delayed from arriving at the </w:t>
            </w:r>
            <w:r w:rsidR="00A65429">
              <w:rPr>
                <w:rFonts w:cs="Tahoma"/>
                <w:color w:val="000000" w:themeColor="text1"/>
                <w:kern w:val="0"/>
                <w:lang w:val="fr-CA" w:eastAsia="fr-CA"/>
              </w:rPr>
              <w:t>Incident</w:t>
            </w:r>
            <w:r w:rsidRPr="009475E9">
              <w:rPr>
                <w:rFonts w:cs="Tahoma"/>
                <w:color w:val="000000" w:themeColor="text1"/>
                <w:kern w:val="0"/>
                <w:lang w:val="fr-CA" w:eastAsia="fr-CA"/>
              </w:rPr>
              <w:t>'s location or some other location.</w:t>
            </w:r>
          </w:p>
        </w:tc>
        <w:tc>
          <w:tcPr>
            <w:tcW w:w="2022" w:type="dxa"/>
            <w:noWrap/>
          </w:tcPr>
          <w:p w14:paraId="2CD11D66" w14:textId="0A7183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70D71E" w14:textId="77777777" w:rsidTr="00B744F8">
        <w:trPr>
          <w:trHeight w:val="20"/>
        </w:trPr>
        <w:tc>
          <w:tcPr>
            <w:tcW w:w="3122" w:type="dxa"/>
            <w:noWrap/>
            <w:hideMark/>
          </w:tcPr>
          <w:p w14:paraId="54C79BF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Departed</w:t>
            </w:r>
          </w:p>
        </w:tc>
        <w:tc>
          <w:tcPr>
            <w:tcW w:w="4566" w:type="dxa"/>
            <w:hideMark/>
          </w:tcPr>
          <w:p w14:paraId="08B806C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has departed a location, where another, simultaneously assigned, secondary unit status-common describes the destination (e.g., Departed and Court).</w:t>
            </w:r>
          </w:p>
        </w:tc>
        <w:tc>
          <w:tcPr>
            <w:tcW w:w="2022" w:type="dxa"/>
            <w:noWrap/>
          </w:tcPr>
          <w:p w14:paraId="16E8361E" w14:textId="3FBEC78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5D0C448" w14:textId="77777777" w:rsidTr="00B744F8">
        <w:trPr>
          <w:trHeight w:val="20"/>
        </w:trPr>
        <w:tc>
          <w:tcPr>
            <w:tcW w:w="3122" w:type="dxa"/>
            <w:noWrap/>
            <w:hideMark/>
          </w:tcPr>
          <w:p w14:paraId="34F978E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Dispatched</w:t>
            </w:r>
          </w:p>
        </w:tc>
        <w:tc>
          <w:tcPr>
            <w:tcW w:w="4566" w:type="dxa"/>
            <w:hideMark/>
          </w:tcPr>
          <w:p w14:paraId="61A04268" w14:textId="1E21305C"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has been dispatched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or some other event.</w:t>
            </w:r>
          </w:p>
        </w:tc>
        <w:tc>
          <w:tcPr>
            <w:tcW w:w="2022" w:type="dxa"/>
            <w:noWrap/>
          </w:tcPr>
          <w:p w14:paraId="5C207FB9" w14:textId="14FA16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BD79A9B" w14:textId="77777777" w:rsidTr="00B744F8">
        <w:trPr>
          <w:trHeight w:val="20"/>
        </w:trPr>
        <w:tc>
          <w:tcPr>
            <w:tcW w:w="3122" w:type="dxa"/>
            <w:noWrap/>
            <w:hideMark/>
          </w:tcPr>
          <w:p w14:paraId="1506E3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EnRoute</w:t>
            </w:r>
          </w:p>
        </w:tc>
        <w:tc>
          <w:tcPr>
            <w:tcW w:w="4566" w:type="dxa"/>
            <w:hideMark/>
          </w:tcPr>
          <w:p w14:paraId="4450EF86" w14:textId="5A0E4CBA"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en route to an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location or some other location.</w:t>
            </w:r>
          </w:p>
        </w:tc>
        <w:tc>
          <w:tcPr>
            <w:tcW w:w="2022" w:type="dxa"/>
            <w:noWrap/>
          </w:tcPr>
          <w:p w14:paraId="7001B05C" w14:textId="594037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523FC2" w14:textId="77777777" w:rsidTr="00B744F8">
        <w:trPr>
          <w:trHeight w:val="20"/>
        </w:trPr>
        <w:tc>
          <w:tcPr>
            <w:tcW w:w="3122" w:type="dxa"/>
            <w:noWrap/>
            <w:hideMark/>
          </w:tcPr>
          <w:p w14:paraId="6952F66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EquipmentIssues</w:t>
            </w:r>
          </w:p>
        </w:tc>
        <w:tc>
          <w:tcPr>
            <w:tcW w:w="4566" w:type="dxa"/>
            <w:hideMark/>
          </w:tcPr>
          <w:p w14:paraId="2EC40CA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experiencing equipment issues.</w:t>
            </w:r>
          </w:p>
        </w:tc>
        <w:tc>
          <w:tcPr>
            <w:tcW w:w="2022" w:type="dxa"/>
            <w:noWrap/>
          </w:tcPr>
          <w:p w14:paraId="322591AC" w14:textId="0F9D20C2"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C98EAC" w14:textId="77777777" w:rsidTr="00B744F8">
        <w:trPr>
          <w:trHeight w:val="20"/>
        </w:trPr>
        <w:tc>
          <w:tcPr>
            <w:tcW w:w="3122" w:type="dxa"/>
            <w:noWrap/>
            <w:hideMark/>
          </w:tcPr>
          <w:p w14:paraId="7C64F23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Event</w:t>
            </w:r>
          </w:p>
        </w:tc>
        <w:tc>
          <w:tcPr>
            <w:tcW w:w="4566" w:type="dxa"/>
            <w:hideMark/>
          </w:tcPr>
          <w:p w14:paraId="47ADABD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at an event (parade, concert, etc.) when used as a standalone secondary status-common or is en route to, arrived at, etc. when used in </w:t>
            </w:r>
            <w:r w:rsidRPr="009475E9">
              <w:rPr>
                <w:rFonts w:cs="Tahoma"/>
                <w:color w:val="000000" w:themeColor="text1"/>
                <w:kern w:val="0"/>
                <w:lang w:val="fr-CA" w:eastAsia="fr-CA"/>
              </w:rPr>
              <w:lastRenderedPageBreak/>
              <w:t>combination with another secondary unit status-common.</w:t>
            </w:r>
          </w:p>
        </w:tc>
        <w:tc>
          <w:tcPr>
            <w:tcW w:w="2022" w:type="dxa"/>
            <w:noWrap/>
          </w:tcPr>
          <w:p w14:paraId="6CA5E185" w14:textId="19FE795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lastRenderedPageBreak/>
              <w:t>This document</w:t>
            </w:r>
          </w:p>
        </w:tc>
      </w:tr>
      <w:tr w:rsidR="00135A49" w:rsidRPr="009475E9" w14:paraId="74D6545C" w14:textId="77777777" w:rsidTr="00B744F8">
        <w:trPr>
          <w:trHeight w:val="20"/>
        </w:trPr>
        <w:tc>
          <w:tcPr>
            <w:tcW w:w="3122" w:type="dxa"/>
            <w:noWrap/>
            <w:hideMark/>
          </w:tcPr>
          <w:p w14:paraId="797330ED"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Hospital</w:t>
            </w:r>
          </w:p>
        </w:tc>
        <w:tc>
          <w:tcPr>
            <w:tcW w:w="4566" w:type="dxa"/>
            <w:hideMark/>
          </w:tcPr>
          <w:p w14:paraId="5328E92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the hospital when used as a standalone secondary unit status-common or is en route to, transporting to, arrived at, etc. when used in combination with another secondary unit status-common.</w:t>
            </w:r>
          </w:p>
        </w:tc>
        <w:tc>
          <w:tcPr>
            <w:tcW w:w="2022" w:type="dxa"/>
            <w:noWrap/>
          </w:tcPr>
          <w:p w14:paraId="6384B310" w14:textId="528291D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5518C75" w14:textId="77777777" w:rsidTr="00B744F8">
        <w:trPr>
          <w:trHeight w:val="20"/>
        </w:trPr>
        <w:tc>
          <w:tcPr>
            <w:tcW w:w="3122" w:type="dxa"/>
            <w:noWrap/>
            <w:hideMark/>
          </w:tcPr>
          <w:p w14:paraId="5D6F4EA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InService</w:t>
            </w:r>
          </w:p>
        </w:tc>
        <w:tc>
          <w:tcPr>
            <w:tcW w:w="4566" w:type="dxa"/>
            <w:hideMark/>
          </w:tcPr>
          <w:p w14:paraId="122A031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 service.</w:t>
            </w:r>
          </w:p>
        </w:tc>
        <w:tc>
          <w:tcPr>
            <w:tcW w:w="2022" w:type="dxa"/>
            <w:noWrap/>
          </w:tcPr>
          <w:p w14:paraId="70C449D6" w14:textId="7620DF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64270E2" w14:textId="77777777" w:rsidTr="00B744F8">
        <w:trPr>
          <w:trHeight w:val="20"/>
        </w:trPr>
        <w:tc>
          <w:tcPr>
            <w:tcW w:w="3122" w:type="dxa"/>
            <w:noWrap/>
            <w:hideMark/>
          </w:tcPr>
          <w:p w14:paraId="148625C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Investigation</w:t>
            </w:r>
          </w:p>
        </w:tc>
        <w:tc>
          <w:tcPr>
            <w:tcW w:w="4566" w:type="dxa"/>
            <w:hideMark/>
          </w:tcPr>
          <w:p w14:paraId="7963B20E" w14:textId="7CF56054"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assigned to investigate an active or closed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B2CBD6" w14:textId="661CFDE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CD1047C" w14:textId="77777777" w:rsidTr="00B744F8">
        <w:trPr>
          <w:trHeight w:val="20"/>
        </w:trPr>
        <w:tc>
          <w:tcPr>
            <w:tcW w:w="3122" w:type="dxa"/>
            <w:noWrap/>
            <w:hideMark/>
          </w:tcPr>
          <w:p w14:paraId="1DF18B6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Location</w:t>
            </w:r>
          </w:p>
        </w:tc>
        <w:tc>
          <w:tcPr>
            <w:tcW w:w="4566" w:type="dxa"/>
            <w:hideMark/>
          </w:tcPr>
          <w:p w14:paraId="567D0884" w14:textId="2406C52E"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A location other than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that is used with en route, arrived, etc.</w:t>
            </w:r>
          </w:p>
        </w:tc>
        <w:tc>
          <w:tcPr>
            <w:tcW w:w="2022" w:type="dxa"/>
            <w:noWrap/>
          </w:tcPr>
          <w:p w14:paraId="15BC8899" w14:textId="01449B8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F7B546" w14:textId="77777777" w:rsidTr="00B744F8">
        <w:trPr>
          <w:trHeight w:val="20"/>
        </w:trPr>
        <w:tc>
          <w:tcPr>
            <w:tcW w:w="3122" w:type="dxa"/>
            <w:noWrap/>
            <w:hideMark/>
          </w:tcPr>
          <w:p w14:paraId="79A5FE0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Meal</w:t>
            </w:r>
          </w:p>
        </w:tc>
        <w:tc>
          <w:tcPr>
            <w:tcW w:w="4566" w:type="dxa"/>
            <w:hideMark/>
          </w:tcPr>
          <w:p w14:paraId="700E816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lunch, dinner, breakfast or some other meal.</w:t>
            </w:r>
          </w:p>
        </w:tc>
        <w:tc>
          <w:tcPr>
            <w:tcW w:w="2022" w:type="dxa"/>
            <w:noWrap/>
          </w:tcPr>
          <w:p w14:paraId="7786E478" w14:textId="40101889"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3A287D3" w14:textId="77777777" w:rsidTr="00B744F8">
        <w:trPr>
          <w:trHeight w:val="20"/>
        </w:trPr>
        <w:tc>
          <w:tcPr>
            <w:tcW w:w="3122" w:type="dxa"/>
            <w:noWrap/>
            <w:hideMark/>
          </w:tcPr>
          <w:p w14:paraId="15F204A4"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Meeting</w:t>
            </w:r>
          </w:p>
        </w:tc>
        <w:tc>
          <w:tcPr>
            <w:tcW w:w="4566" w:type="dxa"/>
            <w:hideMark/>
          </w:tcPr>
          <w:p w14:paraId="00A8C2A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involved in a meeting when used as a standalone secondary unit status-common or is en route to, arrived at, etc. when used in combination with another secondary unit status-common.</w:t>
            </w:r>
          </w:p>
        </w:tc>
        <w:tc>
          <w:tcPr>
            <w:tcW w:w="2022" w:type="dxa"/>
            <w:noWrap/>
          </w:tcPr>
          <w:p w14:paraId="653F2CB2" w14:textId="448A0EF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25A6B3D" w14:textId="77777777" w:rsidTr="00B744F8">
        <w:trPr>
          <w:trHeight w:val="20"/>
        </w:trPr>
        <w:tc>
          <w:tcPr>
            <w:tcW w:w="3122" w:type="dxa"/>
            <w:noWrap/>
            <w:hideMark/>
          </w:tcPr>
          <w:p w14:paraId="4D4182D1"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OffDuty</w:t>
            </w:r>
          </w:p>
        </w:tc>
        <w:tc>
          <w:tcPr>
            <w:tcW w:w="4566" w:type="dxa"/>
            <w:hideMark/>
          </w:tcPr>
          <w:p w14:paraId="65446B9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off duty.</w:t>
            </w:r>
          </w:p>
        </w:tc>
        <w:tc>
          <w:tcPr>
            <w:tcW w:w="2022" w:type="dxa"/>
            <w:noWrap/>
          </w:tcPr>
          <w:p w14:paraId="0CE117CA" w14:textId="7F6D252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156C46F" w14:textId="77777777" w:rsidTr="00B744F8">
        <w:trPr>
          <w:trHeight w:val="20"/>
        </w:trPr>
        <w:tc>
          <w:tcPr>
            <w:tcW w:w="3122" w:type="dxa"/>
            <w:noWrap/>
            <w:hideMark/>
          </w:tcPr>
          <w:p w14:paraId="51D0C83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OnDuty</w:t>
            </w:r>
          </w:p>
        </w:tc>
        <w:tc>
          <w:tcPr>
            <w:tcW w:w="4566" w:type="dxa"/>
            <w:hideMark/>
          </w:tcPr>
          <w:p w14:paraId="519EDE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duty.</w:t>
            </w:r>
          </w:p>
        </w:tc>
        <w:tc>
          <w:tcPr>
            <w:tcW w:w="2022" w:type="dxa"/>
            <w:noWrap/>
          </w:tcPr>
          <w:p w14:paraId="56CA7E29" w14:textId="1937E41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4C4F32B5" w14:textId="77777777" w:rsidTr="00B744F8">
        <w:trPr>
          <w:trHeight w:val="20"/>
        </w:trPr>
        <w:tc>
          <w:tcPr>
            <w:tcW w:w="3122" w:type="dxa"/>
            <w:noWrap/>
            <w:hideMark/>
          </w:tcPr>
          <w:p w14:paraId="68BAB27C"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OnScene</w:t>
            </w:r>
          </w:p>
        </w:tc>
        <w:tc>
          <w:tcPr>
            <w:tcW w:w="4566" w:type="dxa"/>
            <w:hideMark/>
          </w:tcPr>
          <w:p w14:paraId="5D5E28EB" w14:textId="1F5B52E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located at the scene (location) of the </w:t>
            </w:r>
            <w:r w:rsidR="00A65429">
              <w:rPr>
                <w:rFonts w:cs="Tahoma"/>
                <w:color w:val="000000" w:themeColor="text1"/>
                <w:kern w:val="0"/>
                <w:lang w:val="fr-CA" w:eastAsia="fr-CA"/>
              </w:rPr>
              <w:t>Incident</w:t>
            </w:r>
            <w:r w:rsidRPr="009475E9">
              <w:rPr>
                <w:rFonts w:cs="Tahoma"/>
                <w:color w:val="000000" w:themeColor="text1"/>
                <w:kern w:val="0"/>
                <w:lang w:val="fr-CA" w:eastAsia="fr-CA"/>
              </w:rPr>
              <w:t>.</w:t>
            </w:r>
          </w:p>
        </w:tc>
        <w:tc>
          <w:tcPr>
            <w:tcW w:w="2022" w:type="dxa"/>
            <w:noWrap/>
          </w:tcPr>
          <w:p w14:paraId="0054B277" w14:textId="1036682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52F27A" w14:textId="77777777" w:rsidTr="00B744F8">
        <w:trPr>
          <w:trHeight w:val="20"/>
        </w:trPr>
        <w:tc>
          <w:tcPr>
            <w:tcW w:w="3122" w:type="dxa"/>
            <w:noWrap/>
            <w:hideMark/>
          </w:tcPr>
          <w:p w14:paraId="15591B6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OutofService</w:t>
            </w:r>
          </w:p>
        </w:tc>
        <w:tc>
          <w:tcPr>
            <w:tcW w:w="4566" w:type="dxa"/>
            <w:hideMark/>
          </w:tcPr>
          <w:p w14:paraId="167E0C6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out of service.</w:t>
            </w:r>
          </w:p>
        </w:tc>
        <w:tc>
          <w:tcPr>
            <w:tcW w:w="2022" w:type="dxa"/>
            <w:noWrap/>
          </w:tcPr>
          <w:p w14:paraId="7CAD884D" w14:textId="124573B0"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D6BCE1E" w14:textId="77777777" w:rsidTr="00B744F8">
        <w:trPr>
          <w:trHeight w:val="20"/>
        </w:trPr>
        <w:tc>
          <w:tcPr>
            <w:tcW w:w="3122" w:type="dxa"/>
            <w:noWrap/>
            <w:hideMark/>
          </w:tcPr>
          <w:p w14:paraId="112CF99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PatientContact</w:t>
            </w:r>
          </w:p>
        </w:tc>
        <w:tc>
          <w:tcPr>
            <w:tcW w:w="4566" w:type="dxa"/>
            <w:hideMark/>
          </w:tcPr>
          <w:p w14:paraId="056F72A5" w14:textId="321F3319"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responders made contact with a patient involved in the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This is an observation useful for tracking unit history and </w:t>
            </w:r>
            <w:r w:rsidR="00A65429">
              <w:rPr>
                <w:rFonts w:cs="Tahoma"/>
                <w:color w:val="000000" w:themeColor="text1"/>
                <w:kern w:val="0"/>
                <w:lang w:val="fr-CA" w:eastAsia="fr-CA"/>
              </w:rPr>
              <w:t>Incident</w:t>
            </w:r>
            <w:r w:rsidRPr="009475E9">
              <w:rPr>
                <w:rFonts w:cs="Tahoma"/>
                <w:color w:val="000000" w:themeColor="text1"/>
                <w:kern w:val="0"/>
                <w:lang w:val="fr-CA" w:eastAsia="fr-CA"/>
              </w:rPr>
              <w:t xml:space="preserve"> progress.</w:t>
            </w:r>
          </w:p>
        </w:tc>
        <w:tc>
          <w:tcPr>
            <w:tcW w:w="2022" w:type="dxa"/>
            <w:noWrap/>
          </w:tcPr>
          <w:p w14:paraId="1F8DC92F" w14:textId="0D73D52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7B34ED8" w14:textId="77777777" w:rsidTr="00B744F8">
        <w:trPr>
          <w:trHeight w:val="20"/>
        </w:trPr>
        <w:tc>
          <w:tcPr>
            <w:tcW w:w="3122" w:type="dxa"/>
            <w:noWrap/>
            <w:hideMark/>
          </w:tcPr>
          <w:p w14:paraId="4BCF17A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Post</w:t>
            </w:r>
          </w:p>
        </w:tc>
        <w:tc>
          <w:tcPr>
            <w:tcW w:w="4566" w:type="dxa"/>
            <w:hideMark/>
          </w:tcPr>
          <w:p w14:paraId="62CB822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a post when used as a standalone secondary unit status-common or is en route to, arrived at, etc. when used in combination with another secondary unit status-common.</w:t>
            </w:r>
          </w:p>
        </w:tc>
        <w:tc>
          <w:tcPr>
            <w:tcW w:w="2022" w:type="dxa"/>
            <w:noWrap/>
          </w:tcPr>
          <w:p w14:paraId="344D61F2" w14:textId="2FC5AF3C"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55FF4998" w14:textId="77777777" w:rsidTr="00B744F8">
        <w:trPr>
          <w:trHeight w:val="20"/>
        </w:trPr>
        <w:tc>
          <w:tcPr>
            <w:tcW w:w="3122" w:type="dxa"/>
            <w:noWrap/>
            <w:hideMark/>
          </w:tcPr>
          <w:p w14:paraId="54E4645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ResponderInitiatedEvent</w:t>
            </w:r>
          </w:p>
        </w:tc>
        <w:tc>
          <w:tcPr>
            <w:tcW w:w="4566" w:type="dxa"/>
            <w:hideMark/>
          </w:tcPr>
          <w:p w14:paraId="58EA86CB"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a self initiated event that is not a traffic stop.</w:t>
            </w:r>
          </w:p>
        </w:tc>
        <w:tc>
          <w:tcPr>
            <w:tcW w:w="2022" w:type="dxa"/>
            <w:noWrap/>
          </w:tcPr>
          <w:p w14:paraId="3841F921" w14:textId="4DE057C1"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4CFF5F2" w14:textId="77777777" w:rsidTr="00B744F8">
        <w:trPr>
          <w:trHeight w:val="20"/>
        </w:trPr>
        <w:tc>
          <w:tcPr>
            <w:tcW w:w="3122" w:type="dxa"/>
            <w:noWrap/>
            <w:hideMark/>
          </w:tcPr>
          <w:p w14:paraId="3DB7278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lastRenderedPageBreak/>
              <w:t>RollCall</w:t>
            </w:r>
          </w:p>
        </w:tc>
        <w:tc>
          <w:tcPr>
            <w:tcW w:w="4566" w:type="dxa"/>
            <w:hideMark/>
          </w:tcPr>
          <w:p w14:paraId="36755C8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Roll Call when used as a standalone secondary unit status-common or is en route to, arrived at, etc. when used in combination with another secondary unit status-common.</w:t>
            </w:r>
          </w:p>
        </w:tc>
        <w:tc>
          <w:tcPr>
            <w:tcW w:w="2022" w:type="dxa"/>
            <w:noWrap/>
          </w:tcPr>
          <w:p w14:paraId="4F6BC777" w14:textId="3293617A"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28B4D9FE" w14:textId="77777777" w:rsidTr="00B744F8">
        <w:trPr>
          <w:trHeight w:val="20"/>
        </w:trPr>
        <w:tc>
          <w:tcPr>
            <w:tcW w:w="3122" w:type="dxa"/>
            <w:noWrap/>
            <w:hideMark/>
          </w:tcPr>
          <w:p w14:paraId="691B3D5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Roster</w:t>
            </w:r>
          </w:p>
        </w:tc>
        <w:tc>
          <w:tcPr>
            <w:tcW w:w="4566" w:type="dxa"/>
            <w:hideMark/>
          </w:tcPr>
          <w:p w14:paraId="550C6F18"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has automatically been activated, but is not yet available and has not checked in.</w:t>
            </w:r>
          </w:p>
        </w:tc>
        <w:tc>
          <w:tcPr>
            <w:tcW w:w="2022" w:type="dxa"/>
            <w:noWrap/>
          </w:tcPr>
          <w:p w14:paraId="590ED2AB" w14:textId="5B0F616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D379B05" w14:textId="77777777" w:rsidTr="00B744F8">
        <w:trPr>
          <w:trHeight w:val="20"/>
        </w:trPr>
        <w:tc>
          <w:tcPr>
            <w:tcW w:w="3122" w:type="dxa"/>
            <w:noWrap/>
            <w:hideMark/>
          </w:tcPr>
          <w:p w14:paraId="3D1BA005"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ShiftPending</w:t>
            </w:r>
          </w:p>
        </w:tc>
        <w:tc>
          <w:tcPr>
            <w:tcW w:w="4566" w:type="dxa"/>
            <w:hideMark/>
          </w:tcPr>
          <w:p w14:paraId="67D6A2E0" w14:textId="51712D6F"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w:t>
            </w:r>
            <w:r w:rsidR="008149F7">
              <w:rPr>
                <w:rFonts w:cs="Tahoma"/>
                <w:color w:val="000000" w:themeColor="text1"/>
                <w:kern w:val="0"/>
                <w:lang w:val="fr-CA" w:eastAsia="fr-CA"/>
              </w:rPr>
              <w:t>’</w:t>
            </w:r>
            <w:r w:rsidRPr="009475E9">
              <w:rPr>
                <w:rFonts w:cs="Tahoma"/>
                <w:color w:val="000000" w:themeColor="text1"/>
                <w:kern w:val="0"/>
                <w:lang w:val="fr-CA" w:eastAsia="fr-CA"/>
              </w:rPr>
              <w:t>s end of shift is pending.</w:t>
            </w:r>
          </w:p>
        </w:tc>
        <w:tc>
          <w:tcPr>
            <w:tcW w:w="2022" w:type="dxa"/>
            <w:noWrap/>
          </w:tcPr>
          <w:p w14:paraId="30335B05" w14:textId="7818B5A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72477AB2" w14:textId="77777777" w:rsidTr="00B744F8">
        <w:trPr>
          <w:trHeight w:val="20"/>
        </w:trPr>
        <w:tc>
          <w:tcPr>
            <w:tcW w:w="3122" w:type="dxa"/>
            <w:noWrap/>
            <w:hideMark/>
          </w:tcPr>
          <w:p w14:paraId="1942DE3E"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Staging</w:t>
            </w:r>
          </w:p>
        </w:tc>
        <w:tc>
          <w:tcPr>
            <w:tcW w:w="4566" w:type="dxa"/>
            <w:hideMark/>
          </w:tcPr>
          <w:p w14:paraId="3554B8AE" w14:textId="580725BB"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 xml:space="preserve">Emergency unit is at an </w:t>
            </w:r>
            <w:r w:rsidR="00A65429">
              <w:rPr>
                <w:rFonts w:cs="Tahoma"/>
                <w:color w:val="000000" w:themeColor="text1"/>
                <w:kern w:val="0"/>
                <w:lang w:val="fr-CA" w:eastAsia="fr-CA"/>
              </w:rPr>
              <w:t>Incident</w:t>
            </w:r>
            <w:r w:rsidRPr="009475E9">
              <w:rPr>
                <w:rFonts w:cs="Tahoma"/>
                <w:color w:val="000000" w:themeColor="text1"/>
                <w:kern w:val="0"/>
                <w:lang w:val="fr-CA" w:eastAsia="fr-CA"/>
              </w:rPr>
              <w:t>'s staging location when used as a standalone secondary unit status-common or is en route to, arrived at, etc. when used in combination with another secondary unit status-common.</w:t>
            </w:r>
          </w:p>
        </w:tc>
        <w:tc>
          <w:tcPr>
            <w:tcW w:w="2022" w:type="dxa"/>
            <w:noWrap/>
          </w:tcPr>
          <w:p w14:paraId="0E3DC1FB" w14:textId="66FEF1C8"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CB636E1" w14:textId="77777777" w:rsidTr="00B744F8">
        <w:trPr>
          <w:trHeight w:val="20"/>
        </w:trPr>
        <w:tc>
          <w:tcPr>
            <w:tcW w:w="3122" w:type="dxa"/>
            <w:noWrap/>
            <w:hideMark/>
          </w:tcPr>
          <w:p w14:paraId="3B3AE79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Station</w:t>
            </w:r>
          </w:p>
        </w:tc>
        <w:tc>
          <w:tcPr>
            <w:tcW w:w="4566" w:type="dxa"/>
            <w:hideMark/>
          </w:tcPr>
          <w:p w14:paraId="5DD2648A"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at its headquarters, station, or substation when used as a standalone secondary unit status-common or is en route to, transporting to, arrived at, etc. when used in combination with another secondary unit status-common.</w:t>
            </w:r>
          </w:p>
        </w:tc>
        <w:tc>
          <w:tcPr>
            <w:tcW w:w="2022" w:type="dxa"/>
            <w:noWrap/>
          </w:tcPr>
          <w:p w14:paraId="6B67EB2E" w14:textId="5D8E858F"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3AAED4BC" w14:textId="77777777" w:rsidTr="00B744F8">
        <w:trPr>
          <w:trHeight w:val="20"/>
        </w:trPr>
        <w:tc>
          <w:tcPr>
            <w:tcW w:w="3122" w:type="dxa"/>
            <w:noWrap/>
            <w:hideMark/>
          </w:tcPr>
          <w:p w14:paraId="45641042"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TrafficStop</w:t>
            </w:r>
          </w:p>
        </w:tc>
        <w:tc>
          <w:tcPr>
            <w:tcW w:w="4566" w:type="dxa"/>
            <w:hideMark/>
          </w:tcPr>
          <w:p w14:paraId="2AD0887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on scene at a self initiated traffic stop.</w:t>
            </w:r>
          </w:p>
        </w:tc>
        <w:tc>
          <w:tcPr>
            <w:tcW w:w="2022" w:type="dxa"/>
            <w:noWrap/>
          </w:tcPr>
          <w:p w14:paraId="1D1145C8" w14:textId="3FA69B1D"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643E66B0" w14:textId="77777777" w:rsidTr="00B744F8">
        <w:trPr>
          <w:trHeight w:val="20"/>
        </w:trPr>
        <w:tc>
          <w:tcPr>
            <w:tcW w:w="3122" w:type="dxa"/>
            <w:noWrap/>
            <w:hideMark/>
          </w:tcPr>
          <w:p w14:paraId="60240A4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Training</w:t>
            </w:r>
          </w:p>
        </w:tc>
        <w:tc>
          <w:tcPr>
            <w:tcW w:w="4566" w:type="dxa"/>
            <w:hideMark/>
          </w:tcPr>
          <w:p w14:paraId="61AB7220"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and responders are participating in a training activity.</w:t>
            </w:r>
          </w:p>
        </w:tc>
        <w:tc>
          <w:tcPr>
            <w:tcW w:w="2022" w:type="dxa"/>
            <w:noWrap/>
          </w:tcPr>
          <w:p w14:paraId="09462D24" w14:textId="75996B0B"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1EA52920" w14:textId="77777777" w:rsidTr="00B744F8">
        <w:trPr>
          <w:trHeight w:val="20"/>
        </w:trPr>
        <w:tc>
          <w:tcPr>
            <w:tcW w:w="3122" w:type="dxa"/>
            <w:noWrap/>
            <w:hideMark/>
          </w:tcPr>
          <w:p w14:paraId="48F65903"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Transporting</w:t>
            </w:r>
          </w:p>
        </w:tc>
        <w:tc>
          <w:tcPr>
            <w:tcW w:w="4566" w:type="dxa"/>
            <w:hideMark/>
          </w:tcPr>
          <w:p w14:paraId="2DC19139"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transporting or escorting a person or equipment to a location or destination.</w:t>
            </w:r>
          </w:p>
        </w:tc>
        <w:tc>
          <w:tcPr>
            <w:tcW w:w="2022" w:type="dxa"/>
            <w:noWrap/>
          </w:tcPr>
          <w:p w14:paraId="75ECF5F8" w14:textId="19AC7817"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r w:rsidR="00135A49" w:rsidRPr="009475E9" w14:paraId="0F787674" w14:textId="77777777" w:rsidTr="00B744F8">
        <w:trPr>
          <w:trHeight w:val="20"/>
        </w:trPr>
        <w:tc>
          <w:tcPr>
            <w:tcW w:w="3122" w:type="dxa"/>
            <w:noWrap/>
            <w:hideMark/>
          </w:tcPr>
          <w:p w14:paraId="4127782F"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Unmanned</w:t>
            </w:r>
          </w:p>
        </w:tc>
        <w:tc>
          <w:tcPr>
            <w:tcW w:w="4566" w:type="dxa"/>
            <w:hideMark/>
          </w:tcPr>
          <w:p w14:paraId="223A6876" w14:textId="77777777" w:rsidR="00135A49" w:rsidRPr="009475E9" w:rsidRDefault="00135A49" w:rsidP="00135A49">
            <w:pPr>
              <w:spacing w:before="0" w:after="0"/>
              <w:contextualSpacing/>
              <w:rPr>
                <w:rFonts w:cs="Tahoma"/>
                <w:color w:val="000000" w:themeColor="text1"/>
                <w:kern w:val="0"/>
                <w:lang w:val="fr-CA" w:eastAsia="fr-CA"/>
              </w:rPr>
            </w:pPr>
            <w:r w:rsidRPr="009475E9">
              <w:rPr>
                <w:rFonts w:cs="Tahoma"/>
                <w:color w:val="000000" w:themeColor="text1"/>
                <w:kern w:val="0"/>
                <w:lang w:val="fr-CA" w:eastAsia="fr-CA"/>
              </w:rPr>
              <w:t>Emergency unit is not adequately staffed.</w:t>
            </w:r>
          </w:p>
        </w:tc>
        <w:tc>
          <w:tcPr>
            <w:tcW w:w="2022" w:type="dxa"/>
            <w:noWrap/>
          </w:tcPr>
          <w:p w14:paraId="35C631FD" w14:textId="0887BDD6" w:rsidR="00135A49" w:rsidRPr="009475E9" w:rsidRDefault="00135A49" w:rsidP="00135A49">
            <w:pPr>
              <w:spacing w:before="0" w:after="0"/>
              <w:contextualSpacing/>
              <w:jc w:val="center"/>
              <w:rPr>
                <w:rFonts w:cs="Tahoma"/>
                <w:color w:val="0563C1"/>
                <w:kern w:val="0"/>
                <w:u w:val="single"/>
                <w:lang w:val="fr-CA" w:eastAsia="fr-CA"/>
              </w:rPr>
            </w:pPr>
            <w:r w:rsidRPr="000136B5">
              <w:rPr>
                <w:szCs w:val="20"/>
              </w:rPr>
              <w:t>This document</w:t>
            </w:r>
          </w:p>
        </w:tc>
      </w:tr>
    </w:tbl>
    <w:p w14:paraId="56337BA5" w14:textId="77777777" w:rsidR="00031E4B" w:rsidRPr="00AB3AE5" w:rsidRDefault="00031E4B" w:rsidP="00031E4B">
      <w:pPr>
        <w:pStyle w:val="Corpsdetexte"/>
      </w:pPr>
    </w:p>
    <w:p w14:paraId="2881B956" w14:textId="484F01F7" w:rsidR="00B02BD3" w:rsidRDefault="00D4549F" w:rsidP="00B02BD3">
      <w:pPr>
        <w:pStyle w:val="Titre2"/>
      </w:pPr>
      <w:bookmarkStart w:id="130" w:name="_Emergency_Resource_Type-Common"/>
      <w:bookmarkEnd w:id="130"/>
      <w:r>
        <w:t xml:space="preserve"> </w:t>
      </w:r>
      <w:bookmarkStart w:id="131" w:name="_Ref70690971"/>
      <w:bookmarkStart w:id="132" w:name="_Toc70692129"/>
      <w:r>
        <w:t>Emergency Resource Type-Common</w:t>
      </w:r>
      <w:bookmarkEnd w:id="131"/>
      <w:bookmarkEnd w:id="132"/>
    </w:p>
    <w:p w14:paraId="04F8E970" w14:textId="2446FF86" w:rsidR="00586E5F" w:rsidRDefault="00586E5F" w:rsidP="00586E5F">
      <w:pPr>
        <w:pStyle w:val="Corpsdetexte"/>
        <w:rPr>
          <w:rFonts w:cs="Tahoma"/>
          <w:color w:val="FF0000"/>
          <w:szCs w:val="24"/>
        </w:rPr>
      </w:pPr>
      <w:r w:rsidRPr="00AB7A75">
        <w:rPr>
          <w:rFonts w:cs="Tahoma"/>
          <w:szCs w:val="24"/>
        </w:rPr>
        <w:t>The “</w:t>
      </w:r>
      <w:r w:rsidRPr="007842AF">
        <w:rPr>
          <w:rFonts w:cs="Tahoma"/>
          <w:szCs w:val="24"/>
        </w:rPr>
        <w:t>Emergency Resource Type-Common</w:t>
      </w:r>
      <w:r w:rsidRPr="00AB7A75">
        <w:rPr>
          <w:rFonts w:cs="Tahoma"/>
          <w:szCs w:val="24"/>
        </w:rPr>
        <w:t xml:space="preserve">” data element is described in Section </w:t>
      </w:r>
      <w:r w:rsidR="00765D99">
        <w:rPr>
          <w:rFonts w:cs="Tahoma"/>
        </w:rPr>
        <w:fldChar w:fldCharType="begin"/>
      </w:r>
      <w:r w:rsidR="00765D99">
        <w:rPr>
          <w:rFonts w:cs="Tahoma"/>
          <w:szCs w:val="24"/>
        </w:rPr>
        <w:instrText xml:space="preserve"> REF _Ref58270104 \r \h </w:instrText>
      </w:r>
      <w:r w:rsidR="00765D99">
        <w:rPr>
          <w:rFonts w:cs="Tahoma"/>
        </w:rPr>
      </w:r>
      <w:r w:rsidR="00765D99">
        <w:rPr>
          <w:rFonts w:cs="Tahoma"/>
        </w:rPr>
        <w:fldChar w:fldCharType="separate"/>
      </w:r>
      <w:r w:rsidR="00B4283D">
        <w:rPr>
          <w:rFonts w:cs="Tahoma"/>
          <w:szCs w:val="24"/>
        </w:rPr>
        <w:t>2.20</w:t>
      </w:r>
      <w:r w:rsidR="00765D99">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5C20164C" w14:textId="77777777" w:rsidR="00586E5F" w:rsidRPr="00C43AAB" w:rsidRDefault="00586E5F" w:rsidP="00586E5F">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-EmergencyResourceType-Common</w:t>
      </w:r>
      <w:r>
        <w:rPr>
          <w:rFonts w:cs="Tahoma"/>
          <w:szCs w:val="24"/>
        </w:rPr>
        <w:t xml:space="preserve">” </w:t>
      </w:r>
      <w:r w:rsidRPr="00932B4F">
        <w:rPr>
          <w:rFonts w:cs="Tahoma"/>
          <w:szCs w:val="24"/>
        </w:rPr>
        <w:t>registry</w:t>
      </w:r>
    </w:p>
    <w:p w14:paraId="3CA85CE9" w14:textId="544DE450" w:rsidR="00223B93" w:rsidRDefault="00223B93" w:rsidP="00223B93">
      <w:pPr>
        <w:pStyle w:val="Lgende"/>
      </w:pPr>
      <w:r>
        <w:lastRenderedPageBreak/>
        <w:t xml:space="preserve">Table </w:t>
      </w:r>
      <w:fldSimple w:instr=" STYLEREF 1 \s ">
        <w:r w:rsidR="00B4283D">
          <w:rPr>
            <w:noProof/>
          </w:rPr>
          <w:t>3</w:t>
        </w:r>
      </w:fldSimple>
      <w:r w:rsidR="00A32EDA">
        <w:noBreakHyphen/>
      </w:r>
      <w:fldSimple w:instr=" SEQ Table \* ARABIC \s 1 ">
        <w:r w:rsidR="00B4283D">
          <w:rPr>
            <w:noProof/>
          </w:rPr>
          <w:t>11</w:t>
        </w:r>
      </w:fldSimple>
      <w:r>
        <w:t xml:space="preserve"> </w:t>
      </w:r>
      <w:r w:rsidRPr="007842AF">
        <w:rPr>
          <w:rFonts w:cs="Tahoma"/>
        </w:rPr>
        <w:t>Emergency Resource Type-Common</w:t>
      </w:r>
      <w:r>
        <w:rPr>
          <w:rFonts w:cs="Tahoma"/>
        </w:rPr>
        <w:t xml:space="preserve"> Registry</w:t>
      </w:r>
    </w:p>
    <w:tbl>
      <w:tblPr>
        <w:tblStyle w:val="Grilledutableau"/>
        <w:tblW w:w="0" w:type="auto"/>
        <w:tblInd w:w="0" w:type="dxa"/>
        <w:tblCellMar>
          <w:left w:w="43" w:type="dxa"/>
          <w:right w:w="0" w:type="dxa"/>
        </w:tblCellMar>
        <w:tblLook w:val="04A0" w:firstRow="1" w:lastRow="0" w:firstColumn="1" w:lastColumn="0" w:noHBand="0" w:noVBand="1"/>
      </w:tblPr>
      <w:tblGrid>
        <w:gridCol w:w="4302"/>
        <w:gridCol w:w="3386"/>
        <w:gridCol w:w="2022"/>
      </w:tblGrid>
      <w:tr w:rsidR="00237A4A" w:rsidRPr="00237A4A" w14:paraId="384538C0" w14:textId="77777777" w:rsidTr="00C60819">
        <w:trPr>
          <w:trHeight w:val="20"/>
          <w:tblHeader/>
        </w:trPr>
        <w:tc>
          <w:tcPr>
            <w:tcW w:w="4302" w:type="dxa"/>
            <w:shd w:val="clear" w:color="auto" w:fill="D9D9D9" w:themeFill="background1" w:themeFillShade="D9"/>
            <w:vAlign w:val="center"/>
          </w:tcPr>
          <w:p w14:paraId="5FE26CC6" w14:textId="77777777" w:rsidR="00237A4A" w:rsidRPr="00237A4A" w:rsidRDefault="00237A4A" w:rsidP="00297888">
            <w:pPr>
              <w:pStyle w:val="Corpsdetexte"/>
              <w:spacing w:before="0" w:after="0"/>
              <w:contextualSpacing/>
              <w:jc w:val="center"/>
              <w:rPr>
                <w:b/>
                <w:szCs w:val="20"/>
              </w:rPr>
            </w:pPr>
            <w:r w:rsidRPr="00237A4A">
              <w:rPr>
                <w:b/>
                <w:szCs w:val="20"/>
              </w:rPr>
              <w:t>Value</w:t>
            </w:r>
          </w:p>
        </w:tc>
        <w:tc>
          <w:tcPr>
            <w:tcW w:w="3386" w:type="dxa"/>
            <w:shd w:val="clear" w:color="auto" w:fill="D9D9D9" w:themeFill="background1" w:themeFillShade="D9"/>
            <w:vAlign w:val="center"/>
          </w:tcPr>
          <w:p w14:paraId="0C73D840" w14:textId="77777777" w:rsidR="00237A4A" w:rsidRPr="00237A4A" w:rsidRDefault="00237A4A" w:rsidP="00297888">
            <w:pPr>
              <w:pStyle w:val="Corpsdetexte"/>
              <w:spacing w:before="0" w:after="0"/>
              <w:contextualSpacing/>
              <w:jc w:val="center"/>
              <w:rPr>
                <w:b/>
                <w:szCs w:val="20"/>
              </w:rPr>
            </w:pPr>
            <w:r w:rsidRPr="00237A4A">
              <w:rPr>
                <w:b/>
                <w:szCs w:val="20"/>
              </w:rPr>
              <w:t>Literal Description</w:t>
            </w:r>
          </w:p>
        </w:tc>
        <w:tc>
          <w:tcPr>
            <w:tcW w:w="2022" w:type="dxa"/>
            <w:shd w:val="clear" w:color="auto" w:fill="D9D9D9" w:themeFill="background1" w:themeFillShade="D9"/>
            <w:vAlign w:val="center"/>
          </w:tcPr>
          <w:p w14:paraId="533BCD71" w14:textId="77777777" w:rsidR="00237A4A" w:rsidRPr="00237A4A" w:rsidRDefault="00237A4A" w:rsidP="00297888">
            <w:pPr>
              <w:pStyle w:val="Corpsdetexte"/>
              <w:spacing w:before="0" w:after="0"/>
              <w:contextualSpacing/>
              <w:jc w:val="center"/>
              <w:rPr>
                <w:b/>
                <w:szCs w:val="20"/>
              </w:rPr>
            </w:pPr>
            <w:r w:rsidRPr="00237A4A">
              <w:rPr>
                <w:b/>
                <w:szCs w:val="20"/>
              </w:rPr>
              <w:t>Reference</w:t>
            </w:r>
          </w:p>
        </w:tc>
      </w:tr>
      <w:tr w:rsidR="00C95C56" w:rsidRPr="00237A4A" w14:paraId="543B32D2" w14:textId="77777777" w:rsidTr="00C95C56">
        <w:trPr>
          <w:trHeight w:val="20"/>
        </w:trPr>
        <w:tc>
          <w:tcPr>
            <w:tcW w:w="4302" w:type="dxa"/>
            <w:noWrap/>
            <w:hideMark/>
          </w:tcPr>
          <w:p w14:paraId="529EE947" w14:textId="77777777" w:rsidR="00C95C56" w:rsidRPr="00237A4A" w:rsidRDefault="00C95C56" w:rsidP="00C95C56">
            <w:pPr>
              <w:pStyle w:val="Corpsdetexte"/>
              <w:spacing w:before="0" w:after="0"/>
              <w:contextualSpacing/>
              <w:rPr>
                <w:szCs w:val="20"/>
                <w:lang w:val="fr-CA"/>
              </w:rPr>
            </w:pPr>
            <w:r w:rsidRPr="00237A4A">
              <w:rPr>
                <w:szCs w:val="20"/>
                <w:lang w:val="fr-CA"/>
              </w:rPr>
              <w:t>AirAmbulanceFixedWing</w:t>
            </w:r>
          </w:p>
        </w:tc>
        <w:tc>
          <w:tcPr>
            <w:tcW w:w="3386" w:type="dxa"/>
            <w:hideMark/>
          </w:tcPr>
          <w:p w14:paraId="3568263B"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(Fixed-Wing)</w:t>
            </w:r>
          </w:p>
        </w:tc>
        <w:tc>
          <w:tcPr>
            <w:tcW w:w="2022" w:type="dxa"/>
            <w:noWrap/>
          </w:tcPr>
          <w:p w14:paraId="778F6C50" w14:textId="5D2E38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C7C61AF" w14:textId="77777777" w:rsidTr="00C95C56">
        <w:trPr>
          <w:trHeight w:val="20"/>
        </w:trPr>
        <w:tc>
          <w:tcPr>
            <w:tcW w:w="4302" w:type="dxa"/>
            <w:noWrap/>
            <w:hideMark/>
          </w:tcPr>
          <w:p w14:paraId="7E198292" w14:textId="77777777" w:rsidR="00C95C56" w:rsidRPr="00237A4A" w:rsidRDefault="00C95C56" w:rsidP="00C95C56">
            <w:pPr>
              <w:pStyle w:val="Corpsdetexte"/>
              <w:spacing w:before="0" w:after="0"/>
              <w:contextualSpacing/>
              <w:rPr>
                <w:szCs w:val="20"/>
                <w:lang w:val="fr-CA"/>
              </w:rPr>
            </w:pPr>
            <w:r w:rsidRPr="00237A4A">
              <w:rPr>
                <w:szCs w:val="20"/>
                <w:lang w:val="fr-CA"/>
              </w:rPr>
              <w:t>AirAmbulanceRotaryWing</w:t>
            </w:r>
          </w:p>
        </w:tc>
        <w:tc>
          <w:tcPr>
            <w:tcW w:w="3386" w:type="dxa"/>
            <w:hideMark/>
          </w:tcPr>
          <w:p w14:paraId="33B3048A" w14:textId="77777777" w:rsidR="00C95C56" w:rsidRPr="00237A4A" w:rsidRDefault="00C95C56" w:rsidP="00C95C56">
            <w:pPr>
              <w:pStyle w:val="Corpsdetexte"/>
              <w:spacing w:before="0" w:after="0"/>
              <w:contextualSpacing/>
              <w:rPr>
                <w:szCs w:val="20"/>
                <w:lang w:val="fr-CA"/>
              </w:rPr>
            </w:pPr>
            <w:r w:rsidRPr="00237A4A">
              <w:rPr>
                <w:szCs w:val="20"/>
                <w:lang w:val="fr-CA"/>
              </w:rPr>
              <w:t>Air Ambulance (Rotary-Wing)</w:t>
            </w:r>
          </w:p>
        </w:tc>
        <w:tc>
          <w:tcPr>
            <w:tcW w:w="2022" w:type="dxa"/>
            <w:noWrap/>
          </w:tcPr>
          <w:p w14:paraId="75C1F261" w14:textId="5132E3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6B242E8" w14:textId="77777777" w:rsidTr="00C95C56">
        <w:trPr>
          <w:trHeight w:val="20"/>
        </w:trPr>
        <w:tc>
          <w:tcPr>
            <w:tcW w:w="4302" w:type="dxa"/>
            <w:noWrap/>
            <w:hideMark/>
          </w:tcPr>
          <w:p w14:paraId="3ABC4686" w14:textId="77777777" w:rsidR="00C95C56" w:rsidRPr="00237A4A" w:rsidRDefault="00C95C56" w:rsidP="00C95C56">
            <w:pPr>
              <w:pStyle w:val="Corpsdetexte"/>
              <w:spacing w:before="0" w:after="0"/>
              <w:contextualSpacing/>
              <w:rPr>
                <w:szCs w:val="20"/>
                <w:lang w:val="fr-CA"/>
              </w:rPr>
            </w:pPr>
            <w:r w:rsidRPr="00237A4A">
              <w:rPr>
                <w:szCs w:val="20"/>
                <w:lang w:val="fr-CA"/>
              </w:rPr>
              <w:t>AirSearchTeam</w:t>
            </w:r>
          </w:p>
        </w:tc>
        <w:tc>
          <w:tcPr>
            <w:tcW w:w="3386" w:type="dxa"/>
            <w:hideMark/>
          </w:tcPr>
          <w:p w14:paraId="63EA5540" w14:textId="77777777" w:rsidR="00C95C56" w:rsidRPr="00237A4A" w:rsidRDefault="00C95C56" w:rsidP="00C95C56">
            <w:pPr>
              <w:pStyle w:val="Corpsdetexte"/>
              <w:spacing w:before="0" w:after="0"/>
              <w:contextualSpacing/>
              <w:rPr>
                <w:szCs w:val="20"/>
                <w:lang w:val="fr-CA"/>
              </w:rPr>
            </w:pPr>
            <w:r w:rsidRPr="00237A4A">
              <w:rPr>
                <w:szCs w:val="20"/>
                <w:lang w:val="fr-CA"/>
              </w:rPr>
              <w:t>Air Search Team</w:t>
            </w:r>
          </w:p>
        </w:tc>
        <w:tc>
          <w:tcPr>
            <w:tcW w:w="2022" w:type="dxa"/>
            <w:noWrap/>
          </w:tcPr>
          <w:p w14:paraId="2FD55889" w14:textId="2858074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1E5240" w14:textId="77777777" w:rsidTr="00C95C56">
        <w:trPr>
          <w:trHeight w:val="20"/>
        </w:trPr>
        <w:tc>
          <w:tcPr>
            <w:tcW w:w="4302" w:type="dxa"/>
            <w:noWrap/>
            <w:hideMark/>
          </w:tcPr>
          <w:p w14:paraId="1FBD8E88" w14:textId="77777777" w:rsidR="00C95C56" w:rsidRPr="00237A4A" w:rsidRDefault="00C95C56" w:rsidP="00C95C56">
            <w:pPr>
              <w:pStyle w:val="Corpsdetexte"/>
              <w:spacing w:before="0" w:after="0"/>
              <w:contextualSpacing/>
              <w:rPr>
                <w:szCs w:val="20"/>
                <w:lang w:val="fr-CA"/>
              </w:rPr>
            </w:pPr>
            <w:r w:rsidRPr="00237A4A">
              <w:rPr>
                <w:szCs w:val="20"/>
                <w:lang w:val="fr-CA"/>
              </w:rPr>
              <w:t>AirborneCommunicationRelayTeamFixed</w:t>
            </w:r>
          </w:p>
        </w:tc>
        <w:tc>
          <w:tcPr>
            <w:tcW w:w="3386" w:type="dxa"/>
            <w:hideMark/>
          </w:tcPr>
          <w:p w14:paraId="4611BF7D" w14:textId="77777777" w:rsidR="00C95C56" w:rsidRPr="00237A4A" w:rsidRDefault="00C95C56" w:rsidP="00C95C56">
            <w:pPr>
              <w:pStyle w:val="Corpsdetexte"/>
              <w:spacing w:before="0" w:after="0"/>
              <w:contextualSpacing/>
              <w:rPr>
                <w:szCs w:val="20"/>
                <w:lang w:val="fr-CA"/>
              </w:rPr>
            </w:pPr>
            <w:r w:rsidRPr="00237A4A">
              <w:rPr>
                <w:szCs w:val="20"/>
                <w:lang w:val="fr-CA"/>
              </w:rPr>
              <w:t>Airborne Communications Relay Team (Fixed-Wing)</w:t>
            </w:r>
          </w:p>
        </w:tc>
        <w:tc>
          <w:tcPr>
            <w:tcW w:w="2022" w:type="dxa"/>
            <w:noWrap/>
          </w:tcPr>
          <w:p w14:paraId="31EBEE36" w14:textId="541D0A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51E8288" w14:textId="77777777" w:rsidTr="00C95C56">
        <w:trPr>
          <w:trHeight w:val="20"/>
        </w:trPr>
        <w:tc>
          <w:tcPr>
            <w:tcW w:w="4302" w:type="dxa"/>
            <w:noWrap/>
            <w:hideMark/>
          </w:tcPr>
          <w:p w14:paraId="7D4649C6" w14:textId="77777777" w:rsidR="00C95C56" w:rsidRPr="00237A4A" w:rsidRDefault="00C95C56" w:rsidP="00C95C56">
            <w:pPr>
              <w:pStyle w:val="Corpsdetexte"/>
              <w:spacing w:before="0" w:after="0"/>
              <w:contextualSpacing/>
              <w:rPr>
                <w:szCs w:val="20"/>
                <w:lang w:val="fr-CA"/>
              </w:rPr>
            </w:pPr>
            <w:r w:rsidRPr="00237A4A">
              <w:rPr>
                <w:szCs w:val="20"/>
                <w:lang w:val="fr-CA"/>
              </w:rPr>
              <w:t>FixedWingAircraft</w:t>
            </w:r>
          </w:p>
        </w:tc>
        <w:tc>
          <w:tcPr>
            <w:tcW w:w="3386" w:type="dxa"/>
            <w:hideMark/>
          </w:tcPr>
          <w:p w14:paraId="0C8919AF" w14:textId="77777777" w:rsidR="00C95C56" w:rsidRPr="00237A4A" w:rsidRDefault="00C95C56" w:rsidP="00C95C56">
            <w:pPr>
              <w:pStyle w:val="Corpsdetexte"/>
              <w:spacing w:before="0" w:after="0"/>
              <w:contextualSpacing/>
              <w:rPr>
                <w:szCs w:val="20"/>
                <w:lang w:val="fr-CA"/>
              </w:rPr>
            </w:pPr>
            <w:r w:rsidRPr="00237A4A">
              <w:rPr>
                <w:szCs w:val="20"/>
                <w:lang w:val="fr-CA"/>
              </w:rPr>
              <w:t>Aircraft, Fixed Wing</w:t>
            </w:r>
          </w:p>
        </w:tc>
        <w:tc>
          <w:tcPr>
            <w:tcW w:w="2022" w:type="dxa"/>
            <w:noWrap/>
          </w:tcPr>
          <w:p w14:paraId="02AAFFA8" w14:textId="793862B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AD0677" w14:textId="77777777" w:rsidTr="00C95C56">
        <w:trPr>
          <w:trHeight w:val="20"/>
        </w:trPr>
        <w:tc>
          <w:tcPr>
            <w:tcW w:w="4302" w:type="dxa"/>
            <w:noWrap/>
            <w:hideMark/>
          </w:tcPr>
          <w:p w14:paraId="2E828595" w14:textId="77777777" w:rsidR="00C95C56" w:rsidRPr="00237A4A" w:rsidRDefault="00C95C56" w:rsidP="00C95C56">
            <w:pPr>
              <w:pStyle w:val="Corpsdetexte"/>
              <w:spacing w:before="0" w:after="0"/>
              <w:contextualSpacing/>
              <w:rPr>
                <w:szCs w:val="20"/>
                <w:lang w:val="fr-CA"/>
              </w:rPr>
            </w:pPr>
            <w:r w:rsidRPr="00237A4A">
              <w:rPr>
                <w:szCs w:val="20"/>
                <w:lang w:val="fr-CA"/>
              </w:rPr>
              <w:t>RotaryWingAircraft</w:t>
            </w:r>
          </w:p>
        </w:tc>
        <w:tc>
          <w:tcPr>
            <w:tcW w:w="3386" w:type="dxa"/>
            <w:hideMark/>
          </w:tcPr>
          <w:p w14:paraId="604B7E5E" w14:textId="77777777" w:rsidR="00C95C56" w:rsidRPr="00237A4A" w:rsidRDefault="00C95C56" w:rsidP="00C95C56">
            <w:pPr>
              <w:pStyle w:val="Corpsdetexte"/>
              <w:spacing w:before="0" w:after="0"/>
              <w:contextualSpacing/>
              <w:rPr>
                <w:szCs w:val="20"/>
                <w:lang w:val="fr-CA"/>
              </w:rPr>
            </w:pPr>
            <w:r w:rsidRPr="00237A4A">
              <w:rPr>
                <w:szCs w:val="20"/>
                <w:lang w:val="fr-CA"/>
              </w:rPr>
              <w:t>Aircraft, Rotary Wing</w:t>
            </w:r>
          </w:p>
        </w:tc>
        <w:tc>
          <w:tcPr>
            <w:tcW w:w="2022" w:type="dxa"/>
            <w:noWrap/>
          </w:tcPr>
          <w:p w14:paraId="4B3BC2CD" w14:textId="0330BB3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88DED3B" w14:textId="77777777" w:rsidTr="00C95C56">
        <w:trPr>
          <w:trHeight w:val="20"/>
        </w:trPr>
        <w:tc>
          <w:tcPr>
            <w:tcW w:w="4302" w:type="dxa"/>
            <w:noWrap/>
            <w:hideMark/>
          </w:tcPr>
          <w:p w14:paraId="5EDDF4D2" w14:textId="77777777" w:rsidR="00C95C56" w:rsidRPr="00237A4A" w:rsidRDefault="00C95C56" w:rsidP="00C95C56">
            <w:pPr>
              <w:pStyle w:val="Corpsdetexte"/>
              <w:spacing w:before="0" w:after="0"/>
              <w:contextualSpacing/>
              <w:rPr>
                <w:szCs w:val="20"/>
                <w:lang w:val="fr-CA"/>
              </w:rPr>
            </w:pPr>
            <w:r w:rsidRPr="00237A4A">
              <w:rPr>
                <w:szCs w:val="20"/>
                <w:lang w:val="fr-CA"/>
              </w:rPr>
              <w:t>AirborneTransportTeamFixedWing</w:t>
            </w:r>
          </w:p>
        </w:tc>
        <w:tc>
          <w:tcPr>
            <w:tcW w:w="3386" w:type="dxa"/>
            <w:hideMark/>
          </w:tcPr>
          <w:p w14:paraId="04060438" w14:textId="77777777" w:rsidR="00C95C56" w:rsidRPr="00237A4A" w:rsidRDefault="00C95C56" w:rsidP="00C95C56">
            <w:pPr>
              <w:pStyle w:val="Corpsdetexte"/>
              <w:spacing w:before="0" w:after="0"/>
              <w:contextualSpacing/>
              <w:rPr>
                <w:szCs w:val="20"/>
                <w:lang w:val="fr-CA"/>
              </w:rPr>
            </w:pPr>
            <w:r w:rsidRPr="00237A4A">
              <w:rPr>
                <w:szCs w:val="20"/>
                <w:lang w:val="fr-CA"/>
              </w:rPr>
              <w:t>Airborne Transport Team (Fixed-Wing)</w:t>
            </w:r>
          </w:p>
        </w:tc>
        <w:tc>
          <w:tcPr>
            <w:tcW w:w="2022" w:type="dxa"/>
            <w:noWrap/>
          </w:tcPr>
          <w:p w14:paraId="75DC8958" w14:textId="7F89E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114EB5" w14:textId="77777777" w:rsidTr="00C95C56">
        <w:trPr>
          <w:trHeight w:val="20"/>
        </w:trPr>
        <w:tc>
          <w:tcPr>
            <w:tcW w:w="4302" w:type="dxa"/>
            <w:noWrap/>
            <w:hideMark/>
          </w:tcPr>
          <w:p w14:paraId="67D2B870" w14:textId="77777777" w:rsidR="00C95C56" w:rsidRPr="00237A4A" w:rsidRDefault="00C95C56" w:rsidP="00C95C56">
            <w:pPr>
              <w:pStyle w:val="Corpsdetexte"/>
              <w:spacing w:before="0" w:after="0"/>
              <w:contextualSpacing/>
              <w:rPr>
                <w:szCs w:val="20"/>
                <w:lang w:val="fr-CA"/>
              </w:rPr>
            </w:pPr>
            <w:r w:rsidRPr="00237A4A">
              <w:rPr>
                <w:szCs w:val="20"/>
                <w:lang w:val="fr-CA"/>
              </w:rPr>
              <w:t>AirCompressor</w:t>
            </w:r>
          </w:p>
        </w:tc>
        <w:tc>
          <w:tcPr>
            <w:tcW w:w="3386" w:type="dxa"/>
            <w:hideMark/>
          </w:tcPr>
          <w:p w14:paraId="19FA8FE2" w14:textId="77777777" w:rsidR="00C95C56" w:rsidRPr="00237A4A" w:rsidRDefault="00C95C56" w:rsidP="00C95C56">
            <w:pPr>
              <w:pStyle w:val="Corpsdetexte"/>
              <w:spacing w:before="0" w:after="0"/>
              <w:contextualSpacing/>
              <w:rPr>
                <w:szCs w:val="20"/>
                <w:lang w:val="fr-CA"/>
              </w:rPr>
            </w:pPr>
            <w:r w:rsidRPr="00237A4A">
              <w:rPr>
                <w:szCs w:val="20"/>
                <w:lang w:val="fr-CA"/>
              </w:rPr>
              <w:t>Air Compressor and Air Refilling</w:t>
            </w:r>
          </w:p>
        </w:tc>
        <w:tc>
          <w:tcPr>
            <w:tcW w:w="2022" w:type="dxa"/>
            <w:noWrap/>
          </w:tcPr>
          <w:p w14:paraId="3C6E99DC" w14:textId="67A471E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95A0557" w14:textId="77777777" w:rsidTr="00C95C56">
        <w:trPr>
          <w:trHeight w:val="20"/>
        </w:trPr>
        <w:tc>
          <w:tcPr>
            <w:tcW w:w="4302" w:type="dxa"/>
            <w:noWrap/>
            <w:hideMark/>
          </w:tcPr>
          <w:p w14:paraId="05056207" w14:textId="77777777" w:rsidR="00C95C56" w:rsidRPr="00237A4A" w:rsidRDefault="00C95C56" w:rsidP="00C95C56">
            <w:pPr>
              <w:pStyle w:val="Corpsdetexte"/>
              <w:spacing w:before="0" w:after="0"/>
              <w:contextualSpacing/>
              <w:rPr>
                <w:szCs w:val="20"/>
                <w:lang w:val="fr-CA"/>
              </w:rPr>
            </w:pPr>
            <w:r w:rsidRPr="00237A4A">
              <w:rPr>
                <w:szCs w:val="20"/>
                <w:lang w:val="fr-CA"/>
              </w:rPr>
              <w:t>AirConditioner-Heater</w:t>
            </w:r>
          </w:p>
        </w:tc>
        <w:tc>
          <w:tcPr>
            <w:tcW w:w="3386" w:type="dxa"/>
            <w:hideMark/>
          </w:tcPr>
          <w:p w14:paraId="3A8E6C27" w14:textId="3A7222DA" w:rsidR="00C95C56" w:rsidRPr="00237A4A" w:rsidRDefault="00C95C56" w:rsidP="00C95C56">
            <w:pPr>
              <w:pStyle w:val="Corpsdetexte"/>
              <w:spacing w:before="0" w:after="0"/>
              <w:contextualSpacing/>
              <w:rPr>
                <w:szCs w:val="20"/>
                <w:lang w:val="fr-CA"/>
              </w:rPr>
            </w:pPr>
            <w:r w:rsidRPr="00237A4A">
              <w:rPr>
                <w:szCs w:val="20"/>
                <w:lang w:val="fr-CA"/>
              </w:rPr>
              <w:t>Air Conditioner/Heater</w:t>
            </w:r>
          </w:p>
        </w:tc>
        <w:tc>
          <w:tcPr>
            <w:tcW w:w="2022" w:type="dxa"/>
            <w:noWrap/>
          </w:tcPr>
          <w:p w14:paraId="04D7E432" w14:textId="2AB1E49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714881D" w14:textId="77777777" w:rsidTr="00C95C56">
        <w:trPr>
          <w:trHeight w:val="20"/>
        </w:trPr>
        <w:tc>
          <w:tcPr>
            <w:tcW w:w="4302" w:type="dxa"/>
            <w:noWrap/>
            <w:hideMark/>
          </w:tcPr>
          <w:p w14:paraId="3D8BB6C5" w14:textId="77777777" w:rsidR="00C95C56" w:rsidRPr="00237A4A" w:rsidRDefault="00C95C56" w:rsidP="00C95C56">
            <w:pPr>
              <w:pStyle w:val="Corpsdetexte"/>
              <w:spacing w:before="0" w:after="0"/>
              <w:contextualSpacing/>
              <w:rPr>
                <w:szCs w:val="20"/>
                <w:lang w:val="fr-CA"/>
              </w:rPr>
            </w:pPr>
            <w:r w:rsidRPr="00237A4A">
              <w:rPr>
                <w:szCs w:val="20"/>
                <w:lang w:val="fr-CA"/>
              </w:rPr>
              <w:t>ATV</w:t>
            </w:r>
          </w:p>
        </w:tc>
        <w:tc>
          <w:tcPr>
            <w:tcW w:w="3386" w:type="dxa"/>
            <w:hideMark/>
          </w:tcPr>
          <w:p w14:paraId="33EF6714" w14:textId="77777777" w:rsidR="00C95C56" w:rsidRPr="00237A4A" w:rsidRDefault="00C95C56" w:rsidP="00C95C56">
            <w:pPr>
              <w:pStyle w:val="Corpsdetexte"/>
              <w:spacing w:before="0" w:after="0"/>
              <w:contextualSpacing/>
              <w:rPr>
                <w:szCs w:val="20"/>
                <w:lang w:val="fr-CA"/>
              </w:rPr>
            </w:pPr>
            <w:r w:rsidRPr="00237A4A">
              <w:rPr>
                <w:szCs w:val="20"/>
                <w:lang w:val="fr-CA"/>
              </w:rPr>
              <w:t>All Terrain Vehicle</w:t>
            </w:r>
          </w:p>
        </w:tc>
        <w:tc>
          <w:tcPr>
            <w:tcW w:w="2022" w:type="dxa"/>
            <w:noWrap/>
          </w:tcPr>
          <w:p w14:paraId="025236FF" w14:textId="059A2CA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36C15CE" w14:textId="77777777" w:rsidTr="00C95C56">
        <w:trPr>
          <w:trHeight w:val="20"/>
        </w:trPr>
        <w:tc>
          <w:tcPr>
            <w:tcW w:w="4302" w:type="dxa"/>
            <w:noWrap/>
            <w:hideMark/>
          </w:tcPr>
          <w:p w14:paraId="59B69235" w14:textId="77777777" w:rsidR="00C95C56" w:rsidRPr="00237A4A" w:rsidRDefault="00C95C56" w:rsidP="00C95C56">
            <w:pPr>
              <w:pStyle w:val="Corpsdetexte"/>
              <w:spacing w:before="0" w:after="0"/>
              <w:contextualSpacing/>
              <w:rPr>
                <w:szCs w:val="20"/>
                <w:lang w:val="fr-CA"/>
              </w:rPr>
            </w:pPr>
            <w:r w:rsidRPr="00237A4A">
              <w:rPr>
                <w:szCs w:val="20"/>
                <w:lang w:val="fr-CA"/>
              </w:rPr>
              <w:t>GroundALSAmbulance</w:t>
            </w:r>
          </w:p>
        </w:tc>
        <w:tc>
          <w:tcPr>
            <w:tcW w:w="3386" w:type="dxa"/>
            <w:hideMark/>
          </w:tcPr>
          <w:p w14:paraId="4C13EBA5" w14:textId="77777777" w:rsidR="00C95C56" w:rsidRPr="00237A4A" w:rsidRDefault="00C95C56" w:rsidP="00C95C56">
            <w:pPr>
              <w:pStyle w:val="Corpsdetexte"/>
              <w:spacing w:before="0" w:after="0"/>
              <w:contextualSpacing/>
              <w:rPr>
                <w:szCs w:val="20"/>
                <w:lang w:val="fr-CA"/>
              </w:rPr>
            </w:pPr>
            <w:r w:rsidRPr="00237A4A">
              <w:rPr>
                <w:szCs w:val="20"/>
                <w:lang w:val="fr-CA"/>
              </w:rPr>
              <w:t>Ambulance, Advance Life Support (Ground)</w:t>
            </w:r>
          </w:p>
        </w:tc>
        <w:tc>
          <w:tcPr>
            <w:tcW w:w="2022" w:type="dxa"/>
            <w:noWrap/>
          </w:tcPr>
          <w:p w14:paraId="33440477" w14:textId="06AFA8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3C44628" w14:textId="77777777" w:rsidTr="00C95C56">
        <w:trPr>
          <w:trHeight w:val="20"/>
        </w:trPr>
        <w:tc>
          <w:tcPr>
            <w:tcW w:w="4302" w:type="dxa"/>
            <w:noWrap/>
            <w:hideMark/>
          </w:tcPr>
          <w:p w14:paraId="748D7219" w14:textId="77777777" w:rsidR="00C95C56" w:rsidRPr="00237A4A" w:rsidRDefault="00C95C56" w:rsidP="00C95C56">
            <w:pPr>
              <w:pStyle w:val="Corpsdetexte"/>
              <w:spacing w:before="0" w:after="0"/>
              <w:contextualSpacing/>
              <w:rPr>
                <w:szCs w:val="20"/>
                <w:lang w:val="fr-CA"/>
              </w:rPr>
            </w:pPr>
            <w:r w:rsidRPr="00237A4A">
              <w:rPr>
                <w:szCs w:val="20"/>
                <w:lang w:val="fr-CA"/>
              </w:rPr>
              <w:t>LargeAnimalRescueTeam</w:t>
            </w:r>
          </w:p>
        </w:tc>
        <w:tc>
          <w:tcPr>
            <w:tcW w:w="3386" w:type="dxa"/>
            <w:hideMark/>
          </w:tcPr>
          <w:p w14:paraId="715F295B"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Rescue Team</w:t>
            </w:r>
          </w:p>
        </w:tc>
        <w:tc>
          <w:tcPr>
            <w:tcW w:w="2022" w:type="dxa"/>
            <w:noWrap/>
          </w:tcPr>
          <w:p w14:paraId="6AC2870F" w14:textId="1BF191E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4BF7E6" w14:textId="77777777" w:rsidTr="00C95C56">
        <w:trPr>
          <w:trHeight w:val="20"/>
        </w:trPr>
        <w:tc>
          <w:tcPr>
            <w:tcW w:w="4302" w:type="dxa"/>
            <w:noWrap/>
            <w:hideMark/>
          </w:tcPr>
          <w:p w14:paraId="5BC44219" w14:textId="77777777" w:rsidR="00C95C56" w:rsidRPr="00237A4A" w:rsidRDefault="00C95C56" w:rsidP="00C95C56">
            <w:pPr>
              <w:pStyle w:val="Corpsdetexte"/>
              <w:spacing w:before="0" w:after="0"/>
              <w:contextualSpacing/>
              <w:rPr>
                <w:szCs w:val="20"/>
                <w:lang w:val="fr-CA"/>
              </w:rPr>
            </w:pPr>
            <w:r w:rsidRPr="00237A4A">
              <w:rPr>
                <w:szCs w:val="20"/>
                <w:lang w:val="fr-CA"/>
              </w:rPr>
              <w:t>LargeAnimalShelteringTeam</w:t>
            </w:r>
          </w:p>
        </w:tc>
        <w:tc>
          <w:tcPr>
            <w:tcW w:w="3386" w:type="dxa"/>
            <w:hideMark/>
          </w:tcPr>
          <w:p w14:paraId="1328A38F"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Sheltering Team</w:t>
            </w:r>
          </w:p>
        </w:tc>
        <w:tc>
          <w:tcPr>
            <w:tcW w:w="2022" w:type="dxa"/>
            <w:noWrap/>
          </w:tcPr>
          <w:p w14:paraId="19175CB3" w14:textId="1D76142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C6A374" w14:textId="77777777" w:rsidTr="00C95C56">
        <w:trPr>
          <w:trHeight w:val="20"/>
        </w:trPr>
        <w:tc>
          <w:tcPr>
            <w:tcW w:w="4302" w:type="dxa"/>
            <w:noWrap/>
            <w:hideMark/>
          </w:tcPr>
          <w:p w14:paraId="6D720739" w14:textId="77777777" w:rsidR="00C95C56" w:rsidRPr="00237A4A" w:rsidRDefault="00C95C56" w:rsidP="00C95C56">
            <w:pPr>
              <w:pStyle w:val="Corpsdetexte"/>
              <w:spacing w:before="0" w:after="0"/>
              <w:contextualSpacing/>
              <w:rPr>
                <w:szCs w:val="20"/>
                <w:lang w:val="fr-CA"/>
              </w:rPr>
            </w:pPr>
            <w:r w:rsidRPr="00237A4A">
              <w:rPr>
                <w:szCs w:val="20"/>
                <w:lang w:val="fr-CA"/>
              </w:rPr>
              <w:t>LargeAnimalTransportTeam</w:t>
            </w:r>
          </w:p>
        </w:tc>
        <w:tc>
          <w:tcPr>
            <w:tcW w:w="3386" w:type="dxa"/>
            <w:hideMark/>
          </w:tcPr>
          <w:p w14:paraId="4A8BF949" w14:textId="77777777" w:rsidR="00C95C56" w:rsidRPr="00237A4A" w:rsidRDefault="00C95C56" w:rsidP="00C95C56">
            <w:pPr>
              <w:pStyle w:val="Corpsdetexte"/>
              <w:spacing w:before="0" w:after="0"/>
              <w:contextualSpacing/>
              <w:rPr>
                <w:szCs w:val="20"/>
                <w:lang w:val="fr-CA"/>
              </w:rPr>
            </w:pPr>
            <w:r w:rsidRPr="00237A4A">
              <w:rPr>
                <w:szCs w:val="20"/>
                <w:lang w:val="fr-CA"/>
              </w:rPr>
              <w:t>Large Animal (horse, cow, etc.) Transport Team</w:t>
            </w:r>
          </w:p>
        </w:tc>
        <w:tc>
          <w:tcPr>
            <w:tcW w:w="2022" w:type="dxa"/>
            <w:noWrap/>
          </w:tcPr>
          <w:p w14:paraId="76E74ECA" w14:textId="55F08EA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2CB03E7" w14:textId="77777777" w:rsidTr="00C95C56">
        <w:trPr>
          <w:trHeight w:val="20"/>
        </w:trPr>
        <w:tc>
          <w:tcPr>
            <w:tcW w:w="4302" w:type="dxa"/>
            <w:noWrap/>
            <w:hideMark/>
          </w:tcPr>
          <w:p w14:paraId="39796D96" w14:textId="77777777" w:rsidR="00C95C56" w:rsidRPr="00237A4A" w:rsidRDefault="00C95C56" w:rsidP="00C95C56">
            <w:pPr>
              <w:pStyle w:val="Corpsdetexte"/>
              <w:spacing w:before="0" w:after="0"/>
              <w:contextualSpacing/>
              <w:rPr>
                <w:szCs w:val="20"/>
                <w:lang w:val="fr-CA"/>
              </w:rPr>
            </w:pPr>
            <w:r w:rsidRPr="00237A4A">
              <w:rPr>
                <w:szCs w:val="20"/>
                <w:lang w:val="fr-CA"/>
              </w:rPr>
              <w:t>SmallAnimalRescueTeam</w:t>
            </w:r>
          </w:p>
        </w:tc>
        <w:tc>
          <w:tcPr>
            <w:tcW w:w="3386" w:type="dxa"/>
            <w:hideMark/>
          </w:tcPr>
          <w:p w14:paraId="026DE22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Rescue Team</w:t>
            </w:r>
          </w:p>
        </w:tc>
        <w:tc>
          <w:tcPr>
            <w:tcW w:w="2022" w:type="dxa"/>
            <w:noWrap/>
          </w:tcPr>
          <w:p w14:paraId="4C8A5AD2" w14:textId="089CD4F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08D506E" w14:textId="77777777" w:rsidTr="00C95C56">
        <w:trPr>
          <w:trHeight w:val="20"/>
        </w:trPr>
        <w:tc>
          <w:tcPr>
            <w:tcW w:w="4302" w:type="dxa"/>
            <w:noWrap/>
            <w:hideMark/>
          </w:tcPr>
          <w:p w14:paraId="7161AF0C" w14:textId="77777777" w:rsidR="00C95C56" w:rsidRPr="00237A4A" w:rsidRDefault="00C95C56" w:rsidP="00C95C56">
            <w:pPr>
              <w:pStyle w:val="Corpsdetexte"/>
              <w:spacing w:before="0" w:after="0"/>
              <w:contextualSpacing/>
              <w:rPr>
                <w:szCs w:val="20"/>
                <w:lang w:val="fr-CA"/>
              </w:rPr>
            </w:pPr>
            <w:r w:rsidRPr="00237A4A">
              <w:rPr>
                <w:szCs w:val="20"/>
                <w:lang w:val="fr-CA"/>
              </w:rPr>
              <w:t>SmallAnimalShelteringTeam</w:t>
            </w:r>
          </w:p>
        </w:tc>
        <w:tc>
          <w:tcPr>
            <w:tcW w:w="3386" w:type="dxa"/>
            <w:hideMark/>
          </w:tcPr>
          <w:p w14:paraId="4B85628F"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Sheltering Team</w:t>
            </w:r>
          </w:p>
        </w:tc>
        <w:tc>
          <w:tcPr>
            <w:tcW w:w="2022" w:type="dxa"/>
            <w:noWrap/>
          </w:tcPr>
          <w:p w14:paraId="5722E3E3" w14:textId="03A2C1B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BF028" w14:textId="77777777" w:rsidTr="00C95C56">
        <w:trPr>
          <w:trHeight w:val="20"/>
        </w:trPr>
        <w:tc>
          <w:tcPr>
            <w:tcW w:w="4302" w:type="dxa"/>
            <w:noWrap/>
            <w:hideMark/>
          </w:tcPr>
          <w:p w14:paraId="78538B69" w14:textId="77777777" w:rsidR="00C95C56" w:rsidRPr="00237A4A" w:rsidRDefault="00C95C56" w:rsidP="00C95C56">
            <w:pPr>
              <w:pStyle w:val="Corpsdetexte"/>
              <w:spacing w:before="0" w:after="0"/>
              <w:contextualSpacing/>
              <w:rPr>
                <w:szCs w:val="20"/>
                <w:lang w:val="fr-CA"/>
              </w:rPr>
            </w:pPr>
            <w:r w:rsidRPr="00237A4A">
              <w:rPr>
                <w:szCs w:val="20"/>
                <w:lang w:val="fr-CA"/>
              </w:rPr>
              <w:t>SmallAnimalTransportTeam</w:t>
            </w:r>
          </w:p>
        </w:tc>
        <w:tc>
          <w:tcPr>
            <w:tcW w:w="3386" w:type="dxa"/>
            <w:hideMark/>
          </w:tcPr>
          <w:p w14:paraId="38183A4C" w14:textId="77777777" w:rsidR="00C95C56" w:rsidRPr="00237A4A" w:rsidRDefault="00C95C56" w:rsidP="00C95C56">
            <w:pPr>
              <w:pStyle w:val="Corpsdetexte"/>
              <w:spacing w:before="0" w:after="0"/>
              <w:contextualSpacing/>
              <w:rPr>
                <w:szCs w:val="20"/>
                <w:lang w:val="fr-CA"/>
              </w:rPr>
            </w:pPr>
            <w:r w:rsidRPr="00237A4A">
              <w:rPr>
                <w:szCs w:val="20"/>
                <w:lang w:val="fr-CA"/>
              </w:rPr>
              <w:t>Small Animal (cat, dog, etc.) Transport Team</w:t>
            </w:r>
          </w:p>
        </w:tc>
        <w:tc>
          <w:tcPr>
            <w:tcW w:w="2022" w:type="dxa"/>
            <w:noWrap/>
          </w:tcPr>
          <w:p w14:paraId="148158E4" w14:textId="15EEC6A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E9E4AF" w14:textId="77777777" w:rsidTr="00C95C56">
        <w:trPr>
          <w:trHeight w:val="20"/>
        </w:trPr>
        <w:tc>
          <w:tcPr>
            <w:tcW w:w="4302" w:type="dxa"/>
            <w:noWrap/>
            <w:hideMark/>
          </w:tcPr>
          <w:p w14:paraId="3378F364" w14:textId="77777777" w:rsidR="00C95C56" w:rsidRPr="00237A4A" w:rsidRDefault="00C95C56" w:rsidP="00C95C56">
            <w:pPr>
              <w:pStyle w:val="Corpsdetexte"/>
              <w:spacing w:before="0" w:after="0"/>
              <w:contextualSpacing/>
              <w:rPr>
                <w:szCs w:val="20"/>
                <w:lang w:val="fr-CA"/>
              </w:rPr>
            </w:pPr>
            <w:r w:rsidRPr="00237A4A">
              <w:rPr>
                <w:szCs w:val="20"/>
                <w:lang w:val="fr-CA"/>
              </w:rPr>
              <w:t>AssaultHomicideUnit</w:t>
            </w:r>
          </w:p>
        </w:tc>
        <w:tc>
          <w:tcPr>
            <w:tcW w:w="3386" w:type="dxa"/>
            <w:hideMark/>
          </w:tcPr>
          <w:p w14:paraId="421E1A65" w14:textId="77777777" w:rsidR="00C95C56" w:rsidRPr="00237A4A" w:rsidRDefault="00C95C56" w:rsidP="00C95C56">
            <w:pPr>
              <w:pStyle w:val="Corpsdetexte"/>
              <w:spacing w:before="0" w:after="0"/>
              <w:contextualSpacing/>
              <w:rPr>
                <w:szCs w:val="20"/>
                <w:lang w:val="fr-CA"/>
              </w:rPr>
            </w:pPr>
            <w:r w:rsidRPr="00237A4A">
              <w:rPr>
                <w:szCs w:val="20"/>
                <w:lang w:val="fr-CA"/>
              </w:rPr>
              <w:t>Assault / Homicide Unit</w:t>
            </w:r>
          </w:p>
        </w:tc>
        <w:tc>
          <w:tcPr>
            <w:tcW w:w="2022" w:type="dxa"/>
            <w:noWrap/>
          </w:tcPr>
          <w:p w14:paraId="17E77115" w14:textId="0448A6F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CE0BBB" w14:textId="77777777" w:rsidTr="00C95C56">
        <w:trPr>
          <w:trHeight w:val="20"/>
        </w:trPr>
        <w:tc>
          <w:tcPr>
            <w:tcW w:w="4302" w:type="dxa"/>
            <w:noWrap/>
            <w:hideMark/>
          </w:tcPr>
          <w:p w14:paraId="3BF6CDF0" w14:textId="77777777" w:rsidR="00C95C56" w:rsidRPr="00237A4A" w:rsidRDefault="00C95C56" w:rsidP="00C95C56">
            <w:pPr>
              <w:pStyle w:val="Corpsdetexte"/>
              <w:spacing w:before="0" w:after="0"/>
              <w:contextualSpacing/>
              <w:rPr>
                <w:szCs w:val="20"/>
                <w:lang w:val="fr-CA"/>
              </w:rPr>
            </w:pPr>
            <w:r w:rsidRPr="00237A4A">
              <w:rPr>
                <w:szCs w:val="20"/>
                <w:lang w:val="fr-CA"/>
              </w:rPr>
              <w:t>GroundBLSAmbulance</w:t>
            </w:r>
          </w:p>
        </w:tc>
        <w:tc>
          <w:tcPr>
            <w:tcW w:w="3386" w:type="dxa"/>
            <w:hideMark/>
          </w:tcPr>
          <w:p w14:paraId="06474B27" w14:textId="77777777" w:rsidR="00C95C56" w:rsidRPr="00237A4A" w:rsidRDefault="00C95C56" w:rsidP="00C95C56">
            <w:pPr>
              <w:pStyle w:val="Corpsdetexte"/>
              <w:spacing w:before="0" w:after="0"/>
              <w:contextualSpacing/>
              <w:rPr>
                <w:szCs w:val="20"/>
                <w:lang w:val="fr-CA"/>
              </w:rPr>
            </w:pPr>
            <w:r w:rsidRPr="00237A4A">
              <w:rPr>
                <w:szCs w:val="20"/>
                <w:lang w:val="fr-CA"/>
              </w:rPr>
              <w:t>Ambulance, Basic Life Support (Ground)</w:t>
            </w:r>
          </w:p>
        </w:tc>
        <w:tc>
          <w:tcPr>
            <w:tcW w:w="2022" w:type="dxa"/>
            <w:noWrap/>
          </w:tcPr>
          <w:p w14:paraId="781ADE46" w14:textId="723A8D4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4C9353E" w14:textId="77777777" w:rsidTr="00C95C56">
        <w:trPr>
          <w:trHeight w:val="20"/>
        </w:trPr>
        <w:tc>
          <w:tcPr>
            <w:tcW w:w="4302" w:type="dxa"/>
            <w:noWrap/>
            <w:hideMark/>
          </w:tcPr>
          <w:p w14:paraId="30A4D8C8" w14:textId="77777777" w:rsidR="00C95C56" w:rsidRPr="00237A4A" w:rsidRDefault="00C95C56" w:rsidP="00C95C56">
            <w:pPr>
              <w:pStyle w:val="Corpsdetexte"/>
              <w:spacing w:before="0" w:after="0"/>
              <w:contextualSpacing/>
              <w:rPr>
                <w:szCs w:val="20"/>
                <w:lang w:val="fr-CA"/>
              </w:rPr>
            </w:pPr>
            <w:r w:rsidRPr="00237A4A">
              <w:rPr>
                <w:szCs w:val="20"/>
                <w:lang w:val="fr-CA"/>
              </w:rPr>
              <w:t>BikeTeam</w:t>
            </w:r>
          </w:p>
        </w:tc>
        <w:tc>
          <w:tcPr>
            <w:tcW w:w="3386" w:type="dxa"/>
            <w:hideMark/>
          </w:tcPr>
          <w:p w14:paraId="3F1D2DF3" w14:textId="77777777" w:rsidR="00C95C56" w:rsidRPr="00237A4A" w:rsidRDefault="00C95C56" w:rsidP="00C95C56">
            <w:pPr>
              <w:pStyle w:val="Corpsdetexte"/>
              <w:spacing w:before="0" w:after="0"/>
              <w:contextualSpacing/>
              <w:rPr>
                <w:szCs w:val="20"/>
                <w:lang w:val="fr-CA"/>
              </w:rPr>
            </w:pPr>
            <w:r w:rsidRPr="00237A4A">
              <w:rPr>
                <w:szCs w:val="20"/>
                <w:lang w:val="fr-CA"/>
              </w:rPr>
              <w:t>Bike Team</w:t>
            </w:r>
          </w:p>
        </w:tc>
        <w:tc>
          <w:tcPr>
            <w:tcW w:w="2022" w:type="dxa"/>
            <w:noWrap/>
          </w:tcPr>
          <w:p w14:paraId="5D788D15" w14:textId="4B4AA9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A95EDB1" w14:textId="77777777" w:rsidTr="00C95C56">
        <w:trPr>
          <w:trHeight w:val="20"/>
        </w:trPr>
        <w:tc>
          <w:tcPr>
            <w:tcW w:w="4302" w:type="dxa"/>
            <w:noWrap/>
            <w:hideMark/>
          </w:tcPr>
          <w:p w14:paraId="660C8AD3" w14:textId="77777777" w:rsidR="00C95C56" w:rsidRPr="00237A4A" w:rsidRDefault="00C95C56" w:rsidP="00C95C56">
            <w:pPr>
              <w:pStyle w:val="Corpsdetexte"/>
              <w:spacing w:before="0" w:after="0"/>
              <w:contextualSpacing/>
              <w:rPr>
                <w:szCs w:val="20"/>
                <w:lang w:val="fr-CA"/>
              </w:rPr>
            </w:pPr>
            <w:r w:rsidRPr="00237A4A">
              <w:rPr>
                <w:szCs w:val="20"/>
                <w:lang w:val="fr-CA"/>
              </w:rPr>
              <w:t>BombSquad</w:t>
            </w:r>
          </w:p>
        </w:tc>
        <w:tc>
          <w:tcPr>
            <w:tcW w:w="3386" w:type="dxa"/>
            <w:hideMark/>
          </w:tcPr>
          <w:p w14:paraId="0A36B1DF" w14:textId="77777777" w:rsidR="00C95C56" w:rsidRPr="00237A4A" w:rsidRDefault="00C95C56" w:rsidP="00C95C56">
            <w:pPr>
              <w:pStyle w:val="Corpsdetexte"/>
              <w:spacing w:before="0" w:after="0"/>
              <w:contextualSpacing/>
              <w:rPr>
                <w:szCs w:val="20"/>
                <w:lang w:val="fr-CA"/>
              </w:rPr>
            </w:pPr>
            <w:r w:rsidRPr="00237A4A">
              <w:rPr>
                <w:szCs w:val="20"/>
                <w:lang w:val="fr-CA"/>
              </w:rPr>
              <w:t>Bomb Squad/Explosives Team</w:t>
            </w:r>
          </w:p>
        </w:tc>
        <w:tc>
          <w:tcPr>
            <w:tcW w:w="2022" w:type="dxa"/>
            <w:noWrap/>
          </w:tcPr>
          <w:p w14:paraId="6F527D18" w14:textId="0A44EE1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BAFEF2" w14:textId="77777777" w:rsidTr="00C95C56">
        <w:trPr>
          <w:trHeight w:val="20"/>
        </w:trPr>
        <w:tc>
          <w:tcPr>
            <w:tcW w:w="4302" w:type="dxa"/>
            <w:noWrap/>
            <w:hideMark/>
          </w:tcPr>
          <w:p w14:paraId="74CC6F65"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BrushFireEngineType3</w:t>
            </w:r>
          </w:p>
        </w:tc>
        <w:tc>
          <w:tcPr>
            <w:tcW w:w="3386" w:type="dxa"/>
            <w:hideMark/>
          </w:tcPr>
          <w:p w14:paraId="61DA7C90" w14:textId="77777777" w:rsidR="00C95C56" w:rsidRPr="00237A4A" w:rsidRDefault="00C95C56" w:rsidP="00C95C56">
            <w:pPr>
              <w:pStyle w:val="Corpsdetexte"/>
              <w:spacing w:before="0" w:after="0"/>
              <w:contextualSpacing/>
              <w:rPr>
                <w:szCs w:val="20"/>
                <w:lang w:val="fr-CA"/>
              </w:rPr>
            </w:pPr>
            <w:r w:rsidRPr="00237A4A">
              <w:rPr>
                <w:szCs w:val="20"/>
                <w:lang w:val="fr-CA"/>
              </w:rPr>
              <w:t xml:space="preserve">Type 3 Brush Fire Engine (120GPM, 500 gal tank, 1000' </w:t>
            </w:r>
            <w:r w:rsidRPr="00237A4A">
              <w:rPr>
                <w:szCs w:val="20"/>
                <w:lang w:val="fr-CA"/>
              </w:rPr>
              <w:lastRenderedPageBreak/>
              <w:t>1.5" or larger, 800' 1 " or larger, 3 crew members)</w:t>
            </w:r>
          </w:p>
        </w:tc>
        <w:tc>
          <w:tcPr>
            <w:tcW w:w="2022" w:type="dxa"/>
            <w:noWrap/>
          </w:tcPr>
          <w:p w14:paraId="15E9785B" w14:textId="116E6D9B" w:rsidR="00C95C56" w:rsidRPr="00237A4A" w:rsidRDefault="00C95C56" w:rsidP="00C95C56">
            <w:pPr>
              <w:pStyle w:val="Corpsdetexte"/>
              <w:spacing w:before="0" w:after="0"/>
              <w:contextualSpacing/>
              <w:jc w:val="center"/>
              <w:rPr>
                <w:szCs w:val="20"/>
                <w:u w:val="single"/>
                <w:lang w:val="fr-CA"/>
              </w:rPr>
            </w:pPr>
            <w:r w:rsidRPr="000136B5">
              <w:rPr>
                <w:szCs w:val="20"/>
              </w:rPr>
              <w:lastRenderedPageBreak/>
              <w:t>This document</w:t>
            </w:r>
          </w:p>
        </w:tc>
      </w:tr>
      <w:tr w:rsidR="00C95C56" w:rsidRPr="00237A4A" w14:paraId="4022695B" w14:textId="77777777" w:rsidTr="00C95C56">
        <w:trPr>
          <w:trHeight w:val="20"/>
        </w:trPr>
        <w:tc>
          <w:tcPr>
            <w:tcW w:w="4302" w:type="dxa"/>
            <w:noWrap/>
            <w:hideMark/>
          </w:tcPr>
          <w:p w14:paraId="78D3531E"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BrushFireEngineType4</w:t>
            </w:r>
          </w:p>
        </w:tc>
        <w:tc>
          <w:tcPr>
            <w:tcW w:w="3386" w:type="dxa"/>
            <w:hideMark/>
          </w:tcPr>
          <w:p w14:paraId="5E28917E" w14:textId="77777777" w:rsidR="00C95C56" w:rsidRPr="00237A4A" w:rsidRDefault="00C95C56" w:rsidP="00C95C56">
            <w:pPr>
              <w:pStyle w:val="Corpsdetexte"/>
              <w:spacing w:before="0" w:after="0"/>
              <w:contextualSpacing/>
              <w:rPr>
                <w:szCs w:val="20"/>
                <w:lang w:val="fr-CA"/>
              </w:rPr>
            </w:pPr>
            <w:r w:rsidRPr="00237A4A">
              <w:rPr>
                <w:szCs w:val="20"/>
                <w:lang w:val="fr-CA"/>
              </w:rPr>
              <w:t>Type 4 Brush Fire Engine (70 GPM, 750 Gal tank, 300' 1.5" &amp; 300? 1" or larger, 3 crew members)</w:t>
            </w:r>
          </w:p>
        </w:tc>
        <w:tc>
          <w:tcPr>
            <w:tcW w:w="2022" w:type="dxa"/>
            <w:noWrap/>
          </w:tcPr>
          <w:p w14:paraId="556288AE" w14:textId="546F7BD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F80D50" w14:textId="77777777" w:rsidTr="00C95C56">
        <w:trPr>
          <w:trHeight w:val="20"/>
        </w:trPr>
        <w:tc>
          <w:tcPr>
            <w:tcW w:w="4302" w:type="dxa"/>
            <w:noWrap/>
            <w:hideMark/>
          </w:tcPr>
          <w:p w14:paraId="0330A25A"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BrushFireEngineType5</w:t>
            </w:r>
          </w:p>
        </w:tc>
        <w:tc>
          <w:tcPr>
            <w:tcW w:w="3386" w:type="dxa"/>
            <w:hideMark/>
          </w:tcPr>
          <w:p w14:paraId="7BD10572" w14:textId="77777777" w:rsidR="00C95C56" w:rsidRPr="00237A4A" w:rsidRDefault="00C95C56" w:rsidP="00C95C56">
            <w:pPr>
              <w:pStyle w:val="Corpsdetexte"/>
              <w:spacing w:before="0" w:after="0"/>
              <w:contextualSpacing/>
              <w:rPr>
                <w:szCs w:val="20"/>
                <w:lang w:val="fr-CA"/>
              </w:rPr>
            </w:pPr>
            <w:r w:rsidRPr="00237A4A">
              <w:rPr>
                <w:szCs w:val="20"/>
                <w:lang w:val="fr-CA"/>
              </w:rPr>
              <w:t>Type 5 Brush Fire Engine (50 GPM, 500 Gal, 300' 1.5" &amp; 300? 1" or larger, 3 crew members)</w:t>
            </w:r>
          </w:p>
        </w:tc>
        <w:tc>
          <w:tcPr>
            <w:tcW w:w="2022" w:type="dxa"/>
            <w:noWrap/>
          </w:tcPr>
          <w:p w14:paraId="1CCAF3CF" w14:textId="53EEF19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23C319" w14:textId="77777777" w:rsidTr="00C95C56">
        <w:trPr>
          <w:trHeight w:val="20"/>
        </w:trPr>
        <w:tc>
          <w:tcPr>
            <w:tcW w:w="4302" w:type="dxa"/>
            <w:noWrap/>
            <w:hideMark/>
          </w:tcPr>
          <w:p w14:paraId="372389FC"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BrushFireEngineType6</w:t>
            </w:r>
          </w:p>
        </w:tc>
        <w:tc>
          <w:tcPr>
            <w:tcW w:w="3386" w:type="dxa"/>
            <w:hideMark/>
          </w:tcPr>
          <w:p w14:paraId="69714CCE" w14:textId="77777777" w:rsidR="00C95C56" w:rsidRPr="00237A4A" w:rsidRDefault="00C95C56" w:rsidP="00C95C56">
            <w:pPr>
              <w:pStyle w:val="Corpsdetexte"/>
              <w:spacing w:before="0" w:after="0"/>
              <w:contextualSpacing/>
              <w:rPr>
                <w:szCs w:val="20"/>
                <w:lang w:val="fr-CA"/>
              </w:rPr>
            </w:pPr>
            <w:r w:rsidRPr="00237A4A">
              <w:rPr>
                <w:szCs w:val="20"/>
                <w:lang w:val="fr-CA"/>
              </w:rPr>
              <w:t>Type 6 Brush Fire Engine (50 GPM, 200 Gal, 300' 1.5" &amp; 300? 1" or larger, 2 crew members)</w:t>
            </w:r>
          </w:p>
        </w:tc>
        <w:tc>
          <w:tcPr>
            <w:tcW w:w="2022" w:type="dxa"/>
            <w:noWrap/>
          </w:tcPr>
          <w:p w14:paraId="3A9C66E2" w14:textId="10B661A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ECF538" w14:textId="77777777" w:rsidTr="00C95C56">
        <w:trPr>
          <w:trHeight w:val="20"/>
        </w:trPr>
        <w:tc>
          <w:tcPr>
            <w:tcW w:w="4302" w:type="dxa"/>
            <w:noWrap/>
            <w:hideMark/>
          </w:tcPr>
          <w:p w14:paraId="00004524" w14:textId="77777777" w:rsidR="00C95C56" w:rsidRPr="00237A4A" w:rsidRDefault="00C95C56" w:rsidP="00C95C56">
            <w:pPr>
              <w:pStyle w:val="Corpsdetexte"/>
              <w:spacing w:before="0" w:after="0"/>
              <w:contextualSpacing/>
              <w:rPr>
                <w:szCs w:val="20"/>
                <w:lang w:val="fr-CA"/>
              </w:rPr>
            </w:pPr>
            <w:r w:rsidRPr="00237A4A">
              <w:rPr>
                <w:szCs w:val="20"/>
                <w:lang w:val="fr-CA"/>
              </w:rPr>
              <w:t>BrushFireEngineType7</w:t>
            </w:r>
          </w:p>
        </w:tc>
        <w:tc>
          <w:tcPr>
            <w:tcW w:w="3386" w:type="dxa"/>
            <w:hideMark/>
          </w:tcPr>
          <w:p w14:paraId="25692C41" w14:textId="77777777" w:rsidR="00C95C56" w:rsidRPr="00237A4A" w:rsidRDefault="00C95C56" w:rsidP="00C95C56">
            <w:pPr>
              <w:pStyle w:val="Corpsdetexte"/>
              <w:spacing w:before="0" w:after="0"/>
              <w:contextualSpacing/>
              <w:rPr>
                <w:szCs w:val="20"/>
                <w:lang w:val="fr-CA"/>
              </w:rPr>
            </w:pPr>
            <w:r w:rsidRPr="00237A4A">
              <w:rPr>
                <w:szCs w:val="20"/>
                <w:lang w:val="fr-CA"/>
              </w:rPr>
              <w:t>Type 7 Brush Fire Engine (20 GPM, 125 Gal tank, 200 and 200' on 1.5 and 1" hose, 2 crew members)</w:t>
            </w:r>
          </w:p>
        </w:tc>
        <w:tc>
          <w:tcPr>
            <w:tcW w:w="2022" w:type="dxa"/>
            <w:noWrap/>
          </w:tcPr>
          <w:p w14:paraId="4ED3799A" w14:textId="3FCD27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2748B9" w14:textId="77777777" w:rsidTr="00C95C56">
        <w:trPr>
          <w:trHeight w:val="20"/>
        </w:trPr>
        <w:tc>
          <w:tcPr>
            <w:tcW w:w="4302" w:type="dxa"/>
            <w:noWrap/>
            <w:hideMark/>
          </w:tcPr>
          <w:p w14:paraId="1A882AE1" w14:textId="77777777" w:rsidR="00C95C56" w:rsidRPr="00237A4A" w:rsidRDefault="00C95C56" w:rsidP="00C95C56">
            <w:pPr>
              <w:pStyle w:val="Corpsdetexte"/>
              <w:spacing w:before="0" w:after="0"/>
              <w:contextualSpacing/>
              <w:rPr>
                <w:szCs w:val="20"/>
                <w:lang w:val="fr-CA"/>
              </w:rPr>
            </w:pPr>
            <w:r w:rsidRPr="00237A4A">
              <w:rPr>
                <w:szCs w:val="20"/>
                <w:lang w:val="fr-CA"/>
              </w:rPr>
              <w:t>Bus</w:t>
            </w:r>
          </w:p>
        </w:tc>
        <w:tc>
          <w:tcPr>
            <w:tcW w:w="3386" w:type="dxa"/>
            <w:hideMark/>
          </w:tcPr>
          <w:p w14:paraId="74E1C2CA" w14:textId="77777777" w:rsidR="00C95C56" w:rsidRPr="00237A4A" w:rsidRDefault="00C95C56" w:rsidP="00C95C56">
            <w:pPr>
              <w:pStyle w:val="Corpsdetexte"/>
              <w:spacing w:before="0" w:after="0"/>
              <w:contextualSpacing/>
              <w:rPr>
                <w:szCs w:val="20"/>
                <w:lang w:val="fr-CA"/>
              </w:rPr>
            </w:pPr>
            <w:r w:rsidRPr="00237A4A">
              <w:rPr>
                <w:szCs w:val="20"/>
                <w:lang w:val="fr-CA"/>
              </w:rPr>
              <w:t>Buses</w:t>
            </w:r>
          </w:p>
        </w:tc>
        <w:tc>
          <w:tcPr>
            <w:tcW w:w="2022" w:type="dxa"/>
            <w:noWrap/>
          </w:tcPr>
          <w:p w14:paraId="13FAC369" w14:textId="3C8163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8C95DB5" w14:textId="77777777" w:rsidTr="00C95C56">
        <w:trPr>
          <w:trHeight w:val="20"/>
        </w:trPr>
        <w:tc>
          <w:tcPr>
            <w:tcW w:w="4302" w:type="dxa"/>
            <w:noWrap/>
            <w:hideMark/>
          </w:tcPr>
          <w:p w14:paraId="7C1D8FCF" w14:textId="77777777" w:rsidR="00C95C56" w:rsidRPr="00237A4A" w:rsidRDefault="00C95C56" w:rsidP="00C95C56">
            <w:pPr>
              <w:pStyle w:val="Corpsdetexte"/>
              <w:spacing w:before="0" w:after="0"/>
              <w:contextualSpacing/>
              <w:rPr>
                <w:szCs w:val="20"/>
                <w:lang w:val="fr-CA"/>
              </w:rPr>
            </w:pPr>
            <w:r w:rsidRPr="00237A4A">
              <w:rPr>
                <w:szCs w:val="20"/>
                <w:lang w:val="fr-CA"/>
              </w:rPr>
              <w:t>CanineSearchandRescue</w:t>
            </w:r>
          </w:p>
        </w:tc>
        <w:tc>
          <w:tcPr>
            <w:tcW w:w="3386" w:type="dxa"/>
            <w:hideMark/>
          </w:tcPr>
          <w:p w14:paraId="1522F7A8" w14:textId="77777777" w:rsidR="00C95C56" w:rsidRPr="00237A4A" w:rsidRDefault="00C95C56" w:rsidP="00C95C56">
            <w:pPr>
              <w:pStyle w:val="Corpsdetexte"/>
              <w:spacing w:before="0" w:after="0"/>
              <w:contextualSpacing/>
              <w:rPr>
                <w:szCs w:val="20"/>
                <w:lang w:val="fr-CA"/>
              </w:rPr>
            </w:pPr>
            <w:r w:rsidRPr="00237A4A">
              <w:rPr>
                <w:szCs w:val="20"/>
                <w:lang w:val="fr-CA"/>
              </w:rPr>
              <w:t>Canine Search and Rescue Team</w:t>
            </w:r>
          </w:p>
        </w:tc>
        <w:tc>
          <w:tcPr>
            <w:tcW w:w="2022" w:type="dxa"/>
            <w:noWrap/>
          </w:tcPr>
          <w:p w14:paraId="79839A74" w14:textId="4AE330B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1307B68" w14:textId="77777777" w:rsidTr="00C95C56">
        <w:trPr>
          <w:trHeight w:val="20"/>
        </w:trPr>
        <w:tc>
          <w:tcPr>
            <w:tcW w:w="4302" w:type="dxa"/>
            <w:noWrap/>
            <w:hideMark/>
          </w:tcPr>
          <w:p w14:paraId="701CD579" w14:textId="77777777" w:rsidR="00C95C56" w:rsidRPr="00237A4A" w:rsidRDefault="00C95C56" w:rsidP="00C95C56">
            <w:pPr>
              <w:pStyle w:val="Corpsdetexte"/>
              <w:spacing w:before="0" w:after="0"/>
              <w:contextualSpacing/>
              <w:rPr>
                <w:szCs w:val="20"/>
                <w:lang w:val="fr-CA"/>
              </w:rPr>
            </w:pPr>
            <w:r w:rsidRPr="00237A4A">
              <w:rPr>
                <w:szCs w:val="20"/>
                <w:lang w:val="fr-CA"/>
              </w:rPr>
              <w:t>DisasterCollapsedStructureCanineTech</w:t>
            </w:r>
          </w:p>
        </w:tc>
        <w:tc>
          <w:tcPr>
            <w:tcW w:w="3386" w:type="dxa"/>
            <w:hideMark/>
          </w:tcPr>
          <w:p w14:paraId="1D36724E" w14:textId="77777777" w:rsidR="00C95C56" w:rsidRPr="00237A4A" w:rsidRDefault="00C95C56" w:rsidP="00C95C56">
            <w:pPr>
              <w:pStyle w:val="Corpsdetexte"/>
              <w:spacing w:before="0" w:after="0"/>
              <w:contextualSpacing/>
              <w:rPr>
                <w:szCs w:val="20"/>
                <w:lang w:val="fr-CA"/>
              </w:rPr>
            </w:pPr>
            <w:r w:rsidRPr="00237A4A">
              <w:rPr>
                <w:szCs w:val="20"/>
                <w:lang w:val="fr-CA"/>
              </w:rPr>
              <w:t>Disaster Collapsed Structure Canine Search Technician</w:t>
            </w:r>
          </w:p>
        </w:tc>
        <w:tc>
          <w:tcPr>
            <w:tcW w:w="2022" w:type="dxa"/>
            <w:noWrap/>
          </w:tcPr>
          <w:p w14:paraId="4CCBCAD0" w14:textId="08D1E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493CA63" w14:textId="77777777" w:rsidTr="00C95C56">
        <w:trPr>
          <w:trHeight w:val="20"/>
        </w:trPr>
        <w:tc>
          <w:tcPr>
            <w:tcW w:w="4302" w:type="dxa"/>
            <w:noWrap/>
            <w:hideMark/>
          </w:tcPr>
          <w:p w14:paraId="7BFB298E" w14:textId="77777777" w:rsidR="00C95C56" w:rsidRPr="00237A4A" w:rsidRDefault="00C95C56" w:rsidP="00C95C56">
            <w:pPr>
              <w:pStyle w:val="Corpsdetexte"/>
              <w:spacing w:before="0" w:after="0"/>
              <w:contextualSpacing/>
              <w:rPr>
                <w:szCs w:val="20"/>
                <w:lang w:val="fr-CA"/>
              </w:rPr>
            </w:pPr>
            <w:r w:rsidRPr="00237A4A">
              <w:rPr>
                <w:szCs w:val="20"/>
                <w:lang w:val="fr-CA"/>
              </w:rPr>
              <w:t>CaveSearchandRescue</w:t>
            </w:r>
          </w:p>
        </w:tc>
        <w:tc>
          <w:tcPr>
            <w:tcW w:w="3386" w:type="dxa"/>
            <w:hideMark/>
          </w:tcPr>
          <w:p w14:paraId="6D76388D" w14:textId="77777777" w:rsidR="00C95C56" w:rsidRPr="00237A4A" w:rsidRDefault="00C95C56" w:rsidP="00C95C56">
            <w:pPr>
              <w:pStyle w:val="Corpsdetexte"/>
              <w:spacing w:before="0" w:after="0"/>
              <w:contextualSpacing/>
              <w:rPr>
                <w:szCs w:val="20"/>
                <w:lang w:val="fr-CA"/>
              </w:rPr>
            </w:pPr>
            <w:r w:rsidRPr="00237A4A">
              <w:rPr>
                <w:szCs w:val="20"/>
                <w:lang w:val="fr-CA"/>
              </w:rPr>
              <w:t>Cave Search and Rescue Team</w:t>
            </w:r>
          </w:p>
        </w:tc>
        <w:tc>
          <w:tcPr>
            <w:tcW w:w="2022" w:type="dxa"/>
            <w:noWrap/>
          </w:tcPr>
          <w:p w14:paraId="6B645EC0" w14:textId="783DA41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35A87DF" w14:textId="77777777" w:rsidTr="00C95C56">
        <w:trPr>
          <w:trHeight w:val="20"/>
        </w:trPr>
        <w:tc>
          <w:tcPr>
            <w:tcW w:w="4302" w:type="dxa"/>
            <w:noWrap/>
            <w:hideMark/>
          </w:tcPr>
          <w:p w14:paraId="34C7FB54" w14:textId="77777777" w:rsidR="00C95C56" w:rsidRPr="00237A4A" w:rsidRDefault="00C95C56" w:rsidP="00C95C56">
            <w:pPr>
              <w:pStyle w:val="Corpsdetexte"/>
              <w:spacing w:before="0" w:after="0"/>
              <w:contextualSpacing/>
              <w:rPr>
                <w:szCs w:val="20"/>
                <w:lang w:val="fr-CA"/>
              </w:rPr>
            </w:pPr>
            <w:r w:rsidRPr="00237A4A">
              <w:rPr>
                <w:szCs w:val="20"/>
                <w:lang w:val="fr-CA"/>
              </w:rPr>
              <w:t>CivilServiceOfficer</w:t>
            </w:r>
          </w:p>
        </w:tc>
        <w:tc>
          <w:tcPr>
            <w:tcW w:w="3386" w:type="dxa"/>
            <w:hideMark/>
          </w:tcPr>
          <w:p w14:paraId="7701844D" w14:textId="77777777" w:rsidR="00C95C56" w:rsidRPr="00237A4A" w:rsidRDefault="00C95C56" w:rsidP="00C95C56">
            <w:pPr>
              <w:pStyle w:val="Corpsdetexte"/>
              <w:spacing w:before="0" w:after="0"/>
              <w:contextualSpacing/>
              <w:rPr>
                <w:szCs w:val="20"/>
                <w:lang w:val="fr-CA"/>
              </w:rPr>
            </w:pPr>
            <w:r w:rsidRPr="00237A4A">
              <w:rPr>
                <w:szCs w:val="20"/>
                <w:lang w:val="fr-CA"/>
              </w:rPr>
              <w:t>Civil Service Officer</w:t>
            </w:r>
          </w:p>
        </w:tc>
        <w:tc>
          <w:tcPr>
            <w:tcW w:w="2022" w:type="dxa"/>
            <w:noWrap/>
          </w:tcPr>
          <w:p w14:paraId="103D866C" w14:textId="6FCE125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11A67BE" w14:textId="77777777" w:rsidTr="00C95C56">
        <w:trPr>
          <w:trHeight w:val="20"/>
        </w:trPr>
        <w:tc>
          <w:tcPr>
            <w:tcW w:w="4302" w:type="dxa"/>
            <w:noWrap/>
            <w:hideMark/>
          </w:tcPr>
          <w:p w14:paraId="631B370C" w14:textId="77777777" w:rsidR="00C95C56" w:rsidRPr="00237A4A" w:rsidRDefault="00C95C56" w:rsidP="00C95C56">
            <w:pPr>
              <w:pStyle w:val="Corpsdetexte"/>
              <w:spacing w:before="0" w:after="0"/>
              <w:contextualSpacing/>
              <w:rPr>
                <w:szCs w:val="20"/>
                <w:lang w:val="fr-CA"/>
              </w:rPr>
            </w:pPr>
            <w:r w:rsidRPr="00237A4A">
              <w:rPr>
                <w:szCs w:val="20"/>
                <w:lang w:val="fr-CA"/>
              </w:rPr>
              <w:t>CoastGuard</w:t>
            </w:r>
          </w:p>
        </w:tc>
        <w:tc>
          <w:tcPr>
            <w:tcW w:w="3386" w:type="dxa"/>
            <w:hideMark/>
          </w:tcPr>
          <w:p w14:paraId="261BBAAD" w14:textId="77777777" w:rsidR="00C95C56" w:rsidRPr="00237A4A" w:rsidRDefault="00C95C56" w:rsidP="00C95C56">
            <w:pPr>
              <w:pStyle w:val="Corpsdetexte"/>
              <w:spacing w:before="0" w:after="0"/>
              <w:contextualSpacing/>
              <w:rPr>
                <w:szCs w:val="20"/>
                <w:lang w:val="fr-CA"/>
              </w:rPr>
            </w:pPr>
            <w:r w:rsidRPr="00237A4A">
              <w:rPr>
                <w:szCs w:val="20"/>
                <w:lang w:val="fr-CA"/>
              </w:rPr>
              <w:t>Coast Guard Search and Rescue</w:t>
            </w:r>
          </w:p>
        </w:tc>
        <w:tc>
          <w:tcPr>
            <w:tcW w:w="2022" w:type="dxa"/>
            <w:noWrap/>
          </w:tcPr>
          <w:p w14:paraId="10D5473B" w14:textId="4FA2DF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28D6ABE" w14:textId="77777777" w:rsidTr="00C95C56">
        <w:trPr>
          <w:trHeight w:val="20"/>
        </w:trPr>
        <w:tc>
          <w:tcPr>
            <w:tcW w:w="4302" w:type="dxa"/>
            <w:noWrap/>
            <w:hideMark/>
          </w:tcPr>
          <w:p w14:paraId="4D0ABE89" w14:textId="77777777" w:rsidR="00C95C56" w:rsidRPr="00237A4A" w:rsidRDefault="00C95C56" w:rsidP="00C95C56">
            <w:pPr>
              <w:pStyle w:val="Corpsdetexte"/>
              <w:spacing w:before="0" w:after="0"/>
              <w:contextualSpacing/>
              <w:rPr>
                <w:szCs w:val="20"/>
                <w:lang w:val="fr-CA"/>
              </w:rPr>
            </w:pPr>
            <w:r w:rsidRPr="00237A4A">
              <w:rPr>
                <w:szCs w:val="20"/>
                <w:lang w:val="fr-CA"/>
              </w:rPr>
              <w:t>CollapseSearchandRescue</w:t>
            </w:r>
          </w:p>
        </w:tc>
        <w:tc>
          <w:tcPr>
            <w:tcW w:w="3386" w:type="dxa"/>
            <w:hideMark/>
          </w:tcPr>
          <w:p w14:paraId="303C77CB" w14:textId="77777777" w:rsidR="00C95C56" w:rsidRPr="00237A4A" w:rsidRDefault="00C95C56" w:rsidP="00C95C56">
            <w:pPr>
              <w:pStyle w:val="Corpsdetexte"/>
              <w:spacing w:before="0" w:after="0"/>
              <w:contextualSpacing/>
              <w:rPr>
                <w:szCs w:val="20"/>
                <w:lang w:val="fr-CA"/>
              </w:rPr>
            </w:pPr>
            <w:r w:rsidRPr="00237A4A">
              <w:rPr>
                <w:szCs w:val="20"/>
                <w:lang w:val="fr-CA"/>
              </w:rPr>
              <w:t>Collapse Search and Rescue Teams</w:t>
            </w:r>
          </w:p>
        </w:tc>
        <w:tc>
          <w:tcPr>
            <w:tcW w:w="2022" w:type="dxa"/>
            <w:noWrap/>
          </w:tcPr>
          <w:p w14:paraId="1ACC8169" w14:textId="36647B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8E7B6" w14:textId="77777777" w:rsidTr="00C95C56">
        <w:trPr>
          <w:trHeight w:val="20"/>
        </w:trPr>
        <w:tc>
          <w:tcPr>
            <w:tcW w:w="4302" w:type="dxa"/>
            <w:noWrap/>
            <w:hideMark/>
          </w:tcPr>
          <w:p w14:paraId="7644CD71" w14:textId="77777777" w:rsidR="00C95C56" w:rsidRPr="00237A4A" w:rsidRDefault="00C95C56" w:rsidP="00C95C56">
            <w:pPr>
              <w:pStyle w:val="Corpsdetexte"/>
              <w:spacing w:before="0" w:after="0"/>
              <w:contextualSpacing/>
              <w:rPr>
                <w:szCs w:val="20"/>
                <w:lang w:val="fr-CA"/>
              </w:rPr>
            </w:pPr>
            <w:r w:rsidRPr="00237A4A">
              <w:rPr>
                <w:szCs w:val="20"/>
                <w:lang w:val="fr-CA"/>
              </w:rPr>
              <w:t>CommandLevel4</w:t>
            </w:r>
          </w:p>
        </w:tc>
        <w:tc>
          <w:tcPr>
            <w:tcW w:w="3386" w:type="dxa"/>
            <w:hideMark/>
          </w:tcPr>
          <w:p w14:paraId="488A60C3" w14:textId="77777777" w:rsidR="00C95C56" w:rsidRPr="00237A4A" w:rsidRDefault="00C95C56" w:rsidP="00C95C56">
            <w:pPr>
              <w:pStyle w:val="Corpsdetexte"/>
              <w:spacing w:before="0" w:after="0"/>
              <w:contextualSpacing/>
              <w:rPr>
                <w:szCs w:val="20"/>
                <w:lang w:val="fr-CA"/>
              </w:rPr>
            </w:pPr>
            <w:r w:rsidRPr="00237A4A">
              <w:rPr>
                <w:szCs w:val="20"/>
                <w:lang w:val="fr-CA"/>
              </w:rPr>
              <w:t>Initial Responding Resources that arrive on scene</w:t>
            </w:r>
          </w:p>
        </w:tc>
        <w:tc>
          <w:tcPr>
            <w:tcW w:w="2022" w:type="dxa"/>
            <w:noWrap/>
          </w:tcPr>
          <w:p w14:paraId="7FAEE44A" w14:textId="47DC12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4FB52BC" w14:textId="77777777" w:rsidTr="00C95C56">
        <w:trPr>
          <w:trHeight w:val="20"/>
        </w:trPr>
        <w:tc>
          <w:tcPr>
            <w:tcW w:w="4302" w:type="dxa"/>
            <w:noWrap/>
            <w:hideMark/>
          </w:tcPr>
          <w:p w14:paraId="005E22A3" w14:textId="77777777" w:rsidR="00C95C56" w:rsidRPr="00237A4A" w:rsidRDefault="00C95C56" w:rsidP="00C95C56">
            <w:pPr>
              <w:pStyle w:val="Corpsdetexte"/>
              <w:spacing w:before="0" w:after="0"/>
              <w:contextualSpacing/>
              <w:rPr>
                <w:szCs w:val="20"/>
                <w:lang w:val="fr-CA"/>
              </w:rPr>
            </w:pPr>
            <w:r w:rsidRPr="00237A4A">
              <w:rPr>
                <w:szCs w:val="20"/>
                <w:lang w:val="fr-CA"/>
              </w:rPr>
              <w:t>CommandLevel3</w:t>
            </w:r>
          </w:p>
        </w:tc>
        <w:tc>
          <w:tcPr>
            <w:tcW w:w="3386" w:type="dxa"/>
            <w:hideMark/>
          </w:tcPr>
          <w:p w14:paraId="366381E2" w14:textId="77777777" w:rsidR="00C95C56" w:rsidRPr="00237A4A" w:rsidRDefault="00C95C56" w:rsidP="00C95C56">
            <w:pPr>
              <w:pStyle w:val="Corpsdetexte"/>
              <w:spacing w:before="0" w:after="0"/>
              <w:contextualSpacing/>
              <w:rPr>
                <w:szCs w:val="20"/>
                <w:lang w:val="fr-CA"/>
              </w:rPr>
            </w:pPr>
            <w:r w:rsidRPr="00237A4A">
              <w:rPr>
                <w:szCs w:val="20"/>
                <w:lang w:val="fr-CA"/>
              </w:rPr>
              <w:t>Field Supervisor (patrol sergeant, detective sergeant, battalion chief, etc.)</w:t>
            </w:r>
          </w:p>
        </w:tc>
        <w:tc>
          <w:tcPr>
            <w:tcW w:w="2022" w:type="dxa"/>
            <w:noWrap/>
          </w:tcPr>
          <w:p w14:paraId="227A9D90" w14:textId="60CBAD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9986935" w14:textId="77777777" w:rsidTr="00C95C56">
        <w:trPr>
          <w:trHeight w:val="20"/>
        </w:trPr>
        <w:tc>
          <w:tcPr>
            <w:tcW w:w="4302" w:type="dxa"/>
            <w:noWrap/>
            <w:hideMark/>
          </w:tcPr>
          <w:p w14:paraId="48A1E3B1" w14:textId="77777777" w:rsidR="00C95C56" w:rsidRPr="00237A4A" w:rsidRDefault="00C95C56" w:rsidP="00C95C56">
            <w:pPr>
              <w:pStyle w:val="Corpsdetexte"/>
              <w:spacing w:before="0" w:after="0"/>
              <w:contextualSpacing/>
              <w:rPr>
                <w:szCs w:val="20"/>
                <w:lang w:val="fr-CA"/>
              </w:rPr>
            </w:pPr>
            <w:r w:rsidRPr="00237A4A">
              <w:rPr>
                <w:szCs w:val="20"/>
                <w:lang w:val="fr-CA"/>
              </w:rPr>
              <w:t>CommandLevel2</w:t>
            </w:r>
          </w:p>
        </w:tc>
        <w:tc>
          <w:tcPr>
            <w:tcW w:w="3386" w:type="dxa"/>
            <w:hideMark/>
          </w:tcPr>
          <w:p w14:paraId="05A8DEA3" w14:textId="77777777" w:rsidR="00C95C56" w:rsidRPr="00237A4A" w:rsidRDefault="00C95C56" w:rsidP="00C95C56">
            <w:pPr>
              <w:pStyle w:val="Corpsdetexte"/>
              <w:spacing w:before="0" w:after="0"/>
              <w:contextualSpacing/>
              <w:rPr>
                <w:szCs w:val="20"/>
                <w:lang w:val="fr-CA"/>
              </w:rPr>
            </w:pPr>
            <w:r w:rsidRPr="00237A4A">
              <w:rPr>
                <w:szCs w:val="20"/>
                <w:lang w:val="fr-CA"/>
              </w:rPr>
              <w:t>Section, Precinct or Division Chief/Commander</w:t>
            </w:r>
          </w:p>
        </w:tc>
        <w:tc>
          <w:tcPr>
            <w:tcW w:w="2022" w:type="dxa"/>
            <w:noWrap/>
          </w:tcPr>
          <w:p w14:paraId="3A71C4D1" w14:textId="00C5469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EC5A34" w14:textId="77777777" w:rsidTr="00C95C56">
        <w:trPr>
          <w:trHeight w:val="20"/>
        </w:trPr>
        <w:tc>
          <w:tcPr>
            <w:tcW w:w="4302" w:type="dxa"/>
            <w:noWrap/>
            <w:hideMark/>
          </w:tcPr>
          <w:p w14:paraId="2708E395"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CommandLevel1</w:t>
            </w:r>
          </w:p>
        </w:tc>
        <w:tc>
          <w:tcPr>
            <w:tcW w:w="3386" w:type="dxa"/>
            <w:hideMark/>
          </w:tcPr>
          <w:p w14:paraId="1B0F8FFE" w14:textId="77777777" w:rsidR="00C95C56" w:rsidRPr="00237A4A" w:rsidRDefault="00C95C56" w:rsidP="00C95C56">
            <w:pPr>
              <w:pStyle w:val="Corpsdetexte"/>
              <w:spacing w:before="0" w:after="0"/>
              <w:contextualSpacing/>
              <w:rPr>
                <w:szCs w:val="20"/>
                <w:lang w:val="fr-CA"/>
              </w:rPr>
            </w:pPr>
            <w:r w:rsidRPr="00237A4A">
              <w:rPr>
                <w:szCs w:val="20"/>
                <w:lang w:val="fr-CA"/>
              </w:rPr>
              <w:t>Department/Agency chief, sheriff, deputy chief, assistant chief, etc.</w:t>
            </w:r>
          </w:p>
        </w:tc>
        <w:tc>
          <w:tcPr>
            <w:tcW w:w="2022" w:type="dxa"/>
            <w:noWrap/>
          </w:tcPr>
          <w:p w14:paraId="3F13B3FA" w14:textId="2B319E8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897938" w14:textId="77777777" w:rsidTr="00C95C56">
        <w:trPr>
          <w:trHeight w:val="20"/>
        </w:trPr>
        <w:tc>
          <w:tcPr>
            <w:tcW w:w="4302" w:type="dxa"/>
            <w:noWrap/>
            <w:hideMark/>
          </w:tcPr>
          <w:p w14:paraId="134D7BAC" w14:textId="77777777" w:rsidR="00C95C56" w:rsidRPr="00237A4A" w:rsidRDefault="00C95C56" w:rsidP="00C95C56">
            <w:pPr>
              <w:pStyle w:val="Corpsdetexte"/>
              <w:spacing w:before="0" w:after="0"/>
              <w:contextualSpacing/>
              <w:rPr>
                <w:szCs w:val="20"/>
                <w:lang w:val="fr-CA"/>
              </w:rPr>
            </w:pPr>
            <w:r w:rsidRPr="00237A4A">
              <w:rPr>
                <w:szCs w:val="20"/>
                <w:lang w:val="fr-CA"/>
              </w:rPr>
              <w:t>CommSupportTeam</w:t>
            </w:r>
          </w:p>
        </w:tc>
        <w:tc>
          <w:tcPr>
            <w:tcW w:w="3386" w:type="dxa"/>
            <w:hideMark/>
          </w:tcPr>
          <w:p w14:paraId="1E8E35DA" w14:textId="77777777" w:rsidR="00C95C56" w:rsidRPr="00237A4A" w:rsidRDefault="00C95C56" w:rsidP="00C95C56">
            <w:pPr>
              <w:pStyle w:val="Corpsdetexte"/>
              <w:spacing w:before="0" w:after="0"/>
              <w:contextualSpacing/>
              <w:rPr>
                <w:szCs w:val="20"/>
                <w:lang w:val="fr-CA"/>
              </w:rPr>
            </w:pPr>
            <w:r w:rsidRPr="00237A4A">
              <w:rPr>
                <w:szCs w:val="20"/>
                <w:lang w:val="fr-CA"/>
              </w:rPr>
              <w:t>Communications Support Team</w:t>
            </w:r>
          </w:p>
        </w:tc>
        <w:tc>
          <w:tcPr>
            <w:tcW w:w="2022" w:type="dxa"/>
            <w:noWrap/>
          </w:tcPr>
          <w:p w14:paraId="50B4A0CB" w14:textId="299B065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BC0E4D" w14:textId="77777777" w:rsidTr="00C95C56">
        <w:trPr>
          <w:trHeight w:val="20"/>
        </w:trPr>
        <w:tc>
          <w:tcPr>
            <w:tcW w:w="4302" w:type="dxa"/>
            <w:noWrap/>
            <w:hideMark/>
          </w:tcPr>
          <w:p w14:paraId="00FC1B49" w14:textId="77777777" w:rsidR="00C95C56" w:rsidRPr="00237A4A" w:rsidRDefault="00C95C56" w:rsidP="00C95C56">
            <w:pPr>
              <w:pStyle w:val="Corpsdetexte"/>
              <w:spacing w:before="0" w:after="0"/>
              <w:contextualSpacing/>
              <w:rPr>
                <w:szCs w:val="20"/>
                <w:lang w:val="fr-CA"/>
              </w:rPr>
            </w:pPr>
            <w:r w:rsidRPr="00237A4A">
              <w:rPr>
                <w:szCs w:val="20"/>
                <w:lang w:val="fr-CA"/>
              </w:rPr>
              <w:t>CommunityPolicingUnit</w:t>
            </w:r>
          </w:p>
        </w:tc>
        <w:tc>
          <w:tcPr>
            <w:tcW w:w="3386" w:type="dxa"/>
            <w:hideMark/>
          </w:tcPr>
          <w:p w14:paraId="62AF6D00" w14:textId="77777777" w:rsidR="00C95C56" w:rsidRPr="00237A4A" w:rsidRDefault="00C95C56" w:rsidP="00C95C56">
            <w:pPr>
              <w:pStyle w:val="Corpsdetexte"/>
              <w:spacing w:before="0" w:after="0"/>
              <w:contextualSpacing/>
              <w:rPr>
                <w:szCs w:val="20"/>
                <w:lang w:val="fr-CA"/>
              </w:rPr>
            </w:pPr>
            <w:r w:rsidRPr="00237A4A">
              <w:rPr>
                <w:szCs w:val="20"/>
                <w:lang w:val="fr-CA"/>
              </w:rPr>
              <w:t>Community/Neighborhood Policing Unit</w:t>
            </w:r>
          </w:p>
        </w:tc>
        <w:tc>
          <w:tcPr>
            <w:tcW w:w="2022" w:type="dxa"/>
            <w:noWrap/>
          </w:tcPr>
          <w:p w14:paraId="7EF57CA7" w14:textId="3B50366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51CBEA7" w14:textId="77777777" w:rsidTr="00C95C56">
        <w:trPr>
          <w:trHeight w:val="20"/>
        </w:trPr>
        <w:tc>
          <w:tcPr>
            <w:tcW w:w="4302" w:type="dxa"/>
            <w:noWrap/>
            <w:hideMark/>
          </w:tcPr>
          <w:p w14:paraId="0B7D6EBA"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3386" w:type="dxa"/>
            <w:hideMark/>
          </w:tcPr>
          <w:p w14:paraId="660D855F" w14:textId="77777777" w:rsidR="00C95C56" w:rsidRPr="00237A4A" w:rsidRDefault="00C95C56" w:rsidP="00C95C56">
            <w:pPr>
              <w:pStyle w:val="Corpsdetexte"/>
              <w:spacing w:before="0" w:after="0"/>
              <w:contextualSpacing/>
              <w:rPr>
                <w:szCs w:val="20"/>
                <w:lang w:val="fr-CA"/>
              </w:rPr>
            </w:pPr>
            <w:r w:rsidRPr="00237A4A">
              <w:rPr>
                <w:szCs w:val="20"/>
                <w:lang w:val="fr-CA"/>
              </w:rPr>
              <w:t>Crane</w:t>
            </w:r>
          </w:p>
        </w:tc>
        <w:tc>
          <w:tcPr>
            <w:tcW w:w="2022" w:type="dxa"/>
            <w:noWrap/>
          </w:tcPr>
          <w:p w14:paraId="2FC2895F" w14:textId="0F42EA7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6C262D9" w14:textId="77777777" w:rsidTr="00C95C56">
        <w:trPr>
          <w:trHeight w:val="20"/>
        </w:trPr>
        <w:tc>
          <w:tcPr>
            <w:tcW w:w="4302" w:type="dxa"/>
            <w:noWrap/>
            <w:hideMark/>
          </w:tcPr>
          <w:p w14:paraId="4ACAEEE6" w14:textId="77777777" w:rsidR="00C95C56" w:rsidRPr="00237A4A" w:rsidRDefault="00C95C56" w:rsidP="00C95C56">
            <w:pPr>
              <w:pStyle w:val="Corpsdetexte"/>
              <w:spacing w:before="0" w:after="0"/>
              <w:contextualSpacing/>
              <w:rPr>
                <w:szCs w:val="20"/>
                <w:lang w:val="fr-CA"/>
              </w:rPr>
            </w:pPr>
            <w:r w:rsidRPr="00237A4A">
              <w:rPr>
                <w:szCs w:val="20"/>
                <w:lang w:val="fr-CA"/>
              </w:rPr>
              <w:t>CrisisInterventionUnit</w:t>
            </w:r>
          </w:p>
        </w:tc>
        <w:tc>
          <w:tcPr>
            <w:tcW w:w="3386" w:type="dxa"/>
            <w:hideMark/>
          </w:tcPr>
          <w:p w14:paraId="663BCC69" w14:textId="77777777" w:rsidR="00C95C56" w:rsidRPr="00237A4A" w:rsidRDefault="00C95C56" w:rsidP="00C95C56">
            <w:pPr>
              <w:pStyle w:val="Corpsdetexte"/>
              <w:spacing w:before="0" w:after="0"/>
              <w:contextualSpacing/>
              <w:rPr>
                <w:szCs w:val="20"/>
                <w:lang w:val="fr-CA"/>
              </w:rPr>
            </w:pPr>
            <w:r w:rsidRPr="00237A4A">
              <w:rPr>
                <w:szCs w:val="20"/>
                <w:lang w:val="fr-CA"/>
              </w:rPr>
              <w:t>Crisis Intervention Unit</w:t>
            </w:r>
          </w:p>
        </w:tc>
        <w:tc>
          <w:tcPr>
            <w:tcW w:w="2022" w:type="dxa"/>
            <w:noWrap/>
          </w:tcPr>
          <w:p w14:paraId="1F1DD6B3" w14:textId="152A84E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3989B47" w14:textId="77777777" w:rsidTr="00C95C56">
        <w:trPr>
          <w:trHeight w:val="20"/>
        </w:trPr>
        <w:tc>
          <w:tcPr>
            <w:tcW w:w="4302" w:type="dxa"/>
            <w:noWrap/>
            <w:hideMark/>
          </w:tcPr>
          <w:p w14:paraId="7A570628" w14:textId="77777777" w:rsidR="00C95C56" w:rsidRPr="00237A4A" w:rsidRDefault="00C95C56" w:rsidP="00C95C56">
            <w:pPr>
              <w:pStyle w:val="Corpsdetexte"/>
              <w:spacing w:before="0" w:after="0"/>
              <w:contextualSpacing/>
              <w:rPr>
                <w:szCs w:val="20"/>
                <w:lang w:val="fr-CA"/>
              </w:rPr>
            </w:pPr>
            <w:r w:rsidRPr="00237A4A">
              <w:rPr>
                <w:szCs w:val="20"/>
                <w:lang w:val="fr-CA"/>
              </w:rPr>
              <w:t>ResponderCrewTransport</w:t>
            </w:r>
          </w:p>
        </w:tc>
        <w:tc>
          <w:tcPr>
            <w:tcW w:w="3386" w:type="dxa"/>
            <w:hideMark/>
          </w:tcPr>
          <w:p w14:paraId="779418E0" w14:textId="77777777" w:rsidR="00C95C56" w:rsidRPr="00237A4A" w:rsidRDefault="00C95C56" w:rsidP="00C95C56">
            <w:pPr>
              <w:pStyle w:val="Corpsdetexte"/>
              <w:spacing w:before="0" w:after="0"/>
              <w:contextualSpacing/>
              <w:rPr>
                <w:szCs w:val="20"/>
                <w:lang w:val="fr-CA"/>
              </w:rPr>
            </w:pPr>
            <w:r w:rsidRPr="00237A4A">
              <w:rPr>
                <w:szCs w:val="20"/>
                <w:lang w:val="fr-CA"/>
              </w:rPr>
              <w:t>Responder Crew/Team Transport</w:t>
            </w:r>
          </w:p>
        </w:tc>
        <w:tc>
          <w:tcPr>
            <w:tcW w:w="2022" w:type="dxa"/>
            <w:noWrap/>
          </w:tcPr>
          <w:p w14:paraId="078B3C65" w14:textId="1B39039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429ADA" w14:textId="77777777" w:rsidTr="00C95C56">
        <w:trPr>
          <w:trHeight w:val="20"/>
        </w:trPr>
        <w:tc>
          <w:tcPr>
            <w:tcW w:w="4302" w:type="dxa"/>
            <w:noWrap/>
            <w:hideMark/>
          </w:tcPr>
          <w:p w14:paraId="1089A932" w14:textId="77777777" w:rsidR="00C95C56" w:rsidRPr="00237A4A" w:rsidRDefault="00C95C56" w:rsidP="00C95C56">
            <w:pPr>
              <w:pStyle w:val="Corpsdetexte"/>
              <w:spacing w:before="0" w:after="0"/>
              <w:contextualSpacing/>
              <w:rPr>
                <w:szCs w:val="20"/>
                <w:lang w:val="fr-CA"/>
              </w:rPr>
            </w:pPr>
            <w:r w:rsidRPr="00237A4A">
              <w:rPr>
                <w:szCs w:val="20"/>
                <w:lang w:val="fr-CA"/>
              </w:rPr>
              <w:t>DetoxTransport</w:t>
            </w:r>
          </w:p>
        </w:tc>
        <w:tc>
          <w:tcPr>
            <w:tcW w:w="3386" w:type="dxa"/>
            <w:hideMark/>
          </w:tcPr>
          <w:p w14:paraId="0C2C91B3" w14:textId="77777777" w:rsidR="00C95C56" w:rsidRPr="00237A4A" w:rsidRDefault="00C95C56" w:rsidP="00C95C56">
            <w:pPr>
              <w:pStyle w:val="Corpsdetexte"/>
              <w:spacing w:before="0" w:after="0"/>
              <w:contextualSpacing/>
              <w:rPr>
                <w:szCs w:val="20"/>
                <w:lang w:val="fr-CA"/>
              </w:rPr>
            </w:pPr>
            <w:r w:rsidRPr="00237A4A">
              <w:rPr>
                <w:szCs w:val="20"/>
                <w:lang w:val="fr-CA"/>
              </w:rPr>
              <w:t>Detox Transport</w:t>
            </w:r>
          </w:p>
        </w:tc>
        <w:tc>
          <w:tcPr>
            <w:tcW w:w="2022" w:type="dxa"/>
            <w:noWrap/>
          </w:tcPr>
          <w:p w14:paraId="24DE2BCA" w14:textId="754C36E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AFA47DA" w14:textId="77777777" w:rsidTr="00C95C56">
        <w:trPr>
          <w:trHeight w:val="20"/>
        </w:trPr>
        <w:tc>
          <w:tcPr>
            <w:tcW w:w="4302" w:type="dxa"/>
            <w:noWrap/>
            <w:hideMark/>
          </w:tcPr>
          <w:p w14:paraId="683B9F6B" w14:textId="77777777" w:rsidR="00C95C56" w:rsidRPr="00237A4A" w:rsidRDefault="00C95C56" w:rsidP="00C95C56">
            <w:pPr>
              <w:pStyle w:val="Corpsdetexte"/>
              <w:spacing w:before="0" w:after="0"/>
              <w:contextualSpacing/>
              <w:rPr>
                <w:szCs w:val="20"/>
                <w:lang w:val="fr-CA"/>
              </w:rPr>
            </w:pPr>
            <w:r w:rsidRPr="00237A4A">
              <w:rPr>
                <w:szCs w:val="20"/>
                <w:lang w:val="fr-CA"/>
              </w:rPr>
              <w:t>UnmannedAerialVehicle</w:t>
            </w:r>
          </w:p>
        </w:tc>
        <w:tc>
          <w:tcPr>
            <w:tcW w:w="3386" w:type="dxa"/>
            <w:hideMark/>
          </w:tcPr>
          <w:p w14:paraId="525FC062" w14:textId="77777777" w:rsidR="00C95C56" w:rsidRPr="00237A4A" w:rsidRDefault="00C95C56" w:rsidP="00C95C56">
            <w:pPr>
              <w:pStyle w:val="Corpsdetexte"/>
              <w:spacing w:before="0" w:after="0"/>
              <w:contextualSpacing/>
              <w:rPr>
                <w:szCs w:val="20"/>
                <w:lang w:val="fr-CA"/>
              </w:rPr>
            </w:pPr>
            <w:r w:rsidRPr="00237A4A">
              <w:rPr>
                <w:szCs w:val="20"/>
                <w:lang w:val="fr-CA"/>
              </w:rPr>
              <w:t>Unmanned Aerial Vehicle (Drone)</w:t>
            </w:r>
          </w:p>
        </w:tc>
        <w:tc>
          <w:tcPr>
            <w:tcW w:w="2022" w:type="dxa"/>
            <w:noWrap/>
          </w:tcPr>
          <w:p w14:paraId="3E645AC0" w14:textId="07E36E2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6374E02" w14:textId="77777777" w:rsidTr="00C95C56">
        <w:trPr>
          <w:trHeight w:val="20"/>
        </w:trPr>
        <w:tc>
          <w:tcPr>
            <w:tcW w:w="4302" w:type="dxa"/>
            <w:noWrap/>
            <w:hideMark/>
          </w:tcPr>
          <w:p w14:paraId="5EA33057" w14:textId="77777777" w:rsidR="00C95C56" w:rsidRPr="00237A4A" w:rsidRDefault="00C95C56" w:rsidP="00C95C56">
            <w:pPr>
              <w:pStyle w:val="Corpsdetexte"/>
              <w:spacing w:before="0" w:after="0"/>
              <w:contextualSpacing/>
              <w:rPr>
                <w:szCs w:val="20"/>
                <w:lang w:val="fr-CA"/>
              </w:rPr>
            </w:pPr>
            <w:r w:rsidRPr="00237A4A">
              <w:rPr>
                <w:szCs w:val="20"/>
                <w:lang w:val="fr-CA"/>
              </w:rPr>
              <w:t>ElectronicBoard</w:t>
            </w:r>
          </w:p>
        </w:tc>
        <w:tc>
          <w:tcPr>
            <w:tcW w:w="3386" w:type="dxa"/>
            <w:hideMark/>
          </w:tcPr>
          <w:p w14:paraId="358251A6" w14:textId="77777777" w:rsidR="00C95C56" w:rsidRPr="00237A4A" w:rsidRDefault="00C95C56" w:rsidP="00C95C56">
            <w:pPr>
              <w:pStyle w:val="Corpsdetexte"/>
              <w:spacing w:before="0" w:after="0"/>
              <w:contextualSpacing/>
              <w:rPr>
                <w:szCs w:val="20"/>
                <w:lang w:val="fr-CA"/>
              </w:rPr>
            </w:pPr>
            <w:r w:rsidRPr="00237A4A">
              <w:rPr>
                <w:szCs w:val="20"/>
                <w:lang w:val="fr-CA"/>
              </w:rPr>
              <w:t>Electronic Board</w:t>
            </w:r>
          </w:p>
        </w:tc>
        <w:tc>
          <w:tcPr>
            <w:tcW w:w="2022" w:type="dxa"/>
            <w:noWrap/>
          </w:tcPr>
          <w:p w14:paraId="63831130" w14:textId="3B066C9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1A1E1BF" w14:textId="77777777" w:rsidTr="00C95C56">
        <w:trPr>
          <w:trHeight w:val="20"/>
        </w:trPr>
        <w:tc>
          <w:tcPr>
            <w:tcW w:w="4302" w:type="dxa"/>
            <w:noWrap/>
            <w:hideMark/>
          </w:tcPr>
          <w:p w14:paraId="02B867F7" w14:textId="77777777" w:rsidR="00C95C56" w:rsidRPr="00237A4A" w:rsidRDefault="00C95C56" w:rsidP="00C95C56">
            <w:pPr>
              <w:pStyle w:val="Corpsdetexte"/>
              <w:spacing w:before="0" w:after="0"/>
              <w:contextualSpacing/>
              <w:rPr>
                <w:szCs w:val="20"/>
                <w:lang w:val="fr-CA"/>
              </w:rPr>
            </w:pPr>
            <w:r w:rsidRPr="00237A4A">
              <w:rPr>
                <w:szCs w:val="20"/>
                <w:lang w:val="fr-CA"/>
              </w:rPr>
              <w:t>FireBoat</w:t>
            </w:r>
          </w:p>
        </w:tc>
        <w:tc>
          <w:tcPr>
            <w:tcW w:w="3386" w:type="dxa"/>
            <w:hideMark/>
          </w:tcPr>
          <w:p w14:paraId="77791BE9" w14:textId="77777777" w:rsidR="00C95C56" w:rsidRPr="00237A4A" w:rsidRDefault="00C95C56" w:rsidP="00C95C56">
            <w:pPr>
              <w:pStyle w:val="Corpsdetexte"/>
              <w:spacing w:before="0" w:after="0"/>
              <w:contextualSpacing/>
              <w:rPr>
                <w:szCs w:val="20"/>
                <w:lang w:val="fr-CA"/>
              </w:rPr>
            </w:pPr>
            <w:r w:rsidRPr="00237A4A">
              <w:rPr>
                <w:szCs w:val="20"/>
                <w:lang w:val="fr-CA"/>
              </w:rPr>
              <w:t>Fire Boat</w:t>
            </w:r>
          </w:p>
        </w:tc>
        <w:tc>
          <w:tcPr>
            <w:tcW w:w="2022" w:type="dxa"/>
            <w:noWrap/>
          </w:tcPr>
          <w:p w14:paraId="7C30A7CA" w14:textId="0081D30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423A31" w14:textId="77777777" w:rsidTr="00C95C56">
        <w:trPr>
          <w:trHeight w:val="20"/>
        </w:trPr>
        <w:tc>
          <w:tcPr>
            <w:tcW w:w="4302" w:type="dxa"/>
            <w:noWrap/>
            <w:hideMark/>
          </w:tcPr>
          <w:p w14:paraId="6A5E55D8" w14:textId="77777777" w:rsidR="00C95C56" w:rsidRPr="00237A4A" w:rsidRDefault="00C95C56" w:rsidP="00C95C56">
            <w:pPr>
              <w:pStyle w:val="Corpsdetexte"/>
              <w:spacing w:before="0" w:after="0"/>
              <w:contextualSpacing/>
              <w:rPr>
                <w:szCs w:val="20"/>
                <w:lang w:val="fr-CA"/>
              </w:rPr>
            </w:pPr>
            <w:r w:rsidRPr="00237A4A">
              <w:rPr>
                <w:szCs w:val="20"/>
                <w:lang w:val="fr-CA"/>
              </w:rPr>
              <w:t>FireTruckLadder</w:t>
            </w:r>
          </w:p>
        </w:tc>
        <w:tc>
          <w:tcPr>
            <w:tcW w:w="3386" w:type="dxa"/>
            <w:hideMark/>
          </w:tcPr>
          <w:p w14:paraId="40102A3E" w14:textId="77777777" w:rsidR="00C95C56" w:rsidRPr="00237A4A" w:rsidRDefault="00C95C56" w:rsidP="00C95C56">
            <w:pPr>
              <w:pStyle w:val="Corpsdetexte"/>
              <w:spacing w:before="0" w:after="0"/>
              <w:contextualSpacing/>
              <w:rPr>
                <w:szCs w:val="20"/>
                <w:lang w:val="fr-CA"/>
              </w:rPr>
            </w:pPr>
            <w:r w:rsidRPr="00237A4A">
              <w:rPr>
                <w:szCs w:val="20"/>
                <w:lang w:val="fr-CA"/>
              </w:rPr>
              <w:t>Fire Truck - Aerial (Ladder or Platform)</w:t>
            </w:r>
          </w:p>
        </w:tc>
        <w:tc>
          <w:tcPr>
            <w:tcW w:w="2022" w:type="dxa"/>
            <w:noWrap/>
          </w:tcPr>
          <w:p w14:paraId="47316025" w14:textId="0F8A518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45253DE" w14:textId="77777777" w:rsidTr="00C95C56">
        <w:trPr>
          <w:trHeight w:val="20"/>
        </w:trPr>
        <w:tc>
          <w:tcPr>
            <w:tcW w:w="4302" w:type="dxa"/>
            <w:noWrap/>
            <w:hideMark/>
          </w:tcPr>
          <w:p w14:paraId="23BF3FF8" w14:textId="77777777" w:rsidR="00C95C56" w:rsidRPr="00237A4A" w:rsidRDefault="00C95C56" w:rsidP="00C95C56">
            <w:pPr>
              <w:pStyle w:val="Corpsdetexte"/>
              <w:spacing w:before="0" w:after="0"/>
              <w:contextualSpacing/>
              <w:rPr>
                <w:szCs w:val="20"/>
                <w:lang w:val="fr-CA"/>
              </w:rPr>
            </w:pPr>
            <w:r w:rsidRPr="00237A4A">
              <w:rPr>
                <w:szCs w:val="20"/>
                <w:lang w:val="fr-CA"/>
              </w:rPr>
              <w:t>FireFoamTender</w:t>
            </w:r>
          </w:p>
        </w:tc>
        <w:tc>
          <w:tcPr>
            <w:tcW w:w="3386" w:type="dxa"/>
            <w:hideMark/>
          </w:tcPr>
          <w:p w14:paraId="7B05E295" w14:textId="77777777" w:rsidR="00C95C56" w:rsidRPr="00237A4A" w:rsidRDefault="00C95C56" w:rsidP="00C95C56">
            <w:pPr>
              <w:pStyle w:val="Corpsdetexte"/>
              <w:spacing w:before="0" w:after="0"/>
              <w:contextualSpacing/>
              <w:rPr>
                <w:szCs w:val="20"/>
                <w:lang w:val="fr-CA"/>
              </w:rPr>
            </w:pPr>
            <w:r w:rsidRPr="00237A4A">
              <w:rPr>
                <w:szCs w:val="20"/>
                <w:lang w:val="fr-CA"/>
              </w:rPr>
              <w:t>Foam Tender, Firefighting</w:t>
            </w:r>
          </w:p>
        </w:tc>
        <w:tc>
          <w:tcPr>
            <w:tcW w:w="2022" w:type="dxa"/>
            <w:noWrap/>
          </w:tcPr>
          <w:p w14:paraId="2BD27800" w14:textId="486727B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6803CA1" w14:textId="77777777" w:rsidTr="00C95C56">
        <w:trPr>
          <w:trHeight w:val="20"/>
        </w:trPr>
        <w:tc>
          <w:tcPr>
            <w:tcW w:w="4302" w:type="dxa"/>
            <w:noWrap/>
            <w:hideMark/>
          </w:tcPr>
          <w:p w14:paraId="25684A82" w14:textId="77777777" w:rsidR="00C95C56" w:rsidRPr="00237A4A" w:rsidRDefault="00C95C56" w:rsidP="00C95C56">
            <w:pPr>
              <w:pStyle w:val="Corpsdetexte"/>
              <w:spacing w:before="0" w:after="0"/>
              <w:contextualSpacing/>
              <w:rPr>
                <w:szCs w:val="20"/>
                <w:lang w:val="fr-CA"/>
              </w:rPr>
            </w:pPr>
            <w:r w:rsidRPr="00237A4A">
              <w:rPr>
                <w:szCs w:val="20"/>
                <w:lang w:val="fr-CA"/>
              </w:rPr>
              <w:t>FoamTank</w:t>
            </w:r>
          </w:p>
        </w:tc>
        <w:tc>
          <w:tcPr>
            <w:tcW w:w="3386" w:type="dxa"/>
            <w:hideMark/>
          </w:tcPr>
          <w:p w14:paraId="2CFF356B" w14:textId="77777777" w:rsidR="00C95C56" w:rsidRPr="00237A4A" w:rsidRDefault="00C95C56" w:rsidP="00C95C56">
            <w:pPr>
              <w:pStyle w:val="Corpsdetexte"/>
              <w:spacing w:before="0" w:after="0"/>
              <w:contextualSpacing/>
              <w:rPr>
                <w:szCs w:val="20"/>
                <w:lang w:val="fr-CA"/>
              </w:rPr>
            </w:pPr>
            <w:r w:rsidRPr="00237A4A">
              <w:rPr>
                <w:szCs w:val="20"/>
                <w:lang w:val="fr-CA"/>
              </w:rPr>
              <w:t>Foam Tank</w:t>
            </w:r>
          </w:p>
        </w:tc>
        <w:tc>
          <w:tcPr>
            <w:tcW w:w="2022" w:type="dxa"/>
            <w:noWrap/>
          </w:tcPr>
          <w:p w14:paraId="55B11BB1" w14:textId="386ADA1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89C10D" w14:textId="77777777" w:rsidTr="00C95C56">
        <w:trPr>
          <w:trHeight w:val="20"/>
        </w:trPr>
        <w:tc>
          <w:tcPr>
            <w:tcW w:w="4302" w:type="dxa"/>
            <w:noWrap/>
            <w:hideMark/>
          </w:tcPr>
          <w:p w14:paraId="00A2B27A" w14:textId="77777777" w:rsidR="00C95C56" w:rsidRPr="00237A4A" w:rsidRDefault="00C95C56" w:rsidP="00C95C56">
            <w:pPr>
              <w:pStyle w:val="Corpsdetexte"/>
              <w:spacing w:before="0" w:after="0"/>
              <w:contextualSpacing/>
              <w:rPr>
                <w:szCs w:val="20"/>
                <w:lang w:val="fr-CA"/>
              </w:rPr>
            </w:pPr>
            <w:r w:rsidRPr="00237A4A">
              <w:rPr>
                <w:szCs w:val="20"/>
                <w:lang w:val="fr-CA"/>
              </w:rPr>
              <w:t>ForensicEvidence</w:t>
            </w:r>
          </w:p>
        </w:tc>
        <w:tc>
          <w:tcPr>
            <w:tcW w:w="3386" w:type="dxa"/>
            <w:hideMark/>
          </w:tcPr>
          <w:p w14:paraId="7CA59875" w14:textId="77777777" w:rsidR="00C95C56" w:rsidRPr="00237A4A" w:rsidRDefault="00C95C56" w:rsidP="00C95C56">
            <w:pPr>
              <w:pStyle w:val="Corpsdetexte"/>
              <w:spacing w:before="0" w:after="0"/>
              <w:contextualSpacing/>
              <w:rPr>
                <w:szCs w:val="20"/>
                <w:lang w:val="fr-CA"/>
              </w:rPr>
            </w:pPr>
            <w:r w:rsidRPr="00237A4A">
              <w:rPr>
                <w:szCs w:val="20"/>
                <w:lang w:val="fr-CA"/>
              </w:rPr>
              <w:t>Forensic Evidence</w:t>
            </w:r>
          </w:p>
        </w:tc>
        <w:tc>
          <w:tcPr>
            <w:tcW w:w="2022" w:type="dxa"/>
            <w:noWrap/>
          </w:tcPr>
          <w:p w14:paraId="77D6ABCD" w14:textId="763CFD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F0B78DB" w14:textId="77777777" w:rsidTr="00C95C56">
        <w:trPr>
          <w:trHeight w:val="20"/>
        </w:trPr>
        <w:tc>
          <w:tcPr>
            <w:tcW w:w="4302" w:type="dxa"/>
            <w:noWrap/>
            <w:hideMark/>
          </w:tcPr>
          <w:p w14:paraId="1CBFC0A7" w14:textId="77777777" w:rsidR="00C95C56" w:rsidRPr="00237A4A" w:rsidRDefault="00C95C56" w:rsidP="00C95C56">
            <w:pPr>
              <w:pStyle w:val="Corpsdetexte"/>
              <w:spacing w:before="0" w:after="0"/>
              <w:contextualSpacing/>
              <w:rPr>
                <w:szCs w:val="20"/>
                <w:lang w:val="fr-CA"/>
              </w:rPr>
            </w:pPr>
            <w:r w:rsidRPr="00237A4A">
              <w:rPr>
                <w:szCs w:val="20"/>
                <w:lang w:val="fr-CA"/>
              </w:rPr>
              <w:t>FuelTender</w:t>
            </w:r>
          </w:p>
        </w:tc>
        <w:tc>
          <w:tcPr>
            <w:tcW w:w="3386" w:type="dxa"/>
            <w:hideMark/>
          </w:tcPr>
          <w:p w14:paraId="034E919A" w14:textId="77777777" w:rsidR="00C95C56" w:rsidRPr="00237A4A" w:rsidRDefault="00C95C56" w:rsidP="00C95C56">
            <w:pPr>
              <w:pStyle w:val="Corpsdetexte"/>
              <w:spacing w:before="0" w:after="0"/>
              <w:contextualSpacing/>
              <w:rPr>
                <w:szCs w:val="20"/>
                <w:lang w:val="fr-CA"/>
              </w:rPr>
            </w:pPr>
            <w:r w:rsidRPr="00237A4A">
              <w:rPr>
                <w:szCs w:val="20"/>
                <w:lang w:val="fr-CA"/>
              </w:rPr>
              <w:t>Fuel Tender (Gasoline, Diesel, AvGas, aka Gas Tanker)</w:t>
            </w:r>
          </w:p>
        </w:tc>
        <w:tc>
          <w:tcPr>
            <w:tcW w:w="2022" w:type="dxa"/>
            <w:noWrap/>
          </w:tcPr>
          <w:p w14:paraId="78347222" w14:textId="1CD793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21ABAE5" w14:textId="77777777" w:rsidTr="00C95C56">
        <w:trPr>
          <w:trHeight w:val="20"/>
        </w:trPr>
        <w:tc>
          <w:tcPr>
            <w:tcW w:w="4302" w:type="dxa"/>
            <w:noWrap/>
            <w:hideMark/>
          </w:tcPr>
          <w:p w14:paraId="46282B1F" w14:textId="77777777" w:rsidR="00C95C56" w:rsidRPr="00237A4A" w:rsidRDefault="00C95C56" w:rsidP="00C95C56">
            <w:pPr>
              <w:pStyle w:val="Corpsdetexte"/>
              <w:spacing w:before="0" w:after="0"/>
              <w:contextualSpacing/>
              <w:rPr>
                <w:szCs w:val="20"/>
                <w:lang w:val="fr-CA"/>
              </w:rPr>
            </w:pPr>
            <w:r w:rsidRPr="00237A4A">
              <w:rPr>
                <w:szCs w:val="20"/>
                <w:lang w:val="fr-CA"/>
              </w:rPr>
              <w:t>GangEnforcement</w:t>
            </w:r>
          </w:p>
        </w:tc>
        <w:tc>
          <w:tcPr>
            <w:tcW w:w="3386" w:type="dxa"/>
            <w:hideMark/>
          </w:tcPr>
          <w:p w14:paraId="0E0B1BA2" w14:textId="77777777" w:rsidR="00C95C56" w:rsidRPr="00237A4A" w:rsidRDefault="00C95C56" w:rsidP="00C95C56">
            <w:pPr>
              <w:pStyle w:val="Corpsdetexte"/>
              <w:spacing w:before="0" w:after="0"/>
              <w:contextualSpacing/>
              <w:rPr>
                <w:szCs w:val="20"/>
                <w:lang w:val="fr-CA"/>
              </w:rPr>
            </w:pPr>
            <w:r w:rsidRPr="00237A4A">
              <w:rPr>
                <w:szCs w:val="20"/>
                <w:lang w:val="fr-CA"/>
              </w:rPr>
              <w:t>Gang Enforcement</w:t>
            </w:r>
          </w:p>
        </w:tc>
        <w:tc>
          <w:tcPr>
            <w:tcW w:w="2022" w:type="dxa"/>
            <w:noWrap/>
          </w:tcPr>
          <w:p w14:paraId="5B2FC162" w14:textId="155155F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13353C4" w14:textId="77777777" w:rsidTr="00C95C56">
        <w:trPr>
          <w:trHeight w:val="20"/>
        </w:trPr>
        <w:tc>
          <w:tcPr>
            <w:tcW w:w="4302" w:type="dxa"/>
            <w:noWrap/>
            <w:hideMark/>
          </w:tcPr>
          <w:p w14:paraId="6680CB6A" w14:textId="77777777" w:rsidR="00C95C56" w:rsidRPr="00237A4A" w:rsidRDefault="00C95C56" w:rsidP="00C95C56">
            <w:pPr>
              <w:pStyle w:val="Corpsdetexte"/>
              <w:spacing w:before="0" w:after="0"/>
              <w:contextualSpacing/>
              <w:rPr>
                <w:szCs w:val="20"/>
                <w:lang w:val="fr-CA"/>
              </w:rPr>
            </w:pPr>
            <w:r w:rsidRPr="00237A4A">
              <w:rPr>
                <w:szCs w:val="20"/>
                <w:lang w:val="fr-CA"/>
              </w:rPr>
              <w:t>HazMatTeam</w:t>
            </w:r>
          </w:p>
        </w:tc>
        <w:tc>
          <w:tcPr>
            <w:tcW w:w="3386" w:type="dxa"/>
            <w:hideMark/>
          </w:tcPr>
          <w:p w14:paraId="760894BF" w14:textId="77777777" w:rsidR="00C95C56" w:rsidRPr="00237A4A" w:rsidRDefault="00C95C56" w:rsidP="00C95C56">
            <w:pPr>
              <w:pStyle w:val="Corpsdetexte"/>
              <w:spacing w:before="0" w:after="0"/>
              <w:contextualSpacing/>
              <w:rPr>
                <w:szCs w:val="20"/>
                <w:lang w:val="fr-CA"/>
              </w:rPr>
            </w:pPr>
            <w:r w:rsidRPr="00237A4A">
              <w:rPr>
                <w:szCs w:val="20"/>
                <w:lang w:val="fr-CA"/>
              </w:rPr>
              <w:t>HazMat Entry Team</w:t>
            </w:r>
          </w:p>
        </w:tc>
        <w:tc>
          <w:tcPr>
            <w:tcW w:w="2022" w:type="dxa"/>
            <w:noWrap/>
          </w:tcPr>
          <w:p w14:paraId="423F4B2A" w14:textId="6C5AB64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B3A8F8A" w14:textId="77777777" w:rsidTr="00C95C56">
        <w:trPr>
          <w:trHeight w:val="20"/>
        </w:trPr>
        <w:tc>
          <w:tcPr>
            <w:tcW w:w="4302" w:type="dxa"/>
            <w:noWrap/>
            <w:hideMark/>
          </w:tcPr>
          <w:p w14:paraId="792140F2" w14:textId="77777777" w:rsidR="00C95C56" w:rsidRPr="00237A4A" w:rsidRDefault="00C95C56" w:rsidP="00C95C56">
            <w:pPr>
              <w:pStyle w:val="Corpsdetexte"/>
              <w:spacing w:before="0" w:after="0"/>
              <w:contextualSpacing/>
              <w:rPr>
                <w:szCs w:val="20"/>
                <w:lang w:val="fr-CA"/>
              </w:rPr>
            </w:pPr>
            <w:r w:rsidRPr="00237A4A">
              <w:rPr>
                <w:szCs w:val="20"/>
                <w:lang w:val="fr-CA"/>
              </w:rPr>
              <w:t>FireHelicopter</w:t>
            </w:r>
          </w:p>
        </w:tc>
        <w:tc>
          <w:tcPr>
            <w:tcW w:w="3386" w:type="dxa"/>
            <w:hideMark/>
          </w:tcPr>
          <w:p w14:paraId="0BC56D57" w14:textId="77777777" w:rsidR="00C95C56" w:rsidRPr="00237A4A" w:rsidRDefault="00C95C56" w:rsidP="00C95C56">
            <w:pPr>
              <w:pStyle w:val="Corpsdetexte"/>
              <w:spacing w:before="0" w:after="0"/>
              <w:contextualSpacing/>
              <w:rPr>
                <w:szCs w:val="20"/>
                <w:lang w:val="fr-CA"/>
              </w:rPr>
            </w:pPr>
            <w:r w:rsidRPr="00237A4A">
              <w:rPr>
                <w:szCs w:val="20"/>
                <w:lang w:val="fr-CA"/>
              </w:rPr>
              <w:t>Helicopters, Firefighting</w:t>
            </w:r>
          </w:p>
        </w:tc>
        <w:tc>
          <w:tcPr>
            <w:tcW w:w="2022" w:type="dxa"/>
            <w:noWrap/>
          </w:tcPr>
          <w:p w14:paraId="30006BF6" w14:textId="6F1060D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8CD6320" w14:textId="77777777" w:rsidTr="00C95C56">
        <w:trPr>
          <w:trHeight w:val="20"/>
        </w:trPr>
        <w:tc>
          <w:tcPr>
            <w:tcW w:w="4302" w:type="dxa"/>
            <w:noWrap/>
            <w:hideMark/>
          </w:tcPr>
          <w:p w14:paraId="30A16C70" w14:textId="77777777" w:rsidR="00C95C56" w:rsidRPr="00237A4A" w:rsidRDefault="00C95C56" w:rsidP="00C95C56">
            <w:pPr>
              <w:pStyle w:val="Corpsdetexte"/>
              <w:spacing w:before="0" w:after="0"/>
              <w:contextualSpacing/>
              <w:rPr>
                <w:szCs w:val="20"/>
                <w:lang w:val="fr-CA"/>
              </w:rPr>
            </w:pPr>
            <w:r w:rsidRPr="00237A4A">
              <w:rPr>
                <w:szCs w:val="20"/>
                <w:lang w:val="fr-CA"/>
              </w:rPr>
              <w:t>HeavyRescue</w:t>
            </w:r>
          </w:p>
        </w:tc>
        <w:tc>
          <w:tcPr>
            <w:tcW w:w="3386" w:type="dxa"/>
            <w:hideMark/>
          </w:tcPr>
          <w:p w14:paraId="3BC9CD38" w14:textId="77777777" w:rsidR="00C95C56" w:rsidRPr="00237A4A" w:rsidRDefault="00C95C56" w:rsidP="00C95C56">
            <w:pPr>
              <w:pStyle w:val="Corpsdetexte"/>
              <w:spacing w:before="0" w:after="0"/>
              <w:contextualSpacing/>
              <w:rPr>
                <w:szCs w:val="20"/>
                <w:lang w:val="fr-CA"/>
              </w:rPr>
            </w:pPr>
            <w:r w:rsidRPr="00237A4A">
              <w:rPr>
                <w:szCs w:val="20"/>
                <w:lang w:val="fr-CA"/>
              </w:rPr>
              <w:t>Heavy Rescue Apparatus</w:t>
            </w:r>
          </w:p>
        </w:tc>
        <w:tc>
          <w:tcPr>
            <w:tcW w:w="2022" w:type="dxa"/>
            <w:noWrap/>
          </w:tcPr>
          <w:p w14:paraId="47D2B097" w14:textId="626013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60A5984" w14:textId="77777777" w:rsidTr="00C95C56">
        <w:trPr>
          <w:trHeight w:val="20"/>
        </w:trPr>
        <w:tc>
          <w:tcPr>
            <w:tcW w:w="4302" w:type="dxa"/>
            <w:noWrap/>
            <w:hideMark/>
          </w:tcPr>
          <w:p w14:paraId="7A60AD65" w14:textId="0BB0EF16"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ManagementTeam</w:t>
            </w:r>
          </w:p>
        </w:tc>
        <w:tc>
          <w:tcPr>
            <w:tcW w:w="3386" w:type="dxa"/>
            <w:hideMark/>
          </w:tcPr>
          <w:p w14:paraId="69E8F5BF" w14:textId="6D106F51" w:rsidR="00C95C56" w:rsidRPr="00237A4A" w:rsidRDefault="00A65429" w:rsidP="00C95C56">
            <w:pPr>
              <w:pStyle w:val="Corpsdetexte"/>
              <w:spacing w:before="0" w:after="0"/>
              <w:contextualSpacing/>
              <w:rPr>
                <w:szCs w:val="20"/>
                <w:lang w:val="fr-CA"/>
              </w:rPr>
            </w:pPr>
            <w:r>
              <w:rPr>
                <w:szCs w:val="20"/>
                <w:lang w:val="fr-CA"/>
              </w:rPr>
              <w:t>Incident</w:t>
            </w:r>
            <w:r w:rsidR="00C95C56" w:rsidRPr="00237A4A">
              <w:rPr>
                <w:szCs w:val="20"/>
                <w:lang w:val="fr-CA"/>
              </w:rPr>
              <w:t xml:space="preserve"> Management Team</w:t>
            </w:r>
          </w:p>
        </w:tc>
        <w:tc>
          <w:tcPr>
            <w:tcW w:w="2022" w:type="dxa"/>
            <w:noWrap/>
          </w:tcPr>
          <w:p w14:paraId="29289C8B" w14:textId="1ACDE93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5F767DB" w14:textId="77777777" w:rsidTr="00C95C56">
        <w:trPr>
          <w:trHeight w:val="20"/>
        </w:trPr>
        <w:tc>
          <w:tcPr>
            <w:tcW w:w="4302" w:type="dxa"/>
            <w:noWrap/>
            <w:hideMark/>
          </w:tcPr>
          <w:p w14:paraId="2618C857" w14:textId="77777777" w:rsidR="00C95C56" w:rsidRPr="00237A4A" w:rsidRDefault="00C95C56" w:rsidP="00C95C56">
            <w:pPr>
              <w:pStyle w:val="Corpsdetexte"/>
              <w:spacing w:before="0" w:after="0"/>
              <w:contextualSpacing/>
              <w:rPr>
                <w:szCs w:val="20"/>
                <w:lang w:val="fr-CA"/>
              </w:rPr>
            </w:pPr>
            <w:r w:rsidRPr="00237A4A">
              <w:rPr>
                <w:szCs w:val="20"/>
                <w:lang w:val="fr-CA"/>
              </w:rPr>
              <w:t>Investigator</w:t>
            </w:r>
          </w:p>
        </w:tc>
        <w:tc>
          <w:tcPr>
            <w:tcW w:w="3386" w:type="dxa"/>
            <w:hideMark/>
          </w:tcPr>
          <w:p w14:paraId="1FCA6B9A" w14:textId="77777777" w:rsidR="00C95C56" w:rsidRPr="00237A4A" w:rsidRDefault="00C95C56" w:rsidP="00C95C56">
            <w:pPr>
              <w:pStyle w:val="Corpsdetexte"/>
              <w:spacing w:before="0" w:after="0"/>
              <w:contextualSpacing/>
              <w:rPr>
                <w:szCs w:val="20"/>
                <w:lang w:val="fr-CA"/>
              </w:rPr>
            </w:pPr>
            <w:r w:rsidRPr="00237A4A">
              <w:rPr>
                <w:szCs w:val="20"/>
                <w:lang w:val="fr-CA"/>
              </w:rPr>
              <w:t>Investigator</w:t>
            </w:r>
          </w:p>
        </w:tc>
        <w:tc>
          <w:tcPr>
            <w:tcW w:w="2022" w:type="dxa"/>
            <w:noWrap/>
          </w:tcPr>
          <w:p w14:paraId="338EBD0D" w14:textId="6879B53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CB4047A" w14:textId="77777777" w:rsidTr="00C95C56">
        <w:trPr>
          <w:trHeight w:val="20"/>
        </w:trPr>
        <w:tc>
          <w:tcPr>
            <w:tcW w:w="4302" w:type="dxa"/>
            <w:noWrap/>
            <w:hideMark/>
          </w:tcPr>
          <w:p w14:paraId="7F57DEA6" w14:textId="77777777" w:rsidR="00C95C56" w:rsidRPr="00237A4A" w:rsidRDefault="00C95C56" w:rsidP="00C95C56">
            <w:pPr>
              <w:pStyle w:val="Corpsdetexte"/>
              <w:spacing w:before="0" w:after="0"/>
              <w:contextualSpacing/>
              <w:rPr>
                <w:szCs w:val="20"/>
                <w:lang w:val="fr-CA"/>
              </w:rPr>
            </w:pPr>
            <w:r w:rsidRPr="00237A4A">
              <w:rPr>
                <w:szCs w:val="20"/>
                <w:lang w:val="fr-CA"/>
              </w:rPr>
              <w:t>LawEnforcementCommandUnit</w:t>
            </w:r>
          </w:p>
        </w:tc>
        <w:tc>
          <w:tcPr>
            <w:tcW w:w="3386" w:type="dxa"/>
            <w:hideMark/>
          </w:tcPr>
          <w:p w14:paraId="690578F1"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Command Unit</w:t>
            </w:r>
          </w:p>
        </w:tc>
        <w:tc>
          <w:tcPr>
            <w:tcW w:w="2022" w:type="dxa"/>
            <w:noWrap/>
          </w:tcPr>
          <w:p w14:paraId="11FDB276" w14:textId="2029893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5174CB" w14:textId="77777777" w:rsidTr="00C95C56">
        <w:trPr>
          <w:trHeight w:val="20"/>
        </w:trPr>
        <w:tc>
          <w:tcPr>
            <w:tcW w:w="4302" w:type="dxa"/>
            <w:noWrap/>
            <w:hideMark/>
          </w:tcPr>
          <w:p w14:paraId="311C8B39" w14:textId="77777777" w:rsidR="00C95C56" w:rsidRPr="00237A4A" w:rsidRDefault="00C95C56" w:rsidP="00C95C56">
            <w:pPr>
              <w:pStyle w:val="Corpsdetexte"/>
              <w:spacing w:before="0" w:after="0"/>
              <w:contextualSpacing/>
              <w:rPr>
                <w:szCs w:val="20"/>
                <w:lang w:val="fr-CA"/>
              </w:rPr>
            </w:pPr>
            <w:r w:rsidRPr="00237A4A">
              <w:rPr>
                <w:szCs w:val="20"/>
                <w:lang w:val="fr-CA"/>
              </w:rPr>
              <w:t>PatrolUnit</w:t>
            </w:r>
          </w:p>
        </w:tc>
        <w:tc>
          <w:tcPr>
            <w:tcW w:w="3386" w:type="dxa"/>
            <w:hideMark/>
          </w:tcPr>
          <w:p w14:paraId="2F15C773"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Patrol Unit</w:t>
            </w:r>
          </w:p>
        </w:tc>
        <w:tc>
          <w:tcPr>
            <w:tcW w:w="2022" w:type="dxa"/>
            <w:noWrap/>
          </w:tcPr>
          <w:p w14:paraId="71915407" w14:textId="74830B4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0D914B" w14:textId="77777777" w:rsidTr="00C95C56">
        <w:trPr>
          <w:trHeight w:val="20"/>
        </w:trPr>
        <w:tc>
          <w:tcPr>
            <w:tcW w:w="4302" w:type="dxa"/>
            <w:noWrap/>
            <w:hideMark/>
          </w:tcPr>
          <w:p w14:paraId="22FA9173" w14:textId="77777777" w:rsidR="00C95C56" w:rsidRPr="00237A4A" w:rsidRDefault="00C95C56" w:rsidP="00C95C56">
            <w:pPr>
              <w:pStyle w:val="Corpsdetexte"/>
              <w:spacing w:before="0" w:after="0"/>
              <w:contextualSpacing/>
              <w:rPr>
                <w:szCs w:val="20"/>
                <w:lang w:val="fr-CA"/>
              </w:rPr>
            </w:pPr>
            <w:r w:rsidRPr="00237A4A">
              <w:rPr>
                <w:szCs w:val="20"/>
                <w:lang w:val="fr-CA"/>
              </w:rPr>
              <w:t>SchoolOfficer</w:t>
            </w:r>
          </w:p>
        </w:tc>
        <w:tc>
          <w:tcPr>
            <w:tcW w:w="3386" w:type="dxa"/>
            <w:hideMark/>
          </w:tcPr>
          <w:p w14:paraId="01AAAC71"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School Officer</w:t>
            </w:r>
          </w:p>
        </w:tc>
        <w:tc>
          <w:tcPr>
            <w:tcW w:w="2022" w:type="dxa"/>
            <w:noWrap/>
          </w:tcPr>
          <w:p w14:paraId="0BA61F5B" w14:textId="62558BD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0BEE283" w14:textId="77777777" w:rsidTr="00C95C56">
        <w:trPr>
          <w:trHeight w:val="20"/>
        </w:trPr>
        <w:tc>
          <w:tcPr>
            <w:tcW w:w="4302" w:type="dxa"/>
            <w:noWrap/>
            <w:hideMark/>
          </w:tcPr>
          <w:p w14:paraId="468BD3A9" w14:textId="77777777" w:rsidR="00C95C56" w:rsidRPr="00237A4A" w:rsidRDefault="00C95C56" w:rsidP="00C95C56">
            <w:pPr>
              <w:pStyle w:val="Corpsdetexte"/>
              <w:spacing w:before="0" w:after="0"/>
              <w:contextualSpacing/>
              <w:rPr>
                <w:szCs w:val="20"/>
                <w:lang w:val="fr-CA"/>
              </w:rPr>
            </w:pPr>
            <w:r w:rsidRPr="00237A4A">
              <w:rPr>
                <w:szCs w:val="20"/>
                <w:lang w:val="fr-CA"/>
              </w:rPr>
              <w:t>LightRescue</w:t>
            </w:r>
          </w:p>
        </w:tc>
        <w:tc>
          <w:tcPr>
            <w:tcW w:w="3386" w:type="dxa"/>
            <w:hideMark/>
          </w:tcPr>
          <w:p w14:paraId="7D43DAD3" w14:textId="77777777" w:rsidR="00C95C56" w:rsidRPr="00237A4A" w:rsidRDefault="00C95C56" w:rsidP="00C95C56">
            <w:pPr>
              <w:pStyle w:val="Corpsdetexte"/>
              <w:spacing w:before="0" w:after="0"/>
              <w:contextualSpacing/>
              <w:rPr>
                <w:szCs w:val="20"/>
                <w:lang w:val="fr-CA"/>
              </w:rPr>
            </w:pPr>
            <w:r w:rsidRPr="00237A4A">
              <w:rPr>
                <w:szCs w:val="20"/>
                <w:lang w:val="fr-CA"/>
              </w:rPr>
              <w:t>Light Rescue Apparatus (Jeep and Other Vehicles)</w:t>
            </w:r>
          </w:p>
        </w:tc>
        <w:tc>
          <w:tcPr>
            <w:tcW w:w="2022" w:type="dxa"/>
            <w:noWrap/>
          </w:tcPr>
          <w:p w14:paraId="2F2EC817" w14:textId="06E3D0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3733E6F" w14:textId="77777777" w:rsidTr="00C95C56">
        <w:trPr>
          <w:trHeight w:val="20"/>
        </w:trPr>
        <w:tc>
          <w:tcPr>
            <w:tcW w:w="4302" w:type="dxa"/>
            <w:noWrap/>
            <w:hideMark/>
          </w:tcPr>
          <w:p w14:paraId="2604925C"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MaintenanceandRepairTeam</w:t>
            </w:r>
          </w:p>
        </w:tc>
        <w:tc>
          <w:tcPr>
            <w:tcW w:w="3386" w:type="dxa"/>
            <w:hideMark/>
          </w:tcPr>
          <w:p w14:paraId="186F93F0" w14:textId="77777777" w:rsidR="00C95C56" w:rsidRPr="00237A4A" w:rsidRDefault="00C95C56" w:rsidP="00C95C56">
            <w:pPr>
              <w:pStyle w:val="Corpsdetexte"/>
              <w:spacing w:before="0" w:after="0"/>
              <w:contextualSpacing/>
              <w:rPr>
                <w:szCs w:val="20"/>
                <w:lang w:val="fr-CA"/>
              </w:rPr>
            </w:pPr>
            <w:r w:rsidRPr="00237A4A">
              <w:rPr>
                <w:szCs w:val="20"/>
                <w:lang w:val="fr-CA"/>
              </w:rPr>
              <w:t>Maintenance and Repair Team - Light Equipment Public Works</w:t>
            </w:r>
          </w:p>
        </w:tc>
        <w:tc>
          <w:tcPr>
            <w:tcW w:w="2022" w:type="dxa"/>
            <w:noWrap/>
          </w:tcPr>
          <w:p w14:paraId="0B8B20BA" w14:textId="6CC03E2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E77835E" w14:textId="77777777" w:rsidTr="00C95C56">
        <w:trPr>
          <w:trHeight w:val="20"/>
        </w:trPr>
        <w:tc>
          <w:tcPr>
            <w:tcW w:w="4302" w:type="dxa"/>
            <w:noWrap/>
            <w:hideMark/>
          </w:tcPr>
          <w:p w14:paraId="272F1160" w14:textId="77777777" w:rsidR="00C95C56" w:rsidRPr="00237A4A" w:rsidRDefault="00C95C56" w:rsidP="00C95C56">
            <w:pPr>
              <w:pStyle w:val="Corpsdetexte"/>
              <w:spacing w:before="0" w:after="0"/>
              <w:contextualSpacing/>
              <w:rPr>
                <w:szCs w:val="20"/>
                <w:lang w:val="fr-CA"/>
              </w:rPr>
            </w:pPr>
            <w:r w:rsidRPr="00237A4A">
              <w:rPr>
                <w:szCs w:val="20"/>
                <w:lang w:val="fr-CA"/>
              </w:rPr>
              <w:t>ParkingEnforcement</w:t>
            </w:r>
          </w:p>
        </w:tc>
        <w:tc>
          <w:tcPr>
            <w:tcW w:w="3386" w:type="dxa"/>
            <w:hideMark/>
          </w:tcPr>
          <w:p w14:paraId="53BA5CD3" w14:textId="77777777" w:rsidR="00C95C56" w:rsidRPr="00237A4A" w:rsidRDefault="00C95C56" w:rsidP="00C95C56">
            <w:pPr>
              <w:pStyle w:val="Corpsdetexte"/>
              <w:spacing w:before="0" w:after="0"/>
              <w:contextualSpacing/>
              <w:rPr>
                <w:szCs w:val="20"/>
                <w:lang w:val="fr-CA"/>
              </w:rPr>
            </w:pPr>
            <w:r w:rsidRPr="00237A4A">
              <w:rPr>
                <w:szCs w:val="20"/>
                <w:lang w:val="fr-CA"/>
              </w:rPr>
              <w:t>Parking Enforcement</w:t>
            </w:r>
          </w:p>
        </w:tc>
        <w:tc>
          <w:tcPr>
            <w:tcW w:w="2022" w:type="dxa"/>
            <w:noWrap/>
          </w:tcPr>
          <w:p w14:paraId="2F87F966" w14:textId="261CC2A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D0DF08C" w14:textId="77777777" w:rsidTr="00C95C56">
        <w:trPr>
          <w:trHeight w:val="20"/>
        </w:trPr>
        <w:tc>
          <w:tcPr>
            <w:tcW w:w="4302" w:type="dxa"/>
            <w:noWrap/>
            <w:hideMark/>
          </w:tcPr>
          <w:p w14:paraId="19F7614D" w14:textId="77777777" w:rsidR="00C95C56" w:rsidRPr="00237A4A" w:rsidRDefault="00C95C56" w:rsidP="00C95C56">
            <w:pPr>
              <w:pStyle w:val="Corpsdetexte"/>
              <w:spacing w:before="0" w:after="0"/>
              <w:contextualSpacing/>
              <w:rPr>
                <w:szCs w:val="20"/>
                <w:lang w:val="fr-CA"/>
              </w:rPr>
            </w:pPr>
            <w:r w:rsidRPr="00237A4A">
              <w:rPr>
                <w:szCs w:val="20"/>
                <w:lang w:val="fr-CA"/>
              </w:rPr>
              <w:t>MobileCommunicationCenter</w:t>
            </w:r>
          </w:p>
        </w:tc>
        <w:tc>
          <w:tcPr>
            <w:tcW w:w="3386" w:type="dxa"/>
            <w:hideMark/>
          </w:tcPr>
          <w:p w14:paraId="425C8AA2" w14:textId="77777777" w:rsidR="00C95C56" w:rsidRPr="00237A4A" w:rsidRDefault="00C95C56" w:rsidP="00C95C56">
            <w:pPr>
              <w:pStyle w:val="Corpsdetexte"/>
              <w:spacing w:before="0" w:after="0"/>
              <w:contextualSpacing/>
              <w:rPr>
                <w:szCs w:val="20"/>
                <w:lang w:val="fr-CA"/>
              </w:rPr>
            </w:pPr>
            <w:r w:rsidRPr="00237A4A">
              <w:rPr>
                <w:szCs w:val="20"/>
                <w:lang w:val="fr-CA"/>
              </w:rPr>
              <w:t>Mobile Communications Center (Also referred to as "Mobile EOC")</w:t>
            </w:r>
          </w:p>
        </w:tc>
        <w:tc>
          <w:tcPr>
            <w:tcW w:w="2022" w:type="dxa"/>
            <w:noWrap/>
          </w:tcPr>
          <w:p w14:paraId="733F4383" w14:textId="3865010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8E5DF0A" w14:textId="77777777" w:rsidTr="00C95C56">
        <w:trPr>
          <w:trHeight w:val="20"/>
        </w:trPr>
        <w:tc>
          <w:tcPr>
            <w:tcW w:w="4302" w:type="dxa"/>
            <w:noWrap/>
            <w:hideMark/>
          </w:tcPr>
          <w:p w14:paraId="7AD223B7" w14:textId="77777777" w:rsidR="00C95C56" w:rsidRPr="00237A4A" w:rsidRDefault="00C95C56" w:rsidP="00C95C56">
            <w:pPr>
              <w:pStyle w:val="Corpsdetexte"/>
              <w:spacing w:before="0" w:after="0"/>
              <w:contextualSpacing/>
              <w:rPr>
                <w:szCs w:val="20"/>
                <w:lang w:val="fr-CA"/>
              </w:rPr>
            </w:pPr>
            <w:r w:rsidRPr="00237A4A">
              <w:rPr>
                <w:szCs w:val="20"/>
                <w:lang w:val="fr-CA"/>
              </w:rPr>
              <w:t>MobileSupportVehicle</w:t>
            </w:r>
          </w:p>
        </w:tc>
        <w:tc>
          <w:tcPr>
            <w:tcW w:w="3386" w:type="dxa"/>
            <w:hideMark/>
          </w:tcPr>
          <w:p w14:paraId="6AB12328" w14:textId="77777777" w:rsidR="00C95C56" w:rsidRPr="00237A4A" w:rsidRDefault="00C95C56" w:rsidP="00C95C56">
            <w:pPr>
              <w:pStyle w:val="Corpsdetexte"/>
              <w:spacing w:before="0" w:after="0"/>
              <w:contextualSpacing/>
              <w:rPr>
                <w:szCs w:val="20"/>
                <w:lang w:val="fr-CA"/>
              </w:rPr>
            </w:pPr>
            <w:r w:rsidRPr="00237A4A">
              <w:rPr>
                <w:szCs w:val="20"/>
                <w:lang w:val="fr-CA"/>
              </w:rPr>
              <w:t>Mobile Support Vehicle</w:t>
            </w:r>
          </w:p>
        </w:tc>
        <w:tc>
          <w:tcPr>
            <w:tcW w:w="2022" w:type="dxa"/>
            <w:noWrap/>
          </w:tcPr>
          <w:p w14:paraId="289EA327" w14:textId="15E41F8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4777342" w14:textId="77777777" w:rsidTr="00C95C56">
        <w:trPr>
          <w:trHeight w:val="20"/>
        </w:trPr>
        <w:tc>
          <w:tcPr>
            <w:tcW w:w="4302" w:type="dxa"/>
            <w:noWrap/>
            <w:hideMark/>
          </w:tcPr>
          <w:p w14:paraId="55AA7499" w14:textId="77777777" w:rsidR="00C95C56" w:rsidRPr="00237A4A" w:rsidRDefault="00C95C56" w:rsidP="00C95C56">
            <w:pPr>
              <w:pStyle w:val="Corpsdetexte"/>
              <w:spacing w:before="0" w:after="0"/>
              <w:contextualSpacing/>
              <w:rPr>
                <w:szCs w:val="20"/>
                <w:lang w:val="fr-CA"/>
              </w:rPr>
            </w:pPr>
            <w:r w:rsidRPr="00237A4A">
              <w:rPr>
                <w:szCs w:val="20"/>
                <w:lang w:val="fr-CA"/>
              </w:rPr>
              <w:t>CrowdControlTeam</w:t>
            </w:r>
          </w:p>
        </w:tc>
        <w:tc>
          <w:tcPr>
            <w:tcW w:w="3386" w:type="dxa"/>
            <w:hideMark/>
          </w:tcPr>
          <w:p w14:paraId="0747F5FD" w14:textId="77777777" w:rsidR="00C95C56" w:rsidRPr="00237A4A" w:rsidRDefault="00C95C56" w:rsidP="00C95C56">
            <w:pPr>
              <w:pStyle w:val="Corpsdetexte"/>
              <w:spacing w:before="0" w:after="0"/>
              <w:contextualSpacing/>
              <w:rPr>
                <w:szCs w:val="20"/>
                <w:lang w:val="fr-CA"/>
              </w:rPr>
            </w:pPr>
            <w:r w:rsidRPr="00237A4A">
              <w:rPr>
                <w:szCs w:val="20"/>
                <w:lang w:val="fr-CA"/>
              </w:rPr>
              <w:t>Law Enforcement Crowd Control Team</w:t>
            </w:r>
          </w:p>
        </w:tc>
        <w:tc>
          <w:tcPr>
            <w:tcW w:w="2022" w:type="dxa"/>
            <w:noWrap/>
          </w:tcPr>
          <w:p w14:paraId="6EB4ADAB" w14:textId="6B9AAFF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433C0E" w14:textId="77777777" w:rsidTr="00C95C56">
        <w:trPr>
          <w:trHeight w:val="20"/>
        </w:trPr>
        <w:tc>
          <w:tcPr>
            <w:tcW w:w="4302" w:type="dxa"/>
            <w:noWrap/>
            <w:hideMark/>
          </w:tcPr>
          <w:p w14:paraId="158D6174" w14:textId="77777777" w:rsidR="00C95C56" w:rsidRPr="00237A4A" w:rsidRDefault="00C95C56" w:rsidP="00C95C56">
            <w:pPr>
              <w:pStyle w:val="Corpsdetexte"/>
              <w:spacing w:before="0" w:after="0"/>
              <w:contextualSpacing/>
              <w:rPr>
                <w:szCs w:val="20"/>
                <w:lang w:val="fr-CA"/>
              </w:rPr>
            </w:pPr>
            <w:r w:rsidRPr="00237A4A">
              <w:rPr>
                <w:szCs w:val="20"/>
                <w:lang w:val="fr-CA"/>
              </w:rPr>
              <w:t>MountedPatrol</w:t>
            </w:r>
          </w:p>
        </w:tc>
        <w:tc>
          <w:tcPr>
            <w:tcW w:w="3386" w:type="dxa"/>
            <w:hideMark/>
          </w:tcPr>
          <w:p w14:paraId="6BE054A3" w14:textId="77777777" w:rsidR="00C95C56" w:rsidRPr="00237A4A" w:rsidRDefault="00C95C56" w:rsidP="00C95C56">
            <w:pPr>
              <w:pStyle w:val="Corpsdetexte"/>
              <w:spacing w:before="0" w:after="0"/>
              <w:contextualSpacing/>
              <w:rPr>
                <w:szCs w:val="20"/>
                <w:lang w:val="fr-CA"/>
              </w:rPr>
            </w:pPr>
            <w:r w:rsidRPr="00237A4A">
              <w:rPr>
                <w:szCs w:val="20"/>
                <w:lang w:val="fr-CA"/>
              </w:rPr>
              <w:t>Mounted Patrol</w:t>
            </w:r>
          </w:p>
        </w:tc>
        <w:tc>
          <w:tcPr>
            <w:tcW w:w="2022" w:type="dxa"/>
            <w:noWrap/>
          </w:tcPr>
          <w:p w14:paraId="181BE595" w14:textId="285EB2B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7BD15D" w14:textId="77777777" w:rsidTr="00C95C56">
        <w:trPr>
          <w:trHeight w:val="20"/>
        </w:trPr>
        <w:tc>
          <w:tcPr>
            <w:tcW w:w="4302" w:type="dxa"/>
            <w:noWrap/>
            <w:hideMark/>
          </w:tcPr>
          <w:p w14:paraId="0B639E09" w14:textId="77777777" w:rsidR="00C95C56" w:rsidRPr="00237A4A" w:rsidRDefault="00C95C56" w:rsidP="00C95C56">
            <w:pPr>
              <w:pStyle w:val="Corpsdetexte"/>
              <w:spacing w:before="0" w:after="0"/>
              <w:contextualSpacing/>
              <w:rPr>
                <w:szCs w:val="20"/>
                <w:lang w:val="fr-CA"/>
              </w:rPr>
            </w:pPr>
            <w:r w:rsidRPr="00237A4A">
              <w:rPr>
                <w:szCs w:val="20"/>
                <w:lang w:val="fr-CA"/>
              </w:rPr>
              <w:t>MountainSearchandRescueTeam</w:t>
            </w:r>
          </w:p>
        </w:tc>
        <w:tc>
          <w:tcPr>
            <w:tcW w:w="3386" w:type="dxa"/>
            <w:hideMark/>
          </w:tcPr>
          <w:p w14:paraId="07B2748C" w14:textId="77777777" w:rsidR="00C95C56" w:rsidRPr="00237A4A" w:rsidRDefault="00C95C56" w:rsidP="00C95C56">
            <w:pPr>
              <w:pStyle w:val="Corpsdetexte"/>
              <w:spacing w:before="0" w:after="0"/>
              <w:contextualSpacing/>
              <w:rPr>
                <w:szCs w:val="20"/>
                <w:lang w:val="fr-CA"/>
              </w:rPr>
            </w:pPr>
            <w:r w:rsidRPr="00237A4A">
              <w:rPr>
                <w:szCs w:val="20"/>
                <w:lang w:val="fr-CA"/>
              </w:rPr>
              <w:t>Mountain Search and Rescue Team</w:t>
            </w:r>
          </w:p>
        </w:tc>
        <w:tc>
          <w:tcPr>
            <w:tcW w:w="2022" w:type="dxa"/>
            <w:noWrap/>
          </w:tcPr>
          <w:p w14:paraId="642DE374" w14:textId="53F9D6E3"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F9FB6D8" w14:textId="77777777" w:rsidTr="00C95C56">
        <w:trPr>
          <w:trHeight w:val="20"/>
        </w:trPr>
        <w:tc>
          <w:tcPr>
            <w:tcW w:w="4302" w:type="dxa"/>
            <w:noWrap/>
            <w:hideMark/>
          </w:tcPr>
          <w:p w14:paraId="5C1BB473" w14:textId="77777777" w:rsidR="00C95C56" w:rsidRPr="00237A4A" w:rsidRDefault="00C95C56" w:rsidP="00C95C56">
            <w:pPr>
              <w:pStyle w:val="Corpsdetexte"/>
              <w:spacing w:before="0" w:after="0"/>
              <w:contextualSpacing/>
              <w:rPr>
                <w:szCs w:val="20"/>
                <w:lang w:val="fr-CA"/>
              </w:rPr>
            </w:pPr>
            <w:r w:rsidRPr="00237A4A">
              <w:rPr>
                <w:szCs w:val="20"/>
                <w:lang w:val="fr-CA"/>
              </w:rPr>
              <w:t>MedicalTransportVehicle</w:t>
            </w:r>
          </w:p>
        </w:tc>
        <w:tc>
          <w:tcPr>
            <w:tcW w:w="3386" w:type="dxa"/>
            <w:hideMark/>
          </w:tcPr>
          <w:p w14:paraId="2DE68D8C" w14:textId="77777777" w:rsidR="00C95C56" w:rsidRPr="00237A4A" w:rsidRDefault="00C95C56" w:rsidP="00C95C56">
            <w:pPr>
              <w:pStyle w:val="Corpsdetexte"/>
              <w:spacing w:before="0" w:after="0"/>
              <w:contextualSpacing/>
              <w:rPr>
                <w:szCs w:val="20"/>
                <w:lang w:val="fr-CA"/>
              </w:rPr>
            </w:pPr>
            <w:r w:rsidRPr="00237A4A">
              <w:rPr>
                <w:szCs w:val="20"/>
                <w:lang w:val="fr-CA"/>
              </w:rPr>
              <w:t>Multi-Patient Medical Transport Vehicle</w:t>
            </w:r>
          </w:p>
        </w:tc>
        <w:tc>
          <w:tcPr>
            <w:tcW w:w="2022" w:type="dxa"/>
            <w:noWrap/>
          </w:tcPr>
          <w:p w14:paraId="00D111AC" w14:textId="32B5B13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26A4EC" w14:textId="77777777" w:rsidTr="00C95C56">
        <w:trPr>
          <w:trHeight w:val="20"/>
        </w:trPr>
        <w:tc>
          <w:tcPr>
            <w:tcW w:w="4302" w:type="dxa"/>
            <w:noWrap/>
            <w:hideMark/>
          </w:tcPr>
          <w:p w14:paraId="5D36619F" w14:textId="77777777" w:rsidR="00C95C56" w:rsidRPr="00237A4A" w:rsidRDefault="00C95C56" w:rsidP="00C95C56">
            <w:pPr>
              <w:pStyle w:val="Corpsdetexte"/>
              <w:spacing w:before="0" w:after="0"/>
              <w:contextualSpacing/>
              <w:rPr>
                <w:szCs w:val="20"/>
                <w:lang w:val="fr-CA"/>
              </w:rPr>
            </w:pPr>
            <w:r w:rsidRPr="00237A4A">
              <w:rPr>
                <w:szCs w:val="20"/>
                <w:lang w:val="fr-CA"/>
              </w:rPr>
              <w:t>ParkRanger</w:t>
            </w:r>
          </w:p>
        </w:tc>
        <w:tc>
          <w:tcPr>
            <w:tcW w:w="3386" w:type="dxa"/>
            <w:hideMark/>
          </w:tcPr>
          <w:p w14:paraId="0A4BFE63" w14:textId="77777777" w:rsidR="00C95C56" w:rsidRPr="00237A4A" w:rsidRDefault="00C95C56" w:rsidP="00C95C56">
            <w:pPr>
              <w:pStyle w:val="Corpsdetexte"/>
              <w:spacing w:before="0" w:after="0"/>
              <w:contextualSpacing/>
              <w:rPr>
                <w:szCs w:val="20"/>
                <w:lang w:val="fr-CA"/>
              </w:rPr>
            </w:pPr>
            <w:r w:rsidRPr="00237A4A">
              <w:rPr>
                <w:szCs w:val="20"/>
                <w:lang w:val="fr-CA"/>
              </w:rPr>
              <w:t>Park Ranger</w:t>
            </w:r>
          </w:p>
        </w:tc>
        <w:tc>
          <w:tcPr>
            <w:tcW w:w="2022" w:type="dxa"/>
            <w:noWrap/>
          </w:tcPr>
          <w:p w14:paraId="206AC57A" w14:textId="7F5C29E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3423A36" w14:textId="77777777" w:rsidTr="00C95C56">
        <w:trPr>
          <w:trHeight w:val="20"/>
        </w:trPr>
        <w:tc>
          <w:tcPr>
            <w:tcW w:w="4302" w:type="dxa"/>
            <w:noWrap/>
            <w:hideMark/>
          </w:tcPr>
          <w:p w14:paraId="5491D623" w14:textId="77777777" w:rsidR="00C95C56" w:rsidRPr="00237A4A" w:rsidRDefault="00C95C56" w:rsidP="00C95C56">
            <w:pPr>
              <w:pStyle w:val="Corpsdetexte"/>
              <w:spacing w:before="0" w:after="0"/>
              <w:contextualSpacing/>
              <w:rPr>
                <w:szCs w:val="20"/>
                <w:lang w:val="fr-CA"/>
              </w:rPr>
            </w:pPr>
            <w:r w:rsidRPr="00237A4A">
              <w:rPr>
                <w:szCs w:val="20"/>
                <w:lang w:val="fr-CA"/>
              </w:rPr>
              <w:t>DiveTeam</w:t>
            </w:r>
          </w:p>
        </w:tc>
        <w:tc>
          <w:tcPr>
            <w:tcW w:w="3386" w:type="dxa"/>
            <w:hideMark/>
          </w:tcPr>
          <w:p w14:paraId="79D0E5D6" w14:textId="77777777" w:rsidR="00C95C56" w:rsidRPr="00237A4A" w:rsidRDefault="00C95C56" w:rsidP="00C95C56">
            <w:pPr>
              <w:pStyle w:val="Corpsdetexte"/>
              <w:spacing w:before="0" w:after="0"/>
              <w:contextualSpacing/>
              <w:rPr>
                <w:szCs w:val="20"/>
                <w:lang w:val="fr-CA"/>
              </w:rPr>
            </w:pPr>
            <w:r w:rsidRPr="00237A4A">
              <w:rPr>
                <w:szCs w:val="20"/>
                <w:lang w:val="fr-CA"/>
              </w:rPr>
              <w:t>Public Safety Dive Team</w:t>
            </w:r>
          </w:p>
        </w:tc>
        <w:tc>
          <w:tcPr>
            <w:tcW w:w="2022" w:type="dxa"/>
            <w:noWrap/>
          </w:tcPr>
          <w:p w14:paraId="5E0E3CE0" w14:textId="0DC1439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11F0A3C" w14:textId="77777777" w:rsidTr="00C95C56">
        <w:trPr>
          <w:trHeight w:val="20"/>
        </w:trPr>
        <w:tc>
          <w:tcPr>
            <w:tcW w:w="4302" w:type="dxa"/>
            <w:noWrap/>
            <w:hideMark/>
          </w:tcPr>
          <w:p w14:paraId="7EC0057A" w14:textId="77777777" w:rsidR="00C95C56" w:rsidRPr="00237A4A" w:rsidRDefault="00C95C56" w:rsidP="00C95C56">
            <w:pPr>
              <w:pStyle w:val="Corpsdetexte"/>
              <w:spacing w:before="0" w:after="0"/>
              <w:contextualSpacing/>
              <w:rPr>
                <w:szCs w:val="20"/>
                <w:lang w:val="fr-CA"/>
              </w:rPr>
            </w:pPr>
            <w:r w:rsidRPr="00237A4A">
              <w:rPr>
                <w:szCs w:val="20"/>
                <w:lang w:val="fr-CA"/>
              </w:rPr>
              <w:t>RapidResponseSpecialist</w:t>
            </w:r>
          </w:p>
        </w:tc>
        <w:tc>
          <w:tcPr>
            <w:tcW w:w="3386" w:type="dxa"/>
            <w:hideMark/>
          </w:tcPr>
          <w:p w14:paraId="279F0DB0" w14:textId="77777777" w:rsidR="00C95C56" w:rsidRPr="00237A4A" w:rsidRDefault="00C95C56" w:rsidP="00C95C56">
            <w:pPr>
              <w:pStyle w:val="Corpsdetexte"/>
              <w:spacing w:before="0" w:after="0"/>
              <w:contextualSpacing/>
              <w:rPr>
                <w:szCs w:val="20"/>
                <w:lang w:val="fr-CA"/>
              </w:rPr>
            </w:pPr>
            <w:r w:rsidRPr="00237A4A">
              <w:rPr>
                <w:szCs w:val="20"/>
                <w:lang w:val="fr-CA"/>
              </w:rPr>
              <w:t>Rapid Response Specialist</w:t>
            </w:r>
          </w:p>
        </w:tc>
        <w:tc>
          <w:tcPr>
            <w:tcW w:w="2022" w:type="dxa"/>
            <w:noWrap/>
          </w:tcPr>
          <w:p w14:paraId="1BDCCFDD" w14:textId="4A4BA1B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D084D19" w14:textId="77777777" w:rsidTr="00C95C56">
        <w:trPr>
          <w:trHeight w:val="20"/>
        </w:trPr>
        <w:tc>
          <w:tcPr>
            <w:tcW w:w="4302" w:type="dxa"/>
            <w:noWrap/>
            <w:hideMark/>
          </w:tcPr>
          <w:p w14:paraId="1ED85513" w14:textId="77777777" w:rsidR="00C95C56" w:rsidRPr="00237A4A" w:rsidRDefault="00C95C56" w:rsidP="00C95C56">
            <w:pPr>
              <w:pStyle w:val="Corpsdetexte"/>
              <w:spacing w:before="0" w:after="0"/>
              <w:contextualSpacing/>
              <w:rPr>
                <w:szCs w:val="20"/>
                <w:lang w:val="fr-CA"/>
              </w:rPr>
            </w:pPr>
            <w:r w:rsidRPr="00237A4A">
              <w:rPr>
                <w:szCs w:val="20"/>
                <w:lang w:val="fr-CA"/>
              </w:rPr>
              <w:t>RoadSweeper</w:t>
            </w:r>
          </w:p>
        </w:tc>
        <w:tc>
          <w:tcPr>
            <w:tcW w:w="3386" w:type="dxa"/>
            <w:hideMark/>
          </w:tcPr>
          <w:p w14:paraId="6C4472FF" w14:textId="77777777" w:rsidR="00C95C56" w:rsidRPr="00237A4A" w:rsidRDefault="00C95C56" w:rsidP="00C95C56">
            <w:pPr>
              <w:pStyle w:val="Corpsdetexte"/>
              <w:spacing w:before="0" w:after="0"/>
              <w:contextualSpacing/>
              <w:rPr>
                <w:szCs w:val="20"/>
                <w:lang w:val="fr-CA"/>
              </w:rPr>
            </w:pPr>
            <w:r w:rsidRPr="00237A4A">
              <w:rPr>
                <w:szCs w:val="20"/>
                <w:lang w:val="fr-CA"/>
              </w:rPr>
              <w:t>Road Sweeper</w:t>
            </w:r>
          </w:p>
        </w:tc>
        <w:tc>
          <w:tcPr>
            <w:tcW w:w="2022" w:type="dxa"/>
            <w:noWrap/>
          </w:tcPr>
          <w:p w14:paraId="18FC95B7" w14:textId="5287045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1C337E" w14:textId="77777777" w:rsidTr="00C95C56">
        <w:trPr>
          <w:trHeight w:val="20"/>
        </w:trPr>
        <w:tc>
          <w:tcPr>
            <w:tcW w:w="4302" w:type="dxa"/>
            <w:noWrap/>
            <w:hideMark/>
          </w:tcPr>
          <w:p w14:paraId="328273BA" w14:textId="77777777" w:rsidR="00C95C56" w:rsidRPr="00237A4A" w:rsidRDefault="00C95C56" w:rsidP="00C95C56">
            <w:pPr>
              <w:pStyle w:val="Corpsdetexte"/>
              <w:spacing w:before="0" w:after="0"/>
              <w:contextualSpacing/>
              <w:rPr>
                <w:szCs w:val="20"/>
                <w:lang w:val="fr-CA"/>
              </w:rPr>
            </w:pPr>
            <w:r w:rsidRPr="00237A4A">
              <w:rPr>
                <w:szCs w:val="20"/>
                <w:lang w:val="fr-CA"/>
              </w:rPr>
              <w:t>SafetyOfficer</w:t>
            </w:r>
          </w:p>
        </w:tc>
        <w:tc>
          <w:tcPr>
            <w:tcW w:w="3386" w:type="dxa"/>
            <w:hideMark/>
          </w:tcPr>
          <w:p w14:paraId="519E7086" w14:textId="77777777" w:rsidR="00C95C56" w:rsidRPr="00237A4A" w:rsidRDefault="00C95C56" w:rsidP="00C95C56">
            <w:pPr>
              <w:pStyle w:val="Corpsdetexte"/>
              <w:spacing w:before="0" w:after="0"/>
              <w:contextualSpacing/>
              <w:rPr>
                <w:szCs w:val="20"/>
                <w:lang w:val="fr-CA"/>
              </w:rPr>
            </w:pPr>
            <w:r w:rsidRPr="00237A4A">
              <w:rPr>
                <w:szCs w:val="20"/>
                <w:lang w:val="fr-CA"/>
              </w:rPr>
              <w:t>Safety Officer/Chief</w:t>
            </w:r>
          </w:p>
        </w:tc>
        <w:tc>
          <w:tcPr>
            <w:tcW w:w="2022" w:type="dxa"/>
            <w:noWrap/>
          </w:tcPr>
          <w:p w14:paraId="464FA93C" w14:textId="20BDDC1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6200C1C1" w14:textId="77777777" w:rsidTr="00C95C56">
        <w:trPr>
          <w:trHeight w:val="20"/>
        </w:trPr>
        <w:tc>
          <w:tcPr>
            <w:tcW w:w="4302" w:type="dxa"/>
            <w:noWrap/>
            <w:hideMark/>
          </w:tcPr>
          <w:p w14:paraId="49F05AAA" w14:textId="77777777" w:rsidR="00C95C56" w:rsidRPr="00237A4A" w:rsidRDefault="00C95C56" w:rsidP="00C95C56">
            <w:pPr>
              <w:pStyle w:val="Corpsdetexte"/>
              <w:spacing w:before="0" w:after="0"/>
              <w:contextualSpacing/>
              <w:rPr>
                <w:szCs w:val="20"/>
                <w:lang w:val="fr-CA"/>
              </w:rPr>
            </w:pPr>
            <w:r w:rsidRPr="00237A4A">
              <w:rPr>
                <w:szCs w:val="20"/>
                <w:lang w:val="fr-CA"/>
              </w:rPr>
              <w:t>SnowBlower</w:t>
            </w:r>
          </w:p>
        </w:tc>
        <w:tc>
          <w:tcPr>
            <w:tcW w:w="3386" w:type="dxa"/>
            <w:hideMark/>
          </w:tcPr>
          <w:p w14:paraId="24D30932" w14:textId="77777777" w:rsidR="00C95C56" w:rsidRPr="00237A4A" w:rsidRDefault="00C95C56" w:rsidP="00C95C56">
            <w:pPr>
              <w:pStyle w:val="Corpsdetexte"/>
              <w:spacing w:before="0" w:after="0"/>
              <w:contextualSpacing/>
              <w:rPr>
                <w:szCs w:val="20"/>
                <w:lang w:val="fr-CA"/>
              </w:rPr>
            </w:pPr>
            <w:r w:rsidRPr="00237A4A">
              <w:rPr>
                <w:szCs w:val="20"/>
                <w:lang w:val="fr-CA"/>
              </w:rPr>
              <w:t>Snow Blower</w:t>
            </w:r>
          </w:p>
        </w:tc>
        <w:tc>
          <w:tcPr>
            <w:tcW w:w="2022" w:type="dxa"/>
            <w:noWrap/>
          </w:tcPr>
          <w:p w14:paraId="4F148A0C" w14:textId="2EB216F5"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5BEB9A" w14:textId="77777777" w:rsidTr="00C95C56">
        <w:trPr>
          <w:trHeight w:val="20"/>
        </w:trPr>
        <w:tc>
          <w:tcPr>
            <w:tcW w:w="4302" w:type="dxa"/>
            <w:noWrap/>
            <w:hideMark/>
          </w:tcPr>
          <w:p w14:paraId="5215E952" w14:textId="77777777" w:rsidR="00C95C56" w:rsidRPr="00237A4A" w:rsidRDefault="00C95C56" w:rsidP="00C95C56">
            <w:pPr>
              <w:pStyle w:val="Corpsdetexte"/>
              <w:spacing w:before="0" w:after="0"/>
              <w:contextualSpacing/>
              <w:rPr>
                <w:szCs w:val="20"/>
                <w:lang w:val="fr-CA"/>
              </w:rPr>
            </w:pPr>
            <w:r w:rsidRPr="00237A4A">
              <w:rPr>
                <w:szCs w:val="20"/>
                <w:lang w:val="fr-CA"/>
              </w:rPr>
              <w:t>SnowCat</w:t>
            </w:r>
          </w:p>
        </w:tc>
        <w:tc>
          <w:tcPr>
            <w:tcW w:w="3386" w:type="dxa"/>
            <w:hideMark/>
          </w:tcPr>
          <w:p w14:paraId="2DA4D152" w14:textId="77777777" w:rsidR="00C95C56" w:rsidRPr="00237A4A" w:rsidRDefault="00C95C56" w:rsidP="00C95C56">
            <w:pPr>
              <w:pStyle w:val="Corpsdetexte"/>
              <w:spacing w:before="0" w:after="0"/>
              <w:contextualSpacing/>
              <w:rPr>
                <w:szCs w:val="20"/>
                <w:lang w:val="fr-CA"/>
              </w:rPr>
            </w:pPr>
            <w:r w:rsidRPr="00237A4A">
              <w:rPr>
                <w:szCs w:val="20"/>
                <w:lang w:val="fr-CA"/>
              </w:rPr>
              <w:t>Snow Cat</w:t>
            </w:r>
          </w:p>
        </w:tc>
        <w:tc>
          <w:tcPr>
            <w:tcW w:w="2022" w:type="dxa"/>
            <w:noWrap/>
          </w:tcPr>
          <w:p w14:paraId="26FF0B29" w14:textId="0127875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0F981E2" w14:textId="77777777" w:rsidTr="00C95C56">
        <w:trPr>
          <w:trHeight w:val="20"/>
        </w:trPr>
        <w:tc>
          <w:tcPr>
            <w:tcW w:w="4302" w:type="dxa"/>
            <w:noWrap/>
            <w:hideMark/>
          </w:tcPr>
          <w:p w14:paraId="5E6A4644"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StructureFireEngineType1</w:t>
            </w:r>
          </w:p>
        </w:tc>
        <w:tc>
          <w:tcPr>
            <w:tcW w:w="3386" w:type="dxa"/>
            <w:hideMark/>
          </w:tcPr>
          <w:p w14:paraId="2E1677F2" w14:textId="77777777" w:rsidR="00C95C56" w:rsidRPr="00237A4A" w:rsidRDefault="00C95C56" w:rsidP="00C95C56">
            <w:pPr>
              <w:pStyle w:val="Corpsdetexte"/>
              <w:spacing w:before="0" w:after="0"/>
              <w:contextualSpacing/>
              <w:rPr>
                <w:szCs w:val="20"/>
                <w:lang w:val="fr-CA"/>
              </w:rPr>
            </w:pPr>
            <w:r w:rsidRPr="00237A4A">
              <w:rPr>
                <w:szCs w:val="20"/>
                <w:lang w:val="fr-CA"/>
              </w:rPr>
              <w:t>Type 1 Structure Fire Engine (1000 GPM, 400 Gal tank, 1200' 2.5" hose or larger, 400' 1.5" hose or larger (attack line), 200' 1" hose or larger, ladder 20' or longer, 500GPM master stream, and 4 crew members)</w:t>
            </w:r>
          </w:p>
        </w:tc>
        <w:tc>
          <w:tcPr>
            <w:tcW w:w="2022" w:type="dxa"/>
            <w:noWrap/>
          </w:tcPr>
          <w:p w14:paraId="2F043F34" w14:textId="6480531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986BCBB" w14:textId="77777777" w:rsidTr="00C95C56">
        <w:trPr>
          <w:trHeight w:val="20"/>
        </w:trPr>
        <w:tc>
          <w:tcPr>
            <w:tcW w:w="4302" w:type="dxa"/>
            <w:noWrap/>
            <w:hideMark/>
          </w:tcPr>
          <w:p w14:paraId="0EF8ACB2" w14:textId="77777777" w:rsidR="00C95C56" w:rsidRPr="00237A4A" w:rsidRDefault="00C95C56" w:rsidP="00C95C56">
            <w:pPr>
              <w:pStyle w:val="Corpsdetexte"/>
              <w:spacing w:before="0" w:after="0"/>
              <w:contextualSpacing/>
              <w:rPr>
                <w:szCs w:val="20"/>
                <w:lang w:val="fr-CA"/>
              </w:rPr>
            </w:pPr>
            <w:r w:rsidRPr="00237A4A">
              <w:rPr>
                <w:szCs w:val="20"/>
                <w:lang w:val="fr-CA"/>
              </w:rPr>
              <w:t>StructureFireEngineType2</w:t>
            </w:r>
          </w:p>
        </w:tc>
        <w:tc>
          <w:tcPr>
            <w:tcW w:w="3386" w:type="dxa"/>
            <w:hideMark/>
          </w:tcPr>
          <w:p w14:paraId="7505EA39" w14:textId="77777777" w:rsidR="00C95C56" w:rsidRPr="00237A4A" w:rsidRDefault="00C95C56" w:rsidP="00C95C56">
            <w:pPr>
              <w:pStyle w:val="Corpsdetexte"/>
              <w:spacing w:before="0" w:after="0"/>
              <w:contextualSpacing/>
              <w:rPr>
                <w:szCs w:val="20"/>
                <w:lang w:val="fr-CA"/>
              </w:rPr>
            </w:pPr>
            <w:r w:rsidRPr="00237A4A">
              <w:rPr>
                <w:szCs w:val="20"/>
                <w:lang w:val="fr-CA"/>
              </w:rPr>
              <w:t>Type 2 Structure Fire Engine (500GPM, 400 Gal Tank, hose 1000', 5400', 300' respectively, ladder 20' or longer, no master stream and 3 crew members)</w:t>
            </w:r>
          </w:p>
        </w:tc>
        <w:tc>
          <w:tcPr>
            <w:tcW w:w="2022" w:type="dxa"/>
            <w:noWrap/>
          </w:tcPr>
          <w:p w14:paraId="7EF78A6F" w14:textId="29FFCF67"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D084DA1" w14:textId="77777777" w:rsidTr="00C95C56">
        <w:trPr>
          <w:trHeight w:val="20"/>
        </w:trPr>
        <w:tc>
          <w:tcPr>
            <w:tcW w:w="4302" w:type="dxa"/>
            <w:noWrap/>
            <w:hideMark/>
          </w:tcPr>
          <w:p w14:paraId="41034E3D" w14:textId="77777777" w:rsidR="00C95C56" w:rsidRPr="00237A4A" w:rsidRDefault="00C95C56" w:rsidP="00C95C56">
            <w:pPr>
              <w:pStyle w:val="Corpsdetexte"/>
              <w:spacing w:before="0" w:after="0"/>
              <w:contextualSpacing/>
              <w:rPr>
                <w:szCs w:val="20"/>
                <w:lang w:val="fr-CA"/>
              </w:rPr>
            </w:pPr>
            <w:r w:rsidRPr="00237A4A">
              <w:rPr>
                <w:szCs w:val="20"/>
                <w:lang w:val="fr-CA"/>
              </w:rPr>
              <w:t>SWAT</w:t>
            </w:r>
          </w:p>
        </w:tc>
        <w:tc>
          <w:tcPr>
            <w:tcW w:w="3386" w:type="dxa"/>
            <w:hideMark/>
          </w:tcPr>
          <w:p w14:paraId="36DD6130" w14:textId="77777777" w:rsidR="00C95C56" w:rsidRPr="00237A4A" w:rsidRDefault="00C95C56" w:rsidP="00C95C56">
            <w:pPr>
              <w:pStyle w:val="Corpsdetexte"/>
              <w:spacing w:before="0" w:after="0"/>
              <w:contextualSpacing/>
              <w:rPr>
                <w:szCs w:val="20"/>
                <w:lang w:val="fr-CA"/>
              </w:rPr>
            </w:pPr>
            <w:r w:rsidRPr="00237A4A">
              <w:rPr>
                <w:szCs w:val="20"/>
                <w:lang w:val="fr-CA"/>
              </w:rPr>
              <w:t>SWAT/Tactical Teams</w:t>
            </w:r>
          </w:p>
        </w:tc>
        <w:tc>
          <w:tcPr>
            <w:tcW w:w="2022" w:type="dxa"/>
            <w:noWrap/>
          </w:tcPr>
          <w:p w14:paraId="65E63EE9" w14:textId="55C47D0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DF4576F" w14:textId="77777777" w:rsidTr="00C95C56">
        <w:trPr>
          <w:trHeight w:val="20"/>
        </w:trPr>
        <w:tc>
          <w:tcPr>
            <w:tcW w:w="4302" w:type="dxa"/>
            <w:noWrap/>
            <w:hideMark/>
          </w:tcPr>
          <w:p w14:paraId="52970349" w14:textId="77777777" w:rsidR="00C95C56" w:rsidRPr="00237A4A" w:rsidRDefault="00C95C56" w:rsidP="00C95C56">
            <w:pPr>
              <w:pStyle w:val="Corpsdetexte"/>
              <w:spacing w:before="0" w:after="0"/>
              <w:contextualSpacing/>
              <w:rPr>
                <w:szCs w:val="20"/>
                <w:lang w:val="fr-CA"/>
              </w:rPr>
            </w:pPr>
            <w:r w:rsidRPr="00237A4A">
              <w:rPr>
                <w:szCs w:val="20"/>
                <w:lang w:val="fr-CA"/>
              </w:rPr>
              <w:lastRenderedPageBreak/>
              <w:t>SwiftwaterRescueTeam</w:t>
            </w:r>
          </w:p>
        </w:tc>
        <w:tc>
          <w:tcPr>
            <w:tcW w:w="3386" w:type="dxa"/>
            <w:hideMark/>
          </w:tcPr>
          <w:p w14:paraId="0665F3A5" w14:textId="77777777" w:rsidR="00C95C56" w:rsidRPr="00237A4A" w:rsidRDefault="00C95C56" w:rsidP="00C95C56">
            <w:pPr>
              <w:pStyle w:val="Corpsdetexte"/>
              <w:spacing w:before="0" w:after="0"/>
              <w:contextualSpacing/>
              <w:rPr>
                <w:szCs w:val="20"/>
                <w:lang w:val="fr-CA"/>
              </w:rPr>
            </w:pPr>
            <w:r w:rsidRPr="00237A4A">
              <w:rPr>
                <w:szCs w:val="20"/>
                <w:lang w:val="fr-CA"/>
              </w:rPr>
              <w:t>Swiftwater/Flood Search and Rescue Team</w:t>
            </w:r>
          </w:p>
        </w:tc>
        <w:tc>
          <w:tcPr>
            <w:tcW w:w="2022" w:type="dxa"/>
            <w:noWrap/>
          </w:tcPr>
          <w:p w14:paraId="1040B88B" w14:textId="6DFC805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773EFEB" w14:textId="77777777" w:rsidTr="00C95C56">
        <w:trPr>
          <w:trHeight w:val="20"/>
        </w:trPr>
        <w:tc>
          <w:tcPr>
            <w:tcW w:w="4302" w:type="dxa"/>
            <w:noWrap/>
            <w:hideMark/>
          </w:tcPr>
          <w:p w14:paraId="41CAF3DF" w14:textId="77777777" w:rsidR="00C95C56" w:rsidRPr="00237A4A" w:rsidRDefault="00C95C56" w:rsidP="00C95C56">
            <w:pPr>
              <w:pStyle w:val="Corpsdetexte"/>
              <w:spacing w:before="0" w:after="0"/>
              <w:contextualSpacing/>
              <w:rPr>
                <w:szCs w:val="20"/>
                <w:lang w:val="fr-CA"/>
              </w:rPr>
            </w:pPr>
            <w:r w:rsidRPr="00237A4A">
              <w:rPr>
                <w:szCs w:val="20"/>
                <w:lang w:val="fr-CA"/>
              </w:rPr>
              <w:t>VehicularCrimesTeam</w:t>
            </w:r>
          </w:p>
        </w:tc>
        <w:tc>
          <w:tcPr>
            <w:tcW w:w="3386" w:type="dxa"/>
            <w:hideMark/>
          </w:tcPr>
          <w:p w14:paraId="21FA94D8" w14:textId="77777777" w:rsidR="00C95C56" w:rsidRPr="00237A4A" w:rsidRDefault="00C95C56" w:rsidP="00C95C56">
            <w:pPr>
              <w:pStyle w:val="Corpsdetexte"/>
              <w:spacing w:before="0" w:after="0"/>
              <w:contextualSpacing/>
              <w:rPr>
                <w:szCs w:val="20"/>
                <w:lang w:val="fr-CA"/>
              </w:rPr>
            </w:pPr>
            <w:r w:rsidRPr="00237A4A">
              <w:rPr>
                <w:szCs w:val="20"/>
                <w:lang w:val="fr-CA"/>
              </w:rPr>
              <w:t>Vehicular Crimes Team</w:t>
            </w:r>
          </w:p>
        </w:tc>
        <w:tc>
          <w:tcPr>
            <w:tcW w:w="2022" w:type="dxa"/>
            <w:noWrap/>
          </w:tcPr>
          <w:p w14:paraId="252CEC5A" w14:textId="0AD4F99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0E7E312" w14:textId="77777777" w:rsidTr="00C95C56">
        <w:trPr>
          <w:trHeight w:val="20"/>
        </w:trPr>
        <w:tc>
          <w:tcPr>
            <w:tcW w:w="4302" w:type="dxa"/>
            <w:noWrap/>
            <w:hideMark/>
          </w:tcPr>
          <w:p w14:paraId="45C7DF31" w14:textId="77777777" w:rsidR="00C95C56" w:rsidRPr="00237A4A" w:rsidRDefault="00C95C56" w:rsidP="00C95C56">
            <w:pPr>
              <w:pStyle w:val="Corpsdetexte"/>
              <w:spacing w:before="0" w:after="0"/>
              <w:contextualSpacing/>
              <w:rPr>
                <w:szCs w:val="20"/>
                <w:lang w:val="fr-CA"/>
              </w:rPr>
            </w:pPr>
            <w:r w:rsidRPr="00237A4A">
              <w:rPr>
                <w:szCs w:val="20"/>
                <w:lang w:val="fr-CA"/>
              </w:rPr>
              <w:t>Veterinarian</w:t>
            </w:r>
          </w:p>
        </w:tc>
        <w:tc>
          <w:tcPr>
            <w:tcW w:w="3386" w:type="dxa"/>
            <w:hideMark/>
          </w:tcPr>
          <w:p w14:paraId="1FCA25F5" w14:textId="77777777" w:rsidR="00C95C56" w:rsidRPr="00237A4A" w:rsidRDefault="00C95C56" w:rsidP="00C95C56">
            <w:pPr>
              <w:pStyle w:val="Corpsdetexte"/>
              <w:spacing w:before="0" w:after="0"/>
              <w:contextualSpacing/>
              <w:rPr>
                <w:szCs w:val="20"/>
                <w:lang w:val="fr-CA"/>
              </w:rPr>
            </w:pPr>
            <w:r w:rsidRPr="00237A4A">
              <w:rPr>
                <w:szCs w:val="20"/>
                <w:lang w:val="fr-CA"/>
              </w:rPr>
              <w:t>Veterinarian</w:t>
            </w:r>
          </w:p>
        </w:tc>
        <w:tc>
          <w:tcPr>
            <w:tcW w:w="2022" w:type="dxa"/>
            <w:noWrap/>
          </w:tcPr>
          <w:p w14:paraId="291EE299" w14:textId="27785AFE"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EAB2DDB" w14:textId="77777777" w:rsidTr="00C95C56">
        <w:trPr>
          <w:trHeight w:val="20"/>
        </w:trPr>
        <w:tc>
          <w:tcPr>
            <w:tcW w:w="4302" w:type="dxa"/>
            <w:noWrap/>
            <w:hideMark/>
          </w:tcPr>
          <w:p w14:paraId="7AFEFB0F" w14:textId="77777777" w:rsidR="00C95C56" w:rsidRPr="00237A4A" w:rsidRDefault="00C95C56" w:rsidP="00C95C56">
            <w:pPr>
              <w:pStyle w:val="Corpsdetexte"/>
              <w:spacing w:before="0" w:after="0"/>
              <w:contextualSpacing/>
              <w:rPr>
                <w:szCs w:val="20"/>
                <w:lang w:val="fr-CA"/>
              </w:rPr>
            </w:pPr>
            <w:r w:rsidRPr="00237A4A">
              <w:rPr>
                <w:szCs w:val="20"/>
                <w:lang w:val="fr-CA"/>
              </w:rPr>
              <w:t>WaterRescueTeam</w:t>
            </w:r>
          </w:p>
        </w:tc>
        <w:tc>
          <w:tcPr>
            <w:tcW w:w="3386" w:type="dxa"/>
            <w:hideMark/>
          </w:tcPr>
          <w:p w14:paraId="22F26044" w14:textId="77777777" w:rsidR="00C95C56" w:rsidRPr="00237A4A" w:rsidRDefault="00C95C56" w:rsidP="00C95C56">
            <w:pPr>
              <w:pStyle w:val="Corpsdetexte"/>
              <w:spacing w:before="0" w:after="0"/>
              <w:contextualSpacing/>
              <w:rPr>
                <w:szCs w:val="20"/>
                <w:lang w:val="fr-CA"/>
              </w:rPr>
            </w:pPr>
            <w:r w:rsidRPr="00237A4A">
              <w:rPr>
                <w:szCs w:val="20"/>
                <w:lang w:val="fr-CA"/>
              </w:rPr>
              <w:t>Ocean/Lake/Other Water Body Rescue Team</w:t>
            </w:r>
          </w:p>
        </w:tc>
        <w:tc>
          <w:tcPr>
            <w:tcW w:w="2022" w:type="dxa"/>
            <w:noWrap/>
          </w:tcPr>
          <w:p w14:paraId="4763E73F" w14:textId="4F47982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00ABCF" w14:textId="77777777" w:rsidTr="00C95C56">
        <w:trPr>
          <w:trHeight w:val="20"/>
        </w:trPr>
        <w:tc>
          <w:tcPr>
            <w:tcW w:w="4302" w:type="dxa"/>
            <w:noWrap/>
            <w:hideMark/>
          </w:tcPr>
          <w:p w14:paraId="680B1FD2" w14:textId="77777777" w:rsidR="00C95C56" w:rsidRPr="00237A4A" w:rsidRDefault="00C95C56" w:rsidP="00C95C56">
            <w:pPr>
              <w:pStyle w:val="Corpsdetexte"/>
              <w:spacing w:before="0" w:after="0"/>
              <w:contextualSpacing/>
              <w:rPr>
                <w:szCs w:val="20"/>
                <w:lang w:val="fr-CA"/>
              </w:rPr>
            </w:pPr>
            <w:r w:rsidRPr="00237A4A">
              <w:rPr>
                <w:szCs w:val="20"/>
                <w:lang w:val="fr-CA"/>
              </w:rPr>
              <w:t>TrafficUnit</w:t>
            </w:r>
          </w:p>
        </w:tc>
        <w:tc>
          <w:tcPr>
            <w:tcW w:w="3386" w:type="dxa"/>
            <w:hideMark/>
          </w:tcPr>
          <w:p w14:paraId="0DD09F66" w14:textId="77777777" w:rsidR="00C95C56" w:rsidRPr="00237A4A" w:rsidRDefault="00C95C56" w:rsidP="00C95C56">
            <w:pPr>
              <w:pStyle w:val="Corpsdetexte"/>
              <w:spacing w:before="0" w:after="0"/>
              <w:contextualSpacing/>
              <w:rPr>
                <w:szCs w:val="20"/>
                <w:lang w:val="fr-CA"/>
              </w:rPr>
            </w:pPr>
            <w:r w:rsidRPr="00237A4A">
              <w:rPr>
                <w:szCs w:val="20"/>
                <w:lang w:val="fr-CA"/>
              </w:rPr>
              <w:t>Traffic Unit/Officer</w:t>
            </w:r>
          </w:p>
        </w:tc>
        <w:tc>
          <w:tcPr>
            <w:tcW w:w="2022" w:type="dxa"/>
            <w:noWrap/>
          </w:tcPr>
          <w:p w14:paraId="177FB2F2" w14:textId="08A47D1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9C3DA2" w14:textId="77777777" w:rsidTr="00C95C56">
        <w:trPr>
          <w:trHeight w:val="20"/>
        </w:trPr>
        <w:tc>
          <w:tcPr>
            <w:tcW w:w="4302" w:type="dxa"/>
            <w:noWrap/>
            <w:hideMark/>
          </w:tcPr>
          <w:p w14:paraId="49CBD906" w14:textId="77777777" w:rsidR="00C95C56" w:rsidRPr="00237A4A" w:rsidRDefault="00C95C56" w:rsidP="00C95C56">
            <w:pPr>
              <w:pStyle w:val="Corpsdetexte"/>
              <w:spacing w:before="0" w:after="0"/>
              <w:contextualSpacing/>
              <w:rPr>
                <w:szCs w:val="20"/>
                <w:lang w:val="fr-CA"/>
              </w:rPr>
            </w:pPr>
            <w:r w:rsidRPr="00237A4A">
              <w:rPr>
                <w:szCs w:val="20"/>
                <w:lang w:val="fr-CA"/>
              </w:rPr>
              <w:t>TransitOfficer</w:t>
            </w:r>
          </w:p>
        </w:tc>
        <w:tc>
          <w:tcPr>
            <w:tcW w:w="3386" w:type="dxa"/>
            <w:hideMark/>
          </w:tcPr>
          <w:p w14:paraId="2C519731" w14:textId="77777777" w:rsidR="00C95C56" w:rsidRPr="00237A4A" w:rsidRDefault="00C95C56" w:rsidP="00C95C56">
            <w:pPr>
              <w:pStyle w:val="Corpsdetexte"/>
              <w:spacing w:before="0" w:after="0"/>
              <w:contextualSpacing/>
              <w:rPr>
                <w:szCs w:val="20"/>
                <w:lang w:val="fr-CA"/>
              </w:rPr>
            </w:pPr>
            <w:r w:rsidRPr="00237A4A">
              <w:rPr>
                <w:szCs w:val="20"/>
                <w:lang w:val="fr-CA"/>
              </w:rPr>
              <w:t>Transit Officer/Deputy</w:t>
            </w:r>
          </w:p>
        </w:tc>
        <w:tc>
          <w:tcPr>
            <w:tcW w:w="2022" w:type="dxa"/>
            <w:noWrap/>
          </w:tcPr>
          <w:p w14:paraId="51220EBD" w14:textId="295E9C71"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1D16A4A" w14:textId="77777777" w:rsidTr="00C95C56">
        <w:trPr>
          <w:trHeight w:val="20"/>
        </w:trPr>
        <w:tc>
          <w:tcPr>
            <w:tcW w:w="4302" w:type="dxa"/>
            <w:noWrap/>
            <w:hideMark/>
          </w:tcPr>
          <w:p w14:paraId="5EF52294" w14:textId="77777777" w:rsidR="00C95C56" w:rsidRPr="00237A4A" w:rsidRDefault="00C95C56" w:rsidP="00C95C56">
            <w:pPr>
              <w:pStyle w:val="Corpsdetexte"/>
              <w:spacing w:before="0" w:after="0"/>
              <w:contextualSpacing/>
              <w:rPr>
                <w:szCs w:val="20"/>
                <w:lang w:val="fr-CA"/>
              </w:rPr>
            </w:pPr>
            <w:r w:rsidRPr="00237A4A">
              <w:rPr>
                <w:szCs w:val="20"/>
                <w:lang w:val="fr-CA"/>
              </w:rPr>
              <w:t>DumpTruck</w:t>
            </w:r>
          </w:p>
        </w:tc>
        <w:tc>
          <w:tcPr>
            <w:tcW w:w="3386" w:type="dxa"/>
            <w:hideMark/>
          </w:tcPr>
          <w:p w14:paraId="7D3C607A" w14:textId="77777777" w:rsidR="00C95C56" w:rsidRPr="00237A4A" w:rsidRDefault="00C95C56" w:rsidP="00C95C56">
            <w:pPr>
              <w:pStyle w:val="Corpsdetexte"/>
              <w:spacing w:before="0" w:after="0"/>
              <w:contextualSpacing/>
              <w:rPr>
                <w:szCs w:val="20"/>
                <w:lang w:val="fr-CA"/>
              </w:rPr>
            </w:pPr>
            <w:r w:rsidRPr="00237A4A">
              <w:rPr>
                <w:szCs w:val="20"/>
                <w:lang w:val="fr-CA"/>
              </w:rPr>
              <w:t>Truck, Dump</w:t>
            </w:r>
          </w:p>
        </w:tc>
        <w:tc>
          <w:tcPr>
            <w:tcW w:w="2022" w:type="dxa"/>
            <w:noWrap/>
          </w:tcPr>
          <w:p w14:paraId="104E2AEC" w14:textId="2DA4556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FF9F54D" w14:textId="77777777" w:rsidTr="00C95C56">
        <w:trPr>
          <w:trHeight w:val="20"/>
        </w:trPr>
        <w:tc>
          <w:tcPr>
            <w:tcW w:w="4302" w:type="dxa"/>
            <w:noWrap/>
            <w:hideMark/>
          </w:tcPr>
          <w:p w14:paraId="79E76874" w14:textId="77777777" w:rsidR="00C95C56" w:rsidRPr="00237A4A" w:rsidRDefault="00C95C56" w:rsidP="00C95C56">
            <w:pPr>
              <w:pStyle w:val="Corpsdetexte"/>
              <w:spacing w:before="0" w:after="0"/>
              <w:contextualSpacing/>
              <w:rPr>
                <w:szCs w:val="20"/>
                <w:lang w:val="fr-CA"/>
              </w:rPr>
            </w:pPr>
            <w:r w:rsidRPr="00237A4A">
              <w:rPr>
                <w:szCs w:val="20"/>
                <w:lang w:val="fr-CA"/>
              </w:rPr>
              <w:t>TowTruck</w:t>
            </w:r>
          </w:p>
        </w:tc>
        <w:tc>
          <w:tcPr>
            <w:tcW w:w="3386" w:type="dxa"/>
            <w:hideMark/>
          </w:tcPr>
          <w:p w14:paraId="3D9F2699" w14:textId="77777777" w:rsidR="00C95C56" w:rsidRPr="00237A4A" w:rsidRDefault="00C95C56" w:rsidP="00C95C56">
            <w:pPr>
              <w:pStyle w:val="Corpsdetexte"/>
              <w:spacing w:before="0" w:after="0"/>
              <w:contextualSpacing/>
              <w:rPr>
                <w:szCs w:val="20"/>
                <w:lang w:val="fr-CA"/>
              </w:rPr>
            </w:pPr>
            <w:r w:rsidRPr="00237A4A">
              <w:rPr>
                <w:szCs w:val="20"/>
                <w:lang w:val="fr-CA"/>
              </w:rPr>
              <w:t>Truck, Tow (Wrecker)</w:t>
            </w:r>
          </w:p>
        </w:tc>
        <w:tc>
          <w:tcPr>
            <w:tcW w:w="2022" w:type="dxa"/>
            <w:noWrap/>
          </w:tcPr>
          <w:p w14:paraId="1D988A2F" w14:textId="146DD6D2"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F1CCFEA" w14:textId="77777777" w:rsidTr="00C95C56">
        <w:trPr>
          <w:trHeight w:val="20"/>
        </w:trPr>
        <w:tc>
          <w:tcPr>
            <w:tcW w:w="4302" w:type="dxa"/>
            <w:noWrap/>
            <w:hideMark/>
          </w:tcPr>
          <w:p w14:paraId="33448F13" w14:textId="77777777" w:rsidR="00C95C56" w:rsidRPr="00237A4A" w:rsidRDefault="00C95C56" w:rsidP="00C95C56">
            <w:pPr>
              <w:pStyle w:val="Corpsdetexte"/>
              <w:spacing w:before="0" w:after="0"/>
              <w:contextualSpacing/>
              <w:rPr>
                <w:szCs w:val="20"/>
                <w:lang w:val="fr-CA"/>
              </w:rPr>
            </w:pPr>
            <w:r w:rsidRPr="00237A4A">
              <w:rPr>
                <w:szCs w:val="20"/>
                <w:lang w:val="fr-CA"/>
              </w:rPr>
              <w:t>PlowTruck</w:t>
            </w:r>
          </w:p>
        </w:tc>
        <w:tc>
          <w:tcPr>
            <w:tcW w:w="3386" w:type="dxa"/>
            <w:hideMark/>
          </w:tcPr>
          <w:p w14:paraId="6831885E" w14:textId="77777777" w:rsidR="00C95C56" w:rsidRPr="00237A4A" w:rsidRDefault="00C95C56" w:rsidP="00C95C56">
            <w:pPr>
              <w:pStyle w:val="Corpsdetexte"/>
              <w:spacing w:before="0" w:after="0"/>
              <w:contextualSpacing/>
              <w:rPr>
                <w:szCs w:val="20"/>
                <w:lang w:val="fr-CA"/>
              </w:rPr>
            </w:pPr>
            <w:r w:rsidRPr="00237A4A">
              <w:rPr>
                <w:szCs w:val="20"/>
                <w:lang w:val="fr-CA"/>
              </w:rPr>
              <w:t>Truck, Plow</w:t>
            </w:r>
          </w:p>
        </w:tc>
        <w:tc>
          <w:tcPr>
            <w:tcW w:w="2022" w:type="dxa"/>
            <w:noWrap/>
          </w:tcPr>
          <w:p w14:paraId="4F496E64" w14:textId="54D6EDCF"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465B67" w14:textId="77777777" w:rsidTr="00C95C56">
        <w:trPr>
          <w:trHeight w:val="20"/>
        </w:trPr>
        <w:tc>
          <w:tcPr>
            <w:tcW w:w="4302" w:type="dxa"/>
            <w:noWrap/>
            <w:hideMark/>
          </w:tcPr>
          <w:p w14:paraId="1F6118D4" w14:textId="77777777" w:rsidR="00C95C56" w:rsidRPr="00237A4A" w:rsidRDefault="00C95C56" w:rsidP="00C95C56">
            <w:pPr>
              <w:pStyle w:val="Corpsdetexte"/>
              <w:spacing w:before="0" w:after="0"/>
              <w:contextualSpacing/>
              <w:rPr>
                <w:szCs w:val="20"/>
                <w:lang w:val="fr-CA"/>
              </w:rPr>
            </w:pPr>
            <w:r w:rsidRPr="00237A4A">
              <w:rPr>
                <w:szCs w:val="20"/>
                <w:lang w:val="fr-CA"/>
              </w:rPr>
              <w:t>TugBoat</w:t>
            </w:r>
          </w:p>
        </w:tc>
        <w:tc>
          <w:tcPr>
            <w:tcW w:w="3386" w:type="dxa"/>
            <w:hideMark/>
          </w:tcPr>
          <w:p w14:paraId="6B02482B" w14:textId="77777777" w:rsidR="00C95C56" w:rsidRPr="00237A4A" w:rsidRDefault="00C95C56" w:rsidP="00C95C56">
            <w:pPr>
              <w:pStyle w:val="Corpsdetexte"/>
              <w:spacing w:before="0" w:after="0"/>
              <w:contextualSpacing/>
              <w:rPr>
                <w:szCs w:val="20"/>
                <w:lang w:val="fr-CA"/>
              </w:rPr>
            </w:pPr>
            <w:r w:rsidRPr="00237A4A">
              <w:rPr>
                <w:szCs w:val="20"/>
                <w:lang w:val="fr-CA"/>
              </w:rPr>
              <w:t>Tug Boat (General)</w:t>
            </w:r>
          </w:p>
        </w:tc>
        <w:tc>
          <w:tcPr>
            <w:tcW w:w="2022" w:type="dxa"/>
            <w:noWrap/>
          </w:tcPr>
          <w:p w14:paraId="51977A94" w14:textId="546E0EE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7AC50418" w14:textId="77777777" w:rsidTr="00C95C56">
        <w:trPr>
          <w:trHeight w:val="20"/>
        </w:trPr>
        <w:tc>
          <w:tcPr>
            <w:tcW w:w="4302" w:type="dxa"/>
            <w:noWrap/>
            <w:hideMark/>
          </w:tcPr>
          <w:p w14:paraId="152D5DE1" w14:textId="77777777" w:rsidR="00C95C56" w:rsidRPr="00237A4A" w:rsidRDefault="00C95C56" w:rsidP="00C95C56">
            <w:pPr>
              <w:pStyle w:val="Corpsdetexte"/>
              <w:spacing w:before="0" w:after="0"/>
              <w:contextualSpacing/>
              <w:rPr>
                <w:szCs w:val="20"/>
                <w:lang w:val="fr-CA"/>
              </w:rPr>
            </w:pPr>
            <w:r w:rsidRPr="00237A4A">
              <w:rPr>
                <w:szCs w:val="20"/>
                <w:lang w:val="fr-CA"/>
              </w:rPr>
              <w:t>VictimAdvocate</w:t>
            </w:r>
          </w:p>
        </w:tc>
        <w:tc>
          <w:tcPr>
            <w:tcW w:w="3386" w:type="dxa"/>
            <w:hideMark/>
          </w:tcPr>
          <w:p w14:paraId="087743F4" w14:textId="77777777" w:rsidR="00C95C56" w:rsidRPr="00237A4A" w:rsidRDefault="00C95C56" w:rsidP="00C95C56">
            <w:pPr>
              <w:pStyle w:val="Corpsdetexte"/>
              <w:spacing w:before="0" w:after="0"/>
              <w:contextualSpacing/>
              <w:rPr>
                <w:szCs w:val="20"/>
                <w:lang w:val="fr-CA"/>
              </w:rPr>
            </w:pPr>
            <w:r w:rsidRPr="00237A4A">
              <w:rPr>
                <w:szCs w:val="20"/>
                <w:lang w:val="fr-CA"/>
              </w:rPr>
              <w:t>Victim Advocate Unit</w:t>
            </w:r>
          </w:p>
        </w:tc>
        <w:tc>
          <w:tcPr>
            <w:tcW w:w="2022" w:type="dxa"/>
            <w:noWrap/>
          </w:tcPr>
          <w:p w14:paraId="6276987E" w14:textId="1D3E21DD"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220C25B5" w14:textId="77777777" w:rsidTr="00C95C56">
        <w:trPr>
          <w:trHeight w:val="20"/>
        </w:trPr>
        <w:tc>
          <w:tcPr>
            <w:tcW w:w="4302" w:type="dxa"/>
            <w:noWrap/>
            <w:hideMark/>
          </w:tcPr>
          <w:p w14:paraId="733B0341" w14:textId="77777777" w:rsidR="00C95C56" w:rsidRPr="00237A4A" w:rsidRDefault="00C95C56" w:rsidP="00C95C56">
            <w:pPr>
              <w:pStyle w:val="Corpsdetexte"/>
              <w:spacing w:before="0" w:after="0"/>
              <w:contextualSpacing/>
              <w:rPr>
                <w:szCs w:val="20"/>
                <w:lang w:val="fr-CA"/>
              </w:rPr>
            </w:pPr>
            <w:r w:rsidRPr="00237A4A">
              <w:rPr>
                <w:szCs w:val="20"/>
                <w:lang w:val="fr-CA"/>
              </w:rPr>
              <w:t>DeWateringWaterPump</w:t>
            </w:r>
          </w:p>
        </w:tc>
        <w:tc>
          <w:tcPr>
            <w:tcW w:w="3386" w:type="dxa"/>
            <w:hideMark/>
          </w:tcPr>
          <w:p w14:paraId="39F8BC3D" w14:textId="77777777" w:rsidR="00C95C56" w:rsidRPr="00237A4A" w:rsidRDefault="00C95C56" w:rsidP="00C95C56">
            <w:pPr>
              <w:pStyle w:val="Corpsdetexte"/>
              <w:spacing w:before="0" w:after="0"/>
              <w:contextualSpacing/>
              <w:rPr>
                <w:szCs w:val="20"/>
                <w:lang w:val="fr-CA"/>
              </w:rPr>
            </w:pPr>
            <w:r w:rsidRPr="00237A4A">
              <w:rPr>
                <w:szCs w:val="20"/>
                <w:lang w:val="fr-CA"/>
              </w:rPr>
              <w:t>Water Pumps, De-Watering</w:t>
            </w:r>
          </w:p>
        </w:tc>
        <w:tc>
          <w:tcPr>
            <w:tcW w:w="2022" w:type="dxa"/>
            <w:noWrap/>
          </w:tcPr>
          <w:p w14:paraId="165A5218" w14:textId="73A5D760"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46EB0E7" w14:textId="77777777" w:rsidTr="00C95C56">
        <w:trPr>
          <w:trHeight w:val="20"/>
        </w:trPr>
        <w:tc>
          <w:tcPr>
            <w:tcW w:w="4302" w:type="dxa"/>
            <w:noWrap/>
            <w:hideMark/>
          </w:tcPr>
          <w:p w14:paraId="470F5311" w14:textId="77777777" w:rsidR="00C95C56" w:rsidRPr="00237A4A" w:rsidRDefault="00C95C56" w:rsidP="00C95C56">
            <w:pPr>
              <w:pStyle w:val="Corpsdetexte"/>
              <w:spacing w:before="0" w:after="0"/>
              <w:contextualSpacing/>
              <w:rPr>
                <w:szCs w:val="20"/>
                <w:lang w:val="fr-CA"/>
              </w:rPr>
            </w:pPr>
            <w:r w:rsidRPr="00237A4A">
              <w:rPr>
                <w:szCs w:val="20"/>
                <w:lang w:val="fr-CA"/>
              </w:rPr>
              <w:t>WasteWaterPump</w:t>
            </w:r>
          </w:p>
        </w:tc>
        <w:tc>
          <w:tcPr>
            <w:tcW w:w="3386" w:type="dxa"/>
            <w:hideMark/>
          </w:tcPr>
          <w:p w14:paraId="31F28380" w14:textId="77777777" w:rsidR="00C95C56" w:rsidRPr="00237A4A" w:rsidRDefault="00C95C56" w:rsidP="00C95C56">
            <w:pPr>
              <w:pStyle w:val="Corpsdetexte"/>
              <w:spacing w:before="0" w:after="0"/>
              <w:contextualSpacing/>
              <w:rPr>
                <w:szCs w:val="20"/>
                <w:lang w:val="fr-CA"/>
              </w:rPr>
            </w:pPr>
            <w:r w:rsidRPr="00237A4A">
              <w:rPr>
                <w:szCs w:val="20"/>
                <w:lang w:val="fr-CA"/>
              </w:rPr>
              <w:t>Water Pumps, Wastewater</w:t>
            </w:r>
          </w:p>
        </w:tc>
        <w:tc>
          <w:tcPr>
            <w:tcW w:w="2022" w:type="dxa"/>
            <w:noWrap/>
          </w:tcPr>
          <w:p w14:paraId="3FAB948D" w14:textId="3C4471A4"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2DEBA06" w14:textId="77777777" w:rsidTr="00C95C56">
        <w:trPr>
          <w:trHeight w:val="20"/>
        </w:trPr>
        <w:tc>
          <w:tcPr>
            <w:tcW w:w="4302" w:type="dxa"/>
            <w:noWrap/>
            <w:hideMark/>
          </w:tcPr>
          <w:p w14:paraId="158552EE" w14:textId="77777777" w:rsidR="00C95C56" w:rsidRPr="00237A4A" w:rsidRDefault="00C95C56" w:rsidP="00C95C56">
            <w:pPr>
              <w:pStyle w:val="Corpsdetexte"/>
              <w:spacing w:before="0" w:after="0"/>
              <w:contextualSpacing/>
              <w:rPr>
                <w:szCs w:val="20"/>
                <w:lang w:val="fr-CA"/>
              </w:rPr>
            </w:pPr>
            <w:r w:rsidRPr="00237A4A">
              <w:rPr>
                <w:szCs w:val="20"/>
                <w:lang w:val="fr-CA"/>
              </w:rPr>
              <w:t>FireWaterTender</w:t>
            </w:r>
          </w:p>
        </w:tc>
        <w:tc>
          <w:tcPr>
            <w:tcW w:w="3386" w:type="dxa"/>
            <w:hideMark/>
          </w:tcPr>
          <w:p w14:paraId="36CB331A" w14:textId="77777777" w:rsidR="00C95C56" w:rsidRPr="00237A4A" w:rsidRDefault="00C95C56" w:rsidP="00C95C56">
            <w:pPr>
              <w:pStyle w:val="Corpsdetexte"/>
              <w:spacing w:before="0" w:after="0"/>
              <w:contextualSpacing/>
              <w:rPr>
                <w:szCs w:val="20"/>
                <w:lang w:val="fr-CA"/>
              </w:rPr>
            </w:pPr>
            <w:r w:rsidRPr="00237A4A">
              <w:rPr>
                <w:szCs w:val="20"/>
                <w:lang w:val="fr-CA"/>
              </w:rPr>
              <w:t>Water Tender, Firefighting (Tanker)</w:t>
            </w:r>
          </w:p>
        </w:tc>
        <w:tc>
          <w:tcPr>
            <w:tcW w:w="2022" w:type="dxa"/>
            <w:noWrap/>
          </w:tcPr>
          <w:p w14:paraId="2C744097" w14:textId="28C86C7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C533E25" w14:textId="77777777" w:rsidTr="00C95C56">
        <w:trPr>
          <w:trHeight w:val="20"/>
        </w:trPr>
        <w:tc>
          <w:tcPr>
            <w:tcW w:w="4302" w:type="dxa"/>
            <w:noWrap/>
            <w:hideMark/>
          </w:tcPr>
          <w:p w14:paraId="35933180" w14:textId="77777777" w:rsidR="00C95C56" w:rsidRPr="00237A4A" w:rsidRDefault="00C95C56" w:rsidP="00C95C56">
            <w:pPr>
              <w:pStyle w:val="Corpsdetexte"/>
              <w:spacing w:before="0" w:after="0"/>
              <w:contextualSpacing/>
              <w:rPr>
                <w:szCs w:val="20"/>
                <w:lang w:val="fr-CA"/>
              </w:rPr>
            </w:pPr>
            <w:r w:rsidRPr="00237A4A">
              <w:rPr>
                <w:szCs w:val="20"/>
                <w:lang w:val="fr-CA"/>
              </w:rPr>
              <w:t>WaterTruck</w:t>
            </w:r>
          </w:p>
        </w:tc>
        <w:tc>
          <w:tcPr>
            <w:tcW w:w="3386" w:type="dxa"/>
            <w:hideMark/>
          </w:tcPr>
          <w:p w14:paraId="6ADED39E" w14:textId="77777777" w:rsidR="00C95C56" w:rsidRPr="00237A4A" w:rsidRDefault="00C95C56" w:rsidP="00C95C56">
            <w:pPr>
              <w:pStyle w:val="Corpsdetexte"/>
              <w:spacing w:before="0" w:after="0"/>
              <w:contextualSpacing/>
              <w:rPr>
                <w:szCs w:val="20"/>
                <w:lang w:val="fr-CA"/>
              </w:rPr>
            </w:pPr>
            <w:r w:rsidRPr="00237A4A">
              <w:rPr>
                <w:szCs w:val="20"/>
                <w:lang w:val="fr-CA"/>
              </w:rPr>
              <w:t>Truck, Water</w:t>
            </w:r>
          </w:p>
        </w:tc>
        <w:tc>
          <w:tcPr>
            <w:tcW w:w="2022" w:type="dxa"/>
            <w:noWrap/>
          </w:tcPr>
          <w:p w14:paraId="01693642" w14:textId="2BF6849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0C3B7E7B" w14:textId="77777777" w:rsidTr="00C95C56">
        <w:trPr>
          <w:trHeight w:val="20"/>
        </w:trPr>
        <w:tc>
          <w:tcPr>
            <w:tcW w:w="4302" w:type="dxa"/>
            <w:noWrap/>
            <w:hideMark/>
          </w:tcPr>
          <w:p w14:paraId="6083E5CF" w14:textId="77777777" w:rsidR="00C95C56" w:rsidRPr="00237A4A" w:rsidRDefault="00C95C56" w:rsidP="00C95C56">
            <w:pPr>
              <w:pStyle w:val="Corpsdetexte"/>
              <w:spacing w:before="0" w:after="0"/>
              <w:contextualSpacing/>
              <w:rPr>
                <w:szCs w:val="20"/>
                <w:lang w:val="fr-CA"/>
              </w:rPr>
            </w:pPr>
            <w:r w:rsidRPr="00237A4A">
              <w:rPr>
                <w:szCs w:val="20"/>
                <w:lang w:val="fr-CA"/>
              </w:rPr>
              <w:t>WheelDozer</w:t>
            </w:r>
          </w:p>
        </w:tc>
        <w:tc>
          <w:tcPr>
            <w:tcW w:w="3386" w:type="dxa"/>
            <w:hideMark/>
          </w:tcPr>
          <w:p w14:paraId="3F142FBC" w14:textId="77777777" w:rsidR="00C95C56" w:rsidRPr="00237A4A" w:rsidRDefault="00C95C56" w:rsidP="00C95C56">
            <w:pPr>
              <w:pStyle w:val="Corpsdetexte"/>
              <w:spacing w:before="0" w:after="0"/>
              <w:contextualSpacing/>
              <w:rPr>
                <w:szCs w:val="20"/>
                <w:lang w:val="fr-CA"/>
              </w:rPr>
            </w:pPr>
            <w:r w:rsidRPr="00237A4A">
              <w:rPr>
                <w:szCs w:val="20"/>
                <w:lang w:val="fr-CA"/>
              </w:rPr>
              <w:t>Wheel Dozer</w:t>
            </w:r>
          </w:p>
        </w:tc>
        <w:tc>
          <w:tcPr>
            <w:tcW w:w="2022" w:type="dxa"/>
            <w:noWrap/>
          </w:tcPr>
          <w:p w14:paraId="04780A9B" w14:textId="2B49BA3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4E4C3A8F" w14:textId="77777777" w:rsidTr="00C95C56">
        <w:trPr>
          <w:trHeight w:val="20"/>
        </w:trPr>
        <w:tc>
          <w:tcPr>
            <w:tcW w:w="4302" w:type="dxa"/>
            <w:noWrap/>
            <w:hideMark/>
          </w:tcPr>
          <w:p w14:paraId="616FE190" w14:textId="77777777" w:rsidR="00C95C56" w:rsidRPr="00237A4A" w:rsidRDefault="00C95C56" w:rsidP="00C95C56">
            <w:pPr>
              <w:pStyle w:val="Corpsdetexte"/>
              <w:spacing w:before="0" w:after="0"/>
              <w:contextualSpacing/>
              <w:rPr>
                <w:szCs w:val="20"/>
                <w:lang w:val="fr-CA"/>
              </w:rPr>
            </w:pPr>
            <w:r w:rsidRPr="00237A4A">
              <w:rPr>
                <w:szCs w:val="20"/>
                <w:lang w:val="fr-CA"/>
              </w:rPr>
              <w:t>WheelLoaderBackhoe</w:t>
            </w:r>
          </w:p>
        </w:tc>
        <w:tc>
          <w:tcPr>
            <w:tcW w:w="3386" w:type="dxa"/>
            <w:hideMark/>
          </w:tcPr>
          <w:p w14:paraId="1C2D49F3" w14:textId="77777777" w:rsidR="00C95C56" w:rsidRPr="00237A4A" w:rsidRDefault="00C95C56" w:rsidP="00C95C56">
            <w:pPr>
              <w:pStyle w:val="Corpsdetexte"/>
              <w:spacing w:before="0" w:after="0"/>
              <w:contextualSpacing/>
              <w:rPr>
                <w:szCs w:val="20"/>
                <w:lang w:val="fr-CA"/>
              </w:rPr>
            </w:pPr>
            <w:r w:rsidRPr="00237A4A">
              <w:rPr>
                <w:szCs w:val="20"/>
                <w:lang w:val="fr-CA"/>
              </w:rPr>
              <w:t>Wheel Loader Backhoe</w:t>
            </w:r>
          </w:p>
        </w:tc>
        <w:tc>
          <w:tcPr>
            <w:tcW w:w="2022" w:type="dxa"/>
            <w:noWrap/>
          </w:tcPr>
          <w:p w14:paraId="107AB3B1" w14:textId="4679F1FA"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8DF6E89" w14:textId="77777777" w:rsidTr="00C95C56">
        <w:trPr>
          <w:trHeight w:val="20"/>
        </w:trPr>
        <w:tc>
          <w:tcPr>
            <w:tcW w:w="4302" w:type="dxa"/>
            <w:noWrap/>
            <w:hideMark/>
          </w:tcPr>
          <w:p w14:paraId="5D6F4EB3" w14:textId="77777777" w:rsidR="00C95C56" w:rsidRPr="00237A4A" w:rsidRDefault="00C95C56" w:rsidP="00C95C56">
            <w:pPr>
              <w:pStyle w:val="Corpsdetexte"/>
              <w:spacing w:before="0" w:after="0"/>
              <w:contextualSpacing/>
              <w:rPr>
                <w:szCs w:val="20"/>
                <w:lang w:val="fr-CA"/>
              </w:rPr>
            </w:pPr>
            <w:r w:rsidRPr="00237A4A">
              <w:rPr>
                <w:szCs w:val="20"/>
                <w:lang w:val="fr-CA"/>
              </w:rPr>
              <w:t>WheelLoader</w:t>
            </w:r>
          </w:p>
        </w:tc>
        <w:tc>
          <w:tcPr>
            <w:tcW w:w="3386" w:type="dxa"/>
            <w:hideMark/>
          </w:tcPr>
          <w:p w14:paraId="122AFF33" w14:textId="77777777" w:rsidR="00C95C56" w:rsidRPr="00237A4A" w:rsidRDefault="00C95C56" w:rsidP="00C95C56">
            <w:pPr>
              <w:pStyle w:val="Corpsdetexte"/>
              <w:spacing w:before="0" w:after="0"/>
              <w:contextualSpacing/>
              <w:rPr>
                <w:szCs w:val="20"/>
                <w:lang w:val="fr-CA"/>
              </w:rPr>
            </w:pPr>
            <w:r w:rsidRPr="00237A4A">
              <w:rPr>
                <w:szCs w:val="20"/>
                <w:lang w:val="fr-CA"/>
              </w:rPr>
              <w:t>Wheel Loaders</w:t>
            </w:r>
          </w:p>
        </w:tc>
        <w:tc>
          <w:tcPr>
            <w:tcW w:w="2022" w:type="dxa"/>
            <w:noWrap/>
          </w:tcPr>
          <w:p w14:paraId="168CF6A9" w14:textId="4F44D26B"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ABDA819" w14:textId="77777777" w:rsidTr="00C95C56">
        <w:trPr>
          <w:trHeight w:val="20"/>
        </w:trPr>
        <w:tc>
          <w:tcPr>
            <w:tcW w:w="4302" w:type="dxa"/>
            <w:noWrap/>
            <w:hideMark/>
          </w:tcPr>
          <w:p w14:paraId="6EA05FFF" w14:textId="77777777" w:rsidR="00C95C56" w:rsidRPr="00237A4A" w:rsidRDefault="00C95C56" w:rsidP="00C95C56">
            <w:pPr>
              <w:pStyle w:val="Corpsdetexte"/>
              <w:spacing w:before="0" w:after="0"/>
              <w:contextualSpacing/>
              <w:rPr>
                <w:szCs w:val="20"/>
                <w:lang w:val="fr-CA"/>
              </w:rPr>
            </w:pPr>
            <w:r w:rsidRPr="00237A4A">
              <w:rPr>
                <w:szCs w:val="20"/>
                <w:lang w:val="fr-CA"/>
              </w:rPr>
              <w:t>WheelLoaderSkidSteer</w:t>
            </w:r>
          </w:p>
        </w:tc>
        <w:tc>
          <w:tcPr>
            <w:tcW w:w="3386" w:type="dxa"/>
            <w:hideMark/>
          </w:tcPr>
          <w:p w14:paraId="198FBEDD" w14:textId="77777777" w:rsidR="00C95C56" w:rsidRPr="00237A4A" w:rsidRDefault="00C95C56" w:rsidP="00C95C56">
            <w:pPr>
              <w:pStyle w:val="Corpsdetexte"/>
              <w:spacing w:before="0" w:after="0"/>
              <w:contextualSpacing/>
              <w:rPr>
                <w:szCs w:val="20"/>
                <w:lang w:val="fr-CA"/>
              </w:rPr>
            </w:pPr>
            <w:r w:rsidRPr="00237A4A">
              <w:rPr>
                <w:szCs w:val="20"/>
                <w:lang w:val="fr-CA"/>
              </w:rPr>
              <w:t>Wheel Loaders, Skid Steer</w:t>
            </w:r>
          </w:p>
        </w:tc>
        <w:tc>
          <w:tcPr>
            <w:tcW w:w="2022" w:type="dxa"/>
            <w:noWrap/>
          </w:tcPr>
          <w:p w14:paraId="3A99D643" w14:textId="1E494178"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19C8AE68" w14:textId="77777777" w:rsidTr="00C95C56">
        <w:trPr>
          <w:trHeight w:val="20"/>
        </w:trPr>
        <w:tc>
          <w:tcPr>
            <w:tcW w:w="4302" w:type="dxa"/>
            <w:noWrap/>
            <w:hideMark/>
          </w:tcPr>
          <w:p w14:paraId="18E6A62B" w14:textId="77777777" w:rsidR="00C95C56" w:rsidRPr="00237A4A" w:rsidRDefault="00C95C56" w:rsidP="00C95C56">
            <w:pPr>
              <w:pStyle w:val="Corpsdetexte"/>
              <w:spacing w:before="0" w:after="0"/>
              <w:contextualSpacing/>
              <w:rPr>
                <w:szCs w:val="20"/>
                <w:lang w:val="fr-CA"/>
              </w:rPr>
            </w:pPr>
            <w:r w:rsidRPr="00237A4A">
              <w:rPr>
                <w:szCs w:val="20"/>
                <w:lang w:val="fr-CA"/>
              </w:rPr>
              <w:t>WoodChipper</w:t>
            </w:r>
          </w:p>
        </w:tc>
        <w:tc>
          <w:tcPr>
            <w:tcW w:w="3386" w:type="dxa"/>
            <w:hideMark/>
          </w:tcPr>
          <w:p w14:paraId="6381865A" w14:textId="77777777" w:rsidR="00C95C56" w:rsidRPr="00237A4A" w:rsidRDefault="00C95C56" w:rsidP="00C95C56">
            <w:pPr>
              <w:pStyle w:val="Corpsdetexte"/>
              <w:spacing w:before="0" w:after="0"/>
              <w:contextualSpacing/>
              <w:rPr>
                <w:szCs w:val="20"/>
                <w:lang w:val="fr-CA"/>
              </w:rPr>
            </w:pPr>
            <w:r w:rsidRPr="00237A4A">
              <w:rPr>
                <w:szCs w:val="20"/>
                <w:lang w:val="fr-CA"/>
              </w:rPr>
              <w:t>Wood Chipper</w:t>
            </w:r>
          </w:p>
        </w:tc>
        <w:tc>
          <w:tcPr>
            <w:tcW w:w="2022" w:type="dxa"/>
            <w:noWrap/>
          </w:tcPr>
          <w:p w14:paraId="7B0C1684" w14:textId="7B614FF6"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5F661DC9" w14:textId="77777777" w:rsidTr="00C95C56">
        <w:trPr>
          <w:trHeight w:val="20"/>
        </w:trPr>
        <w:tc>
          <w:tcPr>
            <w:tcW w:w="4302" w:type="dxa"/>
            <w:noWrap/>
            <w:hideMark/>
          </w:tcPr>
          <w:p w14:paraId="42D78759" w14:textId="77777777" w:rsidR="00C95C56" w:rsidRPr="00237A4A" w:rsidRDefault="00C95C56" w:rsidP="00C95C56">
            <w:pPr>
              <w:pStyle w:val="Corpsdetexte"/>
              <w:spacing w:before="0" w:after="0"/>
              <w:contextualSpacing/>
              <w:rPr>
                <w:szCs w:val="20"/>
                <w:lang w:val="fr-CA"/>
              </w:rPr>
            </w:pPr>
            <w:r w:rsidRPr="00237A4A">
              <w:rPr>
                <w:szCs w:val="20"/>
                <w:lang w:val="fr-CA"/>
              </w:rPr>
              <w:t>WildlandTaskForce</w:t>
            </w:r>
          </w:p>
        </w:tc>
        <w:tc>
          <w:tcPr>
            <w:tcW w:w="3386" w:type="dxa"/>
            <w:hideMark/>
          </w:tcPr>
          <w:p w14:paraId="61704AAE" w14:textId="77777777" w:rsidR="00C95C56" w:rsidRPr="00237A4A" w:rsidRDefault="00C95C56" w:rsidP="00C95C56">
            <w:pPr>
              <w:pStyle w:val="Corpsdetexte"/>
              <w:spacing w:before="0" w:after="0"/>
              <w:contextualSpacing/>
              <w:rPr>
                <w:szCs w:val="20"/>
                <w:lang w:val="fr-CA"/>
              </w:rPr>
            </w:pPr>
            <w:r w:rsidRPr="00237A4A">
              <w:rPr>
                <w:szCs w:val="20"/>
                <w:lang w:val="fr-CA"/>
              </w:rPr>
              <w:t>Wild Land Task Force</w:t>
            </w:r>
          </w:p>
        </w:tc>
        <w:tc>
          <w:tcPr>
            <w:tcW w:w="2022" w:type="dxa"/>
            <w:noWrap/>
          </w:tcPr>
          <w:p w14:paraId="2BEDDDE3" w14:textId="5F45997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385AF42" w14:textId="77777777" w:rsidTr="00C95C56">
        <w:trPr>
          <w:trHeight w:val="20"/>
        </w:trPr>
        <w:tc>
          <w:tcPr>
            <w:tcW w:w="4302" w:type="dxa"/>
            <w:noWrap/>
            <w:hideMark/>
          </w:tcPr>
          <w:p w14:paraId="6B919D6E" w14:textId="77777777" w:rsidR="00C95C56" w:rsidRPr="00237A4A" w:rsidRDefault="00C95C56" w:rsidP="00C95C56">
            <w:pPr>
              <w:pStyle w:val="Corpsdetexte"/>
              <w:spacing w:before="0" w:after="0"/>
              <w:contextualSpacing/>
              <w:rPr>
                <w:szCs w:val="20"/>
                <w:lang w:val="fr-CA"/>
              </w:rPr>
            </w:pPr>
            <w:r w:rsidRPr="00237A4A">
              <w:rPr>
                <w:szCs w:val="20"/>
                <w:lang w:val="fr-CA"/>
              </w:rPr>
              <w:t>StrikeTeam</w:t>
            </w:r>
          </w:p>
        </w:tc>
        <w:tc>
          <w:tcPr>
            <w:tcW w:w="3386" w:type="dxa"/>
            <w:hideMark/>
          </w:tcPr>
          <w:p w14:paraId="4C517700" w14:textId="77777777" w:rsidR="00C95C56" w:rsidRPr="00237A4A" w:rsidRDefault="00C95C56" w:rsidP="00C95C56">
            <w:pPr>
              <w:pStyle w:val="Corpsdetexte"/>
              <w:spacing w:before="0" w:after="0"/>
              <w:contextualSpacing/>
              <w:rPr>
                <w:szCs w:val="20"/>
                <w:lang w:val="fr-CA"/>
              </w:rPr>
            </w:pPr>
            <w:r w:rsidRPr="00237A4A">
              <w:rPr>
                <w:szCs w:val="20"/>
                <w:lang w:val="fr-CA"/>
              </w:rPr>
              <w:t>Strike Team</w:t>
            </w:r>
          </w:p>
        </w:tc>
        <w:tc>
          <w:tcPr>
            <w:tcW w:w="2022" w:type="dxa"/>
            <w:noWrap/>
          </w:tcPr>
          <w:p w14:paraId="6C4F2685" w14:textId="0C1E1379"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r w:rsidR="00C95C56" w:rsidRPr="00237A4A" w14:paraId="3BE07260" w14:textId="77777777" w:rsidTr="00C95C56">
        <w:trPr>
          <w:trHeight w:val="20"/>
        </w:trPr>
        <w:tc>
          <w:tcPr>
            <w:tcW w:w="4302" w:type="dxa"/>
            <w:noWrap/>
            <w:hideMark/>
          </w:tcPr>
          <w:p w14:paraId="2AA14308" w14:textId="77777777" w:rsidR="00C95C56" w:rsidRPr="00237A4A" w:rsidRDefault="00C95C56" w:rsidP="00C95C56">
            <w:pPr>
              <w:pStyle w:val="Corpsdetexte"/>
              <w:spacing w:before="0" w:after="0"/>
              <w:contextualSpacing/>
              <w:rPr>
                <w:szCs w:val="20"/>
                <w:lang w:val="fr-CA"/>
              </w:rPr>
            </w:pPr>
            <w:r w:rsidRPr="00237A4A">
              <w:rPr>
                <w:szCs w:val="20"/>
                <w:lang w:val="fr-CA"/>
              </w:rPr>
              <w:t>HotShotTeam</w:t>
            </w:r>
          </w:p>
        </w:tc>
        <w:tc>
          <w:tcPr>
            <w:tcW w:w="3386" w:type="dxa"/>
            <w:hideMark/>
          </w:tcPr>
          <w:p w14:paraId="07954B66" w14:textId="77777777" w:rsidR="00C95C56" w:rsidRPr="00237A4A" w:rsidRDefault="00C95C56" w:rsidP="00C95C56">
            <w:pPr>
              <w:pStyle w:val="Corpsdetexte"/>
              <w:spacing w:before="0" w:after="0"/>
              <w:contextualSpacing/>
              <w:rPr>
                <w:szCs w:val="20"/>
                <w:lang w:val="fr-CA"/>
              </w:rPr>
            </w:pPr>
            <w:r w:rsidRPr="00237A4A">
              <w:rPr>
                <w:szCs w:val="20"/>
                <w:lang w:val="fr-CA"/>
              </w:rPr>
              <w:t>Hot Shot Team</w:t>
            </w:r>
          </w:p>
        </w:tc>
        <w:tc>
          <w:tcPr>
            <w:tcW w:w="2022" w:type="dxa"/>
            <w:noWrap/>
          </w:tcPr>
          <w:p w14:paraId="057A3218" w14:textId="78DDD23C" w:rsidR="00C95C56" w:rsidRPr="00237A4A" w:rsidRDefault="00C95C56" w:rsidP="00C95C56">
            <w:pPr>
              <w:pStyle w:val="Corpsdetexte"/>
              <w:spacing w:before="0" w:after="0"/>
              <w:contextualSpacing/>
              <w:jc w:val="center"/>
              <w:rPr>
                <w:szCs w:val="20"/>
                <w:u w:val="single"/>
                <w:lang w:val="fr-CA"/>
              </w:rPr>
            </w:pPr>
            <w:r w:rsidRPr="000136B5">
              <w:rPr>
                <w:szCs w:val="20"/>
              </w:rPr>
              <w:t>This document</w:t>
            </w:r>
          </w:p>
        </w:tc>
      </w:tr>
    </w:tbl>
    <w:p w14:paraId="1A0B4B0E" w14:textId="746333B5" w:rsidR="00D4549F" w:rsidRDefault="00D4549F" w:rsidP="00D4549F">
      <w:pPr>
        <w:pStyle w:val="Corpsdetexte"/>
      </w:pPr>
    </w:p>
    <w:p w14:paraId="1CC3A4A3" w14:textId="67E98FA4" w:rsidR="00D72B1B" w:rsidRDefault="00223B93" w:rsidP="00D72B1B">
      <w:pPr>
        <w:pStyle w:val="Titre2"/>
      </w:pPr>
      <w:bookmarkStart w:id="133" w:name="_Resoruce_Attribute"/>
      <w:bookmarkEnd w:id="133"/>
      <w:r>
        <w:t xml:space="preserve"> </w:t>
      </w:r>
      <w:bookmarkStart w:id="134" w:name="_Ref70690999"/>
      <w:bookmarkStart w:id="135" w:name="_Toc70692130"/>
      <w:r>
        <w:t>Resou</w:t>
      </w:r>
      <w:r w:rsidR="00EE056B">
        <w:t>r</w:t>
      </w:r>
      <w:r>
        <w:t>ce Attribute</w:t>
      </w:r>
      <w:bookmarkEnd w:id="134"/>
      <w:bookmarkEnd w:id="135"/>
    </w:p>
    <w:p w14:paraId="475E3527" w14:textId="70EE17AA" w:rsidR="00C25F45" w:rsidRDefault="00C25F45" w:rsidP="00C25F45">
      <w:pPr>
        <w:pStyle w:val="Corpsdetexte"/>
        <w:rPr>
          <w:rFonts w:cs="Tahoma"/>
          <w:szCs w:val="24"/>
        </w:rPr>
      </w:pPr>
      <w:r w:rsidRPr="00AB7A75">
        <w:rPr>
          <w:rFonts w:cs="Tahoma"/>
          <w:szCs w:val="24"/>
        </w:rPr>
        <w:t>The “</w:t>
      </w:r>
      <w:r w:rsidRPr="007842AF">
        <w:rPr>
          <w:rFonts w:cs="Tahoma"/>
          <w:szCs w:val="24"/>
        </w:rPr>
        <w:t>Resource</w:t>
      </w:r>
      <w:r>
        <w:rPr>
          <w:rFonts w:cs="Tahoma"/>
          <w:szCs w:val="24"/>
        </w:rPr>
        <w:t xml:space="preserve"> </w:t>
      </w:r>
      <w:r w:rsidRPr="007842AF">
        <w:rPr>
          <w:rFonts w:cs="Tahoma"/>
          <w:szCs w:val="24"/>
        </w:rPr>
        <w:t>Attribute</w:t>
      </w:r>
      <w:r w:rsidRPr="00AB7A75">
        <w:rPr>
          <w:rFonts w:cs="Tahoma"/>
          <w:szCs w:val="24"/>
        </w:rPr>
        <w:t xml:space="preserve">” data element is described in Section </w:t>
      </w:r>
      <w:r w:rsidR="00D867C8">
        <w:rPr>
          <w:rFonts w:cs="Tahoma"/>
        </w:rPr>
        <w:fldChar w:fldCharType="begin"/>
      </w:r>
      <w:r w:rsidR="00D867C8">
        <w:rPr>
          <w:rFonts w:cs="Tahoma"/>
          <w:szCs w:val="24"/>
        </w:rPr>
        <w:instrText xml:space="preserve"> REF _Ref58270658 \r \h </w:instrText>
      </w:r>
      <w:r w:rsidR="00D867C8">
        <w:rPr>
          <w:rFonts w:cs="Tahoma"/>
        </w:rPr>
      </w:r>
      <w:r w:rsidR="00D867C8">
        <w:rPr>
          <w:rFonts w:cs="Tahoma"/>
        </w:rPr>
        <w:fldChar w:fldCharType="separate"/>
      </w:r>
      <w:r w:rsidR="00B4283D">
        <w:rPr>
          <w:rFonts w:cs="Tahoma"/>
          <w:szCs w:val="24"/>
        </w:rPr>
        <w:t>2.20</w:t>
      </w:r>
      <w:r w:rsidR="00D867C8">
        <w:rPr>
          <w:rFonts w:cs="Tahoma"/>
        </w:rPr>
        <w:fldChar w:fldCharType="end"/>
      </w:r>
      <w:r>
        <w:rPr>
          <w:rFonts w:cs="Tahoma"/>
        </w:rPr>
        <w:t xml:space="preserve"> </w:t>
      </w:r>
      <w:r w:rsidRPr="00AB7A75">
        <w:rPr>
          <w:rFonts w:cs="Tahoma"/>
          <w:szCs w:val="24"/>
        </w:rPr>
        <w:t>(</w:t>
      </w:r>
      <w:r w:rsidRPr="007842AF">
        <w:rPr>
          <w:rFonts w:cs="Tahoma"/>
          <w:szCs w:val="24"/>
        </w:rPr>
        <w:t>Emergency Resource Data Component</w:t>
      </w:r>
      <w:r w:rsidRPr="00AB7A75">
        <w:rPr>
          <w:rFonts w:cs="Tahoma"/>
          <w:szCs w:val="24"/>
        </w:rPr>
        <w:t>) of this document.</w:t>
      </w:r>
    </w:p>
    <w:p w14:paraId="0429EE37" w14:textId="12437B56" w:rsidR="00C25F45" w:rsidRDefault="00C25F45" w:rsidP="00C25F45">
      <w:pPr>
        <w:rPr>
          <w:rFonts w:cs="Tahoma"/>
          <w:szCs w:val="24"/>
        </w:rPr>
      </w:pPr>
      <w:r w:rsidRPr="00932B4F">
        <w:rPr>
          <w:rFonts w:cs="Tahoma"/>
          <w:szCs w:val="24"/>
        </w:rPr>
        <w:t xml:space="preserve">IANA is requested to add the following values to the </w:t>
      </w:r>
      <w:r>
        <w:rPr>
          <w:rFonts w:cs="Tahoma"/>
          <w:szCs w:val="24"/>
        </w:rPr>
        <w:t>“</w:t>
      </w:r>
      <w:r w:rsidRPr="00832F87">
        <w:rPr>
          <w:rFonts w:cs="Tahoma"/>
          <w:szCs w:val="24"/>
        </w:rPr>
        <w:t>EID</w:t>
      </w:r>
      <w:r>
        <w:rPr>
          <w:rFonts w:cs="Tahoma"/>
          <w:szCs w:val="24"/>
        </w:rPr>
        <w:t>O</w:t>
      </w:r>
      <w:r w:rsidRPr="00832F87">
        <w:rPr>
          <w:rFonts w:cs="Tahoma"/>
          <w:szCs w:val="24"/>
        </w:rPr>
        <w:t>-</w:t>
      </w:r>
      <w:r w:rsidR="004E30C2">
        <w:rPr>
          <w:rFonts w:cs="Tahoma"/>
          <w:szCs w:val="24"/>
        </w:rPr>
        <w:t>ResourceAttribute</w:t>
      </w:r>
      <w:r>
        <w:rPr>
          <w:rFonts w:cs="Tahoma"/>
          <w:szCs w:val="24"/>
        </w:rPr>
        <w:t xml:space="preserve">” </w:t>
      </w:r>
      <w:r w:rsidRPr="00932B4F">
        <w:rPr>
          <w:rFonts w:cs="Tahoma"/>
          <w:szCs w:val="24"/>
        </w:rPr>
        <w:t>registry</w:t>
      </w:r>
      <w:r w:rsidR="005B721F">
        <w:rPr>
          <w:rFonts w:cs="Tahoma"/>
          <w:szCs w:val="24"/>
        </w:rPr>
        <w:t>.</w:t>
      </w:r>
    </w:p>
    <w:p w14:paraId="36BB0C9B" w14:textId="79D4BAFB" w:rsidR="00917FB8" w:rsidRDefault="00917FB8" w:rsidP="00917FB8">
      <w:pPr>
        <w:pStyle w:val="Lgende"/>
      </w:pPr>
      <w:r>
        <w:lastRenderedPageBreak/>
        <w:t xml:space="preserve">Table </w:t>
      </w:r>
      <w:fldSimple w:instr=" STYLEREF 1 \s ">
        <w:r w:rsidR="00B4283D">
          <w:rPr>
            <w:noProof/>
          </w:rPr>
          <w:t>3</w:t>
        </w:r>
      </w:fldSimple>
      <w:r w:rsidR="00A32EDA">
        <w:noBreakHyphen/>
      </w:r>
      <w:fldSimple w:instr=" SEQ Table \* ARABIC \s 1 ">
        <w:r w:rsidR="00B4283D">
          <w:rPr>
            <w:noProof/>
          </w:rPr>
          <w:t>12</w:t>
        </w:r>
      </w:fldSimple>
      <w:r>
        <w:t xml:space="preserve"> </w:t>
      </w:r>
      <w:r w:rsidR="008227FD">
        <w:t>Resource Attribute Registry</w:t>
      </w:r>
    </w:p>
    <w:tbl>
      <w:tblPr>
        <w:tblStyle w:val="Grilledutableau"/>
        <w:tblW w:w="0" w:type="auto"/>
        <w:tblInd w:w="0" w:type="dxa"/>
        <w:tblCellMar>
          <w:left w:w="43" w:type="dxa"/>
          <w:right w:w="0" w:type="dxa"/>
        </w:tblCellMar>
        <w:tblLook w:val="04A0" w:firstRow="1" w:lastRow="0" w:firstColumn="1" w:lastColumn="0" w:noHBand="0" w:noVBand="1"/>
      </w:tblPr>
      <w:tblGrid>
        <w:gridCol w:w="5826"/>
        <w:gridCol w:w="2133"/>
        <w:gridCol w:w="1751"/>
      </w:tblGrid>
      <w:tr w:rsidR="008227FD" w:rsidRPr="00861905" w14:paraId="4283459A" w14:textId="77777777" w:rsidTr="00C60819">
        <w:trPr>
          <w:trHeight w:val="20"/>
          <w:tblHeader/>
        </w:trPr>
        <w:tc>
          <w:tcPr>
            <w:tcW w:w="5783" w:type="dxa"/>
            <w:shd w:val="clear" w:color="auto" w:fill="D9D9D9" w:themeFill="background1" w:themeFillShade="D9"/>
            <w:vAlign w:val="center"/>
          </w:tcPr>
          <w:p w14:paraId="52006FF4" w14:textId="77777777" w:rsidR="00861905" w:rsidRPr="00861905" w:rsidRDefault="00861905" w:rsidP="00983744">
            <w:pPr>
              <w:pStyle w:val="Corpsdetexte"/>
              <w:spacing w:before="0" w:after="0"/>
              <w:contextualSpacing/>
              <w:jc w:val="center"/>
              <w:rPr>
                <w:b/>
                <w:szCs w:val="20"/>
              </w:rPr>
            </w:pPr>
            <w:r w:rsidRPr="00861905">
              <w:rPr>
                <w:b/>
                <w:szCs w:val="20"/>
              </w:rPr>
              <w:t>Value</w:t>
            </w:r>
          </w:p>
        </w:tc>
        <w:tc>
          <w:tcPr>
            <w:tcW w:w="2117" w:type="dxa"/>
            <w:shd w:val="clear" w:color="auto" w:fill="D9D9D9" w:themeFill="background1" w:themeFillShade="D9"/>
            <w:vAlign w:val="center"/>
          </w:tcPr>
          <w:p w14:paraId="75D3BC0E" w14:textId="77777777" w:rsidR="00861905" w:rsidRPr="00861905" w:rsidRDefault="00861905" w:rsidP="00983744">
            <w:pPr>
              <w:pStyle w:val="Corpsdetexte"/>
              <w:spacing w:before="0" w:after="0"/>
              <w:contextualSpacing/>
              <w:jc w:val="center"/>
              <w:rPr>
                <w:b/>
                <w:szCs w:val="20"/>
              </w:rPr>
            </w:pPr>
            <w:r w:rsidRPr="00861905">
              <w:rPr>
                <w:b/>
                <w:szCs w:val="20"/>
              </w:rPr>
              <w:t>Literal Description</w:t>
            </w:r>
          </w:p>
        </w:tc>
        <w:tc>
          <w:tcPr>
            <w:tcW w:w="1810" w:type="dxa"/>
            <w:shd w:val="clear" w:color="auto" w:fill="D9D9D9" w:themeFill="background1" w:themeFillShade="D9"/>
            <w:vAlign w:val="center"/>
          </w:tcPr>
          <w:p w14:paraId="56E24BD0" w14:textId="77777777" w:rsidR="00861905" w:rsidRPr="00861905" w:rsidRDefault="00861905" w:rsidP="00983744">
            <w:pPr>
              <w:pStyle w:val="Corpsdetexte"/>
              <w:spacing w:before="0" w:after="0"/>
              <w:contextualSpacing/>
              <w:jc w:val="center"/>
              <w:rPr>
                <w:b/>
                <w:szCs w:val="20"/>
              </w:rPr>
            </w:pPr>
            <w:r w:rsidRPr="00861905">
              <w:rPr>
                <w:b/>
                <w:szCs w:val="20"/>
              </w:rPr>
              <w:t>Reference</w:t>
            </w:r>
          </w:p>
        </w:tc>
      </w:tr>
      <w:tr w:rsidR="00983744" w:rsidRPr="00861905" w14:paraId="10720DB2" w14:textId="77777777" w:rsidTr="00983744">
        <w:trPr>
          <w:trHeight w:val="20"/>
        </w:trPr>
        <w:tc>
          <w:tcPr>
            <w:tcW w:w="5783" w:type="dxa"/>
            <w:noWrap/>
            <w:hideMark/>
          </w:tcPr>
          <w:p w14:paraId="4111F305" w14:textId="77777777" w:rsidR="00983744" w:rsidRPr="00861905" w:rsidRDefault="00983744" w:rsidP="00983744">
            <w:pPr>
              <w:pStyle w:val="Corpsdetexte"/>
              <w:spacing w:before="0" w:after="0"/>
              <w:contextualSpacing/>
              <w:rPr>
                <w:szCs w:val="20"/>
                <w:lang w:val="fr-CA"/>
              </w:rPr>
            </w:pPr>
            <w:r w:rsidRPr="00861905">
              <w:rPr>
                <w:szCs w:val="20"/>
                <w:lang w:val="fr-CA"/>
              </w:rPr>
              <w:t>AdvancedEMT</w:t>
            </w:r>
          </w:p>
        </w:tc>
        <w:tc>
          <w:tcPr>
            <w:tcW w:w="2117" w:type="dxa"/>
            <w:hideMark/>
          </w:tcPr>
          <w:p w14:paraId="68A4EAFE" w14:textId="77777777" w:rsidR="00983744" w:rsidRPr="00861905" w:rsidRDefault="00983744" w:rsidP="00983744">
            <w:pPr>
              <w:pStyle w:val="Corpsdetexte"/>
              <w:spacing w:before="0" w:after="0"/>
              <w:contextualSpacing/>
              <w:rPr>
                <w:szCs w:val="20"/>
                <w:lang w:val="fr-CA"/>
              </w:rPr>
            </w:pPr>
            <w:r w:rsidRPr="00861905">
              <w:rPr>
                <w:szCs w:val="20"/>
                <w:lang w:val="fr-CA"/>
              </w:rPr>
              <w:t>Advanced Emergency Medical Technician</w:t>
            </w:r>
          </w:p>
        </w:tc>
        <w:tc>
          <w:tcPr>
            <w:tcW w:w="1810" w:type="dxa"/>
            <w:noWrap/>
          </w:tcPr>
          <w:p w14:paraId="19D80CDC" w14:textId="4A2DC35C" w:rsidR="00983744" w:rsidRPr="00861905" w:rsidRDefault="00983744" w:rsidP="00983744">
            <w:pPr>
              <w:pStyle w:val="Corpsdetexte"/>
              <w:spacing w:before="0" w:after="0"/>
              <w:contextualSpacing/>
              <w:jc w:val="center"/>
              <w:rPr>
                <w:szCs w:val="20"/>
                <w:lang w:val="fr-CA"/>
              </w:rPr>
            </w:pPr>
            <w:r>
              <w:rPr>
                <w:szCs w:val="20"/>
                <w:lang w:val="fr-CA"/>
              </w:rPr>
              <w:t>This document</w:t>
            </w:r>
          </w:p>
        </w:tc>
      </w:tr>
      <w:tr w:rsidR="00983744" w:rsidRPr="00861905" w14:paraId="4AED24F8" w14:textId="77777777" w:rsidTr="00983744">
        <w:trPr>
          <w:trHeight w:val="20"/>
        </w:trPr>
        <w:tc>
          <w:tcPr>
            <w:tcW w:w="5783" w:type="dxa"/>
            <w:noWrap/>
            <w:hideMark/>
          </w:tcPr>
          <w:p w14:paraId="02841ADE" w14:textId="77777777" w:rsidR="00983744" w:rsidRPr="00861905" w:rsidRDefault="00983744" w:rsidP="00983744">
            <w:pPr>
              <w:pStyle w:val="Corpsdetexte"/>
              <w:spacing w:before="0" w:after="0"/>
              <w:contextualSpacing/>
              <w:rPr>
                <w:szCs w:val="20"/>
                <w:lang w:val="fr-CA"/>
              </w:rPr>
            </w:pPr>
            <w:r w:rsidRPr="00861905">
              <w:rPr>
                <w:szCs w:val="20"/>
                <w:lang w:val="fr-CA"/>
              </w:rPr>
              <w:t>AdvancedPRN</w:t>
            </w:r>
          </w:p>
        </w:tc>
        <w:tc>
          <w:tcPr>
            <w:tcW w:w="2117" w:type="dxa"/>
            <w:hideMark/>
          </w:tcPr>
          <w:p w14:paraId="210768C7" w14:textId="77777777" w:rsidR="00983744" w:rsidRPr="00861905" w:rsidRDefault="00983744" w:rsidP="00983744">
            <w:pPr>
              <w:pStyle w:val="Corpsdetexte"/>
              <w:spacing w:before="0" w:after="0"/>
              <w:contextualSpacing/>
              <w:rPr>
                <w:szCs w:val="20"/>
                <w:lang w:val="fr-CA"/>
              </w:rPr>
            </w:pPr>
            <w:r w:rsidRPr="00861905">
              <w:rPr>
                <w:szCs w:val="20"/>
                <w:lang w:val="fr-CA"/>
              </w:rPr>
              <w:t>Advanced Practice Registered Nurse (Nurse Practitioner)</w:t>
            </w:r>
          </w:p>
        </w:tc>
        <w:tc>
          <w:tcPr>
            <w:tcW w:w="1810" w:type="dxa"/>
            <w:noWrap/>
          </w:tcPr>
          <w:p w14:paraId="344B61A1" w14:textId="58AC6A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D328DF" w14:textId="77777777" w:rsidTr="00983744">
        <w:trPr>
          <w:trHeight w:val="20"/>
        </w:trPr>
        <w:tc>
          <w:tcPr>
            <w:tcW w:w="5783" w:type="dxa"/>
            <w:noWrap/>
            <w:hideMark/>
          </w:tcPr>
          <w:p w14:paraId="06B022E0" w14:textId="77777777" w:rsidR="00983744" w:rsidRPr="00861905" w:rsidRDefault="00983744" w:rsidP="00983744">
            <w:pPr>
              <w:pStyle w:val="Corpsdetexte"/>
              <w:spacing w:before="0" w:after="0"/>
              <w:contextualSpacing/>
              <w:rPr>
                <w:szCs w:val="20"/>
                <w:lang w:val="fr-CA"/>
              </w:rPr>
            </w:pPr>
            <w:r w:rsidRPr="00861905">
              <w:rPr>
                <w:szCs w:val="20"/>
                <w:lang w:val="fr-CA"/>
              </w:rPr>
              <w:t>ReconAircraft</w:t>
            </w:r>
          </w:p>
        </w:tc>
        <w:tc>
          <w:tcPr>
            <w:tcW w:w="2117" w:type="dxa"/>
            <w:hideMark/>
          </w:tcPr>
          <w:p w14:paraId="2E36AA9E" w14:textId="77777777" w:rsidR="00983744" w:rsidRPr="00861905" w:rsidRDefault="00983744" w:rsidP="00983744">
            <w:pPr>
              <w:pStyle w:val="Corpsdetexte"/>
              <w:spacing w:before="0" w:after="0"/>
              <w:contextualSpacing/>
              <w:rPr>
                <w:szCs w:val="20"/>
                <w:lang w:val="fr-CA"/>
              </w:rPr>
            </w:pPr>
            <w:r w:rsidRPr="00861905">
              <w:rPr>
                <w:szCs w:val="20"/>
                <w:lang w:val="fr-CA"/>
              </w:rPr>
              <w:t>Aircraft, Reconnaissance, manhunts and surveillance, surveys</w:t>
            </w:r>
          </w:p>
        </w:tc>
        <w:tc>
          <w:tcPr>
            <w:tcW w:w="1810" w:type="dxa"/>
            <w:noWrap/>
          </w:tcPr>
          <w:p w14:paraId="023C2E91" w14:textId="696B6A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A68039" w14:textId="77777777" w:rsidTr="00983744">
        <w:trPr>
          <w:trHeight w:val="20"/>
        </w:trPr>
        <w:tc>
          <w:tcPr>
            <w:tcW w:w="5783" w:type="dxa"/>
            <w:noWrap/>
            <w:hideMark/>
          </w:tcPr>
          <w:p w14:paraId="14D3D5B3" w14:textId="77777777" w:rsidR="00983744" w:rsidRPr="00861905" w:rsidRDefault="00983744" w:rsidP="00983744">
            <w:pPr>
              <w:pStyle w:val="Corpsdetexte"/>
              <w:spacing w:before="0" w:after="0"/>
              <w:contextualSpacing/>
              <w:rPr>
                <w:szCs w:val="20"/>
                <w:lang w:val="fr-CA"/>
              </w:rPr>
            </w:pPr>
            <w:r w:rsidRPr="00861905">
              <w:rPr>
                <w:szCs w:val="20"/>
                <w:lang w:val="fr-CA"/>
              </w:rPr>
              <w:t>SearchandRescueAircraft</w:t>
            </w:r>
          </w:p>
        </w:tc>
        <w:tc>
          <w:tcPr>
            <w:tcW w:w="2117" w:type="dxa"/>
            <w:hideMark/>
          </w:tcPr>
          <w:p w14:paraId="1DB9E09D" w14:textId="77777777" w:rsidR="00983744" w:rsidRPr="00861905" w:rsidRDefault="00983744" w:rsidP="00983744">
            <w:pPr>
              <w:pStyle w:val="Corpsdetexte"/>
              <w:spacing w:before="0" w:after="0"/>
              <w:contextualSpacing/>
              <w:rPr>
                <w:szCs w:val="20"/>
                <w:lang w:val="fr-CA"/>
              </w:rPr>
            </w:pPr>
            <w:r w:rsidRPr="00861905">
              <w:rPr>
                <w:szCs w:val="20"/>
                <w:lang w:val="fr-CA"/>
              </w:rPr>
              <w:t>Aircraft, Search and Rescue</w:t>
            </w:r>
          </w:p>
        </w:tc>
        <w:tc>
          <w:tcPr>
            <w:tcW w:w="1810" w:type="dxa"/>
            <w:noWrap/>
          </w:tcPr>
          <w:p w14:paraId="7EEA9D6E" w14:textId="58D1403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EFB5D5" w14:textId="77777777" w:rsidTr="00983744">
        <w:trPr>
          <w:trHeight w:val="20"/>
        </w:trPr>
        <w:tc>
          <w:tcPr>
            <w:tcW w:w="5783" w:type="dxa"/>
            <w:noWrap/>
            <w:hideMark/>
          </w:tcPr>
          <w:p w14:paraId="5391B68A" w14:textId="77777777" w:rsidR="00983744" w:rsidRPr="00861905" w:rsidRDefault="00983744" w:rsidP="00983744">
            <w:pPr>
              <w:pStyle w:val="Corpsdetexte"/>
              <w:spacing w:before="0" w:after="0"/>
              <w:contextualSpacing/>
              <w:rPr>
                <w:szCs w:val="20"/>
                <w:lang w:val="fr-CA"/>
              </w:rPr>
            </w:pPr>
            <w:r w:rsidRPr="00861905">
              <w:rPr>
                <w:szCs w:val="20"/>
                <w:lang w:val="fr-CA"/>
              </w:rPr>
              <w:t>PursuitAircraft</w:t>
            </w:r>
          </w:p>
        </w:tc>
        <w:tc>
          <w:tcPr>
            <w:tcW w:w="2117" w:type="dxa"/>
            <w:hideMark/>
          </w:tcPr>
          <w:p w14:paraId="1814AFF1" w14:textId="77777777" w:rsidR="00983744" w:rsidRPr="00861905" w:rsidRDefault="00983744" w:rsidP="00983744">
            <w:pPr>
              <w:pStyle w:val="Corpsdetexte"/>
              <w:spacing w:before="0" w:after="0"/>
              <w:contextualSpacing/>
              <w:rPr>
                <w:szCs w:val="20"/>
                <w:lang w:val="fr-CA"/>
              </w:rPr>
            </w:pPr>
            <w:r w:rsidRPr="00861905">
              <w:rPr>
                <w:szCs w:val="20"/>
                <w:lang w:val="fr-CA"/>
              </w:rPr>
              <w:t>Aircraft, Pursuit</w:t>
            </w:r>
          </w:p>
        </w:tc>
        <w:tc>
          <w:tcPr>
            <w:tcW w:w="1810" w:type="dxa"/>
            <w:noWrap/>
          </w:tcPr>
          <w:p w14:paraId="6CAE61ED" w14:textId="6E98FA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B56C66" w14:textId="77777777" w:rsidTr="00983744">
        <w:trPr>
          <w:trHeight w:val="20"/>
        </w:trPr>
        <w:tc>
          <w:tcPr>
            <w:tcW w:w="5783" w:type="dxa"/>
            <w:noWrap/>
            <w:hideMark/>
          </w:tcPr>
          <w:p w14:paraId="1F1FAC95" w14:textId="77777777" w:rsidR="00983744" w:rsidRPr="00861905" w:rsidRDefault="00983744" w:rsidP="00983744">
            <w:pPr>
              <w:pStyle w:val="Corpsdetexte"/>
              <w:spacing w:before="0" w:after="0"/>
              <w:contextualSpacing/>
              <w:rPr>
                <w:szCs w:val="20"/>
                <w:lang w:val="fr-CA"/>
              </w:rPr>
            </w:pPr>
            <w:r w:rsidRPr="00861905">
              <w:rPr>
                <w:szCs w:val="20"/>
                <w:lang w:val="fr-CA"/>
              </w:rPr>
              <w:t>AerialPhotographyAircraft</w:t>
            </w:r>
          </w:p>
        </w:tc>
        <w:tc>
          <w:tcPr>
            <w:tcW w:w="2117" w:type="dxa"/>
            <w:hideMark/>
          </w:tcPr>
          <w:p w14:paraId="1D2CA1E1" w14:textId="77777777" w:rsidR="00983744" w:rsidRPr="00861905" w:rsidRDefault="00983744" w:rsidP="00983744">
            <w:pPr>
              <w:pStyle w:val="Corpsdetexte"/>
              <w:spacing w:before="0" w:after="0"/>
              <w:contextualSpacing/>
              <w:rPr>
                <w:szCs w:val="20"/>
                <w:lang w:val="fr-CA"/>
              </w:rPr>
            </w:pPr>
            <w:r w:rsidRPr="00861905">
              <w:rPr>
                <w:szCs w:val="20"/>
                <w:lang w:val="fr-CA"/>
              </w:rPr>
              <w:t>Aircraft, Aerial Photography</w:t>
            </w:r>
          </w:p>
        </w:tc>
        <w:tc>
          <w:tcPr>
            <w:tcW w:w="1810" w:type="dxa"/>
            <w:noWrap/>
          </w:tcPr>
          <w:p w14:paraId="544AEEBB" w14:textId="7DDE85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6010C8" w14:textId="77777777" w:rsidTr="00983744">
        <w:trPr>
          <w:trHeight w:val="20"/>
        </w:trPr>
        <w:tc>
          <w:tcPr>
            <w:tcW w:w="5783" w:type="dxa"/>
            <w:noWrap/>
            <w:hideMark/>
          </w:tcPr>
          <w:p w14:paraId="200C778C" w14:textId="77777777" w:rsidR="00983744" w:rsidRPr="00861905" w:rsidRDefault="00983744" w:rsidP="00983744">
            <w:pPr>
              <w:pStyle w:val="Corpsdetexte"/>
              <w:spacing w:before="0" w:after="0"/>
              <w:contextualSpacing/>
              <w:rPr>
                <w:szCs w:val="20"/>
                <w:lang w:val="fr-CA"/>
              </w:rPr>
            </w:pPr>
            <w:r w:rsidRPr="00861905">
              <w:rPr>
                <w:szCs w:val="20"/>
                <w:lang w:val="fr-CA"/>
              </w:rPr>
              <w:t>TransportAircraft</w:t>
            </w:r>
          </w:p>
        </w:tc>
        <w:tc>
          <w:tcPr>
            <w:tcW w:w="2117" w:type="dxa"/>
            <w:hideMark/>
          </w:tcPr>
          <w:p w14:paraId="1952FE51" w14:textId="77777777" w:rsidR="00983744" w:rsidRPr="00861905" w:rsidRDefault="00983744" w:rsidP="00983744">
            <w:pPr>
              <w:pStyle w:val="Corpsdetexte"/>
              <w:spacing w:before="0" w:after="0"/>
              <w:contextualSpacing/>
              <w:rPr>
                <w:szCs w:val="20"/>
                <w:lang w:val="fr-CA"/>
              </w:rPr>
            </w:pPr>
            <w:r w:rsidRPr="00861905">
              <w:rPr>
                <w:szCs w:val="20"/>
                <w:lang w:val="fr-CA"/>
              </w:rPr>
              <w:t>Aircraft, Transport</w:t>
            </w:r>
          </w:p>
        </w:tc>
        <w:tc>
          <w:tcPr>
            <w:tcW w:w="1810" w:type="dxa"/>
            <w:noWrap/>
          </w:tcPr>
          <w:p w14:paraId="1FF335B4" w14:textId="5CADA2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E1DCE4" w14:textId="77777777" w:rsidTr="00983744">
        <w:trPr>
          <w:trHeight w:val="20"/>
        </w:trPr>
        <w:tc>
          <w:tcPr>
            <w:tcW w:w="5783" w:type="dxa"/>
            <w:noWrap/>
            <w:hideMark/>
          </w:tcPr>
          <w:p w14:paraId="1070B30F" w14:textId="77777777" w:rsidR="00983744" w:rsidRPr="00861905" w:rsidRDefault="00983744" w:rsidP="00983744">
            <w:pPr>
              <w:pStyle w:val="Corpsdetexte"/>
              <w:spacing w:before="0" w:after="0"/>
              <w:contextualSpacing/>
              <w:rPr>
                <w:szCs w:val="20"/>
                <w:lang w:val="fr-CA"/>
              </w:rPr>
            </w:pPr>
            <w:r w:rsidRPr="00861905">
              <w:rPr>
                <w:szCs w:val="20"/>
                <w:lang w:val="fr-CA"/>
              </w:rPr>
              <w:t>AirBags</w:t>
            </w:r>
          </w:p>
        </w:tc>
        <w:tc>
          <w:tcPr>
            <w:tcW w:w="2117" w:type="dxa"/>
            <w:hideMark/>
          </w:tcPr>
          <w:p w14:paraId="4E91F73A" w14:textId="77777777" w:rsidR="00983744" w:rsidRPr="00861905" w:rsidRDefault="00983744" w:rsidP="00983744">
            <w:pPr>
              <w:pStyle w:val="Corpsdetexte"/>
              <w:spacing w:before="0" w:after="0"/>
              <w:contextualSpacing/>
              <w:rPr>
                <w:szCs w:val="20"/>
                <w:lang w:val="fr-CA"/>
              </w:rPr>
            </w:pPr>
            <w:r w:rsidRPr="00861905">
              <w:rPr>
                <w:szCs w:val="20"/>
                <w:lang w:val="fr-CA"/>
              </w:rPr>
              <w:t>Air Bags (special equipment)</w:t>
            </w:r>
          </w:p>
        </w:tc>
        <w:tc>
          <w:tcPr>
            <w:tcW w:w="1810" w:type="dxa"/>
            <w:noWrap/>
          </w:tcPr>
          <w:p w14:paraId="50C64F6D" w14:textId="0C3F471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5AFAFA" w14:textId="77777777" w:rsidTr="00983744">
        <w:trPr>
          <w:trHeight w:val="20"/>
        </w:trPr>
        <w:tc>
          <w:tcPr>
            <w:tcW w:w="5783" w:type="dxa"/>
            <w:noWrap/>
            <w:hideMark/>
          </w:tcPr>
          <w:p w14:paraId="0DE3FDEF"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AirMedicalTransportParamedic</w:t>
            </w:r>
          </w:p>
        </w:tc>
        <w:tc>
          <w:tcPr>
            <w:tcW w:w="2117" w:type="dxa"/>
            <w:hideMark/>
          </w:tcPr>
          <w:p w14:paraId="7E916AE6"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Paramedic</w:t>
            </w:r>
          </w:p>
        </w:tc>
        <w:tc>
          <w:tcPr>
            <w:tcW w:w="1810" w:type="dxa"/>
            <w:noWrap/>
          </w:tcPr>
          <w:p w14:paraId="2BBEF8C9" w14:textId="729701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FEE91" w14:textId="77777777" w:rsidTr="00983744">
        <w:trPr>
          <w:trHeight w:val="20"/>
        </w:trPr>
        <w:tc>
          <w:tcPr>
            <w:tcW w:w="5783" w:type="dxa"/>
            <w:noWrap/>
            <w:hideMark/>
          </w:tcPr>
          <w:p w14:paraId="355B3F5C"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AirMedicalTransportPhysician</w:t>
            </w:r>
          </w:p>
        </w:tc>
        <w:tc>
          <w:tcPr>
            <w:tcW w:w="2117" w:type="dxa"/>
            <w:hideMark/>
          </w:tcPr>
          <w:p w14:paraId="089A6D8A"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Physician</w:t>
            </w:r>
          </w:p>
        </w:tc>
        <w:tc>
          <w:tcPr>
            <w:tcW w:w="1810" w:type="dxa"/>
            <w:noWrap/>
          </w:tcPr>
          <w:p w14:paraId="2768F4B1" w14:textId="261770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C7AE1C" w14:textId="77777777" w:rsidTr="00983744">
        <w:trPr>
          <w:trHeight w:val="20"/>
        </w:trPr>
        <w:tc>
          <w:tcPr>
            <w:tcW w:w="5783" w:type="dxa"/>
            <w:noWrap/>
            <w:hideMark/>
          </w:tcPr>
          <w:p w14:paraId="46EFCFFF"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AirMedicalTransportPilot</w:t>
            </w:r>
          </w:p>
        </w:tc>
        <w:tc>
          <w:tcPr>
            <w:tcW w:w="2117" w:type="dxa"/>
            <w:hideMark/>
          </w:tcPr>
          <w:p w14:paraId="790B40A0"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Pilot</w:t>
            </w:r>
          </w:p>
        </w:tc>
        <w:tc>
          <w:tcPr>
            <w:tcW w:w="1810" w:type="dxa"/>
            <w:noWrap/>
          </w:tcPr>
          <w:p w14:paraId="3FBB415F" w14:textId="6C4C7B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CC0D58" w14:textId="77777777" w:rsidTr="00983744">
        <w:trPr>
          <w:trHeight w:val="20"/>
        </w:trPr>
        <w:tc>
          <w:tcPr>
            <w:tcW w:w="5783" w:type="dxa"/>
            <w:noWrap/>
            <w:hideMark/>
          </w:tcPr>
          <w:p w14:paraId="406F1E6C" w14:textId="77777777" w:rsidR="00983744" w:rsidRPr="00861905" w:rsidRDefault="00983744" w:rsidP="00983744">
            <w:pPr>
              <w:pStyle w:val="Corpsdetexte"/>
              <w:spacing w:before="0" w:after="0"/>
              <w:contextualSpacing/>
              <w:rPr>
                <w:szCs w:val="20"/>
                <w:lang w:val="fr-CA"/>
              </w:rPr>
            </w:pPr>
            <w:r w:rsidRPr="00861905">
              <w:rPr>
                <w:szCs w:val="20"/>
                <w:lang w:val="fr-CA"/>
              </w:rPr>
              <w:t>AirMedicalTransportNurse</w:t>
            </w:r>
          </w:p>
        </w:tc>
        <w:tc>
          <w:tcPr>
            <w:tcW w:w="2117" w:type="dxa"/>
            <w:hideMark/>
          </w:tcPr>
          <w:p w14:paraId="01EEDC32" w14:textId="77777777" w:rsidR="00983744" w:rsidRPr="00861905" w:rsidRDefault="00983744" w:rsidP="00983744">
            <w:pPr>
              <w:pStyle w:val="Corpsdetexte"/>
              <w:spacing w:before="0" w:after="0"/>
              <w:contextualSpacing/>
              <w:rPr>
                <w:szCs w:val="20"/>
                <w:lang w:val="fr-CA"/>
              </w:rPr>
            </w:pPr>
            <w:r w:rsidRPr="00861905">
              <w:rPr>
                <w:szCs w:val="20"/>
                <w:lang w:val="fr-CA"/>
              </w:rPr>
              <w:t>Air Medical Transport Registered Nurse</w:t>
            </w:r>
          </w:p>
        </w:tc>
        <w:tc>
          <w:tcPr>
            <w:tcW w:w="1810" w:type="dxa"/>
            <w:noWrap/>
          </w:tcPr>
          <w:p w14:paraId="43821E2A" w14:textId="4D20D4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A44252" w14:textId="77777777" w:rsidTr="00983744">
        <w:trPr>
          <w:trHeight w:val="20"/>
        </w:trPr>
        <w:tc>
          <w:tcPr>
            <w:tcW w:w="5783" w:type="dxa"/>
            <w:noWrap/>
            <w:hideMark/>
          </w:tcPr>
          <w:p w14:paraId="3C28E2E1" w14:textId="77777777" w:rsidR="00983744" w:rsidRPr="00861905" w:rsidRDefault="00983744" w:rsidP="00983744">
            <w:pPr>
              <w:pStyle w:val="Corpsdetexte"/>
              <w:spacing w:before="0" w:after="0"/>
              <w:contextualSpacing/>
              <w:rPr>
                <w:szCs w:val="20"/>
                <w:lang w:val="fr-CA"/>
              </w:rPr>
            </w:pPr>
            <w:r w:rsidRPr="00861905">
              <w:rPr>
                <w:szCs w:val="20"/>
                <w:lang w:val="fr-CA"/>
              </w:rPr>
              <w:t>AirportFirefighter</w:t>
            </w:r>
          </w:p>
        </w:tc>
        <w:tc>
          <w:tcPr>
            <w:tcW w:w="2117" w:type="dxa"/>
            <w:hideMark/>
          </w:tcPr>
          <w:p w14:paraId="07949999" w14:textId="77777777" w:rsidR="00983744" w:rsidRPr="00861905" w:rsidRDefault="00983744" w:rsidP="00983744">
            <w:pPr>
              <w:pStyle w:val="Corpsdetexte"/>
              <w:spacing w:before="0" w:after="0"/>
              <w:contextualSpacing/>
              <w:rPr>
                <w:szCs w:val="20"/>
                <w:lang w:val="fr-CA"/>
              </w:rPr>
            </w:pPr>
            <w:r w:rsidRPr="00861905">
              <w:rPr>
                <w:szCs w:val="20"/>
                <w:lang w:val="fr-CA"/>
              </w:rPr>
              <w:t>Airport Firefighter</w:t>
            </w:r>
          </w:p>
        </w:tc>
        <w:tc>
          <w:tcPr>
            <w:tcW w:w="1810" w:type="dxa"/>
            <w:noWrap/>
          </w:tcPr>
          <w:p w14:paraId="6AD53D79" w14:textId="7F7347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7C34D4" w14:textId="77777777" w:rsidTr="00983744">
        <w:trPr>
          <w:trHeight w:val="20"/>
        </w:trPr>
        <w:tc>
          <w:tcPr>
            <w:tcW w:w="5783" w:type="dxa"/>
            <w:noWrap/>
            <w:hideMark/>
          </w:tcPr>
          <w:p w14:paraId="659104E6" w14:textId="77777777" w:rsidR="00983744" w:rsidRPr="00861905" w:rsidRDefault="00983744" w:rsidP="00983744">
            <w:pPr>
              <w:pStyle w:val="Corpsdetexte"/>
              <w:spacing w:before="0" w:after="0"/>
              <w:contextualSpacing/>
              <w:rPr>
                <w:szCs w:val="20"/>
                <w:lang w:val="fr-CA"/>
              </w:rPr>
            </w:pPr>
            <w:r w:rsidRPr="00861905">
              <w:rPr>
                <w:szCs w:val="20"/>
                <w:lang w:val="fr-CA"/>
              </w:rPr>
              <w:t>AmbulanceStrikeTeamLeader</w:t>
            </w:r>
          </w:p>
        </w:tc>
        <w:tc>
          <w:tcPr>
            <w:tcW w:w="2117" w:type="dxa"/>
            <w:hideMark/>
          </w:tcPr>
          <w:p w14:paraId="0775E5D7" w14:textId="77777777" w:rsidR="00983744" w:rsidRPr="00861905" w:rsidRDefault="00983744" w:rsidP="00983744">
            <w:pPr>
              <w:pStyle w:val="Corpsdetexte"/>
              <w:spacing w:before="0" w:after="0"/>
              <w:contextualSpacing/>
              <w:rPr>
                <w:szCs w:val="20"/>
                <w:lang w:val="fr-CA"/>
              </w:rPr>
            </w:pPr>
            <w:r w:rsidRPr="00861905">
              <w:rPr>
                <w:szCs w:val="20"/>
                <w:lang w:val="fr-CA"/>
              </w:rPr>
              <w:t>Ambulance Strike Team / Ambulance Task Force Leader</w:t>
            </w:r>
          </w:p>
        </w:tc>
        <w:tc>
          <w:tcPr>
            <w:tcW w:w="1810" w:type="dxa"/>
            <w:noWrap/>
          </w:tcPr>
          <w:p w14:paraId="50FF2D5D" w14:textId="0482E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476FD0" w14:textId="77777777" w:rsidTr="00983744">
        <w:trPr>
          <w:trHeight w:val="20"/>
        </w:trPr>
        <w:tc>
          <w:tcPr>
            <w:tcW w:w="5783" w:type="dxa"/>
            <w:noWrap/>
            <w:hideMark/>
          </w:tcPr>
          <w:p w14:paraId="0003A66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AnimalCaseManager</w:t>
            </w:r>
          </w:p>
        </w:tc>
        <w:tc>
          <w:tcPr>
            <w:tcW w:w="2117" w:type="dxa"/>
            <w:hideMark/>
          </w:tcPr>
          <w:p w14:paraId="27125FEF" w14:textId="77777777" w:rsidR="00983744" w:rsidRPr="00861905" w:rsidRDefault="00983744" w:rsidP="00983744">
            <w:pPr>
              <w:pStyle w:val="Corpsdetexte"/>
              <w:spacing w:before="0" w:after="0"/>
              <w:contextualSpacing/>
              <w:rPr>
                <w:szCs w:val="20"/>
                <w:lang w:val="fr-CA"/>
              </w:rPr>
            </w:pPr>
            <w:r w:rsidRPr="00861905">
              <w:rPr>
                <w:szCs w:val="20"/>
                <w:lang w:val="fr-CA"/>
              </w:rPr>
              <w:t>Animal Case Manager</w:t>
            </w:r>
          </w:p>
        </w:tc>
        <w:tc>
          <w:tcPr>
            <w:tcW w:w="1810" w:type="dxa"/>
            <w:noWrap/>
          </w:tcPr>
          <w:p w14:paraId="06F70A01" w14:textId="2C47D6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9AE8E" w14:textId="77777777" w:rsidTr="00983744">
        <w:trPr>
          <w:trHeight w:val="20"/>
        </w:trPr>
        <w:tc>
          <w:tcPr>
            <w:tcW w:w="5783" w:type="dxa"/>
            <w:noWrap/>
            <w:hideMark/>
          </w:tcPr>
          <w:p w14:paraId="25995D89" w14:textId="77777777" w:rsidR="00983744" w:rsidRPr="00861905" w:rsidRDefault="00983744" w:rsidP="00983744">
            <w:pPr>
              <w:pStyle w:val="Corpsdetexte"/>
              <w:spacing w:before="0" w:after="0"/>
              <w:contextualSpacing/>
              <w:rPr>
                <w:szCs w:val="20"/>
                <w:lang w:val="fr-CA"/>
              </w:rPr>
            </w:pPr>
            <w:r w:rsidRPr="00861905">
              <w:rPr>
                <w:szCs w:val="20"/>
                <w:lang w:val="fr-CA"/>
              </w:rPr>
              <w:t>AnimalControlSpecialist</w:t>
            </w:r>
          </w:p>
        </w:tc>
        <w:tc>
          <w:tcPr>
            <w:tcW w:w="2117" w:type="dxa"/>
            <w:hideMark/>
          </w:tcPr>
          <w:p w14:paraId="07A62033" w14:textId="77777777" w:rsidR="00983744" w:rsidRPr="00861905" w:rsidRDefault="00983744" w:rsidP="00983744">
            <w:pPr>
              <w:pStyle w:val="Corpsdetexte"/>
              <w:spacing w:before="0" w:after="0"/>
              <w:contextualSpacing/>
              <w:rPr>
                <w:szCs w:val="20"/>
                <w:lang w:val="fr-CA"/>
              </w:rPr>
            </w:pPr>
            <w:r w:rsidRPr="00861905">
              <w:rPr>
                <w:szCs w:val="20"/>
                <w:lang w:val="fr-CA"/>
              </w:rPr>
              <w:t>Animal Control Specialist</w:t>
            </w:r>
          </w:p>
        </w:tc>
        <w:tc>
          <w:tcPr>
            <w:tcW w:w="1810" w:type="dxa"/>
            <w:noWrap/>
          </w:tcPr>
          <w:p w14:paraId="0B2DE653" w14:textId="5AF89A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CE5C5" w14:textId="77777777" w:rsidTr="00983744">
        <w:trPr>
          <w:trHeight w:val="20"/>
        </w:trPr>
        <w:tc>
          <w:tcPr>
            <w:tcW w:w="5783" w:type="dxa"/>
            <w:noWrap/>
            <w:hideMark/>
          </w:tcPr>
          <w:p w14:paraId="71DA6476" w14:textId="77777777" w:rsidR="00983744" w:rsidRPr="00861905" w:rsidRDefault="00983744" w:rsidP="00983744">
            <w:pPr>
              <w:pStyle w:val="Corpsdetexte"/>
              <w:spacing w:before="0" w:after="0"/>
              <w:contextualSpacing/>
              <w:rPr>
                <w:szCs w:val="20"/>
                <w:lang w:val="fr-CA"/>
              </w:rPr>
            </w:pPr>
            <w:r w:rsidRPr="00861905">
              <w:rPr>
                <w:szCs w:val="20"/>
                <w:lang w:val="fr-CA"/>
              </w:rPr>
              <w:t>AnimalDiseaseEpidemiologist</w:t>
            </w:r>
          </w:p>
        </w:tc>
        <w:tc>
          <w:tcPr>
            <w:tcW w:w="2117" w:type="dxa"/>
            <w:hideMark/>
          </w:tcPr>
          <w:p w14:paraId="624CEBD7" w14:textId="77777777" w:rsidR="00983744" w:rsidRPr="00861905" w:rsidRDefault="00983744" w:rsidP="00983744">
            <w:pPr>
              <w:pStyle w:val="Corpsdetexte"/>
              <w:spacing w:before="0" w:after="0"/>
              <w:contextualSpacing/>
              <w:rPr>
                <w:szCs w:val="20"/>
                <w:lang w:val="fr-CA"/>
              </w:rPr>
            </w:pPr>
            <w:r w:rsidRPr="00861905">
              <w:rPr>
                <w:szCs w:val="20"/>
                <w:lang w:val="fr-CA"/>
              </w:rPr>
              <w:t>Animal Disease Epidemiologist</w:t>
            </w:r>
          </w:p>
        </w:tc>
        <w:tc>
          <w:tcPr>
            <w:tcW w:w="1810" w:type="dxa"/>
            <w:noWrap/>
          </w:tcPr>
          <w:p w14:paraId="3C008361" w14:textId="0E531C0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BCF211" w14:textId="77777777" w:rsidTr="00983744">
        <w:trPr>
          <w:trHeight w:val="20"/>
        </w:trPr>
        <w:tc>
          <w:tcPr>
            <w:tcW w:w="5783" w:type="dxa"/>
            <w:noWrap/>
            <w:hideMark/>
          </w:tcPr>
          <w:p w14:paraId="3BC7A5FC" w14:textId="77777777" w:rsidR="00983744" w:rsidRPr="00861905" w:rsidRDefault="00983744" w:rsidP="00983744">
            <w:pPr>
              <w:pStyle w:val="Corpsdetexte"/>
              <w:spacing w:before="0" w:after="0"/>
              <w:contextualSpacing/>
              <w:rPr>
                <w:szCs w:val="20"/>
                <w:lang w:val="fr-CA"/>
              </w:rPr>
            </w:pPr>
            <w:r w:rsidRPr="00861905">
              <w:rPr>
                <w:szCs w:val="20"/>
                <w:lang w:val="fr-CA"/>
              </w:rPr>
              <w:t>AnimalHandlingSpecialist</w:t>
            </w:r>
          </w:p>
        </w:tc>
        <w:tc>
          <w:tcPr>
            <w:tcW w:w="2117" w:type="dxa"/>
            <w:hideMark/>
          </w:tcPr>
          <w:p w14:paraId="75379247" w14:textId="77777777" w:rsidR="00983744" w:rsidRPr="00861905" w:rsidRDefault="00983744" w:rsidP="00983744">
            <w:pPr>
              <w:pStyle w:val="Corpsdetexte"/>
              <w:spacing w:before="0" w:after="0"/>
              <w:contextualSpacing/>
              <w:rPr>
                <w:szCs w:val="20"/>
                <w:lang w:val="fr-CA"/>
              </w:rPr>
            </w:pPr>
            <w:r w:rsidRPr="00861905">
              <w:rPr>
                <w:szCs w:val="20"/>
                <w:lang w:val="fr-CA"/>
              </w:rPr>
              <w:t>Animal Handling Specialist</w:t>
            </w:r>
          </w:p>
        </w:tc>
        <w:tc>
          <w:tcPr>
            <w:tcW w:w="1810" w:type="dxa"/>
            <w:noWrap/>
          </w:tcPr>
          <w:p w14:paraId="6FF3B6E9" w14:textId="25679E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6AD0C7" w14:textId="77777777" w:rsidTr="00983744">
        <w:trPr>
          <w:trHeight w:val="20"/>
        </w:trPr>
        <w:tc>
          <w:tcPr>
            <w:tcW w:w="5783" w:type="dxa"/>
            <w:noWrap/>
            <w:hideMark/>
          </w:tcPr>
          <w:p w14:paraId="329F65E5" w14:textId="77777777" w:rsidR="00983744" w:rsidRPr="00861905" w:rsidRDefault="00983744" w:rsidP="00983744">
            <w:pPr>
              <w:pStyle w:val="Corpsdetexte"/>
              <w:spacing w:before="0" w:after="0"/>
              <w:contextualSpacing/>
              <w:rPr>
                <w:szCs w:val="20"/>
                <w:lang w:val="fr-CA"/>
              </w:rPr>
            </w:pPr>
            <w:r w:rsidRPr="00861905">
              <w:rPr>
                <w:szCs w:val="20"/>
                <w:lang w:val="fr-CA"/>
              </w:rPr>
              <w:t>AnimalTechnician</w:t>
            </w:r>
          </w:p>
        </w:tc>
        <w:tc>
          <w:tcPr>
            <w:tcW w:w="2117" w:type="dxa"/>
            <w:hideMark/>
          </w:tcPr>
          <w:p w14:paraId="2814D570" w14:textId="77777777" w:rsidR="00983744" w:rsidRPr="00861905" w:rsidRDefault="00983744" w:rsidP="00983744">
            <w:pPr>
              <w:pStyle w:val="Corpsdetexte"/>
              <w:spacing w:before="0" w:after="0"/>
              <w:contextualSpacing/>
              <w:rPr>
                <w:szCs w:val="20"/>
                <w:lang w:val="fr-CA"/>
              </w:rPr>
            </w:pPr>
            <w:r w:rsidRPr="00861905">
              <w:rPr>
                <w:szCs w:val="20"/>
                <w:lang w:val="fr-CA"/>
              </w:rPr>
              <w:t>Animal Technician</w:t>
            </w:r>
          </w:p>
        </w:tc>
        <w:tc>
          <w:tcPr>
            <w:tcW w:w="1810" w:type="dxa"/>
            <w:noWrap/>
          </w:tcPr>
          <w:p w14:paraId="424CFBF5" w14:textId="1329FA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A90E6F" w14:textId="77777777" w:rsidTr="00983744">
        <w:trPr>
          <w:trHeight w:val="20"/>
        </w:trPr>
        <w:tc>
          <w:tcPr>
            <w:tcW w:w="5783" w:type="dxa"/>
            <w:noWrap/>
            <w:hideMark/>
          </w:tcPr>
          <w:p w14:paraId="02D835EB"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2117" w:type="dxa"/>
            <w:hideMark/>
          </w:tcPr>
          <w:p w14:paraId="3B9920C2" w14:textId="77777777" w:rsidR="00983744" w:rsidRPr="00861905" w:rsidRDefault="00983744" w:rsidP="00983744">
            <w:pPr>
              <w:pStyle w:val="Corpsdetexte"/>
              <w:spacing w:before="0" w:after="0"/>
              <w:contextualSpacing/>
              <w:rPr>
                <w:szCs w:val="20"/>
                <w:lang w:val="fr-CA"/>
              </w:rPr>
            </w:pPr>
            <w:r w:rsidRPr="00861905">
              <w:rPr>
                <w:szCs w:val="20"/>
                <w:lang w:val="fr-CA"/>
              </w:rPr>
              <w:t>Bicycle</w:t>
            </w:r>
          </w:p>
        </w:tc>
        <w:tc>
          <w:tcPr>
            <w:tcW w:w="1810" w:type="dxa"/>
            <w:noWrap/>
          </w:tcPr>
          <w:p w14:paraId="7C8A88A5" w14:textId="4C6BC3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08CFDB" w14:textId="77777777" w:rsidTr="00983744">
        <w:trPr>
          <w:trHeight w:val="20"/>
        </w:trPr>
        <w:tc>
          <w:tcPr>
            <w:tcW w:w="5783" w:type="dxa"/>
            <w:noWrap/>
            <w:hideMark/>
          </w:tcPr>
          <w:p w14:paraId="159BB921" w14:textId="77777777" w:rsidR="00983744" w:rsidRPr="00861905" w:rsidRDefault="00983744" w:rsidP="00983744">
            <w:pPr>
              <w:pStyle w:val="Corpsdetexte"/>
              <w:spacing w:before="0" w:after="0"/>
              <w:contextualSpacing/>
              <w:rPr>
                <w:szCs w:val="20"/>
                <w:lang w:val="fr-CA"/>
              </w:rPr>
            </w:pPr>
            <w:r w:rsidRPr="00861905">
              <w:rPr>
                <w:szCs w:val="20"/>
                <w:lang w:val="fr-CA"/>
              </w:rPr>
              <w:t>CarbonMonoxideDetector</w:t>
            </w:r>
          </w:p>
        </w:tc>
        <w:tc>
          <w:tcPr>
            <w:tcW w:w="2117" w:type="dxa"/>
            <w:hideMark/>
          </w:tcPr>
          <w:p w14:paraId="1219E3AF" w14:textId="77777777" w:rsidR="00983744" w:rsidRPr="00861905" w:rsidRDefault="00983744" w:rsidP="00983744">
            <w:pPr>
              <w:pStyle w:val="Corpsdetexte"/>
              <w:spacing w:before="0" w:after="0"/>
              <w:contextualSpacing/>
              <w:rPr>
                <w:szCs w:val="20"/>
                <w:lang w:val="fr-CA"/>
              </w:rPr>
            </w:pPr>
            <w:r w:rsidRPr="00861905">
              <w:rPr>
                <w:szCs w:val="20"/>
                <w:lang w:val="fr-CA"/>
              </w:rPr>
              <w:t>Carbon Monoxide Detector</w:t>
            </w:r>
          </w:p>
        </w:tc>
        <w:tc>
          <w:tcPr>
            <w:tcW w:w="1810" w:type="dxa"/>
            <w:noWrap/>
          </w:tcPr>
          <w:p w14:paraId="06406900" w14:textId="5D4771A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EBCAC1" w14:textId="77777777" w:rsidTr="00983744">
        <w:trPr>
          <w:trHeight w:val="20"/>
        </w:trPr>
        <w:tc>
          <w:tcPr>
            <w:tcW w:w="5783" w:type="dxa"/>
            <w:noWrap/>
            <w:hideMark/>
          </w:tcPr>
          <w:p w14:paraId="1D1B00DE" w14:textId="77777777" w:rsidR="00983744" w:rsidRPr="00861905" w:rsidRDefault="00983744" w:rsidP="00983744">
            <w:pPr>
              <w:pStyle w:val="Corpsdetexte"/>
              <w:spacing w:before="0" w:after="0"/>
              <w:contextualSpacing/>
              <w:rPr>
                <w:szCs w:val="20"/>
                <w:lang w:val="fr-CA"/>
              </w:rPr>
            </w:pPr>
            <w:r w:rsidRPr="00861905">
              <w:rPr>
                <w:szCs w:val="20"/>
                <w:lang w:val="fr-CA"/>
              </w:rPr>
              <w:t>CivilFieldEngineer</w:t>
            </w:r>
          </w:p>
        </w:tc>
        <w:tc>
          <w:tcPr>
            <w:tcW w:w="2117" w:type="dxa"/>
            <w:hideMark/>
          </w:tcPr>
          <w:p w14:paraId="2FFD0550" w14:textId="77777777" w:rsidR="00983744" w:rsidRPr="00861905" w:rsidRDefault="00983744" w:rsidP="00983744">
            <w:pPr>
              <w:pStyle w:val="Corpsdetexte"/>
              <w:spacing w:before="0" w:after="0"/>
              <w:contextualSpacing/>
              <w:rPr>
                <w:szCs w:val="20"/>
                <w:lang w:val="fr-CA"/>
              </w:rPr>
            </w:pPr>
            <w:r w:rsidRPr="00861905">
              <w:rPr>
                <w:szCs w:val="20"/>
                <w:lang w:val="fr-CA"/>
              </w:rPr>
              <w:t>Civil/Field Engineer</w:t>
            </w:r>
          </w:p>
        </w:tc>
        <w:tc>
          <w:tcPr>
            <w:tcW w:w="1810" w:type="dxa"/>
            <w:noWrap/>
          </w:tcPr>
          <w:p w14:paraId="18C19E8A" w14:textId="18E0BD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5E8D" w14:textId="77777777" w:rsidTr="00983744">
        <w:trPr>
          <w:trHeight w:val="20"/>
        </w:trPr>
        <w:tc>
          <w:tcPr>
            <w:tcW w:w="5783" w:type="dxa"/>
            <w:noWrap/>
            <w:hideMark/>
          </w:tcPr>
          <w:p w14:paraId="2ECE37EA" w14:textId="77777777" w:rsidR="00983744" w:rsidRPr="00861905" w:rsidRDefault="00983744" w:rsidP="00983744">
            <w:pPr>
              <w:pStyle w:val="Corpsdetexte"/>
              <w:spacing w:before="0" w:after="0"/>
              <w:contextualSpacing/>
              <w:rPr>
                <w:szCs w:val="20"/>
                <w:lang w:val="fr-CA"/>
              </w:rPr>
            </w:pPr>
            <w:r w:rsidRPr="00861905">
              <w:rPr>
                <w:szCs w:val="20"/>
                <w:lang w:val="fr-CA"/>
              </w:rPr>
              <w:t>CrisisInterventionSpecialist</w:t>
            </w:r>
          </w:p>
        </w:tc>
        <w:tc>
          <w:tcPr>
            <w:tcW w:w="2117" w:type="dxa"/>
            <w:hideMark/>
          </w:tcPr>
          <w:p w14:paraId="3843D1C4" w14:textId="77777777" w:rsidR="00983744" w:rsidRPr="00861905" w:rsidRDefault="00983744" w:rsidP="00983744">
            <w:pPr>
              <w:pStyle w:val="Corpsdetexte"/>
              <w:spacing w:before="0" w:after="0"/>
              <w:contextualSpacing/>
              <w:rPr>
                <w:szCs w:val="20"/>
                <w:lang w:val="fr-CA"/>
              </w:rPr>
            </w:pPr>
            <w:r w:rsidRPr="00861905">
              <w:rPr>
                <w:szCs w:val="20"/>
                <w:lang w:val="fr-CA"/>
              </w:rPr>
              <w:t>Crisis Intervention Specialist</w:t>
            </w:r>
          </w:p>
        </w:tc>
        <w:tc>
          <w:tcPr>
            <w:tcW w:w="1810" w:type="dxa"/>
            <w:noWrap/>
          </w:tcPr>
          <w:p w14:paraId="1CD32A2A" w14:textId="00E15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8A131" w14:textId="77777777" w:rsidTr="00983744">
        <w:trPr>
          <w:trHeight w:val="20"/>
        </w:trPr>
        <w:tc>
          <w:tcPr>
            <w:tcW w:w="5783" w:type="dxa"/>
            <w:noWrap/>
            <w:hideMark/>
          </w:tcPr>
          <w:p w14:paraId="25094A80" w14:textId="77777777" w:rsidR="00983744" w:rsidRPr="00861905" w:rsidRDefault="00983744" w:rsidP="00983744">
            <w:pPr>
              <w:pStyle w:val="Corpsdetexte"/>
              <w:spacing w:before="0" w:after="0"/>
              <w:contextualSpacing/>
              <w:rPr>
                <w:szCs w:val="20"/>
                <w:lang w:val="fr-CA"/>
              </w:rPr>
            </w:pPr>
            <w:r w:rsidRPr="00861905">
              <w:rPr>
                <w:szCs w:val="20"/>
                <w:lang w:val="fr-CA"/>
              </w:rPr>
              <w:t>ConfinedSpaceRescueEquipBasic</w:t>
            </w:r>
          </w:p>
        </w:tc>
        <w:tc>
          <w:tcPr>
            <w:tcW w:w="2117" w:type="dxa"/>
            <w:hideMark/>
          </w:tcPr>
          <w:p w14:paraId="707BCCF7" w14:textId="77777777" w:rsidR="00983744" w:rsidRPr="00861905" w:rsidRDefault="00983744" w:rsidP="00983744">
            <w:pPr>
              <w:pStyle w:val="Corpsdetexte"/>
              <w:spacing w:before="0" w:after="0"/>
              <w:contextualSpacing/>
              <w:rPr>
                <w:szCs w:val="20"/>
                <w:lang w:val="fr-CA"/>
              </w:rPr>
            </w:pPr>
            <w:r w:rsidRPr="00861905">
              <w:rPr>
                <w:szCs w:val="20"/>
                <w:lang w:val="fr-CA"/>
              </w:rPr>
              <w:t>Confined Space Rescue Equipment - Basic</w:t>
            </w:r>
          </w:p>
        </w:tc>
        <w:tc>
          <w:tcPr>
            <w:tcW w:w="1810" w:type="dxa"/>
            <w:noWrap/>
          </w:tcPr>
          <w:p w14:paraId="58730FF9" w14:textId="60E953E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20CEE" w14:textId="77777777" w:rsidTr="00983744">
        <w:trPr>
          <w:trHeight w:val="20"/>
        </w:trPr>
        <w:tc>
          <w:tcPr>
            <w:tcW w:w="5783" w:type="dxa"/>
            <w:noWrap/>
            <w:hideMark/>
          </w:tcPr>
          <w:p w14:paraId="048CB78F" w14:textId="77777777" w:rsidR="00983744" w:rsidRPr="00861905" w:rsidRDefault="00983744" w:rsidP="00983744">
            <w:pPr>
              <w:pStyle w:val="Corpsdetexte"/>
              <w:spacing w:before="0" w:after="0"/>
              <w:contextualSpacing/>
              <w:rPr>
                <w:szCs w:val="20"/>
                <w:lang w:val="fr-CA"/>
              </w:rPr>
            </w:pPr>
            <w:r w:rsidRPr="00861905">
              <w:rPr>
                <w:szCs w:val="20"/>
                <w:lang w:val="fr-CA"/>
              </w:rPr>
              <w:t>ConfinedSpaceRescueEquipAdvanced</w:t>
            </w:r>
          </w:p>
        </w:tc>
        <w:tc>
          <w:tcPr>
            <w:tcW w:w="2117" w:type="dxa"/>
            <w:hideMark/>
          </w:tcPr>
          <w:p w14:paraId="256AABDD" w14:textId="77777777" w:rsidR="00983744" w:rsidRPr="00861905" w:rsidRDefault="00983744" w:rsidP="00983744">
            <w:pPr>
              <w:pStyle w:val="Corpsdetexte"/>
              <w:spacing w:before="0" w:after="0"/>
              <w:contextualSpacing/>
              <w:rPr>
                <w:szCs w:val="20"/>
                <w:lang w:val="fr-CA"/>
              </w:rPr>
            </w:pPr>
            <w:r w:rsidRPr="00861905">
              <w:rPr>
                <w:szCs w:val="20"/>
                <w:lang w:val="fr-CA"/>
              </w:rPr>
              <w:t>Confined Space Rescue Equipment - Advanced</w:t>
            </w:r>
          </w:p>
        </w:tc>
        <w:tc>
          <w:tcPr>
            <w:tcW w:w="1810" w:type="dxa"/>
            <w:noWrap/>
          </w:tcPr>
          <w:p w14:paraId="084FF8A2" w14:textId="7243B30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35527D" w14:textId="77777777" w:rsidTr="00983744">
        <w:trPr>
          <w:trHeight w:val="20"/>
        </w:trPr>
        <w:tc>
          <w:tcPr>
            <w:tcW w:w="5783" w:type="dxa"/>
            <w:noWrap/>
            <w:hideMark/>
          </w:tcPr>
          <w:p w14:paraId="0CB6FB81" w14:textId="77777777" w:rsidR="00983744" w:rsidRPr="00861905" w:rsidRDefault="00983744" w:rsidP="00983744">
            <w:pPr>
              <w:pStyle w:val="Corpsdetexte"/>
              <w:spacing w:before="0" w:after="0"/>
              <w:contextualSpacing/>
              <w:rPr>
                <w:szCs w:val="20"/>
                <w:lang w:val="fr-CA"/>
              </w:rPr>
            </w:pPr>
            <w:r w:rsidRPr="00861905">
              <w:rPr>
                <w:szCs w:val="20"/>
                <w:lang w:val="fr-CA"/>
              </w:rPr>
              <w:t>ConcreteCutter</w:t>
            </w:r>
          </w:p>
        </w:tc>
        <w:tc>
          <w:tcPr>
            <w:tcW w:w="2117" w:type="dxa"/>
            <w:hideMark/>
          </w:tcPr>
          <w:p w14:paraId="62DB2CD9" w14:textId="77777777" w:rsidR="00983744" w:rsidRPr="00861905" w:rsidRDefault="00983744" w:rsidP="00983744">
            <w:pPr>
              <w:pStyle w:val="Corpsdetexte"/>
              <w:spacing w:before="0" w:after="0"/>
              <w:contextualSpacing/>
              <w:rPr>
                <w:szCs w:val="20"/>
                <w:lang w:val="fr-CA"/>
              </w:rPr>
            </w:pPr>
            <w:r w:rsidRPr="00861905">
              <w:rPr>
                <w:szCs w:val="20"/>
                <w:lang w:val="fr-CA"/>
              </w:rPr>
              <w:t>Concrete Cutter</w:t>
            </w:r>
          </w:p>
        </w:tc>
        <w:tc>
          <w:tcPr>
            <w:tcW w:w="1810" w:type="dxa"/>
            <w:noWrap/>
          </w:tcPr>
          <w:p w14:paraId="0D546863" w14:textId="2A382C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0C0A1E" w14:textId="77777777" w:rsidTr="00983744">
        <w:trPr>
          <w:trHeight w:val="20"/>
        </w:trPr>
        <w:tc>
          <w:tcPr>
            <w:tcW w:w="5783" w:type="dxa"/>
            <w:noWrap/>
            <w:hideMark/>
          </w:tcPr>
          <w:p w14:paraId="6AAA6BE9" w14:textId="77777777" w:rsidR="00983744" w:rsidRPr="00861905" w:rsidRDefault="00983744" w:rsidP="00983744">
            <w:pPr>
              <w:pStyle w:val="Corpsdetexte"/>
              <w:spacing w:before="0" w:after="0"/>
              <w:contextualSpacing/>
              <w:rPr>
                <w:szCs w:val="20"/>
                <w:lang w:val="fr-CA"/>
              </w:rPr>
            </w:pPr>
            <w:r w:rsidRPr="00861905">
              <w:rPr>
                <w:szCs w:val="20"/>
                <w:lang w:val="fr-CA"/>
              </w:rPr>
              <w:t>DiveTeam</w:t>
            </w:r>
          </w:p>
        </w:tc>
        <w:tc>
          <w:tcPr>
            <w:tcW w:w="2117" w:type="dxa"/>
            <w:hideMark/>
          </w:tcPr>
          <w:p w14:paraId="26FAB611" w14:textId="77777777" w:rsidR="00983744" w:rsidRPr="00861905" w:rsidRDefault="00983744" w:rsidP="00983744">
            <w:pPr>
              <w:pStyle w:val="Corpsdetexte"/>
              <w:spacing w:before="0" w:after="0"/>
              <w:contextualSpacing/>
              <w:rPr>
                <w:szCs w:val="20"/>
                <w:lang w:val="fr-CA"/>
              </w:rPr>
            </w:pPr>
            <w:r w:rsidRPr="00861905">
              <w:rPr>
                <w:szCs w:val="20"/>
                <w:lang w:val="fr-CA"/>
              </w:rPr>
              <w:t>Certified Dive Team Member</w:t>
            </w:r>
          </w:p>
        </w:tc>
        <w:tc>
          <w:tcPr>
            <w:tcW w:w="1810" w:type="dxa"/>
            <w:noWrap/>
          </w:tcPr>
          <w:p w14:paraId="7B277DA5" w14:textId="480EED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F435DE" w14:textId="77777777" w:rsidTr="00983744">
        <w:trPr>
          <w:trHeight w:val="20"/>
        </w:trPr>
        <w:tc>
          <w:tcPr>
            <w:tcW w:w="5783" w:type="dxa"/>
            <w:noWrap/>
            <w:hideMark/>
          </w:tcPr>
          <w:p w14:paraId="29ECFF62" w14:textId="77777777" w:rsidR="00983744" w:rsidRPr="00861905" w:rsidRDefault="00983744" w:rsidP="00983744">
            <w:pPr>
              <w:pStyle w:val="Corpsdetexte"/>
              <w:spacing w:before="0" w:after="0"/>
              <w:contextualSpacing/>
              <w:rPr>
                <w:szCs w:val="20"/>
                <w:lang w:val="fr-CA"/>
              </w:rPr>
            </w:pPr>
            <w:r w:rsidRPr="00861905">
              <w:rPr>
                <w:szCs w:val="20"/>
                <w:lang w:val="fr-CA"/>
              </w:rPr>
              <w:t>DrugRecognitionExpert</w:t>
            </w:r>
          </w:p>
        </w:tc>
        <w:tc>
          <w:tcPr>
            <w:tcW w:w="2117" w:type="dxa"/>
            <w:hideMark/>
          </w:tcPr>
          <w:p w14:paraId="040E2E51" w14:textId="77777777" w:rsidR="00983744" w:rsidRPr="00861905" w:rsidRDefault="00983744" w:rsidP="00983744">
            <w:pPr>
              <w:pStyle w:val="Corpsdetexte"/>
              <w:spacing w:before="0" w:after="0"/>
              <w:contextualSpacing/>
              <w:rPr>
                <w:szCs w:val="20"/>
                <w:lang w:val="fr-CA"/>
              </w:rPr>
            </w:pPr>
            <w:r w:rsidRPr="00861905">
              <w:rPr>
                <w:szCs w:val="20"/>
                <w:lang w:val="fr-CA"/>
              </w:rPr>
              <w:t>Drug Recognition Expert</w:t>
            </w:r>
          </w:p>
        </w:tc>
        <w:tc>
          <w:tcPr>
            <w:tcW w:w="1810" w:type="dxa"/>
            <w:noWrap/>
          </w:tcPr>
          <w:p w14:paraId="2F13997E" w14:textId="7FB870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CF325" w14:textId="77777777" w:rsidTr="00983744">
        <w:trPr>
          <w:trHeight w:val="20"/>
        </w:trPr>
        <w:tc>
          <w:tcPr>
            <w:tcW w:w="5783" w:type="dxa"/>
            <w:noWrap/>
            <w:hideMark/>
          </w:tcPr>
          <w:p w14:paraId="3CC336E0" w14:textId="77777777" w:rsidR="00983744" w:rsidRPr="00861905" w:rsidRDefault="00983744" w:rsidP="00983744">
            <w:pPr>
              <w:pStyle w:val="Corpsdetexte"/>
              <w:spacing w:before="0" w:after="0"/>
              <w:contextualSpacing/>
              <w:rPr>
                <w:szCs w:val="20"/>
                <w:lang w:val="fr-CA"/>
              </w:rPr>
            </w:pPr>
            <w:r w:rsidRPr="00861905">
              <w:rPr>
                <w:szCs w:val="20"/>
                <w:lang w:val="fr-CA"/>
              </w:rPr>
              <w:t>DrugK9</w:t>
            </w:r>
          </w:p>
        </w:tc>
        <w:tc>
          <w:tcPr>
            <w:tcW w:w="2117" w:type="dxa"/>
            <w:hideMark/>
          </w:tcPr>
          <w:p w14:paraId="281D162E" w14:textId="77777777" w:rsidR="00983744" w:rsidRPr="00861905" w:rsidRDefault="00983744" w:rsidP="00983744">
            <w:pPr>
              <w:pStyle w:val="Corpsdetexte"/>
              <w:spacing w:before="0" w:after="0"/>
              <w:contextualSpacing/>
              <w:rPr>
                <w:szCs w:val="20"/>
                <w:lang w:val="fr-CA"/>
              </w:rPr>
            </w:pPr>
            <w:r w:rsidRPr="00861905">
              <w:rPr>
                <w:szCs w:val="20"/>
                <w:lang w:val="fr-CA"/>
              </w:rPr>
              <w:t>Drug Canine</w:t>
            </w:r>
          </w:p>
        </w:tc>
        <w:tc>
          <w:tcPr>
            <w:tcW w:w="1810" w:type="dxa"/>
            <w:noWrap/>
          </w:tcPr>
          <w:p w14:paraId="7EE89E47" w14:textId="61C5A3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5719D1" w14:textId="77777777" w:rsidTr="00983744">
        <w:trPr>
          <w:trHeight w:val="20"/>
        </w:trPr>
        <w:tc>
          <w:tcPr>
            <w:tcW w:w="5783" w:type="dxa"/>
            <w:noWrap/>
            <w:hideMark/>
          </w:tcPr>
          <w:p w14:paraId="34D894E7" w14:textId="77777777" w:rsidR="00983744" w:rsidRPr="00861905" w:rsidRDefault="00983744" w:rsidP="00983744">
            <w:pPr>
              <w:pStyle w:val="Corpsdetexte"/>
              <w:spacing w:before="0" w:after="0"/>
              <w:contextualSpacing/>
              <w:rPr>
                <w:szCs w:val="20"/>
                <w:lang w:val="fr-CA"/>
              </w:rPr>
            </w:pPr>
            <w:r w:rsidRPr="00861905">
              <w:rPr>
                <w:szCs w:val="20"/>
                <w:lang w:val="fr-CA"/>
              </w:rPr>
              <w:t>ElectronicArrowBoard</w:t>
            </w:r>
          </w:p>
        </w:tc>
        <w:tc>
          <w:tcPr>
            <w:tcW w:w="2117" w:type="dxa"/>
            <w:hideMark/>
          </w:tcPr>
          <w:p w14:paraId="73D5402D" w14:textId="77777777" w:rsidR="00983744" w:rsidRPr="00861905" w:rsidRDefault="00983744" w:rsidP="00983744">
            <w:pPr>
              <w:pStyle w:val="Corpsdetexte"/>
              <w:spacing w:before="0" w:after="0"/>
              <w:contextualSpacing/>
              <w:rPr>
                <w:szCs w:val="20"/>
                <w:lang w:val="fr-CA"/>
              </w:rPr>
            </w:pPr>
            <w:r w:rsidRPr="00861905">
              <w:rPr>
                <w:szCs w:val="20"/>
                <w:lang w:val="fr-CA"/>
              </w:rPr>
              <w:t>Electronic Arrow Board</w:t>
            </w:r>
          </w:p>
        </w:tc>
        <w:tc>
          <w:tcPr>
            <w:tcW w:w="1810" w:type="dxa"/>
            <w:noWrap/>
          </w:tcPr>
          <w:p w14:paraId="570BEB84" w14:textId="761036A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4669ED3" w14:textId="77777777" w:rsidTr="00983744">
        <w:trPr>
          <w:trHeight w:val="20"/>
        </w:trPr>
        <w:tc>
          <w:tcPr>
            <w:tcW w:w="5783" w:type="dxa"/>
            <w:noWrap/>
            <w:hideMark/>
          </w:tcPr>
          <w:p w14:paraId="4B865239" w14:textId="77777777" w:rsidR="00983744" w:rsidRPr="00861905" w:rsidRDefault="00983744" w:rsidP="00983744">
            <w:pPr>
              <w:pStyle w:val="Corpsdetexte"/>
              <w:spacing w:before="0" w:after="0"/>
              <w:contextualSpacing/>
              <w:rPr>
                <w:szCs w:val="20"/>
                <w:lang w:val="fr-CA"/>
              </w:rPr>
            </w:pPr>
            <w:r w:rsidRPr="00861905">
              <w:rPr>
                <w:szCs w:val="20"/>
                <w:lang w:val="fr-CA"/>
              </w:rPr>
              <w:t>ElectronicVariableMessageBoard</w:t>
            </w:r>
          </w:p>
        </w:tc>
        <w:tc>
          <w:tcPr>
            <w:tcW w:w="2117" w:type="dxa"/>
            <w:hideMark/>
          </w:tcPr>
          <w:p w14:paraId="7B0D32BD" w14:textId="77777777" w:rsidR="00983744" w:rsidRPr="00861905" w:rsidRDefault="00983744" w:rsidP="00983744">
            <w:pPr>
              <w:pStyle w:val="Corpsdetexte"/>
              <w:spacing w:before="0" w:after="0"/>
              <w:contextualSpacing/>
              <w:rPr>
                <w:szCs w:val="20"/>
                <w:lang w:val="fr-CA"/>
              </w:rPr>
            </w:pPr>
            <w:r w:rsidRPr="00861905">
              <w:rPr>
                <w:szCs w:val="20"/>
                <w:lang w:val="fr-CA"/>
              </w:rPr>
              <w:t>Electronic Variable Message Board</w:t>
            </w:r>
          </w:p>
        </w:tc>
        <w:tc>
          <w:tcPr>
            <w:tcW w:w="1810" w:type="dxa"/>
            <w:noWrap/>
          </w:tcPr>
          <w:p w14:paraId="44607B4A" w14:textId="670E773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760B4F" w14:textId="77777777" w:rsidTr="00983744">
        <w:trPr>
          <w:trHeight w:val="20"/>
        </w:trPr>
        <w:tc>
          <w:tcPr>
            <w:tcW w:w="5783" w:type="dxa"/>
            <w:noWrap/>
            <w:hideMark/>
          </w:tcPr>
          <w:p w14:paraId="2FE7CF6F" w14:textId="77777777" w:rsidR="00983744" w:rsidRPr="00861905" w:rsidRDefault="00983744" w:rsidP="00983744">
            <w:pPr>
              <w:pStyle w:val="Corpsdetexte"/>
              <w:spacing w:before="0" w:after="0"/>
              <w:contextualSpacing/>
              <w:rPr>
                <w:szCs w:val="20"/>
                <w:lang w:val="fr-CA"/>
              </w:rPr>
            </w:pPr>
            <w:r w:rsidRPr="00861905">
              <w:rPr>
                <w:szCs w:val="20"/>
                <w:lang w:val="fr-CA"/>
              </w:rPr>
              <w:t>EmergencyVehicleOperator</w:t>
            </w:r>
          </w:p>
        </w:tc>
        <w:tc>
          <w:tcPr>
            <w:tcW w:w="2117" w:type="dxa"/>
            <w:hideMark/>
          </w:tcPr>
          <w:p w14:paraId="6B0D9370" w14:textId="77777777" w:rsidR="00983744" w:rsidRPr="00861905" w:rsidRDefault="00983744" w:rsidP="00983744">
            <w:pPr>
              <w:pStyle w:val="Corpsdetexte"/>
              <w:spacing w:before="0" w:after="0"/>
              <w:contextualSpacing/>
              <w:rPr>
                <w:szCs w:val="20"/>
                <w:lang w:val="fr-CA"/>
              </w:rPr>
            </w:pPr>
            <w:r w:rsidRPr="00861905">
              <w:rPr>
                <w:szCs w:val="20"/>
                <w:lang w:val="fr-CA"/>
              </w:rPr>
              <w:t>Emergency Vehicle Operator</w:t>
            </w:r>
          </w:p>
        </w:tc>
        <w:tc>
          <w:tcPr>
            <w:tcW w:w="1810" w:type="dxa"/>
            <w:noWrap/>
          </w:tcPr>
          <w:p w14:paraId="02DE1FC9" w14:textId="30FF85D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C086A2" w14:textId="77777777" w:rsidTr="00983744">
        <w:trPr>
          <w:trHeight w:val="20"/>
        </w:trPr>
        <w:tc>
          <w:tcPr>
            <w:tcW w:w="5783" w:type="dxa"/>
            <w:noWrap/>
            <w:hideMark/>
          </w:tcPr>
          <w:p w14:paraId="319C8C67" w14:textId="77777777" w:rsidR="00983744" w:rsidRPr="00861905" w:rsidRDefault="00983744" w:rsidP="00983744">
            <w:pPr>
              <w:pStyle w:val="Corpsdetexte"/>
              <w:spacing w:before="0" w:after="0"/>
              <w:contextualSpacing/>
              <w:rPr>
                <w:szCs w:val="20"/>
                <w:lang w:val="fr-CA"/>
              </w:rPr>
            </w:pPr>
            <w:r w:rsidRPr="00861905">
              <w:rPr>
                <w:szCs w:val="20"/>
                <w:lang w:val="fr-CA"/>
              </w:rPr>
              <w:t>EmergencyVehicleOperatorHeavy</w:t>
            </w:r>
          </w:p>
        </w:tc>
        <w:tc>
          <w:tcPr>
            <w:tcW w:w="2117" w:type="dxa"/>
            <w:hideMark/>
          </w:tcPr>
          <w:p w14:paraId="5DC30676" w14:textId="77777777" w:rsidR="00983744" w:rsidRPr="00861905" w:rsidRDefault="00983744" w:rsidP="00983744">
            <w:pPr>
              <w:pStyle w:val="Corpsdetexte"/>
              <w:spacing w:before="0" w:after="0"/>
              <w:contextualSpacing/>
              <w:rPr>
                <w:szCs w:val="20"/>
                <w:lang w:val="fr-CA"/>
              </w:rPr>
            </w:pPr>
            <w:r w:rsidRPr="00861905">
              <w:rPr>
                <w:szCs w:val="20"/>
                <w:lang w:val="fr-CA"/>
              </w:rPr>
              <w:t>Emergency Vehicle Operator - Heavy</w:t>
            </w:r>
          </w:p>
        </w:tc>
        <w:tc>
          <w:tcPr>
            <w:tcW w:w="1810" w:type="dxa"/>
            <w:noWrap/>
          </w:tcPr>
          <w:p w14:paraId="1DDBBBCE" w14:textId="55BD75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20CC36" w14:textId="77777777" w:rsidTr="00983744">
        <w:trPr>
          <w:trHeight w:val="20"/>
        </w:trPr>
        <w:tc>
          <w:tcPr>
            <w:tcW w:w="5783" w:type="dxa"/>
            <w:noWrap/>
            <w:hideMark/>
          </w:tcPr>
          <w:p w14:paraId="21F9C28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EMSPhysician</w:t>
            </w:r>
          </w:p>
        </w:tc>
        <w:tc>
          <w:tcPr>
            <w:tcW w:w="2117" w:type="dxa"/>
            <w:hideMark/>
          </w:tcPr>
          <w:p w14:paraId="05A982ED" w14:textId="77777777" w:rsidR="00983744" w:rsidRPr="00861905" w:rsidRDefault="00983744" w:rsidP="00983744">
            <w:pPr>
              <w:pStyle w:val="Corpsdetexte"/>
              <w:spacing w:before="0" w:after="0"/>
              <w:contextualSpacing/>
              <w:rPr>
                <w:szCs w:val="20"/>
                <w:lang w:val="fr-CA"/>
              </w:rPr>
            </w:pPr>
            <w:r w:rsidRPr="00861905">
              <w:rPr>
                <w:szCs w:val="20"/>
                <w:lang w:val="fr-CA"/>
              </w:rPr>
              <w:t>EMS Physician</w:t>
            </w:r>
          </w:p>
        </w:tc>
        <w:tc>
          <w:tcPr>
            <w:tcW w:w="1810" w:type="dxa"/>
            <w:noWrap/>
          </w:tcPr>
          <w:p w14:paraId="5310808F" w14:textId="605CE8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B5361" w14:textId="77777777" w:rsidTr="00983744">
        <w:trPr>
          <w:trHeight w:val="20"/>
        </w:trPr>
        <w:tc>
          <w:tcPr>
            <w:tcW w:w="5783" w:type="dxa"/>
            <w:noWrap/>
            <w:hideMark/>
          </w:tcPr>
          <w:p w14:paraId="7446FA6C" w14:textId="77777777" w:rsidR="00983744" w:rsidRPr="00861905" w:rsidRDefault="00983744" w:rsidP="00983744">
            <w:pPr>
              <w:pStyle w:val="Corpsdetexte"/>
              <w:spacing w:before="0" w:after="0"/>
              <w:contextualSpacing/>
              <w:rPr>
                <w:szCs w:val="20"/>
                <w:lang w:val="fr-CA"/>
              </w:rPr>
            </w:pPr>
            <w:r w:rsidRPr="00861905">
              <w:rPr>
                <w:szCs w:val="20"/>
                <w:lang w:val="fr-CA"/>
              </w:rPr>
              <w:t>EMT</w:t>
            </w:r>
          </w:p>
        </w:tc>
        <w:tc>
          <w:tcPr>
            <w:tcW w:w="2117" w:type="dxa"/>
            <w:hideMark/>
          </w:tcPr>
          <w:p w14:paraId="6201F406" w14:textId="77777777" w:rsidR="00983744" w:rsidRPr="00861905" w:rsidRDefault="00983744" w:rsidP="00983744">
            <w:pPr>
              <w:pStyle w:val="Corpsdetexte"/>
              <w:spacing w:before="0" w:after="0"/>
              <w:contextualSpacing/>
              <w:rPr>
                <w:szCs w:val="20"/>
                <w:lang w:val="fr-CA"/>
              </w:rPr>
            </w:pPr>
            <w:r w:rsidRPr="00861905">
              <w:rPr>
                <w:szCs w:val="20"/>
                <w:lang w:val="fr-CA"/>
              </w:rPr>
              <w:t>Emergency Medical Technician</w:t>
            </w:r>
          </w:p>
        </w:tc>
        <w:tc>
          <w:tcPr>
            <w:tcW w:w="1810" w:type="dxa"/>
            <w:noWrap/>
          </w:tcPr>
          <w:p w14:paraId="7FFB6E81" w14:textId="675FBEE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BFBAB4" w14:textId="77777777" w:rsidTr="00983744">
        <w:trPr>
          <w:trHeight w:val="20"/>
        </w:trPr>
        <w:tc>
          <w:tcPr>
            <w:tcW w:w="5783" w:type="dxa"/>
            <w:noWrap/>
            <w:hideMark/>
          </w:tcPr>
          <w:p w14:paraId="724AAEA4" w14:textId="77777777" w:rsidR="00983744" w:rsidRPr="00861905" w:rsidRDefault="00983744" w:rsidP="00983744">
            <w:pPr>
              <w:pStyle w:val="Corpsdetexte"/>
              <w:spacing w:before="0" w:after="0"/>
              <w:contextualSpacing/>
              <w:rPr>
                <w:szCs w:val="20"/>
                <w:lang w:val="fr-CA"/>
              </w:rPr>
            </w:pPr>
            <w:r w:rsidRPr="00861905">
              <w:rPr>
                <w:szCs w:val="20"/>
                <w:lang w:val="fr-CA"/>
              </w:rPr>
              <w:t>ExplosiveK9</w:t>
            </w:r>
          </w:p>
        </w:tc>
        <w:tc>
          <w:tcPr>
            <w:tcW w:w="2117" w:type="dxa"/>
            <w:hideMark/>
          </w:tcPr>
          <w:p w14:paraId="361AB3E7" w14:textId="77777777" w:rsidR="00983744" w:rsidRPr="00861905" w:rsidRDefault="00983744" w:rsidP="00983744">
            <w:pPr>
              <w:pStyle w:val="Corpsdetexte"/>
              <w:spacing w:before="0" w:after="0"/>
              <w:contextualSpacing/>
              <w:rPr>
                <w:szCs w:val="20"/>
                <w:lang w:val="fr-CA"/>
              </w:rPr>
            </w:pPr>
            <w:r w:rsidRPr="00861905">
              <w:rPr>
                <w:szCs w:val="20"/>
                <w:lang w:val="fr-CA"/>
              </w:rPr>
              <w:t>Explosive Canine</w:t>
            </w:r>
          </w:p>
        </w:tc>
        <w:tc>
          <w:tcPr>
            <w:tcW w:w="1810" w:type="dxa"/>
            <w:noWrap/>
          </w:tcPr>
          <w:p w14:paraId="3974752B" w14:textId="5F2CA8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065295" w14:textId="77777777" w:rsidTr="00983744">
        <w:trPr>
          <w:trHeight w:val="20"/>
        </w:trPr>
        <w:tc>
          <w:tcPr>
            <w:tcW w:w="5783" w:type="dxa"/>
            <w:noWrap/>
            <w:hideMark/>
          </w:tcPr>
          <w:p w14:paraId="2D6A5B31" w14:textId="77777777" w:rsidR="00983744" w:rsidRPr="00861905" w:rsidRDefault="00983744" w:rsidP="00983744">
            <w:pPr>
              <w:pStyle w:val="Corpsdetexte"/>
              <w:spacing w:before="0" w:after="0"/>
              <w:contextualSpacing/>
              <w:rPr>
                <w:szCs w:val="20"/>
                <w:lang w:val="fr-CA"/>
              </w:rPr>
            </w:pPr>
            <w:r w:rsidRPr="00861905">
              <w:rPr>
                <w:szCs w:val="20"/>
                <w:lang w:val="fr-CA"/>
              </w:rPr>
              <w:t>ExtricationEquipmentBasic</w:t>
            </w:r>
          </w:p>
        </w:tc>
        <w:tc>
          <w:tcPr>
            <w:tcW w:w="2117" w:type="dxa"/>
            <w:hideMark/>
          </w:tcPr>
          <w:p w14:paraId="64392B6F" w14:textId="77777777" w:rsidR="00983744" w:rsidRPr="00861905" w:rsidRDefault="00983744" w:rsidP="00983744">
            <w:pPr>
              <w:pStyle w:val="Corpsdetexte"/>
              <w:spacing w:before="0" w:after="0"/>
              <w:contextualSpacing/>
              <w:rPr>
                <w:szCs w:val="20"/>
                <w:lang w:val="fr-CA"/>
              </w:rPr>
            </w:pPr>
            <w:r w:rsidRPr="00861905">
              <w:rPr>
                <w:szCs w:val="20"/>
                <w:lang w:val="fr-CA"/>
              </w:rPr>
              <w:t>Extrication Equipment - Basic</w:t>
            </w:r>
          </w:p>
        </w:tc>
        <w:tc>
          <w:tcPr>
            <w:tcW w:w="1810" w:type="dxa"/>
            <w:noWrap/>
          </w:tcPr>
          <w:p w14:paraId="004429DA" w14:textId="4F4BC9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0297A1" w14:textId="77777777" w:rsidTr="00983744">
        <w:trPr>
          <w:trHeight w:val="20"/>
        </w:trPr>
        <w:tc>
          <w:tcPr>
            <w:tcW w:w="5783" w:type="dxa"/>
            <w:noWrap/>
            <w:hideMark/>
          </w:tcPr>
          <w:p w14:paraId="579AF56C" w14:textId="77777777" w:rsidR="00983744" w:rsidRPr="00861905" w:rsidRDefault="00983744" w:rsidP="00983744">
            <w:pPr>
              <w:pStyle w:val="Corpsdetexte"/>
              <w:spacing w:before="0" w:after="0"/>
              <w:contextualSpacing/>
              <w:rPr>
                <w:szCs w:val="20"/>
                <w:lang w:val="fr-CA"/>
              </w:rPr>
            </w:pPr>
            <w:r w:rsidRPr="00861905">
              <w:rPr>
                <w:szCs w:val="20"/>
                <w:lang w:val="fr-CA"/>
              </w:rPr>
              <w:t>ExtricationEquipmentAdvanced</w:t>
            </w:r>
          </w:p>
        </w:tc>
        <w:tc>
          <w:tcPr>
            <w:tcW w:w="2117" w:type="dxa"/>
            <w:hideMark/>
          </w:tcPr>
          <w:p w14:paraId="6EC6098C" w14:textId="77777777" w:rsidR="00983744" w:rsidRPr="00861905" w:rsidRDefault="00983744" w:rsidP="00983744">
            <w:pPr>
              <w:pStyle w:val="Corpsdetexte"/>
              <w:spacing w:before="0" w:after="0"/>
              <w:contextualSpacing/>
              <w:rPr>
                <w:szCs w:val="20"/>
                <w:lang w:val="fr-CA"/>
              </w:rPr>
            </w:pPr>
            <w:r w:rsidRPr="00861905">
              <w:rPr>
                <w:szCs w:val="20"/>
                <w:lang w:val="fr-CA"/>
              </w:rPr>
              <w:t>Extrication Equipment - Advanced</w:t>
            </w:r>
          </w:p>
        </w:tc>
        <w:tc>
          <w:tcPr>
            <w:tcW w:w="1810" w:type="dxa"/>
            <w:noWrap/>
          </w:tcPr>
          <w:p w14:paraId="3E692D7B" w14:textId="297A18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480A63" w14:textId="77777777" w:rsidTr="00983744">
        <w:trPr>
          <w:trHeight w:val="20"/>
        </w:trPr>
        <w:tc>
          <w:tcPr>
            <w:tcW w:w="5783" w:type="dxa"/>
            <w:noWrap/>
            <w:hideMark/>
          </w:tcPr>
          <w:p w14:paraId="527FF46C" w14:textId="77777777" w:rsidR="00983744" w:rsidRPr="00861905" w:rsidRDefault="00983744" w:rsidP="00983744">
            <w:pPr>
              <w:pStyle w:val="Corpsdetexte"/>
              <w:spacing w:before="0" w:after="0"/>
              <w:contextualSpacing/>
              <w:rPr>
                <w:szCs w:val="20"/>
                <w:lang w:val="fr-CA"/>
              </w:rPr>
            </w:pPr>
            <w:r w:rsidRPr="00861905">
              <w:rPr>
                <w:szCs w:val="20"/>
                <w:lang w:val="fr-CA"/>
              </w:rPr>
              <w:t>FireApparatusDriver_Operator</w:t>
            </w:r>
          </w:p>
        </w:tc>
        <w:tc>
          <w:tcPr>
            <w:tcW w:w="2117" w:type="dxa"/>
            <w:hideMark/>
          </w:tcPr>
          <w:p w14:paraId="11D0B385" w14:textId="77777777" w:rsidR="00983744" w:rsidRPr="00861905" w:rsidRDefault="00983744" w:rsidP="00983744">
            <w:pPr>
              <w:pStyle w:val="Corpsdetexte"/>
              <w:spacing w:before="0" w:after="0"/>
              <w:contextualSpacing/>
              <w:rPr>
                <w:szCs w:val="20"/>
                <w:lang w:val="fr-CA"/>
              </w:rPr>
            </w:pPr>
            <w:r w:rsidRPr="00861905">
              <w:rPr>
                <w:szCs w:val="20"/>
                <w:lang w:val="fr-CA"/>
              </w:rPr>
              <w:t>Fire Apparatus Driver/Operator</w:t>
            </w:r>
          </w:p>
        </w:tc>
        <w:tc>
          <w:tcPr>
            <w:tcW w:w="1810" w:type="dxa"/>
            <w:noWrap/>
          </w:tcPr>
          <w:p w14:paraId="0E83B875" w14:textId="4BFDA90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37C02B" w14:textId="77777777" w:rsidTr="00983744">
        <w:trPr>
          <w:trHeight w:val="20"/>
        </w:trPr>
        <w:tc>
          <w:tcPr>
            <w:tcW w:w="5783" w:type="dxa"/>
            <w:noWrap/>
            <w:hideMark/>
          </w:tcPr>
          <w:p w14:paraId="5CC36668" w14:textId="77777777" w:rsidR="00983744" w:rsidRPr="00861905" w:rsidRDefault="00983744" w:rsidP="00983744">
            <w:pPr>
              <w:pStyle w:val="Corpsdetexte"/>
              <w:spacing w:before="0" w:after="0"/>
              <w:contextualSpacing/>
              <w:rPr>
                <w:szCs w:val="20"/>
                <w:lang w:val="fr-CA"/>
              </w:rPr>
            </w:pPr>
            <w:r w:rsidRPr="00861905">
              <w:rPr>
                <w:szCs w:val="20"/>
                <w:lang w:val="fr-CA"/>
              </w:rPr>
              <w:t>FireInspector</w:t>
            </w:r>
          </w:p>
        </w:tc>
        <w:tc>
          <w:tcPr>
            <w:tcW w:w="2117" w:type="dxa"/>
            <w:hideMark/>
          </w:tcPr>
          <w:p w14:paraId="4F3C9A18" w14:textId="77777777" w:rsidR="00983744" w:rsidRPr="00861905" w:rsidRDefault="00983744" w:rsidP="00983744">
            <w:pPr>
              <w:pStyle w:val="Corpsdetexte"/>
              <w:spacing w:before="0" w:after="0"/>
              <w:contextualSpacing/>
              <w:rPr>
                <w:szCs w:val="20"/>
                <w:lang w:val="fr-CA"/>
              </w:rPr>
            </w:pPr>
            <w:r w:rsidRPr="00861905">
              <w:rPr>
                <w:szCs w:val="20"/>
                <w:lang w:val="fr-CA"/>
              </w:rPr>
              <w:t>Fire Inspector</w:t>
            </w:r>
          </w:p>
        </w:tc>
        <w:tc>
          <w:tcPr>
            <w:tcW w:w="1810" w:type="dxa"/>
            <w:noWrap/>
          </w:tcPr>
          <w:p w14:paraId="62F05D4A" w14:textId="5D4A13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4B778" w14:textId="77777777" w:rsidTr="00983744">
        <w:trPr>
          <w:trHeight w:val="20"/>
        </w:trPr>
        <w:tc>
          <w:tcPr>
            <w:tcW w:w="5783" w:type="dxa"/>
            <w:noWrap/>
            <w:hideMark/>
          </w:tcPr>
          <w:p w14:paraId="07D3F4C3" w14:textId="77777777" w:rsidR="00983744" w:rsidRPr="00861905" w:rsidRDefault="00983744" w:rsidP="00983744">
            <w:pPr>
              <w:pStyle w:val="Corpsdetexte"/>
              <w:spacing w:before="0" w:after="0"/>
              <w:contextualSpacing/>
              <w:rPr>
                <w:szCs w:val="20"/>
                <w:lang w:val="fr-CA"/>
              </w:rPr>
            </w:pPr>
            <w:r w:rsidRPr="00861905">
              <w:rPr>
                <w:szCs w:val="20"/>
                <w:lang w:val="fr-CA"/>
              </w:rPr>
              <w:t>Firefighter</w:t>
            </w:r>
          </w:p>
        </w:tc>
        <w:tc>
          <w:tcPr>
            <w:tcW w:w="2117" w:type="dxa"/>
            <w:hideMark/>
          </w:tcPr>
          <w:p w14:paraId="696186B9" w14:textId="77777777" w:rsidR="00983744" w:rsidRPr="00861905" w:rsidRDefault="00983744" w:rsidP="00983744">
            <w:pPr>
              <w:pStyle w:val="Corpsdetexte"/>
              <w:spacing w:before="0" w:after="0"/>
              <w:contextualSpacing/>
              <w:rPr>
                <w:szCs w:val="20"/>
                <w:lang w:val="fr-CA"/>
              </w:rPr>
            </w:pPr>
            <w:r w:rsidRPr="00861905">
              <w:rPr>
                <w:szCs w:val="20"/>
                <w:lang w:val="fr-CA"/>
              </w:rPr>
              <w:t>Firefighter</w:t>
            </w:r>
          </w:p>
        </w:tc>
        <w:tc>
          <w:tcPr>
            <w:tcW w:w="1810" w:type="dxa"/>
            <w:noWrap/>
          </w:tcPr>
          <w:p w14:paraId="5D7A55A6" w14:textId="7DE0207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50DC63" w14:textId="77777777" w:rsidTr="00983744">
        <w:trPr>
          <w:trHeight w:val="20"/>
        </w:trPr>
        <w:tc>
          <w:tcPr>
            <w:tcW w:w="5783" w:type="dxa"/>
            <w:noWrap/>
            <w:hideMark/>
          </w:tcPr>
          <w:p w14:paraId="366F3B3B" w14:textId="77777777" w:rsidR="00983744" w:rsidRPr="00861905" w:rsidRDefault="00983744" w:rsidP="00983744">
            <w:pPr>
              <w:pStyle w:val="Corpsdetexte"/>
              <w:spacing w:before="0" w:after="0"/>
              <w:contextualSpacing/>
              <w:rPr>
                <w:szCs w:val="20"/>
                <w:lang w:val="fr-CA"/>
              </w:rPr>
            </w:pPr>
            <w:r w:rsidRPr="00861905">
              <w:rPr>
                <w:szCs w:val="20"/>
                <w:lang w:val="fr-CA"/>
              </w:rPr>
              <w:t>FLIR</w:t>
            </w:r>
          </w:p>
        </w:tc>
        <w:tc>
          <w:tcPr>
            <w:tcW w:w="2117" w:type="dxa"/>
            <w:hideMark/>
          </w:tcPr>
          <w:p w14:paraId="64400898" w14:textId="77777777" w:rsidR="00983744" w:rsidRPr="00861905" w:rsidRDefault="00983744" w:rsidP="00983744">
            <w:pPr>
              <w:pStyle w:val="Corpsdetexte"/>
              <w:spacing w:before="0" w:after="0"/>
              <w:contextualSpacing/>
              <w:rPr>
                <w:szCs w:val="20"/>
                <w:lang w:val="fr-CA"/>
              </w:rPr>
            </w:pPr>
            <w:r w:rsidRPr="00861905">
              <w:rPr>
                <w:szCs w:val="20"/>
                <w:lang w:val="fr-CA"/>
              </w:rPr>
              <w:t>FLIR Thermal Imaging</w:t>
            </w:r>
          </w:p>
        </w:tc>
        <w:tc>
          <w:tcPr>
            <w:tcW w:w="1810" w:type="dxa"/>
            <w:noWrap/>
          </w:tcPr>
          <w:p w14:paraId="079697F9" w14:textId="1A4B58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0FDE46" w14:textId="77777777" w:rsidTr="00983744">
        <w:trPr>
          <w:trHeight w:val="20"/>
        </w:trPr>
        <w:tc>
          <w:tcPr>
            <w:tcW w:w="5783" w:type="dxa"/>
            <w:noWrap/>
            <w:hideMark/>
          </w:tcPr>
          <w:p w14:paraId="34238CE5" w14:textId="77777777" w:rsidR="00983744" w:rsidRPr="00861905" w:rsidRDefault="00983744" w:rsidP="00983744">
            <w:pPr>
              <w:pStyle w:val="Corpsdetexte"/>
              <w:spacing w:before="0" w:after="0"/>
              <w:contextualSpacing/>
              <w:rPr>
                <w:szCs w:val="20"/>
                <w:lang w:val="fr-CA"/>
              </w:rPr>
            </w:pPr>
            <w:r w:rsidRPr="00861905">
              <w:rPr>
                <w:szCs w:val="20"/>
                <w:lang w:val="fr-CA"/>
              </w:rPr>
              <w:t>Floodlights</w:t>
            </w:r>
          </w:p>
        </w:tc>
        <w:tc>
          <w:tcPr>
            <w:tcW w:w="2117" w:type="dxa"/>
            <w:hideMark/>
          </w:tcPr>
          <w:p w14:paraId="52E0F93E" w14:textId="77777777" w:rsidR="00983744" w:rsidRPr="00861905" w:rsidRDefault="00983744" w:rsidP="00983744">
            <w:pPr>
              <w:pStyle w:val="Corpsdetexte"/>
              <w:spacing w:before="0" w:after="0"/>
              <w:contextualSpacing/>
              <w:rPr>
                <w:szCs w:val="20"/>
                <w:lang w:val="fr-CA"/>
              </w:rPr>
            </w:pPr>
            <w:r w:rsidRPr="00861905">
              <w:rPr>
                <w:szCs w:val="20"/>
                <w:lang w:val="fr-CA"/>
              </w:rPr>
              <w:t>Floodlights</w:t>
            </w:r>
          </w:p>
        </w:tc>
        <w:tc>
          <w:tcPr>
            <w:tcW w:w="1810" w:type="dxa"/>
            <w:noWrap/>
          </w:tcPr>
          <w:p w14:paraId="1BC6A760" w14:textId="57822D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11B9C" w14:textId="77777777" w:rsidTr="00983744">
        <w:trPr>
          <w:trHeight w:val="20"/>
        </w:trPr>
        <w:tc>
          <w:tcPr>
            <w:tcW w:w="5783" w:type="dxa"/>
            <w:noWrap/>
            <w:hideMark/>
          </w:tcPr>
          <w:p w14:paraId="0ECEF973" w14:textId="77777777" w:rsidR="00983744" w:rsidRPr="00861905" w:rsidRDefault="00983744" w:rsidP="00983744">
            <w:pPr>
              <w:pStyle w:val="Corpsdetexte"/>
              <w:spacing w:before="0" w:after="0"/>
              <w:contextualSpacing/>
              <w:rPr>
                <w:szCs w:val="20"/>
                <w:lang w:val="fr-CA"/>
              </w:rPr>
            </w:pPr>
            <w:r w:rsidRPr="00861905">
              <w:rPr>
                <w:szCs w:val="20"/>
                <w:lang w:val="fr-CA"/>
              </w:rPr>
              <w:t>JawsOfLife</w:t>
            </w:r>
          </w:p>
        </w:tc>
        <w:tc>
          <w:tcPr>
            <w:tcW w:w="2117" w:type="dxa"/>
            <w:hideMark/>
          </w:tcPr>
          <w:p w14:paraId="35447856" w14:textId="77777777" w:rsidR="00983744" w:rsidRPr="00861905" w:rsidRDefault="00983744" w:rsidP="00983744">
            <w:pPr>
              <w:pStyle w:val="Corpsdetexte"/>
              <w:spacing w:before="0" w:after="0"/>
              <w:contextualSpacing/>
              <w:rPr>
                <w:szCs w:val="20"/>
                <w:lang w:val="fr-CA"/>
              </w:rPr>
            </w:pPr>
            <w:r w:rsidRPr="00861905">
              <w:rPr>
                <w:szCs w:val="20"/>
                <w:lang w:val="fr-CA"/>
              </w:rPr>
              <w:t>Hurst Tool (Jaws of Life)</w:t>
            </w:r>
          </w:p>
        </w:tc>
        <w:tc>
          <w:tcPr>
            <w:tcW w:w="1810" w:type="dxa"/>
            <w:noWrap/>
          </w:tcPr>
          <w:p w14:paraId="1EC940A1" w14:textId="38213D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76ABDC" w14:textId="77777777" w:rsidTr="00983744">
        <w:trPr>
          <w:trHeight w:val="20"/>
        </w:trPr>
        <w:tc>
          <w:tcPr>
            <w:tcW w:w="5783" w:type="dxa"/>
            <w:noWrap/>
            <w:hideMark/>
          </w:tcPr>
          <w:p w14:paraId="704CEF35" w14:textId="77777777" w:rsidR="00983744" w:rsidRPr="00861905" w:rsidRDefault="00983744" w:rsidP="00983744">
            <w:pPr>
              <w:pStyle w:val="Corpsdetexte"/>
              <w:spacing w:before="0" w:after="0"/>
              <w:contextualSpacing/>
              <w:rPr>
                <w:szCs w:val="20"/>
                <w:lang w:val="fr-CA"/>
              </w:rPr>
            </w:pPr>
            <w:r w:rsidRPr="00861905">
              <w:rPr>
                <w:szCs w:val="20"/>
                <w:lang w:val="fr-CA"/>
              </w:rPr>
              <w:t>Generators</w:t>
            </w:r>
          </w:p>
        </w:tc>
        <w:tc>
          <w:tcPr>
            <w:tcW w:w="2117" w:type="dxa"/>
            <w:hideMark/>
          </w:tcPr>
          <w:p w14:paraId="5281C5A7" w14:textId="77777777" w:rsidR="00983744" w:rsidRPr="00861905" w:rsidRDefault="00983744" w:rsidP="00983744">
            <w:pPr>
              <w:pStyle w:val="Corpsdetexte"/>
              <w:spacing w:before="0" w:after="0"/>
              <w:contextualSpacing/>
              <w:rPr>
                <w:szCs w:val="20"/>
                <w:lang w:val="fr-CA"/>
              </w:rPr>
            </w:pPr>
            <w:r w:rsidRPr="00861905">
              <w:rPr>
                <w:szCs w:val="20"/>
                <w:lang w:val="fr-CA"/>
              </w:rPr>
              <w:t>Generators</w:t>
            </w:r>
          </w:p>
        </w:tc>
        <w:tc>
          <w:tcPr>
            <w:tcW w:w="1810" w:type="dxa"/>
            <w:noWrap/>
          </w:tcPr>
          <w:p w14:paraId="57888C2E" w14:textId="6E2FA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98D0C" w14:textId="77777777" w:rsidTr="00983744">
        <w:trPr>
          <w:trHeight w:val="20"/>
        </w:trPr>
        <w:tc>
          <w:tcPr>
            <w:tcW w:w="5783" w:type="dxa"/>
            <w:noWrap/>
            <w:hideMark/>
          </w:tcPr>
          <w:p w14:paraId="5FABE705" w14:textId="77777777" w:rsidR="00983744" w:rsidRPr="00861905" w:rsidRDefault="00983744" w:rsidP="00983744">
            <w:pPr>
              <w:pStyle w:val="Corpsdetexte"/>
              <w:spacing w:before="0" w:after="0"/>
              <w:contextualSpacing/>
              <w:rPr>
                <w:szCs w:val="20"/>
                <w:lang w:val="fr-CA"/>
              </w:rPr>
            </w:pPr>
            <w:r w:rsidRPr="00861905">
              <w:rPr>
                <w:szCs w:val="20"/>
                <w:lang w:val="fr-CA"/>
              </w:rPr>
              <w:t>HazMatOfficer</w:t>
            </w:r>
          </w:p>
        </w:tc>
        <w:tc>
          <w:tcPr>
            <w:tcW w:w="2117" w:type="dxa"/>
            <w:hideMark/>
          </w:tcPr>
          <w:p w14:paraId="60CA8B53" w14:textId="77777777" w:rsidR="00983744" w:rsidRPr="00861905" w:rsidRDefault="00983744" w:rsidP="00983744">
            <w:pPr>
              <w:pStyle w:val="Corpsdetexte"/>
              <w:spacing w:before="0" w:after="0"/>
              <w:contextualSpacing/>
              <w:rPr>
                <w:szCs w:val="20"/>
                <w:lang w:val="fr-CA"/>
              </w:rPr>
            </w:pPr>
            <w:r w:rsidRPr="00861905">
              <w:rPr>
                <w:szCs w:val="20"/>
                <w:lang w:val="fr-CA"/>
              </w:rPr>
              <w:t>HazMat Officer</w:t>
            </w:r>
          </w:p>
        </w:tc>
        <w:tc>
          <w:tcPr>
            <w:tcW w:w="1810" w:type="dxa"/>
            <w:noWrap/>
          </w:tcPr>
          <w:p w14:paraId="554FC731" w14:textId="363BE2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F27B44A" w14:textId="77777777" w:rsidTr="00983744">
        <w:trPr>
          <w:trHeight w:val="20"/>
        </w:trPr>
        <w:tc>
          <w:tcPr>
            <w:tcW w:w="5783" w:type="dxa"/>
            <w:noWrap/>
            <w:hideMark/>
          </w:tcPr>
          <w:p w14:paraId="4DC4F4ED" w14:textId="77777777" w:rsidR="00983744" w:rsidRPr="00861905" w:rsidRDefault="00983744" w:rsidP="00983744">
            <w:pPr>
              <w:pStyle w:val="Corpsdetexte"/>
              <w:spacing w:before="0" w:after="0"/>
              <w:contextualSpacing/>
              <w:rPr>
                <w:szCs w:val="20"/>
                <w:lang w:val="fr-CA"/>
              </w:rPr>
            </w:pPr>
            <w:r w:rsidRPr="00861905">
              <w:rPr>
                <w:szCs w:val="20"/>
                <w:lang w:val="fr-CA"/>
              </w:rPr>
              <w:t>HelicopterSearchandRescuePilot</w:t>
            </w:r>
          </w:p>
        </w:tc>
        <w:tc>
          <w:tcPr>
            <w:tcW w:w="2117" w:type="dxa"/>
            <w:hideMark/>
          </w:tcPr>
          <w:p w14:paraId="17F513C6" w14:textId="77777777" w:rsidR="00983744" w:rsidRPr="00861905" w:rsidRDefault="00983744" w:rsidP="00983744">
            <w:pPr>
              <w:pStyle w:val="Corpsdetexte"/>
              <w:spacing w:before="0" w:after="0"/>
              <w:contextualSpacing/>
              <w:rPr>
                <w:szCs w:val="20"/>
                <w:lang w:val="fr-CA"/>
              </w:rPr>
            </w:pPr>
            <w:r w:rsidRPr="00861905">
              <w:rPr>
                <w:szCs w:val="20"/>
                <w:lang w:val="fr-CA"/>
              </w:rPr>
              <w:t>Rotary Pilot</w:t>
            </w:r>
          </w:p>
        </w:tc>
        <w:tc>
          <w:tcPr>
            <w:tcW w:w="1810" w:type="dxa"/>
            <w:noWrap/>
          </w:tcPr>
          <w:p w14:paraId="30044715" w14:textId="325DE3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4DDD72" w14:textId="77777777" w:rsidTr="00983744">
        <w:trPr>
          <w:trHeight w:val="20"/>
        </w:trPr>
        <w:tc>
          <w:tcPr>
            <w:tcW w:w="5783" w:type="dxa"/>
            <w:noWrap/>
            <w:hideMark/>
          </w:tcPr>
          <w:p w14:paraId="213C558C" w14:textId="77777777" w:rsidR="00983744" w:rsidRPr="00861905" w:rsidRDefault="00983744" w:rsidP="00983744">
            <w:pPr>
              <w:pStyle w:val="Corpsdetexte"/>
              <w:spacing w:before="0" w:after="0"/>
              <w:contextualSpacing/>
              <w:rPr>
                <w:szCs w:val="20"/>
                <w:lang w:val="fr-CA"/>
              </w:rPr>
            </w:pPr>
            <w:r w:rsidRPr="00861905">
              <w:rPr>
                <w:szCs w:val="20"/>
                <w:lang w:val="fr-CA"/>
              </w:rPr>
              <w:t>HelicopterSearchandRescueTech</w:t>
            </w:r>
          </w:p>
        </w:tc>
        <w:tc>
          <w:tcPr>
            <w:tcW w:w="2117" w:type="dxa"/>
            <w:hideMark/>
          </w:tcPr>
          <w:p w14:paraId="22AAAD75" w14:textId="77777777" w:rsidR="00983744" w:rsidRPr="00861905" w:rsidRDefault="00983744" w:rsidP="00983744">
            <w:pPr>
              <w:pStyle w:val="Corpsdetexte"/>
              <w:spacing w:before="0" w:after="0"/>
              <w:contextualSpacing/>
              <w:rPr>
                <w:szCs w:val="20"/>
                <w:lang w:val="fr-CA"/>
              </w:rPr>
            </w:pPr>
            <w:r w:rsidRPr="00861905">
              <w:rPr>
                <w:szCs w:val="20"/>
                <w:lang w:val="fr-CA"/>
              </w:rPr>
              <w:t>Fixed Wing Pilot</w:t>
            </w:r>
          </w:p>
        </w:tc>
        <w:tc>
          <w:tcPr>
            <w:tcW w:w="1810" w:type="dxa"/>
            <w:noWrap/>
          </w:tcPr>
          <w:p w14:paraId="08CD33EE" w14:textId="56E106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34A5BC" w14:textId="77777777" w:rsidTr="00983744">
        <w:trPr>
          <w:trHeight w:val="20"/>
        </w:trPr>
        <w:tc>
          <w:tcPr>
            <w:tcW w:w="5783" w:type="dxa"/>
            <w:noWrap/>
            <w:hideMark/>
          </w:tcPr>
          <w:p w14:paraId="1D3529CB" w14:textId="77777777" w:rsidR="00983744" w:rsidRPr="00861905" w:rsidRDefault="00983744" w:rsidP="00983744">
            <w:pPr>
              <w:pStyle w:val="Corpsdetexte"/>
              <w:spacing w:before="0" w:after="0"/>
              <w:contextualSpacing/>
              <w:rPr>
                <w:szCs w:val="20"/>
                <w:lang w:val="fr-CA"/>
              </w:rPr>
            </w:pPr>
            <w:r w:rsidRPr="00861905">
              <w:rPr>
                <w:szCs w:val="20"/>
                <w:lang w:val="fr-CA"/>
              </w:rPr>
              <w:t>HighAngleRescueEquipment</w:t>
            </w:r>
          </w:p>
        </w:tc>
        <w:tc>
          <w:tcPr>
            <w:tcW w:w="2117" w:type="dxa"/>
            <w:hideMark/>
          </w:tcPr>
          <w:p w14:paraId="1B91203F" w14:textId="77777777" w:rsidR="00983744" w:rsidRPr="00861905" w:rsidRDefault="00983744" w:rsidP="00983744">
            <w:pPr>
              <w:pStyle w:val="Corpsdetexte"/>
              <w:spacing w:before="0" w:after="0"/>
              <w:contextualSpacing/>
              <w:rPr>
                <w:szCs w:val="20"/>
                <w:lang w:val="fr-CA"/>
              </w:rPr>
            </w:pPr>
            <w:r w:rsidRPr="00861905">
              <w:rPr>
                <w:szCs w:val="20"/>
                <w:lang w:val="fr-CA"/>
              </w:rPr>
              <w:t>High Angle Rescue specialist</w:t>
            </w:r>
          </w:p>
        </w:tc>
        <w:tc>
          <w:tcPr>
            <w:tcW w:w="1810" w:type="dxa"/>
            <w:noWrap/>
          </w:tcPr>
          <w:p w14:paraId="298EE003" w14:textId="11B4A5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587B95" w14:textId="77777777" w:rsidTr="00983744">
        <w:trPr>
          <w:trHeight w:val="20"/>
        </w:trPr>
        <w:tc>
          <w:tcPr>
            <w:tcW w:w="5783" w:type="dxa"/>
            <w:noWrap/>
            <w:hideMark/>
          </w:tcPr>
          <w:p w14:paraId="23C7048D" w14:textId="77777777" w:rsidR="00983744" w:rsidRPr="00861905" w:rsidRDefault="00983744" w:rsidP="00983744">
            <w:pPr>
              <w:pStyle w:val="Corpsdetexte"/>
              <w:spacing w:before="0" w:after="0"/>
              <w:contextualSpacing/>
              <w:rPr>
                <w:szCs w:val="20"/>
                <w:lang w:val="fr-CA"/>
              </w:rPr>
            </w:pPr>
            <w:r w:rsidRPr="00861905">
              <w:rPr>
                <w:szCs w:val="20"/>
                <w:lang w:val="fr-CA"/>
              </w:rPr>
              <w:t>HostageNegotiator</w:t>
            </w:r>
          </w:p>
        </w:tc>
        <w:tc>
          <w:tcPr>
            <w:tcW w:w="2117" w:type="dxa"/>
            <w:hideMark/>
          </w:tcPr>
          <w:p w14:paraId="2506543D" w14:textId="77777777" w:rsidR="00983744" w:rsidRPr="00861905" w:rsidRDefault="00983744" w:rsidP="00983744">
            <w:pPr>
              <w:pStyle w:val="Corpsdetexte"/>
              <w:spacing w:before="0" w:after="0"/>
              <w:contextualSpacing/>
              <w:rPr>
                <w:szCs w:val="20"/>
                <w:lang w:val="fr-CA"/>
              </w:rPr>
            </w:pPr>
            <w:r w:rsidRPr="00861905">
              <w:rPr>
                <w:szCs w:val="20"/>
                <w:lang w:val="fr-CA"/>
              </w:rPr>
              <w:t>Hostage Negotiator</w:t>
            </w:r>
          </w:p>
        </w:tc>
        <w:tc>
          <w:tcPr>
            <w:tcW w:w="1810" w:type="dxa"/>
            <w:noWrap/>
          </w:tcPr>
          <w:p w14:paraId="7EDA78C8" w14:textId="5A47DCC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4879B7" w14:textId="77777777" w:rsidTr="00983744">
        <w:trPr>
          <w:trHeight w:val="20"/>
        </w:trPr>
        <w:tc>
          <w:tcPr>
            <w:tcW w:w="5783" w:type="dxa"/>
            <w:noWrap/>
            <w:hideMark/>
          </w:tcPr>
          <w:p w14:paraId="4389BE66" w14:textId="77777777" w:rsidR="00983744" w:rsidRPr="00861905" w:rsidRDefault="00983744" w:rsidP="00983744">
            <w:pPr>
              <w:pStyle w:val="Corpsdetexte"/>
              <w:spacing w:before="0" w:after="0"/>
              <w:contextualSpacing/>
              <w:rPr>
                <w:szCs w:val="20"/>
                <w:lang w:val="fr-CA"/>
              </w:rPr>
            </w:pPr>
            <w:r w:rsidRPr="00861905">
              <w:rPr>
                <w:szCs w:val="20"/>
                <w:lang w:val="fr-CA"/>
              </w:rPr>
              <w:t>IceRescueEquipment</w:t>
            </w:r>
          </w:p>
        </w:tc>
        <w:tc>
          <w:tcPr>
            <w:tcW w:w="2117" w:type="dxa"/>
            <w:hideMark/>
          </w:tcPr>
          <w:p w14:paraId="165A1C89" w14:textId="77777777" w:rsidR="00983744" w:rsidRPr="00861905" w:rsidRDefault="00983744" w:rsidP="00983744">
            <w:pPr>
              <w:pStyle w:val="Corpsdetexte"/>
              <w:spacing w:before="0" w:after="0"/>
              <w:contextualSpacing/>
              <w:rPr>
                <w:szCs w:val="20"/>
                <w:lang w:val="fr-CA"/>
              </w:rPr>
            </w:pPr>
            <w:r w:rsidRPr="00861905">
              <w:rPr>
                <w:szCs w:val="20"/>
                <w:lang w:val="fr-CA"/>
              </w:rPr>
              <w:t>Ice Rescue Equipment</w:t>
            </w:r>
          </w:p>
        </w:tc>
        <w:tc>
          <w:tcPr>
            <w:tcW w:w="1810" w:type="dxa"/>
            <w:noWrap/>
          </w:tcPr>
          <w:p w14:paraId="1A056034" w14:textId="11EE1F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743D21" w14:textId="77777777" w:rsidTr="00983744">
        <w:trPr>
          <w:trHeight w:val="20"/>
        </w:trPr>
        <w:tc>
          <w:tcPr>
            <w:tcW w:w="5783" w:type="dxa"/>
            <w:noWrap/>
            <w:hideMark/>
          </w:tcPr>
          <w:p w14:paraId="06723E9F" w14:textId="77777777" w:rsidR="00983744" w:rsidRPr="00861905" w:rsidRDefault="00983744" w:rsidP="00983744">
            <w:pPr>
              <w:pStyle w:val="Corpsdetexte"/>
              <w:spacing w:before="0" w:after="0"/>
              <w:contextualSpacing/>
              <w:rPr>
                <w:szCs w:val="20"/>
                <w:lang w:val="fr-CA"/>
              </w:rPr>
            </w:pPr>
            <w:r w:rsidRPr="00861905">
              <w:rPr>
                <w:szCs w:val="20"/>
                <w:lang w:val="fr-CA"/>
              </w:rPr>
              <w:t>AbkhazianInterpreter</w:t>
            </w:r>
          </w:p>
        </w:tc>
        <w:tc>
          <w:tcPr>
            <w:tcW w:w="2117" w:type="dxa"/>
            <w:hideMark/>
          </w:tcPr>
          <w:p w14:paraId="67D904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Abkhazian (abk)</w:t>
            </w:r>
          </w:p>
        </w:tc>
        <w:tc>
          <w:tcPr>
            <w:tcW w:w="1810" w:type="dxa"/>
            <w:noWrap/>
          </w:tcPr>
          <w:p w14:paraId="0B98DD73" w14:textId="772839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C18A0B" w14:textId="77777777" w:rsidTr="00983744">
        <w:trPr>
          <w:trHeight w:val="20"/>
        </w:trPr>
        <w:tc>
          <w:tcPr>
            <w:tcW w:w="5783" w:type="dxa"/>
            <w:noWrap/>
            <w:hideMark/>
          </w:tcPr>
          <w:p w14:paraId="4059BEE1" w14:textId="77777777" w:rsidR="00983744" w:rsidRPr="00861905" w:rsidRDefault="00983744" w:rsidP="00983744">
            <w:pPr>
              <w:pStyle w:val="Corpsdetexte"/>
              <w:spacing w:before="0" w:after="0"/>
              <w:contextualSpacing/>
              <w:rPr>
                <w:szCs w:val="20"/>
                <w:lang w:val="fr-CA"/>
              </w:rPr>
            </w:pPr>
            <w:r w:rsidRPr="00861905">
              <w:rPr>
                <w:szCs w:val="20"/>
                <w:lang w:val="fr-CA"/>
              </w:rPr>
              <w:t>AchineseInterpreter</w:t>
            </w:r>
          </w:p>
        </w:tc>
        <w:tc>
          <w:tcPr>
            <w:tcW w:w="2117" w:type="dxa"/>
            <w:hideMark/>
          </w:tcPr>
          <w:p w14:paraId="4DFC97C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Achinese (ace)</w:t>
            </w:r>
          </w:p>
        </w:tc>
        <w:tc>
          <w:tcPr>
            <w:tcW w:w="1810" w:type="dxa"/>
            <w:noWrap/>
          </w:tcPr>
          <w:p w14:paraId="6E58910D" w14:textId="5D28A4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B6E2A4" w14:textId="77777777" w:rsidTr="00983744">
        <w:trPr>
          <w:trHeight w:val="20"/>
        </w:trPr>
        <w:tc>
          <w:tcPr>
            <w:tcW w:w="5783" w:type="dxa"/>
            <w:noWrap/>
            <w:hideMark/>
          </w:tcPr>
          <w:p w14:paraId="59D9BE9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AcoliInterpreter</w:t>
            </w:r>
          </w:p>
        </w:tc>
        <w:tc>
          <w:tcPr>
            <w:tcW w:w="2117" w:type="dxa"/>
            <w:hideMark/>
          </w:tcPr>
          <w:p w14:paraId="11722E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Acoli (ach)</w:t>
            </w:r>
          </w:p>
        </w:tc>
        <w:tc>
          <w:tcPr>
            <w:tcW w:w="1810" w:type="dxa"/>
            <w:noWrap/>
          </w:tcPr>
          <w:p w14:paraId="647871E9" w14:textId="7B45B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854A53" w14:textId="77777777" w:rsidTr="00983744">
        <w:trPr>
          <w:trHeight w:val="20"/>
        </w:trPr>
        <w:tc>
          <w:tcPr>
            <w:tcW w:w="5783" w:type="dxa"/>
            <w:noWrap/>
            <w:hideMark/>
          </w:tcPr>
          <w:p w14:paraId="3221961B" w14:textId="77777777" w:rsidR="00983744" w:rsidRPr="00861905" w:rsidRDefault="00983744" w:rsidP="00983744">
            <w:pPr>
              <w:pStyle w:val="Corpsdetexte"/>
              <w:spacing w:before="0" w:after="0"/>
              <w:contextualSpacing/>
              <w:rPr>
                <w:szCs w:val="20"/>
                <w:lang w:val="fr-CA"/>
              </w:rPr>
            </w:pPr>
            <w:r w:rsidRPr="00861905">
              <w:rPr>
                <w:szCs w:val="20"/>
                <w:lang w:val="fr-CA"/>
              </w:rPr>
              <w:t>AdangmeInterpreter</w:t>
            </w:r>
          </w:p>
        </w:tc>
        <w:tc>
          <w:tcPr>
            <w:tcW w:w="2117" w:type="dxa"/>
            <w:hideMark/>
          </w:tcPr>
          <w:p w14:paraId="4D884C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Adangme (ada)</w:t>
            </w:r>
          </w:p>
        </w:tc>
        <w:tc>
          <w:tcPr>
            <w:tcW w:w="1810" w:type="dxa"/>
            <w:noWrap/>
          </w:tcPr>
          <w:p w14:paraId="00E2D155" w14:textId="3BB0608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9616B" w14:textId="77777777" w:rsidTr="00983744">
        <w:trPr>
          <w:trHeight w:val="20"/>
        </w:trPr>
        <w:tc>
          <w:tcPr>
            <w:tcW w:w="5783" w:type="dxa"/>
            <w:noWrap/>
            <w:hideMark/>
          </w:tcPr>
          <w:p w14:paraId="4C811E94" w14:textId="77777777" w:rsidR="00983744" w:rsidRPr="00861905" w:rsidRDefault="00983744" w:rsidP="00983744">
            <w:pPr>
              <w:pStyle w:val="Corpsdetexte"/>
              <w:spacing w:before="0" w:after="0"/>
              <w:contextualSpacing/>
              <w:rPr>
                <w:szCs w:val="20"/>
                <w:lang w:val="fr-CA"/>
              </w:rPr>
            </w:pPr>
            <w:r w:rsidRPr="00861905">
              <w:rPr>
                <w:szCs w:val="20"/>
                <w:lang w:val="fr-CA"/>
              </w:rPr>
              <w:t>AdygheAdygeiInterpreter</w:t>
            </w:r>
          </w:p>
        </w:tc>
        <w:tc>
          <w:tcPr>
            <w:tcW w:w="2117" w:type="dxa"/>
            <w:hideMark/>
          </w:tcPr>
          <w:p w14:paraId="107F03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Adyghe Adygei (ady)</w:t>
            </w:r>
          </w:p>
        </w:tc>
        <w:tc>
          <w:tcPr>
            <w:tcW w:w="1810" w:type="dxa"/>
            <w:noWrap/>
          </w:tcPr>
          <w:p w14:paraId="73B9CF0F" w14:textId="78739D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96EB60" w14:textId="77777777" w:rsidTr="00983744">
        <w:trPr>
          <w:trHeight w:val="20"/>
        </w:trPr>
        <w:tc>
          <w:tcPr>
            <w:tcW w:w="5783" w:type="dxa"/>
            <w:noWrap/>
            <w:hideMark/>
          </w:tcPr>
          <w:p w14:paraId="2C2B2029" w14:textId="77777777" w:rsidR="00983744" w:rsidRPr="00861905" w:rsidRDefault="00983744" w:rsidP="00983744">
            <w:pPr>
              <w:pStyle w:val="Corpsdetexte"/>
              <w:spacing w:before="0" w:after="0"/>
              <w:contextualSpacing/>
              <w:rPr>
                <w:szCs w:val="20"/>
                <w:lang w:val="fr-CA"/>
              </w:rPr>
            </w:pPr>
            <w:r w:rsidRPr="00861905">
              <w:rPr>
                <w:szCs w:val="20"/>
                <w:lang w:val="fr-CA"/>
              </w:rPr>
              <w:t>AfarInterpreter</w:t>
            </w:r>
          </w:p>
        </w:tc>
        <w:tc>
          <w:tcPr>
            <w:tcW w:w="2117" w:type="dxa"/>
            <w:hideMark/>
          </w:tcPr>
          <w:p w14:paraId="0D7D9A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Afar (aar)</w:t>
            </w:r>
          </w:p>
        </w:tc>
        <w:tc>
          <w:tcPr>
            <w:tcW w:w="1810" w:type="dxa"/>
            <w:noWrap/>
          </w:tcPr>
          <w:p w14:paraId="268A4C1E" w14:textId="067FE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A0FEE1" w14:textId="77777777" w:rsidTr="00983744">
        <w:trPr>
          <w:trHeight w:val="20"/>
        </w:trPr>
        <w:tc>
          <w:tcPr>
            <w:tcW w:w="5783" w:type="dxa"/>
            <w:noWrap/>
            <w:hideMark/>
          </w:tcPr>
          <w:p w14:paraId="12D07880" w14:textId="77777777" w:rsidR="00983744" w:rsidRPr="00861905" w:rsidRDefault="00983744" w:rsidP="00983744">
            <w:pPr>
              <w:pStyle w:val="Corpsdetexte"/>
              <w:spacing w:before="0" w:after="0"/>
              <w:contextualSpacing/>
              <w:rPr>
                <w:szCs w:val="20"/>
                <w:lang w:val="fr-CA"/>
              </w:rPr>
            </w:pPr>
            <w:r w:rsidRPr="00861905">
              <w:rPr>
                <w:szCs w:val="20"/>
                <w:lang w:val="fr-CA"/>
              </w:rPr>
              <w:t>AfrihiliInterpreter</w:t>
            </w:r>
          </w:p>
        </w:tc>
        <w:tc>
          <w:tcPr>
            <w:tcW w:w="2117" w:type="dxa"/>
            <w:hideMark/>
          </w:tcPr>
          <w:p w14:paraId="62AB89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Afrihili (afh)</w:t>
            </w:r>
          </w:p>
        </w:tc>
        <w:tc>
          <w:tcPr>
            <w:tcW w:w="1810" w:type="dxa"/>
            <w:noWrap/>
          </w:tcPr>
          <w:p w14:paraId="69D781F2" w14:textId="7438DB4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D2F290" w14:textId="77777777" w:rsidTr="00983744">
        <w:trPr>
          <w:trHeight w:val="20"/>
        </w:trPr>
        <w:tc>
          <w:tcPr>
            <w:tcW w:w="5783" w:type="dxa"/>
            <w:noWrap/>
            <w:hideMark/>
          </w:tcPr>
          <w:p w14:paraId="3A5EA8AC" w14:textId="77777777" w:rsidR="00983744" w:rsidRPr="00861905" w:rsidRDefault="00983744" w:rsidP="00983744">
            <w:pPr>
              <w:pStyle w:val="Corpsdetexte"/>
              <w:spacing w:before="0" w:after="0"/>
              <w:contextualSpacing/>
              <w:rPr>
                <w:szCs w:val="20"/>
                <w:lang w:val="fr-CA"/>
              </w:rPr>
            </w:pPr>
            <w:r w:rsidRPr="00861905">
              <w:rPr>
                <w:szCs w:val="20"/>
                <w:lang w:val="fr-CA"/>
              </w:rPr>
              <w:t>AfrikaansInterpreter</w:t>
            </w:r>
          </w:p>
        </w:tc>
        <w:tc>
          <w:tcPr>
            <w:tcW w:w="2117" w:type="dxa"/>
            <w:hideMark/>
          </w:tcPr>
          <w:p w14:paraId="5C79AB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Afrikaans (afr)</w:t>
            </w:r>
          </w:p>
        </w:tc>
        <w:tc>
          <w:tcPr>
            <w:tcW w:w="1810" w:type="dxa"/>
            <w:noWrap/>
          </w:tcPr>
          <w:p w14:paraId="42B12486" w14:textId="4441E8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E9AEAF" w14:textId="77777777" w:rsidTr="00983744">
        <w:trPr>
          <w:trHeight w:val="20"/>
        </w:trPr>
        <w:tc>
          <w:tcPr>
            <w:tcW w:w="5783" w:type="dxa"/>
            <w:noWrap/>
            <w:hideMark/>
          </w:tcPr>
          <w:p w14:paraId="57B03589" w14:textId="77777777" w:rsidR="00983744" w:rsidRPr="00861905" w:rsidRDefault="00983744" w:rsidP="00983744">
            <w:pPr>
              <w:pStyle w:val="Corpsdetexte"/>
              <w:spacing w:before="0" w:after="0"/>
              <w:contextualSpacing/>
              <w:rPr>
                <w:szCs w:val="20"/>
                <w:lang w:val="fr-CA"/>
              </w:rPr>
            </w:pPr>
            <w:r w:rsidRPr="00861905">
              <w:rPr>
                <w:szCs w:val="20"/>
                <w:lang w:val="fr-CA"/>
              </w:rPr>
              <w:t>Afro-AsiaticLanguagesInterpreter</w:t>
            </w:r>
          </w:p>
        </w:tc>
        <w:tc>
          <w:tcPr>
            <w:tcW w:w="2117" w:type="dxa"/>
            <w:hideMark/>
          </w:tcPr>
          <w:p w14:paraId="1E029D9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Afro-Asiatic Languages (afa)</w:t>
            </w:r>
          </w:p>
        </w:tc>
        <w:tc>
          <w:tcPr>
            <w:tcW w:w="1810" w:type="dxa"/>
            <w:noWrap/>
          </w:tcPr>
          <w:p w14:paraId="65647502" w14:textId="2F8319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D15F21" w14:textId="77777777" w:rsidTr="00983744">
        <w:trPr>
          <w:trHeight w:val="20"/>
        </w:trPr>
        <w:tc>
          <w:tcPr>
            <w:tcW w:w="5783" w:type="dxa"/>
            <w:noWrap/>
            <w:hideMark/>
          </w:tcPr>
          <w:p w14:paraId="74DF4B0F" w14:textId="77777777" w:rsidR="00983744" w:rsidRPr="00861905" w:rsidRDefault="00983744" w:rsidP="00983744">
            <w:pPr>
              <w:pStyle w:val="Corpsdetexte"/>
              <w:spacing w:before="0" w:after="0"/>
              <w:contextualSpacing/>
              <w:rPr>
                <w:szCs w:val="20"/>
                <w:lang w:val="fr-CA"/>
              </w:rPr>
            </w:pPr>
            <w:r w:rsidRPr="00861905">
              <w:rPr>
                <w:szCs w:val="20"/>
                <w:lang w:val="fr-CA"/>
              </w:rPr>
              <w:t>AinuInterpreter</w:t>
            </w:r>
          </w:p>
        </w:tc>
        <w:tc>
          <w:tcPr>
            <w:tcW w:w="2117" w:type="dxa"/>
            <w:hideMark/>
          </w:tcPr>
          <w:p w14:paraId="354F76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Ainu (ain)</w:t>
            </w:r>
          </w:p>
        </w:tc>
        <w:tc>
          <w:tcPr>
            <w:tcW w:w="1810" w:type="dxa"/>
            <w:noWrap/>
          </w:tcPr>
          <w:p w14:paraId="447B8CB2" w14:textId="5366D6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41C568" w14:textId="77777777" w:rsidTr="00983744">
        <w:trPr>
          <w:trHeight w:val="20"/>
        </w:trPr>
        <w:tc>
          <w:tcPr>
            <w:tcW w:w="5783" w:type="dxa"/>
            <w:noWrap/>
            <w:hideMark/>
          </w:tcPr>
          <w:p w14:paraId="453B665B" w14:textId="77777777" w:rsidR="00983744" w:rsidRPr="00861905" w:rsidRDefault="00983744" w:rsidP="00983744">
            <w:pPr>
              <w:pStyle w:val="Corpsdetexte"/>
              <w:spacing w:before="0" w:after="0"/>
              <w:contextualSpacing/>
              <w:rPr>
                <w:szCs w:val="20"/>
                <w:lang w:val="fr-CA"/>
              </w:rPr>
            </w:pPr>
            <w:r w:rsidRPr="00861905">
              <w:rPr>
                <w:szCs w:val="20"/>
                <w:lang w:val="fr-CA"/>
              </w:rPr>
              <w:t>AkanInterpreter</w:t>
            </w:r>
          </w:p>
        </w:tc>
        <w:tc>
          <w:tcPr>
            <w:tcW w:w="2117" w:type="dxa"/>
            <w:hideMark/>
          </w:tcPr>
          <w:p w14:paraId="12D284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Akan (aka)</w:t>
            </w:r>
          </w:p>
        </w:tc>
        <w:tc>
          <w:tcPr>
            <w:tcW w:w="1810" w:type="dxa"/>
            <w:noWrap/>
          </w:tcPr>
          <w:p w14:paraId="3121D6FF" w14:textId="2B4F61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A1948B" w14:textId="77777777" w:rsidTr="00983744">
        <w:trPr>
          <w:trHeight w:val="20"/>
        </w:trPr>
        <w:tc>
          <w:tcPr>
            <w:tcW w:w="5783" w:type="dxa"/>
            <w:noWrap/>
            <w:hideMark/>
          </w:tcPr>
          <w:p w14:paraId="483F1FA4" w14:textId="77777777" w:rsidR="00983744" w:rsidRPr="00861905" w:rsidRDefault="00983744" w:rsidP="00983744">
            <w:pPr>
              <w:pStyle w:val="Corpsdetexte"/>
              <w:spacing w:before="0" w:after="0"/>
              <w:contextualSpacing/>
              <w:rPr>
                <w:szCs w:val="20"/>
                <w:lang w:val="fr-CA"/>
              </w:rPr>
            </w:pPr>
            <w:r w:rsidRPr="00861905">
              <w:rPr>
                <w:szCs w:val="20"/>
                <w:lang w:val="fr-CA"/>
              </w:rPr>
              <w:t>AkkadianInterpreter</w:t>
            </w:r>
          </w:p>
        </w:tc>
        <w:tc>
          <w:tcPr>
            <w:tcW w:w="2117" w:type="dxa"/>
            <w:hideMark/>
          </w:tcPr>
          <w:p w14:paraId="38ADAF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Akkadian (akk)</w:t>
            </w:r>
          </w:p>
        </w:tc>
        <w:tc>
          <w:tcPr>
            <w:tcW w:w="1810" w:type="dxa"/>
            <w:noWrap/>
          </w:tcPr>
          <w:p w14:paraId="7A448B51" w14:textId="1F6299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8CC1C9" w14:textId="77777777" w:rsidTr="00983744">
        <w:trPr>
          <w:trHeight w:val="20"/>
        </w:trPr>
        <w:tc>
          <w:tcPr>
            <w:tcW w:w="5783" w:type="dxa"/>
            <w:noWrap/>
            <w:hideMark/>
          </w:tcPr>
          <w:p w14:paraId="7BCC648C" w14:textId="77777777" w:rsidR="00983744" w:rsidRPr="00861905" w:rsidRDefault="00983744" w:rsidP="00983744">
            <w:pPr>
              <w:pStyle w:val="Corpsdetexte"/>
              <w:spacing w:before="0" w:after="0"/>
              <w:contextualSpacing/>
              <w:rPr>
                <w:szCs w:val="20"/>
                <w:lang w:val="fr-CA"/>
              </w:rPr>
            </w:pPr>
            <w:r w:rsidRPr="00861905">
              <w:rPr>
                <w:szCs w:val="20"/>
                <w:lang w:val="fr-CA"/>
              </w:rPr>
              <w:t>AlbanianInterpreter</w:t>
            </w:r>
          </w:p>
        </w:tc>
        <w:tc>
          <w:tcPr>
            <w:tcW w:w="2117" w:type="dxa"/>
            <w:hideMark/>
          </w:tcPr>
          <w:p w14:paraId="6B3A36B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Albanian (alb (B))</w:t>
            </w:r>
          </w:p>
        </w:tc>
        <w:tc>
          <w:tcPr>
            <w:tcW w:w="1810" w:type="dxa"/>
            <w:noWrap/>
          </w:tcPr>
          <w:p w14:paraId="3351B4AB" w14:textId="24A260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272BCB" w14:textId="77777777" w:rsidTr="00983744">
        <w:trPr>
          <w:trHeight w:val="20"/>
        </w:trPr>
        <w:tc>
          <w:tcPr>
            <w:tcW w:w="5783" w:type="dxa"/>
            <w:noWrap/>
            <w:hideMark/>
          </w:tcPr>
          <w:p w14:paraId="12F328A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AleutInterpreter</w:t>
            </w:r>
          </w:p>
        </w:tc>
        <w:tc>
          <w:tcPr>
            <w:tcW w:w="2117" w:type="dxa"/>
            <w:hideMark/>
          </w:tcPr>
          <w:p w14:paraId="156BEA2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Aleut (ale)</w:t>
            </w:r>
          </w:p>
        </w:tc>
        <w:tc>
          <w:tcPr>
            <w:tcW w:w="1810" w:type="dxa"/>
            <w:noWrap/>
          </w:tcPr>
          <w:p w14:paraId="6801F52A" w14:textId="044E6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FE6827" w14:textId="77777777" w:rsidTr="00983744">
        <w:trPr>
          <w:trHeight w:val="20"/>
        </w:trPr>
        <w:tc>
          <w:tcPr>
            <w:tcW w:w="5783" w:type="dxa"/>
            <w:noWrap/>
            <w:hideMark/>
          </w:tcPr>
          <w:p w14:paraId="2FC7D4ED" w14:textId="77777777" w:rsidR="00983744" w:rsidRPr="00861905" w:rsidRDefault="00983744" w:rsidP="00983744">
            <w:pPr>
              <w:pStyle w:val="Corpsdetexte"/>
              <w:spacing w:before="0" w:after="0"/>
              <w:contextualSpacing/>
              <w:rPr>
                <w:szCs w:val="20"/>
                <w:lang w:val="fr-CA"/>
              </w:rPr>
            </w:pPr>
            <w:r w:rsidRPr="00861905">
              <w:rPr>
                <w:szCs w:val="20"/>
                <w:lang w:val="fr-CA"/>
              </w:rPr>
              <w:t>AlgonquianLanguagesInterpreter</w:t>
            </w:r>
          </w:p>
        </w:tc>
        <w:tc>
          <w:tcPr>
            <w:tcW w:w="2117" w:type="dxa"/>
            <w:hideMark/>
          </w:tcPr>
          <w:p w14:paraId="20405B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Algonquian Languages (alg)</w:t>
            </w:r>
          </w:p>
        </w:tc>
        <w:tc>
          <w:tcPr>
            <w:tcW w:w="1810" w:type="dxa"/>
            <w:noWrap/>
          </w:tcPr>
          <w:p w14:paraId="5FF7517F" w14:textId="500D3E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140AC7" w14:textId="77777777" w:rsidTr="00983744">
        <w:trPr>
          <w:trHeight w:val="20"/>
        </w:trPr>
        <w:tc>
          <w:tcPr>
            <w:tcW w:w="5783" w:type="dxa"/>
            <w:noWrap/>
            <w:hideMark/>
          </w:tcPr>
          <w:p w14:paraId="13EE730B" w14:textId="77777777" w:rsidR="00983744" w:rsidRPr="00861905" w:rsidRDefault="00983744" w:rsidP="00983744">
            <w:pPr>
              <w:pStyle w:val="Corpsdetexte"/>
              <w:spacing w:before="0" w:after="0"/>
              <w:contextualSpacing/>
              <w:rPr>
                <w:szCs w:val="20"/>
                <w:lang w:val="fr-CA"/>
              </w:rPr>
            </w:pPr>
            <w:r w:rsidRPr="00861905">
              <w:rPr>
                <w:szCs w:val="20"/>
                <w:lang w:val="fr-CA"/>
              </w:rPr>
              <w:t>AltaicLanguagesInterpreter</w:t>
            </w:r>
          </w:p>
        </w:tc>
        <w:tc>
          <w:tcPr>
            <w:tcW w:w="2117" w:type="dxa"/>
            <w:hideMark/>
          </w:tcPr>
          <w:p w14:paraId="3DC01C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Altaic Languages (tut)</w:t>
            </w:r>
          </w:p>
        </w:tc>
        <w:tc>
          <w:tcPr>
            <w:tcW w:w="1810" w:type="dxa"/>
            <w:noWrap/>
          </w:tcPr>
          <w:p w14:paraId="0E0F5A9E" w14:textId="271C5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01CF80" w14:textId="77777777" w:rsidTr="00983744">
        <w:trPr>
          <w:trHeight w:val="20"/>
        </w:trPr>
        <w:tc>
          <w:tcPr>
            <w:tcW w:w="5783" w:type="dxa"/>
            <w:noWrap/>
            <w:hideMark/>
          </w:tcPr>
          <w:p w14:paraId="61EE7B03" w14:textId="77777777" w:rsidR="00983744" w:rsidRPr="00861905" w:rsidRDefault="00983744" w:rsidP="00983744">
            <w:pPr>
              <w:pStyle w:val="Corpsdetexte"/>
              <w:spacing w:before="0" w:after="0"/>
              <w:contextualSpacing/>
              <w:rPr>
                <w:szCs w:val="20"/>
                <w:lang w:val="fr-CA"/>
              </w:rPr>
            </w:pPr>
            <w:r w:rsidRPr="00861905">
              <w:rPr>
                <w:szCs w:val="20"/>
                <w:lang w:val="fr-CA"/>
              </w:rPr>
              <w:t>AmharicInterpreter</w:t>
            </w:r>
          </w:p>
        </w:tc>
        <w:tc>
          <w:tcPr>
            <w:tcW w:w="2117" w:type="dxa"/>
            <w:hideMark/>
          </w:tcPr>
          <w:p w14:paraId="14F212B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Amharic (amh)</w:t>
            </w:r>
          </w:p>
        </w:tc>
        <w:tc>
          <w:tcPr>
            <w:tcW w:w="1810" w:type="dxa"/>
            <w:noWrap/>
          </w:tcPr>
          <w:p w14:paraId="25C483D2" w14:textId="0586C2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703172" w14:textId="77777777" w:rsidTr="00983744">
        <w:trPr>
          <w:trHeight w:val="20"/>
        </w:trPr>
        <w:tc>
          <w:tcPr>
            <w:tcW w:w="5783" w:type="dxa"/>
            <w:noWrap/>
            <w:hideMark/>
          </w:tcPr>
          <w:p w14:paraId="038254E5" w14:textId="77777777" w:rsidR="00983744" w:rsidRPr="00861905" w:rsidRDefault="00983744" w:rsidP="00983744">
            <w:pPr>
              <w:pStyle w:val="Corpsdetexte"/>
              <w:spacing w:before="0" w:after="0"/>
              <w:contextualSpacing/>
              <w:rPr>
                <w:szCs w:val="20"/>
                <w:lang w:val="fr-CA"/>
              </w:rPr>
            </w:pPr>
            <w:r w:rsidRPr="00861905">
              <w:rPr>
                <w:szCs w:val="20"/>
                <w:lang w:val="fr-CA"/>
              </w:rPr>
              <w:t>AngikaInterpreter</w:t>
            </w:r>
          </w:p>
        </w:tc>
        <w:tc>
          <w:tcPr>
            <w:tcW w:w="2117" w:type="dxa"/>
            <w:hideMark/>
          </w:tcPr>
          <w:p w14:paraId="39FF7E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Angika (anp)</w:t>
            </w:r>
          </w:p>
        </w:tc>
        <w:tc>
          <w:tcPr>
            <w:tcW w:w="1810" w:type="dxa"/>
            <w:noWrap/>
          </w:tcPr>
          <w:p w14:paraId="19986BE7" w14:textId="1DE849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531B30" w14:textId="77777777" w:rsidTr="00983744">
        <w:trPr>
          <w:trHeight w:val="20"/>
        </w:trPr>
        <w:tc>
          <w:tcPr>
            <w:tcW w:w="5783" w:type="dxa"/>
            <w:noWrap/>
            <w:hideMark/>
          </w:tcPr>
          <w:p w14:paraId="7625A28D" w14:textId="77777777" w:rsidR="00983744" w:rsidRPr="00861905" w:rsidRDefault="00983744" w:rsidP="00983744">
            <w:pPr>
              <w:pStyle w:val="Corpsdetexte"/>
              <w:spacing w:before="0" w:after="0"/>
              <w:contextualSpacing/>
              <w:rPr>
                <w:szCs w:val="20"/>
                <w:lang w:val="fr-CA"/>
              </w:rPr>
            </w:pPr>
            <w:r w:rsidRPr="00861905">
              <w:rPr>
                <w:szCs w:val="20"/>
                <w:lang w:val="fr-CA"/>
              </w:rPr>
              <w:t>ApachelanguagesInterpreter</w:t>
            </w:r>
          </w:p>
        </w:tc>
        <w:tc>
          <w:tcPr>
            <w:tcW w:w="2117" w:type="dxa"/>
            <w:hideMark/>
          </w:tcPr>
          <w:p w14:paraId="1CD9E7A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Apache languages (apa)</w:t>
            </w:r>
          </w:p>
        </w:tc>
        <w:tc>
          <w:tcPr>
            <w:tcW w:w="1810" w:type="dxa"/>
            <w:noWrap/>
          </w:tcPr>
          <w:p w14:paraId="6E98787C" w14:textId="734F48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9EE07F" w14:textId="77777777" w:rsidTr="00983744">
        <w:trPr>
          <w:trHeight w:val="20"/>
        </w:trPr>
        <w:tc>
          <w:tcPr>
            <w:tcW w:w="5783" w:type="dxa"/>
            <w:noWrap/>
            <w:hideMark/>
          </w:tcPr>
          <w:p w14:paraId="1147013E" w14:textId="77777777" w:rsidR="00983744" w:rsidRPr="00861905" w:rsidRDefault="00983744" w:rsidP="00983744">
            <w:pPr>
              <w:pStyle w:val="Corpsdetexte"/>
              <w:spacing w:before="0" w:after="0"/>
              <w:contextualSpacing/>
              <w:rPr>
                <w:szCs w:val="20"/>
                <w:lang w:val="fr-CA"/>
              </w:rPr>
            </w:pPr>
            <w:r w:rsidRPr="00861905">
              <w:rPr>
                <w:szCs w:val="20"/>
                <w:lang w:val="fr-CA"/>
              </w:rPr>
              <w:t>ArabicInterpreter</w:t>
            </w:r>
          </w:p>
        </w:tc>
        <w:tc>
          <w:tcPr>
            <w:tcW w:w="2117" w:type="dxa"/>
            <w:hideMark/>
          </w:tcPr>
          <w:p w14:paraId="6C07643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Arabic (ara)</w:t>
            </w:r>
          </w:p>
        </w:tc>
        <w:tc>
          <w:tcPr>
            <w:tcW w:w="1810" w:type="dxa"/>
            <w:noWrap/>
          </w:tcPr>
          <w:p w14:paraId="729C70C3" w14:textId="43AED2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A6CFB6" w14:textId="77777777" w:rsidTr="00983744">
        <w:trPr>
          <w:trHeight w:val="20"/>
        </w:trPr>
        <w:tc>
          <w:tcPr>
            <w:tcW w:w="5783" w:type="dxa"/>
            <w:noWrap/>
            <w:hideMark/>
          </w:tcPr>
          <w:p w14:paraId="48176B7C" w14:textId="77777777" w:rsidR="00983744" w:rsidRPr="00861905" w:rsidRDefault="00983744" w:rsidP="00983744">
            <w:pPr>
              <w:pStyle w:val="Corpsdetexte"/>
              <w:spacing w:before="0" w:after="0"/>
              <w:contextualSpacing/>
              <w:rPr>
                <w:szCs w:val="20"/>
                <w:lang w:val="fr-CA"/>
              </w:rPr>
            </w:pPr>
            <w:r w:rsidRPr="00861905">
              <w:rPr>
                <w:szCs w:val="20"/>
                <w:lang w:val="fr-CA"/>
              </w:rPr>
              <w:t>AragoneseInterpreter</w:t>
            </w:r>
          </w:p>
        </w:tc>
        <w:tc>
          <w:tcPr>
            <w:tcW w:w="2117" w:type="dxa"/>
            <w:hideMark/>
          </w:tcPr>
          <w:p w14:paraId="45835DE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Aragonese (arg)</w:t>
            </w:r>
          </w:p>
        </w:tc>
        <w:tc>
          <w:tcPr>
            <w:tcW w:w="1810" w:type="dxa"/>
            <w:noWrap/>
          </w:tcPr>
          <w:p w14:paraId="5BB6F376" w14:textId="24E13B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35B477" w14:textId="77777777" w:rsidTr="00983744">
        <w:trPr>
          <w:trHeight w:val="20"/>
        </w:trPr>
        <w:tc>
          <w:tcPr>
            <w:tcW w:w="5783" w:type="dxa"/>
            <w:noWrap/>
            <w:hideMark/>
          </w:tcPr>
          <w:p w14:paraId="5E7B246D" w14:textId="77777777" w:rsidR="00983744" w:rsidRPr="00861905" w:rsidRDefault="00983744" w:rsidP="00983744">
            <w:pPr>
              <w:pStyle w:val="Corpsdetexte"/>
              <w:spacing w:before="0" w:after="0"/>
              <w:contextualSpacing/>
              <w:rPr>
                <w:szCs w:val="20"/>
                <w:lang w:val="fr-CA"/>
              </w:rPr>
            </w:pPr>
            <w:r w:rsidRPr="00861905">
              <w:rPr>
                <w:szCs w:val="20"/>
                <w:lang w:val="fr-CA"/>
              </w:rPr>
              <w:t>AramaicInterpreter</w:t>
            </w:r>
          </w:p>
        </w:tc>
        <w:tc>
          <w:tcPr>
            <w:tcW w:w="2117" w:type="dxa"/>
            <w:hideMark/>
          </w:tcPr>
          <w:p w14:paraId="353142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Aramaic (arc)</w:t>
            </w:r>
          </w:p>
        </w:tc>
        <w:tc>
          <w:tcPr>
            <w:tcW w:w="1810" w:type="dxa"/>
            <w:noWrap/>
          </w:tcPr>
          <w:p w14:paraId="3DE3B223" w14:textId="6FA18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211D42" w14:textId="77777777" w:rsidTr="00983744">
        <w:trPr>
          <w:trHeight w:val="20"/>
        </w:trPr>
        <w:tc>
          <w:tcPr>
            <w:tcW w:w="5783" w:type="dxa"/>
            <w:noWrap/>
            <w:hideMark/>
          </w:tcPr>
          <w:p w14:paraId="1E592B93" w14:textId="77777777" w:rsidR="00983744" w:rsidRPr="00861905" w:rsidRDefault="00983744" w:rsidP="00983744">
            <w:pPr>
              <w:pStyle w:val="Corpsdetexte"/>
              <w:spacing w:before="0" w:after="0"/>
              <w:contextualSpacing/>
              <w:rPr>
                <w:szCs w:val="20"/>
                <w:lang w:val="fr-CA"/>
              </w:rPr>
            </w:pPr>
            <w:r w:rsidRPr="00861905">
              <w:rPr>
                <w:szCs w:val="20"/>
                <w:lang w:val="fr-CA"/>
              </w:rPr>
              <w:t>ArapahoInterpreter</w:t>
            </w:r>
          </w:p>
        </w:tc>
        <w:tc>
          <w:tcPr>
            <w:tcW w:w="2117" w:type="dxa"/>
            <w:hideMark/>
          </w:tcPr>
          <w:p w14:paraId="5DE960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Arapaho (arp)</w:t>
            </w:r>
          </w:p>
        </w:tc>
        <w:tc>
          <w:tcPr>
            <w:tcW w:w="1810" w:type="dxa"/>
            <w:noWrap/>
          </w:tcPr>
          <w:p w14:paraId="5D381241" w14:textId="2210EE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72DBD" w14:textId="77777777" w:rsidTr="00983744">
        <w:trPr>
          <w:trHeight w:val="20"/>
        </w:trPr>
        <w:tc>
          <w:tcPr>
            <w:tcW w:w="5783" w:type="dxa"/>
            <w:noWrap/>
            <w:hideMark/>
          </w:tcPr>
          <w:p w14:paraId="506C380E" w14:textId="77777777" w:rsidR="00983744" w:rsidRPr="00861905" w:rsidRDefault="00983744" w:rsidP="00983744">
            <w:pPr>
              <w:pStyle w:val="Corpsdetexte"/>
              <w:spacing w:before="0" w:after="0"/>
              <w:contextualSpacing/>
              <w:rPr>
                <w:szCs w:val="20"/>
                <w:lang w:val="fr-CA"/>
              </w:rPr>
            </w:pPr>
            <w:r w:rsidRPr="00861905">
              <w:rPr>
                <w:szCs w:val="20"/>
                <w:lang w:val="fr-CA"/>
              </w:rPr>
              <w:t>ArawakInterpreter</w:t>
            </w:r>
          </w:p>
        </w:tc>
        <w:tc>
          <w:tcPr>
            <w:tcW w:w="2117" w:type="dxa"/>
            <w:hideMark/>
          </w:tcPr>
          <w:p w14:paraId="62AF4B1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Arawak (arw)</w:t>
            </w:r>
          </w:p>
        </w:tc>
        <w:tc>
          <w:tcPr>
            <w:tcW w:w="1810" w:type="dxa"/>
            <w:noWrap/>
          </w:tcPr>
          <w:p w14:paraId="79DFF782" w14:textId="7E9DBA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68B9E6" w14:textId="77777777" w:rsidTr="00983744">
        <w:trPr>
          <w:trHeight w:val="20"/>
        </w:trPr>
        <w:tc>
          <w:tcPr>
            <w:tcW w:w="5783" w:type="dxa"/>
            <w:noWrap/>
            <w:hideMark/>
          </w:tcPr>
          <w:p w14:paraId="1A127AB6"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ArmenianInterpreter</w:t>
            </w:r>
          </w:p>
        </w:tc>
        <w:tc>
          <w:tcPr>
            <w:tcW w:w="2117" w:type="dxa"/>
            <w:hideMark/>
          </w:tcPr>
          <w:p w14:paraId="51FA63C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Armenian (arm (B))</w:t>
            </w:r>
          </w:p>
        </w:tc>
        <w:tc>
          <w:tcPr>
            <w:tcW w:w="1810" w:type="dxa"/>
            <w:noWrap/>
          </w:tcPr>
          <w:p w14:paraId="0DD34E1F" w14:textId="0417CB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1CC5DF" w14:textId="77777777" w:rsidTr="00983744">
        <w:trPr>
          <w:trHeight w:val="20"/>
        </w:trPr>
        <w:tc>
          <w:tcPr>
            <w:tcW w:w="5783" w:type="dxa"/>
            <w:noWrap/>
            <w:hideMark/>
          </w:tcPr>
          <w:p w14:paraId="12B0A711" w14:textId="77777777" w:rsidR="00983744" w:rsidRPr="00861905" w:rsidRDefault="00983744" w:rsidP="00983744">
            <w:pPr>
              <w:pStyle w:val="Corpsdetexte"/>
              <w:spacing w:before="0" w:after="0"/>
              <w:contextualSpacing/>
              <w:rPr>
                <w:szCs w:val="20"/>
                <w:lang w:val="fr-CA"/>
              </w:rPr>
            </w:pPr>
            <w:r w:rsidRPr="00861905">
              <w:rPr>
                <w:szCs w:val="20"/>
                <w:lang w:val="fr-CA"/>
              </w:rPr>
              <w:t>AromanianArumanianMacedo-RomanianInterpreter</w:t>
            </w:r>
          </w:p>
        </w:tc>
        <w:tc>
          <w:tcPr>
            <w:tcW w:w="2117" w:type="dxa"/>
            <w:hideMark/>
          </w:tcPr>
          <w:p w14:paraId="1E05E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Aromanian Arumanian Macedo-Romanian (rup)</w:t>
            </w:r>
          </w:p>
        </w:tc>
        <w:tc>
          <w:tcPr>
            <w:tcW w:w="1810" w:type="dxa"/>
            <w:noWrap/>
          </w:tcPr>
          <w:p w14:paraId="63F0DB5F" w14:textId="1FDAF5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2BA152" w14:textId="77777777" w:rsidTr="00983744">
        <w:trPr>
          <w:trHeight w:val="20"/>
        </w:trPr>
        <w:tc>
          <w:tcPr>
            <w:tcW w:w="5783" w:type="dxa"/>
            <w:noWrap/>
            <w:hideMark/>
          </w:tcPr>
          <w:p w14:paraId="2CDFC73E" w14:textId="77777777" w:rsidR="00983744" w:rsidRPr="00861905" w:rsidRDefault="00983744" w:rsidP="00983744">
            <w:pPr>
              <w:pStyle w:val="Corpsdetexte"/>
              <w:spacing w:before="0" w:after="0"/>
              <w:contextualSpacing/>
              <w:rPr>
                <w:szCs w:val="20"/>
                <w:lang w:val="fr-CA"/>
              </w:rPr>
            </w:pPr>
            <w:r w:rsidRPr="00861905">
              <w:rPr>
                <w:szCs w:val="20"/>
                <w:lang w:val="fr-CA"/>
              </w:rPr>
              <w:t>AssameseInterpreter</w:t>
            </w:r>
          </w:p>
        </w:tc>
        <w:tc>
          <w:tcPr>
            <w:tcW w:w="2117" w:type="dxa"/>
            <w:hideMark/>
          </w:tcPr>
          <w:p w14:paraId="1FEB571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Assamese (asm)</w:t>
            </w:r>
          </w:p>
        </w:tc>
        <w:tc>
          <w:tcPr>
            <w:tcW w:w="1810" w:type="dxa"/>
            <w:noWrap/>
          </w:tcPr>
          <w:p w14:paraId="2278BE5C" w14:textId="2DFB0D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A4649" w14:textId="77777777" w:rsidTr="00983744">
        <w:trPr>
          <w:trHeight w:val="20"/>
        </w:trPr>
        <w:tc>
          <w:tcPr>
            <w:tcW w:w="5783" w:type="dxa"/>
            <w:noWrap/>
            <w:hideMark/>
          </w:tcPr>
          <w:p w14:paraId="5DD88EB8" w14:textId="77777777" w:rsidR="00983744" w:rsidRPr="00861905" w:rsidRDefault="00983744" w:rsidP="00983744">
            <w:pPr>
              <w:pStyle w:val="Corpsdetexte"/>
              <w:spacing w:before="0" w:after="0"/>
              <w:contextualSpacing/>
              <w:rPr>
                <w:szCs w:val="20"/>
                <w:lang w:val="fr-CA"/>
              </w:rPr>
            </w:pPr>
            <w:r w:rsidRPr="00861905">
              <w:rPr>
                <w:szCs w:val="20"/>
                <w:lang w:val="fr-CA"/>
              </w:rPr>
              <w:t>AsturianBableLeoneseAsturleoneseInterpreter</w:t>
            </w:r>
          </w:p>
        </w:tc>
        <w:tc>
          <w:tcPr>
            <w:tcW w:w="2117" w:type="dxa"/>
            <w:hideMark/>
          </w:tcPr>
          <w:p w14:paraId="57E811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Asturian Bable Leonese Asturleonese (ast)</w:t>
            </w:r>
          </w:p>
        </w:tc>
        <w:tc>
          <w:tcPr>
            <w:tcW w:w="1810" w:type="dxa"/>
            <w:noWrap/>
          </w:tcPr>
          <w:p w14:paraId="7CE3AC69" w14:textId="1341631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70E931" w14:textId="77777777" w:rsidTr="00983744">
        <w:trPr>
          <w:trHeight w:val="20"/>
        </w:trPr>
        <w:tc>
          <w:tcPr>
            <w:tcW w:w="5783" w:type="dxa"/>
            <w:noWrap/>
            <w:hideMark/>
          </w:tcPr>
          <w:p w14:paraId="33472806" w14:textId="77777777" w:rsidR="00983744" w:rsidRPr="00861905" w:rsidRDefault="00983744" w:rsidP="00983744">
            <w:pPr>
              <w:pStyle w:val="Corpsdetexte"/>
              <w:spacing w:before="0" w:after="0"/>
              <w:contextualSpacing/>
              <w:rPr>
                <w:szCs w:val="20"/>
                <w:lang w:val="fr-CA"/>
              </w:rPr>
            </w:pPr>
            <w:r w:rsidRPr="00861905">
              <w:rPr>
                <w:szCs w:val="20"/>
                <w:lang w:val="fr-CA"/>
              </w:rPr>
              <w:t>AthapascanLanguagesInterpreter</w:t>
            </w:r>
          </w:p>
        </w:tc>
        <w:tc>
          <w:tcPr>
            <w:tcW w:w="2117" w:type="dxa"/>
            <w:hideMark/>
          </w:tcPr>
          <w:p w14:paraId="4BD74F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Athapascan Languages (ath)</w:t>
            </w:r>
          </w:p>
        </w:tc>
        <w:tc>
          <w:tcPr>
            <w:tcW w:w="1810" w:type="dxa"/>
            <w:noWrap/>
          </w:tcPr>
          <w:p w14:paraId="1E098CF2" w14:textId="4E82DA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19599B" w14:textId="77777777" w:rsidTr="00983744">
        <w:trPr>
          <w:trHeight w:val="20"/>
        </w:trPr>
        <w:tc>
          <w:tcPr>
            <w:tcW w:w="5783" w:type="dxa"/>
            <w:noWrap/>
            <w:hideMark/>
          </w:tcPr>
          <w:p w14:paraId="59AEEF5D" w14:textId="77777777" w:rsidR="00983744" w:rsidRPr="00861905" w:rsidRDefault="00983744" w:rsidP="00983744">
            <w:pPr>
              <w:pStyle w:val="Corpsdetexte"/>
              <w:spacing w:before="0" w:after="0"/>
              <w:contextualSpacing/>
              <w:rPr>
                <w:szCs w:val="20"/>
                <w:lang w:val="fr-CA"/>
              </w:rPr>
            </w:pPr>
            <w:r w:rsidRPr="00861905">
              <w:rPr>
                <w:szCs w:val="20"/>
                <w:lang w:val="fr-CA"/>
              </w:rPr>
              <w:t>AustronesianLanguagesInterpreter</w:t>
            </w:r>
          </w:p>
        </w:tc>
        <w:tc>
          <w:tcPr>
            <w:tcW w:w="2117" w:type="dxa"/>
            <w:hideMark/>
          </w:tcPr>
          <w:p w14:paraId="2721B8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Austronesian Languages (map)</w:t>
            </w:r>
          </w:p>
        </w:tc>
        <w:tc>
          <w:tcPr>
            <w:tcW w:w="1810" w:type="dxa"/>
            <w:noWrap/>
          </w:tcPr>
          <w:p w14:paraId="53B5876E" w14:textId="0D173A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5AE16B" w14:textId="77777777" w:rsidTr="00983744">
        <w:trPr>
          <w:trHeight w:val="20"/>
        </w:trPr>
        <w:tc>
          <w:tcPr>
            <w:tcW w:w="5783" w:type="dxa"/>
            <w:noWrap/>
            <w:hideMark/>
          </w:tcPr>
          <w:p w14:paraId="458F768F" w14:textId="77777777" w:rsidR="00983744" w:rsidRPr="00861905" w:rsidRDefault="00983744" w:rsidP="00983744">
            <w:pPr>
              <w:pStyle w:val="Corpsdetexte"/>
              <w:spacing w:before="0" w:after="0"/>
              <w:contextualSpacing/>
              <w:rPr>
                <w:szCs w:val="20"/>
                <w:lang w:val="fr-CA"/>
              </w:rPr>
            </w:pPr>
            <w:r w:rsidRPr="00861905">
              <w:rPr>
                <w:szCs w:val="20"/>
                <w:lang w:val="fr-CA"/>
              </w:rPr>
              <w:t>AvaricInterpreter</w:t>
            </w:r>
          </w:p>
        </w:tc>
        <w:tc>
          <w:tcPr>
            <w:tcW w:w="2117" w:type="dxa"/>
            <w:hideMark/>
          </w:tcPr>
          <w:p w14:paraId="2BC4317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Avaric (ava)</w:t>
            </w:r>
          </w:p>
        </w:tc>
        <w:tc>
          <w:tcPr>
            <w:tcW w:w="1810" w:type="dxa"/>
            <w:noWrap/>
          </w:tcPr>
          <w:p w14:paraId="20AAF3E2" w14:textId="4F34DB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45F111" w14:textId="77777777" w:rsidTr="00983744">
        <w:trPr>
          <w:trHeight w:val="20"/>
        </w:trPr>
        <w:tc>
          <w:tcPr>
            <w:tcW w:w="5783" w:type="dxa"/>
            <w:noWrap/>
            <w:hideMark/>
          </w:tcPr>
          <w:p w14:paraId="0E86A82E" w14:textId="77777777" w:rsidR="00983744" w:rsidRPr="00861905" w:rsidRDefault="00983744" w:rsidP="00983744">
            <w:pPr>
              <w:pStyle w:val="Corpsdetexte"/>
              <w:spacing w:before="0" w:after="0"/>
              <w:contextualSpacing/>
              <w:rPr>
                <w:szCs w:val="20"/>
                <w:lang w:val="fr-CA"/>
              </w:rPr>
            </w:pPr>
            <w:r w:rsidRPr="00861905">
              <w:rPr>
                <w:szCs w:val="20"/>
                <w:lang w:val="fr-CA"/>
              </w:rPr>
              <w:t>AvestanInterpreter</w:t>
            </w:r>
          </w:p>
        </w:tc>
        <w:tc>
          <w:tcPr>
            <w:tcW w:w="2117" w:type="dxa"/>
            <w:hideMark/>
          </w:tcPr>
          <w:p w14:paraId="5EEEAC2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Avestan (ave)</w:t>
            </w:r>
          </w:p>
        </w:tc>
        <w:tc>
          <w:tcPr>
            <w:tcW w:w="1810" w:type="dxa"/>
            <w:noWrap/>
          </w:tcPr>
          <w:p w14:paraId="05500E6C" w14:textId="39CAD1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32A585" w14:textId="77777777" w:rsidTr="00983744">
        <w:trPr>
          <w:trHeight w:val="20"/>
        </w:trPr>
        <w:tc>
          <w:tcPr>
            <w:tcW w:w="5783" w:type="dxa"/>
            <w:noWrap/>
            <w:hideMark/>
          </w:tcPr>
          <w:p w14:paraId="753DFCFA" w14:textId="77777777" w:rsidR="00983744" w:rsidRPr="00861905" w:rsidRDefault="00983744" w:rsidP="00983744">
            <w:pPr>
              <w:pStyle w:val="Corpsdetexte"/>
              <w:spacing w:before="0" w:after="0"/>
              <w:contextualSpacing/>
              <w:rPr>
                <w:szCs w:val="20"/>
                <w:lang w:val="fr-CA"/>
              </w:rPr>
            </w:pPr>
            <w:r w:rsidRPr="00861905">
              <w:rPr>
                <w:szCs w:val="20"/>
                <w:lang w:val="fr-CA"/>
              </w:rPr>
              <w:t>AwadhiInterpreter</w:t>
            </w:r>
          </w:p>
        </w:tc>
        <w:tc>
          <w:tcPr>
            <w:tcW w:w="2117" w:type="dxa"/>
            <w:hideMark/>
          </w:tcPr>
          <w:p w14:paraId="661F00E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Awadhi (awa)</w:t>
            </w:r>
          </w:p>
        </w:tc>
        <w:tc>
          <w:tcPr>
            <w:tcW w:w="1810" w:type="dxa"/>
            <w:noWrap/>
          </w:tcPr>
          <w:p w14:paraId="4E73528C" w14:textId="34D50E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8E726B" w14:textId="77777777" w:rsidTr="00983744">
        <w:trPr>
          <w:trHeight w:val="20"/>
        </w:trPr>
        <w:tc>
          <w:tcPr>
            <w:tcW w:w="5783" w:type="dxa"/>
            <w:noWrap/>
            <w:hideMark/>
          </w:tcPr>
          <w:p w14:paraId="67049EEE"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AymaraInterpreter</w:t>
            </w:r>
          </w:p>
        </w:tc>
        <w:tc>
          <w:tcPr>
            <w:tcW w:w="2117" w:type="dxa"/>
            <w:hideMark/>
          </w:tcPr>
          <w:p w14:paraId="3751F27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Aymara (aym)</w:t>
            </w:r>
          </w:p>
        </w:tc>
        <w:tc>
          <w:tcPr>
            <w:tcW w:w="1810" w:type="dxa"/>
            <w:noWrap/>
          </w:tcPr>
          <w:p w14:paraId="5DCFAF8C" w14:textId="6C9057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084A9A" w14:textId="77777777" w:rsidTr="00983744">
        <w:trPr>
          <w:trHeight w:val="20"/>
        </w:trPr>
        <w:tc>
          <w:tcPr>
            <w:tcW w:w="5783" w:type="dxa"/>
            <w:noWrap/>
            <w:hideMark/>
          </w:tcPr>
          <w:p w14:paraId="0AC81D36" w14:textId="77777777" w:rsidR="00983744" w:rsidRPr="00861905" w:rsidRDefault="00983744" w:rsidP="00983744">
            <w:pPr>
              <w:pStyle w:val="Corpsdetexte"/>
              <w:spacing w:before="0" w:after="0"/>
              <w:contextualSpacing/>
              <w:rPr>
                <w:szCs w:val="20"/>
                <w:lang w:val="fr-CA"/>
              </w:rPr>
            </w:pPr>
            <w:r w:rsidRPr="00861905">
              <w:rPr>
                <w:szCs w:val="20"/>
                <w:lang w:val="fr-CA"/>
              </w:rPr>
              <w:t>AzerbaijaniInterpreter</w:t>
            </w:r>
          </w:p>
        </w:tc>
        <w:tc>
          <w:tcPr>
            <w:tcW w:w="2117" w:type="dxa"/>
            <w:hideMark/>
          </w:tcPr>
          <w:p w14:paraId="3A1545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Azerbaijani (aze)</w:t>
            </w:r>
          </w:p>
        </w:tc>
        <w:tc>
          <w:tcPr>
            <w:tcW w:w="1810" w:type="dxa"/>
            <w:noWrap/>
          </w:tcPr>
          <w:p w14:paraId="5D22E717" w14:textId="787721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8612A" w14:textId="77777777" w:rsidTr="00983744">
        <w:trPr>
          <w:trHeight w:val="20"/>
        </w:trPr>
        <w:tc>
          <w:tcPr>
            <w:tcW w:w="5783" w:type="dxa"/>
            <w:noWrap/>
            <w:hideMark/>
          </w:tcPr>
          <w:p w14:paraId="1C22C958" w14:textId="77777777" w:rsidR="00983744" w:rsidRPr="00861905" w:rsidRDefault="00983744" w:rsidP="00983744">
            <w:pPr>
              <w:pStyle w:val="Corpsdetexte"/>
              <w:spacing w:before="0" w:after="0"/>
              <w:contextualSpacing/>
              <w:rPr>
                <w:szCs w:val="20"/>
                <w:lang w:val="fr-CA"/>
              </w:rPr>
            </w:pPr>
            <w:r w:rsidRPr="00861905">
              <w:rPr>
                <w:szCs w:val="20"/>
                <w:lang w:val="fr-CA"/>
              </w:rPr>
              <w:t>BalineseInterpreter</w:t>
            </w:r>
          </w:p>
        </w:tc>
        <w:tc>
          <w:tcPr>
            <w:tcW w:w="2117" w:type="dxa"/>
            <w:hideMark/>
          </w:tcPr>
          <w:p w14:paraId="7D92EE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Balinese (ban)</w:t>
            </w:r>
          </w:p>
        </w:tc>
        <w:tc>
          <w:tcPr>
            <w:tcW w:w="1810" w:type="dxa"/>
            <w:noWrap/>
          </w:tcPr>
          <w:p w14:paraId="08E08419" w14:textId="0D4486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C6FFE0" w14:textId="77777777" w:rsidTr="00983744">
        <w:trPr>
          <w:trHeight w:val="20"/>
        </w:trPr>
        <w:tc>
          <w:tcPr>
            <w:tcW w:w="5783" w:type="dxa"/>
            <w:noWrap/>
            <w:hideMark/>
          </w:tcPr>
          <w:p w14:paraId="15F456EF" w14:textId="77777777" w:rsidR="00983744" w:rsidRPr="00861905" w:rsidRDefault="00983744" w:rsidP="00983744">
            <w:pPr>
              <w:pStyle w:val="Corpsdetexte"/>
              <w:spacing w:before="0" w:after="0"/>
              <w:contextualSpacing/>
              <w:rPr>
                <w:szCs w:val="20"/>
                <w:lang w:val="fr-CA"/>
              </w:rPr>
            </w:pPr>
            <w:r w:rsidRPr="00861905">
              <w:rPr>
                <w:szCs w:val="20"/>
                <w:lang w:val="fr-CA"/>
              </w:rPr>
              <w:t>BalticLanguagesInterpreter</w:t>
            </w:r>
          </w:p>
        </w:tc>
        <w:tc>
          <w:tcPr>
            <w:tcW w:w="2117" w:type="dxa"/>
            <w:hideMark/>
          </w:tcPr>
          <w:p w14:paraId="59B7DE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Baltic Languages (bat)</w:t>
            </w:r>
          </w:p>
        </w:tc>
        <w:tc>
          <w:tcPr>
            <w:tcW w:w="1810" w:type="dxa"/>
            <w:noWrap/>
          </w:tcPr>
          <w:p w14:paraId="7DCD65CA" w14:textId="18ED55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EE9B1D" w14:textId="77777777" w:rsidTr="00983744">
        <w:trPr>
          <w:trHeight w:val="20"/>
        </w:trPr>
        <w:tc>
          <w:tcPr>
            <w:tcW w:w="5783" w:type="dxa"/>
            <w:noWrap/>
            <w:hideMark/>
          </w:tcPr>
          <w:p w14:paraId="2C531A34" w14:textId="77777777" w:rsidR="00983744" w:rsidRPr="00861905" w:rsidRDefault="00983744" w:rsidP="00983744">
            <w:pPr>
              <w:pStyle w:val="Corpsdetexte"/>
              <w:spacing w:before="0" w:after="0"/>
              <w:contextualSpacing/>
              <w:rPr>
                <w:szCs w:val="20"/>
                <w:lang w:val="fr-CA"/>
              </w:rPr>
            </w:pPr>
            <w:r w:rsidRPr="00861905">
              <w:rPr>
                <w:szCs w:val="20"/>
                <w:lang w:val="fr-CA"/>
              </w:rPr>
              <w:t>BaluchiInterpreter</w:t>
            </w:r>
          </w:p>
        </w:tc>
        <w:tc>
          <w:tcPr>
            <w:tcW w:w="2117" w:type="dxa"/>
            <w:hideMark/>
          </w:tcPr>
          <w:p w14:paraId="0B2110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Baluchi (bal)</w:t>
            </w:r>
          </w:p>
        </w:tc>
        <w:tc>
          <w:tcPr>
            <w:tcW w:w="1810" w:type="dxa"/>
            <w:noWrap/>
          </w:tcPr>
          <w:p w14:paraId="0E947F91" w14:textId="64057E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B5CE81" w14:textId="77777777" w:rsidTr="00983744">
        <w:trPr>
          <w:trHeight w:val="20"/>
        </w:trPr>
        <w:tc>
          <w:tcPr>
            <w:tcW w:w="5783" w:type="dxa"/>
            <w:noWrap/>
            <w:hideMark/>
          </w:tcPr>
          <w:p w14:paraId="69C1A5A3" w14:textId="77777777" w:rsidR="00983744" w:rsidRPr="00861905" w:rsidRDefault="00983744" w:rsidP="00983744">
            <w:pPr>
              <w:pStyle w:val="Corpsdetexte"/>
              <w:spacing w:before="0" w:after="0"/>
              <w:contextualSpacing/>
              <w:rPr>
                <w:szCs w:val="20"/>
                <w:lang w:val="fr-CA"/>
              </w:rPr>
            </w:pPr>
            <w:r w:rsidRPr="00861905">
              <w:rPr>
                <w:szCs w:val="20"/>
                <w:lang w:val="fr-CA"/>
              </w:rPr>
              <w:t>BambaraInterpreter</w:t>
            </w:r>
          </w:p>
        </w:tc>
        <w:tc>
          <w:tcPr>
            <w:tcW w:w="2117" w:type="dxa"/>
            <w:hideMark/>
          </w:tcPr>
          <w:p w14:paraId="44FC530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Bambara (bam)</w:t>
            </w:r>
          </w:p>
        </w:tc>
        <w:tc>
          <w:tcPr>
            <w:tcW w:w="1810" w:type="dxa"/>
            <w:noWrap/>
          </w:tcPr>
          <w:p w14:paraId="1F0A1434" w14:textId="41D0BB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741938" w14:textId="77777777" w:rsidTr="00983744">
        <w:trPr>
          <w:trHeight w:val="20"/>
        </w:trPr>
        <w:tc>
          <w:tcPr>
            <w:tcW w:w="5783" w:type="dxa"/>
            <w:noWrap/>
            <w:hideMark/>
          </w:tcPr>
          <w:p w14:paraId="39C00CDF" w14:textId="77777777" w:rsidR="00983744" w:rsidRPr="00861905" w:rsidRDefault="00983744" w:rsidP="00983744">
            <w:pPr>
              <w:pStyle w:val="Corpsdetexte"/>
              <w:spacing w:before="0" w:after="0"/>
              <w:contextualSpacing/>
              <w:rPr>
                <w:szCs w:val="20"/>
                <w:lang w:val="fr-CA"/>
              </w:rPr>
            </w:pPr>
            <w:r w:rsidRPr="00861905">
              <w:rPr>
                <w:szCs w:val="20"/>
                <w:lang w:val="fr-CA"/>
              </w:rPr>
              <w:t>BamilekeLanguagesInterpreter</w:t>
            </w:r>
          </w:p>
        </w:tc>
        <w:tc>
          <w:tcPr>
            <w:tcW w:w="2117" w:type="dxa"/>
            <w:hideMark/>
          </w:tcPr>
          <w:p w14:paraId="17BA90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Bamileke Languages (bai)</w:t>
            </w:r>
          </w:p>
        </w:tc>
        <w:tc>
          <w:tcPr>
            <w:tcW w:w="1810" w:type="dxa"/>
            <w:noWrap/>
          </w:tcPr>
          <w:p w14:paraId="6B583848" w14:textId="7FA6863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1D0CFD" w14:textId="77777777" w:rsidTr="00983744">
        <w:trPr>
          <w:trHeight w:val="20"/>
        </w:trPr>
        <w:tc>
          <w:tcPr>
            <w:tcW w:w="5783" w:type="dxa"/>
            <w:noWrap/>
            <w:hideMark/>
          </w:tcPr>
          <w:p w14:paraId="2AF844F3" w14:textId="77777777" w:rsidR="00983744" w:rsidRPr="00861905" w:rsidRDefault="00983744" w:rsidP="00983744">
            <w:pPr>
              <w:pStyle w:val="Corpsdetexte"/>
              <w:spacing w:before="0" w:after="0"/>
              <w:contextualSpacing/>
              <w:rPr>
                <w:szCs w:val="20"/>
                <w:lang w:val="fr-CA"/>
              </w:rPr>
            </w:pPr>
            <w:r w:rsidRPr="00861905">
              <w:rPr>
                <w:szCs w:val="20"/>
                <w:lang w:val="fr-CA"/>
              </w:rPr>
              <w:t>BandaLanguagesInterpreter</w:t>
            </w:r>
          </w:p>
        </w:tc>
        <w:tc>
          <w:tcPr>
            <w:tcW w:w="2117" w:type="dxa"/>
            <w:hideMark/>
          </w:tcPr>
          <w:p w14:paraId="1179DC5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Banda Languages (bad)</w:t>
            </w:r>
          </w:p>
        </w:tc>
        <w:tc>
          <w:tcPr>
            <w:tcW w:w="1810" w:type="dxa"/>
            <w:noWrap/>
          </w:tcPr>
          <w:p w14:paraId="0B05F88E" w14:textId="32771D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1E93C3" w14:textId="77777777" w:rsidTr="00983744">
        <w:trPr>
          <w:trHeight w:val="20"/>
        </w:trPr>
        <w:tc>
          <w:tcPr>
            <w:tcW w:w="5783" w:type="dxa"/>
            <w:noWrap/>
            <w:hideMark/>
          </w:tcPr>
          <w:p w14:paraId="188848F6" w14:textId="77777777" w:rsidR="00983744" w:rsidRPr="00861905" w:rsidRDefault="00983744" w:rsidP="00983744">
            <w:pPr>
              <w:pStyle w:val="Corpsdetexte"/>
              <w:spacing w:before="0" w:after="0"/>
              <w:contextualSpacing/>
              <w:rPr>
                <w:szCs w:val="20"/>
                <w:lang w:val="fr-CA"/>
              </w:rPr>
            </w:pPr>
            <w:r w:rsidRPr="00861905">
              <w:rPr>
                <w:szCs w:val="20"/>
                <w:lang w:val="fr-CA"/>
              </w:rPr>
              <w:t>BantuLanguagesInterpreter</w:t>
            </w:r>
          </w:p>
        </w:tc>
        <w:tc>
          <w:tcPr>
            <w:tcW w:w="2117" w:type="dxa"/>
            <w:hideMark/>
          </w:tcPr>
          <w:p w14:paraId="3F63D35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Bantu Languages (bnt)</w:t>
            </w:r>
          </w:p>
        </w:tc>
        <w:tc>
          <w:tcPr>
            <w:tcW w:w="1810" w:type="dxa"/>
            <w:noWrap/>
          </w:tcPr>
          <w:p w14:paraId="73B09A5B" w14:textId="1EAEFD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F59C4C" w14:textId="77777777" w:rsidTr="00983744">
        <w:trPr>
          <w:trHeight w:val="20"/>
        </w:trPr>
        <w:tc>
          <w:tcPr>
            <w:tcW w:w="5783" w:type="dxa"/>
            <w:noWrap/>
            <w:hideMark/>
          </w:tcPr>
          <w:p w14:paraId="05177FAD" w14:textId="77777777" w:rsidR="00983744" w:rsidRPr="00861905" w:rsidRDefault="00983744" w:rsidP="00983744">
            <w:pPr>
              <w:pStyle w:val="Corpsdetexte"/>
              <w:spacing w:before="0" w:after="0"/>
              <w:contextualSpacing/>
              <w:rPr>
                <w:szCs w:val="20"/>
                <w:lang w:val="fr-CA"/>
              </w:rPr>
            </w:pPr>
            <w:r w:rsidRPr="00861905">
              <w:rPr>
                <w:szCs w:val="20"/>
                <w:lang w:val="fr-CA"/>
              </w:rPr>
              <w:t>BasaInterpreter</w:t>
            </w:r>
          </w:p>
        </w:tc>
        <w:tc>
          <w:tcPr>
            <w:tcW w:w="2117" w:type="dxa"/>
            <w:hideMark/>
          </w:tcPr>
          <w:p w14:paraId="7189CF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Basa (bas)</w:t>
            </w:r>
          </w:p>
        </w:tc>
        <w:tc>
          <w:tcPr>
            <w:tcW w:w="1810" w:type="dxa"/>
            <w:noWrap/>
          </w:tcPr>
          <w:p w14:paraId="4EEBA3BE" w14:textId="3A49EE6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F0BBE6" w14:textId="77777777" w:rsidTr="00983744">
        <w:trPr>
          <w:trHeight w:val="20"/>
        </w:trPr>
        <w:tc>
          <w:tcPr>
            <w:tcW w:w="5783" w:type="dxa"/>
            <w:noWrap/>
            <w:hideMark/>
          </w:tcPr>
          <w:p w14:paraId="2979D525" w14:textId="77777777" w:rsidR="00983744" w:rsidRPr="00861905" w:rsidRDefault="00983744" w:rsidP="00983744">
            <w:pPr>
              <w:pStyle w:val="Corpsdetexte"/>
              <w:spacing w:before="0" w:after="0"/>
              <w:contextualSpacing/>
              <w:rPr>
                <w:szCs w:val="20"/>
                <w:lang w:val="fr-CA"/>
              </w:rPr>
            </w:pPr>
            <w:r w:rsidRPr="00861905">
              <w:rPr>
                <w:szCs w:val="20"/>
                <w:lang w:val="fr-CA"/>
              </w:rPr>
              <w:t>BashkirInterpreter</w:t>
            </w:r>
          </w:p>
        </w:tc>
        <w:tc>
          <w:tcPr>
            <w:tcW w:w="2117" w:type="dxa"/>
            <w:hideMark/>
          </w:tcPr>
          <w:p w14:paraId="41F2B57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Bashkir (bak)</w:t>
            </w:r>
          </w:p>
        </w:tc>
        <w:tc>
          <w:tcPr>
            <w:tcW w:w="1810" w:type="dxa"/>
            <w:noWrap/>
          </w:tcPr>
          <w:p w14:paraId="1729A6CD" w14:textId="414C4A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E2C2AF" w14:textId="77777777" w:rsidTr="00983744">
        <w:trPr>
          <w:trHeight w:val="20"/>
        </w:trPr>
        <w:tc>
          <w:tcPr>
            <w:tcW w:w="5783" w:type="dxa"/>
            <w:noWrap/>
            <w:hideMark/>
          </w:tcPr>
          <w:p w14:paraId="35652D96"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BasqueInterpreter</w:t>
            </w:r>
          </w:p>
        </w:tc>
        <w:tc>
          <w:tcPr>
            <w:tcW w:w="2117" w:type="dxa"/>
            <w:hideMark/>
          </w:tcPr>
          <w:p w14:paraId="0592B4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Basque (baq (B))</w:t>
            </w:r>
          </w:p>
        </w:tc>
        <w:tc>
          <w:tcPr>
            <w:tcW w:w="1810" w:type="dxa"/>
            <w:noWrap/>
          </w:tcPr>
          <w:p w14:paraId="682FDA9E" w14:textId="26DD67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3F14FE" w14:textId="77777777" w:rsidTr="00983744">
        <w:trPr>
          <w:trHeight w:val="20"/>
        </w:trPr>
        <w:tc>
          <w:tcPr>
            <w:tcW w:w="5783" w:type="dxa"/>
            <w:noWrap/>
            <w:hideMark/>
          </w:tcPr>
          <w:p w14:paraId="2C535A8A" w14:textId="77777777" w:rsidR="00983744" w:rsidRPr="00861905" w:rsidRDefault="00983744" w:rsidP="00983744">
            <w:pPr>
              <w:pStyle w:val="Corpsdetexte"/>
              <w:spacing w:before="0" w:after="0"/>
              <w:contextualSpacing/>
              <w:rPr>
                <w:szCs w:val="20"/>
                <w:lang w:val="fr-CA"/>
              </w:rPr>
            </w:pPr>
            <w:r w:rsidRPr="00861905">
              <w:rPr>
                <w:szCs w:val="20"/>
                <w:lang w:val="fr-CA"/>
              </w:rPr>
              <w:t>BatakLanguagesInterpreter</w:t>
            </w:r>
          </w:p>
        </w:tc>
        <w:tc>
          <w:tcPr>
            <w:tcW w:w="2117" w:type="dxa"/>
            <w:hideMark/>
          </w:tcPr>
          <w:p w14:paraId="14C524F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Batak Languages (btk)</w:t>
            </w:r>
          </w:p>
        </w:tc>
        <w:tc>
          <w:tcPr>
            <w:tcW w:w="1810" w:type="dxa"/>
            <w:noWrap/>
          </w:tcPr>
          <w:p w14:paraId="6A28FB56" w14:textId="16E5A2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DAD650" w14:textId="77777777" w:rsidTr="00983744">
        <w:trPr>
          <w:trHeight w:val="20"/>
        </w:trPr>
        <w:tc>
          <w:tcPr>
            <w:tcW w:w="5783" w:type="dxa"/>
            <w:noWrap/>
            <w:hideMark/>
          </w:tcPr>
          <w:p w14:paraId="2C152CB1" w14:textId="77777777" w:rsidR="00983744" w:rsidRPr="00861905" w:rsidRDefault="00983744" w:rsidP="00983744">
            <w:pPr>
              <w:pStyle w:val="Corpsdetexte"/>
              <w:spacing w:before="0" w:after="0"/>
              <w:contextualSpacing/>
              <w:rPr>
                <w:szCs w:val="20"/>
                <w:lang w:val="fr-CA"/>
              </w:rPr>
            </w:pPr>
            <w:r w:rsidRPr="00861905">
              <w:rPr>
                <w:szCs w:val="20"/>
                <w:lang w:val="fr-CA"/>
              </w:rPr>
              <w:t>BejaBedawiyetInterpreter</w:t>
            </w:r>
          </w:p>
        </w:tc>
        <w:tc>
          <w:tcPr>
            <w:tcW w:w="2117" w:type="dxa"/>
            <w:hideMark/>
          </w:tcPr>
          <w:p w14:paraId="436042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Beja Bedawiyet (bej)</w:t>
            </w:r>
          </w:p>
        </w:tc>
        <w:tc>
          <w:tcPr>
            <w:tcW w:w="1810" w:type="dxa"/>
            <w:noWrap/>
          </w:tcPr>
          <w:p w14:paraId="5EEA4EB8" w14:textId="0288E1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3E133F" w14:textId="77777777" w:rsidTr="00983744">
        <w:trPr>
          <w:trHeight w:val="20"/>
        </w:trPr>
        <w:tc>
          <w:tcPr>
            <w:tcW w:w="5783" w:type="dxa"/>
            <w:noWrap/>
            <w:hideMark/>
          </w:tcPr>
          <w:p w14:paraId="2F5CA35D" w14:textId="77777777" w:rsidR="00983744" w:rsidRPr="00861905" w:rsidRDefault="00983744" w:rsidP="00983744">
            <w:pPr>
              <w:pStyle w:val="Corpsdetexte"/>
              <w:spacing w:before="0" w:after="0"/>
              <w:contextualSpacing/>
              <w:rPr>
                <w:szCs w:val="20"/>
                <w:lang w:val="fr-CA"/>
              </w:rPr>
            </w:pPr>
            <w:r w:rsidRPr="00861905">
              <w:rPr>
                <w:szCs w:val="20"/>
                <w:lang w:val="fr-CA"/>
              </w:rPr>
              <w:t>BelarusianInterpreter</w:t>
            </w:r>
          </w:p>
        </w:tc>
        <w:tc>
          <w:tcPr>
            <w:tcW w:w="2117" w:type="dxa"/>
            <w:hideMark/>
          </w:tcPr>
          <w:p w14:paraId="0FF3FA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Belarusian (bel)</w:t>
            </w:r>
          </w:p>
        </w:tc>
        <w:tc>
          <w:tcPr>
            <w:tcW w:w="1810" w:type="dxa"/>
            <w:noWrap/>
          </w:tcPr>
          <w:p w14:paraId="1DE2D625" w14:textId="583D7A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CD0B83" w14:textId="77777777" w:rsidTr="00983744">
        <w:trPr>
          <w:trHeight w:val="20"/>
        </w:trPr>
        <w:tc>
          <w:tcPr>
            <w:tcW w:w="5783" w:type="dxa"/>
            <w:noWrap/>
            <w:hideMark/>
          </w:tcPr>
          <w:p w14:paraId="42752E81" w14:textId="77777777" w:rsidR="00983744" w:rsidRPr="00861905" w:rsidRDefault="00983744" w:rsidP="00983744">
            <w:pPr>
              <w:pStyle w:val="Corpsdetexte"/>
              <w:spacing w:before="0" w:after="0"/>
              <w:contextualSpacing/>
              <w:rPr>
                <w:szCs w:val="20"/>
                <w:lang w:val="fr-CA"/>
              </w:rPr>
            </w:pPr>
            <w:r w:rsidRPr="00861905">
              <w:rPr>
                <w:szCs w:val="20"/>
                <w:lang w:val="fr-CA"/>
              </w:rPr>
              <w:t>BembaInterpreter</w:t>
            </w:r>
          </w:p>
        </w:tc>
        <w:tc>
          <w:tcPr>
            <w:tcW w:w="2117" w:type="dxa"/>
            <w:hideMark/>
          </w:tcPr>
          <w:p w14:paraId="2485E3C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Bemba (bem)</w:t>
            </w:r>
          </w:p>
        </w:tc>
        <w:tc>
          <w:tcPr>
            <w:tcW w:w="1810" w:type="dxa"/>
            <w:noWrap/>
          </w:tcPr>
          <w:p w14:paraId="3F81209D" w14:textId="499720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67BD8" w14:textId="77777777" w:rsidTr="00983744">
        <w:trPr>
          <w:trHeight w:val="20"/>
        </w:trPr>
        <w:tc>
          <w:tcPr>
            <w:tcW w:w="5783" w:type="dxa"/>
            <w:noWrap/>
            <w:hideMark/>
          </w:tcPr>
          <w:p w14:paraId="703F90AE" w14:textId="77777777" w:rsidR="00983744" w:rsidRPr="00861905" w:rsidRDefault="00983744" w:rsidP="00983744">
            <w:pPr>
              <w:pStyle w:val="Corpsdetexte"/>
              <w:spacing w:before="0" w:after="0"/>
              <w:contextualSpacing/>
              <w:rPr>
                <w:szCs w:val="20"/>
                <w:lang w:val="fr-CA"/>
              </w:rPr>
            </w:pPr>
            <w:r w:rsidRPr="00861905">
              <w:rPr>
                <w:szCs w:val="20"/>
                <w:lang w:val="fr-CA"/>
              </w:rPr>
              <w:t>BengaliInterpreter</w:t>
            </w:r>
          </w:p>
        </w:tc>
        <w:tc>
          <w:tcPr>
            <w:tcW w:w="2117" w:type="dxa"/>
            <w:hideMark/>
          </w:tcPr>
          <w:p w14:paraId="519E59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Bengali (ben)</w:t>
            </w:r>
          </w:p>
        </w:tc>
        <w:tc>
          <w:tcPr>
            <w:tcW w:w="1810" w:type="dxa"/>
            <w:noWrap/>
          </w:tcPr>
          <w:p w14:paraId="42D1BCD8" w14:textId="45D60C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F583CB" w14:textId="77777777" w:rsidTr="00983744">
        <w:trPr>
          <w:trHeight w:val="20"/>
        </w:trPr>
        <w:tc>
          <w:tcPr>
            <w:tcW w:w="5783" w:type="dxa"/>
            <w:noWrap/>
            <w:hideMark/>
          </w:tcPr>
          <w:p w14:paraId="4209CAFC" w14:textId="77777777" w:rsidR="00983744" w:rsidRPr="00861905" w:rsidRDefault="00983744" w:rsidP="00983744">
            <w:pPr>
              <w:pStyle w:val="Corpsdetexte"/>
              <w:spacing w:before="0" w:after="0"/>
              <w:contextualSpacing/>
              <w:rPr>
                <w:szCs w:val="20"/>
                <w:lang w:val="fr-CA"/>
              </w:rPr>
            </w:pPr>
            <w:r w:rsidRPr="00861905">
              <w:rPr>
                <w:szCs w:val="20"/>
                <w:lang w:val="fr-CA"/>
              </w:rPr>
              <w:t>BerberLanguagesInterpreter</w:t>
            </w:r>
          </w:p>
        </w:tc>
        <w:tc>
          <w:tcPr>
            <w:tcW w:w="2117" w:type="dxa"/>
            <w:hideMark/>
          </w:tcPr>
          <w:p w14:paraId="0CBD04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Berber Languages (ber)</w:t>
            </w:r>
          </w:p>
        </w:tc>
        <w:tc>
          <w:tcPr>
            <w:tcW w:w="1810" w:type="dxa"/>
            <w:noWrap/>
          </w:tcPr>
          <w:p w14:paraId="4A59393C" w14:textId="3FA272F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14F1B" w14:textId="77777777" w:rsidTr="00983744">
        <w:trPr>
          <w:trHeight w:val="20"/>
        </w:trPr>
        <w:tc>
          <w:tcPr>
            <w:tcW w:w="5783" w:type="dxa"/>
            <w:noWrap/>
            <w:hideMark/>
          </w:tcPr>
          <w:p w14:paraId="74CDEA25" w14:textId="77777777" w:rsidR="00983744" w:rsidRPr="00861905" w:rsidRDefault="00983744" w:rsidP="00983744">
            <w:pPr>
              <w:pStyle w:val="Corpsdetexte"/>
              <w:spacing w:before="0" w:after="0"/>
              <w:contextualSpacing/>
              <w:rPr>
                <w:szCs w:val="20"/>
                <w:lang w:val="fr-CA"/>
              </w:rPr>
            </w:pPr>
            <w:r w:rsidRPr="00861905">
              <w:rPr>
                <w:szCs w:val="20"/>
                <w:lang w:val="fr-CA"/>
              </w:rPr>
              <w:t>BhojpuriInterpreter</w:t>
            </w:r>
          </w:p>
        </w:tc>
        <w:tc>
          <w:tcPr>
            <w:tcW w:w="2117" w:type="dxa"/>
            <w:hideMark/>
          </w:tcPr>
          <w:p w14:paraId="1A9C80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Bhojpuri (bho)</w:t>
            </w:r>
          </w:p>
        </w:tc>
        <w:tc>
          <w:tcPr>
            <w:tcW w:w="1810" w:type="dxa"/>
            <w:noWrap/>
          </w:tcPr>
          <w:p w14:paraId="01045AF0" w14:textId="562024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9823FB" w14:textId="77777777" w:rsidTr="00983744">
        <w:trPr>
          <w:trHeight w:val="20"/>
        </w:trPr>
        <w:tc>
          <w:tcPr>
            <w:tcW w:w="5783" w:type="dxa"/>
            <w:noWrap/>
            <w:hideMark/>
          </w:tcPr>
          <w:p w14:paraId="5BE46ED6" w14:textId="77777777" w:rsidR="00983744" w:rsidRPr="00861905" w:rsidRDefault="00983744" w:rsidP="00983744">
            <w:pPr>
              <w:pStyle w:val="Corpsdetexte"/>
              <w:spacing w:before="0" w:after="0"/>
              <w:contextualSpacing/>
              <w:rPr>
                <w:szCs w:val="20"/>
                <w:lang w:val="fr-CA"/>
              </w:rPr>
            </w:pPr>
            <w:r w:rsidRPr="00861905">
              <w:rPr>
                <w:szCs w:val="20"/>
                <w:lang w:val="fr-CA"/>
              </w:rPr>
              <w:t>BihariLanguagesInterpreter</w:t>
            </w:r>
          </w:p>
        </w:tc>
        <w:tc>
          <w:tcPr>
            <w:tcW w:w="2117" w:type="dxa"/>
            <w:hideMark/>
          </w:tcPr>
          <w:p w14:paraId="657CFDA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Bihari Languages (bih)</w:t>
            </w:r>
          </w:p>
        </w:tc>
        <w:tc>
          <w:tcPr>
            <w:tcW w:w="1810" w:type="dxa"/>
            <w:noWrap/>
          </w:tcPr>
          <w:p w14:paraId="071B6256" w14:textId="2A3553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5F182F" w14:textId="77777777" w:rsidTr="00983744">
        <w:trPr>
          <w:trHeight w:val="20"/>
        </w:trPr>
        <w:tc>
          <w:tcPr>
            <w:tcW w:w="5783" w:type="dxa"/>
            <w:noWrap/>
            <w:hideMark/>
          </w:tcPr>
          <w:p w14:paraId="27A92A81" w14:textId="77777777" w:rsidR="00983744" w:rsidRPr="00861905" w:rsidRDefault="00983744" w:rsidP="00983744">
            <w:pPr>
              <w:pStyle w:val="Corpsdetexte"/>
              <w:spacing w:before="0" w:after="0"/>
              <w:contextualSpacing/>
              <w:rPr>
                <w:szCs w:val="20"/>
                <w:lang w:val="fr-CA"/>
              </w:rPr>
            </w:pPr>
            <w:r w:rsidRPr="00861905">
              <w:rPr>
                <w:szCs w:val="20"/>
                <w:lang w:val="fr-CA"/>
              </w:rPr>
              <w:t>BikolInterpreter</w:t>
            </w:r>
          </w:p>
        </w:tc>
        <w:tc>
          <w:tcPr>
            <w:tcW w:w="2117" w:type="dxa"/>
            <w:hideMark/>
          </w:tcPr>
          <w:p w14:paraId="1FD053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Bikol (bik)</w:t>
            </w:r>
          </w:p>
        </w:tc>
        <w:tc>
          <w:tcPr>
            <w:tcW w:w="1810" w:type="dxa"/>
            <w:noWrap/>
          </w:tcPr>
          <w:p w14:paraId="1630ACBA" w14:textId="5ACC0A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240E84" w14:textId="77777777" w:rsidTr="00983744">
        <w:trPr>
          <w:trHeight w:val="20"/>
        </w:trPr>
        <w:tc>
          <w:tcPr>
            <w:tcW w:w="5783" w:type="dxa"/>
            <w:noWrap/>
            <w:hideMark/>
          </w:tcPr>
          <w:p w14:paraId="2F2FC141" w14:textId="77777777" w:rsidR="00983744" w:rsidRPr="00861905" w:rsidRDefault="00983744" w:rsidP="00983744">
            <w:pPr>
              <w:pStyle w:val="Corpsdetexte"/>
              <w:spacing w:before="0" w:after="0"/>
              <w:contextualSpacing/>
              <w:rPr>
                <w:szCs w:val="20"/>
                <w:lang w:val="fr-CA"/>
              </w:rPr>
            </w:pPr>
            <w:r w:rsidRPr="00861905">
              <w:rPr>
                <w:szCs w:val="20"/>
                <w:lang w:val="fr-CA"/>
              </w:rPr>
              <w:t>BiniEdoInterpreter</w:t>
            </w:r>
          </w:p>
        </w:tc>
        <w:tc>
          <w:tcPr>
            <w:tcW w:w="2117" w:type="dxa"/>
            <w:hideMark/>
          </w:tcPr>
          <w:p w14:paraId="5615AFF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Bini Edo (bin)</w:t>
            </w:r>
          </w:p>
        </w:tc>
        <w:tc>
          <w:tcPr>
            <w:tcW w:w="1810" w:type="dxa"/>
            <w:noWrap/>
          </w:tcPr>
          <w:p w14:paraId="190C1F93" w14:textId="60C06E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AEAA86" w14:textId="77777777" w:rsidTr="00983744">
        <w:trPr>
          <w:trHeight w:val="20"/>
        </w:trPr>
        <w:tc>
          <w:tcPr>
            <w:tcW w:w="5783" w:type="dxa"/>
            <w:noWrap/>
            <w:hideMark/>
          </w:tcPr>
          <w:p w14:paraId="5F4D95B3"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BislamaInterpreter</w:t>
            </w:r>
          </w:p>
        </w:tc>
        <w:tc>
          <w:tcPr>
            <w:tcW w:w="2117" w:type="dxa"/>
            <w:hideMark/>
          </w:tcPr>
          <w:p w14:paraId="3E74D3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Bislama (bis)</w:t>
            </w:r>
          </w:p>
        </w:tc>
        <w:tc>
          <w:tcPr>
            <w:tcW w:w="1810" w:type="dxa"/>
            <w:noWrap/>
          </w:tcPr>
          <w:p w14:paraId="22D9917A" w14:textId="516C228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C98ACE" w14:textId="77777777" w:rsidTr="00983744">
        <w:trPr>
          <w:trHeight w:val="20"/>
        </w:trPr>
        <w:tc>
          <w:tcPr>
            <w:tcW w:w="5783" w:type="dxa"/>
            <w:noWrap/>
            <w:hideMark/>
          </w:tcPr>
          <w:p w14:paraId="3AD088CF" w14:textId="77777777" w:rsidR="00983744" w:rsidRPr="00861905" w:rsidRDefault="00983744" w:rsidP="00983744">
            <w:pPr>
              <w:pStyle w:val="Corpsdetexte"/>
              <w:spacing w:before="0" w:after="0"/>
              <w:contextualSpacing/>
              <w:rPr>
                <w:szCs w:val="20"/>
                <w:lang w:val="fr-CA"/>
              </w:rPr>
            </w:pPr>
            <w:r w:rsidRPr="00861905">
              <w:rPr>
                <w:szCs w:val="20"/>
                <w:lang w:val="fr-CA"/>
              </w:rPr>
              <w:t>BlinBilinInterpreter</w:t>
            </w:r>
          </w:p>
        </w:tc>
        <w:tc>
          <w:tcPr>
            <w:tcW w:w="2117" w:type="dxa"/>
            <w:hideMark/>
          </w:tcPr>
          <w:p w14:paraId="6D1D348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Blin Bilin (byn)</w:t>
            </w:r>
          </w:p>
        </w:tc>
        <w:tc>
          <w:tcPr>
            <w:tcW w:w="1810" w:type="dxa"/>
            <w:noWrap/>
          </w:tcPr>
          <w:p w14:paraId="14751C40" w14:textId="3C76A5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C15D39" w14:textId="77777777" w:rsidTr="00983744">
        <w:trPr>
          <w:trHeight w:val="20"/>
        </w:trPr>
        <w:tc>
          <w:tcPr>
            <w:tcW w:w="5783" w:type="dxa"/>
            <w:noWrap/>
            <w:hideMark/>
          </w:tcPr>
          <w:p w14:paraId="2DDEEC96" w14:textId="77777777" w:rsidR="00983744" w:rsidRPr="00861905" w:rsidRDefault="00983744" w:rsidP="00983744">
            <w:pPr>
              <w:pStyle w:val="Corpsdetexte"/>
              <w:spacing w:before="0" w:after="0"/>
              <w:contextualSpacing/>
              <w:rPr>
                <w:szCs w:val="20"/>
                <w:lang w:val="fr-CA"/>
              </w:rPr>
            </w:pPr>
            <w:r w:rsidRPr="00861905">
              <w:rPr>
                <w:szCs w:val="20"/>
                <w:lang w:val="fr-CA"/>
              </w:rPr>
              <w:t>BlissymbolsBlissymbolicsBlissInterpreter</w:t>
            </w:r>
          </w:p>
        </w:tc>
        <w:tc>
          <w:tcPr>
            <w:tcW w:w="2117" w:type="dxa"/>
            <w:hideMark/>
          </w:tcPr>
          <w:p w14:paraId="5C26F1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Blissymbols Blissymbolics Bliss (zbl)</w:t>
            </w:r>
          </w:p>
        </w:tc>
        <w:tc>
          <w:tcPr>
            <w:tcW w:w="1810" w:type="dxa"/>
            <w:noWrap/>
          </w:tcPr>
          <w:p w14:paraId="5D159350" w14:textId="2EA80E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FF7186" w14:textId="77777777" w:rsidTr="00983744">
        <w:trPr>
          <w:trHeight w:val="20"/>
        </w:trPr>
        <w:tc>
          <w:tcPr>
            <w:tcW w:w="5783" w:type="dxa"/>
            <w:noWrap/>
            <w:hideMark/>
          </w:tcPr>
          <w:p w14:paraId="58222288" w14:textId="77777777" w:rsidR="00983744" w:rsidRPr="00861905" w:rsidRDefault="00983744" w:rsidP="00983744">
            <w:pPr>
              <w:pStyle w:val="Corpsdetexte"/>
              <w:spacing w:before="0" w:after="0"/>
              <w:contextualSpacing/>
              <w:rPr>
                <w:szCs w:val="20"/>
                <w:lang w:val="fr-CA"/>
              </w:rPr>
            </w:pPr>
            <w:r w:rsidRPr="00861905">
              <w:rPr>
                <w:szCs w:val="20"/>
                <w:lang w:val="fr-CA"/>
              </w:rPr>
              <w:t>BosnianInterpreter</w:t>
            </w:r>
          </w:p>
        </w:tc>
        <w:tc>
          <w:tcPr>
            <w:tcW w:w="2117" w:type="dxa"/>
            <w:hideMark/>
          </w:tcPr>
          <w:p w14:paraId="3093988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Bosnian (bos)</w:t>
            </w:r>
          </w:p>
        </w:tc>
        <w:tc>
          <w:tcPr>
            <w:tcW w:w="1810" w:type="dxa"/>
            <w:noWrap/>
          </w:tcPr>
          <w:p w14:paraId="294FDDDF" w14:textId="003BE9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CBD258" w14:textId="77777777" w:rsidTr="00983744">
        <w:trPr>
          <w:trHeight w:val="20"/>
        </w:trPr>
        <w:tc>
          <w:tcPr>
            <w:tcW w:w="5783" w:type="dxa"/>
            <w:noWrap/>
            <w:hideMark/>
          </w:tcPr>
          <w:p w14:paraId="1DB326C1" w14:textId="77777777" w:rsidR="00983744" w:rsidRPr="00861905" w:rsidRDefault="00983744" w:rsidP="00983744">
            <w:pPr>
              <w:pStyle w:val="Corpsdetexte"/>
              <w:spacing w:before="0" w:after="0"/>
              <w:contextualSpacing/>
              <w:rPr>
                <w:szCs w:val="20"/>
                <w:lang w:val="fr-CA"/>
              </w:rPr>
            </w:pPr>
            <w:r w:rsidRPr="00861905">
              <w:rPr>
                <w:szCs w:val="20"/>
                <w:lang w:val="fr-CA"/>
              </w:rPr>
              <w:t>BrajInterpreter</w:t>
            </w:r>
          </w:p>
        </w:tc>
        <w:tc>
          <w:tcPr>
            <w:tcW w:w="2117" w:type="dxa"/>
            <w:hideMark/>
          </w:tcPr>
          <w:p w14:paraId="7CE2845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Braj (bra)</w:t>
            </w:r>
          </w:p>
        </w:tc>
        <w:tc>
          <w:tcPr>
            <w:tcW w:w="1810" w:type="dxa"/>
            <w:noWrap/>
          </w:tcPr>
          <w:p w14:paraId="18FCE437" w14:textId="157FFD7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56298E" w14:textId="77777777" w:rsidTr="00983744">
        <w:trPr>
          <w:trHeight w:val="20"/>
        </w:trPr>
        <w:tc>
          <w:tcPr>
            <w:tcW w:w="5783" w:type="dxa"/>
            <w:noWrap/>
            <w:hideMark/>
          </w:tcPr>
          <w:p w14:paraId="7E5154EE" w14:textId="77777777" w:rsidR="00983744" w:rsidRPr="00861905" w:rsidRDefault="00983744" w:rsidP="00983744">
            <w:pPr>
              <w:pStyle w:val="Corpsdetexte"/>
              <w:spacing w:before="0" w:after="0"/>
              <w:contextualSpacing/>
              <w:rPr>
                <w:szCs w:val="20"/>
                <w:lang w:val="fr-CA"/>
              </w:rPr>
            </w:pPr>
            <w:r w:rsidRPr="00861905">
              <w:rPr>
                <w:szCs w:val="20"/>
                <w:lang w:val="fr-CA"/>
              </w:rPr>
              <w:t>BretonInterpreter</w:t>
            </w:r>
          </w:p>
        </w:tc>
        <w:tc>
          <w:tcPr>
            <w:tcW w:w="2117" w:type="dxa"/>
            <w:hideMark/>
          </w:tcPr>
          <w:p w14:paraId="11341B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Breton (bre)</w:t>
            </w:r>
          </w:p>
        </w:tc>
        <w:tc>
          <w:tcPr>
            <w:tcW w:w="1810" w:type="dxa"/>
            <w:noWrap/>
          </w:tcPr>
          <w:p w14:paraId="172061D7" w14:textId="6A2BAE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4A5325" w14:textId="77777777" w:rsidTr="00983744">
        <w:trPr>
          <w:trHeight w:val="20"/>
        </w:trPr>
        <w:tc>
          <w:tcPr>
            <w:tcW w:w="5783" w:type="dxa"/>
            <w:noWrap/>
            <w:hideMark/>
          </w:tcPr>
          <w:p w14:paraId="14850C1F" w14:textId="77777777" w:rsidR="00983744" w:rsidRPr="00861905" w:rsidRDefault="00983744" w:rsidP="00983744">
            <w:pPr>
              <w:pStyle w:val="Corpsdetexte"/>
              <w:spacing w:before="0" w:after="0"/>
              <w:contextualSpacing/>
              <w:rPr>
                <w:szCs w:val="20"/>
                <w:lang w:val="fr-CA"/>
              </w:rPr>
            </w:pPr>
            <w:r w:rsidRPr="00861905">
              <w:rPr>
                <w:szCs w:val="20"/>
                <w:lang w:val="fr-CA"/>
              </w:rPr>
              <w:t>BugineseInterpreter</w:t>
            </w:r>
          </w:p>
        </w:tc>
        <w:tc>
          <w:tcPr>
            <w:tcW w:w="2117" w:type="dxa"/>
            <w:hideMark/>
          </w:tcPr>
          <w:p w14:paraId="4F2ECB7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Buginese (bug)</w:t>
            </w:r>
          </w:p>
        </w:tc>
        <w:tc>
          <w:tcPr>
            <w:tcW w:w="1810" w:type="dxa"/>
            <w:noWrap/>
          </w:tcPr>
          <w:p w14:paraId="513F8125" w14:textId="28DFA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FCAD82" w14:textId="77777777" w:rsidTr="00983744">
        <w:trPr>
          <w:trHeight w:val="20"/>
        </w:trPr>
        <w:tc>
          <w:tcPr>
            <w:tcW w:w="5783" w:type="dxa"/>
            <w:noWrap/>
            <w:hideMark/>
          </w:tcPr>
          <w:p w14:paraId="1A6458BB" w14:textId="77777777" w:rsidR="00983744" w:rsidRPr="00861905" w:rsidRDefault="00983744" w:rsidP="00983744">
            <w:pPr>
              <w:pStyle w:val="Corpsdetexte"/>
              <w:spacing w:before="0" w:after="0"/>
              <w:contextualSpacing/>
              <w:rPr>
                <w:szCs w:val="20"/>
                <w:lang w:val="fr-CA"/>
              </w:rPr>
            </w:pPr>
            <w:r w:rsidRPr="00861905">
              <w:rPr>
                <w:szCs w:val="20"/>
                <w:lang w:val="fr-CA"/>
              </w:rPr>
              <w:t>BulgarianInterpreter</w:t>
            </w:r>
          </w:p>
        </w:tc>
        <w:tc>
          <w:tcPr>
            <w:tcW w:w="2117" w:type="dxa"/>
            <w:hideMark/>
          </w:tcPr>
          <w:p w14:paraId="16ACD0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Bulgarian (bul)</w:t>
            </w:r>
          </w:p>
        </w:tc>
        <w:tc>
          <w:tcPr>
            <w:tcW w:w="1810" w:type="dxa"/>
            <w:noWrap/>
          </w:tcPr>
          <w:p w14:paraId="7ED344A0" w14:textId="26872A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592C37" w14:textId="77777777" w:rsidTr="00983744">
        <w:trPr>
          <w:trHeight w:val="20"/>
        </w:trPr>
        <w:tc>
          <w:tcPr>
            <w:tcW w:w="5783" w:type="dxa"/>
            <w:noWrap/>
            <w:hideMark/>
          </w:tcPr>
          <w:p w14:paraId="3D98FF9C" w14:textId="77777777" w:rsidR="00983744" w:rsidRPr="00861905" w:rsidRDefault="00983744" w:rsidP="00983744">
            <w:pPr>
              <w:pStyle w:val="Corpsdetexte"/>
              <w:spacing w:before="0" w:after="0"/>
              <w:contextualSpacing/>
              <w:rPr>
                <w:szCs w:val="20"/>
                <w:lang w:val="fr-CA"/>
              </w:rPr>
            </w:pPr>
            <w:r w:rsidRPr="00861905">
              <w:rPr>
                <w:szCs w:val="20"/>
                <w:lang w:val="fr-CA"/>
              </w:rPr>
              <w:t>BuriatInterpreter</w:t>
            </w:r>
          </w:p>
        </w:tc>
        <w:tc>
          <w:tcPr>
            <w:tcW w:w="2117" w:type="dxa"/>
            <w:hideMark/>
          </w:tcPr>
          <w:p w14:paraId="3192E40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Buriat (bua)</w:t>
            </w:r>
          </w:p>
        </w:tc>
        <w:tc>
          <w:tcPr>
            <w:tcW w:w="1810" w:type="dxa"/>
            <w:noWrap/>
          </w:tcPr>
          <w:p w14:paraId="6B42D102" w14:textId="2A890A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87D15F" w14:textId="77777777" w:rsidTr="00983744">
        <w:trPr>
          <w:trHeight w:val="20"/>
        </w:trPr>
        <w:tc>
          <w:tcPr>
            <w:tcW w:w="5783" w:type="dxa"/>
            <w:noWrap/>
            <w:hideMark/>
          </w:tcPr>
          <w:p w14:paraId="610228CC" w14:textId="77777777" w:rsidR="00983744" w:rsidRPr="00861905" w:rsidRDefault="00983744" w:rsidP="00983744">
            <w:pPr>
              <w:pStyle w:val="Corpsdetexte"/>
              <w:spacing w:before="0" w:after="0"/>
              <w:contextualSpacing/>
              <w:rPr>
                <w:szCs w:val="20"/>
                <w:lang w:val="fr-CA"/>
              </w:rPr>
            </w:pPr>
            <w:r w:rsidRPr="00861905">
              <w:rPr>
                <w:szCs w:val="20"/>
                <w:lang w:val="fr-CA"/>
              </w:rPr>
              <w:t>BurmeseInterpreter</w:t>
            </w:r>
          </w:p>
        </w:tc>
        <w:tc>
          <w:tcPr>
            <w:tcW w:w="2117" w:type="dxa"/>
            <w:hideMark/>
          </w:tcPr>
          <w:p w14:paraId="2AE40C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Burmese (bur (B))</w:t>
            </w:r>
          </w:p>
        </w:tc>
        <w:tc>
          <w:tcPr>
            <w:tcW w:w="1810" w:type="dxa"/>
            <w:noWrap/>
          </w:tcPr>
          <w:p w14:paraId="09CCD804" w14:textId="665520E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765E21" w14:textId="77777777" w:rsidTr="00983744">
        <w:trPr>
          <w:trHeight w:val="20"/>
        </w:trPr>
        <w:tc>
          <w:tcPr>
            <w:tcW w:w="5783" w:type="dxa"/>
            <w:noWrap/>
            <w:hideMark/>
          </w:tcPr>
          <w:p w14:paraId="7F77DAA9" w14:textId="77777777" w:rsidR="00983744" w:rsidRPr="00861905" w:rsidRDefault="00983744" w:rsidP="00983744">
            <w:pPr>
              <w:pStyle w:val="Corpsdetexte"/>
              <w:spacing w:before="0" w:after="0"/>
              <w:contextualSpacing/>
              <w:rPr>
                <w:szCs w:val="20"/>
                <w:lang w:val="fr-CA"/>
              </w:rPr>
            </w:pPr>
            <w:r w:rsidRPr="00861905">
              <w:rPr>
                <w:szCs w:val="20"/>
                <w:lang w:val="fr-CA"/>
              </w:rPr>
              <w:t>CaddoInterpreter</w:t>
            </w:r>
          </w:p>
        </w:tc>
        <w:tc>
          <w:tcPr>
            <w:tcW w:w="2117" w:type="dxa"/>
            <w:hideMark/>
          </w:tcPr>
          <w:p w14:paraId="340C8B9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Caddo (cad)</w:t>
            </w:r>
          </w:p>
        </w:tc>
        <w:tc>
          <w:tcPr>
            <w:tcW w:w="1810" w:type="dxa"/>
            <w:noWrap/>
          </w:tcPr>
          <w:p w14:paraId="605405FB" w14:textId="6ADCCE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7B374" w14:textId="77777777" w:rsidTr="00983744">
        <w:trPr>
          <w:trHeight w:val="20"/>
        </w:trPr>
        <w:tc>
          <w:tcPr>
            <w:tcW w:w="5783" w:type="dxa"/>
            <w:noWrap/>
            <w:hideMark/>
          </w:tcPr>
          <w:p w14:paraId="6205D9B3"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CatalanValencianInterpreter</w:t>
            </w:r>
          </w:p>
        </w:tc>
        <w:tc>
          <w:tcPr>
            <w:tcW w:w="2117" w:type="dxa"/>
            <w:hideMark/>
          </w:tcPr>
          <w:p w14:paraId="157D8D5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Catalan Valencian (cat)</w:t>
            </w:r>
          </w:p>
        </w:tc>
        <w:tc>
          <w:tcPr>
            <w:tcW w:w="1810" w:type="dxa"/>
            <w:noWrap/>
          </w:tcPr>
          <w:p w14:paraId="0CA3BF89" w14:textId="33E2841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DBAC6" w14:textId="77777777" w:rsidTr="00983744">
        <w:trPr>
          <w:trHeight w:val="20"/>
        </w:trPr>
        <w:tc>
          <w:tcPr>
            <w:tcW w:w="5783" w:type="dxa"/>
            <w:noWrap/>
            <w:hideMark/>
          </w:tcPr>
          <w:p w14:paraId="39AC23F6" w14:textId="77777777" w:rsidR="00983744" w:rsidRPr="00861905" w:rsidRDefault="00983744" w:rsidP="00983744">
            <w:pPr>
              <w:pStyle w:val="Corpsdetexte"/>
              <w:spacing w:before="0" w:after="0"/>
              <w:contextualSpacing/>
              <w:rPr>
                <w:szCs w:val="20"/>
                <w:lang w:val="fr-CA"/>
              </w:rPr>
            </w:pPr>
            <w:r w:rsidRPr="00861905">
              <w:rPr>
                <w:szCs w:val="20"/>
                <w:lang w:val="fr-CA"/>
              </w:rPr>
              <w:t>CaucasianLanguagesInterpreter</w:t>
            </w:r>
          </w:p>
        </w:tc>
        <w:tc>
          <w:tcPr>
            <w:tcW w:w="2117" w:type="dxa"/>
            <w:hideMark/>
          </w:tcPr>
          <w:p w14:paraId="1BEC5E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Caucasian languages (cau)</w:t>
            </w:r>
          </w:p>
        </w:tc>
        <w:tc>
          <w:tcPr>
            <w:tcW w:w="1810" w:type="dxa"/>
            <w:noWrap/>
          </w:tcPr>
          <w:p w14:paraId="55EE3FAD" w14:textId="13F30C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017784" w14:textId="77777777" w:rsidTr="00983744">
        <w:trPr>
          <w:trHeight w:val="20"/>
        </w:trPr>
        <w:tc>
          <w:tcPr>
            <w:tcW w:w="5783" w:type="dxa"/>
            <w:noWrap/>
            <w:hideMark/>
          </w:tcPr>
          <w:p w14:paraId="19C2F920" w14:textId="77777777" w:rsidR="00983744" w:rsidRPr="00861905" w:rsidRDefault="00983744" w:rsidP="00983744">
            <w:pPr>
              <w:pStyle w:val="Corpsdetexte"/>
              <w:spacing w:before="0" w:after="0"/>
              <w:contextualSpacing/>
              <w:rPr>
                <w:szCs w:val="20"/>
                <w:lang w:val="fr-CA"/>
              </w:rPr>
            </w:pPr>
            <w:r w:rsidRPr="00861905">
              <w:rPr>
                <w:szCs w:val="20"/>
                <w:lang w:val="fr-CA"/>
              </w:rPr>
              <w:t>CebuanoInterpreter</w:t>
            </w:r>
          </w:p>
        </w:tc>
        <w:tc>
          <w:tcPr>
            <w:tcW w:w="2117" w:type="dxa"/>
            <w:hideMark/>
          </w:tcPr>
          <w:p w14:paraId="67DC07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Cebuano (ceb)</w:t>
            </w:r>
          </w:p>
        </w:tc>
        <w:tc>
          <w:tcPr>
            <w:tcW w:w="1810" w:type="dxa"/>
            <w:noWrap/>
          </w:tcPr>
          <w:p w14:paraId="7F0A7A44" w14:textId="6E20301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07F64C" w14:textId="77777777" w:rsidTr="00983744">
        <w:trPr>
          <w:trHeight w:val="20"/>
        </w:trPr>
        <w:tc>
          <w:tcPr>
            <w:tcW w:w="5783" w:type="dxa"/>
            <w:noWrap/>
            <w:hideMark/>
          </w:tcPr>
          <w:p w14:paraId="6352E3AF" w14:textId="77777777" w:rsidR="00983744" w:rsidRPr="00861905" w:rsidRDefault="00983744" w:rsidP="00983744">
            <w:pPr>
              <w:pStyle w:val="Corpsdetexte"/>
              <w:spacing w:before="0" w:after="0"/>
              <w:contextualSpacing/>
              <w:rPr>
                <w:szCs w:val="20"/>
                <w:lang w:val="fr-CA"/>
              </w:rPr>
            </w:pPr>
            <w:r w:rsidRPr="00861905">
              <w:rPr>
                <w:szCs w:val="20"/>
                <w:lang w:val="fr-CA"/>
              </w:rPr>
              <w:t>CelticLanguagesInterpreter</w:t>
            </w:r>
          </w:p>
        </w:tc>
        <w:tc>
          <w:tcPr>
            <w:tcW w:w="2117" w:type="dxa"/>
            <w:hideMark/>
          </w:tcPr>
          <w:p w14:paraId="7DF59D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Celtic Languages (cel)</w:t>
            </w:r>
          </w:p>
        </w:tc>
        <w:tc>
          <w:tcPr>
            <w:tcW w:w="1810" w:type="dxa"/>
            <w:noWrap/>
          </w:tcPr>
          <w:p w14:paraId="52A8D533" w14:textId="63E0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4CB38" w14:textId="77777777" w:rsidTr="00983744">
        <w:trPr>
          <w:trHeight w:val="20"/>
        </w:trPr>
        <w:tc>
          <w:tcPr>
            <w:tcW w:w="5783" w:type="dxa"/>
            <w:noWrap/>
            <w:hideMark/>
          </w:tcPr>
          <w:p w14:paraId="7680833E" w14:textId="77777777" w:rsidR="00983744" w:rsidRPr="00861905" w:rsidRDefault="00983744" w:rsidP="00983744">
            <w:pPr>
              <w:pStyle w:val="Corpsdetexte"/>
              <w:spacing w:before="0" w:after="0"/>
              <w:contextualSpacing/>
              <w:rPr>
                <w:szCs w:val="20"/>
                <w:lang w:val="fr-CA"/>
              </w:rPr>
            </w:pPr>
            <w:r w:rsidRPr="00861905">
              <w:rPr>
                <w:szCs w:val="20"/>
                <w:lang w:val="fr-CA"/>
              </w:rPr>
              <w:t>CentralAmericanIndianLanguagesInterpreter</w:t>
            </w:r>
          </w:p>
        </w:tc>
        <w:tc>
          <w:tcPr>
            <w:tcW w:w="2117" w:type="dxa"/>
            <w:hideMark/>
          </w:tcPr>
          <w:p w14:paraId="3B37E6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Central American Indian Languages (cai)</w:t>
            </w:r>
          </w:p>
        </w:tc>
        <w:tc>
          <w:tcPr>
            <w:tcW w:w="1810" w:type="dxa"/>
            <w:noWrap/>
          </w:tcPr>
          <w:p w14:paraId="6A87E68E" w14:textId="4819B42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DAE979" w14:textId="77777777" w:rsidTr="00983744">
        <w:trPr>
          <w:trHeight w:val="20"/>
        </w:trPr>
        <w:tc>
          <w:tcPr>
            <w:tcW w:w="5783" w:type="dxa"/>
            <w:noWrap/>
            <w:hideMark/>
          </w:tcPr>
          <w:p w14:paraId="1F152A4B" w14:textId="77777777" w:rsidR="00983744" w:rsidRPr="00861905" w:rsidRDefault="00983744" w:rsidP="00983744">
            <w:pPr>
              <w:pStyle w:val="Corpsdetexte"/>
              <w:spacing w:before="0" w:after="0"/>
              <w:contextualSpacing/>
              <w:rPr>
                <w:szCs w:val="20"/>
                <w:lang w:val="fr-CA"/>
              </w:rPr>
            </w:pPr>
            <w:r w:rsidRPr="00861905">
              <w:rPr>
                <w:szCs w:val="20"/>
                <w:lang w:val="fr-CA"/>
              </w:rPr>
              <w:t>CentralKhmerInterpreter</w:t>
            </w:r>
          </w:p>
        </w:tc>
        <w:tc>
          <w:tcPr>
            <w:tcW w:w="2117" w:type="dxa"/>
            <w:hideMark/>
          </w:tcPr>
          <w:p w14:paraId="0A0437F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Central Khmer (khm)</w:t>
            </w:r>
          </w:p>
        </w:tc>
        <w:tc>
          <w:tcPr>
            <w:tcW w:w="1810" w:type="dxa"/>
            <w:noWrap/>
          </w:tcPr>
          <w:p w14:paraId="5EE3EBD3" w14:textId="1D2201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BD71F" w14:textId="77777777" w:rsidTr="00983744">
        <w:trPr>
          <w:trHeight w:val="20"/>
        </w:trPr>
        <w:tc>
          <w:tcPr>
            <w:tcW w:w="5783" w:type="dxa"/>
            <w:noWrap/>
            <w:hideMark/>
          </w:tcPr>
          <w:p w14:paraId="313BAF69" w14:textId="77777777" w:rsidR="00983744" w:rsidRPr="00861905" w:rsidRDefault="00983744" w:rsidP="00983744">
            <w:pPr>
              <w:pStyle w:val="Corpsdetexte"/>
              <w:spacing w:before="0" w:after="0"/>
              <w:contextualSpacing/>
              <w:rPr>
                <w:szCs w:val="20"/>
                <w:lang w:val="fr-CA"/>
              </w:rPr>
            </w:pPr>
            <w:r w:rsidRPr="00861905">
              <w:rPr>
                <w:szCs w:val="20"/>
                <w:lang w:val="fr-CA"/>
              </w:rPr>
              <w:t>ChagataiInterpreter</w:t>
            </w:r>
          </w:p>
        </w:tc>
        <w:tc>
          <w:tcPr>
            <w:tcW w:w="2117" w:type="dxa"/>
            <w:hideMark/>
          </w:tcPr>
          <w:p w14:paraId="59C50A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Chagatai (chg)</w:t>
            </w:r>
          </w:p>
        </w:tc>
        <w:tc>
          <w:tcPr>
            <w:tcW w:w="1810" w:type="dxa"/>
            <w:noWrap/>
          </w:tcPr>
          <w:p w14:paraId="773311B9" w14:textId="3C8F66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F9A42E" w14:textId="77777777" w:rsidTr="00983744">
        <w:trPr>
          <w:trHeight w:val="20"/>
        </w:trPr>
        <w:tc>
          <w:tcPr>
            <w:tcW w:w="5783" w:type="dxa"/>
            <w:noWrap/>
            <w:hideMark/>
          </w:tcPr>
          <w:p w14:paraId="7BB8B645" w14:textId="77777777" w:rsidR="00983744" w:rsidRPr="00861905" w:rsidRDefault="00983744" w:rsidP="00983744">
            <w:pPr>
              <w:pStyle w:val="Corpsdetexte"/>
              <w:spacing w:before="0" w:after="0"/>
              <w:contextualSpacing/>
              <w:rPr>
                <w:szCs w:val="20"/>
                <w:lang w:val="fr-CA"/>
              </w:rPr>
            </w:pPr>
            <w:r w:rsidRPr="00861905">
              <w:rPr>
                <w:szCs w:val="20"/>
                <w:lang w:val="fr-CA"/>
              </w:rPr>
              <w:t>ChamicLanguagesInterpreter</w:t>
            </w:r>
          </w:p>
        </w:tc>
        <w:tc>
          <w:tcPr>
            <w:tcW w:w="2117" w:type="dxa"/>
            <w:hideMark/>
          </w:tcPr>
          <w:p w14:paraId="783578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Chamic Languages (cmc)</w:t>
            </w:r>
          </w:p>
        </w:tc>
        <w:tc>
          <w:tcPr>
            <w:tcW w:w="1810" w:type="dxa"/>
            <w:noWrap/>
          </w:tcPr>
          <w:p w14:paraId="365F2420" w14:textId="6463E1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5180D7" w14:textId="77777777" w:rsidTr="00983744">
        <w:trPr>
          <w:trHeight w:val="20"/>
        </w:trPr>
        <w:tc>
          <w:tcPr>
            <w:tcW w:w="5783" w:type="dxa"/>
            <w:noWrap/>
            <w:hideMark/>
          </w:tcPr>
          <w:p w14:paraId="561C80A1" w14:textId="77777777" w:rsidR="00983744" w:rsidRPr="00861905" w:rsidRDefault="00983744" w:rsidP="00983744">
            <w:pPr>
              <w:pStyle w:val="Corpsdetexte"/>
              <w:spacing w:before="0" w:after="0"/>
              <w:contextualSpacing/>
              <w:rPr>
                <w:szCs w:val="20"/>
                <w:lang w:val="fr-CA"/>
              </w:rPr>
            </w:pPr>
            <w:r w:rsidRPr="00861905">
              <w:rPr>
                <w:szCs w:val="20"/>
                <w:lang w:val="fr-CA"/>
              </w:rPr>
              <w:t>ChamorroInterpreter</w:t>
            </w:r>
          </w:p>
        </w:tc>
        <w:tc>
          <w:tcPr>
            <w:tcW w:w="2117" w:type="dxa"/>
            <w:hideMark/>
          </w:tcPr>
          <w:p w14:paraId="1E7F8D8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Chamorro (cha)</w:t>
            </w:r>
          </w:p>
        </w:tc>
        <w:tc>
          <w:tcPr>
            <w:tcW w:w="1810" w:type="dxa"/>
            <w:noWrap/>
          </w:tcPr>
          <w:p w14:paraId="1E649915" w14:textId="66CD05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0E61FD" w14:textId="77777777" w:rsidTr="00983744">
        <w:trPr>
          <w:trHeight w:val="20"/>
        </w:trPr>
        <w:tc>
          <w:tcPr>
            <w:tcW w:w="5783" w:type="dxa"/>
            <w:noWrap/>
            <w:hideMark/>
          </w:tcPr>
          <w:p w14:paraId="15C87327" w14:textId="77777777" w:rsidR="00983744" w:rsidRPr="00861905" w:rsidRDefault="00983744" w:rsidP="00983744">
            <w:pPr>
              <w:pStyle w:val="Corpsdetexte"/>
              <w:spacing w:before="0" w:after="0"/>
              <w:contextualSpacing/>
              <w:rPr>
                <w:szCs w:val="20"/>
                <w:lang w:val="fr-CA"/>
              </w:rPr>
            </w:pPr>
            <w:r w:rsidRPr="00861905">
              <w:rPr>
                <w:szCs w:val="20"/>
                <w:lang w:val="fr-CA"/>
              </w:rPr>
              <w:t>ChechenInterpreter</w:t>
            </w:r>
          </w:p>
        </w:tc>
        <w:tc>
          <w:tcPr>
            <w:tcW w:w="2117" w:type="dxa"/>
            <w:hideMark/>
          </w:tcPr>
          <w:p w14:paraId="45F657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Chechen (che)</w:t>
            </w:r>
          </w:p>
        </w:tc>
        <w:tc>
          <w:tcPr>
            <w:tcW w:w="1810" w:type="dxa"/>
            <w:noWrap/>
          </w:tcPr>
          <w:p w14:paraId="1690CCD2" w14:textId="626130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4334DD" w14:textId="77777777" w:rsidTr="00983744">
        <w:trPr>
          <w:trHeight w:val="20"/>
        </w:trPr>
        <w:tc>
          <w:tcPr>
            <w:tcW w:w="5783" w:type="dxa"/>
            <w:noWrap/>
            <w:hideMark/>
          </w:tcPr>
          <w:p w14:paraId="5ED20E9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CherokeeInterpreter</w:t>
            </w:r>
          </w:p>
        </w:tc>
        <w:tc>
          <w:tcPr>
            <w:tcW w:w="2117" w:type="dxa"/>
            <w:hideMark/>
          </w:tcPr>
          <w:p w14:paraId="3B875F7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Cherokee (chr)</w:t>
            </w:r>
          </w:p>
        </w:tc>
        <w:tc>
          <w:tcPr>
            <w:tcW w:w="1810" w:type="dxa"/>
            <w:noWrap/>
          </w:tcPr>
          <w:p w14:paraId="53676965" w14:textId="459CAA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B97414" w14:textId="77777777" w:rsidTr="00983744">
        <w:trPr>
          <w:trHeight w:val="20"/>
        </w:trPr>
        <w:tc>
          <w:tcPr>
            <w:tcW w:w="5783" w:type="dxa"/>
            <w:noWrap/>
            <w:hideMark/>
          </w:tcPr>
          <w:p w14:paraId="4A4FCEB6" w14:textId="77777777" w:rsidR="00983744" w:rsidRPr="00861905" w:rsidRDefault="00983744" w:rsidP="00983744">
            <w:pPr>
              <w:pStyle w:val="Corpsdetexte"/>
              <w:spacing w:before="0" w:after="0"/>
              <w:contextualSpacing/>
              <w:rPr>
                <w:szCs w:val="20"/>
                <w:lang w:val="fr-CA"/>
              </w:rPr>
            </w:pPr>
            <w:r w:rsidRPr="00861905">
              <w:rPr>
                <w:szCs w:val="20"/>
                <w:lang w:val="fr-CA"/>
              </w:rPr>
              <w:t>CheyenneInterpreter</w:t>
            </w:r>
          </w:p>
        </w:tc>
        <w:tc>
          <w:tcPr>
            <w:tcW w:w="2117" w:type="dxa"/>
            <w:hideMark/>
          </w:tcPr>
          <w:p w14:paraId="72BA007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Cheyenne (chy)</w:t>
            </w:r>
          </w:p>
        </w:tc>
        <w:tc>
          <w:tcPr>
            <w:tcW w:w="1810" w:type="dxa"/>
            <w:noWrap/>
          </w:tcPr>
          <w:p w14:paraId="64AFF791" w14:textId="264072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B6E188" w14:textId="77777777" w:rsidTr="00983744">
        <w:trPr>
          <w:trHeight w:val="20"/>
        </w:trPr>
        <w:tc>
          <w:tcPr>
            <w:tcW w:w="5783" w:type="dxa"/>
            <w:noWrap/>
            <w:hideMark/>
          </w:tcPr>
          <w:p w14:paraId="5EA70D83" w14:textId="77777777" w:rsidR="00983744" w:rsidRPr="00861905" w:rsidRDefault="00983744" w:rsidP="00983744">
            <w:pPr>
              <w:pStyle w:val="Corpsdetexte"/>
              <w:spacing w:before="0" w:after="0"/>
              <w:contextualSpacing/>
              <w:rPr>
                <w:szCs w:val="20"/>
                <w:lang w:val="fr-CA"/>
              </w:rPr>
            </w:pPr>
            <w:r w:rsidRPr="00861905">
              <w:rPr>
                <w:szCs w:val="20"/>
                <w:lang w:val="fr-CA"/>
              </w:rPr>
              <w:t>ChibchaInterpreter</w:t>
            </w:r>
          </w:p>
        </w:tc>
        <w:tc>
          <w:tcPr>
            <w:tcW w:w="2117" w:type="dxa"/>
            <w:hideMark/>
          </w:tcPr>
          <w:p w14:paraId="49BE4A2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Chibcha (chb)</w:t>
            </w:r>
          </w:p>
        </w:tc>
        <w:tc>
          <w:tcPr>
            <w:tcW w:w="1810" w:type="dxa"/>
            <w:noWrap/>
          </w:tcPr>
          <w:p w14:paraId="242FCC21" w14:textId="118795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AA13BA" w14:textId="77777777" w:rsidTr="00983744">
        <w:trPr>
          <w:trHeight w:val="20"/>
        </w:trPr>
        <w:tc>
          <w:tcPr>
            <w:tcW w:w="5783" w:type="dxa"/>
            <w:noWrap/>
            <w:hideMark/>
          </w:tcPr>
          <w:p w14:paraId="7AF70C8C" w14:textId="77777777" w:rsidR="00983744" w:rsidRPr="00861905" w:rsidRDefault="00983744" w:rsidP="00983744">
            <w:pPr>
              <w:pStyle w:val="Corpsdetexte"/>
              <w:spacing w:before="0" w:after="0"/>
              <w:contextualSpacing/>
              <w:rPr>
                <w:szCs w:val="20"/>
                <w:lang w:val="fr-CA"/>
              </w:rPr>
            </w:pPr>
            <w:r w:rsidRPr="00861905">
              <w:rPr>
                <w:szCs w:val="20"/>
                <w:lang w:val="fr-CA"/>
              </w:rPr>
              <w:t>ChichewaChewaNyanjaInterpreter</w:t>
            </w:r>
          </w:p>
        </w:tc>
        <w:tc>
          <w:tcPr>
            <w:tcW w:w="2117" w:type="dxa"/>
            <w:hideMark/>
          </w:tcPr>
          <w:p w14:paraId="72A9578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Chichewa Chewa Nyanja (nya)</w:t>
            </w:r>
          </w:p>
        </w:tc>
        <w:tc>
          <w:tcPr>
            <w:tcW w:w="1810" w:type="dxa"/>
            <w:noWrap/>
          </w:tcPr>
          <w:p w14:paraId="658F11C8" w14:textId="1979377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ED2403" w14:textId="77777777" w:rsidTr="00983744">
        <w:trPr>
          <w:trHeight w:val="20"/>
        </w:trPr>
        <w:tc>
          <w:tcPr>
            <w:tcW w:w="5783" w:type="dxa"/>
            <w:noWrap/>
            <w:hideMark/>
          </w:tcPr>
          <w:p w14:paraId="63C399E4" w14:textId="77777777" w:rsidR="00983744" w:rsidRPr="00861905" w:rsidRDefault="00983744" w:rsidP="00983744">
            <w:pPr>
              <w:pStyle w:val="Corpsdetexte"/>
              <w:spacing w:before="0" w:after="0"/>
              <w:contextualSpacing/>
              <w:rPr>
                <w:szCs w:val="20"/>
                <w:lang w:val="fr-CA"/>
              </w:rPr>
            </w:pPr>
            <w:r w:rsidRPr="00861905">
              <w:rPr>
                <w:szCs w:val="20"/>
                <w:lang w:val="fr-CA"/>
              </w:rPr>
              <w:t>ChineseInterpreter</w:t>
            </w:r>
          </w:p>
        </w:tc>
        <w:tc>
          <w:tcPr>
            <w:tcW w:w="2117" w:type="dxa"/>
            <w:hideMark/>
          </w:tcPr>
          <w:p w14:paraId="61F399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Chinese (chi (B))</w:t>
            </w:r>
          </w:p>
        </w:tc>
        <w:tc>
          <w:tcPr>
            <w:tcW w:w="1810" w:type="dxa"/>
            <w:noWrap/>
          </w:tcPr>
          <w:p w14:paraId="594407D4" w14:textId="5A51E3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AA8F8DB" w14:textId="77777777" w:rsidTr="00983744">
        <w:trPr>
          <w:trHeight w:val="20"/>
        </w:trPr>
        <w:tc>
          <w:tcPr>
            <w:tcW w:w="5783" w:type="dxa"/>
            <w:noWrap/>
            <w:hideMark/>
          </w:tcPr>
          <w:p w14:paraId="218B5252" w14:textId="77777777" w:rsidR="00983744" w:rsidRPr="00861905" w:rsidRDefault="00983744" w:rsidP="00983744">
            <w:pPr>
              <w:pStyle w:val="Corpsdetexte"/>
              <w:spacing w:before="0" w:after="0"/>
              <w:contextualSpacing/>
              <w:rPr>
                <w:szCs w:val="20"/>
                <w:lang w:val="fr-CA"/>
              </w:rPr>
            </w:pPr>
            <w:r w:rsidRPr="00861905">
              <w:rPr>
                <w:szCs w:val="20"/>
                <w:lang w:val="fr-CA"/>
              </w:rPr>
              <w:t>ChinookJargonInterpreter</w:t>
            </w:r>
          </w:p>
        </w:tc>
        <w:tc>
          <w:tcPr>
            <w:tcW w:w="2117" w:type="dxa"/>
            <w:hideMark/>
          </w:tcPr>
          <w:p w14:paraId="78E1D5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Chinook Jargon (chn)</w:t>
            </w:r>
          </w:p>
        </w:tc>
        <w:tc>
          <w:tcPr>
            <w:tcW w:w="1810" w:type="dxa"/>
            <w:noWrap/>
          </w:tcPr>
          <w:p w14:paraId="0AC2B511" w14:textId="127EE3E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9C6989" w14:textId="77777777" w:rsidTr="00983744">
        <w:trPr>
          <w:trHeight w:val="20"/>
        </w:trPr>
        <w:tc>
          <w:tcPr>
            <w:tcW w:w="5783" w:type="dxa"/>
            <w:noWrap/>
            <w:hideMark/>
          </w:tcPr>
          <w:p w14:paraId="6F5FE5CA" w14:textId="77777777" w:rsidR="00983744" w:rsidRPr="00861905" w:rsidRDefault="00983744" w:rsidP="00983744">
            <w:pPr>
              <w:pStyle w:val="Corpsdetexte"/>
              <w:spacing w:before="0" w:after="0"/>
              <w:contextualSpacing/>
              <w:rPr>
                <w:szCs w:val="20"/>
                <w:lang w:val="fr-CA"/>
              </w:rPr>
            </w:pPr>
            <w:r w:rsidRPr="00861905">
              <w:rPr>
                <w:szCs w:val="20"/>
                <w:lang w:val="fr-CA"/>
              </w:rPr>
              <w:t>ChipewyanDeneSulineInterpreter</w:t>
            </w:r>
          </w:p>
        </w:tc>
        <w:tc>
          <w:tcPr>
            <w:tcW w:w="2117" w:type="dxa"/>
            <w:hideMark/>
          </w:tcPr>
          <w:p w14:paraId="4CFF565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Chipewyan Dene Suline (chp)</w:t>
            </w:r>
          </w:p>
        </w:tc>
        <w:tc>
          <w:tcPr>
            <w:tcW w:w="1810" w:type="dxa"/>
            <w:noWrap/>
          </w:tcPr>
          <w:p w14:paraId="7AA121D9" w14:textId="28FABB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98FD62" w14:textId="77777777" w:rsidTr="00983744">
        <w:trPr>
          <w:trHeight w:val="20"/>
        </w:trPr>
        <w:tc>
          <w:tcPr>
            <w:tcW w:w="5783" w:type="dxa"/>
            <w:noWrap/>
            <w:hideMark/>
          </w:tcPr>
          <w:p w14:paraId="15896F3C" w14:textId="77777777" w:rsidR="00983744" w:rsidRPr="00861905" w:rsidRDefault="00983744" w:rsidP="00983744">
            <w:pPr>
              <w:pStyle w:val="Corpsdetexte"/>
              <w:spacing w:before="0" w:after="0"/>
              <w:contextualSpacing/>
              <w:rPr>
                <w:szCs w:val="20"/>
                <w:lang w:val="fr-CA"/>
              </w:rPr>
            </w:pPr>
            <w:r w:rsidRPr="00861905">
              <w:rPr>
                <w:szCs w:val="20"/>
                <w:lang w:val="fr-CA"/>
              </w:rPr>
              <w:t>ChoctawInterpreter</w:t>
            </w:r>
          </w:p>
        </w:tc>
        <w:tc>
          <w:tcPr>
            <w:tcW w:w="2117" w:type="dxa"/>
            <w:hideMark/>
          </w:tcPr>
          <w:p w14:paraId="547D08B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Choctaw (cho)</w:t>
            </w:r>
          </w:p>
        </w:tc>
        <w:tc>
          <w:tcPr>
            <w:tcW w:w="1810" w:type="dxa"/>
            <w:noWrap/>
          </w:tcPr>
          <w:p w14:paraId="5BC35B78" w14:textId="3607B80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EE0616" w14:textId="77777777" w:rsidTr="00983744">
        <w:trPr>
          <w:trHeight w:val="20"/>
        </w:trPr>
        <w:tc>
          <w:tcPr>
            <w:tcW w:w="5783" w:type="dxa"/>
            <w:noWrap/>
            <w:hideMark/>
          </w:tcPr>
          <w:p w14:paraId="383D7CEE" w14:textId="77777777" w:rsidR="00983744" w:rsidRPr="00861905" w:rsidRDefault="00983744" w:rsidP="00983744">
            <w:pPr>
              <w:pStyle w:val="Corpsdetexte"/>
              <w:spacing w:before="0" w:after="0"/>
              <w:contextualSpacing/>
              <w:rPr>
                <w:szCs w:val="20"/>
                <w:lang w:val="fr-CA"/>
              </w:rPr>
            </w:pPr>
            <w:r w:rsidRPr="00861905">
              <w:rPr>
                <w:szCs w:val="20"/>
                <w:lang w:val="fr-CA"/>
              </w:rPr>
              <w:t>ChuukeseInterpreter</w:t>
            </w:r>
          </w:p>
        </w:tc>
        <w:tc>
          <w:tcPr>
            <w:tcW w:w="2117" w:type="dxa"/>
            <w:hideMark/>
          </w:tcPr>
          <w:p w14:paraId="29EE98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Chuukese (chk)</w:t>
            </w:r>
          </w:p>
        </w:tc>
        <w:tc>
          <w:tcPr>
            <w:tcW w:w="1810" w:type="dxa"/>
            <w:noWrap/>
          </w:tcPr>
          <w:p w14:paraId="41649D29" w14:textId="612CC5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72C110" w14:textId="77777777" w:rsidTr="00983744">
        <w:trPr>
          <w:trHeight w:val="20"/>
        </w:trPr>
        <w:tc>
          <w:tcPr>
            <w:tcW w:w="5783" w:type="dxa"/>
            <w:noWrap/>
            <w:hideMark/>
          </w:tcPr>
          <w:p w14:paraId="056C4BD1" w14:textId="77777777" w:rsidR="00983744" w:rsidRPr="00861905" w:rsidRDefault="00983744" w:rsidP="00983744">
            <w:pPr>
              <w:pStyle w:val="Corpsdetexte"/>
              <w:spacing w:before="0" w:after="0"/>
              <w:contextualSpacing/>
              <w:rPr>
                <w:szCs w:val="20"/>
                <w:lang w:val="fr-CA"/>
              </w:rPr>
            </w:pPr>
            <w:r w:rsidRPr="00861905">
              <w:rPr>
                <w:szCs w:val="20"/>
                <w:lang w:val="fr-CA"/>
              </w:rPr>
              <w:t>ChuvashInterpreter</w:t>
            </w:r>
          </w:p>
        </w:tc>
        <w:tc>
          <w:tcPr>
            <w:tcW w:w="2117" w:type="dxa"/>
            <w:hideMark/>
          </w:tcPr>
          <w:p w14:paraId="26A551E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Chuvash (chv)</w:t>
            </w:r>
          </w:p>
        </w:tc>
        <w:tc>
          <w:tcPr>
            <w:tcW w:w="1810" w:type="dxa"/>
            <w:noWrap/>
          </w:tcPr>
          <w:p w14:paraId="2F435DD0" w14:textId="0DAE40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A4821B" w14:textId="77777777" w:rsidTr="00983744">
        <w:trPr>
          <w:trHeight w:val="20"/>
        </w:trPr>
        <w:tc>
          <w:tcPr>
            <w:tcW w:w="5783" w:type="dxa"/>
            <w:noWrap/>
            <w:hideMark/>
          </w:tcPr>
          <w:p w14:paraId="3B656E1C" w14:textId="77777777" w:rsidR="00983744" w:rsidRPr="00861905" w:rsidRDefault="00983744" w:rsidP="00983744">
            <w:pPr>
              <w:pStyle w:val="Corpsdetexte"/>
              <w:spacing w:before="0" w:after="0"/>
              <w:contextualSpacing/>
              <w:rPr>
                <w:szCs w:val="20"/>
                <w:lang w:val="fr-CA"/>
              </w:rPr>
            </w:pPr>
            <w:r w:rsidRPr="00861905">
              <w:rPr>
                <w:szCs w:val="20"/>
                <w:lang w:val="fr-CA"/>
              </w:rPr>
              <w:t>ClassicalNewariOldNewariClassicalNepalBhasaInterpreter</w:t>
            </w:r>
          </w:p>
        </w:tc>
        <w:tc>
          <w:tcPr>
            <w:tcW w:w="2117" w:type="dxa"/>
            <w:hideMark/>
          </w:tcPr>
          <w:p w14:paraId="3D3E0635"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Classical Newari </w:t>
            </w:r>
            <w:r w:rsidRPr="00861905">
              <w:rPr>
                <w:szCs w:val="20"/>
                <w:lang w:val="fr-CA"/>
              </w:rPr>
              <w:lastRenderedPageBreak/>
              <w:t>Old Newari Classical Nepal Bhasa (nwc)</w:t>
            </w:r>
          </w:p>
        </w:tc>
        <w:tc>
          <w:tcPr>
            <w:tcW w:w="1810" w:type="dxa"/>
            <w:noWrap/>
          </w:tcPr>
          <w:p w14:paraId="0F80F786" w14:textId="70EFB963"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49F930F" w14:textId="77777777" w:rsidTr="00983744">
        <w:trPr>
          <w:trHeight w:val="20"/>
        </w:trPr>
        <w:tc>
          <w:tcPr>
            <w:tcW w:w="5783" w:type="dxa"/>
            <w:noWrap/>
            <w:hideMark/>
          </w:tcPr>
          <w:p w14:paraId="7F202903" w14:textId="77777777" w:rsidR="00983744" w:rsidRPr="00861905" w:rsidRDefault="00983744" w:rsidP="00983744">
            <w:pPr>
              <w:pStyle w:val="Corpsdetexte"/>
              <w:spacing w:before="0" w:after="0"/>
              <w:contextualSpacing/>
              <w:rPr>
                <w:szCs w:val="20"/>
                <w:lang w:val="fr-CA"/>
              </w:rPr>
            </w:pPr>
            <w:r w:rsidRPr="00861905">
              <w:rPr>
                <w:szCs w:val="20"/>
                <w:lang w:val="fr-CA"/>
              </w:rPr>
              <w:t>ClassicalSyriacInterpreter</w:t>
            </w:r>
          </w:p>
        </w:tc>
        <w:tc>
          <w:tcPr>
            <w:tcW w:w="2117" w:type="dxa"/>
            <w:hideMark/>
          </w:tcPr>
          <w:p w14:paraId="0FD244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Classical Syriac (syc)</w:t>
            </w:r>
          </w:p>
        </w:tc>
        <w:tc>
          <w:tcPr>
            <w:tcW w:w="1810" w:type="dxa"/>
            <w:noWrap/>
          </w:tcPr>
          <w:p w14:paraId="10A6A89F" w14:textId="37A80C7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64B252" w14:textId="77777777" w:rsidTr="00983744">
        <w:trPr>
          <w:trHeight w:val="20"/>
        </w:trPr>
        <w:tc>
          <w:tcPr>
            <w:tcW w:w="5783" w:type="dxa"/>
            <w:noWrap/>
            <w:hideMark/>
          </w:tcPr>
          <w:p w14:paraId="58D9823C" w14:textId="77777777" w:rsidR="00983744" w:rsidRPr="00861905" w:rsidRDefault="00983744" w:rsidP="00983744">
            <w:pPr>
              <w:pStyle w:val="Corpsdetexte"/>
              <w:spacing w:before="0" w:after="0"/>
              <w:contextualSpacing/>
              <w:rPr>
                <w:szCs w:val="20"/>
                <w:lang w:val="fr-CA"/>
              </w:rPr>
            </w:pPr>
            <w:r w:rsidRPr="00861905">
              <w:rPr>
                <w:szCs w:val="20"/>
                <w:lang w:val="fr-CA"/>
              </w:rPr>
              <w:t>CopticInterpreter</w:t>
            </w:r>
          </w:p>
        </w:tc>
        <w:tc>
          <w:tcPr>
            <w:tcW w:w="2117" w:type="dxa"/>
            <w:hideMark/>
          </w:tcPr>
          <w:p w14:paraId="2B6625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Coptic (cop)</w:t>
            </w:r>
          </w:p>
        </w:tc>
        <w:tc>
          <w:tcPr>
            <w:tcW w:w="1810" w:type="dxa"/>
            <w:noWrap/>
          </w:tcPr>
          <w:p w14:paraId="08ADAA23" w14:textId="44F220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F6197A" w14:textId="77777777" w:rsidTr="00983744">
        <w:trPr>
          <w:trHeight w:val="20"/>
        </w:trPr>
        <w:tc>
          <w:tcPr>
            <w:tcW w:w="5783" w:type="dxa"/>
            <w:noWrap/>
            <w:hideMark/>
          </w:tcPr>
          <w:p w14:paraId="7719B0B4" w14:textId="77777777" w:rsidR="00983744" w:rsidRPr="00861905" w:rsidRDefault="00983744" w:rsidP="00983744">
            <w:pPr>
              <w:pStyle w:val="Corpsdetexte"/>
              <w:spacing w:before="0" w:after="0"/>
              <w:contextualSpacing/>
              <w:rPr>
                <w:szCs w:val="20"/>
                <w:lang w:val="fr-CA"/>
              </w:rPr>
            </w:pPr>
            <w:r w:rsidRPr="00861905">
              <w:rPr>
                <w:szCs w:val="20"/>
                <w:lang w:val="fr-CA"/>
              </w:rPr>
              <w:t>CornishInterpreter</w:t>
            </w:r>
          </w:p>
        </w:tc>
        <w:tc>
          <w:tcPr>
            <w:tcW w:w="2117" w:type="dxa"/>
            <w:hideMark/>
          </w:tcPr>
          <w:p w14:paraId="2F9CDD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Cornish (cor)</w:t>
            </w:r>
          </w:p>
        </w:tc>
        <w:tc>
          <w:tcPr>
            <w:tcW w:w="1810" w:type="dxa"/>
            <w:noWrap/>
          </w:tcPr>
          <w:p w14:paraId="2FDA337D" w14:textId="17C618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5FFE4D" w14:textId="77777777" w:rsidTr="00983744">
        <w:trPr>
          <w:trHeight w:val="20"/>
        </w:trPr>
        <w:tc>
          <w:tcPr>
            <w:tcW w:w="5783" w:type="dxa"/>
            <w:noWrap/>
            <w:hideMark/>
          </w:tcPr>
          <w:p w14:paraId="5C3C39B5" w14:textId="77777777" w:rsidR="00983744" w:rsidRPr="00861905" w:rsidRDefault="00983744" w:rsidP="00983744">
            <w:pPr>
              <w:pStyle w:val="Corpsdetexte"/>
              <w:spacing w:before="0" w:after="0"/>
              <w:contextualSpacing/>
              <w:rPr>
                <w:szCs w:val="20"/>
                <w:lang w:val="fr-CA"/>
              </w:rPr>
            </w:pPr>
            <w:r w:rsidRPr="00861905">
              <w:rPr>
                <w:szCs w:val="20"/>
                <w:lang w:val="fr-CA"/>
              </w:rPr>
              <w:t>CorsicanInterpreter</w:t>
            </w:r>
          </w:p>
        </w:tc>
        <w:tc>
          <w:tcPr>
            <w:tcW w:w="2117" w:type="dxa"/>
            <w:hideMark/>
          </w:tcPr>
          <w:p w14:paraId="0D7EAD2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Corsican (cos)</w:t>
            </w:r>
          </w:p>
        </w:tc>
        <w:tc>
          <w:tcPr>
            <w:tcW w:w="1810" w:type="dxa"/>
            <w:noWrap/>
          </w:tcPr>
          <w:p w14:paraId="4FC63159" w14:textId="25B15EE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331E5F" w14:textId="77777777" w:rsidTr="00983744">
        <w:trPr>
          <w:trHeight w:val="20"/>
        </w:trPr>
        <w:tc>
          <w:tcPr>
            <w:tcW w:w="5783" w:type="dxa"/>
            <w:noWrap/>
            <w:hideMark/>
          </w:tcPr>
          <w:p w14:paraId="5AAB70B7" w14:textId="77777777" w:rsidR="00983744" w:rsidRPr="00861905" w:rsidRDefault="00983744" w:rsidP="00983744">
            <w:pPr>
              <w:pStyle w:val="Corpsdetexte"/>
              <w:spacing w:before="0" w:after="0"/>
              <w:contextualSpacing/>
              <w:rPr>
                <w:szCs w:val="20"/>
                <w:lang w:val="fr-CA"/>
              </w:rPr>
            </w:pPr>
            <w:r w:rsidRPr="00861905">
              <w:rPr>
                <w:szCs w:val="20"/>
                <w:lang w:val="fr-CA"/>
              </w:rPr>
              <w:t>CreeInterpreter</w:t>
            </w:r>
          </w:p>
        </w:tc>
        <w:tc>
          <w:tcPr>
            <w:tcW w:w="2117" w:type="dxa"/>
            <w:hideMark/>
          </w:tcPr>
          <w:p w14:paraId="7E1004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Cree (cre)</w:t>
            </w:r>
          </w:p>
        </w:tc>
        <w:tc>
          <w:tcPr>
            <w:tcW w:w="1810" w:type="dxa"/>
            <w:noWrap/>
          </w:tcPr>
          <w:p w14:paraId="47944BF7" w14:textId="2092071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E190C0" w14:textId="77777777" w:rsidTr="00983744">
        <w:trPr>
          <w:trHeight w:val="20"/>
        </w:trPr>
        <w:tc>
          <w:tcPr>
            <w:tcW w:w="5783" w:type="dxa"/>
            <w:noWrap/>
            <w:hideMark/>
          </w:tcPr>
          <w:p w14:paraId="0720DB9C" w14:textId="77777777" w:rsidR="00983744" w:rsidRPr="00861905" w:rsidRDefault="00983744" w:rsidP="00983744">
            <w:pPr>
              <w:pStyle w:val="Corpsdetexte"/>
              <w:spacing w:before="0" w:after="0"/>
              <w:contextualSpacing/>
              <w:rPr>
                <w:szCs w:val="20"/>
                <w:lang w:val="fr-CA"/>
              </w:rPr>
            </w:pPr>
            <w:r w:rsidRPr="00861905">
              <w:rPr>
                <w:szCs w:val="20"/>
                <w:lang w:val="fr-CA"/>
              </w:rPr>
              <w:t>CreekInterpreter</w:t>
            </w:r>
          </w:p>
        </w:tc>
        <w:tc>
          <w:tcPr>
            <w:tcW w:w="2117" w:type="dxa"/>
            <w:hideMark/>
          </w:tcPr>
          <w:p w14:paraId="1295B2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Creek (mus)</w:t>
            </w:r>
          </w:p>
        </w:tc>
        <w:tc>
          <w:tcPr>
            <w:tcW w:w="1810" w:type="dxa"/>
            <w:noWrap/>
          </w:tcPr>
          <w:p w14:paraId="13FC5F52" w14:textId="1D2651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C27765" w14:textId="77777777" w:rsidTr="00983744">
        <w:trPr>
          <w:trHeight w:val="20"/>
        </w:trPr>
        <w:tc>
          <w:tcPr>
            <w:tcW w:w="5783" w:type="dxa"/>
            <w:noWrap/>
            <w:hideMark/>
          </w:tcPr>
          <w:p w14:paraId="0F7AE5ED"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CreolesPidginsEnglishBasedInterpreter</w:t>
            </w:r>
          </w:p>
        </w:tc>
        <w:tc>
          <w:tcPr>
            <w:tcW w:w="2117" w:type="dxa"/>
            <w:hideMark/>
          </w:tcPr>
          <w:p w14:paraId="78D376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English Based (cpe)</w:t>
            </w:r>
          </w:p>
        </w:tc>
        <w:tc>
          <w:tcPr>
            <w:tcW w:w="1810" w:type="dxa"/>
            <w:noWrap/>
          </w:tcPr>
          <w:p w14:paraId="636AC989" w14:textId="6206D21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8F4AB7" w14:textId="77777777" w:rsidTr="00983744">
        <w:trPr>
          <w:trHeight w:val="20"/>
        </w:trPr>
        <w:tc>
          <w:tcPr>
            <w:tcW w:w="5783" w:type="dxa"/>
            <w:noWrap/>
            <w:hideMark/>
          </w:tcPr>
          <w:p w14:paraId="496B2360"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CreolesPidginsFrenchBasedInterpreter</w:t>
            </w:r>
          </w:p>
        </w:tc>
        <w:tc>
          <w:tcPr>
            <w:tcW w:w="2117" w:type="dxa"/>
            <w:hideMark/>
          </w:tcPr>
          <w:p w14:paraId="2E38F0D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French Based (cpf)</w:t>
            </w:r>
          </w:p>
        </w:tc>
        <w:tc>
          <w:tcPr>
            <w:tcW w:w="1810" w:type="dxa"/>
            <w:noWrap/>
          </w:tcPr>
          <w:p w14:paraId="597D4A11" w14:textId="3AB5D8A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5FF40" w14:textId="77777777" w:rsidTr="00983744">
        <w:trPr>
          <w:trHeight w:val="20"/>
        </w:trPr>
        <w:tc>
          <w:tcPr>
            <w:tcW w:w="5783" w:type="dxa"/>
            <w:noWrap/>
            <w:hideMark/>
          </w:tcPr>
          <w:p w14:paraId="32320E78"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CreolesPidginsInterpreter</w:t>
            </w:r>
          </w:p>
        </w:tc>
        <w:tc>
          <w:tcPr>
            <w:tcW w:w="2117" w:type="dxa"/>
            <w:hideMark/>
          </w:tcPr>
          <w:p w14:paraId="4561F01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Creoles Pidgins (crp)</w:t>
            </w:r>
          </w:p>
        </w:tc>
        <w:tc>
          <w:tcPr>
            <w:tcW w:w="1810" w:type="dxa"/>
            <w:noWrap/>
          </w:tcPr>
          <w:p w14:paraId="59440AFA" w14:textId="6D4455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5EBFAA" w14:textId="77777777" w:rsidTr="00983744">
        <w:trPr>
          <w:trHeight w:val="20"/>
        </w:trPr>
        <w:tc>
          <w:tcPr>
            <w:tcW w:w="5783" w:type="dxa"/>
            <w:noWrap/>
            <w:hideMark/>
          </w:tcPr>
          <w:p w14:paraId="3DFDF957" w14:textId="77777777" w:rsidR="00983744" w:rsidRPr="00861905" w:rsidRDefault="00983744" w:rsidP="00983744">
            <w:pPr>
              <w:pStyle w:val="Corpsdetexte"/>
              <w:spacing w:before="0" w:after="0"/>
              <w:contextualSpacing/>
              <w:rPr>
                <w:szCs w:val="20"/>
                <w:lang w:val="fr-CA"/>
              </w:rPr>
            </w:pPr>
            <w:r w:rsidRPr="00861905">
              <w:rPr>
                <w:szCs w:val="20"/>
                <w:lang w:val="fr-CA"/>
              </w:rPr>
              <w:t>CreolesPidginsPortugueseBasedInterpreter</w:t>
            </w:r>
          </w:p>
        </w:tc>
        <w:tc>
          <w:tcPr>
            <w:tcW w:w="2117" w:type="dxa"/>
            <w:hideMark/>
          </w:tcPr>
          <w:p w14:paraId="53535632"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Creoles Pidgins Portuguese Based (cpp)</w:t>
            </w:r>
          </w:p>
        </w:tc>
        <w:tc>
          <w:tcPr>
            <w:tcW w:w="1810" w:type="dxa"/>
            <w:noWrap/>
          </w:tcPr>
          <w:p w14:paraId="3F1EA2F7" w14:textId="717EE4C0"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5A1A69D" w14:textId="77777777" w:rsidTr="00983744">
        <w:trPr>
          <w:trHeight w:val="20"/>
        </w:trPr>
        <w:tc>
          <w:tcPr>
            <w:tcW w:w="5783" w:type="dxa"/>
            <w:noWrap/>
            <w:hideMark/>
          </w:tcPr>
          <w:p w14:paraId="6EEB9FBE" w14:textId="77777777" w:rsidR="00983744" w:rsidRPr="00861905" w:rsidRDefault="00983744" w:rsidP="00983744">
            <w:pPr>
              <w:pStyle w:val="Corpsdetexte"/>
              <w:spacing w:before="0" w:after="0"/>
              <w:contextualSpacing/>
              <w:rPr>
                <w:szCs w:val="20"/>
                <w:lang w:val="fr-CA"/>
              </w:rPr>
            </w:pPr>
            <w:r w:rsidRPr="00861905">
              <w:rPr>
                <w:szCs w:val="20"/>
                <w:lang w:val="fr-CA"/>
              </w:rPr>
              <w:t>CrimeanTatarCrimeanTurkishInterpreter</w:t>
            </w:r>
          </w:p>
        </w:tc>
        <w:tc>
          <w:tcPr>
            <w:tcW w:w="2117" w:type="dxa"/>
            <w:hideMark/>
          </w:tcPr>
          <w:p w14:paraId="605C24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Crimean Tatar Crimean Turkish (crh)</w:t>
            </w:r>
          </w:p>
        </w:tc>
        <w:tc>
          <w:tcPr>
            <w:tcW w:w="1810" w:type="dxa"/>
            <w:noWrap/>
          </w:tcPr>
          <w:p w14:paraId="49F8B76D" w14:textId="2C1A99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D89C51" w14:textId="77777777" w:rsidTr="00983744">
        <w:trPr>
          <w:trHeight w:val="20"/>
        </w:trPr>
        <w:tc>
          <w:tcPr>
            <w:tcW w:w="5783" w:type="dxa"/>
            <w:noWrap/>
            <w:hideMark/>
          </w:tcPr>
          <w:p w14:paraId="0581C2F5" w14:textId="77777777" w:rsidR="00983744" w:rsidRPr="00861905" w:rsidRDefault="00983744" w:rsidP="00983744">
            <w:pPr>
              <w:pStyle w:val="Corpsdetexte"/>
              <w:spacing w:before="0" w:after="0"/>
              <w:contextualSpacing/>
              <w:rPr>
                <w:szCs w:val="20"/>
                <w:lang w:val="fr-CA"/>
              </w:rPr>
            </w:pPr>
            <w:r w:rsidRPr="00861905">
              <w:rPr>
                <w:szCs w:val="20"/>
                <w:lang w:val="fr-CA"/>
              </w:rPr>
              <w:t>CroatianInterpreter</w:t>
            </w:r>
          </w:p>
        </w:tc>
        <w:tc>
          <w:tcPr>
            <w:tcW w:w="2117" w:type="dxa"/>
            <w:hideMark/>
          </w:tcPr>
          <w:p w14:paraId="5E20F66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Croatian (hrv)</w:t>
            </w:r>
          </w:p>
        </w:tc>
        <w:tc>
          <w:tcPr>
            <w:tcW w:w="1810" w:type="dxa"/>
            <w:noWrap/>
          </w:tcPr>
          <w:p w14:paraId="31991573" w14:textId="138577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3AD2C" w14:textId="77777777" w:rsidTr="00983744">
        <w:trPr>
          <w:trHeight w:val="20"/>
        </w:trPr>
        <w:tc>
          <w:tcPr>
            <w:tcW w:w="5783" w:type="dxa"/>
            <w:noWrap/>
            <w:hideMark/>
          </w:tcPr>
          <w:p w14:paraId="08F1AA78" w14:textId="77777777" w:rsidR="00983744" w:rsidRPr="00861905" w:rsidRDefault="00983744" w:rsidP="00983744">
            <w:pPr>
              <w:pStyle w:val="Corpsdetexte"/>
              <w:spacing w:before="0" w:after="0"/>
              <w:contextualSpacing/>
              <w:rPr>
                <w:szCs w:val="20"/>
                <w:lang w:val="fr-CA"/>
              </w:rPr>
            </w:pPr>
            <w:r w:rsidRPr="00861905">
              <w:rPr>
                <w:szCs w:val="20"/>
                <w:lang w:val="fr-CA"/>
              </w:rPr>
              <w:t>CushiticLanguagesInterpreter</w:t>
            </w:r>
          </w:p>
        </w:tc>
        <w:tc>
          <w:tcPr>
            <w:tcW w:w="2117" w:type="dxa"/>
            <w:hideMark/>
          </w:tcPr>
          <w:p w14:paraId="3A2565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Cushitic Languages (cus)</w:t>
            </w:r>
          </w:p>
        </w:tc>
        <w:tc>
          <w:tcPr>
            <w:tcW w:w="1810" w:type="dxa"/>
            <w:noWrap/>
          </w:tcPr>
          <w:p w14:paraId="47AC4584" w14:textId="0255C9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9DAD4" w14:textId="77777777" w:rsidTr="00983744">
        <w:trPr>
          <w:trHeight w:val="20"/>
        </w:trPr>
        <w:tc>
          <w:tcPr>
            <w:tcW w:w="5783" w:type="dxa"/>
            <w:noWrap/>
            <w:hideMark/>
          </w:tcPr>
          <w:p w14:paraId="3D47511E" w14:textId="77777777" w:rsidR="00983744" w:rsidRPr="00861905" w:rsidRDefault="00983744" w:rsidP="00983744">
            <w:pPr>
              <w:pStyle w:val="Corpsdetexte"/>
              <w:spacing w:before="0" w:after="0"/>
              <w:contextualSpacing/>
              <w:rPr>
                <w:szCs w:val="20"/>
                <w:lang w:val="fr-CA"/>
              </w:rPr>
            </w:pPr>
            <w:r w:rsidRPr="00861905">
              <w:rPr>
                <w:szCs w:val="20"/>
                <w:lang w:val="fr-CA"/>
              </w:rPr>
              <w:t>CzechInterpreter</w:t>
            </w:r>
          </w:p>
        </w:tc>
        <w:tc>
          <w:tcPr>
            <w:tcW w:w="2117" w:type="dxa"/>
            <w:hideMark/>
          </w:tcPr>
          <w:p w14:paraId="73FFC77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Czech (cze (B))</w:t>
            </w:r>
          </w:p>
        </w:tc>
        <w:tc>
          <w:tcPr>
            <w:tcW w:w="1810" w:type="dxa"/>
            <w:noWrap/>
          </w:tcPr>
          <w:p w14:paraId="3693D25C" w14:textId="302A06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2602A0" w14:textId="77777777" w:rsidTr="00983744">
        <w:trPr>
          <w:trHeight w:val="20"/>
        </w:trPr>
        <w:tc>
          <w:tcPr>
            <w:tcW w:w="5783" w:type="dxa"/>
            <w:noWrap/>
            <w:hideMark/>
          </w:tcPr>
          <w:p w14:paraId="0F4CD4D4" w14:textId="77777777" w:rsidR="00983744" w:rsidRPr="00861905" w:rsidRDefault="00983744" w:rsidP="00983744">
            <w:pPr>
              <w:pStyle w:val="Corpsdetexte"/>
              <w:spacing w:before="0" w:after="0"/>
              <w:contextualSpacing/>
              <w:rPr>
                <w:szCs w:val="20"/>
                <w:lang w:val="fr-CA"/>
              </w:rPr>
            </w:pPr>
            <w:r w:rsidRPr="00861905">
              <w:rPr>
                <w:szCs w:val="20"/>
                <w:lang w:val="fr-CA"/>
              </w:rPr>
              <w:t>DakotaInterpreter</w:t>
            </w:r>
          </w:p>
        </w:tc>
        <w:tc>
          <w:tcPr>
            <w:tcW w:w="2117" w:type="dxa"/>
            <w:hideMark/>
          </w:tcPr>
          <w:p w14:paraId="118D8C6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Dakota (dak)</w:t>
            </w:r>
          </w:p>
        </w:tc>
        <w:tc>
          <w:tcPr>
            <w:tcW w:w="1810" w:type="dxa"/>
            <w:noWrap/>
          </w:tcPr>
          <w:p w14:paraId="7E4F2406" w14:textId="57461D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DBC0192" w14:textId="77777777" w:rsidTr="00983744">
        <w:trPr>
          <w:trHeight w:val="20"/>
        </w:trPr>
        <w:tc>
          <w:tcPr>
            <w:tcW w:w="5783" w:type="dxa"/>
            <w:noWrap/>
            <w:hideMark/>
          </w:tcPr>
          <w:p w14:paraId="763F851F" w14:textId="77777777" w:rsidR="00983744" w:rsidRPr="00861905" w:rsidRDefault="00983744" w:rsidP="00983744">
            <w:pPr>
              <w:pStyle w:val="Corpsdetexte"/>
              <w:spacing w:before="0" w:after="0"/>
              <w:contextualSpacing/>
              <w:rPr>
                <w:szCs w:val="20"/>
                <w:lang w:val="fr-CA"/>
              </w:rPr>
            </w:pPr>
            <w:r w:rsidRPr="00861905">
              <w:rPr>
                <w:szCs w:val="20"/>
                <w:lang w:val="fr-CA"/>
              </w:rPr>
              <w:t>DanishInterpreter</w:t>
            </w:r>
          </w:p>
        </w:tc>
        <w:tc>
          <w:tcPr>
            <w:tcW w:w="2117" w:type="dxa"/>
            <w:hideMark/>
          </w:tcPr>
          <w:p w14:paraId="7DE2DDA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Danish (dan)</w:t>
            </w:r>
          </w:p>
        </w:tc>
        <w:tc>
          <w:tcPr>
            <w:tcW w:w="1810" w:type="dxa"/>
            <w:noWrap/>
          </w:tcPr>
          <w:p w14:paraId="035E8FB7" w14:textId="37EB8E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D2E1D" w14:textId="77777777" w:rsidTr="00983744">
        <w:trPr>
          <w:trHeight w:val="20"/>
        </w:trPr>
        <w:tc>
          <w:tcPr>
            <w:tcW w:w="5783" w:type="dxa"/>
            <w:noWrap/>
            <w:hideMark/>
          </w:tcPr>
          <w:p w14:paraId="109530AF" w14:textId="77777777" w:rsidR="00983744" w:rsidRPr="00861905" w:rsidRDefault="00983744" w:rsidP="00983744">
            <w:pPr>
              <w:pStyle w:val="Corpsdetexte"/>
              <w:spacing w:before="0" w:after="0"/>
              <w:contextualSpacing/>
              <w:rPr>
                <w:szCs w:val="20"/>
                <w:lang w:val="fr-CA"/>
              </w:rPr>
            </w:pPr>
            <w:r w:rsidRPr="00861905">
              <w:rPr>
                <w:szCs w:val="20"/>
                <w:lang w:val="fr-CA"/>
              </w:rPr>
              <w:t>DargwaInterpreter</w:t>
            </w:r>
          </w:p>
        </w:tc>
        <w:tc>
          <w:tcPr>
            <w:tcW w:w="2117" w:type="dxa"/>
            <w:hideMark/>
          </w:tcPr>
          <w:p w14:paraId="467959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Dargwa (dar)</w:t>
            </w:r>
          </w:p>
        </w:tc>
        <w:tc>
          <w:tcPr>
            <w:tcW w:w="1810" w:type="dxa"/>
            <w:noWrap/>
          </w:tcPr>
          <w:p w14:paraId="386F5358" w14:textId="62CC0B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E2769" w14:textId="77777777" w:rsidTr="00983744">
        <w:trPr>
          <w:trHeight w:val="20"/>
        </w:trPr>
        <w:tc>
          <w:tcPr>
            <w:tcW w:w="5783" w:type="dxa"/>
            <w:noWrap/>
            <w:hideMark/>
          </w:tcPr>
          <w:p w14:paraId="3D3ECB87" w14:textId="77777777" w:rsidR="00983744" w:rsidRPr="00861905" w:rsidRDefault="00983744" w:rsidP="00983744">
            <w:pPr>
              <w:pStyle w:val="Corpsdetexte"/>
              <w:spacing w:before="0" w:after="0"/>
              <w:contextualSpacing/>
              <w:rPr>
                <w:szCs w:val="20"/>
                <w:lang w:val="fr-CA"/>
              </w:rPr>
            </w:pPr>
            <w:r w:rsidRPr="00861905">
              <w:rPr>
                <w:szCs w:val="20"/>
                <w:lang w:val="fr-CA"/>
              </w:rPr>
              <w:t>DelawareInterpreter</w:t>
            </w:r>
          </w:p>
        </w:tc>
        <w:tc>
          <w:tcPr>
            <w:tcW w:w="2117" w:type="dxa"/>
            <w:hideMark/>
          </w:tcPr>
          <w:p w14:paraId="2D12CE5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Delaware (del)</w:t>
            </w:r>
          </w:p>
        </w:tc>
        <w:tc>
          <w:tcPr>
            <w:tcW w:w="1810" w:type="dxa"/>
            <w:noWrap/>
          </w:tcPr>
          <w:p w14:paraId="4582A058" w14:textId="48E82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3BCDE2" w14:textId="77777777" w:rsidTr="00983744">
        <w:trPr>
          <w:trHeight w:val="20"/>
        </w:trPr>
        <w:tc>
          <w:tcPr>
            <w:tcW w:w="5783" w:type="dxa"/>
            <w:noWrap/>
            <w:hideMark/>
          </w:tcPr>
          <w:p w14:paraId="344AC003" w14:textId="77777777" w:rsidR="00983744" w:rsidRPr="00861905" w:rsidRDefault="00983744" w:rsidP="00983744">
            <w:pPr>
              <w:pStyle w:val="Corpsdetexte"/>
              <w:spacing w:before="0" w:after="0"/>
              <w:contextualSpacing/>
              <w:rPr>
                <w:szCs w:val="20"/>
                <w:lang w:val="fr-CA"/>
              </w:rPr>
            </w:pPr>
            <w:r w:rsidRPr="00861905">
              <w:rPr>
                <w:szCs w:val="20"/>
                <w:lang w:val="fr-CA"/>
              </w:rPr>
              <w:t>DinkaInterpreter</w:t>
            </w:r>
          </w:p>
        </w:tc>
        <w:tc>
          <w:tcPr>
            <w:tcW w:w="2117" w:type="dxa"/>
            <w:hideMark/>
          </w:tcPr>
          <w:p w14:paraId="32B4F6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Dinka (din)</w:t>
            </w:r>
          </w:p>
        </w:tc>
        <w:tc>
          <w:tcPr>
            <w:tcW w:w="1810" w:type="dxa"/>
            <w:noWrap/>
          </w:tcPr>
          <w:p w14:paraId="6370BE27" w14:textId="0C9FB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0D1DC" w14:textId="77777777" w:rsidTr="00983744">
        <w:trPr>
          <w:trHeight w:val="20"/>
        </w:trPr>
        <w:tc>
          <w:tcPr>
            <w:tcW w:w="5783" w:type="dxa"/>
            <w:noWrap/>
            <w:hideMark/>
          </w:tcPr>
          <w:p w14:paraId="4C5650A3" w14:textId="77777777" w:rsidR="00983744" w:rsidRPr="00861905" w:rsidRDefault="00983744" w:rsidP="00983744">
            <w:pPr>
              <w:pStyle w:val="Corpsdetexte"/>
              <w:spacing w:before="0" w:after="0"/>
              <w:contextualSpacing/>
              <w:rPr>
                <w:szCs w:val="20"/>
                <w:lang w:val="fr-CA"/>
              </w:rPr>
            </w:pPr>
            <w:r w:rsidRPr="00861905">
              <w:rPr>
                <w:szCs w:val="20"/>
                <w:lang w:val="fr-CA"/>
              </w:rPr>
              <w:t>DivehiDhivehiMaldivianInterpreter</w:t>
            </w:r>
          </w:p>
        </w:tc>
        <w:tc>
          <w:tcPr>
            <w:tcW w:w="2117" w:type="dxa"/>
            <w:hideMark/>
          </w:tcPr>
          <w:p w14:paraId="266048AB"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Divehi Dhivehi Maldivian (div)</w:t>
            </w:r>
          </w:p>
        </w:tc>
        <w:tc>
          <w:tcPr>
            <w:tcW w:w="1810" w:type="dxa"/>
            <w:noWrap/>
          </w:tcPr>
          <w:p w14:paraId="56D09E96" w14:textId="66D05AFE"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4ACCB1B" w14:textId="77777777" w:rsidTr="00983744">
        <w:trPr>
          <w:trHeight w:val="20"/>
        </w:trPr>
        <w:tc>
          <w:tcPr>
            <w:tcW w:w="5783" w:type="dxa"/>
            <w:noWrap/>
            <w:hideMark/>
          </w:tcPr>
          <w:p w14:paraId="495FB7F1" w14:textId="77777777" w:rsidR="00983744" w:rsidRPr="00861905" w:rsidRDefault="00983744" w:rsidP="00983744">
            <w:pPr>
              <w:pStyle w:val="Corpsdetexte"/>
              <w:spacing w:before="0" w:after="0"/>
              <w:contextualSpacing/>
              <w:rPr>
                <w:szCs w:val="20"/>
                <w:lang w:val="fr-CA"/>
              </w:rPr>
            </w:pPr>
            <w:r w:rsidRPr="00861905">
              <w:rPr>
                <w:szCs w:val="20"/>
                <w:lang w:val="fr-CA"/>
              </w:rPr>
              <w:t>DogribInterpreter</w:t>
            </w:r>
          </w:p>
        </w:tc>
        <w:tc>
          <w:tcPr>
            <w:tcW w:w="2117" w:type="dxa"/>
            <w:hideMark/>
          </w:tcPr>
          <w:p w14:paraId="78207C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Dogrib (dgr)</w:t>
            </w:r>
          </w:p>
        </w:tc>
        <w:tc>
          <w:tcPr>
            <w:tcW w:w="1810" w:type="dxa"/>
            <w:noWrap/>
          </w:tcPr>
          <w:p w14:paraId="114CA6EF" w14:textId="623FB0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D83723" w14:textId="77777777" w:rsidTr="00983744">
        <w:trPr>
          <w:trHeight w:val="20"/>
        </w:trPr>
        <w:tc>
          <w:tcPr>
            <w:tcW w:w="5783" w:type="dxa"/>
            <w:noWrap/>
            <w:hideMark/>
          </w:tcPr>
          <w:p w14:paraId="33F8B210" w14:textId="77777777" w:rsidR="00983744" w:rsidRPr="00861905" w:rsidRDefault="00983744" w:rsidP="00983744">
            <w:pPr>
              <w:pStyle w:val="Corpsdetexte"/>
              <w:spacing w:before="0" w:after="0"/>
              <w:contextualSpacing/>
              <w:rPr>
                <w:szCs w:val="20"/>
                <w:lang w:val="fr-CA"/>
              </w:rPr>
            </w:pPr>
            <w:r w:rsidRPr="00861905">
              <w:rPr>
                <w:szCs w:val="20"/>
                <w:lang w:val="fr-CA"/>
              </w:rPr>
              <w:t>DogriInterpreter</w:t>
            </w:r>
          </w:p>
        </w:tc>
        <w:tc>
          <w:tcPr>
            <w:tcW w:w="2117" w:type="dxa"/>
            <w:hideMark/>
          </w:tcPr>
          <w:p w14:paraId="66D3CE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Dogri (doi)</w:t>
            </w:r>
          </w:p>
        </w:tc>
        <w:tc>
          <w:tcPr>
            <w:tcW w:w="1810" w:type="dxa"/>
            <w:noWrap/>
          </w:tcPr>
          <w:p w14:paraId="66B26BA3" w14:textId="406872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1AD242" w14:textId="77777777" w:rsidTr="00983744">
        <w:trPr>
          <w:trHeight w:val="20"/>
        </w:trPr>
        <w:tc>
          <w:tcPr>
            <w:tcW w:w="5783" w:type="dxa"/>
            <w:noWrap/>
            <w:hideMark/>
          </w:tcPr>
          <w:p w14:paraId="32C81B46" w14:textId="77777777" w:rsidR="00983744" w:rsidRPr="00861905" w:rsidRDefault="00983744" w:rsidP="00983744">
            <w:pPr>
              <w:pStyle w:val="Corpsdetexte"/>
              <w:spacing w:before="0" w:after="0"/>
              <w:contextualSpacing/>
              <w:rPr>
                <w:szCs w:val="20"/>
                <w:lang w:val="fr-CA"/>
              </w:rPr>
            </w:pPr>
            <w:r w:rsidRPr="00861905">
              <w:rPr>
                <w:szCs w:val="20"/>
                <w:lang w:val="fr-CA"/>
              </w:rPr>
              <w:t>DravidianLanguagesInterpreter</w:t>
            </w:r>
          </w:p>
        </w:tc>
        <w:tc>
          <w:tcPr>
            <w:tcW w:w="2117" w:type="dxa"/>
            <w:hideMark/>
          </w:tcPr>
          <w:p w14:paraId="41CB12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Dravidian Languages (dra)</w:t>
            </w:r>
          </w:p>
        </w:tc>
        <w:tc>
          <w:tcPr>
            <w:tcW w:w="1810" w:type="dxa"/>
            <w:noWrap/>
          </w:tcPr>
          <w:p w14:paraId="26A2581B" w14:textId="0207DE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B12D21" w14:textId="77777777" w:rsidTr="00983744">
        <w:trPr>
          <w:trHeight w:val="20"/>
        </w:trPr>
        <w:tc>
          <w:tcPr>
            <w:tcW w:w="5783" w:type="dxa"/>
            <w:noWrap/>
            <w:hideMark/>
          </w:tcPr>
          <w:p w14:paraId="49010EA2" w14:textId="77777777" w:rsidR="00983744" w:rsidRPr="00861905" w:rsidRDefault="00983744" w:rsidP="00983744">
            <w:pPr>
              <w:pStyle w:val="Corpsdetexte"/>
              <w:spacing w:before="0" w:after="0"/>
              <w:contextualSpacing/>
              <w:rPr>
                <w:szCs w:val="20"/>
                <w:lang w:val="fr-CA"/>
              </w:rPr>
            </w:pPr>
            <w:r w:rsidRPr="00861905">
              <w:rPr>
                <w:szCs w:val="20"/>
                <w:lang w:val="fr-CA"/>
              </w:rPr>
              <w:t>DualaInterpreter</w:t>
            </w:r>
          </w:p>
        </w:tc>
        <w:tc>
          <w:tcPr>
            <w:tcW w:w="2117" w:type="dxa"/>
            <w:hideMark/>
          </w:tcPr>
          <w:p w14:paraId="489B42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Duala (dua)</w:t>
            </w:r>
          </w:p>
        </w:tc>
        <w:tc>
          <w:tcPr>
            <w:tcW w:w="1810" w:type="dxa"/>
            <w:noWrap/>
          </w:tcPr>
          <w:p w14:paraId="075FA107" w14:textId="02F6C7B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5117C35" w14:textId="77777777" w:rsidTr="00983744">
        <w:trPr>
          <w:trHeight w:val="20"/>
        </w:trPr>
        <w:tc>
          <w:tcPr>
            <w:tcW w:w="5783" w:type="dxa"/>
            <w:noWrap/>
            <w:hideMark/>
          </w:tcPr>
          <w:p w14:paraId="7A1D55E7" w14:textId="77777777" w:rsidR="00983744" w:rsidRPr="00861905" w:rsidRDefault="00983744" w:rsidP="00983744">
            <w:pPr>
              <w:pStyle w:val="Corpsdetexte"/>
              <w:spacing w:before="0" w:after="0"/>
              <w:contextualSpacing/>
              <w:rPr>
                <w:szCs w:val="20"/>
                <w:lang w:val="fr-CA"/>
              </w:rPr>
            </w:pPr>
            <w:r w:rsidRPr="00861905">
              <w:rPr>
                <w:szCs w:val="20"/>
                <w:lang w:val="fr-CA"/>
              </w:rPr>
              <w:t>DutchFlemishInterpreter</w:t>
            </w:r>
          </w:p>
        </w:tc>
        <w:tc>
          <w:tcPr>
            <w:tcW w:w="2117" w:type="dxa"/>
            <w:hideMark/>
          </w:tcPr>
          <w:p w14:paraId="527576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Dutch Flemish (dut (B))</w:t>
            </w:r>
          </w:p>
        </w:tc>
        <w:tc>
          <w:tcPr>
            <w:tcW w:w="1810" w:type="dxa"/>
            <w:noWrap/>
          </w:tcPr>
          <w:p w14:paraId="7F41A986" w14:textId="5058F0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F57321" w14:textId="77777777" w:rsidTr="00983744">
        <w:trPr>
          <w:trHeight w:val="20"/>
        </w:trPr>
        <w:tc>
          <w:tcPr>
            <w:tcW w:w="5783" w:type="dxa"/>
            <w:noWrap/>
            <w:hideMark/>
          </w:tcPr>
          <w:p w14:paraId="5AD6C0EA" w14:textId="77777777" w:rsidR="00983744" w:rsidRPr="00861905" w:rsidRDefault="00983744" w:rsidP="00983744">
            <w:pPr>
              <w:pStyle w:val="Corpsdetexte"/>
              <w:spacing w:before="0" w:after="0"/>
              <w:contextualSpacing/>
              <w:rPr>
                <w:szCs w:val="20"/>
                <w:lang w:val="fr-CA"/>
              </w:rPr>
            </w:pPr>
            <w:r w:rsidRPr="00861905">
              <w:rPr>
                <w:szCs w:val="20"/>
                <w:lang w:val="fr-CA"/>
              </w:rPr>
              <w:t>DyulaInterpreter</w:t>
            </w:r>
          </w:p>
        </w:tc>
        <w:tc>
          <w:tcPr>
            <w:tcW w:w="2117" w:type="dxa"/>
            <w:hideMark/>
          </w:tcPr>
          <w:p w14:paraId="7BB3AB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Dyula (dyu)</w:t>
            </w:r>
          </w:p>
        </w:tc>
        <w:tc>
          <w:tcPr>
            <w:tcW w:w="1810" w:type="dxa"/>
            <w:noWrap/>
          </w:tcPr>
          <w:p w14:paraId="36CDB715" w14:textId="7F0E7B3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712081" w14:textId="77777777" w:rsidTr="00983744">
        <w:trPr>
          <w:trHeight w:val="20"/>
        </w:trPr>
        <w:tc>
          <w:tcPr>
            <w:tcW w:w="5783" w:type="dxa"/>
            <w:noWrap/>
            <w:hideMark/>
          </w:tcPr>
          <w:p w14:paraId="3F4E6BF1" w14:textId="77777777" w:rsidR="00983744" w:rsidRPr="00861905" w:rsidRDefault="00983744" w:rsidP="00983744">
            <w:pPr>
              <w:pStyle w:val="Corpsdetexte"/>
              <w:spacing w:before="0" w:after="0"/>
              <w:contextualSpacing/>
              <w:rPr>
                <w:szCs w:val="20"/>
                <w:lang w:val="fr-CA"/>
              </w:rPr>
            </w:pPr>
            <w:r w:rsidRPr="00861905">
              <w:rPr>
                <w:szCs w:val="20"/>
                <w:lang w:val="fr-CA"/>
              </w:rPr>
              <w:t>DzongkhaInterpreter</w:t>
            </w:r>
          </w:p>
        </w:tc>
        <w:tc>
          <w:tcPr>
            <w:tcW w:w="2117" w:type="dxa"/>
            <w:hideMark/>
          </w:tcPr>
          <w:p w14:paraId="3E8FC3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Dzongkha (dzo)</w:t>
            </w:r>
          </w:p>
        </w:tc>
        <w:tc>
          <w:tcPr>
            <w:tcW w:w="1810" w:type="dxa"/>
            <w:noWrap/>
          </w:tcPr>
          <w:p w14:paraId="2C57AC13" w14:textId="6999CB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A11B4" w14:textId="77777777" w:rsidTr="00983744">
        <w:trPr>
          <w:trHeight w:val="20"/>
        </w:trPr>
        <w:tc>
          <w:tcPr>
            <w:tcW w:w="5783" w:type="dxa"/>
            <w:noWrap/>
            <w:hideMark/>
          </w:tcPr>
          <w:p w14:paraId="20F8D945" w14:textId="77777777" w:rsidR="00983744" w:rsidRPr="00861905" w:rsidRDefault="00983744" w:rsidP="00983744">
            <w:pPr>
              <w:pStyle w:val="Corpsdetexte"/>
              <w:spacing w:before="0" w:after="0"/>
              <w:contextualSpacing/>
              <w:rPr>
                <w:szCs w:val="20"/>
                <w:lang w:val="fr-CA"/>
              </w:rPr>
            </w:pPr>
            <w:r w:rsidRPr="00861905">
              <w:rPr>
                <w:szCs w:val="20"/>
                <w:lang w:val="fr-CA"/>
              </w:rPr>
              <w:t>EasternFrisianInterpreter</w:t>
            </w:r>
          </w:p>
        </w:tc>
        <w:tc>
          <w:tcPr>
            <w:tcW w:w="2117" w:type="dxa"/>
            <w:hideMark/>
          </w:tcPr>
          <w:p w14:paraId="05B3EE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Eastern Frisian (frs)</w:t>
            </w:r>
          </w:p>
        </w:tc>
        <w:tc>
          <w:tcPr>
            <w:tcW w:w="1810" w:type="dxa"/>
            <w:noWrap/>
          </w:tcPr>
          <w:p w14:paraId="62DE0EC9" w14:textId="4C280F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C4EC54" w14:textId="77777777" w:rsidTr="00983744">
        <w:trPr>
          <w:trHeight w:val="20"/>
        </w:trPr>
        <w:tc>
          <w:tcPr>
            <w:tcW w:w="5783" w:type="dxa"/>
            <w:noWrap/>
            <w:hideMark/>
          </w:tcPr>
          <w:p w14:paraId="5DB61AAE" w14:textId="77777777" w:rsidR="00983744" w:rsidRPr="00861905" w:rsidRDefault="00983744" w:rsidP="00983744">
            <w:pPr>
              <w:pStyle w:val="Corpsdetexte"/>
              <w:spacing w:before="0" w:after="0"/>
              <w:contextualSpacing/>
              <w:rPr>
                <w:szCs w:val="20"/>
                <w:lang w:val="fr-CA"/>
              </w:rPr>
            </w:pPr>
            <w:r w:rsidRPr="00861905">
              <w:rPr>
                <w:szCs w:val="20"/>
                <w:lang w:val="fr-CA"/>
              </w:rPr>
              <w:t>EfikInterpreter</w:t>
            </w:r>
          </w:p>
        </w:tc>
        <w:tc>
          <w:tcPr>
            <w:tcW w:w="2117" w:type="dxa"/>
            <w:hideMark/>
          </w:tcPr>
          <w:p w14:paraId="2E2A5B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Efik (efi)</w:t>
            </w:r>
          </w:p>
        </w:tc>
        <w:tc>
          <w:tcPr>
            <w:tcW w:w="1810" w:type="dxa"/>
            <w:noWrap/>
          </w:tcPr>
          <w:p w14:paraId="2A034D9B" w14:textId="37E994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0DD91A" w14:textId="77777777" w:rsidTr="00983744">
        <w:trPr>
          <w:trHeight w:val="20"/>
        </w:trPr>
        <w:tc>
          <w:tcPr>
            <w:tcW w:w="5783" w:type="dxa"/>
            <w:noWrap/>
            <w:hideMark/>
          </w:tcPr>
          <w:p w14:paraId="2CAB351F" w14:textId="77777777" w:rsidR="00983744" w:rsidRPr="00861905" w:rsidRDefault="00983744" w:rsidP="00983744">
            <w:pPr>
              <w:pStyle w:val="Corpsdetexte"/>
              <w:spacing w:before="0" w:after="0"/>
              <w:contextualSpacing/>
              <w:rPr>
                <w:szCs w:val="20"/>
                <w:lang w:val="fr-CA"/>
              </w:rPr>
            </w:pPr>
            <w:r w:rsidRPr="00861905">
              <w:rPr>
                <w:szCs w:val="20"/>
                <w:lang w:val="fr-CA"/>
              </w:rPr>
              <w:t>EkajukInterpreter</w:t>
            </w:r>
          </w:p>
        </w:tc>
        <w:tc>
          <w:tcPr>
            <w:tcW w:w="2117" w:type="dxa"/>
            <w:hideMark/>
          </w:tcPr>
          <w:p w14:paraId="3F21C1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Ekajuk (eka)</w:t>
            </w:r>
          </w:p>
        </w:tc>
        <w:tc>
          <w:tcPr>
            <w:tcW w:w="1810" w:type="dxa"/>
            <w:noWrap/>
          </w:tcPr>
          <w:p w14:paraId="0D0CF489" w14:textId="16F88A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54EDDF" w14:textId="77777777" w:rsidTr="00983744">
        <w:trPr>
          <w:trHeight w:val="20"/>
        </w:trPr>
        <w:tc>
          <w:tcPr>
            <w:tcW w:w="5783" w:type="dxa"/>
            <w:noWrap/>
            <w:hideMark/>
          </w:tcPr>
          <w:p w14:paraId="3F4E902A"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ElamiteInterpreter</w:t>
            </w:r>
          </w:p>
        </w:tc>
        <w:tc>
          <w:tcPr>
            <w:tcW w:w="2117" w:type="dxa"/>
            <w:hideMark/>
          </w:tcPr>
          <w:p w14:paraId="43FD6D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Elamite (elx)</w:t>
            </w:r>
          </w:p>
        </w:tc>
        <w:tc>
          <w:tcPr>
            <w:tcW w:w="1810" w:type="dxa"/>
            <w:noWrap/>
          </w:tcPr>
          <w:p w14:paraId="6C571F34" w14:textId="57F4CD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9307E8" w14:textId="77777777" w:rsidTr="00983744">
        <w:trPr>
          <w:trHeight w:val="20"/>
        </w:trPr>
        <w:tc>
          <w:tcPr>
            <w:tcW w:w="5783" w:type="dxa"/>
            <w:noWrap/>
            <w:hideMark/>
          </w:tcPr>
          <w:p w14:paraId="06367814" w14:textId="77777777" w:rsidR="00983744" w:rsidRPr="00861905" w:rsidRDefault="00983744" w:rsidP="00983744">
            <w:pPr>
              <w:pStyle w:val="Corpsdetexte"/>
              <w:spacing w:before="0" w:after="0"/>
              <w:contextualSpacing/>
              <w:rPr>
                <w:szCs w:val="20"/>
                <w:lang w:val="fr-CA"/>
              </w:rPr>
            </w:pPr>
            <w:r w:rsidRPr="00861905">
              <w:rPr>
                <w:szCs w:val="20"/>
                <w:lang w:val="fr-CA"/>
              </w:rPr>
              <w:t>EnglishInterpreter</w:t>
            </w:r>
          </w:p>
        </w:tc>
        <w:tc>
          <w:tcPr>
            <w:tcW w:w="2117" w:type="dxa"/>
            <w:hideMark/>
          </w:tcPr>
          <w:p w14:paraId="72A9589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English (eng)</w:t>
            </w:r>
          </w:p>
        </w:tc>
        <w:tc>
          <w:tcPr>
            <w:tcW w:w="1810" w:type="dxa"/>
            <w:noWrap/>
          </w:tcPr>
          <w:p w14:paraId="65B8F4C5" w14:textId="656E3A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B68BF" w14:textId="77777777" w:rsidTr="00983744">
        <w:trPr>
          <w:trHeight w:val="20"/>
        </w:trPr>
        <w:tc>
          <w:tcPr>
            <w:tcW w:w="5783" w:type="dxa"/>
            <w:noWrap/>
            <w:hideMark/>
          </w:tcPr>
          <w:p w14:paraId="3AA2F6B2" w14:textId="77777777" w:rsidR="00983744" w:rsidRPr="00861905" w:rsidRDefault="00983744" w:rsidP="00983744">
            <w:pPr>
              <w:pStyle w:val="Corpsdetexte"/>
              <w:spacing w:before="0" w:after="0"/>
              <w:contextualSpacing/>
              <w:rPr>
                <w:szCs w:val="20"/>
                <w:lang w:val="fr-CA"/>
              </w:rPr>
            </w:pPr>
            <w:r w:rsidRPr="00861905">
              <w:rPr>
                <w:szCs w:val="20"/>
                <w:lang w:val="fr-CA"/>
              </w:rPr>
              <w:t>ErzyaInterpreter</w:t>
            </w:r>
          </w:p>
        </w:tc>
        <w:tc>
          <w:tcPr>
            <w:tcW w:w="2117" w:type="dxa"/>
            <w:hideMark/>
          </w:tcPr>
          <w:p w14:paraId="18DED2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Erzya (myv)</w:t>
            </w:r>
          </w:p>
        </w:tc>
        <w:tc>
          <w:tcPr>
            <w:tcW w:w="1810" w:type="dxa"/>
            <w:noWrap/>
          </w:tcPr>
          <w:p w14:paraId="375058CC" w14:textId="50C0D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D84B4" w14:textId="77777777" w:rsidTr="00983744">
        <w:trPr>
          <w:trHeight w:val="20"/>
        </w:trPr>
        <w:tc>
          <w:tcPr>
            <w:tcW w:w="5783" w:type="dxa"/>
            <w:noWrap/>
            <w:hideMark/>
          </w:tcPr>
          <w:p w14:paraId="539E2AAC" w14:textId="77777777" w:rsidR="00983744" w:rsidRPr="00861905" w:rsidRDefault="00983744" w:rsidP="00983744">
            <w:pPr>
              <w:pStyle w:val="Corpsdetexte"/>
              <w:spacing w:before="0" w:after="0"/>
              <w:contextualSpacing/>
              <w:rPr>
                <w:szCs w:val="20"/>
                <w:lang w:val="fr-CA"/>
              </w:rPr>
            </w:pPr>
            <w:r w:rsidRPr="00861905">
              <w:rPr>
                <w:szCs w:val="20"/>
                <w:lang w:val="fr-CA"/>
              </w:rPr>
              <w:t>EsperantoInterpreter</w:t>
            </w:r>
          </w:p>
        </w:tc>
        <w:tc>
          <w:tcPr>
            <w:tcW w:w="2117" w:type="dxa"/>
            <w:hideMark/>
          </w:tcPr>
          <w:p w14:paraId="75D7E6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Esperanto (epo)</w:t>
            </w:r>
          </w:p>
        </w:tc>
        <w:tc>
          <w:tcPr>
            <w:tcW w:w="1810" w:type="dxa"/>
            <w:noWrap/>
          </w:tcPr>
          <w:p w14:paraId="76B91452" w14:textId="11E332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F02B54" w14:textId="77777777" w:rsidTr="00983744">
        <w:trPr>
          <w:trHeight w:val="20"/>
        </w:trPr>
        <w:tc>
          <w:tcPr>
            <w:tcW w:w="5783" w:type="dxa"/>
            <w:noWrap/>
            <w:hideMark/>
          </w:tcPr>
          <w:p w14:paraId="79E8AB0E" w14:textId="77777777" w:rsidR="00983744" w:rsidRPr="00861905" w:rsidRDefault="00983744" w:rsidP="00983744">
            <w:pPr>
              <w:pStyle w:val="Corpsdetexte"/>
              <w:spacing w:before="0" w:after="0"/>
              <w:contextualSpacing/>
              <w:rPr>
                <w:szCs w:val="20"/>
                <w:lang w:val="fr-CA"/>
              </w:rPr>
            </w:pPr>
            <w:r w:rsidRPr="00861905">
              <w:rPr>
                <w:szCs w:val="20"/>
                <w:lang w:val="fr-CA"/>
              </w:rPr>
              <w:t>EstonianInterpreter</w:t>
            </w:r>
          </w:p>
        </w:tc>
        <w:tc>
          <w:tcPr>
            <w:tcW w:w="2117" w:type="dxa"/>
            <w:hideMark/>
          </w:tcPr>
          <w:p w14:paraId="6DF724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Estonian (est)</w:t>
            </w:r>
          </w:p>
        </w:tc>
        <w:tc>
          <w:tcPr>
            <w:tcW w:w="1810" w:type="dxa"/>
            <w:noWrap/>
          </w:tcPr>
          <w:p w14:paraId="3D490276" w14:textId="541A57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6DFC37" w14:textId="77777777" w:rsidTr="00983744">
        <w:trPr>
          <w:trHeight w:val="20"/>
        </w:trPr>
        <w:tc>
          <w:tcPr>
            <w:tcW w:w="5783" w:type="dxa"/>
            <w:noWrap/>
            <w:hideMark/>
          </w:tcPr>
          <w:p w14:paraId="7CBB13C6" w14:textId="77777777" w:rsidR="00983744" w:rsidRPr="00861905" w:rsidRDefault="00983744" w:rsidP="00983744">
            <w:pPr>
              <w:pStyle w:val="Corpsdetexte"/>
              <w:spacing w:before="0" w:after="0"/>
              <w:contextualSpacing/>
              <w:rPr>
                <w:szCs w:val="20"/>
                <w:lang w:val="fr-CA"/>
              </w:rPr>
            </w:pPr>
            <w:r w:rsidRPr="00861905">
              <w:rPr>
                <w:szCs w:val="20"/>
                <w:lang w:val="fr-CA"/>
              </w:rPr>
              <w:t>EweInterpreter</w:t>
            </w:r>
          </w:p>
        </w:tc>
        <w:tc>
          <w:tcPr>
            <w:tcW w:w="2117" w:type="dxa"/>
            <w:hideMark/>
          </w:tcPr>
          <w:p w14:paraId="2FF2801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Ewe (ewe)</w:t>
            </w:r>
          </w:p>
        </w:tc>
        <w:tc>
          <w:tcPr>
            <w:tcW w:w="1810" w:type="dxa"/>
            <w:noWrap/>
          </w:tcPr>
          <w:p w14:paraId="052931F3" w14:textId="119604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88A251" w14:textId="77777777" w:rsidTr="00983744">
        <w:trPr>
          <w:trHeight w:val="20"/>
        </w:trPr>
        <w:tc>
          <w:tcPr>
            <w:tcW w:w="5783" w:type="dxa"/>
            <w:noWrap/>
            <w:hideMark/>
          </w:tcPr>
          <w:p w14:paraId="4E7181A7" w14:textId="77777777" w:rsidR="00983744" w:rsidRPr="00861905" w:rsidRDefault="00983744" w:rsidP="00983744">
            <w:pPr>
              <w:pStyle w:val="Corpsdetexte"/>
              <w:spacing w:before="0" w:after="0"/>
              <w:contextualSpacing/>
              <w:rPr>
                <w:szCs w:val="20"/>
                <w:lang w:val="fr-CA"/>
              </w:rPr>
            </w:pPr>
            <w:r w:rsidRPr="00861905">
              <w:rPr>
                <w:szCs w:val="20"/>
                <w:lang w:val="fr-CA"/>
              </w:rPr>
              <w:t>EwondoInterpreter</w:t>
            </w:r>
          </w:p>
        </w:tc>
        <w:tc>
          <w:tcPr>
            <w:tcW w:w="2117" w:type="dxa"/>
            <w:hideMark/>
          </w:tcPr>
          <w:p w14:paraId="7387BBE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Ewondo (ewo)</w:t>
            </w:r>
          </w:p>
        </w:tc>
        <w:tc>
          <w:tcPr>
            <w:tcW w:w="1810" w:type="dxa"/>
            <w:noWrap/>
          </w:tcPr>
          <w:p w14:paraId="3941989D" w14:textId="4328C65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53E11" w14:textId="77777777" w:rsidTr="00983744">
        <w:trPr>
          <w:trHeight w:val="20"/>
        </w:trPr>
        <w:tc>
          <w:tcPr>
            <w:tcW w:w="5783" w:type="dxa"/>
            <w:noWrap/>
            <w:hideMark/>
          </w:tcPr>
          <w:p w14:paraId="28C7CAC1" w14:textId="77777777" w:rsidR="00983744" w:rsidRPr="00861905" w:rsidRDefault="00983744" w:rsidP="00983744">
            <w:pPr>
              <w:pStyle w:val="Corpsdetexte"/>
              <w:spacing w:before="0" w:after="0"/>
              <w:contextualSpacing/>
              <w:rPr>
                <w:szCs w:val="20"/>
                <w:lang w:val="fr-CA"/>
              </w:rPr>
            </w:pPr>
            <w:r w:rsidRPr="00861905">
              <w:rPr>
                <w:szCs w:val="20"/>
                <w:lang w:val="fr-CA"/>
              </w:rPr>
              <w:t>FangInterpreter</w:t>
            </w:r>
          </w:p>
        </w:tc>
        <w:tc>
          <w:tcPr>
            <w:tcW w:w="2117" w:type="dxa"/>
            <w:hideMark/>
          </w:tcPr>
          <w:p w14:paraId="13BA12F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Fang (fan)</w:t>
            </w:r>
          </w:p>
        </w:tc>
        <w:tc>
          <w:tcPr>
            <w:tcW w:w="1810" w:type="dxa"/>
            <w:noWrap/>
          </w:tcPr>
          <w:p w14:paraId="6476B186" w14:textId="0E4EEB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8903D3" w14:textId="77777777" w:rsidTr="00983744">
        <w:trPr>
          <w:trHeight w:val="20"/>
        </w:trPr>
        <w:tc>
          <w:tcPr>
            <w:tcW w:w="5783" w:type="dxa"/>
            <w:noWrap/>
            <w:hideMark/>
          </w:tcPr>
          <w:p w14:paraId="6AAAEA97" w14:textId="77777777" w:rsidR="00983744" w:rsidRPr="00861905" w:rsidRDefault="00983744" w:rsidP="00983744">
            <w:pPr>
              <w:pStyle w:val="Corpsdetexte"/>
              <w:spacing w:before="0" w:after="0"/>
              <w:contextualSpacing/>
              <w:rPr>
                <w:szCs w:val="20"/>
                <w:lang w:val="fr-CA"/>
              </w:rPr>
            </w:pPr>
            <w:r w:rsidRPr="00861905">
              <w:rPr>
                <w:szCs w:val="20"/>
                <w:lang w:val="fr-CA"/>
              </w:rPr>
              <w:t>FantiInterpreter</w:t>
            </w:r>
          </w:p>
        </w:tc>
        <w:tc>
          <w:tcPr>
            <w:tcW w:w="2117" w:type="dxa"/>
            <w:hideMark/>
          </w:tcPr>
          <w:p w14:paraId="39F6899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Fanti (fat)</w:t>
            </w:r>
          </w:p>
        </w:tc>
        <w:tc>
          <w:tcPr>
            <w:tcW w:w="1810" w:type="dxa"/>
            <w:noWrap/>
          </w:tcPr>
          <w:p w14:paraId="4208F418" w14:textId="04A6AD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A0F031" w14:textId="77777777" w:rsidTr="00983744">
        <w:trPr>
          <w:trHeight w:val="20"/>
        </w:trPr>
        <w:tc>
          <w:tcPr>
            <w:tcW w:w="5783" w:type="dxa"/>
            <w:noWrap/>
            <w:hideMark/>
          </w:tcPr>
          <w:p w14:paraId="5F649DF3" w14:textId="77777777" w:rsidR="00983744" w:rsidRPr="00861905" w:rsidRDefault="00983744" w:rsidP="00983744">
            <w:pPr>
              <w:pStyle w:val="Corpsdetexte"/>
              <w:spacing w:before="0" w:after="0"/>
              <w:contextualSpacing/>
              <w:rPr>
                <w:szCs w:val="20"/>
                <w:lang w:val="fr-CA"/>
              </w:rPr>
            </w:pPr>
            <w:r w:rsidRPr="00861905">
              <w:rPr>
                <w:szCs w:val="20"/>
                <w:lang w:val="fr-CA"/>
              </w:rPr>
              <w:t>FaroeseInterpreter</w:t>
            </w:r>
          </w:p>
        </w:tc>
        <w:tc>
          <w:tcPr>
            <w:tcW w:w="2117" w:type="dxa"/>
            <w:hideMark/>
          </w:tcPr>
          <w:p w14:paraId="320C6D7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Faroese (fao)</w:t>
            </w:r>
          </w:p>
        </w:tc>
        <w:tc>
          <w:tcPr>
            <w:tcW w:w="1810" w:type="dxa"/>
            <w:noWrap/>
          </w:tcPr>
          <w:p w14:paraId="21D111B4" w14:textId="095D42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94C12C6" w14:textId="77777777" w:rsidTr="00983744">
        <w:trPr>
          <w:trHeight w:val="20"/>
        </w:trPr>
        <w:tc>
          <w:tcPr>
            <w:tcW w:w="5783" w:type="dxa"/>
            <w:noWrap/>
            <w:hideMark/>
          </w:tcPr>
          <w:p w14:paraId="752B84C7" w14:textId="77777777" w:rsidR="00983744" w:rsidRPr="00861905" w:rsidRDefault="00983744" w:rsidP="00983744">
            <w:pPr>
              <w:pStyle w:val="Corpsdetexte"/>
              <w:spacing w:before="0" w:after="0"/>
              <w:contextualSpacing/>
              <w:rPr>
                <w:szCs w:val="20"/>
                <w:lang w:val="fr-CA"/>
              </w:rPr>
            </w:pPr>
            <w:r w:rsidRPr="00861905">
              <w:rPr>
                <w:szCs w:val="20"/>
                <w:lang w:val="fr-CA"/>
              </w:rPr>
              <w:t>FijianInterpreter</w:t>
            </w:r>
          </w:p>
        </w:tc>
        <w:tc>
          <w:tcPr>
            <w:tcW w:w="2117" w:type="dxa"/>
            <w:hideMark/>
          </w:tcPr>
          <w:p w14:paraId="2191C5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Fijian (fij)</w:t>
            </w:r>
          </w:p>
        </w:tc>
        <w:tc>
          <w:tcPr>
            <w:tcW w:w="1810" w:type="dxa"/>
            <w:noWrap/>
          </w:tcPr>
          <w:p w14:paraId="7056496F" w14:textId="59BB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577C1B" w14:textId="77777777" w:rsidTr="00983744">
        <w:trPr>
          <w:trHeight w:val="20"/>
        </w:trPr>
        <w:tc>
          <w:tcPr>
            <w:tcW w:w="5783" w:type="dxa"/>
            <w:noWrap/>
            <w:hideMark/>
          </w:tcPr>
          <w:p w14:paraId="3678FBB0" w14:textId="77777777" w:rsidR="00983744" w:rsidRPr="00861905" w:rsidRDefault="00983744" w:rsidP="00983744">
            <w:pPr>
              <w:pStyle w:val="Corpsdetexte"/>
              <w:spacing w:before="0" w:after="0"/>
              <w:contextualSpacing/>
              <w:rPr>
                <w:szCs w:val="20"/>
                <w:lang w:val="fr-CA"/>
              </w:rPr>
            </w:pPr>
            <w:r w:rsidRPr="00861905">
              <w:rPr>
                <w:szCs w:val="20"/>
                <w:lang w:val="fr-CA"/>
              </w:rPr>
              <w:t>FilipinoPilipinoInterpreter</w:t>
            </w:r>
          </w:p>
        </w:tc>
        <w:tc>
          <w:tcPr>
            <w:tcW w:w="2117" w:type="dxa"/>
            <w:hideMark/>
          </w:tcPr>
          <w:p w14:paraId="5A5C6CE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Filipino Pilipino (fil)</w:t>
            </w:r>
          </w:p>
        </w:tc>
        <w:tc>
          <w:tcPr>
            <w:tcW w:w="1810" w:type="dxa"/>
            <w:noWrap/>
          </w:tcPr>
          <w:p w14:paraId="26CA84DB" w14:textId="1BFE14E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D33C2E" w14:textId="77777777" w:rsidTr="00983744">
        <w:trPr>
          <w:trHeight w:val="20"/>
        </w:trPr>
        <w:tc>
          <w:tcPr>
            <w:tcW w:w="5783" w:type="dxa"/>
            <w:noWrap/>
            <w:hideMark/>
          </w:tcPr>
          <w:p w14:paraId="3140FAA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FinnishInterpreter</w:t>
            </w:r>
          </w:p>
        </w:tc>
        <w:tc>
          <w:tcPr>
            <w:tcW w:w="2117" w:type="dxa"/>
            <w:hideMark/>
          </w:tcPr>
          <w:p w14:paraId="24DC2F7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Finnish (fin)</w:t>
            </w:r>
          </w:p>
        </w:tc>
        <w:tc>
          <w:tcPr>
            <w:tcW w:w="1810" w:type="dxa"/>
            <w:noWrap/>
          </w:tcPr>
          <w:p w14:paraId="2E157917" w14:textId="7D75C9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F48E0" w14:textId="77777777" w:rsidTr="00983744">
        <w:trPr>
          <w:trHeight w:val="20"/>
        </w:trPr>
        <w:tc>
          <w:tcPr>
            <w:tcW w:w="5783" w:type="dxa"/>
            <w:noWrap/>
            <w:hideMark/>
          </w:tcPr>
          <w:p w14:paraId="2AB85581" w14:textId="77777777" w:rsidR="00983744" w:rsidRPr="00861905" w:rsidRDefault="00983744" w:rsidP="00983744">
            <w:pPr>
              <w:pStyle w:val="Corpsdetexte"/>
              <w:spacing w:before="0" w:after="0"/>
              <w:contextualSpacing/>
              <w:rPr>
                <w:szCs w:val="20"/>
                <w:lang w:val="fr-CA"/>
              </w:rPr>
            </w:pPr>
            <w:r w:rsidRPr="00861905">
              <w:rPr>
                <w:szCs w:val="20"/>
                <w:lang w:val="fr-CA"/>
              </w:rPr>
              <w:t>FinnoUgrianLanguagesInterpreter</w:t>
            </w:r>
          </w:p>
        </w:tc>
        <w:tc>
          <w:tcPr>
            <w:tcW w:w="2117" w:type="dxa"/>
            <w:hideMark/>
          </w:tcPr>
          <w:p w14:paraId="7CB4F0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Finno Ugrian Languages (fiu)</w:t>
            </w:r>
          </w:p>
        </w:tc>
        <w:tc>
          <w:tcPr>
            <w:tcW w:w="1810" w:type="dxa"/>
            <w:noWrap/>
          </w:tcPr>
          <w:p w14:paraId="447993FE" w14:textId="2AC2E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9BA7C9" w14:textId="77777777" w:rsidTr="00983744">
        <w:trPr>
          <w:trHeight w:val="20"/>
        </w:trPr>
        <w:tc>
          <w:tcPr>
            <w:tcW w:w="5783" w:type="dxa"/>
            <w:noWrap/>
            <w:hideMark/>
          </w:tcPr>
          <w:p w14:paraId="3C0B656F" w14:textId="77777777" w:rsidR="00983744" w:rsidRPr="00861905" w:rsidRDefault="00983744" w:rsidP="00983744">
            <w:pPr>
              <w:pStyle w:val="Corpsdetexte"/>
              <w:spacing w:before="0" w:after="0"/>
              <w:contextualSpacing/>
              <w:rPr>
                <w:szCs w:val="20"/>
                <w:lang w:val="fr-CA"/>
              </w:rPr>
            </w:pPr>
            <w:r w:rsidRPr="00861905">
              <w:rPr>
                <w:szCs w:val="20"/>
                <w:lang w:val="fr-CA"/>
              </w:rPr>
              <w:t>FonInterpreter</w:t>
            </w:r>
          </w:p>
        </w:tc>
        <w:tc>
          <w:tcPr>
            <w:tcW w:w="2117" w:type="dxa"/>
            <w:hideMark/>
          </w:tcPr>
          <w:p w14:paraId="1C3F25A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Fon (fon)</w:t>
            </w:r>
          </w:p>
        </w:tc>
        <w:tc>
          <w:tcPr>
            <w:tcW w:w="1810" w:type="dxa"/>
            <w:noWrap/>
          </w:tcPr>
          <w:p w14:paraId="3D9502DD" w14:textId="114FB2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781E7" w14:textId="77777777" w:rsidTr="00983744">
        <w:trPr>
          <w:trHeight w:val="20"/>
        </w:trPr>
        <w:tc>
          <w:tcPr>
            <w:tcW w:w="5783" w:type="dxa"/>
            <w:noWrap/>
            <w:hideMark/>
          </w:tcPr>
          <w:p w14:paraId="26809925" w14:textId="77777777" w:rsidR="00983744" w:rsidRPr="00861905" w:rsidRDefault="00983744" w:rsidP="00983744">
            <w:pPr>
              <w:pStyle w:val="Corpsdetexte"/>
              <w:spacing w:before="0" w:after="0"/>
              <w:contextualSpacing/>
              <w:rPr>
                <w:szCs w:val="20"/>
                <w:lang w:val="fr-CA"/>
              </w:rPr>
            </w:pPr>
            <w:r w:rsidRPr="00861905">
              <w:rPr>
                <w:szCs w:val="20"/>
                <w:lang w:val="fr-CA"/>
              </w:rPr>
              <w:t>FrenchInterpreter</w:t>
            </w:r>
          </w:p>
        </w:tc>
        <w:tc>
          <w:tcPr>
            <w:tcW w:w="2117" w:type="dxa"/>
            <w:hideMark/>
          </w:tcPr>
          <w:p w14:paraId="2E7FF31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French (fre (B))</w:t>
            </w:r>
          </w:p>
        </w:tc>
        <w:tc>
          <w:tcPr>
            <w:tcW w:w="1810" w:type="dxa"/>
            <w:noWrap/>
          </w:tcPr>
          <w:p w14:paraId="7D9D7A3D" w14:textId="3981806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93AA6" w14:textId="77777777" w:rsidTr="00983744">
        <w:trPr>
          <w:trHeight w:val="20"/>
        </w:trPr>
        <w:tc>
          <w:tcPr>
            <w:tcW w:w="5783" w:type="dxa"/>
            <w:noWrap/>
            <w:hideMark/>
          </w:tcPr>
          <w:p w14:paraId="26EF4B9E" w14:textId="77777777" w:rsidR="00983744" w:rsidRPr="00861905" w:rsidRDefault="00983744" w:rsidP="00983744">
            <w:pPr>
              <w:pStyle w:val="Corpsdetexte"/>
              <w:spacing w:before="0" w:after="0"/>
              <w:contextualSpacing/>
              <w:rPr>
                <w:szCs w:val="20"/>
                <w:lang w:val="fr-CA"/>
              </w:rPr>
            </w:pPr>
            <w:r w:rsidRPr="00861905">
              <w:rPr>
                <w:szCs w:val="20"/>
                <w:lang w:val="fr-CA"/>
              </w:rPr>
              <w:t>FriulianInterpreter</w:t>
            </w:r>
          </w:p>
        </w:tc>
        <w:tc>
          <w:tcPr>
            <w:tcW w:w="2117" w:type="dxa"/>
            <w:hideMark/>
          </w:tcPr>
          <w:p w14:paraId="4534B7E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Friulian (fur)</w:t>
            </w:r>
          </w:p>
        </w:tc>
        <w:tc>
          <w:tcPr>
            <w:tcW w:w="1810" w:type="dxa"/>
            <w:noWrap/>
          </w:tcPr>
          <w:p w14:paraId="1280DC89" w14:textId="382887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880099" w14:textId="77777777" w:rsidTr="00983744">
        <w:trPr>
          <w:trHeight w:val="20"/>
        </w:trPr>
        <w:tc>
          <w:tcPr>
            <w:tcW w:w="5783" w:type="dxa"/>
            <w:noWrap/>
            <w:hideMark/>
          </w:tcPr>
          <w:p w14:paraId="356BEC10" w14:textId="77777777" w:rsidR="00983744" w:rsidRPr="00861905" w:rsidRDefault="00983744" w:rsidP="00983744">
            <w:pPr>
              <w:pStyle w:val="Corpsdetexte"/>
              <w:spacing w:before="0" w:after="0"/>
              <w:contextualSpacing/>
              <w:rPr>
                <w:szCs w:val="20"/>
                <w:lang w:val="fr-CA"/>
              </w:rPr>
            </w:pPr>
            <w:r w:rsidRPr="00861905">
              <w:rPr>
                <w:szCs w:val="20"/>
                <w:lang w:val="fr-CA"/>
              </w:rPr>
              <w:t>FulahInterpreter</w:t>
            </w:r>
          </w:p>
        </w:tc>
        <w:tc>
          <w:tcPr>
            <w:tcW w:w="2117" w:type="dxa"/>
            <w:hideMark/>
          </w:tcPr>
          <w:p w14:paraId="084C021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Fulah (ful)</w:t>
            </w:r>
          </w:p>
        </w:tc>
        <w:tc>
          <w:tcPr>
            <w:tcW w:w="1810" w:type="dxa"/>
            <w:noWrap/>
          </w:tcPr>
          <w:p w14:paraId="66F93C37" w14:textId="05EBB1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E45122" w14:textId="77777777" w:rsidTr="00983744">
        <w:trPr>
          <w:trHeight w:val="20"/>
        </w:trPr>
        <w:tc>
          <w:tcPr>
            <w:tcW w:w="5783" w:type="dxa"/>
            <w:noWrap/>
            <w:hideMark/>
          </w:tcPr>
          <w:p w14:paraId="368B8F4D" w14:textId="77777777" w:rsidR="00983744" w:rsidRPr="00861905" w:rsidRDefault="00983744" w:rsidP="00983744">
            <w:pPr>
              <w:pStyle w:val="Corpsdetexte"/>
              <w:spacing w:before="0" w:after="0"/>
              <w:contextualSpacing/>
              <w:rPr>
                <w:szCs w:val="20"/>
                <w:lang w:val="fr-CA"/>
              </w:rPr>
            </w:pPr>
            <w:r w:rsidRPr="00861905">
              <w:rPr>
                <w:szCs w:val="20"/>
                <w:lang w:val="fr-CA"/>
              </w:rPr>
              <w:t>GaelicScottishGaelicInterpreter</w:t>
            </w:r>
          </w:p>
        </w:tc>
        <w:tc>
          <w:tcPr>
            <w:tcW w:w="2117" w:type="dxa"/>
            <w:hideMark/>
          </w:tcPr>
          <w:p w14:paraId="23054C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Gaelic Scottish Gaelic (gla)</w:t>
            </w:r>
          </w:p>
        </w:tc>
        <w:tc>
          <w:tcPr>
            <w:tcW w:w="1810" w:type="dxa"/>
            <w:noWrap/>
          </w:tcPr>
          <w:p w14:paraId="1D5F2392" w14:textId="3E14C1C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B74124" w14:textId="77777777" w:rsidTr="00983744">
        <w:trPr>
          <w:trHeight w:val="20"/>
        </w:trPr>
        <w:tc>
          <w:tcPr>
            <w:tcW w:w="5783" w:type="dxa"/>
            <w:noWrap/>
            <w:hideMark/>
          </w:tcPr>
          <w:p w14:paraId="03096EEE" w14:textId="77777777" w:rsidR="00983744" w:rsidRPr="00861905" w:rsidRDefault="00983744" w:rsidP="00983744">
            <w:pPr>
              <w:pStyle w:val="Corpsdetexte"/>
              <w:spacing w:before="0" w:after="0"/>
              <w:contextualSpacing/>
              <w:rPr>
                <w:szCs w:val="20"/>
                <w:lang w:val="fr-CA"/>
              </w:rPr>
            </w:pPr>
            <w:r w:rsidRPr="00861905">
              <w:rPr>
                <w:szCs w:val="20"/>
                <w:lang w:val="fr-CA"/>
              </w:rPr>
              <w:t>GaInterpreter</w:t>
            </w:r>
          </w:p>
        </w:tc>
        <w:tc>
          <w:tcPr>
            <w:tcW w:w="2117" w:type="dxa"/>
            <w:hideMark/>
          </w:tcPr>
          <w:p w14:paraId="1BF151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 (gaa)</w:t>
            </w:r>
          </w:p>
        </w:tc>
        <w:tc>
          <w:tcPr>
            <w:tcW w:w="1810" w:type="dxa"/>
            <w:noWrap/>
          </w:tcPr>
          <w:p w14:paraId="13C95464" w14:textId="3D5A1D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533B8E" w14:textId="77777777" w:rsidTr="00983744">
        <w:trPr>
          <w:trHeight w:val="20"/>
        </w:trPr>
        <w:tc>
          <w:tcPr>
            <w:tcW w:w="5783" w:type="dxa"/>
            <w:noWrap/>
            <w:hideMark/>
          </w:tcPr>
          <w:p w14:paraId="6A4AE07C" w14:textId="77777777" w:rsidR="00983744" w:rsidRPr="00861905" w:rsidRDefault="00983744" w:rsidP="00983744">
            <w:pPr>
              <w:pStyle w:val="Corpsdetexte"/>
              <w:spacing w:before="0" w:after="0"/>
              <w:contextualSpacing/>
              <w:rPr>
                <w:szCs w:val="20"/>
                <w:lang w:val="fr-CA"/>
              </w:rPr>
            </w:pPr>
            <w:r w:rsidRPr="00861905">
              <w:rPr>
                <w:szCs w:val="20"/>
                <w:lang w:val="fr-CA"/>
              </w:rPr>
              <w:t>GalibiCaribInterpreter</w:t>
            </w:r>
          </w:p>
        </w:tc>
        <w:tc>
          <w:tcPr>
            <w:tcW w:w="2117" w:type="dxa"/>
            <w:hideMark/>
          </w:tcPr>
          <w:p w14:paraId="5592F0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Galibi Carib (car)</w:t>
            </w:r>
          </w:p>
        </w:tc>
        <w:tc>
          <w:tcPr>
            <w:tcW w:w="1810" w:type="dxa"/>
            <w:noWrap/>
          </w:tcPr>
          <w:p w14:paraId="0113F2B8" w14:textId="4523B7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89A427" w14:textId="77777777" w:rsidTr="00983744">
        <w:trPr>
          <w:trHeight w:val="20"/>
        </w:trPr>
        <w:tc>
          <w:tcPr>
            <w:tcW w:w="5783" w:type="dxa"/>
            <w:noWrap/>
            <w:hideMark/>
          </w:tcPr>
          <w:p w14:paraId="1520B811" w14:textId="77777777" w:rsidR="00983744" w:rsidRPr="00861905" w:rsidRDefault="00983744" w:rsidP="00983744">
            <w:pPr>
              <w:pStyle w:val="Corpsdetexte"/>
              <w:spacing w:before="0" w:after="0"/>
              <w:contextualSpacing/>
              <w:rPr>
                <w:szCs w:val="20"/>
                <w:lang w:val="fr-CA"/>
              </w:rPr>
            </w:pPr>
            <w:r w:rsidRPr="00861905">
              <w:rPr>
                <w:szCs w:val="20"/>
                <w:lang w:val="fr-CA"/>
              </w:rPr>
              <w:t>GalicianInterpreter</w:t>
            </w:r>
          </w:p>
        </w:tc>
        <w:tc>
          <w:tcPr>
            <w:tcW w:w="2117" w:type="dxa"/>
            <w:hideMark/>
          </w:tcPr>
          <w:p w14:paraId="23421E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Galician (glg)</w:t>
            </w:r>
          </w:p>
        </w:tc>
        <w:tc>
          <w:tcPr>
            <w:tcW w:w="1810" w:type="dxa"/>
            <w:noWrap/>
          </w:tcPr>
          <w:p w14:paraId="3A94E7B3" w14:textId="06461B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01A693C" w14:textId="77777777" w:rsidTr="00983744">
        <w:trPr>
          <w:trHeight w:val="20"/>
        </w:trPr>
        <w:tc>
          <w:tcPr>
            <w:tcW w:w="5783" w:type="dxa"/>
            <w:noWrap/>
            <w:hideMark/>
          </w:tcPr>
          <w:p w14:paraId="246B5C1D" w14:textId="77777777" w:rsidR="00983744" w:rsidRPr="00861905" w:rsidRDefault="00983744" w:rsidP="00983744">
            <w:pPr>
              <w:pStyle w:val="Corpsdetexte"/>
              <w:spacing w:before="0" w:after="0"/>
              <w:contextualSpacing/>
              <w:rPr>
                <w:szCs w:val="20"/>
                <w:lang w:val="fr-CA"/>
              </w:rPr>
            </w:pPr>
            <w:r w:rsidRPr="00861905">
              <w:rPr>
                <w:szCs w:val="20"/>
                <w:lang w:val="fr-CA"/>
              </w:rPr>
              <w:t>GandaInterpreter</w:t>
            </w:r>
          </w:p>
        </w:tc>
        <w:tc>
          <w:tcPr>
            <w:tcW w:w="2117" w:type="dxa"/>
            <w:hideMark/>
          </w:tcPr>
          <w:p w14:paraId="45B986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Ganda (lug)</w:t>
            </w:r>
          </w:p>
        </w:tc>
        <w:tc>
          <w:tcPr>
            <w:tcW w:w="1810" w:type="dxa"/>
            <w:noWrap/>
          </w:tcPr>
          <w:p w14:paraId="7965C3EE" w14:textId="4A9158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DD9E79" w14:textId="77777777" w:rsidTr="00983744">
        <w:trPr>
          <w:trHeight w:val="20"/>
        </w:trPr>
        <w:tc>
          <w:tcPr>
            <w:tcW w:w="5783" w:type="dxa"/>
            <w:noWrap/>
            <w:hideMark/>
          </w:tcPr>
          <w:p w14:paraId="204412A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GayoInterpreter</w:t>
            </w:r>
          </w:p>
        </w:tc>
        <w:tc>
          <w:tcPr>
            <w:tcW w:w="2117" w:type="dxa"/>
            <w:hideMark/>
          </w:tcPr>
          <w:p w14:paraId="6E8CE4D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Gayo (gay)</w:t>
            </w:r>
          </w:p>
        </w:tc>
        <w:tc>
          <w:tcPr>
            <w:tcW w:w="1810" w:type="dxa"/>
            <w:noWrap/>
          </w:tcPr>
          <w:p w14:paraId="2E34DBB6" w14:textId="44F6205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9BA28A" w14:textId="77777777" w:rsidTr="00983744">
        <w:trPr>
          <w:trHeight w:val="20"/>
        </w:trPr>
        <w:tc>
          <w:tcPr>
            <w:tcW w:w="5783" w:type="dxa"/>
            <w:noWrap/>
            <w:hideMark/>
          </w:tcPr>
          <w:p w14:paraId="1D155B21" w14:textId="77777777" w:rsidR="00983744" w:rsidRPr="00861905" w:rsidRDefault="00983744" w:rsidP="00983744">
            <w:pPr>
              <w:pStyle w:val="Corpsdetexte"/>
              <w:spacing w:before="0" w:after="0"/>
              <w:contextualSpacing/>
              <w:rPr>
                <w:szCs w:val="20"/>
                <w:lang w:val="fr-CA"/>
              </w:rPr>
            </w:pPr>
            <w:r w:rsidRPr="00861905">
              <w:rPr>
                <w:szCs w:val="20"/>
                <w:lang w:val="fr-CA"/>
              </w:rPr>
              <w:t>GbayaInterpreter</w:t>
            </w:r>
          </w:p>
        </w:tc>
        <w:tc>
          <w:tcPr>
            <w:tcW w:w="2117" w:type="dxa"/>
            <w:hideMark/>
          </w:tcPr>
          <w:p w14:paraId="5755CC4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Gbaya (gba)</w:t>
            </w:r>
          </w:p>
        </w:tc>
        <w:tc>
          <w:tcPr>
            <w:tcW w:w="1810" w:type="dxa"/>
            <w:noWrap/>
          </w:tcPr>
          <w:p w14:paraId="118B21C8" w14:textId="3143D90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C08FC" w14:textId="77777777" w:rsidTr="00983744">
        <w:trPr>
          <w:trHeight w:val="20"/>
        </w:trPr>
        <w:tc>
          <w:tcPr>
            <w:tcW w:w="5783" w:type="dxa"/>
            <w:noWrap/>
            <w:hideMark/>
          </w:tcPr>
          <w:p w14:paraId="6AB75A67" w14:textId="77777777" w:rsidR="00983744" w:rsidRPr="00861905" w:rsidRDefault="00983744" w:rsidP="00983744">
            <w:pPr>
              <w:pStyle w:val="Corpsdetexte"/>
              <w:spacing w:before="0" w:after="0"/>
              <w:contextualSpacing/>
              <w:rPr>
                <w:szCs w:val="20"/>
                <w:lang w:val="fr-CA"/>
              </w:rPr>
            </w:pPr>
            <w:r w:rsidRPr="00861905">
              <w:rPr>
                <w:szCs w:val="20"/>
                <w:lang w:val="fr-CA"/>
              </w:rPr>
              <w:t>GeezInterpreter</w:t>
            </w:r>
          </w:p>
        </w:tc>
        <w:tc>
          <w:tcPr>
            <w:tcW w:w="2117" w:type="dxa"/>
            <w:hideMark/>
          </w:tcPr>
          <w:p w14:paraId="17140C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Geez (gez)</w:t>
            </w:r>
          </w:p>
        </w:tc>
        <w:tc>
          <w:tcPr>
            <w:tcW w:w="1810" w:type="dxa"/>
            <w:noWrap/>
          </w:tcPr>
          <w:p w14:paraId="7724876B" w14:textId="12E92A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D9E48A" w14:textId="77777777" w:rsidTr="00983744">
        <w:trPr>
          <w:trHeight w:val="20"/>
        </w:trPr>
        <w:tc>
          <w:tcPr>
            <w:tcW w:w="5783" w:type="dxa"/>
            <w:noWrap/>
            <w:hideMark/>
          </w:tcPr>
          <w:p w14:paraId="7EA181C9" w14:textId="77777777" w:rsidR="00983744" w:rsidRPr="00861905" w:rsidRDefault="00983744" w:rsidP="00983744">
            <w:pPr>
              <w:pStyle w:val="Corpsdetexte"/>
              <w:spacing w:before="0" w:after="0"/>
              <w:contextualSpacing/>
              <w:rPr>
                <w:szCs w:val="20"/>
                <w:lang w:val="fr-CA"/>
              </w:rPr>
            </w:pPr>
            <w:r w:rsidRPr="00861905">
              <w:rPr>
                <w:szCs w:val="20"/>
                <w:lang w:val="fr-CA"/>
              </w:rPr>
              <w:t>GeorgianInterpreter</w:t>
            </w:r>
          </w:p>
        </w:tc>
        <w:tc>
          <w:tcPr>
            <w:tcW w:w="2117" w:type="dxa"/>
            <w:hideMark/>
          </w:tcPr>
          <w:p w14:paraId="14FCFED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Georgian (geo (B))</w:t>
            </w:r>
          </w:p>
        </w:tc>
        <w:tc>
          <w:tcPr>
            <w:tcW w:w="1810" w:type="dxa"/>
            <w:noWrap/>
          </w:tcPr>
          <w:p w14:paraId="48C98401" w14:textId="160C4A8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FC2EED" w14:textId="77777777" w:rsidTr="00983744">
        <w:trPr>
          <w:trHeight w:val="20"/>
        </w:trPr>
        <w:tc>
          <w:tcPr>
            <w:tcW w:w="5783" w:type="dxa"/>
            <w:noWrap/>
            <w:hideMark/>
          </w:tcPr>
          <w:p w14:paraId="43217B97" w14:textId="77777777" w:rsidR="00983744" w:rsidRPr="00861905" w:rsidRDefault="00983744" w:rsidP="00983744">
            <w:pPr>
              <w:pStyle w:val="Corpsdetexte"/>
              <w:spacing w:before="0" w:after="0"/>
              <w:contextualSpacing/>
              <w:rPr>
                <w:szCs w:val="20"/>
                <w:lang w:val="fr-CA"/>
              </w:rPr>
            </w:pPr>
            <w:r w:rsidRPr="00861905">
              <w:rPr>
                <w:szCs w:val="20"/>
                <w:lang w:val="fr-CA"/>
              </w:rPr>
              <w:t>GermanInterpreter</w:t>
            </w:r>
          </w:p>
        </w:tc>
        <w:tc>
          <w:tcPr>
            <w:tcW w:w="2117" w:type="dxa"/>
            <w:hideMark/>
          </w:tcPr>
          <w:p w14:paraId="768F3AA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German (ger (B))</w:t>
            </w:r>
          </w:p>
        </w:tc>
        <w:tc>
          <w:tcPr>
            <w:tcW w:w="1810" w:type="dxa"/>
            <w:noWrap/>
          </w:tcPr>
          <w:p w14:paraId="6FC9061B" w14:textId="7093A46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EC6ADBD" w14:textId="77777777" w:rsidTr="00983744">
        <w:trPr>
          <w:trHeight w:val="20"/>
        </w:trPr>
        <w:tc>
          <w:tcPr>
            <w:tcW w:w="5783" w:type="dxa"/>
            <w:noWrap/>
            <w:hideMark/>
          </w:tcPr>
          <w:p w14:paraId="1EA0E9FB" w14:textId="77777777" w:rsidR="00983744" w:rsidRPr="00861905" w:rsidRDefault="00983744" w:rsidP="00983744">
            <w:pPr>
              <w:pStyle w:val="Corpsdetexte"/>
              <w:spacing w:before="0" w:after="0"/>
              <w:contextualSpacing/>
              <w:rPr>
                <w:szCs w:val="20"/>
                <w:lang w:val="fr-CA"/>
              </w:rPr>
            </w:pPr>
            <w:r w:rsidRPr="00861905">
              <w:rPr>
                <w:szCs w:val="20"/>
                <w:lang w:val="fr-CA"/>
              </w:rPr>
              <w:t>GilberteseInterpreter</w:t>
            </w:r>
          </w:p>
        </w:tc>
        <w:tc>
          <w:tcPr>
            <w:tcW w:w="2117" w:type="dxa"/>
            <w:hideMark/>
          </w:tcPr>
          <w:p w14:paraId="1E3CF8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Gilbertese (gil)</w:t>
            </w:r>
          </w:p>
        </w:tc>
        <w:tc>
          <w:tcPr>
            <w:tcW w:w="1810" w:type="dxa"/>
            <w:noWrap/>
          </w:tcPr>
          <w:p w14:paraId="240DC18B" w14:textId="6B163C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39B28" w14:textId="77777777" w:rsidTr="00983744">
        <w:trPr>
          <w:trHeight w:val="20"/>
        </w:trPr>
        <w:tc>
          <w:tcPr>
            <w:tcW w:w="5783" w:type="dxa"/>
            <w:noWrap/>
            <w:hideMark/>
          </w:tcPr>
          <w:p w14:paraId="670406FF" w14:textId="77777777" w:rsidR="00983744" w:rsidRPr="00861905" w:rsidRDefault="00983744" w:rsidP="00983744">
            <w:pPr>
              <w:pStyle w:val="Corpsdetexte"/>
              <w:spacing w:before="0" w:after="0"/>
              <w:contextualSpacing/>
              <w:rPr>
                <w:szCs w:val="20"/>
                <w:lang w:val="fr-CA"/>
              </w:rPr>
            </w:pPr>
            <w:r w:rsidRPr="00861905">
              <w:rPr>
                <w:szCs w:val="20"/>
                <w:lang w:val="fr-CA"/>
              </w:rPr>
              <w:t>GondiInterpreter</w:t>
            </w:r>
          </w:p>
        </w:tc>
        <w:tc>
          <w:tcPr>
            <w:tcW w:w="2117" w:type="dxa"/>
            <w:hideMark/>
          </w:tcPr>
          <w:p w14:paraId="208D4E9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Gondi (gon)</w:t>
            </w:r>
          </w:p>
        </w:tc>
        <w:tc>
          <w:tcPr>
            <w:tcW w:w="1810" w:type="dxa"/>
            <w:noWrap/>
          </w:tcPr>
          <w:p w14:paraId="680CA42F" w14:textId="4F0ED4C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30A35F" w14:textId="77777777" w:rsidTr="00983744">
        <w:trPr>
          <w:trHeight w:val="20"/>
        </w:trPr>
        <w:tc>
          <w:tcPr>
            <w:tcW w:w="5783" w:type="dxa"/>
            <w:noWrap/>
            <w:hideMark/>
          </w:tcPr>
          <w:p w14:paraId="4D641F94" w14:textId="77777777" w:rsidR="00983744" w:rsidRPr="00861905" w:rsidRDefault="00983744" w:rsidP="00983744">
            <w:pPr>
              <w:pStyle w:val="Corpsdetexte"/>
              <w:spacing w:before="0" w:after="0"/>
              <w:contextualSpacing/>
              <w:rPr>
                <w:szCs w:val="20"/>
                <w:lang w:val="fr-CA"/>
              </w:rPr>
            </w:pPr>
            <w:r w:rsidRPr="00861905">
              <w:rPr>
                <w:szCs w:val="20"/>
                <w:lang w:val="fr-CA"/>
              </w:rPr>
              <w:t>GorontaloInterpreter</w:t>
            </w:r>
          </w:p>
        </w:tc>
        <w:tc>
          <w:tcPr>
            <w:tcW w:w="2117" w:type="dxa"/>
            <w:hideMark/>
          </w:tcPr>
          <w:p w14:paraId="151C46A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Gorontalo (gor)</w:t>
            </w:r>
          </w:p>
        </w:tc>
        <w:tc>
          <w:tcPr>
            <w:tcW w:w="1810" w:type="dxa"/>
            <w:noWrap/>
          </w:tcPr>
          <w:p w14:paraId="78CE94D5" w14:textId="07058E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7538F1" w14:textId="77777777" w:rsidTr="00983744">
        <w:trPr>
          <w:trHeight w:val="20"/>
        </w:trPr>
        <w:tc>
          <w:tcPr>
            <w:tcW w:w="5783" w:type="dxa"/>
            <w:noWrap/>
            <w:hideMark/>
          </w:tcPr>
          <w:p w14:paraId="6CF82DE1" w14:textId="77777777" w:rsidR="00983744" w:rsidRPr="00861905" w:rsidRDefault="00983744" w:rsidP="00983744">
            <w:pPr>
              <w:pStyle w:val="Corpsdetexte"/>
              <w:spacing w:before="0" w:after="0"/>
              <w:contextualSpacing/>
              <w:rPr>
                <w:szCs w:val="20"/>
                <w:lang w:val="fr-CA"/>
              </w:rPr>
            </w:pPr>
            <w:r w:rsidRPr="00861905">
              <w:rPr>
                <w:szCs w:val="20"/>
                <w:lang w:val="fr-CA"/>
              </w:rPr>
              <w:t>GothicInterpreter</w:t>
            </w:r>
          </w:p>
        </w:tc>
        <w:tc>
          <w:tcPr>
            <w:tcW w:w="2117" w:type="dxa"/>
            <w:hideMark/>
          </w:tcPr>
          <w:p w14:paraId="0804FD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Gothic (got)</w:t>
            </w:r>
          </w:p>
        </w:tc>
        <w:tc>
          <w:tcPr>
            <w:tcW w:w="1810" w:type="dxa"/>
            <w:noWrap/>
          </w:tcPr>
          <w:p w14:paraId="4285009C" w14:textId="7B40D3B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421DE5" w14:textId="77777777" w:rsidTr="00983744">
        <w:trPr>
          <w:trHeight w:val="20"/>
        </w:trPr>
        <w:tc>
          <w:tcPr>
            <w:tcW w:w="5783" w:type="dxa"/>
            <w:noWrap/>
            <w:hideMark/>
          </w:tcPr>
          <w:p w14:paraId="431627FA" w14:textId="77777777" w:rsidR="00983744" w:rsidRPr="00861905" w:rsidRDefault="00983744" w:rsidP="00983744">
            <w:pPr>
              <w:pStyle w:val="Corpsdetexte"/>
              <w:spacing w:before="0" w:after="0"/>
              <w:contextualSpacing/>
              <w:rPr>
                <w:szCs w:val="20"/>
                <w:lang w:val="fr-CA"/>
              </w:rPr>
            </w:pPr>
            <w:r w:rsidRPr="00861905">
              <w:rPr>
                <w:szCs w:val="20"/>
                <w:lang w:val="fr-CA"/>
              </w:rPr>
              <w:t>GreboInterpreter</w:t>
            </w:r>
          </w:p>
        </w:tc>
        <w:tc>
          <w:tcPr>
            <w:tcW w:w="2117" w:type="dxa"/>
            <w:hideMark/>
          </w:tcPr>
          <w:p w14:paraId="4408850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Grebo (grb)</w:t>
            </w:r>
          </w:p>
        </w:tc>
        <w:tc>
          <w:tcPr>
            <w:tcW w:w="1810" w:type="dxa"/>
            <w:noWrap/>
          </w:tcPr>
          <w:p w14:paraId="15E423E7" w14:textId="010676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55A8F3" w14:textId="77777777" w:rsidTr="00983744">
        <w:trPr>
          <w:trHeight w:val="20"/>
        </w:trPr>
        <w:tc>
          <w:tcPr>
            <w:tcW w:w="5783" w:type="dxa"/>
            <w:noWrap/>
            <w:hideMark/>
          </w:tcPr>
          <w:p w14:paraId="3F81D73F" w14:textId="77777777" w:rsidR="00983744" w:rsidRPr="00861905" w:rsidRDefault="00983744" w:rsidP="00983744">
            <w:pPr>
              <w:pStyle w:val="Corpsdetexte"/>
              <w:spacing w:before="0" w:after="0"/>
              <w:contextualSpacing/>
              <w:rPr>
                <w:szCs w:val="20"/>
                <w:lang w:val="fr-CA"/>
              </w:rPr>
            </w:pPr>
            <w:r w:rsidRPr="00861905">
              <w:rPr>
                <w:szCs w:val="20"/>
                <w:lang w:val="fr-CA"/>
              </w:rPr>
              <w:t>GreekModernInterpreter</w:t>
            </w:r>
          </w:p>
        </w:tc>
        <w:tc>
          <w:tcPr>
            <w:tcW w:w="2117" w:type="dxa"/>
            <w:hideMark/>
          </w:tcPr>
          <w:p w14:paraId="732B6BD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Greek Modern (gre (B))</w:t>
            </w:r>
          </w:p>
        </w:tc>
        <w:tc>
          <w:tcPr>
            <w:tcW w:w="1810" w:type="dxa"/>
            <w:noWrap/>
          </w:tcPr>
          <w:p w14:paraId="63D617A3" w14:textId="6FF681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FEA414" w14:textId="77777777" w:rsidTr="00983744">
        <w:trPr>
          <w:trHeight w:val="20"/>
        </w:trPr>
        <w:tc>
          <w:tcPr>
            <w:tcW w:w="5783" w:type="dxa"/>
            <w:noWrap/>
            <w:hideMark/>
          </w:tcPr>
          <w:p w14:paraId="1C3F38D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GuaraniInterpreter</w:t>
            </w:r>
          </w:p>
        </w:tc>
        <w:tc>
          <w:tcPr>
            <w:tcW w:w="2117" w:type="dxa"/>
            <w:hideMark/>
          </w:tcPr>
          <w:p w14:paraId="40752D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Guarani (grn)</w:t>
            </w:r>
          </w:p>
        </w:tc>
        <w:tc>
          <w:tcPr>
            <w:tcW w:w="1810" w:type="dxa"/>
            <w:noWrap/>
          </w:tcPr>
          <w:p w14:paraId="6A6B2887" w14:textId="5EE271C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E214A1" w14:textId="77777777" w:rsidTr="00983744">
        <w:trPr>
          <w:trHeight w:val="20"/>
        </w:trPr>
        <w:tc>
          <w:tcPr>
            <w:tcW w:w="5783" w:type="dxa"/>
            <w:noWrap/>
            <w:hideMark/>
          </w:tcPr>
          <w:p w14:paraId="62E94F5B" w14:textId="77777777" w:rsidR="00983744" w:rsidRPr="00861905" w:rsidRDefault="00983744" w:rsidP="00983744">
            <w:pPr>
              <w:pStyle w:val="Corpsdetexte"/>
              <w:spacing w:before="0" w:after="0"/>
              <w:contextualSpacing/>
              <w:rPr>
                <w:szCs w:val="20"/>
                <w:lang w:val="fr-CA"/>
              </w:rPr>
            </w:pPr>
            <w:r w:rsidRPr="00861905">
              <w:rPr>
                <w:szCs w:val="20"/>
                <w:lang w:val="fr-CA"/>
              </w:rPr>
              <w:t>GujaratiInterpreter</w:t>
            </w:r>
          </w:p>
        </w:tc>
        <w:tc>
          <w:tcPr>
            <w:tcW w:w="2117" w:type="dxa"/>
            <w:hideMark/>
          </w:tcPr>
          <w:p w14:paraId="2B9649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Gujarati (guj)</w:t>
            </w:r>
          </w:p>
        </w:tc>
        <w:tc>
          <w:tcPr>
            <w:tcW w:w="1810" w:type="dxa"/>
            <w:noWrap/>
          </w:tcPr>
          <w:p w14:paraId="3F9AEF7B" w14:textId="3032E1A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F24B25" w14:textId="77777777" w:rsidTr="00983744">
        <w:trPr>
          <w:trHeight w:val="20"/>
        </w:trPr>
        <w:tc>
          <w:tcPr>
            <w:tcW w:w="5783" w:type="dxa"/>
            <w:noWrap/>
            <w:hideMark/>
          </w:tcPr>
          <w:p w14:paraId="3D3E4140" w14:textId="77777777" w:rsidR="00983744" w:rsidRPr="00861905" w:rsidRDefault="00983744" w:rsidP="00983744">
            <w:pPr>
              <w:pStyle w:val="Corpsdetexte"/>
              <w:spacing w:before="0" w:after="0"/>
              <w:contextualSpacing/>
              <w:rPr>
                <w:szCs w:val="20"/>
                <w:lang w:val="fr-CA"/>
              </w:rPr>
            </w:pPr>
            <w:r w:rsidRPr="00861905">
              <w:rPr>
                <w:szCs w:val="20"/>
                <w:lang w:val="fr-CA"/>
              </w:rPr>
              <w:t>GwichinInterpreter</w:t>
            </w:r>
          </w:p>
        </w:tc>
        <w:tc>
          <w:tcPr>
            <w:tcW w:w="2117" w:type="dxa"/>
            <w:hideMark/>
          </w:tcPr>
          <w:p w14:paraId="185A092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Gwich'in (gwi)</w:t>
            </w:r>
          </w:p>
        </w:tc>
        <w:tc>
          <w:tcPr>
            <w:tcW w:w="1810" w:type="dxa"/>
            <w:noWrap/>
          </w:tcPr>
          <w:p w14:paraId="511DA290" w14:textId="2B0712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377927" w14:textId="77777777" w:rsidTr="00983744">
        <w:trPr>
          <w:trHeight w:val="20"/>
        </w:trPr>
        <w:tc>
          <w:tcPr>
            <w:tcW w:w="5783" w:type="dxa"/>
            <w:noWrap/>
            <w:hideMark/>
          </w:tcPr>
          <w:p w14:paraId="0239CCAC" w14:textId="77777777" w:rsidR="00983744" w:rsidRPr="00861905" w:rsidRDefault="00983744" w:rsidP="00983744">
            <w:pPr>
              <w:pStyle w:val="Corpsdetexte"/>
              <w:spacing w:before="0" w:after="0"/>
              <w:contextualSpacing/>
              <w:rPr>
                <w:szCs w:val="20"/>
                <w:lang w:val="fr-CA"/>
              </w:rPr>
            </w:pPr>
            <w:r w:rsidRPr="00861905">
              <w:rPr>
                <w:szCs w:val="20"/>
                <w:lang w:val="fr-CA"/>
              </w:rPr>
              <w:t>HaidaInterpreter</w:t>
            </w:r>
          </w:p>
        </w:tc>
        <w:tc>
          <w:tcPr>
            <w:tcW w:w="2117" w:type="dxa"/>
            <w:hideMark/>
          </w:tcPr>
          <w:p w14:paraId="7E6D8A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Haida (hai)</w:t>
            </w:r>
          </w:p>
        </w:tc>
        <w:tc>
          <w:tcPr>
            <w:tcW w:w="1810" w:type="dxa"/>
            <w:noWrap/>
          </w:tcPr>
          <w:p w14:paraId="4B5E6437" w14:textId="496F65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0A92D2" w14:textId="77777777" w:rsidTr="00983744">
        <w:trPr>
          <w:trHeight w:val="20"/>
        </w:trPr>
        <w:tc>
          <w:tcPr>
            <w:tcW w:w="5783" w:type="dxa"/>
            <w:noWrap/>
            <w:hideMark/>
          </w:tcPr>
          <w:p w14:paraId="0E2FD1F2" w14:textId="77777777" w:rsidR="00983744" w:rsidRPr="00861905" w:rsidRDefault="00983744" w:rsidP="00983744">
            <w:pPr>
              <w:pStyle w:val="Corpsdetexte"/>
              <w:spacing w:before="0" w:after="0"/>
              <w:contextualSpacing/>
              <w:rPr>
                <w:szCs w:val="20"/>
                <w:lang w:val="fr-CA"/>
              </w:rPr>
            </w:pPr>
            <w:r w:rsidRPr="00861905">
              <w:rPr>
                <w:szCs w:val="20"/>
                <w:lang w:val="fr-CA"/>
              </w:rPr>
              <w:t>HaitianHaitianCreoleInterpreter</w:t>
            </w:r>
          </w:p>
        </w:tc>
        <w:tc>
          <w:tcPr>
            <w:tcW w:w="2117" w:type="dxa"/>
            <w:hideMark/>
          </w:tcPr>
          <w:p w14:paraId="5B95DF4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Haitian Haitian Creole (hat)</w:t>
            </w:r>
          </w:p>
        </w:tc>
        <w:tc>
          <w:tcPr>
            <w:tcW w:w="1810" w:type="dxa"/>
            <w:noWrap/>
          </w:tcPr>
          <w:p w14:paraId="1FA42ACC" w14:textId="5183621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788B83" w14:textId="77777777" w:rsidTr="00983744">
        <w:trPr>
          <w:trHeight w:val="20"/>
        </w:trPr>
        <w:tc>
          <w:tcPr>
            <w:tcW w:w="5783" w:type="dxa"/>
            <w:noWrap/>
            <w:hideMark/>
          </w:tcPr>
          <w:p w14:paraId="48AF83C4" w14:textId="77777777" w:rsidR="00983744" w:rsidRPr="00861905" w:rsidRDefault="00983744" w:rsidP="00983744">
            <w:pPr>
              <w:pStyle w:val="Corpsdetexte"/>
              <w:spacing w:before="0" w:after="0"/>
              <w:contextualSpacing/>
              <w:rPr>
                <w:szCs w:val="20"/>
                <w:lang w:val="fr-CA"/>
              </w:rPr>
            </w:pPr>
            <w:r w:rsidRPr="00861905">
              <w:rPr>
                <w:szCs w:val="20"/>
                <w:lang w:val="fr-CA"/>
              </w:rPr>
              <w:t>HausaInterpreter</w:t>
            </w:r>
          </w:p>
        </w:tc>
        <w:tc>
          <w:tcPr>
            <w:tcW w:w="2117" w:type="dxa"/>
            <w:hideMark/>
          </w:tcPr>
          <w:p w14:paraId="105ECB4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Hausa (hau)</w:t>
            </w:r>
          </w:p>
        </w:tc>
        <w:tc>
          <w:tcPr>
            <w:tcW w:w="1810" w:type="dxa"/>
            <w:noWrap/>
          </w:tcPr>
          <w:p w14:paraId="1FA80FF2" w14:textId="385798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2A53F6F" w14:textId="77777777" w:rsidTr="00983744">
        <w:trPr>
          <w:trHeight w:val="20"/>
        </w:trPr>
        <w:tc>
          <w:tcPr>
            <w:tcW w:w="5783" w:type="dxa"/>
            <w:noWrap/>
            <w:hideMark/>
          </w:tcPr>
          <w:p w14:paraId="648CD6D6" w14:textId="77777777" w:rsidR="00983744" w:rsidRPr="00861905" w:rsidRDefault="00983744" w:rsidP="00983744">
            <w:pPr>
              <w:pStyle w:val="Corpsdetexte"/>
              <w:spacing w:before="0" w:after="0"/>
              <w:contextualSpacing/>
              <w:rPr>
                <w:szCs w:val="20"/>
                <w:lang w:val="fr-CA"/>
              </w:rPr>
            </w:pPr>
            <w:r w:rsidRPr="00861905">
              <w:rPr>
                <w:szCs w:val="20"/>
                <w:lang w:val="fr-CA"/>
              </w:rPr>
              <w:t>HawaiianInterpreter</w:t>
            </w:r>
          </w:p>
        </w:tc>
        <w:tc>
          <w:tcPr>
            <w:tcW w:w="2117" w:type="dxa"/>
            <w:hideMark/>
          </w:tcPr>
          <w:p w14:paraId="0A1ABD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Hawaiian (haw)</w:t>
            </w:r>
          </w:p>
        </w:tc>
        <w:tc>
          <w:tcPr>
            <w:tcW w:w="1810" w:type="dxa"/>
            <w:noWrap/>
          </w:tcPr>
          <w:p w14:paraId="3ED3E92D" w14:textId="1377AA9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B5AFD4" w14:textId="77777777" w:rsidTr="00983744">
        <w:trPr>
          <w:trHeight w:val="20"/>
        </w:trPr>
        <w:tc>
          <w:tcPr>
            <w:tcW w:w="5783" w:type="dxa"/>
            <w:noWrap/>
            <w:hideMark/>
          </w:tcPr>
          <w:p w14:paraId="787F683A" w14:textId="77777777" w:rsidR="00983744" w:rsidRPr="00861905" w:rsidRDefault="00983744" w:rsidP="00983744">
            <w:pPr>
              <w:pStyle w:val="Corpsdetexte"/>
              <w:spacing w:before="0" w:after="0"/>
              <w:contextualSpacing/>
              <w:rPr>
                <w:szCs w:val="20"/>
                <w:lang w:val="fr-CA"/>
              </w:rPr>
            </w:pPr>
            <w:r w:rsidRPr="00861905">
              <w:rPr>
                <w:szCs w:val="20"/>
                <w:lang w:val="fr-CA"/>
              </w:rPr>
              <w:t>HebrewInterpreter</w:t>
            </w:r>
          </w:p>
        </w:tc>
        <w:tc>
          <w:tcPr>
            <w:tcW w:w="2117" w:type="dxa"/>
            <w:hideMark/>
          </w:tcPr>
          <w:p w14:paraId="4ACE70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Hebrew (heb)</w:t>
            </w:r>
          </w:p>
        </w:tc>
        <w:tc>
          <w:tcPr>
            <w:tcW w:w="1810" w:type="dxa"/>
            <w:noWrap/>
          </w:tcPr>
          <w:p w14:paraId="6CB653B1" w14:textId="70D700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2890DC" w14:textId="77777777" w:rsidTr="00983744">
        <w:trPr>
          <w:trHeight w:val="20"/>
        </w:trPr>
        <w:tc>
          <w:tcPr>
            <w:tcW w:w="5783" w:type="dxa"/>
            <w:noWrap/>
            <w:hideMark/>
          </w:tcPr>
          <w:p w14:paraId="3A271BAD" w14:textId="77777777" w:rsidR="00983744" w:rsidRPr="00861905" w:rsidRDefault="00983744" w:rsidP="00983744">
            <w:pPr>
              <w:pStyle w:val="Corpsdetexte"/>
              <w:spacing w:before="0" w:after="0"/>
              <w:contextualSpacing/>
              <w:rPr>
                <w:szCs w:val="20"/>
                <w:lang w:val="fr-CA"/>
              </w:rPr>
            </w:pPr>
            <w:r w:rsidRPr="00861905">
              <w:rPr>
                <w:szCs w:val="20"/>
                <w:lang w:val="fr-CA"/>
              </w:rPr>
              <w:t>HereroInterpreter</w:t>
            </w:r>
          </w:p>
        </w:tc>
        <w:tc>
          <w:tcPr>
            <w:tcW w:w="2117" w:type="dxa"/>
            <w:hideMark/>
          </w:tcPr>
          <w:p w14:paraId="095D96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Herero (her)</w:t>
            </w:r>
          </w:p>
        </w:tc>
        <w:tc>
          <w:tcPr>
            <w:tcW w:w="1810" w:type="dxa"/>
            <w:noWrap/>
          </w:tcPr>
          <w:p w14:paraId="6663F12F" w14:textId="03352C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9E821" w14:textId="77777777" w:rsidTr="00983744">
        <w:trPr>
          <w:trHeight w:val="20"/>
        </w:trPr>
        <w:tc>
          <w:tcPr>
            <w:tcW w:w="5783" w:type="dxa"/>
            <w:noWrap/>
            <w:hideMark/>
          </w:tcPr>
          <w:p w14:paraId="664A1A44" w14:textId="77777777" w:rsidR="00983744" w:rsidRPr="00861905" w:rsidRDefault="00983744" w:rsidP="00983744">
            <w:pPr>
              <w:pStyle w:val="Corpsdetexte"/>
              <w:spacing w:before="0" w:after="0"/>
              <w:contextualSpacing/>
              <w:rPr>
                <w:szCs w:val="20"/>
                <w:lang w:val="fr-CA"/>
              </w:rPr>
            </w:pPr>
            <w:r w:rsidRPr="00861905">
              <w:rPr>
                <w:szCs w:val="20"/>
                <w:lang w:val="fr-CA"/>
              </w:rPr>
              <w:t>HiligaynonInterpreter</w:t>
            </w:r>
          </w:p>
        </w:tc>
        <w:tc>
          <w:tcPr>
            <w:tcW w:w="2117" w:type="dxa"/>
            <w:hideMark/>
          </w:tcPr>
          <w:p w14:paraId="43DE947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Hiligaynon (hil)</w:t>
            </w:r>
          </w:p>
        </w:tc>
        <w:tc>
          <w:tcPr>
            <w:tcW w:w="1810" w:type="dxa"/>
            <w:noWrap/>
          </w:tcPr>
          <w:p w14:paraId="4CF1A8EA" w14:textId="29F3404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16FCFB" w14:textId="77777777" w:rsidTr="00983744">
        <w:trPr>
          <w:trHeight w:val="20"/>
        </w:trPr>
        <w:tc>
          <w:tcPr>
            <w:tcW w:w="5783" w:type="dxa"/>
            <w:noWrap/>
            <w:hideMark/>
          </w:tcPr>
          <w:p w14:paraId="417B32FF" w14:textId="77777777" w:rsidR="00983744" w:rsidRPr="00861905" w:rsidRDefault="00983744" w:rsidP="00983744">
            <w:pPr>
              <w:pStyle w:val="Corpsdetexte"/>
              <w:spacing w:before="0" w:after="0"/>
              <w:contextualSpacing/>
              <w:rPr>
                <w:szCs w:val="20"/>
                <w:lang w:val="fr-CA"/>
              </w:rPr>
            </w:pPr>
            <w:r w:rsidRPr="00861905">
              <w:rPr>
                <w:szCs w:val="20"/>
                <w:lang w:val="fr-CA"/>
              </w:rPr>
              <w:t>HimachaliWesternPahariLanguagesInterpreter</w:t>
            </w:r>
          </w:p>
        </w:tc>
        <w:tc>
          <w:tcPr>
            <w:tcW w:w="2117" w:type="dxa"/>
            <w:hideMark/>
          </w:tcPr>
          <w:p w14:paraId="2E6047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Himachali Western Pahari Languages (him)</w:t>
            </w:r>
          </w:p>
        </w:tc>
        <w:tc>
          <w:tcPr>
            <w:tcW w:w="1810" w:type="dxa"/>
            <w:noWrap/>
          </w:tcPr>
          <w:p w14:paraId="3EB594B7" w14:textId="73F4C2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4F9F7" w14:textId="77777777" w:rsidTr="00983744">
        <w:trPr>
          <w:trHeight w:val="20"/>
        </w:trPr>
        <w:tc>
          <w:tcPr>
            <w:tcW w:w="5783" w:type="dxa"/>
            <w:noWrap/>
            <w:hideMark/>
          </w:tcPr>
          <w:p w14:paraId="27F4147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HindiInterpreter</w:t>
            </w:r>
          </w:p>
        </w:tc>
        <w:tc>
          <w:tcPr>
            <w:tcW w:w="2117" w:type="dxa"/>
            <w:hideMark/>
          </w:tcPr>
          <w:p w14:paraId="59C290B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Hindi (hin)</w:t>
            </w:r>
          </w:p>
        </w:tc>
        <w:tc>
          <w:tcPr>
            <w:tcW w:w="1810" w:type="dxa"/>
            <w:noWrap/>
          </w:tcPr>
          <w:p w14:paraId="1836BB1D" w14:textId="0FE9A92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27A9FB" w14:textId="77777777" w:rsidTr="00983744">
        <w:trPr>
          <w:trHeight w:val="20"/>
        </w:trPr>
        <w:tc>
          <w:tcPr>
            <w:tcW w:w="5783" w:type="dxa"/>
            <w:noWrap/>
            <w:hideMark/>
          </w:tcPr>
          <w:p w14:paraId="67E63592" w14:textId="77777777" w:rsidR="00983744" w:rsidRPr="00861905" w:rsidRDefault="00983744" w:rsidP="00983744">
            <w:pPr>
              <w:pStyle w:val="Corpsdetexte"/>
              <w:spacing w:before="0" w:after="0"/>
              <w:contextualSpacing/>
              <w:rPr>
                <w:szCs w:val="20"/>
                <w:lang w:val="fr-CA"/>
              </w:rPr>
            </w:pPr>
            <w:r w:rsidRPr="00861905">
              <w:rPr>
                <w:szCs w:val="20"/>
                <w:lang w:val="fr-CA"/>
              </w:rPr>
              <w:t>HiriMotuInterpreter</w:t>
            </w:r>
          </w:p>
        </w:tc>
        <w:tc>
          <w:tcPr>
            <w:tcW w:w="2117" w:type="dxa"/>
            <w:hideMark/>
          </w:tcPr>
          <w:p w14:paraId="05A20E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Hiri Motu (hmo)</w:t>
            </w:r>
          </w:p>
        </w:tc>
        <w:tc>
          <w:tcPr>
            <w:tcW w:w="1810" w:type="dxa"/>
            <w:noWrap/>
          </w:tcPr>
          <w:p w14:paraId="351D17D2" w14:textId="1209E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9D984B" w14:textId="77777777" w:rsidTr="00983744">
        <w:trPr>
          <w:trHeight w:val="20"/>
        </w:trPr>
        <w:tc>
          <w:tcPr>
            <w:tcW w:w="5783" w:type="dxa"/>
            <w:noWrap/>
            <w:hideMark/>
          </w:tcPr>
          <w:p w14:paraId="64B0E217" w14:textId="77777777" w:rsidR="00983744" w:rsidRPr="00861905" w:rsidRDefault="00983744" w:rsidP="00983744">
            <w:pPr>
              <w:pStyle w:val="Corpsdetexte"/>
              <w:spacing w:before="0" w:after="0"/>
              <w:contextualSpacing/>
              <w:rPr>
                <w:szCs w:val="20"/>
                <w:lang w:val="fr-CA"/>
              </w:rPr>
            </w:pPr>
            <w:r w:rsidRPr="00861905">
              <w:rPr>
                <w:szCs w:val="20"/>
                <w:lang w:val="fr-CA"/>
              </w:rPr>
              <w:t>HittiteInterpreter</w:t>
            </w:r>
          </w:p>
        </w:tc>
        <w:tc>
          <w:tcPr>
            <w:tcW w:w="2117" w:type="dxa"/>
            <w:hideMark/>
          </w:tcPr>
          <w:p w14:paraId="70DE796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Hittite (hit)</w:t>
            </w:r>
          </w:p>
        </w:tc>
        <w:tc>
          <w:tcPr>
            <w:tcW w:w="1810" w:type="dxa"/>
            <w:noWrap/>
          </w:tcPr>
          <w:p w14:paraId="21E33CBB" w14:textId="20F385F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F7968" w14:textId="77777777" w:rsidTr="00983744">
        <w:trPr>
          <w:trHeight w:val="20"/>
        </w:trPr>
        <w:tc>
          <w:tcPr>
            <w:tcW w:w="5783" w:type="dxa"/>
            <w:noWrap/>
            <w:hideMark/>
          </w:tcPr>
          <w:p w14:paraId="29E83E3A" w14:textId="77777777" w:rsidR="00983744" w:rsidRPr="00861905" w:rsidRDefault="00983744" w:rsidP="00983744">
            <w:pPr>
              <w:pStyle w:val="Corpsdetexte"/>
              <w:spacing w:before="0" w:after="0"/>
              <w:contextualSpacing/>
              <w:rPr>
                <w:szCs w:val="20"/>
                <w:lang w:val="fr-CA"/>
              </w:rPr>
            </w:pPr>
            <w:r w:rsidRPr="00861905">
              <w:rPr>
                <w:szCs w:val="20"/>
                <w:lang w:val="fr-CA"/>
              </w:rPr>
              <w:t>HmongMongInterpreter</w:t>
            </w:r>
          </w:p>
        </w:tc>
        <w:tc>
          <w:tcPr>
            <w:tcW w:w="2117" w:type="dxa"/>
            <w:hideMark/>
          </w:tcPr>
          <w:p w14:paraId="4DA80D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Hmong Mong (hmn)</w:t>
            </w:r>
          </w:p>
        </w:tc>
        <w:tc>
          <w:tcPr>
            <w:tcW w:w="1810" w:type="dxa"/>
            <w:noWrap/>
          </w:tcPr>
          <w:p w14:paraId="4324D1C0" w14:textId="396662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2F2C3D" w14:textId="77777777" w:rsidTr="00983744">
        <w:trPr>
          <w:trHeight w:val="20"/>
        </w:trPr>
        <w:tc>
          <w:tcPr>
            <w:tcW w:w="5783" w:type="dxa"/>
            <w:noWrap/>
            <w:hideMark/>
          </w:tcPr>
          <w:p w14:paraId="79316FA2" w14:textId="77777777" w:rsidR="00983744" w:rsidRPr="00861905" w:rsidRDefault="00983744" w:rsidP="00983744">
            <w:pPr>
              <w:pStyle w:val="Corpsdetexte"/>
              <w:spacing w:before="0" w:after="0"/>
              <w:contextualSpacing/>
              <w:rPr>
                <w:szCs w:val="20"/>
                <w:lang w:val="fr-CA"/>
              </w:rPr>
            </w:pPr>
            <w:r w:rsidRPr="00861905">
              <w:rPr>
                <w:szCs w:val="20"/>
                <w:lang w:val="fr-CA"/>
              </w:rPr>
              <w:t>HungarianInterpreter</w:t>
            </w:r>
          </w:p>
        </w:tc>
        <w:tc>
          <w:tcPr>
            <w:tcW w:w="2117" w:type="dxa"/>
            <w:hideMark/>
          </w:tcPr>
          <w:p w14:paraId="789486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Hungarian (hun)</w:t>
            </w:r>
          </w:p>
        </w:tc>
        <w:tc>
          <w:tcPr>
            <w:tcW w:w="1810" w:type="dxa"/>
            <w:noWrap/>
          </w:tcPr>
          <w:p w14:paraId="74FB7E74" w14:textId="27ED883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50FFB2" w14:textId="77777777" w:rsidTr="00983744">
        <w:trPr>
          <w:trHeight w:val="20"/>
        </w:trPr>
        <w:tc>
          <w:tcPr>
            <w:tcW w:w="5783" w:type="dxa"/>
            <w:noWrap/>
            <w:hideMark/>
          </w:tcPr>
          <w:p w14:paraId="7FC102FD" w14:textId="77777777" w:rsidR="00983744" w:rsidRPr="00861905" w:rsidRDefault="00983744" w:rsidP="00983744">
            <w:pPr>
              <w:pStyle w:val="Corpsdetexte"/>
              <w:spacing w:before="0" w:after="0"/>
              <w:contextualSpacing/>
              <w:rPr>
                <w:szCs w:val="20"/>
                <w:lang w:val="fr-CA"/>
              </w:rPr>
            </w:pPr>
            <w:r w:rsidRPr="00861905">
              <w:rPr>
                <w:szCs w:val="20"/>
                <w:lang w:val="fr-CA"/>
              </w:rPr>
              <w:t>HupaInterpreter</w:t>
            </w:r>
          </w:p>
        </w:tc>
        <w:tc>
          <w:tcPr>
            <w:tcW w:w="2117" w:type="dxa"/>
            <w:hideMark/>
          </w:tcPr>
          <w:p w14:paraId="2A9C943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Hupa (hup)</w:t>
            </w:r>
          </w:p>
        </w:tc>
        <w:tc>
          <w:tcPr>
            <w:tcW w:w="1810" w:type="dxa"/>
            <w:noWrap/>
          </w:tcPr>
          <w:p w14:paraId="53EF59B3" w14:textId="5E8FA4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BEC13D" w14:textId="77777777" w:rsidTr="00983744">
        <w:trPr>
          <w:trHeight w:val="20"/>
        </w:trPr>
        <w:tc>
          <w:tcPr>
            <w:tcW w:w="5783" w:type="dxa"/>
            <w:noWrap/>
            <w:hideMark/>
          </w:tcPr>
          <w:p w14:paraId="5E6E1712" w14:textId="77777777" w:rsidR="00983744" w:rsidRPr="00861905" w:rsidRDefault="00983744" w:rsidP="00983744">
            <w:pPr>
              <w:pStyle w:val="Corpsdetexte"/>
              <w:spacing w:before="0" w:after="0"/>
              <w:contextualSpacing/>
              <w:rPr>
                <w:szCs w:val="20"/>
                <w:lang w:val="fr-CA"/>
              </w:rPr>
            </w:pPr>
            <w:r w:rsidRPr="00861905">
              <w:rPr>
                <w:szCs w:val="20"/>
                <w:lang w:val="fr-CA"/>
              </w:rPr>
              <w:t>IbanInterpreter</w:t>
            </w:r>
          </w:p>
        </w:tc>
        <w:tc>
          <w:tcPr>
            <w:tcW w:w="2117" w:type="dxa"/>
            <w:hideMark/>
          </w:tcPr>
          <w:p w14:paraId="4077EB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Iban (iba)</w:t>
            </w:r>
          </w:p>
        </w:tc>
        <w:tc>
          <w:tcPr>
            <w:tcW w:w="1810" w:type="dxa"/>
            <w:noWrap/>
          </w:tcPr>
          <w:p w14:paraId="538C9F0E" w14:textId="47ADAD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03838E7" w14:textId="77777777" w:rsidTr="00983744">
        <w:trPr>
          <w:trHeight w:val="20"/>
        </w:trPr>
        <w:tc>
          <w:tcPr>
            <w:tcW w:w="5783" w:type="dxa"/>
            <w:noWrap/>
            <w:hideMark/>
          </w:tcPr>
          <w:p w14:paraId="3508233E" w14:textId="77777777" w:rsidR="00983744" w:rsidRPr="00861905" w:rsidRDefault="00983744" w:rsidP="00983744">
            <w:pPr>
              <w:pStyle w:val="Corpsdetexte"/>
              <w:spacing w:before="0" w:after="0"/>
              <w:contextualSpacing/>
              <w:rPr>
                <w:szCs w:val="20"/>
                <w:lang w:val="fr-CA"/>
              </w:rPr>
            </w:pPr>
            <w:r w:rsidRPr="00861905">
              <w:rPr>
                <w:szCs w:val="20"/>
                <w:lang w:val="fr-CA"/>
              </w:rPr>
              <w:t>IcelandicInterpreter</w:t>
            </w:r>
          </w:p>
        </w:tc>
        <w:tc>
          <w:tcPr>
            <w:tcW w:w="2117" w:type="dxa"/>
            <w:hideMark/>
          </w:tcPr>
          <w:p w14:paraId="143CD2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Icelandic (ice (B))</w:t>
            </w:r>
          </w:p>
        </w:tc>
        <w:tc>
          <w:tcPr>
            <w:tcW w:w="1810" w:type="dxa"/>
            <w:noWrap/>
          </w:tcPr>
          <w:p w14:paraId="7C623FD8" w14:textId="6CDF74F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445259" w14:textId="77777777" w:rsidTr="00983744">
        <w:trPr>
          <w:trHeight w:val="20"/>
        </w:trPr>
        <w:tc>
          <w:tcPr>
            <w:tcW w:w="5783" w:type="dxa"/>
            <w:noWrap/>
            <w:hideMark/>
          </w:tcPr>
          <w:p w14:paraId="67EBE46F" w14:textId="77777777" w:rsidR="00983744" w:rsidRPr="00861905" w:rsidRDefault="00983744" w:rsidP="00983744">
            <w:pPr>
              <w:pStyle w:val="Corpsdetexte"/>
              <w:spacing w:before="0" w:after="0"/>
              <w:contextualSpacing/>
              <w:rPr>
                <w:szCs w:val="20"/>
                <w:lang w:val="fr-CA"/>
              </w:rPr>
            </w:pPr>
            <w:r w:rsidRPr="00861905">
              <w:rPr>
                <w:szCs w:val="20"/>
                <w:lang w:val="fr-CA"/>
              </w:rPr>
              <w:t>IdoInterpreter</w:t>
            </w:r>
          </w:p>
        </w:tc>
        <w:tc>
          <w:tcPr>
            <w:tcW w:w="2117" w:type="dxa"/>
            <w:hideMark/>
          </w:tcPr>
          <w:p w14:paraId="5FA7737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Ido (ido)</w:t>
            </w:r>
          </w:p>
        </w:tc>
        <w:tc>
          <w:tcPr>
            <w:tcW w:w="1810" w:type="dxa"/>
            <w:noWrap/>
          </w:tcPr>
          <w:p w14:paraId="36051005" w14:textId="5396EE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91EEFC" w14:textId="77777777" w:rsidTr="00983744">
        <w:trPr>
          <w:trHeight w:val="20"/>
        </w:trPr>
        <w:tc>
          <w:tcPr>
            <w:tcW w:w="5783" w:type="dxa"/>
            <w:noWrap/>
            <w:hideMark/>
          </w:tcPr>
          <w:p w14:paraId="07182BED" w14:textId="77777777" w:rsidR="00983744" w:rsidRPr="00861905" w:rsidRDefault="00983744" w:rsidP="00983744">
            <w:pPr>
              <w:pStyle w:val="Corpsdetexte"/>
              <w:spacing w:before="0" w:after="0"/>
              <w:contextualSpacing/>
              <w:rPr>
                <w:szCs w:val="20"/>
                <w:lang w:val="fr-CA"/>
              </w:rPr>
            </w:pPr>
            <w:r w:rsidRPr="00861905">
              <w:rPr>
                <w:szCs w:val="20"/>
                <w:lang w:val="fr-CA"/>
              </w:rPr>
              <w:t>IgboInterpreter</w:t>
            </w:r>
          </w:p>
        </w:tc>
        <w:tc>
          <w:tcPr>
            <w:tcW w:w="2117" w:type="dxa"/>
            <w:hideMark/>
          </w:tcPr>
          <w:p w14:paraId="4559E5D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Igbo (ibo)</w:t>
            </w:r>
          </w:p>
        </w:tc>
        <w:tc>
          <w:tcPr>
            <w:tcW w:w="1810" w:type="dxa"/>
            <w:noWrap/>
          </w:tcPr>
          <w:p w14:paraId="24D3FCB2" w14:textId="604710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88C1D" w14:textId="77777777" w:rsidTr="00983744">
        <w:trPr>
          <w:trHeight w:val="20"/>
        </w:trPr>
        <w:tc>
          <w:tcPr>
            <w:tcW w:w="5783" w:type="dxa"/>
            <w:noWrap/>
            <w:hideMark/>
          </w:tcPr>
          <w:p w14:paraId="408A2DD6" w14:textId="77777777" w:rsidR="00983744" w:rsidRPr="00861905" w:rsidRDefault="00983744" w:rsidP="00983744">
            <w:pPr>
              <w:pStyle w:val="Corpsdetexte"/>
              <w:spacing w:before="0" w:after="0"/>
              <w:contextualSpacing/>
              <w:rPr>
                <w:szCs w:val="20"/>
                <w:lang w:val="fr-CA"/>
              </w:rPr>
            </w:pPr>
            <w:r w:rsidRPr="00861905">
              <w:rPr>
                <w:szCs w:val="20"/>
                <w:lang w:val="fr-CA"/>
              </w:rPr>
              <w:t>IjolanguagesInterpreter</w:t>
            </w:r>
          </w:p>
        </w:tc>
        <w:tc>
          <w:tcPr>
            <w:tcW w:w="2117" w:type="dxa"/>
            <w:hideMark/>
          </w:tcPr>
          <w:p w14:paraId="100D40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Ijolanguages (ijo)</w:t>
            </w:r>
          </w:p>
        </w:tc>
        <w:tc>
          <w:tcPr>
            <w:tcW w:w="1810" w:type="dxa"/>
            <w:noWrap/>
          </w:tcPr>
          <w:p w14:paraId="6782E002" w14:textId="2158186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E5CC362" w14:textId="77777777" w:rsidTr="00983744">
        <w:trPr>
          <w:trHeight w:val="20"/>
        </w:trPr>
        <w:tc>
          <w:tcPr>
            <w:tcW w:w="5783" w:type="dxa"/>
            <w:noWrap/>
            <w:hideMark/>
          </w:tcPr>
          <w:p w14:paraId="6883F0C6"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IlokoInterpreter</w:t>
            </w:r>
          </w:p>
        </w:tc>
        <w:tc>
          <w:tcPr>
            <w:tcW w:w="2117" w:type="dxa"/>
            <w:hideMark/>
          </w:tcPr>
          <w:p w14:paraId="28B8DD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Iloko (ilo)</w:t>
            </w:r>
          </w:p>
        </w:tc>
        <w:tc>
          <w:tcPr>
            <w:tcW w:w="1810" w:type="dxa"/>
            <w:noWrap/>
          </w:tcPr>
          <w:p w14:paraId="571B5370" w14:textId="4BAC6F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052AA7" w14:textId="77777777" w:rsidTr="00983744">
        <w:trPr>
          <w:trHeight w:val="20"/>
        </w:trPr>
        <w:tc>
          <w:tcPr>
            <w:tcW w:w="5783" w:type="dxa"/>
            <w:noWrap/>
            <w:hideMark/>
          </w:tcPr>
          <w:p w14:paraId="57C05C52" w14:textId="77777777" w:rsidR="00983744" w:rsidRPr="00861905" w:rsidRDefault="00983744" w:rsidP="00983744">
            <w:pPr>
              <w:pStyle w:val="Corpsdetexte"/>
              <w:spacing w:before="0" w:after="0"/>
              <w:contextualSpacing/>
              <w:rPr>
                <w:szCs w:val="20"/>
                <w:lang w:val="fr-CA"/>
              </w:rPr>
            </w:pPr>
            <w:r w:rsidRPr="00861905">
              <w:rPr>
                <w:szCs w:val="20"/>
                <w:lang w:val="fr-CA"/>
              </w:rPr>
              <w:t>InariSamiInterpreter</w:t>
            </w:r>
          </w:p>
        </w:tc>
        <w:tc>
          <w:tcPr>
            <w:tcW w:w="2117" w:type="dxa"/>
            <w:hideMark/>
          </w:tcPr>
          <w:p w14:paraId="09A287D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Inari Sami (smn)</w:t>
            </w:r>
          </w:p>
        </w:tc>
        <w:tc>
          <w:tcPr>
            <w:tcW w:w="1810" w:type="dxa"/>
            <w:noWrap/>
          </w:tcPr>
          <w:p w14:paraId="3B41F29C" w14:textId="3147CDC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9CCEE8" w14:textId="77777777" w:rsidTr="00983744">
        <w:trPr>
          <w:trHeight w:val="20"/>
        </w:trPr>
        <w:tc>
          <w:tcPr>
            <w:tcW w:w="5783" w:type="dxa"/>
            <w:noWrap/>
            <w:hideMark/>
          </w:tcPr>
          <w:p w14:paraId="1D423CA9" w14:textId="77777777" w:rsidR="00983744" w:rsidRPr="00861905" w:rsidRDefault="00983744" w:rsidP="00983744">
            <w:pPr>
              <w:pStyle w:val="Corpsdetexte"/>
              <w:spacing w:before="0" w:after="0"/>
              <w:contextualSpacing/>
              <w:rPr>
                <w:szCs w:val="20"/>
                <w:lang w:val="fr-CA"/>
              </w:rPr>
            </w:pPr>
            <w:r w:rsidRPr="00861905">
              <w:rPr>
                <w:szCs w:val="20"/>
                <w:lang w:val="fr-CA"/>
              </w:rPr>
              <w:t>IndicLanguagesInterpreter</w:t>
            </w:r>
          </w:p>
        </w:tc>
        <w:tc>
          <w:tcPr>
            <w:tcW w:w="2117" w:type="dxa"/>
            <w:hideMark/>
          </w:tcPr>
          <w:p w14:paraId="111DD9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Indic Languages (inc)</w:t>
            </w:r>
          </w:p>
        </w:tc>
        <w:tc>
          <w:tcPr>
            <w:tcW w:w="1810" w:type="dxa"/>
            <w:noWrap/>
          </w:tcPr>
          <w:p w14:paraId="4137FAC9" w14:textId="2AAEFC0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61DE3C" w14:textId="77777777" w:rsidTr="00983744">
        <w:trPr>
          <w:trHeight w:val="20"/>
        </w:trPr>
        <w:tc>
          <w:tcPr>
            <w:tcW w:w="5783" w:type="dxa"/>
            <w:noWrap/>
            <w:hideMark/>
          </w:tcPr>
          <w:p w14:paraId="69BA649C" w14:textId="77777777" w:rsidR="00983744" w:rsidRPr="00861905" w:rsidRDefault="00983744" w:rsidP="00983744">
            <w:pPr>
              <w:pStyle w:val="Corpsdetexte"/>
              <w:spacing w:before="0" w:after="0"/>
              <w:contextualSpacing/>
              <w:rPr>
                <w:szCs w:val="20"/>
                <w:lang w:val="fr-CA"/>
              </w:rPr>
            </w:pPr>
            <w:r w:rsidRPr="00861905">
              <w:rPr>
                <w:szCs w:val="20"/>
                <w:lang w:val="fr-CA"/>
              </w:rPr>
              <w:t>Indo-EuropeanLanguagesInterpreter</w:t>
            </w:r>
          </w:p>
        </w:tc>
        <w:tc>
          <w:tcPr>
            <w:tcW w:w="2117" w:type="dxa"/>
            <w:hideMark/>
          </w:tcPr>
          <w:p w14:paraId="2EB295B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Indo-European Languages (ine)</w:t>
            </w:r>
          </w:p>
        </w:tc>
        <w:tc>
          <w:tcPr>
            <w:tcW w:w="1810" w:type="dxa"/>
            <w:noWrap/>
          </w:tcPr>
          <w:p w14:paraId="1425FCD9" w14:textId="160768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E47204" w14:textId="77777777" w:rsidTr="00983744">
        <w:trPr>
          <w:trHeight w:val="20"/>
        </w:trPr>
        <w:tc>
          <w:tcPr>
            <w:tcW w:w="5783" w:type="dxa"/>
            <w:noWrap/>
            <w:hideMark/>
          </w:tcPr>
          <w:p w14:paraId="15976FA1" w14:textId="77777777" w:rsidR="00983744" w:rsidRPr="00861905" w:rsidRDefault="00983744" w:rsidP="00983744">
            <w:pPr>
              <w:pStyle w:val="Corpsdetexte"/>
              <w:spacing w:before="0" w:after="0"/>
              <w:contextualSpacing/>
              <w:rPr>
                <w:szCs w:val="20"/>
                <w:lang w:val="fr-CA"/>
              </w:rPr>
            </w:pPr>
            <w:r w:rsidRPr="00861905">
              <w:rPr>
                <w:szCs w:val="20"/>
                <w:lang w:val="fr-CA"/>
              </w:rPr>
              <w:t>IndonesianInterpreter</w:t>
            </w:r>
          </w:p>
        </w:tc>
        <w:tc>
          <w:tcPr>
            <w:tcW w:w="2117" w:type="dxa"/>
            <w:hideMark/>
          </w:tcPr>
          <w:p w14:paraId="6DA220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Indonesian (ind)</w:t>
            </w:r>
          </w:p>
        </w:tc>
        <w:tc>
          <w:tcPr>
            <w:tcW w:w="1810" w:type="dxa"/>
            <w:noWrap/>
          </w:tcPr>
          <w:p w14:paraId="7FB52F4C" w14:textId="35321C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BD771A" w14:textId="77777777" w:rsidTr="00983744">
        <w:trPr>
          <w:trHeight w:val="20"/>
        </w:trPr>
        <w:tc>
          <w:tcPr>
            <w:tcW w:w="5783" w:type="dxa"/>
            <w:noWrap/>
            <w:hideMark/>
          </w:tcPr>
          <w:p w14:paraId="2AF6E396" w14:textId="77777777" w:rsidR="00983744" w:rsidRPr="00861905" w:rsidRDefault="00983744" w:rsidP="00983744">
            <w:pPr>
              <w:pStyle w:val="Corpsdetexte"/>
              <w:spacing w:before="0" w:after="0"/>
              <w:contextualSpacing/>
              <w:rPr>
                <w:szCs w:val="20"/>
                <w:lang w:val="fr-CA"/>
              </w:rPr>
            </w:pPr>
            <w:r w:rsidRPr="00861905">
              <w:rPr>
                <w:szCs w:val="20"/>
                <w:lang w:val="fr-CA"/>
              </w:rPr>
              <w:t>IngushInterpreter</w:t>
            </w:r>
          </w:p>
        </w:tc>
        <w:tc>
          <w:tcPr>
            <w:tcW w:w="2117" w:type="dxa"/>
            <w:hideMark/>
          </w:tcPr>
          <w:p w14:paraId="5C85CD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Ingush (inh)</w:t>
            </w:r>
          </w:p>
        </w:tc>
        <w:tc>
          <w:tcPr>
            <w:tcW w:w="1810" w:type="dxa"/>
            <w:noWrap/>
          </w:tcPr>
          <w:p w14:paraId="14186A94" w14:textId="5E8F0A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1F3719" w14:textId="77777777" w:rsidTr="00983744">
        <w:trPr>
          <w:trHeight w:val="20"/>
        </w:trPr>
        <w:tc>
          <w:tcPr>
            <w:tcW w:w="5783" w:type="dxa"/>
            <w:noWrap/>
            <w:hideMark/>
          </w:tcPr>
          <w:p w14:paraId="0A8ED0ED" w14:textId="77777777" w:rsidR="00983744" w:rsidRPr="00861905" w:rsidRDefault="00983744" w:rsidP="00983744">
            <w:pPr>
              <w:pStyle w:val="Corpsdetexte"/>
              <w:spacing w:before="0" w:after="0"/>
              <w:contextualSpacing/>
              <w:rPr>
                <w:szCs w:val="20"/>
                <w:lang w:val="fr-CA"/>
              </w:rPr>
            </w:pPr>
            <w:r w:rsidRPr="00861905">
              <w:rPr>
                <w:szCs w:val="20"/>
                <w:lang w:val="fr-CA"/>
              </w:rPr>
              <w:t>InterlingueOccidentalInterpreter</w:t>
            </w:r>
          </w:p>
        </w:tc>
        <w:tc>
          <w:tcPr>
            <w:tcW w:w="2117" w:type="dxa"/>
            <w:hideMark/>
          </w:tcPr>
          <w:p w14:paraId="23F1DB9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Interlingue Occidental (ile)</w:t>
            </w:r>
          </w:p>
        </w:tc>
        <w:tc>
          <w:tcPr>
            <w:tcW w:w="1810" w:type="dxa"/>
            <w:noWrap/>
          </w:tcPr>
          <w:p w14:paraId="1081A18C" w14:textId="309E1B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9A5ED7" w14:textId="77777777" w:rsidTr="00983744">
        <w:trPr>
          <w:trHeight w:val="20"/>
        </w:trPr>
        <w:tc>
          <w:tcPr>
            <w:tcW w:w="5783" w:type="dxa"/>
            <w:noWrap/>
            <w:hideMark/>
          </w:tcPr>
          <w:p w14:paraId="40919F9C" w14:textId="77777777" w:rsidR="00983744" w:rsidRPr="00861905" w:rsidRDefault="00983744" w:rsidP="00983744">
            <w:pPr>
              <w:pStyle w:val="Corpsdetexte"/>
              <w:spacing w:before="0" w:after="0"/>
              <w:contextualSpacing/>
              <w:rPr>
                <w:szCs w:val="20"/>
                <w:lang w:val="fr-CA"/>
              </w:rPr>
            </w:pPr>
            <w:r w:rsidRPr="00861905">
              <w:rPr>
                <w:szCs w:val="20"/>
                <w:lang w:val="fr-CA"/>
              </w:rPr>
              <w:t>InuktitutInterpreter</w:t>
            </w:r>
          </w:p>
        </w:tc>
        <w:tc>
          <w:tcPr>
            <w:tcW w:w="2117" w:type="dxa"/>
            <w:hideMark/>
          </w:tcPr>
          <w:p w14:paraId="2DA5023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Inuktitut (iku)</w:t>
            </w:r>
          </w:p>
        </w:tc>
        <w:tc>
          <w:tcPr>
            <w:tcW w:w="1810" w:type="dxa"/>
            <w:noWrap/>
          </w:tcPr>
          <w:p w14:paraId="2E53741E" w14:textId="3C9ADD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1483C6" w14:textId="77777777" w:rsidTr="00983744">
        <w:trPr>
          <w:trHeight w:val="20"/>
        </w:trPr>
        <w:tc>
          <w:tcPr>
            <w:tcW w:w="5783" w:type="dxa"/>
            <w:noWrap/>
            <w:hideMark/>
          </w:tcPr>
          <w:p w14:paraId="073543F0" w14:textId="77777777" w:rsidR="00983744" w:rsidRPr="00861905" w:rsidRDefault="00983744" w:rsidP="00983744">
            <w:pPr>
              <w:pStyle w:val="Corpsdetexte"/>
              <w:spacing w:before="0" w:after="0"/>
              <w:contextualSpacing/>
              <w:rPr>
                <w:szCs w:val="20"/>
                <w:lang w:val="fr-CA"/>
              </w:rPr>
            </w:pPr>
            <w:r w:rsidRPr="00861905">
              <w:rPr>
                <w:szCs w:val="20"/>
                <w:lang w:val="fr-CA"/>
              </w:rPr>
              <w:t>InupiaqInterpreter</w:t>
            </w:r>
          </w:p>
        </w:tc>
        <w:tc>
          <w:tcPr>
            <w:tcW w:w="2117" w:type="dxa"/>
            <w:hideMark/>
          </w:tcPr>
          <w:p w14:paraId="217BFBE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Inupiaq (ipk)</w:t>
            </w:r>
          </w:p>
        </w:tc>
        <w:tc>
          <w:tcPr>
            <w:tcW w:w="1810" w:type="dxa"/>
            <w:noWrap/>
          </w:tcPr>
          <w:p w14:paraId="2C7B5264" w14:textId="1C23038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D85F5" w14:textId="77777777" w:rsidTr="00983744">
        <w:trPr>
          <w:trHeight w:val="20"/>
        </w:trPr>
        <w:tc>
          <w:tcPr>
            <w:tcW w:w="5783" w:type="dxa"/>
            <w:noWrap/>
            <w:hideMark/>
          </w:tcPr>
          <w:p w14:paraId="380FF44F" w14:textId="77777777" w:rsidR="00983744" w:rsidRPr="00861905" w:rsidRDefault="00983744" w:rsidP="00983744">
            <w:pPr>
              <w:pStyle w:val="Corpsdetexte"/>
              <w:spacing w:before="0" w:after="0"/>
              <w:contextualSpacing/>
              <w:rPr>
                <w:szCs w:val="20"/>
                <w:lang w:val="fr-CA"/>
              </w:rPr>
            </w:pPr>
            <w:r w:rsidRPr="00861905">
              <w:rPr>
                <w:szCs w:val="20"/>
                <w:lang w:val="fr-CA"/>
              </w:rPr>
              <w:t>IranianLanguagesInterpreter</w:t>
            </w:r>
          </w:p>
        </w:tc>
        <w:tc>
          <w:tcPr>
            <w:tcW w:w="2117" w:type="dxa"/>
            <w:hideMark/>
          </w:tcPr>
          <w:p w14:paraId="571C491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Iranian Languages (ira)</w:t>
            </w:r>
          </w:p>
        </w:tc>
        <w:tc>
          <w:tcPr>
            <w:tcW w:w="1810" w:type="dxa"/>
            <w:noWrap/>
          </w:tcPr>
          <w:p w14:paraId="732C3797" w14:textId="064BFEA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050A64" w14:textId="77777777" w:rsidTr="00983744">
        <w:trPr>
          <w:trHeight w:val="20"/>
        </w:trPr>
        <w:tc>
          <w:tcPr>
            <w:tcW w:w="5783" w:type="dxa"/>
            <w:noWrap/>
            <w:hideMark/>
          </w:tcPr>
          <w:p w14:paraId="58E8C345" w14:textId="77777777" w:rsidR="00983744" w:rsidRPr="00861905" w:rsidRDefault="00983744" w:rsidP="00983744">
            <w:pPr>
              <w:pStyle w:val="Corpsdetexte"/>
              <w:spacing w:before="0" w:after="0"/>
              <w:contextualSpacing/>
              <w:rPr>
                <w:szCs w:val="20"/>
                <w:lang w:val="fr-CA"/>
              </w:rPr>
            </w:pPr>
            <w:r w:rsidRPr="00861905">
              <w:rPr>
                <w:szCs w:val="20"/>
                <w:lang w:val="fr-CA"/>
              </w:rPr>
              <w:t>IrishInterpreter</w:t>
            </w:r>
          </w:p>
        </w:tc>
        <w:tc>
          <w:tcPr>
            <w:tcW w:w="2117" w:type="dxa"/>
            <w:hideMark/>
          </w:tcPr>
          <w:p w14:paraId="749821E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Irish (gle)</w:t>
            </w:r>
          </w:p>
        </w:tc>
        <w:tc>
          <w:tcPr>
            <w:tcW w:w="1810" w:type="dxa"/>
            <w:noWrap/>
          </w:tcPr>
          <w:p w14:paraId="0B59AB15" w14:textId="2C7542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65DFA6" w14:textId="77777777" w:rsidTr="00983744">
        <w:trPr>
          <w:trHeight w:val="20"/>
        </w:trPr>
        <w:tc>
          <w:tcPr>
            <w:tcW w:w="5783" w:type="dxa"/>
            <w:noWrap/>
            <w:hideMark/>
          </w:tcPr>
          <w:p w14:paraId="7E6C55E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IroquoianLanguagesInterpreter</w:t>
            </w:r>
          </w:p>
        </w:tc>
        <w:tc>
          <w:tcPr>
            <w:tcW w:w="2117" w:type="dxa"/>
            <w:hideMark/>
          </w:tcPr>
          <w:p w14:paraId="1D2936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Iroquoian Languages (iro)</w:t>
            </w:r>
          </w:p>
        </w:tc>
        <w:tc>
          <w:tcPr>
            <w:tcW w:w="1810" w:type="dxa"/>
            <w:noWrap/>
          </w:tcPr>
          <w:p w14:paraId="51189DAD" w14:textId="299769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3D5DF0E" w14:textId="77777777" w:rsidTr="00983744">
        <w:trPr>
          <w:trHeight w:val="20"/>
        </w:trPr>
        <w:tc>
          <w:tcPr>
            <w:tcW w:w="5783" w:type="dxa"/>
            <w:noWrap/>
            <w:hideMark/>
          </w:tcPr>
          <w:p w14:paraId="3741A910" w14:textId="77777777" w:rsidR="00983744" w:rsidRPr="00861905" w:rsidRDefault="00983744" w:rsidP="00983744">
            <w:pPr>
              <w:pStyle w:val="Corpsdetexte"/>
              <w:spacing w:before="0" w:after="0"/>
              <w:contextualSpacing/>
              <w:rPr>
                <w:szCs w:val="20"/>
                <w:lang w:val="fr-CA"/>
              </w:rPr>
            </w:pPr>
            <w:r w:rsidRPr="00861905">
              <w:rPr>
                <w:szCs w:val="20"/>
                <w:lang w:val="fr-CA"/>
              </w:rPr>
              <w:t>ItalianInterpreter</w:t>
            </w:r>
          </w:p>
        </w:tc>
        <w:tc>
          <w:tcPr>
            <w:tcW w:w="2117" w:type="dxa"/>
            <w:hideMark/>
          </w:tcPr>
          <w:p w14:paraId="6CFFA8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Italian (ita)</w:t>
            </w:r>
          </w:p>
        </w:tc>
        <w:tc>
          <w:tcPr>
            <w:tcW w:w="1810" w:type="dxa"/>
            <w:noWrap/>
          </w:tcPr>
          <w:p w14:paraId="26FA853B" w14:textId="30C0F1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6DCC4B" w14:textId="77777777" w:rsidTr="00983744">
        <w:trPr>
          <w:trHeight w:val="20"/>
        </w:trPr>
        <w:tc>
          <w:tcPr>
            <w:tcW w:w="5783" w:type="dxa"/>
            <w:noWrap/>
            <w:hideMark/>
          </w:tcPr>
          <w:p w14:paraId="6EDB05E2" w14:textId="77777777" w:rsidR="00983744" w:rsidRPr="00861905" w:rsidRDefault="00983744" w:rsidP="00983744">
            <w:pPr>
              <w:pStyle w:val="Corpsdetexte"/>
              <w:spacing w:before="0" w:after="0"/>
              <w:contextualSpacing/>
              <w:rPr>
                <w:szCs w:val="20"/>
                <w:lang w:val="fr-CA"/>
              </w:rPr>
            </w:pPr>
            <w:r w:rsidRPr="00861905">
              <w:rPr>
                <w:szCs w:val="20"/>
                <w:lang w:val="fr-CA"/>
              </w:rPr>
              <w:t>JapaneseInterpreter</w:t>
            </w:r>
          </w:p>
        </w:tc>
        <w:tc>
          <w:tcPr>
            <w:tcW w:w="2117" w:type="dxa"/>
            <w:hideMark/>
          </w:tcPr>
          <w:p w14:paraId="637D9B3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Japanese (jpn)</w:t>
            </w:r>
          </w:p>
        </w:tc>
        <w:tc>
          <w:tcPr>
            <w:tcW w:w="1810" w:type="dxa"/>
            <w:noWrap/>
          </w:tcPr>
          <w:p w14:paraId="64B8B7BD" w14:textId="74F999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BBA060" w14:textId="77777777" w:rsidTr="00983744">
        <w:trPr>
          <w:trHeight w:val="20"/>
        </w:trPr>
        <w:tc>
          <w:tcPr>
            <w:tcW w:w="5783" w:type="dxa"/>
            <w:noWrap/>
            <w:hideMark/>
          </w:tcPr>
          <w:p w14:paraId="18430BAD" w14:textId="77777777" w:rsidR="00983744" w:rsidRPr="00861905" w:rsidRDefault="00983744" w:rsidP="00983744">
            <w:pPr>
              <w:pStyle w:val="Corpsdetexte"/>
              <w:spacing w:before="0" w:after="0"/>
              <w:contextualSpacing/>
              <w:rPr>
                <w:szCs w:val="20"/>
                <w:lang w:val="fr-CA"/>
              </w:rPr>
            </w:pPr>
            <w:r w:rsidRPr="00861905">
              <w:rPr>
                <w:szCs w:val="20"/>
                <w:lang w:val="fr-CA"/>
              </w:rPr>
              <w:t>JavaneseInterpreter</w:t>
            </w:r>
          </w:p>
        </w:tc>
        <w:tc>
          <w:tcPr>
            <w:tcW w:w="2117" w:type="dxa"/>
            <w:hideMark/>
          </w:tcPr>
          <w:p w14:paraId="5F23A8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Javanese (jav)</w:t>
            </w:r>
          </w:p>
        </w:tc>
        <w:tc>
          <w:tcPr>
            <w:tcW w:w="1810" w:type="dxa"/>
            <w:noWrap/>
          </w:tcPr>
          <w:p w14:paraId="760B54A8" w14:textId="2676BD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7B10" w14:textId="77777777" w:rsidTr="00983744">
        <w:trPr>
          <w:trHeight w:val="20"/>
        </w:trPr>
        <w:tc>
          <w:tcPr>
            <w:tcW w:w="5783" w:type="dxa"/>
            <w:noWrap/>
            <w:hideMark/>
          </w:tcPr>
          <w:p w14:paraId="580459B7" w14:textId="77777777" w:rsidR="00983744" w:rsidRPr="00861905" w:rsidRDefault="00983744" w:rsidP="00983744">
            <w:pPr>
              <w:pStyle w:val="Corpsdetexte"/>
              <w:spacing w:before="0" w:after="0"/>
              <w:contextualSpacing/>
              <w:rPr>
                <w:szCs w:val="20"/>
                <w:lang w:val="fr-CA"/>
              </w:rPr>
            </w:pPr>
            <w:r w:rsidRPr="00861905">
              <w:rPr>
                <w:szCs w:val="20"/>
                <w:lang w:val="fr-CA"/>
              </w:rPr>
              <w:t>Judeo-ArabicInterpreter</w:t>
            </w:r>
          </w:p>
        </w:tc>
        <w:tc>
          <w:tcPr>
            <w:tcW w:w="2117" w:type="dxa"/>
            <w:hideMark/>
          </w:tcPr>
          <w:p w14:paraId="39F2AF5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Judeo-Arabic (jrb)</w:t>
            </w:r>
          </w:p>
        </w:tc>
        <w:tc>
          <w:tcPr>
            <w:tcW w:w="1810" w:type="dxa"/>
            <w:noWrap/>
          </w:tcPr>
          <w:p w14:paraId="2E3CE7EF" w14:textId="343F63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3BA662" w14:textId="77777777" w:rsidTr="00983744">
        <w:trPr>
          <w:trHeight w:val="20"/>
        </w:trPr>
        <w:tc>
          <w:tcPr>
            <w:tcW w:w="5783" w:type="dxa"/>
            <w:noWrap/>
            <w:hideMark/>
          </w:tcPr>
          <w:p w14:paraId="4E6FFA57" w14:textId="77777777" w:rsidR="00983744" w:rsidRPr="00861905" w:rsidRDefault="00983744" w:rsidP="00983744">
            <w:pPr>
              <w:pStyle w:val="Corpsdetexte"/>
              <w:spacing w:before="0" w:after="0"/>
              <w:contextualSpacing/>
              <w:rPr>
                <w:szCs w:val="20"/>
                <w:lang w:val="fr-CA"/>
              </w:rPr>
            </w:pPr>
            <w:r w:rsidRPr="00861905">
              <w:rPr>
                <w:szCs w:val="20"/>
                <w:lang w:val="fr-CA"/>
              </w:rPr>
              <w:t>Judeo-PersianInterpreter</w:t>
            </w:r>
          </w:p>
        </w:tc>
        <w:tc>
          <w:tcPr>
            <w:tcW w:w="2117" w:type="dxa"/>
            <w:hideMark/>
          </w:tcPr>
          <w:p w14:paraId="38E3BA3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Judeo-Persian (jpr)</w:t>
            </w:r>
          </w:p>
        </w:tc>
        <w:tc>
          <w:tcPr>
            <w:tcW w:w="1810" w:type="dxa"/>
            <w:noWrap/>
          </w:tcPr>
          <w:p w14:paraId="136C9FD0" w14:textId="7EE785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E66A6A" w14:textId="77777777" w:rsidTr="00983744">
        <w:trPr>
          <w:trHeight w:val="20"/>
        </w:trPr>
        <w:tc>
          <w:tcPr>
            <w:tcW w:w="5783" w:type="dxa"/>
            <w:noWrap/>
            <w:hideMark/>
          </w:tcPr>
          <w:p w14:paraId="106AE3CF" w14:textId="77777777" w:rsidR="00983744" w:rsidRPr="00861905" w:rsidRDefault="00983744" w:rsidP="00983744">
            <w:pPr>
              <w:pStyle w:val="Corpsdetexte"/>
              <w:spacing w:before="0" w:after="0"/>
              <w:contextualSpacing/>
              <w:rPr>
                <w:szCs w:val="20"/>
                <w:lang w:val="fr-CA"/>
              </w:rPr>
            </w:pPr>
            <w:r w:rsidRPr="00861905">
              <w:rPr>
                <w:szCs w:val="20"/>
                <w:lang w:val="fr-CA"/>
              </w:rPr>
              <w:t>KabardianInterpreter</w:t>
            </w:r>
          </w:p>
        </w:tc>
        <w:tc>
          <w:tcPr>
            <w:tcW w:w="2117" w:type="dxa"/>
            <w:hideMark/>
          </w:tcPr>
          <w:p w14:paraId="6FB226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Kabardian (kbd)</w:t>
            </w:r>
          </w:p>
        </w:tc>
        <w:tc>
          <w:tcPr>
            <w:tcW w:w="1810" w:type="dxa"/>
            <w:noWrap/>
          </w:tcPr>
          <w:p w14:paraId="2077618F" w14:textId="12F98CB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0BDBB9" w14:textId="77777777" w:rsidTr="00983744">
        <w:trPr>
          <w:trHeight w:val="20"/>
        </w:trPr>
        <w:tc>
          <w:tcPr>
            <w:tcW w:w="5783" w:type="dxa"/>
            <w:noWrap/>
            <w:hideMark/>
          </w:tcPr>
          <w:p w14:paraId="088D3895" w14:textId="77777777" w:rsidR="00983744" w:rsidRPr="00861905" w:rsidRDefault="00983744" w:rsidP="00983744">
            <w:pPr>
              <w:pStyle w:val="Corpsdetexte"/>
              <w:spacing w:before="0" w:after="0"/>
              <w:contextualSpacing/>
              <w:rPr>
                <w:szCs w:val="20"/>
                <w:lang w:val="fr-CA"/>
              </w:rPr>
            </w:pPr>
            <w:r w:rsidRPr="00861905">
              <w:rPr>
                <w:szCs w:val="20"/>
                <w:lang w:val="fr-CA"/>
              </w:rPr>
              <w:t>KabyleInterpreter</w:t>
            </w:r>
          </w:p>
        </w:tc>
        <w:tc>
          <w:tcPr>
            <w:tcW w:w="2117" w:type="dxa"/>
            <w:hideMark/>
          </w:tcPr>
          <w:p w14:paraId="2CC057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Kabyle (kab)</w:t>
            </w:r>
          </w:p>
        </w:tc>
        <w:tc>
          <w:tcPr>
            <w:tcW w:w="1810" w:type="dxa"/>
            <w:noWrap/>
          </w:tcPr>
          <w:p w14:paraId="69FB5C2B" w14:textId="0A9917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A199268" w14:textId="77777777" w:rsidTr="00983744">
        <w:trPr>
          <w:trHeight w:val="20"/>
        </w:trPr>
        <w:tc>
          <w:tcPr>
            <w:tcW w:w="5783" w:type="dxa"/>
            <w:noWrap/>
            <w:hideMark/>
          </w:tcPr>
          <w:p w14:paraId="40F93CF2" w14:textId="77777777" w:rsidR="00983744" w:rsidRPr="00861905" w:rsidRDefault="00983744" w:rsidP="00983744">
            <w:pPr>
              <w:pStyle w:val="Corpsdetexte"/>
              <w:spacing w:before="0" w:after="0"/>
              <w:contextualSpacing/>
              <w:rPr>
                <w:szCs w:val="20"/>
                <w:lang w:val="fr-CA"/>
              </w:rPr>
            </w:pPr>
            <w:r w:rsidRPr="00861905">
              <w:rPr>
                <w:szCs w:val="20"/>
                <w:lang w:val="fr-CA"/>
              </w:rPr>
              <w:t>KachinJingphoInterpreter</w:t>
            </w:r>
          </w:p>
        </w:tc>
        <w:tc>
          <w:tcPr>
            <w:tcW w:w="2117" w:type="dxa"/>
            <w:hideMark/>
          </w:tcPr>
          <w:p w14:paraId="34A3E9C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Kachin Jingpho (kac)</w:t>
            </w:r>
          </w:p>
        </w:tc>
        <w:tc>
          <w:tcPr>
            <w:tcW w:w="1810" w:type="dxa"/>
            <w:noWrap/>
          </w:tcPr>
          <w:p w14:paraId="0F4B62CA" w14:textId="2E2C8E0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06AC18" w14:textId="77777777" w:rsidTr="00983744">
        <w:trPr>
          <w:trHeight w:val="20"/>
        </w:trPr>
        <w:tc>
          <w:tcPr>
            <w:tcW w:w="5783" w:type="dxa"/>
            <w:noWrap/>
            <w:hideMark/>
          </w:tcPr>
          <w:p w14:paraId="2212945F" w14:textId="77777777" w:rsidR="00983744" w:rsidRPr="00861905" w:rsidRDefault="00983744" w:rsidP="00983744">
            <w:pPr>
              <w:pStyle w:val="Corpsdetexte"/>
              <w:spacing w:before="0" w:after="0"/>
              <w:contextualSpacing/>
              <w:rPr>
                <w:szCs w:val="20"/>
                <w:lang w:val="fr-CA"/>
              </w:rPr>
            </w:pPr>
            <w:r w:rsidRPr="00861905">
              <w:rPr>
                <w:szCs w:val="20"/>
                <w:lang w:val="fr-CA"/>
              </w:rPr>
              <w:t>KalaallisutGreenlandicInterpreter</w:t>
            </w:r>
          </w:p>
        </w:tc>
        <w:tc>
          <w:tcPr>
            <w:tcW w:w="2117" w:type="dxa"/>
            <w:hideMark/>
          </w:tcPr>
          <w:p w14:paraId="3DD2CC4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Kalaallisut Greenlandic (kal)</w:t>
            </w:r>
          </w:p>
        </w:tc>
        <w:tc>
          <w:tcPr>
            <w:tcW w:w="1810" w:type="dxa"/>
            <w:noWrap/>
          </w:tcPr>
          <w:p w14:paraId="5AF318AE" w14:textId="7E5247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585E25" w14:textId="77777777" w:rsidTr="00983744">
        <w:trPr>
          <w:trHeight w:val="20"/>
        </w:trPr>
        <w:tc>
          <w:tcPr>
            <w:tcW w:w="5783" w:type="dxa"/>
            <w:noWrap/>
            <w:hideMark/>
          </w:tcPr>
          <w:p w14:paraId="0A04E93E" w14:textId="77777777" w:rsidR="00983744" w:rsidRPr="00861905" w:rsidRDefault="00983744" w:rsidP="00983744">
            <w:pPr>
              <w:pStyle w:val="Corpsdetexte"/>
              <w:spacing w:before="0" w:after="0"/>
              <w:contextualSpacing/>
              <w:rPr>
                <w:szCs w:val="20"/>
                <w:lang w:val="fr-CA"/>
              </w:rPr>
            </w:pPr>
            <w:r w:rsidRPr="00861905">
              <w:rPr>
                <w:szCs w:val="20"/>
                <w:lang w:val="fr-CA"/>
              </w:rPr>
              <w:t>KalmykOiratInterpreter</w:t>
            </w:r>
          </w:p>
        </w:tc>
        <w:tc>
          <w:tcPr>
            <w:tcW w:w="2117" w:type="dxa"/>
            <w:hideMark/>
          </w:tcPr>
          <w:p w14:paraId="79749EC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Kalmyk Oirat (xal)</w:t>
            </w:r>
          </w:p>
        </w:tc>
        <w:tc>
          <w:tcPr>
            <w:tcW w:w="1810" w:type="dxa"/>
            <w:noWrap/>
          </w:tcPr>
          <w:p w14:paraId="09FD0FEB" w14:textId="3585AF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617948" w14:textId="77777777" w:rsidTr="00983744">
        <w:trPr>
          <w:trHeight w:val="20"/>
        </w:trPr>
        <w:tc>
          <w:tcPr>
            <w:tcW w:w="5783" w:type="dxa"/>
            <w:noWrap/>
            <w:hideMark/>
          </w:tcPr>
          <w:p w14:paraId="75209EF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KambaInterpreter</w:t>
            </w:r>
          </w:p>
        </w:tc>
        <w:tc>
          <w:tcPr>
            <w:tcW w:w="2117" w:type="dxa"/>
            <w:hideMark/>
          </w:tcPr>
          <w:p w14:paraId="7F8018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Kamba (kam)</w:t>
            </w:r>
          </w:p>
        </w:tc>
        <w:tc>
          <w:tcPr>
            <w:tcW w:w="1810" w:type="dxa"/>
            <w:noWrap/>
          </w:tcPr>
          <w:p w14:paraId="7044D9B9" w14:textId="6499AF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04E3A5" w14:textId="77777777" w:rsidTr="00983744">
        <w:trPr>
          <w:trHeight w:val="20"/>
        </w:trPr>
        <w:tc>
          <w:tcPr>
            <w:tcW w:w="5783" w:type="dxa"/>
            <w:noWrap/>
            <w:hideMark/>
          </w:tcPr>
          <w:p w14:paraId="6276885C" w14:textId="77777777" w:rsidR="00983744" w:rsidRPr="00861905" w:rsidRDefault="00983744" w:rsidP="00983744">
            <w:pPr>
              <w:pStyle w:val="Corpsdetexte"/>
              <w:spacing w:before="0" w:after="0"/>
              <w:contextualSpacing/>
              <w:rPr>
                <w:szCs w:val="20"/>
                <w:lang w:val="fr-CA"/>
              </w:rPr>
            </w:pPr>
            <w:r w:rsidRPr="00861905">
              <w:rPr>
                <w:szCs w:val="20"/>
                <w:lang w:val="fr-CA"/>
              </w:rPr>
              <w:t>KannadaInterpreter</w:t>
            </w:r>
          </w:p>
        </w:tc>
        <w:tc>
          <w:tcPr>
            <w:tcW w:w="2117" w:type="dxa"/>
            <w:hideMark/>
          </w:tcPr>
          <w:p w14:paraId="785A1D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Kannada (kan)</w:t>
            </w:r>
          </w:p>
        </w:tc>
        <w:tc>
          <w:tcPr>
            <w:tcW w:w="1810" w:type="dxa"/>
            <w:noWrap/>
          </w:tcPr>
          <w:p w14:paraId="34181C5D" w14:textId="76FD5E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C6A64D7" w14:textId="77777777" w:rsidTr="00983744">
        <w:trPr>
          <w:trHeight w:val="20"/>
        </w:trPr>
        <w:tc>
          <w:tcPr>
            <w:tcW w:w="5783" w:type="dxa"/>
            <w:noWrap/>
            <w:hideMark/>
          </w:tcPr>
          <w:p w14:paraId="029DEBD7" w14:textId="77777777" w:rsidR="00983744" w:rsidRPr="00861905" w:rsidRDefault="00983744" w:rsidP="00983744">
            <w:pPr>
              <w:pStyle w:val="Corpsdetexte"/>
              <w:spacing w:before="0" w:after="0"/>
              <w:contextualSpacing/>
              <w:rPr>
                <w:szCs w:val="20"/>
                <w:lang w:val="fr-CA"/>
              </w:rPr>
            </w:pPr>
            <w:r w:rsidRPr="00861905">
              <w:rPr>
                <w:szCs w:val="20"/>
                <w:lang w:val="fr-CA"/>
              </w:rPr>
              <w:t>KanuriInterpreter</w:t>
            </w:r>
          </w:p>
        </w:tc>
        <w:tc>
          <w:tcPr>
            <w:tcW w:w="2117" w:type="dxa"/>
            <w:hideMark/>
          </w:tcPr>
          <w:p w14:paraId="7F6D41B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Kanuri (kau)</w:t>
            </w:r>
          </w:p>
        </w:tc>
        <w:tc>
          <w:tcPr>
            <w:tcW w:w="1810" w:type="dxa"/>
            <w:noWrap/>
          </w:tcPr>
          <w:p w14:paraId="1D7FD711" w14:textId="71194FB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73EC39" w14:textId="77777777" w:rsidTr="00983744">
        <w:trPr>
          <w:trHeight w:val="20"/>
        </w:trPr>
        <w:tc>
          <w:tcPr>
            <w:tcW w:w="5783" w:type="dxa"/>
            <w:noWrap/>
            <w:hideMark/>
          </w:tcPr>
          <w:p w14:paraId="28AB78C1" w14:textId="77777777" w:rsidR="00983744" w:rsidRPr="00861905" w:rsidRDefault="00983744" w:rsidP="00983744">
            <w:pPr>
              <w:pStyle w:val="Corpsdetexte"/>
              <w:spacing w:before="0" w:after="0"/>
              <w:contextualSpacing/>
              <w:rPr>
                <w:szCs w:val="20"/>
                <w:lang w:val="fr-CA"/>
              </w:rPr>
            </w:pPr>
            <w:r w:rsidRPr="00861905">
              <w:rPr>
                <w:szCs w:val="20"/>
                <w:lang w:val="fr-CA"/>
              </w:rPr>
              <w:t>Karachay-BalkarInterpreter</w:t>
            </w:r>
          </w:p>
        </w:tc>
        <w:tc>
          <w:tcPr>
            <w:tcW w:w="2117" w:type="dxa"/>
            <w:hideMark/>
          </w:tcPr>
          <w:p w14:paraId="5544462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Karachay-Balkar (krc)</w:t>
            </w:r>
          </w:p>
        </w:tc>
        <w:tc>
          <w:tcPr>
            <w:tcW w:w="1810" w:type="dxa"/>
            <w:noWrap/>
          </w:tcPr>
          <w:p w14:paraId="37431470" w14:textId="731472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D3C3F4" w14:textId="77777777" w:rsidTr="00983744">
        <w:trPr>
          <w:trHeight w:val="20"/>
        </w:trPr>
        <w:tc>
          <w:tcPr>
            <w:tcW w:w="5783" w:type="dxa"/>
            <w:noWrap/>
            <w:hideMark/>
          </w:tcPr>
          <w:p w14:paraId="313A10E3" w14:textId="77777777" w:rsidR="00983744" w:rsidRPr="00861905" w:rsidRDefault="00983744" w:rsidP="00983744">
            <w:pPr>
              <w:pStyle w:val="Corpsdetexte"/>
              <w:spacing w:before="0" w:after="0"/>
              <w:contextualSpacing/>
              <w:rPr>
                <w:szCs w:val="20"/>
                <w:lang w:val="fr-CA"/>
              </w:rPr>
            </w:pPr>
            <w:r w:rsidRPr="00861905">
              <w:rPr>
                <w:szCs w:val="20"/>
                <w:lang w:val="fr-CA"/>
              </w:rPr>
              <w:t>Kara-KalpakInterpreter</w:t>
            </w:r>
          </w:p>
        </w:tc>
        <w:tc>
          <w:tcPr>
            <w:tcW w:w="2117" w:type="dxa"/>
            <w:hideMark/>
          </w:tcPr>
          <w:p w14:paraId="1BA6A7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Kara-Kalpak (kaa)</w:t>
            </w:r>
          </w:p>
        </w:tc>
        <w:tc>
          <w:tcPr>
            <w:tcW w:w="1810" w:type="dxa"/>
            <w:noWrap/>
          </w:tcPr>
          <w:p w14:paraId="637703A5" w14:textId="7286FEC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F3DFF6" w14:textId="77777777" w:rsidTr="00983744">
        <w:trPr>
          <w:trHeight w:val="20"/>
        </w:trPr>
        <w:tc>
          <w:tcPr>
            <w:tcW w:w="5783" w:type="dxa"/>
            <w:noWrap/>
            <w:hideMark/>
          </w:tcPr>
          <w:p w14:paraId="421160E0" w14:textId="77777777" w:rsidR="00983744" w:rsidRPr="00861905" w:rsidRDefault="00983744" w:rsidP="00983744">
            <w:pPr>
              <w:pStyle w:val="Corpsdetexte"/>
              <w:spacing w:before="0" w:after="0"/>
              <w:contextualSpacing/>
              <w:rPr>
                <w:szCs w:val="20"/>
                <w:lang w:val="fr-CA"/>
              </w:rPr>
            </w:pPr>
            <w:r w:rsidRPr="00861905">
              <w:rPr>
                <w:szCs w:val="20"/>
                <w:lang w:val="fr-CA"/>
              </w:rPr>
              <w:t>KarelianInterpreter</w:t>
            </w:r>
          </w:p>
        </w:tc>
        <w:tc>
          <w:tcPr>
            <w:tcW w:w="2117" w:type="dxa"/>
            <w:hideMark/>
          </w:tcPr>
          <w:p w14:paraId="2FBE472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Karelian (krl)</w:t>
            </w:r>
          </w:p>
        </w:tc>
        <w:tc>
          <w:tcPr>
            <w:tcW w:w="1810" w:type="dxa"/>
            <w:noWrap/>
          </w:tcPr>
          <w:p w14:paraId="31BD15A3" w14:textId="3FE8A2D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B78846" w14:textId="77777777" w:rsidTr="00983744">
        <w:trPr>
          <w:trHeight w:val="20"/>
        </w:trPr>
        <w:tc>
          <w:tcPr>
            <w:tcW w:w="5783" w:type="dxa"/>
            <w:noWrap/>
            <w:hideMark/>
          </w:tcPr>
          <w:p w14:paraId="4FE3C0B9" w14:textId="77777777" w:rsidR="00983744" w:rsidRPr="00861905" w:rsidRDefault="00983744" w:rsidP="00983744">
            <w:pPr>
              <w:pStyle w:val="Corpsdetexte"/>
              <w:spacing w:before="0" w:after="0"/>
              <w:contextualSpacing/>
              <w:rPr>
                <w:szCs w:val="20"/>
                <w:lang w:val="fr-CA"/>
              </w:rPr>
            </w:pPr>
            <w:r w:rsidRPr="00861905">
              <w:rPr>
                <w:szCs w:val="20"/>
                <w:lang w:val="fr-CA"/>
              </w:rPr>
              <w:t>KarenLanguagesInterpreter</w:t>
            </w:r>
          </w:p>
        </w:tc>
        <w:tc>
          <w:tcPr>
            <w:tcW w:w="2117" w:type="dxa"/>
            <w:hideMark/>
          </w:tcPr>
          <w:p w14:paraId="6F6569A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Karen Languages (kar)</w:t>
            </w:r>
          </w:p>
        </w:tc>
        <w:tc>
          <w:tcPr>
            <w:tcW w:w="1810" w:type="dxa"/>
            <w:noWrap/>
          </w:tcPr>
          <w:p w14:paraId="2093DDFA" w14:textId="5ABC9C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E89310" w14:textId="77777777" w:rsidTr="00983744">
        <w:trPr>
          <w:trHeight w:val="20"/>
        </w:trPr>
        <w:tc>
          <w:tcPr>
            <w:tcW w:w="5783" w:type="dxa"/>
            <w:noWrap/>
            <w:hideMark/>
          </w:tcPr>
          <w:p w14:paraId="12F3D813" w14:textId="77777777" w:rsidR="00983744" w:rsidRPr="00861905" w:rsidRDefault="00983744" w:rsidP="00983744">
            <w:pPr>
              <w:pStyle w:val="Corpsdetexte"/>
              <w:spacing w:before="0" w:after="0"/>
              <w:contextualSpacing/>
              <w:rPr>
                <w:szCs w:val="20"/>
                <w:lang w:val="fr-CA"/>
              </w:rPr>
            </w:pPr>
            <w:r w:rsidRPr="00861905">
              <w:rPr>
                <w:szCs w:val="20"/>
                <w:lang w:val="fr-CA"/>
              </w:rPr>
              <w:t>KashmiriInterpreter</w:t>
            </w:r>
          </w:p>
        </w:tc>
        <w:tc>
          <w:tcPr>
            <w:tcW w:w="2117" w:type="dxa"/>
            <w:hideMark/>
          </w:tcPr>
          <w:p w14:paraId="2FB500E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Kashmiri (kas)</w:t>
            </w:r>
          </w:p>
        </w:tc>
        <w:tc>
          <w:tcPr>
            <w:tcW w:w="1810" w:type="dxa"/>
            <w:noWrap/>
          </w:tcPr>
          <w:p w14:paraId="4DF194DC" w14:textId="10DD03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CB9BE9D" w14:textId="77777777" w:rsidTr="00983744">
        <w:trPr>
          <w:trHeight w:val="20"/>
        </w:trPr>
        <w:tc>
          <w:tcPr>
            <w:tcW w:w="5783" w:type="dxa"/>
            <w:noWrap/>
            <w:hideMark/>
          </w:tcPr>
          <w:p w14:paraId="405EB02B" w14:textId="77777777" w:rsidR="00983744" w:rsidRPr="00861905" w:rsidRDefault="00983744" w:rsidP="00983744">
            <w:pPr>
              <w:pStyle w:val="Corpsdetexte"/>
              <w:spacing w:before="0" w:after="0"/>
              <w:contextualSpacing/>
              <w:rPr>
                <w:szCs w:val="20"/>
                <w:lang w:val="fr-CA"/>
              </w:rPr>
            </w:pPr>
            <w:r w:rsidRPr="00861905">
              <w:rPr>
                <w:szCs w:val="20"/>
                <w:lang w:val="fr-CA"/>
              </w:rPr>
              <w:t>KashubianInterpreter</w:t>
            </w:r>
          </w:p>
        </w:tc>
        <w:tc>
          <w:tcPr>
            <w:tcW w:w="2117" w:type="dxa"/>
            <w:hideMark/>
          </w:tcPr>
          <w:p w14:paraId="0B9935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Kashubian (csb)</w:t>
            </w:r>
          </w:p>
        </w:tc>
        <w:tc>
          <w:tcPr>
            <w:tcW w:w="1810" w:type="dxa"/>
            <w:noWrap/>
          </w:tcPr>
          <w:p w14:paraId="0FB6391D" w14:textId="09CD79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682B57" w14:textId="77777777" w:rsidTr="00983744">
        <w:trPr>
          <w:trHeight w:val="20"/>
        </w:trPr>
        <w:tc>
          <w:tcPr>
            <w:tcW w:w="5783" w:type="dxa"/>
            <w:noWrap/>
            <w:hideMark/>
          </w:tcPr>
          <w:p w14:paraId="5CD265E6" w14:textId="77777777" w:rsidR="00983744" w:rsidRPr="00861905" w:rsidRDefault="00983744" w:rsidP="00983744">
            <w:pPr>
              <w:pStyle w:val="Corpsdetexte"/>
              <w:spacing w:before="0" w:after="0"/>
              <w:contextualSpacing/>
              <w:rPr>
                <w:szCs w:val="20"/>
                <w:lang w:val="fr-CA"/>
              </w:rPr>
            </w:pPr>
            <w:r w:rsidRPr="00861905">
              <w:rPr>
                <w:szCs w:val="20"/>
                <w:lang w:val="fr-CA"/>
              </w:rPr>
              <w:t>KawiInterpreter</w:t>
            </w:r>
          </w:p>
        </w:tc>
        <w:tc>
          <w:tcPr>
            <w:tcW w:w="2117" w:type="dxa"/>
            <w:hideMark/>
          </w:tcPr>
          <w:p w14:paraId="0E9C12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Kawi (kaw)</w:t>
            </w:r>
          </w:p>
        </w:tc>
        <w:tc>
          <w:tcPr>
            <w:tcW w:w="1810" w:type="dxa"/>
            <w:noWrap/>
          </w:tcPr>
          <w:p w14:paraId="1487522C" w14:textId="2ABFE6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25F5C7" w14:textId="77777777" w:rsidTr="00983744">
        <w:trPr>
          <w:trHeight w:val="20"/>
        </w:trPr>
        <w:tc>
          <w:tcPr>
            <w:tcW w:w="5783" w:type="dxa"/>
            <w:noWrap/>
            <w:hideMark/>
          </w:tcPr>
          <w:p w14:paraId="05537BC8" w14:textId="77777777" w:rsidR="00983744" w:rsidRPr="00861905" w:rsidRDefault="00983744" w:rsidP="00983744">
            <w:pPr>
              <w:pStyle w:val="Corpsdetexte"/>
              <w:spacing w:before="0" w:after="0"/>
              <w:contextualSpacing/>
              <w:rPr>
                <w:szCs w:val="20"/>
                <w:lang w:val="fr-CA"/>
              </w:rPr>
            </w:pPr>
            <w:r w:rsidRPr="00861905">
              <w:rPr>
                <w:szCs w:val="20"/>
                <w:lang w:val="fr-CA"/>
              </w:rPr>
              <w:t>KazakhInterpreter</w:t>
            </w:r>
          </w:p>
        </w:tc>
        <w:tc>
          <w:tcPr>
            <w:tcW w:w="2117" w:type="dxa"/>
            <w:hideMark/>
          </w:tcPr>
          <w:p w14:paraId="6EC04C9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Kazakh (kaz)</w:t>
            </w:r>
          </w:p>
        </w:tc>
        <w:tc>
          <w:tcPr>
            <w:tcW w:w="1810" w:type="dxa"/>
            <w:noWrap/>
          </w:tcPr>
          <w:p w14:paraId="6247521C" w14:textId="1EF16AD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9AD078" w14:textId="77777777" w:rsidTr="00983744">
        <w:trPr>
          <w:trHeight w:val="20"/>
        </w:trPr>
        <w:tc>
          <w:tcPr>
            <w:tcW w:w="5783" w:type="dxa"/>
            <w:noWrap/>
            <w:hideMark/>
          </w:tcPr>
          <w:p w14:paraId="7C52CBE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KhasiInterpreter</w:t>
            </w:r>
          </w:p>
        </w:tc>
        <w:tc>
          <w:tcPr>
            <w:tcW w:w="2117" w:type="dxa"/>
            <w:hideMark/>
          </w:tcPr>
          <w:p w14:paraId="0F662DE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Khasi (kha)</w:t>
            </w:r>
          </w:p>
        </w:tc>
        <w:tc>
          <w:tcPr>
            <w:tcW w:w="1810" w:type="dxa"/>
            <w:noWrap/>
          </w:tcPr>
          <w:p w14:paraId="5DFA97B5" w14:textId="2E9C6D0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FD2B63" w14:textId="77777777" w:rsidTr="00983744">
        <w:trPr>
          <w:trHeight w:val="20"/>
        </w:trPr>
        <w:tc>
          <w:tcPr>
            <w:tcW w:w="5783" w:type="dxa"/>
            <w:noWrap/>
            <w:hideMark/>
          </w:tcPr>
          <w:p w14:paraId="5B3C8401" w14:textId="77777777" w:rsidR="00983744" w:rsidRPr="00861905" w:rsidRDefault="00983744" w:rsidP="00983744">
            <w:pPr>
              <w:pStyle w:val="Corpsdetexte"/>
              <w:spacing w:before="0" w:after="0"/>
              <w:contextualSpacing/>
              <w:rPr>
                <w:szCs w:val="20"/>
                <w:lang w:val="fr-CA"/>
              </w:rPr>
            </w:pPr>
            <w:r w:rsidRPr="00861905">
              <w:rPr>
                <w:szCs w:val="20"/>
                <w:lang w:val="fr-CA"/>
              </w:rPr>
              <w:t>KhoisanLanguagesInterpreter</w:t>
            </w:r>
          </w:p>
        </w:tc>
        <w:tc>
          <w:tcPr>
            <w:tcW w:w="2117" w:type="dxa"/>
            <w:hideMark/>
          </w:tcPr>
          <w:p w14:paraId="3BA0F04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Khoisan Languages (khi)</w:t>
            </w:r>
          </w:p>
        </w:tc>
        <w:tc>
          <w:tcPr>
            <w:tcW w:w="1810" w:type="dxa"/>
            <w:noWrap/>
          </w:tcPr>
          <w:p w14:paraId="282FC74A" w14:textId="42109FB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C2194C" w14:textId="77777777" w:rsidTr="00983744">
        <w:trPr>
          <w:trHeight w:val="20"/>
        </w:trPr>
        <w:tc>
          <w:tcPr>
            <w:tcW w:w="5783" w:type="dxa"/>
            <w:noWrap/>
            <w:hideMark/>
          </w:tcPr>
          <w:p w14:paraId="4A765612" w14:textId="77777777" w:rsidR="00983744" w:rsidRPr="00861905" w:rsidRDefault="00983744" w:rsidP="00983744">
            <w:pPr>
              <w:pStyle w:val="Corpsdetexte"/>
              <w:spacing w:before="0" w:after="0"/>
              <w:contextualSpacing/>
              <w:rPr>
                <w:szCs w:val="20"/>
                <w:lang w:val="fr-CA"/>
              </w:rPr>
            </w:pPr>
            <w:r w:rsidRPr="00861905">
              <w:rPr>
                <w:szCs w:val="20"/>
                <w:lang w:val="fr-CA"/>
              </w:rPr>
              <w:t>KhotaneseSakanInterpreter</w:t>
            </w:r>
          </w:p>
        </w:tc>
        <w:tc>
          <w:tcPr>
            <w:tcW w:w="2117" w:type="dxa"/>
            <w:hideMark/>
          </w:tcPr>
          <w:p w14:paraId="38D0D9F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Khotanese Sakan (kho)</w:t>
            </w:r>
          </w:p>
        </w:tc>
        <w:tc>
          <w:tcPr>
            <w:tcW w:w="1810" w:type="dxa"/>
            <w:noWrap/>
          </w:tcPr>
          <w:p w14:paraId="3F46A203" w14:textId="12CBB2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E6BBFF" w14:textId="77777777" w:rsidTr="00983744">
        <w:trPr>
          <w:trHeight w:val="20"/>
        </w:trPr>
        <w:tc>
          <w:tcPr>
            <w:tcW w:w="5783" w:type="dxa"/>
            <w:noWrap/>
            <w:hideMark/>
          </w:tcPr>
          <w:p w14:paraId="185121AC" w14:textId="77777777" w:rsidR="00983744" w:rsidRPr="00861905" w:rsidRDefault="00983744" w:rsidP="00983744">
            <w:pPr>
              <w:pStyle w:val="Corpsdetexte"/>
              <w:spacing w:before="0" w:after="0"/>
              <w:contextualSpacing/>
              <w:rPr>
                <w:szCs w:val="20"/>
                <w:lang w:val="fr-CA"/>
              </w:rPr>
            </w:pPr>
            <w:r w:rsidRPr="00861905">
              <w:rPr>
                <w:szCs w:val="20"/>
                <w:lang w:val="fr-CA"/>
              </w:rPr>
              <w:t>KikuyuGikuyuInterpreter</w:t>
            </w:r>
          </w:p>
        </w:tc>
        <w:tc>
          <w:tcPr>
            <w:tcW w:w="2117" w:type="dxa"/>
            <w:hideMark/>
          </w:tcPr>
          <w:p w14:paraId="7B858BA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Kikuyu Gikuyu (kik)</w:t>
            </w:r>
          </w:p>
        </w:tc>
        <w:tc>
          <w:tcPr>
            <w:tcW w:w="1810" w:type="dxa"/>
            <w:noWrap/>
          </w:tcPr>
          <w:p w14:paraId="4D4AE958" w14:textId="2B90961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F25FA3" w14:textId="77777777" w:rsidTr="00983744">
        <w:trPr>
          <w:trHeight w:val="20"/>
        </w:trPr>
        <w:tc>
          <w:tcPr>
            <w:tcW w:w="5783" w:type="dxa"/>
            <w:noWrap/>
            <w:hideMark/>
          </w:tcPr>
          <w:p w14:paraId="27C6F61D" w14:textId="77777777" w:rsidR="00983744" w:rsidRPr="00861905" w:rsidRDefault="00983744" w:rsidP="00983744">
            <w:pPr>
              <w:pStyle w:val="Corpsdetexte"/>
              <w:spacing w:before="0" w:after="0"/>
              <w:contextualSpacing/>
              <w:rPr>
                <w:szCs w:val="20"/>
                <w:lang w:val="fr-CA"/>
              </w:rPr>
            </w:pPr>
            <w:r w:rsidRPr="00861905">
              <w:rPr>
                <w:szCs w:val="20"/>
                <w:lang w:val="fr-CA"/>
              </w:rPr>
              <w:t>KimbunduInterpreter</w:t>
            </w:r>
          </w:p>
        </w:tc>
        <w:tc>
          <w:tcPr>
            <w:tcW w:w="2117" w:type="dxa"/>
            <w:hideMark/>
          </w:tcPr>
          <w:p w14:paraId="16DC6D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Kimbundu (kmb)</w:t>
            </w:r>
          </w:p>
        </w:tc>
        <w:tc>
          <w:tcPr>
            <w:tcW w:w="1810" w:type="dxa"/>
            <w:noWrap/>
          </w:tcPr>
          <w:p w14:paraId="21548155" w14:textId="64DAD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5907" w14:textId="77777777" w:rsidTr="00983744">
        <w:trPr>
          <w:trHeight w:val="20"/>
        </w:trPr>
        <w:tc>
          <w:tcPr>
            <w:tcW w:w="5783" w:type="dxa"/>
            <w:noWrap/>
            <w:hideMark/>
          </w:tcPr>
          <w:p w14:paraId="0A4BCE2E" w14:textId="77777777" w:rsidR="00983744" w:rsidRPr="00861905" w:rsidRDefault="00983744" w:rsidP="00983744">
            <w:pPr>
              <w:pStyle w:val="Corpsdetexte"/>
              <w:spacing w:before="0" w:after="0"/>
              <w:contextualSpacing/>
              <w:rPr>
                <w:szCs w:val="20"/>
                <w:lang w:val="fr-CA"/>
              </w:rPr>
            </w:pPr>
            <w:r w:rsidRPr="00861905">
              <w:rPr>
                <w:szCs w:val="20"/>
                <w:lang w:val="fr-CA"/>
              </w:rPr>
              <w:t>KinyarwandaInterpreter</w:t>
            </w:r>
          </w:p>
        </w:tc>
        <w:tc>
          <w:tcPr>
            <w:tcW w:w="2117" w:type="dxa"/>
            <w:hideMark/>
          </w:tcPr>
          <w:p w14:paraId="193165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Kinyarwanda (kin)</w:t>
            </w:r>
          </w:p>
        </w:tc>
        <w:tc>
          <w:tcPr>
            <w:tcW w:w="1810" w:type="dxa"/>
            <w:noWrap/>
          </w:tcPr>
          <w:p w14:paraId="171547DB" w14:textId="3A20FF9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E03952" w14:textId="77777777" w:rsidTr="00983744">
        <w:trPr>
          <w:trHeight w:val="20"/>
        </w:trPr>
        <w:tc>
          <w:tcPr>
            <w:tcW w:w="5783" w:type="dxa"/>
            <w:noWrap/>
            <w:hideMark/>
          </w:tcPr>
          <w:p w14:paraId="0BCE2B6D" w14:textId="77777777" w:rsidR="00983744" w:rsidRPr="00861905" w:rsidRDefault="00983744" w:rsidP="00983744">
            <w:pPr>
              <w:pStyle w:val="Corpsdetexte"/>
              <w:spacing w:before="0" w:after="0"/>
              <w:contextualSpacing/>
              <w:rPr>
                <w:szCs w:val="20"/>
                <w:lang w:val="fr-CA"/>
              </w:rPr>
            </w:pPr>
            <w:r w:rsidRPr="00861905">
              <w:rPr>
                <w:szCs w:val="20"/>
                <w:lang w:val="fr-CA"/>
              </w:rPr>
              <w:t>KirghizKyrgyzInterpreter</w:t>
            </w:r>
          </w:p>
        </w:tc>
        <w:tc>
          <w:tcPr>
            <w:tcW w:w="2117" w:type="dxa"/>
            <w:hideMark/>
          </w:tcPr>
          <w:p w14:paraId="7F64ABD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Kirghiz Kyrgyz (kir)</w:t>
            </w:r>
          </w:p>
        </w:tc>
        <w:tc>
          <w:tcPr>
            <w:tcW w:w="1810" w:type="dxa"/>
            <w:noWrap/>
          </w:tcPr>
          <w:p w14:paraId="54206C1B" w14:textId="1EFA8A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B03D9B" w14:textId="77777777" w:rsidTr="00983744">
        <w:trPr>
          <w:trHeight w:val="20"/>
        </w:trPr>
        <w:tc>
          <w:tcPr>
            <w:tcW w:w="5783" w:type="dxa"/>
            <w:noWrap/>
            <w:hideMark/>
          </w:tcPr>
          <w:p w14:paraId="0704061D" w14:textId="77777777" w:rsidR="00983744" w:rsidRPr="00861905" w:rsidRDefault="00983744" w:rsidP="00983744">
            <w:pPr>
              <w:pStyle w:val="Corpsdetexte"/>
              <w:spacing w:before="0" w:after="0"/>
              <w:contextualSpacing/>
              <w:rPr>
                <w:szCs w:val="20"/>
                <w:lang w:val="fr-CA"/>
              </w:rPr>
            </w:pPr>
            <w:r w:rsidRPr="00861905">
              <w:rPr>
                <w:szCs w:val="20"/>
                <w:lang w:val="fr-CA"/>
              </w:rPr>
              <w:t>KlingontlhIngan-HolInterpreter</w:t>
            </w:r>
          </w:p>
        </w:tc>
        <w:tc>
          <w:tcPr>
            <w:tcW w:w="2117" w:type="dxa"/>
            <w:hideMark/>
          </w:tcPr>
          <w:p w14:paraId="406B3B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KlingontlhIngan-Hol (tlh)</w:t>
            </w:r>
          </w:p>
        </w:tc>
        <w:tc>
          <w:tcPr>
            <w:tcW w:w="1810" w:type="dxa"/>
            <w:noWrap/>
          </w:tcPr>
          <w:p w14:paraId="6CE253A8" w14:textId="0CA86B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3B7673" w14:textId="77777777" w:rsidTr="00983744">
        <w:trPr>
          <w:trHeight w:val="20"/>
        </w:trPr>
        <w:tc>
          <w:tcPr>
            <w:tcW w:w="5783" w:type="dxa"/>
            <w:noWrap/>
            <w:hideMark/>
          </w:tcPr>
          <w:p w14:paraId="21383A9A" w14:textId="77777777" w:rsidR="00983744" w:rsidRPr="00861905" w:rsidRDefault="00983744" w:rsidP="00983744">
            <w:pPr>
              <w:pStyle w:val="Corpsdetexte"/>
              <w:spacing w:before="0" w:after="0"/>
              <w:contextualSpacing/>
              <w:rPr>
                <w:szCs w:val="20"/>
                <w:lang w:val="fr-CA"/>
              </w:rPr>
            </w:pPr>
            <w:r w:rsidRPr="00861905">
              <w:rPr>
                <w:szCs w:val="20"/>
                <w:lang w:val="fr-CA"/>
              </w:rPr>
              <w:t>KomiInterpreter</w:t>
            </w:r>
          </w:p>
        </w:tc>
        <w:tc>
          <w:tcPr>
            <w:tcW w:w="2117" w:type="dxa"/>
            <w:hideMark/>
          </w:tcPr>
          <w:p w14:paraId="052CF0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Komi (kom)</w:t>
            </w:r>
          </w:p>
        </w:tc>
        <w:tc>
          <w:tcPr>
            <w:tcW w:w="1810" w:type="dxa"/>
            <w:noWrap/>
          </w:tcPr>
          <w:p w14:paraId="28218D6E" w14:textId="34241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56F424" w14:textId="77777777" w:rsidTr="00983744">
        <w:trPr>
          <w:trHeight w:val="20"/>
        </w:trPr>
        <w:tc>
          <w:tcPr>
            <w:tcW w:w="5783" w:type="dxa"/>
            <w:noWrap/>
            <w:hideMark/>
          </w:tcPr>
          <w:p w14:paraId="463BEA2D" w14:textId="77777777" w:rsidR="00983744" w:rsidRPr="00861905" w:rsidRDefault="00983744" w:rsidP="00983744">
            <w:pPr>
              <w:pStyle w:val="Corpsdetexte"/>
              <w:spacing w:before="0" w:after="0"/>
              <w:contextualSpacing/>
              <w:rPr>
                <w:szCs w:val="20"/>
                <w:lang w:val="fr-CA"/>
              </w:rPr>
            </w:pPr>
            <w:r w:rsidRPr="00861905">
              <w:rPr>
                <w:szCs w:val="20"/>
                <w:lang w:val="fr-CA"/>
              </w:rPr>
              <w:t>KongoInterpreter</w:t>
            </w:r>
          </w:p>
        </w:tc>
        <w:tc>
          <w:tcPr>
            <w:tcW w:w="2117" w:type="dxa"/>
            <w:hideMark/>
          </w:tcPr>
          <w:p w14:paraId="039396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Kongo (kon)</w:t>
            </w:r>
          </w:p>
        </w:tc>
        <w:tc>
          <w:tcPr>
            <w:tcW w:w="1810" w:type="dxa"/>
            <w:noWrap/>
          </w:tcPr>
          <w:p w14:paraId="4FFC5BB4" w14:textId="68B4B7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51CF21" w14:textId="77777777" w:rsidTr="00983744">
        <w:trPr>
          <w:trHeight w:val="20"/>
        </w:trPr>
        <w:tc>
          <w:tcPr>
            <w:tcW w:w="5783" w:type="dxa"/>
            <w:noWrap/>
            <w:hideMark/>
          </w:tcPr>
          <w:p w14:paraId="65E0C432" w14:textId="77777777" w:rsidR="00983744" w:rsidRPr="00861905" w:rsidRDefault="00983744" w:rsidP="00983744">
            <w:pPr>
              <w:pStyle w:val="Corpsdetexte"/>
              <w:spacing w:before="0" w:after="0"/>
              <w:contextualSpacing/>
              <w:rPr>
                <w:szCs w:val="20"/>
                <w:lang w:val="fr-CA"/>
              </w:rPr>
            </w:pPr>
            <w:r w:rsidRPr="00861905">
              <w:rPr>
                <w:szCs w:val="20"/>
                <w:lang w:val="fr-CA"/>
              </w:rPr>
              <w:t>KonkaniInterpreter</w:t>
            </w:r>
          </w:p>
        </w:tc>
        <w:tc>
          <w:tcPr>
            <w:tcW w:w="2117" w:type="dxa"/>
            <w:hideMark/>
          </w:tcPr>
          <w:p w14:paraId="7AD3981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Konkani (kok)</w:t>
            </w:r>
          </w:p>
        </w:tc>
        <w:tc>
          <w:tcPr>
            <w:tcW w:w="1810" w:type="dxa"/>
            <w:noWrap/>
          </w:tcPr>
          <w:p w14:paraId="227D9F37" w14:textId="77E13C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6F3495" w14:textId="77777777" w:rsidTr="00983744">
        <w:trPr>
          <w:trHeight w:val="20"/>
        </w:trPr>
        <w:tc>
          <w:tcPr>
            <w:tcW w:w="5783" w:type="dxa"/>
            <w:noWrap/>
            <w:hideMark/>
          </w:tcPr>
          <w:p w14:paraId="0584102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KoreanInterpreter</w:t>
            </w:r>
          </w:p>
        </w:tc>
        <w:tc>
          <w:tcPr>
            <w:tcW w:w="2117" w:type="dxa"/>
            <w:hideMark/>
          </w:tcPr>
          <w:p w14:paraId="366BDE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Korean (kor)</w:t>
            </w:r>
          </w:p>
        </w:tc>
        <w:tc>
          <w:tcPr>
            <w:tcW w:w="1810" w:type="dxa"/>
            <w:noWrap/>
          </w:tcPr>
          <w:p w14:paraId="634FB211" w14:textId="16EA6FA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8C8A09" w14:textId="77777777" w:rsidTr="00983744">
        <w:trPr>
          <w:trHeight w:val="20"/>
        </w:trPr>
        <w:tc>
          <w:tcPr>
            <w:tcW w:w="5783" w:type="dxa"/>
            <w:noWrap/>
            <w:hideMark/>
          </w:tcPr>
          <w:p w14:paraId="5C40FC03" w14:textId="77777777" w:rsidR="00983744" w:rsidRPr="00861905" w:rsidRDefault="00983744" w:rsidP="00983744">
            <w:pPr>
              <w:pStyle w:val="Corpsdetexte"/>
              <w:spacing w:before="0" w:after="0"/>
              <w:contextualSpacing/>
              <w:rPr>
                <w:szCs w:val="20"/>
                <w:lang w:val="fr-CA"/>
              </w:rPr>
            </w:pPr>
            <w:r w:rsidRPr="00861905">
              <w:rPr>
                <w:szCs w:val="20"/>
                <w:lang w:val="fr-CA"/>
              </w:rPr>
              <w:t>KosraeanInterpreter</w:t>
            </w:r>
          </w:p>
        </w:tc>
        <w:tc>
          <w:tcPr>
            <w:tcW w:w="2117" w:type="dxa"/>
            <w:hideMark/>
          </w:tcPr>
          <w:p w14:paraId="4410EEA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Kosraean (kos)</w:t>
            </w:r>
          </w:p>
        </w:tc>
        <w:tc>
          <w:tcPr>
            <w:tcW w:w="1810" w:type="dxa"/>
            <w:noWrap/>
          </w:tcPr>
          <w:p w14:paraId="58A08EA1" w14:textId="3ACAAF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E14448" w14:textId="77777777" w:rsidTr="00983744">
        <w:trPr>
          <w:trHeight w:val="20"/>
        </w:trPr>
        <w:tc>
          <w:tcPr>
            <w:tcW w:w="5783" w:type="dxa"/>
            <w:noWrap/>
            <w:hideMark/>
          </w:tcPr>
          <w:p w14:paraId="0498430E" w14:textId="77777777" w:rsidR="00983744" w:rsidRPr="00861905" w:rsidRDefault="00983744" w:rsidP="00983744">
            <w:pPr>
              <w:pStyle w:val="Corpsdetexte"/>
              <w:spacing w:before="0" w:after="0"/>
              <w:contextualSpacing/>
              <w:rPr>
                <w:szCs w:val="20"/>
                <w:lang w:val="fr-CA"/>
              </w:rPr>
            </w:pPr>
            <w:r w:rsidRPr="00861905">
              <w:rPr>
                <w:szCs w:val="20"/>
                <w:lang w:val="fr-CA"/>
              </w:rPr>
              <w:t>KpelleInterpreter</w:t>
            </w:r>
          </w:p>
        </w:tc>
        <w:tc>
          <w:tcPr>
            <w:tcW w:w="2117" w:type="dxa"/>
            <w:hideMark/>
          </w:tcPr>
          <w:p w14:paraId="6051240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Kpelle (kpe)</w:t>
            </w:r>
          </w:p>
        </w:tc>
        <w:tc>
          <w:tcPr>
            <w:tcW w:w="1810" w:type="dxa"/>
            <w:noWrap/>
          </w:tcPr>
          <w:p w14:paraId="23DF5C36" w14:textId="0CB93D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F1023D" w14:textId="77777777" w:rsidTr="00983744">
        <w:trPr>
          <w:trHeight w:val="20"/>
        </w:trPr>
        <w:tc>
          <w:tcPr>
            <w:tcW w:w="5783" w:type="dxa"/>
            <w:noWrap/>
            <w:hideMark/>
          </w:tcPr>
          <w:p w14:paraId="3F054EA1" w14:textId="77777777" w:rsidR="00983744" w:rsidRPr="00861905" w:rsidRDefault="00983744" w:rsidP="00983744">
            <w:pPr>
              <w:pStyle w:val="Corpsdetexte"/>
              <w:spacing w:before="0" w:after="0"/>
              <w:contextualSpacing/>
              <w:rPr>
                <w:szCs w:val="20"/>
                <w:lang w:val="fr-CA"/>
              </w:rPr>
            </w:pPr>
            <w:r w:rsidRPr="00861905">
              <w:rPr>
                <w:szCs w:val="20"/>
                <w:lang w:val="fr-CA"/>
              </w:rPr>
              <w:t>KruLanguagesInterpreter</w:t>
            </w:r>
          </w:p>
        </w:tc>
        <w:tc>
          <w:tcPr>
            <w:tcW w:w="2117" w:type="dxa"/>
            <w:hideMark/>
          </w:tcPr>
          <w:p w14:paraId="49A6537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Kru Languages (kro)</w:t>
            </w:r>
          </w:p>
        </w:tc>
        <w:tc>
          <w:tcPr>
            <w:tcW w:w="1810" w:type="dxa"/>
            <w:noWrap/>
          </w:tcPr>
          <w:p w14:paraId="0CDD32C2" w14:textId="398C1F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60A6EF" w14:textId="77777777" w:rsidTr="00983744">
        <w:trPr>
          <w:trHeight w:val="20"/>
        </w:trPr>
        <w:tc>
          <w:tcPr>
            <w:tcW w:w="5783" w:type="dxa"/>
            <w:noWrap/>
            <w:hideMark/>
          </w:tcPr>
          <w:p w14:paraId="64EF95C1" w14:textId="77777777" w:rsidR="00983744" w:rsidRPr="00861905" w:rsidRDefault="00983744" w:rsidP="00983744">
            <w:pPr>
              <w:pStyle w:val="Corpsdetexte"/>
              <w:spacing w:before="0" w:after="0"/>
              <w:contextualSpacing/>
              <w:rPr>
                <w:szCs w:val="20"/>
                <w:lang w:val="fr-CA"/>
              </w:rPr>
            </w:pPr>
            <w:r w:rsidRPr="00861905">
              <w:rPr>
                <w:szCs w:val="20"/>
                <w:lang w:val="fr-CA"/>
              </w:rPr>
              <w:t>KuanyamaKwanyamaInterpreter</w:t>
            </w:r>
          </w:p>
        </w:tc>
        <w:tc>
          <w:tcPr>
            <w:tcW w:w="2117" w:type="dxa"/>
            <w:hideMark/>
          </w:tcPr>
          <w:p w14:paraId="565104C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Kuanyama Kwanyama (kua)</w:t>
            </w:r>
          </w:p>
        </w:tc>
        <w:tc>
          <w:tcPr>
            <w:tcW w:w="1810" w:type="dxa"/>
            <w:noWrap/>
          </w:tcPr>
          <w:p w14:paraId="7D30FCD6" w14:textId="4F91FC8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B2E3C1" w14:textId="77777777" w:rsidTr="00983744">
        <w:trPr>
          <w:trHeight w:val="20"/>
        </w:trPr>
        <w:tc>
          <w:tcPr>
            <w:tcW w:w="5783" w:type="dxa"/>
            <w:noWrap/>
            <w:hideMark/>
          </w:tcPr>
          <w:p w14:paraId="25F10F25" w14:textId="77777777" w:rsidR="00983744" w:rsidRPr="00861905" w:rsidRDefault="00983744" w:rsidP="00983744">
            <w:pPr>
              <w:pStyle w:val="Corpsdetexte"/>
              <w:spacing w:before="0" w:after="0"/>
              <w:contextualSpacing/>
              <w:rPr>
                <w:szCs w:val="20"/>
                <w:lang w:val="fr-CA"/>
              </w:rPr>
            </w:pPr>
            <w:r w:rsidRPr="00861905">
              <w:rPr>
                <w:szCs w:val="20"/>
                <w:lang w:val="fr-CA"/>
              </w:rPr>
              <w:t>KumykInterpreter</w:t>
            </w:r>
          </w:p>
        </w:tc>
        <w:tc>
          <w:tcPr>
            <w:tcW w:w="2117" w:type="dxa"/>
            <w:hideMark/>
          </w:tcPr>
          <w:p w14:paraId="2BDEBC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Kumyk (kum)</w:t>
            </w:r>
          </w:p>
        </w:tc>
        <w:tc>
          <w:tcPr>
            <w:tcW w:w="1810" w:type="dxa"/>
            <w:noWrap/>
          </w:tcPr>
          <w:p w14:paraId="1AF7638D" w14:textId="2E9126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CFAE5B" w14:textId="77777777" w:rsidTr="00983744">
        <w:trPr>
          <w:trHeight w:val="20"/>
        </w:trPr>
        <w:tc>
          <w:tcPr>
            <w:tcW w:w="5783" w:type="dxa"/>
            <w:noWrap/>
            <w:hideMark/>
          </w:tcPr>
          <w:p w14:paraId="2CD81A30" w14:textId="77777777" w:rsidR="00983744" w:rsidRPr="00861905" w:rsidRDefault="00983744" w:rsidP="00983744">
            <w:pPr>
              <w:pStyle w:val="Corpsdetexte"/>
              <w:spacing w:before="0" w:after="0"/>
              <w:contextualSpacing/>
              <w:rPr>
                <w:szCs w:val="20"/>
                <w:lang w:val="fr-CA"/>
              </w:rPr>
            </w:pPr>
            <w:r w:rsidRPr="00861905">
              <w:rPr>
                <w:szCs w:val="20"/>
                <w:lang w:val="fr-CA"/>
              </w:rPr>
              <w:t>KurdishInterpreter</w:t>
            </w:r>
          </w:p>
        </w:tc>
        <w:tc>
          <w:tcPr>
            <w:tcW w:w="2117" w:type="dxa"/>
            <w:hideMark/>
          </w:tcPr>
          <w:p w14:paraId="79716A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Kurdish (kur)</w:t>
            </w:r>
          </w:p>
        </w:tc>
        <w:tc>
          <w:tcPr>
            <w:tcW w:w="1810" w:type="dxa"/>
            <w:noWrap/>
          </w:tcPr>
          <w:p w14:paraId="0F089F30" w14:textId="117163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B3E478" w14:textId="77777777" w:rsidTr="00983744">
        <w:trPr>
          <w:trHeight w:val="20"/>
        </w:trPr>
        <w:tc>
          <w:tcPr>
            <w:tcW w:w="5783" w:type="dxa"/>
            <w:noWrap/>
            <w:hideMark/>
          </w:tcPr>
          <w:p w14:paraId="3260C28F" w14:textId="77777777" w:rsidR="00983744" w:rsidRPr="00861905" w:rsidRDefault="00983744" w:rsidP="00983744">
            <w:pPr>
              <w:pStyle w:val="Corpsdetexte"/>
              <w:spacing w:before="0" w:after="0"/>
              <w:contextualSpacing/>
              <w:rPr>
                <w:szCs w:val="20"/>
                <w:lang w:val="fr-CA"/>
              </w:rPr>
            </w:pPr>
            <w:r w:rsidRPr="00861905">
              <w:rPr>
                <w:szCs w:val="20"/>
                <w:lang w:val="fr-CA"/>
              </w:rPr>
              <w:t>KurukhInterpreter</w:t>
            </w:r>
          </w:p>
        </w:tc>
        <w:tc>
          <w:tcPr>
            <w:tcW w:w="2117" w:type="dxa"/>
            <w:hideMark/>
          </w:tcPr>
          <w:p w14:paraId="4514B8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Kurukh (kru)</w:t>
            </w:r>
          </w:p>
        </w:tc>
        <w:tc>
          <w:tcPr>
            <w:tcW w:w="1810" w:type="dxa"/>
            <w:noWrap/>
          </w:tcPr>
          <w:p w14:paraId="46EB449C" w14:textId="46072F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3E2E112" w14:textId="77777777" w:rsidTr="00983744">
        <w:trPr>
          <w:trHeight w:val="20"/>
        </w:trPr>
        <w:tc>
          <w:tcPr>
            <w:tcW w:w="5783" w:type="dxa"/>
            <w:noWrap/>
            <w:hideMark/>
          </w:tcPr>
          <w:p w14:paraId="7250BA97" w14:textId="77777777" w:rsidR="00983744" w:rsidRPr="00861905" w:rsidRDefault="00983744" w:rsidP="00983744">
            <w:pPr>
              <w:pStyle w:val="Corpsdetexte"/>
              <w:spacing w:before="0" w:after="0"/>
              <w:contextualSpacing/>
              <w:rPr>
                <w:szCs w:val="20"/>
                <w:lang w:val="fr-CA"/>
              </w:rPr>
            </w:pPr>
            <w:r w:rsidRPr="00861905">
              <w:rPr>
                <w:szCs w:val="20"/>
                <w:lang w:val="fr-CA"/>
              </w:rPr>
              <w:t>KutenaiInterpreter</w:t>
            </w:r>
          </w:p>
        </w:tc>
        <w:tc>
          <w:tcPr>
            <w:tcW w:w="2117" w:type="dxa"/>
            <w:hideMark/>
          </w:tcPr>
          <w:p w14:paraId="1E131B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Kutenai (kut)</w:t>
            </w:r>
          </w:p>
        </w:tc>
        <w:tc>
          <w:tcPr>
            <w:tcW w:w="1810" w:type="dxa"/>
            <w:noWrap/>
          </w:tcPr>
          <w:p w14:paraId="5E0E4110" w14:textId="1CB2C3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C346D0" w14:textId="77777777" w:rsidTr="00983744">
        <w:trPr>
          <w:trHeight w:val="20"/>
        </w:trPr>
        <w:tc>
          <w:tcPr>
            <w:tcW w:w="5783" w:type="dxa"/>
            <w:noWrap/>
            <w:hideMark/>
          </w:tcPr>
          <w:p w14:paraId="11E15CB6" w14:textId="77777777" w:rsidR="00983744" w:rsidRPr="00861905" w:rsidRDefault="00983744" w:rsidP="00983744">
            <w:pPr>
              <w:pStyle w:val="Corpsdetexte"/>
              <w:spacing w:before="0" w:after="0"/>
              <w:contextualSpacing/>
              <w:rPr>
                <w:szCs w:val="20"/>
                <w:lang w:val="fr-CA"/>
              </w:rPr>
            </w:pPr>
            <w:r w:rsidRPr="00861905">
              <w:rPr>
                <w:szCs w:val="20"/>
                <w:lang w:val="fr-CA"/>
              </w:rPr>
              <w:t>LadinoInterpreter</w:t>
            </w:r>
          </w:p>
        </w:tc>
        <w:tc>
          <w:tcPr>
            <w:tcW w:w="2117" w:type="dxa"/>
            <w:hideMark/>
          </w:tcPr>
          <w:p w14:paraId="0DAE7E8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Ladino (lad)</w:t>
            </w:r>
          </w:p>
        </w:tc>
        <w:tc>
          <w:tcPr>
            <w:tcW w:w="1810" w:type="dxa"/>
            <w:noWrap/>
          </w:tcPr>
          <w:p w14:paraId="7A397ED2" w14:textId="11118E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CF51365" w14:textId="77777777" w:rsidTr="00983744">
        <w:trPr>
          <w:trHeight w:val="20"/>
        </w:trPr>
        <w:tc>
          <w:tcPr>
            <w:tcW w:w="5783" w:type="dxa"/>
            <w:noWrap/>
            <w:hideMark/>
          </w:tcPr>
          <w:p w14:paraId="00804B3F" w14:textId="77777777" w:rsidR="00983744" w:rsidRPr="00861905" w:rsidRDefault="00983744" w:rsidP="00983744">
            <w:pPr>
              <w:pStyle w:val="Corpsdetexte"/>
              <w:spacing w:before="0" w:after="0"/>
              <w:contextualSpacing/>
              <w:rPr>
                <w:szCs w:val="20"/>
                <w:lang w:val="fr-CA"/>
              </w:rPr>
            </w:pPr>
            <w:r w:rsidRPr="00861905">
              <w:rPr>
                <w:szCs w:val="20"/>
                <w:lang w:val="fr-CA"/>
              </w:rPr>
              <w:t>LahndaInterpreter</w:t>
            </w:r>
          </w:p>
        </w:tc>
        <w:tc>
          <w:tcPr>
            <w:tcW w:w="2117" w:type="dxa"/>
            <w:hideMark/>
          </w:tcPr>
          <w:p w14:paraId="54D34D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Lahnda (lah)</w:t>
            </w:r>
          </w:p>
        </w:tc>
        <w:tc>
          <w:tcPr>
            <w:tcW w:w="1810" w:type="dxa"/>
            <w:noWrap/>
          </w:tcPr>
          <w:p w14:paraId="494D7E5A" w14:textId="699FC5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E51688" w14:textId="77777777" w:rsidTr="00983744">
        <w:trPr>
          <w:trHeight w:val="20"/>
        </w:trPr>
        <w:tc>
          <w:tcPr>
            <w:tcW w:w="5783" w:type="dxa"/>
            <w:noWrap/>
            <w:hideMark/>
          </w:tcPr>
          <w:p w14:paraId="20F5D539"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LambaInterpreter</w:t>
            </w:r>
          </w:p>
        </w:tc>
        <w:tc>
          <w:tcPr>
            <w:tcW w:w="2117" w:type="dxa"/>
            <w:hideMark/>
          </w:tcPr>
          <w:p w14:paraId="1201A2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Lamba (lam)</w:t>
            </w:r>
          </w:p>
        </w:tc>
        <w:tc>
          <w:tcPr>
            <w:tcW w:w="1810" w:type="dxa"/>
            <w:noWrap/>
          </w:tcPr>
          <w:p w14:paraId="63CE9989" w14:textId="3167E1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A3AB1E" w14:textId="77777777" w:rsidTr="00983744">
        <w:trPr>
          <w:trHeight w:val="20"/>
        </w:trPr>
        <w:tc>
          <w:tcPr>
            <w:tcW w:w="5783" w:type="dxa"/>
            <w:noWrap/>
            <w:hideMark/>
          </w:tcPr>
          <w:p w14:paraId="7A9E193F" w14:textId="77777777" w:rsidR="00983744" w:rsidRPr="00861905" w:rsidRDefault="00983744" w:rsidP="00983744">
            <w:pPr>
              <w:pStyle w:val="Corpsdetexte"/>
              <w:spacing w:before="0" w:after="0"/>
              <w:contextualSpacing/>
              <w:rPr>
                <w:szCs w:val="20"/>
                <w:lang w:val="fr-CA"/>
              </w:rPr>
            </w:pPr>
            <w:r w:rsidRPr="00861905">
              <w:rPr>
                <w:szCs w:val="20"/>
                <w:lang w:val="fr-CA"/>
              </w:rPr>
              <w:t>LandDayakLanguagesInterpreter</w:t>
            </w:r>
          </w:p>
        </w:tc>
        <w:tc>
          <w:tcPr>
            <w:tcW w:w="2117" w:type="dxa"/>
            <w:hideMark/>
          </w:tcPr>
          <w:p w14:paraId="1E3B8E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Land Dayak Languages (day)</w:t>
            </w:r>
          </w:p>
        </w:tc>
        <w:tc>
          <w:tcPr>
            <w:tcW w:w="1810" w:type="dxa"/>
            <w:noWrap/>
          </w:tcPr>
          <w:p w14:paraId="6DE16319" w14:textId="793BADE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380F7B" w14:textId="77777777" w:rsidTr="00983744">
        <w:trPr>
          <w:trHeight w:val="20"/>
        </w:trPr>
        <w:tc>
          <w:tcPr>
            <w:tcW w:w="5783" w:type="dxa"/>
            <w:noWrap/>
            <w:hideMark/>
          </w:tcPr>
          <w:p w14:paraId="73E8939C" w14:textId="77777777" w:rsidR="00983744" w:rsidRPr="00861905" w:rsidRDefault="00983744" w:rsidP="00983744">
            <w:pPr>
              <w:pStyle w:val="Corpsdetexte"/>
              <w:spacing w:before="0" w:after="0"/>
              <w:contextualSpacing/>
              <w:rPr>
                <w:szCs w:val="20"/>
                <w:lang w:val="fr-CA"/>
              </w:rPr>
            </w:pPr>
            <w:r w:rsidRPr="00861905">
              <w:rPr>
                <w:szCs w:val="20"/>
                <w:lang w:val="fr-CA"/>
              </w:rPr>
              <w:t>LaoInterpreter</w:t>
            </w:r>
          </w:p>
        </w:tc>
        <w:tc>
          <w:tcPr>
            <w:tcW w:w="2117" w:type="dxa"/>
            <w:hideMark/>
          </w:tcPr>
          <w:p w14:paraId="3C73AF4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Lao (lao)</w:t>
            </w:r>
          </w:p>
        </w:tc>
        <w:tc>
          <w:tcPr>
            <w:tcW w:w="1810" w:type="dxa"/>
            <w:noWrap/>
          </w:tcPr>
          <w:p w14:paraId="3D18D88B" w14:textId="018B49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FE0743" w14:textId="77777777" w:rsidTr="00983744">
        <w:trPr>
          <w:trHeight w:val="20"/>
        </w:trPr>
        <w:tc>
          <w:tcPr>
            <w:tcW w:w="5783" w:type="dxa"/>
            <w:noWrap/>
            <w:hideMark/>
          </w:tcPr>
          <w:p w14:paraId="6AB6CA5B" w14:textId="77777777" w:rsidR="00983744" w:rsidRPr="00861905" w:rsidRDefault="00983744" w:rsidP="00983744">
            <w:pPr>
              <w:pStyle w:val="Corpsdetexte"/>
              <w:spacing w:before="0" w:after="0"/>
              <w:contextualSpacing/>
              <w:rPr>
                <w:szCs w:val="20"/>
                <w:lang w:val="fr-CA"/>
              </w:rPr>
            </w:pPr>
            <w:r w:rsidRPr="00861905">
              <w:rPr>
                <w:szCs w:val="20"/>
                <w:lang w:val="fr-CA"/>
              </w:rPr>
              <w:t>LatinInterpreter</w:t>
            </w:r>
          </w:p>
        </w:tc>
        <w:tc>
          <w:tcPr>
            <w:tcW w:w="2117" w:type="dxa"/>
            <w:hideMark/>
          </w:tcPr>
          <w:p w14:paraId="017DFB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Latin (lat)</w:t>
            </w:r>
          </w:p>
        </w:tc>
        <w:tc>
          <w:tcPr>
            <w:tcW w:w="1810" w:type="dxa"/>
            <w:noWrap/>
          </w:tcPr>
          <w:p w14:paraId="59327D4E" w14:textId="5797C06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559389" w14:textId="77777777" w:rsidTr="00983744">
        <w:trPr>
          <w:trHeight w:val="20"/>
        </w:trPr>
        <w:tc>
          <w:tcPr>
            <w:tcW w:w="5783" w:type="dxa"/>
            <w:noWrap/>
            <w:hideMark/>
          </w:tcPr>
          <w:p w14:paraId="2C693FD3" w14:textId="77777777" w:rsidR="00983744" w:rsidRPr="00861905" w:rsidRDefault="00983744" w:rsidP="00983744">
            <w:pPr>
              <w:pStyle w:val="Corpsdetexte"/>
              <w:spacing w:before="0" w:after="0"/>
              <w:contextualSpacing/>
              <w:rPr>
                <w:szCs w:val="20"/>
                <w:lang w:val="fr-CA"/>
              </w:rPr>
            </w:pPr>
            <w:r w:rsidRPr="00861905">
              <w:rPr>
                <w:szCs w:val="20"/>
                <w:lang w:val="fr-CA"/>
              </w:rPr>
              <w:t>LatvianInterpreter</w:t>
            </w:r>
          </w:p>
        </w:tc>
        <w:tc>
          <w:tcPr>
            <w:tcW w:w="2117" w:type="dxa"/>
            <w:hideMark/>
          </w:tcPr>
          <w:p w14:paraId="5CC25B1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Latvian (lav)</w:t>
            </w:r>
          </w:p>
        </w:tc>
        <w:tc>
          <w:tcPr>
            <w:tcW w:w="1810" w:type="dxa"/>
            <w:noWrap/>
          </w:tcPr>
          <w:p w14:paraId="272E6E98" w14:textId="73BC2D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D4209B" w14:textId="77777777" w:rsidTr="00983744">
        <w:trPr>
          <w:trHeight w:val="20"/>
        </w:trPr>
        <w:tc>
          <w:tcPr>
            <w:tcW w:w="5783" w:type="dxa"/>
            <w:noWrap/>
            <w:hideMark/>
          </w:tcPr>
          <w:p w14:paraId="5D09D233" w14:textId="77777777" w:rsidR="00983744" w:rsidRPr="00861905" w:rsidRDefault="00983744" w:rsidP="00983744">
            <w:pPr>
              <w:pStyle w:val="Corpsdetexte"/>
              <w:spacing w:before="0" w:after="0"/>
              <w:contextualSpacing/>
              <w:rPr>
                <w:szCs w:val="20"/>
                <w:lang w:val="fr-CA"/>
              </w:rPr>
            </w:pPr>
            <w:r w:rsidRPr="00861905">
              <w:rPr>
                <w:szCs w:val="20"/>
                <w:lang w:val="fr-CA"/>
              </w:rPr>
              <w:t>LezghianInterpreter</w:t>
            </w:r>
          </w:p>
        </w:tc>
        <w:tc>
          <w:tcPr>
            <w:tcW w:w="2117" w:type="dxa"/>
            <w:hideMark/>
          </w:tcPr>
          <w:p w14:paraId="5CD1C9C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Lezghian (lez)</w:t>
            </w:r>
          </w:p>
        </w:tc>
        <w:tc>
          <w:tcPr>
            <w:tcW w:w="1810" w:type="dxa"/>
            <w:noWrap/>
          </w:tcPr>
          <w:p w14:paraId="77372D5C" w14:textId="152461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27C3C5C" w14:textId="77777777" w:rsidTr="00983744">
        <w:trPr>
          <w:trHeight w:val="20"/>
        </w:trPr>
        <w:tc>
          <w:tcPr>
            <w:tcW w:w="5783" w:type="dxa"/>
            <w:noWrap/>
            <w:hideMark/>
          </w:tcPr>
          <w:p w14:paraId="56F3894A" w14:textId="77777777" w:rsidR="00983744" w:rsidRPr="00861905" w:rsidRDefault="00983744" w:rsidP="00983744">
            <w:pPr>
              <w:pStyle w:val="Corpsdetexte"/>
              <w:spacing w:before="0" w:after="0"/>
              <w:contextualSpacing/>
              <w:rPr>
                <w:szCs w:val="20"/>
                <w:lang w:val="fr-CA"/>
              </w:rPr>
            </w:pPr>
            <w:r w:rsidRPr="00861905">
              <w:rPr>
                <w:szCs w:val="20"/>
                <w:lang w:val="fr-CA"/>
              </w:rPr>
              <w:t>LimburganLimburgerLimburgishInterpreter</w:t>
            </w:r>
          </w:p>
        </w:tc>
        <w:tc>
          <w:tcPr>
            <w:tcW w:w="2117" w:type="dxa"/>
            <w:hideMark/>
          </w:tcPr>
          <w:p w14:paraId="57E6B1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Limburgan Limburger Limburgish (lim)</w:t>
            </w:r>
          </w:p>
        </w:tc>
        <w:tc>
          <w:tcPr>
            <w:tcW w:w="1810" w:type="dxa"/>
            <w:noWrap/>
          </w:tcPr>
          <w:p w14:paraId="48327340" w14:textId="2FC452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7F6583" w14:textId="77777777" w:rsidTr="00983744">
        <w:trPr>
          <w:trHeight w:val="20"/>
        </w:trPr>
        <w:tc>
          <w:tcPr>
            <w:tcW w:w="5783" w:type="dxa"/>
            <w:noWrap/>
            <w:hideMark/>
          </w:tcPr>
          <w:p w14:paraId="032474A9" w14:textId="77777777" w:rsidR="00983744" w:rsidRPr="00861905" w:rsidRDefault="00983744" w:rsidP="00983744">
            <w:pPr>
              <w:pStyle w:val="Corpsdetexte"/>
              <w:spacing w:before="0" w:after="0"/>
              <w:contextualSpacing/>
              <w:rPr>
                <w:szCs w:val="20"/>
                <w:lang w:val="fr-CA"/>
              </w:rPr>
            </w:pPr>
            <w:r w:rsidRPr="00861905">
              <w:rPr>
                <w:szCs w:val="20"/>
                <w:lang w:val="fr-CA"/>
              </w:rPr>
              <w:t>LingalaInterpreter</w:t>
            </w:r>
          </w:p>
        </w:tc>
        <w:tc>
          <w:tcPr>
            <w:tcW w:w="2117" w:type="dxa"/>
            <w:hideMark/>
          </w:tcPr>
          <w:p w14:paraId="289C25B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Lingala (lin)</w:t>
            </w:r>
          </w:p>
        </w:tc>
        <w:tc>
          <w:tcPr>
            <w:tcW w:w="1810" w:type="dxa"/>
            <w:noWrap/>
          </w:tcPr>
          <w:p w14:paraId="095F279D" w14:textId="19A9C00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60DE3A6" w14:textId="77777777" w:rsidTr="00983744">
        <w:trPr>
          <w:trHeight w:val="20"/>
        </w:trPr>
        <w:tc>
          <w:tcPr>
            <w:tcW w:w="5783" w:type="dxa"/>
            <w:noWrap/>
            <w:hideMark/>
          </w:tcPr>
          <w:p w14:paraId="0C662444" w14:textId="77777777" w:rsidR="00983744" w:rsidRPr="00861905" w:rsidRDefault="00983744" w:rsidP="00983744">
            <w:pPr>
              <w:pStyle w:val="Corpsdetexte"/>
              <w:spacing w:before="0" w:after="0"/>
              <w:contextualSpacing/>
              <w:rPr>
                <w:szCs w:val="20"/>
                <w:lang w:val="fr-CA"/>
              </w:rPr>
            </w:pPr>
            <w:r w:rsidRPr="00861905">
              <w:rPr>
                <w:szCs w:val="20"/>
                <w:lang w:val="fr-CA"/>
              </w:rPr>
              <w:t>LithuanianInterpreter</w:t>
            </w:r>
          </w:p>
        </w:tc>
        <w:tc>
          <w:tcPr>
            <w:tcW w:w="2117" w:type="dxa"/>
            <w:hideMark/>
          </w:tcPr>
          <w:p w14:paraId="4589F7B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Lithuanian (lit)</w:t>
            </w:r>
          </w:p>
        </w:tc>
        <w:tc>
          <w:tcPr>
            <w:tcW w:w="1810" w:type="dxa"/>
            <w:noWrap/>
          </w:tcPr>
          <w:p w14:paraId="58F18F28" w14:textId="20392E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5B23D0" w14:textId="77777777" w:rsidTr="00983744">
        <w:trPr>
          <w:trHeight w:val="20"/>
        </w:trPr>
        <w:tc>
          <w:tcPr>
            <w:tcW w:w="5783" w:type="dxa"/>
            <w:noWrap/>
            <w:hideMark/>
          </w:tcPr>
          <w:p w14:paraId="1DE32349" w14:textId="77777777" w:rsidR="00983744" w:rsidRPr="00861905" w:rsidRDefault="00983744" w:rsidP="00983744">
            <w:pPr>
              <w:pStyle w:val="Corpsdetexte"/>
              <w:spacing w:before="0" w:after="0"/>
              <w:contextualSpacing/>
              <w:rPr>
                <w:szCs w:val="20"/>
                <w:lang w:val="fr-CA"/>
              </w:rPr>
            </w:pPr>
            <w:r w:rsidRPr="00861905">
              <w:rPr>
                <w:szCs w:val="20"/>
                <w:lang w:val="fr-CA"/>
              </w:rPr>
              <w:t>LojbanInterpreter</w:t>
            </w:r>
          </w:p>
        </w:tc>
        <w:tc>
          <w:tcPr>
            <w:tcW w:w="2117" w:type="dxa"/>
            <w:hideMark/>
          </w:tcPr>
          <w:p w14:paraId="2DCD62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Lojban (jbo)</w:t>
            </w:r>
          </w:p>
        </w:tc>
        <w:tc>
          <w:tcPr>
            <w:tcW w:w="1810" w:type="dxa"/>
            <w:noWrap/>
          </w:tcPr>
          <w:p w14:paraId="3B36EE27" w14:textId="4CBDA4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E9A9AB" w14:textId="77777777" w:rsidTr="00983744">
        <w:trPr>
          <w:trHeight w:val="20"/>
        </w:trPr>
        <w:tc>
          <w:tcPr>
            <w:tcW w:w="5783" w:type="dxa"/>
            <w:noWrap/>
            <w:hideMark/>
          </w:tcPr>
          <w:p w14:paraId="5479ADA4" w14:textId="77777777" w:rsidR="00983744" w:rsidRPr="00861905" w:rsidRDefault="00983744" w:rsidP="00983744">
            <w:pPr>
              <w:pStyle w:val="Corpsdetexte"/>
              <w:spacing w:before="0" w:after="0"/>
              <w:contextualSpacing/>
              <w:rPr>
                <w:szCs w:val="20"/>
                <w:lang w:val="fr-CA"/>
              </w:rPr>
            </w:pPr>
            <w:r w:rsidRPr="00861905">
              <w:rPr>
                <w:szCs w:val="20"/>
                <w:lang w:val="fr-CA"/>
              </w:rPr>
              <w:t>LowerSorbianInterpreter</w:t>
            </w:r>
          </w:p>
        </w:tc>
        <w:tc>
          <w:tcPr>
            <w:tcW w:w="2117" w:type="dxa"/>
            <w:hideMark/>
          </w:tcPr>
          <w:p w14:paraId="5B07469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Lower Sorbian (dsb)</w:t>
            </w:r>
          </w:p>
        </w:tc>
        <w:tc>
          <w:tcPr>
            <w:tcW w:w="1810" w:type="dxa"/>
            <w:noWrap/>
          </w:tcPr>
          <w:p w14:paraId="412B0849" w14:textId="224F870C"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8805901" w14:textId="77777777" w:rsidTr="00983744">
        <w:trPr>
          <w:trHeight w:val="20"/>
        </w:trPr>
        <w:tc>
          <w:tcPr>
            <w:tcW w:w="5783" w:type="dxa"/>
            <w:noWrap/>
            <w:hideMark/>
          </w:tcPr>
          <w:p w14:paraId="611ED418" w14:textId="77777777" w:rsidR="00983744" w:rsidRPr="00861905" w:rsidRDefault="00983744" w:rsidP="00983744">
            <w:pPr>
              <w:pStyle w:val="Corpsdetexte"/>
              <w:spacing w:before="0" w:after="0"/>
              <w:contextualSpacing/>
              <w:rPr>
                <w:szCs w:val="20"/>
                <w:lang w:val="fr-CA"/>
              </w:rPr>
            </w:pPr>
            <w:r w:rsidRPr="00861905">
              <w:rPr>
                <w:szCs w:val="20"/>
                <w:lang w:val="fr-CA"/>
              </w:rPr>
              <w:t>LoziInterpreter</w:t>
            </w:r>
          </w:p>
        </w:tc>
        <w:tc>
          <w:tcPr>
            <w:tcW w:w="2117" w:type="dxa"/>
            <w:hideMark/>
          </w:tcPr>
          <w:p w14:paraId="76BB87C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Lozi (loz)</w:t>
            </w:r>
          </w:p>
        </w:tc>
        <w:tc>
          <w:tcPr>
            <w:tcW w:w="1810" w:type="dxa"/>
            <w:noWrap/>
          </w:tcPr>
          <w:p w14:paraId="13553FE1" w14:textId="5FFC9C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684FAF" w14:textId="77777777" w:rsidTr="00983744">
        <w:trPr>
          <w:trHeight w:val="20"/>
        </w:trPr>
        <w:tc>
          <w:tcPr>
            <w:tcW w:w="5783" w:type="dxa"/>
            <w:noWrap/>
            <w:hideMark/>
          </w:tcPr>
          <w:p w14:paraId="7EE35307" w14:textId="77777777" w:rsidR="00983744" w:rsidRPr="00861905" w:rsidRDefault="00983744" w:rsidP="00983744">
            <w:pPr>
              <w:pStyle w:val="Corpsdetexte"/>
              <w:spacing w:before="0" w:after="0"/>
              <w:contextualSpacing/>
              <w:rPr>
                <w:szCs w:val="20"/>
                <w:lang w:val="fr-CA"/>
              </w:rPr>
            </w:pPr>
            <w:r w:rsidRPr="00861905">
              <w:rPr>
                <w:szCs w:val="20"/>
                <w:lang w:val="fr-CA"/>
              </w:rPr>
              <w:t>Luba-KatangaInterpreter</w:t>
            </w:r>
          </w:p>
        </w:tc>
        <w:tc>
          <w:tcPr>
            <w:tcW w:w="2117" w:type="dxa"/>
            <w:hideMark/>
          </w:tcPr>
          <w:p w14:paraId="71F521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Luba-Katanga (lub)</w:t>
            </w:r>
          </w:p>
        </w:tc>
        <w:tc>
          <w:tcPr>
            <w:tcW w:w="1810" w:type="dxa"/>
            <w:noWrap/>
          </w:tcPr>
          <w:p w14:paraId="640BD7F2" w14:textId="78FF07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249A0D" w14:textId="77777777" w:rsidTr="00983744">
        <w:trPr>
          <w:trHeight w:val="20"/>
        </w:trPr>
        <w:tc>
          <w:tcPr>
            <w:tcW w:w="5783" w:type="dxa"/>
            <w:noWrap/>
            <w:hideMark/>
          </w:tcPr>
          <w:p w14:paraId="7DC5AE35" w14:textId="77777777" w:rsidR="00983744" w:rsidRPr="00861905" w:rsidRDefault="00983744" w:rsidP="00983744">
            <w:pPr>
              <w:pStyle w:val="Corpsdetexte"/>
              <w:spacing w:before="0" w:after="0"/>
              <w:contextualSpacing/>
              <w:rPr>
                <w:szCs w:val="20"/>
                <w:lang w:val="fr-CA"/>
              </w:rPr>
            </w:pPr>
            <w:r w:rsidRPr="00861905">
              <w:rPr>
                <w:szCs w:val="20"/>
                <w:lang w:val="fr-CA"/>
              </w:rPr>
              <w:t>Luba-LuluaInterpreter</w:t>
            </w:r>
          </w:p>
        </w:tc>
        <w:tc>
          <w:tcPr>
            <w:tcW w:w="2117" w:type="dxa"/>
            <w:hideMark/>
          </w:tcPr>
          <w:p w14:paraId="23B92BF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Luba-Lulua (lua)</w:t>
            </w:r>
          </w:p>
        </w:tc>
        <w:tc>
          <w:tcPr>
            <w:tcW w:w="1810" w:type="dxa"/>
            <w:noWrap/>
          </w:tcPr>
          <w:p w14:paraId="11D7FD7F" w14:textId="6AD119A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033EEB" w14:textId="77777777" w:rsidTr="00983744">
        <w:trPr>
          <w:trHeight w:val="20"/>
        </w:trPr>
        <w:tc>
          <w:tcPr>
            <w:tcW w:w="5783" w:type="dxa"/>
            <w:noWrap/>
            <w:hideMark/>
          </w:tcPr>
          <w:p w14:paraId="65369EF1" w14:textId="77777777" w:rsidR="00983744" w:rsidRPr="00861905" w:rsidRDefault="00983744" w:rsidP="00983744">
            <w:pPr>
              <w:pStyle w:val="Corpsdetexte"/>
              <w:spacing w:before="0" w:after="0"/>
              <w:contextualSpacing/>
              <w:rPr>
                <w:szCs w:val="20"/>
                <w:lang w:val="fr-CA"/>
              </w:rPr>
            </w:pPr>
            <w:r w:rsidRPr="00861905">
              <w:rPr>
                <w:szCs w:val="20"/>
                <w:lang w:val="fr-CA"/>
              </w:rPr>
              <w:t>LuisenoInterpreter</w:t>
            </w:r>
          </w:p>
        </w:tc>
        <w:tc>
          <w:tcPr>
            <w:tcW w:w="2117" w:type="dxa"/>
            <w:hideMark/>
          </w:tcPr>
          <w:p w14:paraId="7B7C628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Luiseno (lui)</w:t>
            </w:r>
          </w:p>
        </w:tc>
        <w:tc>
          <w:tcPr>
            <w:tcW w:w="1810" w:type="dxa"/>
            <w:noWrap/>
          </w:tcPr>
          <w:p w14:paraId="6DDDEE13" w14:textId="72D180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BA314" w14:textId="77777777" w:rsidTr="00983744">
        <w:trPr>
          <w:trHeight w:val="20"/>
        </w:trPr>
        <w:tc>
          <w:tcPr>
            <w:tcW w:w="5783" w:type="dxa"/>
            <w:noWrap/>
            <w:hideMark/>
          </w:tcPr>
          <w:p w14:paraId="7591AC7D" w14:textId="77777777" w:rsidR="00983744" w:rsidRPr="00861905" w:rsidRDefault="00983744" w:rsidP="00983744">
            <w:pPr>
              <w:pStyle w:val="Corpsdetexte"/>
              <w:spacing w:before="0" w:after="0"/>
              <w:contextualSpacing/>
              <w:rPr>
                <w:szCs w:val="20"/>
                <w:lang w:val="fr-CA"/>
              </w:rPr>
            </w:pPr>
            <w:r w:rsidRPr="00861905">
              <w:rPr>
                <w:szCs w:val="20"/>
                <w:lang w:val="fr-CA"/>
              </w:rPr>
              <w:t>LuleSamiInterpreter</w:t>
            </w:r>
          </w:p>
        </w:tc>
        <w:tc>
          <w:tcPr>
            <w:tcW w:w="2117" w:type="dxa"/>
            <w:hideMark/>
          </w:tcPr>
          <w:p w14:paraId="70931FA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Lule Sami (smj)</w:t>
            </w:r>
          </w:p>
        </w:tc>
        <w:tc>
          <w:tcPr>
            <w:tcW w:w="1810" w:type="dxa"/>
            <w:noWrap/>
          </w:tcPr>
          <w:p w14:paraId="57317D2A" w14:textId="6A4017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0AEF6D" w14:textId="77777777" w:rsidTr="00983744">
        <w:trPr>
          <w:trHeight w:val="20"/>
        </w:trPr>
        <w:tc>
          <w:tcPr>
            <w:tcW w:w="5783" w:type="dxa"/>
            <w:noWrap/>
            <w:hideMark/>
          </w:tcPr>
          <w:p w14:paraId="0DCC028C" w14:textId="77777777" w:rsidR="00983744" w:rsidRPr="00861905" w:rsidRDefault="00983744" w:rsidP="00983744">
            <w:pPr>
              <w:pStyle w:val="Corpsdetexte"/>
              <w:spacing w:before="0" w:after="0"/>
              <w:contextualSpacing/>
              <w:rPr>
                <w:szCs w:val="20"/>
                <w:lang w:val="fr-CA"/>
              </w:rPr>
            </w:pPr>
            <w:r w:rsidRPr="00861905">
              <w:rPr>
                <w:szCs w:val="20"/>
                <w:lang w:val="fr-CA"/>
              </w:rPr>
              <w:t>LundaInterpreter</w:t>
            </w:r>
          </w:p>
        </w:tc>
        <w:tc>
          <w:tcPr>
            <w:tcW w:w="2117" w:type="dxa"/>
            <w:hideMark/>
          </w:tcPr>
          <w:p w14:paraId="668A64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Lunda (lun)</w:t>
            </w:r>
          </w:p>
        </w:tc>
        <w:tc>
          <w:tcPr>
            <w:tcW w:w="1810" w:type="dxa"/>
            <w:noWrap/>
          </w:tcPr>
          <w:p w14:paraId="664D42DC" w14:textId="37DAE4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0918A" w14:textId="77777777" w:rsidTr="00983744">
        <w:trPr>
          <w:trHeight w:val="20"/>
        </w:trPr>
        <w:tc>
          <w:tcPr>
            <w:tcW w:w="5783" w:type="dxa"/>
            <w:noWrap/>
            <w:hideMark/>
          </w:tcPr>
          <w:p w14:paraId="67900BF3" w14:textId="77777777" w:rsidR="00983744" w:rsidRPr="00861905" w:rsidRDefault="00983744" w:rsidP="00983744">
            <w:pPr>
              <w:pStyle w:val="Corpsdetexte"/>
              <w:spacing w:before="0" w:after="0"/>
              <w:contextualSpacing/>
              <w:rPr>
                <w:szCs w:val="20"/>
                <w:lang w:val="fr-CA"/>
              </w:rPr>
            </w:pPr>
            <w:r w:rsidRPr="00861905">
              <w:rPr>
                <w:szCs w:val="20"/>
                <w:lang w:val="fr-CA"/>
              </w:rPr>
              <w:t>Luo-KenyaTanzania-Interpreter</w:t>
            </w:r>
          </w:p>
        </w:tc>
        <w:tc>
          <w:tcPr>
            <w:tcW w:w="2117" w:type="dxa"/>
            <w:hideMark/>
          </w:tcPr>
          <w:p w14:paraId="1C2763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Luo(KenyaTanzania) (luo)</w:t>
            </w:r>
          </w:p>
        </w:tc>
        <w:tc>
          <w:tcPr>
            <w:tcW w:w="1810" w:type="dxa"/>
            <w:noWrap/>
          </w:tcPr>
          <w:p w14:paraId="2E31AEED" w14:textId="637B249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4A99B4" w14:textId="77777777" w:rsidTr="00983744">
        <w:trPr>
          <w:trHeight w:val="20"/>
        </w:trPr>
        <w:tc>
          <w:tcPr>
            <w:tcW w:w="5783" w:type="dxa"/>
            <w:noWrap/>
            <w:hideMark/>
          </w:tcPr>
          <w:p w14:paraId="6DAC33FF" w14:textId="77777777" w:rsidR="00983744" w:rsidRPr="00861905" w:rsidRDefault="00983744" w:rsidP="00983744">
            <w:pPr>
              <w:pStyle w:val="Corpsdetexte"/>
              <w:spacing w:before="0" w:after="0"/>
              <w:contextualSpacing/>
              <w:rPr>
                <w:szCs w:val="20"/>
                <w:lang w:val="fr-CA"/>
              </w:rPr>
            </w:pPr>
            <w:r w:rsidRPr="00861905">
              <w:rPr>
                <w:szCs w:val="20"/>
                <w:lang w:val="fr-CA"/>
              </w:rPr>
              <w:t>LushaiInterpreter</w:t>
            </w:r>
          </w:p>
        </w:tc>
        <w:tc>
          <w:tcPr>
            <w:tcW w:w="2117" w:type="dxa"/>
            <w:hideMark/>
          </w:tcPr>
          <w:p w14:paraId="0253A7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Lushai (lus)</w:t>
            </w:r>
          </w:p>
        </w:tc>
        <w:tc>
          <w:tcPr>
            <w:tcW w:w="1810" w:type="dxa"/>
            <w:noWrap/>
          </w:tcPr>
          <w:p w14:paraId="5E5998DF" w14:textId="06375E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0AE5EF" w14:textId="77777777" w:rsidTr="00983744">
        <w:trPr>
          <w:trHeight w:val="20"/>
        </w:trPr>
        <w:tc>
          <w:tcPr>
            <w:tcW w:w="5783" w:type="dxa"/>
            <w:noWrap/>
            <w:hideMark/>
          </w:tcPr>
          <w:p w14:paraId="7EF74E13" w14:textId="77777777" w:rsidR="00983744" w:rsidRPr="00861905" w:rsidRDefault="00983744" w:rsidP="00983744">
            <w:pPr>
              <w:pStyle w:val="Corpsdetexte"/>
              <w:spacing w:before="0" w:after="0"/>
              <w:contextualSpacing/>
              <w:rPr>
                <w:szCs w:val="20"/>
                <w:lang w:val="fr-CA"/>
              </w:rPr>
            </w:pPr>
            <w:r w:rsidRPr="00861905">
              <w:rPr>
                <w:szCs w:val="20"/>
                <w:lang w:val="fr-CA"/>
              </w:rPr>
              <w:t>LuxembourgishLetzeburgeschInterpreter</w:t>
            </w:r>
          </w:p>
        </w:tc>
        <w:tc>
          <w:tcPr>
            <w:tcW w:w="2117" w:type="dxa"/>
            <w:hideMark/>
          </w:tcPr>
          <w:p w14:paraId="707B3E3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Luxembourgish Letzeburgesch (ltz)</w:t>
            </w:r>
          </w:p>
        </w:tc>
        <w:tc>
          <w:tcPr>
            <w:tcW w:w="1810" w:type="dxa"/>
            <w:noWrap/>
          </w:tcPr>
          <w:p w14:paraId="430F966F" w14:textId="152927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88E4B5C" w14:textId="77777777" w:rsidTr="00983744">
        <w:trPr>
          <w:trHeight w:val="20"/>
        </w:trPr>
        <w:tc>
          <w:tcPr>
            <w:tcW w:w="5783" w:type="dxa"/>
            <w:noWrap/>
            <w:hideMark/>
          </w:tcPr>
          <w:p w14:paraId="6523D1D8" w14:textId="77777777" w:rsidR="00983744" w:rsidRPr="00861905" w:rsidRDefault="00983744" w:rsidP="00983744">
            <w:pPr>
              <w:pStyle w:val="Corpsdetexte"/>
              <w:spacing w:before="0" w:after="0"/>
              <w:contextualSpacing/>
              <w:rPr>
                <w:szCs w:val="20"/>
                <w:lang w:val="fr-CA"/>
              </w:rPr>
            </w:pPr>
            <w:r w:rsidRPr="00861905">
              <w:rPr>
                <w:szCs w:val="20"/>
                <w:lang w:val="fr-CA"/>
              </w:rPr>
              <w:t>MacedonianInterpreter</w:t>
            </w:r>
          </w:p>
        </w:tc>
        <w:tc>
          <w:tcPr>
            <w:tcW w:w="2117" w:type="dxa"/>
            <w:hideMark/>
          </w:tcPr>
          <w:p w14:paraId="2A364B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Macedonian (mac (B))</w:t>
            </w:r>
          </w:p>
        </w:tc>
        <w:tc>
          <w:tcPr>
            <w:tcW w:w="1810" w:type="dxa"/>
            <w:noWrap/>
          </w:tcPr>
          <w:p w14:paraId="7FF657AC" w14:textId="66EBCB4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F17BA0" w14:textId="77777777" w:rsidTr="00983744">
        <w:trPr>
          <w:trHeight w:val="20"/>
        </w:trPr>
        <w:tc>
          <w:tcPr>
            <w:tcW w:w="5783" w:type="dxa"/>
            <w:noWrap/>
            <w:hideMark/>
          </w:tcPr>
          <w:p w14:paraId="75EDD538"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MadureseInterpreter</w:t>
            </w:r>
          </w:p>
        </w:tc>
        <w:tc>
          <w:tcPr>
            <w:tcW w:w="2117" w:type="dxa"/>
            <w:hideMark/>
          </w:tcPr>
          <w:p w14:paraId="4019CC8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Madurese (mad)</w:t>
            </w:r>
          </w:p>
        </w:tc>
        <w:tc>
          <w:tcPr>
            <w:tcW w:w="1810" w:type="dxa"/>
            <w:noWrap/>
          </w:tcPr>
          <w:p w14:paraId="38C7B181" w14:textId="7EE1B21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1EE148" w14:textId="77777777" w:rsidTr="00983744">
        <w:trPr>
          <w:trHeight w:val="20"/>
        </w:trPr>
        <w:tc>
          <w:tcPr>
            <w:tcW w:w="5783" w:type="dxa"/>
            <w:noWrap/>
            <w:hideMark/>
          </w:tcPr>
          <w:p w14:paraId="4E209A31" w14:textId="77777777" w:rsidR="00983744" w:rsidRPr="00861905" w:rsidRDefault="00983744" w:rsidP="00983744">
            <w:pPr>
              <w:pStyle w:val="Corpsdetexte"/>
              <w:spacing w:before="0" w:after="0"/>
              <w:contextualSpacing/>
              <w:rPr>
                <w:szCs w:val="20"/>
                <w:lang w:val="fr-CA"/>
              </w:rPr>
            </w:pPr>
            <w:r w:rsidRPr="00861905">
              <w:rPr>
                <w:szCs w:val="20"/>
                <w:lang w:val="fr-CA"/>
              </w:rPr>
              <w:t>MagahiInterpreter</w:t>
            </w:r>
          </w:p>
        </w:tc>
        <w:tc>
          <w:tcPr>
            <w:tcW w:w="2117" w:type="dxa"/>
            <w:hideMark/>
          </w:tcPr>
          <w:p w14:paraId="53C827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Magahi (mag)</w:t>
            </w:r>
          </w:p>
        </w:tc>
        <w:tc>
          <w:tcPr>
            <w:tcW w:w="1810" w:type="dxa"/>
            <w:noWrap/>
          </w:tcPr>
          <w:p w14:paraId="4098F5EA" w14:textId="3379F3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808AE8" w14:textId="77777777" w:rsidTr="00983744">
        <w:trPr>
          <w:trHeight w:val="20"/>
        </w:trPr>
        <w:tc>
          <w:tcPr>
            <w:tcW w:w="5783" w:type="dxa"/>
            <w:noWrap/>
            <w:hideMark/>
          </w:tcPr>
          <w:p w14:paraId="06B567BE" w14:textId="77777777" w:rsidR="00983744" w:rsidRPr="00861905" w:rsidRDefault="00983744" w:rsidP="00983744">
            <w:pPr>
              <w:pStyle w:val="Corpsdetexte"/>
              <w:spacing w:before="0" w:after="0"/>
              <w:contextualSpacing/>
              <w:rPr>
                <w:szCs w:val="20"/>
                <w:lang w:val="fr-CA"/>
              </w:rPr>
            </w:pPr>
            <w:r w:rsidRPr="00861905">
              <w:rPr>
                <w:szCs w:val="20"/>
                <w:lang w:val="fr-CA"/>
              </w:rPr>
              <w:t>MaithiliInterpreter</w:t>
            </w:r>
          </w:p>
        </w:tc>
        <w:tc>
          <w:tcPr>
            <w:tcW w:w="2117" w:type="dxa"/>
            <w:hideMark/>
          </w:tcPr>
          <w:p w14:paraId="78599C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Maithili (mai)</w:t>
            </w:r>
          </w:p>
        </w:tc>
        <w:tc>
          <w:tcPr>
            <w:tcW w:w="1810" w:type="dxa"/>
            <w:noWrap/>
          </w:tcPr>
          <w:p w14:paraId="20DC3240" w14:textId="6884F24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6655A5" w14:textId="77777777" w:rsidTr="00983744">
        <w:trPr>
          <w:trHeight w:val="20"/>
        </w:trPr>
        <w:tc>
          <w:tcPr>
            <w:tcW w:w="5783" w:type="dxa"/>
            <w:noWrap/>
            <w:hideMark/>
          </w:tcPr>
          <w:p w14:paraId="705DAEF6" w14:textId="77777777" w:rsidR="00983744" w:rsidRPr="00861905" w:rsidRDefault="00983744" w:rsidP="00983744">
            <w:pPr>
              <w:pStyle w:val="Corpsdetexte"/>
              <w:spacing w:before="0" w:after="0"/>
              <w:contextualSpacing/>
              <w:rPr>
                <w:szCs w:val="20"/>
                <w:lang w:val="fr-CA"/>
              </w:rPr>
            </w:pPr>
            <w:r w:rsidRPr="00861905">
              <w:rPr>
                <w:szCs w:val="20"/>
                <w:lang w:val="fr-CA"/>
              </w:rPr>
              <w:t>MakasarInterpreter</w:t>
            </w:r>
          </w:p>
        </w:tc>
        <w:tc>
          <w:tcPr>
            <w:tcW w:w="2117" w:type="dxa"/>
            <w:hideMark/>
          </w:tcPr>
          <w:p w14:paraId="550DF48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Makasar (mak)</w:t>
            </w:r>
          </w:p>
        </w:tc>
        <w:tc>
          <w:tcPr>
            <w:tcW w:w="1810" w:type="dxa"/>
            <w:noWrap/>
          </w:tcPr>
          <w:p w14:paraId="136B8F54" w14:textId="4F5093B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9CB148B" w14:textId="77777777" w:rsidTr="00983744">
        <w:trPr>
          <w:trHeight w:val="20"/>
        </w:trPr>
        <w:tc>
          <w:tcPr>
            <w:tcW w:w="5783" w:type="dxa"/>
            <w:noWrap/>
            <w:hideMark/>
          </w:tcPr>
          <w:p w14:paraId="10F06366" w14:textId="77777777" w:rsidR="00983744" w:rsidRPr="00861905" w:rsidRDefault="00983744" w:rsidP="00983744">
            <w:pPr>
              <w:pStyle w:val="Corpsdetexte"/>
              <w:spacing w:before="0" w:after="0"/>
              <w:contextualSpacing/>
              <w:rPr>
                <w:szCs w:val="20"/>
                <w:lang w:val="fr-CA"/>
              </w:rPr>
            </w:pPr>
            <w:r w:rsidRPr="00861905">
              <w:rPr>
                <w:szCs w:val="20"/>
                <w:lang w:val="fr-CA"/>
              </w:rPr>
              <w:t>MalagasyInterpreter</w:t>
            </w:r>
          </w:p>
        </w:tc>
        <w:tc>
          <w:tcPr>
            <w:tcW w:w="2117" w:type="dxa"/>
            <w:hideMark/>
          </w:tcPr>
          <w:p w14:paraId="71220C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Malagasy (mlg)</w:t>
            </w:r>
          </w:p>
        </w:tc>
        <w:tc>
          <w:tcPr>
            <w:tcW w:w="1810" w:type="dxa"/>
            <w:noWrap/>
          </w:tcPr>
          <w:p w14:paraId="423FEF45" w14:textId="613FDD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227AE4" w14:textId="77777777" w:rsidTr="00983744">
        <w:trPr>
          <w:trHeight w:val="20"/>
        </w:trPr>
        <w:tc>
          <w:tcPr>
            <w:tcW w:w="5783" w:type="dxa"/>
            <w:noWrap/>
            <w:hideMark/>
          </w:tcPr>
          <w:p w14:paraId="6EDFD03D" w14:textId="77777777" w:rsidR="00983744" w:rsidRPr="00861905" w:rsidRDefault="00983744" w:rsidP="00983744">
            <w:pPr>
              <w:pStyle w:val="Corpsdetexte"/>
              <w:spacing w:before="0" w:after="0"/>
              <w:contextualSpacing/>
              <w:rPr>
                <w:szCs w:val="20"/>
                <w:lang w:val="fr-CA"/>
              </w:rPr>
            </w:pPr>
            <w:r w:rsidRPr="00861905">
              <w:rPr>
                <w:szCs w:val="20"/>
                <w:lang w:val="fr-CA"/>
              </w:rPr>
              <w:t>MalayalamInterpreter</w:t>
            </w:r>
          </w:p>
        </w:tc>
        <w:tc>
          <w:tcPr>
            <w:tcW w:w="2117" w:type="dxa"/>
            <w:hideMark/>
          </w:tcPr>
          <w:p w14:paraId="1B44B9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Malayalam (mal)</w:t>
            </w:r>
          </w:p>
        </w:tc>
        <w:tc>
          <w:tcPr>
            <w:tcW w:w="1810" w:type="dxa"/>
            <w:noWrap/>
          </w:tcPr>
          <w:p w14:paraId="36971C39" w14:textId="6A2421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A1835A" w14:textId="77777777" w:rsidTr="00983744">
        <w:trPr>
          <w:trHeight w:val="20"/>
        </w:trPr>
        <w:tc>
          <w:tcPr>
            <w:tcW w:w="5783" w:type="dxa"/>
            <w:noWrap/>
            <w:hideMark/>
          </w:tcPr>
          <w:p w14:paraId="6BD161E7" w14:textId="77777777" w:rsidR="00983744" w:rsidRPr="00861905" w:rsidRDefault="00983744" w:rsidP="00983744">
            <w:pPr>
              <w:pStyle w:val="Corpsdetexte"/>
              <w:spacing w:before="0" w:after="0"/>
              <w:contextualSpacing/>
              <w:rPr>
                <w:szCs w:val="20"/>
                <w:lang w:val="fr-CA"/>
              </w:rPr>
            </w:pPr>
            <w:r w:rsidRPr="00861905">
              <w:rPr>
                <w:szCs w:val="20"/>
                <w:lang w:val="fr-CA"/>
              </w:rPr>
              <w:t>MalayInterpreter</w:t>
            </w:r>
          </w:p>
        </w:tc>
        <w:tc>
          <w:tcPr>
            <w:tcW w:w="2117" w:type="dxa"/>
            <w:hideMark/>
          </w:tcPr>
          <w:p w14:paraId="5AA5DC6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Malay (may (B))</w:t>
            </w:r>
          </w:p>
        </w:tc>
        <w:tc>
          <w:tcPr>
            <w:tcW w:w="1810" w:type="dxa"/>
            <w:noWrap/>
          </w:tcPr>
          <w:p w14:paraId="2804E3BD" w14:textId="07198D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8A60E5" w14:textId="77777777" w:rsidTr="00983744">
        <w:trPr>
          <w:trHeight w:val="20"/>
        </w:trPr>
        <w:tc>
          <w:tcPr>
            <w:tcW w:w="5783" w:type="dxa"/>
            <w:noWrap/>
            <w:hideMark/>
          </w:tcPr>
          <w:p w14:paraId="75390EA6" w14:textId="77777777" w:rsidR="00983744" w:rsidRPr="00861905" w:rsidRDefault="00983744" w:rsidP="00983744">
            <w:pPr>
              <w:pStyle w:val="Corpsdetexte"/>
              <w:spacing w:before="0" w:after="0"/>
              <w:contextualSpacing/>
              <w:rPr>
                <w:szCs w:val="20"/>
                <w:lang w:val="fr-CA"/>
              </w:rPr>
            </w:pPr>
            <w:r w:rsidRPr="00861905">
              <w:rPr>
                <w:szCs w:val="20"/>
                <w:lang w:val="fr-CA"/>
              </w:rPr>
              <w:t>MalteseInterpreter</w:t>
            </w:r>
          </w:p>
        </w:tc>
        <w:tc>
          <w:tcPr>
            <w:tcW w:w="2117" w:type="dxa"/>
            <w:hideMark/>
          </w:tcPr>
          <w:p w14:paraId="28F3F9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Maltese (mlt)</w:t>
            </w:r>
          </w:p>
        </w:tc>
        <w:tc>
          <w:tcPr>
            <w:tcW w:w="1810" w:type="dxa"/>
            <w:noWrap/>
          </w:tcPr>
          <w:p w14:paraId="32AF061D" w14:textId="7A6370C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2CA7E" w14:textId="77777777" w:rsidTr="00983744">
        <w:trPr>
          <w:trHeight w:val="20"/>
        </w:trPr>
        <w:tc>
          <w:tcPr>
            <w:tcW w:w="5783" w:type="dxa"/>
            <w:noWrap/>
            <w:hideMark/>
          </w:tcPr>
          <w:p w14:paraId="7AB433A3" w14:textId="77777777" w:rsidR="00983744" w:rsidRPr="00861905" w:rsidRDefault="00983744" w:rsidP="00983744">
            <w:pPr>
              <w:pStyle w:val="Corpsdetexte"/>
              <w:spacing w:before="0" w:after="0"/>
              <w:contextualSpacing/>
              <w:rPr>
                <w:szCs w:val="20"/>
                <w:lang w:val="fr-CA"/>
              </w:rPr>
            </w:pPr>
            <w:r w:rsidRPr="00861905">
              <w:rPr>
                <w:szCs w:val="20"/>
                <w:lang w:val="fr-CA"/>
              </w:rPr>
              <w:t>ManchuInterpreter</w:t>
            </w:r>
          </w:p>
        </w:tc>
        <w:tc>
          <w:tcPr>
            <w:tcW w:w="2117" w:type="dxa"/>
            <w:hideMark/>
          </w:tcPr>
          <w:p w14:paraId="6E2DFD8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Manchu (mnc)</w:t>
            </w:r>
          </w:p>
        </w:tc>
        <w:tc>
          <w:tcPr>
            <w:tcW w:w="1810" w:type="dxa"/>
            <w:noWrap/>
          </w:tcPr>
          <w:p w14:paraId="75652ED6" w14:textId="53EA964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B4D417" w14:textId="77777777" w:rsidTr="00983744">
        <w:trPr>
          <w:trHeight w:val="20"/>
        </w:trPr>
        <w:tc>
          <w:tcPr>
            <w:tcW w:w="5783" w:type="dxa"/>
            <w:noWrap/>
            <w:hideMark/>
          </w:tcPr>
          <w:p w14:paraId="5CDF1C43" w14:textId="77777777" w:rsidR="00983744" w:rsidRPr="00861905" w:rsidRDefault="00983744" w:rsidP="00983744">
            <w:pPr>
              <w:pStyle w:val="Corpsdetexte"/>
              <w:spacing w:before="0" w:after="0"/>
              <w:contextualSpacing/>
              <w:rPr>
                <w:szCs w:val="20"/>
                <w:lang w:val="fr-CA"/>
              </w:rPr>
            </w:pPr>
            <w:r w:rsidRPr="00861905">
              <w:rPr>
                <w:szCs w:val="20"/>
                <w:lang w:val="fr-CA"/>
              </w:rPr>
              <w:t>MandarInterpreter</w:t>
            </w:r>
          </w:p>
        </w:tc>
        <w:tc>
          <w:tcPr>
            <w:tcW w:w="2117" w:type="dxa"/>
            <w:hideMark/>
          </w:tcPr>
          <w:p w14:paraId="764C240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Mandar (mdr)</w:t>
            </w:r>
          </w:p>
        </w:tc>
        <w:tc>
          <w:tcPr>
            <w:tcW w:w="1810" w:type="dxa"/>
            <w:noWrap/>
          </w:tcPr>
          <w:p w14:paraId="620F441C" w14:textId="6993F1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F770B0" w14:textId="77777777" w:rsidTr="00983744">
        <w:trPr>
          <w:trHeight w:val="20"/>
        </w:trPr>
        <w:tc>
          <w:tcPr>
            <w:tcW w:w="5783" w:type="dxa"/>
            <w:noWrap/>
            <w:hideMark/>
          </w:tcPr>
          <w:p w14:paraId="7A396219" w14:textId="77777777" w:rsidR="00983744" w:rsidRPr="00861905" w:rsidRDefault="00983744" w:rsidP="00983744">
            <w:pPr>
              <w:pStyle w:val="Corpsdetexte"/>
              <w:spacing w:before="0" w:after="0"/>
              <w:contextualSpacing/>
              <w:rPr>
                <w:szCs w:val="20"/>
                <w:lang w:val="fr-CA"/>
              </w:rPr>
            </w:pPr>
            <w:r w:rsidRPr="00861905">
              <w:rPr>
                <w:szCs w:val="20"/>
                <w:lang w:val="fr-CA"/>
              </w:rPr>
              <w:t>MandingoInterpreter</w:t>
            </w:r>
          </w:p>
        </w:tc>
        <w:tc>
          <w:tcPr>
            <w:tcW w:w="2117" w:type="dxa"/>
            <w:hideMark/>
          </w:tcPr>
          <w:p w14:paraId="067561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Mandingo (man)</w:t>
            </w:r>
          </w:p>
        </w:tc>
        <w:tc>
          <w:tcPr>
            <w:tcW w:w="1810" w:type="dxa"/>
            <w:noWrap/>
          </w:tcPr>
          <w:p w14:paraId="601A09D1" w14:textId="6BADD8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D95636A" w14:textId="77777777" w:rsidTr="00983744">
        <w:trPr>
          <w:trHeight w:val="20"/>
        </w:trPr>
        <w:tc>
          <w:tcPr>
            <w:tcW w:w="5783" w:type="dxa"/>
            <w:noWrap/>
            <w:hideMark/>
          </w:tcPr>
          <w:p w14:paraId="6CAB0100" w14:textId="77777777" w:rsidR="00983744" w:rsidRPr="00861905" w:rsidRDefault="00983744" w:rsidP="00983744">
            <w:pPr>
              <w:pStyle w:val="Corpsdetexte"/>
              <w:spacing w:before="0" w:after="0"/>
              <w:contextualSpacing/>
              <w:rPr>
                <w:szCs w:val="20"/>
                <w:lang w:val="fr-CA"/>
              </w:rPr>
            </w:pPr>
            <w:r w:rsidRPr="00861905">
              <w:rPr>
                <w:szCs w:val="20"/>
                <w:lang w:val="fr-CA"/>
              </w:rPr>
              <w:t>ManipuriInterpreter</w:t>
            </w:r>
          </w:p>
        </w:tc>
        <w:tc>
          <w:tcPr>
            <w:tcW w:w="2117" w:type="dxa"/>
            <w:hideMark/>
          </w:tcPr>
          <w:p w14:paraId="775260D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Manipuri (mni)</w:t>
            </w:r>
          </w:p>
        </w:tc>
        <w:tc>
          <w:tcPr>
            <w:tcW w:w="1810" w:type="dxa"/>
            <w:noWrap/>
          </w:tcPr>
          <w:p w14:paraId="2E5B3F3A" w14:textId="075B1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C2D50C" w14:textId="77777777" w:rsidTr="00983744">
        <w:trPr>
          <w:trHeight w:val="20"/>
        </w:trPr>
        <w:tc>
          <w:tcPr>
            <w:tcW w:w="5783" w:type="dxa"/>
            <w:noWrap/>
            <w:hideMark/>
          </w:tcPr>
          <w:p w14:paraId="6713E76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ManoboLanguagesInterpreter</w:t>
            </w:r>
          </w:p>
        </w:tc>
        <w:tc>
          <w:tcPr>
            <w:tcW w:w="2117" w:type="dxa"/>
            <w:hideMark/>
          </w:tcPr>
          <w:p w14:paraId="01A1F5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Manobo Languages (mno)</w:t>
            </w:r>
          </w:p>
        </w:tc>
        <w:tc>
          <w:tcPr>
            <w:tcW w:w="1810" w:type="dxa"/>
            <w:noWrap/>
          </w:tcPr>
          <w:p w14:paraId="3D4B4C81" w14:textId="4DD45B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A3F99" w14:textId="77777777" w:rsidTr="00983744">
        <w:trPr>
          <w:trHeight w:val="20"/>
        </w:trPr>
        <w:tc>
          <w:tcPr>
            <w:tcW w:w="5783" w:type="dxa"/>
            <w:noWrap/>
            <w:hideMark/>
          </w:tcPr>
          <w:p w14:paraId="2973E6AE" w14:textId="77777777" w:rsidR="00983744" w:rsidRPr="00861905" w:rsidRDefault="00983744" w:rsidP="00983744">
            <w:pPr>
              <w:pStyle w:val="Corpsdetexte"/>
              <w:spacing w:before="0" w:after="0"/>
              <w:contextualSpacing/>
              <w:rPr>
                <w:szCs w:val="20"/>
                <w:lang w:val="fr-CA"/>
              </w:rPr>
            </w:pPr>
            <w:r w:rsidRPr="00861905">
              <w:rPr>
                <w:szCs w:val="20"/>
                <w:lang w:val="fr-CA"/>
              </w:rPr>
              <w:t>ManxInterpreter</w:t>
            </w:r>
          </w:p>
        </w:tc>
        <w:tc>
          <w:tcPr>
            <w:tcW w:w="2117" w:type="dxa"/>
            <w:hideMark/>
          </w:tcPr>
          <w:p w14:paraId="5E65795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Manx (glv)</w:t>
            </w:r>
          </w:p>
        </w:tc>
        <w:tc>
          <w:tcPr>
            <w:tcW w:w="1810" w:type="dxa"/>
            <w:noWrap/>
          </w:tcPr>
          <w:p w14:paraId="75EC565E" w14:textId="66B6BF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32F95F" w14:textId="77777777" w:rsidTr="00983744">
        <w:trPr>
          <w:trHeight w:val="20"/>
        </w:trPr>
        <w:tc>
          <w:tcPr>
            <w:tcW w:w="5783" w:type="dxa"/>
            <w:noWrap/>
            <w:hideMark/>
          </w:tcPr>
          <w:p w14:paraId="32269657" w14:textId="77777777" w:rsidR="00983744" w:rsidRPr="00861905" w:rsidRDefault="00983744" w:rsidP="00983744">
            <w:pPr>
              <w:pStyle w:val="Corpsdetexte"/>
              <w:spacing w:before="0" w:after="0"/>
              <w:contextualSpacing/>
              <w:rPr>
                <w:szCs w:val="20"/>
                <w:lang w:val="fr-CA"/>
              </w:rPr>
            </w:pPr>
            <w:r w:rsidRPr="00861905">
              <w:rPr>
                <w:szCs w:val="20"/>
                <w:lang w:val="fr-CA"/>
              </w:rPr>
              <w:t>MaoriInterpreter</w:t>
            </w:r>
          </w:p>
        </w:tc>
        <w:tc>
          <w:tcPr>
            <w:tcW w:w="2117" w:type="dxa"/>
            <w:hideMark/>
          </w:tcPr>
          <w:p w14:paraId="0D6265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Maori (mao (B))</w:t>
            </w:r>
          </w:p>
        </w:tc>
        <w:tc>
          <w:tcPr>
            <w:tcW w:w="1810" w:type="dxa"/>
            <w:noWrap/>
          </w:tcPr>
          <w:p w14:paraId="12DF3CFA" w14:textId="0BCECC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A74DF" w14:textId="77777777" w:rsidTr="00983744">
        <w:trPr>
          <w:trHeight w:val="20"/>
        </w:trPr>
        <w:tc>
          <w:tcPr>
            <w:tcW w:w="5783" w:type="dxa"/>
            <w:noWrap/>
            <w:hideMark/>
          </w:tcPr>
          <w:p w14:paraId="53956DFA" w14:textId="77777777" w:rsidR="00983744" w:rsidRPr="00861905" w:rsidRDefault="00983744" w:rsidP="00983744">
            <w:pPr>
              <w:pStyle w:val="Corpsdetexte"/>
              <w:spacing w:before="0" w:after="0"/>
              <w:contextualSpacing/>
              <w:rPr>
                <w:szCs w:val="20"/>
                <w:lang w:val="fr-CA"/>
              </w:rPr>
            </w:pPr>
            <w:r w:rsidRPr="00861905">
              <w:rPr>
                <w:szCs w:val="20"/>
                <w:lang w:val="fr-CA"/>
              </w:rPr>
              <w:t>MapudungunMapucheInterpreter</w:t>
            </w:r>
          </w:p>
        </w:tc>
        <w:tc>
          <w:tcPr>
            <w:tcW w:w="2117" w:type="dxa"/>
            <w:hideMark/>
          </w:tcPr>
          <w:p w14:paraId="26A900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Mapudungun Mapuche (arn)</w:t>
            </w:r>
          </w:p>
        </w:tc>
        <w:tc>
          <w:tcPr>
            <w:tcW w:w="1810" w:type="dxa"/>
            <w:noWrap/>
          </w:tcPr>
          <w:p w14:paraId="3C744366" w14:textId="177D76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3497F0" w14:textId="77777777" w:rsidTr="00983744">
        <w:trPr>
          <w:trHeight w:val="20"/>
        </w:trPr>
        <w:tc>
          <w:tcPr>
            <w:tcW w:w="5783" w:type="dxa"/>
            <w:noWrap/>
            <w:hideMark/>
          </w:tcPr>
          <w:p w14:paraId="6A728087" w14:textId="77777777" w:rsidR="00983744" w:rsidRPr="00861905" w:rsidRDefault="00983744" w:rsidP="00983744">
            <w:pPr>
              <w:pStyle w:val="Corpsdetexte"/>
              <w:spacing w:before="0" w:after="0"/>
              <w:contextualSpacing/>
              <w:rPr>
                <w:szCs w:val="20"/>
                <w:lang w:val="fr-CA"/>
              </w:rPr>
            </w:pPr>
            <w:r w:rsidRPr="00861905">
              <w:rPr>
                <w:szCs w:val="20"/>
                <w:lang w:val="fr-CA"/>
              </w:rPr>
              <w:t>MarathiInterpreter</w:t>
            </w:r>
          </w:p>
        </w:tc>
        <w:tc>
          <w:tcPr>
            <w:tcW w:w="2117" w:type="dxa"/>
            <w:hideMark/>
          </w:tcPr>
          <w:p w14:paraId="45B99C0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Marathi (mar)</w:t>
            </w:r>
          </w:p>
        </w:tc>
        <w:tc>
          <w:tcPr>
            <w:tcW w:w="1810" w:type="dxa"/>
            <w:noWrap/>
          </w:tcPr>
          <w:p w14:paraId="7CA2877C" w14:textId="43467D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79F949" w14:textId="77777777" w:rsidTr="00983744">
        <w:trPr>
          <w:trHeight w:val="20"/>
        </w:trPr>
        <w:tc>
          <w:tcPr>
            <w:tcW w:w="5783" w:type="dxa"/>
            <w:noWrap/>
            <w:hideMark/>
          </w:tcPr>
          <w:p w14:paraId="36B57747" w14:textId="77777777" w:rsidR="00983744" w:rsidRPr="00861905" w:rsidRDefault="00983744" w:rsidP="00983744">
            <w:pPr>
              <w:pStyle w:val="Corpsdetexte"/>
              <w:spacing w:before="0" w:after="0"/>
              <w:contextualSpacing/>
              <w:rPr>
                <w:szCs w:val="20"/>
                <w:lang w:val="fr-CA"/>
              </w:rPr>
            </w:pPr>
            <w:r w:rsidRPr="00861905">
              <w:rPr>
                <w:szCs w:val="20"/>
                <w:lang w:val="fr-CA"/>
              </w:rPr>
              <w:t>MariInterpreter</w:t>
            </w:r>
          </w:p>
        </w:tc>
        <w:tc>
          <w:tcPr>
            <w:tcW w:w="2117" w:type="dxa"/>
            <w:hideMark/>
          </w:tcPr>
          <w:p w14:paraId="6AADB5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Mari (chm)</w:t>
            </w:r>
          </w:p>
        </w:tc>
        <w:tc>
          <w:tcPr>
            <w:tcW w:w="1810" w:type="dxa"/>
            <w:noWrap/>
          </w:tcPr>
          <w:p w14:paraId="250FAD59" w14:textId="023E7A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F42564" w14:textId="77777777" w:rsidTr="00983744">
        <w:trPr>
          <w:trHeight w:val="20"/>
        </w:trPr>
        <w:tc>
          <w:tcPr>
            <w:tcW w:w="5783" w:type="dxa"/>
            <w:noWrap/>
            <w:hideMark/>
          </w:tcPr>
          <w:p w14:paraId="135D4A14" w14:textId="77777777" w:rsidR="00983744" w:rsidRPr="00861905" w:rsidRDefault="00983744" w:rsidP="00983744">
            <w:pPr>
              <w:pStyle w:val="Corpsdetexte"/>
              <w:spacing w:before="0" w:after="0"/>
              <w:contextualSpacing/>
              <w:rPr>
                <w:szCs w:val="20"/>
                <w:lang w:val="fr-CA"/>
              </w:rPr>
            </w:pPr>
            <w:r w:rsidRPr="00861905">
              <w:rPr>
                <w:szCs w:val="20"/>
                <w:lang w:val="fr-CA"/>
              </w:rPr>
              <w:t>MarshalleseInterpreter</w:t>
            </w:r>
          </w:p>
        </w:tc>
        <w:tc>
          <w:tcPr>
            <w:tcW w:w="2117" w:type="dxa"/>
            <w:hideMark/>
          </w:tcPr>
          <w:p w14:paraId="7CEF8B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Marshallese (mah)</w:t>
            </w:r>
          </w:p>
        </w:tc>
        <w:tc>
          <w:tcPr>
            <w:tcW w:w="1810" w:type="dxa"/>
            <w:noWrap/>
          </w:tcPr>
          <w:p w14:paraId="0CCB5E7A" w14:textId="31FDB4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722FBC" w14:textId="77777777" w:rsidTr="00983744">
        <w:trPr>
          <w:trHeight w:val="20"/>
        </w:trPr>
        <w:tc>
          <w:tcPr>
            <w:tcW w:w="5783" w:type="dxa"/>
            <w:noWrap/>
            <w:hideMark/>
          </w:tcPr>
          <w:p w14:paraId="614B5A92" w14:textId="77777777" w:rsidR="00983744" w:rsidRPr="00861905" w:rsidRDefault="00983744" w:rsidP="00983744">
            <w:pPr>
              <w:pStyle w:val="Corpsdetexte"/>
              <w:spacing w:before="0" w:after="0"/>
              <w:contextualSpacing/>
              <w:rPr>
                <w:szCs w:val="20"/>
                <w:lang w:val="fr-CA"/>
              </w:rPr>
            </w:pPr>
            <w:r w:rsidRPr="00861905">
              <w:rPr>
                <w:szCs w:val="20"/>
                <w:lang w:val="fr-CA"/>
              </w:rPr>
              <w:t>MarwariInterpreter</w:t>
            </w:r>
          </w:p>
        </w:tc>
        <w:tc>
          <w:tcPr>
            <w:tcW w:w="2117" w:type="dxa"/>
            <w:hideMark/>
          </w:tcPr>
          <w:p w14:paraId="22DE8CF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Marwari (mwr)</w:t>
            </w:r>
          </w:p>
        </w:tc>
        <w:tc>
          <w:tcPr>
            <w:tcW w:w="1810" w:type="dxa"/>
            <w:noWrap/>
          </w:tcPr>
          <w:p w14:paraId="4ED20E0F" w14:textId="6CF60E6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F98BC53" w14:textId="77777777" w:rsidTr="00983744">
        <w:trPr>
          <w:trHeight w:val="20"/>
        </w:trPr>
        <w:tc>
          <w:tcPr>
            <w:tcW w:w="5783" w:type="dxa"/>
            <w:noWrap/>
            <w:hideMark/>
          </w:tcPr>
          <w:p w14:paraId="169E3AC8" w14:textId="77777777" w:rsidR="00983744" w:rsidRPr="00861905" w:rsidRDefault="00983744" w:rsidP="00983744">
            <w:pPr>
              <w:pStyle w:val="Corpsdetexte"/>
              <w:spacing w:before="0" w:after="0"/>
              <w:contextualSpacing/>
              <w:rPr>
                <w:szCs w:val="20"/>
                <w:lang w:val="fr-CA"/>
              </w:rPr>
            </w:pPr>
            <w:r w:rsidRPr="00861905">
              <w:rPr>
                <w:szCs w:val="20"/>
                <w:lang w:val="fr-CA"/>
              </w:rPr>
              <w:t>MasaiInterpreter</w:t>
            </w:r>
          </w:p>
        </w:tc>
        <w:tc>
          <w:tcPr>
            <w:tcW w:w="2117" w:type="dxa"/>
            <w:hideMark/>
          </w:tcPr>
          <w:p w14:paraId="4F41CB5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Masai (mas)</w:t>
            </w:r>
          </w:p>
        </w:tc>
        <w:tc>
          <w:tcPr>
            <w:tcW w:w="1810" w:type="dxa"/>
            <w:noWrap/>
          </w:tcPr>
          <w:p w14:paraId="2A21D944" w14:textId="369326B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A854C0" w14:textId="77777777" w:rsidTr="00983744">
        <w:trPr>
          <w:trHeight w:val="20"/>
        </w:trPr>
        <w:tc>
          <w:tcPr>
            <w:tcW w:w="5783" w:type="dxa"/>
            <w:noWrap/>
            <w:hideMark/>
          </w:tcPr>
          <w:p w14:paraId="517DA5F3" w14:textId="77777777" w:rsidR="00983744" w:rsidRPr="00861905" w:rsidRDefault="00983744" w:rsidP="00983744">
            <w:pPr>
              <w:pStyle w:val="Corpsdetexte"/>
              <w:spacing w:before="0" w:after="0"/>
              <w:contextualSpacing/>
              <w:rPr>
                <w:szCs w:val="20"/>
                <w:lang w:val="fr-CA"/>
              </w:rPr>
            </w:pPr>
            <w:r w:rsidRPr="00861905">
              <w:rPr>
                <w:szCs w:val="20"/>
                <w:lang w:val="fr-CA"/>
              </w:rPr>
              <w:t>MayanLanguagesInterpreter</w:t>
            </w:r>
          </w:p>
        </w:tc>
        <w:tc>
          <w:tcPr>
            <w:tcW w:w="2117" w:type="dxa"/>
            <w:hideMark/>
          </w:tcPr>
          <w:p w14:paraId="5C54476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Mayan Languages (myn)</w:t>
            </w:r>
          </w:p>
        </w:tc>
        <w:tc>
          <w:tcPr>
            <w:tcW w:w="1810" w:type="dxa"/>
            <w:noWrap/>
          </w:tcPr>
          <w:p w14:paraId="2843F204" w14:textId="463FFA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91BDDC" w14:textId="77777777" w:rsidTr="00983744">
        <w:trPr>
          <w:trHeight w:val="20"/>
        </w:trPr>
        <w:tc>
          <w:tcPr>
            <w:tcW w:w="5783" w:type="dxa"/>
            <w:noWrap/>
            <w:hideMark/>
          </w:tcPr>
          <w:p w14:paraId="41C826A9" w14:textId="77777777" w:rsidR="00983744" w:rsidRPr="00861905" w:rsidRDefault="00983744" w:rsidP="00983744">
            <w:pPr>
              <w:pStyle w:val="Corpsdetexte"/>
              <w:spacing w:before="0" w:after="0"/>
              <w:contextualSpacing/>
              <w:rPr>
                <w:szCs w:val="20"/>
                <w:lang w:val="fr-CA"/>
              </w:rPr>
            </w:pPr>
            <w:r w:rsidRPr="00861905">
              <w:rPr>
                <w:szCs w:val="20"/>
                <w:lang w:val="fr-CA"/>
              </w:rPr>
              <w:t>MendeInterpreter</w:t>
            </w:r>
          </w:p>
        </w:tc>
        <w:tc>
          <w:tcPr>
            <w:tcW w:w="2117" w:type="dxa"/>
            <w:hideMark/>
          </w:tcPr>
          <w:p w14:paraId="3680043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Mende (men)</w:t>
            </w:r>
          </w:p>
        </w:tc>
        <w:tc>
          <w:tcPr>
            <w:tcW w:w="1810" w:type="dxa"/>
            <w:noWrap/>
          </w:tcPr>
          <w:p w14:paraId="682EEEF3" w14:textId="1F71C6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5963A5" w14:textId="77777777" w:rsidTr="00983744">
        <w:trPr>
          <w:trHeight w:val="20"/>
        </w:trPr>
        <w:tc>
          <w:tcPr>
            <w:tcW w:w="5783" w:type="dxa"/>
            <w:noWrap/>
            <w:hideMark/>
          </w:tcPr>
          <w:p w14:paraId="512D9C1A"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MikmaqMicmacInterpreter</w:t>
            </w:r>
          </w:p>
        </w:tc>
        <w:tc>
          <w:tcPr>
            <w:tcW w:w="2117" w:type="dxa"/>
            <w:hideMark/>
          </w:tcPr>
          <w:p w14:paraId="5DCA82F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Mi'kmaq Micmac (mic)</w:t>
            </w:r>
          </w:p>
        </w:tc>
        <w:tc>
          <w:tcPr>
            <w:tcW w:w="1810" w:type="dxa"/>
            <w:noWrap/>
          </w:tcPr>
          <w:p w14:paraId="3D0EF853" w14:textId="6ACF1E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BF7B7B" w14:textId="77777777" w:rsidTr="00983744">
        <w:trPr>
          <w:trHeight w:val="20"/>
        </w:trPr>
        <w:tc>
          <w:tcPr>
            <w:tcW w:w="5783" w:type="dxa"/>
            <w:noWrap/>
            <w:hideMark/>
          </w:tcPr>
          <w:p w14:paraId="3A505C1A" w14:textId="77777777" w:rsidR="00983744" w:rsidRPr="00861905" w:rsidRDefault="00983744" w:rsidP="00983744">
            <w:pPr>
              <w:pStyle w:val="Corpsdetexte"/>
              <w:spacing w:before="0" w:after="0"/>
              <w:contextualSpacing/>
              <w:rPr>
                <w:szCs w:val="20"/>
                <w:lang w:val="fr-CA"/>
              </w:rPr>
            </w:pPr>
            <w:r w:rsidRPr="00861905">
              <w:rPr>
                <w:szCs w:val="20"/>
                <w:lang w:val="fr-CA"/>
              </w:rPr>
              <w:t>MinangkabauInterpreter</w:t>
            </w:r>
          </w:p>
        </w:tc>
        <w:tc>
          <w:tcPr>
            <w:tcW w:w="2117" w:type="dxa"/>
            <w:hideMark/>
          </w:tcPr>
          <w:p w14:paraId="37EA1C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Minangkabau (min)</w:t>
            </w:r>
          </w:p>
        </w:tc>
        <w:tc>
          <w:tcPr>
            <w:tcW w:w="1810" w:type="dxa"/>
            <w:noWrap/>
          </w:tcPr>
          <w:p w14:paraId="2B639107" w14:textId="26DD75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DBB100" w14:textId="77777777" w:rsidTr="00983744">
        <w:trPr>
          <w:trHeight w:val="20"/>
        </w:trPr>
        <w:tc>
          <w:tcPr>
            <w:tcW w:w="5783" w:type="dxa"/>
            <w:noWrap/>
            <w:hideMark/>
          </w:tcPr>
          <w:p w14:paraId="3DF0F187" w14:textId="77777777" w:rsidR="00983744" w:rsidRPr="00861905" w:rsidRDefault="00983744" w:rsidP="00983744">
            <w:pPr>
              <w:pStyle w:val="Corpsdetexte"/>
              <w:spacing w:before="0" w:after="0"/>
              <w:contextualSpacing/>
              <w:rPr>
                <w:szCs w:val="20"/>
                <w:lang w:val="fr-CA"/>
              </w:rPr>
            </w:pPr>
            <w:r w:rsidRPr="00861905">
              <w:rPr>
                <w:szCs w:val="20"/>
                <w:lang w:val="fr-CA"/>
              </w:rPr>
              <w:t>MirandeseInterpreter</w:t>
            </w:r>
          </w:p>
        </w:tc>
        <w:tc>
          <w:tcPr>
            <w:tcW w:w="2117" w:type="dxa"/>
            <w:hideMark/>
          </w:tcPr>
          <w:p w14:paraId="5F6EABB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Mirandese (mwl)</w:t>
            </w:r>
          </w:p>
        </w:tc>
        <w:tc>
          <w:tcPr>
            <w:tcW w:w="1810" w:type="dxa"/>
            <w:noWrap/>
          </w:tcPr>
          <w:p w14:paraId="33BDBBD5" w14:textId="19044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F30CB8E" w14:textId="77777777" w:rsidTr="00983744">
        <w:trPr>
          <w:trHeight w:val="20"/>
        </w:trPr>
        <w:tc>
          <w:tcPr>
            <w:tcW w:w="5783" w:type="dxa"/>
            <w:noWrap/>
            <w:hideMark/>
          </w:tcPr>
          <w:p w14:paraId="5721FF93" w14:textId="77777777" w:rsidR="00983744" w:rsidRPr="00861905" w:rsidRDefault="00983744" w:rsidP="00983744">
            <w:pPr>
              <w:pStyle w:val="Corpsdetexte"/>
              <w:spacing w:before="0" w:after="0"/>
              <w:contextualSpacing/>
              <w:rPr>
                <w:szCs w:val="20"/>
                <w:lang w:val="fr-CA"/>
              </w:rPr>
            </w:pPr>
            <w:r w:rsidRPr="00861905">
              <w:rPr>
                <w:szCs w:val="20"/>
                <w:lang w:val="fr-CA"/>
              </w:rPr>
              <w:t>MohawkInterpreter</w:t>
            </w:r>
          </w:p>
        </w:tc>
        <w:tc>
          <w:tcPr>
            <w:tcW w:w="2117" w:type="dxa"/>
            <w:hideMark/>
          </w:tcPr>
          <w:p w14:paraId="4E569B8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Mohawk (moh)</w:t>
            </w:r>
          </w:p>
        </w:tc>
        <w:tc>
          <w:tcPr>
            <w:tcW w:w="1810" w:type="dxa"/>
            <w:noWrap/>
          </w:tcPr>
          <w:p w14:paraId="6B9A07F9" w14:textId="54B441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23C256" w14:textId="77777777" w:rsidTr="00983744">
        <w:trPr>
          <w:trHeight w:val="20"/>
        </w:trPr>
        <w:tc>
          <w:tcPr>
            <w:tcW w:w="5783" w:type="dxa"/>
            <w:noWrap/>
            <w:hideMark/>
          </w:tcPr>
          <w:p w14:paraId="5DFDAFDF" w14:textId="77777777" w:rsidR="00983744" w:rsidRPr="00861905" w:rsidRDefault="00983744" w:rsidP="00983744">
            <w:pPr>
              <w:pStyle w:val="Corpsdetexte"/>
              <w:spacing w:before="0" w:after="0"/>
              <w:contextualSpacing/>
              <w:rPr>
                <w:szCs w:val="20"/>
                <w:lang w:val="fr-CA"/>
              </w:rPr>
            </w:pPr>
            <w:r w:rsidRPr="00861905">
              <w:rPr>
                <w:szCs w:val="20"/>
                <w:lang w:val="fr-CA"/>
              </w:rPr>
              <w:t>MokshaInterpreter</w:t>
            </w:r>
          </w:p>
        </w:tc>
        <w:tc>
          <w:tcPr>
            <w:tcW w:w="2117" w:type="dxa"/>
            <w:hideMark/>
          </w:tcPr>
          <w:p w14:paraId="6850DB1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Moksha (mdf)</w:t>
            </w:r>
          </w:p>
        </w:tc>
        <w:tc>
          <w:tcPr>
            <w:tcW w:w="1810" w:type="dxa"/>
            <w:noWrap/>
          </w:tcPr>
          <w:p w14:paraId="00F1324F" w14:textId="22315E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ECCC72" w14:textId="77777777" w:rsidTr="00983744">
        <w:trPr>
          <w:trHeight w:val="20"/>
        </w:trPr>
        <w:tc>
          <w:tcPr>
            <w:tcW w:w="5783" w:type="dxa"/>
            <w:noWrap/>
            <w:hideMark/>
          </w:tcPr>
          <w:p w14:paraId="36E33B94" w14:textId="77777777" w:rsidR="00983744" w:rsidRPr="00861905" w:rsidRDefault="00983744" w:rsidP="00983744">
            <w:pPr>
              <w:pStyle w:val="Corpsdetexte"/>
              <w:spacing w:before="0" w:after="0"/>
              <w:contextualSpacing/>
              <w:rPr>
                <w:szCs w:val="20"/>
                <w:lang w:val="fr-CA"/>
              </w:rPr>
            </w:pPr>
            <w:r w:rsidRPr="00861905">
              <w:rPr>
                <w:szCs w:val="20"/>
                <w:lang w:val="fr-CA"/>
              </w:rPr>
              <w:t>MongoInterpreter</w:t>
            </w:r>
          </w:p>
        </w:tc>
        <w:tc>
          <w:tcPr>
            <w:tcW w:w="2117" w:type="dxa"/>
            <w:hideMark/>
          </w:tcPr>
          <w:p w14:paraId="467176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Mongo (lol)</w:t>
            </w:r>
          </w:p>
        </w:tc>
        <w:tc>
          <w:tcPr>
            <w:tcW w:w="1810" w:type="dxa"/>
            <w:noWrap/>
          </w:tcPr>
          <w:p w14:paraId="09C8EB05" w14:textId="5B11A3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7268C27" w14:textId="77777777" w:rsidTr="00983744">
        <w:trPr>
          <w:trHeight w:val="20"/>
        </w:trPr>
        <w:tc>
          <w:tcPr>
            <w:tcW w:w="5783" w:type="dxa"/>
            <w:noWrap/>
            <w:hideMark/>
          </w:tcPr>
          <w:p w14:paraId="466C2301" w14:textId="77777777" w:rsidR="00983744" w:rsidRPr="00861905" w:rsidRDefault="00983744" w:rsidP="00983744">
            <w:pPr>
              <w:pStyle w:val="Corpsdetexte"/>
              <w:spacing w:before="0" w:after="0"/>
              <w:contextualSpacing/>
              <w:rPr>
                <w:szCs w:val="20"/>
                <w:lang w:val="fr-CA"/>
              </w:rPr>
            </w:pPr>
            <w:r w:rsidRPr="00861905">
              <w:rPr>
                <w:szCs w:val="20"/>
                <w:lang w:val="fr-CA"/>
              </w:rPr>
              <w:t>MongolianInterpreter</w:t>
            </w:r>
          </w:p>
        </w:tc>
        <w:tc>
          <w:tcPr>
            <w:tcW w:w="2117" w:type="dxa"/>
            <w:hideMark/>
          </w:tcPr>
          <w:p w14:paraId="3D87C54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Mongolian (mon)</w:t>
            </w:r>
          </w:p>
        </w:tc>
        <w:tc>
          <w:tcPr>
            <w:tcW w:w="1810" w:type="dxa"/>
            <w:noWrap/>
          </w:tcPr>
          <w:p w14:paraId="1CA87F40" w14:textId="4EBCFC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2293B" w14:textId="77777777" w:rsidTr="00983744">
        <w:trPr>
          <w:trHeight w:val="20"/>
        </w:trPr>
        <w:tc>
          <w:tcPr>
            <w:tcW w:w="5783" w:type="dxa"/>
            <w:noWrap/>
            <w:hideMark/>
          </w:tcPr>
          <w:p w14:paraId="6CDB55BC" w14:textId="77777777" w:rsidR="00983744" w:rsidRPr="00861905" w:rsidRDefault="00983744" w:rsidP="00983744">
            <w:pPr>
              <w:pStyle w:val="Corpsdetexte"/>
              <w:spacing w:before="0" w:after="0"/>
              <w:contextualSpacing/>
              <w:rPr>
                <w:szCs w:val="20"/>
                <w:lang w:val="fr-CA"/>
              </w:rPr>
            </w:pPr>
            <w:r w:rsidRPr="00861905">
              <w:rPr>
                <w:szCs w:val="20"/>
                <w:lang w:val="fr-CA"/>
              </w:rPr>
              <w:t>Mon-KhmerLanguagesInterpreter</w:t>
            </w:r>
          </w:p>
        </w:tc>
        <w:tc>
          <w:tcPr>
            <w:tcW w:w="2117" w:type="dxa"/>
            <w:hideMark/>
          </w:tcPr>
          <w:p w14:paraId="3574F58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Mon-Khmer Languages (mkh)</w:t>
            </w:r>
          </w:p>
        </w:tc>
        <w:tc>
          <w:tcPr>
            <w:tcW w:w="1810" w:type="dxa"/>
            <w:noWrap/>
          </w:tcPr>
          <w:p w14:paraId="62FBE2A1" w14:textId="434183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5D51D" w14:textId="77777777" w:rsidTr="00983744">
        <w:trPr>
          <w:trHeight w:val="20"/>
        </w:trPr>
        <w:tc>
          <w:tcPr>
            <w:tcW w:w="5783" w:type="dxa"/>
            <w:noWrap/>
            <w:hideMark/>
          </w:tcPr>
          <w:p w14:paraId="4364A81B" w14:textId="77777777" w:rsidR="00983744" w:rsidRPr="00861905" w:rsidRDefault="00983744" w:rsidP="00983744">
            <w:pPr>
              <w:pStyle w:val="Corpsdetexte"/>
              <w:spacing w:before="0" w:after="0"/>
              <w:contextualSpacing/>
              <w:rPr>
                <w:szCs w:val="20"/>
                <w:lang w:val="fr-CA"/>
              </w:rPr>
            </w:pPr>
            <w:r w:rsidRPr="00861905">
              <w:rPr>
                <w:szCs w:val="20"/>
                <w:lang w:val="fr-CA"/>
              </w:rPr>
              <w:t>MossiInterpreter</w:t>
            </w:r>
          </w:p>
        </w:tc>
        <w:tc>
          <w:tcPr>
            <w:tcW w:w="2117" w:type="dxa"/>
            <w:hideMark/>
          </w:tcPr>
          <w:p w14:paraId="0791EE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Mossi (mos)</w:t>
            </w:r>
          </w:p>
        </w:tc>
        <w:tc>
          <w:tcPr>
            <w:tcW w:w="1810" w:type="dxa"/>
            <w:noWrap/>
          </w:tcPr>
          <w:p w14:paraId="047389B0" w14:textId="4355CB5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379F01" w14:textId="77777777" w:rsidTr="00983744">
        <w:trPr>
          <w:trHeight w:val="20"/>
        </w:trPr>
        <w:tc>
          <w:tcPr>
            <w:tcW w:w="5783" w:type="dxa"/>
            <w:noWrap/>
            <w:hideMark/>
          </w:tcPr>
          <w:p w14:paraId="467DB1DF" w14:textId="77777777" w:rsidR="00983744" w:rsidRPr="00861905" w:rsidRDefault="00983744" w:rsidP="00983744">
            <w:pPr>
              <w:pStyle w:val="Corpsdetexte"/>
              <w:spacing w:before="0" w:after="0"/>
              <w:contextualSpacing/>
              <w:rPr>
                <w:szCs w:val="20"/>
                <w:lang w:val="fr-CA"/>
              </w:rPr>
            </w:pPr>
            <w:r w:rsidRPr="00861905">
              <w:rPr>
                <w:szCs w:val="20"/>
                <w:lang w:val="fr-CA"/>
              </w:rPr>
              <w:t>MundaLanguagesInterpreter</w:t>
            </w:r>
          </w:p>
        </w:tc>
        <w:tc>
          <w:tcPr>
            <w:tcW w:w="2117" w:type="dxa"/>
            <w:hideMark/>
          </w:tcPr>
          <w:p w14:paraId="5F1D86E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Munda Languages (mun)</w:t>
            </w:r>
          </w:p>
        </w:tc>
        <w:tc>
          <w:tcPr>
            <w:tcW w:w="1810" w:type="dxa"/>
            <w:noWrap/>
          </w:tcPr>
          <w:p w14:paraId="0ACD7CC1" w14:textId="4D671B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A3CFFC" w14:textId="77777777" w:rsidTr="00983744">
        <w:trPr>
          <w:trHeight w:val="20"/>
        </w:trPr>
        <w:tc>
          <w:tcPr>
            <w:tcW w:w="5783" w:type="dxa"/>
            <w:noWrap/>
            <w:hideMark/>
          </w:tcPr>
          <w:p w14:paraId="58DBA741" w14:textId="77777777" w:rsidR="00983744" w:rsidRPr="00861905" w:rsidRDefault="00983744" w:rsidP="00983744">
            <w:pPr>
              <w:pStyle w:val="Corpsdetexte"/>
              <w:spacing w:before="0" w:after="0"/>
              <w:contextualSpacing/>
              <w:rPr>
                <w:szCs w:val="20"/>
                <w:lang w:val="fr-CA"/>
              </w:rPr>
            </w:pPr>
            <w:r w:rsidRPr="00861905">
              <w:rPr>
                <w:szCs w:val="20"/>
                <w:lang w:val="fr-CA"/>
              </w:rPr>
              <w:t>NahuatlLanguagesInterpreter</w:t>
            </w:r>
          </w:p>
        </w:tc>
        <w:tc>
          <w:tcPr>
            <w:tcW w:w="2117" w:type="dxa"/>
            <w:hideMark/>
          </w:tcPr>
          <w:p w14:paraId="7DAC43CC"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Nahuatl Languages (nah)</w:t>
            </w:r>
          </w:p>
        </w:tc>
        <w:tc>
          <w:tcPr>
            <w:tcW w:w="1810" w:type="dxa"/>
            <w:noWrap/>
          </w:tcPr>
          <w:p w14:paraId="54B1EB7C" w14:textId="0783D101"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055D485C" w14:textId="77777777" w:rsidTr="00983744">
        <w:trPr>
          <w:trHeight w:val="20"/>
        </w:trPr>
        <w:tc>
          <w:tcPr>
            <w:tcW w:w="5783" w:type="dxa"/>
            <w:noWrap/>
            <w:hideMark/>
          </w:tcPr>
          <w:p w14:paraId="4F6ECB84" w14:textId="77777777" w:rsidR="00983744" w:rsidRPr="00861905" w:rsidRDefault="00983744" w:rsidP="00983744">
            <w:pPr>
              <w:pStyle w:val="Corpsdetexte"/>
              <w:spacing w:before="0" w:after="0"/>
              <w:contextualSpacing/>
              <w:rPr>
                <w:szCs w:val="20"/>
                <w:lang w:val="fr-CA"/>
              </w:rPr>
            </w:pPr>
            <w:r w:rsidRPr="00861905">
              <w:rPr>
                <w:szCs w:val="20"/>
                <w:lang w:val="fr-CA"/>
              </w:rPr>
              <w:t>NauruInterpreter</w:t>
            </w:r>
          </w:p>
        </w:tc>
        <w:tc>
          <w:tcPr>
            <w:tcW w:w="2117" w:type="dxa"/>
            <w:hideMark/>
          </w:tcPr>
          <w:p w14:paraId="688260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Nauru (nau)</w:t>
            </w:r>
          </w:p>
        </w:tc>
        <w:tc>
          <w:tcPr>
            <w:tcW w:w="1810" w:type="dxa"/>
            <w:noWrap/>
          </w:tcPr>
          <w:p w14:paraId="6CAB5EB5" w14:textId="66F5CC7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1273ABB" w14:textId="77777777" w:rsidTr="00983744">
        <w:trPr>
          <w:trHeight w:val="20"/>
        </w:trPr>
        <w:tc>
          <w:tcPr>
            <w:tcW w:w="5783" w:type="dxa"/>
            <w:noWrap/>
            <w:hideMark/>
          </w:tcPr>
          <w:p w14:paraId="66AD959C" w14:textId="77777777" w:rsidR="00983744" w:rsidRPr="00861905" w:rsidRDefault="00983744" w:rsidP="00983744">
            <w:pPr>
              <w:pStyle w:val="Corpsdetexte"/>
              <w:spacing w:before="0" w:after="0"/>
              <w:contextualSpacing/>
              <w:rPr>
                <w:szCs w:val="20"/>
                <w:lang w:val="fr-CA"/>
              </w:rPr>
            </w:pPr>
            <w:r w:rsidRPr="00861905">
              <w:rPr>
                <w:szCs w:val="20"/>
                <w:lang w:val="fr-CA"/>
              </w:rPr>
              <w:t>NavajoNavahoInterpreter</w:t>
            </w:r>
          </w:p>
        </w:tc>
        <w:tc>
          <w:tcPr>
            <w:tcW w:w="2117" w:type="dxa"/>
            <w:hideMark/>
          </w:tcPr>
          <w:p w14:paraId="2C51779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Navajo Navaho (nav)</w:t>
            </w:r>
          </w:p>
        </w:tc>
        <w:tc>
          <w:tcPr>
            <w:tcW w:w="1810" w:type="dxa"/>
            <w:noWrap/>
          </w:tcPr>
          <w:p w14:paraId="4C6671C4" w14:textId="7EB18E1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93E1F6" w14:textId="77777777" w:rsidTr="00983744">
        <w:trPr>
          <w:trHeight w:val="20"/>
        </w:trPr>
        <w:tc>
          <w:tcPr>
            <w:tcW w:w="5783" w:type="dxa"/>
            <w:noWrap/>
            <w:hideMark/>
          </w:tcPr>
          <w:p w14:paraId="2904D933" w14:textId="77777777" w:rsidR="00983744" w:rsidRPr="00861905" w:rsidRDefault="00983744" w:rsidP="00983744">
            <w:pPr>
              <w:pStyle w:val="Corpsdetexte"/>
              <w:spacing w:before="0" w:after="0"/>
              <w:contextualSpacing/>
              <w:rPr>
                <w:szCs w:val="20"/>
                <w:lang w:val="fr-CA"/>
              </w:rPr>
            </w:pPr>
            <w:r w:rsidRPr="00861905">
              <w:rPr>
                <w:szCs w:val="20"/>
                <w:lang w:val="fr-CA"/>
              </w:rPr>
              <w:t>NdebeleNorthNdebeleInterpreter</w:t>
            </w:r>
          </w:p>
        </w:tc>
        <w:tc>
          <w:tcPr>
            <w:tcW w:w="2117" w:type="dxa"/>
            <w:hideMark/>
          </w:tcPr>
          <w:p w14:paraId="3A0D35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Ndebele North Ndebele (nde)</w:t>
            </w:r>
          </w:p>
        </w:tc>
        <w:tc>
          <w:tcPr>
            <w:tcW w:w="1810" w:type="dxa"/>
            <w:noWrap/>
          </w:tcPr>
          <w:p w14:paraId="27B7E333" w14:textId="7CA46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DE8DDF" w14:textId="77777777" w:rsidTr="00983744">
        <w:trPr>
          <w:trHeight w:val="20"/>
        </w:trPr>
        <w:tc>
          <w:tcPr>
            <w:tcW w:w="5783" w:type="dxa"/>
            <w:noWrap/>
            <w:hideMark/>
          </w:tcPr>
          <w:p w14:paraId="48506A51" w14:textId="77777777" w:rsidR="00983744" w:rsidRPr="00861905" w:rsidRDefault="00983744" w:rsidP="00983744">
            <w:pPr>
              <w:pStyle w:val="Corpsdetexte"/>
              <w:spacing w:before="0" w:after="0"/>
              <w:contextualSpacing/>
              <w:rPr>
                <w:szCs w:val="20"/>
                <w:lang w:val="fr-CA"/>
              </w:rPr>
            </w:pPr>
            <w:r w:rsidRPr="00861905">
              <w:rPr>
                <w:szCs w:val="20"/>
                <w:lang w:val="fr-CA"/>
              </w:rPr>
              <w:t>NdebeleSouthNdebeleInterpreter</w:t>
            </w:r>
          </w:p>
        </w:tc>
        <w:tc>
          <w:tcPr>
            <w:tcW w:w="2117" w:type="dxa"/>
            <w:hideMark/>
          </w:tcPr>
          <w:p w14:paraId="500B77F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Ndebele South Ndebele (nbl)</w:t>
            </w:r>
          </w:p>
        </w:tc>
        <w:tc>
          <w:tcPr>
            <w:tcW w:w="1810" w:type="dxa"/>
            <w:noWrap/>
          </w:tcPr>
          <w:p w14:paraId="630751EB" w14:textId="4AE295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FD0E6E7" w14:textId="77777777" w:rsidTr="00983744">
        <w:trPr>
          <w:trHeight w:val="20"/>
        </w:trPr>
        <w:tc>
          <w:tcPr>
            <w:tcW w:w="5783" w:type="dxa"/>
            <w:noWrap/>
            <w:hideMark/>
          </w:tcPr>
          <w:p w14:paraId="36F57443" w14:textId="77777777" w:rsidR="00983744" w:rsidRPr="00861905" w:rsidRDefault="00983744" w:rsidP="00983744">
            <w:pPr>
              <w:pStyle w:val="Corpsdetexte"/>
              <w:spacing w:before="0" w:after="0"/>
              <w:contextualSpacing/>
              <w:rPr>
                <w:szCs w:val="20"/>
                <w:lang w:val="fr-CA"/>
              </w:rPr>
            </w:pPr>
            <w:r w:rsidRPr="00861905">
              <w:rPr>
                <w:szCs w:val="20"/>
                <w:lang w:val="fr-CA"/>
              </w:rPr>
              <w:t>NdongaInterpreter</w:t>
            </w:r>
          </w:p>
        </w:tc>
        <w:tc>
          <w:tcPr>
            <w:tcW w:w="2117" w:type="dxa"/>
            <w:hideMark/>
          </w:tcPr>
          <w:p w14:paraId="0179F6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Ndonga (ndo)</w:t>
            </w:r>
          </w:p>
        </w:tc>
        <w:tc>
          <w:tcPr>
            <w:tcW w:w="1810" w:type="dxa"/>
            <w:noWrap/>
          </w:tcPr>
          <w:p w14:paraId="3EEF5D09" w14:textId="717B3DF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5AF3F27" w14:textId="77777777" w:rsidTr="00983744">
        <w:trPr>
          <w:trHeight w:val="20"/>
        </w:trPr>
        <w:tc>
          <w:tcPr>
            <w:tcW w:w="5783" w:type="dxa"/>
            <w:noWrap/>
            <w:hideMark/>
          </w:tcPr>
          <w:p w14:paraId="0C371FE9" w14:textId="77777777" w:rsidR="00983744" w:rsidRPr="00861905" w:rsidRDefault="00983744" w:rsidP="00983744">
            <w:pPr>
              <w:pStyle w:val="Corpsdetexte"/>
              <w:spacing w:before="0" w:after="0"/>
              <w:contextualSpacing/>
              <w:rPr>
                <w:szCs w:val="20"/>
                <w:lang w:val="fr-CA"/>
              </w:rPr>
            </w:pPr>
            <w:r w:rsidRPr="00861905">
              <w:rPr>
                <w:szCs w:val="20"/>
                <w:lang w:val="fr-CA"/>
              </w:rPr>
              <w:t>NeapolitanInterpreter</w:t>
            </w:r>
          </w:p>
        </w:tc>
        <w:tc>
          <w:tcPr>
            <w:tcW w:w="2117" w:type="dxa"/>
            <w:hideMark/>
          </w:tcPr>
          <w:p w14:paraId="39CFE80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Neapolitan (nap)</w:t>
            </w:r>
          </w:p>
        </w:tc>
        <w:tc>
          <w:tcPr>
            <w:tcW w:w="1810" w:type="dxa"/>
            <w:noWrap/>
          </w:tcPr>
          <w:p w14:paraId="7804A808" w14:textId="200567E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E592C3" w14:textId="77777777" w:rsidTr="00983744">
        <w:trPr>
          <w:trHeight w:val="20"/>
        </w:trPr>
        <w:tc>
          <w:tcPr>
            <w:tcW w:w="5783" w:type="dxa"/>
            <w:noWrap/>
            <w:hideMark/>
          </w:tcPr>
          <w:p w14:paraId="0F16ABF0" w14:textId="77777777" w:rsidR="00983744" w:rsidRPr="00861905" w:rsidRDefault="00983744" w:rsidP="00983744">
            <w:pPr>
              <w:pStyle w:val="Corpsdetexte"/>
              <w:spacing w:before="0" w:after="0"/>
              <w:contextualSpacing/>
              <w:rPr>
                <w:szCs w:val="20"/>
                <w:lang w:val="fr-CA"/>
              </w:rPr>
            </w:pPr>
            <w:r w:rsidRPr="00861905">
              <w:rPr>
                <w:szCs w:val="20"/>
                <w:lang w:val="fr-CA"/>
              </w:rPr>
              <w:t>NepalBhasaNewariInterpreter</w:t>
            </w:r>
          </w:p>
        </w:tc>
        <w:tc>
          <w:tcPr>
            <w:tcW w:w="2117" w:type="dxa"/>
            <w:hideMark/>
          </w:tcPr>
          <w:p w14:paraId="73CED7D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Nepal Bhasa Newari (new)</w:t>
            </w:r>
          </w:p>
        </w:tc>
        <w:tc>
          <w:tcPr>
            <w:tcW w:w="1810" w:type="dxa"/>
            <w:noWrap/>
          </w:tcPr>
          <w:p w14:paraId="613A97FC" w14:textId="0A6FD8D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238E69" w14:textId="77777777" w:rsidTr="00983744">
        <w:trPr>
          <w:trHeight w:val="20"/>
        </w:trPr>
        <w:tc>
          <w:tcPr>
            <w:tcW w:w="5783" w:type="dxa"/>
            <w:noWrap/>
            <w:hideMark/>
          </w:tcPr>
          <w:p w14:paraId="453C121D" w14:textId="77777777" w:rsidR="00983744" w:rsidRPr="00861905" w:rsidRDefault="00983744" w:rsidP="00983744">
            <w:pPr>
              <w:pStyle w:val="Corpsdetexte"/>
              <w:spacing w:before="0" w:after="0"/>
              <w:contextualSpacing/>
              <w:rPr>
                <w:szCs w:val="20"/>
                <w:lang w:val="fr-CA"/>
              </w:rPr>
            </w:pPr>
            <w:r w:rsidRPr="00861905">
              <w:rPr>
                <w:szCs w:val="20"/>
                <w:lang w:val="fr-CA"/>
              </w:rPr>
              <w:t>NepaliInterpreter</w:t>
            </w:r>
          </w:p>
        </w:tc>
        <w:tc>
          <w:tcPr>
            <w:tcW w:w="2117" w:type="dxa"/>
            <w:hideMark/>
          </w:tcPr>
          <w:p w14:paraId="2C8FC31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Nepali (nep)</w:t>
            </w:r>
          </w:p>
        </w:tc>
        <w:tc>
          <w:tcPr>
            <w:tcW w:w="1810" w:type="dxa"/>
            <w:noWrap/>
          </w:tcPr>
          <w:p w14:paraId="223D34E9" w14:textId="7FDF8F3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18DB64" w14:textId="77777777" w:rsidTr="00983744">
        <w:trPr>
          <w:trHeight w:val="20"/>
        </w:trPr>
        <w:tc>
          <w:tcPr>
            <w:tcW w:w="5783" w:type="dxa"/>
            <w:noWrap/>
            <w:hideMark/>
          </w:tcPr>
          <w:p w14:paraId="6C1B1BB9" w14:textId="77777777" w:rsidR="00983744" w:rsidRPr="00861905" w:rsidRDefault="00983744" w:rsidP="00983744">
            <w:pPr>
              <w:pStyle w:val="Corpsdetexte"/>
              <w:spacing w:before="0" w:after="0"/>
              <w:contextualSpacing/>
              <w:rPr>
                <w:szCs w:val="20"/>
                <w:lang w:val="fr-CA"/>
              </w:rPr>
            </w:pPr>
            <w:r w:rsidRPr="00861905">
              <w:rPr>
                <w:szCs w:val="20"/>
                <w:lang w:val="fr-CA"/>
              </w:rPr>
              <w:t>NiasInterpreter</w:t>
            </w:r>
          </w:p>
        </w:tc>
        <w:tc>
          <w:tcPr>
            <w:tcW w:w="2117" w:type="dxa"/>
            <w:hideMark/>
          </w:tcPr>
          <w:p w14:paraId="670370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Nias (nia)</w:t>
            </w:r>
          </w:p>
        </w:tc>
        <w:tc>
          <w:tcPr>
            <w:tcW w:w="1810" w:type="dxa"/>
            <w:noWrap/>
          </w:tcPr>
          <w:p w14:paraId="09F75F8A" w14:textId="3E863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20A5B7" w14:textId="77777777" w:rsidTr="00983744">
        <w:trPr>
          <w:trHeight w:val="20"/>
        </w:trPr>
        <w:tc>
          <w:tcPr>
            <w:tcW w:w="5783" w:type="dxa"/>
            <w:noWrap/>
            <w:hideMark/>
          </w:tcPr>
          <w:p w14:paraId="3EA57640" w14:textId="77777777" w:rsidR="00983744" w:rsidRPr="00861905" w:rsidRDefault="00983744" w:rsidP="00983744">
            <w:pPr>
              <w:pStyle w:val="Corpsdetexte"/>
              <w:spacing w:before="0" w:after="0"/>
              <w:contextualSpacing/>
              <w:rPr>
                <w:szCs w:val="20"/>
                <w:lang w:val="fr-CA"/>
              </w:rPr>
            </w:pPr>
            <w:r w:rsidRPr="00861905">
              <w:rPr>
                <w:szCs w:val="20"/>
                <w:lang w:val="fr-CA"/>
              </w:rPr>
              <w:t>Niger-KordofanianLanguagesInterpreter</w:t>
            </w:r>
          </w:p>
        </w:tc>
        <w:tc>
          <w:tcPr>
            <w:tcW w:w="2117" w:type="dxa"/>
            <w:hideMark/>
          </w:tcPr>
          <w:p w14:paraId="6CB656E1"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Niger-Kordofanian Languages (nic)</w:t>
            </w:r>
          </w:p>
        </w:tc>
        <w:tc>
          <w:tcPr>
            <w:tcW w:w="1810" w:type="dxa"/>
            <w:noWrap/>
          </w:tcPr>
          <w:p w14:paraId="2A2FE994" w14:textId="3E10DEB3"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2891029" w14:textId="77777777" w:rsidTr="00983744">
        <w:trPr>
          <w:trHeight w:val="20"/>
        </w:trPr>
        <w:tc>
          <w:tcPr>
            <w:tcW w:w="5783" w:type="dxa"/>
            <w:noWrap/>
            <w:hideMark/>
          </w:tcPr>
          <w:p w14:paraId="7E8213E0" w14:textId="77777777" w:rsidR="00983744" w:rsidRPr="00861905" w:rsidRDefault="00983744" w:rsidP="00983744">
            <w:pPr>
              <w:pStyle w:val="Corpsdetexte"/>
              <w:spacing w:before="0" w:after="0"/>
              <w:contextualSpacing/>
              <w:rPr>
                <w:szCs w:val="20"/>
                <w:lang w:val="fr-CA"/>
              </w:rPr>
            </w:pPr>
            <w:r w:rsidRPr="00861905">
              <w:rPr>
                <w:szCs w:val="20"/>
                <w:lang w:val="fr-CA"/>
              </w:rPr>
              <w:t>Nilo-SaharanLanguagesInterpreter</w:t>
            </w:r>
          </w:p>
        </w:tc>
        <w:tc>
          <w:tcPr>
            <w:tcW w:w="2117" w:type="dxa"/>
            <w:hideMark/>
          </w:tcPr>
          <w:p w14:paraId="5F4173A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Nilo-Saharan Languages (ssa)</w:t>
            </w:r>
          </w:p>
        </w:tc>
        <w:tc>
          <w:tcPr>
            <w:tcW w:w="1810" w:type="dxa"/>
            <w:noWrap/>
          </w:tcPr>
          <w:p w14:paraId="6CFDE00C" w14:textId="283C50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20C769" w14:textId="77777777" w:rsidTr="00983744">
        <w:trPr>
          <w:trHeight w:val="20"/>
        </w:trPr>
        <w:tc>
          <w:tcPr>
            <w:tcW w:w="5783" w:type="dxa"/>
            <w:noWrap/>
            <w:hideMark/>
          </w:tcPr>
          <w:p w14:paraId="3F3DF300" w14:textId="77777777" w:rsidR="00983744" w:rsidRPr="00861905" w:rsidRDefault="00983744" w:rsidP="00983744">
            <w:pPr>
              <w:pStyle w:val="Corpsdetexte"/>
              <w:spacing w:before="0" w:after="0"/>
              <w:contextualSpacing/>
              <w:rPr>
                <w:szCs w:val="20"/>
                <w:lang w:val="fr-CA"/>
              </w:rPr>
            </w:pPr>
            <w:r w:rsidRPr="00861905">
              <w:rPr>
                <w:szCs w:val="20"/>
                <w:lang w:val="fr-CA"/>
              </w:rPr>
              <w:t>NiueanInterpreter</w:t>
            </w:r>
          </w:p>
        </w:tc>
        <w:tc>
          <w:tcPr>
            <w:tcW w:w="2117" w:type="dxa"/>
            <w:hideMark/>
          </w:tcPr>
          <w:p w14:paraId="46A0156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Niuean (niu)</w:t>
            </w:r>
          </w:p>
        </w:tc>
        <w:tc>
          <w:tcPr>
            <w:tcW w:w="1810" w:type="dxa"/>
            <w:noWrap/>
          </w:tcPr>
          <w:p w14:paraId="0660DD91" w14:textId="2CDF44D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76D56E" w14:textId="77777777" w:rsidTr="00983744">
        <w:trPr>
          <w:trHeight w:val="20"/>
        </w:trPr>
        <w:tc>
          <w:tcPr>
            <w:tcW w:w="5783" w:type="dxa"/>
            <w:noWrap/>
            <w:hideMark/>
          </w:tcPr>
          <w:p w14:paraId="7D8EE8C6" w14:textId="77777777" w:rsidR="00983744" w:rsidRPr="00861905" w:rsidRDefault="00983744" w:rsidP="00983744">
            <w:pPr>
              <w:pStyle w:val="Corpsdetexte"/>
              <w:spacing w:before="0" w:after="0"/>
              <w:contextualSpacing/>
              <w:rPr>
                <w:szCs w:val="20"/>
                <w:lang w:val="fr-CA"/>
              </w:rPr>
            </w:pPr>
            <w:r w:rsidRPr="00861905">
              <w:rPr>
                <w:szCs w:val="20"/>
                <w:lang w:val="fr-CA"/>
              </w:rPr>
              <w:t>NKoInterpreter</w:t>
            </w:r>
          </w:p>
        </w:tc>
        <w:tc>
          <w:tcPr>
            <w:tcW w:w="2117" w:type="dxa"/>
            <w:hideMark/>
          </w:tcPr>
          <w:p w14:paraId="6E84E7C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N'Ko (nqo)</w:t>
            </w:r>
          </w:p>
        </w:tc>
        <w:tc>
          <w:tcPr>
            <w:tcW w:w="1810" w:type="dxa"/>
            <w:noWrap/>
          </w:tcPr>
          <w:p w14:paraId="7BBC4382" w14:textId="0C61090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2E61FAE" w14:textId="77777777" w:rsidTr="00983744">
        <w:trPr>
          <w:trHeight w:val="20"/>
        </w:trPr>
        <w:tc>
          <w:tcPr>
            <w:tcW w:w="5783" w:type="dxa"/>
            <w:noWrap/>
            <w:hideMark/>
          </w:tcPr>
          <w:p w14:paraId="69E69288" w14:textId="77777777" w:rsidR="00983744" w:rsidRPr="00861905" w:rsidRDefault="00983744" w:rsidP="00983744">
            <w:pPr>
              <w:pStyle w:val="Corpsdetexte"/>
              <w:spacing w:before="0" w:after="0"/>
              <w:contextualSpacing/>
              <w:rPr>
                <w:szCs w:val="20"/>
                <w:lang w:val="fr-CA"/>
              </w:rPr>
            </w:pPr>
            <w:r w:rsidRPr="00861905">
              <w:rPr>
                <w:szCs w:val="20"/>
                <w:lang w:val="fr-CA"/>
              </w:rPr>
              <w:t>NogaiInterpreter</w:t>
            </w:r>
          </w:p>
        </w:tc>
        <w:tc>
          <w:tcPr>
            <w:tcW w:w="2117" w:type="dxa"/>
            <w:hideMark/>
          </w:tcPr>
          <w:p w14:paraId="4D9066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Nogai (nog)</w:t>
            </w:r>
          </w:p>
        </w:tc>
        <w:tc>
          <w:tcPr>
            <w:tcW w:w="1810" w:type="dxa"/>
            <w:noWrap/>
          </w:tcPr>
          <w:p w14:paraId="37C24537" w14:textId="01A352D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417D20" w14:textId="77777777" w:rsidTr="00983744">
        <w:trPr>
          <w:trHeight w:val="20"/>
        </w:trPr>
        <w:tc>
          <w:tcPr>
            <w:tcW w:w="5783" w:type="dxa"/>
            <w:noWrap/>
            <w:hideMark/>
          </w:tcPr>
          <w:p w14:paraId="415A21BD" w14:textId="77777777" w:rsidR="00983744" w:rsidRPr="00861905" w:rsidRDefault="00983744" w:rsidP="00983744">
            <w:pPr>
              <w:pStyle w:val="Corpsdetexte"/>
              <w:spacing w:before="0" w:after="0"/>
              <w:contextualSpacing/>
              <w:rPr>
                <w:szCs w:val="20"/>
                <w:lang w:val="fr-CA"/>
              </w:rPr>
            </w:pPr>
            <w:r w:rsidRPr="00861905">
              <w:rPr>
                <w:szCs w:val="20"/>
                <w:lang w:val="fr-CA"/>
              </w:rPr>
              <w:t>NorseOldInterpreter</w:t>
            </w:r>
          </w:p>
        </w:tc>
        <w:tc>
          <w:tcPr>
            <w:tcW w:w="2117" w:type="dxa"/>
            <w:hideMark/>
          </w:tcPr>
          <w:p w14:paraId="39CD2D1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Norse Old (non)</w:t>
            </w:r>
          </w:p>
        </w:tc>
        <w:tc>
          <w:tcPr>
            <w:tcW w:w="1810" w:type="dxa"/>
            <w:noWrap/>
          </w:tcPr>
          <w:p w14:paraId="0F47DEF8" w14:textId="71ADD60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F81D29" w14:textId="77777777" w:rsidTr="00983744">
        <w:trPr>
          <w:trHeight w:val="20"/>
        </w:trPr>
        <w:tc>
          <w:tcPr>
            <w:tcW w:w="5783" w:type="dxa"/>
            <w:noWrap/>
            <w:hideMark/>
          </w:tcPr>
          <w:p w14:paraId="126A14D6" w14:textId="77777777" w:rsidR="00983744" w:rsidRPr="00861905" w:rsidRDefault="00983744" w:rsidP="00983744">
            <w:pPr>
              <w:pStyle w:val="Corpsdetexte"/>
              <w:spacing w:before="0" w:after="0"/>
              <w:contextualSpacing/>
              <w:rPr>
                <w:szCs w:val="20"/>
                <w:lang w:val="fr-CA"/>
              </w:rPr>
            </w:pPr>
            <w:r w:rsidRPr="00861905">
              <w:rPr>
                <w:szCs w:val="20"/>
                <w:lang w:val="fr-CA"/>
              </w:rPr>
              <w:t>NorthernFrisianInterpreter</w:t>
            </w:r>
          </w:p>
        </w:tc>
        <w:tc>
          <w:tcPr>
            <w:tcW w:w="2117" w:type="dxa"/>
            <w:hideMark/>
          </w:tcPr>
          <w:p w14:paraId="0AAE11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Northern Frisian (frr)</w:t>
            </w:r>
          </w:p>
        </w:tc>
        <w:tc>
          <w:tcPr>
            <w:tcW w:w="1810" w:type="dxa"/>
            <w:noWrap/>
          </w:tcPr>
          <w:p w14:paraId="52F1EC03" w14:textId="34F88E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CE80A1" w14:textId="77777777" w:rsidTr="00983744">
        <w:trPr>
          <w:trHeight w:val="20"/>
        </w:trPr>
        <w:tc>
          <w:tcPr>
            <w:tcW w:w="5783" w:type="dxa"/>
            <w:noWrap/>
            <w:hideMark/>
          </w:tcPr>
          <w:p w14:paraId="3A838137" w14:textId="77777777" w:rsidR="00983744" w:rsidRPr="00861905" w:rsidRDefault="00983744" w:rsidP="00983744">
            <w:pPr>
              <w:pStyle w:val="Corpsdetexte"/>
              <w:spacing w:before="0" w:after="0"/>
              <w:contextualSpacing/>
              <w:rPr>
                <w:szCs w:val="20"/>
                <w:lang w:val="fr-CA"/>
              </w:rPr>
            </w:pPr>
            <w:r w:rsidRPr="00861905">
              <w:rPr>
                <w:szCs w:val="20"/>
                <w:lang w:val="fr-CA"/>
              </w:rPr>
              <w:t>NorthernSamiInterpreter</w:t>
            </w:r>
          </w:p>
        </w:tc>
        <w:tc>
          <w:tcPr>
            <w:tcW w:w="2117" w:type="dxa"/>
            <w:hideMark/>
          </w:tcPr>
          <w:p w14:paraId="6200F43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Northern Sami (sme)</w:t>
            </w:r>
          </w:p>
        </w:tc>
        <w:tc>
          <w:tcPr>
            <w:tcW w:w="1810" w:type="dxa"/>
            <w:noWrap/>
          </w:tcPr>
          <w:p w14:paraId="59A5EEFF" w14:textId="3E8B462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5498F85" w14:textId="77777777" w:rsidTr="00983744">
        <w:trPr>
          <w:trHeight w:val="20"/>
        </w:trPr>
        <w:tc>
          <w:tcPr>
            <w:tcW w:w="5783" w:type="dxa"/>
            <w:noWrap/>
            <w:hideMark/>
          </w:tcPr>
          <w:p w14:paraId="06299215" w14:textId="77777777" w:rsidR="00983744" w:rsidRPr="00861905" w:rsidRDefault="00983744" w:rsidP="00983744">
            <w:pPr>
              <w:pStyle w:val="Corpsdetexte"/>
              <w:spacing w:before="0" w:after="0"/>
              <w:contextualSpacing/>
              <w:rPr>
                <w:szCs w:val="20"/>
                <w:lang w:val="fr-CA"/>
              </w:rPr>
            </w:pPr>
            <w:r w:rsidRPr="00861905">
              <w:rPr>
                <w:szCs w:val="20"/>
                <w:lang w:val="fr-CA"/>
              </w:rPr>
              <w:t>NorwegianBokmalInterpreter</w:t>
            </w:r>
          </w:p>
        </w:tc>
        <w:tc>
          <w:tcPr>
            <w:tcW w:w="2117" w:type="dxa"/>
            <w:hideMark/>
          </w:tcPr>
          <w:p w14:paraId="03D5F1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Norwegian Bokm?l (nob)</w:t>
            </w:r>
          </w:p>
        </w:tc>
        <w:tc>
          <w:tcPr>
            <w:tcW w:w="1810" w:type="dxa"/>
            <w:noWrap/>
          </w:tcPr>
          <w:p w14:paraId="4192BC2B" w14:textId="000E63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88042EC" w14:textId="77777777" w:rsidTr="00983744">
        <w:trPr>
          <w:trHeight w:val="20"/>
        </w:trPr>
        <w:tc>
          <w:tcPr>
            <w:tcW w:w="5783" w:type="dxa"/>
            <w:noWrap/>
            <w:hideMark/>
          </w:tcPr>
          <w:p w14:paraId="6213A93F" w14:textId="77777777" w:rsidR="00983744" w:rsidRPr="00861905" w:rsidRDefault="00983744" w:rsidP="00983744">
            <w:pPr>
              <w:pStyle w:val="Corpsdetexte"/>
              <w:spacing w:before="0" w:after="0"/>
              <w:contextualSpacing/>
              <w:rPr>
                <w:szCs w:val="20"/>
                <w:lang w:val="fr-CA"/>
              </w:rPr>
            </w:pPr>
            <w:r w:rsidRPr="00861905">
              <w:rPr>
                <w:szCs w:val="20"/>
                <w:lang w:val="fr-CA"/>
              </w:rPr>
              <w:t>NorwegianInterpreter</w:t>
            </w:r>
          </w:p>
        </w:tc>
        <w:tc>
          <w:tcPr>
            <w:tcW w:w="2117" w:type="dxa"/>
            <w:hideMark/>
          </w:tcPr>
          <w:p w14:paraId="2750BE1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Norwegian (nno)</w:t>
            </w:r>
          </w:p>
        </w:tc>
        <w:tc>
          <w:tcPr>
            <w:tcW w:w="1810" w:type="dxa"/>
            <w:noWrap/>
          </w:tcPr>
          <w:p w14:paraId="5F9A2B69" w14:textId="4302E4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AD6F37" w14:textId="77777777" w:rsidTr="00983744">
        <w:trPr>
          <w:trHeight w:val="20"/>
        </w:trPr>
        <w:tc>
          <w:tcPr>
            <w:tcW w:w="5783" w:type="dxa"/>
            <w:noWrap/>
            <w:hideMark/>
          </w:tcPr>
          <w:p w14:paraId="2B94212A" w14:textId="77777777" w:rsidR="00983744" w:rsidRPr="00861905" w:rsidRDefault="00983744" w:rsidP="00983744">
            <w:pPr>
              <w:pStyle w:val="Corpsdetexte"/>
              <w:spacing w:before="0" w:after="0"/>
              <w:contextualSpacing/>
              <w:rPr>
                <w:szCs w:val="20"/>
                <w:lang w:val="fr-CA"/>
              </w:rPr>
            </w:pPr>
            <w:r w:rsidRPr="00861905">
              <w:rPr>
                <w:szCs w:val="20"/>
                <w:lang w:val="fr-CA"/>
              </w:rPr>
              <w:t>NubianLanguagesInterpreter</w:t>
            </w:r>
          </w:p>
        </w:tc>
        <w:tc>
          <w:tcPr>
            <w:tcW w:w="2117" w:type="dxa"/>
            <w:hideMark/>
          </w:tcPr>
          <w:p w14:paraId="6CC92265"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Nubian Languages (nub)</w:t>
            </w:r>
          </w:p>
        </w:tc>
        <w:tc>
          <w:tcPr>
            <w:tcW w:w="1810" w:type="dxa"/>
            <w:noWrap/>
          </w:tcPr>
          <w:p w14:paraId="7B396A3C" w14:textId="60F835DD"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570F6C10" w14:textId="77777777" w:rsidTr="00983744">
        <w:trPr>
          <w:trHeight w:val="20"/>
        </w:trPr>
        <w:tc>
          <w:tcPr>
            <w:tcW w:w="5783" w:type="dxa"/>
            <w:noWrap/>
            <w:hideMark/>
          </w:tcPr>
          <w:p w14:paraId="6C906EB7" w14:textId="77777777" w:rsidR="00983744" w:rsidRPr="00861905" w:rsidRDefault="00983744" w:rsidP="00983744">
            <w:pPr>
              <w:pStyle w:val="Corpsdetexte"/>
              <w:spacing w:before="0" w:after="0"/>
              <w:contextualSpacing/>
              <w:rPr>
                <w:szCs w:val="20"/>
                <w:lang w:val="fr-CA"/>
              </w:rPr>
            </w:pPr>
            <w:r w:rsidRPr="00861905">
              <w:rPr>
                <w:szCs w:val="20"/>
                <w:lang w:val="fr-CA"/>
              </w:rPr>
              <w:t>NyamweziInterpreter</w:t>
            </w:r>
          </w:p>
        </w:tc>
        <w:tc>
          <w:tcPr>
            <w:tcW w:w="2117" w:type="dxa"/>
            <w:hideMark/>
          </w:tcPr>
          <w:p w14:paraId="7BF4453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Nyamwezi (nym)</w:t>
            </w:r>
          </w:p>
        </w:tc>
        <w:tc>
          <w:tcPr>
            <w:tcW w:w="1810" w:type="dxa"/>
            <w:noWrap/>
          </w:tcPr>
          <w:p w14:paraId="6510F838" w14:textId="2D374A8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5C3BD1" w14:textId="77777777" w:rsidTr="00983744">
        <w:trPr>
          <w:trHeight w:val="20"/>
        </w:trPr>
        <w:tc>
          <w:tcPr>
            <w:tcW w:w="5783" w:type="dxa"/>
            <w:noWrap/>
            <w:hideMark/>
          </w:tcPr>
          <w:p w14:paraId="05B174FD" w14:textId="77777777" w:rsidR="00983744" w:rsidRPr="00861905" w:rsidRDefault="00983744" w:rsidP="00983744">
            <w:pPr>
              <w:pStyle w:val="Corpsdetexte"/>
              <w:spacing w:before="0" w:after="0"/>
              <w:contextualSpacing/>
              <w:rPr>
                <w:szCs w:val="20"/>
                <w:lang w:val="fr-CA"/>
              </w:rPr>
            </w:pPr>
            <w:r w:rsidRPr="00861905">
              <w:rPr>
                <w:szCs w:val="20"/>
                <w:lang w:val="fr-CA"/>
              </w:rPr>
              <w:t>NyankoleInterpreter</w:t>
            </w:r>
          </w:p>
        </w:tc>
        <w:tc>
          <w:tcPr>
            <w:tcW w:w="2117" w:type="dxa"/>
            <w:hideMark/>
          </w:tcPr>
          <w:p w14:paraId="03E1B2D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Nyankole (nyn)</w:t>
            </w:r>
          </w:p>
        </w:tc>
        <w:tc>
          <w:tcPr>
            <w:tcW w:w="1810" w:type="dxa"/>
            <w:noWrap/>
          </w:tcPr>
          <w:p w14:paraId="04971DBB" w14:textId="3D32344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0B4BCF4" w14:textId="77777777" w:rsidTr="00983744">
        <w:trPr>
          <w:trHeight w:val="20"/>
        </w:trPr>
        <w:tc>
          <w:tcPr>
            <w:tcW w:w="5783" w:type="dxa"/>
            <w:noWrap/>
            <w:hideMark/>
          </w:tcPr>
          <w:p w14:paraId="516F9332" w14:textId="77777777" w:rsidR="00983744" w:rsidRPr="00861905" w:rsidRDefault="00983744" w:rsidP="00983744">
            <w:pPr>
              <w:pStyle w:val="Corpsdetexte"/>
              <w:spacing w:before="0" w:after="0"/>
              <w:contextualSpacing/>
              <w:rPr>
                <w:szCs w:val="20"/>
                <w:lang w:val="fr-CA"/>
              </w:rPr>
            </w:pPr>
            <w:r w:rsidRPr="00861905">
              <w:rPr>
                <w:szCs w:val="20"/>
                <w:lang w:val="fr-CA"/>
              </w:rPr>
              <w:t>NyoroInterpreter</w:t>
            </w:r>
          </w:p>
        </w:tc>
        <w:tc>
          <w:tcPr>
            <w:tcW w:w="2117" w:type="dxa"/>
            <w:hideMark/>
          </w:tcPr>
          <w:p w14:paraId="406ECF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Nyoro (nyo)</w:t>
            </w:r>
          </w:p>
        </w:tc>
        <w:tc>
          <w:tcPr>
            <w:tcW w:w="1810" w:type="dxa"/>
            <w:noWrap/>
          </w:tcPr>
          <w:p w14:paraId="762BFDCE" w14:textId="4A0CFDA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F77DF5" w14:textId="77777777" w:rsidTr="00983744">
        <w:trPr>
          <w:trHeight w:val="20"/>
        </w:trPr>
        <w:tc>
          <w:tcPr>
            <w:tcW w:w="5783" w:type="dxa"/>
            <w:noWrap/>
            <w:hideMark/>
          </w:tcPr>
          <w:p w14:paraId="00C18C86" w14:textId="77777777" w:rsidR="00983744" w:rsidRPr="00861905" w:rsidRDefault="00983744" w:rsidP="00983744">
            <w:pPr>
              <w:pStyle w:val="Corpsdetexte"/>
              <w:spacing w:before="0" w:after="0"/>
              <w:contextualSpacing/>
              <w:rPr>
                <w:szCs w:val="20"/>
                <w:lang w:val="fr-CA"/>
              </w:rPr>
            </w:pPr>
            <w:r w:rsidRPr="00861905">
              <w:rPr>
                <w:szCs w:val="20"/>
                <w:lang w:val="fr-CA"/>
              </w:rPr>
              <w:t>NzimaInterpreter</w:t>
            </w:r>
          </w:p>
        </w:tc>
        <w:tc>
          <w:tcPr>
            <w:tcW w:w="2117" w:type="dxa"/>
            <w:hideMark/>
          </w:tcPr>
          <w:p w14:paraId="1C38A6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Nzima (nzi)</w:t>
            </w:r>
          </w:p>
        </w:tc>
        <w:tc>
          <w:tcPr>
            <w:tcW w:w="1810" w:type="dxa"/>
            <w:noWrap/>
          </w:tcPr>
          <w:p w14:paraId="4462FFAE" w14:textId="6F6B08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724D099" w14:textId="77777777" w:rsidTr="00983744">
        <w:trPr>
          <w:trHeight w:val="20"/>
        </w:trPr>
        <w:tc>
          <w:tcPr>
            <w:tcW w:w="5783" w:type="dxa"/>
            <w:noWrap/>
            <w:hideMark/>
          </w:tcPr>
          <w:p w14:paraId="45A7E397" w14:textId="77777777" w:rsidR="00983744" w:rsidRPr="00861905" w:rsidRDefault="00983744" w:rsidP="00983744">
            <w:pPr>
              <w:pStyle w:val="Corpsdetexte"/>
              <w:spacing w:before="0" w:after="0"/>
              <w:contextualSpacing/>
              <w:rPr>
                <w:szCs w:val="20"/>
                <w:lang w:val="fr-CA"/>
              </w:rPr>
            </w:pPr>
            <w:r w:rsidRPr="00861905">
              <w:rPr>
                <w:szCs w:val="20"/>
                <w:lang w:val="fr-CA"/>
              </w:rPr>
              <w:t>OccitanInterpreter</w:t>
            </w:r>
          </w:p>
        </w:tc>
        <w:tc>
          <w:tcPr>
            <w:tcW w:w="2117" w:type="dxa"/>
            <w:hideMark/>
          </w:tcPr>
          <w:p w14:paraId="54D2EB8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Occitan (oci)</w:t>
            </w:r>
          </w:p>
        </w:tc>
        <w:tc>
          <w:tcPr>
            <w:tcW w:w="1810" w:type="dxa"/>
            <w:noWrap/>
          </w:tcPr>
          <w:p w14:paraId="3AA355F1" w14:textId="7828FF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A1B5F6" w14:textId="77777777" w:rsidTr="00983744">
        <w:trPr>
          <w:trHeight w:val="20"/>
        </w:trPr>
        <w:tc>
          <w:tcPr>
            <w:tcW w:w="5783" w:type="dxa"/>
            <w:noWrap/>
            <w:hideMark/>
          </w:tcPr>
          <w:p w14:paraId="4A635373" w14:textId="77777777" w:rsidR="00983744" w:rsidRPr="00861905" w:rsidRDefault="00983744" w:rsidP="00983744">
            <w:pPr>
              <w:pStyle w:val="Corpsdetexte"/>
              <w:spacing w:before="0" w:after="0"/>
              <w:contextualSpacing/>
              <w:rPr>
                <w:szCs w:val="20"/>
                <w:lang w:val="fr-CA"/>
              </w:rPr>
            </w:pPr>
            <w:r w:rsidRPr="00861905">
              <w:rPr>
                <w:szCs w:val="20"/>
                <w:lang w:val="fr-CA"/>
              </w:rPr>
              <w:t>OjibwaInterpreter</w:t>
            </w:r>
          </w:p>
        </w:tc>
        <w:tc>
          <w:tcPr>
            <w:tcW w:w="2117" w:type="dxa"/>
            <w:hideMark/>
          </w:tcPr>
          <w:p w14:paraId="5F8542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Ojibwa (oji)</w:t>
            </w:r>
          </w:p>
        </w:tc>
        <w:tc>
          <w:tcPr>
            <w:tcW w:w="1810" w:type="dxa"/>
            <w:noWrap/>
          </w:tcPr>
          <w:p w14:paraId="165F0078" w14:textId="57DBF9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1E058" w14:textId="77777777" w:rsidTr="00983744">
        <w:trPr>
          <w:trHeight w:val="20"/>
        </w:trPr>
        <w:tc>
          <w:tcPr>
            <w:tcW w:w="5783" w:type="dxa"/>
            <w:noWrap/>
            <w:hideMark/>
          </w:tcPr>
          <w:p w14:paraId="37CE8B50" w14:textId="77777777" w:rsidR="00983744" w:rsidRPr="00861905" w:rsidRDefault="00983744" w:rsidP="00983744">
            <w:pPr>
              <w:pStyle w:val="Corpsdetexte"/>
              <w:spacing w:before="0" w:after="0"/>
              <w:contextualSpacing/>
              <w:rPr>
                <w:szCs w:val="20"/>
                <w:lang w:val="fr-CA"/>
              </w:rPr>
            </w:pPr>
            <w:r w:rsidRPr="00861905">
              <w:rPr>
                <w:szCs w:val="20"/>
                <w:lang w:val="fr-CA"/>
              </w:rPr>
              <w:t>OriyaInterpreter</w:t>
            </w:r>
          </w:p>
        </w:tc>
        <w:tc>
          <w:tcPr>
            <w:tcW w:w="2117" w:type="dxa"/>
            <w:hideMark/>
          </w:tcPr>
          <w:p w14:paraId="09C359F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Oriya (ori)</w:t>
            </w:r>
          </w:p>
        </w:tc>
        <w:tc>
          <w:tcPr>
            <w:tcW w:w="1810" w:type="dxa"/>
            <w:noWrap/>
          </w:tcPr>
          <w:p w14:paraId="265E899C" w14:textId="2D12A02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188418" w14:textId="77777777" w:rsidTr="00983744">
        <w:trPr>
          <w:trHeight w:val="20"/>
        </w:trPr>
        <w:tc>
          <w:tcPr>
            <w:tcW w:w="5783" w:type="dxa"/>
            <w:noWrap/>
            <w:hideMark/>
          </w:tcPr>
          <w:p w14:paraId="75984C0F" w14:textId="77777777" w:rsidR="00983744" w:rsidRPr="00861905" w:rsidRDefault="00983744" w:rsidP="00983744">
            <w:pPr>
              <w:pStyle w:val="Corpsdetexte"/>
              <w:spacing w:before="0" w:after="0"/>
              <w:contextualSpacing/>
              <w:rPr>
                <w:szCs w:val="20"/>
                <w:lang w:val="fr-CA"/>
              </w:rPr>
            </w:pPr>
            <w:r w:rsidRPr="00861905">
              <w:rPr>
                <w:szCs w:val="20"/>
                <w:lang w:val="fr-CA"/>
              </w:rPr>
              <w:t>OromoInterpreter</w:t>
            </w:r>
          </w:p>
        </w:tc>
        <w:tc>
          <w:tcPr>
            <w:tcW w:w="2117" w:type="dxa"/>
            <w:hideMark/>
          </w:tcPr>
          <w:p w14:paraId="6EAACF3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Oromo (orm)</w:t>
            </w:r>
          </w:p>
        </w:tc>
        <w:tc>
          <w:tcPr>
            <w:tcW w:w="1810" w:type="dxa"/>
            <w:noWrap/>
          </w:tcPr>
          <w:p w14:paraId="29DC3CE2" w14:textId="3E96BCF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08E84E" w14:textId="77777777" w:rsidTr="00983744">
        <w:trPr>
          <w:trHeight w:val="20"/>
        </w:trPr>
        <w:tc>
          <w:tcPr>
            <w:tcW w:w="5783" w:type="dxa"/>
            <w:noWrap/>
            <w:hideMark/>
          </w:tcPr>
          <w:p w14:paraId="249045F7" w14:textId="77777777" w:rsidR="00983744" w:rsidRPr="00861905" w:rsidRDefault="00983744" w:rsidP="00983744">
            <w:pPr>
              <w:pStyle w:val="Corpsdetexte"/>
              <w:spacing w:before="0" w:after="0"/>
              <w:contextualSpacing/>
              <w:rPr>
                <w:szCs w:val="20"/>
                <w:lang w:val="fr-CA"/>
              </w:rPr>
            </w:pPr>
            <w:r w:rsidRPr="00861905">
              <w:rPr>
                <w:szCs w:val="20"/>
                <w:lang w:val="fr-CA"/>
              </w:rPr>
              <w:t>OsageInterpreter</w:t>
            </w:r>
          </w:p>
        </w:tc>
        <w:tc>
          <w:tcPr>
            <w:tcW w:w="2117" w:type="dxa"/>
            <w:hideMark/>
          </w:tcPr>
          <w:p w14:paraId="4DD8E5E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Osage (osa)</w:t>
            </w:r>
          </w:p>
        </w:tc>
        <w:tc>
          <w:tcPr>
            <w:tcW w:w="1810" w:type="dxa"/>
            <w:noWrap/>
          </w:tcPr>
          <w:p w14:paraId="14F7C338" w14:textId="37DBACB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5D7D3E" w14:textId="77777777" w:rsidTr="00983744">
        <w:trPr>
          <w:trHeight w:val="20"/>
        </w:trPr>
        <w:tc>
          <w:tcPr>
            <w:tcW w:w="5783" w:type="dxa"/>
            <w:noWrap/>
            <w:hideMark/>
          </w:tcPr>
          <w:p w14:paraId="70C4AB36" w14:textId="77777777" w:rsidR="00983744" w:rsidRPr="00861905" w:rsidRDefault="00983744" w:rsidP="00983744">
            <w:pPr>
              <w:pStyle w:val="Corpsdetexte"/>
              <w:spacing w:before="0" w:after="0"/>
              <w:contextualSpacing/>
              <w:rPr>
                <w:szCs w:val="20"/>
                <w:lang w:val="fr-CA"/>
              </w:rPr>
            </w:pPr>
            <w:r w:rsidRPr="00861905">
              <w:rPr>
                <w:szCs w:val="20"/>
                <w:lang w:val="fr-CA"/>
              </w:rPr>
              <w:t>OssetianOsseticInterpreter</w:t>
            </w:r>
          </w:p>
        </w:tc>
        <w:tc>
          <w:tcPr>
            <w:tcW w:w="2117" w:type="dxa"/>
            <w:hideMark/>
          </w:tcPr>
          <w:p w14:paraId="43E91D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Ossetian Ossetic (oss)</w:t>
            </w:r>
          </w:p>
        </w:tc>
        <w:tc>
          <w:tcPr>
            <w:tcW w:w="1810" w:type="dxa"/>
            <w:noWrap/>
          </w:tcPr>
          <w:p w14:paraId="6114C1D9" w14:textId="017EAF2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608EC3" w14:textId="77777777" w:rsidTr="00983744">
        <w:trPr>
          <w:trHeight w:val="20"/>
        </w:trPr>
        <w:tc>
          <w:tcPr>
            <w:tcW w:w="5783" w:type="dxa"/>
            <w:noWrap/>
            <w:hideMark/>
          </w:tcPr>
          <w:p w14:paraId="419AA471" w14:textId="77777777" w:rsidR="00983744" w:rsidRPr="00861905" w:rsidRDefault="00983744" w:rsidP="00983744">
            <w:pPr>
              <w:pStyle w:val="Corpsdetexte"/>
              <w:spacing w:before="0" w:after="0"/>
              <w:contextualSpacing/>
              <w:rPr>
                <w:szCs w:val="20"/>
                <w:lang w:val="fr-CA"/>
              </w:rPr>
            </w:pPr>
            <w:r w:rsidRPr="00861905">
              <w:rPr>
                <w:szCs w:val="20"/>
                <w:lang w:val="fr-CA"/>
              </w:rPr>
              <w:t>OtomianLanguagesInterpreter</w:t>
            </w:r>
          </w:p>
        </w:tc>
        <w:tc>
          <w:tcPr>
            <w:tcW w:w="2117" w:type="dxa"/>
            <w:hideMark/>
          </w:tcPr>
          <w:p w14:paraId="64A352B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Otomian Languages (oto)</w:t>
            </w:r>
          </w:p>
        </w:tc>
        <w:tc>
          <w:tcPr>
            <w:tcW w:w="1810" w:type="dxa"/>
            <w:noWrap/>
          </w:tcPr>
          <w:p w14:paraId="68A87A16" w14:textId="7412DCA9"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4AB12573" w14:textId="77777777" w:rsidTr="00983744">
        <w:trPr>
          <w:trHeight w:val="20"/>
        </w:trPr>
        <w:tc>
          <w:tcPr>
            <w:tcW w:w="5783" w:type="dxa"/>
            <w:noWrap/>
            <w:hideMark/>
          </w:tcPr>
          <w:p w14:paraId="6D519079" w14:textId="77777777" w:rsidR="00983744" w:rsidRPr="00861905" w:rsidRDefault="00983744" w:rsidP="00983744">
            <w:pPr>
              <w:pStyle w:val="Corpsdetexte"/>
              <w:spacing w:before="0" w:after="0"/>
              <w:contextualSpacing/>
              <w:rPr>
                <w:szCs w:val="20"/>
                <w:lang w:val="fr-CA"/>
              </w:rPr>
            </w:pPr>
            <w:r w:rsidRPr="00861905">
              <w:rPr>
                <w:szCs w:val="20"/>
                <w:lang w:val="fr-CA"/>
              </w:rPr>
              <w:t>PahlaviInterpreter</w:t>
            </w:r>
          </w:p>
        </w:tc>
        <w:tc>
          <w:tcPr>
            <w:tcW w:w="2117" w:type="dxa"/>
            <w:hideMark/>
          </w:tcPr>
          <w:p w14:paraId="6D2076A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Pahlavi (pal)</w:t>
            </w:r>
          </w:p>
        </w:tc>
        <w:tc>
          <w:tcPr>
            <w:tcW w:w="1810" w:type="dxa"/>
            <w:noWrap/>
          </w:tcPr>
          <w:p w14:paraId="1174D8E3" w14:textId="12A829A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F0A1CB" w14:textId="77777777" w:rsidTr="00983744">
        <w:trPr>
          <w:trHeight w:val="20"/>
        </w:trPr>
        <w:tc>
          <w:tcPr>
            <w:tcW w:w="5783" w:type="dxa"/>
            <w:noWrap/>
            <w:hideMark/>
          </w:tcPr>
          <w:p w14:paraId="08F69455" w14:textId="77777777" w:rsidR="00983744" w:rsidRPr="00861905" w:rsidRDefault="00983744" w:rsidP="00983744">
            <w:pPr>
              <w:pStyle w:val="Corpsdetexte"/>
              <w:spacing w:before="0" w:after="0"/>
              <w:contextualSpacing/>
              <w:rPr>
                <w:szCs w:val="20"/>
                <w:lang w:val="fr-CA"/>
              </w:rPr>
            </w:pPr>
            <w:r w:rsidRPr="00861905">
              <w:rPr>
                <w:szCs w:val="20"/>
                <w:lang w:val="fr-CA"/>
              </w:rPr>
              <w:t>PalauanInterpreter</w:t>
            </w:r>
          </w:p>
        </w:tc>
        <w:tc>
          <w:tcPr>
            <w:tcW w:w="2117" w:type="dxa"/>
            <w:hideMark/>
          </w:tcPr>
          <w:p w14:paraId="76A535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Palauan (pau)</w:t>
            </w:r>
          </w:p>
        </w:tc>
        <w:tc>
          <w:tcPr>
            <w:tcW w:w="1810" w:type="dxa"/>
            <w:noWrap/>
          </w:tcPr>
          <w:p w14:paraId="3AFE96EC" w14:textId="585273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E8974B" w14:textId="77777777" w:rsidTr="00983744">
        <w:trPr>
          <w:trHeight w:val="20"/>
        </w:trPr>
        <w:tc>
          <w:tcPr>
            <w:tcW w:w="5783" w:type="dxa"/>
            <w:noWrap/>
            <w:hideMark/>
          </w:tcPr>
          <w:p w14:paraId="517BBC37" w14:textId="77777777" w:rsidR="00983744" w:rsidRPr="00861905" w:rsidRDefault="00983744" w:rsidP="00983744">
            <w:pPr>
              <w:pStyle w:val="Corpsdetexte"/>
              <w:spacing w:before="0" w:after="0"/>
              <w:contextualSpacing/>
              <w:rPr>
                <w:szCs w:val="20"/>
                <w:lang w:val="fr-CA"/>
              </w:rPr>
            </w:pPr>
            <w:r w:rsidRPr="00861905">
              <w:rPr>
                <w:szCs w:val="20"/>
                <w:lang w:val="fr-CA"/>
              </w:rPr>
              <w:t>PaliInterpreter</w:t>
            </w:r>
          </w:p>
        </w:tc>
        <w:tc>
          <w:tcPr>
            <w:tcW w:w="2117" w:type="dxa"/>
            <w:hideMark/>
          </w:tcPr>
          <w:p w14:paraId="12F071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Pali (pli)</w:t>
            </w:r>
          </w:p>
        </w:tc>
        <w:tc>
          <w:tcPr>
            <w:tcW w:w="1810" w:type="dxa"/>
            <w:noWrap/>
          </w:tcPr>
          <w:p w14:paraId="2D31E9F1" w14:textId="6E2CEB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7EB6F8" w14:textId="77777777" w:rsidTr="00983744">
        <w:trPr>
          <w:trHeight w:val="20"/>
        </w:trPr>
        <w:tc>
          <w:tcPr>
            <w:tcW w:w="5783" w:type="dxa"/>
            <w:noWrap/>
            <w:hideMark/>
          </w:tcPr>
          <w:p w14:paraId="6C0102CB" w14:textId="77777777" w:rsidR="00983744" w:rsidRPr="00861905" w:rsidRDefault="00983744" w:rsidP="00983744">
            <w:pPr>
              <w:pStyle w:val="Corpsdetexte"/>
              <w:spacing w:before="0" w:after="0"/>
              <w:contextualSpacing/>
              <w:rPr>
                <w:szCs w:val="20"/>
                <w:lang w:val="fr-CA"/>
              </w:rPr>
            </w:pPr>
            <w:r w:rsidRPr="00861905">
              <w:rPr>
                <w:szCs w:val="20"/>
                <w:lang w:val="fr-CA"/>
              </w:rPr>
              <w:t>PampangaKapampanganInterpreter</w:t>
            </w:r>
          </w:p>
        </w:tc>
        <w:tc>
          <w:tcPr>
            <w:tcW w:w="2117" w:type="dxa"/>
            <w:hideMark/>
          </w:tcPr>
          <w:p w14:paraId="7DD50A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Pampanga Kapampangan (pam)</w:t>
            </w:r>
          </w:p>
        </w:tc>
        <w:tc>
          <w:tcPr>
            <w:tcW w:w="1810" w:type="dxa"/>
            <w:noWrap/>
          </w:tcPr>
          <w:p w14:paraId="7112DB94" w14:textId="4C44E95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B23C9BE" w14:textId="77777777" w:rsidTr="00983744">
        <w:trPr>
          <w:trHeight w:val="20"/>
        </w:trPr>
        <w:tc>
          <w:tcPr>
            <w:tcW w:w="5783" w:type="dxa"/>
            <w:noWrap/>
            <w:hideMark/>
          </w:tcPr>
          <w:p w14:paraId="473E5230" w14:textId="77777777" w:rsidR="00983744" w:rsidRPr="00861905" w:rsidRDefault="00983744" w:rsidP="00983744">
            <w:pPr>
              <w:pStyle w:val="Corpsdetexte"/>
              <w:spacing w:before="0" w:after="0"/>
              <w:contextualSpacing/>
              <w:rPr>
                <w:szCs w:val="20"/>
                <w:lang w:val="fr-CA"/>
              </w:rPr>
            </w:pPr>
            <w:r w:rsidRPr="00861905">
              <w:rPr>
                <w:szCs w:val="20"/>
                <w:lang w:val="fr-CA"/>
              </w:rPr>
              <w:t>PangasinanInterpreter</w:t>
            </w:r>
          </w:p>
        </w:tc>
        <w:tc>
          <w:tcPr>
            <w:tcW w:w="2117" w:type="dxa"/>
            <w:hideMark/>
          </w:tcPr>
          <w:p w14:paraId="3CE3CC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Pangasinan (pag)</w:t>
            </w:r>
          </w:p>
        </w:tc>
        <w:tc>
          <w:tcPr>
            <w:tcW w:w="1810" w:type="dxa"/>
            <w:noWrap/>
          </w:tcPr>
          <w:p w14:paraId="0A20E5FD" w14:textId="0AB889C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8579A4" w14:textId="77777777" w:rsidTr="00983744">
        <w:trPr>
          <w:trHeight w:val="20"/>
        </w:trPr>
        <w:tc>
          <w:tcPr>
            <w:tcW w:w="5783" w:type="dxa"/>
            <w:noWrap/>
            <w:hideMark/>
          </w:tcPr>
          <w:p w14:paraId="16FF45A8" w14:textId="77777777" w:rsidR="00983744" w:rsidRPr="00861905" w:rsidRDefault="00983744" w:rsidP="00983744">
            <w:pPr>
              <w:pStyle w:val="Corpsdetexte"/>
              <w:spacing w:before="0" w:after="0"/>
              <w:contextualSpacing/>
              <w:rPr>
                <w:szCs w:val="20"/>
                <w:lang w:val="fr-CA"/>
              </w:rPr>
            </w:pPr>
            <w:r w:rsidRPr="00861905">
              <w:rPr>
                <w:szCs w:val="20"/>
                <w:lang w:val="fr-CA"/>
              </w:rPr>
              <w:t>PanjabiPunjabiInterpreter</w:t>
            </w:r>
          </w:p>
        </w:tc>
        <w:tc>
          <w:tcPr>
            <w:tcW w:w="2117" w:type="dxa"/>
            <w:hideMark/>
          </w:tcPr>
          <w:p w14:paraId="5A200A6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Panjabi Punjabi (pan)</w:t>
            </w:r>
          </w:p>
        </w:tc>
        <w:tc>
          <w:tcPr>
            <w:tcW w:w="1810" w:type="dxa"/>
            <w:noWrap/>
          </w:tcPr>
          <w:p w14:paraId="1A3B2EF7" w14:textId="648B0C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A15118" w14:textId="77777777" w:rsidTr="00983744">
        <w:trPr>
          <w:trHeight w:val="20"/>
        </w:trPr>
        <w:tc>
          <w:tcPr>
            <w:tcW w:w="5783" w:type="dxa"/>
            <w:noWrap/>
            <w:hideMark/>
          </w:tcPr>
          <w:p w14:paraId="7A988674" w14:textId="77777777" w:rsidR="00983744" w:rsidRPr="00861905" w:rsidRDefault="00983744" w:rsidP="00983744">
            <w:pPr>
              <w:pStyle w:val="Corpsdetexte"/>
              <w:spacing w:before="0" w:after="0"/>
              <w:contextualSpacing/>
              <w:rPr>
                <w:szCs w:val="20"/>
                <w:lang w:val="fr-CA"/>
              </w:rPr>
            </w:pPr>
            <w:r w:rsidRPr="00861905">
              <w:rPr>
                <w:szCs w:val="20"/>
                <w:lang w:val="fr-CA"/>
              </w:rPr>
              <w:t>PapiamentoInterpreter</w:t>
            </w:r>
          </w:p>
        </w:tc>
        <w:tc>
          <w:tcPr>
            <w:tcW w:w="2117" w:type="dxa"/>
            <w:hideMark/>
          </w:tcPr>
          <w:p w14:paraId="486B16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Papiamento (pap)</w:t>
            </w:r>
          </w:p>
        </w:tc>
        <w:tc>
          <w:tcPr>
            <w:tcW w:w="1810" w:type="dxa"/>
            <w:noWrap/>
          </w:tcPr>
          <w:p w14:paraId="4F44C75E" w14:textId="45754A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9701B" w14:textId="77777777" w:rsidTr="00983744">
        <w:trPr>
          <w:trHeight w:val="20"/>
        </w:trPr>
        <w:tc>
          <w:tcPr>
            <w:tcW w:w="5783" w:type="dxa"/>
            <w:noWrap/>
            <w:hideMark/>
          </w:tcPr>
          <w:p w14:paraId="73B0C76E" w14:textId="77777777" w:rsidR="00983744" w:rsidRPr="00861905" w:rsidRDefault="00983744" w:rsidP="00983744">
            <w:pPr>
              <w:pStyle w:val="Corpsdetexte"/>
              <w:spacing w:before="0" w:after="0"/>
              <w:contextualSpacing/>
              <w:rPr>
                <w:szCs w:val="20"/>
                <w:lang w:val="fr-CA"/>
              </w:rPr>
            </w:pPr>
            <w:r w:rsidRPr="00861905">
              <w:rPr>
                <w:szCs w:val="20"/>
                <w:lang w:val="fr-CA"/>
              </w:rPr>
              <w:t>PapuanLanguagesInterpreter</w:t>
            </w:r>
          </w:p>
        </w:tc>
        <w:tc>
          <w:tcPr>
            <w:tcW w:w="2117" w:type="dxa"/>
            <w:hideMark/>
          </w:tcPr>
          <w:p w14:paraId="5FDFAC4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Papuan Languages (paa)</w:t>
            </w:r>
          </w:p>
        </w:tc>
        <w:tc>
          <w:tcPr>
            <w:tcW w:w="1810" w:type="dxa"/>
            <w:noWrap/>
          </w:tcPr>
          <w:p w14:paraId="22E0765C" w14:textId="3FB4997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3823E6" w14:textId="77777777" w:rsidTr="00983744">
        <w:trPr>
          <w:trHeight w:val="20"/>
        </w:trPr>
        <w:tc>
          <w:tcPr>
            <w:tcW w:w="5783" w:type="dxa"/>
            <w:noWrap/>
            <w:hideMark/>
          </w:tcPr>
          <w:p w14:paraId="08BE76A2" w14:textId="77777777" w:rsidR="00983744" w:rsidRPr="00861905" w:rsidRDefault="00983744" w:rsidP="00983744">
            <w:pPr>
              <w:pStyle w:val="Corpsdetexte"/>
              <w:spacing w:before="0" w:after="0"/>
              <w:contextualSpacing/>
              <w:rPr>
                <w:szCs w:val="20"/>
                <w:lang w:val="fr-CA"/>
              </w:rPr>
            </w:pPr>
            <w:r w:rsidRPr="00861905">
              <w:rPr>
                <w:szCs w:val="20"/>
                <w:lang w:val="fr-CA"/>
              </w:rPr>
              <w:t>PediSepediNorthernSothoInterpreter</w:t>
            </w:r>
          </w:p>
        </w:tc>
        <w:tc>
          <w:tcPr>
            <w:tcW w:w="2117" w:type="dxa"/>
            <w:hideMark/>
          </w:tcPr>
          <w:p w14:paraId="0DD9C88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Pedi Sepedi Northern Sotho (nso)</w:t>
            </w:r>
          </w:p>
        </w:tc>
        <w:tc>
          <w:tcPr>
            <w:tcW w:w="1810" w:type="dxa"/>
            <w:noWrap/>
          </w:tcPr>
          <w:p w14:paraId="76EE5B79" w14:textId="0E70B6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FFA843" w14:textId="77777777" w:rsidTr="00983744">
        <w:trPr>
          <w:trHeight w:val="20"/>
        </w:trPr>
        <w:tc>
          <w:tcPr>
            <w:tcW w:w="5783" w:type="dxa"/>
            <w:noWrap/>
            <w:hideMark/>
          </w:tcPr>
          <w:p w14:paraId="51C5FA9B"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PersianInterpreter</w:t>
            </w:r>
          </w:p>
        </w:tc>
        <w:tc>
          <w:tcPr>
            <w:tcW w:w="2117" w:type="dxa"/>
            <w:hideMark/>
          </w:tcPr>
          <w:p w14:paraId="332BF42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Persian (per (B))</w:t>
            </w:r>
          </w:p>
        </w:tc>
        <w:tc>
          <w:tcPr>
            <w:tcW w:w="1810" w:type="dxa"/>
            <w:noWrap/>
          </w:tcPr>
          <w:p w14:paraId="3842994B" w14:textId="1512B2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4828BC" w14:textId="77777777" w:rsidTr="00983744">
        <w:trPr>
          <w:trHeight w:val="20"/>
        </w:trPr>
        <w:tc>
          <w:tcPr>
            <w:tcW w:w="5783" w:type="dxa"/>
            <w:noWrap/>
            <w:hideMark/>
          </w:tcPr>
          <w:p w14:paraId="03E70043" w14:textId="77777777" w:rsidR="00983744" w:rsidRPr="00861905" w:rsidRDefault="00983744" w:rsidP="00983744">
            <w:pPr>
              <w:pStyle w:val="Corpsdetexte"/>
              <w:spacing w:before="0" w:after="0"/>
              <w:contextualSpacing/>
              <w:rPr>
                <w:szCs w:val="20"/>
                <w:lang w:val="fr-CA"/>
              </w:rPr>
            </w:pPr>
            <w:r w:rsidRPr="00861905">
              <w:rPr>
                <w:szCs w:val="20"/>
                <w:lang w:val="fr-CA"/>
              </w:rPr>
              <w:t>PhilippineLanguagesInterpreter</w:t>
            </w:r>
          </w:p>
        </w:tc>
        <w:tc>
          <w:tcPr>
            <w:tcW w:w="2117" w:type="dxa"/>
            <w:hideMark/>
          </w:tcPr>
          <w:p w14:paraId="5001CFC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Philippine Languages (phi)</w:t>
            </w:r>
          </w:p>
        </w:tc>
        <w:tc>
          <w:tcPr>
            <w:tcW w:w="1810" w:type="dxa"/>
            <w:noWrap/>
          </w:tcPr>
          <w:p w14:paraId="708DAD8F" w14:textId="09647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8DD6ED" w14:textId="77777777" w:rsidTr="00983744">
        <w:trPr>
          <w:trHeight w:val="20"/>
        </w:trPr>
        <w:tc>
          <w:tcPr>
            <w:tcW w:w="5783" w:type="dxa"/>
            <w:noWrap/>
            <w:hideMark/>
          </w:tcPr>
          <w:p w14:paraId="194F696C" w14:textId="77777777" w:rsidR="00983744" w:rsidRPr="00861905" w:rsidRDefault="00983744" w:rsidP="00983744">
            <w:pPr>
              <w:pStyle w:val="Corpsdetexte"/>
              <w:spacing w:before="0" w:after="0"/>
              <w:contextualSpacing/>
              <w:rPr>
                <w:szCs w:val="20"/>
                <w:lang w:val="fr-CA"/>
              </w:rPr>
            </w:pPr>
            <w:r w:rsidRPr="00861905">
              <w:rPr>
                <w:szCs w:val="20"/>
                <w:lang w:val="fr-CA"/>
              </w:rPr>
              <w:t>PhoenicianInterpreter</w:t>
            </w:r>
          </w:p>
        </w:tc>
        <w:tc>
          <w:tcPr>
            <w:tcW w:w="2117" w:type="dxa"/>
            <w:hideMark/>
          </w:tcPr>
          <w:p w14:paraId="168C25C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Phoenician (phn)</w:t>
            </w:r>
          </w:p>
        </w:tc>
        <w:tc>
          <w:tcPr>
            <w:tcW w:w="1810" w:type="dxa"/>
            <w:noWrap/>
          </w:tcPr>
          <w:p w14:paraId="19914EEF" w14:textId="6F48B55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910D8" w14:textId="77777777" w:rsidTr="00983744">
        <w:trPr>
          <w:trHeight w:val="20"/>
        </w:trPr>
        <w:tc>
          <w:tcPr>
            <w:tcW w:w="5783" w:type="dxa"/>
            <w:noWrap/>
            <w:hideMark/>
          </w:tcPr>
          <w:p w14:paraId="3A7B3377" w14:textId="77777777" w:rsidR="00983744" w:rsidRPr="00861905" w:rsidRDefault="00983744" w:rsidP="00983744">
            <w:pPr>
              <w:pStyle w:val="Corpsdetexte"/>
              <w:spacing w:before="0" w:after="0"/>
              <w:contextualSpacing/>
              <w:rPr>
                <w:szCs w:val="20"/>
                <w:lang w:val="fr-CA"/>
              </w:rPr>
            </w:pPr>
            <w:r w:rsidRPr="00861905">
              <w:rPr>
                <w:szCs w:val="20"/>
                <w:lang w:val="fr-CA"/>
              </w:rPr>
              <w:t>PohnpeianInterpreter</w:t>
            </w:r>
          </w:p>
        </w:tc>
        <w:tc>
          <w:tcPr>
            <w:tcW w:w="2117" w:type="dxa"/>
            <w:hideMark/>
          </w:tcPr>
          <w:p w14:paraId="23722F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Pohnpeian (pon)</w:t>
            </w:r>
          </w:p>
        </w:tc>
        <w:tc>
          <w:tcPr>
            <w:tcW w:w="1810" w:type="dxa"/>
            <w:noWrap/>
          </w:tcPr>
          <w:p w14:paraId="6E8E6DD9" w14:textId="5362EC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43BDCF" w14:textId="77777777" w:rsidTr="00983744">
        <w:trPr>
          <w:trHeight w:val="20"/>
        </w:trPr>
        <w:tc>
          <w:tcPr>
            <w:tcW w:w="5783" w:type="dxa"/>
            <w:noWrap/>
            <w:hideMark/>
          </w:tcPr>
          <w:p w14:paraId="01A827C8" w14:textId="77777777" w:rsidR="00983744" w:rsidRPr="00861905" w:rsidRDefault="00983744" w:rsidP="00983744">
            <w:pPr>
              <w:pStyle w:val="Corpsdetexte"/>
              <w:spacing w:before="0" w:after="0"/>
              <w:contextualSpacing/>
              <w:rPr>
                <w:szCs w:val="20"/>
                <w:lang w:val="fr-CA"/>
              </w:rPr>
            </w:pPr>
            <w:r w:rsidRPr="00861905">
              <w:rPr>
                <w:szCs w:val="20"/>
                <w:lang w:val="fr-CA"/>
              </w:rPr>
              <w:t>PolishInterpreter</w:t>
            </w:r>
          </w:p>
        </w:tc>
        <w:tc>
          <w:tcPr>
            <w:tcW w:w="2117" w:type="dxa"/>
            <w:hideMark/>
          </w:tcPr>
          <w:p w14:paraId="2B0AD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Polish (pol)</w:t>
            </w:r>
          </w:p>
        </w:tc>
        <w:tc>
          <w:tcPr>
            <w:tcW w:w="1810" w:type="dxa"/>
            <w:noWrap/>
          </w:tcPr>
          <w:p w14:paraId="5A5C1FFB" w14:textId="151704F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34BEBA2" w14:textId="77777777" w:rsidTr="00983744">
        <w:trPr>
          <w:trHeight w:val="20"/>
        </w:trPr>
        <w:tc>
          <w:tcPr>
            <w:tcW w:w="5783" w:type="dxa"/>
            <w:noWrap/>
            <w:hideMark/>
          </w:tcPr>
          <w:p w14:paraId="10D57349" w14:textId="77777777" w:rsidR="00983744" w:rsidRPr="00861905" w:rsidRDefault="00983744" w:rsidP="00983744">
            <w:pPr>
              <w:pStyle w:val="Corpsdetexte"/>
              <w:spacing w:before="0" w:after="0"/>
              <w:contextualSpacing/>
              <w:rPr>
                <w:szCs w:val="20"/>
                <w:lang w:val="fr-CA"/>
              </w:rPr>
            </w:pPr>
            <w:r w:rsidRPr="00861905">
              <w:rPr>
                <w:szCs w:val="20"/>
                <w:lang w:val="fr-CA"/>
              </w:rPr>
              <w:t>PortugueseInterpreter</w:t>
            </w:r>
          </w:p>
        </w:tc>
        <w:tc>
          <w:tcPr>
            <w:tcW w:w="2117" w:type="dxa"/>
            <w:hideMark/>
          </w:tcPr>
          <w:p w14:paraId="67B47D2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Portuguese (por)</w:t>
            </w:r>
          </w:p>
        </w:tc>
        <w:tc>
          <w:tcPr>
            <w:tcW w:w="1810" w:type="dxa"/>
            <w:noWrap/>
          </w:tcPr>
          <w:p w14:paraId="12312B04" w14:textId="2F2699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AEBC8E7" w14:textId="77777777" w:rsidTr="00983744">
        <w:trPr>
          <w:trHeight w:val="20"/>
        </w:trPr>
        <w:tc>
          <w:tcPr>
            <w:tcW w:w="5783" w:type="dxa"/>
            <w:noWrap/>
            <w:hideMark/>
          </w:tcPr>
          <w:p w14:paraId="129B5BA7" w14:textId="77777777" w:rsidR="00983744" w:rsidRPr="00861905" w:rsidRDefault="00983744" w:rsidP="00983744">
            <w:pPr>
              <w:pStyle w:val="Corpsdetexte"/>
              <w:spacing w:before="0" w:after="0"/>
              <w:contextualSpacing/>
              <w:rPr>
                <w:szCs w:val="20"/>
                <w:lang w:val="fr-CA"/>
              </w:rPr>
            </w:pPr>
            <w:r w:rsidRPr="00861905">
              <w:rPr>
                <w:szCs w:val="20"/>
                <w:lang w:val="fr-CA"/>
              </w:rPr>
              <w:t>PrakritLanguagesInterpreter</w:t>
            </w:r>
          </w:p>
        </w:tc>
        <w:tc>
          <w:tcPr>
            <w:tcW w:w="2117" w:type="dxa"/>
            <w:hideMark/>
          </w:tcPr>
          <w:p w14:paraId="6D17D9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Prakrit Languages (pra)</w:t>
            </w:r>
          </w:p>
        </w:tc>
        <w:tc>
          <w:tcPr>
            <w:tcW w:w="1810" w:type="dxa"/>
            <w:noWrap/>
          </w:tcPr>
          <w:p w14:paraId="46F39D71" w14:textId="76DE83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8718F" w14:textId="77777777" w:rsidTr="00983744">
        <w:trPr>
          <w:trHeight w:val="20"/>
        </w:trPr>
        <w:tc>
          <w:tcPr>
            <w:tcW w:w="5783" w:type="dxa"/>
            <w:noWrap/>
            <w:hideMark/>
          </w:tcPr>
          <w:p w14:paraId="1286F906" w14:textId="77777777" w:rsidR="00983744" w:rsidRPr="00861905" w:rsidRDefault="00983744" w:rsidP="00983744">
            <w:pPr>
              <w:pStyle w:val="Corpsdetexte"/>
              <w:spacing w:before="0" w:after="0"/>
              <w:contextualSpacing/>
              <w:rPr>
                <w:szCs w:val="20"/>
                <w:lang w:val="fr-CA"/>
              </w:rPr>
            </w:pPr>
            <w:r w:rsidRPr="00861905">
              <w:rPr>
                <w:szCs w:val="20"/>
                <w:lang w:val="fr-CA"/>
              </w:rPr>
              <w:t>PushtoPashtoInterpreter</w:t>
            </w:r>
          </w:p>
        </w:tc>
        <w:tc>
          <w:tcPr>
            <w:tcW w:w="2117" w:type="dxa"/>
            <w:hideMark/>
          </w:tcPr>
          <w:p w14:paraId="5F0C0A0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Pushto Pashto (pus)</w:t>
            </w:r>
          </w:p>
        </w:tc>
        <w:tc>
          <w:tcPr>
            <w:tcW w:w="1810" w:type="dxa"/>
            <w:noWrap/>
          </w:tcPr>
          <w:p w14:paraId="6BE8DCB8" w14:textId="5164E36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76BD47" w14:textId="77777777" w:rsidTr="00983744">
        <w:trPr>
          <w:trHeight w:val="20"/>
        </w:trPr>
        <w:tc>
          <w:tcPr>
            <w:tcW w:w="5783" w:type="dxa"/>
            <w:noWrap/>
            <w:hideMark/>
          </w:tcPr>
          <w:p w14:paraId="44D95863" w14:textId="77777777" w:rsidR="00983744" w:rsidRPr="00861905" w:rsidRDefault="00983744" w:rsidP="00983744">
            <w:pPr>
              <w:pStyle w:val="Corpsdetexte"/>
              <w:spacing w:before="0" w:after="0"/>
              <w:contextualSpacing/>
              <w:rPr>
                <w:szCs w:val="20"/>
                <w:lang w:val="fr-CA"/>
              </w:rPr>
            </w:pPr>
            <w:r w:rsidRPr="00861905">
              <w:rPr>
                <w:szCs w:val="20"/>
                <w:lang w:val="fr-CA"/>
              </w:rPr>
              <w:t>QuechuaInterpreter</w:t>
            </w:r>
          </w:p>
        </w:tc>
        <w:tc>
          <w:tcPr>
            <w:tcW w:w="2117" w:type="dxa"/>
            <w:hideMark/>
          </w:tcPr>
          <w:p w14:paraId="612094D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Quechua (que)</w:t>
            </w:r>
          </w:p>
        </w:tc>
        <w:tc>
          <w:tcPr>
            <w:tcW w:w="1810" w:type="dxa"/>
            <w:noWrap/>
          </w:tcPr>
          <w:p w14:paraId="39FB1C3A" w14:textId="2675F67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282E0C" w14:textId="77777777" w:rsidTr="00983744">
        <w:trPr>
          <w:trHeight w:val="20"/>
        </w:trPr>
        <w:tc>
          <w:tcPr>
            <w:tcW w:w="5783" w:type="dxa"/>
            <w:noWrap/>
            <w:hideMark/>
          </w:tcPr>
          <w:p w14:paraId="73482F52" w14:textId="77777777" w:rsidR="00983744" w:rsidRPr="00861905" w:rsidRDefault="00983744" w:rsidP="00983744">
            <w:pPr>
              <w:pStyle w:val="Corpsdetexte"/>
              <w:spacing w:before="0" w:after="0"/>
              <w:contextualSpacing/>
              <w:rPr>
                <w:szCs w:val="20"/>
                <w:lang w:val="fr-CA"/>
              </w:rPr>
            </w:pPr>
            <w:r w:rsidRPr="00861905">
              <w:rPr>
                <w:szCs w:val="20"/>
                <w:lang w:val="fr-CA"/>
              </w:rPr>
              <w:t>RajasthaniInterpreter</w:t>
            </w:r>
          </w:p>
        </w:tc>
        <w:tc>
          <w:tcPr>
            <w:tcW w:w="2117" w:type="dxa"/>
            <w:hideMark/>
          </w:tcPr>
          <w:p w14:paraId="334C57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Rajasthani (raj)</w:t>
            </w:r>
          </w:p>
        </w:tc>
        <w:tc>
          <w:tcPr>
            <w:tcW w:w="1810" w:type="dxa"/>
            <w:noWrap/>
          </w:tcPr>
          <w:p w14:paraId="12C95756" w14:textId="167CDE3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C5CB4D7" w14:textId="77777777" w:rsidTr="00983744">
        <w:trPr>
          <w:trHeight w:val="20"/>
        </w:trPr>
        <w:tc>
          <w:tcPr>
            <w:tcW w:w="5783" w:type="dxa"/>
            <w:noWrap/>
            <w:hideMark/>
          </w:tcPr>
          <w:p w14:paraId="0D7B57DB" w14:textId="77777777" w:rsidR="00983744" w:rsidRPr="00861905" w:rsidRDefault="00983744" w:rsidP="00983744">
            <w:pPr>
              <w:pStyle w:val="Corpsdetexte"/>
              <w:spacing w:before="0" w:after="0"/>
              <w:contextualSpacing/>
              <w:rPr>
                <w:szCs w:val="20"/>
                <w:lang w:val="fr-CA"/>
              </w:rPr>
            </w:pPr>
            <w:r w:rsidRPr="00861905">
              <w:rPr>
                <w:szCs w:val="20"/>
                <w:lang w:val="fr-CA"/>
              </w:rPr>
              <w:t>RapanuiInterpreter</w:t>
            </w:r>
          </w:p>
        </w:tc>
        <w:tc>
          <w:tcPr>
            <w:tcW w:w="2117" w:type="dxa"/>
            <w:hideMark/>
          </w:tcPr>
          <w:p w14:paraId="4FE629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Rapanui (rap)</w:t>
            </w:r>
          </w:p>
        </w:tc>
        <w:tc>
          <w:tcPr>
            <w:tcW w:w="1810" w:type="dxa"/>
            <w:noWrap/>
          </w:tcPr>
          <w:p w14:paraId="4BDA9A42" w14:textId="4F66AE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754D0D" w14:textId="77777777" w:rsidTr="00983744">
        <w:trPr>
          <w:trHeight w:val="20"/>
        </w:trPr>
        <w:tc>
          <w:tcPr>
            <w:tcW w:w="5783" w:type="dxa"/>
            <w:noWrap/>
            <w:hideMark/>
          </w:tcPr>
          <w:p w14:paraId="2B924DEF"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RarotonganCookIslandsMaoriInterpreter</w:t>
            </w:r>
          </w:p>
        </w:tc>
        <w:tc>
          <w:tcPr>
            <w:tcW w:w="2117" w:type="dxa"/>
            <w:hideMark/>
          </w:tcPr>
          <w:p w14:paraId="26C49BA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Rarotongan Cook Islands Maori (rar)</w:t>
            </w:r>
          </w:p>
        </w:tc>
        <w:tc>
          <w:tcPr>
            <w:tcW w:w="1810" w:type="dxa"/>
            <w:noWrap/>
          </w:tcPr>
          <w:p w14:paraId="5F93F044" w14:textId="312F9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A6D352" w14:textId="77777777" w:rsidTr="00983744">
        <w:trPr>
          <w:trHeight w:val="20"/>
        </w:trPr>
        <w:tc>
          <w:tcPr>
            <w:tcW w:w="5783" w:type="dxa"/>
            <w:noWrap/>
            <w:hideMark/>
          </w:tcPr>
          <w:p w14:paraId="3419B83A" w14:textId="77777777" w:rsidR="00983744" w:rsidRPr="00861905" w:rsidRDefault="00983744" w:rsidP="00983744">
            <w:pPr>
              <w:pStyle w:val="Corpsdetexte"/>
              <w:spacing w:before="0" w:after="0"/>
              <w:contextualSpacing/>
              <w:rPr>
                <w:szCs w:val="20"/>
                <w:lang w:val="fr-CA"/>
              </w:rPr>
            </w:pPr>
            <w:r w:rsidRPr="00861905">
              <w:rPr>
                <w:szCs w:val="20"/>
                <w:lang w:val="fr-CA"/>
              </w:rPr>
              <w:t>RomanianMoldavianMoldovanInterpreter</w:t>
            </w:r>
          </w:p>
        </w:tc>
        <w:tc>
          <w:tcPr>
            <w:tcW w:w="2117" w:type="dxa"/>
            <w:hideMark/>
          </w:tcPr>
          <w:p w14:paraId="59BD4E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Romanian Moldavian Moldovan (rum (B))</w:t>
            </w:r>
          </w:p>
        </w:tc>
        <w:tc>
          <w:tcPr>
            <w:tcW w:w="1810" w:type="dxa"/>
            <w:noWrap/>
          </w:tcPr>
          <w:p w14:paraId="4E665A66" w14:textId="095ABE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1E95E8" w14:textId="77777777" w:rsidTr="00983744">
        <w:trPr>
          <w:trHeight w:val="20"/>
        </w:trPr>
        <w:tc>
          <w:tcPr>
            <w:tcW w:w="5783" w:type="dxa"/>
            <w:noWrap/>
            <w:hideMark/>
          </w:tcPr>
          <w:p w14:paraId="6605C994" w14:textId="77777777" w:rsidR="00983744" w:rsidRPr="00861905" w:rsidRDefault="00983744" w:rsidP="00983744">
            <w:pPr>
              <w:pStyle w:val="Corpsdetexte"/>
              <w:spacing w:before="0" w:after="0"/>
              <w:contextualSpacing/>
              <w:rPr>
                <w:szCs w:val="20"/>
                <w:lang w:val="fr-CA"/>
              </w:rPr>
            </w:pPr>
            <w:r w:rsidRPr="00861905">
              <w:rPr>
                <w:szCs w:val="20"/>
                <w:lang w:val="fr-CA"/>
              </w:rPr>
              <w:t>RomanshInterpreter</w:t>
            </w:r>
          </w:p>
        </w:tc>
        <w:tc>
          <w:tcPr>
            <w:tcW w:w="2117" w:type="dxa"/>
            <w:hideMark/>
          </w:tcPr>
          <w:p w14:paraId="071315F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Romansh (roh)</w:t>
            </w:r>
          </w:p>
        </w:tc>
        <w:tc>
          <w:tcPr>
            <w:tcW w:w="1810" w:type="dxa"/>
            <w:noWrap/>
          </w:tcPr>
          <w:p w14:paraId="023EB7D2" w14:textId="79406A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070320" w14:textId="77777777" w:rsidTr="00983744">
        <w:trPr>
          <w:trHeight w:val="20"/>
        </w:trPr>
        <w:tc>
          <w:tcPr>
            <w:tcW w:w="5783" w:type="dxa"/>
            <w:noWrap/>
            <w:hideMark/>
          </w:tcPr>
          <w:p w14:paraId="1F69BBFA" w14:textId="77777777" w:rsidR="00983744" w:rsidRPr="00861905" w:rsidRDefault="00983744" w:rsidP="00983744">
            <w:pPr>
              <w:pStyle w:val="Corpsdetexte"/>
              <w:spacing w:before="0" w:after="0"/>
              <w:contextualSpacing/>
              <w:rPr>
                <w:szCs w:val="20"/>
                <w:lang w:val="fr-CA"/>
              </w:rPr>
            </w:pPr>
            <w:r w:rsidRPr="00861905">
              <w:rPr>
                <w:szCs w:val="20"/>
                <w:lang w:val="fr-CA"/>
              </w:rPr>
              <w:t>RomanyInterpreter</w:t>
            </w:r>
          </w:p>
        </w:tc>
        <w:tc>
          <w:tcPr>
            <w:tcW w:w="2117" w:type="dxa"/>
            <w:hideMark/>
          </w:tcPr>
          <w:p w14:paraId="365D365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Romany (rom)</w:t>
            </w:r>
          </w:p>
        </w:tc>
        <w:tc>
          <w:tcPr>
            <w:tcW w:w="1810" w:type="dxa"/>
            <w:noWrap/>
          </w:tcPr>
          <w:p w14:paraId="30FB981B" w14:textId="374CEE2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677CBF" w14:textId="77777777" w:rsidTr="00983744">
        <w:trPr>
          <w:trHeight w:val="20"/>
        </w:trPr>
        <w:tc>
          <w:tcPr>
            <w:tcW w:w="5783" w:type="dxa"/>
            <w:noWrap/>
            <w:hideMark/>
          </w:tcPr>
          <w:p w14:paraId="0B0FA8C3" w14:textId="77777777" w:rsidR="00983744" w:rsidRPr="00861905" w:rsidRDefault="00983744" w:rsidP="00983744">
            <w:pPr>
              <w:pStyle w:val="Corpsdetexte"/>
              <w:spacing w:before="0" w:after="0"/>
              <w:contextualSpacing/>
              <w:rPr>
                <w:szCs w:val="20"/>
                <w:lang w:val="fr-CA"/>
              </w:rPr>
            </w:pPr>
            <w:r w:rsidRPr="00861905">
              <w:rPr>
                <w:szCs w:val="20"/>
                <w:lang w:val="fr-CA"/>
              </w:rPr>
              <w:t>RundiInterpreter</w:t>
            </w:r>
          </w:p>
        </w:tc>
        <w:tc>
          <w:tcPr>
            <w:tcW w:w="2117" w:type="dxa"/>
            <w:hideMark/>
          </w:tcPr>
          <w:p w14:paraId="72C9F4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Rundi (run)</w:t>
            </w:r>
          </w:p>
        </w:tc>
        <w:tc>
          <w:tcPr>
            <w:tcW w:w="1810" w:type="dxa"/>
            <w:noWrap/>
          </w:tcPr>
          <w:p w14:paraId="48C59810" w14:textId="1D58C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0A6421" w14:textId="77777777" w:rsidTr="00983744">
        <w:trPr>
          <w:trHeight w:val="20"/>
        </w:trPr>
        <w:tc>
          <w:tcPr>
            <w:tcW w:w="5783" w:type="dxa"/>
            <w:noWrap/>
            <w:hideMark/>
          </w:tcPr>
          <w:p w14:paraId="20298A8C" w14:textId="77777777" w:rsidR="00983744" w:rsidRPr="00861905" w:rsidRDefault="00983744" w:rsidP="00983744">
            <w:pPr>
              <w:pStyle w:val="Corpsdetexte"/>
              <w:spacing w:before="0" w:after="0"/>
              <w:contextualSpacing/>
              <w:rPr>
                <w:szCs w:val="20"/>
                <w:lang w:val="fr-CA"/>
              </w:rPr>
            </w:pPr>
            <w:r w:rsidRPr="00861905">
              <w:rPr>
                <w:szCs w:val="20"/>
                <w:lang w:val="fr-CA"/>
              </w:rPr>
              <w:t>RussianInterpreter</w:t>
            </w:r>
          </w:p>
        </w:tc>
        <w:tc>
          <w:tcPr>
            <w:tcW w:w="2117" w:type="dxa"/>
            <w:hideMark/>
          </w:tcPr>
          <w:p w14:paraId="74B4EA8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Russian (rus)</w:t>
            </w:r>
          </w:p>
        </w:tc>
        <w:tc>
          <w:tcPr>
            <w:tcW w:w="1810" w:type="dxa"/>
            <w:noWrap/>
          </w:tcPr>
          <w:p w14:paraId="5B9757A6" w14:textId="72F880D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5CDF6B5" w14:textId="77777777" w:rsidTr="00983744">
        <w:trPr>
          <w:trHeight w:val="20"/>
        </w:trPr>
        <w:tc>
          <w:tcPr>
            <w:tcW w:w="5783" w:type="dxa"/>
            <w:noWrap/>
            <w:hideMark/>
          </w:tcPr>
          <w:p w14:paraId="21B02440" w14:textId="77777777" w:rsidR="00983744" w:rsidRPr="00861905" w:rsidRDefault="00983744" w:rsidP="00983744">
            <w:pPr>
              <w:pStyle w:val="Corpsdetexte"/>
              <w:spacing w:before="0" w:after="0"/>
              <w:contextualSpacing/>
              <w:rPr>
                <w:szCs w:val="20"/>
                <w:lang w:val="fr-CA"/>
              </w:rPr>
            </w:pPr>
            <w:r w:rsidRPr="00861905">
              <w:rPr>
                <w:szCs w:val="20"/>
                <w:lang w:val="fr-CA"/>
              </w:rPr>
              <w:t>SalishanLanguagesInterpreter</w:t>
            </w:r>
          </w:p>
        </w:tc>
        <w:tc>
          <w:tcPr>
            <w:tcW w:w="2117" w:type="dxa"/>
            <w:hideMark/>
          </w:tcPr>
          <w:p w14:paraId="7D6B72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Salishan Languages (sal)</w:t>
            </w:r>
          </w:p>
        </w:tc>
        <w:tc>
          <w:tcPr>
            <w:tcW w:w="1810" w:type="dxa"/>
            <w:noWrap/>
          </w:tcPr>
          <w:p w14:paraId="1E0375E1" w14:textId="42728E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1D21043" w14:textId="77777777" w:rsidTr="00983744">
        <w:trPr>
          <w:trHeight w:val="20"/>
        </w:trPr>
        <w:tc>
          <w:tcPr>
            <w:tcW w:w="5783" w:type="dxa"/>
            <w:noWrap/>
            <w:hideMark/>
          </w:tcPr>
          <w:p w14:paraId="497E398C" w14:textId="77777777" w:rsidR="00983744" w:rsidRPr="00861905" w:rsidRDefault="00983744" w:rsidP="00983744">
            <w:pPr>
              <w:pStyle w:val="Corpsdetexte"/>
              <w:spacing w:before="0" w:after="0"/>
              <w:contextualSpacing/>
              <w:rPr>
                <w:szCs w:val="20"/>
                <w:lang w:val="fr-CA"/>
              </w:rPr>
            </w:pPr>
            <w:r w:rsidRPr="00861905">
              <w:rPr>
                <w:szCs w:val="20"/>
                <w:lang w:val="fr-CA"/>
              </w:rPr>
              <w:t>SamaritanAramaicInterpreter</w:t>
            </w:r>
          </w:p>
        </w:tc>
        <w:tc>
          <w:tcPr>
            <w:tcW w:w="2117" w:type="dxa"/>
            <w:hideMark/>
          </w:tcPr>
          <w:p w14:paraId="0A7287C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Samaritan Aramaic (sam)</w:t>
            </w:r>
          </w:p>
        </w:tc>
        <w:tc>
          <w:tcPr>
            <w:tcW w:w="1810" w:type="dxa"/>
            <w:noWrap/>
          </w:tcPr>
          <w:p w14:paraId="66CEAD0F" w14:textId="3FE4819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C766B5" w14:textId="77777777" w:rsidTr="00983744">
        <w:trPr>
          <w:trHeight w:val="20"/>
        </w:trPr>
        <w:tc>
          <w:tcPr>
            <w:tcW w:w="5783" w:type="dxa"/>
            <w:noWrap/>
            <w:hideMark/>
          </w:tcPr>
          <w:p w14:paraId="12C69ED4" w14:textId="77777777" w:rsidR="00983744" w:rsidRPr="00861905" w:rsidRDefault="00983744" w:rsidP="00983744">
            <w:pPr>
              <w:pStyle w:val="Corpsdetexte"/>
              <w:spacing w:before="0" w:after="0"/>
              <w:contextualSpacing/>
              <w:rPr>
                <w:szCs w:val="20"/>
                <w:lang w:val="fr-CA"/>
              </w:rPr>
            </w:pPr>
            <w:r w:rsidRPr="00861905">
              <w:rPr>
                <w:szCs w:val="20"/>
                <w:lang w:val="fr-CA"/>
              </w:rPr>
              <w:t>SamiLanguagesInterpreter</w:t>
            </w:r>
          </w:p>
        </w:tc>
        <w:tc>
          <w:tcPr>
            <w:tcW w:w="2117" w:type="dxa"/>
            <w:hideMark/>
          </w:tcPr>
          <w:p w14:paraId="68C7DF3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Sami Languages (smi)</w:t>
            </w:r>
          </w:p>
        </w:tc>
        <w:tc>
          <w:tcPr>
            <w:tcW w:w="1810" w:type="dxa"/>
            <w:noWrap/>
          </w:tcPr>
          <w:p w14:paraId="56CC1827" w14:textId="3C4D27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6F357BE" w14:textId="77777777" w:rsidTr="00983744">
        <w:trPr>
          <w:trHeight w:val="20"/>
        </w:trPr>
        <w:tc>
          <w:tcPr>
            <w:tcW w:w="5783" w:type="dxa"/>
            <w:noWrap/>
            <w:hideMark/>
          </w:tcPr>
          <w:p w14:paraId="72BC2616" w14:textId="77777777" w:rsidR="00983744" w:rsidRPr="00861905" w:rsidRDefault="00983744" w:rsidP="00983744">
            <w:pPr>
              <w:pStyle w:val="Corpsdetexte"/>
              <w:spacing w:before="0" w:after="0"/>
              <w:contextualSpacing/>
              <w:rPr>
                <w:szCs w:val="20"/>
                <w:lang w:val="fr-CA"/>
              </w:rPr>
            </w:pPr>
            <w:r w:rsidRPr="00861905">
              <w:rPr>
                <w:szCs w:val="20"/>
                <w:lang w:val="fr-CA"/>
              </w:rPr>
              <w:t>SamoanInterpreter</w:t>
            </w:r>
          </w:p>
        </w:tc>
        <w:tc>
          <w:tcPr>
            <w:tcW w:w="2117" w:type="dxa"/>
            <w:hideMark/>
          </w:tcPr>
          <w:p w14:paraId="370E0F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Samoan (smo)</w:t>
            </w:r>
          </w:p>
        </w:tc>
        <w:tc>
          <w:tcPr>
            <w:tcW w:w="1810" w:type="dxa"/>
            <w:noWrap/>
          </w:tcPr>
          <w:p w14:paraId="3171D489" w14:textId="76F5D2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79AD8D" w14:textId="77777777" w:rsidTr="00983744">
        <w:trPr>
          <w:trHeight w:val="20"/>
        </w:trPr>
        <w:tc>
          <w:tcPr>
            <w:tcW w:w="5783" w:type="dxa"/>
            <w:noWrap/>
            <w:hideMark/>
          </w:tcPr>
          <w:p w14:paraId="707A1B44"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SandaweInterpreter</w:t>
            </w:r>
          </w:p>
        </w:tc>
        <w:tc>
          <w:tcPr>
            <w:tcW w:w="2117" w:type="dxa"/>
            <w:hideMark/>
          </w:tcPr>
          <w:p w14:paraId="1774FAA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Sandawe (sad)</w:t>
            </w:r>
          </w:p>
        </w:tc>
        <w:tc>
          <w:tcPr>
            <w:tcW w:w="1810" w:type="dxa"/>
            <w:noWrap/>
          </w:tcPr>
          <w:p w14:paraId="7DC10214" w14:textId="4F97A83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B4A7E2" w14:textId="77777777" w:rsidTr="00983744">
        <w:trPr>
          <w:trHeight w:val="20"/>
        </w:trPr>
        <w:tc>
          <w:tcPr>
            <w:tcW w:w="5783" w:type="dxa"/>
            <w:noWrap/>
            <w:hideMark/>
          </w:tcPr>
          <w:p w14:paraId="0703F6D5" w14:textId="77777777" w:rsidR="00983744" w:rsidRPr="00861905" w:rsidRDefault="00983744" w:rsidP="00983744">
            <w:pPr>
              <w:pStyle w:val="Corpsdetexte"/>
              <w:spacing w:before="0" w:after="0"/>
              <w:contextualSpacing/>
              <w:rPr>
                <w:szCs w:val="20"/>
                <w:lang w:val="fr-CA"/>
              </w:rPr>
            </w:pPr>
            <w:r w:rsidRPr="00861905">
              <w:rPr>
                <w:szCs w:val="20"/>
                <w:lang w:val="fr-CA"/>
              </w:rPr>
              <w:t>SangoInterpreter</w:t>
            </w:r>
          </w:p>
        </w:tc>
        <w:tc>
          <w:tcPr>
            <w:tcW w:w="2117" w:type="dxa"/>
            <w:hideMark/>
          </w:tcPr>
          <w:p w14:paraId="3E20FF8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Sango (sag)</w:t>
            </w:r>
          </w:p>
        </w:tc>
        <w:tc>
          <w:tcPr>
            <w:tcW w:w="1810" w:type="dxa"/>
            <w:noWrap/>
          </w:tcPr>
          <w:p w14:paraId="12F8AA94" w14:textId="081D64C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328F10" w14:textId="77777777" w:rsidTr="00983744">
        <w:trPr>
          <w:trHeight w:val="20"/>
        </w:trPr>
        <w:tc>
          <w:tcPr>
            <w:tcW w:w="5783" w:type="dxa"/>
            <w:noWrap/>
            <w:hideMark/>
          </w:tcPr>
          <w:p w14:paraId="75998B2D" w14:textId="77777777" w:rsidR="00983744" w:rsidRPr="00861905" w:rsidRDefault="00983744" w:rsidP="00983744">
            <w:pPr>
              <w:pStyle w:val="Corpsdetexte"/>
              <w:spacing w:before="0" w:after="0"/>
              <w:contextualSpacing/>
              <w:rPr>
                <w:szCs w:val="20"/>
                <w:lang w:val="fr-CA"/>
              </w:rPr>
            </w:pPr>
            <w:r w:rsidRPr="00861905">
              <w:rPr>
                <w:szCs w:val="20"/>
                <w:lang w:val="fr-CA"/>
              </w:rPr>
              <w:t>SanskritInterpreter</w:t>
            </w:r>
          </w:p>
        </w:tc>
        <w:tc>
          <w:tcPr>
            <w:tcW w:w="2117" w:type="dxa"/>
            <w:hideMark/>
          </w:tcPr>
          <w:p w14:paraId="1E7D23C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Sanskrit (san)</w:t>
            </w:r>
          </w:p>
        </w:tc>
        <w:tc>
          <w:tcPr>
            <w:tcW w:w="1810" w:type="dxa"/>
            <w:noWrap/>
          </w:tcPr>
          <w:p w14:paraId="41D24875" w14:textId="6AAF15F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D5A8CA" w14:textId="77777777" w:rsidTr="00983744">
        <w:trPr>
          <w:trHeight w:val="20"/>
        </w:trPr>
        <w:tc>
          <w:tcPr>
            <w:tcW w:w="5783" w:type="dxa"/>
            <w:noWrap/>
            <w:hideMark/>
          </w:tcPr>
          <w:p w14:paraId="1DA73B7F" w14:textId="77777777" w:rsidR="00983744" w:rsidRPr="00861905" w:rsidRDefault="00983744" w:rsidP="00983744">
            <w:pPr>
              <w:pStyle w:val="Corpsdetexte"/>
              <w:spacing w:before="0" w:after="0"/>
              <w:contextualSpacing/>
              <w:rPr>
                <w:szCs w:val="20"/>
                <w:lang w:val="fr-CA"/>
              </w:rPr>
            </w:pPr>
            <w:r w:rsidRPr="00861905">
              <w:rPr>
                <w:szCs w:val="20"/>
                <w:lang w:val="fr-CA"/>
              </w:rPr>
              <w:t>SantaliInterpreter</w:t>
            </w:r>
          </w:p>
        </w:tc>
        <w:tc>
          <w:tcPr>
            <w:tcW w:w="2117" w:type="dxa"/>
            <w:hideMark/>
          </w:tcPr>
          <w:p w14:paraId="33A233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Santali (sat)</w:t>
            </w:r>
          </w:p>
        </w:tc>
        <w:tc>
          <w:tcPr>
            <w:tcW w:w="1810" w:type="dxa"/>
            <w:noWrap/>
          </w:tcPr>
          <w:p w14:paraId="708E6C17" w14:textId="59EB1E2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A0F32E" w14:textId="77777777" w:rsidTr="00983744">
        <w:trPr>
          <w:trHeight w:val="20"/>
        </w:trPr>
        <w:tc>
          <w:tcPr>
            <w:tcW w:w="5783" w:type="dxa"/>
            <w:noWrap/>
            <w:hideMark/>
          </w:tcPr>
          <w:p w14:paraId="79B91FBA" w14:textId="77777777" w:rsidR="00983744" w:rsidRPr="00861905" w:rsidRDefault="00983744" w:rsidP="00983744">
            <w:pPr>
              <w:pStyle w:val="Corpsdetexte"/>
              <w:spacing w:before="0" w:after="0"/>
              <w:contextualSpacing/>
              <w:rPr>
                <w:szCs w:val="20"/>
                <w:lang w:val="fr-CA"/>
              </w:rPr>
            </w:pPr>
            <w:r w:rsidRPr="00861905">
              <w:rPr>
                <w:szCs w:val="20"/>
                <w:lang w:val="fr-CA"/>
              </w:rPr>
              <w:t>SardinianInterpreter</w:t>
            </w:r>
          </w:p>
        </w:tc>
        <w:tc>
          <w:tcPr>
            <w:tcW w:w="2117" w:type="dxa"/>
            <w:hideMark/>
          </w:tcPr>
          <w:p w14:paraId="4E0314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Sardinian (srd)</w:t>
            </w:r>
          </w:p>
        </w:tc>
        <w:tc>
          <w:tcPr>
            <w:tcW w:w="1810" w:type="dxa"/>
            <w:noWrap/>
          </w:tcPr>
          <w:p w14:paraId="672F10B6" w14:textId="2BF1254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567F595" w14:textId="77777777" w:rsidTr="00983744">
        <w:trPr>
          <w:trHeight w:val="20"/>
        </w:trPr>
        <w:tc>
          <w:tcPr>
            <w:tcW w:w="5783" w:type="dxa"/>
            <w:noWrap/>
            <w:hideMark/>
          </w:tcPr>
          <w:p w14:paraId="209DF61E" w14:textId="77777777" w:rsidR="00983744" w:rsidRPr="00861905" w:rsidRDefault="00983744" w:rsidP="00983744">
            <w:pPr>
              <w:pStyle w:val="Corpsdetexte"/>
              <w:spacing w:before="0" w:after="0"/>
              <w:contextualSpacing/>
              <w:rPr>
                <w:szCs w:val="20"/>
                <w:lang w:val="fr-CA"/>
              </w:rPr>
            </w:pPr>
            <w:r w:rsidRPr="00861905">
              <w:rPr>
                <w:szCs w:val="20"/>
                <w:lang w:val="fr-CA"/>
              </w:rPr>
              <w:t>SasakInterpreter</w:t>
            </w:r>
          </w:p>
        </w:tc>
        <w:tc>
          <w:tcPr>
            <w:tcW w:w="2117" w:type="dxa"/>
            <w:hideMark/>
          </w:tcPr>
          <w:p w14:paraId="66F79E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Sasak (sas)</w:t>
            </w:r>
          </w:p>
        </w:tc>
        <w:tc>
          <w:tcPr>
            <w:tcW w:w="1810" w:type="dxa"/>
            <w:noWrap/>
          </w:tcPr>
          <w:p w14:paraId="4489CC1B" w14:textId="5D2EC29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DC668B4" w14:textId="77777777" w:rsidTr="00983744">
        <w:trPr>
          <w:trHeight w:val="20"/>
        </w:trPr>
        <w:tc>
          <w:tcPr>
            <w:tcW w:w="5783" w:type="dxa"/>
            <w:noWrap/>
            <w:hideMark/>
          </w:tcPr>
          <w:p w14:paraId="304543CD" w14:textId="77777777" w:rsidR="00983744" w:rsidRPr="00861905" w:rsidRDefault="00983744" w:rsidP="00983744">
            <w:pPr>
              <w:pStyle w:val="Corpsdetexte"/>
              <w:spacing w:before="0" w:after="0"/>
              <w:contextualSpacing/>
              <w:rPr>
                <w:szCs w:val="20"/>
                <w:lang w:val="fr-CA"/>
              </w:rPr>
            </w:pPr>
            <w:r w:rsidRPr="00861905">
              <w:rPr>
                <w:szCs w:val="20"/>
                <w:lang w:val="fr-CA"/>
              </w:rPr>
              <w:t>ScotsInterpreter</w:t>
            </w:r>
          </w:p>
        </w:tc>
        <w:tc>
          <w:tcPr>
            <w:tcW w:w="2117" w:type="dxa"/>
            <w:hideMark/>
          </w:tcPr>
          <w:p w14:paraId="6C46CD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Scots (sco)</w:t>
            </w:r>
          </w:p>
        </w:tc>
        <w:tc>
          <w:tcPr>
            <w:tcW w:w="1810" w:type="dxa"/>
            <w:noWrap/>
          </w:tcPr>
          <w:p w14:paraId="73556311" w14:textId="65ED145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8268BA" w14:textId="77777777" w:rsidTr="00983744">
        <w:trPr>
          <w:trHeight w:val="20"/>
        </w:trPr>
        <w:tc>
          <w:tcPr>
            <w:tcW w:w="5783" w:type="dxa"/>
            <w:noWrap/>
            <w:hideMark/>
          </w:tcPr>
          <w:p w14:paraId="2FABA007" w14:textId="77777777" w:rsidR="00983744" w:rsidRPr="00861905" w:rsidRDefault="00983744" w:rsidP="00983744">
            <w:pPr>
              <w:pStyle w:val="Corpsdetexte"/>
              <w:spacing w:before="0" w:after="0"/>
              <w:contextualSpacing/>
              <w:rPr>
                <w:szCs w:val="20"/>
                <w:lang w:val="fr-CA"/>
              </w:rPr>
            </w:pPr>
            <w:r w:rsidRPr="00861905">
              <w:rPr>
                <w:szCs w:val="20"/>
                <w:lang w:val="fr-CA"/>
              </w:rPr>
              <w:t>SelkupInterpreter</w:t>
            </w:r>
          </w:p>
        </w:tc>
        <w:tc>
          <w:tcPr>
            <w:tcW w:w="2117" w:type="dxa"/>
            <w:hideMark/>
          </w:tcPr>
          <w:p w14:paraId="6626EFD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Selkup (sel)</w:t>
            </w:r>
          </w:p>
        </w:tc>
        <w:tc>
          <w:tcPr>
            <w:tcW w:w="1810" w:type="dxa"/>
            <w:noWrap/>
          </w:tcPr>
          <w:p w14:paraId="7ECB7632" w14:textId="533251D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C565954" w14:textId="77777777" w:rsidTr="00983744">
        <w:trPr>
          <w:trHeight w:val="20"/>
        </w:trPr>
        <w:tc>
          <w:tcPr>
            <w:tcW w:w="5783" w:type="dxa"/>
            <w:noWrap/>
            <w:hideMark/>
          </w:tcPr>
          <w:p w14:paraId="4BF89E7B" w14:textId="77777777" w:rsidR="00983744" w:rsidRPr="00861905" w:rsidRDefault="00983744" w:rsidP="00983744">
            <w:pPr>
              <w:pStyle w:val="Corpsdetexte"/>
              <w:spacing w:before="0" w:after="0"/>
              <w:contextualSpacing/>
              <w:rPr>
                <w:szCs w:val="20"/>
                <w:lang w:val="fr-CA"/>
              </w:rPr>
            </w:pPr>
            <w:r w:rsidRPr="00861905">
              <w:rPr>
                <w:szCs w:val="20"/>
                <w:lang w:val="fr-CA"/>
              </w:rPr>
              <w:t>SemiticLanguagesInterpreter</w:t>
            </w:r>
          </w:p>
        </w:tc>
        <w:tc>
          <w:tcPr>
            <w:tcW w:w="2117" w:type="dxa"/>
            <w:hideMark/>
          </w:tcPr>
          <w:p w14:paraId="1BE4B8A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Semitic Languages (sem)</w:t>
            </w:r>
          </w:p>
        </w:tc>
        <w:tc>
          <w:tcPr>
            <w:tcW w:w="1810" w:type="dxa"/>
            <w:noWrap/>
          </w:tcPr>
          <w:p w14:paraId="308C2AE5" w14:textId="4C7B08E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844830" w14:textId="77777777" w:rsidTr="00983744">
        <w:trPr>
          <w:trHeight w:val="20"/>
        </w:trPr>
        <w:tc>
          <w:tcPr>
            <w:tcW w:w="5783" w:type="dxa"/>
            <w:noWrap/>
            <w:hideMark/>
          </w:tcPr>
          <w:p w14:paraId="67AD9F97" w14:textId="77777777" w:rsidR="00983744" w:rsidRPr="00861905" w:rsidRDefault="00983744" w:rsidP="00983744">
            <w:pPr>
              <w:pStyle w:val="Corpsdetexte"/>
              <w:spacing w:before="0" w:after="0"/>
              <w:contextualSpacing/>
              <w:rPr>
                <w:szCs w:val="20"/>
                <w:lang w:val="fr-CA"/>
              </w:rPr>
            </w:pPr>
            <w:r w:rsidRPr="00861905">
              <w:rPr>
                <w:szCs w:val="20"/>
                <w:lang w:val="fr-CA"/>
              </w:rPr>
              <w:t>SerbianInterpreter</w:t>
            </w:r>
          </w:p>
        </w:tc>
        <w:tc>
          <w:tcPr>
            <w:tcW w:w="2117" w:type="dxa"/>
            <w:hideMark/>
          </w:tcPr>
          <w:p w14:paraId="0AD046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Serbian (srp)</w:t>
            </w:r>
          </w:p>
        </w:tc>
        <w:tc>
          <w:tcPr>
            <w:tcW w:w="1810" w:type="dxa"/>
            <w:noWrap/>
          </w:tcPr>
          <w:p w14:paraId="733D376D" w14:textId="2710C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BC01A0" w14:textId="77777777" w:rsidTr="00983744">
        <w:trPr>
          <w:trHeight w:val="20"/>
        </w:trPr>
        <w:tc>
          <w:tcPr>
            <w:tcW w:w="5783" w:type="dxa"/>
            <w:noWrap/>
            <w:hideMark/>
          </w:tcPr>
          <w:p w14:paraId="03D20905" w14:textId="77777777" w:rsidR="00983744" w:rsidRPr="00861905" w:rsidRDefault="00983744" w:rsidP="00983744">
            <w:pPr>
              <w:pStyle w:val="Corpsdetexte"/>
              <w:spacing w:before="0" w:after="0"/>
              <w:contextualSpacing/>
              <w:rPr>
                <w:szCs w:val="20"/>
                <w:lang w:val="fr-CA"/>
              </w:rPr>
            </w:pPr>
            <w:r w:rsidRPr="00861905">
              <w:rPr>
                <w:szCs w:val="20"/>
                <w:lang w:val="fr-CA"/>
              </w:rPr>
              <w:t>SererInterpreter</w:t>
            </w:r>
          </w:p>
        </w:tc>
        <w:tc>
          <w:tcPr>
            <w:tcW w:w="2117" w:type="dxa"/>
            <w:hideMark/>
          </w:tcPr>
          <w:p w14:paraId="2BB0C5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Serer (srr)</w:t>
            </w:r>
          </w:p>
        </w:tc>
        <w:tc>
          <w:tcPr>
            <w:tcW w:w="1810" w:type="dxa"/>
            <w:noWrap/>
          </w:tcPr>
          <w:p w14:paraId="3791F049" w14:textId="4AA863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A419C5D" w14:textId="77777777" w:rsidTr="00983744">
        <w:trPr>
          <w:trHeight w:val="20"/>
        </w:trPr>
        <w:tc>
          <w:tcPr>
            <w:tcW w:w="5783" w:type="dxa"/>
            <w:noWrap/>
            <w:hideMark/>
          </w:tcPr>
          <w:p w14:paraId="6B97408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ShanInterpreter</w:t>
            </w:r>
          </w:p>
        </w:tc>
        <w:tc>
          <w:tcPr>
            <w:tcW w:w="2117" w:type="dxa"/>
            <w:hideMark/>
          </w:tcPr>
          <w:p w14:paraId="24942A9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Shan (shn)</w:t>
            </w:r>
          </w:p>
        </w:tc>
        <w:tc>
          <w:tcPr>
            <w:tcW w:w="1810" w:type="dxa"/>
            <w:noWrap/>
          </w:tcPr>
          <w:p w14:paraId="63324302" w14:textId="39018B9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2AEDBC" w14:textId="77777777" w:rsidTr="00983744">
        <w:trPr>
          <w:trHeight w:val="20"/>
        </w:trPr>
        <w:tc>
          <w:tcPr>
            <w:tcW w:w="5783" w:type="dxa"/>
            <w:noWrap/>
            <w:hideMark/>
          </w:tcPr>
          <w:p w14:paraId="62186031" w14:textId="77777777" w:rsidR="00983744" w:rsidRPr="00861905" w:rsidRDefault="00983744" w:rsidP="00983744">
            <w:pPr>
              <w:pStyle w:val="Corpsdetexte"/>
              <w:spacing w:before="0" w:after="0"/>
              <w:contextualSpacing/>
              <w:rPr>
                <w:szCs w:val="20"/>
                <w:lang w:val="fr-CA"/>
              </w:rPr>
            </w:pPr>
            <w:r w:rsidRPr="00861905">
              <w:rPr>
                <w:szCs w:val="20"/>
                <w:lang w:val="fr-CA"/>
              </w:rPr>
              <w:t>ShonaInterpreter</w:t>
            </w:r>
          </w:p>
        </w:tc>
        <w:tc>
          <w:tcPr>
            <w:tcW w:w="2117" w:type="dxa"/>
            <w:hideMark/>
          </w:tcPr>
          <w:p w14:paraId="5C2F31C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Shona (sna)</w:t>
            </w:r>
          </w:p>
        </w:tc>
        <w:tc>
          <w:tcPr>
            <w:tcW w:w="1810" w:type="dxa"/>
            <w:noWrap/>
          </w:tcPr>
          <w:p w14:paraId="1995BAC6" w14:textId="0B561E9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BB0387" w14:textId="77777777" w:rsidTr="00983744">
        <w:trPr>
          <w:trHeight w:val="20"/>
        </w:trPr>
        <w:tc>
          <w:tcPr>
            <w:tcW w:w="5783" w:type="dxa"/>
            <w:noWrap/>
            <w:hideMark/>
          </w:tcPr>
          <w:p w14:paraId="29EF1ACB" w14:textId="77777777" w:rsidR="00983744" w:rsidRPr="00861905" w:rsidRDefault="00983744" w:rsidP="00983744">
            <w:pPr>
              <w:pStyle w:val="Corpsdetexte"/>
              <w:spacing w:before="0" w:after="0"/>
              <w:contextualSpacing/>
              <w:rPr>
                <w:szCs w:val="20"/>
                <w:lang w:val="fr-CA"/>
              </w:rPr>
            </w:pPr>
            <w:r w:rsidRPr="00861905">
              <w:rPr>
                <w:szCs w:val="20"/>
                <w:lang w:val="fr-CA"/>
              </w:rPr>
              <w:t>SichuanYiNuosuInterpreter</w:t>
            </w:r>
          </w:p>
        </w:tc>
        <w:tc>
          <w:tcPr>
            <w:tcW w:w="2117" w:type="dxa"/>
            <w:hideMark/>
          </w:tcPr>
          <w:p w14:paraId="54E39AE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Sichuan YiNuosu (iii)</w:t>
            </w:r>
          </w:p>
        </w:tc>
        <w:tc>
          <w:tcPr>
            <w:tcW w:w="1810" w:type="dxa"/>
            <w:noWrap/>
          </w:tcPr>
          <w:p w14:paraId="3AB9D8B2" w14:textId="01E059C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1C5AD0" w14:textId="77777777" w:rsidTr="00983744">
        <w:trPr>
          <w:trHeight w:val="20"/>
        </w:trPr>
        <w:tc>
          <w:tcPr>
            <w:tcW w:w="5783" w:type="dxa"/>
            <w:noWrap/>
            <w:hideMark/>
          </w:tcPr>
          <w:p w14:paraId="4F8303DF" w14:textId="77777777" w:rsidR="00983744" w:rsidRPr="00861905" w:rsidRDefault="00983744" w:rsidP="00983744">
            <w:pPr>
              <w:pStyle w:val="Corpsdetexte"/>
              <w:spacing w:before="0" w:after="0"/>
              <w:contextualSpacing/>
              <w:rPr>
                <w:szCs w:val="20"/>
                <w:lang w:val="fr-CA"/>
              </w:rPr>
            </w:pPr>
            <w:r w:rsidRPr="00861905">
              <w:rPr>
                <w:szCs w:val="20"/>
                <w:lang w:val="fr-CA"/>
              </w:rPr>
              <w:t>SicilianInterpreter</w:t>
            </w:r>
          </w:p>
        </w:tc>
        <w:tc>
          <w:tcPr>
            <w:tcW w:w="2117" w:type="dxa"/>
            <w:hideMark/>
          </w:tcPr>
          <w:p w14:paraId="703853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Sicilian (scn)</w:t>
            </w:r>
          </w:p>
        </w:tc>
        <w:tc>
          <w:tcPr>
            <w:tcW w:w="1810" w:type="dxa"/>
            <w:noWrap/>
          </w:tcPr>
          <w:p w14:paraId="3BF4F9B5" w14:textId="16E1EA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2BA760" w14:textId="77777777" w:rsidTr="00983744">
        <w:trPr>
          <w:trHeight w:val="20"/>
        </w:trPr>
        <w:tc>
          <w:tcPr>
            <w:tcW w:w="5783" w:type="dxa"/>
            <w:noWrap/>
            <w:hideMark/>
          </w:tcPr>
          <w:p w14:paraId="1AD4B109" w14:textId="77777777" w:rsidR="00983744" w:rsidRPr="00861905" w:rsidRDefault="00983744" w:rsidP="00983744">
            <w:pPr>
              <w:pStyle w:val="Corpsdetexte"/>
              <w:spacing w:before="0" w:after="0"/>
              <w:contextualSpacing/>
              <w:rPr>
                <w:szCs w:val="20"/>
                <w:lang w:val="fr-CA"/>
              </w:rPr>
            </w:pPr>
            <w:r w:rsidRPr="00861905">
              <w:rPr>
                <w:szCs w:val="20"/>
                <w:lang w:val="fr-CA"/>
              </w:rPr>
              <w:t>SidamoInterpreter</w:t>
            </w:r>
          </w:p>
        </w:tc>
        <w:tc>
          <w:tcPr>
            <w:tcW w:w="2117" w:type="dxa"/>
            <w:hideMark/>
          </w:tcPr>
          <w:p w14:paraId="6C98671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Sidamo (sid)</w:t>
            </w:r>
          </w:p>
        </w:tc>
        <w:tc>
          <w:tcPr>
            <w:tcW w:w="1810" w:type="dxa"/>
            <w:noWrap/>
          </w:tcPr>
          <w:p w14:paraId="2DB76F0A" w14:textId="73E3D4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D46B2C" w14:textId="77777777" w:rsidTr="00983744">
        <w:trPr>
          <w:trHeight w:val="20"/>
        </w:trPr>
        <w:tc>
          <w:tcPr>
            <w:tcW w:w="5783" w:type="dxa"/>
            <w:noWrap/>
            <w:hideMark/>
          </w:tcPr>
          <w:p w14:paraId="32C0F86D" w14:textId="77777777" w:rsidR="00983744" w:rsidRPr="00861905" w:rsidRDefault="00983744" w:rsidP="00983744">
            <w:pPr>
              <w:pStyle w:val="Corpsdetexte"/>
              <w:spacing w:before="0" w:after="0"/>
              <w:contextualSpacing/>
              <w:rPr>
                <w:szCs w:val="20"/>
                <w:lang w:val="fr-CA"/>
              </w:rPr>
            </w:pPr>
            <w:r w:rsidRPr="00861905">
              <w:rPr>
                <w:szCs w:val="20"/>
                <w:lang w:val="fr-CA"/>
              </w:rPr>
              <w:t>SignLanguagesInterpreter</w:t>
            </w:r>
          </w:p>
        </w:tc>
        <w:tc>
          <w:tcPr>
            <w:tcW w:w="2117" w:type="dxa"/>
            <w:hideMark/>
          </w:tcPr>
          <w:p w14:paraId="30072C7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Sign Languages (sgn)</w:t>
            </w:r>
          </w:p>
        </w:tc>
        <w:tc>
          <w:tcPr>
            <w:tcW w:w="1810" w:type="dxa"/>
            <w:noWrap/>
          </w:tcPr>
          <w:p w14:paraId="1E4193EB" w14:textId="066373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98AA74" w14:textId="77777777" w:rsidTr="00983744">
        <w:trPr>
          <w:trHeight w:val="20"/>
        </w:trPr>
        <w:tc>
          <w:tcPr>
            <w:tcW w:w="5783" w:type="dxa"/>
            <w:noWrap/>
            <w:hideMark/>
          </w:tcPr>
          <w:p w14:paraId="742057CA" w14:textId="77777777" w:rsidR="00983744" w:rsidRPr="00861905" w:rsidRDefault="00983744" w:rsidP="00983744">
            <w:pPr>
              <w:pStyle w:val="Corpsdetexte"/>
              <w:spacing w:before="0" w:after="0"/>
              <w:contextualSpacing/>
              <w:rPr>
                <w:szCs w:val="20"/>
                <w:lang w:val="fr-CA"/>
              </w:rPr>
            </w:pPr>
            <w:r w:rsidRPr="00861905">
              <w:rPr>
                <w:szCs w:val="20"/>
                <w:lang w:val="fr-CA"/>
              </w:rPr>
              <w:t>SiksikaInterpreter</w:t>
            </w:r>
          </w:p>
        </w:tc>
        <w:tc>
          <w:tcPr>
            <w:tcW w:w="2117" w:type="dxa"/>
            <w:hideMark/>
          </w:tcPr>
          <w:p w14:paraId="17D4D44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Siksika (bla)</w:t>
            </w:r>
          </w:p>
        </w:tc>
        <w:tc>
          <w:tcPr>
            <w:tcW w:w="1810" w:type="dxa"/>
            <w:noWrap/>
          </w:tcPr>
          <w:p w14:paraId="5AE14172" w14:textId="304FF07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20008C" w14:textId="77777777" w:rsidTr="00983744">
        <w:trPr>
          <w:trHeight w:val="20"/>
        </w:trPr>
        <w:tc>
          <w:tcPr>
            <w:tcW w:w="5783" w:type="dxa"/>
            <w:noWrap/>
            <w:hideMark/>
          </w:tcPr>
          <w:p w14:paraId="11CFD72C" w14:textId="77777777" w:rsidR="00983744" w:rsidRPr="00861905" w:rsidRDefault="00983744" w:rsidP="00983744">
            <w:pPr>
              <w:pStyle w:val="Corpsdetexte"/>
              <w:spacing w:before="0" w:after="0"/>
              <w:contextualSpacing/>
              <w:rPr>
                <w:szCs w:val="20"/>
                <w:lang w:val="fr-CA"/>
              </w:rPr>
            </w:pPr>
            <w:r w:rsidRPr="00861905">
              <w:rPr>
                <w:szCs w:val="20"/>
                <w:lang w:val="fr-CA"/>
              </w:rPr>
              <w:t>SindhiInterpreter</w:t>
            </w:r>
          </w:p>
        </w:tc>
        <w:tc>
          <w:tcPr>
            <w:tcW w:w="2117" w:type="dxa"/>
            <w:hideMark/>
          </w:tcPr>
          <w:p w14:paraId="6D7E5AD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Sindhi (snd)</w:t>
            </w:r>
          </w:p>
        </w:tc>
        <w:tc>
          <w:tcPr>
            <w:tcW w:w="1810" w:type="dxa"/>
            <w:noWrap/>
          </w:tcPr>
          <w:p w14:paraId="23700296" w14:textId="05C802B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C96932" w14:textId="77777777" w:rsidTr="00983744">
        <w:trPr>
          <w:trHeight w:val="20"/>
        </w:trPr>
        <w:tc>
          <w:tcPr>
            <w:tcW w:w="5783" w:type="dxa"/>
            <w:noWrap/>
            <w:hideMark/>
          </w:tcPr>
          <w:p w14:paraId="35C1BC59" w14:textId="77777777" w:rsidR="00983744" w:rsidRPr="00861905" w:rsidRDefault="00983744" w:rsidP="00983744">
            <w:pPr>
              <w:pStyle w:val="Corpsdetexte"/>
              <w:spacing w:before="0" w:after="0"/>
              <w:contextualSpacing/>
              <w:rPr>
                <w:szCs w:val="20"/>
                <w:lang w:val="fr-CA"/>
              </w:rPr>
            </w:pPr>
            <w:r w:rsidRPr="00861905">
              <w:rPr>
                <w:szCs w:val="20"/>
                <w:lang w:val="fr-CA"/>
              </w:rPr>
              <w:t>SinhalaSinhaleseInterpreter</w:t>
            </w:r>
          </w:p>
        </w:tc>
        <w:tc>
          <w:tcPr>
            <w:tcW w:w="2117" w:type="dxa"/>
            <w:hideMark/>
          </w:tcPr>
          <w:p w14:paraId="646372B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Sinhala Sinhalese (sin)</w:t>
            </w:r>
          </w:p>
        </w:tc>
        <w:tc>
          <w:tcPr>
            <w:tcW w:w="1810" w:type="dxa"/>
            <w:noWrap/>
          </w:tcPr>
          <w:p w14:paraId="563545F3" w14:textId="651CA38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135515" w14:textId="77777777" w:rsidTr="00983744">
        <w:trPr>
          <w:trHeight w:val="20"/>
        </w:trPr>
        <w:tc>
          <w:tcPr>
            <w:tcW w:w="5783" w:type="dxa"/>
            <w:noWrap/>
            <w:hideMark/>
          </w:tcPr>
          <w:p w14:paraId="4DD58EE9" w14:textId="77777777" w:rsidR="00983744" w:rsidRPr="00861905" w:rsidRDefault="00983744" w:rsidP="00983744">
            <w:pPr>
              <w:pStyle w:val="Corpsdetexte"/>
              <w:spacing w:before="0" w:after="0"/>
              <w:contextualSpacing/>
              <w:rPr>
                <w:szCs w:val="20"/>
                <w:lang w:val="fr-CA"/>
              </w:rPr>
            </w:pPr>
            <w:r w:rsidRPr="00861905">
              <w:rPr>
                <w:szCs w:val="20"/>
                <w:lang w:val="fr-CA"/>
              </w:rPr>
              <w:t>Sino-TibetanLanguagesInterpreter</w:t>
            </w:r>
          </w:p>
        </w:tc>
        <w:tc>
          <w:tcPr>
            <w:tcW w:w="2117" w:type="dxa"/>
            <w:hideMark/>
          </w:tcPr>
          <w:p w14:paraId="14D8622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Sino-Tibetan Languages (sit)</w:t>
            </w:r>
          </w:p>
        </w:tc>
        <w:tc>
          <w:tcPr>
            <w:tcW w:w="1810" w:type="dxa"/>
            <w:noWrap/>
          </w:tcPr>
          <w:p w14:paraId="4C394B87" w14:textId="16BB7B9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B2C0DFB" w14:textId="77777777" w:rsidTr="00983744">
        <w:trPr>
          <w:trHeight w:val="20"/>
        </w:trPr>
        <w:tc>
          <w:tcPr>
            <w:tcW w:w="5783" w:type="dxa"/>
            <w:noWrap/>
            <w:hideMark/>
          </w:tcPr>
          <w:p w14:paraId="79B3D4B3" w14:textId="77777777" w:rsidR="00983744" w:rsidRPr="00861905" w:rsidRDefault="00983744" w:rsidP="00983744">
            <w:pPr>
              <w:pStyle w:val="Corpsdetexte"/>
              <w:spacing w:before="0" w:after="0"/>
              <w:contextualSpacing/>
              <w:rPr>
                <w:szCs w:val="20"/>
                <w:lang w:val="fr-CA"/>
              </w:rPr>
            </w:pPr>
            <w:r w:rsidRPr="00861905">
              <w:rPr>
                <w:szCs w:val="20"/>
                <w:lang w:val="fr-CA"/>
              </w:rPr>
              <w:t>SiouanLanguagesInterpreter</w:t>
            </w:r>
          </w:p>
        </w:tc>
        <w:tc>
          <w:tcPr>
            <w:tcW w:w="2117" w:type="dxa"/>
            <w:hideMark/>
          </w:tcPr>
          <w:p w14:paraId="02F3E193"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Siouan Languages (sio)</w:t>
            </w:r>
          </w:p>
        </w:tc>
        <w:tc>
          <w:tcPr>
            <w:tcW w:w="1810" w:type="dxa"/>
            <w:noWrap/>
          </w:tcPr>
          <w:p w14:paraId="61217255" w14:textId="3180429E"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0044037B" w14:textId="77777777" w:rsidTr="00983744">
        <w:trPr>
          <w:trHeight w:val="20"/>
        </w:trPr>
        <w:tc>
          <w:tcPr>
            <w:tcW w:w="5783" w:type="dxa"/>
            <w:noWrap/>
            <w:hideMark/>
          </w:tcPr>
          <w:p w14:paraId="442144A1" w14:textId="77777777" w:rsidR="00983744" w:rsidRPr="00861905" w:rsidRDefault="00983744" w:rsidP="00983744">
            <w:pPr>
              <w:pStyle w:val="Corpsdetexte"/>
              <w:spacing w:before="0" w:after="0"/>
              <w:contextualSpacing/>
              <w:rPr>
                <w:szCs w:val="20"/>
                <w:lang w:val="fr-CA"/>
              </w:rPr>
            </w:pPr>
            <w:r w:rsidRPr="00861905">
              <w:rPr>
                <w:szCs w:val="20"/>
                <w:lang w:val="fr-CA"/>
              </w:rPr>
              <w:t>SkoltSamiInterpreter</w:t>
            </w:r>
          </w:p>
        </w:tc>
        <w:tc>
          <w:tcPr>
            <w:tcW w:w="2117" w:type="dxa"/>
            <w:hideMark/>
          </w:tcPr>
          <w:p w14:paraId="4B52A44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Skolt Sami (sms)</w:t>
            </w:r>
          </w:p>
        </w:tc>
        <w:tc>
          <w:tcPr>
            <w:tcW w:w="1810" w:type="dxa"/>
            <w:noWrap/>
          </w:tcPr>
          <w:p w14:paraId="3C756F85" w14:textId="2088722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B79A0EC" w14:textId="77777777" w:rsidTr="00983744">
        <w:trPr>
          <w:trHeight w:val="20"/>
        </w:trPr>
        <w:tc>
          <w:tcPr>
            <w:tcW w:w="5783" w:type="dxa"/>
            <w:noWrap/>
            <w:hideMark/>
          </w:tcPr>
          <w:p w14:paraId="4C464812" w14:textId="77777777" w:rsidR="00983744" w:rsidRPr="00861905" w:rsidRDefault="00983744" w:rsidP="00983744">
            <w:pPr>
              <w:pStyle w:val="Corpsdetexte"/>
              <w:spacing w:before="0" w:after="0"/>
              <w:contextualSpacing/>
              <w:rPr>
                <w:szCs w:val="20"/>
                <w:lang w:val="fr-CA"/>
              </w:rPr>
            </w:pPr>
            <w:r w:rsidRPr="00861905">
              <w:rPr>
                <w:szCs w:val="20"/>
                <w:lang w:val="fr-CA"/>
              </w:rPr>
              <w:t>Slave(Athapascan)Interpreter</w:t>
            </w:r>
          </w:p>
        </w:tc>
        <w:tc>
          <w:tcPr>
            <w:tcW w:w="2117" w:type="dxa"/>
            <w:hideMark/>
          </w:tcPr>
          <w:p w14:paraId="3F47B1D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Slave - Athapascan (den)</w:t>
            </w:r>
          </w:p>
        </w:tc>
        <w:tc>
          <w:tcPr>
            <w:tcW w:w="1810" w:type="dxa"/>
            <w:noWrap/>
          </w:tcPr>
          <w:p w14:paraId="3C7E11B2" w14:textId="2D910CD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2B81E82" w14:textId="77777777" w:rsidTr="00983744">
        <w:trPr>
          <w:trHeight w:val="20"/>
        </w:trPr>
        <w:tc>
          <w:tcPr>
            <w:tcW w:w="5783" w:type="dxa"/>
            <w:noWrap/>
            <w:hideMark/>
          </w:tcPr>
          <w:p w14:paraId="141F4D9C" w14:textId="77777777" w:rsidR="00983744" w:rsidRPr="00861905" w:rsidRDefault="00983744" w:rsidP="00983744">
            <w:pPr>
              <w:pStyle w:val="Corpsdetexte"/>
              <w:spacing w:before="0" w:after="0"/>
              <w:contextualSpacing/>
              <w:rPr>
                <w:szCs w:val="20"/>
                <w:lang w:val="fr-CA"/>
              </w:rPr>
            </w:pPr>
            <w:r w:rsidRPr="00861905">
              <w:rPr>
                <w:szCs w:val="20"/>
                <w:lang w:val="fr-CA"/>
              </w:rPr>
              <w:t>SlavicLanguagesInterpreter</w:t>
            </w:r>
          </w:p>
        </w:tc>
        <w:tc>
          <w:tcPr>
            <w:tcW w:w="2117" w:type="dxa"/>
            <w:hideMark/>
          </w:tcPr>
          <w:p w14:paraId="0FF1254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Slavic Languages (sla)</w:t>
            </w:r>
          </w:p>
        </w:tc>
        <w:tc>
          <w:tcPr>
            <w:tcW w:w="1810" w:type="dxa"/>
            <w:noWrap/>
          </w:tcPr>
          <w:p w14:paraId="312FD2D6" w14:textId="30A5EAB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1E3E2B2" w14:textId="77777777" w:rsidTr="00983744">
        <w:trPr>
          <w:trHeight w:val="20"/>
        </w:trPr>
        <w:tc>
          <w:tcPr>
            <w:tcW w:w="5783" w:type="dxa"/>
            <w:noWrap/>
            <w:hideMark/>
          </w:tcPr>
          <w:p w14:paraId="3C770EA2" w14:textId="77777777" w:rsidR="00983744" w:rsidRPr="00861905" w:rsidRDefault="00983744" w:rsidP="00983744">
            <w:pPr>
              <w:pStyle w:val="Corpsdetexte"/>
              <w:spacing w:before="0" w:after="0"/>
              <w:contextualSpacing/>
              <w:rPr>
                <w:szCs w:val="20"/>
                <w:lang w:val="fr-CA"/>
              </w:rPr>
            </w:pPr>
            <w:r w:rsidRPr="00861905">
              <w:rPr>
                <w:szCs w:val="20"/>
                <w:lang w:val="fr-CA"/>
              </w:rPr>
              <w:t>SlavicSlavonicOldBulgarianInterpreter</w:t>
            </w:r>
          </w:p>
        </w:tc>
        <w:tc>
          <w:tcPr>
            <w:tcW w:w="2117" w:type="dxa"/>
            <w:hideMark/>
          </w:tcPr>
          <w:p w14:paraId="3E79398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Slavic Slavonic Old Bulgarian (chu)</w:t>
            </w:r>
          </w:p>
        </w:tc>
        <w:tc>
          <w:tcPr>
            <w:tcW w:w="1810" w:type="dxa"/>
            <w:noWrap/>
          </w:tcPr>
          <w:p w14:paraId="4BA1310F" w14:textId="682B710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952DB4" w14:textId="77777777" w:rsidTr="00983744">
        <w:trPr>
          <w:trHeight w:val="20"/>
        </w:trPr>
        <w:tc>
          <w:tcPr>
            <w:tcW w:w="5783" w:type="dxa"/>
            <w:noWrap/>
            <w:hideMark/>
          </w:tcPr>
          <w:p w14:paraId="1E7C7CC4" w14:textId="77777777" w:rsidR="00983744" w:rsidRPr="00861905" w:rsidRDefault="00983744" w:rsidP="00983744">
            <w:pPr>
              <w:pStyle w:val="Corpsdetexte"/>
              <w:spacing w:before="0" w:after="0"/>
              <w:contextualSpacing/>
              <w:rPr>
                <w:szCs w:val="20"/>
                <w:lang w:val="fr-CA"/>
              </w:rPr>
            </w:pPr>
            <w:r w:rsidRPr="00861905">
              <w:rPr>
                <w:szCs w:val="20"/>
                <w:lang w:val="fr-CA"/>
              </w:rPr>
              <w:t>SlovakInterpreter</w:t>
            </w:r>
          </w:p>
        </w:tc>
        <w:tc>
          <w:tcPr>
            <w:tcW w:w="2117" w:type="dxa"/>
            <w:hideMark/>
          </w:tcPr>
          <w:p w14:paraId="28CB243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Slovak (slo (B))</w:t>
            </w:r>
          </w:p>
        </w:tc>
        <w:tc>
          <w:tcPr>
            <w:tcW w:w="1810" w:type="dxa"/>
            <w:noWrap/>
          </w:tcPr>
          <w:p w14:paraId="14399852" w14:textId="659C435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58DB08" w14:textId="77777777" w:rsidTr="00983744">
        <w:trPr>
          <w:trHeight w:val="20"/>
        </w:trPr>
        <w:tc>
          <w:tcPr>
            <w:tcW w:w="5783" w:type="dxa"/>
            <w:noWrap/>
            <w:hideMark/>
          </w:tcPr>
          <w:p w14:paraId="7606F06F" w14:textId="77777777" w:rsidR="00983744" w:rsidRPr="00861905" w:rsidRDefault="00983744" w:rsidP="00983744">
            <w:pPr>
              <w:pStyle w:val="Corpsdetexte"/>
              <w:spacing w:before="0" w:after="0"/>
              <w:contextualSpacing/>
              <w:rPr>
                <w:szCs w:val="20"/>
                <w:lang w:val="fr-CA"/>
              </w:rPr>
            </w:pPr>
            <w:r w:rsidRPr="00861905">
              <w:rPr>
                <w:szCs w:val="20"/>
                <w:lang w:val="fr-CA"/>
              </w:rPr>
              <w:t>SlovenianInterpreter</w:t>
            </w:r>
          </w:p>
        </w:tc>
        <w:tc>
          <w:tcPr>
            <w:tcW w:w="2117" w:type="dxa"/>
            <w:hideMark/>
          </w:tcPr>
          <w:p w14:paraId="0342CC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Slovenian (slv)</w:t>
            </w:r>
          </w:p>
        </w:tc>
        <w:tc>
          <w:tcPr>
            <w:tcW w:w="1810" w:type="dxa"/>
            <w:noWrap/>
          </w:tcPr>
          <w:p w14:paraId="34A4CCFD" w14:textId="36CFDE4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6D86873" w14:textId="77777777" w:rsidTr="00983744">
        <w:trPr>
          <w:trHeight w:val="20"/>
        </w:trPr>
        <w:tc>
          <w:tcPr>
            <w:tcW w:w="5783" w:type="dxa"/>
            <w:noWrap/>
            <w:hideMark/>
          </w:tcPr>
          <w:p w14:paraId="38D79993" w14:textId="77777777" w:rsidR="00983744" w:rsidRPr="00861905" w:rsidRDefault="00983744" w:rsidP="00983744">
            <w:pPr>
              <w:pStyle w:val="Corpsdetexte"/>
              <w:spacing w:before="0" w:after="0"/>
              <w:contextualSpacing/>
              <w:rPr>
                <w:szCs w:val="20"/>
                <w:lang w:val="fr-CA"/>
              </w:rPr>
            </w:pPr>
            <w:r w:rsidRPr="00861905">
              <w:rPr>
                <w:szCs w:val="20"/>
                <w:lang w:val="fr-CA"/>
              </w:rPr>
              <w:t>SogdianInterpreter</w:t>
            </w:r>
          </w:p>
        </w:tc>
        <w:tc>
          <w:tcPr>
            <w:tcW w:w="2117" w:type="dxa"/>
            <w:hideMark/>
          </w:tcPr>
          <w:p w14:paraId="422B63C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Sogdian (sog)</w:t>
            </w:r>
          </w:p>
        </w:tc>
        <w:tc>
          <w:tcPr>
            <w:tcW w:w="1810" w:type="dxa"/>
            <w:noWrap/>
          </w:tcPr>
          <w:p w14:paraId="15A0DA03" w14:textId="5F8F582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94E4F" w14:textId="77777777" w:rsidTr="00983744">
        <w:trPr>
          <w:trHeight w:val="20"/>
        </w:trPr>
        <w:tc>
          <w:tcPr>
            <w:tcW w:w="5783" w:type="dxa"/>
            <w:noWrap/>
            <w:hideMark/>
          </w:tcPr>
          <w:p w14:paraId="472BE8EE" w14:textId="77777777" w:rsidR="00983744" w:rsidRPr="00861905" w:rsidRDefault="00983744" w:rsidP="00983744">
            <w:pPr>
              <w:pStyle w:val="Corpsdetexte"/>
              <w:spacing w:before="0" w:after="0"/>
              <w:contextualSpacing/>
              <w:rPr>
                <w:szCs w:val="20"/>
                <w:lang w:val="fr-CA"/>
              </w:rPr>
            </w:pPr>
            <w:r w:rsidRPr="00861905">
              <w:rPr>
                <w:szCs w:val="20"/>
                <w:lang w:val="fr-CA"/>
              </w:rPr>
              <w:t>SomaliInterpreter</w:t>
            </w:r>
          </w:p>
        </w:tc>
        <w:tc>
          <w:tcPr>
            <w:tcW w:w="2117" w:type="dxa"/>
            <w:hideMark/>
          </w:tcPr>
          <w:p w14:paraId="7A93D48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Somali (som)</w:t>
            </w:r>
          </w:p>
        </w:tc>
        <w:tc>
          <w:tcPr>
            <w:tcW w:w="1810" w:type="dxa"/>
            <w:noWrap/>
          </w:tcPr>
          <w:p w14:paraId="144DA96C" w14:textId="1935D4D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09E9521" w14:textId="77777777" w:rsidTr="00983744">
        <w:trPr>
          <w:trHeight w:val="20"/>
        </w:trPr>
        <w:tc>
          <w:tcPr>
            <w:tcW w:w="5783" w:type="dxa"/>
            <w:noWrap/>
            <w:hideMark/>
          </w:tcPr>
          <w:p w14:paraId="1CEDD769" w14:textId="77777777" w:rsidR="00983744" w:rsidRPr="00861905" w:rsidRDefault="00983744" w:rsidP="00983744">
            <w:pPr>
              <w:pStyle w:val="Corpsdetexte"/>
              <w:spacing w:before="0" w:after="0"/>
              <w:contextualSpacing/>
              <w:rPr>
                <w:szCs w:val="20"/>
                <w:lang w:val="fr-CA"/>
              </w:rPr>
            </w:pPr>
            <w:r w:rsidRPr="00861905">
              <w:rPr>
                <w:szCs w:val="20"/>
                <w:lang w:val="fr-CA"/>
              </w:rPr>
              <w:t>SonghaiLanguagesInterpreter</w:t>
            </w:r>
          </w:p>
        </w:tc>
        <w:tc>
          <w:tcPr>
            <w:tcW w:w="2117" w:type="dxa"/>
            <w:hideMark/>
          </w:tcPr>
          <w:p w14:paraId="6B6D9F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Songhai Languages (son)</w:t>
            </w:r>
          </w:p>
        </w:tc>
        <w:tc>
          <w:tcPr>
            <w:tcW w:w="1810" w:type="dxa"/>
            <w:noWrap/>
          </w:tcPr>
          <w:p w14:paraId="677F7B00" w14:textId="4134166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83D5FAF" w14:textId="77777777" w:rsidTr="00983744">
        <w:trPr>
          <w:trHeight w:val="20"/>
        </w:trPr>
        <w:tc>
          <w:tcPr>
            <w:tcW w:w="5783" w:type="dxa"/>
            <w:noWrap/>
            <w:hideMark/>
          </w:tcPr>
          <w:p w14:paraId="7ECBDC90" w14:textId="77777777" w:rsidR="00983744" w:rsidRPr="00861905" w:rsidRDefault="00983744" w:rsidP="00983744">
            <w:pPr>
              <w:pStyle w:val="Corpsdetexte"/>
              <w:spacing w:before="0" w:after="0"/>
              <w:contextualSpacing/>
              <w:rPr>
                <w:szCs w:val="20"/>
                <w:lang w:val="fr-CA"/>
              </w:rPr>
            </w:pPr>
            <w:r w:rsidRPr="00861905">
              <w:rPr>
                <w:szCs w:val="20"/>
                <w:lang w:val="fr-CA"/>
              </w:rPr>
              <w:t>SoninkeInterpreter</w:t>
            </w:r>
          </w:p>
        </w:tc>
        <w:tc>
          <w:tcPr>
            <w:tcW w:w="2117" w:type="dxa"/>
            <w:hideMark/>
          </w:tcPr>
          <w:p w14:paraId="6DD98EC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Soninke (snk)</w:t>
            </w:r>
          </w:p>
        </w:tc>
        <w:tc>
          <w:tcPr>
            <w:tcW w:w="1810" w:type="dxa"/>
            <w:noWrap/>
          </w:tcPr>
          <w:p w14:paraId="4E464121" w14:textId="064D1BE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7D8CC2" w14:textId="77777777" w:rsidTr="00983744">
        <w:trPr>
          <w:trHeight w:val="20"/>
        </w:trPr>
        <w:tc>
          <w:tcPr>
            <w:tcW w:w="5783" w:type="dxa"/>
            <w:noWrap/>
            <w:hideMark/>
          </w:tcPr>
          <w:p w14:paraId="658CAE77" w14:textId="77777777" w:rsidR="00983744" w:rsidRPr="00861905" w:rsidRDefault="00983744" w:rsidP="00983744">
            <w:pPr>
              <w:pStyle w:val="Corpsdetexte"/>
              <w:spacing w:before="0" w:after="0"/>
              <w:contextualSpacing/>
              <w:rPr>
                <w:szCs w:val="20"/>
                <w:lang w:val="fr-CA"/>
              </w:rPr>
            </w:pPr>
            <w:r w:rsidRPr="00861905">
              <w:rPr>
                <w:szCs w:val="20"/>
                <w:lang w:val="fr-CA"/>
              </w:rPr>
              <w:t>SorbianLanguagesInterpreter</w:t>
            </w:r>
          </w:p>
        </w:tc>
        <w:tc>
          <w:tcPr>
            <w:tcW w:w="2117" w:type="dxa"/>
            <w:hideMark/>
          </w:tcPr>
          <w:p w14:paraId="610DE8AA"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Sorbian Languages (wen)</w:t>
            </w:r>
          </w:p>
        </w:tc>
        <w:tc>
          <w:tcPr>
            <w:tcW w:w="1810" w:type="dxa"/>
            <w:noWrap/>
          </w:tcPr>
          <w:p w14:paraId="6DA3AF00" w14:textId="5734519F"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1D75E9E" w14:textId="77777777" w:rsidTr="00983744">
        <w:trPr>
          <w:trHeight w:val="20"/>
        </w:trPr>
        <w:tc>
          <w:tcPr>
            <w:tcW w:w="5783" w:type="dxa"/>
            <w:noWrap/>
            <w:hideMark/>
          </w:tcPr>
          <w:p w14:paraId="5A8DCEC2" w14:textId="77777777" w:rsidR="00983744" w:rsidRPr="00861905" w:rsidRDefault="00983744" w:rsidP="00983744">
            <w:pPr>
              <w:pStyle w:val="Corpsdetexte"/>
              <w:spacing w:before="0" w:after="0"/>
              <w:contextualSpacing/>
              <w:rPr>
                <w:szCs w:val="20"/>
                <w:lang w:val="fr-CA"/>
              </w:rPr>
            </w:pPr>
            <w:r w:rsidRPr="00861905">
              <w:rPr>
                <w:szCs w:val="20"/>
                <w:lang w:val="fr-CA"/>
              </w:rPr>
              <w:t>SothoSouthernInterpreter</w:t>
            </w:r>
          </w:p>
        </w:tc>
        <w:tc>
          <w:tcPr>
            <w:tcW w:w="2117" w:type="dxa"/>
            <w:hideMark/>
          </w:tcPr>
          <w:p w14:paraId="0D41D1F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Sotho Southern (sot)</w:t>
            </w:r>
          </w:p>
        </w:tc>
        <w:tc>
          <w:tcPr>
            <w:tcW w:w="1810" w:type="dxa"/>
            <w:noWrap/>
          </w:tcPr>
          <w:p w14:paraId="31213412" w14:textId="0D2C1F6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26B270" w14:textId="77777777" w:rsidTr="00983744">
        <w:trPr>
          <w:trHeight w:val="20"/>
        </w:trPr>
        <w:tc>
          <w:tcPr>
            <w:tcW w:w="5783" w:type="dxa"/>
            <w:noWrap/>
            <w:hideMark/>
          </w:tcPr>
          <w:p w14:paraId="1E55C990" w14:textId="77777777" w:rsidR="00983744" w:rsidRPr="00861905" w:rsidRDefault="00983744" w:rsidP="00983744">
            <w:pPr>
              <w:pStyle w:val="Corpsdetexte"/>
              <w:spacing w:before="0" w:after="0"/>
              <w:contextualSpacing/>
              <w:rPr>
                <w:szCs w:val="20"/>
                <w:lang w:val="fr-CA"/>
              </w:rPr>
            </w:pPr>
            <w:r w:rsidRPr="00861905">
              <w:rPr>
                <w:szCs w:val="20"/>
                <w:lang w:val="fr-CA"/>
              </w:rPr>
              <w:t>SouthAmericanIndianLanguagesInterpreter</w:t>
            </w:r>
          </w:p>
        </w:tc>
        <w:tc>
          <w:tcPr>
            <w:tcW w:w="2117" w:type="dxa"/>
            <w:hideMark/>
          </w:tcPr>
          <w:p w14:paraId="5C225DF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 American Indian Languages (sai)</w:t>
            </w:r>
          </w:p>
        </w:tc>
        <w:tc>
          <w:tcPr>
            <w:tcW w:w="1810" w:type="dxa"/>
            <w:noWrap/>
          </w:tcPr>
          <w:p w14:paraId="2D7AF571" w14:textId="70BD4F5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128B59" w14:textId="77777777" w:rsidTr="00983744">
        <w:trPr>
          <w:trHeight w:val="20"/>
        </w:trPr>
        <w:tc>
          <w:tcPr>
            <w:tcW w:w="5783" w:type="dxa"/>
            <w:noWrap/>
            <w:hideMark/>
          </w:tcPr>
          <w:p w14:paraId="249849FB" w14:textId="77777777" w:rsidR="00983744" w:rsidRPr="00861905" w:rsidRDefault="00983744" w:rsidP="00983744">
            <w:pPr>
              <w:pStyle w:val="Corpsdetexte"/>
              <w:spacing w:before="0" w:after="0"/>
              <w:contextualSpacing/>
              <w:rPr>
                <w:szCs w:val="20"/>
                <w:lang w:val="fr-CA"/>
              </w:rPr>
            </w:pPr>
            <w:r w:rsidRPr="00861905">
              <w:rPr>
                <w:szCs w:val="20"/>
                <w:lang w:val="fr-CA"/>
              </w:rPr>
              <w:t>SouthernAltaiInterpreter</w:t>
            </w:r>
          </w:p>
        </w:tc>
        <w:tc>
          <w:tcPr>
            <w:tcW w:w="2117" w:type="dxa"/>
            <w:hideMark/>
          </w:tcPr>
          <w:p w14:paraId="015AED1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Southern Altai (alt)</w:t>
            </w:r>
          </w:p>
        </w:tc>
        <w:tc>
          <w:tcPr>
            <w:tcW w:w="1810" w:type="dxa"/>
            <w:noWrap/>
          </w:tcPr>
          <w:p w14:paraId="18473D97" w14:textId="29999A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0C5D59F" w14:textId="77777777" w:rsidTr="00983744">
        <w:trPr>
          <w:trHeight w:val="20"/>
        </w:trPr>
        <w:tc>
          <w:tcPr>
            <w:tcW w:w="5783" w:type="dxa"/>
            <w:noWrap/>
            <w:hideMark/>
          </w:tcPr>
          <w:p w14:paraId="62788ADE" w14:textId="77777777" w:rsidR="00983744" w:rsidRPr="00861905" w:rsidRDefault="00983744" w:rsidP="00983744">
            <w:pPr>
              <w:pStyle w:val="Corpsdetexte"/>
              <w:spacing w:before="0" w:after="0"/>
              <w:contextualSpacing/>
              <w:rPr>
                <w:szCs w:val="20"/>
                <w:lang w:val="fr-CA"/>
              </w:rPr>
            </w:pPr>
            <w:r w:rsidRPr="00861905">
              <w:rPr>
                <w:szCs w:val="20"/>
                <w:lang w:val="fr-CA"/>
              </w:rPr>
              <w:t>SouthernSamiInterpreter</w:t>
            </w:r>
          </w:p>
        </w:tc>
        <w:tc>
          <w:tcPr>
            <w:tcW w:w="2117" w:type="dxa"/>
            <w:hideMark/>
          </w:tcPr>
          <w:p w14:paraId="45744B5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Southern Sami (sma)</w:t>
            </w:r>
          </w:p>
        </w:tc>
        <w:tc>
          <w:tcPr>
            <w:tcW w:w="1810" w:type="dxa"/>
            <w:noWrap/>
          </w:tcPr>
          <w:p w14:paraId="197A3812" w14:textId="04D41D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8D96A" w14:textId="77777777" w:rsidTr="00983744">
        <w:trPr>
          <w:trHeight w:val="20"/>
        </w:trPr>
        <w:tc>
          <w:tcPr>
            <w:tcW w:w="5783" w:type="dxa"/>
            <w:noWrap/>
            <w:hideMark/>
          </w:tcPr>
          <w:p w14:paraId="40A0E863" w14:textId="77777777" w:rsidR="00983744" w:rsidRPr="00861905" w:rsidRDefault="00983744" w:rsidP="00983744">
            <w:pPr>
              <w:pStyle w:val="Corpsdetexte"/>
              <w:spacing w:before="0" w:after="0"/>
              <w:contextualSpacing/>
              <w:rPr>
                <w:szCs w:val="20"/>
                <w:lang w:val="fr-CA"/>
              </w:rPr>
            </w:pPr>
            <w:r w:rsidRPr="00861905">
              <w:rPr>
                <w:szCs w:val="20"/>
                <w:lang w:val="fr-CA"/>
              </w:rPr>
              <w:t>SpanishCastilianInterpreter</w:t>
            </w:r>
          </w:p>
        </w:tc>
        <w:tc>
          <w:tcPr>
            <w:tcW w:w="2117" w:type="dxa"/>
            <w:hideMark/>
          </w:tcPr>
          <w:p w14:paraId="77FFFD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Spanish Castilian (spa)</w:t>
            </w:r>
          </w:p>
        </w:tc>
        <w:tc>
          <w:tcPr>
            <w:tcW w:w="1810" w:type="dxa"/>
            <w:noWrap/>
          </w:tcPr>
          <w:p w14:paraId="32AFCD04" w14:textId="5882B3E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8E43D1" w14:textId="77777777" w:rsidTr="00983744">
        <w:trPr>
          <w:trHeight w:val="20"/>
        </w:trPr>
        <w:tc>
          <w:tcPr>
            <w:tcW w:w="5783" w:type="dxa"/>
            <w:noWrap/>
            <w:hideMark/>
          </w:tcPr>
          <w:p w14:paraId="74996B81" w14:textId="77777777" w:rsidR="00983744" w:rsidRPr="00861905" w:rsidRDefault="00983744" w:rsidP="00983744">
            <w:pPr>
              <w:pStyle w:val="Corpsdetexte"/>
              <w:spacing w:before="0" w:after="0"/>
              <w:contextualSpacing/>
              <w:rPr>
                <w:szCs w:val="20"/>
                <w:lang w:val="fr-CA"/>
              </w:rPr>
            </w:pPr>
            <w:r w:rsidRPr="00861905">
              <w:rPr>
                <w:szCs w:val="20"/>
                <w:lang w:val="fr-CA"/>
              </w:rPr>
              <w:t>SrananTongoInterpreter</w:t>
            </w:r>
          </w:p>
        </w:tc>
        <w:tc>
          <w:tcPr>
            <w:tcW w:w="2117" w:type="dxa"/>
            <w:hideMark/>
          </w:tcPr>
          <w:p w14:paraId="3CBE365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Sranan Tongo (srn)</w:t>
            </w:r>
          </w:p>
        </w:tc>
        <w:tc>
          <w:tcPr>
            <w:tcW w:w="1810" w:type="dxa"/>
            <w:noWrap/>
          </w:tcPr>
          <w:p w14:paraId="68367E0A" w14:textId="293CD1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25DB571" w14:textId="77777777" w:rsidTr="00983744">
        <w:trPr>
          <w:trHeight w:val="20"/>
        </w:trPr>
        <w:tc>
          <w:tcPr>
            <w:tcW w:w="5783" w:type="dxa"/>
            <w:noWrap/>
            <w:hideMark/>
          </w:tcPr>
          <w:p w14:paraId="25CC57E8" w14:textId="77777777" w:rsidR="00983744" w:rsidRPr="00861905" w:rsidRDefault="00983744" w:rsidP="00983744">
            <w:pPr>
              <w:pStyle w:val="Corpsdetexte"/>
              <w:spacing w:before="0" w:after="0"/>
              <w:contextualSpacing/>
              <w:rPr>
                <w:szCs w:val="20"/>
                <w:lang w:val="fr-CA"/>
              </w:rPr>
            </w:pPr>
            <w:r w:rsidRPr="00861905">
              <w:rPr>
                <w:szCs w:val="20"/>
                <w:lang w:val="fr-CA"/>
              </w:rPr>
              <w:t>StandardMoroccanTamazightInterpreter</w:t>
            </w:r>
          </w:p>
        </w:tc>
        <w:tc>
          <w:tcPr>
            <w:tcW w:w="2117" w:type="dxa"/>
            <w:hideMark/>
          </w:tcPr>
          <w:p w14:paraId="2B5534D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Standard Moroccan Tamazight (zgh)</w:t>
            </w:r>
          </w:p>
        </w:tc>
        <w:tc>
          <w:tcPr>
            <w:tcW w:w="1810" w:type="dxa"/>
            <w:noWrap/>
          </w:tcPr>
          <w:p w14:paraId="7ED9534D" w14:textId="1D3D1B6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516D83" w14:textId="77777777" w:rsidTr="00983744">
        <w:trPr>
          <w:trHeight w:val="20"/>
        </w:trPr>
        <w:tc>
          <w:tcPr>
            <w:tcW w:w="5783" w:type="dxa"/>
            <w:noWrap/>
            <w:hideMark/>
          </w:tcPr>
          <w:p w14:paraId="1006B5A7" w14:textId="77777777" w:rsidR="00983744" w:rsidRPr="00861905" w:rsidRDefault="00983744" w:rsidP="00983744">
            <w:pPr>
              <w:pStyle w:val="Corpsdetexte"/>
              <w:spacing w:before="0" w:after="0"/>
              <w:contextualSpacing/>
              <w:rPr>
                <w:szCs w:val="20"/>
                <w:lang w:val="fr-CA"/>
              </w:rPr>
            </w:pPr>
            <w:r w:rsidRPr="00861905">
              <w:rPr>
                <w:szCs w:val="20"/>
                <w:lang w:val="fr-CA"/>
              </w:rPr>
              <w:t>SukumaInterpreter</w:t>
            </w:r>
          </w:p>
        </w:tc>
        <w:tc>
          <w:tcPr>
            <w:tcW w:w="2117" w:type="dxa"/>
            <w:hideMark/>
          </w:tcPr>
          <w:p w14:paraId="6C73760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Sukuma (suk)</w:t>
            </w:r>
          </w:p>
        </w:tc>
        <w:tc>
          <w:tcPr>
            <w:tcW w:w="1810" w:type="dxa"/>
            <w:noWrap/>
          </w:tcPr>
          <w:p w14:paraId="248494E9" w14:textId="4C4FF4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91FC317" w14:textId="77777777" w:rsidTr="00983744">
        <w:trPr>
          <w:trHeight w:val="20"/>
        </w:trPr>
        <w:tc>
          <w:tcPr>
            <w:tcW w:w="5783" w:type="dxa"/>
            <w:noWrap/>
            <w:hideMark/>
          </w:tcPr>
          <w:p w14:paraId="07E2FD48" w14:textId="77777777" w:rsidR="00983744" w:rsidRPr="00861905" w:rsidRDefault="00983744" w:rsidP="00983744">
            <w:pPr>
              <w:pStyle w:val="Corpsdetexte"/>
              <w:spacing w:before="0" w:after="0"/>
              <w:contextualSpacing/>
              <w:rPr>
                <w:szCs w:val="20"/>
                <w:lang w:val="fr-CA"/>
              </w:rPr>
            </w:pPr>
            <w:r w:rsidRPr="00861905">
              <w:rPr>
                <w:szCs w:val="20"/>
                <w:lang w:val="fr-CA"/>
              </w:rPr>
              <w:t>SumerianInterpreter</w:t>
            </w:r>
          </w:p>
        </w:tc>
        <w:tc>
          <w:tcPr>
            <w:tcW w:w="2117" w:type="dxa"/>
            <w:hideMark/>
          </w:tcPr>
          <w:p w14:paraId="2A1B59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Sumerian (sux)</w:t>
            </w:r>
          </w:p>
        </w:tc>
        <w:tc>
          <w:tcPr>
            <w:tcW w:w="1810" w:type="dxa"/>
            <w:noWrap/>
          </w:tcPr>
          <w:p w14:paraId="7648FD06" w14:textId="3263253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13F7A65" w14:textId="77777777" w:rsidTr="00983744">
        <w:trPr>
          <w:trHeight w:val="20"/>
        </w:trPr>
        <w:tc>
          <w:tcPr>
            <w:tcW w:w="5783" w:type="dxa"/>
            <w:noWrap/>
            <w:hideMark/>
          </w:tcPr>
          <w:p w14:paraId="028C499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SundaneseInterpreter</w:t>
            </w:r>
          </w:p>
        </w:tc>
        <w:tc>
          <w:tcPr>
            <w:tcW w:w="2117" w:type="dxa"/>
            <w:hideMark/>
          </w:tcPr>
          <w:p w14:paraId="5AEEC49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Sundanese (sun)</w:t>
            </w:r>
          </w:p>
        </w:tc>
        <w:tc>
          <w:tcPr>
            <w:tcW w:w="1810" w:type="dxa"/>
            <w:noWrap/>
          </w:tcPr>
          <w:p w14:paraId="14F9E128" w14:textId="2098A0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B879D6A" w14:textId="77777777" w:rsidTr="00983744">
        <w:trPr>
          <w:trHeight w:val="20"/>
        </w:trPr>
        <w:tc>
          <w:tcPr>
            <w:tcW w:w="5783" w:type="dxa"/>
            <w:noWrap/>
            <w:hideMark/>
          </w:tcPr>
          <w:p w14:paraId="0B475DBF" w14:textId="77777777" w:rsidR="00983744" w:rsidRPr="00861905" w:rsidRDefault="00983744" w:rsidP="00983744">
            <w:pPr>
              <w:pStyle w:val="Corpsdetexte"/>
              <w:spacing w:before="0" w:after="0"/>
              <w:contextualSpacing/>
              <w:rPr>
                <w:szCs w:val="20"/>
                <w:lang w:val="fr-CA"/>
              </w:rPr>
            </w:pPr>
            <w:r w:rsidRPr="00861905">
              <w:rPr>
                <w:szCs w:val="20"/>
                <w:lang w:val="fr-CA"/>
              </w:rPr>
              <w:t>SusuInterpreter</w:t>
            </w:r>
          </w:p>
        </w:tc>
        <w:tc>
          <w:tcPr>
            <w:tcW w:w="2117" w:type="dxa"/>
            <w:hideMark/>
          </w:tcPr>
          <w:p w14:paraId="4BE40ED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Susu (sus)</w:t>
            </w:r>
          </w:p>
        </w:tc>
        <w:tc>
          <w:tcPr>
            <w:tcW w:w="1810" w:type="dxa"/>
            <w:noWrap/>
          </w:tcPr>
          <w:p w14:paraId="07199577" w14:textId="1A504F5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0089E2" w14:textId="77777777" w:rsidTr="00983744">
        <w:trPr>
          <w:trHeight w:val="20"/>
        </w:trPr>
        <w:tc>
          <w:tcPr>
            <w:tcW w:w="5783" w:type="dxa"/>
            <w:noWrap/>
            <w:hideMark/>
          </w:tcPr>
          <w:p w14:paraId="1CAEEBA3" w14:textId="77777777" w:rsidR="00983744" w:rsidRPr="00861905" w:rsidRDefault="00983744" w:rsidP="00983744">
            <w:pPr>
              <w:pStyle w:val="Corpsdetexte"/>
              <w:spacing w:before="0" w:after="0"/>
              <w:contextualSpacing/>
              <w:rPr>
                <w:szCs w:val="20"/>
                <w:lang w:val="fr-CA"/>
              </w:rPr>
            </w:pPr>
            <w:r w:rsidRPr="00861905">
              <w:rPr>
                <w:szCs w:val="20"/>
                <w:lang w:val="fr-CA"/>
              </w:rPr>
              <w:t>SwahiliInterpreter</w:t>
            </w:r>
          </w:p>
        </w:tc>
        <w:tc>
          <w:tcPr>
            <w:tcW w:w="2117" w:type="dxa"/>
            <w:hideMark/>
          </w:tcPr>
          <w:p w14:paraId="7D92971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Swahili (swa)</w:t>
            </w:r>
          </w:p>
        </w:tc>
        <w:tc>
          <w:tcPr>
            <w:tcW w:w="1810" w:type="dxa"/>
            <w:noWrap/>
          </w:tcPr>
          <w:p w14:paraId="7BBA529F" w14:textId="15FFB3B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BAE7FBC" w14:textId="77777777" w:rsidTr="00983744">
        <w:trPr>
          <w:trHeight w:val="20"/>
        </w:trPr>
        <w:tc>
          <w:tcPr>
            <w:tcW w:w="5783" w:type="dxa"/>
            <w:noWrap/>
            <w:hideMark/>
          </w:tcPr>
          <w:p w14:paraId="4DB68123" w14:textId="77777777" w:rsidR="00983744" w:rsidRPr="00861905" w:rsidRDefault="00983744" w:rsidP="00983744">
            <w:pPr>
              <w:pStyle w:val="Corpsdetexte"/>
              <w:spacing w:before="0" w:after="0"/>
              <w:contextualSpacing/>
              <w:rPr>
                <w:szCs w:val="20"/>
                <w:lang w:val="fr-CA"/>
              </w:rPr>
            </w:pPr>
            <w:r w:rsidRPr="00861905">
              <w:rPr>
                <w:szCs w:val="20"/>
                <w:lang w:val="fr-CA"/>
              </w:rPr>
              <w:t>SwatiInterpreter</w:t>
            </w:r>
          </w:p>
        </w:tc>
        <w:tc>
          <w:tcPr>
            <w:tcW w:w="2117" w:type="dxa"/>
            <w:hideMark/>
          </w:tcPr>
          <w:p w14:paraId="6D84F3F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Swati (ssw)</w:t>
            </w:r>
          </w:p>
        </w:tc>
        <w:tc>
          <w:tcPr>
            <w:tcW w:w="1810" w:type="dxa"/>
            <w:noWrap/>
          </w:tcPr>
          <w:p w14:paraId="2090BCFA" w14:textId="0D9E2C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05773E" w14:textId="77777777" w:rsidTr="00983744">
        <w:trPr>
          <w:trHeight w:val="20"/>
        </w:trPr>
        <w:tc>
          <w:tcPr>
            <w:tcW w:w="5783" w:type="dxa"/>
            <w:noWrap/>
            <w:hideMark/>
          </w:tcPr>
          <w:p w14:paraId="206742FD" w14:textId="77777777" w:rsidR="00983744" w:rsidRPr="00861905" w:rsidRDefault="00983744" w:rsidP="00983744">
            <w:pPr>
              <w:pStyle w:val="Corpsdetexte"/>
              <w:spacing w:before="0" w:after="0"/>
              <w:contextualSpacing/>
              <w:rPr>
                <w:szCs w:val="20"/>
                <w:lang w:val="fr-CA"/>
              </w:rPr>
            </w:pPr>
            <w:r w:rsidRPr="00861905">
              <w:rPr>
                <w:szCs w:val="20"/>
                <w:lang w:val="fr-CA"/>
              </w:rPr>
              <w:t>SwedishInterpreter</w:t>
            </w:r>
          </w:p>
        </w:tc>
        <w:tc>
          <w:tcPr>
            <w:tcW w:w="2117" w:type="dxa"/>
            <w:hideMark/>
          </w:tcPr>
          <w:p w14:paraId="3481A8C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Swedish (swe)</w:t>
            </w:r>
          </w:p>
        </w:tc>
        <w:tc>
          <w:tcPr>
            <w:tcW w:w="1810" w:type="dxa"/>
            <w:noWrap/>
          </w:tcPr>
          <w:p w14:paraId="6D3464A1" w14:textId="081B2D3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004CBF2" w14:textId="77777777" w:rsidTr="00983744">
        <w:trPr>
          <w:trHeight w:val="20"/>
        </w:trPr>
        <w:tc>
          <w:tcPr>
            <w:tcW w:w="5783" w:type="dxa"/>
            <w:noWrap/>
            <w:hideMark/>
          </w:tcPr>
          <w:p w14:paraId="02BC37A8" w14:textId="77777777" w:rsidR="00983744" w:rsidRPr="00861905" w:rsidRDefault="00983744" w:rsidP="00983744">
            <w:pPr>
              <w:pStyle w:val="Corpsdetexte"/>
              <w:spacing w:before="0" w:after="0"/>
              <w:contextualSpacing/>
              <w:rPr>
                <w:szCs w:val="20"/>
                <w:lang w:val="fr-CA"/>
              </w:rPr>
            </w:pPr>
            <w:r w:rsidRPr="00861905">
              <w:rPr>
                <w:szCs w:val="20"/>
                <w:lang w:val="fr-CA"/>
              </w:rPr>
              <w:t>SwissGermanAlemannicAlsatianInterpreter</w:t>
            </w:r>
          </w:p>
        </w:tc>
        <w:tc>
          <w:tcPr>
            <w:tcW w:w="2117" w:type="dxa"/>
            <w:hideMark/>
          </w:tcPr>
          <w:p w14:paraId="09AFC90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Swiss German Alemannic Alsatian (gsw)</w:t>
            </w:r>
          </w:p>
        </w:tc>
        <w:tc>
          <w:tcPr>
            <w:tcW w:w="1810" w:type="dxa"/>
            <w:noWrap/>
          </w:tcPr>
          <w:p w14:paraId="37BEDBD8" w14:textId="15A3364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F3F3A" w14:textId="77777777" w:rsidTr="00983744">
        <w:trPr>
          <w:trHeight w:val="20"/>
        </w:trPr>
        <w:tc>
          <w:tcPr>
            <w:tcW w:w="5783" w:type="dxa"/>
            <w:noWrap/>
            <w:hideMark/>
          </w:tcPr>
          <w:p w14:paraId="4310CF57" w14:textId="77777777" w:rsidR="00983744" w:rsidRPr="00861905" w:rsidRDefault="00983744" w:rsidP="00983744">
            <w:pPr>
              <w:pStyle w:val="Corpsdetexte"/>
              <w:spacing w:before="0" w:after="0"/>
              <w:contextualSpacing/>
              <w:rPr>
                <w:szCs w:val="20"/>
                <w:lang w:val="fr-CA"/>
              </w:rPr>
            </w:pPr>
            <w:r w:rsidRPr="00861905">
              <w:rPr>
                <w:szCs w:val="20"/>
                <w:lang w:val="fr-CA"/>
              </w:rPr>
              <w:t>SyriacInterpreter</w:t>
            </w:r>
          </w:p>
        </w:tc>
        <w:tc>
          <w:tcPr>
            <w:tcW w:w="2117" w:type="dxa"/>
            <w:hideMark/>
          </w:tcPr>
          <w:p w14:paraId="76EF20E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Syriac (syr)</w:t>
            </w:r>
          </w:p>
        </w:tc>
        <w:tc>
          <w:tcPr>
            <w:tcW w:w="1810" w:type="dxa"/>
            <w:noWrap/>
          </w:tcPr>
          <w:p w14:paraId="4ECF52FB" w14:textId="3165453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CB01609" w14:textId="77777777" w:rsidTr="00983744">
        <w:trPr>
          <w:trHeight w:val="20"/>
        </w:trPr>
        <w:tc>
          <w:tcPr>
            <w:tcW w:w="5783" w:type="dxa"/>
            <w:noWrap/>
            <w:hideMark/>
          </w:tcPr>
          <w:p w14:paraId="181957F5" w14:textId="77777777" w:rsidR="00983744" w:rsidRPr="00861905" w:rsidRDefault="00983744" w:rsidP="00983744">
            <w:pPr>
              <w:pStyle w:val="Corpsdetexte"/>
              <w:spacing w:before="0" w:after="0"/>
              <w:contextualSpacing/>
              <w:rPr>
                <w:szCs w:val="20"/>
                <w:lang w:val="fr-CA"/>
              </w:rPr>
            </w:pPr>
            <w:r w:rsidRPr="00861905">
              <w:rPr>
                <w:szCs w:val="20"/>
                <w:lang w:val="fr-CA"/>
              </w:rPr>
              <w:t>TagalogInterpreter</w:t>
            </w:r>
          </w:p>
        </w:tc>
        <w:tc>
          <w:tcPr>
            <w:tcW w:w="2117" w:type="dxa"/>
            <w:hideMark/>
          </w:tcPr>
          <w:p w14:paraId="1F501B3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Tagalog (tgl)</w:t>
            </w:r>
          </w:p>
        </w:tc>
        <w:tc>
          <w:tcPr>
            <w:tcW w:w="1810" w:type="dxa"/>
            <w:noWrap/>
          </w:tcPr>
          <w:p w14:paraId="5F30C2DA" w14:textId="151C19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68D438" w14:textId="77777777" w:rsidTr="00983744">
        <w:trPr>
          <w:trHeight w:val="20"/>
        </w:trPr>
        <w:tc>
          <w:tcPr>
            <w:tcW w:w="5783" w:type="dxa"/>
            <w:noWrap/>
            <w:hideMark/>
          </w:tcPr>
          <w:p w14:paraId="3A4A463D" w14:textId="77777777" w:rsidR="00983744" w:rsidRPr="00861905" w:rsidRDefault="00983744" w:rsidP="00983744">
            <w:pPr>
              <w:pStyle w:val="Corpsdetexte"/>
              <w:spacing w:before="0" w:after="0"/>
              <w:contextualSpacing/>
              <w:rPr>
                <w:szCs w:val="20"/>
                <w:lang w:val="fr-CA"/>
              </w:rPr>
            </w:pPr>
            <w:r w:rsidRPr="00861905">
              <w:rPr>
                <w:szCs w:val="20"/>
                <w:lang w:val="fr-CA"/>
              </w:rPr>
              <w:t>TahitianInterpreter</w:t>
            </w:r>
          </w:p>
        </w:tc>
        <w:tc>
          <w:tcPr>
            <w:tcW w:w="2117" w:type="dxa"/>
            <w:hideMark/>
          </w:tcPr>
          <w:p w14:paraId="4E756C7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Tahitian (tah)</w:t>
            </w:r>
          </w:p>
        </w:tc>
        <w:tc>
          <w:tcPr>
            <w:tcW w:w="1810" w:type="dxa"/>
            <w:noWrap/>
          </w:tcPr>
          <w:p w14:paraId="09CE4CE6" w14:textId="721105F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87152C" w14:textId="77777777" w:rsidTr="00983744">
        <w:trPr>
          <w:trHeight w:val="20"/>
        </w:trPr>
        <w:tc>
          <w:tcPr>
            <w:tcW w:w="5783" w:type="dxa"/>
            <w:noWrap/>
            <w:hideMark/>
          </w:tcPr>
          <w:p w14:paraId="32A238D1" w14:textId="77777777" w:rsidR="00983744" w:rsidRPr="00861905" w:rsidRDefault="00983744" w:rsidP="00983744">
            <w:pPr>
              <w:pStyle w:val="Corpsdetexte"/>
              <w:spacing w:before="0" w:after="0"/>
              <w:contextualSpacing/>
              <w:rPr>
                <w:szCs w:val="20"/>
                <w:lang w:val="fr-CA"/>
              </w:rPr>
            </w:pPr>
            <w:r w:rsidRPr="00861905">
              <w:rPr>
                <w:szCs w:val="20"/>
                <w:lang w:val="fr-CA"/>
              </w:rPr>
              <w:t>TaiLanguagesInterpreter</w:t>
            </w:r>
          </w:p>
        </w:tc>
        <w:tc>
          <w:tcPr>
            <w:tcW w:w="2117" w:type="dxa"/>
            <w:hideMark/>
          </w:tcPr>
          <w:p w14:paraId="146A86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Tai Languages (tai)</w:t>
            </w:r>
          </w:p>
        </w:tc>
        <w:tc>
          <w:tcPr>
            <w:tcW w:w="1810" w:type="dxa"/>
            <w:noWrap/>
          </w:tcPr>
          <w:p w14:paraId="55C68271" w14:textId="121FB17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84ACE0" w14:textId="77777777" w:rsidTr="00983744">
        <w:trPr>
          <w:trHeight w:val="20"/>
        </w:trPr>
        <w:tc>
          <w:tcPr>
            <w:tcW w:w="5783" w:type="dxa"/>
            <w:noWrap/>
            <w:hideMark/>
          </w:tcPr>
          <w:p w14:paraId="484416F2" w14:textId="77777777" w:rsidR="00983744" w:rsidRPr="00861905" w:rsidRDefault="00983744" w:rsidP="00983744">
            <w:pPr>
              <w:pStyle w:val="Corpsdetexte"/>
              <w:spacing w:before="0" w:after="0"/>
              <w:contextualSpacing/>
              <w:rPr>
                <w:szCs w:val="20"/>
                <w:lang w:val="fr-CA"/>
              </w:rPr>
            </w:pPr>
            <w:r w:rsidRPr="00861905">
              <w:rPr>
                <w:szCs w:val="20"/>
                <w:lang w:val="fr-CA"/>
              </w:rPr>
              <w:t>TajikInterpreter</w:t>
            </w:r>
          </w:p>
        </w:tc>
        <w:tc>
          <w:tcPr>
            <w:tcW w:w="2117" w:type="dxa"/>
            <w:hideMark/>
          </w:tcPr>
          <w:p w14:paraId="7731133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Tajik (tgk)</w:t>
            </w:r>
          </w:p>
        </w:tc>
        <w:tc>
          <w:tcPr>
            <w:tcW w:w="1810" w:type="dxa"/>
            <w:noWrap/>
          </w:tcPr>
          <w:p w14:paraId="30BADB88" w14:textId="64E74A0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E35DC5C" w14:textId="77777777" w:rsidTr="00983744">
        <w:trPr>
          <w:trHeight w:val="20"/>
        </w:trPr>
        <w:tc>
          <w:tcPr>
            <w:tcW w:w="5783" w:type="dxa"/>
            <w:noWrap/>
            <w:hideMark/>
          </w:tcPr>
          <w:p w14:paraId="7BE8D740"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TamashekInterpreter</w:t>
            </w:r>
          </w:p>
        </w:tc>
        <w:tc>
          <w:tcPr>
            <w:tcW w:w="2117" w:type="dxa"/>
            <w:hideMark/>
          </w:tcPr>
          <w:p w14:paraId="2E96B6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Tamashek (tmh)</w:t>
            </w:r>
          </w:p>
        </w:tc>
        <w:tc>
          <w:tcPr>
            <w:tcW w:w="1810" w:type="dxa"/>
            <w:noWrap/>
          </w:tcPr>
          <w:p w14:paraId="66D8976B" w14:textId="1810437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2408035" w14:textId="77777777" w:rsidTr="00983744">
        <w:trPr>
          <w:trHeight w:val="20"/>
        </w:trPr>
        <w:tc>
          <w:tcPr>
            <w:tcW w:w="5783" w:type="dxa"/>
            <w:noWrap/>
            <w:hideMark/>
          </w:tcPr>
          <w:p w14:paraId="13536BE6" w14:textId="77777777" w:rsidR="00983744" w:rsidRPr="00861905" w:rsidRDefault="00983744" w:rsidP="00983744">
            <w:pPr>
              <w:pStyle w:val="Corpsdetexte"/>
              <w:spacing w:before="0" w:after="0"/>
              <w:contextualSpacing/>
              <w:rPr>
                <w:szCs w:val="20"/>
                <w:lang w:val="fr-CA"/>
              </w:rPr>
            </w:pPr>
            <w:r w:rsidRPr="00861905">
              <w:rPr>
                <w:szCs w:val="20"/>
                <w:lang w:val="fr-CA"/>
              </w:rPr>
              <w:t>TamilInterpreter</w:t>
            </w:r>
          </w:p>
        </w:tc>
        <w:tc>
          <w:tcPr>
            <w:tcW w:w="2117" w:type="dxa"/>
            <w:hideMark/>
          </w:tcPr>
          <w:p w14:paraId="025F0C0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Tamil (tam)</w:t>
            </w:r>
          </w:p>
        </w:tc>
        <w:tc>
          <w:tcPr>
            <w:tcW w:w="1810" w:type="dxa"/>
            <w:noWrap/>
          </w:tcPr>
          <w:p w14:paraId="135E4317" w14:textId="42F9F4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51DF573" w14:textId="77777777" w:rsidTr="00983744">
        <w:trPr>
          <w:trHeight w:val="20"/>
        </w:trPr>
        <w:tc>
          <w:tcPr>
            <w:tcW w:w="5783" w:type="dxa"/>
            <w:noWrap/>
            <w:hideMark/>
          </w:tcPr>
          <w:p w14:paraId="1F833A3D" w14:textId="77777777" w:rsidR="00983744" w:rsidRPr="00861905" w:rsidRDefault="00983744" w:rsidP="00983744">
            <w:pPr>
              <w:pStyle w:val="Corpsdetexte"/>
              <w:spacing w:before="0" w:after="0"/>
              <w:contextualSpacing/>
              <w:rPr>
                <w:szCs w:val="20"/>
                <w:lang w:val="fr-CA"/>
              </w:rPr>
            </w:pPr>
            <w:r w:rsidRPr="00861905">
              <w:rPr>
                <w:szCs w:val="20"/>
                <w:lang w:val="fr-CA"/>
              </w:rPr>
              <w:t>TatarInterpreter</w:t>
            </w:r>
          </w:p>
        </w:tc>
        <w:tc>
          <w:tcPr>
            <w:tcW w:w="2117" w:type="dxa"/>
            <w:hideMark/>
          </w:tcPr>
          <w:p w14:paraId="085DE67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Tatar (tat)</w:t>
            </w:r>
          </w:p>
        </w:tc>
        <w:tc>
          <w:tcPr>
            <w:tcW w:w="1810" w:type="dxa"/>
            <w:noWrap/>
          </w:tcPr>
          <w:p w14:paraId="15602952" w14:textId="0A30D62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1AC2AD" w14:textId="77777777" w:rsidTr="00983744">
        <w:trPr>
          <w:trHeight w:val="20"/>
        </w:trPr>
        <w:tc>
          <w:tcPr>
            <w:tcW w:w="5783" w:type="dxa"/>
            <w:noWrap/>
            <w:hideMark/>
          </w:tcPr>
          <w:p w14:paraId="095DFB45" w14:textId="77777777" w:rsidR="00983744" w:rsidRPr="00861905" w:rsidRDefault="00983744" w:rsidP="00983744">
            <w:pPr>
              <w:pStyle w:val="Corpsdetexte"/>
              <w:spacing w:before="0" w:after="0"/>
              <w:contextualSpacing/>
              <w:rPr>
                <w:szCs w:val="20"/>
                <w:lang w:val="fr-CA"/>
              </w:rPr>
            </w:pPr>
            <w:r w:rsidRPr="00861905">
              <w:rPr>
                <w:szCs w:val="20"/>
                <w:lang w:val="fr-CA"/>
              </w:rPr>
              <w:t>TeluguInterpreter</w:t>
            </w:r>
          </w:p>
        </w:tc>
        <w:tc>
          <w:tcPr>
            <w:tcW w:w="2117" w:type="dxa"/>
            <w:hideMark/>
          </w:tcPr>
          <w:p w14:paraId="757D4C4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Telugu (tel)</w:t>
            </w:r>
          </w:p>
        </w:tc>
        <w:tc>
          <w:tcPr>
            <w:tcW w:w="1810" w:type="dxa"/>
            <w:noWrap/>
          </w:tcPr>
          <w:p w14:paraId="62E3FAD6" w14:textId="0E9572A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F493D6F" w14:textId="77777777" w:rsidTr="00983744">
        <w:trPr>
          <w:trHeight w:val="20"/>
        </w:trPr>
        <w:tc>
          <w:tcPr>
            <w:tcW w:w="5783" w:type="dxa"/>
            <w:noWrap/>
            <w:hideMark/>
          </w:tcPr>
          <w:p w14:paraId="20AB4602" w14:textId="77777777" w:rsidR="00983744" w:rsidRPr="00861905" w:rsidRDefault="00983744" w:rsidP="00983744">
            <w:pPr>
              <w:pStyle w:val="Corpsdetexte"/>
              <w:spacing w:before="0" w:after="0"/>
              <w:contextualSpacing/>
              <w:rPr>
                <w:szCs w:val="20"/>
                <w:lang w:val="fr-CA"/>
              </w:rPr>
            </w:pPr>
            <w:r w:rsidRPr="00861905">
              <w:rPr>
                <w:szCs w:val="20"/>
                <w:lang w:val="fr-CA"/>
              </w:rPr>
              <w:t>TerenoInterpreter</w:t>
            </w:r>
          </w:p>
        </w:tc>
        <w:tc>
          <w:tcPr>
            <w:tcW w:w="2117" w:type="dxa"/>
            <w:hideMark/>
          </w:tcPr>
          <w:p w14:paraId="65A9886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Tereno (ter)</w:t>
            </w:r>
          </w:p>
        </w:tc>
        <w:tc>
          <w:tcPr>
            <w:tcW w:w="1810" w:type="dxa"/>
            <w:noWrap/>
          </w:tcPr>
          <w:p w14:paraId="33E3A54D" w14:textId="165C8F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A4EA141" w14:textId="77777777" w:rsidTr="00983744">
        <w:trPr>
          <w:trHeight w:val="20"/>
        </w:trPr>
        <w:tc>
          <w:tcPr>
            <w:tcW w:w="5783" w:type="dxa"/>
            <w:noWrap/>
            <w:hideMark/>
          </w:tcPr>
          <w:p w14:paraId="77C6A995" w14:textId="77777777" w:rsidR="00983744" w:rsidRPr="00861905" w:rsidRDefault="00983744" w:rsidP="00983744">
            <w:pPr>
              <w:pStyle w:val="Corpsdetexte"/>
              <w:spacing w:before="0" w:after="0"/>
              <w:contextualSpacing/>
              <w:rPr>
                <w:szCs w:val="20"/>
                <w:lang w:val="fr-CA"/>
              </w:rPr>
            </w:pPr>
            <w:r w:rsidRPr="00861905">
              <w:rPr>
                <w:szCs w:val="20"/>
                <w:lang w:val="fr-CA"/>
              </w:rPr>
              <w:t>TetumInterpreter</w:t>
            </w:r>
          </w:p>
        </w:tc>
        <w:tc>
          <w:tcPr>
            <w:tcW w:w="2117" w:type="dxa"/>
            <w:hideMark/>
          </w:tcPr>
          <w:p w14:paraId="1B64A64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Tetum (tet)</w:t>
            </w:r>
          </w:p>
        </w:tc>
        <w:tc>
          <w:tcPr>
            <w:tcW w:w="1810" w:type="dxa"/>
            <w:noWrap/>
          </w:tcPr>
          <w:p w14:paraId="7F4CA479" w14:textId="780BD7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E3C8CF6" w14:textId="77777777" w:rsidTr="00983744">
        <w:trPr>
          <w:trHeight w:val="20"/>
        </w:trPr>
        <w:tc>
          <w:tcPr>
            <w:tcW w:w="5783" w:type="dxa"/>
            <w:noWrap/>
            <w:hideMark/>
          </w:tcPr>
          <w:p w14:paraId="758D18A5" w14:textId="77777777" w:rsidR="00983744" w:rsidRPr="00861905" w:rsidRDefault="00983744" w:rsidP="00983744">
            <w:pPr>
              <w:pStyle w:val="Corpsdetexte"/>
              <w:spacing w:before="0" w:after="0"/>
              <w:contextualSpacing/>
              <w:rPr>
                <w:szCs w:val="20"/>
                <w:lang w:val="fr-CA"/>
              </w:rPr>
            </w:pPr>
            <w:r w:rsidRPr="00861905">
              <w:rPr>
                <w:szCs w:val="20"/>
                <w:lang w:val="fr-CA"/>
              </w:rPr>
              <w:t>ThaiInterpreter</w:t>
            </w:r>
          </w:p>
        </w:tc>
        <w:tc>
          <w:tcPr>
            <w:tcW w:w="2117" w:type="dxa"/>
            <w:hideMark/>
          </w:tcPr>
          <w:p w14:paraId="40F7709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Thai (tha)</w:t>
            </w:r>
          </w:p>
        </w:tc>
        <w:tc>
          <w:tcPr>
            <w:tcW w:w="1810" w:type="dxa"/>
            <w:noWrap/>
          </w:tcPr>
          <w:p w14:paraId="6FA669FA" w14:textId="7944779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8A5A0D5" w14:textId="77777777" w:rsidTr="00983744">
        <w:trPr>
          <w:trHeight w:val="20"/>
        </w:trPr>
        <w:tc>
          <w:tcPr>
            <w:tcW w:w="5783" w:type="dxa"/>
            <w:noWrap/>
            <w:hideMark/>
          </w:tcPr>
          <w:p w14:paraId="53F89DFF" w14:textId="77777777" w:rsidR="00983744" w:rsidRPr="00861905" w:rsidRDefault="00983744" w:rsidP="00983744">
            <w:pPr>
              <w:pStyle w:val="Corpsdetexte"/>
              <w:spacing w:before="0" w:after="0"/>
              <w:contextualSpacing/>
              <w:rPr>
                <w:szCs w:val="20"/>
                <w:lang w:val="fr-CA"/>
              </w:rPr>
            </w:pPr>
            <w:r w:rsidRPr="00861905">
              <w:rPr>
                <w:szCs w:val="20"/>
                <w:lang w:val="fr-CA"/>
              </w:rPr>
              <w:t>TibetanInterpreter</w:t>
            </w:r>
          </w:p>
        </w:tc>
        <w:tc>
          <w:tcPr>
            <w:tcW w:w="2117" w:type="dxa"/>
            <w:hideMark/>
          </w:tcPr>
          <w:p w14:paraId="03D2174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Tibetan (tib (B))</w:t>
            </w:r>
          </w:p>
        </w:tc>
        <w:tc>
          <w:tcPr>
            <w:tcW w:w="1810" w:type="dxa"/>
            <w:noWrap/>
          </w:tcPr>
          <w:p w14:paraId="2DD4D2BE" w14:textId="52ACAC1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312E0AE" w14:textId="77777777" w:rsidTr="00983744">
        <w:trPr>
          <w:trHeight w:val="20"/>
        </w:trPr>
        <w:tc>
          <w:tcPr>
            <w:tcW w:w="5783" w:type="dxa"/>
            <w:noWrap/>
            <w:hideMark/>
          </w:tcPr>
          <w:p w14:paraId="6517F51A" w14:textId="77777777" w:rsidR="00983744" w:rsidRPr="00861905" w:rsidRDefault="00983744" w:rsidP="00983744">
            <w:pPr>
              <w:pStyle w:val="Corpsdetexte"/>
              <w:spacing w:before="0" w:after="0"/>
              <w:contextualSpacing/>
              <w:rPr>
                <w:szCs w:val="20"/>
                <w:lang w:val="fr-CA"/>
              </w:rPr>
            </w:pPr>
            <w:r w:rsidRPr="00861905">
              <w:rPr>
                <w:szCs w:val="20"/>
                <w:lang w:val="fr-CA"/>
              </w:rPr>
              <w:t>TigreInterpreter</w:t>
            </w:r>
          </w:p>
        </w:tc>
        <w:tc>
          <w:tcPr>
            <w:tcW w:w="2117" w:type="dxa"/>
            <w:hideMark/>
          </w:tcPr>
          <w:p w14:paraId="6322CB9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Tigre (tig)</w:t>
            </w:r>
          </w:p>
        </w:tc>
        <w:tc>
          <w:tcPr>
            <w:tcW w:w="1810" w:type="dxa"/>
            <w:noWrap/>
          </w:tcPr>
          <w:p w14:paraId="48E98EAA" w14:textId="45534F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9D76C6" w14:textId="77777777" w:rsidTr="00983744">
        <w:trPr>
          <w:trHeight w:val="20"/>
        </w:trPr>
        <w:tc>
          <w:tcPr>
            <w:tcW w:w="5783" w:type="dxa"/>
            <w:noWrap/>
            <w:hideMark/>
          </w:tcPr>
          <w:p w14:paraId="464253A5" w14:textId="77777777" w:rsidR="00983744" w:rsidRPr="00861905" w:rsidRDefault="00983744" w:rsidP="00983744">
            <w:pPr>
              <w:pStyle w:val="Corpsdetexte"/>
              <w:spacing w:before="0" w:after="0"/>
              <w:contextualSpacing/>
              <w:rPr>
                <w:szCs w:val="20"/>
                <w:lang w:val="fr-CA"/>
              </w:rPr>
            </w:pPr>
            <w:r w:rsidRPr="00861905">
              <w:rPr>
                <w:szCs w:val="20"/>
                <w:lang w:val="fr-CA"/>
              </w:rPr>
              <w:t>TigrinyaInterpreter</w:t>
            </w:r>
          </w:p>
        </w:tc>
        <w:tc>
          <w:tcPr>
            <w:tcW w:w="2117" w:type="dxa"/>
            <w:hideMark/>
          </w:tcPr>
          <w:p w14:paraId="798FB20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Tigrinya (tir)</w:t>
            </w:r>
          </w:p>
        </w:tc>
        <w:tc>
          <w:tcPr>
            <w:tcW w:w="1810" w:type="dxa"/>
            <w:noWrap/>
          </w:tcPr>
          <w:p w14:paraId="18AD0B76" w14:textId="282F8D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ABCB14" w14:textId="77777777" w:rsidTr="00983744">
        <w:trPr>
          <w:trHeight w:val="20"/>
        </w:trPr>
        <w:tc>
          <w:tcPr>
            <w:tcW w:w="5783" w:type="dxa"/>
            <w:noWrap/>
            <w:hideMark/>
          </w:tcPr>
          <w:p w14:paraId="50E259A7" w14:textId="77777777" w:rsidR="00983744" w:rsidRPr="00861905" w:rsidRDefault="00983744" w:rsidP="00983744">
            <w:pPr>
              <w:pStyle w:val="Corpsdetexte"/>
              <w:spacing w:before="0" w:after="0"/>
              <w:contextualSpacing/>
              <w:rPr>
                <w:szCs w:val="20"/>
                <w:lang w:val="fr-CA"/>
              </w:rPr>
            </w:pPr>
            <w:r w:rsidRPr="00861905">
              <w:rPr>
                <w:szCs w:val="20"/>
                <w:lang w:val="fr-CA"/>
              </w:rPr>
              <w:t>TimneInterpreter</w:t>
            </w:r>
          </w:p>
        </w:tc>
        <w:tc>
          <w:tcPr>
            <w:tcW w:w="2117" w:type="dxa"/>
            <w:hideMark/>
          </w:tcPr>
          <w:p w14:paraId="16963F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Timne (tem)</w:t>
            </w:r>
          </w:p>
        </w:tc>
        <w:tc>
          <w:tcPr>
            <w:tcW w:w="1810" w:type="dxa"/>
            <w:noWrap/>
          </w:tcPr>
          <w:p w14:paraId="1D167C50" w14:textId="435428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6FA6F3F" w14:textId="77777777" w:rsidTr="00983744">
        <w:trPr>
          <w:trHeight w:val="20"/>
        </w:trPr>
        <w:tc>
          <w:tcPr>
            <w:tcW w:w="5783" w:type="dxa"/>
            <w:noWrap/>
            <w:hideMark/>
          </w:tcPr>
          <w:p w14:paraId="139A72B8" w14:textId="77777777" w:rsidR="00983744" w:rsidRPr="00861905" w:rsidRDefault="00983744" w:rsidP="00983744">
            <w:pPr>
              <w:pStyle w:val="Corpsdetexte"/>
              <w:spacing w:before="0" w:after="0"/>
              <w:contextualSpacing/>
              <w:rPr>
                <w:szCs w:val="20"/>
                <w:lang w:val="fr-CA"/>
              </w:rPr>
            </w:pPr>
            <w:r w:rsidRPr="00861905">
              <w:rPr>
                <w:szCs w:val="20"/>
                <w:lang w:val="fr-CA"/>
              </w:rPr>
              <w:t>TivInterpreter</w:t>
            </w:r>
          </w:p>
        </w:tc>
        <w:tc>
          <w:tcPr>
            <w:tcW w:w="2117" w:type="dxa"/>
            <w:hideMark/>
          </w:tcPr>
          <w:p w14:paraId="272FB6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Tiv (tiv)</w:t>
            </w:r>
          </w:p>
        </w:tc>
        <w:tc>
          <w:tcPr>
            <w:tcW w:w="1810" w:type="dxa"/>
            <w:noWrap/>
          </w:tcPr>
          <w:p w14:paraId="6C6698A2" w14:textId="0E8FE3F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E232846" w14:textId="77777777" w:rsidTr="00983744">
        <w:trPr>
          <w:trHeight w:val="20"/>
        </w:trPr>
        <w:tc>
          <w:tcPr>
            <w:tcW w:w="5783" w:type="dxa"/>
            <w:noWrap/>
            <w:hideMark/>
          </w:tcPr>
          <w:p w14:paraId="408A890C"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TlingitInterpreter</w:t>
            </w:r>
          </w:p>
        </w:tc>
        <w:tc>
          <w:tcPr>
            <w:tcW w:w="2117" w:type="dxa"/>
            <w:hideMark/>
          </w:tcPr>
          <w:p w14:paraId="1DB85DF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Tlingit (tli)</w:t>
            </w:r>
          </w:p>
        </w:tc>
        <w:tc>
          <w:tcPr>
            <w:tcW w:w="1810" w:type="dxa"/>
            <w:noWrap/>
          </w:tcPr>
          <w:p w14:paraId="44F88C17" w14:textId="412A462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1AD4A1" w14:textId="77777777" w:rsidTr="00983744">
        <w:trPr>
          <w:trHeight w:val="20"/>
        </w:trPr>
        <w:tc>
          <w:tcPr>
            <w:tcW w:w="5783" w:type="dxa"/>
            <w:noWrap/>
            <w:hideMark/>
          </w:tcPr>
          <w:p w14:paraId="75CCB7B4" w14:textId="77777777" w:rsidR="00983744" w:rsidRPr="00861905" w:rsidRDefault="00983744" w:rsidP="00983744">
            <w:pPr>
              <w:pStyle w:val="Corpsdetexte"/>
              <w:spacing w:before="0" w:after="0"/>
              <w:contextualSpacing/>
              <w:rPr>
                <w:szCs w:val="20"/>
                <w:lang w:val="fr-CA"/>
              </w:rPr>
            </w:pPr>
            <w:r w:rsidRPr="00861905">
              <w:rPr>
                <w:szCs w:val="20"/>
                <w:lang w:val="fr-CA"/>
              </w:rPr>
              <w:t>TokelauInterpreter</w:t>
            </w:r>
          </w:p>
        </w:tc>
        <w:tc>
          <w:tcPr>
            <w:tcW w:w="2117" w:type="dxa"/>
            <w:hideMark/>
          </w:tcPr>
          <w:p w14:paraId="49B070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Tokelau (tkl)</w:t>
            </w:r>
          </w:p>
        </w:tc>
        <w:tc>
          <w:tcPr>
            <w:tcW w:w="1810" w:type="dxa"/>
            <w:noWrap/>
          </w:tcPr>
          <w:p w14:paraId="10C664EF" w14:textId="0DD195C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C9CA77B" w14:textId="77777777" w:rsidTr="00983744">
        <w:trPr>
          <w:trHeight w:val="20"/>
        </w:trPr>
        <w:tc>
          <w:tcPr>
            <w:tcW w:w="5783" w:type="dxa"/>
            <w:noWrap/>
            <w:hideMark/>
          </w:tcPr>
          <w:p w14:paraId="6E5BF9FB" w14:textId="77777777" w:rsidR="00983744" w:rsidRPr="00861905" w:rsidRDefault="00983744" w:rsidP="00983744">
            <w:pPr>
              <w:pStyle w:val="Corpsdetexte"/>
              <w:spacing w:before="0" w:after="0"/>
              <w:contextualSpacing/>
              <w:rPr>
                <w:szCs w:val="20"/>
                <w:lang w:val="fr-CA"/>
              </w:rPr>
            </w:pPr>
            <w:r w:rsidRPr="00861905">
              <w:rPr>
                <w:szCs w:val="20"/>
                <w:lang w:val="fr-CA"/>
              </w:rPr>
              <w:t>TokPisinInterpreter</w:t>
            </w:r>
          </w:p>
        </w:tc>
        <w:tc>
          <w:tcPr>
            <w:tcW w:w="2117" w:type="dxa"/>
            <w:hideMark/>
          </w:tcPr>
          <w:p w14:paraId="5991F5B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Tok Pisin (tpi)</w:t>
            </w:r>
          </w:p>
        </w:tc>
        <w:tc>
          <w:tcPr>
            <w:tcW w:w="1810" w:type="dxa"/>
            <w:noWrap/>
          </w:tcPr>
          <w:p w14:paraId="4F8B432B" w14:textId="3C6B4D0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76AC8C1" w14:textId="77777777" w:rsidTr="00983744">
        <w:trPr>
          <w:trHeight w:val="20"/>
        </w:trPr>
        <w:tc>
          <w:tcPr>
            <w:tcW w:w="5783" w:type="dxa"/>
            <w:noWrap/>
            <w:hideMark/>
          </w:tcPr>
          <w:p w14:paraId="10D1F1E1" w14:textId="77777777" w:rsidR="00983744" w:rsidRPr="00861905" w:rsidRDefault="00983744" w:rsidP="00983744">
            <w:pPr>
              <w:pStyle w:val="Corpsdetexte"/>
              <w:spacing w:before="0" w:after="0"/>
              <w:contextualSpacing/>
              <w:rPr>
                <w:szCs w:val="20"/>
                <w:lang w:val="fr-CA"/>
              </w:rPr>
            </w:pPr>
            <w:r w:rsidRPr="00861905">
              <w:rPr>
                <w:szCs w:val="20"/>
                <w:lang w:val="fr-CA"/>
              </w:rPr>
              <w:t>TongaNyasaInterpreter</w:t>
            </w:r>
          </w:p>
        </w:tc>
        <w:tc>
          <w:tcPr>
            <w:tcW w:w="2117" w:type="dxa"/>
            <w:hideMark/>
          </w:tcPr>
          <w:p w14:paraId="6138F03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Tonga Nyasa (tog)</w:t>
            </w:r>
          </w:p>
        </w:tc>
        <w:tc>
          <w:tcPr>
            <w:tcW w:w="1810" w:type="dxa"/>
            <w:noWrap/>
          </w:tcPr>
          <w:p w14:paraId="6063957D" w14:textId="7B76002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F6A52A" w14:textId="77777777" w:rsidTr="00983744">
        <w:trPr>
          <w:trHeight w:val="20"/>
        </w:trPr>
        <w:tc>
          <w:tcPr>
            <w:tcW w:w="5783" w:type="dxa"/>
            <w:noWrap/>
            <w:hideMark/>
          </w:tcPr>
          <w:p w14:paraId="06A486FB" w14:textId="77777777" w:rsidR="00983744" w:rsidRPr="00861905" w:rsidRDefault="00983744" w:rsidP="00983744">
            <w:pPr>
              <w:pStyle w:val="Corpsdetexte"/>
              <w:spacing w:before="0" w:after="0"/>
              <w:contextualSpacing/>
              <w:rPr>
                <w:szCs w:val="20"/>
                <w:lang w:val="fr-CA"/>
              </w:rPr>
            </w:pPr>
            <w:r w:rsidRPr="00861905">
              <w:rPr>
                <w:szCs w:val="20"/>
                <w:lang w:val="fr-CA"/>
              </w:rPr>
              <w:t>Tonga-TongaIslands-Interpreter</w:t>
            </w:r>
          </w:p>
        </w:tc>
        <w:tc>
          <w:tcPr>
            <w:tcW w:w="2117" w:type="dxa"/>
            <w:hideMark/>
          </w:tcPr>
          <w:p w14:paraId="70DB101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Tonga (Tonga Islands) (ton)</w:t>
            </w:r>
          </w:p>
        </w:tc>
        <w:tc>
          <w:tcPr>
            <w:tcW w:w="1810" w:type="dxa"/>
            <w:noWrap/>
          </w:tcPr>
          <w:p w14:paraId="1F062CF0" w14:textId="78F1658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72D1FB" w14:textId="77777777" w:rsidTr="00983744">
        <w:trPr>
          <w:trHeight w:val="20"/>
        </w:trPr>
        <w:tc>
          <w:tcPr>
            <w:tcW w:w="5783" w:type="dxa"/>
            <w:noWrap/>
            <w:hideMark/>
          </w:tcPr>
          <w:p w14:paraId="732B1C03" w14:textId="77777777" w:rsidR="00983744" w:rsidRPr="00861905" w:rsidRDefault="00983744" w:rsidP="00983744">
            <w:pPr>
              <w:pStyle w:val="Corpsdetexte"/>
              <w:spacing w:before="0" w:after="0"/>
              <w:contextualSpacing/>
              <w:rPr>
                <w:szCs w:val="20"/>
                <w:lang w:val="fr-CA"/>
              </w:rPr>
            </w:pPr>
            <w:r w:rsidRPr="00861905">
              <w:rPr>
                <w:szCs w:val="20"/>
                <w:lang w:val="fr-CA"/>
              </w:rPr>
              <w:t>TsimshianInterpreter</w:t>
            </w:r>
          </w:p>
        </w:tc>
        <w:tc>
          <w:tcPr>
            <w:tcW w:w="2117" w:type="dxa"/>
            <w:hideMark/>
          </w:tcPr>
          <w:p w14:paraId="57DEA48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Tsimshian (tsi)</w:t>
            </w:r>
          </w:p>
        </w:tc>
        <w:tc>
          <w:tcPr>
            <w:tcW w:w="1810" w:type="dxa"/>
            <w:noWrap/>
          </w:tcPr>
          <w:p w14:paraId="135B08F1" w14:textId="5FD1129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07544A" w14:textId="77777777" w:rsidTr="00983744">
        <w:trPr>
          <w:trHeight w:val="20"/>
        </w:trPr>
        <w:tc>
          <w:tcPr>
            <w:tcW w:w="5783" w:type="dxa"/>
            <w:noWrap/>
            <w:hideMark/>
          </w:tcPr>
          <w:p w14:paraId="1DEE4827" w14:textId="77777777" w:rsidR="00983744" w:rsidRPr="00861905" w:rsidRDefault="00983744" w:rsidP="00983744">
            <w:pPr>
              <w:pStyle w:val="Corpsdetexte"/>
              <w:spacing w:before="0" w:after="0"/>
              <w:contextualSpacing/>
              <w:rPr>
                <w:szCs w:val="20"/>
                <w:lang w:val="fr-CA"/>
              </w:rPr>
            </w:pPr>
            <w:r w:rsidRPr="00861905">
              <w:rPr>
                <w:szCs w:val="20"/>
                <w:lang w:val="fr-CA"/>
              </w:rPr>
              <w:t>TsongaInterpreter</w:t>
            </w:r>
          </w:p>
        </w:tc>
        <w:tc>
          <w:tcPr>
            <w:tcW w:w="2117" w:type="dxa"/>
            <w:hideMark/>
          </w:tcPr>
          <w:p w14:paraId="5952BBF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Tsonga (tso)</w:t>
            </w:r>
          </w:p>
        </w:tc>
        <w:tc>
          <w:tcPr>
            <w:tcW w:w="1810" w:type="dxa"/>
            <w:noWrap/>
          </w:tcPr>
          <w:p w14:paraId="5601A442" w14:textId="72C3BC6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9AB452" w14:textId="77777777" w:rsidTr="00983744">
        <w:trPr>
          <w:trHeight w:val="20"/>
        </w:trPr>
        <w:tc>
          <w:tcPr>
            <w:tcW w:w="5783" w:type="dxa"/>
            <w:noWrap/>
            <w:hideMark/>
          </w:tcPr>
          <w:p w14:paraId="6C396C54" w14:textId="77777777" w:rsidR="00983744" w:rsidRPr="00861905" w:rsidRDefault="00983744" w:rsidP="00983744">
            <w:pPr>
              <w:pStyle w:val="Corpsdetexte"/>
              <w:spacing w:before="0" w:after="0"/>
              <w:contextualSpacing/>
              <w:rPr>
                <w:szCs w:val="20"/>
                <w:lang w:val="fr-CA"/>
              </w:rPr>
            </w:pPr>
            <w:r w:rsidRPr="00861905">
              <w:rPr>
                <w:szCs w:val="20"/>
                <w:lang w:val="fr-CA"/>
              </w:rPr>
              <w:t>TswanaInterpreter</w:t>
            </w:r>
          </w:p>
        </w:tc>
        <w:tc>
          <w:tcPr>
            <w:tcW w:w="2117" w:type="dxa"/>
            <w:hideMark/>
          </w:tcPr>
          <w:p w14:paraId="71FDBD5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Tswana (tsn)</w:t>
            </w:r>
          </w:p>
        </w:tc>
        <w:tc>
          <w:tcPr>
            <w:tcW w:w="1810" w:type="dxa"/>
            <w:noWrap/>
          </w:tcPr>
          <w:p w14:paraId="2E567386" w14:textId="5A20353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BD8D61" w14:textId="77777777" w:rsidTr="00983744">
        <w:trPr>
          <w:trHeight w:val="20"/>
        </w:trPr>
        <w:tc>
          <w:tcPr>
            <w:tcW w:w="5783" w:type="dxa"/>
            <w:noWrap/>
            <w:hideMark/>
          </w:tcPr>
          <w:p w14:paraId="5B04830E" w14:textId="77777777" w:rsidR="00983744" w:rsidRPr="00861905" w:rsidRDefault="00983744" w:rsidP="00983744">
            <w:pPr>
              <w:pStyle w:val="Corpsdetexte"/>
              <w:spacing w:before="0" w:after="0"/>
              <w:contextualSpacing/>
              <w:rPr>
                <w:szCs w:val="20"/>
                <w:lang w:val="fr-CA"/>
              </w:rPr>
            </w:pPr>
            <w:r w:rsidRPr="00861905">
              <w:rPr>
                <w:szCs w:val="20"/>
                <w:lang w:val="fr-CA"/>
              </w:rPr>
              <w:t>TumbukaInterpreter</w:t>
            </w:r>
          </w:p>
        </w:tc>
        <w:tc>
          <w:tcPr>
            <w:tcW w:w="2117" w:type="dxa"/>
            <w:hideMark/>
          </w:tcPr>
          <w:p w14:paraId="5724A50C"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Tumbuka (tum)</w:t>
            </w:r>
          </w:p>
        </w:tc>
        <w:tc>
          <w:tcPr>
            <w:tcW w:w="1810" w:type="dxa"/>
            <w:noWrap/>
          </w:tcPr>
          <w:p w14:paraId="33DCABF4" w14:textId="20A6E2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DEDC84D" w14:textId="77777777" w:rsidTr="00983744">
        <w:trPr>
          <w:trHeight w:val="20"/>
        </w:trPr>
        <w:tc>
          <w:tcPr>
            <w:tcW w:w="5783" w:type="dxa"/>
            <w:noWrap/>
            <w:hideMark/>
          </w:tcPr>
          <w:p w14:paraId="09E57EA2" w14:textId="77777777" w:rsidR="00983744" w:rsidRPr="00861905" w:rsidRDefault="00983744" w:rsidP="00983744">
            <w:pPr>
              <w:pStyle w:val="Corpsdetexte"/>
              <w:spacing w:before="0" w:after="0"/>
              <w:contextualSpacing/>
              <w:rPr>
                <w:szCs w:val="20"/>
                <w:lang w:val="fr-CA"/>
              </w:rPr>
            </w:pPr>
            <w:r w:rsidRPr="00861905">
              <w:rPr>
                <w:szCs w:val="20"/>
                <w:lang w:val="fr-CA"/>
              </w:rPr>
              <w:t>TupiLanguagesInterpreter</w:t>
            </w:r>
          </w:p>
        </w:tc>
        <w:tc>
          <w:tcPr>
            <w:tcW w:w="2117" w:type="dxa"/>
            <w:hideMark/>
          </w:tcPr>
          <w:p w14:paraId="4437CFC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Tupi Languages (tup)</w:t>
            </w:r>
          </w:p>
        </w:tc>
        <w:tc>
          <w:tcPr>
            <w:tcW w:w="1810" w:type="dxa"/>
            <w:noWrap/>
          </w:tcPr>
          <w:p w14:paraId="2C2A4D8C" w14:textId="3D53540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6C840C" w14:textId="77777777" w:rsidTr="00983744">
        <w:trPr>
          <w:trHeight w:val="20"/>
        </w:trPr>
        <w:tc>
          <w:tcPr>
            <w:tcW w:w="5783" w:type="dxa"/>
            <w:noWrap/>
            <w:hideMark/>
          </w:tcPr>
          <w:p w14:paraId="562A2702" w14:textId="77777777" w:rsidR="00983744" w:rsidRPr="00861905" w:rsidRDefault="00983744" w:rsidP="00983744">
            <w:pPr>
              <w:pStyle w:val="Corpsdetexte"/>
              <w:spacing w:before="0" w:after="0"/>
              <w:contextualSpacing/>
              <w:rPr>
                <w:szCs w:val="20"/>
                <w:lang w:val="fr-CA"/>
              </w:rPr>
            </w:pPr>
            <w:r w:rsidRPr="00861905">
              <w:rPr>
                <w:szCs w:val="20"/>
                <w:lang w:val="fr-CA"/>
              </w:rPr>
              <w:t>TurkishInterpreter</w:t>
            </w:r>
          </w:p>
        </w:tc>
        <w:tc>
          <w:tcPr>
            <w:tcW w:w="2117" w:type="dxa"/>
            <w:hideMark/>
          </w:tcPr>
          <w:p w14:paraId="2A276D7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Turkish (tur)</w:t>
            </w:r>
          </w:p>
        </w:tc>
        <w:tc>
          <w:tcPr>
            <w:tcW w:w="1810" w:type="dxa"/>
            <w:noWrap/>
          </w:tcPr>
          <w:p w14:paraId="459E493D" w14:textId="40CA6A9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6C08DE" w14:textId="77777777" w:rsidTr="00983744">
        <w:trPr>
          <w:trHeight w:val="20"/>
        </w:trPr>
        <w:tc>
          <w:tcPr>
            <w:tcW w:w="5783" w:type="dxa"/>
            <w:noWrap/>
            <w:hideMark/>
          </w:tcPr>
          <w:p w14:paraId="3212A6DD"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TurkmenInterpreter</w:t>
            </w:r>
          </w:p>
        </w:tc>
        <w:tc>
          <w:tcPr>
            <w:tcW w:w="2117" w:type="dxa"/>
            <w:hideMark/>
          </w:tcPr>
          <w:p w14:paraId="10983259"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Turkmen (tuk)</w:t>
            </w:r>
          </w:p>
        </w:tc>
        <w:tc>
          <w:tcPr>
            <w:tcW w:w="1810" w:type="dxa"/>
            <w:noWrap/>
          </w:tcPr>
          <w:p w14:paraId="39D02D71" w14:textId="30677CC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57D4F5" w14:textId="77777777" w:rsidTr="00983744">
        <w:trPr>
          <w:trHeight w:val="20"/>
        </w:trPr>
        <w:tc>
          <w:tcPr>
            <w:tcW w:w="5783" w:type="dxa"/>
            <w:noWrap/>
            <w:hideMark/>
          </w:tcPr>
          <w:p w14:paraId="059CE4B3" w14:textId="77777777" w:rsidR="00983744" w:rsidRPr="00861905" w:rsidRDefault="00983744" w:rsidP="00983744">
            <w:pPr>
              <w:pStyle w:val="Corpsdetexte"/>
              <w:spacing w:before="0" w:after="0"/>
              <w:contextualSpacing/>
              <w:rPr>
                <w:szCs w:val="20"/>
                <w:lang w:val="fr-CA"/>
              </w:rPr>
            </w:pPr>
            <w:r w:rsidRPr="00861905">
              <w:rPr>
                <w:szCs w:val="20"/>
                <w:lang w:val="fr-CA"/>
              </w:rPr>
              <w:t>TuvaluInterpreter</w:t>
            </w:r>
          </w:p>
        </w:tc>
        <w:tc>
          <w:tcPr>
            <w:tcW w:w="2117" w:type="dxa"/>
            <w:hideMark/>
          </w:tcPr>
          <w:p w14:paraId="6EFE556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Tuvalu (tvl)</w:t>
            </w:r>
          </w:p>
        </w:tc>
        <w:tc>
          <w:tcPr>
            <w:tcW w:w="1810" w:type="dxa"/>
            <w:noWrap/>
          </w:tcPr>
          <w:p w14:paraId="2E1F7853" w14:textId="0D2B471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6E9EDC" w14:textId="77777777" w:rsidTr="00983744">
        <w:trPr>
          <w:trHeight w:val="20"/>
        </w:trPr>
        <w:tc>
          <w:tcPr>
            <w:tcW w:w="5783" w:type="dxa"/>
            <w:noWrap/>
            <w:hideMark/>
          </w:tcPr>
          <w:p w14:paraId="2C917573" w14:textId="77777777" w:rsidR="00983744" w:rsidRPr="00861905" w:rsidRDefault="00983744" w:rsidP="00983744">
            <w:pPr>
              <w:pStyle w:val="Corpsdetexte"/>
              <w:spacing w:before="0" w:after="0"/>
              <w:contextualSpacing/>
              <w:rPr>
                <w:szCs w:val="20"/>
                <w:lang w:val="fr-CA"/>
              </w:rPr>
            </w:pPr>
            <w:r w:rsidRPr="00861905">
              <w:rPr>
                <w:szCs w:val="20"/>
                <w:lang w:val="fr-CA"/>
              </w:rPr>
              <w:t>TuvinianInterpreter</w:t>
            </w:r>
          </w:p>
        </w:tc>
        <w:tc>
          <w:tcPr>
            <w:tcW w:w="2117" w:type="dxa"/>
            <w:hideMark/>
          </w:tcPr>
          <w:p w14:paraId="63538A5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Tuvinian (tyv)</w:t>
            </w:r>
          </w:p>
        </w:tc>
        <w:tc>
          <w:tcPr>
            <w:tcW w:w="1810" w:type="dxa"/>
            <w:noWrap/>
          </w:tcPr>
          <w:p w14:paraId="16EE9248" w14:textId="50534B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8280459" w14:textId="77777777" w:rsidTr="00983744">
        <w:trPr>
          <w:trHeight w:val="20"/>
        </w:trPr>
        <w:tc>
          <w:tcPr>
            <w:tcW w:w="5783" w:type="dxa"/>
            <w:noWrap/>
            <w:hideMark/>
          </w:tcPr>
          <w:p w14:paraId="03D13B70" w14:textId="77777777" w:rsidR="00983744" w:rsidRPr="00861905" w:rsidRDefault="00983744" w:rsidP="00983744">
            <w:pPr>
              <w:pStyle w:val="Corpsdetexte"/>
              <w:spacing w:before="0" w:after="0"/>
              <w:contextualSpacing/>
              <w:rPr>
                <w:szCs w:val="20"/>
                <w:lang w:val="fr-CA"/>
              </w:rPr>
            </w:pPr>
            <w:r w:rsidRPr="00861905">
              <w:rPr>
                <w:szCs w:val="20"/>
                <w:lang w:val="fr-CA"/>
              </w:rPr>
              <w:t>TwiInterpreter</w:t>
            </w:r>
          </w:p>
        </w:tc>
        <w:tc>
          <w:tcPr>
            <w:tcW w:w="2117" w:type="dxa"/>
            <w:hideMark/>
          </w:tcPr>
          <w:p w14:paraId="0CE1DF2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Twi (twi)</w:t>
            </w:r>
          </w:p>
        </w:tc>
        <w:tc>
          <w:tcPr>
            <w:tcW w:w="1810" w:type="dxa"/>
            <w:noWrap/>
          </w:tcPr>
          <w:p w14:paraId="503B909F" w14:textId="267B70F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4CF06A3" w14:textId="77777777" w:rsidTr="00983744">
        <w:trPr>
          <w:trHeight w:val="20"/>
        </w:trPr>
        <w:tc>
          <w:tcPr>
            <w:tcW w:w="5783" w:type="dxa"/>
            <w:noWrap/>
            <w:hideMark/>
          </w:tcPr>
          <w:p w14:paraId="523B82FA" w14:textId="77777777" w:rsidR="00983744" w:rsidRPr="00861905" w:rsidRDefault="00983744" w:rsidP="00983744">
            <w:pPr>
              <w:pStyle w:val="Corpsdetexte"/>
              <w:spacing w:before="0" w:after="0"/>
              <w:contextualSpacing/>
              <w:rPr>
                <w:szCs w:val="20"/>
                <w:lang w:val="fr-CA"/>
              </w:rPr>
            </w:pPr>
            <w:r w:rsidRPr="00861905">
              <w:rPr>
                <w:szCs w:val="20"/>
                <w:lang w:val="fr-CA"/>
              </w:rPr>
              <w:t>UdmurtInterpreter</w:t>
            </w:r>
          </w:p>
        </w:tc>
        <w:tc>
          <w:tcPr>
            <w:tcW w:w="2117" w:type="dxa"/>
            <w:hideMark/>
          </w:tcPr>
          <w:p w14:paraId="501C96F2"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Udmurt (udm)</w:t>
            </w:r>
          </w:p>
        </w:tc>
        <w:tc>
          <w:tcPr>
            <w:tcW w:w="1810" w:type="dxa"/>
            <w:noWrap/>
          </w:tcPr>
          <w:p w14:paraId="73D7B1DB" w14:textId="68A9272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1AA4C49" w14:textId="77777777" w:rsidTr="00983744">
        <w:trPr>
          <w:trHeight w:val="20"/>
        </w:trPr>
        <w:tc>
          <w:tcPr>
            <w:tcW w:w="5783" w:type="dxa"/>
            <w:noWrap/>
            <w:hideMark/>
          </w:tcPr>
          <w:p w14:paraId="053E5A3C" w14:textId="77777777" w:rsidR="00983744" w:rsidRPr="00861905" w:rsidRDefault="00983744" w:rsidP="00983744">
            <w:pPr>
              <w:pStyle w:val="Corpsdetexte"/>
              <w:spacing w:before="0" w:after="0"/>
              <w:contextualSpacing/>
              <w:rPr>
                <w:szCs w:val="20"/>
                <w:lang w:val="fr-CA"/>
              </w:rPr>
            </w:pPr>
            <w:r w:rsidRPr="00861905">
              <w:rPr>
                <w:szCs w:val="20"/>
                <w:lang w:val="fr-CA"/>
              </w:rPr>
              <w:t>UgariticInterpreter</w:t>
            </w:r>
          </w:p>
        </w:tc>
        <w:tc>
          <w:tcPr>
            <w:tcW w:w="2117" w:type="dxa"/>
            <w:hideMark/>
          </w:tcPr>
          <w:p w14:paraId="44185A0E"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Ugaritic (uga)</w:t>
            </w:r>
          </w:p>
        </w:tc>
        <w:tc>
          <w:tcPr>
            <w:tcW w:w="1810" w:type="dxa"/>
            <w:noWrap/>
          </w:tcPr>
          <w:p w14:paraId="7543B601" w14:textId="3C4F7C8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1DBE790" w14:textId="77777777" w:rsidTr="00983744">
        <w:trPr>
          <w:trHeight w:val="20"/>
        </w:trPr>
        <w:tc>
          <w:tcPr>
            <w:tcW w:w="5783" w:type="dxa"/>
            <w:noWrap/>
            <w:hideMark/>
          </w:tcPr>
          <w:p w14:paraId="3D3D532D" w14:textId="77777777" w:rsidR="00983744" w:rsidRPr="00861905" w:rsidRDefault="00983744" w:rsidP="00983744">
            <w:pPr>
              <w:pStyle w:val="Corpsdetexte"/>
              <w:spacing w:before="0" w:after="0"/>
              <w:contextualSpacing/>
              <w:rPr>
                <w:szCs w:val="20"/>
                <w:lang w:val="fr-CA"/>
              </w:rPr>
            </w:pPr>
            <w:r w:rsidRPr="00861905">
              <w:rPr>
                <w:szCs w:val="20"/>
                <w:lang w:val="fr-CA"/>
              </w:rPr>
              <w:t>UighurUyghurInterpreter</w:t>
            </w:r>
          </w:p>
        </w:tc>
        <w:tc>
          <w:tcPr>
            <w:tcW w:w="2117" w:type="dxa"/>
            <w:hideMark/>
          </w:tcPr>
          <w:p w14:paraId="74ACCA3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Uighur Uyghur (uig)</w:t>
            </w:r>
          </w:p>
        </w:tc>
        <w:tc>
          <w:tcPr>
            <w:tcW w:w="1810" w:type="dxa"/>
            <w:noWrap/>
          </w:tcPr>
          <w:p w14:paraId="23D5F31A" w14:textId="50680DF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383E202" w14:textId="77777777" w:rsidTr="00983744">
        <w:trPr>
          <w:trHeight w:val="20"/>
        </w:trPr>
        <w:tc>
          <w:tcPr>
            <w:tcW w:w="5783" w:type="dxa"/>
            <w:noWrap/>
            <w:hideMark/>
          </w:tcPr>
          <w:p w14:paraId="4C4F6537" w14:textId="77777777" w:rsidR="00983744" w:rsidRPr="00861905" w:rsidRDefault="00983744" w:rsidP="00983744">
            <w:pPr>
              <w:pStyle w:val="Corpsdetexte"/>
              <w:spacing w:before="0" w:after="0"/>
              <w:contextualSpacing/>
              <w:rPr>
                <w:szCs w:val="20"/>
                <w:lang w:val="fr-CA"/>
              </w:rPr>
            </w:pPr>
            <w:r w:rsidRPr="00861905">
              <w:rPr>
                <w:szCs w:val="20"/>
                <w:lang w:val="fr-CA"/>
              </w:rPr>
              <w:t>UkrainianInterpreter</w:t>
            </w:r>
          </w:p>
        </w:tc>
        <w:tc>
          <w:tcPr>
            <w:tcW w:w="2117" w:type="dxa"/>
            <w:hideMark/>
          </w:tcPr>
          <w:p w14:paraId="1CEACA05"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Ukrainian (ukr)</w:t>
            </w:r>
          </w:p>
        </w:tc>
        <w:tc>
          <w:tcPr>
            <w:tcW w:w="1810" w:type="dxa"/>
            <w:noWrap/>
          </w:tcPr>
          <w:p w14:paraId="7654EFE4" w14:textId="42ECCA4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9D976E" w14:textId="77777777" w:rsidTr="00983744">
        <w:trPr>
          <w:trHeight w:val="20"/>
        </w:trPr>
        <w:tc>
          <w:tcPr>
            <w:tcW w:w="5783" w:type="dxa"/>
            <w:noWrap/>
            <w:hideMark/>
          </w:tcPr>
          <w:p w14:paraId="65823B05" w14:textId="77777777" w:rsidR="00983744" w:rsidRPr="00861905" w:rsidRDefault="00983744" w:rsidP="00983744">
            <w:pPr>
              <w:pStyle w:val="Corpsdetexte"/>
              <w:spacing w:before="0" w:after="0"/>
              <w:contextualSpacing/>
              <w:rPr>
                <w:szCs w:val="20"/>
                <w:lang w:val="fr-CA"/>
              </w:rPr>
            </w:pPr>
            <w:r w:rsidRPr="00861905">
              <w:rPr>
                <w:szCs w:val="20"/>
                <w:lang w:val="fr-CA"/>
              </w:rPr>
              <w:t>UmbunduInterpreter</w:t>
            </w:r>
          </w:p>
        </w:tc>
        <w:tc>
          <w:tcPr>
            <w:tcW w:w="2117" w:type="dxa"/>
            <w:hideMark/>
          </w:tcPr>
          <w:p w14:paraId="501F15E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Umbundu (umb)</w:t>
            </w:r>
          </w:p>
        </w:tc>
        <w:tc>
          <w:tcPr>
            <w:tcW w:w="1810" w:type="dxa"/>
            <w:noWrap/>
          </w:tcPr>
          <w:p w14:paraId="5398AFD0" w14:textId="1118977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843BFE" w14:textId="77777777" w:rsidTr="00983744">
        <w:trPr>
          <w:trHeight w:val="20"/>
        </w:trPr>
        <w:tc>
          <w:tcPr>
            <w:tcW w:w="5783" w:type="dxa"/>
            <w:noWrap/>
            <w:hideMark/>
          </w:tcPr>
          <w:p w14:paraId="6FC71AC5" w14:textId="77777777" w:rsidR="00983744" w:rsidRPr="00861905" w:rsidRDefault="00983744" w:rsidP="00983744">
            <w:pPr>
              <w:pStyle w:val="Corpsdetexte"/>
              <w:spacing w:before="0" w:after="0"/>
              <w:contextualSpacing/>
              <w:rPr>
                <w:szCs w:val="20"/>
                <w:lang w:val="fr-CA"/>
              </w:rPr>
            </w:pPr>
            <w:r w:rsidRPr="00861905">
              <w:rPr>
                <w:szCs w:val="20"/>
                <w:lang w:val="fr-CA"/>
              </w:rPr>
              <w:t>UpperSorbianInterpreter</w:t>
            </w:r>
          </w:p>
        </w:tc>
        <w:tc>
          <w:tcPr>
            <w:tcW w:w="2117" w:type="dxa"/>
            <w:hideMark/>
          </w:tcPr>
          <w:p w14:paraId="445AE02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Upper Sorbian (hsb)</w:t>
            </w:r>
          </w:p>
        </w:tc>
        <w:tc>
          <w:tcPr>
            <w:tcW w:w="1810" w:type="dxa"/>
            <w:noWrap/>
          </w:tcPr>
          <w:p w14:paraId="6D569AF9" w14:textId="7777F81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B6E7A3D" w14:textId="77777777" w:rsidTr="00983744">
        <w:trPr>
          <w:trHeight w:val="20"/>
        </w:trPr>
        <w:tc>
          <w:tcPr>
            <w:tcW w:w="5783" w:type="dxa"/>
            <w:noWrap/>
            <w:hideMark/>
          </w:tcPr>
          <w:p w14:paraId="21FE4ABA" w14:textId="77777777" w:rsidR="00983744" w:rsidRPr="00861905" w:rsidRDefault="00983744" w:rsidP="00983744">
            <w:pPr>
              <w:pStyle w:val="Corpsdetexte"/>
              <w:spacing w:before="0" w:after="0"/>
              <w:contextualSpacing/>
              <w:rPr>
                <w:szCs w:val="20"/>
                <w:lang w:val="fr-CA"/>
              </w:rPr>
            </w:pPr>
            <w:r w:rsidRPr="00861905">
              <w:rPr>
                <w:szCs w:val="20"/>
                <w:lang w:val="fr-CA"/>
              </w:rPr>
              <w:t>UrduInterpreter</w:t>
            </w:r>
          </w:p>
        </w:tc>
        <w:tc>
          <w:tcPr>
            <w:tcW w:w="2117" w:type="dxa"/>
            <w:hideMark/>
          </w:tcPr>
          <w:p w14:paraId="3385980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Urdu (urd)</w:t>
            </w:r>
          </w:p>
        </w:tc>
        <w:tc>
          <w:tcPr>
            <w:tcW w:w="1810" w:type="dxa"/>
            <w:noWrap/>
          </w:tcPr>
          <w:p w14:paraId="272682A3" w14:textId="5074685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90BBE8D" w14:textId="77777777" w:rsidTr="00983744">
        <w:trPr>
          <w:trHeight w:val="20"/>
        </w:trPr>
        <w:tc>
          <w:tcPr>
            <w:tcW w:w="5783" w:type="dxa"/>
            <w:noWrap/>
            <w:hideMark/>
          </w:tcPr>
          <w:p w14:paraId="28543387"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UzbekInterpreter</w:t>
            </w:r>
          </w:p>
        </w:tc>
        <w:tc>
          <w:tcPr>
            <w:tcW w:w="2117" w:type="dxa"/>
            <w:hideMark/>
          </w:tcPr>
          <w:p w14:paraId="414992D1"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Uzbek (uzb)</w:t>
            </w:r>
          </w:p>
        </w:tc>
        <w:tc>
          <w:tcPr>
            <w:tcW w:w="1810" w:type="dxa"/>
            <w:noWrap/>
          </w:tcPr>
          <w:p w14:paraId="3E922E6C" w14:textId="1CD476A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460EA0" w14:textId="77777777" w:rsidTr="00983744">
        <w:trPr>
          <w:trHeight w:val="20"/>
        </w:trPr>
        <w:tc>
          <w:tcPr>
            <w:tcW w:w="5783" w:type="dxa"/>
            <w:noWrap/>
            <w:hideMark/>
          </w:tcPr>
          <w:p w14:paraId="2299EE7B" w14:textId="77777777" w:rsidR="00983744" w:rsidRPr="00861905" w:rsidRDefault="00983744" w:rsidP="00983744">
            <w:pPr>
              <w:pStyle w:val="Corpsdetexte"/>
              <w:spacing w:before="0" w:after="0"/>
              <w:contextualSpacing/>
              <w:rPr>
                <w:szCs w:val="20"/>
                <w:lang w:val="fr-CA"/>
              </w:rPr>
            </w:pPr>
            <w:r w:rsidRPr="00861905">
              <w:rPr>
                <w:szCs w:val="20"/>
                <w:lang w:val="fr-CA"/>
              </w:rPr>
              <w:t>VaiInterpreter</w:t>
            </w:r>
          </w:p>
        </w:tc>
        <w:tc>
          <w:tcPr>
            <w:tcW w:w="2117" w:type="dxa"/>
            <w:hideMark/>
          </w:tcPr>
          <w:p w14:paraId="065EB49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Vai (vai)</w:t>
            </w:r>
          </w:p>
        </w:tc>
        <w:tc>
          <w:tcPr>
            <w:tcW w:w="1810" w:type="dxa"/>
            <w:noWrap/>
          </w:tcPr>
          <w:p w14:paraId="7A419D8C" w14:textId="1DD8A75B"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7B6AECB" w14:textId="77777777" w:rsidTr="00983744">
        <w:trPr>
          <w:trHeight w:val="20"/>
        </w:trPr>
        <w:tc>
          <w:tcPr>
            <w:tcW w:w="5783" w:type="dxa"/>
            <w:noWrap/>
            <w:hideMark/>
          </w:tcPr>
          <w:p w14:paraId="14ABF941" w14:textId="77777777" w:rsidR="00983744" w:rsidRPr="00861905" w:rsidRDefault="00983744" w:rsidP="00983744">
            <w:pPr>
              <w:pStyle w:val="Corpsdetexte"/>
              <w:spacing w:before="0" w:after="0"/>
              <w:contextualSpacing/>
              <w:rPr>
                <w:szCs w:val="20"/>
                <w:lang w:val="fr-CA"/>
              </w:rPr>
            </w:pPr>
            <w:r w:rsidRPr="00861905">
              <w:rPr>
                <w:szCs w:val="20"/>
                <w:lang w:val="fr-CA"/>
              </w:rPr>
              <w:t>VendaInterpreter</w:t>
            </w:r>
          </w:p>
        </w:tc>
        <w:tc>
          <w:tcPr>
            <w:tcW w:w="2117" w:type="dxa"/>
            <w:hideMark/>
          </w:tcPr>
          <w:p w14:paraId="2485E00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Venda (ven)</w:t>
            </w:r>
          </w:p>
        </w:tc>
        <w:tc>
          <w:tcPr>
            <w:tcW w:w="1810" w:type="dxa"/>
            <w:noWrap/>
          </w:tcPr>
          <w:p w14:paraId="3EEFFC81" w14:textId="1B991AD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3B63FA" w14:textId="77777777" w:rsidTr="00983744">
        <w:trPr>
          <w:trHeight w:val="20"/>
        </w:trPr>
        <w:tc>
          <w:tcPr>
            <w:tcW w:w="5783" w:type="dxa"/>
            <w:noWrap/>
            <w:hideMark/>
          </w:tcPr>
          <w:p w14:paraId="565C51A0" w14:textId="77777777" w:rsidR="00983744" w:rsidRPr="00861905" w:rsidRDefault="00983744" w:rsidP="00983744">
            <w:pPr>
              <w:pStyle w:val="Corpsdetexte"/>
              <w:spacing w:before="0" w:after="0"/>
              <w:contextualSpacing/>
              <w:rPr>
                <w:szCs w:val="20"/>
                <w:lang w:val="fr-CA"/>
              </w:rPr>
            </w:pPr>
            <w:r w:rsidRPr="00861905">
              <w:rPr>
                <w:szCs w:val="20"/>
                <w:lang w:val="fr-CA"/>
              </w:rPr>
              <w:t>VietnameseInterpreter</w:t>
            </w:r>
          </w:p>
        </w:tc>
        <w:tc>
          <w:tcPr>
            <w:tcW w:w="2117" w:type="dxa"/>
            <w:hideMark/>
          </w:tcPr>
          <w:p w14:paraId="2EB4439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Vietnamese (vie)</w:t>
            </w:r>
          </w:p>
        </w:tc>
        <w:tc>
          <w:tcPr>
            <w:tcW w:w="1810" w:type="dxa"/>
            <w:noWrap/>
          </w:tcPr>
          <w:p w14:paraId="5491B0E0" w14:textId="5BA84A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6A5BFD1" w14:textId="77777777" w:rsidTr="00983744">
        <w:trPr>
          <w:trHeight w:val="20"/>
        </w:trPr>
        <w:tc>
          <w:tcPr>
            <w:tcW w:w="5783" w:type="dxa"/>
            <w:noWrap/>
            <w:hideMark/>
          </w:tcPr>
          <w:p w14:paraId="25776F86" w14:textId="77777777" w:rsidR="00983744" w:rsidRPr="00861905" w:rsidRDefault="00983744" w:rsidP="00983744">
            <w:pPr>
              <w:pStyle w:val="Corpsdetexte"/>
              <w:spacing w:before="0" w:after="0"/>
              <w:contextualSpacing/>
              <w:rPr>
                <w:szCs w:val="20"/>
                <w:lang w:val="fr-CA"/>
              </w:rPr>
            </w:pPr>
            <w:r w:rsidRPr="00861905">
              <w:rPr>
                <w:szCs w:val="20"/>
                <w:lang w:val="fr-CA"/>
              </w:rPr>
              <w:t>VolapukInterpreter</w:t>
            </w:r>
          </w:p>
        </w:tc>
        <w:tc>
          <w:tcPr>
            <w:tcW w:w="2117" w:type="dxa"/>
            <w:hideMark/>
          </w:tcPr>
          <w:p w14:paraId="71FE2B5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Volap?k (vol)</w:t>
            </w:r>
          </w:p>
        </w:tc>
        <w:tc>
          <w:tcPr>
            <w:tcW w:w="1810" w:type="dxa"/>
            <w:noWrap/>
          </w:tcPr>
          <w:p w14:paraId="3ED18345" w14:textId="6247B5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63FFF41" w14:textId="77777777" w:rsidTr="00983744">
        <w:trPr>
          <w:trHeight w:val="20"/>
        </w:trPr>
        <w:tc>
          <w:tcPr>
            <w:tcW w:w="5783" w:type="dxa"/>
            <w:noWrap/>
            <w:hideMark/>
          </w:tcPr>
          <w:p w14:paraId="1FBC6EEC" w14:textId="77777777" w:rsidR="00983744" w:rsidRPr="00861905" w:rsidRDefault="00983744" w:rsidP="00983744">
            <w:pPr>
              <w:pStyle w:val="Corpsdetexte"/>
              <w:spacing w:before="0" w:after="0"/>
              <w:contextualSpacing/>
              <w:rPr>
                <w:szCs w:val="20"/>
                <w:lang w:val="fr-CA"/>
              </w:rPr>
            </w:pPr>
            <w:r w:rsidRPr="00861905">
              <w:rPr>
                <w:szCs w:val="20"/>
                <w:lang w:val="fr-CA"/>
              </w:rPr>
              <w:t>VoticInterpreter</w:t>
            </w:r>
          </w:p>
        </w:tc>
        <w:tc>
          <w:tcPr>
            <w:tcW w:w="2117" w:type="dxa"/>
            <w:hideMark/>
          </w:tcPr>
          <w:p w14:paraId="1AF81DD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Votic (vot)</w:t>
            </w:r>
          </w:p>
        </w:tc>
        <w:tc>
          <w:tcPr>
            <w:tcW w:w="1810" w:type="dxa"/>
            <w:noWrap/>
          </w:tcPr>
          <w:p w14:paraId="3B9D8D3C" w14:textId="740A2FC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D70598D" w14:textId="77777777" w:rsidTr="00983744">
        <w:trPr>
          <w:trHeight w:val="20"/>
        </w:trPr>
        <w:tc>
          <w:tcPr>
            <w:tcW w:w="5783" w:type="dxa"/>
            <w:noWrap/>
            <w:hideMark/>
          </w:tcPr>
          <w:p w14:paraId="00302CE5" w14:textId="77777777" w:rsidR="00983744" w:rsidRPr="00861905" w:rsidRDefault="00983744" w:rsidP="00983744">
            <w:pPr>
              <w:pStyle w:val="Corpsdetexte"/>
              <w:spacing w:before="0" w:after="0"/>
              <w:contextualSpacing/>
              <w:rPr>
                <w:szCs w:val="20"/>
                <w:lang w:val="fr-CA"/>
              </w:rPr>
            </w:pPr>
            <w:r w:rsidRPr="00861905">
              <w:rPr>
                <w:szCs w:val="20"/>
                <w:lang w:val="fr-CA"/>
              </w:rPr>
              <w:t>WakashanLanguagesInterpreter</w:t>
            </w:r>
          </w:p>
        </w:tc>
        <w:tc>
          <w:tcPr>
            <w:tcW w:w="2117" w:type="dxa"/>
            <w:hideMark/>
          </w:tcPr>
          <w:p w14:paraId="5336FD3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Wakashan Languages (wak)</w:t>
            </w:r>
          </w:p>
        </w:tc>
        <w:tc>
          <w:tcPr>
            <w:tcW w:w="1810" w:type="dxa"/>
            <w:noWrap/>
          </w:tcPr>
          <w:p w14:paraId="7F9D37BD" w14:textId="45D9094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7C758E3" w14:textId="77777777" w:rsidTr="00983744">
        <w:trPr>
          <w:trHeight w:val="20"/>
        </w:trPr>
        <w:tc>
          <w:tcPr>
            <w:tcW w:w="5783" w:type="dxa"/>
            <w:noWrap/>
            <w:hideMark/>
          </w:tcPr>
          <w:p w14:paraId="6A2854DB" w14:textId="77777777" w:rsidR="00983744" w:rsidRPr="00861905" w:rsidRDefault="00983744" w:rsidP="00983744">
            <w:pPr>
              <w:pStyle w:val="Corpsdetexte"/>
              <w:spacing w:before="0" w:after="0"/>
              <w:contextualSpacing/>
              <w:rPr>
                <w:szCs w:val="20"/>
                <w:lang w:val="fr-CA"/>
              </w:rPr>
            </w:pPr>
            <w:r w:rsidRPr="00861905">
              <w:rPr>
                <w:szCs w:val="20"/>
                <w:lang w:val="fr-CA"/>
              </w:rPr>
              <w:t>WalloonInterpreter</w:t>
            </w:r>
          </w:p>
        </w:tc>
        <w:tc>
          <w:tcPr>
            <w:tcW w:w="2117" w:type="dxa"/>
            <w:hideMark/>
          </w:tcPr>
          <w:p w14:paraId="284C3F3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Walloon (wln)</w:t>
            </w:r>
          </w:p>
        </w:tc>
        <w:tc>
          <w:tcPr>
            <w:tcW w:w="1810" w:type="dxa"/>
            <w:noWrap/>
          </w:tcPr>
          <w:p w14:paraId="1021B271" w14:textId="3245534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2553B0" w14:textId="77777777" w:rsidTr="00983744">
        <w:trPr>
          <w:trHeight w:val="20"/>
        </w:trPr>
        <w:tc>
          <w:tcPr>
            <w:tcW w:w="5783" w:type="dxa"/>
            <w:noWrap/>
            <w:hideMark/>
          </w:tcPr>
          <w:p w14:paraId="35A9F361" w14:textId="77777777" w:rsidR="00983744" w:rsidRPr="00861905" w:rsidRDefault="00983744" w:rsidP="00983744">
            <w:pPr>
              <w:pStyle w:val="Corpsdetexte"/>
              <w:spacing w:before="0" w:after="0"/>
              <w:contextualSpacing/>
              <w:rPr>
                <w:szCs w:val="20"/>
                <w:lang w:val="fr-CA"/>
              </w:rPr>
            </w:pPr>
            <w:r w:rsidRPr="00861905">
              <w:rPr>
                <w:szCs w:val="20"/>
                <w:lang w:val="fr-CA"/>
              </w:rPr>
              <w:t>WarayInterpreter</w:t>
            </w:r>
          </w:p>
        </w:tc>
        <w:tc>
          <w:tcPr>
            <w:tcW w:w="2117" w:type="dxa"/>
            <w:hideMark/>
          </w:tcPr>
          <w:p w14:paraId="53EA8DE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Waray (war)</w:t>
            </w:r>
          </w:p>
        </w:tc>
        <w:tc>
          <w:tcPr>
            <w:tcW w:w="1810" w:type="dxa"/>
            <w:noWrap/>
          </w:tcPr>
          <w:p w14:paraId="6852C390" w14:textId="289912B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DD7AA47" w14:textId="77777777" w:rsidTr="00983744">
        <w:trPr>
          <w:trHeight w:val="20"/>
        </w:trPr>
        <w:tc>
          <w:tcPr>
            <w:tcW w:w="5783" w:type="dxa"/>
            <w:noWrap/>
            <w:hideMark/>
          </w:tcPr>
          <w:p w14:paraId="150861C1" w14:textId="77777777" w:rsidR="00983744" w:rsidRPr="00861905" w:rsidRDefault="00983744" w:rsidP="00983744">
            <w:pPr>
              <w:pStyle w:val="Corpsdetexte"/>
              <w:spacing w:before="0" w:after="0"/>
              <w:contextualSpacing/>
              <w:rPr>
                <w:szCs w:val="20"/>
                <w:lang w:val="fr-CA"/>
              </w:rPr>
            </w:pPr>
            <w:r w:rsidRPr="00861905">
              <w:rPr>
                <w:szCs w:val="20"/>
                <w:lang w:val="fr-CA"/>
              </w:rPr>
              <w:t>WashoInterpreter</w:t>
            </w:r>
          </w:p>
        </w:tc>
        <w:tc>
          <w:tcPr>
            <w:tcW w:w="2117" w:type="dxa"/>
            <w:hideMark/>
          </w:tcPr>
          <w:p w14:paraId="7D9AE24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Washo (was)</w:t>
            </w:r>
          </w:p>
        </w:tc>
        <w:tc>
          <w:tcPr>
            <w:tcW w:w="1810" w:type="dxa"/>
            <w:noWrap/>
          </w:tcPr>
          <w:p w14:paraId="39E7D4B3" w14:textId="136F4E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90AFD78" w14:textId="77777777" w:rsidTr="00983744">
        <w:trPr>
          <w:trHeight w:val="20"/>
        </w:trPr>
        <w:tc>
          <w:tcPr>
            <w:tcW w:w="5783" w:type="dxa"/>
            <w:noWrap/>
            <w:hideMark/>
          </w:tcPr>
          <w:p w14:paraId="25AC11B4" w14:textId="77777777" w:rsidR="00983744" w:rsidRPr="00861905" w:rsidRDefault="00983744" w:rsidP="00983744">
            <w:pPr>
              <w:pStyle w:val="Corpsdetexte"/>
              <w:spacing w:before="0" w:after="0"/>
              <w:contextualSpacing/>
              <w:rPr>
                <w:szCs w:val="20"/>
                <w:lang w:val="fr-CA"/>
              </w:rPr>
            </w:pPr>
            <w:r w:rsidRPr="00861905">
              <w:rPr>
                <w:szCs w:val="20"/>
                <w:lang w:val="fr-CA"/>
              </w:rPr>
              <w:t>WelshInterpreter</w:t>
            </w:r>
          </w:p>
        </w:tc>
        <w:tc>
          <w:tcPr>
            <w:tcW w:w="2117" w:type="dxa"/>
            <w:hideMark/>
          </w:tcPr>
          <w:p w14:paraId="552FEAC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Welsh (wel (B))</w:t>
            </w:r>
          </w:p>
        </w:tc>
        <w:tc>
          <w:tcPr>
            <w:tcW w:w="1810" w:type="dxa"/>
            <w:noWrap/>
          </w:tcPr>
          <w:p w14:paraId="2A4F8E18" w14:textId="30250B74"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F2B51D6" w14:textId="77777777" w:rsidTr="00983744">
        <w:trPr>
          <w:trHeight w:val="20"/>
        </w:trPr>
        <w:tc>
          <w:tcPr>
            <w:tcW w:w="5783" w:type="dxa"/>
            <w:noWrap/>
            <w:hideMark/>
          </w:tcPr>
          <w:p w14:paraId="45AABAC3" w14:textId="77777777" w:rsidR="00983744" w:rsidRPr="00861905" w:rsidRDefault="00983744" w:rsidP="00983744">
            <w:pPr>
              <w:pStyle w:val="Corpsdetexte"/>
              <w:spacing w:before="0" w:after="0"/>
              <w:contextualSpacing/>
              <w:rPr>
                <w:szCs w:val="20"/>
                <w:lang w:val="fr-CA"/>
              </w:rPr>
            </w:pPr>
            <w:r w:rsidRPr="00861905">
              <w:rPr>
                <w:szCs w:val="20"/>
                <w:lang w:val="fr-CA"/>
              </w:rPr>
              <w:t>WesternFrisianInterpreter</w:t>
            </w:r>
          </w:p>
        </w:tc>
        <w:tc>
          <w:tcPr>
            <w:tcW w:w="2117" w:type="dxa"/>
            <w:hideMark/>
          </w:tcPr>
          <w:p w14:paraId="41CBA055" w14:textId="77777777" w:rsidR="00983744" w:rsidRPr="00861905" w:rsidRDefault="00983744" w:rsidP="00983744">
            <w:pPr>
              <w:pStyle w:val="Corpsdetexte"/>
              <w:spacing w:before="0" w:after="0"/>
              <w:contextualSpacing/>
              <w:rPr>
                <w:szCs w:val="20"/>
                <w:lang w:val="fr-CA"/>
              </w:rPr>
            </w:pPr>
            <w:r w:rsidRPr="00861905">
              <w:rPr>
                <w:szCs w:val="20"/>
                <w:lang w:val="fr-CA"/>
              </w:rPr>
              <w:t xml:space="preserve">Language Interpreter -- </w:t>
            </w:r>
            <w:r w:rsidRPr="00861905">
              <w:rPr>
                <w:szCs w:val="20"/>
                <w:lang w:val="fr-CA"/>
              </w:rPr>
              <w:lastRenderedPageBreak/>
              <w:t>Western Frisian (fry)</w:t>
            </w:r>
          </w:p>
        </w:tc>
        <w:tc>
          <w:tcPr>
            <w:tcW w:w="1810" w:type="dxa"/>
            <w:noWrap/>
          </w:tcPr>
          <w:p w14:paraId="3BD2C062" w14:textId="18353CA1" w:rsidR="00983744" w:rsidRPr="00861905" w:rsidRDefault="00983744" w:rsidP="00983744">
            <w:pPr>
              <w:pStyle w:val="Corpsdetexte"/>
              <w:spacing w:before="0" w:after="0"/>
              <w:contextualSpacing/>
              <w:jc w:val="center"/>
              <w:rPr>
                <w:szCs w:val="20"/>
                <w:u w:val="single"/>
                <w:lang w:val="fr-CA"/>
              </w:rPr>
            </w:pPr>
            <w:r>
              <w:rPr>
                <w:szCs w:val="20"/>
                <w:lang w:val="fr-CA"/>
              </w:rPr>
              <w:lastRenderedPageBreak/>
              <w:t>This document</w:t>
            </w:r>
          </w:p>
        </w:tc>
      </w:tr>
      <w:tr w:rsidR="00983744" w:rsidRPr="00861905" w14:paraId="6235F448" w14:textId="77777777" w:rsidTr="00983744">
        <w:trPr>
          <w:trHeight w:val="20"/>
        </w:trPr>
        <w:tc>
          <w:tcPr>
            <w:tcW w:w="5783" w:type="dxa"/>
            <w:noWrap/>
            <w:hideMark/>
          </w:tcPr>
          <w:p w14:paraId="5BEF373D" w14:textId="77777777" w:rsidR="00983744" w:rsidRPr="00861905" w:rsidRDefault="00983744" w:rsidP="00983744">
            <w:pPr>
              <w:pStyle w:val="Corpsdetexte"/>
              <w:spacing w:before="0" w:after="0"/>
              <w:contextualSpacing/>
              <w:rPr>
                <w:szCs w:val="20"/>
                <w:lang w:val="fr-CA"/>
              </w:rPr>
            </w:pPr>
            <w:r w:rsidRPr="00861905">
              <w:rPr>
                <w:szCs w:val="20"/>
                <w:lang w:val="fr-CA"/>
              </w:rPr>
              <w:t>WolaittaWolayttaInterpreter</w:t>
            </w:r>
          </w:p>
        </w:tc>
        <w:tc>
          <w:tcPr>
            <w:tcW w:w="2117" w:type="dxa"/>
            <w:hideMark/>
          </w:tcPr>
          <w:p w14:paraId="0326F75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Wolaitta Wolaytta (wal)</w:t>
            </w:r>
          </w:p>
        </w:tc>
        <w:tc>
          <w:tcPr>
            <w:tcW w:w="1810" w:type="dxa"/>
            <w:noWrap/>
          </w:tcPr>
          <w:p w14:paraId="08EC0985" w14:textId="4D63BE0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8E9126F" w14:textId="77777777" w:rsidTr="00983744">
        <w:trPr>
          <w:trHeight w:val="20"/>
        </w:trPr>
        <w:tc>
          <w:tcPr>
            <w:tcW w:w="5783" w:type="dxa"/>
            <w:noWrap/>
            <w:hideMark/>
          </w:tcPr>
          <w:p w14:paraId="4AE94B22" w14:textId="77777777" w:rsidR="00983744" w:rsidRPr="00861905" w:rsidRDefault="00983744" w:rsidP="00983744">
            <w:pPr>
              <w:pStyle w:val="Corpsdetexte"/>
              <w:spacing w:before="0" w:after="0"/>
              <w:contextualSpacing/>
              <w:rPr>
                <w:szCs w:val="20"/>
                <w:lang w:val="fr-CA"/>
              </w:rPr>
            </w:pPr>
            <w:r w:rsidRPr="00861905">
              <w:rPr>
                <w:szCs w:val="20"/>
                <w:lang w:val="fr-CA"/>
              </w:rPr>
              <w:t>WolofInterpreter</w:t>
            </w:r>
          </w:p>
        </w:tc>
        <w:tc>
          <w:tcPr>
            <w:tcW w:w="2117" w:type="dxa"/>
            <w:hideMark/>
          </w:tcPr>
          <w:p w14:paraId="72F431D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Wolof (wol)</w:t>
            </w:r>
          </w:p>
        </w:tc>
        <w:tc>
          <w:tcPr>
            <w:tcW w:w="1810" w:type="dxa"/>
            <w:noWrap/>
          </w:tcPr>
          <w:p w14:paraId="1D29D550" w14:textId="067D448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743ECA" w14:textId="77777777" w:rsidTr="00983744">
        <w:trPr>
          <w:trHeight w:val="20"/>
        </w:trPr>
        <w:tc>
          <w:tcPr>
            <w:tcW w:w="5783" w:type="dxa"/>
            <w:noWrap/>
            <w:hideMark/>
          </w:tcPr>
          <w:p w14:paraId="50752B41" w14:textId="77777777" w:rsidR="00983744" w:rsidRPr="00861905" w:rsidRDefault="00983744" w:rsidP="00983744">
            <w:pPr>
              <w:pStyle w:val="Corpsdetexte"/>
              <w:spacing w:before="0" w:after="0"/>
              <w:contextualSpacing/>
              <w:rPr>
                <w:szCs w:val="20"/>
                <w:lang w:val="fr-CA"/>
              </w:rPr>
            </w:pPr>
            <w:r w:rsidRPr="00861905">
              <w:rPr>
                <w:szCs w:val="20"/>
                <w:lang w:val="fr-CA"/>
              </w:rPr>
              <w:t>XhosaInterpreter</w:t>
            </w:r>
          </w:p>
        </w:tc>
        <w:tc>
          <w:tcPr>
            <w:tcW w:w="2117" w:type="dxa"/>
            <w:hideMark/>
          </w:tcPr>
          <w:p w14:paraId="3A092AEA"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Xhosa (xho)</w:t>
            </w:r>
          </w:p>
        </w:tc>
        <w:tc>
          <w:tcPr>
            <w:tcW w:w="1810" w:type="dxa"/>
            <w:noWrap/>
          </w:tcPr>
          <w:p w14:paraId="0CC025BB" w14:textId="0EBB5E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2C00D4B" w14:textId="77777777" w:rsidTr="00983744">
        <w:trPr>
          <w:trHeight w:val="20"/>
        </w:trPr>
        <w:tc>
          <w:tcPr>
            <w:tcW w:w="5783" w:type="dxa"/>
            <w:noWrap/>
            <w:hideMark/>
          </w:tcPr>
          <w:p w14:paraId="0099ACA5" w14:textId="77777777" w:rsidR="00983744" w:rsidRPr="00861905" w:rsidRDefault="00983744" w:rsidP="00983744">
            <w:pPr>
              <w:pStyle w:val="Corpsdetexte"/>
              <w:spacing w:before="0" w:after="0"/>
              <w:contextualSpacing/>
              <w:rPr>
                <w:szCs w:val="20"/>
                <w:lang w:val="fr-CA"/>
              </w:rPr>
            </w:pPr>
            <w:r w:rsidRPr="00861905">
              <w:rPr>
                <w:szCs w:val="20"/>
                <w:lang w:val="fr-CA"/>
              </w:rPr>
              <w:t>YakutInterpreter</w:t>
            </w:r>
          </w:p>
        </w:tc>
        <w:tc>
          <w:tcPr>
            <w:tcW w:w="2117" w:type="dxa"/>
            <w:hideMark/>
          </w:tcPr>
          <w:p w14:paraId="2280E09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Yakut (sah)</w:t>
            </w:r>
          </w:p>
        </w:tc>
        <w:tc>
          <w:tcPr>
            <w:tcW w:w="1810" w:type="dxa"/>
            <w:noWrap/>
          </w:tcPr>
          <w:p w14:paraId="45344ECE" w14:textId="4536F4B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3A0F502" w14:textId="77777777" w:rsidTr="00983744">
        <w:trPr>
          <w:trHeight w:val="20"/>
        </w:trPr>
        <w:tc>
          <w:tcPr>
            <w:tcW w:w="5783" w:type="dxa"/>
            <w:noWrap/>
            <w:hideMark/>
          </w:tcPr>
          <w:p w14:paraId="1CCAA6F4" w14:textId="77777777" w:rsidR="00983744" w:rsidRPr="00861905" w:rsidRDefault="00983744" w:rsidP="00983744">
            <w:pPr>
              <w:pStyle w:val="Corpsdetexte"/>
              <w:spacing w:before="0" w:after="0"/>
              <w:contextualSpacing/>
              <w:rPr>
                <w:szCs w:val="20"/>
                <w:lang w:val="fr-CA"/>
              </w:rPr>
            </w:pPr>
            <w:r w:rsidRPr="00861905">
              <w:rPr>
                <w:szCs w:val="20"/>
                <w:lang w:val="fr-CA"/>
              </w:rPr>
              <w:t>YaoInterpreter</w:t>
            </w:r>
          </w:p>
        </w:tc>
        <w:tc>
          <w:tcPr>
            <w:tcW w:w="2117" w:type="dxa"/>
            <w:hideMark/>
          </w:tcPr>
          <w:p w14:paraId="257394A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Yao (yao)</w:t>
            </w:r>
          </w:p>
        </w:tc>
        <w:tc>
          <w:tcPr>
            <w:tcW w:w="1810" w:type="dxa"/>
            <w:noWrap/>
          </w:tcPr>
          <w:p w14:paraId="5E1B2D2D" w14:textId="6857A35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CE6EB4" w14:textId="77777777" w:rsidTr="00983744">
        <w:trPr>
          <w:trHeight w:val="20"/>
        </w:trPr>
        <w:tc>
          <w:tcPr>
            <w:tcW w:w="5783" w:type="dxa"/>
            <w:noWrap/>
            <w:hideMark/>
          </w:tcPr>
          <w:p w14:paraId="60E42983" w14:textId="77777777" w:rsidR="00983744" w:rsidRPr="00861905" w:rsidRDefault="00983744" w:rsidP="00983744">
            <w:pPr>
              <w:pStyle w:val="Corpsdetexte"/>
              <w:spacing w:before="0" w:after="0"/>
              <w:contextualSpacing/>
              <w:rPr>
                <w:szCs w:val="20"/>
                <w:lang w:val="fr-CA"/>
              </w:rPr>
            </w:pPr>
            <w:r w:rsidRPr="00861905">
              <w:rPr>
                <w:szCs w:val="20"/>
                <w:lang w:val="fr-CA"/>
              </w:rPr>
              <w:t>YapeseInterpreter</w:t>
            </w:r>
          </w:p>
        </w:tc>
        <w:tc>
          <w:tcPr>
            <w:tcW w:w="2117" w:type="dxa"/>
            <w:hideMark/>
          </w:tcPr>
          <w:p w14:paraId="2C1973F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Yapese (yap)</w:t>
            </w:r>
          </w:p>
        </w:tc>
        <w:tc>
          <w:tcPr>
            <w:tcW w:w="1810" w:type="dxa"/>
            <w:noWrap/>
          </w:tcPr>
          <w:p w14:paraId="67836BE0" w14:textId="05213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5F4BB4D" w14:textId="77777777" w:rsidTr="00983744">
        <w:trPr>
          <w:trHeight w:val="20"/>
        </w:trPr>
        <w:tc>
          <w:tcPr>
            <w:tcW w:w="5783" w:type="dxa"/>
            <w:noWrap/>
            <w:hideMark/>
          </w:tcPr>
          <w:p w14:paraId="0579D2AD" w14:textId="77777777" w:rsidR="00983744" w:rsidRPr="00861905" w:rsidRDefault="00983744" w:rsidP="00983744">
            <w:pPr>
              <w:pStyle w:val="Corpsdetexte"/>
              <w:spacing w:before="0" w:after="0"/>
              <w:contextualSpacing/>
              <w:rPr>
                <w:szCs w:val="20"/>
                <w:lang w:val="fr-CA"/>
              </w:rPr>
            </w:pPr>
            <w:r w:rsidRPr="00861905">
              <w:rPr>
                <w:szCs w:val="20"/>
                <w:lang w:val="fr-CA"/>
              </w:rPr>
              <w:t>YiddishInterpreter</w:t>
            </w:r>
          </w:p>
        </w:tc>
        <w:tc>
          <w:tcPr>
            <w:tcW w:w="2117" w:type="dxa"/>
            <w:hideMark/>
          </w:tcPr>
          <w:p w14:paraId="2D93DDD0"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Yiddish (yid)</w:t>
            </w:r>
          </w:p>
        </w:tc>
        <w:tc>
          <w:tcPr>
            <w:tcW w:w="1810" w:type="dxa"/>
            <w:noWrap/>
          </w:tcPr>
          <w:p w14:paraId="1CB1396D" w14:textId="675A554D"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43E008E" w14:textId="77777777" w:rsidTr="00983744">
        <w:trPr>
          <w:trHeight w:val="20"/>
        </w:trPr>
        <w:tc>
          <w:tcPr>
            <w:tcW w:w="5783" w:type="dxa"/>
            <w:noWrap/>
            <w:hideMark/>
          </w:tcPr>
          <w:p w14:paraId="28C2555C" w14:textId="77777777" w:rsidR="00983744" w:rsidRPr="00861905" w:rsidRDefault="00983744" w:rsidP="00983744">
            <w:pPr>
              <w:pStyle w:val="Corpsdetexte"/>
              <w:spacing w:before="0" w:after="0"/>
              <w:contextualSpacing/>
              <w:rPr>
                <w:szCs w:val="20"/>
                <w:lang w:val="fr-CA"/>
              </w:rPr>
            </w:pPr>
            <w:r w:rsidRPr="00861905">
              <w:rPr>
                <w:szCs w:val="20"/>
                <w:lang w:val="fr-CA"/>
              </w:rPr>
              <w:t>YorubaInterpreter</w:t>
            </w:r>
          </w:p>
        </w:tc>
        <w:tc>
          <w:tcPr>
            <w:tcW w:w="2117" w:type="dxa"/>
            <w:hideMark/>
          </w:tcPr>
          <w:p w14:paraId="425182D6"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Yoruba (yor)</w:t>
            </w:r>
          </w:p>
        </w:tc>
        <w:tc>
          <w:tcPr>
            <w:tcW w:w="1810" w:type="dxa"/>
            <w:noWrap/>
          </w:tcPr>
          <w:p w14:paraId="4C153278" w14:textId="0F8763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9841FDA" w14:textId="77777777" w:rsidTr="00983744">
        <w:trPr>
          <w:trHeight w:val="20"/>
        </w:trPr>
        <w:tc>
          <w:tcPr>
            <w:tcW w:w="5783" w:type="dxa"/>
            <w:noWrap/>
            <w:hideMark/>
          </w:tcPr>
          <w:p w14:paraId="39A8350F" w14:textId="77777777" w:rsidR="00983744" w:rsidRPr="00861905" w:rsidRDefault="00983744" w:rsidP="00983744">
            <w:pPr>
              <w:pStyle w:val="Corpsdetexte"/>
              <w:spacing w:before="0" w:after="0"/>
              <w:contextualSpacing/>
              <w:rPr>
                <w:szCs w:val="20"/>
                <w:lang w:val="fr-CA"/>
              </w:rPr>
            </w:pPr>
            <w:r w:rsidRPr="00861905">
              <w:rPr>
                <w:szCs w:val="20"/>
                <w:lang w:val="fr-CA"/>
              </w:rPr>
              <w:t>YupikLanguagesInterpreter</w:t>
            </w:r>
          </w:p>
        </w:tc>
        <w:tc>
          <w:tcPr>
            <w:tcW w:w="2117" w:type="dxa"/>
            <w:hideMark/>
          </w:tcPr>
          <w:p w14:paraId="05084264"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Yupik Languages (ypk)</w:t>
            </w:r>
          </w:p>
        </w:tc>
        <w:tc>
          <w:tcPr>
            <w:tcW w:w="1810" w:type="dxa"/>
            <w:noWrap/>
          </w:tcPr>
          <w:p w14:paraId="28E7A3D0" w14:textId="580DBBB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4968833" w14:textId="77777777" w:rsidTr="00983744">
        <w:trPr>
          <w:trHeight w:val="20"/>
        </w:trPr>
        <w:tc>
          <w:tcPr>
            <w:tcW w:w="5783" w:type="dxa"/>
            <w:noWrap/>
            <w:hideMark/>
          </w:tcPr>
          <w:p w14:paraId="3CC6DE5D" w14:textId="77777777" w:rsidR="00983744" w:rsidRPr="00861905" w:rsidRDefault="00983744" w:rsidP="00983744">
            <w:pPr>
              <w:pStyle w:val="Corpsdetexte"/>
              <w:spacing w:before="0" w:after="0"/>
              <w:contextualSpacing/>
              <w:rPr>
                <w:szCs w:val="20"/>
                <w:lang w:val="fr-CA"/>
              </w:rPr>
            </w:pPr>
            <w:r w:rsidRPr="00861905">
              <w:rPr>
                <w:szCs w:val="20"/>
                <w:lang w:val="fr-CA"/>
              </w:rPr>
              <w:t>ZandeLanguagesInterpreter</w:t>
            </w:r>
          </w:p>
        </w:tc>
        <w:tc>
          <w:tcPr>
            <w:tcW w:w="2117" w:type="dxa"/>
            <w:hideMark/>
          </w:tcPr>
          <w:p w14:paraId="344D6C6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Zande Languages (znd)</w:t>
            </w:r>
          </w:p>
        </w:tc>
        <w:tc>
          <w:tcPr>
            <w:tcW w:w="1810" w:type="dxa"/>
            <w:noWrap/>
          </w:tcPr>
          <w:p w14:paraId="1944845C" w14:textId="21E662E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1FF121E" w14:textId="77777777" w:rsidTr="00983744">
        <w:trPr>
          <w:trHeight w:val="20"/>
        </w:trPr>
        <w:tc>
          <w:tcPr>
            <w:tcW w:w="5783" w:type="dxa"/>
            <w:noWrap/>
            <w:hideMark/>
          </w:tcPr>
          <w:p w14:paraId="4DF3F101"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ZapotecInterpreter</w:t>
            </w:r>
          </w:p>
        </w:tc>
        <w:tc>
          <w:tcPr>
            <w:tcW w:w="2117" w:type="dxa"/>
            <w:hideMark/>
          </w:tcPr>
          <w:p w14:paraId="2271A388"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Zapotec (zap)</w:t>
            </w:r>
          </w:p>
        </w:tc>
        <w:tc>
          <w:tcPr>
            <w:tcW w:w="1810" w:type="dxa"/>
            <w:noWrap/>
          </w:tcPr>
          <w:p w14:paraId="7C9B6F05" w14:textId="1E6DC79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F627A72" w14:textId="77777777" w:rsidTr="00983744">
        <w:trPr>
          <w:trHeight w:val="20"/>
        </w:trPr>
        <w:tc>
          <w:tcPr>
            <w:tcW w:w="5783" w:type="dxa"/>
            <w:noWrap/>
            <w:hideMark/>
          </w:tcPr>
          <w:p w14:paraId="6166FA1D" w14:textId="77777777" w:rsidR="00983744" w:rsidRPr="00861905" w:rsidRDefault="00983744" w:rsidP="00983744">
            <w:pPr>
              <w:pStyle w:val="Corpsdetexte"/>
              <w:spacing w:before="0" w:after="0"/>
              <w:contextualSpacing/>
              <w:rPr>
                <w:szCs w:val="20"/>
                <w:lang w:val="fr-CA"/>
              </w:rPr>
            </w:pPr>
            <w:r w:rsidRPr="00861905">
              <w:rPr>
                <w:szCs w:val="20"/>
                <w:lang w:val="fr-CA"/>
              </w:rPr>
              <w:t>ZazaDimiliDimlKirdkiKirmanjkiInterpreter</w:t>
            </w:r>
          </w:p>
        </w:tc>
        <w:tc>
          <w:tcPr>
            <w:tcW w:w="2117" w:type="dxa"/>
            <w:hideMark/>
          </w:tcPr>
          <w:p w14:paraId="4696160F"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Zaza Dimili Diml Kirdki Kirmanjki (zza)</w:t>
            </w:r>
          </w:p>
        </w:tc>
        <w:tc>
          <w:tcPr>
            <w:tcW w:w="1810" w:type="dxa"/>
            <w:noWrap/>
          </w:tcPr>
          <w:p w14:paraId="06D90A08" w14:textId="748F774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1089A39" w14:textId="77777777" w:rsidTr="00983744">
        <w:trPr>
          <w:trHeight w:val="20"/>
        </w:trPr>
        <w:tc>
          <w:tcPr>
            <w:tcW w:w="5783" w:type="dxa"/>
            <w:noWrap/>
            <w:hideMark/>
          </w:tcPr>
          <w:p w14:paraId="10004155" w14:textId="77777777" w:rsidR="00983744" w:rsidRPr="00861905" w:rsidRDefault="00983744" w:rsidP="00983744">
            <w:pPr>
              <w:pStyle w:val="Corpsdetexte"/>
              <w:spacing w:before="0" w:after="0"/>
              <w:contextualSpacing/>
              <w:rPr>
                <w:szCs w:val="20"/>
                <w:lang w:val="fr-CA"/>
              </w:rPr>
            </w:pPr>
            <w:r w:rsidRPr="00861905">
              <w:rPr>
                <w:szCs w:val="20"/>
                <w:lang w:val="fr-CA"/>
              </w:rPr>
              <w:t>ZenagaInterpreter</w:t>
            </w:r>
          </w:p>
        </w:tc>
        <w:tc>
          <w:tcPr>
            <w:tcW w:w="2117" w:type="dxa"/>
            <w:hideMark/>
          </w:tcPr>
          <w:p w14:paraId="74D70C27"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Zenaga (zen)</w:t>
            </w:r>
          </w:p>
        </w:tc>
        <w:tc>
          <w:tcPr>
            <w:tcW w:w="1810" w:type="dxa"/>
            <w:noWrap/>
          </w:tcPr>
          <w:p w14:paraId="78FA2FCC" w14:textId="3EDF9CD6"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336429B" w14:textId="77777777" w:rsidTr="00983744">
        <w:trPr>
          <w:trHeight w:val="20"/>
        </w:trPr>
        <w:tc>
          <w:tcPr>
            <w:tcW w:w="5783" w:type="dxa"/>
            <w:noWrap/>
            <w:hideMark/>
          </w:tcPr>
          <w:p w14:paraId="321152F3" w14:textId="77777777" w:rsidR="00983744" w:rsidRPr="00861905" w:rsidRDefault="00983744" w:rsidP="00983744">
            <w:pPr>
              <w:pStyle w:val="Corpsdetexte"/>
              <w:spacing w:before="0" w:after="0"/>
              <w:contextualSpacing/>
              <w:rPr>
                <w:szCs w:val="20"/>
                <w:lang w:val="fr-CA"/>
              </w:rPr>
            </w:pPr>
            <w:r w:rsidRPr="00861905">
              <w:rPr>
                <w:szCs w:val="20"/>
                <w:lang w:val="fr-CA"/>
              </w:rPr>
              <w:t>ZhuangChuangInterpreter</w:t>
            </w:r>
          </w:p>
        </w:tc>
        <w:tc>
          <w:tcPr>
            <w:tcW w:w="2117" w:type="dxa"/>
            <w:hideMark/>
          </w:tcPr>
          <w:p w14:paraId="5DA810BD"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Zhuang Chuang (zha)</w:t>
            </w:r>
          </w:p>
        </w:tc>
        <w:tc>
          <w:tcPr>
            <w:tcW w:w="1810" w:type="dxa"/>
            <w:noWrap/>
          </w:tcPr>
          <w:p w14:paraId="1397020C" w14:textId="239080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6E26CE52" w14:textId="77777777" w:rsidTr="00983744">
        <w:trPr>
          <w:trHeight w:val="20"/>
        </w:trPr>
        <w:tc>
          <w:tcPr>
            <w:tcW w:w="5783" w:type="dxa"/>
            <w:noWrap/>
            <w:hideMark/>
          </w:tcPr>
          <w:p w14:paraId="73A5E948" w14:textId="77777777" w:rsidR="00983744" w:rsidRPr="00861905" w:rsidRDefault="00983744" w:rsidP="00983744">
            <w:pPr>
              <w:pStyle w:val="Corpsdetexte"/>
              <w:spacing w:before="0" w:after="0"/>
              <w:contextualSpacing/>
              <w:rPr>
                <w:szCs w:val="20"/>
                <w:lang w:val="fr-CA"/>
              </w:rPr>
            </w:pPr>
            <w:r w:rsidRPr="00861905">
              <w:rPr>
                <w:szCs w:val="20"/>
                <w:lang w:val="fr-CA"/>
              </w:rPr>
              <w:t>ZuluInterpreter</w:t>
            </w:r>
          </w:p>
        </w:tc>
        <w:tc>
          <w:tcPr>
            <w:tcW w:w="2117" w:type="dxa"/>
            <w:hideMark/>
          </w:tcPr>
          <w:p w14:paraId="3EF3591B"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Zulu (zul)</w:t>
            </w:r>
          </w:p>
        </w:tc>
        <w:tc>
          <w:tcPr>
            <w:tcW w:w="1810" w:type="dxa"/>
            <w:noWrap/>
          </w:tcPr>
          <w:p w14:paraId="18AE34A8" w14:textId="799EA8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ADFAA0E" w14:textId="77777777" w:rsidTr="00983744">
        <w:trPr>
          <w:trHeight w:val="20"/>
        </w:trPr>
        <w:tc>
          <w:tcPr>
            <w:tcW w:w="5783" w:type="dxa"/>
            <w:noWrap/>
            <w:hideMark/>
          </w:tcPr>
          <w:p w14:paraId="61C60FF4" w14:textId="77777777" w:rsidR="00983744" w:rsidRPr="00861905" w:rsidRDefault="00983744" w:rsidP="00983744">
            <w:pPr>
              <w:pStyle w:val="Corpsdetexte"/>
              <w:spacing w:before="0" w:after="0"/>
              <w:contextualSpacing/>
              <w:rPr>
                <w:szCs w:val="20"/>
                <w:lang w:val="fr-CA"/>
              </w:rPr>
            </w:pPr>
            <w:r w:rsidRPr="00861905">
              <w:rPr>
                <w:szCs w:val="20"/>
                <w:lang w:val="fr-CA"/>
              </w:rPr>
              <w:t>ZuniInterpreter</w:t>
            </w:r>
          </w:p>
        </w:tc>
        <w:tc>
          <w:tcPr>
            <w:tcW w:w="2117" w:type="dxa"/>
            <w:hideMark/>
          </w:tcPr>
          <w:p w14:paraId="065F00B3" w14:textId="77777777" w:rsidR="00983744" w:rsidRPr="00861905" w:rsidRDefault="00983744" w:rsidP="00983744">
            <w:pPr>
              <w:pStyle w:val="Corpsdetexte"/>
              <w:spacing w:before="0" w:after="0"/>
              <w:contextualSpacing/>
              <w:rPr>
                <w:szCs w:val="20"/>
                <w:lang w:val="fr-CA"/>
              </w:rPr>
            </w:pPr>
            <w:r w:rsidRPr="00861905">
              <w:rPr>
                <w:szCs w:val="20"/>
                <w:lang w:val="fr-CA"/>
              </w:rPr>
              <w:t>Language Interpreter -- Zuni (zun)</w:t>
            </w:r>
          </w:p>
        </w:tc>
        <w:tc>
          <w:tcPr>
            <w:tcW w:w="1810" w:type="dxa"/>
            <w:noWrap/>
          </w:tcPr>
          <w:p w14:paraId="05AA8C93" w14:textId="56B82B8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89A1581" w14:textId="77777777" w:rsidTr="00983744">
        <w:trPr>
          <w:trHeight w:val="20"/>
        </w:trPr>
        <w:tc>
          <w:tcPr>
            <w:tcW w:w="5783" w:type="dxa"/>
            <w:noWrap/>
            <w:hideMark/>
          </w:tcPr>
          <w:p w14:paraId="718BE64D" w14:textId="77777777" w:rsidR="00983744" w:rsidRPr="00861905" w:rsidRDefault="00983744" w:rsidP="00983744">
            <w:pPr>
              <w:pStyle w:val="Corpsdetexte"/>
              <w:spacing w:before="0" w:after="0"/>
              <w:contextualSpacing/>
              <w:rPr>
                <w:szCs w:val="20"/>
                <w:lang w:val="fr-CA"/>
              </w:rPr>
            </w:pPr>
            <w:r w:rsidRPr="00861905">
              <w:rPr>
                <w:szCs w:val="20"/>
                <w:lang w:val="fr-CA"/>
              </w:rPr>
              <w:t>LoJack</w:t>
            </w:r>
          </w:p>
        </w:tc>
        <w:tc>
          <w:tcPr>
            <w:tcW w:w="2117" w:type="dxa"/>
            <w:hideMark/>
          </w:tcPr>
          <w:p w14:paraId="1F0F04B2" w14:textId="77777777" w:rsidR="00983744" w:rsidRPr="00861905" w:rsidRDefault="00983744" w:rsidP="00983744">
            <w:pPr>
              <w:pStyle w:val="Corpsdetexte"/>
              <w:spacing w:before="0" w:after="0"/>
              <w:contextualSpacing/>
              <w:rPr>
                <w:szCs w:val="20"/>
                <w:lang w:val="fr-CA"/>
              </w:rPr>
            </w:pPr>
            <w:r w:rsidRPr="00861905">
              <w:rPr>
                <w:szCs w:val="20"/>
                <w:lang w:val="fr-CA"/>
              </w:rPr>
              <w:t>LoJack? Stolen Vehicle Recovery System</w:t>
            </w:r>
          </w:p>
        </w:tc>
        <w:tc>
          <w:tcPr>
            <w:tcW w:w="1810" w:type="dxa"/>
            <w:noWrap/>
          </w:tcPr>
          <w:p w14:paraId="1E33E9B9" w14:textId="726B1B2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AA50F64" w14:textId="77777777" w:rsidTr="00983744">
        <w:trPr>
          <w:trHeight w:val="20"/>
        </w:trPr>
        <w:tc>
          <w:tcPr>
            <w:tcW w:w="5783" w:type="dxa"/>
            <w:noWrap/>
            <w:hideMark/>
          </w:tcPr>
          <w:p w14:paraId="5A37D1A6" w14:textId="77777777" w:rsidR="00983744" w:rsidRPr="00861905" w:rsidRDefault="00983744" w:rsidP="00983744">
            <w:pPr>
              <w:pStyle w:val="Corpsdetexte"/>
              <w:spacing w:before="0" w:after="0"/>
              <w:contextualSpacing/>
              <w:rPr>
                <w:szCs w:val="20"/>
                <w:lang w:val="fr-CA"/>
              </w:rPr>
            </w:pPr>
            <w:r w:rsidRPr="00861905">
              <w:rPr>
                <w:szCs w:val="20"/>
                <w:lang w:val="fr-CA"/>
              </w:rPr>
              <w:t>CrowdControlSpecialist</w:t>
            </w:r>
          </w:p>
        </w:tc>
        <w:tc>
          <w:tcPr>
            <w:tcW w:w="2117" w:type="dxa"/>
            <w:hideMark/>
          </w:tcPr>
          <w:p w14:paraId="2A72BAB4" w14:textId="77777777" w:rsidR="00983744" w:rsidRPr="00861905" w:rsidRDefault="00983744" w:rsidP="00983744">
            <w:pPr>
              <w:pStyle w:val="Corpsdetexte"/>
              <w:spacing w:before="0" w:after="0"/>
              <w:contextualSpacing/>
              <w:rPr>
                <w:szCs w:val="20"/>
                <w:lang w:val="fr-CA"/>
              </w:rPr>
            </w:pPr>
            <w:r w:rsidRPr="00861905">
              <w:rPr>
                <w:szCs w:val="20"/>
                <w:lang w:val="fr-CA"/>
              </w:rPr>
              <w:t>Crowd Control Specialist</w:t>
            </w:r>
          </w:p>
        </w:tc>
        <w:tc>
          <w:tcPr>
            <w:tcW w:w="1810" w:type="dxa"/>
            <w:noWrap/>
          </w:tcPr>
          <w:p w14:paraId="0E71465D" w14:textId="11FCC49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734532C" w14:textId="77777777" w:rsidTr="00983744">
        <w:trPr>
          <w:trHeight w:val="20"/>
        </w:trPr>
        <w:tc>
          <w:tcPr>
            <w:tcW w:w="5783" w:type="dxa"/>
            <w:noWrap/>
            <w:hideMark/>
          </w:tcPr>
          <w:p w14:paraId="194C2C3F" w14:textId="77777777" w:rsidR="00983744" w:rsidRPr="00861905" w:rsidRDefault="00983744" w:rsidP="00983744">
            <w:pPr>
              <w:pStyle w:val="Corpsdetexte"/>
              <w:spacing w:before="0" w:after="0"/>
              <w:contextualSpacing/>
              <w:rPr>
                <w:szCs w:val="20"/>
                <w:lang w:val="fr-CA"/>
              </w:rPr>
            </w:pPr>
            <w:r w:rsidRPr="00861905">
              <w:rPr>
                <w:szCs w:val="20"/>
                <w:lang w:val="fr-CA"/>
              </w:rPr>
              <w:t>MountainSearchandRescueTech</w:t>
            </w:r>
          </w:p>
        </w:tc>
        <w:tc>
          <w:tcPr>
            <w:tcW w:w="2117" w:type="dxa"/>
            <w:hideMark/>
          </w:tcPr>
          <w:p w14:paraId="1A4A3A37" w14:textId="77777777" w:rsidR="00983744" w:rsidRPr="00861905" w:rsidRDefault="00983744" w:rsidP="00983744">
            <w:pPr>
              <w:pStyle w:val="Corpsdetexte"/>
              <w:spacing w:before="0" w:after="0"/>
              <w:contextualSpacing/>
              <w:rPr>
                <w:szCs w:val="20"/>
                <w:lang w:val="fr-CA"/>
              </w:rPr>
            </w:pPr>
            <w:r w:rsidRPr="00861905">
              <w:rPr>
                <w:szCs w:val="20"/>
                <w:lang w:val="fr-CA"/>
              </w:rPr>
              <w:t>Mountain Search and/or Rescue Technical Specialist</w:t>
            </w:r>
          </w:p>
        </w:tc>
        <w:tc>
          <w:tcPr>
            <w:tcW w:w="1810" w:type="dxa"/>
            <w:noWrap/>
          </w:tcPr>
          <w:p w14:paraId="2CA814D7" w14:textId="290DA0A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2A3B69E" w14:textId="77777777" w:rsidTr="00983744">
        <w:trPr>
          <w:trHeight w:val="20"/>
        </w:trPr>
        <w:tc>
          <w:tcPr>
            <w:tcW w:w="5783" w:type="dxa"/>
            <w:noWrap/>
            <w:hideMark/>
          </w:tcPr>
          <w:p w14:paraId="3D679B5F" w14:textId="77777777" w:rsidR="00983744" w:rsidRPr="00861905" w:rsidRDefault="00983744" w:rsidP="00983744">
            <w:pPr>
              <w:pStyle w:val="Corpsdetexte"/>
              <w:spacing w:before="0" w:after="0"/>
              <w:contextualSpacing/>
              <w:rPr>
                <w:szCs w:val="20"/>
                <w:lang w:val="fr-CA"/>
              </w:rPr>
            </w:pPr>
            <w:r w:rsidRPr="00861905">
              <w:rPr>
                <w:szCs w:val="20"/>
                <w:lang w:val="fr-CA"/>
              </w:rPr>
              <w:t>NarcoticsIdentificationKitOperator</w:t>
            </w:r>
          </w:p>
        </w:tc>
        <w:tc>
          <w:tcPr>
            <w:tcW w:w="2117" w:type="dxa"/>
            <w:hideMark/>
          </w:tcPr>
          <w:p w14:paraId="4AC063ED" w14:textId="77777777" w:rsidR="00983744" w:rsidRPr="00861905" w:rsidRDefault="00983744" w:rsidP="00983744">
            <w:pPr>
              <w:pStyle w:val="Corpsdetexte"/>
              <w:spacing w:before="0" w:after="0"/>
              <w:contextualSpacing/>
              <w:rPr>
                <w:szCs w:val="20"/>
                <w:lang w:val="fr-CA"/>
              </w:rPr>
            </w:pPr>
            <w:r w:rsidRPr="00861905">
              <w:rPr>
                <w:szCs w:val="20"/>
                <w:lang w:val="fr-CA"/>
              </w:rPr>
              <w:t>Narcotics Identification Kit Operator</w:t>
            </w:r>
          </w:p>
        </w:tc>
        <w:tc>
          <w:tcPr>
            <w:tcW w:w="1810" w:type="dxa"/>
            <w:noWrap/>
          </w:tcPr>
          <w:p w14:paraId="51C661D3" w14:textId="0AD9066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DCB1B" w14:textId="77777777" w:rsidTr="00983744">
        <w:trPr>
          <w:trHeight w:val="20"/>
        </w:trPr>
        <w:tc>
          <w:tcPr>
            <w:tcW w:w="5783" w:type="dxa"/>
            <w:noWrap/>
            <w:hideMark/>
          </w:tcPr>
          <w:p w14:paraId="1DA19282" w14:textId="77777777" w:rsidR="00983744" w:rsidRPr="00861905" w:rsidRDefault="00983744" w:rsidP="00983744">
            <w:pPr>
              <w:pStyle w:val="Corpsdetexte"/>
              <w:spacing w:before="0" w:after="0"/>
              <w:contextualSpacing/>
              <w:rPr>
                <w:szCs w:val="20"/>
                <w:lang w:val="fr-CA"/>
              </w:rPr>
            </w:pPr>
            <w:r w:rsidRPr="00861905">
              <w:rPr>
                <w:szCs w:val="20"/>
                <w:lang w:val="fr-CA"/>
              </w:rPr>
              <w:t>Paramedic</w:t>
            </w:r>
          </w:p>
        </w:tc>
        <w:tc>
          <w:tcPr>
            <w:tcW w:w="2117" w:type="dxa"/>
            <w:hideMark/>
          </w:tcPr>
          <w:p w14:paraId="5A7E472A" w14:textId="77777777" w:rsidR="00983744" w:rsidRPr="00861905" w:rsidRDefault="00983744" w:rsidP="00983744">
            <w:pPr>
              <w:pStyle w:val="Corpsdetexte"/>
              <w:spacing w:before="0" w:after="0"/>
              <w:contextualSpacing/>
              <w:rPr>
                <w:szCs w:val="20"/>
                <w:lang w:val="fr-CA"/>
              </w:rPr>
            </w:pPr>
            <w:r w:rsidRPr="00861905">
              <w:rPr>
                <w:szCs w:val="20"/>
                <w:lang w:val="fr-CA"/>
              </w:rPr>
              <w:t>Paramedic</w:t>
            </w:r>
          </w:p>
        </w:tc>
        <w:tc>
          <w:tcPr>
            <w:tcW w:w="1810" w:type="dxa"/>
            <w:noWrap/>
          </w:tcPr>
          <w:p w14:paraId="397CEA1A" w14:textId="42D862A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061AFA2" w14:textId="77777777" w:rsidTr="00983744">
        <w:trPr>
          <w:trHeight w:val="20"/>
        </w:trPr>
        <w:tc>
          <w:tcPr>
            <w:tcW w:w="5783" w:type="dxa"/>
            <w:noWrap/>
            <w:hideMark/>
          </w:tcPr>
          <w:p w14:paraId="5FD56E40" w14:textId="77777777" w:rsidR="00983744" w:rsidRPr="00861905" w:rsidRDefault="00983744" w:rsidP="00983744">
            <w:pPr>
              <w:pStyle w:val="Corpsdetexte"/>
              <w:spacing w:before="0" w:after="0"/>
              <w:contextualSpacing/>
              <w:rPr>
                <w:szCs w:val="20"/>
                <w:lang w:val="fr-CA"/>
              </w:rPr>
            </w:pPr>
            <w:r w:rsidRPr="00861905">
              <w:rPr>
                <w:szCs w:val="20"/>
                <w:lang w:val="fr-CA"/>
              </w:rPr>
              <w:t>PortablePumpFloating</w:t>
            </w:r>
          </w:p>
        </w:tc>
        <w:tc>
          <w:tcPr>
            <w:tcW w:w="2117" w:type="dxa"/>
            <w:hideMark/>
          </w:tcPr>
          <w:p w14:paraId="19F363DF" w14:textId="77777777" w:rsidR="00983744" w:rsidRPr="00861905" w:rsidRDefault="00983744" w:rsidP="00983744">
            <w:pPr>
              <w:pStyle w:val="Corpsdetexte"/>
              <w:spacing w:before="0" w:after="0"/>
              <w:contextualSpacing/>
              <w:rPr>
                <w:szCs w:val="20"/>
                <w:lang w:val="fr-CA"/>
              </w:rPr>
            </w:pPr>
            <w:r w:rsidRPr="00861905">
              <w:rPr>
                <w:szCs w:val="20"/>
                <w:lang w:val="fr-CA"/>
              </w:rPr>
              <w:t>Portable Pump -- Floating</w:t>
            </w:r>
          </w:p>
        </w:tc>
        <w:tc>
          <w:tcPr>
            <w:tcW w:w="1810" w:type="dxa"/>
            <w:noWrap/>
          </w:tcPr>
          <w:p w14:paraId="294B1497" w14:textId="024E9A5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ED182DA" w14:textId="77777777" w:rsidTr="00983744">
        <w:trPr>
          <w:trHeight w:val="20"/>
        </w:trPr>
        <w:tc>
          <w:tcPr>
            <w:tcW w:w="5783" w:type="dxa"/>
            <w:noWrap/>
            <w:hideMark/>
          </w:tcPr>
          <w:p w14:paraId="7E9BBE54" w14:textId="77777777" w:rsidR="00983744" w:rsidRPr="00861905" w:rsidRDefault="00983744" w:rsidP="00983744">
            <w:pPr>
              <w:pStyle w:val="Corpsdetexte"/>
              <w:spacing w:before="0" w:after="0"/>
              <w:contextualSpacing/>
              <w:rPr>
                <w:szCs w:val="20"/>
                <w:lang w:val="fr-CA"/>
              </w:rPr>
            </w:pPr>
            <w:r w:rsidRPr="00861905">
              <w:rPr>
                <w:szCs w:val="20"/>
                <w:lang w:val="fr-CA"/>
              </w:rPr>
              <w:t>PortablePumpSubmersible</w:t>
            </w:r>
          </w:p>
        </w:tc>
        <w:tc>
          <w:tcPr>
            <w:tcW w:w="2117" w:type="dxa"/>
            <w:hideMark/>
          </w:tcPr>
          <w:p w14:paraId="37E18C9C" w14:textId="77777777" w:rsidR="00983744" w:rsidRPr="00861905" w:rsidRDefault="00983744" w:rsidP="00983744">
            <w:pPr>
              <w:pStyle w:val="Corpsdetexte"/>
              <w:spacing w:before="0" w:after="0"/>
              <w:contextualSpacing/>
              <w:rPr>
                <w:szCs w:val="20"/>
                <w:lang w:val="fr-CA"/>
              </w:rPr>
            </w:pPr>
            <w:r w:rsidRPr="00861905">
              <w:rPr>
                <w:szCs w:val="20"/>
                <w:lang w:val="fr-CA"/>
              </w:rPr>
              <w:t>Portable Pump -- Submersible</w:t>
            </w:r>
          </w:p>
        </w:tc>
        <w:tc>
          <w:tcPr>
            <w:tcW w:w="1810" w:type="dxa"/>
            <w:noWrap/>
          </w:tcPr>
          <w:p w14:paraId="62DC0C52" w14:textId="1C828E29"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D5B7502" w14:textId="77777777" w:rsidTr="00983744">
        <w:trPr>
          <w:trHeight w:val="20"/>
        </w:trPr>
        <w:tc>
          <w:tcPr>
            <w:tcW w:w="5783" w:type="dxa"/>
            <w:noWrap/>
            <w:hideMark/>
          </w:tcPr>
          <w:p w14:paraId="3695AF9A" w14:textId="77777777" w:rsidR="00983744" w:rsidRPr="00861905" w:rsidRDefault="00983744" w:rsidP="00983744">
            <w:pPr>
              <w:pStyle w:val="Corpsdetexte"/>
              <w:spacing w:before="0" w:after="0"/>
              <w:contextualSpacing/>
              <w:rPr>
                <w:szCs w:val="20"/>
                <w:lang w:val="fr-CA"/>
              </w:rPr>
            </w:pPr>
            <w:r w:rsidRPr="00861905">
              <w:rPr>
                <w:szCs w:val="20"/>
                <w:lang w:val="fr-CA"/>
              </w:rPr>
              <w:lastRenderedPageBreak/>
              <w:t>PublicInformationOfficer</w:t>
            </w:r>
          </w:p>
        </w:tc>
        <w:tc>
          <w:tcPr>
            <w:tcW w:w="2117" w:type="dxa"/>
            <w:hideMark/>
          </w:tcPr>
          <w:p w14:paraId="277E6896" w14:textId="77777777" w:rsidR="00983744" w:rsidRPr="00861905" w:rsidRDefault="00983744" w:rsidP="00983744">
            <w:pPr>
              <w:pStyle w:val="Corpsdetexte"/>
              <w:spacing w:before="0" w:after="0"/>
              <w:contextualSpacing/>
              <w:rPr>
                <w:szCs w:val="20"/>
                <w:lang w:val="fr-CA"/>
              </w:rPr>
            </w:pPr>
            <w:r w:rsidRPr="00861905">
              <w:rPr>
                <w:szCs w:val="20"/>
                <w:lang w:val="fr-CA"/>
              </w:rPr>
              <w:t>Public Information Officer</w:t>
            </w:r>
          </w:p>
        </w:tc>
        <w:tc>
          <w:tcPr>
            <w:tcW w:w="1810" w:type="dxa"/>
            <w:noWrap/>
          </w:tcPr>
          <w:p w14:paraId="377EFA77" w14:textId="57947CF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90F79FD" w14:textId="77777777" w:rsidTr="00983744">
        <w:trPr>
          <w:trHeight w:val="20"/>
        </w:trPr>
        <w:tc>
          <w:tcPr>
            <w:tcW w:w="5783" w:type="dxa"/>
            <w:noWrap/>
            <w:hideMark/>
          </w:tcPr>
          <w:p w14:paraId="58A49608" w14:textId="77777777" w:rsidR="00983744" w:rsidRPr="00861905" w:rsidRDefault="00983744" w:rsidP="00983744">
            <w:pPr>
              <w:pStyle w:val="Corpsdetexte"/>
              <w:spacing w:before="0" w:after="0"/>
              <w:contextualSpacing/>
              <w:rPr>
                <w:szCs w:val="20"/>
                <w:lang w:val="fr-CA"/>
              </w:rPr>
            </w:pPr>
            <w:r w:rsidRPr="00861905">
              <w:rPr>
                <w:szCs w:val="20"/>
                <w:lang w:val="fr-CA"/>
              </w:rPr>
              <w:t>Telecommunicator</w:t>
            </w:r>
          </w:p>
        </w:tc>
        <w:tc>
          <w:tcPr>
            <w:tcW w:w="2117" w:type="dxa"/>
            <w:hideMark/>
          </w:tcPr>
          <w:p w14:paraId="3D1C959C" w14:textId="77777777" w:rsidR="00983744" w:rsidRPr="00861905" w:rsidRDefault="00983744" w:rsidP="00983744">
            <w:pPr>
              <w:pStyle w:val="Corpsdetexte"/>
              <w:spacing w:before="0" w:after="0"/>
              <w:contextualSpacing/>
              <w:rPr>
                <w:szCs w:val="20"/>
                <w:lang w:val="fr-CA"/>
              </w:rPr>
            </w:pPr>
            <w:r w:rsidRPr="00861905">
              <w:rPr>
                <w:szCs w:val="20"/>
                <w:lang w:val="fr-CA"/>
              </w:rPr>
              <w:t>Public Safety Telecommunicator</w:t>
            </w:r>
          </w:p>
        </w:tc>
        <w:tc>
          <w:tcPr>
            <w:tcW w:w="1810" w:type="dxa"/>
            <w:noWrap/>
          </w:tcPr>
          <w:p w14:paraId="0CA4604F" w14:textId="768BA1F7"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453B24C" w14:textId="77777777" w:rsidTr="00983744">
        <w:trPr>
          <w:trHeight w:val="20"/>
        </w:trPr>
        <w:tc>
          <w:tcPr>
            <w:tcW w:w="5783" w:type="dxa"/>
            <w:noWrap/>
            <w:hideMark/>
          </w:tcPr>
          <w:p w14:paraId="01C796BC" w14:textId="77777777" w:rsidR="00983744" w:rsidRPr="00861905" w:rsidRDefault="00983744" w:rsidP="00983744">
            <w:pPr>
              <w:pStyle w:val="Corpsdetexte"/>
              <w:spacing w:before="0" w:after="0"/>
              <w:contextualSpacing/>
              <w:rPr>
                <w:szCs w:val="20"/>
                <w:lang w:val="fr-CA"/>
              </w:rPr>
            </w:pPr>
            <w:r w:rsidRPr="00861905">
              <w:rPr>
                <w:szCs w:val="20"/>
                <w:lang w:val="fr-CA"/>
              </w:rPr>
              <w:t>RadiologicTech</w:t>
            </w:r>
          </w:p>
        </w:tc>
        <w:tc>
          <w:tcPr>
            <w:tcW w:w="2117" w:type="dxa"/>
            <w:hideMark/>
          </w:tcPr>
          <w:p w14:paraId="60EE6A22" w14:textId="77777777" w:rsidR="00983744" w:rsidRPr="00861905" w:rsidRDefault="00983744" w:rsidP="00983744">
            <w:pPr>
              <w:pStyle w:val="Corpsdetexte"/>
              <w:spacing w:before="0" w:after="0"/>
              <w:contextualSpacing/>
              <w:rPr>
                <w:szCs w:val="20"/>
                <w:lang w:val="fr-CA"/>
              </w:rPr>
            </w:pPr>
            <w:r w:rsidRPr="00861905">
              <w:rPr>
                <w:szCs w:val="20"/>
                <w:lang w:val="fr-CA"/>
              </w:rPr>
              <w:t>Radiologic Technician</w:t>
            </w:r>
          </w:p>
        </w:tc>
        <w:tc>
          <w:tcPr>
            <w:tcW w:w="1810" w:type="dxa"/>
            <w:noWrap/>
          </w:tcPr>
          <w:p w14:paraId="356A9144" w14:textId="65D17970"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66B305A" w14:textId="77777777" w:rsidTr="00983744">
        <w:trPr>
          <w:trHeight w:val="20"/>
        </w:trPr>
        <w:tc>
          <w:tcPr>
            <w:tcW w:w="5783" w:type="dxa"/>
            <w:noWrap/>
            <w:hideMark/>
          </w:tcPr>
          <w:p w14:paraId="29EBEA39" w14:textId="77777777" w:rsidR="00983744" w:rsidRPr="00861905" w:rsidRDefault="00983744" w:rsidP="00983744">
            <w:pPr>
              <w:pStyle w:val="Corpsdetexte"/>
              <w:spacing w:before="0" w:after="0"/>
              <w:contextualSpacing/>
              <w:rPr>
                <w:szCs w:val="20"/>
                <w:lang w:val="fr-CA"/>
              </w:rPr>
            </w:pPr>
            <w:r w:rsidRPr="00861905">
              <w:rPr>
                <w:szCs w:val="20"/>
                <w:lang w:val="fr-CA"/>
              </w:rPr>
              <w:t>RadiationDetector</w:t>
            </w:r>
          </w:p>
        </w:tc>
        <w:tc>
          <w:tcPr>
            <w:tcW w:w="2117" w:type="dxa"/>
            <w:hideMark/>
          </w:tcPr>
          <w:p w14:paraId="5A8553AA" w14:textId="77777777" w:rsidR="00983744" w:rsidRPr="00861905" w:rsidRDefault="00983744" w:rsidP="00983744">
            <w:pPr>
              <w:pStyle w:val="Corpsdetexte"/>
              <w:spacing w:before="0" w:after="0"/>
              <w:contextualSpacing/>
              <w:rPr>
                <w:szCs w:val="20"/>
                <w:lang w:val="fr-CA"/>
              </w:rPr>
            </w:pPr>
            <w:r w:rsidRPr="00861905">
              <w:rPr>
                <w:szCs w:val="20"/>
                <w:lang w:val="fr-CA"/>
              </w:rPr>
              <w:t>Victoreen Radiation Detector</w:t>
            </w:r>
          </w:p>
        </w:tc>
        <w:tc>
          <w:tcPr>
            <w:tcW w:w="1810" w:type="dxa"/>
            <w:noWrap/>
          </w:tcPr>
          <w:p w14:paraId="47E77B1F" w14:textId="302CAF8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47AA4FF" w14:textId="77777777" w:rsidTr="00983744">
        <w:trPr>
          <w:trHeight w:val="20"/>
        </w:trPr>
        <w:tc>
          <w:tcPr>
            <w:tcW w:w="5783" w:type="dxa"/>
            <w:noWrap/>
            <w:hideMark/>
          </w:tcPr>
          <w:p w14:paraId="292AA93D" w14:textId="77777777" w:rsidR="00983744" w:rsidRPr="00861905" w:rsidRDefault="00983744" w:rsidP="00983744">
            <w:pPr>
              <w:pStyle w:val="Corpsdetexte"/>
              <w:spacing w:before="0" w:after="0"/>
              <w:contextualSpacing/>
              <w:rPr>
                <w:szCs w:val="20"/>
                <w:lang w:val="fr-CA"/>
              </w:rPr>
            </w:pPr>
            <w:r w:rsidRPr="00861905">
              <w:rPr>
                <w:szCs w:val="20"/>
                <w:lang w:val="fr-CA"/>
              </w:rPr>
              <w:t>RegisteredNurse</w:t>
            </w:r>
          </w:p>
        </w:tc>
        <w:tc>
          <w:tcPr>
            <w:tcW w:w="2117" w:type="dxa"/>
            <w:hideMark/>
          </w:tcPr>
          <w:p w14:paraId="64AB5A02" w14:textId="77777777" w:rsidR="00983744" w:rsidRPr="00861905" w:rsidRDefault="00983744" w:rsidP="00983744">
            <w:pPr>
              <w:pStyle w:val="Corpsdetexte"/>
              <w:spacing w:before="0" w:after="0"/>
              <w:contextualSpacing/>
              <w:rPr>
                <w:szCs w:val="20"/>
                <w:lang w:val="fr-CA"/>
              </w:rPr>
            </w:pPr>
            <w:r w:rsidRPr="00861905">
              <w:rPr>
                <w:szCs w:val="20"/>
                <w:lang w:val="fr-CA"/>
              </w:rPr>
              <w:t>Registered Nurse</w:t>
            </w:r>
          </w:p>
        </w:tc>
        <w:tc>
          <w:tcPr>
            <w:tcW w:w="1810" w:type="dxa"/>
            <w:noWrap/>
          </w:tcPr>
          <w:p w14:paraId="1CA8D832" w14:textId="3D55BE55"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E45A0B5" w14:textId="77777777" w:rsidTr="00983744">
        <w:trPr>
          <w:trHeight w:val="20"/>
        </w:trPr>
        <w:tc>
          <w:tcPr>
            <w:tcW w:w="5783" w:type="dxa"/>
            <w:noWrap/>
            <w:hideMark/>
          </w:tcPr>
          <w:p w14:paraId="40189245" w14:textId="77777777" w:rsidR="00983744" w:rsidRPr="00861905" w:rsidRDefault="00983744" w:rsidP="00983744">
            <w:pPr>
              <w:pStyle w:val="Corpsdetexte"/>
              <w:spacing w:before="0" w:after="0"/>
              <w:contextualSpacing/>
              <w:rPr>
                <w:szCs w:val="20"/>
                <w:lang w:val="fr-CA"/>
              </w:rPr>
            </w:pPr>
            <w:r w:rsidRPr="00861905">
              <w:rPr>
                <w:szCs w:val="20"/>
                <w:lang w:val="fr-CA"/>
              </w:rPr>
              <w:t>RescueRope</w:t>
            </w:r>
          </w:p>
        </w:tc>
        <w:tc>
          <w:tcPr>
            <w:tcW w:w="2117" w:type="dxa"/>
            <w:hideMark/>
          </w:tcPr>
          <w:p w14:paraId="09B02D6C" w14:textId="77777777" w:rsidR="00983744" w:rsidRPr="00861905" w:rsidRDefault="00983744" w:rsidP="00983744">
            <w:pPr>
              <w:pStyle w:val="Corpsdetexte"/>
              <w:spacing w:before="0" w:after="0"/>
              <w:contextualSpacing/>
              <w:rPr>
                <w:szCs w:val="20"/>
                <w:lang w:val="fr-CA"/>
              </w:rPr>
            </w:pPr>
            <w:r w:rsidRPr="00861905">
              <w:rPr>
                <w:szCs w:val="20"/>
                <w:lang w:val="fr-CA"/>
              </w:rPr>
              <w:t>Rescue Rope</w:t>
            </w:r>
          </w:p>
        </w:tc>
        <w:tc>
          <w:tcPr>
            <w:tcW w:w="1810" w:type="dxa"/>
            <w:noWrap/>
          </w:tcPr>
          <w:p w14:paraId="46CB3F3B" w14:textId="1D738DE2"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DD62D1A" w14:textId="77777777" w:rsidTr="00983744">
        <w:trPr>
          <w:trHeight w:val="20"/>
        </w:trPr>
        <w:tc>
          <w:tcPr>
            <w:tcW w:w="5783" w:type="dxa"/>
            <w:noWrap/>
            <w:hideMark/>
          </w:tcPr>
          <w:p w14:paraId="50333DA2" w14:textId="77777777" w:rsidR="00983744" w:rsidRPr="00861905" w:rsidRDefault="00983744" w:rsidP="00983744">
            <w:pPr>
              <w:pStyle w:val="Corpsdetexte"/>
              <w:spacing w:before="0" w:after="0"/>
              <w:contextualSpacing/>
              <w:rPr>
                <w:szCs w:val="20"/>
                <w:lang w:val="fr-CA"/>
              </w:rPr>
            </w:pPr>
            <w:r w:rsidRPr="00861905">
              <w:rPr>
                <w:szCs w:val="20"/>
                <w:lang w:val="fr-CA"/>
              </w:rPr>
              <w:t>SCBA</w:t>
            </w:r>
          </w:p>
        </w:tc>
        <w:tc>
          <w:tcPr>
            <w:tcW w:w="2117" w:type="dxa"/>
            <w:hideMark/>
          </w:tcPr>
          <w:p w14:paraId="58D04FAF" w14:textId="77777777" w:rsidR="00983744" w:rsidRPr="00861905" w:rsidRDefault="00983744" w:rsidP="00983744">
            <w:pPr>
              <w:pStyle w:val="Corpsdetexte"/>
              <w:spacing w:before="0" w:after="0"/>
              <w:contextualSpacing/>
              <w:rPr>
                <w:szCs w:val="20"/>
                <w:lang w:val="fr-CA"/>
              </w:rPr>
            </w:pPr>
            <w:r w:rsidRPr="00861905">
              <w:rPr>
                <w:szCs w:val="20"/>
                <w:lang w:val="fr-CA"/>
              </w:rPr>
              <w:t>Self-Contained Breathing Apparatus</w:t>
            </w:r>
          </w:p>
        </w:tc>
        <w:tc>
          <w:tcPr>
            <w:tcW w:w="1810" w:type="dxa"/>
            <w:noWrap/>
          </w:tcPr>
          <w:p w14:paraId="4A8DD2A0" w14:textId="7516EA1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F7B16E3" w14:textId="77777777" w:rsidTr="00983744">
        <w:trPr>
          <w:trHeight w:val="20"/>
        </w:trPr>
        <w:tc>
          <w:tcPr>
            <w:tcW w:w="5783" w:type="dxa"/>
            <w:noWrap/>
            <w:hideMark/>
          </w:tcPr>
          <w:p w14:paraId="5C8D0447" w14:textId="77777777" w:rsidR="00983744" w:rsidRPr="00861905" w:rsidRDefault="00983744" w:rsidP="00983744">
            <w:pPr>
              <w:pStyle w:val="Corpsdetexte"/>
              <w:spacing w:before="0" w:after="0"/>
              <w:contextualSpacing/>
              <w:rPr>
                <w:szCs w:val="20"/>
                <w:lang w:val="fr-CA"/>
              </w:rPr>
            </w:pPr>
            <w:r w:rsidRPr="00861905">
              <w:rPr>
                <w:szCs w:val="20"/>
                <w:lang w:val="fr-CA"/>
              </w:rPr>
              <w:t>Shotgun</w:t>
            </w:r>
          </w:p>
        </w:tc>
        <w:tc>
          <w:tcPr>
            <w:tcW w:w="2117" w:type="dxa"/>
            <w:hideMark/>
          </w:tcPr>
          <w:p w14:paraId="28E9FCB9" w14:textId="77777777" w:rsidR="00983744" w:rsidRPr="00861905" w:rsidRDefault="00983744" w:rsidP="00983744">
            <w:pPr>
              <w:pStyle w:val="Corpsdetexte"/>
              <w:spacing w:before="0" w:after="0"/>
              <w:contextualSpacing/>
              <w:rPr>
                <w:szCs w:val="20"/>
                <w:lang w:val="fr-CA"/>
              </w:rPr>
            </w:pPr>
            <w:r w:rsidRPr="00861905">
              <w:rPr>
                <w:szCs w:val="20"/>
                <w:lang w:val="fr-CA"/>
              </w:rPr>
              <w:t>Shotgun</w:t>
            </w:r>
          </w:p>
        </w:tc>
        <w:tc>
          <w:tcPr>
            <w:tcW w:w="1810" w:type="dxa"/>
            <w:noWrap/>
          </w:tcPr>
          <w:p w14:paraId="33911262" w14:textId="0B208AFF"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082857EE" w14:textId="77777777" w:rsidTr="00983744">
        <w:trPr>
          <w:trHeight w:val="20"/>
        </w:trPr>
        <w:tc>
          <w:tcPr>
            <w:tcW w:w="5783" w:type="dxa"/>
            <w:noWrap/>
            <w:hideMark/>
          </w:tcPr>
          <w:p w14:paraId="1029E1C7" w14:textId="77777777" w:rsidR="00983744" w:rsidRPr="00861905" w:rsidRDefault="00983744" w:rsidP="00983744">
            <w:pPr>
              <w:pStyle w:val="Corpsdetexte"/>
              <w:spacing w:before="0" w:after="0"/>
              <w:contextualSpacing/>
              <w:rPr>
                <w:szCs w:val="20"/>
                <w:lang w:val="fr-CA"/>
              </w:rPr>
            </w:pPr>
            <w:r w:rsidRPr="00861905">
              <w:rPr>
                <w:szCs w:val="20"/>
                <w:lang w:val="fr-CA"/>
              </w:rPr>
              <w:t>StructuralCollapaseRescueTech</w:t>
            </w:r>
          </w:p>
        </w:tc>
        <w:tc>
          <w:tcPr>
            <w:tcW w:w="2117" w:type="dxa"/>
            <w:hideMark/>
          </w:tcPr>
          <w:p w14:paraId="31C74491" w14:textId="77777777" w:rsidR="00983744" w:rsidRPr="00861905" w:rsidRDefault="00983744" w:rsidP="00983744">
            <w:pPr>
              <w:pStyle w:val="Corpsdetexte"/>
              <w:spacing w:before="0" w:after="0"/>
              <w:contextualSpacing/>
              <w:rPr>
                <w:szCs w:val="20"/>
                <w:lang w:val="fr-CA"/>
              </w:rPr>
            </w:pPr>
            <w:r w:rsidRPr="00861905">
              <w:rPr>
                <w:szCs w:val="20"/>
                <w:lang w:val="fr-CA"/>
              </w:rPr>
              <w:t>Structural Collapse Rescue Technician</w:t>
            </w:r>
          </w:p>
        </w:tc>
        <w:tc>
          <w:tcPr>
            <w:tcW w:w="1810" w:type="dxa"/>
            <w:noWrap/>
          </w:tcPr>
          <w:p w14:paraId="449E4E22" w14:textId="7A81031E"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24D3A131" w14:textId="77777777" w:rsidTr="00983744">
        <w:trPr>
          <w:trHeight w:val="20"/>
        </w:trPr>
        <w:tc>
          <w:tcPr>
            <w:tcW w:w="5783" w:type="dxa"/>
            <w:noWrap/>
            <w:hideMark/>
          </w:tcPr>
          <w:p w14:paraId="0EC1F651" w14:textId="77777777" w:rsidR="00983744" w:rsidRPr="00861905" w:rsidRDefault="00983744" w:rsidP="00983744">
            <w:pPr>
              <w:pStyle w:val="Corpsdetexte"/>
              <w:spacing w:before="0" w:after="0"/>
              <w:contextualSpacing/>
              <w:rPr>
                <w:szCs w:val="20"/>
                <w:lang w:val="fr-CA"/>
              </w:rPr>
            </w:pPr>
            <w:r w:rsidRPr="00861905">
              <w:rPr>
                <w:szCs w:val="20"/>
                <w:lang w:val="fr-CA"/>
              </w:rPr>
              <w:t>StructuralEngineer</w:t>
            </w:r>
          </w:p>
        </w:tc>
        <w:tc>
          <w:tcPr>
            <w:tcW w:w="2117" w:type="dxa"/>
            <w:hideMark/>
          </w:tcPr>
          <w:p w14:paraId="42134563" w14:textId="77777777" w:rsidR="00983744" w:rsidRPr="00861905" w:rsidRDefault="00983744" w:rsidP="00983744">
            <w:pPr>
              <w:pStyle w:val="Corpsdetexte"/>
              <w:spacing w:before="0" w:after="0"/>
              <w:contextualSpacing/>
              <w:rPr>
                <w:szCs w:val="20"/>
                <w:lang w:val="fr-CA"/>
              </w:rPr>
            </w:pPr>
            <w:r w:rsidRPr="00861905">
              <w:rPr>
                <w:szCs w:val="20"/>
                <w:lang w:val="fr-CA"/>
              </w:rPr>
              <w:t>Structural Engineer</w:t>
            </w:r>
          </w:p>
        </w:tc>
        <w:tc>
          <w:tcPr>
            <w:tcW w:w="1810" w:type="dxa"/>
            <w:noWrap/>
          </w:tcPr>
          <w:p w14:paraId="7859B723" w14:textId="426195B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3D354FE" w14:textId="77777777" w:rsidTr="00983744">
        <w:trPr>
          <w:trHeight w:val="20"/>
        </w:trPr>
        <w:tc>
          <w:tcPr>
            <w:tcW w:w="5783" w:type="dxa"/>
            <w:noWrap/>
            <w:hideMark/>
          </w:tcPr>
          <w:p w14:paraId="65DBA8CB" w14:textId="77777777" w:rsidR="00983744" w:rsidRPr="00861905" w:rsidRDefault="00983744" w:rsidP="00983744">
            <w:pPr>
              <w:pStyle w:val="Corpsdetexte"/>
              <w:spacing w:before="0" w:after="0"/>
              <w:contextualSpacing/>
              <w:rPr>
                <w:szCs w:val="20"/>
                <w:lang w:val="fr-CA"/>
              </w:rPr>
            </w:pPr>
            <w:r w:rsidRPr="00861905">
              <w:rPr>
                <w:szCs w:val="20"/>
                <w:lang w:val="fr-CA"/>
              </w:rPr>
              <w:t>SWAT</w:t>
            </w:r>
          </w:p>
        </w:tc>
        <w:tc>
          <w:tcPr>
            <w:tcW w:w="2117" w:type="dxa"/>
            <w:hideMark/>
          </w:tcPr>
          <w:p w14:paraId="36E76557" w14:textId="77777777" w:rsidR="00983744" w:rsidRPr="00861905" w:rsidRDefault="00983744" w:rsidP="00983744">
            <w:pPr>
              <w:pStyle w:val="Corpsdetexte"/>
              <w:spacing w:before="0" w:after="0"/>
              <w:contextualSpacing/>
              <w:rPr>
                <w:szCs w:val="20"/>
                <w:lang w:val="fr-CA"/>
              </w:rPr>
            </w:pPr>
            <w:r w:rsidRPr="00861905">
              <w:rPr>
                <w:szCs w:val="20"/>
                <w:lang w:val="fr-CA"/>
              </w:rPr>
              <w:t>SWAT Officer</w:t>
            </w:r>
          </w:p>
        </w:tc>
        <w:tc>
          <w:tcPr>
            <w:tcW w:w="1810" w:type="dxa"/>
            <w:noWrap/>
          </w:tcPr>
          <w:p w14:paraId="66277C2A" w14:textId="34B9D5EA"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7136CDC" w14:textId="77777777" w:rsidTr="00983744">
        <w:trPr>
          <w:trHeight w:val="20"/>
        </w:trPr>
        <w:tc>
          <w:tcPr>
            <w:tcW w:w="5783" w:type="dxa"/>
            <w:noWrap/>
            <w:hideMark/>
          </w:tcPr>
          <w:p w14:paraId="2D703FCF" w14:textId="77777777" w:rsidR="00983744" w:rsidRPr="00861905" w:rsidRDefault="00983744" w:rsidP="00983744">
            <w:pPr>
              <w:pStyle w:val="Corpsdetexte"/>
              <w:spacing w:before="0" w:after="0"/>
              <w:contextualSpacing/>
              <w:rPr>
                <w:szCs w:val="20"/>
                <w:lang w:val="fr-CA"/>
              </w:rPr>
            </w:pPr>
            <w:r w:rsidRPr="00861905">
              <w:rPr>
                <w:szCs w:val="20"/>
                <w:lang w:val="fr-CA"/>
              </w:rPr>
              <w:t>SwiftwaterRescueEquipment</w:t>
            </w:r>
          </w:p>
        </w:tc>
        <w:tc>
          <w:tcPr>
            <w:tcW w:w="2117" w:type="dxa"/>
            <w:hideMark/>
          </w:tcPr>
          <w:p w14:paraId="464CB021" w14:textId="77777777" w:rsidR="00983744" w:rsidRPr="00861905" w:rsidRDefault="00983744" w:rsidP="00983744">
            <w:pPr>
              <w:pStyle w:val="Corpsdetexte"/>
              <w:spacing w:before="0" w:after="0"/>
              <w:contextualSpacing/>
              <w:rPr>
                <w:szCs w:val="20"/>
                <w:lang w:val="fr-CA"/>
              </w:rPr>
            </w:pPr>
            <w:r w:rsidRPr="00861905">
              <w:rPr>
                <w:szCs w:val="20"/>
                <w:lang w:val="fr-CA"/>
              </w:rPr>
              <w:t>Swift Water Rescue Equipment</w:t>
            </w:r>
          </w:p>
        </w:tc>
        <w:tc>
          <w:tcPr>
            <w:tcW w:w="1810" w:type="dxa"/>
            <w:noWrap/>
          </w:tcPr>
          <w:p w14:paraId="070DCA38" w14:textId="5850479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5CCB662" w14:textId="77777777" w:rsidTr="00983744">
        <w:trPr>
          <w:trHeight w:val="20"/>
        </w:trPr>
        <w:tc>
          <w:tcPr>
            <w:tcW w:w="5783" w:type="dxa"/>
            <w:noWrap/>
            <w:hideMark/>
          </w:tcPr>
          <w:p w14:paraId="7F43F555" w14:textId="77777777" w:rsidR="00983744" w:rsidRPr="00861905" w:rsidRDefault="00983744" w:rsidP="00983744">
            <w:pPr>
              <w:pStyle w:val="Corpsdetexte"/>
              <w:spacing w:before="0" w:after="0"/>
              <w:contextualSpacing/>
              <w:rPr>
                <w:szCs w:val="20"/>
                <w:lang w:val="fr-CA"/>
              </w:rPr>
            </w:pPr>
            <w:r w:rsidRPr="00861905">
              <w:rPr>
                <w:szCs w:val="20"/>
                <w:lang w:val="fr-CA"/>
              </w:rPr>
              <w:t>SwiftwaterRescueTech</w:t>
            </w:r>
          </w:p>
        </w:tc>
        <w:tc>
          <w:tcPr>
            <w:tcW w:w="2117" w:type="dxa"/>
            <w:hideMark/>
          </w:tcPr>
          <w:p w14:paraId="6D27ADAB" w14:textId="77777777" w:rsidR="00983744" w:rsidRPr="00861905" w:rsidRDefault="00983744" w:rsidP="00983744">
            <w:pPr>
              <w:pStyle w:val="Corpsdetexte"/>
              <w:spacing w:before="0" w:after="0"/>
              <w:contextualSpacing/>
              <w:rPr>
                <w:szCs w:val="20"/>
                <w:lang w:val="fr-CA"/>
              </w:rPr>
            </w:pPr>
            <w:r w:rsidRPr="00861905">
              <w:rPr>
                <w:szCs w:val="20"/>
                <w:lang w:val="fr-CA"/>
              </w:rPr>
              <w:t>Swift Water/Flood Rescue Technical Specialist</w:t>
            </w:r>
          </w:p>
        </w:tc>
        <w:tc>
          <w:tcPr>
            <w:tcW w:w="1810" w:type="dxa"/>
            <w:noWrap/>
          </w:tcPr>
          <w:p w14:paraId="263E79A0" w14:textId="1AD6BCE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57EF1DD7" w14:textId="77777777" w:rsidTr="00983744">
        <w:trPr>
          <w:trHeight w:val="20"/>
        </w:trPr>
        <w:tc>
          <w:tcPr>
            <w:tcW w:w="5783" w:type="dxa"/>
            <w:noWrap/>
            <w:hideMark/>
          </w:tcPr>
          <w:p w14:paraId="597D9D79" w14:textId="77777777" w:rsidR="00983744" w:rsidRPr="00861905" w:rsidRDefault="00983744" w:rsidP="00983744">
            <w:pPr>
              <w:pStyle w:val="Corpsdetexte"/>
              <w:spacing w:before="0" w:after="0"/>
              <w:contextualSpacing/>
              <w:rPr>
                <w:szCs w:val="20"/>
                <w:lang w:val="fr-CA"/>
              </w:rPr>
            </w:pPr>
            <w:r w:rsidRPr="00861905">
              <w:rPr>
                <w:szCs w:val="20"/>
                <w:lang w:val="fr-CA"/>
              </w:rPr>
              <w:t>TaserTrained</w:t>
            </w:r>
          </w:p>
        </w:tc>
        <w:tc>
          <w:tcPr>
            <w:tcW w:w="2117" w:type="dxa"/>
            <w:hideMark/>
          </w:tcPr>
          <w:p w14:paraId="430F1CEC" w14:textId="77777777" w:rsidR="00983744" w:rsidRPr="00861905" w:rsidRDefault="00983744" w:rsidP="00983744">
            <w:pPr>
              <w:pStyle w:val="Corpsdetexte"/>
              <w:spacing w:before="0" w:after="0"/>
              <w:contextualSpacing/>
              <w:rPr>
                <w:szCs w:val="20"/>
                <w:lang w:val="fr-CA"/>
              </w:rPr>
            </w:pPr>
            <w:r w:rsidRPr="00861905">
              <w:rPr>
                <w:szCs w:val="20"/>
                <w:lang w:val="fr-CA"/>
              </w:rPr>
              <w:t>Taser Trained</w:t>
            </w:r>
          </w:p>
        </w:tc>
        <w:tc>
          <w:tcPr>
            <w:tcW w:w="1810" w:type="dxa"/>
            <w:noWrap/>
          </w:tcPr>
          <w:p w14:paraId="35D56E24" w14:textId="3B18BB7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4A45F1E7" w14:textId="77777777" w:rsidTr="00983744">
        <w:trPr>
          <w:trHeight w:val="20"/>
        </w:trPr>
        <w:tc>
          <w:tcPr>
            <w:tcW w:w="5783" w:type="dxa"/>
            <w:noWrap/>
            <w:hideMark/>
          </w:tcPr>
          <w:p w14:paraId="0B5894E1" w14:textId="77777777" w:rsidR="00983744" w:rsidRPr="00861905" w:rsidRDefault="00983744" w:rsidP="00983744">
            <w:pPr>
              <w:pStyle w:val="Corpsdetexte"/>
              <w:spacing w:before="0" w:after="0"/>
              <w:contextualSpacing/>
              <w:rPr>
                <w:szCs w:val="20"/>
                <w:lang w:val="fr-CA"/>
              </w:rPr>
            </w:pPr>
            <w:r w:rsidRPr="00861905">
              <w:rPr>
                <w:szCs w:val="20"/>
                <w:lang w:val="fr-CA"/>
              </w:rPr>
              <w:t>ThermalCamera</w:t>
            </w:r>
          </w:p>
        </w:tc>
        <w:tc>
          <w:tcPr>
            <w:tcW w:w="2117" w:type="dxa"/>
            <w:hideMark/>
          </w:tcPr>
          <w:p w14:paraId="6054320F" w14:textId="77777777" w:rsidR="00983744" w:rsidRPr="00861905" w:rsidRDefault="00983744" w:rsidP="00983744">
            <w:pPr>
              <w:pStyle w:val="Corpsdetexte"/>
              <w:spacing w:before="0" w:after="0"/>
              <w:contextualSpacing/>
              <w:rPr>
                <w:szCs w:val="20"/>
                <w:lang w:val="fr-CA"/>
              </w:rPr>
            </w:pPr>
            <w:r w:rsidRPr="00861905">
              <w:rPr>
                <w:szCs w:val="20"/>
                <w:lang w:val="fr-CA"/>
              </w:rPr>
              <w:t>Thermal Imaging Camera</w:t>
            </w:r>
          </w:p>
        </w:tc>
        <w:tc>
          <w:tcPr>
            <w:tcW w:w="1810" w:type="dxa"/>
            <w:noWrap/>
          </w:tcPr>
          <w:p w14:paraId="19115DBE" w14:textId="3EDD6348"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1B12BA5C" w14:textId="77777777" w:rsidTr="00983744">
        <w:trPr>
          <w:trHeight w:val="20"/>
        </w:trPr>
        <w:tc>
          <w:tcPr>
            <w:tcW w:w="5783" w:type="dxa"/>
            <w:noWrap/>
            <w:hideMark/>
          </w:tcPr>
          <w:p w14:paraId="785E0760" w14:textId="77777777" w:rsidR="00983744" w:rsidRPr="00861905" w:rsidRDefault="00983744" w:rsidP="00983744">
            <w:pPr>
              <w:pStyle w:val="Corpsdetexte"/>
              <w:spacing w:before="0" w:after="0"/>
              <w:contextualSpacing/>
              <w:rPr>
                <w:szCs w:val="20"/>
                <w:lang w:val="fr-CA"/>
              </w:rPr>
            </w:pPr>
            <w:r w:rsidRPr="00861905">
              <w:rPr>
                <w:szCs w:val="20"/>
                <w:lang w:val="fr-CA"/>
              </w:rPr>
              <w:t>VacuumWater</w:t>
            </w:r>
          </w:p>
        </w:tc>
        <w:tc>
          <w:tcPr>
            <w:tcW w:w="2117" w:type="dxa"/>
            <w:hideMark/>
          </w:tcPr>
          <w:p w14:paraId="4A4DF39F" w14:textId="77777777" w:rsidR="00983744" w:rsidRPr="00861905" w:rsidRDefault="00983744" w:rsidP="00983744">
            <w:pPr>
              <w:pStyle w:val="Corpsdetexte"/>
              <w:spacing w:before="0" w:after="0"/>
              <w:contextualSpacing/>
              <w:rPr>
                <w:szCs w:val="20"/>
                <w:lang w:val="fr-CA"/>
              </w:rPr>
            </w:pPr>
            <w:r w:rsidRPr="00861905">
              <w:rPr>
                <w:szCs w:val="20"/>
                <w:lang w:val="fr-CA"/>
              </w:rPr>
              <w:t>Vacuum / Water</w:t>
            </w:r>
          </w:p>
        </w:tc>
        <w:tc>
          <w:tcPr>
            <w:tcW w:w="1810" w:type="dxa"/>
            <w:noWrap/>
          </w:tcPr>
          <w:p w14:paraId="2B87FD72" w14:textId="4E3695D3"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3BA95689" w14:textId="77777777" w:rsidTr="00983744">
        <w:trPr>
          <w:trHeight w:val="20"/>
        </w:trPr>
        <w:tc>
          <w:tcPr>
            <w:tcW w:w="5783" w:type="dxa"/>
            <w:noWrap/>
            <w:hideMark/>
          </w:tcPr>
          <w:p w14:paraId="38841AE3" w14:textId="77777777" w:rsidR="00983744" w:rsidRPr="00861905" w:rsidRDefault="00983744" w:rsidP="00983744">
            <w:pPr>
              <w:pStyle w:val="Corpsdetexte"/>
              <w:spacing w:before="0" w:after="0"/>
              <w:contextualSpacing/>
              <w:rPr>
                <w:szCs w:val="20"/>
                <w:lang w:val="fr-CA"/>
              </w:rPr>
            </w:pPr>
            <w:r w:rsidRPr="00861905">
              <w:rPr>
                <w:szCs w:val="20"/>
                <w:lang w:val="fr-CA"/>
              </w:rPr>
              <w:t>WaterCanineSearchTech</w:t>
            </w:r>
          </w:p>
        </w:tc>
        <w:tc>
          <w:tcPr>
            <w:tcW w:w="2117" w:type="dxa"/>
            <w:hideMark/>
          </w:tcPr>
          <w:p w14:paraId="3F084A89" w14:textId="77777777" w:rsidR="00983744" w:rsidRPr="00861905" w:rsidRDefault="00983744" w:rsidP="00983744">
            <w:pPr>
              <w:pStyle w:val="Corpsdetexte"/>
              <w:spacing w:before="0" w:after="0"/>
              <w:contextualSpacing/>
              <w:rPr>
                <w:szCs w:val="20"/>
                <w:lang w:val="fr-CA"/>
              </w:rPr>
            </w:pPr>
            <w:r w:rsidRPr="00861905">
              <w:rPr>
                <w:szCs w:val="20"/>
                <w:lang w:val="fr-CA"/>
              </w:rPr>
              <w:t>Water Canine Search Technician</w:t>
            </w:r>
          </w:p>
        </w:tc>
        <w:tc>
          <w:tcPr>
            <w:tcW w:w="1810" w:type="dxa"/>
            <w:noWrap/>
          </w:tcPr>
          <w:p w14:paraId="3C203BF7" w14:textId="1F1EA33C"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r w:rsidR="00983744" w:rsidRPr="00861905" w14:paraId="702A740B" w14:textId="77777777" w:rsidTr="00983744">
        <w:trPr>
          <w:trHeight w:val="20"/>
        </w:trPr>
        <w:tc>
          <w:tcPr>
            <w:tcW w:w="5783" w:type="dxa"/>
            <w:noWrap/>
            <w:hideMark/>
          </w:tcPr>
          <w:p w14:paraId="6A699D82" w14:textId="77777777" w:rsidR="00983744" w:rsidRPr="00861905" w:rsidRDefault="00983744" w:rsidP="00983744">
            <w:pPr>
              <w:pStyle w:val="Corpsdetexte"/>
              <w:spacing w:before="0" w:after="0"/>
              <w:contextualSpacing/>
              <w:rPr>
                <w:szCs w:val="20"/>
                <w:lang w:val="fr-CA"/>
              </w:rPr>
            </w:pPr>
            <w:r w:rsidRPr="00861905">
              <w:rPr>
                <w:szCs w:val="20"/>
                <w:lang w:val="fr-CA"/>
              </w:rPr>
              <w:t>WildLandFireTools</w:t>
            </w:r>
          </w:p>
        </w:tc>
        <w:tc>
          <w:tcPr>
            <w:tcW w:w="2117" w:type="dxa"/>
            <w:hideMark/>
          </w:tcPr>
          <w:p w14:paraId="70CC78F6" w14:textId="77777777" w:rsidR="00983744" w:rsidRPr="00861905" w:rsidRDefault="00983744" w:rsidP="00983744">
            <w:pPr>
              <w:pStyle w:val="Corpsdetexte"/>
              <w:spacing w:before="0" w:after="0"/>
              <w:contextualSpacing/>
              <w:rPr>
                <w:szCs w:val="20"/>
                <w:lang w:val="fr-CA"/>
              </w:rPr>
            </w:pPr>
            <w:r w:rsidRPr="00861905">
              <w:rPr>
                <w:szCs w:val="20"/>
                <w:lang w:val="fr-CA"/>
              </w:rPr>
              <w:t>Wildland Fire Fighting Tools</w:t>
            </w:r>
          </w:p>
        </w:tc>
        <w:tc>
          <w:tcPr>
            <w:tcW w:w="1810" w:type="dxa"/>
            <w:noWrap/>
          </w:tcPr>
          <w:p w14:paraId="6F49756B" w14:textId="7568F7A1" w:rsidR="00983744" w:rsidRPr="00861905" w:rsidRDefault="00983744" w:rsidP="00983744">
            <w:pPr>
              <w:pStyle w:val="Corpsdetexte"/>
              <w:spacing w:before="0" w:after="0"/>
              <w:contextualSpacing/>
              <w:jc w:val="center"/>
              <w:rPr>
                <w:szCs w:val="20"/>
                <w:u w:val="single"/>
                <w:lang w:val="fr-CA"/>
              </w:rPr>
            </w:pPr>
            <w:r>
              <w:rPr>
                <w:szCs w:val="20"/>
                <w:lang w:val="fr-CA"/>
              </w:rPr>
              <w:t>This document</w:t>
            </w:r>
          </w:p>
        </w:tc>
      </w:tr>
    </w:tbl>
    <w:p w14:paraId="0C2368CD" w14:textId="77777777" w:rsidR="007B165C" w:rsidRPr="007B165C" w:rsidRDefault="007B165C" w:rsidP="007B165C">
      <w:pPr>
        <w:pStyle w:val="Corpsdetexte"/>
      </w:pPr>
    </w:p>
    <w:p w14:paraId="5FD3EA47" w14:textId="45F2B98C" w:rsidR="00D33574" w:rsidRDefault="00190A30" w:rsidP="001F358F">
      <w:pPr>
        <w:pStyle w:val="Titre1"/>
      </w:pPr>
      <w:bookmarkStart w:id="136" w:name="_Toc257210309"/>
      <w:bookmarkStart w:id="137" w:name="_Toc70692131"/>
      <w:r w:rsidRPr="00B53A0D">
        <w:lastRenderedPageBreak/>
        <w:t>Impacts, Considerations, Abbreviations, Terms, and Definitions</w:t>
      </w:r>
      <w:bookmarkEnd w:id="136"/>
      <w:bookmarkEnd w:id="137"/>
    </w:p>
    <w:p w14:paraId="7E439DCD" w14:textId="47DDF5FE" w:rsidR="00415267" w:rsidRPr="00114246" w:rsidRDefault="00415267" w:rsidP="00415267">
      <w:pPr>
        <w:rPr>
          <w:rFonts w:cs="Tahoma"/>
          <w:szCs w:val="24"/>
        </w:rPr>
      </w:pPr>
      <w:r w:rsidRPr="00114246">
        <w:rPr>
          <w:rFonts w:cs="Tahoma"/>
          <w:szCs w:val="24"/>
        </w:rPr>
        <w:t xml:space="preserve">The FEs exchanging the data defined in the </w:t>
      </w:r>
      <w:r>
        <w:rPr>
          <w:rFonts w:cs="Tahoma"/>
          <w:szCs w:val="24"/>
        </w:rPr>
        <w:t>EIDO</w:t>
      </w:r>
      <w:r w:rsidRPr="00114246">
        <w:rPr>
          <w:rFonts w:cs="Tahoma"/>
          <w:szCs w:val="24"/>
        </w:rPr>
        <w:t xml:space="preserve"> may be physically or virtually connected to each other</w:t>
      </w:r>
      <w:r w:rsidR="005229E1">
        <w:rPr>
          <w:rFonts w:cs="Tahoma"/>
          <w:szCs w:val="24"/>
        </w:rPr>
        <w:t xml:space="preserve">. </w:t>
      </w:r>
      <w:r w:rsidRPr="00114246">
        <w:rPr>
          <w:rFonts w:cs="Tahoma"/>
          <w:szCs w:val="24"/>
        </w:rPr>
        <w:t xml:space="preserve"> The FEs may belong to one or more disparate manufacturer’s systems located within the same public safety agency or within different agencies.</w:t>
      </w:r>
    </w:p>
    <w:p w14:paraId="5FCFA0E6" w14:textId="4AB58918" w:rsidR="000E2701" w:rsidRDefault="00881A46" w:rsidP="00C4275E">
      <w:pPr>
        <w:pStyle w:val="Titre2"/>
        <w:rPr>
          <w:szCs w:val="24"/>
        </w:rPr>
      </w:pPr>
      <w:bookmarkStart w:id="138" w:name="_Toc174517675"/>
      <w:bookmarkStart w:id="139" w:name="_Toc257210310"/>
      <w:bookmarkStart w:id="140" w:name="_Toc70692132"/>
      <w:bookmarkStart w:id="141" w:name="_Toc358450259"/>
      <w:bookmarkStart w:id="142" w:name="_Toc358529203"/>
      <w:bookmarkStart w:id="143" w:name="_Toc358559219"/>
      <w:bookmarkStart w:id="144" w:name="_Toc359026194"/>
      <w:bookmarkStart w:id="145" w:name="_Toc359039330"/>
      <w:bookmarkStart w:id="146" w:name="_Toc359039872"/>
      <w:bookmarkStart w:id="147" w:name="_Toc359041360"/>
      <w:bookmarkStart w:id="148" w:name="_Toc359041599"/>
      <w:bookmarkStart w:id="149" w:name="_Toc359083093"/>
      <w:bookmarkStart w:id="150" w:name="_Toc359125631"/>
      <w:bookmarkStart w:id="151" w:name="_Toc359607184"/>
      <w:bookmarkStart w:id="152" w:name="_Toc360325041"/>
      <w:bookmarkStart w:id="153" w:name="_Toc360967952"/>
      <w:bookmarkStart w:id="154" w:name="_Ref442501265"/>
      <w:bookmarkStart w:id="155" w:name="_Toc358450260"/>
      <w:bookmarkStart w:id="156" w:name="_Toc358529204"/>
      <w:bookmarkStart w:id="157" w:name="_Toc358559220"/>
      <w:bookmarkStart w:id="158" w:name="_Toc359026195"/>
      <w:bookmarkStart w:id="159" w:name="_Toc359039331"/>
      <w:bookmarkStart w:id="160" w:name="_Toc359039873"/>
      <w:bookmarkStart w:id="161" w:name="_Toc359041361"/>
      <w:bookmarkStart w:id="162" w:name="_Toc359041600"/>
      <w:bookmarkStart w:id="163" w:name="_Toc359083094"/>
      <w:bookmarkStart w:id="164" w:name="_Toc359125632"/>
      <w:bookmarkStart w:id="165" w:name="_Toc359607185"/>
      <w:bookmarkStart w:id="166" w:name="_Toc360325042"/>
      <w:bookmarkStart w:id="167" w:name="_Toc360967953"/>
      <w:bookmarkStart w:id="168" w:name="_Toc172001204"/>
      <w:r w:rsidRPr="00B53A0D">
        <w:rPr>
          <w:szCs w:val="24"/>
        </w:rPr>
        <w:t>Operations</w:t>
      </w:r>
      <w:r w:rsidR="000E2701" w:rsidRPr="00B53A0D">
        <w:rPr>
          <w:szCs w:val="24"/>
        </w:rPr>
        <w:t xml:space="preserve"> Impacts Summary</w:t>
      </w:r>
      <w:bookmarkEnd w:id="138"/>
      <w:bookmarkEnd w:id="139"/>
      <w:bookmarkEnd w:id="140"/>
    </w:p>
    <w:p w14:paraId="315939BB" w14:textId="7BDF923A" w:rsidR="00415267" w:rsidRPr="00415267" w:rsidRDefault="00325219" w:rsidP="00415267">
      <w:pPr>
        <w:pStyle w:val="Corpsdetexte"/>
      </w:pPr>
      <w:r w:rsidRPr="00325219">
        <w:t xml:space="preserve">A standardized format for electronically exchanging emergency </w:t>
      </w:r>
      <w:r w:rsidR="00A65429">
        <w:t>Incident</w:t>
      </w:r>
      <w:r w:rsidRPr="00325219">
        <w:t xml:space="preserve"> information will provide stakeholders with many operational benefits</w:t>
      </w:r>
      <w:r w:rsidR="005229E1">
        <w:t xml:space="preserve">. </w:t>
      </w:r>
      <w:r w:rsidRPr="00325219">
        <w:t>These benefits are similar to those realized when agencies implement a local or regional “CAD to CAD” exchange</w:t>
      </w:r>
      <w:r w:rsidR="005229E1">
        <w:t xml:space="preserve">. </w:t>
      </w:r>
      <w:r w:rsidRPr="00325219">
        <w:t xml:space="preserve">Use of the EIDO at a national, regional, and local level and within communication centers themselves is critical to the implementation of NG9-1-1 (i3) compliant systems </w:t>
      </w:r>
      <w:r w:rsidR="00006934">
        <w:fldChar w:fldCharType="begin"/>
      </w:r>
      <w:r w:rsidR="00006934">
        <w:instrText xml:space="preserve"> REF _Ref58247510 \r \h </w:instrText>
      </w:r>
      <w:r w:rsidR="00006934">
        <w:fldChar w:fldCharType="separate"/>
      </w:r>
      <w:r w:rsidR="00B4283D">
        <w:t>[3]</w:t>
      </w:r>
      <w:r w:rsidR="00006934">
        <w:fldChar w:fldCharType="end"/>
      </w:r>
      <w:r w:rsidRPr="00325219">
        <w:t xml:space="preserve"> </w:t>
      </w:r>
      <w:r w:rsidR="005229E1">
        <w:t xml:space="preserve">. </w:t>
      </w:r>
    </w:p>
    <w:p w14:paraId="53D263CB" w14:textId="77777777" w:rsidR="00881A46" w:rsidRPr="00B53A0D" w:rsidRDefault="00881A46" w:rsidP="00C4275E">
      <w:pPr>
        <w:pStyle w:val="Titre2"/>
        <w:rPr>
          <w:szCs w:val="24"/>
        </w:rPr>
      </w:pPr>
      <w:bookmarkStart w:id="169" w:name="_Toc257210311"/>
      <w:bookmarkStart w:id="170" w:name="_Ref14354456"/>
      <w:bookmarkStart w:id="171" w:name="_Toc70692133"/>
      <w:bookmarkStart w:id="172" w:name="_Toc174517676"/>
      <w:r w:rsidRPr="00B53A0D">
        <w:rPr>
          <w:szCs w:val="24"/>
        </w:rPr>
        <w:t>Technical Impacts Summary</w:t>
      </w:r>
      <w:bookmarkEnd w:id="169"/>
      <w:bookmarkEnd w:id="170"/>
      <w:bookmarkEnd w:id="171"/>
    </w:p>
    <w:p w14:paraId="7DF163A4" w14:textId="2BC8BB65" w:rsidR="00B96F57" w:rsidRPr="00B53A0D" w:rsidRDefault="00022AF2" w:rsidP="00B96F57">
      <w:pPr>
        <w:rPr>
          <w:rFonts w:cs="Tahoma"/>
          <w:szCs w:val="24"/>
        </w:rPr>
      </w:pPr>
      <w:bookmarkStart w:id="173" w:name="_Toc257210312"/>
      <w:r w:rsidRPr="00F60040">
        <w:rPr>
          <w:rFonts w:cs="Tahoma"/>
          <w:szCs w:val="24"/>
        </w:rPr>
        <w:t xml:space="preserve">As with the implementation of any technical standard, the final </w:t>
      </w:r>
      <w:r>
        <w:rPr>
          <w:rFonts w:cs="Tahoma"/>
          <w:szCs w:val="24"/>
        </w:rPr>
        <w:t>EIDO</w:t>
      </w:r>
      <w:r w:rsidRPr="00F60040">
        <w:rPr>
          <w:rFonts w:cs="Tahoma"/>
          <w:szCs w:val="24"/>
        </w:rPr>
        <w:t xml:space="preserve"> will have significant impact</w:t>
      </w:r>
      <w:r w:rsidR="005229E1">
        <w:rPr>
          <w:rFonts w:cs="Tahoma"/>
          <w:szCs w:val="24"/>
        </w:rPr>
        <w:t xml:space="preserve">. </w:t>
      </w:r>
      <w:r w:rsidRPr="00F60040">
        <w:rPr>
          <w:rFonts w:cs="Tahoma"/>
          <w:szCs w:val="24"/>
        </w:rPr>
        <w:t xml:space="preserve">Initially, all FE’s involved in the exchange of emergency </w:t>
      </w:r>
      <w:r w:rsidR="00A65429">
        <w:rPr>
          <w:rFonts w:cs="Tahoma"/>
          <w:szCs w:val="24"/>
        </w:rPr>
        <w:t>Incident</w:t>
      </w:r>
      <w:r w:rsidRPr="00F60040">
        <w:rPr>
          <w:rFonts w:cs="Tahoma"/>
          <w:szCs w:val="24"/>
        </w:rPr>
        <w:t xml:space="preserve"> information (e.g. call handling, logging, dispatch, etc.) will need to be modified to comply with </w:t>
      </w:r>
      <w:r>
        <w:rPr>
          <w:rFonts w:cs="Tahoma"/>
          <w:szCs w:val="24"/>
        </w:rPr>
        <w:t>EIDO</w:t>
      </w:r>
      <w:r w:rsidRPr="00F60040">
        <w:rPr>
          <w:rFonts w:cs="Tahoma"/>
          <w:szCs w:val="24"/>
        </w:rPr>
        <w:t xml:space="preserve"> transactions</w:t>
      </w:r>
      <w:r w:rsidR="005229E1">
        <w:rPr>
          <w:rFonts w:cs="Tahoma"/>
          <w:szCs w:val="24"/>
        </w:rPr>
        <w:t xml:space="preserve">. </w:t>
      </w:r>
      <w:r w:rsidRPr="00F60040">
        <w:rPr>
          <w:rFonts w:cs="Tahoma"/>
          <w:szCs w:val="24"/>
        </w:rPr>
        <w:t xml:space="preserve">Minimal impacts are expected on the ESInet or other E9-1-1 IP based networks however they will need to be compatible with the </w:t>
      </w:r>
      <w:r>
        <w:rPr>
          <w:rFonts w:cs="Tahoma"/>
          <w:szCs w:val="24"/>
        </w:rPr>
        <w:t>EIDO</w:t>
      </w:r>
      <w:r w:rsidRPr="00F60040">
        <w:rPr>
          <w:rFonts w:cs="Tahoma"/>
          <w:szCs w:val="24"/>
        </w:rPr>
        <w:t xml:space="preserve"> structure in order to carry </w:t>
      </w:r>
      <w:r>
        <w:rPr>
          <w:rFonts w:cs="Tahoma"/>
          <w:szCs w:val="24"/>
        </w:rPr>
        <w:t>EIDO</w:t>
      </w:r>
      <w:r w:rsidRPr="00F60040">
        <w:rPr>
          <w:rFonts w:cs="Tahoma"/>
          <w:szCs w:val="24"/>
        </w:rPr>
        <w:t>s from one FE to another</w:t>
      </w:r>
      <w:r w:rsidR="00B96F57" w:rsidRPr="00B53A0D">
        <w:rPr>
          <w:rFonts w:cs="Tahoma"/>
          <w:szCs w:val="24"/>
        </w:rPr>
        <w:t>.</w:t>
      </w:r>
    </w:p>
    <w:p w14:paraId="01AB478C" w14:textId="006E3F91" w:rsidR="000E2701" w:rsidRPr="00B53A0D" w:rsidRDefault="00953E3E" w:rsidP="00191B6B">
      <w:pPr>
        <w:pStyle w:val="Titre2"/>
        <w:rPr>
          <w:szCs w:val="24"/>
        </w:rPr>
      </w:pPr>
      <w:bookmarkStart w:id="174" w:name="_Toc70692134"/>
      <w:r>
        <w:rPr>
          <w:szCs w:val="24"/>
        </w:rPr>
        <w:t>S</w:t>
      </w:r>
      <w:r w:rsidR="000E2701" w:rsidRPr="00B53A0D">
        <w:rPr>
          <w:szCs w:val="24"/>
        </w:rPr>
        <w:t>ecurity Impacts Summary</w:t>
      </w:r>
      <w:bookmarkEnd w:id="173"/>
      <w:bookmarkEnd w:id="174"/>
    </w:p>
    <w:p w14:paraId="27D973FF" w14:textId="699DBDA8" w:rsidR="00B96F57" w:rsidRPr="00B53A0D" w:rsidRDefault="00E57075" w:rsidP="00E93F44">
      <w:pPr>
        <w:pStyle w:val="Corpsdetexte"/>
        <w:rPr>
          <w:rFonts w:cs="Tahoma"/>
          <w:b/>
          <w:bCs/>
          <w:szCs w:val="24"/>
        </w:rPr>
      </w:pPr>
      <w:bookmarkStart w:id="175" w:name="_Toc25721031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72"/>
      <w:r>
        <w:rPr>
          <w:rFonts w:cs="Tahoma"/>
          <w:szCs w:val="24"/>
        </w:rPr>
        <w:t>EIDO</w:t>
      </w:r>
      <w:r w:rsidRPr="00F60040">
        <w:rPr>
          <w:rFonts w:cs="Tahoma"/>
          <w:szCs w:val="24"/>
        </w:rPr>
        <w:t>s carry confidential information and they must be transmitted over secure transports such as TLS</w:t>
      </w:r>
      <w:r w:rsidR="00697C32">
        <w:rPr>
          <w:rFonts w:cs="Tahoma"/>
          <w:szCs w:val="24"/>
        </w:rPr>
        <w:t xml:space="preserve"> (</w:t>
      </w:r>
      <w:r w:rsidR="00697C32" w:rsidRPr="00697C32">
        <w:rPr>
          <w:rFonts w:cs="Tahoma"/>
          <w:szCs w:val="24"/>
        </w:rPr>
        <w:t>Transport Layer Security</w:t>
      </w:r>
      <w:r w:rsidR="00697C32">
        <w:rPr>
          <w:rFonts w:cs="Tahoma"/>
          <w:szCs w:val="24"/>
        </w:rPr>
        <w:t>)</w:t>
      </w:r>
      <w:r w:rsidRPr="00F60040">
        <w:rPr>
          <w:rFonts w:cs="Tahoma"/>
          <w:szCs w:val="24"/>
        </w:rPr>
        <w:t xml:space="preserve"> protected TCP</w:t>
      </w:r>
      <w:r w:rsidR="00697C32">
        <w:rPr>
          <w:rFonts w:cs="Tahoma"/>
          <w:szCs w:val="24"/>
        </w:rPr>
        <w:t xml:space="preserve"> (</w:t>
      </w:r>
      <w:r w:rsidR="00697C32" w:rsidRPr="00697C32">
        <w:rPr>
          <w:rFonts w:cs="Tahoma"/>
          <w:szCs w:val="24"/>
        </w:rPr>
        <w:t>Transmission Control Protocol</w:t>
      </w:r>
      <w:r w:rsidR="00697C32">
        <w:rPr>
          <w:rFonts w:cs="Tahoma"/>
          <w:szCs w:val="24"/>
        </w:rPr>
        <w:t>)</w:t>
      </w:r>
      <w:r w:rsidRPr="00F60040">
        <w:rPr>
          <w:rFonts w:cs="Tahoma"/>
          <w:szCs w:val="24"/>
        </w:rPr>
        <w:t xml:space="preserve">, and only to/from i3 authenticated FEs and systems </w:t>
      </w:r>
      <w:hyperlink w:anchor="_Detailed_Functional_and" w:history="1">
        <w:r w:rsidR="00950C14">
          <w:rPr>
            <w:rFonts w:cs="Tahoma"/>
          </w:rPr>
          <w:fldChar w:fldCharType="begin"/>
        </w:r>
        <w:r w:rsidR="00950C14">
          <w:instrText xml:space="preserve"> REF _Ref58247510 \r \h </w:instrText>
        </w:r>
        <w:r w:rsidR="00950C14">
          <w:rPr>
            <w:rFonts w:cs="Tahoma"/>
          </w:rPr>
        </w:r>
        <w:r w:rsidR="00950C14">
          <w:rPr>
            <w:rFonts w:cs="Tahoma"/>
          </w:rPr>
          <w:fldChar w:fldCharType="separate"/>
        </w:r>
        <w:r w:rsidR="00B4283D">
          <w:t>[3]</w:t>
        </w:r>
        <w:r w:rsidR="00950C14">
          <w:rPr>
            <w:rFonts w:cs="Tahoma"/>
          </w:rPr>
          <w:fldChar w:fldCharType="end"/>
        </w:r>
      </w:hyperlink>
      <w:r w:rsidRPr="00F60040">
        <w:rPr>
          <w:rFonts w:cs="Tahoma"/>
          <w:szCs w:val="24"/>
        </w:rPr>
        <w:t xml:space="preserve"> </w:t>
      </w:r>
      <w:r w:rsidR="005229E1">
        <w:rPr>
          <w:rFonts w:cs="Tahoma"/>
          <w:szCs w:val="24"/>
        </w:rPr>
        <w:t xml:space="preserve">. </w:t>
      </w:r>
      <w:r>
        <w:rPr>
          <w:rFonts w:cs="Tahoma"/>
          <w:szCs w:val="24"/>
        </w:rPr>
        <w:t>EIDO</w:t>
      </w:r>
      <w:r w:rsidRPr="00F60040">
        <w:rPr>
          <w:rFonts w:cs="Tahoma"/>
          <w:szCs w:val="24"/>
        </w:rPr>
        <w:t>s accessible to authenticated FEs and other systems must have their contents filtered to contain only data authorized to be transmitted to those systems by the data owner's policy</w:t>
      </w:r>
      <w:r w:rsidR="005229E1">
        <w:rPr>
          <w:rFonts w:cs="Tahoma"/>
          <w:szCs w:val="24"/>
        </w:rPr>
        <w:t xml:space="preserve">. </w:t>
      </w:r>
      <w:r w:rsidRPr="00F60040">
        <w:rPr>
          <w:rFonts w:cs="Tahoma"/>
          <w:szCs w:val="24"/>
        </w:rPr>
        <w:t xml:space="preserve"> Furthermore, FEs and systems that pass </w:t>
      </w:r>
      <w:r>
        <w:rPr>
          <w:rFonts w:cs="Tahoma"/>
          <w:szCs w:val="24"/>
        </w:rPr>
        <w:t>EIDO</w:t>
      </w:r>
      <w:r w:rsidRPr="00F60040">
        <w:rPr>
          <w:rFonts w:cs="Tahoma"/>
          <w:szCs w:val="24"/>
        </w:rPr>
        <w:t xml:space="preserve">s or their contents along to other FEs and systems must filter those </w:t>
      </w:r>
      <w:r>
        <w:rPr>
          <w:rFonts w:cs="Tahoma"/>
          <w:szCs w:val="24"/>
        </w:rPr>
        <w:t>EIDO</w:t>
      </w:r>
      <w:r w:rsidRPr="00F60040">
        <w:rPr>
          <w:rFonts w:cs="Tahoma"/>
          <w:szCs w:val="24"/>
        </w:rPr>
        <w:t xml:space="preserve"> instances based on the authentication of the receiving FEs and other systems to contain only data authorized to be transmitted to those FEs and systems by the data owner's policy.</w:t>
      </w:r>
      <w:r w:rsidR="00B96F57" w:rsidRPr="00B53A0D">
        <w:rPr>
          <w:rFonts w:cs="Tahoma"/>
          <w:szCs w:val="24"/>
        </w:rPr>
        <w:t xml:space="preserve"> </w:t>
      </w:r>
    </w:p>
    <w:p w14:paraId="5C43D7ED" w14:textId="17A84DE2" w:rsidR="00445AAF" w:rsidRPr="00B53A0D" w:rsidRDefault="00445AAF" w:rsidP="00191B6B">
      <w:pPr>
        <w:pStyle w:val="Titre2"/>
        <w:rPr>
          <w:szCs w:val="24"/>
        </w:rPr>
      </w:pPr>
      <w:bookmarkStart w:id="176" w:name="_Ref520967044"/>
      <w:bookmarkStart w:id="177" w:name="_Toc70692135"/>
      <w:r w:rsidRPr="00B53A0D">
        <w:rPr>
          <w:szCs w:val="24"/>
        </w:rPr>
        <w:t>Recom</w:t>
      </w:r>
      <w:r w:rsidR="00F231D8" w:rsidRPr="00B53A0D">
        <w:rPr>
          <w:szCs w:val="24"/>
        </w:rPr>
        <w:t>m</w:t>
      </w:r>
      <w:r w:rsidRPr="00B53A0D">
        <w:rPr>
          <w:szCs w:val="24"/>
        </w:rPr>
        <w:t xml:space="preserve">endation for </w:t>
      </w:r>
      <w:r w:rsidR="000E2701" w:rsidRPr="00B53A0D">
        <w:rPr>
          <w:szCs w:val="24"/>
        </w:rPr>
        <w:t>Additional</w:t>
      </w:r>
      <w:r w:rsidRPr="00B53A0D">
        <w:rPr>
          <w:szCs w:val="24"/>
        </w:rPr>
        <w:t xml:space="preserve"> Development </w:t>
      </w:r>
      <w:r w:rsidR="00B06EC0" w:rsidRPr="00B53A0D">
        <w:rPr>
          <w:szCs w:val="24"/>
        </w:rPr>
        <w:t>W</w:t>
      </w:r>
      <w:r w:rsidRPr="00B53A0D">
        <w:rPr>
          <w:szCs w:val="24"/>
        </w:rPr>
        <w:t>ork</w:t>
      </w:r>
      <w:bookmarkEnd w:id="175"/>
      <w:bookmarkEnd w:id="176"/>
      <w:bookmarkEnd w:id="177"/>
    </w:p>
    <w:p w14:paraId="31BF7438" w14:textId="7E1E449B" w:rsidR="00ED72CF" w:rsidRDefault="00B2788F" w:rsidP="00ED72CF">
      <w:pPr>
        <w:pStyle w:val="Corpsdetexte"/>
        <w:rPr>
          <w:rFonts w:cs="Tahoma"/>
          <w:szCs w:val="24"/>
        </w:rPr>
      </w:pPr>
      <w:bookmarkStart w:id="178" w:name="_Toc257210316"/>
      <w:bookmarkStart w:id="179" w:name="_Toc174517679"/>
      <w:bookmarkStart w:id="180" w:name="_Toc257210317"/>
      <w:r w:rsidRPr="00F60040">
        <w:rPr>
          <w:rFonts w:cs="Tahoma"/>
          <w:szCs w:val="24"/>
        </w:rPr>
        <w:t xml:space="preserve">Future versions may expand the </w:t>
      </w:r>
      <w:r>
        <w:rPr>
          <w:rFonts w:cs="Tahoma"/>
          <w:szCs w:val="24"/>
        </w:rPr>
        <w:t>EIDO</w:t>
      </w:r>
      <w:r w:rsidRPr="00F60040">
        <w:rPr>
          <w:rFonts w:cs="Tahoma"/>
          <w:szCs w:val="24"/>
        </w:rPr>
        <w:t xml:space="preserve"> to include new data components and data elements, provide additional allowable registry values, or modified to support additional emergency </w:t>
      </w:r>
      <w:r w:rsidR="00A65429">
        <w:rPr>
          <w:rFonts w:cs="Tahoma"/>
          <w:szCs w:val="24"/>
        </w:rPr>
        <w:t>Incident</w:t>
      </w:r>
      <w:r w:rsidRPr="00F60040">
        <w:rPr>
          <w:rFonts w:cs="Tahoma"/>
          <w:szCs w:val="24"/>
        </w:rPr>
        <w:t xml:space="preserve"> related exchanges such as the transfer of a patient's medical diagnostics, administered procedures, and medical status between transporting ambulances and receiving hospitals.</w:t>
      </w:r>
    </w:p>
    <w:p w14:paraId="01728159" w14:textId="77777777" w:rsidR="00547646" w:rsidRDefault="00547646" w:rsidP="00ED72CF">
      <w:pPr>
        <w:pStyle w:val="Corpsdetexte"/>
        <w:rPr>
          <w:rFonts w:cs="Tahoma"/>
          <w:szCs w:val="24"/>
        </w:rPr>
      </w:pPr>
    </w:p>
    <w:p w14:paraId="6B4FF6C6" w14:textId="30FE90F7" w:rsidR="00D5525C" w:rsidRDefault="00D5525C" w:rsidP="00D5525C">
      <w:pPr>
        <w:pStyle w:val="Lgende"/>
      </w:pPr>
      <w:r>
        <w:t xml:space="preserve">Table </w:t>
      </w:r>
      <w:fldSimple w:instr=" STYLEREF 1 \s ">
        <w:r w:rsidR="00B4283D">
          <w:rPr>
            <w:noProof/>
          </w:rPr>
          <w:t>4</w:t>
        </w:r>
      </w:fldSimple>
      <w:r w:rsidR="00A32EDA">
        <w:noBreakHyphen/>
      </w:r>
      <w:fldSimple w:instr=" SEQ Table \* ARABIC \s 1 ">
        <w:r w:rsidR="00B4283D">
          <w:rPr>
            <w:noProof/>
          </w:rPr>
          <w:t>1</w:t>
        </w:r>
      </w:fldSimple>
      <w:r>
        <w:t xml:space="preserve"> Additonal Development Work</w:t>
      </w:r>
    </w:p>
    <w:tbl>
      <w:tblPr>
        <w:tblStyle w:val="Grilledutableau"/>
        <w:tblW w:w="0" w:type="auto"/>
        <w:tblInd w:w="0" w:type="dxa"/>
        <w:tblCellMar>
          <w:left w:w="43" w:type="dxa"/>
          <w:right w:w="0" w:type="dxa"/>
        </w:tblCellMar>
        <w:tblLook w:val="04A0" w:firstRow="1" w:lastRow="0" w:firstColumn="1" w:lastColumn="0" w:noHBand="0" w:noVBand="1"/>
      </w:tblPr>
      <w:tblGrid>
        <w:gridCol w:w="2263"/>
        <w:gridCol w:w="7447"/>
      </w:tblGrid>
      <w:tr w:rsidR="00547646" w:rsidRPr="00547646" w14:paraId="360E412F" w14:textId="77777777" w:rsidTr="00374CA6">
        <w:trPr>
          <w:tblHeader/>
        </w:trPr>
        <w:tc>
          <w:tcPr>
            <w:tcW w:w="2263" w:type="dxa"/>
          </w:tcPr>
          <w:p w14:paraId="6B30798C" w14:textId="77777777" w:rsidR="00547646" w:rsidRPr="00547646" w:rsidRDefault="00547646" w:rsidP="00374CA6">
            <w:pPr>
              <w:pStyle w:val="Corpsdetexte"/>
              <w:spacing w:before="0" w:after="0"/>
              <w:contextualSpacing/>
              <w:jc w:val="center"/>
              <w:rPr>
                <w:rFonts w:cs="Tahoma"/>
                <w:b/>
              </w:rPr>
            </w:pPr>
            <w:r w:rsidRPr="00547646">
              <w:rPr>
                <w:rFonts w:cs="Tahoma"/>
                <w:b/>
              </w:rPr>
              <w:t>Section(s)</w:t>
            </w:r>
          </w:p>
        </w:tc>
        <w:tc>
          <w:tcPr>
            <w:tcW w:w="7447" w:type="dxa"/>
          </w:tcPr>
          <w:p w14:paraId="3DB3CEB8" w14:textId="77777777" w:rsidR="00547646" w:rsidRPr="00547646" w:rsidRDefault="00547646" w:rsidP="00374CA6">
            <w:pPr>
              <w:pStyle w:val="Corpsdetexte"/>
              <w:spacing w:before="0" w:after="0"/>
              <w:contextualSpacing/>
              <w:jc w:val="center"/>
              <w:rPr>
                <w:rFonts w:cs="Tahoma"/>
                <w:b/>
              </w:rPr>
            </w:pPr>
            <w:r w:rsidRPr="00547646">
              <w:rPr>
                <w:rFonts w:cs="Tahoma"/>
                <w:b/>
              </w:rPr>
              <w:t>Reference to future work</w:t>
            </w:r>
          </w:p>
        </w:tc>
      </w:tr>
      <w:tr w:rsidR="00547646" w:rsidRPr="00547646" w14:paraId="70D3FCF6" w14:textId="77777777" w:rsidTr="00374CA6">
        <w:tc>
          <w:tcPr>
            <w:tcW w:w="2263" w:type="dxa"/>
          </w:tcPr>
          <w:p w14:paraId="5BE787D5"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5C52D576" w14:textId="77777777" w:rsidR="00547646" w:rsidRPr="00547646" w:rsidRDefault="00547646" w:rsidP="00374CA6">
            <w:pPr>
              <w:pStyle w:val="Corpsdetexte"/>
              <w:spacing w:before="0" w:after="0"/>
              <w:contextualSpacing/>
              <w:rPr>
                <w:rFonts w:cs="Tahoma"/>
                <w:bCs/>
              </w:rPr>
            </w:pPr>
            <w:r w:rsidRPr="00547646">
              <w:rPr>
                <w:rFonts w:cs="Tahoma"/>
                <w:bCs/>
              </w:rPr>
              <w:t>Add radio channels/push to talk information</w:t>
            </w:r>
          </w:p>
        </w:tc>
      </w:tr>
      <w:tr w:rsidR="00547646" w:rsidRPr="00547646" w14:paraId="78737DC4" w14:textId="77777777" w:rsidTr="00374CA6">
        <w:tc>
          <w:tcPr>
            <w:tcW w:w="2263" w:type="dxa"/>
          </w:tcPr>
          <w:p w14:paraId="1F3C8E58" w14:textId="77777777" w:rsidR="00547646" w:rsidRPr="00547646" w:rsidRDefault="00547646" w:rsidP="00374CA6">
            <w:pPr>
              <w:pStyle w:val="Corpsdetexte"/>
              <w:spacing w:before="0" w:after="0"/>
              <w:contextualSpacing/>
              <w:rPr>
                <w:rFonts w:cs="Tahoma"/>
                <w:bCs/>
              </w:rPr>
            </w:pPr>
            <w:r w:rsidRPr="00547646">
              <w:rPr>
                <w:rFonts w:cs="Tahoma"/>
                <w:bCs/>
              </w:rPr>
              <w:t>2.17, Appendix A</w:t>
            </w:r>
          </w:p>
        </w:tc>
        <w:tc>
          <w:tcPr>
            <w:tcW w:w="7447" w:type="dxa"/>
          </w:tcPr>
          <w:p w14:paraId="712D7878" w14:textId="77777777" w:rsidR="00547646" w:rsidRPr="00547646" w:rsidRDefault="00547646" w:rsidP="00374CA6">
            <w:pPr>
              <w:pStyle w:val="Corpsdetexte"/>
              <w:spacing w:before="0" w:after="0"/>
              <w:contextualSpacing/>
              <w:rPr>
                <w:rFonts w:cs="Tahoma"/>
                <w:bCs/>
              </w:rPr>
            </w:pPr>
            <w:r w:rsidRPr="00547646">
              <w:rPr>
                <w:rFonts w:cs="Tahoma"/>
                <w:bCs/>
              </w:rPr>
              <w:t>Include NIEM Commercial vehicle type</w:t>
            </w:r>
          </w:p>
        </w:tc>
      </w:tr>
      <w:tr w:rsidR="00547646" w:rsidRPr="00547646" w14:paraId="01AFACBD" w14:textId="77777777" w:rsidTr="00374CA6">
        <w:tc>
          <w:tcPr>
            <w:tcW w:w="2263" w:type="dxa"/>
          </w:tcPr>
          <w:p w14:paraId="01ACB0E2" w14:textId="77777777" w:rsidR="00547646" w:rsidRPr="00547646" w:rsidRDefault="00547646" w:rsidP="00374CA6">
            <w:pPr>
              <w:pStyle w:val="Corpsdetexte"/>
              <w:spacing w:before="0" w:after="0"/>
              <w:contextualSpacing/>
              <w:rPr>
                <w:rFonts w:cs="Tahoma"/>
                <w:bCs/>
              </w:rPr>
            </w:pPr>
            <w:r w:rsidRPr="00547646">
              <w:rPr>
                <w:rFonts w:cs="Tahoma"/>
                <w:bCs/>
              </w:rPr>
              <w:t>2, Appendix A</w:t>
            </w:r>
          </w:p>
        </w:tc>
        <w:tc>
          <w:tcPr>
            <w:tcW w:w="7447" w:type="dxa"/>
          </w:tcPr>
          <w:p w14:paraId="590A7823" w14:textId="77777777" w:rsidR="00547646" w:rsidRPr="00547646" w:rsidRDefault="00547646" w:rsidP="00374CA6">
            <w:pPr>
              <w:pStyle w:val="Corpsdetexte"/>
              <w:spacing w:before="0" w:after="0"/>
              <w:contextualSpacing/>
              <w:rPr>
                <w:rFonts w:cs="Tahoma"/>
                <w:bCs/>
              </w:rPr>
            </w:pPr>
            <w:r w:rsidRPr="00547646">
              <w:rPr>
                <w:rFonts w:cs="Tahoma"/>
                <w:bCs/>
              </w:rPr>
              <w:t>Adding NIEM Injury treatment type</w:t>
            </w:r>
          </w:p>
        </w:tc>
      </w:tr>
      <w:tr w:rsidR="00547646" w:rsidRPr="00547646" w14:paraId="63D1B778" w14:textId="77777777" w:rsidTr="00374CA6">
        <w:tc>
          <w:tcPr>
            <w:tcW w:w="2263" w:type="dxa"/>
          </w:tcPr>
          <w:p w14:paraId="4B8286DB" w14:textId="77777777" w:rsidR="00547646" w:rsidRPr="00547646" w:rsidRDefault="00547646" w:rsidP="00374CA6">
            <w:pPr>
              <w:pStyle w:val="Corpsdetexte"/>
              <w:spacing w:before="0" w:after="0"/>
              <w:contextualSpacing/>
              <w:rPr>
                <w:rFonts w:cs="Tahoma"/>
                <w:bCs/>
              </w:rPr>
            </w:pPr>
            <w:r w:rsidRPr="00547646">
              <w:rPr>
                <w:rFonts w:cs="Tahoma"/>
                <w:bCs/>
              </w:rPr>
              <w:t>Appendix A</w:t>
            </w:r>
          </w:p>
        </w:tc>
        <w:tc>
          <w:tcPr>
            <w:tcW w:w="7447" w:type="dxa"/>
          </w:tcPr>
          <w:p w14:paraId="697C623D" w14:textId="77777777" w:rsidR="00547646" w:rsidRPr="00547646" w:rsidRDefault="00547646" w:rsidP="00374CA6">
            <w:pPr>
              <w:pStyle w:val="Corpsdetexte"/>
              <w:spacing w:before="0" w:after="0"/>
              <w:contextualSpacing/>
              <w:rPr>
                <w:rFonts w:cs="Tahoma"/>
                <w:bCs/>
              </w:rPr>
            </w:pPr>
            <w:r w:rsidRPr="00547646">
              <w:rPr>
                <w:rFonts w:cs="Tahoma"/>
                <w:bCs/>
              </w:rPr>
              <w:t>Conformance with future NIEM JSON version</w:t>
            </w:r>
          </w:p>
        </w:tc>
      </w:tr>
      <w:tr w:rsidR="00547646" w:rsidRPr="00547646" w14:paraId="3938C8D6" w14:textId="77777777" w:rsidTr="00374CA6">
        <w:tc>
          <w:tcPr>
            <w:tcW w:w="2263" w:type="dxa"/>
          </w:tcPr>
          <w:p w14:paraId="7F78535A" w14:textId="77777777" w:rsidR="00547646" w:rsidRPr="00547646" w:rsidRDefault="00547646" w:rsidP="00374CA6">
            <w:pPr>
              <w:pStyle w:val="Corpsdetexte"/>
              <w:spacing w:before="0" w:after="0"/>
              <w:contextualSpacing/>
              <w:rPr>
                <w:rFonts w:cs="Tahoma"/>
                <w:bCs/>
              </w:rPr>
            </w:pPr>
            <w:r w:rsidRPr="00547646">
              <w:rPr>
                <w:rFonts w:cs="Tahoma"/>
                <w:bCs/>
              </w:rPr>
              <w:t>2</w:t>
            </w:r>
          </w:p>
        </w:tc>
        <w:tc>
          <w:tcPr>
            <w:tcW w:w="7447" w:type="dxa"/>
          </w:tcPr>
          <w:p w14:paraId="46229EF4" w14:textId="77777777" w:rsidR="00547646" w:rsidRPr="00547646" w:rsidRDefault="00547646" w:rsidP="00374CA6">
            <w:pPr>
              <w:pStyle w:val="Corpsdetexte"/>
              <w:spacing w:before="0" w:after="0"/>
              <w:contextualSpacing/>
              <w:rPr>
                <w:rFonts w:cs="Tahoma"/>
                <w:bCs/>
              </w:rPr>
            </w:pPr>
            <w:r w:rsidRPr="00547646">
              <w:rPr>
                <w:rFonts w:cs="Tahoma"/>
                <w:bCs/>
              </w:rPr>
              <w:t>Add weapon information.</w:t>
            </w:r>
          </w:p>
        </w:tc>
      </w:tr>
      <w:tr w:rsidR="00547646" w:rsidRPr="00547646" w14:paraId="20227153" w14:textId="77777777" w:rsidTr="00374CA6">
        <w:tc>
          <w:tcPr>
            <w:tcW w:w="2263" w:type="dxa"/>
          </w:tcPr>
          <w:p w14:paraId="527D9D8C"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3811DB9A" w14:textId="77777777" w:rsidR="00547646" w:rsidRPr="00547646" w:rsidRDefault="00547646" w:rsidP="00374CA6">
            <w:pPr>
              <w:pStyle w:val="Corpsdetexte"/>
              <w:spacing w:before="0" w:after="0"/>
              <w:contextualSpacing/>
              <w:rPr>
                <w:rFonts w:cs="Tahoma"/>
                <w:bCs/>
              </w:rPr>
            </w:pPr>
            <w:r w:rsidRPr="00547646">
              <w:rPr>
                <w:rFonts w:cs="Tahoma"/>
                <w:bCs/>
              </w:rPr>
              <w:t>Consider using JSON-LD context for NIEM compliance.</w:t>
            </w:r>
          </w:p>
        </w:tc>
      </w:tr>
      <w:tr w:rsidR="00547646" w:rsidRPr="00547646" w14:paraId="3565C481" w14:textId="77777777" w:rsidTr="00374CA6">
        <w:tc>
          <w:tcPr>
            <w:tcW w:w="2263" w:type="dxa"/>
          </w:tcPr>
          <w:p w14:paraId="6462307A" w14:textId="77777777" w:rsidR="00547646" w:rsidRPr="00547646" w:rsidRDefault="00547646" w:rsidP="00374CA6">
            <w:pPr>
              <w:pStyle w:val="Corpsdetexte"/>
              <w:spacing w:before="0" w:after="0"/>
              <w:contextualSpacing/>
              <w:rPr>
                <w:rFonts w:cs="Tahoma"/>
                <w:bCs/>
              </w:rPr>
            </w:pPr>
            <w:r w:rsidRPr="00547646">
              <w:rPr>
                <w:rFonts w:cs="Tahoma"/>
                <w:bCs/>
              </w:rPr>
              <w:t>Apppendix A</w:t>
            </w:r>
          </w:p>
        </w:tc>
        <w:tc>
          <w:tcPr>
            <w:tcW w:w="7447" w:type="dxa"/>
          </w:tcPr>
          <w:p w14:paraId="25EAA26C" w14:textId="77777777" w:rsidR="00547646" w:rsidRPr="00547646" w:rsidRDefault="00547646" w:rsidP="00374CA6">
            <w:pPr>
              <w:pStyle w:val="Corpsdetexte"/>
              <w:spacing w:before="0" w:after="0"/>
              <w:contextualSpacing/>
              <w:rPr>
                <w:rFonts w:cs="Tahoma"/>
                <w:bCs/>
              </w:rPr>
            </w:pPr>
            <w:r w:rsidRPr="00547646">
              <w:rPr>
                <w:rFonts w:cs="Tahoma"/>
                <w:bCs/>
              </w:rPr>
              <w:t>Add a floor type that include floor integers.</w:t>
            </w:r>
          </w:p>
        </w:tc>
      </w:tr>
      <w:tr w:rsidR="00547646" w:rsidRPr="00547646" w14:paraId="459AB03E" w14:textId="77777777" w:rsidTr="00374CA6">
        <w:tc>
          <w:tcPr>
            <w:tcW w:w="2263" w:type="dxa"/>
          </w:tcPr>
          <w:p w14:paraId="1C305657" w14:textId="77777777" w:rsidR="00547646" w:rsidRPr="00547646" w:rsidRDefault="00547646" w:rsidP="00374CA6">
            <w:pPr>
              <w:pStyle w:val="Corpsdetexte"/>
              <w:spacing w:before="0" w:after="0"/>
              <w:contextualSpacing/>
              <w:rPr>
                <w:rFonts w:cs="Tahoma"/>
                <w:bCs/>
              </w:rPr>
            </w:pPr>
            <w:r w:rsidRPr="00547646">
              <w:rPr>
                <w:rFonts w:cs="Tahoma"/>
                <w:bCs/>
              </w:rPr>
              <w:t>TBD</w:t>
            </w:r>
          </w:p>
        </w:tc>
        <w:tc>
          <w:tcPr>
            <w:tcW w:w="7447" w:type="dxa"/>
          </w:tcPr>
          <w:p w14:paraId="056D1A68" w14:textId="73FF10C3" w:rsidR="00547646" w:rsidRPr="00547646" w:rsidRDefault="00547646" w:rsidP="00374CA6">
            <w:pPr>
              <w:pStyle w:val="Corpsdetexte"/>
              <w:spacing w:before="0" w:after="0"/>
              <w:contextualSpacing/>
              <w:rPr>
                <w:rFonts w:cs="Tahoma"/>
                <w:bCs/>
              </w:rPr>
            </w:pPr>
            <w:r w:rsidRPr="00547646">
              <w:rPr>
                <w:rFonts w:cs="Tahoma"/>
                <w:bCs/>
              </w:rPr>
              <w:t>Add a mapping between EIDO and NIEM em:Emergency</w:t>
            </w:r>
            <w:r w:rsidR="00A65429">
              <w:rPr>
                <w:rFonts w:cs="Tahoma"/>
                <w:bCs/>
              </w:rPr>
              <w:t>Incident</w:t>
            </w:r>
            <w:r w:rsidRPr="00547646">
              <w:rPr>
                <w:rFonts w:cs="Tahoma"/>
                <w:bCs/>
              </w:rPr>
              <w:t>Type</w:t>
            </w:r>
          </w:p>
        </w:tc>
      </w:tr>
      <w:tr w:rsidR="00213724" w:rsidRPr="00547646" w14:paraId="0A587169" w14:textId="77777777" w:rsidTr="00374CA6">
        <w:tc>
          <w:tcPr>
            <w:tcW w:w="2263" w:type="dxa"/>
          </w:tcPr>
          <w:p w14:paraId="010D726C" w14:textId="720E4552" w:rsidR="00213724" w:rsidRPr="00547646" w:rsidRDefault="00213724" w:rsidP="00374CA6">
            <w:pPr>
              <w:pStyle w:val="Corpsdetexte"/>
              <w:spacing w:before="0" w:after="0"/>
              <w:contextualSpacing/>
              <w:rPr>
                <w:rFonts w:cs="Tahoma"/>
                <w:bCs/>
              </w:rPr>
            </w:pPr>
            <w:r>
              <w:rPr>
                <w:rFonts w:cs="Tahoma"/>
                <w:bCs/>
              </w:rPr>
              <w:t>2</w:t>
            </w:r>
          </w:p>
        </w:tc>
        <w:tc>
          <w:tcPr>
            <w:tcW w:w="7447" w:type="dxa"/>
          </w:tcPr>
          <w:p w14:paraId="7BEB3B8C" w14:textId="326249B4" w:rsidR="00213724" w:rsidRPr="00547646" w:rsidRDefault="00213724" w:rsidP="00374CA6">
            <w:pPr>
              <w:pStyle w:val="Corpsdetexte"/>
              <w:spacing w:before="0" w:after="0"/>
              <w:contextualSpacing/>
              <w:rPr>
                <w:rFonts w:cs="Tahoma"/>
                <w:bCs/>
              </w:rPr>
            </w:pPr>
            <w:r>
              <w:rPr>
                <w:rFonts w:cs="Tahoma"/>
                <w:bCs/>
              </w:rPr>
              <w:t>Add the concept of automaton identifier</w:t>
            </w:r>
          </w:p>
        </w:tc>
      </w:tr>
      <w:tr w:rsidR="002D1D04" w:rsidRPr="00547646" w14:paraId="52D5BBA9" w14:textId="77777777" w:rsidTr="00374CA6">
        <w:tc>
          <w:tcPr>
            <w:tcW w:w="2263" w:type="dxa"/>
          </w:tcPr>
          <w:p w14:paraId="5EE0C450" w14:textId="3F8EE1BF" w:rsidR="002D1D04" w:rsidRDefault="002D1D04" w:rsidP="00374CA6">
            <w:pPr>
              <w:pStyle w:val="Corpsdetexte"/>
              <w:spacing w:before="0" w:after="0"/>
              <w:contextualSpacing/>
              <w:rPr>
                <w:rFonts w:cs="Tahoma"/>
                <w:bCs/>
              </w:rPr>
            </w:pPr>
            <w:r>
              <w:rPr>
                <w:rFonts w:cs="Tahoma"/>
                <w:bCs/>
              </w:rPr>
              <w:t>3.1</w:t>
            </w:r>
          </w:p>
        </w:tc>
        <w:tc>
          <w:tcPr>
            <w:tcW w:w="7447" w:type="dxa"/>
          </w:tcPr>
          <w:p w14:paraId="6FD82A25" w14:textId="43464064" w:rsidR="002D1D04" w:rsidRDefault="002D1D04" w:rsidP="00374CA6">
            <w:pPr>
              <w:pStyle w:val="Corpsdetexte"/>
              <w:spacing w:before="0" w:after="0"/>
              <w:contextualSpacing/>
              <w:rPr>
                <w:rFonts w:cs="Tahoma"/>
                <w:bCs/>
              </w:rPr>
            </w:pPr>
            <w:r>
              <w:rPr>
                <w:rFonts w:cs="Tahoma"/>
                <w:bCs/>
              </w:rPr>
              <w:t>Make TransferredTo Agency role transient</w:t>
            </w:r>
          </w:p>
        </w:tc>
      </w:tr>
      <w:tr w:rsidR="0008681D" w:rsidRPr="00547646" w14:paraId="757BEAC3" w14:textId="77777777" w:rsidTr="00374CA6">
        <w:tc>
          <w:tcPr>
            <w:tcW w:w="2263" w:type="dxa"/>
          </w:tcPr>
          <w:p w14:paraId="6EC41936" w14:textId="75030267" w:rsidR="0008681D" w:rsidRDefault="0008681D" w:rsidP="00374CA6">
            <w:pPr>
              <w:pStyle w:val="Corpsdetexte"/>
              <w:spacing w:before="0" w:after="0"/>
              <w:contextualSpacing/>
              <w:rPr>
                <w:rFonts w:cs="Tahoma"/>
                <w:bCs/>
              </w:rPr>
            </w:pPr>
            <w:r>
              <w:rPr>
                <w:rFonts w:cs="Tahoma"/>
                <w:bCs/>
              </w:rPr>
              <w:t>2.7,2.8</w:t>
            </w:r>
          </w:p>
        </w:tc>
        <w:tc>
          <w:tcPr>
            <w:tcW w:w="7447" w:type="dxa"/>
          </w:tcPr>
          <w:p w14:paraId="74081789" w14:textId="1155ABEE" w:rsidR="0008681D" w:rsidRDefault="0008681D" w:rsidP="00374CA6">
            <w:pPr>
              <w:pStyle w:val="Corpsdetexte"/>
              <w:spacing w:before="0" w:after="0"/>
              <w:contextualSpacing/>
              <w:rPr>
                <w:rFonts w:cs="Tahoma"/>
                <w:bCs/>
              </w:rPr>
            </w:pPr>
            <w:r>
              <w:rPr>
                <w:rFonts w:cs="Tahoma"/>
                <w:bCs/>
              </w:rPr>
              <w:t>Add reason code for split/merge and Link components</w:t>
            </w:r>
          </w:p>
        </w:tc>
      </w:tr>
      <w:tr w:rsidR="00386AC0" w:rsidRPr="00547646" w14:paraId="03763EE7" w14:textId="77777777" w:rsidTr="00374CA6">
        <w:tc>
          <w:tcPr>
            <w:tcW w:w="2263" w:type="dxa"/>
          </w:tcPr>
          <w:p w14:paraId="627B229F" w14:textId="3F6110F9" w:rsidR="00386AC0" w:rsidRDefault="00386AC0" w:rsidP="00374CA6">
            <w:pPr>
              <w:pStyle w:val="Corpsdetexte"/>
              <w:spacing w:before="0" w:after="0"/>
              <w:contextualSpacing/>
              <w:rPr>
                <w:rFonts w:cs="Tahoma"/>
                <w:bCs/>
              </w:rPr>
            </w:pPr>
            <w:r>
              <w:rPr>
                <w:rFonts w:cs="Tahoma"/>
                <w:bCs/>
              </w:rPr>
              <w:t>2.9</w:t>
            </w:r>
          </w:p>
        </w:tc>
        <w:tc>
          <w:tcPr>
            <w:tcW w:w="7447" w:type="dxa"/>
          </w:tcPr>
          <w:p w14:paraId="28EC11DE" w14:textId="5C266D06" w:rsidR="00386AC0" w:rsidRDefault="00386AC0" w:rsidP="00374CA6">
            <w:pPr>
              <w:pStyle w:val="Corpsdetexte"/>
              <w:spacing w:before="0" w:after="0"/>
              <w:contextualSpacing/>
              <w:rPr>
                <w:rFonts w:cs="Tahoma"/>
                <w:bCs/>
              </w:rPr>
            </w:pPr>
            <w:r>
              <w:rPr>
                <w:rFonts w:cs="Tahoma"/>
                <w:bCs/>
              </w:rPr>
              <w:t>Add information about how an incident is originally reported.</w:t>
            </w:r>
          </w:p>
        </w:tc>
      </w:tr>
      <w:tr w:rsidR="000F68FB" w:rsidRPr="00547646" w14:paraId="78ED1D88" w14:textId="77777777" w:rsidTr="00374CA6">
        <w:tc>
          <w:tcPr>
            <w:tcW w:w="2263" w:type="dxa"/>
          </w:tcPr>
          <w:p w14:paraId="1D051BF3" w14:textId="502FBD5A" w:rsidR="000F68FB" w:rsidRDefault="000F68FB" w:rsidP="00374CA6">
            <w:pPr>
              <w:pStyle w:val="Corpsdetexte"/>
              <w:spacing w:before="0" w:after="0"/>
              <w:contextualSpacing/>
              <w:rPr>
                <w:rFonts w:cs="Tahoma"/>
                <w:bCs/>
              </w:rPr>
            </w:pPr>
            <w:r>
              <w:rPr>
                <w:rFonts w:cs="Tahoma"/>
                <w:bCs/>
              </w:rPr>
              <w:t>2.x</w:t>
            </w:r>
          </w:p>
        </w:tc>
        <w:tc>
          <w:tcPr>
            <w:tcW w:w="7447" w:type="dxa"/>
          </w:tcPr>
          <w:p w14:paraId="680DEA94" w14:textId="1980A291" w:rsidR="000F68FB" w:rsidRDefault="000F68FB" w:rsidP="00374CA6">
            <w:pPr>
              <w:pStyle w:val="Corpsdetexte"/>
              <w:spacing w:before="0" w:after="0"/>
              <w:contextualSpacing/>
              <w:rPr>
                <w:rFonts w:cs="Tahoma"/>
                <w:bCs/>
              </w:rPr>
            </w:pPr>
            <w:r>
              <w:rPr>
                <w:rFonts w:cs="Tahoma"/>
                <w:bCs/>
              </w:rPr>
              <w:t>Add URL for media related to an Incident.</w:t>
            </w:r>
          </w:p>
        </w:tc>
      </w:tr>
    </w:tbl>
    <w:p w14:paraId="474CB4F4" w14:textId="77777777" w:rsidR="00B2788F" w:rsidRPr="00B53A0D" w:rsidRDefault="00B2788F" w:rsidP="00ED72CF">
      <w:pPr>
        <w:pStyle w:val="Corpsdetexte"/>
        <w:rPr>
          <w:rFonts w:cs="Tahoma"/>
          <w:bCs/>
          <w:szCs w:val="24"/>
        </w:rPr>
      </w:pPr>
    </w:p>
    <w:p w14:paraId="515D3AAC" w14:textId="12E49EDF" w:rsidR="000E2701" w:rsidRPr="00B53A0D" w:rsidRDefault="000E2701" w:rsidP="00191B6B">
      <w:pPr>
        <w:pStyle w:val="Titre2"/>
        <w:rPr>
          <w:szCs w:val="24"/>
        </w:rPr>
      </w:pPr>
      <w:bookmarkStart w:id="181" w:name="_Toc70692136"/>
      <w:bookmarkEnd w:id="178"/>
      <w:r w:rsidRPr="00B53A0D">
        <w:rPr>
          <w:szCs w:val="24"/>
        </w:rPr>
        <w:t>Anticipated Timeline</w:t>
      </w:r>
      <w:bookmarkEnd w:id="179"/>
      <w:bookmarkEnd w:id="180"/>
      <w:bookmarkEnd w:id="181"/>
    </w:p>
    <w:p w14:paraId="00A0C2BD" w14:textId="3EE797CD" w:rsidR="00ED72CF" w:rsidRPr="00B53A0D" w:rsidRDefault="003D784D" w:rsidP="00ED72CF">
      <w:pPr>
        <w:pStyle w:val="Corpsdetexte"/>
        <w:rPr>
          <w:rFonts w:cs="Tahoma"/>
          <w:color w:val="FF0000"/>
          <w:szCs w:val="24"/>
        </w:rPr>
      </w:pPr>
      <w:bookmarkStart w:id="182" w:name="_Toc257210318"/>
      <w:r>
        <w:rPr>
          <w:rFonts w:cs="Tahoma"/>
          <w:szCs w:val="24"/>
        </w:rPr>
        <w:t xml:space="preserve">EIDO </w:t>
      </w:r>
      <w:r w:rsidRPr="00553ACF">
        <w:rPr>
          <w:rFonts w:cs="Tahoma"/>
          <w:szCs w:val="24"/>
        </w:rPr>
        <w:t>is an integral piece of NG9-1-1 and must be considered during implementation</w:t>
      </w:r>
      <w:r>
        <w:rPr>
          <w:rFonts w:cs="Tahoma"/>
          <w:szCs w:val="24"/>
        </w:rPr>
        <w:t xml:space="preserve"> </w:t>
      </w:r>
      <w:r w:rsidRPr="00553ACF">
        <w:rPr>
          <w:rFonts w:cs="Tahoma"/>
          <w:szCs w:val="24"/>
        </w:rPr>
        <w:t>planning</w:t>
      </w:r>
      <w:r>
        <w:rPr>
          <w:rFonts w:cs="Tahoma"/>
          <w:szCs w:val="24"/>
        </w:rPr>
        <w:t>. Early implementation</w:t>
      </w:r>
      <w:r w:rsidR="008B4210">
        <w:rPr>
          <w:rFonts w:cs="Tahoma"/>
          <w:szCs w:val="24"/>
        </w:rPr>
        <w:t>s</w:t>
      </w:r>
      <w:r>
        <w:rPr>
          <w:rFonts w:cs="Tahoma"/>
          <w:szCs w:val="24"/>
        </w:rPr>
        <w:t xml:space="preserve"> are </w:t>
      </w:r>
      <w:r w:rsidR="008B4210">
        <w:rPr>
          <w:rFonts w:cs="Tahoma"/>
          <w:szCs w:val="24"/>
        </w:rPr>
        <w:t xml:space="preserve">anticipated </w:t>
      </w:r>
      <w:r>
        <w:rPr>
          <w:rFonts w:cs="Tahoma"/>
          <w:szCs w:val="24"/>
        </w:rPr>
        <w:t>considering the migration to NG9</w:t>
      </w:r>
      <w:r w:rsidR="008B4210">
        <w:rPr>
          <w:rFonts w:cs="Tahoma"/>
          <w:szCs w:val="24"/>
        </w:rPr>
        <w:noBreakHyphen/>
      </w:r>
      <w:r>
        <w:rPr>
          <w:rFonts w:cs="Tahoma"/>
          <w:szCs w:val="24"/>
        </w:rPr>
        <w:t>1</w:t>
      </w:r>
      <w:r w:rsidR="008B4210">
        <w:rPr>
          <w:rFonts w:cs="Tahoma"/>
          <w:szCs w:val="24"/>
        </w:rPr>
        <w:noBreakHyphen/>
      </w:r>
      <w:r>
        <w:rPr>
          <w:rFonts w:cs="Tahoma"/>
          <w:szCs w:val="24"/>
        </w:rPr>
        <w:t>1 in Canada.</w:t>
      </w:r>
    </w:p>
    <w:p w14:paraId="325B6F81" w14:textId="0D0BE3CB" w:rsidR="00445AAF" w:rsidRPr="00B53A0D" w:rsidRDefault="00445AAF" w:rsidP="00C4275E">
      <w:pPr>
        <w:pStyle w:val="Titre2"/>
        <w:rPr>
          <w:szCs w:val="24"/>
        </w:rPr>
      </w:pPr>
      <w:bookmarkStart w:id="183" w:name="_Toc70692137"/>
      <w:r w:rsidRPr="00B53A0D">
        <w:rPr>
          <w:szCs w:val="24"/>
        </w:rPr>
        <w:t>Cost Factors</w:t>
      </w:r>
      <w:bookmarkEnd w:id="182"/>
      <w:bookmarkEnd w:id="183"/>
    </w:p>
    <w:p w14:paraId="1CE40585" w14:textId="33E5D3B6" w:rsidR="00DF0D5B" w:rsidRPr="00F60040" w:rsidRDefault="00DF0D5B" w:rsidP="00DF0D5B">
      <w:pPr>
        <w:pStyle w:val="Corpsdetexte"/>
        <w:rPr>
          <w:rFonts w:cs="Tahoma"/>
          <w:szCs w:val="24"/>
        </w:rPr>
      </w:pPr>
      <w:bookmarkStart w:id="184" w:name="_Toc174517681"/>
      <w:bookmarkStart w:id="185" w:name="_Toc257210320"/>
      <w:bookmarkStart w:id="186" w:name="_Toc136230256"/>
      <w:r w:rsidRPr="00F60040">
        <w:rPr>
          <w:rFonts w:cs="Tahoma"/>
          <w:szCs w:val="24"/>
        </w:rPr>
        <w:t>Significant consideration was given to the cost impact of proposing yet another “change” to 9-1-1 stakeholders</w:t>
      </w:r>
      <w:r w:rsidR="005229E1">
        <w:rPr>
          <w:rFonts w:cs="Tahoma"/>
          <w:szCs w:val="24"/>
        </w:rPr>
        <w:t xml:space="preserve">. </w:t>
      </w:r>
      <w:r w:rsidRPr="00F60040">
        <w:rPr>
          <w:rFonts w:cs="Tahoma"/>
          <w:szCs w:val="24"/>
        </w:rPr>
        <w:t xml:space="preserve">Standardizing the format of </w:t>
      </w:r>
      <w:r w:rsidR="00A65429">
        <w:rPr>
          <w:rFonts w:cs="Tahoma"/>
          <w:szCs w:val="24"/>
        </w:rPr>
        <w:t>Incident</w:t>
      </w:r>
      <w:r w:rsidRPr="00F60040">
        <w:rPr>
          <w:rFonts w:cs="Tahoma"/>
          <w:szCs w:val="24"/>
        </w:rPr>
        <w:t xml:space="preserve"> information exchange, however, is critical for NG9-1-1’s true potential to be realized </w:t>
      </w:r>
      <w:r w:rsidR="00DB1BE8">
        <w:fldChar w:fldCharType="begin"/>
      </w:r>
      <w:r w:rsidR="00DB1BE8">
        <w:rPr>
          <w:rFonts w:cs="Tahoma"/>
          <w:szCs w:val="24"/>
        </w:rPr>
        <w:instrText xml:space="preserve"> REF _Ref58247510 \r \h </w:instrText>
      </w:r>
      <w:r w:rsidR="00DB1BE8">
        <w:fldChar w:fldCharType="separate"/>
      </w:r>
      <w:r w:rsidR="00B4283D">
        <w:rPr>
          <w:rFonts w:cs="Tahoma"/>
          <w:szCs w:val="24"/>
        </w:rPr>
        <w:t>[3]</w:t>
      </w:r>
      <w:r w:rsidR="00DB1BE8">
        <w:fldChar w:fldCharType="end"/>
      </w:r>
      <w:r w:rsidRPr="00F60040">
        <w:rPr>
          <w:rFonts w:cs="Tahoma"/>
          <w:szCs w:val="24"/>
        </w:rPr>
        <w:t xml:space="preserve">. Absent this standard, </w:t>
      </w:r>
      <w:r w:rsidR="00A65429">
        <w:rPr>
          <w:rFonts w:cs="Tahoma"/>
          <w:szCs w:val="24"/>
        </w:rPr>
        <w:t>Incident</w:t>
      </w:r>
      <w:r w:rsidRPr="00F60040">
        <w:rPr>
          <w:rFonts w:cs="Tahoma"/>
          <w:szCs w:val="24"/>
        </w:rPr>
        <w:t xml:space="preserve"> information data exchanges will continue to rely on limited, proprietary implementations that are costly and offer limited capability to share </w:t>
      </w:r>
      <w:r w:rsidR="00A65429">
        <w:rPr>
          <w:rFonts w:cs="Tahoma"/>
          <w:szCs w:val="24"/>
        </w:rPr>
        <w:t>Incident</w:t>
      </w:r>
      <w:r w:rsidRPr="00F60040">
        <w:rPr>
          <w:rFonts w:cs="Tahoma"/>
          <w:szCs w:val="24"/>
        </w:rPr>
        <w:t xml:space="preserve"> information both within and between communication centers.</w:t>
      </w:r>
    </w:p>
    <w:p w14:paraId="37FD1835" w14:textId="72B48CDD" w:rsidR="002C6E50" w:rsidRPr="00306EEF" w:rsidRDefault="00DF0D5B" w:rsidP="00DF0D5B">
      <w:pPr>
        <w:tabs>
          <w:tab w:val="left" w:pos="2880"/>
        </w:tabs>
        <w:autoSpaceDE w:val="0"/>
        <w:autoSpaceDN w:val="0"/>
        <w:adjustRightInd w:val="0"/>
        <w:rPr>
          <w:rFonts w:cs="Tahoma"/>
          <w:color w:val="FF0000"/>
          <w:szCs w:val="24"/>
        </w:rPr>
      </w:pPr>
      <w:r w:rsidRPr="00F60040">
        <w:rPr>
          <w:rFonts w:cs="Tahoma"/>
          <w:szCs w:val="24"/>
        </w:rPr>
        <w:t xml:space="preserve">It should be noted that implementation of the </w:t>
      </w:r>
      <w:r>
        <w:rPr>
          <w:rFonts w:cs="Tahoma"/>
          <w:szCs w:val="24"/>
        </w:rPr>
        <w:t>EIDO</w:t>
      </w:r>
      <w:r w:rsidRPr="00F60040">
        <w:rPr>
          <w:rFonts w:cs="Tahoma"/>
          <w:szCs w:val="24"/>
        </w:rPr>
        <w:t xml:space="preserve"> IEPD ANS, as well as most NG9-1-1 systems, may require updates to existing public safety systems resident at communication centers.</w:t>
      </w:r>
    </w:p>
    <w:p w14:paraId="15533722" w14:textId="77777777" w:rsidR="000E2701" w:rsidRPr="00B53A0D" w:rsidRDefault="000E2701" w:rsidP="009978EB">
      <w:pPr>
        <w:pStyle w:val="Titre2"/>
        <w:rPr>
          <w:szCs w:val="24"/>
        </w:rPr>
      </w:pPr>
      <w:bookmarkStart w:id="187" w:name="_Toc70692138"/>
      <w:r w:rsidRPr="00B53A0D">
        <w:rPr>
          <w:szCs w:val="24"/>
        </w:rPr>
        <w:lastRenderedPageBreak/>
        <w:t>Cost Recovery Considerations</w:t>
      </w:r>
      <w:bookmarkEnd w:id="184"/>
      <w:bookmarkEnd w:id="185"/>
      <w:bookmarkEnd w:id="187"/>
    </w:p>
    <w:p w14:paraId="5442EA29" w14:textId="0C7369E4" w:rsidR="00D50F6D" w:rsidRPr="00306EEF" w:rsidRDefault="00C722A9" w:rsidP="00D50F6D">
      <w:pPr>
        <w:pStyle w:val="Corpsdetexte"/>
        <w:rPr>
          <w:rFonts w:cs="Tahoma"/>
          <w:b/>
          <w:color w:val="FF0000"/>
          <w:szCs w:val="24"/>
        </w:rPr>
      </w:pPr>
      <w:bookmarkStart w:id="188" w:name="_Toc257210321"/>
      <w:r w:rsidRPr="00F60040">
        <w:rPr>
          <w:rFonts w:cs="Tahoma"/>
          <w:szCs w:val="24"/>
        </w:rPr>
        <w:t>Normal business practices shall be assumed to be the cost recovery mechanism.</w:t>
      </w:r>
    </w:p>
    <w:p w14:paraId="4B380A61" w14:textId="5B4894A5" w:rsidR="000E2701" w:rsidRDefault="000E2701" w:rsidP="009978EB">
      <w:pPr>
        <w:pStyle w:val="Titre2"/>
        <w:rPr>
          <w:szCs w:val="24"/>
        </w:rPr>
      </w:pPr>
      <w:bookmarkStart w:id="189" w:name="_Toc70692139"/>
      <w:r w:rsidRPr="00B53A0D">
        <w:rPr>
          <w:szCs w:val="24"/>
        </w:rPr>
        <w:t>Additional Impacts (</w:t>
      </w:r>
      <w:r w:rsidR="00FD657F" w:rsidRPr="00B53A0D">
        <w:rPr>
          <w:szCs w:val="24"/>
        </w:rPr>
        <w:t>non-</w:t>
      </w:r>
      <w:r w:rsidRPr="00B53A0D">
        <w:rPr>
          <w:szCs w:val="24"/>
        </w:rPr>
        <w:t>cost related)</w:t>
      </w:r>
      <w:bookmarkEnd w:id="188"/>
      <w:bookmarkEnd w:id="189"/>
    </w:p>
    <w:p w14:paraId="5B8B51C1" w14:textId="402BCCE7" w:rsidR="00F632B2" w:rsidRPr="00306EEF" w:rsidRDefault="00A65ED2" w:rsidP="00427180">
      <w:pPr>
        <w:rPr>
          <w:rFonts w:cs="Tahoma"/>
          <w:color w:val="FF0000"/>
          <w:szCs w:val="24"/>
        </w:rPr>
      </w:pPr>
      <w:r w:rsidRPr="00F60040">
        <w:rPr>
          <w:rFonts w:cs="Tahoma"/>
          <w:szCs w:val="24"/>
        </w:rPr>
        <w:t>The information or requirements contained in this document are not expected to have additional impacts, based on the analysis of the authoring group.</w:t>
      </w:r>
    </w:p>
    <w:p w14:paraId="4026E98A" w14:textId="2C47BBA5" w:rsidR="006D2A6C" w:rsidRPr="00B53A0D" w:rsidRDefault="006D2A6C" w:rsidP="009978EB">
      <w:pPr>
        <w:pStyle w:val="Titre2"/>
        <w:rPr>
          <w:szCs w:val="24"/>
        </w:rPr>
      </w:pPr>
      <w:bookmarkStart w:id="190" w:name="_Toc410319880"/>
      <w:bookmarkStart w:id="191" w:name="_Toc428343684"/>
      <w:bookmarkStart w:id="192" w:name="_Ref58267106"/>
      <w:bookmarkStart w:id="193" w:name="_Ref58267396"/>
      <w:bookmarkStart w:id="194" w:name="_Toc70692140"/>
      <w:bookmarkEnd w:id="186"/>
      <w:r w:rsidRPr="00B53A0D">
        <w:rPr>
          <w:szCs w:val="24"/>
        </w:rPr>
        <w:t>Abbreviations, Terms</w:t>
      </w:r>
      <w:r w:rsidR="00926161" w:rsidRPr="00B53A0D">
        <w:rPr>
          <w:szCs w:val="24"/>
        </w:rPr>
        <w:t>,</w:t>
      </w:r>
      <w:r w:rsidRPr="00B53A0D">
        <w:rPr>
          <w:szCs w:val="24"/>
        </w:rPr>
        <w:t xml:space="preserve"> and Definitions</w:t>
      </w:r>
      <w:bookmarkEnd w:id="190"/>
      <w:bookmarkEnd w:id="191"/>
      <w:bookmarkEnd w:id="192"/>
      <w:bookmarkEnd w:id="193"/>
      <w:bookmarkEnd w:id="194"/>
    </w:p>
    <w:p w14:paraId="2FDA3763" w14:textId="2C2FED76" w:rsidR="006D2A6C" w:rsidRPr="00B53A0D" w:rsidRDefault="00C519A2" w:rsidP="00177C57">
      <w:pPr>
        <w:spacing w:after="240"/>
        <w:rPr>
          <w:rFonts w:cs="Tahoma"/>
          <w:szCs w:val="24"/>
        </w:rPr>
      </w:pPr>
      <w:r w:rsidRPr="00B53A0D">
        <w:rPr>
          <w:rFonts w:cs="Tahoma"/>
          <w:szCs w:val="24"/>
        </w:rPr>
        <w:t xml:space="preserve">See </w:t>
      </w:r>
      <w:r w:rsidR="006D2A6C" w:rsidRPr="00B53A0D">
        <w:rPr>
          <w:rFonts w:cs="Tahoma"/>
          <w:szCs w:val="24"/>
        </w:rPr>
        <w:t xml:space="preserve">NENA Master Glossary of </w:t>
      </w:r>
      <w:r w:rsidR="00796496" w:rsidRPr="00B53A0D">
        <w:rPr>
          <w:rFonts w:cs="Tahoma"/>
          <w:szCs w:val="24"/>
        </w:rPr>
        <w:t>9</w:t>
      </w:r>
      <w:r w:rsidR="00796496" w:rsidRPr="00B53A0D">
        <w:rPr>
          <w:rFonts w:cs="Tahoma"/>
          <w:szCs w:val="24"/>
        </w:rPr>
        <w:noBreakHyphen/>
        <w:t>1</w:t>
      </w:r>
      <w:r w:rsidR="00796496" w:rsidRPr="00B53A0D">
        <w:rPr>
          <w:rFonts w:cs="Tahoma"/>
          <w:szCs w:val="24"/>
        </w:rPr>
        <w:noBreakHyphen/>
        <w:t>1</w:t>
      </w:r>
      <w:r w:rsidR="006D2A6C" w:rsidRPr="00B53A0D">
        <w:rPr>
          <w:rFonts w:cs="Tahoma"/>
          <w:szCs w:val="24"/>
        </w:rPr>
        <w:t xml:space="preserve"> Terminology</w:t>
      </w:r>
      <w:r w:rsidRPr="00B53A0D">
        <w:rPr>
          <w:rFonts w:cs="Tahoma"/>
          <w:szCs w:val="24"/>
        </w:rPr>
        <w:t>, NENA</w:t>
      </w:r>
      <w:r w:rsidR="009978EB" w:rsidRPr="00B53A0D">
        <w:rPr>
          <w:rFonts w:cs="Tahoma"/>
          <w:szCs w:val="24"/>
        </w:rPr>
        <w:noBreakHyphen/>
      </w:r>
      <w:r w:rsidRPr="00B53A0D">
        <w:rPr>
          <w:rFonts w:cs="Tahoma"/>
          <w:szCs w:val="24"/>
        </w:rPr>
        <w:t>ADM</w:t>
      </w:r>
      <w:r w:rsidR="009978EB" w:rsidRPr="00B53A0D">
        <w:rPr>
          <w:rFonts w:cs="Tahoma"/>
          <w:szCs w:val="24"/>
        </w:rPr>
        <w:noBreakHyphen/>
      </w:r>
      <w:r w:rsidRPr="00B53A0D">
        <w:rPr>
          <w:rFonts w:cs="Tahoma"/>
          <w:szCs w:val="24"/>
        </w:rPr>
        <w:t>000</w:t>
      </w:r>
      <w:r w:rsidR="00975FB3" w:rsidRPr="00B53A0D">
        <w:rPr>
          <w:rFonts w:cs="Tahoma"/>
          <w:szCs w:val="24"/>
        </w:rPr>
        <w:t xml:space="preserve"> </w:t>
      </w:r>
      <w:r w:rsidR="00277F07">
        <w:rPr>
          <w:rFonts w:cs="Tahoma"/>
          <w:szCs w:val="24"/>
        </w:rPr>
        <w:fldChar w:fldCharType="begin"/>
      </w:r>
      <w:r w:rsidR="00277F07">
        <w:rPr>
          <w:rFonts w:cs="Tahoma"/>
          <w:szCs w:val="24"/>
        </w:rPr>
        <w:instrText xml:space="preserve"> REF _Ref24067055 \r \h </w:instrText>
      </w:r>
      <w:r w:rsidR="00277F07">
        <w:rPr>
          <w:rFonts w:cs="Tahoma"/>
          <w:szCs w:val="24"/>
        </w:rPr>
      </w:r>
      <w:r w:rsidR="00277F07">
        <w:rPr>
          <w:rFonts w:cs="Tahoma"/>
          <w:szCs w:val="24"/>
        </w:rPr>
        <w:fldChar w:fldCharType="separate"/>
      </w:r>
      <w:r w:rsidR="00B4283D">
        <w:rPr>
          <w:rFonts w:cs="Tahoma"/>
          <w:szCs w:val="24"/>
        </w:rPr>
        <w:t>[1]</w:t>
      </w:r>
      <w:r w:rsidR="00277F07">
        <w:rPr>
          <w:rFonts w:cs="Tahoma"/>
          <w:szCs w:val="24"/>
        </w:rPr>
        <w:fldChar w:fldCharType="end"/>
      </w:r>
      <w:r w:rsidR="006D2A6C" w:rsidRPr="00B53A0D">
        <w:rPr>
          <w:rFonts w:cs="Tahoma"/>
          <w:szCs w:val="24"/>
        </w:rPr>
        <w:t xml:space="preserve">, for a complete listing of terms used in NENA documents. All </w:t>
      </w:r>
      <w:r w:rsidR="00D56D8B" w:rsidRPr="00B53A0D">
        <w:rPr>
          <w:rFonts w:cs="Tahoma"/>
          <w:szCs w:val="24"/>
        </w:rPr>
        <w:t xml:space="preserve">abbreviations </w:t>
      </w:r>
      <w:r w:rsidR="006D2A6C" w:rsidRPr="00B53A0D">
        <w:rPr>
          <w:rFonts w:cs="Tahoma"/>
          <w:szCs w:val="24"/>
        </w:rPr>
        <w:t>used in this document are listed below, along with any new or updated terms and definitions.</w:t>
      </w:r>
    </w:p>
    <w:tbl>
      <w:tblPr>
        <w:tblpPr w:leftFromText="180" w:rightFromText="180" w:vertAnchor="text" w:tblpY="-53"/>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0" w:type="dxa"/>
        </w:tblCellMar>
        <w:tblLook w:val="04A0" w:firstRow="1" w:lastRow="0" w:firstColumn="1" w:lastColumn="0" w:noHBand="0" w:noVBand="1"/>
      </w:tblPr>
      <w:tblGrid>
        <w:gridCol w:w="1885"/>
        <w:gridCol w:w="12"/>
        <w:gridCol w:w="4848"/>
        <w:gridCol w:w="2970"/>
      </w:tblGrid>
      <w:tr w:rsidR="00C94A42" w:rsidRPr="00306EEF" w14:paraId="0AE0B3CF" w14:textId="77777777" w:rsidTr="00A7003C">
        <w:trPr>
          <w:trHeight w:val="1520"/>
          <w:tblHeader/>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59630" w14:textId="77777777" w:rsidR="00C94A42" w:rsidRPr="00306EEF" w:rsidRDefault="00C94A42" w:rsidP="00A7003C">
            <w:pPr>
              <w:spacing w:before="0" w:after="0"/>
              <w:contextualSpacing/>
              <w:jc w:val="center"/>
              <w:rPr>
                <w:rFonts w:cs="Tahoma"/>
                <w:b/>
                <w:bCs/>
                <w:szCs w:val="24"/>
              </w:rPr>
            </w:pPr>
            <w:r w:rsidRPr="00306EEF">
              <w:rPr>
                <w:rFonts w:cs="Tahoma"/>
                <w:b/>
                <w:bCs/>
                <w:szCs w:val="24"/>
              </w:rPr>
              <w:lastRenderedPageBreak/>
              <w:t>Term or Abbreviation (Expansion)</w:t>
            </w:r>
          </w:p>
        </w:tc>
        <w:tc>
          <w:tcPr>
            <w:tcW w:w="48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2F94D1" w14:textId="77777777" w:rsidR="00C94A42" w:rsidRPr="00306EEF" w:rsidRDefault="00C94A42" w:rsidP="00A7003C">
            <w:pPr>
              <w:spacing w:before="0" w:after="0"/>
              <w:contextualSpacing/>
              <w:jc w:val="center"/>
              <w:rPr>
                <w:rFonts w:eastAsiaTheme="minorHAnsi" w:cs="Tahoma"/>
                <w:b/>
                <w:bCs/>
                <w:szCs w:val="24"/>
              </w:rPr>
            </w:pPr>
            <w:r w:rsidRPr="00306EEF">
              <w:rPr>
                <w:rFonts w:cs="Tahoma"/>
                <w:b/>
                <w:bCs/>
                <w:szCs w:val="24"/>
              </w:rPr>
              <w:t>Definition / Description</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376CE68D" w14:textId="77777777" w:rsidR="00C94A42" w:rsidRPr="00306EEF" w:rsidRDefault="00C94A42" w:rsidP="00A7003C">
            <w:pPr>
              <w:pStyle w:val="Definition"/>
              <w:spacing w:before="0" w:after="0"/>
              <w:ind w:left="0"/>
              <w:contextualSpacing/>
              <w:jc w:val="center"/>
              <w:rPr>
                <w:rFonts w:cs="Tahoma"/>
                <w:b/>
                <w:i/>
                <w:color w:val="FF0000"/>
                <w:szCs w:val="24"/>
              </w:rPr>
            </w:pPr>
            <w:r w:rsidRPr="00306EEF">
              <w:rPr>
                <w:rFonts w:cs="Tahoma"/>
                <w:b/>
                <w:i/>
                <w:color w:val="FF0000"/>
                <w:szCs w:val="24"/>
              </w:rPr>
              <w:t xml:space="preserve">WG Recommendations for Master Glossary: </w:t>
            </w:r>
            <w:r w:rsidRPr="00306EEF">
              <w:rPr>
                <w:rFonts w:cs="Tahoma"/>
                <w:b/>
                <w:color w:val="FF0000"/>
                <w:szCs w:val="24"/>
                <w:highlight w:val="yellow"/>
              </w:rPr>
              <w:t>(THIS COLUMN WILL BE DELETED BEFORE PUBLICATION)</w:t>
            </w:r>
          </w:p>
          <w:p w14:paraId="67D573C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bCs/>
                <w:color w:val="FF0000"/>
                <w:szCs w:val="24"/>
              </w:rPr>
              <w:t xml:space="preserve">(OK)Master Glossary Reviewed &amp; Accepted </w:t>
            </w:r>
          </w:p>
          <w:p w14:paraId="02C7A138" w14:textId="77777777" w:rsidR="00C94A42" w:rsidRPr="00306EEF" w:rsidRDefault="00C94A42" w:rsidP="00A7003C">
            <w:pPr>
              <w:pStyle w:val="Paragraphedeliste"/>
              <w:keepNext/>
              <w:numPr>
                <w:ilvl w:val="0"/>
                <w:numId w:val="14"/>
              </w:numPr>
              <w:spacing w:before="0" w:after="0"/>
              <w:rPr>
                <w:rFonts w:cs="Tahoma"/>
                <w:i/>
                <w:color w:val="FF0000"/>
                <w:szCs w:val="24"/>
              </w:rPr>
            </w:pPr>
            <w:r w:rsidRPr="00306EEF">
              <w:rPr>
                <w:rFonts w:cs="Tahoma"/>
                <w:i/>
                <w:color w:val="FF0000"/>
                <w:szCs w:val="24"/>
              </w:rPr>
              <w:t>(A)dd</w:t>
            </w:r>
          </w:p>
          <w:p w14:paraId="3F80817D"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(D)elete</w:t>
            </w:r>
          </w:p>
          <w:p w14:paraId="3FF46F54" w14:textId="77777777" w:rsidR="00C94A42" w:rsidRPr="00306EEF" w:rsidRDefault="00C94A42" w:rsidP="00A7003C">
            <w:pPr>
              <w:pStyle w:val="Definition"/>
              <w:numPr>
                <w:ilvl w:val="0"/>
                <w:numId w:val="14"/>
              </w:numPr>
              <w:spacing w:before="0" w:after="0"/>
              <w:contextualSpacing/>
              <w:rPr>
                <w:rFonts w:cs="Tahoma"/>
                <w:i/>
                <w:color w:val="FF0000"/>
                <w:szCs w:val="24"/>
              </w:rPr>
            </w:pPr>
            <w:r w:rsidRPr="00306EEF">
              <w:rPr>
                <w:rFonts w:cs="Tahoma"/>
                <w:i/>
                <w:color w:val="FF0000"/>
                <w:szCs w:val="24"/>
              </w:rPr>
              <w:t>(DA)Don’t add</w:t>
            </w:r>
          </w:p>
          <w:p w14:paraId="1F5FCEF9"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(U)pdate</w:t>
            </w:r>
          </w:p>
          <w:p w14:paraId="3993D7B0" w14:textId="77777777" w:rsidR="00C94A42" w:rsidRPr="00306EEF" w:rsidRDefault="00C94A42" w:rsidP="00A7003C">
            <w:pPr>
              <w:pStyle w:val="Paragraphedeliste"/>
              <w:keepNext/>
              <w:numPr>
                <w:ilvl w:val="0"/>
                <w:numId w:val="14"/>
              </w:numPr>
              <w:spacing w:before="0" w:after="0"/>
              <w:rPr>
                <w:rFonts w:cs="Tahoma"/>
                <w:bCs/>
                <w:color w:val="FF0000"/>
                <w:szCs w:val="24"/>
              </w:rPr>
            </w:pPr>
            <w:r w:rsidRPr="00306EEF">
              <w:rPr>
                <w:rFonts w:cs="Tahoma"/>
                <w:i/>
                <w:color w:val="FF0000"/>
                <w:szCs w:val="24"/>
              </w:rPr>
              <w:t>Other (text suggestions)</w:t>
            </w:r>
          </w:p>
          <w:p w14:paraId="77C63B5F" w14:textId="77777777" w:rsidR="00C94A42" w:rsidRPr="00306EEF" w:rsidRDefault="00C94A42" w:rsidP="00A7003C">
            <w:pPr>
              <w:keepNext/>
              <w:spacing w:before="0" w:after="0"/>
              <w:contextualSpacing/>
              <w:jc w:val="center"/>
              <w:rPr>
                <w:rFonts w:eastAsiaTheme="minorHAnsi" w:cs="Tahoma"/>
                <w:b/>
                <w:bCs/>
                <w:szCs w:val="24"/>
              </w:rPr>
            </w:pPr>
          </w:p>
        </w:tc>
      </w:tr>
      <w:tr w:rsidR="00C94A42" w:rsidRPr="00306EEF" w14:paraId="305E4C3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95ECF42" w14:textId="77777777" w:rsidR="00C94A42" w:rsidRPr="00306EEF" w:rsidRDefault="00C94A42" w:rsidP="00A7003C">
            <w:pPr>
              <w:spacing w:before="0" w:after="0"/>
              <w:contextualSpacing/>
              <w:jc w:val="center"/>
              <w:rPr>
                <w:rFonts w:cs="Tahoma"/>
                <w:color w:val="FF0000"/>
                <w:szCs w:val="24"/>
                <w:shd w:val="clear" w:color="auto" w:fill="FFFFFF"/>
              </w:rPr>
            </w:pPr>
            <w:r w:rsidRPr="0046797C">
              <w:rPr>
                <w:rFonts w:cs="Tahoma"/>
                <w:szCs w:val="24"/>
              </w:rPr>
              <w:t xml:space="preserve">Data </w:t>
            </w:r>
            <w:r>
              <w:rPr>
                <w:rFonts w:cs="Tahoma"/>
                <w:szCs w:val="24"/>
              </w:rPr>
              <w:t>C</w:t>
            </w:r>
            <w:r w:rsidRPr="0046797C">
              <w:rPr>
                <w:rFonts w:cs="Tahoma"/>
                <w:szCs w:val="24"/>
              </w:rPr>
              <w:t>omponent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42069E"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structure composed of multiple </w:t>
            </w:r>
            <w:r>
              <w:rPr>
                <w:rFonts w:cs="Tahoma"/>
                <w:szCs w:val="24"/>
              </w:rPr>
              <w:t>D</w:t>
            </w:r>
            <w:r w:rsidRPr="0046797C">
              <w:rPr>
                <w:rFonts w:cs="Tahoma"/>
                <w:szCs w:val="24"/>
              </w:rPr>
              <w:t xml:space="preserve">ata </w:t>
            </w:r>
            <w:r>
              <w:rPr>
                <w:rFonts w:cs="Tahoma"/>
                <w:szCs w:val="24"/>
              </w:rPr>
              <w:t>E</w:t>
            </w:r>
            <w:r w:rsidRPr="0046797C">
              <w:rPr>
                <w:rFonts w:cs="Tahoma"/>
                <w:szCs w:val="24"/>
              </w:rPr>
              <w:t>lement</w:t>
            </w:r>
            <w:r>
              <w:rPr>
                <w:rFonts w:cs="Tahoma"/>
                <w:szCs w:val="24"/>
              </w:rPr>
              <w:t xml:space="preserve">s.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04CDF8" w14:textId="77777777" w:rsidR="00C94A42" w:rsidRPr="00306EEF" w:rsidRDefault="00C94A42" w:rsidP="00A7003C">
            <w:pPr>
              <w:spacing w:before="0" w:after="0"/>
              <w:contextualSpacing/>
              <w:jc w:val="center"/>
              <w:rPr>
                <w:rFonts w:cs="Tahoma"/>
                <w:kern w:val="0"/>
                <w:szCs w:val="24"/>
              </w:rPr>
            </w:pPr>
            <w:r>
              <w:rPr>
                <w:rFonts w:eastAsiaTheme="minorHAnsi" w:cs="Tahoma"/>
                <w:color w:val="FF0000"/>
                <w:szCs w:val="24"/>
              </w:rPr>
              <w:t xml:space="preserve">DA </w:t>
            </w:r>
          </w:p>
        </w:tc>
      </w:tr>
      <w:tr w:rsidR="00C94A42" w:rsidRPr="00306EEF" w14:paraId="69F21F3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C9F4290" w14:textId="77777777" w:rsidR="00C94A42" w:rsidRPr="00306EEF" w:rsidRDefault="00C94A42" w:rsidP="00A7003C">
            <w:pPr>
              <w:spacing w:before="0" w:after="0"/>
              <w:contextualSpacing/>
              <w:jc w:val="center"/>
              <w:rPr>
                <w:rFonts w:eastAsiaTheme="minorHAnsi" w:cs="Tahoma"/>
                <w:color w:val="FF0000"/>
                <w:szCs w:val="24"/>
              </w:rPr>
            </w:pPr>
            <w:r w:rsidRPr="0046797C">
              <w:rPr>
                <w:rFonts w:cs="Tahoma"/>
                <w:szCs w:val="24"/>
              </w:rPr>
              <w:t xml:space="preserve">Data </w:t>
            </w:r>
            <w:r>
              <w:rPr>
                <w:rFonts w:cs="Tahoma"/>
                <w:szCs w:val="24"/>
              </w:rPr>
              <w:t>E</w:t>
            </w:r>
            <w:r w:rsidRPr="0046797C">
              <w:rPr>
                <w:rFonts w:cs="Tahoma"/>
                <w:szCs w:val="24"/>
              </w:rPr>
              <w:t>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94618" w14:textId="77777777" w:rsidR="00C94A42" w:rsidRPr="00306EEF" w:rsidRDefault="00C94A42" w:rsidP="00A7003C">
            <w:pPr>
              <w:spacing w:before="0" w:after="0"/>
              <w:contextualSpacing/>
              <w:rPr>
                <w:rFonts w:eastAsiaTheme="minorHAnsi" w:cs="Tahoma"/>
                <w:color w:val="FF0000"/>
                <w:szCs w:val="24"/>
              </w:rPr>
            </w:pPr>
            <w:r w:rsidRPr="0046797C">
              <w:rPr>
                <w:rFonts w:cs="Tahoma"/>
                <w:szCs w:val="24"/>
              </w:rPr>
              <w:t xml:space="preserve">A unit of </w:t>
            </w:r>
            <w:r>
              <w:rPr>
                <w:rFonts w:cs="Tahoma"/>
                <w:szCs w:val="24"/>
              </w:rPr>
              <w:t>information</w:t>
            </w:r>
            <w:r w:rsidRPr="0046797C">
              <w:rPr>
                <w:rFonts w:cs="Tahoma"/>
                <w:szCs w:val="24"/>
              </w:rPr>
              <w:t xml:space="preserve"> composed of a name and value. The value can be a number, a boolean, a character string or a</w:t>
            </w:r>
            <w:r>
              <w:rPr>
                <w:rFonts w:cs="Tahoma"/>
                <w:szCs w:val="24"/>
              </w:rPr>
              <w:t xml:space="preserve"> Data</w:t>
            </w:r>
            <w:r w:rsidRPr="0046797C">
              <w:rPr>
                <w:rFonts w:cs="Tahoma"/>
                <w:szCs w:val="24"/>
              </w:rPr>
              <w:t xml:space="preserve"> </w:t>
            </w:r>
            <w:r>
              <w:rPr>
                <w:rFonts w:cs="Tahoma"/>
                <w:szCs w:val="24"/>
              </w:rPr>
              <w:t>C</w:t>
            </w:r>
            <w:r w:rsidRPr="0046797C">
              <w:rPr>
                <w:rFonts w:cs="Tahoma"/>
                <w:szCs w:val="24"/>
              </w:rPr>
              <w:t>omponent.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92FC9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 xml:space="preserve"> DA</w:t>
            </w:r>
          </w:p>
        </w:tc>
      </w:tr>
      <w:tr w:rsidR="00C94A42" w:rsidRPr="00306EEF" w14:paraId="675A298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A4C825" w14:textId="77777777" w:rsidR="00C94A42" w:rsidRPr="00306EEF" w:rsidRDefault="00C94A42" w:rsidP="00A7003C">
            <w:pPr>
              <w:keepNext/>
              <w:spacing w:before="0" w:after="0"/>
              <w:contextualSpacing/>
              <w:jc w:val="center"/>
              <w:rPr>
                <w:rFonts w:cs="Tahoma"/>
                <w:color w:val="FF0000"/>
                <w:szCs w:val="24"/>
              </w:rPr>
            </w:pPr>
            <w:r>
              <w:rPr>
                <w:rFonts w:cs="Tahoma"/>
                <w:szCs w:val="24"/>
              </w:rPr>
              <w:t xml:space="preserve">EIDO (Emergency Incident Data Object) </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9EDF47" w14:textId="68EEE95B" w:rsidR="00C94A42" w:rsidRPr="00306EEF" w:rsidRDefault="00C94A42" w:rsidP="00A7003C">
            <w:pPr>
              <w:keepNext/>
              <w:spacing w:before="0" w:after="0"/>
              <w:contextualSpacing/>
              <w:rPr>
                <w:rFonts w:cs="Tahoma"/>
                <w:color w:val="FF0000"/>
                <w:szCs w:val="24"/>
              </w:rPr>
            </w:pPr>
            <w:r w:rsidRPr="00CD3381">
              <w:rPr>
                <w:rFonts w:cs="Tahoma"/>
                <w:szCs w:val="24"/>
              </w:rPr>
              <w:t>A JSON</w:t>
            </w:r>
            <w:r>
              <w:t>-</w:t>
            </w:r>
            <w:r w:rsidRPr="00CD3381">
              <w:rPr>
                <w:rFonts w:cs="Tahoma"/>
                <w:szCs w:val="24"/>
              </w:rPr>
              <w:t>based</w:t>
            </w:r>
            <w:r>
              <w:rPr>
                <w:rFonts w:cs="Tahoma"/>
                <w:szCs w:val="24"/>
              </w:rPr>
              <w:t xml:space="preserve"> </w:t>
            </w:r>
            <w:r w:rsidRPr="00697C32">
              <w:rPr>
                <w:rFonts w:cs="Tahoma"/>
                <w:szCs w:val="24"/>
              </w:rPr>
              <w:t>(JavaScript Object Notation)</w:t>
            </w:r>
            <w:r w:rsidRPr="00CD3381">
              <w:rPr>
                <w:rFonts w:cs="Tahoma"/>
                <w:szCs w:val="24"/>
              </w:rPr>
              <w:t xml:space="preserve"> object that is used to share emergency </w:t>
            </w:r>
            <w:r>
              <w:rPr>
                <w:rFonts w:cs="Tahoma"/>
                <w:szCs w:val="24"/>
              </w:rPr>
              <w:t>Incident</w:t>
            </w:r>
            <w:r w:rsidRPr="00CD3381">
              <w:rPr>
                <w:rFonts w:cs="Tahoma"/>
                <w:szCs w:val="24"/>
              </w:rPr>
              <w:t xml:space="preserve"> information between and among authorized entities and systems. NENA has adopted the JSON-based EIDO for sharing </w:t>
            </w:r>
            <w:r>
              <w:rPr>
                <w:rFonts w:cs="Tahoma"/>
                <w:szCs w:val="24"/>
              </w:rPr>
              <w:t>Incident</w:t>
            </w:r>
            <w:r w:rsidRPr="00CD3381">
              <w:rPr>
                <w:rFonts w:cs="Tahoma"/>
                <w:szCs w:val="24"/>
              </w:rPr>
              <w:t xml:space="preserve"> information among authorized NG9-1-1 entities and systems.</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E8643C" w14:textId="77777777" w:rsidR="00C94A42" w:rsidRPr="00306EEF" w:rsidRDefault="00C94A42" w:rsidP="00A7003C">
            <w:pPr>
              <w:keepNext/>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1CC8F57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08F86183" w14:textId="77777777" w:rsidR="00C94A42" w:rsidRPr="00306EEF" w:rsidRDefault="00C94A42" w:rsidP="00A7003C">
            <w:pPr>
              <w:spacing w:before="0" w:after="0"/>
              <w:contextualSpacing/>
              <w:jc w:val="center"/>
              <w:rPr>
                <w:rFonts w:cs="Tahoma"/>
                <w:color w:val="FF0000"/>
                <w:szCs w:val="24"/>
              </w:rPr>
            </w:pPr>
            <w:r>
              <w:rPr>
                <w:rFonts w:cs="Tahoma"/>
                <w:szCs w:val="24"/>
              </w:rPr>
              <w:t>ESInet (Emergency Services IP Network)</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C191EB" w14:textId="77777777" w:rsidR="00C94A42" w:rsidRPr="001E3AE4" w:rsidRDefault="00C94A42" w:rsidP="00A7003C">
            <w:pPr>
              <w:spacing w:before="0" w:after="0"/>
              <w:contextualSpacing/>
              <w:rPr>
                <w:rFonts w:cs="Tahoma"/>
                <w:szCs w:val="24"/>
              </w:rPr>
            </w:pPr>
            <w:r w:rsidRPr="00AB7A75">
              <w:rPr>
                <w:rFonts w:cs="Tahoma"/>
                <w:szCs w:val="24"/>
              </w:rPr>
              <w:t>An ESInet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cs="Tahoma"/>
                <w:szCs w:val="24"/>
              </w:rPr>
              <w:noBreakHyphen/>
              <w:t>1</w:t>
            </w:r>
            <w:r w:rsidRPr="00AB7A75">
              <w:rPr>
                <w:rFonts w:cs="Tahoma"/>
                <w:szCs w:val="24"/>
              </w:rPr>
              <w:noBreakHyphen/>
              <w:t xml:space="preserve">1 services. ESInets may be constructed from a mix of dedicated and shared facilities. ESInets may be </w:t>
            </w:r>
            <w:r w:rsidRPr="00AB7A75">
              <w:rPr>
                <w:rFonts w:cs="Tahoma"/>
                <w:szCs w:val="24"/>
              </w:rPr>
              <w:lastRenderedPageBreak/>
              <w:t xml:space="preserve">interconnected at local, regional, state, federal, national and international levels to form an IP-based inter-network (network of networks). The term ESInet designates the network, not the services that ride on the network. </w:t>
            </w:r>
            <w:r w:rsidRPr="00BC68B8">
              <w:t>See </w:t>
            </w:r>
            <w:hyperlink r:id="rId20" w:history="1">
              <w:r w:rsidRPr="002D6DF3">
                <w:rPr>
                  <w:rStyle w:val="Lienhypertexte"/>
                </w:rPr>
                <w:t>NGCS (Next Generation Core Services)</w:t>
              </w:r>
            </w:hyperlink>
            <w:r w:rsidRPr="00BC68B8">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07A81C" w14:textId="77777777" w:rsidR="00C94A42" w:rsidRPr="00306EEF" w:rsidRDefault="00C94A42" w:rsidP="00A7003C">
            <w:pPr>
              <w:spacing w:before="0" w:after="0"/>
              <w:contextualSpacing/>
              <w:jc w:val="center"/>
              <w:rPr>
                <w:rFonts w:eastAsiaTheme="minorHAnsi" w:cs="Tahoma"/>
                <w:color w:val="FF0000"/>
                <w:szCs w:val="24"/>
              </w:rPr>
            </w:pPr>
            <w:r w:rsidRPr="00D64331">
              <w:rPr>
                <w:rFonts w:eastAsiaTheme="minorHAnsi" w:cs="Tahoma"/>
                <w:color w:val="FF0000"/>
                <w:szCs w:val="24"/>
              </w:rPr>
              <w:lastRenderedPageBreak/>
              <w:t>OK</w:t>
            </w:r>
          </w:p>
        </w:tc>
      </w:tr>
      <w:tr w:rsidR="00C94A42" w:rsidRPr="00306EEF" w14:paraId="41139B99"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hideMark/>
          </w:tcPr>
          <w:p w14:paraId="647CBD86" w14:textId="77777777" w:rsidR="00C94A42" w:rsidRPr="00306EEF" w:rsidRDefault="00C94A42" w:rsidP="00A7003C">
            <w:pPr>
              <w:spacing w:before="0" w:after="0"/>
              <w:contextualSpacing/>
              <w:jc w:val="center"/>
              <w:rPr>
                <w:rFonts w:cs="Tahoma"/>
                <w:color w:val="FF0000"/>
                <w:szCs w:val="24"/>
              </w:rPr>
            </w:pPr>
            <w:r>
              <w:rPr>
                <w:rFonts w:cs="Tahoma"/>
                <w:szCs w:val="24"/>
                <w:shd w:val="clear" w:color="auto" w:fill="FFFFFF"/>
              </w:rPr>
              <w:t>FE (Functional Element)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7FB6D7" w14:textId="77777777" w:rsidR="00C94A42" w:rsidRPr="00306EEF" w:rsidRDefault="00C94A42" w:rsidP="00A7003C">
            <w:pPr>
              <w:spacing w:before="0" w:after="0"/>
              <w:contextualSpacing/>
              <w:rPr>
                <w:rFonts w:cs="Tahoma"/>
                <w:color w:val="FF0000"/>
                <w:szCs w:val="24"/>
              </w:rPr>
            </w:pPr>
            <w:r w:rsidRPr="00AB7A75">
              <w:rPr>
                <w:rFonts w:cs="Tahoma"/>
                <w:szCs w:val="24"/>
              </w:rPr>
              <w:t xml:space="preserve">A set of software features that may be combined with hardware interfaces and operations on those interfaces to accomplish a defined task.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9624EE" w14:textId="77777777" w:rsidR="00C94A42" w:rsidRPr="00306EEF" w:rsidRDefault="00C94A42" w:rsidP="00A7003C">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2F5FA4CC"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450DF5" w14:textId="77777777" w:rsidR="00C94A42" w:rsidRDefault="00C94A42" w:rsidP="00F50FEE">
            <w:pPr>
              <w:spacing w:before="0" w:after="0"/>
              <w:contextualSpacing/>
              <w:jc w:val="center"/>
              <w:rPr>
                <w:rFonts w:cs="Tahoma"/>
                <w:szCs w:val="24"/>
              </w:rPr>
            </w:pPr>
            <w:r>
              <w:rPr>
                <w:rFonts w:cs="Tahoma"/>
                <w:szCs w:val="24"/>
              </w:rPr>
              <w:t>FRC (Field Responder Client)</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352D84" w14:textId="77777777" w:rsidR="00C94A42" w:rsidRPr="00AB7A75" w:rsidRDefault="00C94A42" w:rsidP="00F50FEE">
            <w:pPr>
              <w:spacing w:before="0" w:after="0"/>
              <w:contextualSpacing/>
              <w:rPr>
                <w:rFonts w:cs="Tahoma"/>
                <w:szCs w:val="24"/>
              </w:rPr>
            </w:pPr>
            <w:r w:rsidRPr="00067DA6">
              <w:rPr>
                <w:rFonts w:cs="Tahoma"/>
                <w:szCs w:val="24"/>
              </w:rPr>
              <w:t>A device or software installed on a device such as computer, tablet or smartphone used by field responders to access public safety systems, such as to receive dispatch instructions or perform database lookups.</w:t>
            </w:r>
            <w:r>
              <w:rPr>
                <w:rFonts w:cs="Tahoma"/>
                <w:szCs w:val="24"/>
              </w:rPr>
              <w:t xml:space="preserve"> </w:t>
            </w:r>
            <w:r>
              <w:t xml:space="preserve"> </w:t>
            </w:r>
            <w:r w:rsidRPr="000E316C">
              <w:rPr>
                <w:rFonts w:cs="Tahoma"/>
                <w:szCs w:val="24"/>
              </w:rPr>
              <w:t>FRCs are often colloquially referred to as "MDT" or "Mobile Data Terminal</w:t>
            </w:r>
            <w:r>
              <w:rPr>
                <w:rFonts w:cs="Tahoma"/>
                <w:szCs w:val="24"/>
              </w:rPr>
              <w:t>s</w:t>
            </w:r>
            <w:r w:rsidRPr="000E316C">
              <w:rPr>
                <w:rFonts w:cs="Tahoma"/>
                <w:szCs w:val="24"/>
              </w:rPr>
              <w:t>"</w:t>
            </w:r>
            <w:r>
              <w:rPr>
                <w:rFonts w:cs="Tahoma"/>
                <w:szCs w:val="24"/>
              </w:rPr>
              <w:t>.</w:t>
            </w:r>
            <w:r w:rsidRPr="00067DA6">
              <w:rPr>
                <w:rFonts w:cs="Tahoma"/>
                <w:szCs w:val="24"/>
              </w:rPr>
              <w:t xml:space="preserve"> </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02607"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A</w:t>
            </w:r>
          </w:p>
        </w:tc>
      </w:tr>
      <w:tr w:rsidR="00C94A42" w:rsidRPr="00306EEF" w14:paraId="599B1AF5"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0342002D" w14:textId="77777777" w:rsidR="00C94A42" w:rsidRDefault="00C94A42" w:rsidP="00F50FEE">
            <w:pPr>
              <w:spacing w:before="0" w:after="0"/>
              <w:contextualSpacing/>
              <w:jc w:val="center"/>
              <w:rPr>
                <w:rFonts w:cs="Tahoma"/>
                <w:szCs w:val="24"/>
                <w:shd w:val="clear" w:color="auto" w:fill="FFFFFF"/>
              </w:rPr>
            </w:pPr>
            <w:r>
              <w:rPr>
                <w:rFonts w:cs="Tahoma"/>
                <w:szCs w:val="24"/>
              </w:rPr>
              <w:t>IMR (Interactive Media Response)</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D7E90" w14:textId="77777777" w:rsidR="00C94A42" w:rsidRPr="00AB7A75" w:rsidRDefault="00C94A42" w:rsidP="00F50FEE">
            <w:pPr>
              <w:spacing w:before="0" w:after="0"/>
              <w:contextualSpacing/>
              <w:rPr>
                <w:rFonts w:cs="Tahoma"/>
                <w:szCs w:val="24"/>
              </w:rPr>
            </w:pPr>
            <w:r w:rsidRPr="00AB7A75">
              <w:rPr>
                <w:rFonts w:cs="Tahoma"/>
                <w:szCs w:val="24"/>
              </w:rPr>
              <w:t>An automated service used to play announcements, record responses and interact with callers using any or all of audio, video and text.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EBD2758" w14:textId="77777777" w:rsidR="00C94A42" w:rsidRPr="00306EEF" w:rsidRDefault="00C94A42" w:rsidP="00F50FEE">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r w:rsidR="00C94A42" w:rsidRPr="00306EEF" w14:paraId="34E7766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66077D" w14:textId="77777777" w:rsidR="00C94A42" w:rsidRDefault="00C94A42" w:rsidP="00F50FEE">
            <w:pPr>
              <w:spacing w:before="0" w:after="0"/>
              <w:contextualSpacing/>
              <w:jc w:val="center"/>
              <w:rPr>
                <w:rFonts w:eastAsiaTheme="minorHAnsi" w:cs="Tahoma"/>
                <w:szCs w:val="24"/>
              </w:rPr>
            </w:pPr>
            <w:r>
              <w:rPr>
                <w:rFonts w:eastAsiaTheme="minorHAnsi" w:cs="Tahoma"/>
                <w:szCs w:val="24"/>
              </w:rPr>
              <w:t>MDT (Mobile Data Terminal)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3A2220" w14:textId="77777777" w:rsidR="00C94A42" w:rsidRPr="00CD3381" w:rsidRDefault="00C94A42" w:rsidP="00F50FEE">
            <w:pPr>
              <w:spacing w:before="0" w:after="0"/>
              <w:contextualSpacing/>
              <w:rPr>
                <w:rFonts w:cs="Tahoma"/>
                <w:szCs w:val="24"/>
              </w:rPr>
            </w:pPr>
            <w:r w:rsidRPr="007E5F53">
              <w:rPr>
                <w:rFonts w:cs="Tahoma"/>
                <w:szCs w:val="24"/>
              </w:rPr>
              <w:t xml:space="preserve">A computerized device used in a vehicle to exchange information between an end user </w:t>
            </w:r>
            <w:r w:rsidRPr="007E5F53">
              <w:rPr>
                <w:rFonts w:cs="Tahoma"/>
                <w:szCs w:val="24"/>
              </w:rPr>
              <w:lastRenderedPageBreak/>
              <w:t>and a communications center</w:t>
            </w:r>
            <w:r>
              <w:rPr>
                <w:rFonts w:cs="Tahoma"/>
                <w:szCs w:val="24"/>
              </w:rPr>
              <w:t>. MDTs are a specific type of FRC</w:t>
            </w:r>
            <w:r>
              <w:t xml:space="preserve"> </w:t>
            </w:r>
            <w:r w:rsidRPr="00697C32">
              <w:rPr>
                <w:rFonts w:cs="Tahoma"/>
                <w:szCs w:val="24"/>
              </w:rPr>
              <w:t>(Field Responder Client)</w:t>
            </w:r>
            <w:r>
              <w:rPr>
                <w:rFonts w:cs="Tahoma"/>
                <w:szCs w:val="24"/>
              </w:rPr>
              <w:t>.</w:t>
            </w:r>
            <w:r>
              <w:rPr>
                <w:rFonts w:cs="Tahoma"/>
                <w:szCs w:val="24"/>
              </w:rPr>
              <w:br/>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3BE5B1"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lastRenderedPageBreak/>
              <w:br/>
              <w:t>U</w:t>
            </w:r>
          </w:p>
        </w:tc>
      </w:tr>
      <w:tr w:rsidR="00C94A42" w:rsidRPr="00306EEF" w14:paraId="54FAF25B"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EB5B1EC" w14:textId="77777777" w:rsidR="00C94A42" w:rsidRDefault="00C94A42" w:rsidP="00F50FEE">
            <w:pPr>
              <w:spacing w:before="0" w:after="0"/>
              <w:contextualSpacing/>
              <w:jc w:val="center"/>
              <w:rPr>
                <w:rFonts w:cs="Tahoma"/>
                <w:szCs w:val="24"/>
                <w:shd w:val="clear" w:color="auto" w:fill="FFFFFF"/>
              </w:rPr>
            </w:pPr>
            <w:r>
              <w:rPr>
                <w:rFonts w:eastAsiaTheme="minorHAnsi" w:cs="Tahoma"/>
                <w:szCs w:val="24"/>
              </w:rPr>
              <w:t>Report Number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776B2D" w14:textId="77777777" w:rsidR="00C94A42" w:rsidRPr="00AB7A75" w:rsidRDefault="00C94A42" w:rsidP="00F50FEE">
            <w:pPr>
              <w:spacing w:before="0" w:after="0"/>
              <w:contextualSpacing/>
              <w:rPr>
                <w:rFonts w:cs="Tahoma"/>
                <w:szCs w:val="24"/>
              </w:rPr>
            </w:pPr>
            <w:r w:rsidRPr="00CD3381">
              <w:rPr>
                <w:rFonts w:cs="Tahoma"/>
                <w:szCs w:val="24"/>
              </w:rPr>
              <w:t xml:space="preserve">A number associated with an emergency </w:t>
            </w:r>
            <w:r>
              <w:rPr>
                <w:rFonts w:cs="Tahoma"/>
                <w:szCs w:val="24"/>
              </w:rPr>
              <w:t>Incident</w:t>
            </w:r>
            <w:r w:rsidRPr="00CD3381">
              <w:rPr>
                <w:rFonts w:cs="Tahoma"/>
                <w:szCs w:val="24"/>
              </w:rPr>
              <w:t xml:space="preserve"> that once generated indicates that a follow up report or investigation will be associated with the </w:t>
            </w:r>
            <w:r>
              <w:rPr>
                <w:rFonts w:cs="Tahoma"/>
                <w:szCs w:val="24"/>
              </w:rPr>
              <w:t>Incident</w:t>
            </w:r>
            <w:r w:rsidRPr="00CD3381">
              <w:rPr>
                <w:rFonts w:cs="Tahoma"/>
                <w:szCs w:val="24"/>
              </w:rPr>
              <w:t xml:space="preserve">. May also be known as: case number, fire </w:t>
            </w:r>
            <w:r>
              <w:rPr>
                <w:rFonts w:cs="Tahoma"/>
                <w:szCs w:val="24"/>
              </w:rPr>
              <w:t>Incident</w:t>
            </w:r>
            <w:r w:rsidRPr="00CD3381">
              <w:rPr>
                <w:rFonts w:cs="Tahoma"/>
                <w:szCs w:val="24"/>
              </w:rPr>
              <w:t xml:space="preserve"> number, department report numbers and other variations depending on the types of service agencies involved and local customs</w:t>
            </w:r>
            <w:r>
              <w:rPr>
                <w:rFonts w:cs="Tahoma"/>
                <w:szCs w:val="24"/>
              </w:rPr>
              <w:t xml:space="preserve">. </w:t>
            </w:r>
            <w:r w:rsidRPr="00CD3381">
              <w:rPr>
                <w:rFonts w:cs="Tahoma"/>
                <w:szCs w:val="24"/>
              </w:rPr>
              <w:t>Typically, the report number is sequential within a year and also identifies the agency for which it is issued</w:t>
            </w:r>
            <w:r>
              <w:rPr>
                <w:rFonts w:cs="Tahoma"/>
                <w:szCs w:val="24"/>
              </w:rPr>
              <w:t xml:space="preserve">. </w:t>
            </w:r>
            <w:r w:rsidRPr="00CD3381">
              <w:rPr>
                <w:rFonts w:cs="Tahoma"/>
                <w:szCs w:val="24"/>
              </w:rPr>
              <w:t>Within an agency, the report number is globally unique</w:t>
            </w:r>
            <w:r>
              <w:rPr>
                <w:rFonts w:cs="Tahoma"/>
                <w:szCs w:val="24"/>
              </w:rPr>
              <w:t xml:space="preserve">. </w:t>
            </w:r>
            <w:r w:rsidRPr="00CD3381">
              <w:rPr>
                <w:rFonts w:cs="Tahoma"/>
                <w:szCs w:val="24"/>
              </w:rPr>
              <w:t xml:space="preserve">More than one report number may be associated with a single </w:t>
            </w:r>
            <w:r>
              <w:rPr>
                <w:rFonts w:cs="Tahoma"/>
                <w:szCs w:val="24"/>
              </w:rPr>
              <w:t>Incident</w:t>
            </w:r>
            <w:r w:rsidRPr="00CD3381">
              <w:rPr>
                <w:rFonts w:cs="Tahoma"/>
                <w:szCs w:val="24"/>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5758EA"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74B396B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3A3075E2" w14:textId="77777777" w:rsidR="00C94A42" w:rsidRDefault="00C94A42" w:rsidP="00F50FEE">
            <w:pPr>
              <w:spacing w:before="0" w:after="0"/>
              <w:contextualSpacing/>
              <w:jc w:val="center"/>
              <w:rPr>
                <w:rFonts w:cs="Tahoma"/>
                <w:szCs w:val="24"/>
                <w:shd w:val="clear" w:color="auto" w:fill="FFFFFF"/>
              </w:rPr>
            </w:pPr>
            <w:r>
              <w:rPr>
                <w:rFonts w:cs="Tahoma"/>
                <w:szCs w:val="24"/>
              </w:rPr>
              <w:t>SIP (Session Initiation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273D5C" w14:textId="77777777" w:rsidR="00C94A42" w:rsidRPr="00AB7A75" w:rsidRDefault="00C94A42" w:rsidP="00F50FEE">
            <w:pPr>
              <w:spacing w:before="0" w:after="0"/>
              <w:contextualSpacing/>
              <w:rPr>
                <w:rFonts w:cs="Tahoma"/>
                <w:szCs w:val="24"/>
              </w:rPr>
            </w:pPr>
            <w:r w:rsidRPr="00846C09">
              <w:rPr>
                <w:rFonts w:cs="Tahoma"/>
                <w:szCs w:val="24"/>
              </w:rPr>
              <w:t>A protocol specified by the IETF (RFC 3261) that defines a method for establishing multimedia sessions over the Internet. Used as the call signaling protocol in VoIP, NENA i2 and NENA i3.</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C69DF98"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03898844"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28A9FC25" w14:textId="77777777" w:rsidR="00C94A42" w:rsidRDefault="00C94A42" w:rsidP="00F50FEE">
            <w:pPr>
              <w:spacing w:before="0" w:after="0"/>
              <w:contextualSpacing/>
              <w:jc w:val="center"/>
              <w:rPr>
                <w:rFonts w:cs="Tahoma"/>
                <w:szCs w:val="24"/>
                <w:shd w:val="clear" w:color="auto" w:fill="FFFFFF"/>
              </w:rPr>
            </w:pPr>
            <w:r>
              <w:rPr>
                <w:rFonts w:cs="Tahoma"/>
                <w:szCs w:val="24"/>
              </w:rPr>
              <w:lastRenderedPageBreak/>
              <w:t>TCP (Transmission Control Protocol)</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3ACF1E" w14:textId="77777777" w:rsidR="00C94A42" w:rsidRPr="00AB7A75" w:rsidRDefault="00C94A42" w:rsidP="00F50FEE">
            <w:pPr>
              <w:spacing w:before="0" w:after="0"/>
              <w:contextualSpacing/>
              <w:rPr>
                <w:rFonts w:cs="Tahoma"/>
                <w:szCs w:val="24"/>
              </w:rPr>
            </w:pPr>
            <w:r w:rsidRPr="00AB7A75">
              <w:rPr>
                <w:rFonts w:cs="Tahoma"/>
                <w:szCs w:val="24"/>
              </w:rPr>
              <w:t>A communications protocol linking different computer platforms across networks. TCP/IP functions at the 3rd and 4th levels of the open system integration model.</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863CE" w14:textId="77777777" w:rsidR="00C94A42" w:rsidRPr="00306EEF" w:rsidRDefault="00C94A42" w:rsidP="00F50FEE">
            <w:pPr>
              <w:spacing w:before="0" w:after="0"/>
              <w:contextualSpacing/>
              <w:jc w:val="center"/>
              <w:rPr>
                <w:rFonts w:eastAsiaTheme="minorHAnsi" w:cs="Tahoma"/>
                <w:color w:val="FF0000"/>
                <w:szCs w:val="24"/>
              </w:rPr>
            </w:pPr>
            <w:r>
              <w:rPr>
                <w:rFonts w:eastAsiaTheme="minorHAnsi" w:cs="Tahoma"/>
                <w:color w:val="FF0000"/>
                <w:szCs w:val="24"/>
              </w:rPr>
              <w:t>DA</w:t>
            </w:r>
          </w:p>
        </w:tc>
      </w:tr>
      <w:tr w:rsidR="00C94A42" w:rsidRPr="00306EEF" w14:paraId="4F10D1D8"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4E3D558B" w14:textId="77777777" w:rsidR="00C94A42" w:rsidRDefault="00C94A42" w:rsidP="00841382">
            <w:pPr>
              <w:spacing w:before="0" w:after="0"/>
              <w:contextualSpacing/>
              <w:jc w:val="center"/>
              <w:rPr>
                <w:rFonts w:cs="Tahoma"/>
                <w:szCs w:val="24"/>
              </w:rPr>
            </w:pPr>
            <w:r>
              <w:rPr>
                <w:rFonts w:cs="Tahoma"/>
                <w:szCs w:val="24"/>
              </w:rPr>
              <w:t>TLS (Transport Layer Security)</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07A238" w14:textId="77777777" w:rsidR="00C94A42" w:rsidRPr="00AB7A75" w:rsidRDefault="00C94A42" w:rsidP="00841382">
            <w:pPr>
              <w:spacing w:before="0" w:after="0"/>
              <w:contextualSpacing/>
              <w:rPr>
                <w:rFonts w:cs="Tahoma"/>
                <w:szCs w:val="24"/>
              </w:rPr>
            </w:pPr>
            <w:r w:rsidRPr="005E3D72">
              <w:rPr>
                <w:rFonts w:cs="Tahoma"/>
                <w:szCs w:val="24"/>
              </w:rPr>
              <w:t>An IETF standard protocol that provides authentication, integrity protection, and confidentiality using mutually negotiated cryptographic capabilities and digital certificates on a connection such as TCP.</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E70754" w14:textId="77777777" w:rsidR="00C94A42" w:rsidRPr="00306EEF" w:rsidRDefault="00C94A42" w:rsidP="00841382">
            <w:pPr>
              <w:spacing w:before="0" w:after="0"/>
              <w:contextualSpacing/>
              <w:jc w:val="center"/>
              <w:rPr>
                <w:rFonts w:eastAsiaTheme="minorHAnsi" w:cs="Tahoma"/>
                <w:color w:val="FF0000"/>
                <w:szCs w:val="24"/>
              </w:rPr>
            </w:pPr>
            <w:r>
              <w:rPr>
                <w:rFonts w:eastAsiaTheme="minorHAnsi" w:cs="Tahoma"/>
                <w:color w:val="FF0000"/>
                <w:szCs w:val="24"/>
              </w:rPr>
              <w:t>OK</w:t>
            </w:r>
          </w:p>
        </w:tc>
      </w:tr>
      <w:tr w:rsidR="00C94A42" w:rsidRPr="00306EEF" w14:paraId="4B210E91" w14:textId="77777777" w:rsidTr="00C94A42">
        <w:tc>
          <w:tcPr>
            <w:tcW w:w="1897" w:type="dxa"/>
            <w:gridSpan w:val="2"/>
            <w:tcBorders>
              <w:top w:val="single" w:sz="4" w:space="0" w:color="auto"/>
              <w:left w:val="single" w:sz="4" w:space="0" w:color="auto"/>
              <w:bottom w:val="single" w:sz="4" w:space="0" w:color="auto"/>
              <w:right w:val="single" w:sz="4" w:space="0" w:color="auto"/>
            </w:tcBorders>
            <w:vAlign w:val="center"/>
          </w:tcPr>
          <w:p w14:paraId="534F2B60" w14:textId="77777777" w:rsidR="00C94A42" w:rsidRDefault="00C94A42" w:rsidP="00841382">
            <w:pPr>
              <w:spacing w:before="0" w:after="0"/>
              <w:contextualSpacing/>
              <w:jc w:val="center"/>
              <w:rPr>
                <w:rFonts w:cs="Tahoma"/>
                <w:szCs w:val="24"/>
              </w:rPr>
            </w:pPr>
            <w:r>
              <w:rPr>
                <w:rFonts w:cs="Tahoma"/>
                <w:szCs w:val="24"/>
              </w:rPr>
              <w:t>URL (Uniform Resource Locator)</w:t>
            </w:r>
          </w:p>
        </w:tc>
        <w:tc>
          <w:tcPr>
            <w:tcW w:w="48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3FEEE6" w14:textId="77777777" w:rsidR="00C94A42" w:rsidRPr="00AB7A75" w:rsidRDefault="00C94A42" w:rsidP="00841382">
            <w:pPr>
              <w:spacing w:before="0" w:after="0"/>
              <w:contextualSpacing/>
              <w:rPr>
                <w:rFonts w:cs="Tahoma"/>
                <w:szCs w:val="24"/>
              </w:rPr>
            </w:pPr>
            <w:r w:rsidRPr="00AB7A75">
              <w:rPr>
                <w:rFonts w:cs="Tahoma"/>
                <w:color w:val="222222"/>
                <w:szCs w:val="24"/>
                <w:shd w:val="clear" w:color="auto" w:fill="FFFFFF"/>
              </w:rPr>
              <w:t>A URL is a type of URI specifically used for describing and navigating to a resource (e.g. </w:t>
            </w:r>
            <w:hyperlink r:id="rId21" w:tgtFrame="_blank" w:history="1">
              <w:r w:rsidRPr="00AB7A75">
                <w:rPr>
                  <w:rStyle w:val="Lienhypertexte"/>
                  <w:rFonts w:cs="Tahoma"/>
                  <w:szCs w:val="24"/>
                </w:rPr>
                <w:t>http://www.nena.org</w:t>
              </w:r>
            </w:hyperlink>
            <w:r w:rsidRPr="00AB7A75">
              <w:rPr>
                <w:rFonts w:cs="Tahoma"/>
                <w:color w:val="222222"/>
                <w:szCs w:val="24"/>
                <w:shd w:val="clear" w:color="auto" w:fill="FFFFFF"/>
              </w:rPr>
              <w:t>)</w:t>
            </w:r>
          </w:p>
        </w:tc>
        <w:tc>
          <w:tcPr>
            <w:tcW w:w="2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2BCAC0B" w14:textId="77777777" w:rsidR="00C94A42" w:rsidRPr="00306EEF" w:rsidRDefault="00C94A42" w:rsidP="00841382">
            <w:pPr>
              <w:spacing w:before="0" w:after="0"/>
              <w:contextualSpacing/>
              <w:jc w:val="center"/>
              <w:rPr>
                <w:rFonts w:eastAsiaTheme="minorHAnsi" w:cs="Tahoma"/>
                <w:color w:val="FF0000"/>
                <w:szCs w:val="24"/>
              </w:rPr>
            </w:pPr>
            <w:r w:rsidRPr="00D64331">
              <w:rPr>
                <w:rFonts w:eastAsiaTheme="minorHAnsi" w:cs="Tahoma"/>
                <w:color w:val="FF0000"/>
                <w:szCs w:val="24"/>
              </w:rPr>
              <w:t>OK</w:t>
            </w:r>
          </w:p>
        </w:tc>
      </w:tr>
    </w:tbl>
    <w:p w14:paraId="1FD3BCF1" w14:textId="75333B1A" w:rsidR="00177C57" w:rsidRPr="00B53A0D" w:rsidRDefault="00177C57">
      <w:pPr>
        <w:rPr>
          <w:rFonts w:cs="Tahoma"/>
          <w:b/>
          <w:sz w:val="22"/>
          <w:szCs w:val="22"/>
        </w:rPr>
      </w:pPr>
    </w:p>
    <w:p w14:paraId="16893544" w14:textId="4F759381" w:rsidR="00975FB3" w:rsidRPr="00B53A0D" w:rsidRDefault="00CA55E4" w:rsidP="006C3C97">
      <w:pPr>
        <w:pStyle w:val="Titre1"/>
      </w:pPr>
      <w:bookmarkStart w:id="195" w:name="_References"/>
      <w:bookmarkStart w:id="196" w:name="_Toc199224134"/>
      <w:bookmarkStart w:id="197" w:name="_Toc257210325"/>
      <w:bookmarkStart w:id="198" w:name="_Ref494287942"/>
      <w:bookmarkStart w:id="199" w:name="_Ref494287949"/>
      <w:bookmarkStart w:id="200" w:name="_Ref494287957"/>
      <w:bookmarkStart w:id="201" w:name="_Ref58252035"/>
      <w:bookmarkStart w:id="202" w:name="_Toc70692141"/>
      <w:bookmarkEnd w:id="195"/>
      <w:r w:rsidRPr="00B53A0D">
        <w:t>References</w:t>
      </w:r>
      <w:bookmarkEnd w:id="196"/>
      <w:bookmarkEnd w:id="197"/>
      <w:bookmarkEnd w:id="198"/>
      <w:bookmarkEnd w:id="199"/>
      <w:bookmarkEnd w:id="200"/>
      <w:bookmarkEnd w:id="201"/>
      <w:bookmarkEnd w:id="202"/>
    </w:p>
    <w:p w14:paraId="2AA9FFF9" w14:textId="458D401C" w:rsidR="00DD4B16" w:rsidRPr="0078670C" w:rsidRDefault="00DD4B16" w:rsidP="00391E60">
      <w:pPr>
        <w:pStyle w:val="Paragraphedeliste"/>
        <w:numPr>
          <w:ilvl w:val="0"/>
          <w:numId w:val="8"/>
        </w:numPr>
        <w:ind w:left="720" w:hanging="720"/>
        <w:rPr>
          <w:kern w:val="0"/>
        </w:rPr>
      </w:pPr>
      <w:bookmarkStart w:id="203" w:name="_Ref24067055"/>
      <w:bookmarkStart w:id="204" w:name="_Ref494206809"/>
      <w:r w:rsidRPr="00391E60">
        <w:rPr>
          <w:rFonts w:cs="Tahoma"/>
          <w:szCs w:val="24"/>
        </w:rPr>
        <w:t>National</w:t>
      </w:r>
      <w:r>
        <w:t xml:space="preserve"> Emergency Number Association</w:t>
      </w:r>
      <w:r w:rsidR="0028226A">
        <w:t>.</w:t>
      </w:r>
      <w:r>
        <w:t xml:space="preserve"> </w:t>
      </w:r>
      <w:r>
        <w:rPr>
          <w:i/>
          <w:iCs/>
        </w:rPr>
        <w:t>Master Glossary of 9</w:t>
      </w:r>
      <w:r>
        <w:rPr>
          <w:i/>
          <w:iCs/>
        </w:rPr>
        <w:noBreakHyphen/>
        <w:t>1</w:t>
      </w:r>
      <w:r>
        <w:rPr>
          <w:i/>
          <w:iCs/>
        </w:rPr>
        <w:noBreakHyphen/>
        <w:t xml:space="preserve">1 Terminology. </w:t>
      </w:r>
      <w:hyperlink r:id="rId22" w:history="1">
        <w:r w:rsidR="00C52664">
          <w:rPr>
            <w:rStyle w:val="Lienhypertexte"/>
          </w:rPr>
          <w:t>NENA-ADM-000.23-2020</w:t>
        </w:r>
      </w:hyperlink>
      <w:r>
        <w:t xml:space="preserve">. Arlington, VA: NENA, approved </w:t>
      </w:r>
      <w:r w:rsidR="00C52664">
        <w:t>January 20, 2020</w:t>
      </w:r>
      <w:r>
        <w:t>.</w:t>
      </w:r>
      <w:bookmarkEnd w:id="203"/>
    </w:p>
    <w:p w14:paraId="248DE384" w14:textId="754DE089" w:rsidR="007F6A3D" w:rsidRPr="003F36E5" w:rsidRDefault="0078670C" w:rsidP="003F36E5">
      <w:pPr>
        <w:pStyle w:val="Paragraphedeliste"/>
        <w:numPr>
          <w:ilvl w:val="0"/>
          <w:numId w:val="8"/>
        </w:numPr>
        <w:ind w:left="720" w:hanging="720"/>
        <w:rPr>
          <w:rFonts w:cs="Tahoma"/>
          <w:sz w:val="22"/>
          <w:szCs w:val="22"/>
        </w:rPr>
      </w:pPr>
      <w:bookmarkStart w:id="205" w:name="_Ref57832509"/>
      <w:r w:rsidRPr="0078670C">
        <w:t xml:space="preserve">Internet Engineering Task Force. </w:t>
      </w:r>
      <w:r w:rsidR="00155470" w:rsidRPr="00155470">
        <w:rPr>
          <w:rFonts w:cs="Tahoma"/>
          <w:i/>
          <w:iCs/>
          <w:szCs w:val="24"/>
        </w:rPr>
        <w:t>Key words for use in RFCs to Indicate Requirement Levels</w:t>
      </w:r>
      <w:r w:rsidR="00155470">
        <w:rPr>
          <w:rFonts w:cs="Tahoma"/>
          <w:i/>
          <w:iCs/>
          <w:szCs w:val="24"/>
        </w:rPr>
        <w:t xml:space="preserve">. </w:t>
      </w:r>
      <w:r w:rsidR="00EA078B">
        <w:rPr>
          <w:rFonts w:cs="Tahoma"/>
          <w:szCs w:val="24"/>
        </w:rPr>
        <w:t>S. Bradner.</w:t>
      </w:r>
      <w:r w:rsidR="00436537">
        <w:rPr>
          <w:rFonts w:cs="Tahoma"/>
          <w:szCs w:val="24"/>
        </w:rPr>
        <w:t xml:space="preserve"> </w:t>
      </w:r>
      <w:hyperlink r:id="rId23" w:history="1">
        <w:r w:rsidR="00436537" w:rsidRPr="00436537">
          <w:rPr>
            <w:rStyle w:val="Lienhypertexte"/>
            <w:rFonts w:cs="Tahoma"/>
            <w:szCs w:val="24"/>
          </w:rPr>
          <w:t>RFC 2119</w:t>
        </w:r>
      </w:hyperlink>
      <w:r w:rsidRPr="0078670C">
        <w:rPr>
          <w:rFonts w:cs="Tahoma"/>
          <w:szCs w:val="24"/>
        </w:rPr>
        <w:t xml:space="preserve">, </w:t>
      </w:r>
      <w:r w:rsidR="00436537">
        <w:rPr>
          <w:rFonts w:cs="Tahoma"/>
          <w:szCs w:val="24"/>
        </w:rPr>
        <w:t>March 1997.</w:t>
      </w:r>
      <w:bookmarkEnd w:id="204"/>
      <w:bookmarkEnd w:id="205"/>
    </w:p>
    <w:p w14:paraId="1AD436E1" w14:textId="2BA7C122" w:rsidR="00A45446" w:rsidRPr="005E22E6" w:rsidRDefault="00DD420B" w:rsidP="00A45446">
      <w:pPr>
        <w:pStyle w:val="Paragraphedeliste"/>
        <w:numPr>
          <w:ilvl w:val="0"/>
          <w:numId w:val="8"/>
        </w:numPr>
        <w:spacing w:before="0"/>
        <w:ind w:left="720" w:hanging="720"/>
        <w:rPr>
          <w:rFonts w:cs="Tahoma"/>
          <w:szCs w:val="24"/>
        </w:rPr>
      </w:pPr>
      <w:bookmarkStart w:id="206" w:name="_Ref58247510"/>
      <w:r w:rsidRPr="00391E60">
        <w:rPr>
          <w:rFonts w:cs="Tahoma"/>
          <w:szCs w:val="24"/>
        </w:rPr>
        <w:t>National</w:t>
      </w:r>
      <w:r>
        <w:t xml:space="preserve"> Emergency Number Association. </w:t>
      </w:r>
      <w:r w:rsidR="00C04942" w:rsidRPr="004606B2">
        <w:rPr>
          <w:i/>
          <w:iCs/>
        </w:rPr>
        <w:t>NENA Detailed Functional and Interface Standards for the NENA i3 Solution</w:t>
      </w:r>
      <w:r w:rsidR="004606B2" w:rsidRPr="004606B2">
        <w:rPr>
          <w:i/>
          <w:iCs/>
        </w:rPr>
        <w:t>.</w:t>
      </w:r>
      <w:r w:rsidR="00375F0E">
        <w:rPr>
          <w:rFonts w:cs="Tahoma"/>
          <w:szCs w:val="24"/>
        </w:rPr>
        <w:t xml:space="preserve"> </w:t>
      </w:r>
      <w:hyperlink r:id="rId24" w:history="1">
        <w:r w:rsidR="00375F0E" w:rsidRPr="00717BA1">
          <w:rPr>
            <w:rStyle w:val="Lienhypertexte"/>
          </w:rPr>
          <w:t>NENA-STA-010.2-2016</w:t>
        </w:r>
      </w:hyperlink>
      <w:r w:rsidR="00375F0E">
        <w:t xml:space="preserve"> (originally 08-003)</w:t>
      </w:r>
      <w:r w:rsidR="00BC3A08">
        <w:t>.</w:t>
      </w:r>
      <w:r w:rsidR="00BC3A08" w:rsidRPr="00757DFD">
        <w:rPr>
          <w:rFonts w:cs="Tahoma"/>
          <w:szCs w:val="24"/>
        </w:rPr>
        <w:t xml:space="preserve"> </w:t>
      </w:r>
      <w:r w:rsidR="005A4BB8">
        <w:t xml:space="preserve">Arlington, VA: NENA, approved </w:t>
      </w:r>
      <w:r w:rsidR="005E22E6">
        <w:t>September 10, 2016</w:t>
      </w:r>
      <w:r w:rsidR="005A4BB8">
        <w:t>.</w:t>
      </w:r>
      <w:bookmarkEnd w:id="206"/>
    </w:p>
    <w:p w14:paraId="5DA91050" w14:textId="1438EDF8" w:rsidR="005E22E6" w:rsidRPr="00757DFD" w:rsidRDefault="005E22E6" w:rsidP="00A45446">
      <w:pPr>
        <w:pStyle w:val="Paragraphedeliste"/>
        <w:numPr>
          <w:ilvl w:val="0"/>
          <w:numId w:val="8"/>
        </w:numPr>
        <w:spacing w:before="0"/>
        <w:ind w:left="720" w:hanging="720"/>
        <w:rPr>
          <w:rFonts w:cs="Tahoma"/>
          <w:szCs w:val="24"/>
        </w:rPr>
      </w:pPr>
      <w:r w:rsidRPr="00391E60">
        <w:rPr>
          <w:rFonts w:cs="Tahoma"/>
          <w:szCs w:val="24"/>
        </w:rPr>
        <w:lastRenderedPageBreak/>
        <w:t>National</w:t>
      </w:r>
      <w:r>
        <w:t xml:space="preserve"> Emergency Number Association. </w:t>
      </w:r>
      <w:r w:rsidRPr="004606B2">
        <w:rPr>
          <w:i/>
          <w:iCs/>
        </w:rPr>
        <w:t xml:space="preserve">NENA </w:t>
      </w:r>
      <w:r>
        <w:rPr>
          <w:i/>
          <w:iCs/>
        </w:rPr>
        <w:t>i3 Standard</w:t>
      </w:r>
      <w:r w:rsidR="005760E1">
        <w:rPr>
          <w:i/>
          <w:iCs/>
        </w:rPr>
        <w:t xml:space="preserve"> for Next Generation 9</w:t>
      </w:r>
      <w:r w:rsidR="005760E1">
        <w:rPr>
          <w:i/>
          <w:iCs/>
        </w:rPr>
        <w:noBreakHyphen/>
        <w:t>1</w:t>
      </w:r>
      <w:r w:rsidR="005760E1">
        <w:rPr>
          <w:i/>
          <w:iCs/>
        </w:rPr>
        <w:noBreakHyphen/>
        <w:t>1</w:t>
      </w:r>
      <w:r w:rsidRPr="004606B2">
        <w:rPr>
          <w:i/>
          <w:iCs/>
        </w:rPr>
        <w:t>.</w:t>
      </w:r>
      <w:r>
        <w:rPr>
          <w:rFonts w:cs="Tahoma"/>
          <w:szCs w:val="24"/>
        </w:rPr>
        <w:t xml:space="preserve"> </w:t>
      </w:r>
      <w:hyperlink r:id="rId25" w:history="1">
        <w:r w:rsidR="0051539F">
          <w:rPr>
            <w:rStyle w:val="Lienhypertexte"/>
          </w:rPr>
          <w:t>NENA-STA-010.3-202Y</w:t>
        </w:r>
      </w:hyperlink>
      <w:r w:rsidR="0066243D">
        <w:t>.</w:t>
      </w:r>
      <w:r w:rsidRPr="00757DFD">
        <w:rPr>
          <w:rFonts w:cs="Tahoma"/>
          <w:szCs w:val="24"/>
        </w:rPr>
        <w:t xml:space="preserve"> </w:t>
      </w:r>
      <w:r>
        <w:t>Arlington, VA: NENA</w:t>
      </w:r>
      <w:r w:rsidR="0066243D">
        <w:t xml:space="preserve"> (forthcoming).</w:t>
      </w:r>
    </w:p>
    <w:p w14:paraId="5A4A2550" w14:textId="386FE0BB" w:rsidR="00A45446" w:rsidRPr="00757DFD" w:rsidRDefault="007A6DDB" w:rsidP="00A45446">
      <w:pPr>
        <w:pStyle w:val="Paragraphedeliste"/>
        <w:numPr>
          <w:ilvl w:val="0"/>
          <w:numId w:val="8"/>
        </w:numPr>
        <w:spacing w:before="0"/>
        <w:ind w:left="720" w:hanging="720"/>
        <w:rPr>
          <w:rFonts w:cs="Tahoma"/>
          <w:szCs w:val="24"/>
        </w:rPr>
      </w:pPr>
      <w:r>
        <w:t>NIEM Program Management Office</w:t>
      </w:r>
      <w:r w:rsidR="001F0C12">
        <w:t xml:space="preserve">. </w:t>
      </w:r>
      <w:r w:rsidR="00A45446" w:rsidRPr="001F0C12">
        <w:rPr>
          <w:rFonts w:cs="Tahoma"/>
          <w:i/>
          <w:iCs/>
          <w:szCs w:val="24"/>
        </w:rPr>
        <w:t>Introduction to the National Information Exchange Model (NIEM)</w:t>
      </w:r>
      <w:r w:rsidR="00A45446" w:rsidRPr="00757DFD">
        <w:rPr>
          <w:rFonts w:cs="Tahoma"/>
          <w:szCs w:val="24"/>
        </w:rPr>
        <w:t>, version 0.3</w:t>
      </w:r>
      <w:r w:rsidR="00836534">
        <w:rPr>
          <w:rFonts w:cs="Tahoma"/>
          <w:szCs w:val="24"/>
        </w:rPr>
        <w:t xml:space="preserve">. </w:t>
      </w:r>
      <w:r w:rsidR="00914599">
        <w:rPr>
          <w:rFonts w:cs="Tahoma"/>
          <w:szCs w:val="24"/>
        </w:rPr>
        <w:t>Issued</w:t>
      </w:r>
      <w:r w:rsidR="00A45446" w:rsidRPr="00757DFD">
        <w:rPr>
          <w:rFonts w:cs="Tahoma"/>
          <w:szCs w:val="24"/>
        </w:rPr>
        <w:t xml:space="preserve"> February 12, 2007</w:t>
      </w:r>
      <w:r w:rsidR="00770387">
        <w:rPr>
          <w:rFonts w:cs="Tahoma"/>
          <w:szCs w:val="24"/>
        </w:rPr>
        <w:t xml:space="preserve">. </w:t>
      </w:r>
      <w:hyperlink r:id="rId26" w:history="1">
        <w:r w:rsidR="00770387" w:rsidRPr="00723B40">
          <w:rPr>
            <w:rStyle w:val="Lienhypertexte"/>
            <w:rFonts w:cs="Tahoma"/>
            <w:szCs w:val="24"/>
          </w:rPr>
          <w:t>https://reference.niem.gov/niem/guidance/introduction/0.3/niem-introduction-0.3.pdf</w:t>
        </w:r>
      </w:hyperlink>
    </w:p>
    <w:p w14:paraId="7D46A307" w14:textId="2597ACA6" w:rsidR="00FE22C2" w:rsidRPr="00FE22C2" w:rsidRDefault="00FE22C2" w:rsidP="00FE22C2">
      <w:pPr>
        <w:pStyle w:val="Paragraphedeliste"/>
        <w:numPr>
          <w:ilvl w:val="0"/>
          <w:numId w:val="8"/>
        </w:numPr>
        <w:ind w:left="720" w:hanging="720"/>
      </w:pPr>
      <w:bookmarkStart w:id="207" w:name="_NENA_Master_Glossary"/>
      <w:bookmarkStart w:id="208" w:name="_Ref68780510"/>
      <w:bookmarkEnd w:id="207"/>
      <w:r w:rsidRPr="0078670C">
        <w:t>Internet Engineering Task Force</w:t>
      </w:r>
      <w:r>
        <w:rPr>
          <w:lang w:bidi="en-US"/>
        </w:rPr>
        <w:t xml:space="preserve">. </w:t>
      </w:r>
      <w:r w:rsidRPr="00FE22C2">
        <w:rPr>
          <w:i/>
          <w:iCs/>
        </w:rPr>
        <w:t>Additional Data Related to an Emergency Call</w:t>
      </w:r>
      <w:r>
        <w:rPr>
          <w:i/>
          <w:iCs/>
        </w:rPr>
        <w:t>.</w:t>
      </w:r>
      <w:r w:rsidRPr="00FE22C2">
        <w:rPr>
          <w:i/>
          <w:iCs/>
        </w:rPr>
        <w:t xml:space="preserve"> </w:t>
      </w:r>
      <w:r w:rsidRPr="00FE22C2">
        <w:t>R. Gellens</w:t>
      </w:r>
      <w:r>
        <w:t xml:space="preserve">, </w:t>
      </w:r>
      <w:r w:rsidRPr="00FE22C2">
        <w:t>B. Rosen</w:t>
      </w:r>
      <w:r>
        <w:t xml:space="preserve">, </w:t>
      </w:r>
      <w:r w:rsidRPr="00FE22C2">
        <w:t>H. Tschofenig</w:t>
      </w:r>
      <w:r>
        <w:t xml:space="preserve">, </w:t>
      </w:r>
      <w:r w:rsidRPr="00FE22C2">
        <w:t>R. Marshall</w:t>
      </w:r>
      <w:r>
        <w:t xml:space="preserve">, </w:t>
      </w:r>
      <w:r w:rsidRPr="00FE22C2">
        <w:t xml:space="preserve">J. </w:t>
      </w:r>
      <w:r w:rsidR="00A214CB" w:rsidRPr="00A214CB">
        <w:t>Winterbottom</w:t>
      </w:r>
      <w:r>
        <w:t xml:space="preserve">. </w:t>
      </w:r>
      <w:hyperlink r:id="rId27" w:history="1">
        <w:r w:rsidRPr="00FE22C2">
          <w:rPr>
            <w:rStyle w:val="Lienhypertexte"/>
            <w:lang w:bidi="en-US"/>
          </w:rPr>
          <w:t>RFC 7852</w:t>
        </w:r>
      </w:hyperlink>
      <w:bookmarkEnd w:id="208"/>
    </w:p>
    <w:p w14:paraId="0ECE9B7B" w14:textId="34ECAD63" w:rsidR="003F36E5" w:rsidRPr="005F68BE" w:rsidRDefault="00AF346D" w:rsidP="00A45446">
      <w:pPr>
        <w:pStyle w:val="Paragraphedeliste"/>
        <w:numPr>
          <w:ilvl w:val="0"/>
          <w:numId w:val="8"/>
        </w:numPr>
        <w:ind w:left="720" w:hanging="720"/>
        <w:rPr>
          <w:rFonts w:cs="Tahoma"/>
          <w:sz w:val="22"/>
          <w:szCs w:val="22"/>
        </w:rPr>
      </w:pPr>
      <w:r w:rsidRPr="0078670C">
        <w:t xml:space="preserve">Internet Engineering Task Force. </w:t>
      </w:r>
      <w:r w:rsidR="00A45446" w:rsidRPr="00AF346D">
        <w:rPr>
          <w:rFonts w:cs="Tahoma"/>
          <w:i/>
          <w:iCs/>
          <w:szCs w:val="24"/>
        </w:rPr>
        <w:t>A Uniform Resource Name (URN) for Emergency and Other Well-Known Services</w:t>
      </w:r>
      <w:r w:rsidR="00AA28C1">
        <w:rPr>
          <w:rFonts w:cs="Tahoma"/>
          <w:szCs w:val="24"/>
        </w:rPr>
        <w:t xml:space="preserve">. </w:t>
      </w:r>
      <w:r w:rsidR="00B46EE4" w:rsidRPr="00B46EE4">
        <w:rPr>
          <w:rFonts w:cs="Tahoma"/>
          <w:szCs w:val="24"/>
        </w:rPr>
        <w:t>H. Schulzrinne</w:t>
      </w:r>
      <w:r w:rsidR="00B46EE4">
        <w:rPr>
          <w:rFonts w:cs="Tahoma"/>
          <w:szCs w:val="24"/>
        </w:rPr>
        <w:t>.</w:t>
      </w:r>
      <w:r w:rsidR="00A45446" w:rsidRPr="00757DFD">
        <w:rPr>
          <w:rFonts w:cs="Tahoma"/>
          <w:szCs w:val="24"/>
        </w:rPr>
        <w:t xml:space="preserve"> </w:t>
      </w:r>
      <w:hyperlink r:id="rId28" w:history="1">
        <w:r w:rsidR="00A45446" w:rsidRPr="00585DC2">
          <w:rPr>
            <w:rStyle w:val="Lienhypertexte"/>
            <w:rFonts w:cs="Tahoma"/>
            <w:szCs w:val="24"/>
          </w:rPr>
          <w:t>RFC 5031</w:t>
        </w:r>
      </w:hyperlink>
      <w:r w:rsidR="00A45446" w:rsidRPr="00757DFD">
        <w:rPr>
          <w:rFonts w:cs="Tahoma"/>
          <w:szCs w:val="24"/>
        </w:rPr>
        <w:t>, January 2008.</w:t>
      </w:r>
    </w:p>
    <w:p w14:paraId="38454B54" w14:textId="7A411663" w:rsidR="0000443E" w:rsidRPr="00EE3AC7" w:rsidRDefault="007D2CB4" w:rsidP="00116671">
      <w:pPr>
        <w:pStyle w:val="Paragraphedeliste"/>
        <w:numPr>
          <w:ilvl w:val="0"/>
          <w:numId w:val="8"/>
        </w:numPr>
        <w:ind w:left="720" w:hanging="720"/>
        <w:rPr>
          <w:rFonts w:cs="Tahoma"/>
          <w:sz w:val="22"/>
          <w:szCs w:val="22"/>
        </w:rPr>
      </w:pPr>
      <w:bookmarkStart w:id="209" w:name="_Ref58261060"/>
      <w:r>
        <w:rPr>
          <w:rFonts w:ascii="Arial" w:hAnsi="Arial" w:cs="Arial"/>
          <w:color w:val="333333"/>
          <w:shd w:val="clear" w:color="auto" w:fill="FFFFFF"/>
        </w:rPr>
        <w:t>Association of Public-Safety Communications Officials</w:t>
      </w:r>
      <w:r w:rsidR="001C40BF">
        <w:rPr>
          <w:rFonts w:ascii="Arial" w:hAnsi="Arial" w:cs="Arial"/>
          <w:color w:val="333333"/>
          <w:shd w:val="clear" w:color="auto" w:fill="FFFFFF"/>
        </w:rPr>
        <w:t xml:space="preserve">. </w:t>
      </w:r>
      <w:r w:rsidR="001C40BF" w:rsidRPr="001C40BF">
        <w:rPr>
          <w:i/>
          <w:iCs/>
        </w:rPr>
        <w:t xml:space="preserve">Public Safety Communications Common </w:t>
      </w:r>
      <w:r w:rsidR="00A65429">
        <w:rPr>
          <w:i/>
          <w:iCs/>
        </w:rPr>
        <w:t>Incident</w:t>
      </w:r>
      <w:r w:rsidR="001C40BF" w:rsidRPr="001C40BF">
        <w:rPr>
          <w:i/>
          <w:iCs/>
        </w:rPr>
        <w:t xml:space="preserve"> Types for Data Exchange</w:t>
      </w:r>
      <w:r w:rsidR="001C40BF">
        <w:t xml:space="preserve">. </w:t>
      </w:r>
      <w:hyperlink r:id="rId29" w:history="1">
        <w:r w:rsidR="005F68BE" w:rsidRPr="00021EF9">
          <w:rPr>
            <w:rStyle w:val="Lienhypertexte"/>
            <w:lang w:bidi="en-US"/>
          </w:rPr>
          <w:t xml:space="preserve">APCO ANS </w:t>
        </w:r>
        <w:r w:rsidR="007F72BF" w:rsidRPr="007F72BF">
          <w:rPr>
            <w:rStyle w:val="Lienhypertexte"/>
            <w:lang w:bidi="en-US"/>
          </w:rPr>
          <w:t>2.103.2-2019</w:t>
        </w:r>
      </w:hyperlink>
      <w:r w:rsidR="00F019D6">
        <w:rPr>
          <w:lang w:bidi="en-US"/>
        </w:rPr>
        <w:t>.</w:t>
      </w:r>
      <w:r w:rsidR="004962E0">
        <w:rPr>
          <w:lang w:bidi="en-US"/>
        </w:rPr>
        <w:t xml:space="preserve"> Daytona Beach, FL: APCO, </w:t>
      </w:r>
      <w:r w:rsidR="004632B1">
        <w:rPr>
          <w:lang w:bidi="en-US"/>
        </w:rPr>
        <w:t xml:space="preserve"> approved </w:t>
      </w:r>
      <w:r w:rsidR="004962E0">
        <w:rPr>
          <w:lang w:bidi="en-US"/>
        </w:rPr>
        <w:t>201</w:t>
      </w:r>
      <w:r w:rsidR="007F72BF">
        <w:rPr>
          <w:lang w:bidi="en-US"/>
        </w:rPr>
        <w:t>9</w:t>
      </w:r>
      <w:r w:rsidR="004962E0">
        <w:rPr>
          <w:lang w:bidi="en-US"/>
        </w:rPr>
        <w:t>.</w:t>
      </w:r>
      <w:bookmarkEnd w:id="209"/>
    </w:p>
    <w:p w14:paraId="0936AD9A" w14:textId="7F5BE4D1" w:rsidR="00EE3AC7" w:rsidRPr="00344591" w:rsidRDefault="00B2687F" w:rsidP="00116671">
      <w:pPr>
        <w:pStyle w:val="Paragraphedeliste"/>
        <w:numPr>
          <w:ilvl w:val="0"/>
          <w:numId w:val="8"/>
        </w:numPr>
        <w:ind w:left="720" w:hanging="720"/>
        <w:rPr>
          <w:rFonts w:cs="Tahoma"/>
          <w:sz w:val="22"/>
          <w:szCs w:val="22"/>
        </w:rPr>
      </w:pPr>
      <w:bookmarkStart w:id="210" w:name="_Ref58266204"/>
      <w:r w:rsidRPr="0078670C">
        <w:t>Internet Engineering Task Force.</w:t>
      </w:r>
      <w:r>
        <w:t xml:space="preserve"> </w:t>
      </w:r>
      <w:r w:rsidR="000F05AB" w:rsidRPr="000F05AB">
        <w:rPr>
          <w:i/>
          <w:iCs/>
        </w:rPr>
        <w:t>Presence Information Data Format (PIDF)</w:t>
      </w:r>
      <w:r w:rsidR="005A1AFD">
        <w:rPr>
          <w:i/>
          <w:iCs/>
        </w:rPr>
        <w:t>.</w:t>
      </w:r>
      <w:r w:rsidR="005A1AFD">
        <w:t xml:space="preserve"> H. Sugano, S. Fujimoto, G. Klyne, A. Bateman</w:t>
      </w:r>
      <w:r w:rsidR="00C34B53">
        <w:t xml:space="preserve">, W. Carr, and J. Peterson. </w:t>
      </w:r>
      <w:hyperlink r:id="rId30" w:history="1">
        <w:r w:rsidR="00C34B53" w:rsidRPr="000C5BB5">
          <w:rPr>
            <w:rStyle w:val="Lienhypertexte"/>
          </w:rPr>
          <w:t>RFC 3863</w:t>
        </w:r>
      </w:hyperlink>
      <w:r w:rsidR="000C5BB5">
        <w:t>, August 2004.</w:t>
      </w:r>
      <w:bookmarkEnd w:id="210"/>
    </w:p>
    <w:p w14:paraId="7C32ECB7" w14:textId="7595E219" w:rsidR="00344591" w:rsidRPr="00A777FA" w:rsidRDefault="00313D5B" w:rsidP="00116671">
      <w:pPr>
        <w:pStyle w:val="Paragraphedeliste"/>
        <w:numPr>
          <w:ilvl w:val="0"/>
          <w:numId w:val="8"/>
        </w:numPr>
        <w:ind w:left="720" w:hanging="720"/>
        <w:rPr>
          <w:rFonts w:cs="Tahoma"/>
          <w:sz w:val="22"/>
          <w:szCs w:val="22"/>
        </w:rPr>
      </w:pPr>
      <w:bookmarkStart w:id="211" w:name="_Ref58268114"/>
      <w:bookmarkStart w:id="212" w:name="_Ref58266249"/>
      <w:r w:rsidRPr="0078670C">
        <w:t>Internet Engineering Task Force.</w:t>
      </w:r>
      <w:r>
        <w:t xml:space="preserve"> </w:t>
      </w:r>
      <w:r w:rsidR="006B770C" w:rsidRPr="006B770C">
        <w:rPr>
          <w:i/>
          <w:iCs/>
        </w:rPr>
        <w:t>A Presence-based GEOPRIV Location Object Format</w:t>
      </w:r>
      <w:r w:rsidR="000E46D9">
        <w:t>.</w:t>
      </w:r>
      <w:r w:rsidR="006B770C" w:rsidRPr="006B770C">
        <w:t xml:space="preserve"> </w:t>
      </w:r>
      <w:r w:rsidR="006B770C">
        <w:t>J. Peterson.</w:t>
      </w:r>
      <w:r w:rsidR="000E46D9">
        <w:t xml:space="preserve"> </w:t>
      </w:r>
      <w:hyperlink r:id="rId31" w:history="1">
        <w:r w:rsidR="000E46D9" w:rsidRPr="000E46D9">
          <w:rPr>
            <w:rStyle w:val="Lienhypertexte"/>
          </w:rPr>
          <w:t>RFC 4119</w:t>
        </w:r>
      </w:hyperlink>
      <w:r w:rsidR="000E46D9">
        <w:t>, December 2005.</w:t>
      </w:r>
      <w:bookmarkEnd w:id="211"/>
    </w:p>
    <w:p w14:paraId="120FD22B" w14:textId="4237647D" w:rsidR="00A777FA" w:rsidRPr="00194310" w:rsidRDefault="002C4DB3" w:rsidP="00035297">
      <w:pPr>
        <w:pStyle w:val="Paragraphedeliste"/>
        <w:numPr>
          <w:ilvl w:val="0"/>
          <w:numId w:val="8"/>
        </w:numPr>
        <w:ind w:left="720" w:hanging="720"/>
        <w:rPr>
          <w:rFonts w:cs="Tahoma"/>
          <w:sz w:val="22"/>
          <w:szCs w:val="22"/>
        </w:rPr>
      </w:pPr>
      <w:bookmarkStart w:id="213" w:name="_Ref58268399"/>
      <w:r w:rsidRPr="0078670C">
        <w:t>Internet Engineering Task Force.</w:t>
      </w:r>
      <w:r>
        <w:t xml:space="preserve"> </w:t>
      </w:r>
      <w:r w:rsidR="00C03D0C" w:rsidRPr="00702053">
        <w:rPr>
          <w:i/>
          <w:iCs/>
        </w:rPr>
        <w:t>GEOPRIV Presence Information Data Format Location Object (PIDF-LO)</w:t>
      </w:r>
      <w:r w:rsidR="00500F17" w:rsidRPr="00702053">
        <w:rPr>
          <w:i/>
          <w:iCs/>
        </w:rPr>
        <w:t xml:space="preserve"> </w:t>
      </w:r>
      <w:r w:rsidR="00C03D0C" w:rsidRPr="00702053">
        <w:rPr>
          <w:i/>
          <w:iCs/>
        </w:rPr>
        <w:t>Usage Clarification, Considerations, and Recommendations</w:t>
      </w:r>
      <w:r w:rsidRPr="00702053">
        <w:rPr>
          <w:i/>
          <w:iCs/>
        </w:rPr>
        <w:t>.</w:t>
      </w:r>
      <w:r w:rsidRPr="006B770C">
        <w:t xml:space="preserve"> </w:t>
      </w:r>
      <w:r>
        <w:t xml:space="preserve">J. </w:t>
      </w:r>
      <w:r w:rsidR="005759F9">
        <w:t>Winterbottom</w:t>
      </w:r>
      <w:r w:rsidR="00ED20A0">
        <w:t>, M. Thomson, and H. Tschofenig</w:t>
      </w:r>
      <w:r>
        <w:t xml:space="preserve">. </w:t>
      </w:r>
      <w:hyperlink r:id="rId32" w:history="1">
        <w:r w:rsidRPr="00500F17">
          <w:t>RFC 5491</w:t>
        </w:r>
      </w:hyperlink>
      <w:r>
        <w:t xml:space="preserve">, </w:t>
      </w:r>
      <w:r w:rsidR="00ED20A0">
        <w:t xml:space="preserve">March </w:t>
      </w:r>
      <w:r>
        <w:t>200</w:t>
      </w:r>
      <w:r w:rsidR="00702053">
        <w:t>9</w:t>
      </w:r>
      <w:r>
        <w:t>.</w:t>
      </w:r>
      <w:bookmarkEnd w:id="213"/>
    </w:p>
    <w:p w14:paraId="3F9B1B07" w14:textId="13279AEE" w:rsidR="00FE22C2" w:rsidRPr="00903178" w:rsidRDefault="00D63034" w:rsidP="00903178">
      <w:pPr>
        <w:pStyle w:val="Paragraphedeliste"/>
        <w:numPr>
          <w:ilvl w:val="0"/>
          <w:numId w:val="8"/>
        </w:numPr>
        <w:ind w:left="720" w:hanging="720"/>
      </w:pPr>
      <w:bookmarkStart w:id="214" w:name="_Ref58269014"/>
      <w:r w:rsidRPr="00903178">
        <w:t xml:space="preserve">Association of Public-Safety Communications Officials. </w:t>
      </w:r>
      <w:r w:rsidR="001A207E" w:rsidRPr="00A92C90">
        <w:rPr>
          <w:i/>
          <w:iCs/>
        </w:rPr>
        <w:t>Alarm Monitoring Company</w:t>
      </w:r>
      <w:r w:rsidR="001A207E" w:rsidRPr="00A92C90">
        <w:rPr>
          <w:i/>
          <w:iCs/>
        </w:rPr>
        <w:tab/>
        <w:t>to Public Safety Answering</w:t>
      </w:r>
      <w:r w:rsidR="00A92C90" w:rsidRPr="00A92C90">
        <w:rPr>
          <w:i/>
          <w:iCs/>
        </w:rPr>
        <w:t xml:space="preserve"> </w:t>
      </w:r>
      <w:r w:rsidR="001A207E" w:rsidRPr="00A92C90">
        <w:rPr>
          <w:i/>
          <w:iCs/>
        </w:rPr>
        <w:t>Point (PSAP)</w:t>
      </w:r>
      <w:r w:rsidR="00A92C90" w:rsidRPr="00A92C90">
        <w:rPr>
          <w:i/>
          <w:iCs/>
        </w:rPr>
        <w:t xml:space="preserve"> </w:t>
      </w:r>
      <w:r w:rsidR="001A207E" w:rsidRPr="00A92C90">
        <w:rPr>
          <w:i/>
          <w:iCs/>
        </w:rPr>
        <w:t>Computer-Aided Dispatch</w:t>
      </w:r>
      <w:r w:rsidR="00A92C90" w:rsidRPr="00A92C90">
        <w:rPr>
          <w:i/>
          <w:iCs/>
        </w:rPr>
        <w:t xml:space="preserve"> </w:t>
      </w:r>
      <w:r w:rsidR="001A207E" w:rsidRPr="00A92C90">
        <w:rPr>
          <w:i/>
          <w:iCs/>
        </w:rPr>
        <w:t>(CAD) Automated Secure Alarm</w:t>
      </w:r>
      <w:r w:rsidR="00903178" w:rsidRPr="00A92C90">
        <w:rPr>
          <w:i/>
          <w:iCs/>
        </w:rPr>
        <w:t xml:space="preserve"> </w:t>
      </w:r>
      <w:r w:rsidR="001A207E" w:rsidRPr="00A92C90">
        <w:rPr>
          <w:i/>
          <w:iCs/>
        </w:rPr>
        <w:t>Protoco</w:t>
      </w:r>
      <w:r w:rsidR="00903178" w:rsidRPr="00A92C90">
        <w:rPr>
          <w:i/>
          <w:iCs/>
        </w:rPr>
        <w:t>l</w:t>
      </w:r>
      <w:r w:rsidR="001A207E" w:rsidRPr="00A92C90">
        <w:rPr>
          <w:i/>
          <w:iCs/>
        </w:rPr>
        <w:t xml:space="preserve"> (ASAP)</w:t>
      </w:r>
      <w:r w:rsidR="001A207E" w:rsidRPr="00903178">
        <w:t xml:space="preserve">. </w:t>
      </w:r>
      <w:hyperlink r:id="rId33" w:history="1">
        <w:r w:rsidRPr="00A92C90">
          <w:rPr>
            <w:rStyle w:val="Lienhypertexte"/>
          </w:rPr>
          <w:t>APCO/CSAA ANS 2.101.</w:t>
        </w:r>
        <w:r w:rsidR="00467679" w:rsidRPr="00A92C90">
          <w:rPr>
            <w:rStyle w:val="Lienhypertexte"/>
          </w:rPr>
          <w:t>2</w:t>
        </w:r>
        <w:r w:rsidRPr="00A92C90">
          <w:rPr>
            <w:rStyle w:val="Lienhypertexte"/>
          </w:rPr>
          <w:t>-20</w:t>
        </w:r>
        <w:r w:rsidR="00467679" w:rsidRPr="00A92C90">
          <w:rPr>
            <w:rStyle w:val="Lienhypertexte"/>
          </w:rPr>
          <w:t>14</w:t>
        </w:r>
      </w:hyperlink>
      <w:bookmarkEnd w:id="214"/>
      <w:r w:rsidR="00070D2B">
        <w:t xml:space="preserve">. </w:t>
      </w:r>
      <w:r w:rsidR="00070D2B">
        <w:rPr>
          <w:lang w:bidi="en-US"/>
        </w:rPr>
        <w:t>Daytona Beach, FL: APCO, approved August 5, 2014.</w:t>
      </w:r>
    </w:p>
    <w:p w14:paraId="00962F01" w14:textId="43F16B4B" w:rsidR="00DA37AA" w:rsidRDefault="008C3AB0" w:rsidP="00DA37AA">
      <w:pPr>
        <w:pStyle w:val="Titre1"/>
      </w:pPr>
      <w:bookmarkStart w:id="215" w:name="_Toc70692142"/>
      <w:bookmarkEnd w:id="212"/>
      <w:r>
        <w:t>Exhibit</w:t>
      </w:r>
      <w:r w:rsidR="001C1A79">
        <w:t>s</w:t>
      </w:r>
      <w:bookmarkStart w:id="216" w:name="_Toc417504461"/>
      <w:bookmarkStart w:id="217" w:name="_Toc417504957"/>
      <w:bookmarkStart w:id="218" w:name="_Toc256335392"/>
      <w:bookmarkEnd w:id="215"/>
      <w:bookmarkEnd w:id="216"/>
      <w:bookmarkEnd w:id="217"/>
    </w:p>
    <w:p w14:paraId="1FADFD0E" w14:textId="701EC01E" w:rsidR="00DA37AA" w:rsidRPr="00DA37AA" w:rsidRDefault="00DA37AA" w:rsidP="00DA37AA">
      <w:pPr>
        <w:pStyle w:val="Corpsdetexte"/>
      </w:pPr>
      <w:r>
        <w:t>Not Applicable.</w:t>
      </w:r>
    </w:p>
    <w:p w14:paraId="51A9AA51" w14:textId="344E3AE3" w:rsidR="00E01E95" w:rsidRDefault="00E01E95" w:rsidP="00E01E95">
      <w:pPr>
        <w:pStyle w:val="Appendix1"/>
      </w:pPr>
      <w:bookmarkStart w:id="219" w:name="_Toc70692143"/>
      <w:r w:rsidRPr="00F76794">
        <w:t>Required NIEM data element that need to be supported for EIDO compliance</w:t>
      </w:r>
      <w:bookmarkEnd w:id="219"/>
    </w:p>
    <w:p w14:paraId="25EB9CEE" w14:textId="77777777" w:rsidR="00544284" w:rsidRPr="00F76794" w:rsidRDefault="00544284" w:rsidP="00544284">
      <w:pPr>
        <w:pStyle w:val="Corpsdetexte"/>
        <w:rPr>
          <w:rFonts w:cs="Tahoma"/>
          <w:szCs w:val="24"/>
        </w:rPr>
      </w:pPr>
      <w:r w:rsidRPr="00F76794">
        <w:rPr>
          <w:rFonts w:cs="Tahoma"/>
          <w:szCs w:val="24"/>
        </w:rPr>
        <w:t>The Person data component and the Vehicle data component both contains their respective NIEM data components. The NIEM PersonType and VehicleType also contains other NIEM data components.</w:t>
      </w:r>
    </w:p>
    <w:p w14:paraId="5AF024E9" w14:textId="77777777" w:rsidR="00544284" w:rsidRPr="00F76794" w:rsidRDefault="00544284" w:rsidP="00544284">
      <w:pPr>
        <w:pStyle w:val="Corpsdetexte"/>
        <w:rPr>
          <w:rFonts w:cs="Tahoma"/>
          <w:szCs w:val="24"/>
        </w:rPr>
      </w:pPr>
      <w:r w:rsidRPr="00F76794">
        <w:rPr>
          <w:rFonts w:cs="Tahoma"/>
          <w:szCs w:val="24"/>
        </w:rPr>
        <w:t xml:space="preserve">In order for implementations to be interoperable, a subset of these NIEM data elements and data components must be supported by every EIDO implementation. In this context </w:t>
      </w:r>
      <w:r w:rsidRPr="00F76794">
        <w:rPr>
          <w:rFonts w:cs="Tahoma"/>
          <w:szCs w:val="24"/>
        </w:rPr>
        <w:lastRenderedPageBreak/>
        <w:t xml:space="preserve">support means that the data element </w:t>
      </w:r>
      <w:r>
        <w:rPr>
          <w:rFonts w:cs="Tahoma"/>
          <w:szCs w:val="24"/>
        </w:rPr>
        <w:t>must be preserved</w:t>
      </w:r>
      <w:r w:rsidRPr="00F76794">
        <w:rPr>
          <w:rFonts w:cs="Tahoma"/>
          <w:szCs w:val="24"/>
        </w:rPr>
        <w:t xml:space="preserve"> when transmi</w:t>
      </w:r>
      <w:r>
        <w:rPr>
          <w:rFonts w:cs="Tahoma"/>
          <w:szCs w:val="24"/>
        </w:rPr>
        <w:t>t</w:t>
      </w:r>
      <w:r w:rsidRPr="00F76794">
        <w:rPr>
          <w:rFonts w:cs="Tahoma"/>
          <w:szCs w:val="24"/>
        </w:rPr>
        <w:t>ting, receiving, storing or retrieving an EIDO.</w:t>
      </w:r>
    </w:p>
    <w:p w14:paraId="49C4DF4D" w14:textId="459F1A97" w:rsidR="00544284" w:rsidRDefault="00544284" w:rsidP="00544284">
      <w:pPr>
        <w:pStyle w:val="Corpsdetexte"/>
        <w:rPr>
          <w:rFonts w:cs="Tahoma"/>
          <w:szCs w:val="24"/>
        </w:rPr>
      </w:pPr>
      <w:r w:rsidRPr="00F76794">
        <w:rPr>
          <w:rFonts w:cs="Tahoma"/>
          <w:szCs w:val="24"/>
        </w:rPr>
        <w:t>To be compliant with this standard any EIDO implementation must support the following.</w:t>
      </w:r>
    </w:p>
    <w:p w14:paraId="03CBEA9A" w14:textId="38839EE2" w:rsidR="004D7E83" w:rsidRPr="00F76794" w:rsidRDefault="00305A51" w:rsidP="00305A51">
      <w:pPr>
        <w:pStyle w:val="Appendix2"/>
      </w:pPr>
      <w:bookmarkStart w:id="220" w:name="_Toc70692144"/>
      <w:r>
        <w:t>Person Type</w:t>
      </w:r>
      <w:bookmarkEnd w:id="220"/>
    </w:p>
    <w:p w14:paraId="3BD8217A" w14:textId="3D4A470A" w:rsidR="00D1622F" w:rsidRDefault="00D1622F" w:rsidP="00D1622F">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w:t>
        </w:r>
      </w:fldSimple>
      <w:r>
        <w:t xml:space="preserve">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800"/>
        <w:gridCol w:w="1255"/>
      </w:tblGrid>
      <w:tr w:rsidR="00A07132" w:rsidRPr="001650DF" w14:paraId="644D1706" w14:textId="77777777" w:rsidTr="00C60819">
        <w:trPr>
          <w:tblHeader/>
        </w:trPr>
        <w:tc>
          <w:tcPr>
            <w:tcW w:w="1111" w:type="pct"/>
            <w:shd w:val="clear" w:color="auto" w:fill="D9D9D9" w:themeFill="background1" w:themeFillShade="D9"/>
          </w:tcPr>
          <w:p w14:paraId="246096FF" w14:textId="77777777" w:rsidR="00E27D84" w:rsidRPr="00E27D84" w:rsidRDefault="00E27D84" w:rsidP="0015265C">
            <w:pPr>
              <w:spacing w:before="0" w:after="0"/>
              <w:contextualSpacing/>
              <w:jc w:val="center"/>
              <w:rPr>
                <w:b/>
                <w:bCs/>
                <w:szCs w:val="20"/>
              </w:rPr>
            </w:pPr>
            <w:r w:rsidRPr="00E27D84">
              <w:rPr>
                <w:b/>
                <w:bCs/>
                <w:szCs w:val="20"/>
              </w:rPr>
              <w:t>JSON Name</w:t>
            </w:r>
          </w:p>
        </w:tc>
        <w:tc>
          <w:tcPr>
            <w:tcW w:w="1482" w:type="pct"/>
            <w:shd w:val="clear" w:color="auto" w:fill="D9D9D9" w:themeFill="background1" w:themeFillShade="D9"/>
          </w:tcPr>
          <w:p w14:paraId="288D7F31" w14:textId="77777777" w:rsidR="00E27D84" w:rsidRPr="00E27D84" w:rsidRDefault="00E27D84" w:rsidP="0015265C">
            <w:pPr>
              <w:spacing w:before="0" w:after="0"/>
              <w:contextualSpacing/>
              <w:jc w:val="center"/>
              <w:rPr>
                <w:b/>
                <w:bCs/>
                <w:szCs w:val="20"/>
              </w:rPr>
            </w:pPr>
            <w:r w:rsidRPr="00E27D84">
              <w:rPr>
                <w:b/>
                <w:bCs/>
                <w:szCs w:val="20"/>
              </w:rPr>
              <w:t>NIEM Data element</w:t>
            </w:r>
          </w:p>
        </w:tc>
        <w:tc>
          <w:tcPr>
            <w:tcW w:w="834" w:type="pct"/>
            <w:shd w:val="clear" w:color="auto" w:fill="D9D9D9" w:themeFill="background1" w:themeFillShade="D9"/>
          </w:tcPr>
          <w:p w14:paraId="57554A60" w14:textId="77777777" w:rsidR="00E27D84" w:rsidRPr="00E27D84" w:rsidRDefault="00E27D84" w:rsidP="0015265C">
            <w:pPr>
              <w:spacing w:before="0" w:after="0"/>
              <w:contextualSpacing/>
              <w:jc w:val="center"/>
              <w:rPr>
                <w:b/>
                <w:bCs/>
                <w:szCs w:val="20"/>
              </w:rPr>
            </w:pPr>
            <w:r w:rsidRPr="00E27D84">
              <w:rPr>
                <w:b/>
                <w:bCs/>
                <w:szCs w:val="20"/>
              </w:rPr>
              <w:t>Type</w:t>
            </w:r>
          </w:p>
        </w:tc>
        <w:tc>
          <w:tcPr>
            <w:tcW w:w="927" w:type="pct"/>
            <w:shd w:val="clear" w:color="auto" w:fill="D9D9D9" w:themeFill="background1" w:themeFillShade="D9"/>
          </w:tcPr>
          <w:p w14:paraId="7E131AF7" w14:textId="77777777" w:rsidR="00E27D84" w:rsidRPr="00E27D84" w:rsidRDefault="00E27D84" w:rsidP="0015265C">
            <w:pPr>
              <w:spacing w:before="0" w:after="0"/>
              <w:contextualSpacing/>
              <w:jc w:val="center"/>
              <w:rPr>
                <w:b/>
                <w:bCs/>
                <w:szCs w:val="20"/>
              </w:rPr>
            </w:pPr>
            <w:r w:rsidRPr="00E27D84">
              <w:rPr>
                <w:b/>
                <w:bCs/>
                <w:szCs w:val="20"/>
              </w:rPr>
              <w:t>Description</w:t>
            </w:r>
          </w:p>
        </w:tc>
        <w:tc>
          <w:tcPr>
            <w:tcW w:w="646" w:type="pct"/>
            <w:shd w:val="clear" w:color="auto" w:fill="D9D9D9" w:themeFill="background1" w:themeFillShade="D9"/>
          </w:tcPr>
          <w:p w14:paraId="3DFE6A9E" w14:textId="77777777" w:rsidR="00E27D84" w:rsidRPr="00E27D84" w:rsidRDefault="00E27D84" w:rsidP="0015265C">
            <w:pPr>
              <w:spacing w:before="0" w:after="0"/>
              <w:contextualSpacing/>
              <w:jc w:val="center"/>
              <w:rPr>
                <w:b/>
                <w:bCs/>
                <w:szCs w:val="20"/>
              </w:rPr>
            </w:pPr>
            <w:r w:rsidRPr="00E27D84">
              <w:rPr>
                <w:b/>
                <w:bCs/>
                <w:szCs w:val="20"/>
              </w:rPr>
              <w:t>Comment</w:t>
            </w:r>
          </w:p>
        </w:tc>
      </w:tr>
      <w:tr w:rsidR="00A07132" w:rsidRPr="001650DF" w14:paraId="71C1EBD3" w14:textId="77777777" w:rsidTr="00D1622F">
        <w:tc>
          <w:tcPr>
            <w:tcW w:w="1111" w:type="pct"/>
          </w:tcPr>
          <w:p w14:paraId="7C792308" w14:textId="77777777" w:rsidR="00E27D84" w:rsidRPr="00E27D84" w:rsidRDefault="00E27D84" w:rsidP="00443A9A">
            <w:pPr>
              <w:spacing w:before="0" w:after="0"/>
              <w:contextualSpacing/>
              <w:rPr>
                <w:szCs w:val="20"/>
              </w:rPr>
            </w:pPr>
            <w:r w:rsidRPr="00E27D84">
              <w:rPr>
                <w:szCs w:val="20"/>
              </w:rPr>
              <w:t>ageMeasure</w:t>
            </w:r>
          </w:p>
        </w:tc>
        <w:tc>
          <w:tcPr>
            <w:tcW w:w="1482" w:type="pct"/>
          </w:tcPr>
          <w:p w14:paraId="4E41F2A6" w14:textId="77777777" w:rsidR="00E27D84" w:rsidRPr="00E27D84" w:rsidRDefault="00E27D84" w:rsidP="00443A9A">
            <w:pPr>
              <w:spacing w:before="0" w:after="0"/>
              <w:contextualSpacing/>
              <w:rPr>
                <w:szCs w:val="20"/>
              </w:rPr>
            </w:pPr>
            <w:r w:rsidRPr="00E27D84">
              <w:rPr>
                <w:szCs w:val="20"/>
              </w:rPr>
              <w:t>nc:PersonAgeMeasure</w:t>
            </w:r>
          </w:p>
        </w:tc>
        <w:tc>
          <w:tcPr>
            <w:tcW w:w="834" w:type="pct"/>
          </w:tcPr>
          <w:p w14:paraId="5306B72D" w14:textId="77777777" w:rsidR="00E27D84" w:rsidRPr="00E27D84" w:rsidRDefault="00E27D84" w:rsidP="00443A9A">
            <w:pPr>
              <w:spacing w:before="0" w:after="0"/>
              <w:contextualSpacing/>
              <w:rPr>
                <w:szCs w:val="20"/>
              </w:rPr>
            </w:pPr>
            <w:r w:rsidRPr="00E27D84">
              <w:rPr>
                <w:szCs w:val="20"/>
              </w:rPr>
              <w:t>nc:TimeMeasureType</w:t>
            </w:r>
          </w:p>
        </w:tc>
        <w:tc>
          <w:tcPr>
            <w:tcW w:w="927" w:type="pct"/>
          </w:tcPr>
          <w:p w14:paraId="43AE1044" w14:textId="77777777" w:rsidR="00E27D84" w:rsidRPr="00E27D84" w:rsidRDefault="00E27D84" w:rsidP="00443A9A">
            <w:pPr>
              <w:spacing w:before="0" w:after="0"/>
              <w:contextualSpacing/>
              <w:rPr>
                <w:szCs w:val="20"/>
              </w:rPr>
            </w:pPr>
            <w:r w:rsidRPr="00E27D84">
              <w:rPr>
                <w:szCs w:val="20"/>
              </w:rPr>
              <w:t>A measurement of the age of a person.</w:t>
            </w:r>
          </w:p>
        </w:tc>
        <w:tc>
          <w:tcPr>
            <w:tcW w:w="646" w:type="pct"/>
          </w:tcPr>
          <w:p w14:paraId="07B2CF28" w14:textId="77777777" w:rsidR="00E27D84" w:rsidRPr="00E27D84" w:rsidRDefault="00E27D84" w:rsidP="00443A9A">
            <w:pPr>
              <w:spacing w:before="0" w:after="0"/>
              <w:contextualSpacing/>
              <w:rPr>
                <w:szCs w:val="20"/>
              </w:rPr>
            </w:pPr>
          </w:p>
        </w:tc>
      </w:tr>
      <w:tr w:rsidR="00A07132" w:rsidRPr="001650DF" w14:paraId="2ADF2ADE" w14:textId="77777777" w:rsidTr="00D1622F">
        <w:tc>
          <w:tcPr>
            <w:tcW w:w="1111" w:type="pct"/>
          </w:tcPr>
          <w:p w14:paraId="3780E3A1" w14:textId="77777777" w:rsidR="00E27D84" w:rsidRPr="00E27D84" w:rsidRDefault="00E27D84" w:rsidP="00443A9A">
            <w:pPr>
              <w:spacing w:before="0" w:after="0"/>
              <w:contextualSpacing/>
              <w:rPr>
                <w:szCs w:val="20"/>
              </w:rPr>
            </w:pPr>
            <w:r w:rsidRPr="00E27D84">
              <w:rPr>
                <w:szCs w:val="20"/>
              </w:rPr>
              <w:t>birthDate</w:t>
            </w:r>
          </w:p>
        </w:tc>
        <w:tc>
          <w:tcPr>
            <w:tcW w:w="1482" w:type="pct"/>
          </w:tcPr>
          <w:p w14:paraId="66A97991" w14:textId="77777777" w:rsidR="00E27D84" w:rsidRPr="00E27D84" w:rsidRDefault="00E27D84" w:rsidP="00443A9A">
            <w:pPr>
              <w:spacing w:before="0" w:after="0"/>
              <w:contextualSpacing/>
              <w:rPr>
                <w:szCs w:val="20"/>
              </w:rPr>
            </w:pPr>
            <w:r w:rsidRPr="00E27D84">
              <w:rPr>
                <w:szCs w:val="20"/>
              </w:rPr>
              <w:t>nc:PersonBirthDate</w:t>
            </w:r>
          </w:p>
        </w:tc>
        <w:tc>
          <w:tcPr>
            <w:tcW w:w="834" w:type="pct"/>
          </w:tcPr>
          <w:p w14:paraId="0EA9A6F7" w14:textId="77777777" w:rsidR="00E27D84" w:rsidRPr="00E27D84" w:rsidRDefault="00E27D84" w:rsidP="00443A9A">
            <w:pPr>
              <w:spacing w:before="0" w:after="0"/>
              <w:contextualSpacing/>
              <w:rPr>
                <w:szCs w:val="20"/>
                <w:u w:val="single"/>
              </w:rPr>
            </w:pPr>
            <w:r w:rsidRPr="00E27D84">
              <w:rPr>
                <w:szCs w:val="20"/>
              </w:rPr>
              <w:t>nc:DateType</w:t>
            </w:r>
          </w:p>
        </w:tc>
        <w:tc>
          <w:tcPr>
            <w:tcW w:w="927" w:type="pct"/>
          </w:tcPr>
          <w:p w14:paraId="1D770BCD" w14:textId="77777777" w:rsidR="00E27D84" w:rsidRPr="00E27D84" w:rsidRDefault="00E27D84" w:rsidP="00443A9A">
            <w:pPr>
              <w:spacing w:before="0" w:after="0"/>
              <w:contextualSpacing/>
              <w:rPr>
                <w:szCs w:val="20"/>
              </w:rPr>
            </w:pPr>
            <w:r w:rsidRPr="00E27D84">
              <w:rPr>
                <w:szCs w:val="20"/>
              </w:rPr>
              <w:t>A date a person was born.</w:t>
            </w:r>
          </w:p>
        </w:tc>
        <w:tc>
          <w:tcPr>
            <w:tcW w:w="646" w:type="pct"/>
          </w:tcPr>
          <w:p w14:paraId="7B0C888B" w14:textId="77777777" w:rsidR="00E27D84" w:rsidRPr="00E27D84" w:rsidRDefault="00E27D84" w:rsidP="00443A9A">
            <w:pPr>
              <w:spacing w:before="0" w:after="0"/>
              <w:contextualSpacing/>
              <w:rPr>
                <w:szCs w:val="20"/>
              </w:rPr>
            </w:pPr>
          </w:p>
        </w:tc>
      </w:tr>
      <w:tr w:rsidR="00A07132" w:rsidRPr="001650DF" w14:paraId="450C03DF" w14:textId="77777777" w:rsidTr="00D1622F">
        <w:tc>
          <w:tcPr>
            <w:tcW w:w="1111" w:type="pct"/>
          </w:tcPr>
          <w:p w14:paraId="4E7C4F8E" w14:textId="77777777" w:rsidR="00E27D84" w:rsidRPr="00E27D84" w:rsidRDefault="00E27D84" w:rsidP="00443A9A">
            <w:pPr>
              <w:spacing w:before="0" w:after="0"/>
              <w:contextualSpacing/>
              <w:rPr>
                <w:szCs w:val="20"/>
              </w:rPr>
            </w:pPr>
            <w:r w:rsidRPr="00E27D84">
              <w:rPr>
                <w:szCs w:val="20"/>
              </w:rPr>
              <w:t>birthLocation</w:t>
            </w:r>
          </w:p>
        </w:tc>
        <w:tc>
          <w:tcPr>
            <w:tcW w:w="1482" w:type="pct"/>
          </w:tcPr>
          <w:p w14:paraId="1204CA50" w14:textId="77777777" w:rsidR="00E27D84" w:rsidRPr="00E27D84" w:rsidRDefault="00E27D84" w:rsidP="00443A9A">
            <w:pPr>
              <w:spacing w:before="0" w:after="0"/>
              <w:contextualSpacing/>
              <w:rPr>
                <w:szCs w:val="20"/>
              </w:rPr>
            </w:pPr>
            <w:r w:rsidRPr="00E27D84">
              <w:rPr>
                <w:szCs w:val="20"/>
              </w:rPr>
              <w:t>nc:PersonBirthLocation</w:t>
            </w:r>
          </w:p>
        </w:tc>
        <w:tc>
          <w:tcPr>
            <w:tcW w:w="834" w:type="pct"/>
          </w:tcPr>
          <w:p w14:paraId="5CD21CBA" w14:textId="77777777" w:rsidR="00E27D84" w:rsidRPr="00E27D84" w:rsidRDefault="00E27D84" w:rsidP="00443A9A">
            <w:pPr>
              <w:spacing w:before="0" w:after="0"/>
              <w:contextualSpacing/>
              <w:rPr>
                <w:szCs w:val="20"/>
                <w:u w:val="single"/>
              </w:rPr>
            </w:pPr>
            <w:r w:rsidRPr="00E27D84">
              <w:rPr>
                <w:szCs w:val="20"/>
              </w:rPr>
              <w:t>nc:LocationType</w:t>
            </w:r>
          </w:p>
        </w:tc>
        <w:tc>
          <w:tcPr>
            <w:tcW w:w="927" w:type="pct"/>
          </w:tcPr>
          <w:p w14:paraId="03A4F838" w14:textId="77777777" w:rsidR="00E27D84" w:rsidRPr="00E27D84" w:rsidRDefault="00E27D84" w:rsidP="00443A9A">
            <w:pPr>
              <w:spacing w:before="0" w:after="0"/>
              <w:contextualSpacing/>
              <w:rPr>
                <w:szCs w:val="20"/>
              </w:rPr>
            </w:pPr>
            <w:r w:rsidRPr="00E27D84">
              <w:rPr>
                <w:szCs w:val="20"/>
              </w:rPr>
              <w:t>A location where a person was born.</w:t>
            </w:r>
          </w:p>
        </w:tc>
        <w:tc>
          <w:tcPr>
            <w:tcW w:w="646" w:type="pct"/>
          </w:tcPr>
          <w:p w14:paraId="6AD33E5A" w14:textId="77777777" w:rsidR="00E27D84" w:rsidRPr="00E27D84" w:rsidRDefault="00E27D84" w:rsidP="00443A9A">
            <w:pPr>
              <w:spacing w:before="0" w:after="0"/>
              <w:contextualSpacing/>
              <w:rPr>
                <w:szCs w:val="20"/>
              </w:rPr>
            </w:pPr>
          </w:p>
        </w:tc>
      </w:tr>
      <w:tr w:rsidR="00A07132" w:rsidRPr="001650DF" w14:paraId="3C7E931F" w14:textId="77777777" w:rsidTr="00D1622F">
        <w:tc>
          <w:tcPr>
            <w:tcW w:w="1111" w:type="pct"/>
          </w:tcPr>
          <w:p w14:paraId="78FD618B" w14:textId="77777777" w:rsidR="00E27D84" w:rsidRPr="00E27D84" w:rsidRDefault="00E27D84" w:rsidP="00443A9A">
            <w:pPr>
              <w:spacing w:before="0" w:after="0"/>
              <w:contextualSpacing/>
              <w:rPr>
                <w:szCs w:val="20"/>
              </w:rPr>
            </w:pPr>
            <w:r w:rsidRPr="00E27D84">
              <w:rPr>
                <w:szCs w:val="20"/>
              </w:rPr>
              <w:t>bloodTypeCode</w:t>
            </w:r>
          </w:p>
        </w:tc>
        <w:tc>
          <w:tcPr>
            <w:tcW w:w="1482" w:type="pct"/>
          </w:tcPr>
          <w:p w14:paraId="2B94020A" w14:textId="77777777" w:rsidR="00E27D84" w:rsidRPr="00E27D84" w:rsidRDefault="00E27D84" w:rsidP="00443A9A">
            <w:pPr>
              <w:spacing w:before="0" w:after="0"/>
              <w:contextualSpacing/>
              <w:rPr>
                <w:szCs w:val="20"/>
              </w:rPr>
            </w:pPr>
            <w:r w:rsidRPr="00E27D84">
              <w:rPr>
                <w:szCs w:val="20"/>
              </w:rPr>
              <w:t>j:PersonBloodTypeCode</w:t>
            </w:r>
          </w:p>
        </w:tc>
        <w:tc>
          <w:tcPr>
            <w:tcW w:w="834" w:type="pct"/>
          </w:tcPr>
          <w:p w14:paraId="681F0CE0" w14:textId="77777777" w:rsidR="00E27D84" w:rsidRPr="00E27D84" w:rsidRDefault="00E27D84" w:rsidP="00443A9A">
            <w:pPr>
              <w:spacing w:before="0" w:after="0"/>
              <w:contextualSpacing/>
              <w:rPr>
                <w:szCs w:val="20"/>
                <w:u w:val="single"/>
              </w:rPr>
            </w:pPr>
            <w:r w:rsidRPr="00E27D84">
              <w:rPr>
                <w:szCs w:val="20"/>
              </w:rPr>
              <w:t>ncic:BLTCodeType</w:t>
            </w:r>
          </w:p>
        </w:tc>
        <w:tc>
          <w:tcPr>
            <w:tcW w:w="927" w:type="pct"/>
          </w:tcPr>
          <w:p w14:paraId="0A3DE603" w14:textId="77777777" w:rsidR="00E27D84" w:rsidRPr="00E27D84" w:rsidRDefault="00E27D84" w:rsidP="00443A9A">
            <w:pPr>
              <w:spacing w:before="0" w:after="0"/>
              <w:contextualSpacing/>
              <w:rPr>
                <w:szCs w:val="20"/>
              </w:rPr>
            </w:pPr>
            <w:r w:rsidRPr="00E27D84">
              <w:rPr>
                <w:szCs w:val="20"/>
              </w:rPr>
              <w:t>A blood group and RH factor of a person.</w:t>
            </w:r>
          </w:p>
        </w:tc>
        <w:tc>
          <w:tcPr>
            <w:tcW w:w="646" w:type="pct"/>
          </w:tcPr>
          <w:p w14:paraId="03ADC581" w14:textId="77777777" w:rsidR="00E27D84" w:rsidRPr="00E27D84" w:rsidRDefault="00E27D84" w:rsidP="00443A9A">
            <w:pPr>
              <w:spacing w:before="0" w:after="0"/>
              <w:contextualSpacing/>
              <w:rPr>
                <w:szCs w:val="20"/>
              </w:rPr>
            </w:pPr>
          </w:p>
        </w:tc>
      </w:tr>
      <w:tr w:rsidR="00A07132" w:rsidRPr="001650DF" w14:paraId="073F64ED" w14:textId="77777777" w:rsidTr="00D1622F">
        <w:tc>
          <w:tcPr>
            <w:tcW w:w="1111" w:type="pct"/>
          </w:tcPr>
          <w:p w14:paraId="5EDEDB03" w14:textId="77777777" w:rsidR="00E27D84" w:rsidRPr="00E27D84" w:rsidRDefault="00E27D84" w:rsidP="00443A9A">
            <w:pPr>
              <w:spacing w:before="0" w:after="0"/>
              <w:contextualSpacing/>
              <w:rPr>
                <w:szCs w:val="20"/>
              </w:rPr>
            </w:pPr>
            <w:r w:rsidRPr="00E27D84">
              <w:rPr>
                <w:szCs w:val="20"/>
              </w:rPr>
              <w:t>buildCode</w:t>
            </w:r>
          </w:p>
        </w:tc>
        <w:tc>
          <w:tcPr>
            <w:tcW w:w="1482" w:type="pct"/>
          </w:tcPr>
          <w:p w14:paraId="2684D842" w14:textId="77777777" w:rsidR="00E27D84" w:rsidRPr="00E27D84" w:rsidRDefault="00E27D84" w:rsidP="00443A9A">
            <w:pPr>
              <w:spacing w:before="0" w:after="0"/>
              <w:contextualSpacing/>
              <w:rPr>
                <w:szCs w:val="20"/>
              </w:rPr>
            </w:pPr>
            <w:r w:rsidRPr="00E27D84">
              <w:rPr>
                <w:szCs w:val="20"/>
              </w:rPr>
              <w:t>j:PersonBuildCode</w:t>
            </w:r>
          </w:p>
        </w:tc>
        <w:tc>
          <w:tcPr>
            <w:tcW w:w="834" w:type="pct"/>
          </w:tcPr>
          <w:p w14:paraId="51693178" w14:textId="77777777" w:rsidR="00E27D84" w:rsidRPr="00E27D84" w:rsidRDefault="00E27D84" w:rsidP="00443A9A">
            <w:pPr>
              <w:spacing w:before="0" w:after="0"/>
              <w:contextualSpacing/>
              <w:rPr>
                <w:szCs w:val="20"/>
                <w:u w:val="single"/>
              </w:rPr>
            </w:pPr>
            <w:r w:rsidRPr="00E27D84">
              <w:rPr>
                <w:szCs w:val="20"/>
              </w:rPr>
              <w:t>ndex:PersonBuildCodeType</w:t>
            </w:r>
          </w:p>
        </w:tc>
        <w:tc>
          <w:tcPr>
            <w:tcW w:w="927" w:type="pct"/>
          </w:tcPr>
          <w:p w14:paraId="4B9BAC19" w14:textId="77777777" w:rsidR="00E27D84" w:rsidRPr="00E27D84" w:rsidRDefault="00E27D84" w:rsidP="00443A9A">
            <w:pPr>
              <w:spacing w:before="0" w:after="0"/>
              <w:contextualSpacing/>
              <w:rPr>
                <w:szCs w:val="20"/>
              </w:rPr>
            </w:pPr>
            <w:r w:rsidRPr="00E27D84">
              <w:rPr>
                <w:szCs w:val="20"/>
              </w:rPr>
              <w:t>A person's physique or body shape.</w:t>
            </w:r>
          </w:p>
        </w:tc>
        <w:tc>
          <w:tcPr>
            <w:tcW w:w="646" w:type="pct"/>
          </w:tcPr>
          <w:p w14:paraId="2E261D50" w14:textId="77777777" w:rsidR="00E27D84" w:rsidRPr="00E27D84" w:rsidRDefault="00E27D84" w:rsidP="00443A9A">
            <w:pPr>
              <w:spacing w:before="0" w:after="0"/>
              <w:contextualSpacing/>
              <w:rPr>
                <w:szCs w:val="20"/>
              </w:rPr>
            </w:pPr>
          </w:p>
        </w:tc>
      </w:tr>
      <w:tr w:rsidR="00A07132" w:rsidRPr="001650DF" w14:paraId="7C606026" w14:textId="77777777" w:rsidTr="00D1622F">
        <w:tc>
          <w:tcPr>
            <w:tcW w:w="1111" w:type="pct"/>
          </w:tcPr>
          <w:p w14:paraId="260F89ED" w14:textId="438C4AFE" w:rsidR="00E27D84" w:rsidRPr="00E27D84" w:rsidRDefault="00E27D84" w:rsidP="00443A9A">
            <w:pPr>
              <w:spacing w:before="0" w:after="0"/>
              <w:contextualSpacing/>
              <w:rPr>
                <w:szCs w:val="20"/>
              </w:rPr>
            </w:pPr>
            <w:r w:rsidRPr="00E27D84">
              <w:rPr>
                <w:szCs w:val="20"/>
              </w:rPr>
              <w:t>citizenshipI</w:t>
            </w:r>
            <w:r w:rsidR="00CF3D25">
              <w:rPr>
                <w:szCs w:val="20"/>
              </w:rPr>
              <w:t>so</w:t>
            </w:r>
            <w:r w:rsidRPr="00E27D84">
              <w:rPr>
                <w:szCs w:val="20"/>
              </w:rPr>
              <w:t>3166Alpha2Code</w:t>
            </w:r>
          </w:p>
        </w:tc>
        <w:tc>
          <w:tcPr>
            <w:tcW w:w="1482" w:type="pct"/>
          </w:tcPr>
          <w:p w14:paraId="3D2B1AEB" w14:textId="77777777" w:rsidR="00E27D84" w:rsidRPr="00E27D84" w:rsidRDefault="00E27D84" w:rsidP="00443A9A">
            <w:pPr>
              <w:spacing w:before="0" w:after="0"/>
              <w:contextualSpacing/>
              <w:rPr>
                <w:szCs w:val="20"/>
              </w:rPr>
            </w:pPr>
            <w:r w:rsidRPr="00E27D84">
              <w:rPr>
                <w:szCs w:val="20"/>
              </w:rPr>
              <w:t xml:space="preserve"> nc:PersonCitizenshipISO3166Alpha2Code</w:t>
            </w:r>
          </w:p>
        </w:tc>
        <w:tc>
          <w:tcPr>
            <w:tcW w:w="834" w:type="pct"/>
          </w:tcPr>
          <w:p w14:paraId="39B490B3" w14:textId="77777777" w:rsidR="00E27D84" w:rsidRPr="00E27D84" w:rsidRDefault="00E27D84" w:rsidP="00443A9A">
            <w:pPr>
              <w:spacing w:before="0" w:after="0"/>
              <w:contextualSpacing/>
              <w:rPr>
                <w:szCs w:val="20"/>
                <w:u w:val="single"/>
              </w:rPr>
            </w:pPr>
            <w:r w:rsidRPr="00E27D84">
              <w:rPr>
                <w:szCs w:val="20"/>
              </w:rPr>
              <w:t>iso_3166:CountryAlpha2CodeType</w:t>
            </w:r>
          </w:p>
        </w:tc>
        <w:tc>
          <w:tcPr>
            <w:tcW w:w="927" w:type="pct"/>
          </w:tcPr>
          <w:p w14:paraId="5F1FE902" w14:textId="77777777" w:rsidR="00E27D84" w:rsidRPr="00E27D84" w:rsidRDefault="00E27D84" w:rsidP="00443A9A">
            <w:pPr>
              <w:spacing w:before="0" w:after="0"/>
              <w:contextualSpacing/>
              <w:rPr>
                <w:szCs w:val="20"/>
              </w:rPr>
            </w:pPr>
            <w:r w:rsidRPr="00E27D84">
              <w:rPr>
                <w:szCs w:val="20"/>
              </w:rPr>
              <w:t>A country that assigns rights, duties, and privileges to a person because of the birth or naturalization of the person in that country.</w:t>
            </w:r>
          </w:p>
        </w:tc>
        <w:tc>
          <w:tcPr>
            <w:tcW w:w="646" w:type="pct"/>
          </w:tcPr>
          <w:p w14:paraId="663AE497" w14:textId="77777777" w:rsidR="00E27D84" w:rsidRPr="00E27D84" w:rsidRDefault="00E27D84" w:rsidP="00443A9A">
            <w:pPr>
              <w:spacing w:before="0" w:after="0"/>
              <w:contextualSpacing/>
              <w:rPr>
                <w:szCs w:val="20"/>
              </w:rPr>
            </w:pPr>
          </w:p>
        </w:tc>
      </w:tr>
      <w:tr w:rsidR="00A07132" w:rsidRPr="001650DF" w14:paraId="582912FC" w14:textId="77777777" w:rsidTr="00D1622F">
        <w:tc>
          <w:tcPr>
            <w:tcW w:w="1111" w:type="pct"/>
          </w:tcPr>
          <w:p w14:paraId="18559635" w14:textId="77777777" w:rsidR="00E27D84" w:rsidRPr="00E27D84" w:rsidRDefault="00E27D84" w:rsidP="00443A9A">
            <w:pPr>
              <w:spacing w:before="0" w:after="0"/>
              <w:contextualSpacing/>
              <w:rPr>
                <w:szCs w:val="20"/>
              </w:rPr>
            </w:pPr>
            <w:r w:rsidRPr="00E27D84">
              <w:rPr>
                <w:szCs w:val="20"/>
              </w:rPr>
              <w:t>clothing</w:t>
            </w:r>
          </w:p>
        </w:tc>
        <w:tc>
          <w:tcPr>
            <w:tcW w:w="1482" w:type="pct"/>
          </w:tcPr>
          <w:p w14:paraId="2670213C" w14:textId="77777777" w:rsidR="00E27D84" w:rsidRPr="00E27D84" w:rsidRDefault="00E27D84" w:rsidP="00443A9A">
            <w:pPr>
              <w:spacing w:before="0" w:after="0"/>
              <w:contextualSpacing/>
              <w:rPr>
                <w:szCs w:val="20"/>
              </w:rPr>
            </w:pPr>
            <w:r w:rsidRPr="00E27D84">
              <w:rPr>
                <w:szCs w:val="20"/>
              </w:rPr>
              <w:t>j:PersonClothing</w:t>
            </w:r>
          </w:p>
        </w:tc>
        <w:tc>
          <w:tcPr>
            <w:tcW w:w="834" w:type="pct"/>
          </w:tcPr>
          <w:p w14:paraId="36B7B431" w14:textId="77777777" w:rsidR="00E27D84" w:rsidRPr="00E27D84" w:rsidRDefault="00E27D84" w:rsidP="00443A9A">
            <w:pPr>
              <w:spacing w:before="0" w:after="0"/>
              <w:contextualSpacing/>
              <w:rPr>
                <w:szCs w:val="20"/>
                <w:u w:val="single"/>
              </w:rPr>
            </w:pPr>
            <w:r w:rsidRPr="00E27D84">
              <w:rPr>
                <w:szCs w:val="20"/>
              </w:rPr>
              <w:t>j:ClothingType</w:t>
            </w:r>
          </w:p>
        </w:tc>
        <w:tc>
          <w:tcPr>
            <w:tcW w:w="927" w:type="pct"/>
          </w:tcPr>
          <w:p w14:paraId="40889AE3" w14:textId="77777777" w:rsidR="00E27D84" w:rsidRPr="00E27D84" w:rsidRDefault="00E27D84" w:rsidP="00443A9A">
            <w:pPr>
              <w:spacing w:before="0" w:after="0"/>
              <w:contextualSpacing/>
              <w:rPr>
                <w:szCs w:val="20"/>
              </w:rPr>
            </w:pPr>
            <w:r w:rsidRPr="00E27D84">
              <w:rPr>
                <w:szCs w:val="20"/>
              </w:rPr>
              <w:t>An article of clothing, dress, or attire for a person.</w:t>
            </w:r>
          </w:p>
        </w:tc>
        <w:tc>
          <w:tcPr>
            <w:tcW w:w="646" w:type="pct"/>
          </w:tcPr>
          <w:p w14:paraId="53AABD32" w14:textId="77777777" w:rsidR="00E27D84" w:rsidRPr="00E27D84" w:rsidRDefault="00E27D84" w:rsidP="00443A9A">
            <w:pPr>
              <w:spacing w:before="0" w:after="0"/>
              <w:contextualSpacing/>
              <w:rPr>
                <w:szCs w:val="20"/>
              </w:rPr>
            </w:pPr>
          </w:p>
        </w:tc>
      </w:tr>
      <w:tr w:rsidR="00A07132" w:rsidRPr="001650DF" w14:paraId="44CEAF08" w14:textId="77777777" w:rsidTr="00D1622F">
        <w:tc>
          <w:tcPr>
            <w:tcW w:w="1111" w:type="pct"/>
          </w:tcPr>
          <w:p w14:paraId="3ACA35FF" w14:textId="77777777" w:rsidR="00E27D84" w:rsidRPr="00E27D84" w:rsidRDefault="00E27D84" w:rsidP="00443A9A">
            <w:pPr>
              <w:spacing w:before="0" w:after="0"/>
              <w:contextualSpacing/>
              <w:rPr>
                <w:szCs w:val="20"/>
              </w:rPr>
            </w:pPr>
            <w:r w:rsidRPr="00E27D84">
              <w:rPr>
                <w:szCs w:val="20"/>
              </w:rPr>
              <w:t>complexion</w:t>
            </w:r>
          </w:p>
        </w:tc>
        <w:tc>
          <w:tcPr>
            <w:tcW w:w="1482" w:type="pct"/>
          </w:tcPr>
          <w:p w14:paraId="7A86596A" w14:textId="77777777" w:rsidR="00E27D84" w:rsidRPr="00E27D84" w:rsidRDefault="00E27D84" w:rsidP="00443A9A">
            <w:pPr>
              <w:spacing w:before="0" w:after="0"/>
              <w:contextualSpacing/>
              <w:rPr>
                <w:szCs w:val="20"/>
              </w:rPr>
            </w:pPr>
            <w:r w:rsidRPr="00E27D84">
              <w:rPr>
                <w:szCs w:val="20"/>
              </w:rPr>
              <w:t>nc:PersonComplexionText</w:t>
            </w:r>
          </w:p>
        </w:tc>
        <w:tc>
          <w:tcPr>
            <w:tcW w:w="834" w:type="pct"/>
          </w:tcPr>
          <w:p w14:paraId="0F213949"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089F7014" w14:textId="77777777" w:rsidR="00E27D84" w:rsidRPr="00E27D84" w:rsidRDefault="00E27D84" w:rsidP="00443A9A">
            <w:pPr>
              <w:spacing w:before="0" w:after="0"/>
              <w:contextualSpacing/>
              <w:rPr>
                <w:szCs w:val="20"/>
              </w:rPr>
            </w:pPr>
            <w:r w:rsidRPr="00E27D84">
              <w:rPr>
                <w:szCs w:val="20"/>
              </w:rPr>
              <w:t xml:space="preserve">An appearance or condition of </w:t>
            </w:r>
            <w:r w:rsidRPr="00E27D84">
              <w:rPr>
                <w:szCs w:val="20"/>
              </w:rPr>
              <w:lastRenderedPageBreak/>
              <w:t>the skin of a person.</w:t>
            </w:r>
          </w:p>
        </w:tc>
        <w:tc>
          <w:tcPr>
            <w:tcW w:w="646" w:type="pct"/>
          </w:tcPr>
          <w:p w14:paraId="679B5879" w14:textId="77777777" w:rsidR="00E27D84" w:rsidRPr="00E27D84" w:rsidRDefault="00E27D84" w:rsidP="00443A9A">
            <w:pPr>
              <w:spacing w:before="0" w:after="0"/>
              <w:contextualSpacing/>
              <w:rPr>
                <w:szCs w:val="20"/>
              </w:rPr>
            </w:pPr>
            <w:r w:rsidRPr="00E27D84">
              <w:rPr>
                <w:szCs w:val="20"/>
              </w:rPr>
              <w:lastRenderedPageBreak/>
              <w:t>clear, freckled, wrinkled</w:t>
            </w:r>
          </w:p>
          <w:p w14:paraId="4D9E166A" w14:textId="77777777" w:rsidR="00E27D84" w:rsidRPr="00E27D84" w:rsidRDefault="00E27D84" w:rsidP="00443A9A">
            <w:pPr>
              <w:spacing w:before="0" w:after="0"/>
              <w:contextualSpacing/>
              <w:rPr>
                <w:szCs w:val="20"/>
              </w:rPr>
            </w:pPr>
          </w:p>
        </w:tc>
      </w:tr>
      <w:tr w:rsidR="00A07132" w:rsidRPr="001650DF" w14:paraId="7E6B3F13" w14:textId="77777777" w:rsidTr="00D1622F">
        <w:tc>
          <w:tcPr>
            <w:tcW w:w="1111" w:type="pct"/>
          </w:tcPr>
          <w:p w14:paraId="481DAD88" w14:textId="77777777" w:rsidR="00E27D84" w:rsidRPr="00E27D84" w:rsidRDefault="00E27D84" w:rsidP="00443A9A">
            <w:pPr>
              <w:spacing w:before="0" w:after="0"/>
              <w:contextualSpacing/>
              <w:rPr>
                <w:szCs w:val="20"/>
              </w:rPr>
            </w:pPr>
            <w:r w:rsidRPr="00E27D84">
              <w:rPr>
                <w:szCs w:val="20"/>
              </w:rPr>
              <w:lastRenderedPageBreak/>
              <w:t>description</w:t>
            </w:r>
          </w:p>
        </w:tc>
        <w:tc>
          <w:tcPr>
            <w:tcW w:w="1482" w:type="pct"/>
          </w:tcPr>
          <w:p w14:paraId="35971C43" w14:textId="77777777" w:rsidR="00E27D84" w:rsidRPr="00E27D84" w:rsidRDefault="00E27D84" w:rsidP="00443A9A">
            <w:pPr>
              <w:spacing w:before="0" w:after="0"/>
              <w:contextualSpacing/>
              <w:rPr>
                <w:szCs w:val="20"/>
              </w:rPr>
            </w:pPr>
            <w:r w:rsidRPr="00E27D84">
              <w:rPr>
                <w:szCs w:val="20"/>
              </w:rPr>
              <w:t>nc:PersonDescriptionText</w:t>
            </w:r>
          </w:p>
        </w:tc>
        <w:tc>
          <w:tcPr>
            <w:tcW w:w="834" w:type="pct"/>
          </w:tcPr>
          <w:p w14:paraId="012418BA"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60D537A3" w14:textId="77777777" w:rsidR="00E27D84" w:rsidRPr="00E27D84" w:rsidRDefault="00E27D84" w:rsidP="00443A9A">
            <w:pPr>
              <w:spacing w:before="0" w:after="0"/>
              <w:contextualSpacing/>
              <w:rPr>
                <w:szCs w:val="20"/>
              </w:rPr>
            </w:pPr>
            <w:r w:rsidRPr="00E27D84">
              <w:rPr>
                <w:szCs w:val="20"/>
              </w:rPr>
              <w:t>A description of a person.</w:t>
            </w:r>
          </w:p>
        </w:tc>
        <w:tc>
          <w:tcPr>
            <w:tcW w:w="646" w:type="pct"/>
          </w:tcPr>
          <w:p w14:paraId="6EC45E86" w14:textId="77777777" w:rsidR="00E27D84" w:rsidRPr="00E27D84" w:rsidRDefault="00E27D84" w:rsidP="00443A9A">
            <w:pPr>
              <w:spacing w:before="0" w:after="0"/>
              <w:contextualSpacing/>
              <w:rPr>
                <w:szCs w:val="20"/>
              </w:rPr>
            </w:pPr>
          </w:p>
        </w:tc>
      </w:tr>
      <w:tr w:rsidR="00A07132" w:rsidRPr="001650DF" w14:paraId="126ADB72" w14:textId="77777777" w:rsidTr="00D1622F">
        <w:tc>
          <w:tcPr>
            <w:tcW w:w="1111" w:type="pct"/>
          </w:tcPr>
          <w:p w14:paraId="735FBA9A" w14:textId="77777777" w:rsidR="00E27D84" w:rsidRPr="00E27D84" w:rsidRDefault="00E27D84" w:rsidP="00443A9A">
            <w:pPr>
              <w:spacing w:before="0" w:after="0"/>
              <w:contextualSpacing/>
              <w:rPr>
                <w:szCs w:val="20"/>
              </w:rPr>
            </w:pPr>
            <w:r w:rsidRPr="00E27D84">
              <w:rPr>
                <w:szCs w:val="20"/>
              </w:rPr>
              <w:t>digitalImage</w:t>
            </w:r>
          </w:p>
        </w:tc>
        <w:tc>
          <w:tcPr>
            <w:tcW w:w="1482" w:type="pct"/>
          </w:tcPr>
          <w:p w14:paraId="3A86AC24" w14:textId="77777777" w:rsidR="00E27D84" w:rsidRPr="00E27D84" w:rsidRDefault="00E27D84" w:rsidP="00443A9A">
            <w:pPr>
              <w:spacing w:before="0" w:after="0"/>
              <w:contextualSpacing/>
              <w:rPr>
                <w:szCs w:val="20"/>
              </w:rPr>
            </w:pPr>
            <w:r w:rsidRPr="00E27D84">
              <w:rPr>
                <w:szCs w:val="20"/>
              </w:rPr>
              <w:t>nc:PersonDigitalImage</w:t>
            </w:r>
          </w:p>
        </w:tc>
        <w:tc>
          <w:tcPr>
            <w:tcW w:w="834" w:type="pct"/>
          </w:tcPr>
          <w:p w14:paraId="5B86C734" w14:textId="77777777" w:rsidR="00E27D84" w:rsidRPr="00E27D84" w:rsidRDefault="00E27D84" w:rsidP="00443A9A">
            <w:pPr>
              <w:spacing w:before="0" w:after="0"/>
              <w:contextualSpacing/>
              <w:rPr>
                <w:szCs w:val="20"/>
                <w:u w:val="single"/>
              </w:rPr>
            </w:pPr>
            <w:r w:rsidRPr="00E27D84">
              <w:rPr>
                <w:szCs w:val="20"/>
              </w:rPr>
              <w:t>nc:ImageType</w:t>
            </w:r>
          </w:p>
        </w:tc>
        <w:tc>
          <w:tcPr>
            <w:tcW w:w="927" w:type="pct"/>
          </w:tcPr>
          <w:p w14:paraId="5C9505D5" w14:textId="77777777" w:rsidR="00E27D84" w:rsidRPr="00E27D84" w:rsidRDefault="00E27D84" w:rsidP="00443A9A">
            <w:pPr>
              <w:spacing w:before="0" w:after="0"/>
              <w:contextualSpacing/>
              <w:rPr>
                <w:szCs w:val="20"/>
              </w:rPr>
            </w:pPr>
            <w:r w:rsidRPr="00E27D84">
              <w:rPr>
                <w:szCs w:val="20"/>
              </w:rPr>
              <w:t>A photograph or image of a person in a digital format.</w:t>
            </w:r>
          </w:p>
        </w:tc>
        <w:tc>
          <w:tcPr>
            <w:tcW w:w="646" w:type="pct"/>
          </w:tcPr>
          <w:p w14:paraId="5C0DA474" w14:textId="77777777" w:rsidR="00E27D84" w:rsidRPr="00E27D84" w:rsidRDefault="00E27D84" w:rsidP="00443A9A">
            <w:pPr>
              <w:spacing w:before="0" w:after="0"/>
              <w:contextualSpacing/>
              <w:rPr>
                <w:szCs w:val="20"/>
              </w:rPr>
            </w:pPr>
          </w:p>
        </w:tc>
      </w:tr>
      <w:tr w:rsidR="00A07132" w:rsidRPr="001650DF" w14:paraId="5FC00B3B" w14:textId="77777777" w:rsidTr="00D1622F">
        <w:tc>
          <w:tcPr>
            <w:tcW w:w="1111" w:type="pct"/>
          </w:tcPr>
          <w:p w14:paraId="28716E12" w14:textId="77777777" w:rsidR="00E27D84" w:rsidRPr="00E27D84" w:rsidRDefault="00E27D84" w:rsidP="00443A9A">
            <w:pPr>
              <w:spacing w:before="0" w:after="0"/>
              <w:contextualSpacing/>
              <w:rPr>
                <w:szCs w:val="20"/>
              </w:rPr>
            </w:pPr>
            <w:r w:rsidRPr="00E27D84">
              <w:rPr>
                <w:szCs w:val="20"/>
              </w:rPr>
              <w:t>disguise</w:t>
            </w:r>
          </w:p>
        </w:tc>
        <w:tc>
          <w:tcPr>
            <w:tcW w:w="1482" w:type="pct"/>
          </w:tcPr>
          <w:p w14:paraId="22987139" w14:textId="77777777" w:rsidR="00E27D84" w:rsidRPr="00E27D84" w:rsidRDefault="00E27D84" w:rsidP="00443A9A">
            <w:pPr>
              <w:spacing w:before="0" w:after="0"/>
              <w:contextualSpacing/>
              <w:rPr>
                <w:szCs w:val="20"/>
              </w:rPr>
            </w:pPr>
            <w:r w:rsidRPr="00E27D84">
              <w:rPr>
                <w:szCs w:val="20"/>
              </w:rPr>
              <w:t>nc:PersonDisguiseDescriptionText</w:t>
            </w:r>
          </w:p>
        </w:tc>
        <w:tc>
          <w:tcPr>
            <w:tcW w:w="834" w:type="pct"/>
          </w:tcPr>
          <w:p w14:paraId="4D3C5286"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1E36CF13" w14:textId="77777777" w:rsidR="00E27D84" w:rsidRPr="00E27D84" w:rsidRDefault="00E27D84" w:rsidP="00443A9A">
            <w:pPr>
              <w:spacing w:before="0" w:after="0"/>
              <w:contextualSpacing/>
              <w:rPr>
                <w:szCs w:val="20"/>
              </w:rPr>
            </w:pPr>
            <w:r w:rsidRPr="00E27D84">
              <w:rPr>
                <w:szCs w:val="20"/>
              </w:rPr>
              <w:t>A description of something a person wears to conceal or mislead others as to the true appearance or identity of that person.</w:t>
            </w:r>
          </w:p>
        </w:tc>
        <w:tc>
          <w:tcPr>
            <w:tcW w:w="646" w:type="pct"/>
          </w:tcPr>
          <w:p w14:paraId="37B2D110" w14:textId="77777777" w:rsidR="00E27D84" w:rsidRPr="00E27D84" w:rsidRDefault="00E27D84" w:rsidP="00443A9A">
            <w:pPr>
              <w:spacing w:before="0" w:after="0"/>
              <w:contextualSpacing/>
              <w:rPr>
                <w:szCs w:val="20"/>
              </w:rPr>
            </w:pPr>
            <w:r w:rsidRPr="00E27D84">
              <w:rPr>
                <w:szCs w:val="20"/>
              </w:rPr>
              <w:t>wig, mask, glasses, uniform</w:t>
            </w:r>
          </w:p>
          <w:p w14:paraId="620B1F63" w14:textId="77777777" w:rsidR="00E27D84" w:rsidRPr="00E27D84" w:rsidRDefault="00E27D84" w:rsidP="00443A9A">
            <w:pPr>
              <w:spacing w:before="0" w:after="0"/>
              <w:contextualSpacing/>
              <w:rPr>
                <w:szCs w:val="20"/>
              </w:rPr>
            </w:pPr>
          </w:p>
        </w:tc>
      </w:tr>
      <w:tr w:rsidR="00A07132" w:rsidRPr="001650DF" w14:paraId="044BD0B8" w14:textId="77777777" w:rsidTr="00D1622F">
        <w:tc>
          <w:tcPr>
            <w:tcW w:w="1111" w:type="pct"/>
          </w:tcPr>
          <w:p w14:paraId="657BB058" w14:textId="77777777" w:rsidR="00E27D84" w:rsidRPr="00E27D84" w:rsidRDefault="00E27D84" w:rsidP="00443A9A">
            <w:pPr>
              <w:spacing w:before="0" w:after="0"/>
              <w:contextualSpacing/>
              <w:rPr>
                <w:szCs w:val="20"/>
              </w:rPr>
            </w:pPr>
            <w:r w:rsidRPr="00E27D84">
              <w:rPr>
                <w:szCs w:val="20"/>
              </w:rPr>
              <w:t>ethnicityCode</w:t>
            </w:r>
          </w:p>
        </w:tc>
        <w:tc>
          <w:tcPr>
            <w:tcW w:w="1482" w:type="pct"/>
          </w:tcPr>
          <w:p w14:paraId="55291EF9" w14:textId="77777777" w:rsidR="00E27D84" w:rsidRPr="00E27D84" w:rsidRDefault="00E27D84" w:rsidP="00443A9A">
            <w:pPr>
              <w:spacing w:before="0" w:after="0"/>
              <w:contextualSpacing/>
              <w:rPr>
                <w:szCs w:val="20"/>
              </w:rPr>
            </w:pPr>
            <w:r w:rsidRPr="00E27D84">
              <w:rPr>
                <w:szCs w:val="20"/>
              </w:rPr>
              <w:t>j:PersonEthnicityCode</w:t>
            </w:r>
          </w:p>
        </w:tc>
        <w:tc>
          <w:tcPr>
            <w:tcW w:w="834" w:type="pct"/>
          </w:tcPr>
          <w:p w14:paraId="25960BBA" w14:textId="77777777" w:rsidR="00E27D84" w:rsidRPr="00E27D84" w:rsidRDefault="00E27D84" w:rsidP="00443A9A">
            <w:pPr>
              <w:spacing w:before="0" w:after="0"/>
              <w:contextualSpacing/>
              <w:rPr>
                <w:szCs w:val="20"/>
                <w:u w:val="single"/>
              </w:rPr>
            </w:pPr>
            <w:r w:rsidRPr="00E27D84">
              <w:rPr>
                <w:szCs w:val="20"/>
              </w:rPr>
              <w:t>ucr:EthnicityCodeType</w:t>
            </w:r>
          </w:p>
        </w:tc>
        <w:tc>
          <w:tcPr>
            <w:tcW w:w="927" w:type="pct"/>
          </w:tcPr>
          <w:p w14:paraId="084CAD2C" w14:textId="77777777" w:rsidR="00E27D84" w:rsidRPr="00E27D84" w:rsidRDefault="00E27D84" w:rsidP="00443A9A">
            <w:pPr>
              <w:spacing w:before="0" w:after="0"/>
              <w:contextualSpacing/>
              <w:rPr>
                <w:szCs w:val="20"/>
              </w:rPr>
            </w:pPr>
            <w:r w:rsidRPr="00E27D84">
              <w:rPr>
                <w:szCs w:val="20"/>
              </w:rPr>
              <w:t>A cultural lineage of a person.</w:t>
            </w:r>
          </w:p>
        </w:tc>
        <w:tc>
          <w:tcPr>
            <w:tcW w:w="646" w:type="pct"/>
          </w:tcPr>
          <w:p w14:paraId="009C3938" w14:textId="77777777" w:rsidR="00E27D84" w:rsidRPr="00E27D84" w:rsidRDefault="00E27D84" w:rsidP="00443A9A">
            <w:pPr>
              <w:spacing w:before="0" w:after="0"/>
              <w:contextualSpacing/>
              <w:rPr>
                <w:szCs w:val="20"/>
              </w:rPr>
            </w:pPr>
          </w:p>
        </w:tc>
      </w:tr>
      <w:tr w:rsidR="00A07132" w:rsidRPr="001650DF" w14:paraId="329A397E" w14:textId="77777777" w:rsidTr="00D1622F">
        <w:tc>
          <w:tcPr>
            <w:tcW w:w="1111" w:type="pct"/>
          </w:tcPr>
          <w:p w14:paraId="6B92DF3C" w14:textId="77777777" w:rsidR="00E27D84" w:rsidRPr="00E27D84" w:rsidRDefault="00E27D84" w:rsidP="00443A9A">
            <w:pPr>
              <w:spacing w:before="0" w:after="0"/>
              <w:contextualSpacing/>
              <w:rPr>
                <w:szCs w:val="20"/>
              </w:rPr>
            </w:pPr>
            <w:r w:rsidRPr="00E27D84">
              <w:rPr>
                <w:szCs w:val="20"/>
              </w:rPr>
              <w:t>eyeColorCode</w:t>
            </w:r>
          </w:p>
        </w:tc>
        <w:tc>
          <w:tcPr>
            <w:tcW w:w="1482" w:type="pct"/>
          </w:tcPr>
          <w:p w14:paraId="7C8AF591" w14:textId="77777777" w:rsidR="00E27D84" w:rsidRPr="00E27D84" w:rsidRDefault="00E27D84" w:rsidP="00443A9A">
            <w:pPr>
              <w:spacing w:before="0" w:after="0"/>
              <w:contextualSpacing/>
              <w:rPr>
                <w:szCs w:val="20"/>
              </w:rPr>
            </w:pPr>
            <w:r w:rsidRPr="00E27D84">
              <w:rPr>
                <w:szCs w:val="20"/>
              </w:rPr>
              <w:t>j:PersonEyeColorCode</w:t>
            </w:r>
          </w:p>
        </w:tc>
        <w:tc>
          <w:tcPr>
            <w:tcW w:w="834" w:type="pct"/>
          </w:tcPr>
          <w:p w14:paraId="79FBA47F" w14:textId="77777777" w:rsidR="00E27D84" w:rsidRPr="00E27D84" w:rsidRDefault="00E27D84" w:rsidP="00443A9A">
            <w:pPr>
              <w:spacing w:before="0" w:after="0"/>
              <w:contextualSpacing/>
              <w:rPr>
                <w:szCs w:val="20"/>
                <w:u w:val="single"/>
              </w:rPr>
            </w:pPr>
            <w:r w:rsidRPr="00E27D84">
              <w:rPr>
                <w:szCs w:val="20"/>
              </w:rPr>
              <w:t>ncic:EYECodeType</w:t>
            </w:r>
          </w:p>
        </w:tc>
        <w:tc>
          <w:tcPr>
            <w:tcW w:w="927" w:type="pct"/>
          </w:tcPr>
          <w:p w14:paraId="45E2A0D6" w14:textId="77777777" w:rsidR="00E27D84" w:rsidRPr="00E27D84" w:rsidRDefault="00E27D84" w:rsidP="00443A9A">
            <w:pPr>
              <w:spacing w:before="0" w:after="0"/>
              <w:contextualSpacing/>
              <w:rPr>
                <w:szCs w:val="20"/>
              </w:rPr>
            </w:pPr>
            <w:r w:rsidRPr="00E27D84">
              <w:rPr>
                <w:szCs w:val="20"/>
              </w:rPr>
              <w:t>A color of the eyes of a person.</w:t>
            </w:r>
          </w:p>
        </w:tc>
        <w:tc>
          <w:tcPr>
            <w:tcW w:w="646" w:type="pct"/>
          </w:tcPr>
          <w:p w14:paraId="2240FF98" w14:textId="77777777" w:rsidR="00E27D84" w:rsidRPr="00E27D84" w:rsidRDefault="00E27D84" w:rsidP="00443A9A">
            <w:pPr>
              <w:spacing w:before="0" w:after="0"/>
              <w:contextualSpacing/>
              <w:rPr>
                <w:szCs w:val="20"/>
              </w:rPr>
            </w:pPr>
          </w:p>
        </w:tc>
      </w:tr>
      <w:tr w:rsidR="00A07132" w:rsidRPr="001650DF" w14:paraId="798D07EE" w14:textId="77777777" w:rsidTr="00D1622F">
        <w:tc>
          <w:tcPr>
            <w:tcW w:w="1111" w:type="pct"/>
          </w:tcPr>
          <w:p w14:paraId="619C775B" w14:textId="77777777" w:rsidR="00E27D84" w:rsidRPr="00E27D84" w:rsidRDefault="00E27D84" w:rsidP="00443A9A">
            <w:pPr>
              <w:spacing w:before="0" w:after="0"/>
              <w:contextualSpacing/>
              <w:rPr>
                <w:szCs w:val="20"/>
              </w:rPr>
            </w:pPr>
            <w:r w:rsidRPr="00E27D84">
              <w:rPr>
                <w:szCs w:val="20"/>
              </w:rPr>
              <w:t>eyewearCode</w:t>
            </w:r>
          </w:p>
        </w:tc>
        <w:tc>
          <w:tcPr>
            <w:tcW w:w="1482" w:type="pct"/>
          </w:tcPr>
          <w:p w14:paraId="4A9BBD11" w14:textId="77777777" w:rsidR="00E27D84" w:rsidRPr="00E27D84" w:rsidRDefault="00E27D84" w:rsidP="00443A9A">
            <w:pPr>
              <w:spacing w:before="0" w:after="0"/>
              <w:contextualSpacing/>
              <w:rPr>
                <w:szCs w:val="20"/>
              </w:rPr>
            </w:pPr>
            <w:r w:rsidRPr="00E27D84">
              <w:rPr>
                <w:szCs w:val="20"/>
              </w:rPr>
              <w:t>j:PersonEyewearCode</w:t>
            </w:r>
          </w:p>
        </w:tc>
        <w:tc>
          <w:tcPr>
            <w:tcW w:w="834" w:type="pct"/>
          </w:tcPr>
          <w:p w14:paraId="53B11B4D" w14:textId="77777777" w:rsidR="00E27D84" w:rsidRPr="00E27D84" w:rsidRDefault="00E27D84" w:rsidP="00443A9A">
            <w:pPr>
              <w:spacing w:before="0" w:after="0"/>
              <w:contextualSpacing/>
              <w:rPr>
                <w:szCs w:val="20"/>
                <w:u w:val="single"/>
              </w:rPr>
            </w:pPr>
            <w:r w:rsidRPr="00E27D84">
              <w:rPr>
                <w:szCs w:val="20"/>
              </w:rPr>
              <w:t>ndex:PersonEyewearCodeType</w:t>
            </w:r>
          </w:p>
        </w:tc>
        <w:tc>
          <w:tcPr>
            <w:tcW w:w="927" w:type="pct"/>
          </w:tcPr>
          <w:p w14:paraId="4C7148EA" w14:textId="77777777" w:rsidR="00E27D84" w:rsidRPr="00E27D84" w:rsidRDefault="00E27D84" w:rsidP="00443A9A">
            <w:pPr>
              <w:spacing w:before="0" w:after="0"/>
              <w:contextualSpacing/>
              <w:rPr>
                <w:szCs w:val="20"/>
              </w:rPr>
            </w:pPr>
            <w:r w:rsidRPr="00E27D84">
              <w:rPr>
                <w:szCs w:val="20"/>
              </w:rPr>
              <w:t>A description of glasses or other eyewear a person wears.</w:t>
            </w:r>
          </w:p>
        </w:tc>
        <w:tc>
          <w:tcPr>
            <w:tcW w:w="646" w:type="pct"/>
          </w:tcPr>
          <w:p w14:paraId="31072116" w14:textId="77777777" w:rsidR="00E27D84" w:rsidRPr="00E27D84" w:rsidRDefault="00E27D84" w:rsidP="00443A9A">
            <w:pPr>
              <w:spacing w:before="0" w:after="0"/>
              <w:contextualSpacing/>
              <w:rPr>
                <w:szCs w:val="20"/>
              </w:rPr>
            </w:pPr>
          </w:p>
        </w:tc>
      </w:tr>
      <w:tr w:rsidR="00A07132" w:rsidRPr="001650DF" w14:paraId="54A5B2BF" w14:textId="77777777" w:rsidTr="00D1622F">
        <w:tc>
          <w:tcPr>
            <w:tcW w:w="1111" w:type="pct"/>
          </w:tcPr>
          <w:p w14:paraId="3276257B" w14:textId="77777777" w:rsidR="00E27D84" w:rsidRPr="00E27D84" w:rsidRDefault="00E27D84" w:rsidP="00443A9A">
            <w:pPr>
              <w:spacing w:before="0" w:after="0"/>
              <w:contextualSpacing/>
              <w:rPr>
                <w:szCs w:val="20"/>
              </w:rPr>
            </w:pPr>
            <w:r w:rsidRPr="00E27D84">
              <w:rPr>
                <w:szCs w:val="20"/>
              </w:rPr>
              <w:t>facialHairCode</w:t>
            </w:r>
          </w:p>
        </w:tc>
        <w:tc>
          <w:tcPr>
            <w:tcW w:w="1482" w:type="pct"/>
          </w:tcPr>
          <w:p w14:paraId="7988A870" w14:textId="77777777" w:rsidR="00E27D84" w:rsidRPr="00E27D84" w:rsidRDefault="00E27D84" w:rsidP="00443A9A">
            <w:pPr>
              <w:spacing w:before="0" w:after="0"/>
              <w:contextualSpacing/>
              <w:rPr>
                <w:szCs w:val="20"/>
              </w:rPr>
            </w:pPr>
            <w:r w:rsidRPr="00E27D84">
              <w:rPr>
                <w:szCs w:val="20"/>
              </w:rPr>
              <w:t>j:PersonFacialHairCode</w:t>
            </w:r>
          </w:p>
        </w:tc>
        <w:tc>
          <w:tcPr>
            <w:tcW w:w="834" w:type="pct"/>
          </w:tcPr>
          <w:p w14:paraId="0AB2B8D7" w14:textId="77777777" w:rsidR="00E27D84" w:rsidRPr="00E27D84" w:rsidRDefault="00E27D84" w:rsidP="00443A9A">
            <w:pPr>
              <w:spacing w:before="0" w:after="0"/>
              <w:contextualSpacing/>
              <w:rPr>
                <w:szCs w:val="20"/>
                <w:u w:val="single"/>
              </w:rPr>
            </w:pPr>
            <w:r w:rsidRPr="00E27D84">
              <w:rPr>
                <w:szCs w:val="20"/>
              </w:rPr>
              <w:t>ndex:PersonFacialHairCodeType</w:t>
            </w:r>
          </w:p>
        </w:tc>
        <w:tc>
          <w:tcPr>
            <w:tcW w:w="927" w:type="pct"/>
          </w:tcPr>
          <w:p w14:paraId="0569D62B" w14:textId="77777777" w:rsidR="00E27D84" w:rsidRPr="00E27D84" w:rsidRDefault="00E27D84" w:rsidP="00443A9A">
            <w:pPr>
              <w:spacing w:before="0" w:after="0"/>
              <w:contextualSpacing/>
              <w:rPr>
                <w:szCs w:val="20"/>
              </w:rPr>
            </w:pPr>
            <w:r w:rsidRPr="00E27D84">
              <w:rPr>
                <w:szCs w:val="20"/>
              </w:rPr>
              <w:t>A kind of facial hair of a person.</w:t>
            </w:r>
          </w:p>
        </w:tc>
        <w:tc>
          <w:tcPr>
            <w:tcW w:w="646" w:type="pct"/>
          </w:tcPr>
          <w:p w14:paraId="4849DCBA" w14:textId="77777777" w:rsidR="00E27D84" w:rsidRPr="00E27D84" w:rsidRDefault="00E27D84" w:rsidP="00443A9A">
            <w:pPr>
              <w:spacing w:before="0" w:after="0"/>
              <w:contextualSpacing/>
              <w:rPr>
                <w:szCs w:val="20"/>
              </w:rPr>
            </w:pPr>
          </w:p>
        </w:tc>
      </w:tr>
      <w:tr w:rsidR="00A07132" w:rsidRPr="001650DF" w14:paraId="39B22AF0" w14:textId="77777777" w:rsidTr="00D1622F">
        <w:tc>
          <w:tcPr>
            <w:tcW w:w="1111" w:type="pct"/>
          </w:tcPr>
          <w:p w14:paraId="73C727CB" w14:textId="77777777" w:rsidR="00E27D84" w:rsidRPr="00E27D84" w:rsidRDefault="00E27D84" w:rsidP="00443A9A">
            <w:pPr>
              <w:spacing w:before="0" w:after="0"/>
              <w:contextualSpacing/>
              <w:rPr>
                <w:szCs w:val="20"/>
              </w:rPr>
            </w:pPr>
            <w:r w:rsidRPr="00E27D84">
              <w:rPr>
                <w:szCs w:val="20"/>
              </w:rPr>
              <w:t>generalAppearance</w:t>
            </w:r>
          </w:p>
        </w:tc>
        <w:tc>
          <w:tcPr>
            <w:tcW w:w="1482" w:type="pct"/>
          </w:tcPr>
          <w:p w14:paraId="3A4E91DB" w14:textId="77777777" w:rsidR="00E27D84" w:rsidRPr="00E27D84" w:rsidRDefault="00E27D84" w:rsidP="00443A9A">
            <w:pPr>
              <w:spacing w:before="0" w:after="0"/>
              <w:contextualSpacing/>
              <w:rPr>
                <w:szCs w:val="20"/>
              </w:rPr>
            </w:pPr>
            <w:r w:rsidRPr="00E27D84">
              <w:rPr>
                <w:szCs w:val="20"/>
              </w:rPr>
              <w:t>nc:PersonGeneralAppearanceDescriptionText</w:t>
            </w:r>
          </w:p>
        </w:tc>
        <w:tc>
          <w:tcPr>
            <w:tcW w:w="834" w:type="pct"/>
          </w:tcPr>
          <w:p w14:paraId="733E42D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69637F9" w14:textId="77777777" w:rsidR="00E27D84" w:rsidRPr="00E27D84" w:rsidRDefault="00E27D84" w:rsidP="00443A9A">
            <w:pPr>
              <w:spacing w:before="0" w:after="0"/>
              <w:contextualSpacing/>
              <w:rPr>
                <w:szCs w:val="20"/>
              </w:rPr>
            </w:pPr>
            <w:r w:rsidRPr="00E27D84">
              <w:rPr>
                <w:szCs w:val="20"/>
              </w:rPr>
              <w:t>A description of the way a person looks and is presented overall.</w:t>
            </w:r>
          </w:p>
        </w:tc>
        <w:tc>
          <w:tcPr>
            <w:tcW w:w="646" w:type="pct"/>
          </w:tcPr>
          <w:p w14:paraId="3BEE2299" w14:textId="77777777" w:rsidR="00E27D84" w:rsidRPr="00E27D84" w:rsidRDefault="00E27D84" w:rsidP="00443A9A">
            <w:pPr>
              <w:spacing w:before="0" w:after="0"/>
              <w:contextualSpacing/>
              <w:rPr>
                <w:szCs w:val="20"/>
              </w:rPr>
            </w:pPr>
          </w:p>
        </w:tc>
      </w:tr>
      <w:tr w:rsidR="00A07132" w:rsidRPr="001650DF" w14:paraId="44385BD8" w14:textId="77777777" w:rsidTr="00D1622F">
        <w:tc>
          <w:tcPr>
            <w:tcW w:w="1111" w:type="pct"/>
          </w:tcPr>
          <w:p w14:paraId="03260D7C" w14:textId="77777777" w:rsidR="00E27D84" w:rsidRPr="00E27D84" w:rsidRDefault="00E27D84" w:rsidP="00443A9A">
            <w:pPr>
              <w:spacing w:before="0" w:after="0"/>
              <w:contextualSpacing/>
              <w:rPr>
                <w:szCs w:val="20"/>
              </w:rPr>
            </w:pPr>
            <w:r w:rsidRPr="00E27D84">
              <w:rPr>
                <w:szCs w:val="20"/>
              </w:rPr>
              <w:t>hairAppearance</w:t>
            </w:r>
          </w:p>
        </w:tc>
        <w:tc>
          <w:tcPr>
            <w:tcW w:w="1482" w:type="pct"/>
          </w:tcPr>
          <w:p w14:paraId="65E00EC8" w14:textId="77777777" w:rsidR="00E27D84" w:rsidRPr="00E27D84" w:rsidRDefault="00E27D84" w:rsidP="00443A9A">
            <w:pPr>
              <w:spacing w:before="0" w:after="0"/>
              <w:contextualSpacing/>
              <w:rPr>
                <w:szCs w:val="20"/>
              </w:rPr>
            </w:pPr>
            <w:r w:rsidRPr="00E27D84">
              <w:rPr>
                <w:szCs w:val="20"/>
              </w:rPr>
              <w:t>nc:PersonHairAppearanceText</w:t>
            </w:r>
          </w:p>
        </w:tc>
        <w:tc>
          <w:tcPr>
            <w:tcW w:w="834" w:type="pct"/>
          </w:tcPr>
          <w:p w14:paraId="5FA40C76"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37EFABC" w14:textId="77777777" w:rsidR="00E27D84" w:rsidRPr="00E27D84" w:rsidRDefault="00E27D84" w:rsidP="00443A9A">
            <w:pPr>
              <w:spacing w:before="0" w:after="0"/>
              <w:contextualSpacing/>
              <w:rPr>
                <w:szCs w:val="20"/>
              </w:rPr>
            </w:pPr>
            <w:r w:rsidRPr="00E27D84">
              <w:rPr>
                <w:szCs w:val="20"/>
              </w:rPr>
              <w:t xml:space="preserve">An overall appearance of </w:t>
            </w:r>
            <w:r w:rsidRPr="00E27D84">
              <w:rPr>
                <w:szCs w:val="20"/>
              </w:rPr>
              <w:lastRenderedPageBreak/>
              <w:t>the hair of a person.</w:t>
            </w:r>
          </w:p>
        </w:tc>
        <w:tc>
          <w:tcPr>
            <w:tcW w:w="646" w:type="pct"/>
          </w:tcPr>
          <w:p w14:paraId="2965DF68" w14:textId="77777777" w:rsidR="00E27D84" w:rsidRPr="00E27D84" w:rsidRDefault="00E27D84" w:rsidP="00443A9A">
            <w:pPr>
              <w:spacing w:before="0" w:after="0"/>
              <w:contextualSpacing/>
              <w:rPr>
                <w:szCs w:val="20"/>
              </w:rPr>
            </w:pPr>
          </w:p>
        </w:tc>
      </w:tr>
      <w:tr w:rsidR="00A07132" w:rsidRPr="001650DF" w14:paraId="4A6E3AD1" w14:textId="77777777" w:rsidTr="00D1622F">
        <w:tc>
          <w:tcPr>
            <w:tcW w:w="1111" w:type="pct"/>
          </w:tcPr>
          <w:p w14:paraId="412836C0" w14:textId="77777777" w:rsidR="00E27D84" w:rsidRPr="00E27D84" w:rsidRDefault="00E27D84" w:rsidP="00443A9A">
            <w:pPr>
              <w:spacing w:before="0" w:after="0"/>
              <w:contextualSpacing/>
              <w:rPr>
                <w:szCs w:val="20"/>
              </w:rPr>
            </w:pPr>
            <w:r w:rsidRPr="00E27D84">
              <w:rPr>
                <w:szCs w:val="20"/>
              </w:rPr>
              <w:t>hairCategory</w:t>
            </w:r>
          </w:p>
        </w:tc>
        <w:tc>
          <w:tcPr>
            <w:tcW w:w="1482" w:type="pct"/>
          </w:tcPr>
          <w:p w14:paraId="3EC92FF4" w14:textId="77777777" w:rsidR="00E27D84" w:rsidRPr="00E27D84" w:rsidRDefault="00E27D84" w:rsidP="00443A9A">
            <w:pPr>
              <w:spacing w:before="0" w:after="0"/>
              <w:contextualSpacing/>
              <w:rPr>
                <w:szCs w:val="20"/>
              </w:rPr>
            </w:pPr>
            <w:r w:rsidRPr="00E27D84">
              <w:rPr>
                <w:szCs w:val="20"/>
              </w:rPr>
              <w:t>nc:PersonHairCategoryText</w:t>
            </w:r>
          </w:p>
        </w:tc>
        <w:tc>
          <w:tcPr>
            <w:tcW w:w="834" w:type="pct"/>
          </w:tcPr>
          <w:p w14:paraId="4741731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4E81B55" w14:textId="77777777" w:rsidR="00E27D84" w:rsidRPr="00E27D84" w:rsidRDefault="00E27D84" w:rsidP="00443A9A">
            <w:pPr>
              <w:spacing w:before="0" w:after="0"/>
              <w:contextualSpacing/>
              <w:rPr>
                <w:szCs w:val="20"/>
              </w:rPr>
            </w:pPr>
            <w:r w:rsidRPr="00E27D84">
              <w:rPr>
                <w:szCs w:val="20"/>
              </w:rPr>
              <w:t>A kind of hair of a person, such as wavy or straight.</w:t>
            </w:r>
          </w:p>
        </w:tc>
        <w:tc>
          <w:tcPr>
            <w:tcW w:w="646" w:type="pct"/>
          </w:tcPr>
          <w:p w14:paraId="476D62A5" w14:textId="77777777" w:rsidR="00E27D84" w:rsidRPr="00E27D84" w:rsidRDefault="00E27D84" w:rsidP="00443A9A">
            <w:pPr>
              <w:spacing w:before="0" w:after="0"/>
              <w:contextualSpacing/>
              <w:rPr>
                <w:szCs w:val="20"/>
              </w:rPr>
            </w:pPr>
          </w:p>
        </w:tc>
      </w:tr>
      <w:tr w:rsidR="00A07132" w:rsidRPr="001650DF" w14:paraId="053B9817" w14:textId="77777777" w:rsidTr="00D1622F">
        <w:tc>
          <w:tcPr>
            <w:tcW w:w="1111" w:type="pct"/>
          </w:tcPr>
          <w:p w14:paraId="01D34CD4" w14:textId="77777777" w:rsidR="00E27D84" w:rsidRPr="00E27D84" w:rsidRDefault="00E27D84" w:rsidP="00443A9A">
            <w:pPr>
              <w:spacing w:before="0" w:after="0"/>
              <w:contextualSpacing/>
              <w:rPr>
                <w:szCs w:val="20"/>
              </w:rPr>
            </w:pPr>
            <w:r w:rsidRPr="00E27D84">
              <w:rPr>
                <w:szCs w:val="20"/>
              </w:rPr>
              <w:t>hairColorCode</w:t>
            </w:r>
          </w:p>
        </w:tc>
        <w:tc>
          <w:tcPr>
            <w:tcW w:w="1482" w:type="pct"/>
          </w:tcPr>
          <w:p w14:paraId="22371FE2" w14:textId="77777777" w:rsidR="00E27D84" w:rsidRPr="00E27D84" w:rsidRDefault="00E27D84" w:rsidP="00443A9A">
            <w:pPr>
              <w:spacing w:before="0" w:after="0"/>
              <w:contextualSpacing/>
              <w:rPr>
                <w:szCs w:val="20"/>
              </w:rPr>
            </w:pPr>
            <w:r w:rsidRPr="00E27D84">
              <w:rPr>
                <w:szCs w:val="20"/>
              </w:rPr>
              <w:t>j:PersonHairColorCode</w:t>
            </w:r>
          </w:p>
        </w:tc>
        <w:tc>
          <w:tcPr>
            <w:tcW w:w="834" w:type="pct"/>
          </w:tcPr>
          <w:p w14:paraId="37CEE3CA" w14:textId="77777777" w:rsidR="00E27D84" w:rsidRPr="00E27D84" w:rsidRDefault="00E27D84" w:rsidP="00443A9A">
            <w:pPr>
              <w:spacing w:before="0" w:after="0"/>
              <w:contextualSpacing/>
              <w:rPr>
                <w:szCs w:val="20"/>
                <w:u w:val="single"/>
              </w:rPr>
            </w:pPr>
            <w:r w:rsidRPr="00E27D84">
              <w:rPr>
                <w:szCs w:val="20"/>
              </w:rPr>
              <w:t>ncic:HAIRCodeType</w:t>
            </w:r>
          </w:p>
        </w:tc>
        <w:tc>
          <w:tcPr>
            <w:tcW w:w="927" w:type="pct"/>
          </w:tcPr>
          <w:p w14:paraId="1705A031" w14:textId="77777777" w:rsidR="00E27D84" w:rsidRPr="00E27D84" w:rsidRDefault="00E27D84" w:rsidP="00443A9A">
            <w:pPr>
              <w:spacing w:before="0" w:after="0"/>
              <w:contextualSpacing/>
              <w:rPr>
                <w:szCs w:val="20"/>
              </w:rPr>
            </w:pPr>
            <w:r w:rsidRPr="00E27D84">
              <w:rPr>
                <w:szCs w:val="20"/>
              </w:rPr>
              <w:t>A color of the hair of a person.</w:t>
            </w:r>
          </w:p>
        </w:tc>
        <w:tc>
          <w:tcPr>
            <w:tcW w:w="646" w:type="pct"/>
          </w:tcPr>
          <w:p w14:paraId="4DDF292E" w14:textId="77777777" w:rsidR="00E27D84" w:rsidRPr="00E27D84" w:rsidRDefault="00E27D84" w:rsidP="00443A9A">
            <w:pPr>
              <w:spacing w:before="0" w:after="0"/>
              <w:contextualSpacing/>
              <w:rPr>
                <w:szCs w:val="20"/>
              </w:rPr>
            </w:pPr>
          </w:p>
        </w:tc>
      </w:tr>
      <w:tr w:rsidR="00A07132" w:rsidRPr="001650DF" w14:paraId="6868791F" w14:textId="77777777" w:rsidTr="00D1622F">
        <w:tc>
          <w:tcPr>
            <w:tcW w:w="1111" w:type="pct"/>
          </w:tcPr>
          <w:p w14:paraId="5A465DAE" w14:textId="77777777" w:rsidR="00E27D84" w:rsidRPr="00E27D84" w:rsidRDefault="00E27D84" w:rsidP="00443A9A">
            <w:pPr>
              <w:spacing w:before="0" w:after="0"/>
              <w:contextualSpacing/>
              <w:rPr>
                <w:szCs w:val="20"/>
              </w:rPr>
            </w:pPr>
            <w:r w:rsidRPr="00E27D84">
              <w:rPr>
                <w:szCs w:val="20"/>
              </w:rPr>
              <w:t>hairLengthCode</w:t>
            </w:r>
          </w:p>
        </w:tc>
        <w:tc>
          <w:tcPr>
            <w:tcW w:w="1482" w:type="pct"/>
          </w:tcPr>
          <w:p w14:paraId="5884C64F" w14:textId="77777777" w:rsidR="00E27D84" w:rsidRPr="00E27D84" w:rsidRDefault="00E27D84" w:rsidP="00443A9A">
            <w:pPr>
              <w:spacing w:before="0" w:after="0"/>
              <w:contextualSpacing/>
              <w:rPr>
                <w:szCs w:val="20"/>
              </w:rPr>
            </w:pPr>
            <w:r w:rsidRPr="00E27D84">
              <w:rPr>
                <w:szCs w:val="20"/>
              </w:rPr>
              <w:t>j:PersonHairLengthCode</w:t>
            </w:r>
          </w:p>
        </w:tc>
        <w:tc>
          <w:tcPr>
            <w:tcW w:w="834" w:type="pct"/>
          </w:tcPr>
          <w:p w14:paraId="78B8A654" w14:textId="77777777" w:rsidR="00E27D84" w:rsidRPr="00E27D84" w:rsidRDefault="00E27D84" w:rsidP="00443A9A">
            <w:pPr>
              <w:spacing w:before="0" w:after="0"/>
              <w:contextualSpacing/>
              <w:rPr>
                <w:szCs w:val="20"/>
                <w:u w:val="single"/>
              </w:rPr>
            </w:pPr>
            <w:r w:rsidRPr="00E27D84">
              <w:rPr>
                <w:szCs w:val="20"/>
              </w:rPr>
              <w:t>ndex:PersonHairLengthCodeType</w:t>
            </w:r>
          </w:p>
        </w:tc>
        <w:tc>
          <w:tcPr>
            <w:tcW w:w="927" w:type="pct"/>
          </w:tcPr>
          <w:p w14:paraId="5ED1D85A" w14:textId="77777777" w:rsidR="00E27D84" w:rsidRPr="00E27D84" w:rsidRDefault="00E27D84" w:rsidP="00443A9A">
            <w:pPr>
              <w:spacing w:before="0" w:after="0"/>
              <w:contextualSpacing/>
              <w:rPr>
                <w:szCs w:val="20"/>
              </w:rPr>
            </w:pPr>
            <w:r w:rsidRPr="00E27D84">
              <w:rPr>
                <w:szCs w:val="20"/>
              </w:rPr>
              <w:t>A length of hair of a person.</w:t>
            </w:r>
          </w:p>
        </w:tc>
        <w:tc>
          <w:tcPr>
            <w:tcW w:w="646" w:type="pct"/>
          </w:tcPr>
          <w:p w14:paraId="3365EE01" w14:textId="77777777" w:rsidR="00E27D84" w:rsidRPr="00E27D84" w:rsidRDefault="00E27D84" w:rsidP="00443A9A">
            <w:pPr>
              <w:spacing w:before="0" w:after="0"/>
              <w:contextualSpacing/>
              <w:rPr>
                <w:szCs w:val="20"/>
              </w:rPr>
            </w:pPr>
          </w:p>
        </w:tc>
      </w:tr>
      <w:tr w:rsidR="00A07132" w:rsidRPr="001650DF" w14:paraId="4584833D" w14:textId="77777777" w:rsidTr="00D1622F">
        <w:tc>
          <w:tcPr>
            <w:tcW w:w="1111" w:type="pct"/>
          </w:tcPr>
          <w:p w14:paraId="0AFB9586" w14:textId="77777777" w:rsidR="00E27D84" w:rsidRPr="00E27D84" w:rsidRDefault="00E27D84" w:rsidP="00443A9A">
            <w:pPr>
              <w:spacing w:before="0" w:after="0"/>
              <w:contextualSpacing/>
              <w:rPr>
                <w:szCs w:val="20"/>
              </w:rPr>
            </w:pPr>
            <w:r w:rsidRPr="00E27D84">
              <w:rPr>
                <w:szCs w:val="20"/>
              </w:rPr>
              <w:t>hairStyleCode</w:t>
            </w:r>
          </w:p>
        </w:tc>
        <w:tc>
          <w:tcPr>
            <w:tcW w:w="1482" w:type="pct"/>
          </w:tcPr>
          <w:p w14:paraId="70A3E16F" w14:textId="77777777" w:rsidR="00E27D84" w:rsidRPr="00E27D84" w:rsidRDefault="00E27D84" w:rsidP="00443A9A">
            <w:pPr>
              <w:spacing w:before="0" w:after="0"/>
              <w:contextualSpacing/>
              <w:rPr>
                <w:szCs w:val="20"/>
              </w:rPr>
            </w:pPr>
            <w:r w:rsidRPr="00E27D84">
              <w:rPr>
                <w:szCs w:val="20"/>
              </w:rPr>
              <w:t>j:PersonHairStyleCode</w:t>
            </w:r>
          </w:p>
        </w:tc>
        <w:tc>
          <w:tcPr>
            <w:tcW w:w="834" w:type="pct"/>
          </w:tcPr>
          <w:p w14:paraId="5A0C6286" w14:textId="77777777" w:rsidR="00E27D84" w:rsidRPr="00E27D84" w:rsidRDefault="00E27D84" w:rsidP="00443A9A">
            <w:pPr>
              <w:spacing w:before="0" w:after="0"/>
              <w:contextualSpacing/>
              <w:rPr>
                <w:szCs w:val="20"/>
                <w:u w:val="single"/>
              </w:rPr>
            </w:pPr>
            <w:r w:rsidRPr="00E27D84">
              <w:rPr>
                <w:szCs w:val="20"/>
              </w:rPr>
              <w:t>ndex:PersonHairStyleCodeType</w:t>
            </w:r>
          </w:p>
        </w:tc>
        <w:tc>
          <w:tcPr>
            <w:tcW w:w="927" w:type="pct"/>
          </w:tcPr>
          <w:p w14:paraId="282C8A9E" w14:textId="77777777" w:rsidR="00E27D84" w:rsidRPr="00E27D84" w:rsidRDefault="00E27D84" w:rsidP="00443A9A">
            <w:pPr>
              <w:spacing w:before="0" w:after="0"/>
              <w:contextualSpacing/>
              <w:rPr>
                <w:szCs w:val="20"/>
              </w:rPr>
            </w:pPr>
            <w:r w:rsidRPr="00E27D84">
              <w:rPr>
                <w:szCs w:val="20"/>
              </w:rPr>
              <w:t>A style or cut of hair worn by a person.</w:t>
            </w:r>
          </w:p>
        </w:tc>
        <w:tc>
          <w:tcPr>
            <w:tcW w:w="646" w:type="pct"/>
          </w:tcPr>
          <w:p w14:paraId="4FCEA45E" w14:textId="77777777" w:rsidR="00E27D84" w:rsidRPr="00E27D84" w:rsidRDefault="00E27D84" w:rsidP="00443A9A">
            <w:pPr>
              <w:spacing w:before="0" w:after="0"/>
              <w:contextualSpacing/>
              <w:rPr>
                <w:szCs w:val="20"/>
              </w:rPr>
            </w:pPr>
          </w:p>
        </w:tc>
      </w:tr>
      <w:tr w:rsidR="00A07132" w:rsidRPr="001650DF" w14:paraId="076D52EF" w14:textId="77777777" w:rsidTr="00D1622F">
        <w:tc>
          <w:tcPr>
            <w:tcW w:w="1111" w:type="pct"/>
          </w:tcPr>
          <w:p w14:paraId="07AB93E1" w14:textId="77777777" w:rsidR="00E27D84" w:rsidRPr="00E27D84" w:rsidRDefault="00E27D84" w:rsidP="00443A9A">
            <w:pPr>
              <w:spacing w:before="0" w:after="0"/>
              <w:contextualSpacing/>
              <w:rPr>
                <w:szCs w:val="20"/>
              </w:rPr>
            </w:pPr>
            <w:r w:rsidRPr="00E27D84">
              <w:rPr>
                <w:szCs w:val="20"/>
              </w:rPr>
              <w:t>handedness</w:t>
            </w:r>
          </w:p>
        </w:tc>
        <w:tc>
          <w:tcPr>
            <w:tcW w:w="1482" w:type="pct"/>
          </w:tcPr>
          <w:p w14:paraId="5C54D49C" w14:textId="77777777" w:rsidR="00E27D84" w:rsidRPr="00E27D84" w:rsidRDefault="00E27D84" w:rsidP="00443A9A">
            <w:pPr>
              <w:spacing w:before="0" w:after="0"/>
              <w:contextualSpacing/>
              <w:rPr>
                <w:szCs w:val="20"/>
              </w:rPr>
            </w:pPr>
            <w:r w:rsidRPr="00E27D84">
              <w:rPr>
                <w:szCs w:val="20"/>
              </w:rPr>
              <w:t>nc:PersonHandednessText</w:t>
            </w:r>
          </w:p>
        </w:tc>
        <w:tc>
          <w:tcPr>
            <w:tcW w:w="834" w:type="pct"/>
          </w:tcPr>
          <w:p w14:paraId="3D6D5584"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676718F" w14:textId="77777777" w:rsidR="00E27D84" w:rsidRPr="00E27D84" w:rsidRDefault="00E27D84" w:rsidP="00443A9A">
            <w:pPr>
              <w:spacing w:before="0" w:after="0"/>
              <w:contextualSpacing/>
              <w:rPr>
                <w:szCs w:val="20"/>
              </w:rPr>
            </w:pPr>
            <w:r w:rsidRPr="00E27D84">
              <w:rPr>
                <w:szCs w:val="20"/>
              </w:rPr>
              <w:t>A hand with which a person is more adept using.</w:t>
            </w:r>
          </w:p>
        </w:tc>
        <w:tc>
          <w:tcPr>
            <w:tcW w:w="646" w:type="pct"/>
          </w:tcPr>
          <w:p w14:paraId="28EF552A" w14:textId="77777777" w:rsidR="00E27D84" w:rsidRPr="00E27D84" w:rsidRDefault="00E27D84" w:rsidP="00443A9A">
            <w:pPr>
              <w:spacing w:before="0" w:after="0"/>
              <w:contextualSpacing/>
              <w:rPr>
                <w:szCs w:val="20"/>
              </w:rPr>
            </w:pPr>
            <w:r w:rsidRPr="00E27D84">
              <w:rPr>
                <w:szCs w:val="20"/>
              </w:rPr>
              <w:t>left, right, ambidextrous</w:t>
            </w:r>
          </w:p>
          <w:p w14:paraId="00A2FA6A" w14:textId="77777777" w:rsidR="00E27D84" w:rsidRPr="00E27D84" w:rsidRDefault="00E27D84" w:rsidP="00443A9A">
            <w:pPr>
              <w:spacing w:before="0" w:after="0"/>
              <w:contextualSpacing/>
              <w:rPr>
                <w:szCs w:val="20"/>
              </w:rPr>
            </w:pPr>
          </w:p>
        </w:tc>
      </w:tr>
      <w:tr w:rsidR="00A07132" w:rsidRPr="001650DF" w14:paraId="36B85C8A" w14:textId="77777777" w:rsidTr="00D1622F">
        <w:tc>
          <w:tcPr>
            <w:tcW w:w="1111" w:type="pct"/>
          </w:tcPr>
          <w:p w14:paraId="08134490" w14:textId="77777777" w:rsidR="00E27D84" w:rsidRPr="00E27D84" w:rsidRDefault="00E27D84" w:rsidP="00443A9A">
            <w:pPr>
              <w:spacing w:before="0" w:after="0"/>
              <w:contextualSpacing/>
              <w:rPr>
                <w:szCs w:val="20"/>
              </w:rPr>
            </w:pPr>
            <w:r w:rsidRPr="00E27D84">
              <w:rPr>
                <w:szCs w:val="20"/>
              </w:rPr>
              <w:t>height</w:t>
            </w:r>
          </w:p>
        </w:tc>
        <w:tc>
          <w:tcPr>
            <w:tcW w:w="1482" w:type="pct"/>
          </w:tcPr>
          <w:p w14:paraId="663A0DF5" w14:textId="77777777" w:rsidR="00E27D84" w:rsidRPr="00E27D84" w:rsidRDefault="00E27D84" w:rsidP="00443A9A">
            <w:pPr>
              <w:spacing w:before="0" w:after="0"/>
              <w:contextualSpacing/>
              <w:rPr>
                <w:szCs w:val="20"/>
              </w:rPr>
            </w:pPr>
            <w:r w:rsidRPr="00E27D84">
              <w:rPr>
                <w:szCs w:val="20"/>
              </w:rPr>
              <w:t>nc:PersonHeightMeasure</w:t>
            </w:r>
          </w:p>
        </w:tc>
        <w:tc>
          <w:tcPr>
            <w:tcW w:w="834" w:type="pct"/>
          </w:tcPr>
          <w:p w14:paraId="5C3656B1" w14:textId="77777777" w:rsidR="00E27D84" w:rsidRPr="00E27D84" w:rsidRDefault="00E27D84" w:rsidP="00443A9A">
            <w:pPr>
              <w:spacing w:before="0" w:after="0"/>
              <w:contextualSpacing/>
              <w:rPr>
                <w:szCs w:val="20"/>
                <w:u w:val="single"/>
              </w:rPr>
            </w:pPr>
            <w:r w:rsidRPr="00E27D84">
              <w:rPr>
                <w:szCs w:val="20"/>
              </w:rPr>
              <w:t>nc:LengthMeasureType</w:t>
            </w:r>
          </w:p>
        </w:tc>
        <w:tc>
          <w:tcPr>
            <w:tcW w:w="927" w:type="pct"/>
          </w:tcPr>
          <w:p w14:paraId="2BA8AF00" w14:textId="77777777" w:rsidR="00E27D84" w:rsidRPr="00E27D84" w:rsidRDefault="00E27D84" w:rsidP="00443A9A">
            <w:pPr>
              <w:spacing w:before="0" w:after="0"/>
              <w:contextualSpacing/>
              <w:rPr>
                <w:szCs w:val="20"/>
              </w:rPr>
            </w:pPr>
            <w:r w:rsidRPr="00E27D84">
              <w:rPr>
                <w:szCs w:val="20"/>
              </w:rPr>
              <w:t>A measurement of the height of a person.</w:t>
            </w:r>
          </w:p>
        </w:tc>
        <w:tc>
          <w:tcPr>
            <w:tcW w:w="646" w:type="pct"/>
          </w:tcPr>
          <w:p w14:paraId="014E5FA8" w14:textId="77777777" w:rsidR="00E27D84" w:rsidRPr="00E27D84" w:rsidRDefault="00E27D84" w:rsidP="00443A9A">
            <w:pPr>
              <w:spacing w:before="0" w:after="0"/>
              <w:contextualSpacing/>
              <w:rPr>
                <w:szCs w:val="20"/>
              </w:rPr>
            </w:pPr>
          </w:p>
        </w:tc>
      </w:tr>
      <w:tr w:rsidR="00A07132" w:rsidRPr="001650DF" w14:paraId="5ECF4908" w14:textId="77777777" w:rsidTr="00D1622F">
        <w:tc>
          <w:tcPr>
            <w:tcW w:w="1111" w:type="pct"/>
          </w:tcPr>
          <w:p w14:paraId="59C2EFED" w14:textId="77777777" w:rsidR="00E27D84" w:rsidRPr="00E27D84" w:rsidRDefault="00E27D84" w:rsidP="00443A9A">
            <w:pPr>
              <w:spacing w:before="0" w:after="0"/>
              <w:contextualSpacing/>
              <w:rPr>
                <w:szCs w:val="20"/>
              </w:rPr>
            </w:pPr>
            <w:r w:rsidRPr="00E27D84">
              <w:rPr>
                <w:szCs w:val="20"/>
              </w:rPr>
              <w:t>injury</w:t>
            </w:r>
          </w:p>
        </w:tc>
        <w:tc>
          <w:tcPr>
            <w:tcW w:w="1482" w:type="pct"/>
          </w:tcPr>
          <w:p w14:paraId="267B3B94" w14:textId="77777777" w:rsidR="00E27D84" w:rsidRPr="00E27D84" w:rsidRDefault="00E27D84" w:rsidP="00443A9A">
            <w:pPr>
              <w:spacing w:before="0" w:after="0"/>
              <w:contextualSpacing/>
              <w:rPr>
                <w:szCs w:val="20"/>
              </w:rPr>
            </w:pPr>
            <w:r w:rsidRPr="00E27D84">
              <w:rPr>
                <w:szCs w:val="20"/>
              </w:rPr>
              <w:t>nc:PersonInjury</w:t>
            </w:r>
          </w:p>
        </w:tc>
        <w:tc>
          <w:tcPr>
            <w:tcW w:w="834" w:type="pct"/>
          </w:tcPr>
          <w:p w14:paraId="60A9667E" w14:textId="77777777" w:rsidR="00E27D84" w:rsidRPr="00E27D84" w:rsidRDefault="00E27D84" w:rsidP="00443A9A">
            <w:pPr>
              <w:spacing w:before="0" w:after="0"/>
              <w:contextualSpacing/>
              <w:rPr>
                <w:szCs w:val="20"/>
                <w:u w:val="single"/>
              </w:rPr>
            </w:pPr>
            <w:r w:rsidRPr="00E27D84">
              <w:rPr>
                <w:szCs w:val="20"/>
              </w:rPr>
              <w:t>nc:InjuryType</w:t>
            </w:r>
          </w:p>
        </w:tc>
        <w:tc>
          <w:tcPr>
            <w:tcW w:w="927" w:type="pct"/>
          </w:tcPr>
          <w:p w14:paraId="5DCDE5C9" w14:textId="77777777" w:rsidR="00E27D84" w:rsidRPr="00E27D84" w:rsidRDefault="00E27D84" w:rsidP="00443A9A">
            <w:pPr>
              <w:spacing w:before="0" w:after="0"/>
              <w:contextualSpacing/>
              <w:rPr>
                <w:szCs w:val="20"/>
              </w:rPr>
            </w:pPr>
            <w:r w:rsidRPr="00E27D84">
              <w:rPr>
                <w:szCs w:val="20"/>
              </w:rPr>
              <w:t>A form of physical harm or damage sustained by a person.</w:t>
            </w:r>
          </w:p>
        </w:tc>
        <w:tc>
          <w:tcPr>
            <w:tcW w:w="646" w:type="pct"/>
          </w:tcPr>
          <w:p w14:paraId="3EF52D15" w14:textId="77777777" w:rsidR="00E27D84" w:rsidRPr="00E27D84" w:rsidRDefault="00E27D84" w:rsidP="00443A9A">
            <w:pPr>
              <w:spacing w:before="0" w:after="0"/>
              <w:contextualSpacing/>
              <w:rPr>
                <w:szCs w:val="20"/>
              </w:rPr>
            </w:pPr>
          </w:p>
        </w:tc>
      </w:tr>
      <w:tr w:rsidR="00A07132" w:rsidRPr="001650DF" w14:paraId="4E265FED" w14:textId="77777777" w:rsidTr="00D1622F">
        <w:tc>
          <w:tcPr>
            <w:tcW w:w="1111" w:type="pct"/>
          </w:tcPr>
          <w:p w14:paraId="51319FE8" w14:textId="77777777" w:rsidR="00E27D84" w:rsidRPr="00E27D84" w:rsidRDefault="00E27D84" w:rsidP="00443A9A">
            <w:pPr>
              <w:spacing w:before="0" w:after="0"/>
              <w:contextualSpacing/>
              <w:rPr>
                <w:szCs w:val="20"/>
              </w:rPr>
            </w:pPr>
            <w:r w:rsidRPr="00E27D84">
              <w:rPr>
                <w:szCs w:val="20"/>
              </w:rPr>
              <w:t>jewelry</w:t>
            </w:r>
          </w:p>
        </w:tc>
        <w:tc>
          <w:tcPr>
            <w:tcW w:w="1482" w:type="pct"/>
          </w:tcPr>
          <w:p w14:paraId="77D0659D" w14:textId="77777777" w:rsidR="00E27D84" w:rsidRPr="00E27D84" w:rsidRDefault="00E27D84" w:rsidP="00443A9A">
            <w:pPr>
              <w:spacing w:before="0" w:after="0"/>
              <w:contextualSpacing/>
              <w:rPr>
                <w:szCs w:val="20"/>
              </w:rPr>
            </w:pPr>
            <w:r w:rsidRPr="00E27D84">
              <w:rPr>
                <w:szCs w:val="20"/>
              </w:rPr>
              <w:t>nc:PersonJewelryDescriptionText</w:t>
            </w:r>
          </w:p>
        </w:tc>
        <w:tc>
          <w:tcPr>
            <w:tcW w:w="834" w:type="pct"/>
          </w:tcPr>
          <w:p w14:paraId="10D72C2D"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9C682CE" w14:textId="77777777" w:rsidR="00E27D84" w:rsidRPr="00E27D84" w:rsidRDefault="00E27D84" w:rsidP="00443A9A">
            <w:pPr>
              <w:spacing w:before="0" w:after="0"/>
              <w:contextualSpacing/>
              <w:rPr>
                <w:szCs w:val="20"/>
              </w:rPr>
            </w:pPr>
            <w:r w:rsidRPr="00E27D84">
              <w:rPr>
                <w:szCs w:val="20"/>
              </w:rPr>
              <w:t>A description of adornments a person wears.</w:t>
            </w:r>
          </w:p>
        </w:tc>
        <w:tc>
          <w:tcPr>
            <w:tcW w:w="646" w:type="pct"/>
          </w:tcPr>
          <w:p w14:paraId="3F94E51D" w14:textId="77777777" w:rsidR="00E27D84" w:rsidRPr="00E27D84" w:rsidRDefault="00E27D84" w:rsidP="00443A9A">
            <w:pPr>
              <w:spacing w:before="0" w:after="0"/>
              <w:contextualSpacing/>
              <w:rPr>
                <w:szCs w:val="20"/>
              </w:rPr>
            </w:pPr>
          </w:p>
        </w:tc>
      </w:tr>
      <w:tr w:rsidR="00A07132" w:rsidRPr="001650DF" w14:paraId="01763585" w14:textId="77777777" w:rsidTr="00D1622F">
        <w:tc>
          <w:tcPr>
            <w:tcW w:w="1111" w:type="pct"/>
          </w:tcPr>
          <w:p w14:paraId="313AF17F" w14:textId="77777777" w:rsidR="00E27D84" w:rsidRPr="00E27D84" w:rsidRDefault="00E27D84" w:rsidP="00443A9A">
            <w:pPr>
              <w:spacing w:before="0" w:after="0"/>
              <w:contextualSpacing/>
              <w:rPr>
                <w:szCs w:val="20"/>
              </w:rPr>
            </w:pPr>
            <w:r w:rsidRPr="00E27D84">
              <w:rPr>
                <w:szCs w:val="20"/>
              </w:rPr>
              <w:t>languageIsEnglish</w:t>
            </w:r>
          </w:p>
        </w:tc>
        <w:tc>
          <w:tcPr>
            <w:tcW w:w="1482" w:type="pct"/>
          </w:tcPr>
          <w:p w14:paraId="3D4F6C47" w14:textId="77777777" w:rsidR="00E27D84" w:rsidRPr="00E27D84" w:rsidRDefault="00E27D84" w:rsidP="00443A9A">
            <w:pPr>
              <w:spacing w:before="0" w:after="0"/>
              <w:contextualSpacing/>
              <w:rPr>
                <w:szCs w:val="20"/>
              </w:rPr>
            </w:pPr>
            <w:r w:rsidRPr="00E27D84">
              <w:rPr>
                <w:szCs w:val="20"/>
              </w:rPr>
              <w:t>nc:PersonLanguageEnglishIndicator</w:t>
            </w:r>
          </w:p>
        </w:tc>
        <w:tc>
          <w:tcPr>
            <w:tcW w:w="834" w:type="pct"/>
          </w:tcPr>
          <w:p w14:paraId="2AF9C326" w14:textId="77777777" w:rsidR="00E27D84" w:rsidRPr="00E27D84" w:rsidRDefault="00E27D84" w:rsidP="00443A9A">
            <w:pPr>
              <w:spacing w:before="0" w:after="0"/>
              <w:contextualSpacing/>
              <w:rPr>
                <w:szCs w:val="20"/>
                <w:u w:val="single"/>
              </w:rPr>
            </w:pPr>
            <w:r w:rsidRPr="00E27D84">
              <w:rPr>
                <w:szCs w:val="20"/>
              </w:rPr>
              <w:t>niem-xs:boolean</w:t>
            </w:r>
          </w:p>
        </w:tc>
        <w:tc>
          <w:tcPr>
            <w:tcW w:w="927" w:type="pct"/>
          </w:tcPr>
          <w:p w14:paraId="4AC05D19" w14:textId="77777777" w:rsidR="00E27D84" w:rsidRPr="00E27D84" w:rsidRDefault="00E27D84" w:rsidP="00443A9A">
            <w:pPr>
              <w:spacing w:before="0" w:after="0"/>
              <w:contextualSpacing/>
              <w:rPr>
                <w:szCs w:val="20"/>
              </w:rPr>
            </w:pPr>
            <w:r w:rsidRPr="00E27D84">
              <w:rPr>
                <w:szCs w:val="20"/>
              </w:rPr>
              <w:t>True if a person understands and speaks English; false otherwise.</w:t>
            </w:r>
          </w:p>
        </w:tc>
        <w:tc>
          <w:tcPr>
            <w:tcW w:w="646" w:type="pct"/>
          </w:tcPr>
          <w:p w14:paraId="50C06F2F" w14:textId="77777777" w:rsidR="00E27D84" w:rsidRPr="00E27D84" w:rsidRDefault="00E27D84" w:rsidP="00443A9A">
            <w:pPr>
              <w:spacing w:before="0" w:after="0"/>
              <w:contextualSpacing/>
              <w:rPr>
                <w:szCs w:val="20"/>
              </w:rPr>
            </w:pPr>
          </w:p>
        </w:tc>
      </w:tr>
      <w:tr w:rsidR="00A07132" w:rsidRPr="001650DF" w14:paraId="02E57B6A" w14:textId="77777777" w:rsidTr="00D1622F">
        <w:tc>
          <w:tcPr>
            <w:tcW w:w="1111" w:type="pct"/>
          </w:tcPr>
          <w:p w14:paraId="2EEFE1D2" w14:textId="77777777" w:rsidR="00E27D84" w:rsidRPr="00E27D84" w:rsidRDefault="00E27D84" w:rsidP="00443A9A">
            <w:pPr>
              <w:spacing w:before="0" w:after="0"/>
              <w:contextualSpacing/>
              <w:rPr>
                <w:szCs w:val="20"/>
              </w:rPr>
            </w:pPr>
            <w:r w:rsidRPr="00E27D84">
              <w:rPr>
                <w:szCs w:val="20"/>
              </w:rPr>
              <w:t>license</w:t>
            </w:r>
          </w:p>
        </w:tc>
        <w:tc>
          <w:tcPr>
            <w:tcW w:w="1482" w:type="pct"/>
          </w:tcPr>
          <w:p w14:paraId="43B6F91A" w14:textId="77777777" w:rsidR="00E27D84" w:rsidRPr="00E27D84" w:rsidRDefault="00E27D84" w:rsidP="00443A9A">
            <w:pPr>
              <w:spacing w:before="0" w:after="0"/>
              <w:contextualSpacing/>
              <w:rPr>
                <w:szCs w:val="20"/>
              </w:rPr>
            </w:pPr>
            <w:r w:rsidRPr="00E27D84">
              <w:rPr>
                <w:szCs w:val="20"/>
              </w:rPr>
              <w:t>nc:PersonLicenseIdentification</w:t>
            </w:r>
          </w:p>
        </w:tc>
        <w:tc>
          <w:tcPr>
            <w:tcW w:w="834" w:type="pct"/>
          </w:tcPr>
          <w:p w14:paraId="5D7F282F"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72356B0A" w14:textId="77777777" w:rsidR="00E27D84" w:rsidRPr="00E27D84" w:rsidRDefault="00E27D84" w:rsidP="00443A9A">
            <w:pPr>
              <w:spacing w:before="0" w:after="0"/>
              <w:contextualSpacing/>
              <w:rPr>
                <w:szCs w:val="20"/>
              </w:rPr>
            </w:pPr>
            <w:r w:rsidRPr="00E27D84">
              <w:rPr>
                <w:szCs w:val="20"/>
              </w:rPr>
              <w:t xml:space="preserve">An identification that references a license </w:t>
            </w:r>
            <w:r w:rsidRPr="00E27D84">
              <w:rPr>
                <w:szCs w:val="20"/>
              </w:rPr>
              <w:lastRenderedPageBreak/>
              <w:t>certification or registration of a person for some purpose.</w:t>
            </w:r>
          </w:p>
        </w:tc>
        <w:tc>
          <w:tcPr>
            <w:tcW w:w="646" w:type="pct"/>
          </w:tcPr>
          <w:p w14:paraId="065841EB" w14:textId="77777777" w:rsidR="00E27D84" w:rsidRPr="00E27D84" w:rsidRDefault="00E27D84" w:rsidP="00443A9A">
            <w:pPr>
              <w:spacing w:before="0" w:after="0"/>
              <w:contextualSpacing/>
              <w:rPr>
                <w:szCs w:val="20"/>
              </w:rPr>
            </w:pPr>
            <w:r w:rsidRPr="00E27D84">
              <w:rPr>
                <w:szCs w:val="20"/>
              </w:rPr>
              <w:lastRenderedPageBreak/>
              <w:t xml:space="preserve">This may be granted to certify a </w:t>
            </w:r>
            <w:r w:rsidRPr="00E27D84">
              <w:rPr>
                <w:szCs w:val="20"/>
              </w:rPr>
              <w:lastRenderedPageBreak/>
              <w:t>professional occupation or skill.</w:t>
            </w:r>
          </w:p>
        </w:tc>
      </w:tr>
      <w:tr w:rsidR="00A07132" w:rsidRPr="001650DF" w14:paraId="176A310D" w14:textId="77777777" w:rsidTr="00D1622F">
        <w:tc>
          <w:tcPr>
            <w:tcW w:w="1111" w:type="pct"/>
          </w:tcPr>
          <w:p w14:paraId="38BC36F9" w14:textId="77777777" w:rsidR="00E27D84" w:rsidRPr="00E27D84" w:rsidRDefault="00E27D84" w:rsidP="00443A9A">
            <w:pPr>
              <w:spacing w:before="0" w:after="0"/>
              <w:contextualSpacing/>
              <w:rPr>
                <w:szCs w:val="20"/>
              </w:rPr>
            </w:pPr>
            <w:r w:rsidRPr="00E27D84">
              <w:rPr>
                <w:szCs w:val="20"/>
              </w:rPr>
              <w:lastRenderedPageBreak/>
              <w:t>isLiving</w:t>
            </w:r>
          </w:p>
        </w:tc>
        <w:tc>
          <w:tcPr>
            <w:tcW w:w="1482" w:type="pct"/>
          </w:tcPr>
          <w:p w14:paraId="2795C168" w14:textId="77777777" w:rsidR="00E27D84" w:rsidRPr="00E27D84" w:rsidRDefault="00E27D84" w:rsidP="00443A9A">
            <w:pPr>
              <w:spacing w:before="0" w:after="0"/>
              <w:contextualSpacing/>
              <w:rPr>
                <w:szCs w:val="20"/>
              </w:rPr>
            </w:pPr>
            <w:r w:rsidRPr="00E27D84">
              <w:rPr>
                <w:szCs w:val="20"/>
              </w:rPr>
              <w:t>nc:PersonLivingIndicator</w:t>
            </w:r>
          </w:p>
        </w:tc>
        <w:tc>
          <w:tcPr>
            <w:tcW w:w="834" w:type="pct"/>
          </w:tcPr>
          <w:p w14:paraId="3729802F" w14:textId="77777777" w:rsidR="00E27D84" w:rsidRPr="00E27D84" w:rsidRDefault="00E27D84" w:rsidP="00443A9A">
            <w:pPr>
              <w:spacing w:before="0" w:after="0"/>
              <w:contextualSpacing/>
              <w:rPr>
                <w:szCs w:val="20"/>
                <w:u w:val="single"/>
              </w:rPr>
            </w:pPr>
            <w:r w:rsidRPr="00E27D84">
              <w:rPr>
                <w:szCs w:val="20"/>
              </w:rPr>
              <w:t>niem-xs:boolean</w:t>
            </w:r>
          </w:p>
        </w:tc>
        <w:tc>
          <w:tcPr>
            <w:tcW w:w="927" w:type="pct"/>
          </w:tcPr>
          <w:p w14:paraId="4E2756E7" w14:textId="77777777" w:rsidR="00E27D84" w:rsidRPr="00E27D84" w:rsidRDefault="00E27D84" w:rsidP="00443A9A">
            <w:pPr>
              <w:spacing w:before="0" w:after="0"/>
              <w:contextualSpacing/>
              <w:rPr>
                <w:szCs w:val="20"/>
              </w:rPr>
            </w:pPr>
            <w:r w:rsidRPr="00E27D84">
              <w:rPr>
                <w:szCs w:val="20"/>
              </w:rPr>
              <w:t>True if a person is alive; false if a person is dead.</w:t>
            </w:r>
          </w:p>
        </w:tc>
        <w:tc>
          <w:tcPr>
            <w:tcW w:w="646" w:type="pct"/>
          </w:tcPr>
          <w:p w14:paraId="563DAEDD" w14:textId="77777777" w:rsidR="00E27D84" w:rsidRPr="00E27D84" w:rsidRDefault="00E27D84" w:rsidP="00443A9A">
            <w:pPr>
              <w:spacing w:before="0" w:after="0"/>
              <w:contextualSpacing/>
              <w:rPr>
                <w:szCs w:val="20"/>
              </w:rPr>
            </w:pPr>
            <w:r w:rsidRPr="00E27D84">
              <w:rPr>
                <w:szCs w:val="20"/>
              </w:rPr>
              <w:t>This indicator may be useful if a person is known to be dead but the death date is unknown.</w:t>
            </w:r>
          </w:p>
        </w:tc>
      </w:tr>
      <w:tr w:rsidR="00A07132" w:rsidRPr="001650DF" w14:paraId="5FBB3949" w14:textId="77777777" w:rsidTr="00D1622F">
        <w:tc>
          <w:tcPr>
            <w:tcW w:w="1111" w:type="pct"/>
          </w:tcPr>
          <w:p w14:paraId="5FE86E40" w14:textId="77777777" w:rsidR="00E27D84" w:rsidRPr="00E27D84" w:rsidRDefault="00E27D84" w:rsidP="00443A9A">
            <w:pPr>
              <w:spacing w:before="0" w:after="0"/>
              <w:contextualSpacing/>
              <w:rPr>
                <w:szCs w:val="20"/>
              </w:rPr>
            </w:pPr>
            <w:r w:rsidRPr="00E27D84">
              <w:rPr>
                <w:szCs w:val="20"/>
              </w:rPr>
              <w:t>unionStatusText</w:t>
            </w:r>
          </w:p>
        </w:tc>
        <w:tc>
          <w:tcPr>
            <w:tcW w:w="1482" w:type="pct"/>
          </w:tcPr>
          <w:p w14:paraId="72DA85BB" w14:textId="77777777" w:rsidR="00E27D84" w:rsidRPr="00E27D84" w:rsidRDefault="00E27D84" w:rsidP="00443A9A">
            <w:pPr>
              <w:spacing w:before="0" w:after="0"/>
              <w:contextualSpacing/>
              <w:rPr>
                <w:szCs w:val="20"/>
              </w:rPr>
            </w:pPr>
            <w:r w:rsidRPr="00E27D84">
              <w:rPr>
                <w:szCs w:val="20"/>
              </w:rPr>
              <w:t>nc:PersonUnionStatusText</w:t>
            </w:r>
          </w:p>
        </w:tc>
        <w:tc>
          <w:tcPr>
            <w:tcW w:w="834" w:type="pct"/>
          </w:tcPr>
          <w:p w14:paraId="44495A2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4D13A64A" w14:textId="77777777" w:rsidR="00E27D84" w:rsidRPr="00E27D84" w:rsidRDefault="00E27D84" w:rsidP="00443A9A">
            <w:pPr>
              <w:spacing w:before="0" w:after="0"/>
              <w:contextualSpacing/>
              <w:rPr>
                <w:szCs w:val="20"/>
              </w:rPr>
            </w:pPr>
            <w:r w:rsidRPr="00E27D84">
              <w:rPr>
                <w:szCs w:val="20"/>
              </w:rPr>
              <w:t>A legal status of a union between two people.</w:t>
            </w:r>
          </w:p>
        </w:tc>
        <w:tc>
          <w:tcPr>
            <w:tcW w:w="646" w:type="pct"/>
          </w:tcPr>
          <w:p w14:paraId="05DF39DB" w14:textId="77777777" w:rsidR="00E27D84" w:rsidRPr="00E27D84" w:rsidRDefault="00E27D84" w:rsidP="00443A9A">
            <w:pPr>
              <w:spacing w:before="0" w:after="0"/>
              <w:contextualSpacing/>
              <w:rPr>
                <w:szCs w:val="20"/>
              </w:rPr>
            </w:pPr>
          </w:p>
        </w:tc>
      </w:tr>
      <w:tr w:rsidR="00A07132" w:rsidRPr="001650DF" w14:paraId="28208195" w14:textId="77777777" w:rsidTr="00D1622F">
        <w:tc>
          <w:tcPr>
            <w:tcW w:w="1111" w:type="pct"/>
          </w:tcPr>
          <w:p w14:paraId="2C917E3C" w14:textId="77777777" w:rsidR="00E27D84" w:rsidRPr="00E27D84" w:rsidRDefault="00E27D84" w:rsidP="00443A9A">
            <w:pPr>
              <w:spacing w:before="0" w:after="0"/>
              <w:contextualSpacing/>
              <w:rPr>
                <w:szCs w:val="20"/>
              </w:rPr>
            </w:pPr>
            <w:r w:rsidRPr="00E27D84">
              <w:rPr>
                <w:szCs w:val="20"/>
              </w:rPr>
              <w:t>mentalState</w:t>
            </w:r>
          </w:p>
        </w:tc>
        <w:tc>
          <w:tcPr>
            <w:tcW w:w="1482" w:type="pct"/>
          </w:tcPr>
          <w:p w14:paraId="64A4A008" w14:textId="77777777" w:rsidR="00E27D84" w:rsidRPr="00E27D84" w:rsidRDefault="00E27D84" w:rsidP="00443A9A">
            <w:pPr>
              <w:spacing w:before="0" w:after="0"/>
              <w:contextualSpacing/>
              <w:rPr>
                <w:szCs w:val="20"/>
              </w:rPr>
            </w:pPr>
            <w:r w:rsidRPr="00E27D84">
              <w:rPr>
                <w:szCs w:val="20"/>
              </w:rPr>
              <w:t>nc:PersonMentalStateText</w:t>
            </w:r>
          </w:p>
        </w:tc>
        <w:tc>
          <w:tcPr>
            <w:tcW w:w="834" w:type="pct"/>
          </w:tcPr>
          <w:p w14:paraId="1A9C43C0"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77DFE55A" w14:textId="77777777" w:rsidR="00E27D84" w:rsidRPr="00E27D84" w:rsidRDefault="00E27D84" w:rsidP="00443A9A">
            <w:pPr>
              <w:spacing w:before="0" w:after="0"/>
              <w:contextualSpacing/>
              <w:rPr>
                <w:szCs w:val="20"/>
              </w:rPr>
            </w:pPr>
            <w:r w:rsidRPr="00E27D84">
              <w:rPr>
                <w:szCs w:val="20"/>
              </w:rPr>
              <w:t>A mental condition of a person.</w:t>
            </w:r>
          </w:p>
        </w:tc>
        <w:tc>
          <w:tcPr>
            <w:tcW w:w="646" w:type="pct"/>
          </w:tcPr>
          <w:p w14:paraId="636EAE45" w14:textId="77777777" w:rsidR="00E27D84" w:rsidRPr="00E27D84" w:rsidRDefault="00E27D84" w:rsidP="00443A9A">
            <w:pPr>
              <w:spacing w:before="0" w:after="0"/>
              <w:contextualSpacing/>
              <w:rPr>
                <w:szCs w:val="20"/>
              </w:rPr>
            </w:pPr>
          </w:p>
        </w:tc>
      </w:tr>
      <w:tr w:rsidR="00A07132" w:rsidRPr="001650DF" w14:paraId="16B43237" w14:textId="77777777" w:rsidTr="00D1622F">
        <w:tc>
          <w:tcPr>
            <w:tcW w:w="1111" w:type="pct"/>
          </w:tcPr>
          <w:p w14:paraId="0217F5EB" w14:textId="77777777" w:rsidR="00E27D84" w:rsidRPr="00E27D84" w:rsidRDefault="00E27D84" w:rsidP="00443A9A">
            <w:pPr>
              <w:spacing w:before="0" w:after="0"/>
              <w:contextualSpacing/>
              <w:rPr>
                <w:szCs w:val="20"/>
              </w:rPr>
            </w:pPr>
            <w:r w:rsidRPr="00E27D84">
              <w:rPr>
                <w:szCs w:val="20"/>
              </w:rPr>
              <w:t>name</w:t>
            </w:r>
          </w:p>
        </w:tc>
        <w:tc>
          <w:tcPr>
            <w:tcW w:w="1482" w:type="pct"/>
          </w:tcPr>
          <w:p w14:paraId="6C41E21B" w14:textId="77777777" w:rsidR="00E27D84" w:rsidRPr="00E27D84" w:rsidRDefault="00E27D84" w:rsidP="00443A9A">
            <w:pPr>
              <w:spacing w:before="0" w:after="0"/>
              <w:contextualSpacing/>
              <w:rPr>
                <w:szCs w:val="20"/>
              </w:rPr>
            </w:pPr>
            <w:r w:rsidRPr="00E27D84">
              <w:rPr>
                <w:szCs w:val="20"/>
              </w:rPr>
              <w:t>nc:PersonName</w:t>
            </w:r>
          </w:p>
        </w:tc>
        <w:tc>
          <w:tcPr>
            <w:tcW w:w="834" w:type="pct"/>
          </w:tcPr>
          <w:p w14:paraId="368C0652" w14:textId="77777777" w:rsidR="00E27D84" w:rsidRPr="00E27D84" w:rsidRDefault="00E27D84" w:rsidP="00443A9A">
            <w:pPr>
              <w:spacing w:before="0" w:after="0"/>
              <w:contextualSpacing/>
              <w:rPr>
                <w:szCs w:val="20"/>
                <w:u w:val="single"/>
              </w:rPr>
            </w:pPr>
            <w:r w:rsidRPr="00E27D84">
              <w:rPr>
                <w:szCs w:val="20"/>
              </w:rPr>
              <w:t>nc:PersonNameType</w:t>
            </w:r>
          </w:p>
        </w:tc>
        <w:tc>
          <w:tcPr>
            <w:tcW w:w="927" w:type="pct"/>
          </w:tcPr>
          <w:p w14:paraId="34DB408C" w14:textId="77777777" w:rsidR="00E27D84" w:rsidRPr="00E27D84" w:rsidRDefault="00E27D84" w:rsidP="00443A9A">
            <w:pPr>
              <w:spacing w:before="0" w:after="0"/>
              <w:contextualSpacing/>
              <w:rPr>
                <w:szCs w:val="20"/>
              </w:rPr>
            </w:pPr>
            <w:r w:rsidRPr="00E27D84">
              <w:rPr>
                <w:szCs w:val="20"/>
              </w:rPr>
              <w:t>A combination of names and/or titles by which a person is known.</w:t>
            </w:r>
          </w:p>
        </w:tc>
        <w:tc>
          <w:tcPr>
            <w:tcW w:w="646" w:type="pct"/>
          </w:tcPr>
          <w:p w14:paraId="5A47FCA5" w14:textId="77777777" w:rsidR="00E27D84" w:rsidRPr="00E27D84" w:rsidRDefault="00E27D84" w:rsidP="00443A9A">
            <w:pPr>
              <w:spacing w:before="0" w:after="0"/>
              <w:contextualSpacing/>
              <w:rPr>
                <w:szCs w:val="20"/>
              </w:rPr>
            </w:pPr>
          </w:p>
        </w:tc>
      </w:tr>
      <w:tr w:rsidR="00A07132" w:rsidRPr="001650DF" w14:paraId="661548C5" w14:textId="77777777" w:rsidTr="00D1622F">
        <w:tc>
          <w:tcPr>
            <w:tcW w:w="1111" w:type="pct"/>
          </w:tcPr>
          <w:p w14:paraId="19F72D84" w14:textId="77777777" w:rsidR="00E27D84" w:rsidRPr="00E27D84" w:rsidRDefault="00E27D84" w:rsidP="00443A9A">
            <w:pPr>
              <w:spacing w:before="0" w:after="0"/>
              <w:contextualSpacing/>
              <w:rPr>
                <w:szCs w:val="20"/>
              </w:rPr>
            </w:pPr>
            <w:r w:rsidRPr="00E27D84">
              <w:rPr>
                <w:szCs w:val="20"/>
              </w:rPr>
              <w:t>nationalIdentification</w:t>
            </w:r>
          </w:p>
        </w:tc>
        <w:tc>
          <w:tcPr>
            <w:tcW w:w="1482" w:type="pct"/>
          </w:tcPr>
          <w:p w14:paraId="3A99EA02" w14:textId="77777777" w:rsidR="00E27D84" w:rsidRPr="00E27D84" w:rsidRDefault="00E27D84" w:rsidP="00443A9A">
            <w:pPr>
              <w:spacing w:before="0" w:after="0"/>
              <w:contextualSpacing/>
              <w:rPr>
                <w:szCs w:val="20"/>
              </w:rPr>
            </w:pPr>
            <w:r w:rsidRPr="00E27D84">
              <w:rPr>
                <w:szCs w:val="20"/>
              </w:rPr>
              <w:t>nc:PersonNationalIdentification</w:t>
            </w:r>
          </w:p>
        </w:tc>
        <w:tc>
          <w:tcPr>
            <w:tcW w:w="834" w:type="pct"/>
          </w:tcPr>
          <w:p w14:paraId="3DB32C63"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1DBAADC1" w14:textId="77777777" w:rsidR="00E27D84" w:rsidRPr="00E27D84" w:rsidRDefault="00E27D84" w:rsidP="00443A9A">
            <w:pPr>
              <w:spacing w:before="0" w:after="0"/>
              <w:contextualSpacing/>
              <w:rPr>
                <w:szCs w:val="20"/>
              </w:rPr>
            </w:pPr>
            <w:r w:rsidRPr="00E27D84">
              <w:rPr>
                <w:szCs w:val="20"/>
              </w:rPr>
              <w:t>An identification that references a person within a country but is not based on fingerprint.</w:t>
            </w:r>
          </w:p>
        </w:tc>
        <w:tc>
          <w:tcPr>
            <w:tcW w:w="646" w:type="pct"/>
          </w:tcPr>
          <w:p w14:paraId="1DA88C26" w14:textId="77777777" w:rsidR="00E27D84" w:rsidRPr="00E27D84" w:rsidRDefault="00E27D84" w:rsidP="00443A9A">
            <w:pPr>
              <w:spacing w:before="0" w:after="0"/>
              <w:contextualSpacing/>
              <w:rPr>
                <w:szCs w:val="20"/>
              </w:rPr>
            </w:pPr>
          </w:p>
        </w:tc>
      </w:tr>
      <w:tr w:rsidR="00A07132" w:rsidRPr="001650DF" w14:paraId="4773F7B9" w14:textId="77777777" w:rsidTr="00D1622F">
        <w:tc>
          <w:tcPr>
            <w:tcW w:w="1111" w:type="pct"/>
          </w:tcPr>
          <w:p w14:paraId="5995ABE5" w14:textId="77777777" w:rsidR="00E27D84" w:rsidRPr="00E27D84" w:rsidRDefault="00E27D84" w:rsidP="00443A9A">
            <w:pPr>
              <w:spacing w:before="0" w:after="0"/>
              <w:contextualSpacing/>
              <w:rPr>
                <w:szCs w:val="20"/>
              </w:rPr>
            </w:pPr>
            <w:r w:rsidRPr="00E27D84">
              <w:rPr>
                <w:szCs w:val="20"/>
              </w:rPr>
              <w:t>nationalityCode</w:t>
            </w:r>
          </w:p>
        </w:tc>
        <w:tc>
          <w:tcPr>
            <w:tcW w:w="1482" w:type="pct"/>
          </w:tcPr>
          <w:p w14:paraId="5DF05378" w14:textId="77777777" w:rsidR="00E27D84" w:rsidRPr="00E27D84" w:rsidRDefault="00E27D84" w:rsidP="00443A9A">
            <w:pPr>
              <w:spacing w:before="0" w:after="0"/>
              <w:contextualSpacing/>
              <w:rPr>
                <w:szCs w:val="20"/>
              </w:rPr>
            </w:pPr>
            <w:r w:rsidRPr="00E27D84">
              <w:rPr>
                <w:szCs w:val="20"/>
              </w:rPr>
              <w:t>nc:PersonNationalityISO3166Alpha2Code</w:t>
            </w:r>
          </w:p>
        </w:tc>
        <w:tc>
          <w:tcPr>
            <w:tcW w:w="834" w:type="pct"/>
          </w:tcPr>
          <w:p w14:paraId="67BF1648" w14:textId="77777777" w:rsidR="00E27D84" w:rsidRPr="00E27D84" w:rsidRDefault="00E27D84" w:rsidP="00443A9A">
            <w:pPr>
              <w:spacing w:before="0" w:after="0"/>
              <w:contextualSpacing/>
              <w:rPr>
                <w:szCs w:val="20"/>
              </w:rPr>
            </w:pPr>
            <w:r w:rsidRPr="00E27D84">
              <w:rPr>
                <w:szCs w:val="20"/>
              </w:rPr>
              <w:t>iso_3166:CountryAlpha2CodeType</w:t>
            </w:r>
          </w:p>
        </w:tc>
        <w:tc>
          <w:tcPr>
            <w:tcW w:w="927" w:type="pct"/>
          </w:tcPr>
          <w:p w14:paraId="28C6B361" w14:textId="77777777" w:rsidR="00E27D84" w:rsidRPr="00E27D84" w:rsidRDefault="00E27D84" w:rsidP="00443A9A">
            <w:pPr>
              <w:spacing w:before="0" w:after="0"/>
              <w:contextualSpacing/>
              <w:rPr>
                <w:szCs w:val="20"/>
              </w:rPr>
            </w:pPr>
            <w:r w:rsidRPr="00E27D84">
              <w:rPr>
                <w:szCs w:val="20"/>
              </w:rPr>
              <w:t xml:space="preserve">A country of a person's citizenship or a country in which </w:t>
            </w:r>
            <w:r w:rsidRPr="00E27D84">
              <w:rPr>
                <w:szCs w:val="20"/>
              </w:rPr>
              <w:lastRenderedPageBreak/>
              <w:t>a person is deemed a national.</w:t>
            </w:r>
          </w:p>
        </w:tc>
        <w:tc>
          <w:tcPr>
            <w:tcW w:w="646" w:type="pct"/>
          </w:tcPr>
          <w:p w14:paraId="69DC674D" w14:textId="77777777" w:rsidR="00E27D84" w:rsidRPr="00E27D84" w:rsidRDefault="00E27D84" w:rsidP="00443A9A">
            <w:pPr>
              <w:spacing w:before="0" w:after="0"/>
              <w:contextualSpacing/>
              <w:rPr>
                <w:szCs w:val="20"/>
              </w:rPr>
            </w:pPr>
          </w:p>
        </w:tc>
      </w:tr>
      <w:tr w:rsidR="00A07132" w:rsidRPr="001650DF" w14:paraId="4F0CC29E" w14:textId="77777777" w:rsidTr="00D1622F">
        <w:tc>
          <w:tcPr>
            <w:tcW w:w="1111" w:type="pct"/>
          </w:tcPr>
          <w:p w14:paraId="46F34C9F" w14:textId="77777777" w:rsidR="00E27D84" w:rsidRPr="00E27D84" w:rsidRDefault="00E27D84" w:rsidP="00443A9A">
            <w:pPr>
              <w:spacing w:before="0" w:after="0"/>
              <w:contextualSpacing/>
              <w:rPr>
                <w:szCs w:val="20"/>
              </w:rPr>
            </w:pPr>
            <w:r w:rsidRPr="00E27D84">
              <w:rPr>
                <w:szCs w:val="20"/>
              </w:rPr>
              <w:t>physicalFeature</w:t>
            </w:r>
          </w:p>
        </w:tc>
        <w:tc>
          <w:tcPr>
            <w:tcW w:w="1482" w:type="pct"/>
          </w:tcPr>
          <w:p w14:paraId="7ECF567C" w14:textId="77777777" w:rsidR="00E27D84" w:rsidRPr="00E27D84" w:rsidRDefault="00E27D84" w:rsidP="00443A9A">
            <w:pPr>
              <w:spacing w:before="0" w:after="0"/>
              <w:contextualSpacing/>
              <w:rPr>
                <w:szCs w:val="20"/>
              </w:rPr>
            </w:pPr>
            <w:r w:rsidRPr="00E27D84">
              <w:rPr>
                <w:szCs w:val="20"/>
              </w:rPr>
              <w:t>nc:PersonPhysicalFeature</w:t>
            </w:r>
          </w:p>
        </w:tc>
        <w:tc>
          <w:tcPr>
            <w:tcW w:w="834" w:type="pct"/>
          </w:tcPr>
          <w:p w14:paraId="7335D45F" w14:textId="77777777" w:rsidR="00E27D84" w:rsidRPr="00E27D84" w:rsidRDefault="00E27D84" w:rsidP="00443A9A">
            <w:pPr>
              <w:spacing w:before="0" w:after="0"/>
              <w:contextualSpacing/>
              <w:rPr>
                <w:szCs w:val="20"/>
                <w:u w:val="single"/>
              </w:rPr>
            </w:pPr>
            <w:r w:rsidRPr="00E27D84">
              <w:rPr>
                <w:szCs w:val="20"/>
              </w:rPr>
              <w:t>nc:PhysicalFeatureType</w:t>
            </w:r>
          </w:p>
        </w:tc>
        <w:tc>
          <w:tcPr>
            <w:tcW w:w="927" w:type="pct"/>
          </w:tcPr>
          <w:p w14:paraId="73212E21" w14:textId="77777777" w:rsidR="00E27D84" w:rsidRPr="00E27D84" w:rsidRDefault="00E27D84" w:rsidP="00443A9A">
            <w:pPr>
              <w:spacing w:before="0" w:after="0"/>
              <w:contextualSpacing/>
              <w:rPr>
                <w:szCs w:val="20"/>
              </w:rPr>
            </w:pPr>
            <w:r w:rsidRPr="00E27D84">
              <w:rPr>
                <w:szCs w:val="20"/>
              </w:rPr>
              <w:t>A prominent or easily identifiable aspect of  a person.</w:t>
            </w:r>
          </w:p>
        </w:tc>
        <w:tc>
          <w:tcPr>
            <w:tcW w:w="646" w:type="pct"/>
          </w:tcPr>
          <w:p w14:paraId="5AF39E4C" w14:textId="77777777" w:rsidR="00E27D84" w:rsidRPr="00E27D84" w:rsidRDefault="00E27D84" w:rsidP="00443A9A">
            <w:pPr>
              <w:spacing w:before="0" w:after="0"/>
              <w:contextualSpacing/>
              <w:rPr>
                <w:szCs w:val="20"/>
              </w:rPr>
            </w:pPr>
          </w:p>
        </w:tc>
      </w:tr>
      <w:tr w:rsidR="00A07132" w:rsidRPr="001650DF" w14:paraId="5A68D297" w14:textId="77777777" w:rsidTr="00D1622F">
        <w:tc>
          <w:tcPr>
            <w:tcW w:w="1111" w:type="pct"/>
          </w:tcPr>
          <w:p w14:paraId="37930EA7" w14:textId="77777777" w:rsidR="00E27D84" w:rsidRPr="00E27D84" w:rsidRDefault="00E27D84" w:rsidP="00443A9A">
            <w:pPr>
              <w:spacing w:before="0" w:after="0"/>
              <w:contextualSpacing/>
              <w:rPr>
                <w:szCs w:val="20"/>
              </w:rPr>
            </w:pPr>
            <w:r w:rsidRPr="00E27D84">
              <w:rPr>
                <w:szCs w:val="20"/>
              </w:rPr>
              <w:t>primaryLanguage</w:t>
            </w:r>
          </w:p>
        </w:tc>
        <w:tc>
          <w:tcPr>
            <w:tcW w:w="1482" w:type="pct"/>
          </w:tcPr>
          <w:p w14:paraId="1FA5DBAF" w14:textId="77777777" w:rsidR="00E27D84" w:rsidRPr="00E27D84" w:rsidRDefault="00E27D84" w:rsidP="00443A9A">
            <w:pPr>
              <w:spacing w:before="0" w:after="0"/>
              <w:contextualSpacing/>
              <w:rPr>
                <w:szCs w:val="20"/>
              </w:rPr>
            </w:pPr>
            <w:r w:rsidRPr="00E27D84">
              <w:rPr>
                <w:szCs w:val="20"/>
              </w:rPr>
              <w:t>nc:PersonPrimaryLanguage</w:t>
            </w:r>
          </w:p>
        </w:tc>
        <w:tc>
          <w:tcPr>
            <w:tcW w:w="834" w:type="pct"/>
          </w:tcPr>
          <w:p w14:paraId="38E99933" w14:textId="77777777" w:rsidR="00E27D84" w:rsidRPr="00E27D84" w:rsidRDefault="00E27D84" w:rsidP="00443A9A">
            <w:pPr>
              <w:spacing w:before="0" w:after="0"/>
              <w:contextualSpacing/>
              <w:rPr>
                <w:szCs w:val="20"/>
                <w:u w:val="single"/>
              </w:rPr>
            </w:pPr>
            <w:r w:rsidRPr="00E27D84">
              <w:rPr>
                <w:szCs w:val="20"/>
              </w:rPr>
              <w:t>nc:PersonLanguageType</w:t>
            </w:r>
          </w:p>
        </w:tc>
        <w:tc>
          <w:tcPr>
            <w:tcW w:w="927" w:type="pct"/>
          </w:tcPr>
          <w:p w14:paraId="74A6FE15" w14:textId="77777777" w:rsidR="00E27D84" w:rsidRPr="00E27D84" w:rsidRDefault="00E27D84" w:rsidP="00443A9A">
            <w:pPr>
              <w:spacing w:before="0" w:after="0"/>
              <w:contextualSpacing/>
              <w:rPr>
                <w:szCs w:val="20"/>
              </w:rPr>
            </w:pPr>
            <w:r w:rsidRPr="00E27D84">
              <w:rPr>
                <w:szCs w:val="20"/>
              </w:rPr>
              <w:t>A capacity of a person for a language with which that person has the strongest familiarity.</w:t>
            </w:r>
          </w:p>
        </w:tc>
        <w:tc>
          <w:tcPr>
            <w:tcW w:w="646" w:type="pct"/>
          </w:tcPr>
          <w:p w14:paraId="456E738D" w14:textId="77777777" w:rsidR="00E27D84" w:rsidRPr="00E27D84" w:rsidRDefault="00E27D84" w:rsidP="00443A9A">
            <w:pPr>
              <w:spacing w:before="0" w:after="0"/>
              <w:contextualSpacing/>
              <w:rPr>
                <w:szCs w:val="20"/>
              </w:rPr>
            </w:pPr>
            <w:r w:rsidRPr="00E27D84">
              <w:rPr>
                <w:szCs w:val="20"/>
              </w:rPr>
              <w:t>native language.</w:t>
            </w:r>
          </w:p>
          <w:p w14:paraId="3953AEE1" w14:textId="77777777" w:rsidR="00E27D84" w:rsidRPr="00E27D84" w:rsidRDefault="00E27D84" w:rsidP="00443A9A">
            <w:pPr>
              <w:spacing w:before="0" w:after="0"/>
              <w:contextualSpacing/>
              <w:rPr>
                <w:szCs w:val="20"/>
              </w:rPr>
            </w:pPr>
            <w:r w:rsidRPr="00E27D84">
              <w:rPr>
                <w:szCs w:val="20"/>
              </w:rPr>
              <w:t>This can also be used for bi-lingual or multi-lingual people.</w:t>
            </w:r>
          </w:p>
        </w:tc>
      </w:tr>
      <w:tr w:rsidR="00A07132" w:rsidRPr="001650DF" w14:paraId="2D7618D7" w14:textId="77777777" w:rsidTr="00D1622F">
        <w:tc>
          <w:tcPr>
            <w:tcW w:w="1111" w:type="pct"/>
          </w:tcPr>
          <w:p w14:paraId="0263D76E" w14:textId="77777777" w:rsidR="00E27D84" w:rsidRPr="00E27D84" w:rsidRDefault="00E27D84" w:rsidP="00443A9A">
            <w:pPr>
              <w:spacing w:before="0" w:after="0"/>
              <w:contextualSpacing/>
              <w:rPr>
                <w:szCs w:val="20"/>
              </w:rPr>
            </w:pPr>
            <w:r w:rsidRPr="00E27D84">
              <w:rPr>
                <w:szCs w:val="20"/>
              </w:rPr>
              <w:t>raceCode</w:t>
            </w:r>
          </w:p>
        </w:tc>
        <w:tc>
          <w:tcPr>
            <w:tcW w:w="1482" w:type="pct"/>
          </w:tcPr>
          <w:p w14:paraId="4B4C5201" w14:textId="77777777" w:rsidR="00E27D84" w:rsidRPr="00E27D84" w:rsidRDefault="00E27D84" w:rsidP="00443A9A">
            <w:pPr>
              <w:spacing w:before="0" w:after="0"/>
              <w:contextualSpacing/>
              <w:rPr>
                <w:szCs w:val="20"/>
              </w:rPr>
            </w:pPr>
            <w:r w:rsidRPr="00E27D84">
              <w:rPr>
                <w:szCs w:val="20"/>
              </w:rPr>
              <w:t xml:space="preserve"> j:PersonRaceCode</w:t>
            </w:r>
          </w:p>
        </w:tc>
        <w:tc>
          <w:tcPr>
            <w:tcW w:w="834" w:type="pct"/>
          </w:tcPr>
          <w:p w14:paraId="49F2CF4D" w14:textId="77777777" w:rsidR="00E27D84" w:rsidRPr="00E27D84" w:rsidRDefault="00E27D84" w:rsidP="00443A9A">
            <w:pPr>
              <w:spacing w:before="0" w:after="0"/>
              <w:contextualSpacing/>
              <w:rPr>
                <w:szCs w:val="20"/>
                <w:u w:val="single"/>
              </w:rPr>
            </w:pPr>
            <w:r w:rsidRPr="00E27D84">
              <w:rPr>
                <w:szCs w:val="20"/>
              </w:rPr>
              <w:t>ncic:RACECodeType</w:t>
            </w:r>
          </w:p>
        </w:tc>
        <w:tc>
          <w:tcPr>
            <w:tcW w:w="927" w:type="pct"/>
          </w:tcPr>
          <w:p w14:paraId="03078CC6" w14:textId="77777777" w:rsidR="00E27D84" w:rsidRPr="00E27D84" w:rsidRDefault="00E27D84" w:rsidP="00443A9A">
            <w:pPr>
              <w:spacing w:before="0" w:after="0"/>
              <w:contextualSpacing/>
              <w:rPr>
                <w:szCs w:val="20"/>
              </w:rPr>
            </w:pPr>
            <w:r w:rsidRPr="00E27D84">
              <w:rPr>
                <w:szCs w:val="20"/>
              </w:rPr>
              <w:t>A classification of a person based on factors such as geographical locations and genetics.</w:t>
            </w:r>
          </w:p>
        </w:tc>
        <w:tc>
          <w:tcPr>
            <w:tcW w:w="646" w:type="pct"/>
          </w:tcPr>
          <w:p w14:paraId="53B04C90" w14:textId="77777777" w:rsidR="00E27D84" w:rsidRPr="00E27D84" w:rsidRDefault="00E27D84" w:rsidP="00443A9A">
            <w:pPr>
              <w:spacing w:before="0" w:after="0"/>
              <w:contextualSpacing/>
              <w:rPr>
                <w:szCs w:val="20"/>
              </w:rPr>
            </w:pPr>
          </w:p>
        </w:tc>
      </w:tr>
      <w:tr w:rsidR="00A07132" w:rsidRPr="001650DF" w14:paraId="5BA87A7F" w14:textId="77777777" w:rsidTr="00D1622F">
        <w:tc>
          <w:tcPr>
            <w:tcW w:w="1111" w:type="pct"/>
          </w:tcPr>
          <w:p w14:paraId="26A3C97F" w14:textId="77777777" w:rsidR="00E27D84" w:rsidRPr="00E27D84" w:rsidRDefault="00E27D84" w:rsidP="00443A9A">
            <w:pPr>
              <w:spacing w:before="0" w:after="0"/>
              <w:contextualSpacing/>
              <w:rPr>
                <w:szCs w:val="20"/>
              </w:rPr>
            </w:pPr>
            <w:r w:rsidRPr="00E27D84">
              <w:rPr>
                <w:szCs w:val="20"/>
              </w:rPr>
              <w:t>sexCode</w:t>
            </w:r>
          </w:p>
        </w:tc>
        <w:tc>
          <w:tcPr>
            <w:tcW w:w="1482" w:type="pct"/>
          </w:tcPr>
          <w:p w14:paraId="7475DB5C" w14:textId="77777777" w:rsidR="00E27D84" w:rsidRPr="00E27D84" w:rsidRDefault="00E27D84" w:rsidP="00443A9A">
            <w:pPr>
              <w:spacing w:before="0" w:after="0"/>
              <w:contextualSpacing/>
              <w:rPr>
                <w:szCs w:val="20"/>
              </w:rPr>
            </w:pPr>
            <w:r w:rsidRPr="00E27D84">
              <w:rPr>
                <w:szCs w:val="20"/>
              </w:rPr>
              <w:t>j:PersonSexCode</w:t>
            </w:r>
          </w:p>
        </w:tc>
        <w:tc>
          <w:tcPr>
            <w:tcW w:w="834" w:type="pct"/>
          </w:tcPr>
          <w:p w14:paraId="686D4A89" w14:textId="77777777" w:rsidR="00E27D84" w:rsidRPr="00E27D84" w:rsidRDefault="00E27D84" w:rsidP="00443A9A">
            <w:pPr>
              <w:spacing w:before="0" w:after="0"/>
              <w:contextualSpacing/>
              <w:rPr>
                <w:szCs w:val="20"/>
                <w:u w:val="single"/>
              </w:rPr>
            </w:pPr>
            <w:r w:rsidRPr="00E27D84">
              <w:rPr>
                <w:szCs w:val="20"/>
              </w:rPr>
              <w:t>ncic:SEXCodeType</w:t>
            </w:r>
          </w:p>
        </w:tc>
        <w:tc>
          <w:tcPr>
            <w:tcW w:w="927" w:type="pct"/>
          </w:tcPr>
          <w:p w14:paraId="43D15C2F" w14:textId="77777777" w:rsidR="00E27D84" w:rsidRPr="00E27D84" w:rsidRDefault="00E27D84" w:rsidP="00443A9A">
            <w:pPr>
              <w:spacing w:before="0" w:after="0"/>
              <w:contextualSpacing/>
              <w:rPr>
                <w:szCs w:val="20"/>
              </w:rPr>
            </w:pPr>
            <w:r w:rsidRPr="00E27D84">
              <w:rPr>
                <w:szCs w:val="20"/>
              </w:rPr>
              <w:t>A gender or sex of a person.</w:t>
            </w:r>
          </w:p>
        </w:tc>
        <w:tc>
          <w:tcPr>
            <w:tcW w:w="646" w:type="pct"/>
          </w:tcPr>
          <w:p w14:paraId="51CA5EED" w14:textId="77777777" w:rsidR="00E27D84" w:rsidRPr="00E27D84" w:rsidRDefault="00E27D84" w:rsidP="00443A9A">
            <w:pPr>
              <w:spacing w:before="0" w:after="0"/>
              <w:contextualSpacing/>
              <w:rPr>
                <w:szCs w:val="20"/>
              </w:rPr>
            </w:pPr>
          </w:p>
        </w:tc>
      </w:tr>
      <w:tr w:rsidR="00A07132" w:rsidRPr="001650DF" w14:paraId="41F45739" w14:textId="77777777" w:rsidTr="00D1622F">
        <w:tc>
          <w:tcPr>
            <w:tcW w:w="1111" w:type="pct"/>
          </w:tcPr>
          <w:p w14:paraId="69703027" w14:textId="77777777" w:rsidR="00E27D84" w:rsidRPr="00E27D84" w:rsidRDefault="00E27D84" w:rsidP="00443A9A">
            <w:pPr>
              <w:spacing w:before="0" w:after="0"/>
              <w:contextualSpacing/>
              <w:rPr>
                <w:szCs w:val="20"/>
              </w:rPr>
            </w:pPr>
            <w:r w:rsidRPr="00E27D84">
              <w:rPr>
                <w:szCs w:val="20"/>
              </w:rPr>
              <w:t>sexualOrientation</w:t>
            </w:r>
          </w:p>
        </w:tc>
        <w:tc>
          <w:tcPr>
            <w:tcW w:w="1482" w:type="pct"/>
          </w:tcPr>
          <w:p w14:paraId="0FF43617" w14:textId="77777777" w:rsidR="00E27D84" w:rsidRPr="00E27D84" w:rsidRDefault="00E27D84" w:rsidP="00443A9A">
            <w:pPr>
              <w:spacing w:before="0" w:after="0"/>
              <w:contextualSpacing/>
              <w:rPr>
                <w:szCs w:val="20"/>
              </w:rPr>
            </w:pPr>
            <w:r w:rsidRPr="00E27D84">
              <w:rPr>
                <w:szCs w:val="20"/>
              </w:rPr>
              <w:t>nc:PersonSexualOrientationText</w:t>
            </w:r>
          </w:p>
        </w:tc>
        <w:tc>
          <w:tcPr>
            <w:tcW w:w="834" w:type="pct"/>
          </w:tcPr>
          <w:p w14:paraId="26CBD5BE"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74D39524" w14:textId="77777777" w:rsidR="00E27D84" w:rsidRPr="00E27D84" w:rsidRDefault="00E27D84" w:rsidP="00443A9A">
            <w:pPr>
              <w:spacing w:before="0" w:after="0"/>
              <w:contextualSpacing/>
              <w:rPr>
                <w:szCs w:val="20"/>
              </w:rPr>
            </w:pPr>
            <w:r w:rsidRPr="00E27D84">
              <w:rPr>
                <w:szCs w:val="20"/>
              </w:rPr>
              <w:t>A target gender of the sexual interest of a person.</w:t>
            </w:r>
          </w:p>
        </w:tc>
        <w:tc>
          <w:tcPr>
            <w:tcW w:w="646" w:type="pct"/>
          </w:tcPr>
          <w:p w14:paraId="740D6BFA" w14:textId="77777777" w:rsidR="00E27D84" w:rsidRPr="00E27D84" w:rsidRDefault="00E27D84" w:rsidP="00443A9A">
            <w:pPr>
              <w:spacing w:before="0" w:after="0"/>
              <w:contextualSpacing/>
              <w:rPr>
                <w:szCs w:val="20"/>
              </w:rPr>
            </w:pPr>
          </w:p>
        </w:tc>
      </w:tr>
      <w:tr w:rsidR="00A07132" w:rsidRPr="001650DF" w14:paraId="15649436" w14:textId="77777777" w:rsidTr="00D1622F">
        <w:tc>
          <w:tcPr>
            <w:tcW w:w="1111" w:type="pct"/>
          </w:tcPr>
          <w:p w14:paraId="55C2F3DB" w14:textId="77777777" w:rsidR="00E27D84" w:rsidRPr="00E27D84" w:rsidRDefault="00E27D84" w:rsidP="00443A9A">
            <w:pPr>
              <w:spacing w:before="0" w:after="0"/>
              <w:contextualSpacing/>
              <w:rPr>
                <w:szCs w:val="20"/>
              </w:rPr>
            </w:pPr>
            <w:r w:rsidRPr="00E27D84">
              <w:rPr>
                <w:szCs w:val="20"/>
              </w:rPr>
              <w:t>skinToneCode</w:t>
            </w:r>
          </w:p>
        </w:tc>
        <w:tc>
          <w:tcPr>
            <w:tcW w:w="1482" w:type="pct"/>
          </w:tcPr>
          <w:p w14:paraId="331203B5" w14:textId="77777777" w:rsidR="00E27D84" w:rsidRPr="00E27D84" w:rsidRDefault="00E27D84" w:rsidP="00443A9A">
            <w:pPr>
              <w:spacing w:before="0" w:after="0"/>
              <w:contextualSpacing/>
              <w:rPr>
                <w:szCs w:val="20"/>
              </w:rPr>
            </w:pPr>
            <w:r w:rsidRPr="00E27D84">
              <w:rPr>
                <w:szCs w:val="20"/>
              </w:rPr>
              <w:t xml:space="preserve"> j:PersonSkinToneCode</w:t>
            </w:r>
          </w:p>
        </w:tc>
        <w:tc>
          <w:tcPr>
            <w:tcW w:w="834" w:type="pct"/>
          </w:tcPr>
          <w:p w14:paraId="552506DA" w14:textId="77777777" w:rsidR="00E27D84" w:rsidRPr="00E27D84" w:rsidRDefault="00E27D84" w:rsidP="00443A9A">
            <w:pPr>
              <w:spacing w:before="0" w:after="0"/>
              <w:contextualSpacing/>
              <w:rPr>
                <w:szCs w:val="20"/>
                <w:u w:val="single"/>
              </w:rPr>
            </w:pPr>
            <w:r w:rsidRPr="00E27D84">
              <w:rPr>
                <w:szCs w:val="20"/>
              </w:rPr>
              <w:t>ncic:SKINCodeType</w:t>
            </w:r>
          </w:p>
        </w:tc>
        <w:tc>
          <w:tcPr>
            <w:tcW w:w="927" w:type="pct"/>
          </w:tcPr>
          <w:p w14:paraId="0884B9B5" w14:textId="77777777" w:rsidR="00E27D84" w:rsidRPr="00E27D84" w:rsidRDefault="00E27D84" w:rsidP="00443A9A">
            <w:pPr>
              <w:spacing w:before="0" w:after="0"/>
              <w:contextualSpacing/>
              <w:rPr>
                <w:szCs w:val="20"/>
              </w:rPr>
            </w:pPr>
            <w:r w:rsidRPr="00E27D84">
              <w:rPr>
                <w:szCs w:val="20"/>
              </w:rPr>
              <w:t>A color or tone of the skin of a person.</w:t>
            </w:r>
          </w:p>
        </w:tc>
        <w:tc>
          <w:tcPr>
            <w:tcW w:w="646" w:type="pct"/>
          </w:tcPr>
          <w:p w14:paraId="66D5066E" w14:textId="77777777" w:rsidR="00E27D84" w:rsidRPr="00E27D84" w:rsidRDefault="00E27D84" w:rsidP="00443A9A">
            <w:pPr>
              <w:spacing w:before="0" w:after="0"/>
              <w:contextualSpacing/>
              <w:rPr>
                <w:szCs w:val="20"/>
              </w:rPr>
            </w:pPr>
          </w:p>
        </w:tc>
      </w:tr>
      <w:tr w:rsidR="00A07132" w:rsidRPr="001650DF" w14:paraId="0DFBD918" w14:textId="77777777" w:rsidTr="00D1622F">
        <w:tc>
          <w:tcPr>
            <w:tcW w:w="1111" w:type="pct"/>
          </w:tcPr>
          <w:p w14:paraId="4E96A4D2" w14:textId="18C7F285" w:rsidR="00E27D84" w:rsidRPr="00E27D84" w:rsidRDefault="00CF3D25" w:rsidP="00443A9A">
            <w:pPr>
              <w:spacing w:before="0" w:after="0"/>
              <w:contextualSpacing/>
              <w:rPr>
                <w:szCs w:val="20"/>
              </w:rPr>
            </w:pPr>
            <w:r>
              <w:rPr>
                <w:szCs w:val="20"/>
              </w:rPr>
              <w:t>ssn</w:t>
            </w:r>
            <w:r w:rsidR="00E27D84" w:rsidRPr="00E27D84">
              <w:rPr>
                <w:szCs w:val="20"/>
              </w:rPr>
              <w:t>Identification</w:t>
            </w:r>
          </w:p>
        </w:tc>
        <w:tc>
          <w:tcPr>
            <w:tcW w:w="1482" w:type="pct"/>
          </w:tcPr>
          <w:p w14:paraId="043DF7E4" w14:textId="77777777" w:rsidR="00E27D84" w:rsidRPr="00E27D84" w:rsidRDefault="00E27D84" w:rsidP="00443A9A">
            <w:pPr>
              <w:spacing w:before="0" w:after="0"/>
              <w:contextualSpacing/>
              <w:rPr>
                <w:szCs w:val="20"/>
              </w:rPr>
            </w:pPr>
            <w:r w:rsidRPr="00E27D84">
              <w:rPr>
                <w:szCs w:val="20"/>
              </w:rPr>
              <w:t>nc:PersonSSNIdentification</w:t>
            </w:r>
          </w:p>
        </w:tc>
        <w:tc>
          <w:tcPr>
            <w:tcW w:w="834" w:type="pct"/>
          </w:tcPr>
          <w:p w14:paraId="585B9302" w14:textId="77777777" w:rsidR="00E27D84" w:rsidRPr="00E27D84" w:rsidRDefault="00E27D84" w:rsidP="00443A9A">
            <w:pPr>
              <w:spacing w:before="0" w:after="0"/>
              <w:contextualSpacing/>
              <w:rPr>
                <w:szCs w:val="20"/>
                <w:u w:val="single"/>
              </w:rPr>
            </w:pPr>
            <w:r w:rsidRPr="00E27D84">
              <w:rPr>
                <w:szCs w:val="20"/>
              </w:rPr>
              <w:t>nc:IdentificationType</w:t>
            </w:r>
          </w:p>
        </w:tc>
        <w:tc>
          <w:tcPr>
            <w:tcW w:w="927" w:type="pct"/>
          </w:tcPr>
          <w:p w14:paraId="4C23A1DF" w14:textId="5FD854FB" w:rsidR="00E27D84" w:rsidRPr="00E27D84" w:rsidRDefault="00E27D84" w:rsidP="00443A9A">
            <w:pPr>
              <w:spacing w:before="0" w:after="0"/>
              <w:contextualSpacing/>
              <w:rPr>
                <w:szCs w:val="20"/>
              </w:rPr>
            </w:pPr>
            <w:r w:rsidRPr="00E27D84">
              <w:rPr>
                <w:szCs w:val="20"/>
              </w:rPr>
              <w:t xml:space="preserve">A unique identification reference to a living person; </w:t>
            </w:r>
            <w:r w:rsidRPr="00E27D84">
              <w:rPr>
                <w:szCs w:val="20"/>
              </w:rPr>
              <w:lastRenderedPageBreak/>
              <w:t xml:space="preserve">assigned by </w:t>
            </w:r>
            <w:r w:rsidR="009A7BE1">
              <w:rPr>
                <w:szCs w:val="20"/>
              </w:rPr>
              <w:t>a country.</w:t>
            </w:r>
          </w:p>
        </w:tc>
        <w:tc>
          <w:tcPr>
            <w:tcW w:w="646" w:type="pct"/>
          </w:tcPr>
          <w:p w14:paraId="0E05C24E" w14:textId="09411DF1" w:rsidR="00E27D84" w:rsidRPr="00E27D84" w:rsidRDefault="009A7BE1" w:rsidP="00443A9A">
            <w:pPr>
              <w:spacing w:before="0" w:after="0"/>
              <w:contextualSpacing/>
              <w:rPr>
                <w:szCs w:val="20"/>
              </w:rPr>
            </w:pPr>
            <w:r>
              <w:rPr>
                <w:szCs w:val="20"/>
              </w:rPr>
              <w:lastRenderedPageBreak/>
              <w:t>In the US and Canada, t</w:t>
            </w:r>
            <w:r w:rsidR="00E27D84" w:rsidRPr="00E27D84">
              <w:rPr>
                <w:szCs w:val="20"/>
              </w:rPr>
              <w:t>his is a 9-</w:t>
            </w:r>
            <w:r w:rsidR="00E27D84" w:rsidRPr="00E27D84">
              <w:rPr>
                <w:szCs w:val="20"/>
              </w:rPr>
              <w:lastRenderedPageBreak/>
              <w:t>digit numeric identifier. ssn, SSN, social security number</w:t>
            </w:r>
            <w:r>
              <w:rPr>
                <w:szCs w:val="20"/>
              </w:rPr>
              <w:t>, social insurance number</w:t>
            </w:r>
          </w:p>
        </w:tc>
      </w:tr>
      <w:tr w:rsidR="00A07132" w:rsidRPr="001650DF" w14:paraId="3654DD29" w14:textId="77777777" w:rsidTr="00D1622F">
        <w:tc>
          <w:tcPr>
            <w:tcW w:w="1111" w:type="pct"/>
          </w:tcPr>
          <w:p w14:paraId="7831014F" w14:textId="77777777" w:rsidR="00E27D84" w:rsidRPr="00E27D84" w:rsidRDefault="00E27D84" w:rsidP="00443A9A">
            <w:pPr>
              <w:spacing w:before="0" w:after="0"/>
              <w:contextualSpacing/>
              <w:rPr>
                <w:szCs w:val="20"/>
              </w:rPr>
            </w:pPr>
            <w:r w:rsidRPr="00E27D84">
              <w:rPr>
                <w:szCs w:val="20"/>
              </w:rPr>
              <w:lastRenderedPageBreak/>
              <w:t>weight</w:t>
            </w:r>
          </w:p>
        </w:tc>
        <w:tc>
          <w:tcPr>
            <w:tcW w:w="1482" w:type="pct"/>
          </w:tcPr>
          <w:p w14:paraId="0B0C36FA" w14:textId="77777777" w:rsidR="00E27D84" w:rsidRPr="00E27D84" w:rsidRDefault="00E27D84" w:rsidP="00443A9A">
            <w:pPr>
              <w:spacing w:before="0" w:after="0"/>
              <w:contextualSpacing/>
              <w:rPr>
                <w:szCs w:val="20"/>
              </w:rPr>
            </w:pPr>
            <w:r w:rsidRPr="00E27D84">
              <w:rPr>
                <w:szCs w:val="20"/>
              </w:rPr>
              <w:t>nc:PersonWeightMeasure</w:t>
            </w:r>
          </w:p>
        </w:tc>
        <w:tc>
          <w:tcPr>
            <w:tcW w:w="834" w:type="pct"/>
          </w:tcPr>
          <w:p w14:paraId="6EA5D149" w14:textId="77777777" w:rsidR="00E27D84" w:rsidRPr="00E27D84" w:rsidRDefault="00E27D84" w:rsidP="00443A9A">
            <w:pPr>
              <w:spacing w:before="0" w:after="0"/>
              <w:contextualSpacing/>
              <w:rPr>
                <w:szCs w:val="20"/>
                <w:u w:val="single"/>
              </w:rPr>
            </w:pPr>
            <w:r w:rsidRPr="00E27D84">
              <w:rPr>
                <w:szCs w:val="20"/>
              </w:rPr>
              <w:t>nc:WeightMeasureType</w:t>
            </w:r>
          </w:p>
        </w:tc>
        <w:tc>
          <w:tcPr>
            <w:tcW w:w="927" w:type="pct"/>
          </w:tcPr>
          <w:p w14:paraId="6A5ACDC3" w14:textId="77777777" w:rsidR="00E27D84" w:rsidRPr="00E27D84" w:rsidRDefault="00E27D84" w:rsidP="00443A9A">
            <w:pPr>
              <w:spacing w:before="0" w:after="0"/>
              <w:contextualSpacing/>
              <w:rPr>
                <w:szCs w:val="20"/>
              </w:rPr>
            </w:pPr>
            <w:r w:rsidRPr="00E27D84">
              <w:rPr>
                <w:szCs w:val="20"/>
              </w:rPr>
              <w:t>A measurement of the weight of a person.</w:t>
            </w:r>
          </w:p>
        </w:tc>
        <w:tc>
          <w:tcPr>
            <w:tcW w:w="646" w:type="pct"/>
          </w:tcPr>
          <w:p w14:paraId="38948F93" w14:textId="77777777" w:rsidR="00E27D84" w:rsidRPr="00E27D84" w:rsidRDefault="00E27D84" w:rsidP="00443A9A">
            <w:pPr>
              <w:spacing w:before="0" w:after="0"/>
              <w:contextualSpacing/>
              <w:rPr>
                <w:szCs w:val="20"/>
              </w:rPr>
            </w:pPr>
          </w:p>
        </w:tc>
      </w:tr>
      <w:tr w:rsidR="00A07132" w:rsidRPr="001650DF" w14:paraId="37AFDE92" w14:textId="77777777" w:rsidTr="00D1622F">
        <w:tc>
          <w:tcPr>
            <w:tcW w:w="1111" w:type="pct"/>
          </w:tcPr>
          <w:p w14:paraId="70B530CE" w14:textId="3880EA27" w:rsidR="00E27D84" w:rsidRPr="00E27D84" w:rsidRDefault="00E27D84" w:rsidP="00443A9A">
            <w:pPr>
              <w:spacing w:before="0" w:after="0"/>
              <w:contextualSpacing/>
              <w:rPr>
                <w:szCs w:val="20"/>
              </w:rPr>
            </w:pPr>
            <w:r w:rsidRPr="00E27D84">
              <w:rPr>
                <w:szCs w:val="20"/>
              </w:rPr>
              <w:t>nationalityI</w:t>
            </w:r>
            <w:r w:rsidR="00CF3D25">
              <w:rPr>
                <w:szCs w:val="20"/>
              </w:rPr>
              <w:t>so</w:t>
            </w:r>
            <w:r w:rsidRPr="00E27D84">
              <w:rPr>
                <w:szCs w:val="20"/>
              </w:rPr>
              <w:t>3166Alpha2Code</w:t>
            </w:r>
          </w:p>
        </w:tc>
        <w:tc>
          <w:tcPr>
            <w:tcW w:w="1482" w:type="pct"/>
          </w:tcPr>
          <w:p w14:paraId="721E308A" w14:textId="77777777" w:rsidR="00E27D84" w:rsidRPr="00E27D84" w:rsidRDefault="00E27D84" w:rsidP="00443A9A">
            <w:pPr>
              <w:spacing w:before="0" w:after="0"/>
              <w:contextualSpacing/>
              <w:rPr>
                <w:szCs w:val="20"/>
              </w:rPr>
            </w:pPr>
            <w:r w:rsidRPr="00E27D84">
              <w:rPr>
                <w:szCs w:val="20"/>
              </w:rPr>
              <w:t>nc:PersonNationalityISO3166Alpha2Code</w:t>
            </w:r>
          </w:p>
        </w:tc>
        <w:tc>
          <w:tcPr>
            <w:tcW w:w="834" w:type="pct"/>
          </w:tcPr>
          <w:p w14:paraId="0B3918F2" w14:textId="77777777" w:rsidR="00E27D84" w:rsidRPr="00E27D84" w:rsidRDefault="00E27D84" w:rsidP="00443A9A">
            <w:pPr>
              <w:spacing w:before="0" w:after="0"/>
              <w:contextualSpacing/>
              <w:rPr>
                <w:szCs w:val="20"/>
                <w:u w:val="single"/>
              </w:rPr>
            </w:pPr>
            <w:r w:rsidRPr="00E27D84">
              <w:rPr>
                <w:szCs w:val="20"/>
              </w:rPr>
              <w:t>iso_3166:CountryAlpha2CodeType</w:t>
            </w:r>
          </w:p>
        </w:tc>
        <w:tc>
          <w:tcPr>
            <w:tcW w:w="927" w:type="pct"/>
          </w:tcPr>
          <w:p w14:paraId="287EA44D" w14:textId="77777777" w:rsidR="00E27D84" w:rsidRPr="00E27D84" w:rsidRDefault="00E27D84" w:rsidP="00443A9A">
            <w:pPr>
              <w:spacing w:before="0" w:after="0"/>
              <w:contextualSpacing/>
              <w:rPr>
                <w:szCs w:val="20"/>
              </w:rPr>
            </w:pPr>
            <w:r w:rsidRPr="00E27D84">
              <w:rPr>
                <w:szCs w:val="20"/>
              </w:rPr>
              <w:t>A country of a person's citizenship or a country in which a person is deemed a national.</w:t>
            </w:r>
          </w:p>
        </w:tc>
        <w:tc>
          <w:tcPr>
            <w:tcW w:w="646" w:type="pct"/>
          </w:tcPr>
          <w:p w14:paraId="1D71F425" w14:textId="77777777" w:rsidR="00E27D84" w:rsidRPr="00E27D84" w:rsidRDefault="00E27D84" w:rsidP="00443A9A">
            <w:pPr>
              <w:spacing w:before="0" w:after="0"/>
              <w:contextualSpacing/>
              <w:rPr>
                <w:szCs w:val="20"/>
              </w:rPr>
            </w:pPr>
          </w:p>
        </w:tc>
      </w:tr>
      <w:tr w:rsidR="00A07132" w:rsidRPr="001650DF" w14:paraId="4D0EE870" w14:textId="77777777" w:rsidTr="00D1622F">
        <w:tc>
          <w:tcPr>
            <w:tcW w:w="1111" w:type="pct"/>
          </w:tcPr>
          <w:p w14:paraId="70FA6A8B" w14:textId="77777777" w:rsidR="00E27D84" w:rsidRPr="00E27D84" w:rsidRDefault="00E27D84" w:rsidP="00443A9A">
            <w:pPr>
              <w:spacing w:before="0" w:after="0"/>
              <w:contextualSpacing/>
              <w:rPr>
                <w:szCs w:val="20"/>
              </w:rPr>
            </w:pPr>
            <w:r w:rsidRPr="00E27D84">
              <w:rPr>
                <w:szCs w:val="20"/>
              </w:rPr>
              <w:t>accent</w:t>
            </w:r>
          </w:p>
        </w:tc>
        <w:tc>
          <w:tcPr>
            <w:tcW w:w="1482" w:type="pct"/>
          </w:tcPr>
          <w:p w14:paraId="51D638BA" w14:textId="77777777" w:rsidR="00E27D84" w:rsidRPr="00E27D84" w:rsidRDefault="00E27D84" w:rsidP="00443A9A">
            <w:pPr>
              <w:spacing w:before="0" w:after="0"/>
              <w:contextualSpacing/>
              <w:rPr>
                <w:szCs w:val="20"/>
              </w:rPr>
            </w:pPr>
            <w:r w:rsidRPr="00E27D84">
              <w:rPr>
                <w:szCs w:val="20"/>
              </w:rPr>
              <w:t>nc:PersonAccentText</w:t>
            </w:r>
          </w:p>
        </w:tc>
        <w:tc>
          <w:tcPr>
            <w:tcW w:w="834" w:type="pct"/>
          </w:tcPr>
          <w:p w14:paraId="224B168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5AB3206" w14:textId="77777777" w:rsidR="00E27D84" w:rsidRPr="00E27D84" w:rsidRDefault="00E27D84" w:rsidP="00443A9A">
            <w:pPr>
              <w:spacing w:before="0" w:after="0"/>
              <w:contextualSpacing/>
              <w:rPr>
                <w:szCs w:val="20"/>
              </w:rPr>
            </w:pPr>
            <w:r w:rsidRPr="00E27D84">
              <w:rPr>
                <w:szCs w:val="20"/>
              </w:rPr>
              <w:t>A manner of pronunciation; a way of pronouncing words that may indicate the place of origin or social background of the speaker.</w:t>
            </w:r>
          </w:p>
        </w:tc>
        <w:tc>
          <w:tcPr>
            <w:tcW w:w="646" w:type="pct"/>
          </w:tcPr>
          <w:p w14:paraId="03AADDE2" w14:textId="77777777" w:rsidR="00E27D84" w:rsidRPr="00E27D84" w:rsidRDefault="00E27D84" w:rsidP="00443A9A">
            <w:pPr>
              <w:spacing w:before="0" w:after="0"/>
              <w:contextualSpacing/>
              <w:rPr>
                <w:szCs w:val="20"/>
              </w:rPr>
            </w:pPr>
          </w:p>
        </w:tc>
      </w:tr>
      <w:tr w:rsidR="00A07132" w:rsidRPr="001650DF" w14:paraId="230AC709" w14:textId="77777777" w:rsidTr="00D1622F">
        <w:tc>
          <w:tcPr>
            <w:tcW w:w="1111" w:type="pct"/>
          </w:tcPr>
          <w:p w14:paraId="4FF7F983" w14:textId="77777777" w:rsidR="00E27D84" w:rsidRPr="00E27D84" w:rsidRDefault="00E27D84" w:rsidP="00443A9A">
            <w:pPr>
              <w:spacing w:before="0" w:after="0"/>
              <w:contextualSpacing/>
              <w:rPr>
                <w:szCs w:val="20"/>
              </w:rPr>
            </w:pPr>
            <w:r w:rsidRPr="00E27D84">
              <w:rPr>
                <w:szCs w:val="20"/>
              </w:rPr>
              <w:t>medicalCondition</w:t>
            </w:r>
          </w:p>
        </w:tc>
        <w:tc>
          <w:tcPr>
            <w:tcW w:w="1482" w:type="pct"/>
          </w:tcPr>
          <w:p w14:paraId="772BF4D9" w14:textId="77777777" w:rsidR="00E27D84" w:rsidRPr="00E27D84" w:rsidRDefault="00E27D84" w:rsidP="00443A9A">
            <w:pPr>
              <w:spacing w:before="0" w:after="0"/>
              <w:contextualSpacing/>
              <w:rPr>
                <w:szCs w:val="20"/>
              </w:rPr>
            </w:pPr>
            <w:r w:rsidRPr="00E27D84">
              <w:rPr>
                <w:szCs w:val="20"/>
              </w:rPr>
              <w:t>nc:PersonMedicalCondition</w:t>
            </w:r>
          </w:p>
        </w:tc>
        <w:tc>
          <w:tcPr>
            <w:tcW w:w="834" w:type="pct"/>
          </w:tcPr>
          <w:p w14:paraId="6C5D1600" w14:textId="77777777" w:rsidR="00E27D84" w:rsidRPr="00E27D84" w:rsidRDefault="00E27D84" w:rsidP="00443A9A">
            <w:pPr>
              <w:spacing w:before="0" w:after="0"/>
              <w:contextualSpacing/>
              <w:rPr>
                <w:szCs w:val="20"/>
                <w:u w:val="single"/>
              </w:rPr>
            </w:pPr>
            <w:r w:rsidRPr="00E27D84">
              <w:rPr>
                <w:szCs w:val="20"/>
              </w:rPr>
              <w:t>nc:MedicalConditionType</w:t>
            </w:r>
          </w:p>
        </w:tc>
        <w:tc>
          <w:tcPr>
            <w:tcW w:w="927" w:type="pct"/>
          </w:tcPr>
          <w:p w14:paraId="4A21F0DD" w14:textId="77777777" w:rsidR="00E27D84" w:rsidRPr="00E27D84" w:rsidRDefault="00E27D84" w:rsidP="00443A9A">
            <w:pPr>
              <w:spacing w:before="0" w:after="0"/>
              <w:contextualSpacing/>
              <w:rPr>
                <w:szCs w:val="20"/>
              </w:rPr>
            </w:pPr>
            <w:r w:rsidRPr="00E27D84">
              <w:rPr>
                <w:szCs w:val="20"/>
              </w:rPr>
              <w:t>A state of health for a person, on-going or present.</w:t>
            </w:r>
          </w:p>
        </w:tc>
        <w:tc>
          <w:tcPr>
            <w:tcW w:w="646" w:type="pct"/>
          </w:tcPr>
          <w:p w14:paraId="132239A9" w14:textId="77777777" w:rsidR="00E27D84" w:rsidRPr="00E27D84" w:rsidRDefault="00E27D84" w:rsidP="00443A9A">
            <w:pPr>
              <w:spacing w:before="0" w:after="0"/>
              <w:contextualSpacing/>
              <w:rPr>
                <w:szCs w:val="20"/>
              </w:rPr>
            </w:pPr>
          </w:p>
        </w:tc>
      </w:tr>
      <w:tr w:rsidR="00A07132" w:rsidRPr="001650DF" w14:paraId="37527256" w14:textId="77777777" w:rsidTr="00D1622F">
        <w:tc>
          <w:tcPr>
            <w:tcW w:w="1111" w:type="pct"/>
          </w:tcPr>
          <w:p w14:paraId="6F827869" w14:textId="77777777" w:rsidR="00E27D84" w:rsidRPr="00E27D84" w:rsidRDefault="00E27D84" w:rsidP="00443A9A">
            <w:pPr>
              <w:spacing w:before="0" w:after="0"/>
              <w:contextualSpacing/>
              <w:rPr>
                <w:szCs w:val="20"/>
              </w:rPr>
            </w:pPr>
            <w:r w:rsidRPr="00E27D84">
              <w:rPr>
                <w:szCs w:val="20"/>
              </w:rPr>
              <w:t>medicalDescription</w:t>
            </w:r>
          </w:p>
        </w:tc>
        <w:tc>
          <w:tcPr>
            <w:tcW w:w="1482" w:type="pct"/>
          </w:tcPr>
          <w:p w14:paraId="7B5253AB" w14:textId="77777777" w:rsidR="00E27D84" w:rsidRPr="00E27D84" w:rsidRDefault="00E27D84" w:rsidP="00443A9A">
            <w:pPr>
              <w:spacing w:before="0" w:after="0"/>
              <w:contextualSpacing/>
              <w:rPr>
                <w:szCs w:val="20"/>
              </w:rPr>
            </w:pPr>
            <w:r w:rsidRPr="00E27D84">
              <w:rPr>
                <w:szCs w:val="20"/>
              </w:rPr>
              <w:t>nc:PersonMedicalDescriptionText</w:t>
            </w:r>
          </w:p>
        </w:tc>
        <w:tc>
          <w:tcPr>
            <w:tcW w:w="834" w:type="pct"/>
          </w:tcPr>
          <w:p w14:paraId="2060CD52"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CB1828E" w14:textId="77777777" w:rsidR="00E27D84" w:rsidRPr="00E27D84" w:rsidRDefault="00E27D84" w:rsidP="00443A9A">
            <w:pPr>
              <w:spacing w:before="0" w:after="0"/>
              <w:contextualSpacing/>
              <w:rPr>
                <w:szCs w:val="20"/>
              </w:rPr>
            </w:pPr>
            <w:r w:rsidRPr="00E27D84">
              <w:rPr>
                <w:szCs w:val="20"/>
              </w:rPr>
              <w:t xml:space="preserve">A description of the overall </w:t>
            </w:r>
            <w:r w:rsidRPr="00E27D84">
              <w:rPr>
                <w:szCs w:val="20"/>
              </w:rPr>
              <w:lastRenderedPageBreak/>
              <w:t>health of a person.</w:t>
            </w:r>
          </w:p>
        </w:tc>
        <w:tc>
          <w:tcPr>
            <w:tcW w:w="646" w:type="pct"/>
          </w:tcPr>
          <w:p w14:paraId="00EA4B2B" w14:textId="77777777" w:rsidR="00E27D84" w:rsidRPr="00E27D84" w:rsidRDefault="00E27D84" w:rsidP="00443A9A">
            <w:pPr>
              <w:spacing w:before="0" w:after="0"/>
              <w:contextualSpacing/>
              <w:rPr>
                <w:szCs w:val="20"/>
              </w:rPr>
            </w:pPr>
          </w:p>
        </w:tc>
      </w:tr>
      <w:tr w:rsidR="00A07132" w:rsidRPr="001650DF" w14:paraId="40B7737E" w14:textId="77777777" w:rsidTr="00D1622F">
        <w:tc>
          <w:tcPr>
            <w:tcW w:w="1111" w:type="pct"/>
          </w:tcPr>
          <w:p w14:paraId="70F90C2E" w14:textId="77777777" w:rsidR="00E27D84" w:rsidRPr="00E27D84" w:rsidRDefault="00E27D84" w:rsidP="00443A9A">
            <w:pPr>
              <w:spacing w:before="0" w:after="0"/>
              <w:contextualSpacing/>
              <w:rPr>
                <w:szCs w:val="20"/>
              </w:rPr>
            </w:pPr>
            <w:r w:rsidRPr="00E27D84">
              <w:rPr>
                <w:szCs w:val="20"/>
              </w:rPr>
              <w:t>medicationRequired</w:t>
            </w:r>
          </w:p>
        </w:tc>
        <w:tc>
          <w:tcPr>
            <w:tcW w:w="1482" w:type="pct"/>
          </w:tcPr>
          <w:p w14:paraId="1D553C32" w14:textId="77777777" w:rsidR="00E27D84" w:rsidRPr="00E27D84" w:rsidRDefault="00E27D84" w:rsidP="00443A9A">
            <w:pPr>
              <w:spacing w:before="0" w:after="0"/>
              <w:contextualSpacing/>
              <w:rPr>
                <w:szCs w:val="20"/>
              </w:rPr>
            </w:pPr>
            <w:r w:rsidRPr="00E27D84">
              <w:rPr>
                <w:szCs w:val="20"/>
              </w:rPr>
              <w:t>nc:PersonMedicationRequiredText</w:t>
            </w:r>
          </w:p>
        </w:tc>
        <w:tc>
          <w:tcPr>
            <w:tcW w:w="834" w:type="pct"/>
          </w:tcPr>
          <w:p w14:paraId="69F30AD3"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BF3377D" w14:textId="77777777" w:rsidR="00E27D84" w:rsidRPr="00E27D84" w:rsidRDefault="00E27D84" w:rsidP="00443A9A">
            <w:pPr>
              <w:spacing w:before="0" w:after="0"/>
              <w:contextualSpacing/>
              <w:rPr>
                <w:szCs w:val="20"/>
              </w:rPr>
            </w:pPr>
            <w:r w:rsidRPr="00E27D84">
              <w:rPr>
                <w:szCs w:val="20"/>
              </w:rPr>
              <w:t>A medication and dosage required for a person.</w:t>
            </w:r>
          </w:p>
        </w:tc>
        <w:tc>
          <w:tcPr>
            <w:tcW w:w="646" w:type="pct"/>
          </w:tcPr>
          <w:p w14:paraId="2CA49366" w14:textId="77777777" w:rsidR="00E27D84" w:rsidRPr="00E27D84" w:rsidRDefault="00E27D84" w:rsidP="00443A9A">
            <w:pPr>
              <w:spacing w:before="0" w:after="0"/>
              <w:contextualSpacing/>
              <w:rPr>
                <w:szCs w:val="20"/>
              </w:rPr>
            </w:pPr>
          </w:p>
        </w:tc>
      </w:tr>
      <w:tr w:rsidR="00A07132" w:rsidRPr="001650DF" w14:paraId="40BD302F" w14:textId="77777777" w:rsidTr="00D1622F">
        <w:tc>
          <w:tcPr>
            <w:tcW w:w="1111" w:type="pct"/>
          </w:tcPr>
          <w:p w14:paraId="58D66E88" w14:textId="77777777" w:rsidR="00E27D84" w:rsidRPr="00E27D84" w:rsidRDefault="00E27D84" w:rsidP="00443A9A">
            <w:pPr>
              <w:spacing w:before="0" w:after="0"/>
              <w:contextualSpacing/>
              <w:rPr>
                <w:szCs w:val="20"/>
              </w:rPr>
            </w:pPr>
            <w:r w:rsidRPr="00E27D84">
              <w:rPr>
                <w:szCs w:val="20"/>
              </w:rPr>
              <w:t>mood</w:t>
            </w:r>
          </w:p>
        </w:tc>
        <w:tc>
          <w:tcPr>
            <w:tcW w:w="1482" w:type="pct"/>
          </w:tcPr>
          <w:p w14:paraId="355B355E" w14:textId="77777777" w:rsidR="00E27D84" w:rsidRPr="00E27D84" w:rsidRDefault="00E27D84" w:rsidP="00443A9A">
            <w:pPr>
              <w:spacing w:before="0" w:after="0"/>
              <w:contextualSpacing/>
              <w:rPr>
                <w:szCs w:val="20"/>
              </w:rPr>
            </w:pPr>
            <w:r w:rsidRPr="00E27D84">
              <w:rPr>
                <w:szCs w:val="20"/>
              </w:rPr>
              <w:t>nc:PersonMoodDescriptionText</w:t>
            </w:r>
          </w:p>
        </w:tc>
        <w:tc>
          <w:tcPr>
            <w:tcW w:w="834" w:type="pct"/>
          </w:tcPr>
          <w:p w14:paraId="071B2873"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37EB7A53" w14:textId="77777777" w:rsidR="00E27D84" w:rsidRPr="00E27D84" w:rsidRDefault="00E27D84" w:rsidP="00443A9A">
            <w:pPr>
              <w:spacing w:before="0" w:after="0"/>
              <w:contextualSpacing/>
              <w:rPr>
                <w:szCs w:val="20"/>
              </w:rPr>
            </w:pPr>
            <w:r w:rsidRPr="00E27D84">
              <w:rPr>
                <w:szCs w:val="20"/>
              </w:rPr>
              <w:t>A description of a state of feeling of a person.</w:t>
            </w:r>
          </w:p>
        </w:tc>
        <w:tc>
          <w:tcPr>
            <w:tcW w:w="646" w:type="pct"/>
          </w:tcPr>
          <w:p w14:paraId="5FC0A4FB" w14:textId="77777777" w:rsidR="00E27D84" w:rsidRPr="00E27D84" w:rsidRDefault="00E27D84" w:rsidP="00443A9A">
            <w:pPr>
              <w:spacing w:before="0" w:after="0"/>
              <w:contextualSpacing/>
              <w:rPr>
                <w:szCs w:val="20"/>
              </w:rPr>
            </w:pPr>
            <w:r w:rsidRPr="00E27D84">
              <w:rPr>
                <w:szCs w:val="20"/>
              </w:rPr>
              <w:t>temper, humor</w:t>
            </w:r>
          </w:p>
          <w:p w14:paraId="7C86216C" w14:textId="77777777" w:rsidR="00E27D84" w:rsidRPr="00E27D84" w:rsidRDefault="00E27D84" w:rsidP="00443A9A">
            <w:pPr>
              <w:spacing w:before="0" w:after="0"/>
              <w:contextualSpacing/>
              <w:rPr>
                <w:szCs w:val="20"/>
              </w:rPr>
            </w:pPr>
          </w:p>
        </w:tc>
      </w:tr>
      <w:tr w:rsidR="00A07132" w:rsidRPr="001650DF" w14:paraId="5B0B29D0" w14:textId="77777777" w:rsidTr="00D1622F">
        <w:tc>
          <w:tcPr>
            <w:tcW w:w="1111" w:type="pct"/>
          </w:tcPr>
          <w:p w14:paraId="34EE4FF8" w14:textId="77777777" w:rsidR="00E27D84" w:rsidRPr="00E27D84" w:rsidRDefault="00E27D84" w:rsidP="00443A9A">
            <w:pPr>
              <w:spacing w:before="0" w:after="0"/>
              <w:contextualSpacing/>
              <w:rPr>
                <w:szCs w:val="20"/>
              </w:rPr>
            </w:pPr>
            <w:r w:rsidRPr="00E27D84">
              <w:rPr>
                <w:szCs w:val="20"/>
              </w:rPr>
              <w:t>physicalDisability</w:t>
            </w:r>
          </w:p>
        </w:tc>
        <w:tc>
          <w:tcPr>
            <w:tcW w:w="1482" w:type="pct"/>
          </w:tcPr>
          <w:p w14:paraId="357EAF37" w14:textId="77777777" w:rsidR="00E27D84" w:rsidRPr="00E27D84" w:rsidRDefault="00E27D84" w:rsidP="00443A9A">
            <w:pPr>
              <w:spacing w:before="0" w:after="0"/>
              <w:contextualSpacing/>
              <w:rPr>
                <w:szCs w:val="20"/>
              </w:rPr>
            </w:pPr>
            <w:r w:rsidRPr="00E27D84">
              <w:rPr>
                <w:szCs w:val="20"/>
              </w:rPr>
              <w:t>nc:PersonPhysicalDisabilityText</w:t>
            </w:r>
          </w:p>
        </w:tc>
        <w:tc>
          <w:tcPr>
            <w:tcW w:w="834" w:type="pct"/>
          </w:tcPr>
          <w:p w14:paraId="5814ADD1" w14:textId="77777777" w:rsidR="00E27D84" w:rsidRPr="00E27D84" w:rsidRDefault="00E27D84" w:rsidP="00443A9A">
            <w:pPr>
              <w:spacing w:before="0" w:after="0"/>
              <w:contextualSpacing/>
              <w:rPr>
                <w:szCs w:val="20"/>
                <w:u w:val="single"/>
              </w:rPr>
            </w:pPr>
            <w:r w:rsidRPr="00E27D84">
              <w:rPr>
                <w:szCs w:val="20"/>
              </w:rPr>
              <w:t>nc:TextType</w:t>
            </w:r>
          </w:p>
        </w:tc>
        <w:tc>
          <w:tcPr>
            <w:tcW w:w="927" w:type="pct"/>
          </w:tcPr>
          <w:p w14:paraId="2C5D06CA" w14:textId="77777777" w:rsidR="00E27D84" w:rsidRPr="00E27D84" w:rsidRDefault="00E27D84" w:rsidP="00443A9A">
            <w:pPr>
              <w:spacing w:before="0" w:after="0"/>
              <w:contextualSpacing/>
              <w:rPr>
                <w:szCs w:val="20"/>
              </w:rPr>
            </w:pPr>
            <w:r w:rsidRPr="00E27D84">
              <w:rPr>
                <w:szCs w:val="20"/>
              </w:rPr>
              <w:t>A physical disability of a person.</w:t>
            </w:r>
          </w:p>
        </w:tc>
        <w:tc>
          <w:tcPr>
            <w:tcW w:w="646" w:type="pct"/>
          </w:tcPr>
          <w:p w14:paraId="07DA4163" w14:textId="77777777" w:rsidR="00E27D84" w:rsidRPr="00E27D84" w:rsidRDefault="00E27D84" w:rsidP="00443A9A">
            <w:pPr>
              <w:spacing w:before="0" w:after="0"/>
              <w:contextualSpacing/>
              <w:rPr>
                <w:szCs w:val="20"/>
              </w:rPr>
            </w:pPr>
          </w:p>
        </w:tc>
      </w:tr>
      <w:tr w:rsidR="00A07132" w:rsidRPr="001650DF" w14:paraId="4680603B" w14:textId="77777777" w:rsidTr="00D1622F">
        <w:tc>
          <w:tcPr>
            <w:tcW w:w="1111" w:type="pct"/>
          </w:tcPr>
          <w:p w14:paraId="564FE8E7" w14:textId="77777777" w:rsidR="00E27D84" w:rsidRPr="00E27D84" w:rsidRDefault="00E27D84" w:rsidP="00443A9A">
            <w:pPr>
              <w:spacing w:before="0" w:after="0"/>
              <w:contextualSpacing/>
              <w:rPr>
                <w:szCs w:val="20"/>
              </w:rPr>
            </w:pPr>
            <w:r w:rsidRPr="00E27D84">
              <w:rPr>
                <w:szCs w:val="20"/>
              </w:rPr>
              <w:t>emergencyContact</w:t>
            </w:r>
          </w:p>
        </w:tc>
        <w:tc>
          <w:tcPr>
            <w:tcW w:w="1482" w:type="pct"/>
          </w:tcPr>
          <w:p w14:paraId="52A6C5AD" w14:textId="77777777" w:rsidR="00E27D84" w:rsidRPr="00E27D84" w:rsidRDefault="00E27D84" w:rsidP="00443A9A">
            <w:pPr>
              <w:spacing w:before="0" w:after="0"/>
              <w:contextualSpacing/>
              <w:rPr>
                <w:szCs w:val="20"/>
              </w:rPr>
            </w:pPr>
            <w:r w:rsidRPr="00E27D84">
              <w:rPr>
                <w:szCs w:val="20"/>
              </w:rPr>
              <w:t>nc:PersonEmergencyContactInformation</w:t>
            </w:r>
          </w:p>
        </w:tc>
        <w:tc>
          <w:tcPr>
            <w:tcW w:w="834" w:type="pct"/>
          </w:tcPr>
          <w:p w14:paraId="62FA5CEE" w14:textId="77777777" w:rsidR="00E27D84" w:rsidRPr="00E27D84" w:rsidRDefault="00E27D84" w:rsidP="00443A9A">
            <w:pPr>
              <w:spacing w:before="0" w:after="0"/>
              <w:contextualSpacing/>
              <w:rPr>
                <w:szCs w:val="20"/>
                <w:u w:val="single"/>
              </w:rPr>
            </w:pPr>
            <w:r w:rsidRPr="00E27D84">
              <w:rPr>
                <w:szCs w:val="20"/>
              </w:rPr>
              <w:t>nc:ContactInformationType</w:t>
            </w:r>
          </w:p>
        </w:tc>
        <w:tc>
          <w:tcPr>
            <w:tcW w:w="927" w:type="pct"/>
          </w:tcPr>
          <w:p w14:paraId="39CC038F" w14:textId="77777777" w:rsidR="00E27D84" w:rsidRPr="00E27D84" w:rsidRDefault="00E27D84" w:rsidP="00443A9A">
            <w:pPr>
              <w:spacing w:before="0" w:after="0"/>
              <w:contextualSpacing/>
              <w:rPr>
                <w:szCs w:val="20"/>
              </w:rPr>
            </w:pPr>
            <w:r w:rsidRPr="00E27D84">
              <w:rPr>
                <w:szCs w:val="20"/>
              </w:rPr>
              <w:t>A means of contacting someone in the event of an emergency.</w:t>
            </w:r>
          </w:p>
        </w:tc>
        <w:tc>
          <w:tcPr>
            <w:tcW w:w="646" w:type="pct"/>
          </w:tcPr>
          <w:p w14:paraId="62B14A68" w14:textId="77777777" w:rsidR="00E27D84" w:rsidRPr="00E27D84" w:rsidRDefault="00E27D84" w:rsidP="00443A9A">
            <w:pPr>
              <w:spacing w:before="0" w:after="0"/>
              <w:contextualSpacing/>
              <w:rPr>
                <w:szCs w:val="20"/>
              </w:rPr>
            </w:pPr>
          </w:p>
        </w:tc>
      </w:tr>
    </w:tbl>
    <w:p w14:paraId="79C7FA4B" w14:textId="3C485654" w:rsidR="00544284" w:rsidRDefault="00544284" w:rsidP="00E227A4"/>
    <w:p w14:paraId="3E24A7FC" w14:textId="3F936703" w:rsidR="00DD5453" w:rsidRDefault="00E47E82" w:rsidP="00DD5453">
      <w:pPr>
        <w:pStyle w:val="Appendix2"/>
      </w:pPr>
      <w:bookmarkStart w:id="221" w:name="_Toc70692145"/>
      <w:r>
        <w:t>Vehicle Type</w:t>
      </w:r>
      <w:bookmarkEnd w:id="221"/>
    </w:p>
    <w:p w14:paraId="3B6188FC" w14:textId="4DB34EB5" w:rsidR="00882100" w:rsidRDefault="00882100" w:rsidP="00882100">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2</w:t>
        </w:r>
      </w:fldSimple>
      <w:r>
        <w:t xml:space="preserve"> Vehicle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29"/>
        <w:gridCol w:w="2905"/>
        <w:gridCol w:w="1531"/>
        <w:gridCol w:w="1710"/>
        <w:gridCol w:w="1435"/>
      </w:tblGrid>
      <w:tr w:rsidR="005831DD" w:rsidRPr="001650DF" w14:paraId="12D0B577" w14:textId="77777777" w:rsidTr="00C60819">
        <w:trPr>
          <w:tblHeader/>
        </w:trPr>
        <w:tc>
          <w:tcPr>
            <w:tcW w:w="2129" w:type="dxa"/>
            <w:shd w:val="clear" w:color="auto" w:fill="D9D9D9" w:themeFill="background1" w:themeFillShade="D9"/>
          </w:tcPr>
          <w:p w14:paraId="2A17D347" w14:textId="77777777" w:rsidR="00156A6A" w:rsidRPr="00156A6A" w:rsidRDefault="00156A6A" w:rsidP="005B2942">
            <w:pPr>
              <w:spacing w:before="0" w:after="0"/>
              <w:contextualSpacing/>
              <w:jc w:val="center"/>
              <w:rPr>
                <w:b/>
                <w:bCs/>
                <w:szCs w:val="20"/>
              </w:rPr>
            </w:pPr>
            <w:r w:rsidRPr="00156A6A">
              <w:rPr>
                <w:b/>
                <w:bCs/>
                <w:szCs w:val="20"/>
              </w:rPr>
              <w:t>JSON Name</w:t>
            </w:r>
          </w:p>
        </w:tc>
        <w:tc>
          <w:tcPr>
            <w:tcW w:w="2905" w:type="dxa"/>
            <w:shd w:val="clear" w:color="auto" w:fill="D9D9D9" w:themeFill="background1" w:themeFillShade="D9"/>
          </w:tcPr>
          <w:p w14:paraId="6F110A2E" w14:textId="77777777" w:rsidR="00156A6A" w:rsidRPr="00156A6A" w:rsidRDefault="00156A6A" w:rsidP="005B2942">
            <w:pPr>
              <w:spacing w:before="0" w:after="0"/>
              <w:contextualSpacing/>
              <w:jc w:val="center"/>
              <w:rPr>
                <w:b/>
                <w:bCs/>
                <w:szCs w:val="20"/>
              </w:rPr>
            </w:pPr>
            <w:r w:rsidRPr="00156A6A">
              <w:rPr>
                <w:b/>
                <w:bCs/>
                <w:szCs w:val="20"/>
              </w:rPr>
              <w:t>Data element</w:t>
            </w:r>
          </w:p>
        </w:tc>
        <w:tc>
          <w:tcPr>
            <w:tcW w:w="1531" w:type="dxa"/>
            <w:shd w:val="clear" w:color="auto" w:fill="D9D9D9" w:themeFill="background1" w:themeFillShade="D9"/>
          </w:tcPr>
          <w:p w14:paraId="7BC07A2C" w14:textId="77777777" w:rsidR="00156A6A" w:rsidRPr="00156A6A" w:rsidRDefault="00156A6A" w:rsidP="005B2942">
            <w:pPr>
              <w:spacing w:before="0" w:after="0"/>
              <w:contextualSpacing/>
              <w:jc w:val="center"/>
              <w:rPr>
                <w:b/>
                <w:bCs/>
                <w:szCs w:val="20"/>
              </w:rPr>
            </w:pPr>
            <w:r w:rsidRPr="00156A6A">
              <w:rPr>
                <w:b/>
                <w:bCs/>
                <w:szCs w:val="20"/>
              </w:rPr>
              <w:t>Type</w:t>
            </w:r>
          </w:p>
        </w:tc>
        <w:tc>
          <w:tcPr>
            <w:tcW w:w="1710" w:type="dxa"/>
            <w:shd w:val="clear" w:color="auto" w:fill="D9D9D9" w:themeFill="background1" w:themeFillShade="D9"/>
          </w:tcPr>
          <w:p w14:paraId="221BE6BE" w14:textId="77777777" w:rsidR="00156A6A" w:rsidRPr="00156A6A" w:rsidRDefault="00156A6A" w:rsidP="005B2942">
            <w:pPr>
              <w:spacing w:before="0" w:after="0"/>
              <w:contextualSpacing/>
              <w:jc w:val="center"/>
              <w:rPr>
                <w:b/>
                <w:bCs/>
                <w:szCs w:val="20"/>
              </w:rPr>
            </w:pPr>
            <w:r w:rsidRPr="00156A6A">
              <w:rPr>
                <w:b/>
                <w:bCs/>
                <w:szCs w:val="20"/>
              </w:rPr>
              <w:t>Description</w:t>
            </w:r>
          </w:p>
        </w:tc>
        <w:tc>
          <w:tcPr>
            <w:tcW w:w="1435" w:type="dxa"/>
            <w:shd w:val="clear" w:color="auto" w:fill="D9D9D9" w:themeFill="background1" w:themeFillShade="D9"/>
          </w:tcPr>
          <w:p w14:paraId="236FCB23" w14:textId="77777777" w:rsidR="00156A6A" w:rsidRPr="00156A6A" w:rsidRDefault="00156A6A" w:rsidP="005B2942">
            <w:pPr>
              <w:spacing w:before="0" w:after="0"/>
              <w:contextualSpacing/>
              <w:jc w:val="center"/>
              <w:rPr>
                <w:b/>
                <w:bCs/>
                <w:szCs w:val="20"/>
              </w:rPr>
            </w:pPr>
            <w:r w:rsidRPr="00156A6A">
              <w:rPr>
                <w:b/>
                <w:bCs/>
                <w:szCs w:val="20"/>
              </w:rPr>
              <w:t>Comment</w:t>
            </w:r>
          </w:p>
        </w:tc>
      </w:tr>
      <w:tr w:rsidR="00443A9A" w:rsidRPr="001650DF" w14:paraId="1AD88F3E" w14:textId="77777777" w:rsidTr="00443A9A">
        <w:tc>
          <w:tcPr>
            <w:tcW w:w="2129" w:type="dxa"/>
            <w:shd w:val="clear" w:color="auto" w:fill="auto"/>
          </w:tcPr>
          <w:p w14:paraId="6BCE4F19" w14:textId="77777777" w:rsidR="00156A6A" w:rsidRPr="00156A6A" w:rsidRDefault="00156A6A" w:rsidP="00443A9A">
            <w:pPr>
              <w:spacing w:before="0" w:after="0"/>
              <w:contextualSpacing/>
              <w:rPr>
                <w:szCs w:val="20"/>
              </w:rPr>
            </w:pPr>
            <w:r w:rsidRPr="00156A6A">
              <w:rPr>
                <w:szCs w:val="20"/>
              </w:rPr>
              <w:t>condition</w:t>
            </w:r>
          </w:p>
        </w:tc>
        <w:tc>
          <w:tcPr>
            <w:tcW w:w="2905" w:type="dxa"/>
            <w:shd w:val="clear" w:color="auto" w:fill="auto"/>
          </w:tcPr>
          <w:p w14:paraId="64BD6D1D" w14:textId="77777777" w:rsidR="00156A6A" w:rsidRPr="00156A6A" w:rsidRDefault="00156A6A" w:rsidP="00443A9A">
            <w:pPr>
              <w:spacing w:before="0" w:after="0"/>
              <w:contextualSpacing/>
              <w:rPr>
                <w:szCs w:val="20"/>
              </w:rPr>
            </w:pPr>
            <w:r w:rsidRPr="00156A6A">
              <w:rPr>
                <w:szCs w:val="20"/>
              </w:rPr>
              <w:t>nc:ItemConditionText</w:t>
            </w:r>
          </w:p>
        </w:tc>
        <w:tc>
          <w:tcPr>
            <w:tcW w:w="1531" w:type="dxa"/>
            <w:shd w:val="clear" w:color="auto" w:fill="auto"/>
          </w:tcPr>
          <w:p w14:paraId="520FD544" w14:textId="77777777" w:rsidR="00156A6A" w:rsidRPr="00156A6A" w:rsidRDefault="00156A6A" w:rsidP="00443A9A">
            <w:pPr>
              <w:spacing w:before="0" w:after="0"/>
              <w:contextualSpacing/>
              <w:rPr>
                <w:szCs w:val="20"/>
              </w:rPr>
            </w:pPr>
            <w:r w:rsidRPr="00156A6A">
              <w:rPr>
                <w:szCs w:val="20"/>
              </w:rPr>
              <w:t>nc:TextType</w:t>
            </w:r>
          </w:p>
        </w:tc>
        <w:tc>
          <w:tcPr>
            <w:tcW w:w="1710" w:type="dxa"/>
            <w:shd w:val="clear" w:color="auto" w:fill="auto"/>
          </w:tcPr>
          <w:p w14:paraId="4475627A" w14:textId="77777777" w:rsidR="00156A6A" w:rsidRPr="00156A6A" w:rsidRDefault="00156A6A" w:rsidP="00443A9A">
            <w:pPr>
              <w:spacing w:before="0" w:after="0"/>
              <w:contextualSpacing/>
              <w:rPr>
                <w:szCs w:val="20"/>
              </w:rPr>
            </w:pPr>
            <w:r w:rsidRPr="00156A6A">
              <w:rPr>
                <w:szCs w:val="20"/>
              </w:rPr>
              <w:t>A state or appearance of an item.</w:t>
            </w:r>
          </w:p>
        </w:tc>
        <w:tc>
          <w:tcPr>
            <w:tcW w:w="1435" w:type="dxa"/>
            <w:shd w:val="clear" w:color="auto" w:fill="auto"/>
          </w:tcPr>
          <w:p w14:paraId="664FB4D0" w14:textId="77777777" w:rsidR="00156A6A" w:rsidRPr="00156A6A" w:rsidRDefault="00156A6A" w:rsidP="00443A9A">
            <w:pPr>
              <w:spacing w:before="0" w:after="0"/>
              <w:contextualSpacing/>
              <w:rPr>
                <w:szCs w:val="20"/>
              </w:rPr>
            </w:pPr>
            <w:r w:rsidRPr="00156A6A">
              <w:rPr>
                <w:szCs w:val="20"/>
              </w:rPr>
              <w:t>new, used, damaged</w:t>
            </w:r>
          </w:p>
        </w:tc>
      </w:tr>
      <w:tr w:rsidR="00443A9A" w:rsidRPr="001650DF" w14:paraId="2B205A94" w14:textId="77777777" w:rsidTr="00443A9A">
        <w:tc>
          <w:tcPr>
            <w:tcW w:w="2129" w:type="dxa"/>
          </w:tcPr>
          <w:p w14:paraId="00FC04C9" w14:textId="77777777" w:rsidR="00156A6A" w:rsidRPr="00156A6A" w:rsidRDefault="00156A6A" w:rsidP="00443A9A">
            <w:pPr>
              <w:spacing w:before="0" w:after="0"/>
              <w:contextualSpacing/>
              <w:rPr>
                <w:szCs w:val="20"/>
              </w:rPr>
            </w:pPr>
            <w:r w:rsidRPr="00156A6A">
              <w:rPr>
                <w:szCs w:val="20"/>
              </w:rPr>
              <w:t>description</w:t>
            </w:r>
          </w:p>
        </w:tc>
        <w:tc>
          <w:tcPr>
            <w:tcW w:w="2905" w:type="dxa"/>
          </w:tcPr>
          <w:p w14:paraId="5F503C87" w14:textId="77777777" w:rsidR="00156A6A" w:rsidRPr="00156A6A" w:rsidRDefault="00156A6A" w:rsidP="00443A9A">
            <w:pPr>
              <w:spacing w:before="0" w:after="0"/>
              <w:contextualSpacing/>
              <w:rPr>
                <w:szCs w:val="20"/>
              </w:rPr>
            </w:pPr>
            <w:r w:rsidRPr="00156A6A">
              <w:rPr>
                <w:szCs w:val="20"/>
              </w:rPr>
              <w:t>nc:ItemDescriptionText</w:t>
            </w:r>
          </w:p>
        </w:tc>
        <w:tc>
          <w:tcPr>
            <w:tcW w:w="1531" w:type="dxa"/>
          </w:tcPr>
          <w:p w14:paraId="242EF903"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3913B198" w14:textId="77777777" w:rsidR="00156A6A" w:rsidRPr="00156A6A" w:rsidRDefault="00156A6A" w:rsidP="00443A9A">
            <w:pPr>
              <w:spacing w:before="0" w:after="0"/>
              <w:contextualSpacing/>
              <w:rPr>
                <w:szCs w:val="20"/>
              </w:rPr>
            </w:pPr>
            <w:r w:rsidRPr="00156A6A">
              <w:rPr>
                <w:szCs w:val="20"/>
              </w:rPr>
              <w:t>A description of an item.</w:t>
            </w:r>
          </w:p>
        </w:tc>
        <w:tc>
          <w:tcPr>
            <w:tcW w:w="1435" w:type="dxa"/>
          </w:tcPr>
          <w:p w14:paraId="4390F553" w14:textId="77777777" w:rsidR="00156A6A" w:rsidRPr="00156A6A" w:rsidRDefault="00156A6A" w:rsidP="00443A9A">
            <w:pPr>
              <w:spacing w:before="0" w:after="0"/>
              <w:contextualSpacing/>
              <w:rPr>
                <w:szCs w:val="20"/>
              </w:rPr>
            </w:pPr>
          </w:p>
        </w:tc>
      </w:tr>
      <w:tr w:rsidR="00443A9A" w:rsidRPr="001650DF" w14:paraId="7DBADB2D" w14:textId="77777777" w:rsidTr="00443A9A">
        <w:tc>
          <w:tcPr>
            <w:tcW w:w="2129" w:type="dxa"/>
          </w:tcPr>
          <w:p w14:paraId="133FA90C" w14:textId="77777777" w:rsidR="00156A6A" w:rsidRPr="00156A6A" w:rsidRDefault="00156A6A" w:rsidP="00443A9A">
            <w:pPr>
              <w:spacing w:before="0" w:after="0"/>
              <w:contextualSpacing/>
              <w:rPr>
                <w:szCs w:val="20"/>
              </w:rPr>
            </w:pPr>
            <w:r w:rsidRPr="00156A6A">
              <w:rPr>
                <w:szCs w:val="20"/>
              </w:rPr>
              <w:t>owner</w:t>
            </w:r>
          </w:p>
        </w:tc>
        <w:tc>
          <w:tcPr>
            <w:tcW w:w="2905" w:type="dxa"/>
          </w:tcPr>
          <w:p w14:paraId="0C44FD91" w14:textId="77777777" w:rsidR="00156A6A" w:rsidRPr="00156A6A" w:rsidRDefault="00156A6A" w:rsidP="00443A9A">
            <w:pPr>
              <w:spacing w:before="0" w:after="0"/>
              <w:contextualSpacing/>
              <w:rPr>
                <w:szCs w:val="20"/>
              </w:rPr>
            </w:pPr>
            <w:r w:rsidRPr="00156A6A">
              <w:rPr>
                <w:szCs w:val="20"/>
              </w:rPr>
              <w:t>nc:ItemOwner</w:t>
            </w:r>
          </w:p>
        </w:tc>
        <w:tc>
          <w:tcPr>
            <w:tcW w:w="1531" w:type="dxa"/>
          </w:tcPr>
          <w:p w14:paraId="4DC04CBC" w14:textId="77777777" w:rsidR="00156A6A" w:rsidRPr="00156A6A" w:rsidRDefault="00156A6A" w:rsidP="00443A9A">
            <w:pPr>
              <w:spacing w:before="0" w:after="0"/>
              <w:contextualSpacing/>
              <w:rPr>
                <w:szCs w:val="20"/>
                <w:u w:val="single"/>
              </w:rPr>
            </w:pPr>
            <w:r w:rsidRPr="00156A6A">
              <w:rPr>
                <w:szCs w:val="20"/>
              </w:rPr>
              <w:t>nc:EntityType</w:t>
            </w:r>
          </w:p>
        </w:tc>
        <w:tc>
          <w:tcPr>
            <w:tcW w:w="1710" w:type="dxa"/>
          </w:tcPr>
          <w:p w14:paraId="654CB6D0" w14:textId="77777777" w:rsidR="00156A6A" w:rsidRPr="00156A6A" w:rsidRDefault="00156A6A" w:rsidP="00443A9A">
            <w:pPr>
              <w:spacing w:before="0" w:after="0"/>
              <w:contextualSpacing/>
              <w:rPr>
                <w:szCs w:val="20"/>
              </w:rPr>
            </w:pPr>
            <w:r w:rsidRPr="00156A6A">
              <w:rPr>
                <w:szCs w:val="20"/>
              </w:rPr>
              <w:t>An entity which owns a property item.</w:t>
            </w:r>
          </w:p>
        </w:tc>
        <w:tc>
          <w:tcPr>
            <w:tcW w:w="1435" w:type="dxa"/>
          </w:tcPr>
          <w:p w14:paraId="4B0E46B1" w14:textId="77777777" w:rsidR="00156A6A" w:rsidRPr="00156A6A" w:rsidRDefault="00156A6A" w:rsidP="00443A9A">
            <w:pPr>
              <w:spacing w:before="0" w:after="0"/>
              <w:contextualSpacing/>
              <w:rPr>
                <w:szCs w:val="20"/>
              </w:rPr>
            </w:pPr>
            <w:r w:rsidRPr="00156A6A">
              <w:rPr>
                <w:szCs w:val="20"/>
              </w:rPr>
              <w:t>property owner</w:t>
            </w:r>
          </w:p>
        </w:tc>
      </w:tr>
      <w:tr w:rsidR="00443A9A" w:rsidRPr="001650DF" w14:paraId="07E9D86C" w14:textId="77777777" w:rsidTr="00443A9A">
        <w:tc>
          <w:tcPr>
            <w:tcW w:w="2129" w:type="dxa"/>
          </w:tcPr>
          <w:p w14:paraId="04773640" w14:textId="77777777" w:rsidR="00156A6A" w:rsidRPr="00156A6A" w:rsidRDefault="00156A6A" w:rsidP="00443A9A">
            <w:pPr>
              <w:spacing w:before="0" w:after="0"/>
              <w:contextualSpacing/>
              <w:rPr>
                <w:szCs w:val="20"/>
              </w:rPr>
            </w:pPr>
            <w:r w:rsidRPr="00156A6A">
              <w:rPr>
                <w:szCs w:val="20"/>
              </w:rPr>
              <w:t>ownerAppliedID</w:t>
            </w:r>
          </w:p>
        </w:tc>
        <w:tc>
          <w:tcPr>
            <w:tcW w:w="2905" w:type="dxa"/>
          </w:tcPr>
          <w:p w14:paraId="6C68F41D" w14:textId="77777777" w:rsidR="00156A6A" w:rsidRPr="00156A6A" w:rsidRDefault="00156A6A" w:rsidP="00443A9A">
            <w:pPr>
              <w:spacing w:before="0" w:after="0"/>
              <w:contextualSpacing/>
              <w:rPr>
                <w:szCs w:val="20"/>
              </w:rPr>
            </w:pPr>
            <w:r w:rsidRPr="00156A6A">
              <w:rPr>
                <w:szCs w:val="20"/>
              </w:rPr>
              <w:t>nc:ItemOwnerAppliedID</w:t>
            </w:r>
          </w:p>
        </w:tc>
        <w:tc>
          <w:tcPr>
            <w:tcW w:w="1531" w:type="dxa"/>
          </w:tcPr>
          <w:p w14:paraId="1169E596" w14:textId="77777777" w:rsidR="00156A6A" w:rsidRPr="00156A6A" w:rsidRDefault="00156A6A" w:rsidP="00443A9A">
            <w:pPr>
              <w:spacing w:before="0" w:after="0"/>
              <w:contextualSpacing/>
              <w:rPr>
                <w:szCs w:val="20"/>
                <w:u w:val="single"/>
              </w:rPr>
            </w:pPr>
            <w:r w:rsidRPr="00156A6A">
              <w:rPr>
                <w:szCs w:val="20"/>
              </w:rPr>
              <w:t>niem-xs:string</w:t>
            </w:r>
          </w:p>
        </w:tc>
        <w:tc>
          <w:tcPr>
            <w:tcW w:w="1710" w:type="dxa"/>
          </w:tcPr>
          <w:p w14:paraId="26997872" w14:textId="77777777" w:rsidR="00156A6A" w:rsidRPr="00156A6A" w:rsidRDefault="00156A6A" w:rsidP="00443A9A">
            <w:pPr>
              <w:spacing w:before="0" w:after="0"/>
              <w:contextualSpacing/>
              <w:rPr>
                <w:szCs w:val="20"/>
              </w:rPr>
            </w:pPr>
            <w:r w:rsidRPr="00156A6A">
              <w:rPr>
                <w:szCs w:val="20"/>
              </w:rPr>
              <w:t>An identifier applied to an item by the owner.</w:t>
            </w:r>
          </w:p>
        </w:tc>
        <w:tc>
          <w:tcPr>
            <w:tcW w:w="1435" w:type="dxa"/>
          </w:tcPr>
          <w:p w14:paraId="68AE75CB" w14:textId="77777777" w:rsidR="00156A6A" w:rsidRPr="00156A6A" w:rsidRDefault="00156A6A" w:rsidP="00443A9A">
            <w:pPr>
              <w:spacing w:before="0" w:after="0"/>
              <w:contextualSpacing/>
              <w:rPr>
                <w:szCs w:val="20"/>
              </w:rPr>
            </w:pPr>
            <w:r w:rsidRPr="00156A6A">
              <w:rPr>
                <w:szCs w:val="20"/>
              </w:rPr>
              <w:t>A number on a car to identify it within a fleet of cars.</w:t>
            </w:r>
          </w:p>
        </w:tc>
      </w:tr>
      <w:tr w:rsidR="00443A9A" w:rsidRPr="001650DF" w14:paraId="0439F1A9" w14:textId="77777777" w:rsidTr="00443A9A">
        <w:tc>
          <w:tcPr>
            <w:tcW w:w="2129" w:type="dxa"/>
          </w:tcPr>
          <w:p w14:paraId="31205B63" w14:textId="77777777" w:rsidR="00156A6A" w:rsidRPr="00156A6A" w:rsidRDefault="00156A6A" w:rsidP="00443A9A">
            <w:pPr>
              <w:spacing w:before="0" w:after="0"/>
              <w:contextualSpacing/>
              <w:rPr>
                <w:szCs w:val="20"/>
              </w:rPr>
            </w:pPr>
            <w:r w:rsidRPr="00156A6A">
              <w:rPr>
                <w:szCs w:val="20"/>
              </w:rPr>
              <w:lastRenderedPageBreak/>
              <w:t>serialIdentification</w:t>
            </w:r>
          </w:p>
        </w:tc>
        <w:tc>
          <w:tcPr>
            <w:tcW w:w="2905" w:type="dxa"/>
          </w:tcPr>
          <w:p w14:paraId="415EA8A0" w14:textId="77777777" w:rsidR="00156A6A" w:rsidRPr="00156A6A" w:rsidRDefault="00156A6A" w:rsidP="00443A9A">
            <w:pPr>
              <w:spacing w:before="0" w:after="0"/>
              <w:contextualSpacing/>
              <w:rPr>
                <w:szCs w:val="20"/>
              </w:rPr>
            </w:pPr>
            <w:r w:rsidRPr="00156A6A">
              <w:rPr>
                <w:szCs w:val="20"/>
              </w:rPr>
              <w:t>nc:ItemSerialIdentification</w:t>
            </w:r>
          </w:p>
        </w:tc>
        <w:tc>
          <w:tcPr>
            <w:tcW w:w="1531" w:type="dxa"/>
          </w:tcPr>
          <w:p w14:paraId="6777DCC9" w14:textId="77777777" w:rsidR="00156A6A" w:rsidRPr="00156A6A" w:rsidRDefault="00156A6A" w:rsidP="00443A9A">
            <w:pPr>
              <w:spacing w:before="0" w:after="0"/>
              <w:contextualSpacing/>
              <w:rPr>
                <w:szCs w:val="20"/>
                <w:u w:val="single"/>
              </w:rPr>
            </w:pPr>
            <w:r w:rsidRPr="00156A6A">
              <w:rPr>
                <w:szCs w:val="20"/>
              </w:rPr>
              <w:t>nc:IdentificationType</w:t>
            </w:r>
          </w:p>
        </w:tc>
        <w:tc>
          <w:tcPr>
            <w:tcW w:w="1710" w:type="dxa"/>
          </w:tcPr>
          <w:p w14:paraId="7C5E02FA" w14:textId="77777777" w:rsidR="00156A6A" w:rsidRPr="00156A6A" w:rsidRDefault="00156A6A" w:rsidP="00443A9A">
            <w:pPr>
              <w:spacing w:before="0" w:after="0"/>
              <w:contextualSpacing/>
              <w:rPr>
                <w:szCs w:val="20"/>
              </w:rPr>
            </w:pPr>
            <w:r w:rsidRPr="00156A6A">
              <w:rPr>
                <w:szCs w:val="20"/>
              </w:rPr>
              <w:t>An identification inscribed on or attached to a part, collection of parts, or complete unit by the manufacturer.</w:t>
            </w:r>
          </w:p>
        </w:tc>
        <w:tc>
          <w:tcPr>
            <w:tcW w:w="1435" w:type="dxa"/>
          </w:tcPr>
          <w:p w14:paraId="3DA5299B" w14:textId="77777777" w:rsidR="00156A6A" w:rsidRPr="00156A6A" w:rsidRDefault="00156A6A" w:rsidP="00443A9A">
            <w:pPr>
              <w:spacing w:before="0" w:after="0"/>
              <w:contextualSpacing/>
              <w:rPr>
                <w:szCs w:val="20"/>
              </w:rPr>
            </w:pPr>
          </w:p>
        </w:tc>
      </w:tr>
      <w:tr w:rsidR="00443A9A" w:rsidRPr="001650DF" w14:paraId="5800A5CE" w14:textId="77777777" w:rsidTr="00443A9A">
        <w:tc>
          <w:tcPr>
            <w:tcW w:w="2129" w:type="dxa"/>
          </w:tcPr>
          <w:p w14:paraId="3DF88569" w14:textId="77777777" w:rsidR="00156A6A" w:rsidRPr="00156A6A" w:rsidRDefault="00156A6A" w:rsidP="00443A9A">
            <w:pPr>
              <w:spacing w:before="0" w:after="0"/>
              <w:contextualSpacing/>
              <w:rPr>
                <w:szCs w:val="20"/>
              </w:rPr>
            </w:pPr>
            <w:r w:rsidRPr="00156A6A">
              <w:rPr>
                <w:szCs w:val="20"/>
              </w:rPr>
              <w:t>category</w:t>
            </w:r>
          </w:p>
        </w:tc>
        <w:tc>
          <w:tcPr>
            <w:tcW w:w="2905" w:type="dxa"/>
          </w:tcPr>
          <w:p w14:paraId="0222DCA6" w14:textId="77777777" w:rsidR="00156A6A" w:rsidRPr="00156A6A" w:rsidRDefault="00156A6A" w:rsidP="00443A9A">
            <w:pPr>
              <w:spacing w:before="0" w:after="0"/>
              <w:contextualSpacing/>
              <w:rPr>
                <w:szCs w:val="20"/>
              </w:rPr>
            </w:pPr>
            <w:r w:rsidRPr="00156A6A">
              <w:rPr>
                <w:szCs w:val="20"/>
              </w:rPr>
              <w:t>nc:ItemCategoryText</w:t>
            </w:r>
          </w:p>
        </w:tc>
        <w:tc>
          <w:tcPr>
            <w:tcW w:w="1531" w:type="dxa"/>
          </w:tcPr>
          <w:p w14:paraId="0E777512"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17D2DFD4" w14:textId="77777777" w:rsidR="00156A6A" w:rsidRPr="00156A6A" w:rsidRDefault="00156A6A" w:rsidP="00443A9A">
            <w:pPr>
              <w:spacing w:before="0" w:after="0"/>
              <w:contextualSpacing/>
              <w:rPr>
                <w:szCs w:val="20"/>
              </w:rPr>
            </w:pPr>
            <w:r w:rsidRPr="00156A6A">
              <w:rPr>
                <w:szCs w:val="20"/>
              </w:rPr>
              <w:t>A kind of property item.</w:t>
            </w:r>
          </w:p>
        </w:tc>
        <w:tc>
          <w:tcPr>
            <w:tcW w:w="1435" w:type="dxa"/>
          </w:tcPr>
          <w:p w14:paraId="0FE1798C" w14:textId="77777777" w:rsidR="00156A6A" w:rsidRPr="00156A6A" w:rsidRDefault="00156A6A" w:rsidP="00443A9A">
            <w:pPr>
              <w:spacing w:before="0" w:after="0"/>
              <w:contextualSpacing/>
              <w:rPr>
                <w:szCs w:val="20"/>
              </w:rPr>
            </w:pPr>
          </w:p>
        </w:tc>
      </w:tr>
      <w:tr w:rsidR="00443A9A" w:rsidRPr="001650DF" w14:paraId="09F3A0BF" w14:textId="77777777" w:rsidTr="00443A9A">
        <w:tc>
          <w:tcPr>
            <w:tcW w:w="2129" w:type="dxa"/>
          </w:tcPr>
          <w:p w14:paraId="2BE5C7A6" w14:textId="77777777" w:rsidR="00156A6A" w:rsidRPr="00156A6A" w:rsidRDefault="00156A6A" w:rsidP="00443A9A">
            <w:pPr>
              <w:spacing w:before="0" w:after="0"/>
              <w:contextualSpacing/>
              <w:rPr>
                <w:szCs w:val="20"/>
              </w:rPr>
            </w:pPr>
            <w:r w:rsidRPr="00156A6A">
              <w:rPr>
                <w:szCs w:val="20"/>
              </w:rPr>
              <w:t>colorPrimaryCode</w:t>
            </w:r>
          </w:p>
        </w:tc>
        <w:tc>
          <w:tcPr>
            <w:tcW w:w="2905" w:type="dxa"/>
          </w:tcPr>
          <w:p w14:paraId="2928EFCA" w14:textId="77777777" w:rsidR="00156A6A" w:rsidRPr="00156A6A" w:rsidRDefault="00156A6A" w:rsidP="00443A9A">
            <w:pPr>
              <w:spacing w:before="0" w:after="0"/>
              <w:contextualSpacing/>
              <w:rPr>
                <w:szCs w:val="20"/>
              </w:rPr>
            </w:pPr>
            <w:r w:rsidRPr="00156A6A">
              <w:rPr>
                <w:szCs w:val="20"/>
              </w:rPr>
              <w:t>j:ConveyanceColorPrimaryCode</w:t>
            </w:r>
          </w:p>
        </w:tc>
        <w:tc>
          <w:tcPr>
            <w:tcW w:w="1531" w:type="dxa"/>
          </w:tcPr>
          <w:p w14:paraId="2283F2F9" w14:textId="77777777" w:rsidR="00156A6A" w:rsidRPr="00156A6A" w:rsidRDefault="00156A6A" w:rsidP="00443A9A">
            <w:pPr>
              <w:spacing w:before="0" w:after="0"/>
              <w:contextualSpacing/>
              <w:rPr>
                <w:szCs w:val="20"/>
                <w:u w:val="single"/>
              </w:rPr>
            </w:pPr>
            <w:r w:rsidRPr="00156A6A">
              <w:rPr>
                <w:szCs w:val="20"/>
              </w:rPr>
              <w:t>ncic:VCOCodeType</w:t>
            </w:r>
          </w:p>
        </w:tc>
        <w:tc>
          <w:tcPr>
            <w:tcW w:w="1710" w:type="dxa"/>
          </w:tcPr>
          <w:p w14:paraId="3B0D0516" w14:textId="77777777" w:rsidR="00156A6A" w:rsidRPr="00156A6A" w:rsidRDefault="00156A6A" w:rsidP="00443A9A">
            <w:pPr>
              <w:spacing w:before="0" w:after="0"/>
              <w:contextualSpacing/>
              <w:rPr>
                <w:szCs w:val="20"/>
              </w:rPr>
            </w:pPr>
            <w:r w:rsidRPr="00156A6A">
              <w:rPr>
                <w:szCs w:val="20"/>
              </w:rPr>
              <w:t>A single, upper-most, front-most, or majority color of a vehicle.</w:t>
            </w:r>
          </w:p>
        </w:tc>
        <w:tc>
          <w:tcPr>
            <w:tcW w:w="1435" w:type="dxa"/>
          </w:tcPr>
          <w:p w14:paraId="7D88F388" w14:textId="77777777" w:rsidR="00156A6A" w:rsidRPr="00156A6A" w:rsidRDefault="00156A6A" w:rsidP="00443A9A">
            <w:pPr>
              <w:spacing w:before="0" w:after="0"/>
              <w:contextualSpacing/>
              <w:rPr>
                <w:szCs w:val="20"/>
              </w:rPr>
            </w:pPr>
          </w:p>
        </w:tc>
      </w:tr>
      <w:tr w:rsidR="00443A9A" w:rsidRPr="001650DF" w14:paraId="1BF2F514" w14:textId="77777777" w:rsidTr="00443A9A">
        <w:tc>
          <w:tcPr>
            <w:tcW w:w="2129" w:type="dxa"/>
          </w:tcPr>
          <w:p w14:paraId="626A6812" w14:textId="77777777" w:rsidR="00156A6A" w:rsidRPr="00156A6A" w:rsidRDefault="00156A6A" w:rsidP="00443A9A">
            <w:pPr>
              <w:spacing w:before="0" w:after="0"/>
              <w:contextualSpacing/>
              <w:rPr>
                <w:szCs w:val="20"/>
              </w:rPr>
            </w:pPr>
            <w:r w:rsidRPr="00156A6A">
              <w:rPr>
                <w:szCs w:val="20"/>
              </w:rPr>
              <w:t>colorSecondaryCode</w:t>
            </w:r>
          </w:p>
        </w:tc>
        <w:tc>
          <w:tcPr>
            <w:tcW w:w="2905" w:type="dxa"/>
          </w:tcPr>
          <w:p w14:paraId="27276C95" w14:textId="77777777" w:rsidR="00156A6A" w:rsidRPr="00156A6A" w:rsidRDefault="00156A6A" w:rsidP="00443A9A">
            <w:pPr>
              <w:spacing w:before="0" w:after="0"/>
              <w:contextualSpacing/>
              <w:rPr>
                <w:szCs w:val="20"/>
              </w:rPr>
            </w:pPr>
            <w:r w:rsidRPr="00156A6A">
              <w:rPr>
                <w:szCs w:val="20"/>
              </w:rPr>
              <w:t>j:ConveyanceColorSecondaryCode</w:t>
            </w:r>
          </w:p>
        </w:tc>
        <w:tc>
          <w:tcPr>
            <w:tcW w:w="1531" w:type="dxa"/>
          </w:tcPr>
          <w:p w14:paraId="2E7D5524" w14:textId="77777777" w:rsidR="00156A6A" w:rsidRPr="00156A6A" w:rsidRDefault="00156A6A" w:rsidP="00443A9A">
            <w:pPr>
              <w:spacing w:before="0" w:after="0"/>
              <w:contextualSpacing/>
              <w:rPr>
                <w:szCs w:val="20"/>
                <w:u w:val="single"/>
              </w:rPr>
            </w:pPr>
            <w:r w:rsidRPr="00156A6A">
              <w:rPr>
                <w:szCs w:val="20"/>
              </w:rPr>
              <w:t>ncic:VCOCodeType</w:t>
            </w:r>
          </w:p>
        </w:tc>
        <w:tc>
          <w:tcPr>
            <w:tcW w:w="1710" w:type="dxa"/>
          </w:tcPr>
          <w:p w14:paraId="193804B9" w14:textId="77777777" w:rsidR="00156A6A" w:rsidRPr="00156A6A" w:rsidRDefault="00156A6A" w:rsidP="00443A9A">
            <w:pPr>
              <w:spacing w:before="0" w:after="0"/>
              <w:contextualSpacing/>
              <w:rPr>
                <w:szCs w:val="20"/>
              </w:rPr>
            </w:pPr>
            <w:r w:rsidRPr="00156A6A">
              <w:rPr>
                <w:szCs w:val="20"/>
              </w:rPr>
              <w:t>A lower-most or rear-most color of a two-tone vehicle or a lesser color of a multi-colored vehicle.</w:t>
            </w:r>
          </w:p>
        </w:tc>
        <w:tc>
          <w:tcPr>
            <w:tcW w:w="1435" w:type="dxa"/>
          </w:tcPr>
          <w:p w14:paraId="1519DAFE" w14:textId="77777777" w:rsidR="00156A6A" w:rsidRPr="00156A6A" w:rsidRDefault="00156A6A" w:rsidP="00443A9A">
            <w:pPr>
              <w:spacing w:before="0" w:after="0"/>
              <w:contextualSpacing/>
              <w:rPr>
                <w:szCs w:val="20"/>
              </w:rPr>
            </w:pPr>
          </w:p>
        </w:tc>
      </w:tr>
      <w:tr w:rsidR="00443A9A" w:rsidRPr="001650DF" w14:paraId="273E469B" w14:textId="77777777" w:rsidTr="00443A9A">
        <w:tc>
          <w:tcPr>
            <w:tcW w:w="2129" w:type="dxa"/>
          </w:tcPr>
          <w:p w14:paraId="52B0B996" w14:textId="77777777" w:rsidR="00156A6A" w:rsidRPr="00156A6A" w:rsidRDefault="00156A6A" w:rsidP="00443A9A">
            <w:pPr>
              <w:spacing w:before="0" w:after="0"/>
              <w:contextualSpacing/>
              <w:rPr>
                <w:szCs w:val="20"/>
              </w:rPr>
            </w:pPr>
            <w:r w:rsidRPr="00156A6A">
              <w:rPr>
                <w:szCs w:val="20"/>
              </w:rPr>
              <w:t>image</w:t>
            </w:r>
          </w:p>
        </w:tc>
        <w:tc>
          <w:tcPr>
            <w:tcW w:w="2905" w:type="dxa"/>
          </w:tcPr>
          <w:p w14:paraId="60CC879B" w14:textId="77777777" w:rsidR="00156A6A" w:rsidRPr="00156A6A" w:rsidRDefault="00156A6A" w:rsidP="00443A9A">
            <w:pPr>
              <w:spacing w:before="0" w:after="0"/>
              <w:contextualSpacing/>
              <w:rPr>
                <w:szCs w:val="20"/>
              </w:rPr>
            </w:pPr>
            <w:r w:rsidRPr="00156A6A">
              <w:rPr>
                <w:szCs w:val="20"/>
              </w:rPr>
              <w:t>nc:ItemImage</w:t>
            </w:r>
          </w:p>
        </w:tc>
        <w:tc>
          <w:tcPr>
            <w:tcW w:w="1531" w:type="dxa"/>
          </w:tcPr>
          <w:p w14:paraId="217B3687" w14:textId="77777777" w:rsidR="00156A6A" w:rsidRPr="00156A6A" w:rsidRDefault="00156A6A" w:rsidP="00443A9A">
            <w:pPr>
              <w:spacing w:before="0" w:after="0"/>
              <w:contextualSpacing/>
              <w:rPr>
                <w:szCs w:val="20"/>
                <w:u w:val="single"/>
              </w:rPr>
            </w:pPr>
            <w:r w:rsidRPr="00156A6A">
              <w:rPr>
                <w:szCs w:val="20"/>
              </w:rPr>
              <w:t>nc:ImageType</w:t>
            </w:r>
          </w:p>
        </w:tc>
        <w:tc>
          <w:tcPr>
            <w:tcW w:w="1710" w:type="dxa"/>
          </w:tcPr>
          <w:p w14:paraId="0EE79E21" w14:textId="77777777" w:rsidR="00156A6A" w:rsidRPr="00156A6A" w:rsidRDefault="00156A6A" w:rsidP="00443A9A">
            <w:pPr>
              <w:spacing w:before="0" w:after="0"/>
              <w:contextualSpacing/>
              <w:rPr>
                <w:szCs w:val="20"/>
              </w:rPr>
            </w:pPr>
            <w:r w:rsidRPr="00156A6A">
              <w:rPr>
                <w:szCs w:val="20"/>
              </w:rPr>
              <w:t>A binary representation of an image of an item.</w:t>
            </w:r>
          </w:p>
        </w:tc>
        <w:tc>
          <w:tcPr>
            <w:tcW w:w="1435" w:type="dxa"/>
          </w:tcPr>
          <w:p w14:paraId="66AA1D98" w14:textId="77777777" w:rsidR="00156A6A" w:rsidRPr="00156A6A" w:rsidRDefault="00156A6A" w:rsidP="00443A9A">
            <w:pPr>
              <w:spacing w:before="0" w:after="0"/>
              <w:contextualSpacing/>
              <w:rPr>
                <w:szCs w:val="20"/>
              </w:rPr>
            </w:pPr>
          </w:p>
        </w:tc>
      </w:tr>
      <w:tr w:rsidR="00443A9A" w:rsidRPr="001650DF" w14:paraId="7EBE4E8E" w14:textId="77777777" w:rsidTr="00443A9A">
        <w:tc>
          <w:tcPr>
            <w:tcW w:w="2129" w:type="dxa"/>
          </w:tcPr>
          <w:p w14:paraId="1B2781DA" w14:textId="77777777" w:rsidR="00156A6A" w:rsidRPr="00156A6A" w:rsidRDefault="00156A6A" w:rsidP="00443A9A">
            <w:pPr>
              <w:spacing w:before="0" w:after="0"/>
              <w:contextualSpacing/>
              <w:rPr>
                <w:szCs w:val="20"/>
              </w:rPr>
            </w:pPr>
            <w:r w:rsidRPr="00156A6A">
              <w:rPr>
                <w:szCs w:val="20"/>
              </w:rPr>
              <w:t>makeName</w:t>
            </w:r>
          </w:p>
        </w:tc>
        <w:tc>
          <w:tcPr>
            <w:tcW w:w="2905" w:type="dxa"/>
          </w:tcPr>
          <w:p w14:paraId="55AD3DFE" w14:textId="77777777" w:rsidR="00156A6A" w:rsidRPr="00156A6A" w:rsidRDefault="00156A6A" w:rsidP="00443A9A">
            <w:pPr>
              <w:spacing w:before="0" w:after="0"/>
              <w:contextualSpacing/>
              <w:rPr>
                <w:szCs w:val="20"/>
              </w:rPr>
            </w:pPr>
            <w:r w:rsidRPr="00156A6A">
              <w:rPr>
                <w:szCs w:val="20"/>
              </w:rPr>
              <w:t>nc:ItemMakeName</w:t>
            </w:r>
          </w:p>
        </w:tc>
        <w:tc>
          <w:tcPr>
            <w:tcW w:w="1531" w:type="dxa"/>
          </w:tcPr>
          <w:p w14:paraId="72302325" w14:textId="77777777" w:rsidR="00156A6A" w:rsidRPr="00156A6A" w:rsidRDefault="00156A6A" w:rsidP="00443A9A">
            <w:pPr>
              <w:spacing w:before="0" w:after="0"/>
              <w:contextualSpacing/>
              <w:rPr>
                <w:szCs w:val="20"/>
                <w:u w:val="single"/>
              </w:rPr>
            </w:pPr>
            <w:r w:rsidRPr="00156A6A">
              <w:rPr>
                <w:szCs w:val="20"/>
              </w:rPr>
              <w:t>nc:ProperNameTextType</w:t>
            </w:r>
          </w:p>
        </w:tc>
        <w:tc>
          <w:tcPr>
            <w:tcW w:w="1710" w:type="dxa"/>
          </w:tcPr>
          <w:p w14:paraId="3BC13588" w14:textId="77777777" w:rsidR="00156A6A" w:rsidRPr="00156A6A" w:rsidRDefault="00156A6A" w:rsidP="00443A9A">
            <w:pPr>
              <w:spacing w:before="0" w:after="0"/>
              <w:contextualSpacing/>
              <w:rPr>
                <w:szCs w:val="20"/>
              </w:rPr>
            </w:pPr>
            <w:r w:rsidRPr="00156A6A">
              <w:rPr>
                <w:szCs w:val="20"/>
              </w:rPr>
              <w:t>A name of the manufacturer that produced an item.</w:t>
            </w:r>
          </w:p>
        </w:tc>
        <w:tc>
          <w:tcPr>
            <w:tcW w:w="1435" w:type="dxa"/>
          </w:tcPr>
          <w:p w14:paraId="7E2F7C3E" w14:textId="77777777" w:rsidR="00156A6A" w:rsidRPr="00156A6A" w:rsidRDefault="00156A6A" w:rsidP="00443A9A">
            <w:pPr>
              <w:spacing w:before="0" w:after="0"/>
              <w:contextualSpacing/>
              <w:rPr>
                <w:szCs w:val="20"/>
              </w:rPr>
            </w:pPr>
          </w:p>
        </w:tc>
      </w:tr>
      <w:tr w:rsidR="00443A9A" w:rsidRPr="001650DF" w14:paraId="291A2CC2" w14:textId="77777777" w:rsidTr="00443A9A">
        <w:tc>
          <w:tcPr>
            <w:tcW w:w="2129" w:type="dxa"/>
          </w:tcPr>
          <w:p w14:paraId="65D89D7D" w14:textId="77777777" w:rsidR="00156A6A" w:rsidRPr="00156A6A" w:rsidRDefault="00156A6A" w:rsidP="00443A9A">
            <w:pPr>
              <w:spacing w:before="0" w:after="0"/>
              <w:contextualSpacing/>
              <w:rPr>
                <w:szCs w:val="20"/>
              </w:rPr>
            </w:pPr>
            <w:r w:rsidRPr="00156A6A">
              <w:rPr>
                <w:szCs w:val="20"/>
              </w:rPr>
              <w:t>modelName</w:t>
            </w:r>
          </w:p>
        </w:tc>
        <w:tc>
          <w:tcPr>
            <w:tcW w:w="2905" w:type="dxa"/>
          </w:tcPr>
          <w:p w14:paraId="421EA0A6" w14:textId="77777777" w:rsidR="00156A6A" w:rsidRPr="00156A6A" w:rsidRDefault="00156A6A" w:rsidP="00443A9A">
            <w:pPr>
              <w:spacing w:before="0" w:after="0"/>
              <w:contextualSpacing/>
              <w:rPr>
                <w:szCs w:val="20"/>
              </w:rPr>
            </w:pPr>
            <w:r w:rsidRPr="00156A6A">
              <w:rPr>
                <w:szCs w:val="20"/>
              </w:rPr>
              <w:t>nc:ItemModelName</w:t>
            </w:r>
          </w:p>
        </w:tc>
        <w:tc>
          <w:tcPr>
            <w:tcW w:w="1531" w:type="dxa"/>
          </w:tcPr>
          <w:p w14:paraId="2C05CAC9" w14:textId="77777777" w:rsidR="00156A6A" w:rsidRPr="00156A6A" w:rsidRDefault="00156A6A" w:rsidP="00443A9A">
            <w:pPr>
              <w:spacing w:before="0" w:after="0"/>
              <w:contextualSpacing/>
              <w:rPr>
                <w:szCs w:val="20"/>
                <w:u w:val="single"/>
              </w:rPr>
            </w:pPr>
            <w:r w:rsidRPr="00156A6A">
              <w:rPr>
                <w:szCs w:val="20"/>
              </w:rPr>
              <w:t>nc:ProperNameTextType</w:t>
            </w:r>
          </w:p>
        </w:tc>
        <w:tc>
          <w:tcPr>
            <w:tcW w:w="1710" w:type="dxa"/>
          </w:tcPr>
          <w:p w14:paraId="7541499F" w14:textId="77777777" w:rsidR="00156A6A" w:rsidRPr="00156A6A" w:rsidRDefault="00156A6A" w:rsidP="00443A9A">
            <w:pPr>
              <w:spacing w:before="0" w:after="0"/>
              <w:contextualSpacing/>
              <w:rPr>
                <w:szCs w:val="20"/>
              </w:rPr>
            </w:pPr>
            <w:r w:rsidRPr="00156A6A">
              <w:rPr>
                <w:szCs w:val="20"/>
              </w:rPr>
              <w:t>A name of a specific design or kind of item made by a manufacturer.</w:t>
            </w:r>
          </w:p>
        </w:tc>
        <w:tc>
          <w:tcPr>
            <w:tcW w:w="1435" w:type="dxa"/>
          </w:tcPr>
          <w:p w14:paraId="64B25956" w14:textId="77777777" w:rsidR="00156A6A" w:rsidRPr="00156A6A" w:rsidRDefault="00156A6A" w:rsidP="00443A9A">
            <w:pPr>
              <w:spacing w:before="0" w:after="0"/>
              <w:contextualSpacing/>
              <w:rPr>
                <w:szCs w:val="20"/>
              </w:rPr>
            </w:pPr>
          </w:p>
        </w:tc>
      </w:tr>
      <w:tr w:rsidR="00443A9A" w:rsidRPr="001650DF" w14:paraId="2B20637D" w14:textId="77777777" w:rsidTr="00443A9A">
        <w:tc>
          <w:tcPr>
            <w:tcW w:w="2129" w:type="dxa"/>
          </w:tcPr>
          <w:p w14:paraId="6C33D342" w14:textId="77777777" w:rsidR="00156A6A" w:rsidRPr="00156A6A" w:rsidRDefault="00156A6A" w:rsidP="00443A9A">
            <w:pPr>
              <w:spacing w:before="0" w:after="0"/>
              <w:contextualSpacing/>
              <w:rPr>
                <w:szCs w:val="20"/>
              </w:rPr>
            </w:pPr>
            <w:r w:rsidRPr="00156A6A">
              <w:rPr>
                <w:szCs w:val="20"/>
              </w:rPr>
              <w:lastRenderedPageBreak/>
              <w:t>modelYear</w:t>
            </w:r>
          </w:p>
        </w:tc>
        <w:tc>
          <w:tcPr>
            <w:tcW w:w="2905" w:type="dxa"/>
          </w:tcPr>
          <w:p w14:paraId="1B3C8171" w14:textId="77777777" w:rsidR="00156A6A" w:rsidRPr="00156A6A" w:rsidRDefault="00156A6A" w:rsidP="00443A9A">
            <w:pPr>
              <w:spacing w:before="0" w:after="0"/>
              <w:contextualSpacing/>
              <w:rPr>
                <w:szCs w:val="20"/>
              </w:rPr>
            </w:pPr>
            <w:r w:rsidRPr="00156A6A">
              <w:rPr>
                <w:szCs w:val="20"/>
              </w:rPr>
              <w:t>nc:ItemModelYearDate</w:t>
            </w:r>
          </w:p>
        </w:tc>
        <w:tc>
          <w:tcPr>
            <w:tcW w:w="1531" w:type="dxa"/>
          </w:tcPr>
          <w:p w14:paraId="7B3E8644" w14:textId="77777777" w:rsidR="00156A6A" w:rsidRPr="00156A6A" w:rsidRDefault="00156A6A" w:rsidP="00443A9A">
            <w:pPr>
              <w:spacing w:before="0" w:after="0"/>
              <w:contextualSpacing/>
              <w:rPr>
                <w:szCs w:val="20"/>
                <w:u w:val="single"/>
              </w:rPr>
            </w:pPr>
            <w:r w:rsidRPr="00156A6A">
              <w:rPr>
                <w:szCs w:val="20"/>
              </w:rPr>
              <w:t>niem-xs:gYear</w:t>
            </w:r>
          </w:p>
        </w:tc>
        <w:tc>
          <w:tcPr>
            <w:tcW w:w="1710" w:type="dxa"/>
          </w:tcPr>
          <w:p w14:paraId="28B1E414" w14:textId="77777777" w:rsidR="00156A6A" w:rsidRPr="00156A6A" w:rsidRDefault="00156A6A" w:rsidP="00443A9A">
            <w:pPr>
              <w:spacing w:before="0" w:after="0"/>
              <w:contextualSpacing/>
              <w:rPr>
                <w:szCs w:val="20"/>
              </w:rPr>
            </w:pPr>
            <w:r w:rsidRPr="00156A6A">
              <w:rPr>
                <w:szCs w:val="20"/>
              </w:rPr>
              <w:t>A year in which an item was manufactured or produced.</w:t>
            </w:r>
          </w:p>
        </w:tc>
        <w:tc>
          <w:tcPr>
            <w:tcW w:w="1435" w:type="dxa"/>
          </w:tcPr>
          <w:p w14:paraId="4B879307" w14:textId="77777777" w:rsidR="00156A6A" w:rsidRPr="00156A6A" w:rsidRDefault="00156A6A" w:rsidP="00443A9A">
            <w:pPr>
              <w:spacing w:before="0" w:after="0"/>
              <w:contextualSpacing/>
              <w:rPr>
                <w:szCs w:val="20"/>
              </w:rPr>
            </w:pPr>
          </w:p>
        </w:tc>
      </w:tr>
      <w:tr w:rsidR="00443A9A" w:rsidRPr="001650DF" w14:paraId="41ADA462" w14:textId="77777777" w:rsidTr="00443A9A">
        <w:tc>
          <w:tcPr>
            <w:tcW w:w="2129" w:type="dxa"/>
          </w:tcPr>
          <w:p w14:paraId="14957420" w14:textId="77777777" w:rsidR="00156A6A" w:rsidRPr="00156A6A" w:rsidRDefault="00156A6A" w:rsidP="00443A9A">
            <w:pPr>
              <w:spacing w:before="0" w:after="0"/>
              <w:contextualSpacing/>
              <w:rPr>
                <w:szCs w:val="20"/>
              </w:rPr>
            </w:pPr>
            <w:r w:rsidRPr="00156A6A">
              <w:rPr>
                <w:szCs w:val="20"/>
              </w:rPr>
              <w:t>styleCode</w:t>
            </w:r>
          </w:p>
        </w:tc>
        <w:tc>
          <w:tcPr>
            <w:tcW w:w="2905" w:type="dxa"/>
          </w:tcPr>
          <w:p w14:paraId="4494AE91" w14:textId="77777777" w:rsidR="00156A6A" w:rsidRPr="00156A6A" w:rsidRDefault="00156A6A" w:rsidP="00443A9A">
            <w:pPr>
              <w:spacing w:before="0" w:after="0"/>
              <w:contextualSpacing/>
              <w:rPr>
                <w:szCs w:val="20"/>
              </w:rPr>
            </w:pPr>
            <w:r w:rsidRPr="00156A6A">
              <w:rPr>
                <w:szCs w:val="20"/>
              </w:rPr>
              <w:t>j:VehicleStyleCode</w:t>
            </w:r>
          </w:p>
        </w:tc>
        <w:tc>
          <w:tcPr>
            <w:tcW w:w="1531" w:type="dxa"/>
          </w:tcPr>
          <w:p w14:paraId="16F9BA55" w14:textId="77777777" w:rsidR="00156A6A" w:rsidRPr="00156A6A" w:rsidRDefault="00156A6A" w:rsidP="00443A9A">
            <w:pPr>
              <w:spacing w:before="0" w:after="0"/>
              <w:contextualSpacing/>
              <w:rPr>
                <w:szCs w:val="20"/>
                <w:u w:val="single"/>
              </w:rPr>
            </w:pPr>
            <w:r w:rsidRPr="00156A6A">
              <w:rPr>
                <w:szCs w:val="20"/>
              </w:rPr>
              <w:t>ncic:VSTCodeType</w:t>
            </w:r>
          </w:p>
        </w:tc>
        <w:tc>
          <w:tcPr>
            <w:tcW w:w="1710" w:type="dxa"/>
          </w:tcPr>
          <w:p w14:paraId="056E1790" w14:textId="77777777" w:rsidR="00156A6A" w:rsidRPr="00156A6A" w:rsidRDefault="00156A6A" w:rsidP="00443A9A">
            <w:pPr>
              <w:spacing w:before="0" w:after="0"/>
              <w:contextualSpacing/>
              <w:rPr>
                <w:szCs w:val="20"/>
              </w:rPr>
            </w:pPr>
            <w:r w:rsidRPr="00156A6A">
              <w:rPr>
                <w:szCs w:val="20"/>
              </w:rPr>
              <w:t>A style of a vehicle.</w:t>
            </w:r>
          </w:p>
        </w:tc>
        <w:tc>
          <w:tcPr>
            <w:tcW w:w="1435" w:type="dxa"/>
          </w:tcPr>
          <w:p w14:paraId="6B8AAA21" w14:textId="77777777" w:rsidR="00156A6A" w:rsidRPr="00156A6A" w:rsidRDefault="00156A6A" w:rsidP="00443A9A">
            <w:pPr>
              <w:spacing w:before="0" w:after="0"/>
              <w:contextualSpacing/>
              <w:rPr>
                <w:szCs w:val="20"/>
              </w:rPr>
            </w:pPr>
          </w:p>
        </w:tc>
      </w:tr>
      <w:tr w:rsidR="00443A9A" w:rsidRPr="001650DF" w14:paraId="6B5F8DCC" w14:textId="77777777" w:rsidTr="00443A9A">
        <w:tc>
          <w:tcPr>
            <w:tcW w:w="2129" w:type="dxa"/>
          </w:tcPr>
          <w:p w14:paraId="3D8808C3" w14:textId="77777777" w:rsidR="00156A6A" w:rsidRPr="00156A6A" w:rsidRDefault="00156A6A" w:rsidP="00443A9A">
            <w:pPr>
              <w:spacing w:before="0" w:after="0"/>
              <w:contextualSpacing/>
              <w:rPr>
                <w:szCs w:val="20"/>
              </w:rPr>
            </w:pPr>
            <w:r w:rsidRPr="00156A6A">
              <w:rPr>
                <w:szCs w:val="20"/>
              </w:rPr>
              <w:t>registrationPlateIdentification</w:t>
            </w:r>
          </w:p>
        </w:tc>
        <w:tc>
          <w:tcPr>
            <w:tcW w:w="2905" w:type="dxa"/>
          </w:tcPr>
          <w:p w14:paraId="26C4ED6B" w14:textId="77777777" w:rsidR="00156A6A" w:rsidRPr="00156A6A" w:rsidRDefault="00156A6A" w:rsidP="00443A9A">
            <w:pPr>
              <w:spacing w:before="0" w:after="0"/>
              <w:contextualSpacing/>
              <w:rPr>
                <w:szCs w:val="20"/>
              </w:rPr>
            </w:pPr>
            <w:r w:rsidRPr="00156A6A">
              <w:rPr>
                <w:szCs w:val="20"/>
              </w:rPr>
              <w:t>j:ConveyanceRegistrationPlateIdentification</w:t>
            </w:r>
          </w:p>
        </w:tc>
        <w:tc>
          <w:tcPr>
            <w:tcW w:w="1531" w:type="dxa"/>
          </w:tcPr>
          <w:p w14:paraId="6BD4EDC5" w14:textId="77777777" w:rsidR="00156A6A" w:rsidRPr="00156A6A" w:rsidRDefault="00156A6A" w:rsidP="00443A9A">
            <w:pPr>
              <w:spacing w:before="0" w:after="0"/>
              <w:contextualSpacing/>
              <w:rPr>
                <w:szCs w:val="20"/>
              </w:rPr>
            </w:pPr>
            <w:r w:rsidRPr="00156A6A">
              <w:rPr>
                <w:szCs w:val="20"/>
              </w:rPr>
              <w:t>nc:IdentificationType</w:t>
            </w:r>
          </w:p>
        </w:tc>
        <w:tc>
          <w:tcPr>
            <w:tcW w:w="1710" w:type="dxa"/>
          </w:tcPr>
          <w:p w14:paraId="62B29ED8" w14:textId="77777777" w:rsidR="00156A6A" w:rsidRPr="00156A6A" w:rsidRDefault="00156A6A" w:rsidP="00443A9A">
            <w:pPr>
              <w:spacing w:before="0" w:after="0"/>
              <w:contextualSpacing/>
              <w:rPr>
                <w:szCs w:val="20"/>
              </w:rPr>
            </w:pPr>
            <w:r w:rsidRPr="00156A6A">
              <w:rPr>
                <w:szCs w:val="20"/>
              </w:rPr>
              <w:t>An identification on a metal plate fixed to a conveyance.</w:t>
            </w:r>
          </w:p>
          <w:p w14:paraId="79849D1B" w14:textId="77777777" w:rsidR="00156A6A" w:rsidRPr="00156A6A" w:rsidRDefault="00156A6A" w:rsidP="00443A9A">
            <w:pPr>
              <w:spacing w:before="0" w:after="0"/>
              <w:contextualSpacing/>
              <w:rPr>
                <w:szCs w:val="20"/>
              </w:rPr>
            </w:pPr>
          </w:p>
        </w:tc>
        <w:tc>
          <w:tcPr>
            <w:tcW w:w="1435" w:type="dxa"/>
          </w:tcPr>
          <w:p w14:paraId="6F8C1070" w14:textId="77777777" w:rsidR="00156A6A" w:rsidRPr="00156A6A" w:rsidRDefault="00156A6A" w:rsidP="00443A9A">
            <w:pPr>
              <w:spacing w:before="0" w:after="0"/>
              <w:contextualSpacing/>
              <w:rPr>
                <w:szCs w:val="20"/>
              </w:rPr>
            </w:pPr>
          </w:p>
        </w:tc>
      </w:tr>
      <w:tr w:rsidR="00443A9A" w:rsidRPr="001650DF" w14:paraId="766B0DB5" w14:textId="77777777" w:rsidTr="00443A9A">
        <w:tc>
          <w:tcPr>
            <w:tcW w:w="2129" w:type="dxa"/>
          </w:tcPr>
          <w:p w14:paraId="4BCFC7B7" w14:textId="77777777" w:rsidR="00156A6A" w:rsidRPr="00156A6A" w:rsidRDefault="00156A6A" w:rsidP="00443A9A">
            <w:pPr>
              <w:spacing w:before="0" w:after="0"/>
              <w:contextualSpacing/>
              <w:rPr>
                <w:szCs w:val="20"/>
              </w:rPr>
            </w:pPr>
            <w:r w:rsidRPr="00156A6A">
              <w:rPr>
                <w:szCs w:val="20"/>
              </w:rPr>
              <w:t>isMotorized</w:t>
            </w:r>
          </w:p>
        </w:tc>
        <w:tc>
          <w:tcPr>
            <w:tcW w:w="2905" w:type="dxa"/>
          </w:tcPr>
          <w:p w14:paraId="7D2D9403" w14:textId="77777777" w:rsidR="00156A6A" w:rsidRPr="00156A6A" w:rsidRDefault="00156A6A" w:rsidP="00443A9A">
            <w:pPr>
              <w:spacing w:before="0" w:after="0"/>
              <w:contextualSpacing/>
              <w:rPr>
                <w:szCs w:val="20"/>
              </w:rPr>
            </w:pPr>
            <w:r w:rsidRPr="00156A6A">
              <w:rPr>
                <w:szCs w:val="20"/>
              </w:rPr>
              <w:t>nc:ConveyanceMotorizedIndicator</w:t>
            </w:r>
          </w:p>
        </w:tc>
        <w:tc>
          <w:tcPr>
            <w:tcW w:w="1531" w:type="dxa"/>
          </w:tcPr>
          <w:p w14:paraId="589443CE"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4AFA1478" w14:textId="77777777" w:rsidR="00156A6A" w:rsidRPr="00156A6A" w:rsidRDefault="00156A6A" w:rsidP="00443A9A">
            <w:pPr>
              <w:spacing w:before="0" w:after="0"/>
              <w:contextualSpacing/>
              <w:rPr>
                <w:szCs w:val="20"/>
              </w:rPr>
            </w:pPr>
            <w:r w:rsidRPr="00156A6A">
              <w:rPr>
                <w:szCs w:val="20"/>
              </w:rPr>
              <w:t>True if a conveyance is powered by a motor; false otherwise.</w:t>
            </w:r>
          </w:p>
        </w:tc>
        <w:tc>
          <w:tcPr>
            <w:tcW w:w="1435" w:type="dxa"/>
          </w:tcPr>
          <w:p w14:paraId="76F0293D" w14:textId="77777777" w:rsidR="00156A6A" w:rsidRPr="00156A6A" w:rsidRDefault="00156A6A" w:rsidP="00443A9A">
            <w:pPr>
              <w:spacing w:before="0" w:after="0"/>
              <w:contextualSpacing/>
              <w:rPr>
                <w:szCs w:val="20"/>
              </w:rPr>
            </w:pPr>
          </w:p>
        </w:tc>
      </w:tr>
      <w:tr w:rsidR="00443A9A" w:rsidRPr="001650DF" w14:paraId="5EEE258F" w14:textId="77777777" w:rsidTr="00443A9A">
        <w:tc>
          <w:tcPr>
            <w:tcW w:w="2129" w:type="dxa"/>
          </w:tcPr>
          <w:p w14:paraId="03F9BF09" w14:textId="77777777" w:rsidR="00156A6A" w:rsidRPr="00156A6A" w:rsidRDefault="00156A6A" w:rsidP="00443A9A">
            <w:pPr>
              <w:spacing w:before="0" w:after="0"/>
              <w:contextualSpacing/>
              <w:rPr>
                <w:szCs w:val="20"/>
              </w:rPr>
            </w:pPr>
            <w:r w:rsidRPr="00156A6A">
              <w:rPr>
                <w:szCs w:val="20"/>
              </w:rPr>
              <w:t>isTowed</w:t>
            </w:r>
          </w:p>
        </w:tc>
        <w:tc>
          <w:tcPr>
            <w:tcW w:w="2905" w:type="dxa"/>
          </w:tcPr>
          <w:p w14:paraId="1F226D80" w14:textId="77777777" w:rsidR="00156A6A" w:rsidRPr="00156A6A" w:rsidRDefault="00156A6A" w:rsidP="00443A9A">
            <w:pPr>
              <w:spacing w:before="0" w:after="0"/>
              <w:contextualSpacing/>
              <w:rPr>
                <w:szCs w:val="20"/>
              </w:rPr>
            </w:pPr>
            <w:r w:rsidRPr="00156A6A">
              <w:rPr>
                <w:szCs w:val="20"/>
              </w:rPr>
              <w:t>nc:ConveyanceTowedIndicator</w:t>
            </w:r>
          </w:p>
        </w:tc>
        <w:tc>
          <w:tcPr>
            <w:tcW w:w="1531" w:type="dxa"/>
          </w:tcPr>
          <w:p w14:paraId="06CF87F1"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629EE41E" w14:textId="77777777" w:rsidR="00156A6A" w:rsidRPr="00156A6A" w:rsidRDefault="00156A6A" w:rsidP="00443A9A">
            <w:pPr>
              <w:spacing w:before="0" w:after="0"/>
              <w:contextualSpacing/>
              <w:rPr>
                <w:szCs w:val="20"/>
              </w:rPr>
            </w:pPr>
            <w:r w:rsidRPr="00156A6A">
              <w:rPr>
                <w:szCs w:val="20"/>
              </w:rPr>
              <w:t>True if a conveyance is towed; false otherwise.</w:t>
            </w:r>
          </w:p>
        </w:tc>
        <w:tc>
          <w:tcPr>
            <w:tcW w:w="1435" w:type="dxa"/>
          </w:tcPr>
          <w:p w14:paraId="04A23C40" w14:textId="77777777" w:rsidR="00156A6A" w:rsidRPr="00156A6A" w:rsidRDefault="00156A6A" w:rsidP="00443A9A">
            <w:pPr>
              <w:spacing w:before="0" w:after="0"/>
              <w:contextualSpacing/>
              <w:rPr>
                <w:szCs w:val="20"/>
              </w:rPr>
            </w:pPr>
          </w:p>
        </w:tc>
      </w:tr>
      <w:tr w:rsidR="00443A9A" w:rsidRPr="001650DF" w14:paraId="1F854F32" w14:textId="77777777" w:rsidTr="00443A9A">
        <w:tc>
          <w:tcPr>
            <w:tcW w:w="2129" w:type="dxa"/>
          </w:tcPr>
          <w:p w14:paraId="7123D5A2" w14:textId="4AB44449" w:rsidR="00156A6A" w:rsidRPr="00156A6A" w:rsidRDefault="00156A6A" w:rsidP="00443A9A">
            <w:pPr>
              <w:spacing w:before="0" w:after="0"/>
              <w:contextualSpacing/>
              <w:rPr>
                <w:szCs w:val="20"/>
              </w:rPr>
            </w:pPr>
            <w:r w:rsidRPr="00156A6A">
              <w:rPr>
                <w:szCs w:val="20"/>
              </w:rPr>
              <w:t>useA</w:t>
            </w:r>
            <w:r w:rsidR="00CF3D25">
              <w:rPr>
                <w:szCs w:val="20"/>
              </w:rPr>
              <w:t>nsi</w:t>
            </w:r>
            <w:r w:rsidRPr="00156A6A">
              <w:rPr>
                <w:szCs w:val="20"/>
              </w:rPr>
              <w:t>D20Code</w:t>
            </w:r>
          </w:p>
        </w:tc>
        <w:tc>
          <w:tcPr>
            <w:tcW w:w="2905" w:type="dxa"/>
          </w:tcPr>
          <w:p w14:paraId="06C79D45" w14:textId="77777777" w:rsidR="00156A6A" w:rsidRPr="00156A6A" w:rsidRDefault="00156A6A" w:rsidP="00443A9A">
            <w:pPr>
              <w:spacing w:before="0" w:after="0"/>
              <w:contextualSpacing/>
              <w:rPr>
                <w:szCs w:val="20"/>
              </w:rPr>
            </w:pPr>
            <w:r w:rsidRPr="00156A6A">
              <w:rPr>
                <w:szCs w:val="20"/>
              </w:rPr>
              <w:t>j:VehicleUseANSID20Code</w:t>
            </w:r>
          </w:p>
        </w:tc>
        <w:tc>
          <w:tcPr>
            <w:tcW w:w="1531" w:type="dxa"/>
          </w:tcPr>
          <w:p w14:paraId="32E90575" w14:textId="77777777" w:rsidR="00156A6A" w:rsidRPr="00156A6A" w:rsidRDefault="00156A6A" w:rsidP="00443A9A">
            <w:pPr>
              <w:spacing w:before="0" w:after="0"/>
              <w:contextualSpacing/>
              <w:rPr>
                <w:szCs w:val="20"/>
                <w:u w:val="single"/>
              </w:rPr>
            </w:pPr>
            <w:r w:rsidRPr="00156A6A">
              <w:rPr>
                <w:szCs w:val="20"/>
              </w:rPr>
              <w:t>aamva_d20:VehicleUseCodeType</w:t>
            </w:r>
          </w:p>
        </w:tc>
        <w:tc>
          <w:tcPr>
            <w:tcW w:w="1710" w:type="dxa"/>
          </w:tcPr>
          <w:p w14:paraId="3083257C" w14:textId="77777777" w:rsidR="00156A6A" w:rsidRPr="00156A6A" w:rsidRDefault="00156A6A" w:rsidP="00443A9A">
            <w:pPr>
              <w:spacing w:before="0" w:after="0"/>
              <w:contextualSpacing/>
              <w:rPr>
                <w:szCs w:val="20"/>
              </w:rPr>
            </w:pPr>
            <w:r w:rsidRPr="00156A6A">
              <w:rPr>
                <w:szCs w:val="20"/>
              </w:rPr>
              <w:t>A manner or way in which a vehicle is used.</w:t>
            </w:r>
          </w:p>
        </w:tc>
        <w:tc>
          <w:tcPr>
            <w:tcW w:w="1435" w:type="dxa"/>
          </w:tcPr>
          <w:p w14:paraId="3241C091" w14:textId="77777777" w:rsidR="00156A6A" w:rsidRPr="00156A6A" w:rsidRDefault="00156A6A" w:rsidP="00443A9A">
            <w:pPr>
              <w:spacing w:before="0" w:after="0"/>
              <w:contextualSpacing/>
              <w:rPr>
                <w:szCs w:val="20"/>
              </w:rPr>
            </w:pPr>
          </w:p>
        </w:tc>
      </w:tr>
      <w:tr w:rsidR="00443A9A" w:rsidRPr="001650DF" w14:paraId="0A563E2C" w14:textId="77777777" w:rsidTr="00443A9A">
        <w:tc>
          <w:tcPr>
            <w:tcW w:w="2129" w:type="dxa"/>
          </w:tcPr>
          <w:p w14:paraId="583C06CE" w14:textId="00AC79F1" w:rsidR="00156A6A" w:rsidRPr="00156A6A" w:rsidRDefault="00156A6A" w:rsidP="00443A9A">
            <w:pPr>
              <w:spacing w:before="0" w:after="0"/>
              <w:contextualSpacing/>
              <w:rPr>
                <w:szCs w:val="20"/>
              </w:rPr>
            </w:pPr>
            <w:r w:rsidRPr="00156A6A">
              <w:rPr>
                <w:szCs w:val="20"/>
              </w:rPr>
              <w:t>isC</w:t>
            </w:r>
            <w:r w:rsidR="00CF3D25">
              <w:rPr>
                <w:szCs w:val="20"/>
              </w:rPr>
              <w:t>MV</w:t>
            </w:r>
          </w:p>
        </w:tc>
        <w:tc>
          <w:tcPr>
            <w:tcW w:w="2905" w:type="dxa"/>
          </w:tcPr>
          <w:p w14:paraId="11DDFE48" w14:textId="77777777" w:rsidR="00156A6A" w:rsidRPr="00156A6A" w:rsidRDefault="00156A6A" w:rsidP="00443A9A">
            <w:pPr>
              <w:spacing w:before="0" w:after="0"/>
              <w:contextualSpacing/>
              <w:rPr>
                <w:szCs w:val="20"/>
              </w:rPr>
            </w:pPr>
            <w:r w:rsidRPr="00156A6A">
              <w:rPr>
                <w:szCs w:val="20"/>
              </w:rPr>
              <w:t>nc:VehicleCMVIndicator</w:t>
            </w:r>
          </w:p>
        </w:tc>
        <w:tc>
          <w:tcPr>
            <w:tcW w:w="1531" w:type="dxa"/>
          </w:tcPr>
          <w:p w14:paraId="0C70C3C9"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5D13AF43" w14:textId="77777777" w:rsidR="00156A6A" w:rsidRPr="00156A6A" w:rsidRDefault="00156A6A" w:rsidP="00443A9A">
            <w:pPr>
              <w:spacing w:before="0" w:after="0"/>
              <w:contextualSpacing/>
              <w:rPr>
                <w:szCs w:val="20"/>
              </w:rPr>
            </w:pPr>
            <w:r w:rsidRPr="00156A6A">
              <w:rPr>
                <w:szCs w:val="20"/>
              </w:rPr>
              <w:t>True if a vehicle is a commercial motor vehicle; false otherwise.</w:t>
            </w:r>
          </w:p>
        </w:tc>
        <w:tc>
          <w:tcPr>
            <w:tcW w:w="1435" w:type="dxa"/>
          </w:tcPr>
          <w:p w14:paraId="573794D9" w14:textId="77777777" w:rsidR="00156A6A" w:rsidRPr="00156A6A" w:rsidRDefault="00156A6A" w:rsidP="00443A9A">
            <w:pPr>
              <w:spacing w:before="0" w:after="0"/>
              <w:contextualSpacing/>
              <w:rPr>
                <w:szCs w:val="20"/>
              </w:rPr>
            </w:pPr>
          </w:p>
        </w:tc>
      </w:tr>
      <w:tr w:rsidR="00443A9A" w:rsidRPr="001650DF" w14:paraId="3083A3BB" w14:textId="77777777" w:rsidTr="00443A9A">
        <w:tc>
          <w:tcPr>
            <w:tcW w:w="2129" w:type="dxa"/>
          </w:tcPr>
          <w:p w14:paraId="299BE2B2" w14:textId="77777777" w:rsidR="00156A6A" w:rsidRPr="00156A6A" w:rsidRDefault="00156A6A" w:rsidP="00443A9A">
            <w:pPr>
              <w:spacing w:before="0" w:after="0"/>
              <w:contextualSpacing/>
              <w:rPr>
                <w:szCs w:val="20"/>
              </w:rPr>
            </w:pPr>
            <w:r w:rsidRPr="00156A6A">
              <w:rPr>
                <w:szCs w:val="20"/>
              </w:rPr>
              <w:t>doorQuantity</w:t>
            </w:r>
          </w:p>
        </w:tc>
        <w:tc>
          <w:tcPr>
            <w:tcW w:w="2905" w:type="dxa"/>
          </w:tcPr>
          <w:p w14:paraId="5C548FCB" w14:textId="77777777" w:rsidR="00156A6A" w:rsidRPr="00156A6A" w:rsidRDefault="00156A6A" w:rsidP="00443A9A">
            <w:pPr>
              <w:spacing w:before="0" w:after="0"/>
              <w:contextualSpacing/>
              <w:rPr>
                <w:szCs w:val="20"/>
              </w:rPr>
            </w:pPr>
            <w:r w:rsidRPr="00156A6A">
              <w:rPr>
                <w:szCs w:val="20"/>
              </w:rPr>
              <w:t>nc:VehicleDoorQuantity</w:t>
            </w:r>
          </w:p>
        </w:tc>
        <w:tc>
          <w:tcPr>
            <w:tcW w:w="1531" w:type="dxa"/>
          </w:tcPr>
          <w:p w14:paraId="331D4360" w14:textId="77777777" w:rsidR="00156A6A" w:rsidRPr="00156A6A" w:rsidRDefault="00156A6A" w:rsidP="00443A9A">
            <w:pPr>
              <w:spacing w:before="0" w:after="0"/>
              <w:contextualSpacing/>
              <w:rPr>
                <w:szCs w:val="20"/>
                <w:u w:val="single"/>
              </w:rPr>
            </w:pPr>
            <w:r w:rsidRPr="00156A6A">
              <w:rPr>
                <w:szCs w:val="20"/>
              </w:rPr>
              <w:t>niem-xs:nonNegativeInteger</w:t>
            </w:r>
          </w:p>
        </w:tc>
        <w:tc>
          <w:tcPr>
            <w:tcW w:w="1710" w:type="dxa"/>
          </w:tcPr>
          <w:p w14:paraId="04AE918C" w14:textId="77777777" w:rsidR="00156A6A" w:rsidRPr="00156A6A" w:rsidRDefault="00156A6A" w:rsidP="00443A9A">
            <w:pPr>
              <w:spacing w:before="0" w:after="0"/>
              <w:contextualSpacing/>
              <w:rPr>
                <w:szCs w:val="20"/>
              </w:rPr>
            </w:pPr>
            <w:r w:rsidRPr="00156A6A">
              <w:rPr>
                <w:szCs w:val="20"/>
              </w:rPr>
              <w:t>A number of doors on a vehicle.</w:t>
            </w:r>
          </w:p>
        </w:tc>
        <w:tc>
          <w:tcPr>
            <w:tcW w:w="1435" w:type="dxa"/>
          </w:tcPr>
          <w:p w14:paraId="381248E7" w14:textId="77777777" w:rsidR="00156A6A" w:rsidRPr="00156A6A" w:rsidRDefault="00156A6A" w:rsidP="00443A9A">
            <w:pPr>
              <w:spacing w:before="0" w:after="0"/>
              <w:contextualSpacing/>
              <w:rPr>
                <w:szCs w:val="20"/>
              </w:rPr>
            </w:pPr>
          </w:p>
        </w:tc>
      </w:tr>
      <w:tr w:rsidR="00443A9A" w:rsidRPr="001650DF" w14:paraId="6D910A60" w14:textId="77777777" w:rsidTr="00443A9A">
        <w:tc>
          <w:tcPr>
            <w:tcW w:w="2129" w:type="dxa"/>
          </w:tcPr>
          <w:p w14:paraId="452D004B" w14:textId="77777777" w:rsidR="00156A6A" w:rsidRPr="00156A6A" w:rsidRDefault="00156A6A" w:rsidP="00443A9A">
            <w:pPr>
              <w:spacing w:before="0" w:after="0"/>
              <w:contextualSpacing/>
              <w:rPr>
                <w:szCs w:val="20"/>
              </w:rPr>
            </w:pPr>
            <w:r w:rsidRPr="00156A6A">
              <w:rPr>
                <w:szCs w:val="20"/>
              </w:rPr>
              <w:t>identification</w:t>
            </w:r>
          </w:p>
        </w:tc>
        <w:tc>
          <w:tcPr>
            <w:tcW w:w="2905" w:type="dxa"/>
          </w:tcPr>
          <w:p w14:paraId="6A712266" w14:textId="77777777" w:rsidR="00156A6A" w:rsidRPr="00156A6A" w:rsidRDefault="00156A6A" w:rsidP="00443A9A">
            <w:pPr>
              <w:spacing w:before="0" w:after="0"/>
              <w:contextualSpacing/>
              <w:rPr>
                <w:szCs w:val="20"/>
              </w:rPr>
            </w:pPr>
            <w:r w:rsidRPr="00156A6A">
              <w:rPr>
                <w:szCs w:val="20"/>
              </w:rPr>
              <w:t>nc:VehicleIdentification</w:t>
            </w:r>
          </w:p>
        </w:tc>
        <w:tc>
          <w:tcPr>
            <w:tcW w:w="1531" w:type="dxa"/>
          </w:tcPr>
          <w:p w14:paraId="11418524" w14:textId="77777777" w:rsidR="00156A6A" w:rsidRPr="00156A6A" w:rsidRDefault="00156A6A" w:rsidP="00443A9A">
            <w:pPr>
              <w:spacing w:before="0" w:after="0"/>
              <w:contextualSpacing/>
              <w:rPr>
                <w:szCs w:val="20"/>
                <w:u w:val="single"/>
              </w:rPr>
            </w:pPr>
            <w:r w:rsidRPr="00156A6A">
              <w:rPr>
                <w:szCs w:val="20"/>
              </w:rPr>
              <w:t>nc:IdentificationType</w:t>
            </w:r>
          </w:p>
        </w:tc>
        <w:tc>
          <w:tcPr>
            <w:tcW w:w="1710" w:type="dxa"/>
          </w:tcPr>
          <w:p w14:paraId="199D60A4" w14:textId="77777777" w:rsidR="00156A6A" w:rsidRPr="00156A6A" w:rsidRDefault="00156A6A" w:rsidP="00443A9A">
            <w:pPr>
              <w:spacing w:before="0" w:after="0"/>
              <w:contextualSpacing/>
              <w:rPr>
                <w:szCs w:val="20"/>
              </w:rPr>
            </w:pPr>
            <w:r w:rsidRPr="00156A6A">
              <w:rPr>
                <w:szCs w:val="20"/>
              </w:rPr>
              <w:t>A unique identification for a specific vehicle.</w:t>
            </w:r>
          </w:p>
        </w:tc>
        <w:tc>
          <w:tcPr>
            <w:tcW w:w="1435" w:type="dxa"/>
          </w:tcPr>
          <w:p w14:paraId="45912DA6" w14:textId="77777777" w:rsidR="00156A6A" w:rsidRPr="00156A6A" w:rsidRDefault="00156A6A" w:rsidP="00443A9A">
            <w:pPr>
              <w:spacing w:before="0" w:after="0"/>
              <w:contextualSpacing/>
              <w:rPr>
                <w:szCs w:val="20"/>
              </w:rPr>
            </w:pPr>
            <w:r w:rsidRPr="00156A6A">
              <w:rPr>
                <w:szCs w:val="20"/>
              </w:rPr>
              <w:t>VIN, VIN number, registration, plate</w:t>
            </w:r>
          </w:p>
        </w:tc>
      </w:tr>
      <w:tr w:rsidR="00443A9A" w:rsidRPr="001650DF" w14:paraId="76364C5B" w14:textId="77777777" w:rsidTr="00443A9A">
        <w:tc>
          <w:tcPr>
            <w:tcW w:w="2129" w:type="dxa"/>
          </w:tcPr>
          <w:p w14:paraId="7047F33E" w14:textId="77777777" w:rsidR="00156A6A" w:rsidRPr="00156A6A" w:rsidRDefault="00156A6A" w:rsidP="00443A9A">
            <w:pPr>
              <w:spacing w:before="0" w:after="0"/>
              <w:contextualSpacing/>
              <w:rPr>
                <w:szCs w:val="20"/>
              </w:rPr>
            </w:pPr>
            <w:r w:rsidRPr="00156A6A">
              <w:rPr>
                <w:szCs w:val="20"/>
              </w:rPr>
              <w:lastRenderedPageBreak/>
              <w:t>makeCode</w:t>
            </w:r>
          </w:p>
        </w:tc>
        <w:tc>
          <w:tcPr>
            <w:tcW w:w="2905" w:type="dxa"/>
          </w:tcPr>
          <w:p w14:paraId="134B80CC" w14:textId="77777777" w:rsidR="00156A6A" w:rsidRPr="00156A6A" w:rsidRDefault="00156A6A" w:rsidP="00443A9A">
            <w:pPr>
              <w:spacing w:before="0" w:after="0"/>
              <w:contextualSpacing/>
              <w:rPr>
                <w:szCs w:val="20"/>
              </w:rPr>
            </w:pPr>
            <w:r w:rsidRPr="00156A6A">
              <w:rPr>
                <w:szCs w:val="20"/>
              </w:rPr>
              <w:t>j:VehicleMakeCode</w:t>
            </w:r>
          </w:p>
        </w:tc>
        <w:tc>
          <w:tcPr>
            <w:tcW w:w="1531" w:type="dxa"/>
          </w:tcPr>
          <w:p w14:paraId="5298BB8B" w14:textId="77777777" w:rsidR="00156A6A" w:rsidRPr="00156A6A" w:rsidRDefault="00156A6A" w:rsidP="00443A9A">
            <w:pPr>
              <w:spacing w:before="0" w:after="0"/>
              <w:contextualSpacing/>
              <w:rPr>
                <w:szCs w:val="20"/>
                <w:u w:val="single"/>
              </w:rPr>
            </w:pPr>
            <w:r w:rsidRPr="00156A6A">
              <w:rPr>
                <w:szCs w:val="20"/>
              </w:rPr>
              <w:t>ncic:VMACodeType</w:t>
            </w:r>
          </w:p>
        </w:tc>
        <w:tc>
          <w:tcPr>
            <w:tcW w:w="1710" w:type="dxa"/>
          </w:tcPr>
          <w:p w14:paraId="485FAE7E" w14:textId="77777777" w:rsidR="00156A6A" w:rsidRPr="00156A6A" w:rsidRDefault="00156A6A" w:rsidP="00443A9A">
            <w:pPr>
              <w:spacing w:before="0" w:after="0"/>
              <w:contextualSpacing/>
              <w:rPr>
                <w:szCs w:val="20"/>
              </w:rPr>
            </w:pPr>
            <w:r w:rsidRPr="00156A6A">
              <w:rPr>
                <w:szCs w:val="20"/>
              </w:rPr>
              <w:t>A manufacturer of a vehicle.</w:t>
            </w:r>
          </w:p>
        </w:tc>
        <w:tc>
          <w:tcPr>
            <w:tcW w:w="1435" w:type="dxa"/>
          </w:tcPr>
          <w:p w14:paraId="19B6004D" w14:textId="77777777" w:rsidR="00156A6A" w:rsidRPr="00156A6A" w:rsidRDefault="00156A6A" w:rsidP="00443A9A">
            <w:pPr>
              <w:spacing w:before="0" w:after="0"/>
              <w:contextualSpacing/>
              <w:rPr>
                <w:szCs w:val="20"/>
              </w:rPr>
            </w:pPr>
          </w:p>
        </w:tc>
      </w:tr>
      <w:tr w:rsidR="00443A9A" w:rsidRPr="001650DF" w14:paraId="110026E2" w14:textId="77777777" w:rsidTr="00443A9A">
        <w:tc>
          <w:tcPr>
            <w:tcW w:w="2129" w:type="dxa"/>
          </w:tcPr>
          <w:p w14:paraId="1C1C3CB7" w14:textId="77777777" w:rsidR="00156A6A" w:rsidRPr="00156A6A" w:rsidRDefault="00156A6A" w:rsidP="00443A9A">
            <w:pPr>
              <w:spacing w:before="0" w:after="0"/>
              <w:contextualSpacing/>
              <w:rPr>
                <w:szCs w:val="20"/>
              </w:rPr>
            </w:pPr>
            <w:r w:rsidRPr="00156A6A">
              <w:rPr>
                <w:szCs w:val="20"/>
              </w:rPr>
              <w:t>modelCode</w:t>
            </w:r>
          </w:p>
        </w:tc>
        <w:tc>
          <w:tcPr>
            <w:tcW w:w="2905" w:type="dxa"/>
          </w:tcPr>
          <w:p w14:paraId="0252037D" w14:textId="77777777" w:rsidR="00156A6A" w:rsidRPr="00156A6A" w:rsidRDefault="00156A6A" w:rsidP="00443A9A">
            <w:pPr>
              <w:spacing w:before="0" w:after="0"/>
              <w:contextualSpacing/>
              <w:rPr>
                <w:szCs w:val="20"/>
              </w:rPr>
            </w:pPr>
            <w:r w:rsidRPr="00156A6A">
              <w:rPr>
                <w:szCs w:val="20"/>
              </w:rPr>
              <w:t>j:VehicleModelCode</w:t>
            </w:r>
          </w:p>
        </w:tc>
        <w:tc>
          <w:tcPr>
            <w:tcW w:w="1531" w:type="dxa"/>
          </w:tcPr>
          <w:p w14:paraId="1F5C7F12" w14:textId="77777777" w:rsidR="00156A6A" w:rsidRPr="00156A6A" w:rsidRDefault="00156A6A" w:rsidP="00443A9A">
            <w:pPr>
              <w:spacing w:before="0" w:after="0"/>
              <w:contextualSpacing/>
              <w:rPr>
                <w:szCs w:val="20"/>
                <w:u w:val="single"/>
              </w:rPr>
            </w:pPr>
            <w:r w:rsidRPr="00156A6A">
              <w:rPr>
                <w:szCs w:val="20"/>
              </w:rPr>
              <w:t>ncic:VMOCodeType</w:t>
            </w:r>
          </w:p>
        </w:tc>
        <w:tc>
          <w:tcPr>
            <w:tcW w:w="1710" w:type="dxa"/>
          </w:tcPr>
          <w:p w14:paraId="3A8392E9" w14:textId="77777777" w:rsidR="00156A6A" w:rsidRPr="00156A6A" w:rsidRDefault="00156A6A" w:rsidP="00443A9A">
            <w:pPr>
              <w:spacing w:before="0" w:after="0"/>
              <w:contextualSpacing/>
              <w:rPr>
                <w:szCs w:val="20"/>
              </w:rPr>
            </w:pPr>
            <w:r w:rsidRPr="00156A6A">
              <w:rPr>
                <w:szCs w:val="20"/>
              </w:rPr>
              <w:t>A specific design or class of vehicle made by a manufacturer.</w:t>
            </w:r>
          </w:p>
        </w:tc>
        <w:tc>
          <w:tcPr>
            <w:tcW w:w="1435" w:type="dxa"/>
          </w:tcPr>
          <w:p w14:paraId="64A7B60E" w14:textId="77777777" w:rsidR="00156A6A" w:rsidRPr="00156A6A" w:rsidRDefault="00156A6A" w:rsidP="00443A9A">
            <w:pPr>
              <w:spacing w:before="0" w:after="0"/>
              <w:contextualSpacing/>
              <w:rPr>
                <w:szCs w:val="20"/>
              </w:rPr>
            </w:pPr>
          </w:p>
        </w:tc>
      </w:tr>
      <w:tr w:rsidR="00443A9A" w:rsidRPr="001650DF" w14:paraId="68762CA5" w14:textId="77777777" w:rsidTr="00443A9A">
        <w:tc>
          <w:tcPr>
            <w:tcW w:w="2129" w:type="dxa"/>
          </w:tcPr>
          <w:p w14:paraId="4DE05FE0" w14:textId="77777777" w:rsidR="00156A6A" w:rsidRPr="00156A6A" w:rsidRDefault="00156A6A" w:rsidP="00443A9A">
            <w:pPr>
              <w:spacing w:before="0" w:after="0"/>
              <w:contextualSpacing/>
              <w:rPr>
                <w:szCs w:val="20"/>
              </w:rPr>
            </w:pPr>
            <w:r w:rsidRPr="00156A6A">
              <w:rPr>
                <w:szCs w:val="20"/>
              </w:rPr>
              <w:t>isRental</w:t>
            </w:r>
          </w:p>
        </w:tc>
        <w:tc>
          <w:tcPr>
            <w:tcW w:w="2905" w:type="dxa"/>
          </w:tcPr>
          <w:p w14:paraId="33CB01EC" w14:textId="77777777" w:rsidR="00156A6A" w:rsidRPr="00156A6A" w:rsidRDefault="00156A6A" w:rsidP="00443A9A">
            <w:pPr>
              <w:spacing w:before="0" w:after="0"/>
              <w:contextualSpacing/>
              <w:rPr>
                <w:szCs w:val="20"/>
              </w:rPr>
            </w:pPr>
            <w:r w:rsidRPr="00156A6A">
              <w:rPr>
                <w:szCs w:val="20"/>
              </w:rPr>
              <w:t>nc:ItemRentalIndicator</w:t>
            </w:r>
          </w:p>
        </w:tc>
        <w:tc>
          <w:tcPr>
            <w:tcW w:w="1531" w:type="dxa"/>
          </w:tcPr>
          <w:p w14:paraId="0E1583A5"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6A67FA4D" w14:textId="77777777" w:rsidR="00156A6A" w:rsidRPr="00156A6A" w:rsidRDefault="00156A6A" w:rsidP="00443A9A">
            <w:pPr>
              <w:spacing w:before="0" w:after="0"/>
              <w:contextualSpacing/>
              <w:rPr>
                <w:szCs w:val="20"/>
              </w:rPr>
            </w:pPr>
            <w:r w:rsidRPr="00156A6A">
              <w:rPr>
                <w:szCs w:val="20"/>
              </w:rPr>
              <w:t>True if an item is rented; false otherwise.</w:t>
            </w:r>
          </w:p>
        </w:tc>
        <w:tc>
          <w:tcPr>
            <w:tcW w:w="1435" w:type="dxa"/>
          </w:tcPr>
          <w:p w14:paraId="31FA4001" w14:textId="6F7DED74" w:rsidR="00156A6A" w:rsidRPr="00156A6A" w:rsidRDefault="001706D3" w:rsidP="00443A9A">
            <w:pPr>
              <w:spacing w:before="0" w:after="0"/>
              <w:contextualSpacing/>
              <w:rPr>
                <w:szCs w:val="20"/>
              </w:rPr>
            </w:pPr>
            <w:r>
              <w:rPr>
                <w:szCs w:val="20"/>
              </w:rPr>
              <w:t>Applies to short term rental service only.</w:t>
            </w:r>
          </w:p>
        </w:tc>
      </w:tr>
      <w:tr w:rsidR="00443A9A" w:rsidRPr="001650DF" w14:paraId="4265A503" w14:textId="77777777" w:rsidTr="00443A9A">
        <w:tc>
          <w:tcPr>
            <w:tcW w:w="2129" w:type="dxa"/>
          </w:tcPr>
          <w:p w14:paraId="189B9E52" w14:textId="77777777" w:rsidR="00156A6A" w:rsidRPr="00156A6A" w:rsidRDefault="00156A6A" w:rsidP="00443A9A">
            <w:pPr>
              <w:spacing w:before="0" w:after="0"/>
              <w:contextualSpacing/>
              <w:rPr>
                <w:szCs w:val="20"/>
              </w:rPr>
            </w:pPr>
            <w:r w:rsidRPr="00156A6A">
              <w:rPr>
                <w:szCs w:val="20"/>
              </w:rPr>
              <w:t>towerAssociation</w:t>
            </w:r>
          </w:p>
        </w:tc>
        <w:tc>
          <w:tcPr>
            <w:tcW w:w="2905" w:type="dxa"/>
          </w:tcPr>
          <w:p w14:paraId="2515643E" w14:textId="77777777" w:rsidR="00156A6A" w:rsidRPr="00156A6A" w:rsidRDefault="00156A6A" w:rsidP="00443A9A">
            <w:pPr>
              <w:spacing w:before="0" w:after="0"/>
              <w:contextualSpacing/>
              <w:rPr>
                <w:szCs w:val="20"/>
              </w:rPr>
            </w:pPr>
            <w:r w:rsidRPr="00156A6A">
              <w:rPr>
                <w:szCs w:val="20"/>
              </w:rPr>
              <w:t>nc:VehicleTowerAssociation</w:t>
            </w:r>
          </w:p>
        </w:tc>
        <w:tc>
          <w:tcPr>
            <w:tcW w:w="1531" w:type="dxa"/>
          </w:tcPr>
          <w:p w14:paraId="40B357B2" w14:textId="77777777" w:rsidR="00156A6A" w:rsidRPr="00156A6A" w:rsidRDefault="00156A6A" w:rsidP="00443A9A">
            <w:pPr>
              <w:spacing w:before="0" w:after="0"/>
              <w:contextualSpacing/>
              <w:rPr>
                <w:szCs w:val="20"/>
                <w:u w:val="single"/>
              </w:rPr>
            </w:pPr>
            <w:r w:rsidRPr="00156A6A">
              <w:rPr>
                <w:szCs w:val="20"/>
              </w:rPr>
              <w:t>nc:ItemEntityAssociationType</w:t>
            </w:r>
          </w:p>
        </w:tc>
        <w:tc>
          <w:tcPr>
            <w:tcW w:w="1710" w:type="dxa"/>
          </w:tcPr>
          <w:p w14:paraId="3B3811D8" w14:textId="77777777" w:rsidR="00156A6A" w:rsidRPr="00156A6A" w:rsidRDefault="00156A6A" w:rsidP="00443A9A">
            <w:pPr>
              <w:spacing w:before="0" w:after="0"/>
              <w:contextualSpacing/>
              <w:rPr>
                <w:szCs w:val="20"/>
              </w:rPr>
            </w:pPr>
            <w:r w:rsidRPr="00156A6A">
              <w:rPr>
                <w:szCs w:val="20"/>
              </w:rPr>
              <w:t>An association between a vehicle and the entity that towed it.</w:t>
            </w:r>
          </w:p>
        </w:tc>
        <w:tc>
          <w:tcPr>
            <w:tcW w:w="1435" w:type="dxa"/>
          </w:tcPr>
          <w:p w14:paraId="71115E90" w14:textId="77777777" w:rsidR="00156A6A" w:rsidRPr="00156A6A" w:rsidRDefault="00156A6A" w:rsidP="00443A9A">
            <w:pPr>
              <w:spacing w:before="0" w:after="0"/>
              <w:contextualSpacing/>
              <w:rPr>
                <w:szCs w:val="20"/>
              </w:rPr>
            </w:pPr>
          </w:p>
        </w:tc>
      </w:tr>
      <w:tr w:rsidR="00443A9A" w:rsidRPr="001650DF" w14:paraId="699E12CE" w14:textId="77777777" w:rsidTr="00443A9A">
        <w:tc>
          <w:tcPr>
            <w:tcW w:w="2129" w:type="dxa"/>
          </w:tcPr>
          <w:p w14:paraId="507830BE" w14:textId="7577FE12" w:rsidR="00156A6A" w:rsidRPr="00156A6A" w:rsidRDefault="000A7DFD" w:rsidP="00443A9A">
            <w:pPr>
              <w:spacing w:before="0" w:after="0"/>
              <w:contextualSpacing/>
              <w:rPr>
                <w:szCs w:val="20"/>
              </w:rPr>
            </w:pPr>
            <w:r>
              <w:rPr>
                <w:szCs w:val="20"/>
              </w:rPr>
              <w:t>vina</w:t>
            </w:r>
          </w:p>
        </w:tc>
        <w:tc>
          <w:tcPr>
            <w:tcW w:w="2905" w:type="dxa"/>
          </w:tcPr>
          <w:p w14:paraId="2DF2BBE5" w14:textId="77777777" w:rsidR="00156A6A" w:rsidRPr="00156A6A" w:rsidRDefault="00156A6A" w:rsidP="00443A9A">
            <w:pPr>
              <w:spacing w:before="0" w:after="0"/>
              <w:contextualSpacing/>
              <w:rPr>
                <w:szCs w:val="20"/>
              </w:rPr>
            </w:pPr>
            <w:r w:rsidRPr="00156A6A">
              <w:rPr>
                <w:szCs w:val="20"/>
              </w:rPr>
              <w:t>j:VehicleVINAText</w:t>
            </w:r>
          </w:p>
        </w:tc>
        <w:tc>
          <w:tcPr>
            <w:tcW w:w="1531" w:type="dxa"/>
          </w:tcPr>
          <w:p w14:paraId="541F15FC" w14:textId="77777777" w:rsidR="00156A6A" w:rsidRPr="00156A6A" w:rsidRDefault="00156A6A" w:rsidP="00443A9A">
            <w:pPr>
              <w:spacing w:before="0" w:after="0"/>
              <w:contextualSpacing/>
              <w:rPr>
                <w:szCs w:val="20"/>
                <w:u w:val="single"/>
              </w:rPr>
            </w:pPr>
            <w:r w:rsidRPr="00156A6A">
              <w:rPr>
                <w:szCs w:val="20"/>
              </w:rPr>
              <w:t>nc:TextType</w:t>
            </w:r>
          </w:p>
        </w:tc>
        <w:tc>
          <w:tcPr>
            <w:tcW w:w="1710" w:type="dxa"/>
          </w:tcPr>
          <w:p w14:paraId="479B3D90" w14:textId="77777777" w:rsidR="00156A6A" w:rsidRPr="00156A6A" w:rsidRDefault="00156A6A" w:rsidP="00443A9A">
            <w:pPr>
              <w:spacing w:before="0" w:after="0"/>
              <w:contextualSpacing/>
              <w:rPr>
                <w:szCs w:val="20"/>
              </w:rPr>
            </w:pPr>
            <w:r w:rsidRPr="00156A6A">
              <w:rPr>
                <w:szCs w:val="20"/>
              </w:rPr>
              <w:t>A Vehicle Identification Number Analysis; a combination of a vehicle make and model information.</w:t>
            </w:r>
          </w:p>
        </w:tc>
        <w:tc>
          <w:tcPr>
            <w:tcW w:w="1435" w:type="dxa"/>
          </w:tcPr>
          <w:p w14:paraId="29958F10" w14:textId="77777777" w:rsidR="00156A6A" w:rsidRPr="00156A6A" w:rsidRDefault="00156A6A" w:rsidP="00443A9A">
            <w:pPr>
              <w:spacing w:before="0" w:after="0"/>
              <w:contextualSpacing/>
              <w:rPr>
                <w:szCs w:val="20"/>
              </w:rPr>
            </w:pPr>
          </w:p>
        </w:tc>
      </w:tr>
      <w:tr w:rsidR="00443A9A" w:rsidRPr="001650DF" w14:paraId="14BDA8EA" w14:textId="77777777" w:rsidTr="00443A9A">
        <w:tc>
          <w:tcPr>
            <w:tcW w:w="2129" w:type="dxa"/>
          </w:tcPr>
          <w:p w14:paraId="7044594D" w14:textId="77777777" w:rsidR="00156A6A" w:rsidRPr="00156A6A" w:rsidRDefault="00156A6A" w:rsidP="00443A9A">
            <w:pPr>
              <w:spacing w:before="0" w:after="0"/>
              <w:contextualSpacing/>
              <w:rPr>
                <w:szCs w:val="20"/>
              </w:rPr>
            </w:pPr>
            <w:r w:rsidRPr="00156A6A">
              <w:rPr>
                <w:szCs w:val="20"/>
              </w:rPr>
              <w:t>isWanted</w:t>
            </w:r>
          </w:p>
        </w:tc>
        <w:tc>
          <w:tcPr>
            <w:tcW w:w="2905" w:type="dxa"/>
          </w:tcPr>
          <w:p w14:paraId="0922D177" w14:textId="77777777" w:rsidR="00156A6A" w:rsidRPr="00156A6A" w:rsidRDefault="00156A6A" w:rsidP="00443A9A">
            <w:pPr>
              <w:spacing w:before="0" w:after="0"/>
              <w:contextualSpacing/>
              <w:rPr>
                <w:szCs w:val="20"/>
              </w:rPr>
            </w:pPr>
            <w:r w:rsidRPr="00156A6A">
              <w:rPr>
                <w:szCs w:val="20"/>
              </w:rPr>
              <w:t>j:VehicleWantedIndicator</w:t>
            </w:r>
          </w:p>
        </w:tc>
        <w:tc>
          <w:tcPr>
            <w:tcW w:w="1531" w:type="dxa"/>
          </w:tcPr>
          <w:p w14:paraId="17CA8AB0" w14:textId="77777777" w:rsidR="00156A6A" w:rsidRPr="00156A6A" w:rsidRDefault="00156A6A" w:rsidP="00443A9A">
            <w:pPr>
              <w:spacing w:before="0" w:after="0"/>
              <w:contextualSpacing/>
              <w:rPr>
                <w:szCs w:val="20"/>
                <w:u w:val="single"/>
              </w:rPr>
            </w:pPr>
            <w:r w:rsidRPr="00156A6A">
              <w:rPr>
                <w:szCs w:val="20"/>
              </w:rPr>
              <w:t>niem-xs:boolean</w:t>
            </w:r>
          </w:p>
        </w:tc>
        <w:tc>
          <w:tcPr>
            <w:tcW w:w="1710" w:type="dxa"/>
          </w:tcPr>
          <w:p w14:paraId="50374E37" w14:textId="77777777" w:rsidR="00156A6A" w:rsidRPr="00156A6A" w:rsidRDefault="00156A6A" w:rsidP="00443A9A">
            <w:pPr>
              <w:spacing w:before="0" w:after="0"/>
              <w:contextualSpacing/>
              <w:rPr>
                <w:szCs w:val="20"/>
              </w:rPr>
            </w:pPr>
            <w:r w:rsidRPr="00156A6A">
              <w:rPr>
                <w:szCs w:val="20"/>
              </w:rPr>
              <w:t>True if a vehicle is being searched for by law enforcement; false otherwise.</w:t>
            </w:r>
          </w:p>
        </w:tc>
        <w:tc>
          <w:tcPr>
            <w:tcW w:w="1435" w:type="dxa"/>
          </w:tcPr>
          <w:p w14:paraId="74C06A5F" w14:textId="77777777" w:rsidR="00156A6A" w:rsidRPr="00156A6A" w:rsidRDefault="00156A6A" w:rsidP="00443A9A">
            <w:pPr>
              <w:spacing w:before="0" w:after="0"/>
              <w:contextualSpacing/>
              <w:rPr>
                <w:szCs w:val="20"/>
              </w:rPr>
            </w:pPr>
          </w:p>
        </w:tc>
      </w:tr>
    </w:tbl>
    <w:p w14:paraId="76996E8A" w14:textId="2F1E6F3F" w:rsidR="00120C52" w:rsidRDefault="00120C52" w:rsidP="00120C52"/>
    <w:p w14:paraId="3D9E9050" w14:textId="77740D3E" w:rsidR="00D27062" w:rsidRDefault="00983E04" w:rsidP="00D27062">
      <w:pPr>
        <w:pStyle w:val="Appendix2"/>
      </w:pPr>
      <w:bookmarkStart w:id="222" w:name="_Toc70692146"/>
      <w:r>
        <w:t>Date Type</w:t>
      </w:r>
      <w:bookmarkEnd w:id="222"/>
    </w:p>
    <w:p w14:paraId="426598F7" w14:textId="25056366" w:rsidR="007C5648" w:rsidRDefault="007C5648" w:rsidP="007C5648">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3</w:t>
        </w:r>
      </w:fldSimple>
      <w:r>
        <w:t xml:space="preserve"> Date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157"/>
        <w:gridCol w:w="2878"/>
        <w:gridCol w:w="1620"/>
        <w:gridCol w:w="1620"/>
        <w:gridCol w:w="1435"/>
      </w:tblGrid>
      <w:tr w:rsidR="006C5AE8" w:rsidRPr="000A0009" w14:paraId="2FD28A29" w14:textId="77777777" w:rsidTr="006C5AE8">
        <w:tc>
          <w:tcPr>
            <w:tcW w:w="1111" w:type="pct"/>
            <w:shd w:val="clear" w:color="auto" w:fill="D9D9D9" w:themeFill="background1" w:themeFillShade="D9"/>
          </w:tcPr>
          <w:p w14:paraId="2068D79A" w14:textId="77777777" w:rsidR="000A0009" w:rsidRPr="000A0009" w:rsidRDefault="000A0009" w:rsidP="007370C6">
            <w:pPr>
              <w:spacing w:before="0" w:after="0"/>
              <w:contextualSpacing/>
              <w:jc w:val="center"/>
              <w:rPr>
                <w:b/>
                <w:bCs/>
                <w:szCs w:val="20"/>
              </w:rPr>
            </w:pPr>
            <w:r w:rsidRPr="000A0009">
              <w:rPr>
                <w:b/>
                <w:bCs/>
                <w:szCs w:val="20"/>
              </w:rPr>
              <w:t>JSON Name</w:t>
            </w:r>
          </w:p>
        </w:tc>
        <w:tc>
          <w:tcPr>
            <w:tcW w:w="1482" w:type="pct"/>
            <w:shd w:val="clear" w:color="auto" w:fill="D9D9D9" w:themeFill="background1" w:themeFillShade="D9"/>
          </w:tcPr>
          <w:p w14:paraId="71240124" w14:textId="77777777" w:rsidR="000A0009" w:rsidRPr="000A0009" w:rsidRDefault="000A0009" w:rsidP="007370C6">
            <w:pPr>
              <w:spacing w:before="0" w:after="0"/>
              <w:contextualSpacing/>
              <w:jc w:val="center"/>
              <w:rPr>
                <w:b/>
                <w:bCs/>
                <w:szCs w:val="20"/>
              </w:rPr>
            </w:pPr>
            <w:r w:rsidRPr="000A0009">
              <w:rPr>
                <w:b/>
                <w:bCs/>
                <w:szCs w:val="20"/>
              </w:rPr>
              <w:t>Data element</w:t>
            </w:r>
          </w:p>
        </w:tc>
        <w:tc>
          <w:tcPr>
            <w:tcW w:w="834" w:type="pct"/>
            <w:shd w:val="clear" w:color="auto" w:fill="D9D9D9" w:themeFill="background1" w:themeFillShade="D9"/>
          </w:tcPr>
          <w:p w14:paraId="0D4CA5E3" w14:textId="77777777" w:rsidR="000A0009" w:rsidRPr="000A0009" w:rsidRDefault="000A0009" w:rsidP="007370C6">
            <w:pPr>
              <w:spacing w:before="0" w:after="0"/>
              <w:contextualSpacing/>
              <w:jc w:val="center"/>
              <w:rPr>
                <w:b/>
                <w:bCs/>
                <w:szCs w:val="20"/>
              </w:rPr>
            </w:pPr>
            <w:r w:rsidRPr="000A0009">
              <w:rPr>
                <w:b/>
                <w:bCs/>
                <w:szCs w:val="20"/>
              </w:rPr>
              <w:t>Type</w:t>
            </w:r>
          </w:p>
        </w:tc>
        <w:tc>
          <w:tcPr>
            <w:tcW w:w="834" w:type="pct"/>
            <w:shd w:val="clear" w:color="auto" w:fill="D9D9D9" w:themeFill="background1" w:themeFillShade="D9"/>
          </w:tcPr>
          <w:p w14:paraId="5084A6D8" w14:textId="77777777" w:rsidR="000A0009" w:rsidRPr="000A0009" w:rsidRDefault="000A0009" w:rsidP="007370C6">
            <w:pPr>
              <w:spacing w:before="0" w:after="0"/>
              <w:contextualSpacing/>
              <w:jc w:val="center"/>
              <w:rPr>
                <w:b/>
                <w:bCs/>
                <w:szCs w:val="20"/>
              </w:rPr>
            </w:pPr>
            <w:r w:rsidRPr="000A0009">
              <w:rPr>
                <w:b/>
                <w:bCs/>
                <w:szCs w:val="20"/>
              </w:rPr>
              <w:t>Description</w:t>
            </w:r>
          </w:p>
        </w:tc>
        <w:tc>
          <w:tcPr>
            <w:tcW w:w="739" w:type="pct"/>
            <w:shd w:val="clear" w:color="auto" w:fill="D9D9D9" w:themeFill="background1" w:themeFillShade="D9"/>
          </w:tcPr>
          <w:p w14:paraId="0C017AD9" w14:textId="77777777" w:rsidR="000A0009" w:rsidRPr="000A0009" w:rsidRDefault="000A0009" w:rsidP="007370C6">
            <w:pPr>
              <w:spacing w:before="0" w:after="0"/>
              <w:contextualSpacing/>
              <w:jc w:val="center"/>
              <w:rPr>
                <w:b/>
                <w:bCs/>
                <w:szCs w:val="20"/>
              </w:rPr>
            </w:pPr>
            <w:r w:rsidRPr="000A0009">
              <w:rPr>
                <w:b/>
                <w:bCs/>
                <w:szCs w:val="20"/>
              </w:rPr>
              <w:t>Comment</w:t>
            </w:r>
          </w:p>
        </w:tc>
      </w:tr>
      <w:tr w:rsidR="006C5AE8" w:rsidRPr="000A0009" w14:paraId="40A71986" w14:textId="77777777" w:rsidTr="006C5AE8">
        <w:tc>
          <w:tcPr>
            <w:tcW w:w="1111" w:type="pct"/>
          </w:tcPr>
          <w:p w14:paraId="3B0B0AA1" w14:textId="77777777" w:rsidR="000A0009" w:rsidRPr="000A0009" w:rsidRDefault="000A0009" w:rsidP="006D346A">
            <w:pPr>
              <w:spacing w:before="0" w:after="0"/>
              <w:contextualSpacing/>
              <w:rPr>
                <w:szCs w:val="20"/>
              </w:rPr>
            </w:pPr>
            <w:r w:rsidRPr="000A0009">
              <w:rPr>
                <w:szCs w:val="20"/>
              </w:rPr>
              <w:t>date</w:t>
            </w:r>
          </w:p>
        </w:tc>
        <w:tc>
          <w:tcPr>
            <w:tcW w:w="1482" w:type="pct"/>
          </w:tcPr>
          <w:p w14:paraId="31A3A41F" w14:textId="77777777" w:rsidR="000A0009" w:rsidRPr="000A0009" w:rsidRDefault="000A0009" w:rsidP="006D346A">
            <w:pPr>
              <w:spacing w:before="0" w:after="0"/>
              <w:contextualSpacing/>
              <w:rPr>
                <w:szCs w:val="20"/>
              </w:rPr>
            </w:pPr>
            <w:r w:rsidRPr="000A0009">
              <w:rPr>
                <w:szCs w:val="20"/>
              </w:rPr>
              <w:t>nc:Date</w:t>
            </w:r>
          </w:p>
        </w:tc>
        <w:tc>
          <w:tcPr>
            <w:tcW w:w="834" w:type="pct"/>
          </w:tcPr>
          <w:p w14:paraId="6DDC06BC" w14:textId="77777777" w:rsidR="000A0009" w:rsidRPr="000A0009" w:rsidRDefault="000A0009" w:rsidP="006D346A">
            <w:pPr>
              <w:spacing w:before="0" w:after="0"/>
              <w:contextualSpacing/>
              <w:rPr>
                <w:szCs w:val="20"/>
              </w:rPr>
            </w:pPr>
            <w:r w:rsidRPr="000A0009">
              <w:rPr>
                <w:szCs w:val="20"/>
              </w:rPr>
              <w:t>niem-xs:date</w:t>
            </w:r>
          </w:p>
        </w:tc>
        <w:tc>
          <w:tcPr>
            <w:tcW w:w="834" w:type="pct"/>
          </w:tcPr>
          <w:p w14:paraId="2CFB5375" w14:textId="77777777" w:rsidR="000A0009" w:rsidRPr="000A0009" w:rsidRDefault="000A0009" w:rsidP="006D346A">
            <w:pPr>
              <w:spacing w:before="0" w:after="0"/>
              <w:contextualSpacing/>
              <w:rPr>
                <w:szCs w:val="20"/>
              </w:rPr>
            </w:pPr>
            <w:r w:rsidRPr="000A0009">
              <w:rPr>
                <w:szCs w:val="20"/>
              </w:rPr>
              <w:t>A full date.</w:t>
            </w:r>
          </w:p>
        </w:tc>
        <w:tc>
          <w:tcPr>
            <w:tcW w:w="739" w:type="pct"/>
          </w:tcPr>
          <w:p w14:paraId="40BD7E67" w14:textId="77777777" w:rsidR="000A0009" w:rsidRPr="000A0009" w:rsidRDefault="000A0009" w:rsidP="006D346A">
            <w:pPr>
              <w:spacing w:before="0" w:after="0"/>
              <w:contextualSpacing/>
              <w:rPr>
                <w:szCs w:val="20"/>
              </w:rPr>
            </w:pPr>
          </w:p>
        </w:tc>
      </w:tr>
      <w:tr w:rsidR="006C5AE8" w:rsidRPr="000A0009" w14:paraId="1BEDFADB" w14:textId="77777777" w:rsidTr="006C5AE8">
        <w:tc>
          <w:tcPr>
            <w:tcW w:w="1111" w:type="pct"/>
          </w:tcPr>
          <w:p w14:paraId="658AF6EE" w14:textId="77777777" w:rsidR="000A0009" w:rsidRPr="000A0009" w:rsidRDefault="000A0009" w:rsidP="006D346A">
            <w:pPr>
              <w:spacing w:before="0" w:after="0"/>
              <w:contextualSpacing/>
              <w:rPr>
                <w:szCs w:val="20"/>
              </w:rPr>
            </w:pPr>
            <w:r w:rsidRPr="000A0009">
              <w:rPr>
                <w:szCs w:val="20"/>
              </w:rPr>
              <w:lastRenderedPageBreak/>
              <w:t>dateTime</w:t>
            </w:r>
          </w:p>
        </w:tc>
        <w:tc>
          <w:tcPr>
            <w:tcW w:w="1482" w:type="pct"/>
          </w:tcPr>
          <w:p w14:paraId="1F2FECB8" w14:textId="77777777" w:rsidR="000A0009" w:rsidRPr="000A0009" w:rsidRDefault="000A0009" w:rsidP="006D346A">
            <w:pPr>
              <w:spacing w:before="0" w:after="0"/>
              <w:contextualSpacing/>
              <w:rPr>
                <w:i/>
                <w:iCs/>
                <w:szCs w:val="20"/>
              </w:rPr>
            </w:pPr>
            <w:r w:rsidRPr="000A0009">
              <w:rPr>
                <w:szCs w:val="20"/>
              </w:rPr>
              <w:t>nc:DateTime</w:t>
            </w:r>
          </w:p>
        </w:tc>
        <w:tc>
          <w:tcPr>
            <w:tcW w:w="834" w:type="pct"/>
          </w:tcPr>
          <w:p w14:paraId="0C9903AC" w14:textId="77777777" w:rsidR="000A0009" w:rsidRPr="000A0009" w:rsidRDefault="000A0009" w:rsidP="006D346A">
            <w:pPr>
              <w:spacing w:before="0" w:after="0"/>
              <w:contextualSpacing/>
              <w:rPr>
                <w:szCs w:val="20"/>
              </w:rPr>
            </w:pPr>
            <w:r w:rsidRPr="000A0009">
              <w:rPr>
                <w:szCs w:val="20"/>
              </w:rPr>
              <w:t>niem-xs:dateTime</w:t>
            </w:r>
          </w:p>
        </w:tc>
        <w:tc>
          <w:tcPr>
            <w:tcW w:w="834" w:type="pct"/>
          </w:tcPr>
          <w:p w14:paraId="652E9322" w14:textId="77777777" w:rsidR="000A0009" w:rsidRPr="000A0009" w:rsidRDefault="000A0009" w:rsidP="006D346A">
            <w:pPr>
              <w:spacing w:before="0" w:after="0"/>
              <w:contextualSpacing/>
              <w:rPr>
                <w:szCs w:val="20"/>
              </w:rPr>
            </w:pPr>
            <w:r w:rsidRPr="000A0009">
              <w:rPr>
                <w:szCs w:val="20"/>
              </w:rPr>
              <w:t>A full date and time.</w:t>
            </w:r>
          </w:p>
        </w:tc>
        <w:tc>
          <w:tcPr>
            <w:tcW w:w="739" w:type="pct"/>
          </w:tcPr>
          <w:p w14:paraId="46CF5B4A" w14:textId="77777777" w:rsidR="000A0009" w:rsidRPr="000A0009" w:rsidRDefault="000A0009" w:rsidP="006D346A">
            <w:pPr>
              <w:spacing w:before="0" w:after="0"/>
              <w:contextualSpacing/>
              <w:rPr>
                <w:szCs w:val="20"/>
              </w:rPr>
            </w:pPr>
          </w:p>
        </w:tc>
      </w:tr>
      <w:tr w:rsidR="006C5AE8" w:rsidRPr="000A0009" w14:paraId="4CB54703" w14:textId="77777777" w:rsidTr="006C5AE8">
        <w:tc>
          <w:tcPr>
            <w:tcW w:w="1111" w:type="pct"/>
          </w:tcPr>
          <w:p w14:paraId="13BD564A" w14:textId="77777777" w:rsidR="000A0009" w:rsidRPr="000A0009" w:rsidRDefault="000A0009" w:rsidP="006D346A">
            <w:pPr>
              <w:spacing w:before="0" w:after="0"/>
              <w:contextualSpacing/>
              <w:rPr>
                <w:szCs w:val="20"/>
              </w:rPr>
            </w:pPr>
            <w:r w:rsidRPr="000A0009">
              <w:rPr>
                <w:szCs w:val="20"/>
              </w:rPr>
              <w:t>fiscalYear</w:t>
            </w:r>
          </w:p>
        </w:tc>
        <w:tc>
          <w:tcPr>
            <w:tcW w:w="1482" w:type="pct"/>
          </w:tcPr>
          <w:p w14:paraId="61A4073C" w14:textId="77777777" w:rsidR="000A0009" w:rsidRPr="000A0009" w:rsidRDefault="000A0009" w:rsidP="006D346A">
            <w:pPr>
              <w:spacing w:before="0" w:after="0"/>
              <w:contextualSpacing/>
              <w:rPr>
                <w:i/>
                <w:iCs/>
                <w:szCs w:val="20"/>
              </w:rPr>
            </w:pPr>
            <w:r w:rsidRPr="000A0009">
              <w:rPr>
                <w:szCs w:val="20"/>
              </w:rPr>
              <w:t>nc:FiscalYearDate</w:t>
            </w:r>
          </w:p>
        </w:tc>
        <w:tc>
          <w:tcPr>
            <w:tcW w:w="834" w:type="pct"/>
          </w:tcPr>
          <w:p w14:paraId="6CB66508" w14:textId="77777777" w:rsidR="000A0009" w:rsidRPr="000A0009" w:rsidRDefault="000A0009" w:rsidP="006D346A">
            <w:pPr>
              <w:spacing w:before="0" w:after="0"/>
              <w:contextualSpacing/>
              <w:rPr>
                <w:szCs w:val="20"/>
              </w:rPr>
            </w:pPr>
            <w:r w:rsidRPr="000A0009">
              <w:rPr>
                <w:szCs w:val="20"/>
              </w:rPr>
              <w:t>nc:FiscalYearDateType</w:t>
            </w:r>
          </w:p>
        </w:tc>
        <w:tc>
          <w:tcPr>
            <w:tcW w:w="834" w:type="pct"/>
          </w:tcPr>
          <w:p w14:paraId="2C4ED4C0" w14:textId="77777777" w:rsidR="000A0009" w:rsidRPr="000A0009" w:rsidRDefault="000A0009" w:rsidP="006D346A">
            <w:pPr>
              <w:spacing w:before="0" w:after="0"/>
              <w:contextualSpacing/>
              <w:rPr>
                <w:szCs w:val="20"/>
              </w:rPr>
            </w:pPr>
            <w:r w:rsidRPr="000A0009">
              <w:rPr>
                <w:szCs w:val="20"/>
              </w:rPr>
              <w:t>A year of a twelve month period that does not necessarily correspond to the calendar year.</w:t>
            </w:r>
          </w:p>
        </w:tc>
        <w:tc>
          <w:tcPr>
            <w:tcW w:w="739" w:type="pct"/>
          </w:tcPr>
          <w:p w14:paraId="67449281" w14:textId="77777777" w:rsidR="000A0009" w:rsidRPr="000A0009" w:rsidRDefault="000A0009" w:rsidP="006D346A">
            <w:pPr>
              <w:spacing w:before="0" w:after="0"/>
              <w:contextualSpacing/>
              <w:rPr>
                <w:szCs w:val="20"/>
              </w:rPr>
            </w:pPr>
          </w:p>
        </w:tc>
      </w:tr>
      <w:tr w:rsidR="006C5AE8" w:rsidRPr="000A0009" w14:paraId="0FDD995E" w14:textId="77777777" w:rsidTr="006C5AE8">
        <w:tc>
          <w:tcPr>
            <w:tcW w:w="1111" w:type="pct"/>
          </w:tcPr>
          <w:p w14:paraId="61722A5C" w14:textId="77777777" w:rsidR="000A0009" w:rsidRPr="000A0009" w:rsidRDefault="000A0009" w:rsidP="006D346A">
            <w:pPr>
              <w:spacing w:before="0" w:after="0"/>
              <w:contextualSpacing/>
              <w:rPr>
                <w:szCs w:val="20"/>
              </w:rPr>
            </w:pPr>
            <w:r w:rsidRPr="000A0009">
              <w:rPr>
                <w:szCs w:val="20"/>
              </w:rPr>
              <w:t>yearMonth</w:t>
            </w:r>
          </w:p>
        </w:tc>
        <w:tc>
          <w:tcPr>
            <w:tcW w:w="1482" w:type="pct"/>
          </w:tcPr>
          <w:p w14:paraId="73CFF751" w14:textId="77777777" w:rsidR="000A0009" w:rsidRPr="000A0009" w:rsidRDefault="000A0009" w:rsidP="006D346A">
            <w:pPr>
              <w:spacing w:before="0" w:after="0"/>
              <w:contextualSpacing/>
              <w:rPr>
                <w:i/>
                <w:iCs/>
                <w:szCs w:val="20"/>
              </w:rPr>
            </w:pPr>
            <w:r w:rsidRPr="000A0009">
              <w:rPr>
                <w:szCs w:val="20"/>
              </w:rPr>
              <w:t>nc:YearMonthDate</w:t>
            </w:r>
          </w:p>
        </w:tc>
        <w:tc>
          <w:tcPr>
            <w:tcW w:w="834" w:type="pct"/>
          </w:tcPr>
          <w:p w14:paraId="0C4FCDD9" w14:textId="77777777" w:rsidR="000A0009" w:rsidRPr="000A0009" w:rsidRDefault="000A0009" w:rsidP="006D346A">
            <w:pPr>
              <w:spacing w:before="0" w:after="0"/>
              <w:contextualSpacing/>
              <w:rPr>
                <w:szCs w:val="20"/>
              </w:rPr>
            </w:pPr>
            <w:r w:rsidRPr="000A0009">
              <w:rPr>
                <w:szCs w:val="20"/>
              </w:rPr>
              <w:t>niem-xs:gYearMonth</w:t>
            </w:r>
          </w:p>
        </w:tc>
        <w:tc>
          <w:tcPr>
            <w:tcW w:w="834" w:type="pct"/>
          </w:tcPr>
          <w:p w14:paraId="6C98B534" w14:textId="77777777" w:rsidR="000A0009" w:rsidRPr="000A0009" w:rsidRDefault="000A0009" w:rsidP="006D346A">
            <w:pPr>
              <w:spacing w:before="0" w:after="0"/>
              <w:contextualSpacing/>
              <w:rPr>
                <w:szCs w:val="20"/>
              </w:rPr>
            </w:pPr>
            <w:r w:rsidRPr="000A0009">
              <w:rPr>
                <w:szCs w:val="20"/>
              </w:rPr>
              <w:t>A year and month.</w:t>
            </w:r>
          </w:p>
        </w:tc>
        <w:tc>
          <w:tcPr>
            <w:tcW w:w="739" w:type="pct"/>
          </w:tcPr>
          <w:p w14:paraId="396C6EA6" w14:textId="77777777" w:rsidR="000A0009" w:rsidRPr="000A0009" w:rsidRDefault="000A0009" w:rsidP="006D346A">
            <w:pPr>
              <w:spacing w:before="0" w:after="0"/>
              <w:contextualSpacing/>
              <w:rPr>
                <w:szCs w:val="20"/>
              </w:rPr>
            </w:pPr>
          </w:p>
        </w:tc>
      </w:tr>
      <w:tr w:rsidR="006C5AE8" w:rsidRPr="000A0009" w14:paraId="2E2C1D0E" w14:textId="77777777" w:rsidTr="006C5AE8">
        <w:tc>
          <w:tcPr>
            <w:tcW w:w="1111" w:type="pct"/>
          </w:tcPr>
          <w:p w14:paraId="4351746E" w14:textId="77777777" w:rsidR="000A0009" w:rsidRPr="000A0009" w:rsidRDefault="000A0009" w:rsidP="006D346A">
            <w:pPr>
              <w:spacing w:before="0" w:after="0"/>
              <w:contextualSpacing/>
              <w:rPr>
                <w:szCs w:val="20"/>
              </w:rPr>
            </w:pPr>
            <w:r w:rsidRPr="000A0009">
              <w:rPr>
                <w:szCs w:val="20"/>
              </w:rPr>
              <w:t>marginOfError</w:t>
            </w:r>
          </w:p>
        </w:tc>
        <w:tc>
          <w:tcPr>
            <w:tcW w:w="1482" w:type="pct"/>
          </w:tcPr>
          <w:p w14:paraId="26EC6C2A" w14:textId="77777777" w:rsidR="000A0009" w:rsidRPr="000A0009" w:rsidRDefault="000A0009" w:rsidP="006D346A">
            <w:pPr>
              <w:spacing w:before="0" w:after="0"/>
              <w:contextualSpacing/>
              <w:rPr>
                <w:i/>
                <w:iCs/>
                <w:szCs w:val="20"/>
              </w:rPr>
            </w:pPr>
            <w:r w:rsidRPr="000A0009">
              <w:rPr>
                <w:szCs w:val="20"/>
              </w:rPr>
              <w:t>nc:DateMarginOfErrorDuration</w:t>
            </w:r>
          </w:p>
        </w:tc>
        <w:tc>
          <w:tcPr>
            <w:tcW w:w="834" w:type="pct"/>
          </w:tcPr>
          <w:p w14:paraId="56FE56AE" w14:textId="77777777" w:rsidR="000A0009" w:rsidRPr="000A0009" w:rsidRDefault="000A0009" w:rsidP="006D346A">
            <w:pPr>
              <w:spacing w:before="0" w:after="0"/>
              <w:contextualSpacing/>
              <w:rPr>
                <w:szCs w:val="20"/>
              </w:rPr>
            </w:pPr>
            <w:r w:rsidRPr="000A0009">
              <w:rPr>
                <w:szCs w:val="20"/>
              </w:rPr>
              <w:t>niem-xs:duration</w:t>
            </w:r>
          </w:p>
        </w:tc>
        <w:tc>
          <w:tcPr>
            <w:tcW w:w="834" w:type="pct"/>
          </w:tcPr>
          <w:p w14:paraId="76503FBA" w14:textId="77777777" w:rsidR="000A0009" w:rsidRPr="000A0009" w:rsidRDefault="000A0009" w:rsidP="006D346A">
            <w:pPr>
              <w:spacing w:before="0" w:after="0"/>
              <w:contextualSpacing/>
              <w:rPr>
                <w:szCs w:val="20"/>
              </w:rPr>
            </w:pPr>
            <w:r w:rsidRPr="000A0009">
              <w:rPr>
                <w:szCs w:val="20"/>
              </w:rPr>
              <w:t>A subjective assessment of the uncertainty of an estimated point by bounding an elements value with an estimated margin of error.</w:t>
            </w:r>
          </w:p>
        </w:tc>
        <w:tc>
          <w:tcPr>
            <w:tcW w:w="739" w:type="pct"/>
          </w:tcPr>
          <w:p w14:paraId="7FA9BFB2" w14:textId="77777777" w:rsidR="000A0009" w:rsidRPr="000A0009" w:rsidRDefault="000A0009" w:rsidP="006D346A">
            <w:pPr>
              <w:spacing w:before="0" w:after="0"/>
              <w:contextualSpacing/>
              <w:rPr>
                <w:szCs w:val="20"/>
              </w:rPr>
            </w:pPr>
          </w:p>
        </w:tc>
      </w:tr>
    </w:tbl>
    <w:p w14:paraId="3A2D047A" w14:textId="3A7B62B3" w:rsidR="00983E04" w:rsidRDefault="00D90984" w:rsidP="00D90984">
      <w:pPr>
        <w:pStyle w:val="Appendix2"/>
      </w:pPr>
      <w:bookmarkStart w:id="223" w:name="_Toc70692147"/>
      <w:r>
        <w:t>Location Type</w:t>
      </w:r>
      <w:bookmarkEnd w:id="223"/>
    </w:p>
    <w:p w14:paraId="51CA6B81" w14:textId="66FD51FD" w:rsidR="00E47831" w:rsidRDefault="00E47831" w:rsidP="00E47831">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4</w:t>
        </w:r>
      </w:fldSimple>
      <w:r w:rsidR="00734406">
        <w:t xml:space="preserve"> Locataion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974"/>
        <w:gridCol w:w="1892"/>
        <w:gridCol w:w="1258"/>
        <w:gridCol w:w="3331"/>
        <w:gridCol w:w="1255"/>
      </w:tblGrid>
      <w:tr w:rsidR="00E47831" w:rsidRPr="00FA08D9" w14:paraId="2AD9D1FA" w14:textId="77777777" w:rsidTr="00C60819">
        <w:trPr>
          <w:tblHeader/>
        </w:trPr>
        <w:tc>
          <w:tcPr>
            <w:tcW w:w="1017" w:type="pct"/>
            <w:shd w:val="clear" w:color="auto" w:fill="D9D9D9" w:themeFill="background1" w:themeFillShade="D9"/>
          </w:tcPr>
          <w:p w14:paraId="123A6E7A" w14:textId="77777777" w:rsidR="00E47831" w:rsidRPr="00E47831" w:rsidRDefault="00E47831" w:rsidP="007370C6">
            <w:pPr>
              <w:spacing w:before="0" w:after="0"/>
              <w:contextualSpacing/>
              <w:jc w:val="center"/>
              <w:rPr>
                <w:b/>
                <w:bCs/>
                <w:szCs w:val="20"/>
              </w:rPr>
            </w:pPr>
            <w:r w:rsidRPr="00E47831">
              <w:rPr>
                <w:b/>
                <w:bCs/>
                <w:szCs w:val="20"/>
              </w:rPr>
              <w:t>JSON Name</w:t>
            </w:r>
          </w:p>
        </w:tc>
        <w:tc>
          <w:tcPr>
            <w:tcW w:w="974" w:type="pct"/>
            <w:shd w:val="clear" w:color="auto" w:fill="D9D9D9" w:themeFill="background1" w:themeFillShade="D9"/>
          </w:tcPr>
          <w:p w14:paraId="66ACEA3A" w14:textId="77777777" w:rsidR="00E47831" w:rsidRPr="00E47831" w:rsidRDefault="00E47831" w:rsidP="007370C6">
            <w:pPr>
              <w:spacing w:before="0" w:after="0"/>
              <w:contextualSpacing/>
              <w:jc w:val="center"/>
              <w:rPr>
                <w:b/>
                <w:bCs/>
                <w:szCs w:val="20"/>
              </w:rPr>
            </w:pPr>
            <w:r w:rsidRPr="00E47831">
              <w:rPr>
                <w:b/>
                <w:bCs/>
                <w:szCs w:val="20"/>
              </w:rPr>
              <w:t>Data element</w:t>
            </w:r>
          </w:p>
        </w:tc>
        <w:tc>
          <w:tcPr>
            <w:tcW w:w="648" w:type="pct"/>
            <w:shd w:val="clear" w:color="auto" w:fill="D9D9D9" w:themeFill="background1" w:themeFillShade="D9"/>
          </w:tcPr>
          <w:p w14:paraId="12A29DD9" w14:textId="77777777" w:rsidR="00E47831" w:rsidRPr="00E47831" w:rsidRDefault="00E47831" w:rsidP="007370C6">
            <w:pPr>
              <w:spacing w:before="0" w:after="0"/>
              <w:contextualSpacing/>
              <w:jc w:val="center"/>
              <w:rPr>
                <w:b/>
                <w:bCs/>
                <w:szCs w:val="20"/>
              </w:rPr>
            </w:pPr>
            <w:r w:rsidRPr="00E47831">
              <w:rPr>
                <w:b/>
                <w:bCs/>
                <w:szCs w:val="20"/>
              </w:rPr>
              <w:t>Type</w:t>
            </w:r>
          </w:p>
        </w:tc>
        <w:tc>
          <w:tcPr>
            <w:tcW w:w="1715" w:type="pct"/>
            <w:shd w:val="clear" w:color="auto" w:fill="D9D9D9" w:themeFill="background1" w:themeFillShade="D9"/>
          </w:tcPr>
          <w:p w14:paraId="038E3B18" w14:textId="77777777" w:rsidR="00E47831" w:rsidRPr="00E47831" w:rsidRDefault="00E47831" w:rsidP="007370C6">
            <w:pPr>
              <w:spacing w:before="0" w:after="0"/>
              <w:contextualSpacing/>
              <w:jc w:val="center"/>
              <w:rPr>
                <w:b/>
                <w:bCs/>
                <w:szCs w:val="20"/>
              </w:rPr>
            </w:pPr>
            <w:r w:rsidRPr="00E47831">
              <w:rPr>
                <w:b/>
                <w:bCs/>
                <w:szCs w:val="20"/>
              </w:rPr>
              <w:t>Description</w:t>
            </w:r>
          </w:p>
        </w:tc>
        <w:tc>
          <w:tcPr>
            <w:tcW w:w="646" w:type="pct"/>
            <w:shd w:val="clear" w:color="auto" w:fill="D9D9D9" w:themeFill="background1" w:themeFillShade="D9"/>
          </w:tcPr>
          <w:p w14:paraId="027DB01C" w14:textId="77777777" w:rsidR="00E47831" w:rsidRPr="00E47831" w:rsidRDefault="00E47831" w:rsidP="007370C6">
            <w:pPr>
              <w:spacing w:before="0" w:after="0"/>
              <w:contextualSpacing/>
              <w:jc w:val="center"/>
              <w:rPr>
                <w:b/>
                <w:bCs/>
                <w:szCs w:val="20"/>
              </w:rPr>
            </w:pPr>
            <w:r w:rsidRPr="00E47831">
              <w:rPr>
                <w:b/>
                <w:bCs/>
                <w:szCs w:val="20"/>
              </w:rPr>
              <w:t>Comment</w:t>
            </w:r>
          </w:p>
        </w:tc>
      </w:tr>
      <w:tr w:rsidR="00E47831" w:rsidRPr="00FA08D9" w14:paraId="6BEC8D70" w14:textId="77777777" w:rsidTr="0007421C">
        <w:tc>
          <w:tcPr>
            <w:tcW w:w="1017" w:type="pct"/>
          </w:tcPr>
          <w:p w14:paraId="01593952" w14:textId="77777777" w:rsidR="00E47831" w:rsidRPr="00E47831" w:rsidRDefault="00E47831" w:rsidP="00E47831">
            <w:pPr>
              <w:spacing w:before="0" w:after="0"/>
              <w:contextualSpacing/>
              <w:rPr>
                <w:szCs w:val="20"/>
              </w:rPr>
            </w:pPr>
            <w:r w:rsidRPr="00E47831">
              <w:rPr>
                <w:szCs w:val="20"/>
              </w:rPr>
              <w:t>address</w:t>
            </w:r>
          </w:p>
        </w:tc>
        <w:tc>
          <w:tcPr>
            <w:tcW w:w="974" w:type="pct"/>
          </w:tcPr>
          <w:p w14:paraId="56F8AC92" w14:textId="77777777" w:rsidR="00E47831" w:rsidRPr="00E47831" w:rsidRDefault="00E47831" w:rsidP="00E47831">
            <w:pPr>
              <w:spacing w:before="0" w:after="0"/>
              <w:contextualSpacing/>
              <w:rPr>
                <w:szCs w:val="20"/>
              </w:rPr>
            </w:pPr>
            <w:r w:rsidRPr="00E47831">
              <w:rPr>
                <w:szCs w:val="20"/>
              </w:rPr>
              <w:t>nc:Address</w:t>
            </w:r>
          </w:p>
        </w:tc>
        <w:tc>
          <w:tcPr>
            <w:tcW w:w="648" w:type="pct"/>
          </w:tcPr>
          <w:p w14:paraId="1D013635" w14:textId="77777777" w:rsidR="00E47831" w:rsidRPr="00E47831" w:rsidRDefault="00E47831" w:rsidP="00E47831">
            <w:pPr>
              <w:spacing w:before="0" w:after="0"/>
              <w:contextualSpacing/>
              <w:rPr>
                <w:szCs w:val="20"/>
              </w:rPr>
            </w:pPr>
            <w:r w:rsidRPr="00E47831">
              <w:rPr>
                <w:szCs w:val="20"/>
              </w:rPr>
              <w:t>nc:AddressType</w:t>
            </w:r>
          </w:p>
        </w:tc>
        <w:tc>
          <w:tcPr>
            <w:tcW w:w="1715" w:type="pct"/>
          </w:tcPr>
          <w:p w14:paraId="5289540A" w14:textId="77777777" w:rsidR="00E47831" w:rsidRPr="00E47831" w:rsidRDefault="00E47831" w:rsidP="00E47831">
            <w:pPr>
              <w:spacing w:before="0" w:after="0"/>
              <w:contextualSpacing/>
              <w:rPr>
                <w:szCs w:val="20"/>
              </w:rPr>
            </w:pPr>
            <w:r w:rsidRPr="00E47831">
              <w:rPr>
                <w:szCs w:val="20"/>
              </w:rPr>
              <w:t>A postal location to which paper mail can be directed.</w:t>
            </w:r>
          </w:p>
        </w:tc>
        <w:tc>
          <w:tcPr>
            <w:tcW w:w="646" w:type="pct"/>
          </w:tcPr>
          <w:p w14:paraId="7969D3BA" w14:textId="77777777" w:rsidR="00E47831" w:rsidRPr="00E47831" w:rsidRDefault="00E47831" w:rsidP="00E47831">
            <w:pPr>
              <w:spacing w:before="0" w:after="0"/>
              <w:contextualSpacing/>
              <w:rPr>
                <w:szCs w:val="20"/>
              </w:rPr>
            </w:pPr>
          </w:p>
        </w:tc>
      </w:tr>
      <w:tr w:rsidR="00E47831" w:rsidRPr="00FA08D9" w14:paraId="72B570F0" w14:textId="77777777" w:rsidTr="0007421C">
        <w:tc>
          <w:tcPr>
            <w:tcW w:w="1017" w:type="pct"/>
          </w:tcPr>
          <w:p w14:paraId="6CFB0017" w14:textId="77777777" w:rsidR="00E47831" w:rsidRPr="00E47831" w:rsidRDefault="00E47831" w:rsidP="00E47831">
            <w:pPr>
              <w:spacing w:before="0" w:after="0"/>
              <w:contextualSpacing/>
              <w:rPr>
                <w:szCs w:val="20"/>
              </w:rPr>
            </w:pPr>
            <w:r w:rsidRPr="00E47831">
              <w:rPr>
                <w:szCs w:val="20"/>
              </w:rPr>
              <w:t>addressGrid</w:t>
            </w:r>
          </w:p>
        </w:tc>
        <w:tc>
          <w:tcPr>
            <w:tcW w:w="974" w:type="pct"/>
          </w:tcPr>
          <w:p w14:paraId="743F5CAD" w14:textId="77777777" w:rsidR="00E47831" w:rsidRPr="00E47831" w:rsidRDefault="00E47831" w:rsidP="00E47831">
            <w:pPr>
              <w:spacing w:before="0" w:after="0"/>
              <w:contextualSpacing/>
              <w:rPr>
                <w:szCs w:val="20"/>
              </w:rPr>
            </w:pPr>
            <w:r w:rsidRPr="00E47831">
              <w:rPr>
                <w:szCs w:val="20"/>
              </w:rPr>
              <w:t>nc:AddressGrid</w:t>
            </w:r>
          </w:p>
        </w:tc>
        <w:tc>
          <w:tcPr>
            <w:tcW w:w="648" w:type="pct"/>
          </w:tcPr>
          <w:p w14:paraId="3DD34F76" w14:textId="77777777" w:rsidR="00E47831" w:rsidRPr="00E47831" w:rsidRDefault="00E47831" w:rsidP="00E47831">
            <w:pPr>
              <w:spacing w:before="0" w:after="0"/>
              <w:contextualSpacing/>
              <w:rPr>
                <w:szCs w:val="20"/>
              </w:rPr>
            </w:pPr>
            <w:r w:rsidRPr="00E47831">
              <w:rPr>
                <w:szCs w:val="20"/>
              </w:rPr>
              <w:t>nc:AddressGridType</w:t>
            </w:r>
          </w:p>
        </w:tc>
        <w:tc>
          <w:tcPr>
            <w:tcW w:w="1715" w:type="pct"/>
          </w:tcPr>
          <w:p w14:paraId="6E9C2A05" w14:textId="77777777" w:rsidR="00E47831" w:rsidRPr="00E47831" w:rsidRDefault="00E47831" w:rsidP="00E47831">
            <w:pPr>
              <w:spacing w:before="0" w:after="0"/>
              <w:contextualSpacing/>
              <w:rPr>
                <w:szCs w:val="20"/>
              </w:rPr>
            </w:pPr>
            <w:r w:rsidRPr="00E47831">
              <w:rPr>
                <w:szCs w:val="20"/>
              </w:rPr>
              <w:t>A location identified by a unit of a grid system overlaid on an area.</w:t>
            </w:r>
          </w:p>
        </w:tc>
        <w:tc>
          <w:tcPr>
            <w:tcW w:w="646" w:type="pct"/>
          </w:tcPr>
          <w:p w14:paraId="7804FEF2" w14:textId="77777777" w:rsidR="00E47831" w:rsidRPr="00E47831" w:rsidRDefault="00E47831" w:rsidP="00E47831">
            <w:pPr>
              <w:spacing w:before="0" w:after="0"/>
              <w:contextualSpacing/>
              <w:rPr>
                <w:szCs w:val="20"/>
              </w:rPr>
            </w:pPr>
          </w:p>
        </w:tc>
      </w:tr>
      <w:tr w:rsidR="00E47831" w:rsidRPr="00FA08D9" w14:paraId="4D26CB8D" w14:textId="77777777" w:rsidTr="0007421C">
        <w:tc>
          <w:tcPr>
            <w:tcW w:w="1017" w:type="pct"/>
          </w:tcPr>
          <w:p w14:paraId="35BA9E1A" w14:textId="77777777" w:rsidR="00E47831" w:rsidRPr="00E47831" w:rsidRDefault="00E47831" w:rsidP="00E47831">
            <w:pPr>
              <w:spacing w:before="0" w:after="0"/>
              <w:contextualSpacing/>
              <w:rPr>
                <w:szCs w:val="20"/>
              </w:rPr>
            </w:pPr>
            <w:r w:rsidRPr="00E47831">
              <w:rPr>
                <w:szCs w:val="20"/>
              </w:rPr>
              <w:t>area</w:t>
            </w:r>
          </w:p>
        </w:tc>
        <w:tc>
          <w:tcPr>
            <w:tcW w:w="974" w:type="pct"/>
          </w:tcPr>
          <w:p w14:paraId="5350091C" w14:textId="77777777" w:rsidR="00E47831" w:rsidRPr="00E47831" w:rsidRDefault="00E47831" w:rsidP="00E47831">
            <w:pPr>
              <w:spacing w:before="0" w:after="0"/>
              <w:contextualSpacing/>
              <w:rPr>
                <w:szCs w:val="20"/>
              </w:rPr>
            </w:pPr>
            <w:r w:rsidRPr="00E47831">
              <w:rPr>
                <w:szCs w:val="20"/>
              </w:rPr>
              <w:t>nc:LocationArea</w:t>
            </w:r>
          </w:p>
        </w:tc>
        <w:tc>
          <w:tcPr>
            <w:tcW w:w="648" w:type="pct"/>
          </w:tcPr>
          <w:p w14:paraId="407A63D1" w14:textId="77777777" w:rsidR="00E47831" w:rsidRPr="00E47831" w:rsidRDefault="00E47831" w:rsidP="00E47831">
            <w:pPr>
              <w:spacing w:before="0" w:after="0"/>
              <w:contextualSpacing/>
              <w:rPr>
                <w:szCs w:val="20"/>
              </w:rPr>
            </w:pPr>
            <w:r w:rsidRPr="00E47831">
              <w:rPr>
                <w:szCs w:val="20"/>
              </w:rPr>
              <w:t>nc:AreaType</w:t>
            </w:r>
          </w:p>
        </w:tc>
        <w:tc>
          <w:tcPr>
            <w:tcW w:w="1715" w:type="pct"/>
          </w:tcPr>
          <w:p w14:paraId="3254314D" w14:textId="77777777" w:rsidR="00E47831" w:rsidRPr="00E47831" w:rsidRDefault="00E47831" w:rsidP="00E47831">
            <w:pPr>
              <w:spacing w:before="0" w:after="0"/>
              <w:contextualSpacing/>
              <w:rPr>
                <w:szCs w:val="20"/>
              </w:rPr>
            </w:pPr>
            <w:r w:rsidRPr="00E47831">
              <w:rPr>
                <w:szCs w:val="20"/>
              </w:rPr>
              <w:t>A location identified by geographic boundaries.</w:t>
            </w:r>
          </w:p>
        </w:tc>
        <w:tc>
          <w:tcPr>
            <w:tcW w:w="646" w:type="pct"/>
          </w:tcPr>
          <w:p w14:paraId="62F431C9" w14:textId="77777777" w:rsidR="00E47831" w:rsidRPr="00E47831" w:rsidRDefault="00E47831" w:rsidP="00E47831">
            <w:pPr>
              <w:spacing w:before="0" w:after="0"/>
              <w:contextualSpacing/>
              <w:rPr>
                <w:szCs w:val="20"/>
              </w:rPr>
            </w:pPr>
          </w:p>
        </w:tc>
      </w:tr>
      <w:tr w:rsidR="00E47831" w:rsidRPr="00FA08D9" w14:paraId="5AD43202" w14:textId="77777777" w:rsidTr="0007421C">
        <w:tc>
          <w:tcPr>
            <w:tcW w:w="1017" w:type="pct"/>
          </w:tcPr>
          <w:p w14:paraId="645BD0C3" w14:textId="59830B51" w:rsidR="00E47831" w:rsidRPr="00E47831" w:rsidRDefault="00AE23F0" w:rsidP="00E47831">
            <w:pPr>
              <w:spacing w:before="0" w:after="0"/>
              <w:contextualSpacing/>
              <w:rPr>
                <w:szCs w:val="20"/>
              </w:rPr>
            </w:pPr>
            <w:r>
              <w:rPr>
                <w:szCs w:val="20"/>
              </w:rPr>
              <w:lastRenderedPageBreak/>
              <w:t>wgs</w:t>
            </w:r>
            <w:r w:rsidR="00E47831" w:rsidRPr="00E47831">
              <w:rPr>
                <w:szCs w:val="20"/>
              </w:rPr>
              <w:t>84LocationCylinder</w:t>
            </w:r>
          </w:p>
        </w:tc>
        <w:tc>
          <w:tcPr>
            <w:tcW w:w="974" w:type="pct"/>
          </w:tcPr>
          <w:p w14:paraId="3164C24D" w14:textId="77777777" w:rsidR="00E47831" w:rsidRPr="00E47831" w:rsidRDefault="00E47831" w:rsidP="00E47831">
            <w:pPr>
              <w:spacing w:before="0" w:after="0"/>
              <w:contextualSpacing/>
              <w:rPr>
                <w:szCs w:val="20"/>
              </w:rPr>
            </w:pPr>
            <w:r w:rsidRPr="00E47831">
              <w:rPr>
                <w:szCs w:val="20"/>
              </w:rPr>
              <w:t>mo:WGS84LocationCylinder</w:t>
            </w:r>
          </w:p>
        </w:tc>
        <w:tc>
          <w:tcPr>
            <w:tcW w:w="648" w:type="pct"/>
          </w:tcPr>
          <w:p w14:paraId="017EC850" w14:textId="77777777" w:rsidR="00E47831" w:rsidRPr="00E47831" w:rsidRDefault="00E47831" w:rsidP="00E47831">
            <w:pPr>
              <w:spacing w:before="0" w:after="0"/>
              <w:contextualSpacing/>
              <w:rPr>
                <w:szCs w:val="20"/>
                <w:u w:val="single"/>
              </w:rPr>
            </w:pPr>
            <w:r w:rsidRPr="00E47831">
              <w:rPr>
                <w:szCs w:val="20"/>
              </w:rPr>
              <w:t>mo:WGS84LocationCylinderType</w:t>
            </w:r>
          </w:p>
        </w:tc>
        <w:tc>
          <w:tcPr>
            <w:tcW w:w="1715" w:type="pct"/>
          </w:tcPr>
          <w:p w14:paraId="77D74B59" w14:textId="5F0F37E3" w:rsidR="00E47831" w:rsidRPr="00E47831" w:rsidRDefault="00E47831" w:rsidP="00E47831">
            <w:pPr>
              <w:spacing w:before="0" w:after="0"/>
              <w:contextualSpacing/>
              <w:rPr>
                <w:szCs w:val="20"/>
              </w:rPr>
            </w:pPr>
            <w:r w:rsidRPr="00E47831">
              <w:rPr>
                <w:szCs w:val="20"/>
              </w:rPr>
              <w:t>A location identified by a cylinder oriented vertically and centered on a point described with WGS84 coordinates. If it is appropriate for the radius and half-height properties to represent an error value  (for example, because the event is a laser-designated target), then the true event location follows a normal distribution such that the cylinder defines the one-sigma (p≈0.67)(almost equal to) deviation</w:t>
            </w:r>
            <w:r w:rsidR="005229E1">
              <w:rPr>
                <w:szCs w:val="20"/>
              </w:rPr>
              <w:t xml:space="preserve">. </w:t>
            </w:r>
            <w:r w:rsidRPr="00E47831">
              <w:rPr>
                <w:szCs w:val="20"/>
              </w:rPr>
              <w:t>(A cylinder with  twice the volume would be the two-sigma (p≈0.95)(almost equal to) deviation, etc.)  Otherwise the cylinder encloses the  full physical extent of the event.</w:t>
            </w:r>
          </w:p>
        </w:tc>
        <w:tc>
          <w:tcPr>
            <w:tcW w:w="646" w:type="pct"/>
          </w:tcPr>
          <w:p w14:paraId="19728E92" w14:textId="77777777" w:rsidR="00E47831" w:rsidRPr="00E47831" w:rsidRDefault="00E47831" w:rsidP="00E47831">
            <w:pPr>
              <w:spacing w:before="0" w:after="0"/>
              <w:contextualSpacing/>
              <w:rPr>
                <w:szCs w:val="20"/>
              </w:rPr>
            </w:pPr>
          </w:p>
        </w:tc>
      </w:tr>
      <w:tr w:rsidR="00E47831" w:rsidRPr="00FA08D9" w14:paraId="47C57E95" w14:textId="77777777" w:rsidTr="0007421C">
        <w:tc>
          <w:tcPr>
            <w:tcW w:w="1017" w:type="pct"/>
          </w:tcPr>
          <w:p w14:paraId="198F4EB2" w14:textId="77777777" w:rsidR="00E47831" w:rsidRPr="00E47831" w:rsidRDefault="00E47831" w:rsidP="00E47831">
            <w:pPr>
              <w:spacing w:before="0" w:after="0"/>
              <w:contextualSpacing/>
              <w:rPr>
                <w:szCs w:val="20"/>
              </w:rPr>
            </w:pPr>
            <w:r w:rsidRPr="00E47831">
              <w:rPr>
                <w:szCs w:val="20"/>
              </w:rPr>
              <w:t>categoryCodeText</w:t>
            </w:r>
          </w:p>
        </w:tc>
        <w:tc>
          <w:tcPr>
            <w:tcW w:w="974" w:type="pct"/>
          </w:tcPr>
          <w:p w14:paraId="29CABF95" w14:textId="77777777" w:rsidR="00E47831" w:rsidRPr="00E47831" w:rsidRDefault="00E47831" w:rsidP="00E47831">
            <w:pPr>
              <w:spacing w:before="0" w:after="0"/>
              <w:contextualSpacing/>
              <w:rPr>
                <w:szCs w:val="20"/>
              </w:rPr>
            </w:pPr>
            <w:r w:rsidRPr="00E47831">
              <w:rPr>
                <w:szCs w:val="20"/>
              </w:rPr>
              <w:t>it:LocationCategoryCodeText</w:t>
            </w:r>
          </w:p>
        </w:tc>
        <w:tc>
          <w:tcPr>
            <w:tcW w:w="648" w:type="pct"/>
          </w:tcPr>
          <w:p w14:paraId="62248474"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2DFA415D" w14:textId="77777777" w:rsidR="00E47831" w:rsidRPr="00E47831" w:rsidRDefault="00E47831" w:rsidP="00E47831">
            <w:pPr>
              <w:spacing w:before="0" w:after="0"/>
              <w:contextualSpacing/>
              <w:rPr>
                <w:szCs w:val="20"/>
              </w:rPr>
            </w:pPr>
            <w:r w:rsidRPr="00E47831">
              <w:rPr>
                <w:szCs w:val="20"/>
              </w:rPr>
              <w:t>A category of operation performed at a given Location</w:t>
            </w:r>
          </w:p>
        </w:tc>
        <w:tc>
          <w:tcPr>
            <w:tcW w:w="646" w:type="pct"/>
          </w:tcPr>
          <w:p w14:paraId="74AA63D9" w14:textId="77777777" w:rsidR="00E47831" w:rsidRPr="00E47831" w:rsidRDefault="00E47831" w:rsidP="00E47831">
            <w:pPr>
              <w:spacing w:before="0" w:after="0"/>
              <w:contextualSpacing/>
              <w:rPr>
                <w:szCs w:val="20"/>
              </w:rPr>
            </w:pPr>
          </w:p>
        </w:tc>
      </w:tr>
      <w:tr w:rsidR="00E47831" w:rsidRPr="00FA08D9" w14:paraId="60B83D5B" w14:textId="77777777" w:rsidTr="0007421C">
        <w:tc>
          <w:tcPr>
            <w:tcW w:w="1017" w:type="pct"/>
          </w:tcPr>
          <w:p w14:paraId="7E95F29E" w14:textId="77777777" w:rsidR="00E47831" w:rsidRPr="00E47831" w:rsidRDefault="00E47831" w:rsidP="00E47831">
            <w:pPr>
              <w:spacing w:before="0" w:after="0"/>
              <w:contextualSpacing/>
              <w:rPr>
                <w:szCs w:val="20"/>
              </w:rPr>
            </w:pPr>
            <w:r w:rsidRPr="00E47831">
              <w:rPr>
                <w:szCs w:val="20"/>
              </w:rPr>
              <w:t>categoryText</w:t>
            </w:r>
          </w:p>
        </w:tc>
        <w:tc>
          <w:tcPr>
            <w:tcW w:w="974" w:type="pct"/>
          </w:tcPr>
          <w:p w14:paraId="59898518" w14:textId="77777777" w:rsidR="00E47831" w:rsidRPr="00E47831" w:rsidRDefault="00E47831" w:rsidP="00E47831">
            <w:pPr>
              <w:spacing w:before="0" w:after="0"/>
              <w:contextualSpacing/>
              <w:rPr>
                <w:szCs w:val="20"/>
              </w:rPr>
            </w:pPr>
            <w:r w:rsidRPr="00E47831">
              <w:rPr>
                <w:szCs w:val="20"/>
              </w:rPr>
              <w:t>nc:LocationCategoryText</w:t>
            </w:r>
          </w:p>
        </w:tc>
        <w:tc>
          <w:tcPr>
            <w:tcW w:w="648" w:type="pct"/>
          </w:tcPr>
          <w:p w14:paraId="0BC3C090"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6FBF1BCB" w14:textId="77777777" w:rsidR="00E47831" w:rsidRPr="00E47831" w:rsidRDefault="00E47831" w:rsidP="00E47831">
            <w:pPr>
              <w:spacing w:before="0" w:after="0"/>
              <w:contextualSpacing/>
              <w:rPr>
                <w:szCs w:val="20"/>
              </w:rPr>
            </w:pPr>
            <w:r w:rsidRPr="00E47831">
              <w:rPr>
                <w:szCs w:val="20"/>
              </w:rPr>
              <w:t>A kind or functional description of a location.</w:t>
            </w:r>
          </w:p>
        </w:tc>
        <w:tc>
          <w:tcPr>
            <w:tcW w:w="646" w:type="pct"/>
          </w:tcPr>
          <w:p w14:paraId="119A1F87" w14:textId="77777777" w:rsidR="00E47831" w:rsidRPr="00E47831" w:rsidRDefault="00E47831" w:rsidP="00E47831">
            <w:pPr>
              <w:spacing w:before="0" w:after="0"/>
              <w:contextualSpacing/>
              <w:rPr>
                <w:szCs w:val="20"/>
              </w:rPr>
            </w:pPr>
          </w:p>
        </w:tc>
      </w:tr>
      <w:tr w:rsidR="00E47831" w:rsidRPr="00FA08D9" w14:paraId="72F386A3" w14:textId="77777777" w:rsidTr="0007421C">
        <w:tc>
          <w:tcPr>
            <w:tcW w:w="1017" w:type="pct"/>
          </w:tcPr>
          <w:p w14:paraId="1716B88F" w14:textId="77777777" w:rsidR="00E47831" w:rsidRPr="00E47831" w:rsidRDefault="00E47831" w:rsidP="00E47831">
            <w:pPr>
              <w:spacing w:before="0" w:after="0"/>
              <w:contextualSpacing/>
              <w:rPr>
                <w:szCs w:val="20"/>
              </w:rPr>
            </w:pPr>
            <w:r w:rsidRPr="00E47831">
              <w:rPr>
                <w:szCs w:val="20"/>
              </w:rPr>
              <w:t>contact</w:t>
            </w:r>
          </w:p>
        </w:tc>
        <w:tc>
          <w:tcPr>
            <w:tcW w:w="974" w:type="pct"/>
          </w:tcPr>
          <w:p w14:paraId="5DB2FA06" w14:textId="77777777" w:rsidR="00E47831" w:rsidRPr="00E47831" w:rsidRDefault="00E47831" w:rsidP="00E47831">
            <w:pPr>
              <w:spacing w:before="0" w:after="0"/>
              <w:contextualSpacing/>
              <w:rPr>
                <w:szCs w:val="20"/>
              </w:rPr>
            </w:pPr>
            <w:r w:rsidRPr="00E47831">
              <w:rPr>
                <w:szCs w:val="20"/>
              </w:rPr>
              <w:t>nc:LocationContactInformation</w:t>
            </w:r>
          </w:p>
        </w:tc>
        <w:tc>
          <w:tcPr>
            <w:tcW w:w="648" w:type="pct"/>
          </w:tcPr>
          <w:p w14:paraId="362E9B3C" w14:textId="77777777" w:rsidR="00E47831" w:rsidRPr="00E47831" w:rsidRDefault="00E47831" w:rsidP="00E47831">
            <w:pPr>
              <w:spacing w:before="0" w:after="0"/>
              <w:contextualSpacing/>
              <w:rPr>
                <w:szCs w:val="20"/>
              </w:rPr>
            </w:pPr>
            <w:r w:rsidRPr="00E47831">
              <w:rPr>
                <w:szCs w:val="20"/>
              </w:rPr>
              <w:t>nc:ContactInformationType</w:t>
            </w:r>
          </w:p>
        </w:tc>
        <w:tc>
          <w:tcPr>
            <w:tcW w:w="1715" w:type="pct"/>
          </w:tcPr>
          <w:p w14:paraId="35062B95" w14:textId="77777777" w:rsidR="00E47831" w:rsidRPr="00E47831" w:rsidRDefault="00E47831" w:rsidP="00E47831">
            <w:pPr>
              <w:spacing w:before="0" w:after="0"/>
              <w:contextualSpacing/>
              <w:rPr>
                <w:szCs w:val="20"/>
              </w:rPr>
            </w:pPr>
            <w:r w:rsidRPr="00E47831">
              <w:rPr>
                <w:szCs w:val="20"/>
              </w:rPr>
              <w:t>A set of contact information for a location.</w:t>
            </w:r>
          </w:p>
        </w:tc>
        <w:tc>
          <w:tcPr>
            <w:tcW w:w="646" w:type="pct"/>
          </w:tcPr>
          <w:p w14:paraId="48C2C45A" w14:textId="77777777" w:rsidR="00E47831" w:rsidRPr="00E47831" w:rsidRDefault="00E47831" w:rsidP="00E47831">
            <w:pPr>
              <w:spacing w:before="0" w:after="0"/>
              <w:contextualSpacing/>
              <w:rPr>
                <w:szCs w:val="20"/>
              </w:rPr>
            </w:pPr>
          </w:p>
        </w:tc>
      </w:tr>
      <w:tr w:rsidR="00E47831" w:rsidRPr="00FA08D9" w14:paraId="78628654" w14:textId="77777777" w:rsidTr="0007421C">
        <w:tc>
          <w:tcPr>
            <w:tcW w:w="1017" w:type="pct"/>
          </w:tcPr>
          <w:p w14:paraId="0381022C" w14:textId="77777777" w:rsidR="00E47831" w:rsidRPr="00E47831" w:rsidRDefault="00E47831" w:rsidP="00E47831">
            <w:pPr>
              <w:spacing w:before="0" w:after="0"/>
              <w:contextualSpacing/>
              <w:rPr>
                <w:szCs w:val="20"/>
              </w:rPr>
            </w:pPr>
            <w:r w:rsidRPr="00E47831">
              <w:rPr>
                <w:szCs w:val="20"/>
              </w:rPr>
              <w:t>addressCrossStreet</w:t>
            </w:r>
          </w:p>
        </w:tc>
        <w:tc>
          <w:tcPr>
            <w:tcW w:w="974" w:type="pct"/>
          </w:tcPr>
          <w:p w14:paraId="073CF548" w14:textId="77777777" w:rsidR="00E47831" w:rsidRPr="00E47831" w:rsidRDefault="00E47831" w:rsidP="00E47831">
            <w:pPr>
              <w:spacing w:before="0" w:after="0"/>
              <w:contextualSpacing/>
              <w:rPr>
                <w:szCs w:val="20"/>
              </w:rPr>
            </w:pPr>
            <w:r w:rsidRPr="00E47831">
              <w:rPr>
                <w:szCs w:val="20"/>
              </w:rPr>
              <w:t>nc:AddressCrossStreet</w:t>
            </w:r>
          </w:p>
        </w:tc>
        <w:tc>
          <w:tcPr>
            <w:tcW w:w="648" w:type="pct"/>
          </w:tcPr>
          <w:p w14:paraId="489A6D79" w14:textId="77777777" w:rsidR="00E47831" w:rsidRPr="00E47831" w:rsidRDefault="00E47831" w:rsidP="00E47831">
            <w:pPr>
              <w:spacing w:before="0" w:after="0"/>
              <w:contextualSpacing/>
              <w:rPr>
                <w:szCs w:val="20"/>
              </w:rPr>
            </w:pPr>
            <w:r w:rsidRPr="00E47831">
              <w:rPr>
                <w:szCs w:val="20"/>
              </w:rPr>
              <w:t>nc:CrossStreetType</w:t>
            </w:r>
          </w:p>
        </w:tc>
        <w:tc>
          <w:tcPr>
            <w:tcW w:w="1715" w:type="pct"/>
          </w:tcPr>
          <w:p w14:paraId="67669C23" w14:textId="77777777" w:rsidR="00E47831" w:rsidRPr="00E47831" w:rsidRDefault="00E47831" w:rsidP="00E47831">
            <w:pPr>
              <w:spacing w:before="0" w:after="0"/>
              <w:contextualSpacing/>
              <w:rPr>
                <w:szCs w:val="20"/>
              </w:rPr>
            </w:pPr>
            <w:r w:rsidRPr="00E47831">
              <w:rPr>
                <w:szCs w:val="20"/>
              </w:rPr>
              <w:t>A location identified by two or more streets which intersect.</w:t>
            </w:r>
          </w:p>
        </w:tc>
        <w:tc>
          <w:tcPr>
            <w:tcW w:w="646" w:type="pct"/>
          </w:tcPr>
          <w:p w14:paraId="6680DB1B" w14:textId="319F3572" w:rsidR="00E47831" w:rsidRPr="00E47831" w:rsidRDefault="00127DC8" w:rsidP="00E47831">
            <w:pPr>
              <w:spacing w:before="0" w:after="0"/>
              <w:contextualSpacing/>
              <w:rPr>
                <w:szCs w:val="20"/>
              </w:rPr>
            </w:pPr>
            <w:r>
              <w:rPr>
                <w:szCs w:val="20"/>
              </w:rPr>
              <w:t>NIEM use</w:t>
            </w:r>
            <w:r w:rsidR="001C2989">
              <w:rPr>
                <w:szCs w:val="20"/>
              </w:rPr>
              <w:t>s</w:t>
            </w:r>
            <w:r>
              <w:rPr>
                <w:szCs w:val="20"/>
              </w:rPr>
              <w:t xml:space="preserve"> the term CrossStreet as a location but this document use</w:t>
            </w:r>
            <w:r w:rsidR="001C2989">
              <w:rPr>
                <w:szCs w:val="20"/>
              </w:rPr>
              <w:t>s</w:t>
            </w:r>
            <w:r>
              <w:rPr>
                <w:szCs w:val="20"/>
              </w:rPr>
              <w:t xml:space="preserve"> it </w:t>
            </w:r>
            <w:r w:rsidR="001C2989">
              <w:rPr>
                <w:szCs w:val="20"/>
              </w:rPr>
              <w:t xml:space="preserve">to denote </w:t>
            </w:r>
            <w:r w:rsidR="001C2989">
              <w:rPr>
                <w:szCs w:val="20"/>
              </w:rPr>
              <w:lastRenderedPageBreak/>
              <w:t>proximity to a location.</w:t>
            </w:r>
          </w:p>
        </w:tc>
      </w:tr>
      <w:tr w:rsidR="00E47831" w:rsidRPr="00FA08D9" w14:paraId="446AD9E4" w14:textId="77777777" w:rsidTr="0007421C">
        <w:tc>
          <w:tcPr>
            <w:tcW w:w="1017" w:type="pct"/>
          </w:tcPr>
          <w:p w14:paraId="76C83774" w14:textId="77777777" w:rsidR="00E47831" w:rsidRPr="00E47831" w:rsidRDefault="00E47831" w:rsidP="00E47831">
            <w:pPr>
              <w:spacing w:before="0" w:after="0"/>
              <w:contextualSpacing/>
              <w:rPr>
                <w:szCs w:val="20"/>
              </w:rPr>
            </w:pPr>
            <w:r w:rsidRPr="00E47831">
              <w:rPr>
                <w:szCs w:val="20"/>
              </w:rPr>
              <w:lastRenderedPageBreak/>
              <w:t>description</w:t>
            </w:r>
          </w:p>
        </w:tc>
        <w:tc>
          <w:tcPr>
            <w:tcW w:w="974" w:type="pct"/>
          </w:tcPr>
          <w:p w14:paraId="7A044F8E" w14:textId="77777777" w:rsidR="00E47831" w:rsidRPr="00E47831" w:rsidRDefault="00E47831" w:rsidP="00E47831">
            <w:pPr>
              <w:spacing w:before="0" w:after="0"/>
              <w:contextualSpacing/>
              <w:rPr>
                <w:szCs w:val="20"/>
              </w:rPr>
            </w:pPr>
            <w:r w:rsidRPr="00E47831">
              <w:rPr>
                <w:szCs w:val="20"/>
              </w:rPr>
              <w:t>nc:LocationDescriptionText</w:t>
            </w:r>
          </w:p>
        </w:tc>
        <w:tc>
          <w:tcPr>
            <w:tcW w:w="648" w:type="pct"/>
          </w:tcPr>
          <w:p w14:paraId="126CE284" w14:textId="77777777" w:rsidR="00E47831" w:rsidRPr="00E47831" w:rsidRDefault="00E47831" w:rsidP="00E47831">
            <w:pPr>
              <w:spacing w:before="0" w:after="0"/>
              <w:contextualSpacing/>
              <w:rPr>
                <w:szCs w:val="20"/>
              </w:rPr>
            </w:pPr>
            <w:r w:rsidRPr="00E47831">
              <w:rPr>
                <w:szCs w:val="20"/>
              </w:rPr>
              <w:t>nc:TextType</w:t>
            </w:r>
          </w:p>
        </w:tc>
        <w:tc>
          <w:tcPr>
            <w:tcW w:w="1715" w:type="pct"/>
          </w:tcPr>
          <w:p w14:paraId="763A9307" w14:textId="77777777" w:rsidR="00E47831" w:rsidRPr="00E47831" w:rsidRDefault="00E47831" w:rsidP="00E47831">
            <w:pPr>
              <w:spacing w:before="0" w:after="0"/>
              <w:contextualSpacing/>
              <w:rPr>
                <w:szCs w:val="20"/>
              </w:rPr>
            </w:pPr>
            <w:r w:rsidRPr="00E47831">
              <w:rPr>
                <w:szCs w:val="20"/>
              </w:rPr>
              <w:t>A description of a location.</w:t>
            </w:r>
          </w:p>
        </w:tc>
        <w:tc>
          <w:tcPr>
            <w:tcW w:w="646" w:type="pct"/>
          </w:tcPr>
          <w:p w14:paraId="402772C6" w14:textId="77777777" w:rsidR="00E47831" w:rsidRPr="00E47831" w:rsidRDefault="00E47831" w:rsidP="00E47831">
            <w:pPr>
              <w:spacing w:before="0" w:after="0"/>
              <w:contextualSpacing/>
              <w:rPr>
                <w:szCs w:val="20"/>
              </w:rPr>
            </w:pPr>
          </w:p>
        </w:tc>
      </w:tr>
      <w:tr w:rsidR="00E47831" w:rsidRPr="00FA08D9" w14:paraId="66C25561" w14:textId="77777777" w:rsidTr="0007421C">
        <w:tc>
          <w:tcPr>
            <w:tcW w:w="1017" w:type="pct"/>
          </w:tcPr>
          <w:p w14:paraId="5235D000" w14:textId="77777777" w:rsidR="00E47831" w:rsidRPr="00E47831" w:rsidRDefault="00E47831" w:rsidP="00E47831">
            <w:pPr>
              <w:spacing w:before="0" w:after="0"/>
              <w:contextualSpacing/>
              <w:rPr>
                <w:szCs w:val="20"/>
              </w:rPr>
            </w:pPr>
            <w:r w:rsidRPr="00E47831">
              <w:rPr>
                <w:szCs w:val="20"/>
              </w:rPr>
              <w:t>locationLandmark</w:t>
            </w:r>
          </w:p>
        </w:tc>
        <w:tc>
          <w:tcPr>
            <w:tcW w:w="974" w:type="pct"/>
          </w:tcPr>
          <w:p w14:paraId="75797779" w14:textId="77777777" w:rsidR="00E47831" w:rsidRPr="00E47831" w:rsidRDefault="00E47831" w:rsidP="00E47831">
            <w:pPr>
              <w:spacing w:before="0" w:after="0"/>
              <w:contextualSpacing/>
              <w:rPr>
                <w:szCs w:val="20"/>
              </w:rPr>
            </w:pPr>
            <w:r w:rsidRPr="00E47831">
              <w:rPr>
                <w:szCs w:val="20"/>
              </w:rPr>
              <w:t>nc:LocationLandmarkText</w:t>
            </w:r>
          </w:p>
        </w:tc>
        <w:tc>
          <w:tcPr>
            <w:tcW w:w="648" w:type="pct"/>
          </w:tcPr>
          <w:p w14:paraId="4FE9573D" w14:textId="77777777" w:rsidR="00E47831" w:rsidRPr="00E47831" w:rsidRDefault="00E47831" w:rsidP="00E47831">
            <w:pPr>
              <w:spacing w:before="0" w:after="0"/>
              <w:contextualSpacing/>
              <w:rPr>
                <w:szCs w:val="20"/>
                <w:u w:val="single"/>
              </w:rPr>
            </w:pPr>
            <w:r w:rsidRPr="00E47831">
              <w:rPr>
                <w:szCs w:val="20"/>
              </w:rPr>
              <w:t>nc:TextType</w:t>
            </w:r>
          </w:p>
        </w:tc>
        <w:tc>
          <w:tcPr>
            <w:tcW w:w="1715" w:type="pct"/>
          </w:tcPr>
          <w:p w14:paraId="45C4A9C8" w14:textId="77777777" w:rsidR="00E47831" w:rsidRPr="00E47831" w:rsidRDefault="00E47831" w:rsidP="00E47831">
            <w:pPr>
              <w:spacing w:before="0" w:after="0"/>
              <w:contextualSpacing/>
              <w:rPr>
                <w:szCs w:val="20"/>
              </w:rPr>
            </w:pPr>
            <w:r w:rsidRPr="00E47831">
              <w:rPr>
                <w:szCs w:val="20"/>
              </w:rPr>
              <w:t>A distinguishing physical feature at a location.</w:t>
            </w:r>
          </w:p>
        </w:tc>
        <w:tc>
          <w:tcPr>
            <w:tcW w:w="646" w:type="pct"/>
          </w:tcPr>
          <w:p w14:paraId="24B249B4" w14:textId="77777777" w:rsidR="00E47831" w:rsidRPr="00E47831" w:rsidRDefault="00E47831" w:rsidP="00E47831">
            <w:pPr>
              <w:spacing w:before="0" w:after="0"/>
              <w:contextualSpacing/>
              <w:rPr>
                <w:szCs w:val="20"/>
              </w:rPr>
            </w:pPr>
          </w:p>
        </w:tc>
      </w:tr>
      <w:tr w:rsidR="00E47831" w:rsidRPr="00FA08D9" w14:paraId="32101024" w14:textId="77777777" w:rsidTr="0007421C">
        <w:tc>
          <w:tcPr>
            <w:tcW w:w="1017" w:type="pct"/>
          </w:tcPr>
          <w:p w14:paraId="48526605" w14:textId="77777777" w:rsidR="00E47831" w:rsidRPr="00E47831" w:rsidRDefault="00E47831" w:rsidP="00E47831">
            <w:pPr>
              <w:spacing w:before="0" w:after="0"/>
              <w:contextualSpacing/>
              <w:rPr>
                <w:szCs w:val="20"/>
              </w:rPr>
            </w:pPr>
            <w:r w:rsidRPr="00E47831">
              <w:rPr>
                <w:szCs w:val="20"/>
              </w:rPr>
              <w:t>name</w:t>
            </w:r>
          </w:p>
        </w:tc>
        <w:tc>
          <w:tcPr>
            <w:tcW w:w="974" w:type="pct"/>
          </w:tcPr>
          <w:p w14:paraId="1C20AA5B" w14:textId="77777777" w:rsidR="00E47831" w:rsidRPr="00E47831" w:rsidRDefault="00E47831" w:rsidP="00E47831">
            <w:pPr>
              <w:spacing w:before="0" w:after="0"/>
              <w:contextualSpacing/>
              <w:rPr>
                <w:szCs w:val="20"/>
              </w:rPr>
            </w:pPr>
            <w:r w:rsidRPr="00E47831">
              <w:rPr>
                <w:szCs w:val="20"/>
              </w:rPr>
              <w:t>nc:LocationName</w:t>
            </w:r>
          </w:p>
        </w:tc>
        <w:tc>
          <w:tcPr>
            <w:tcW w:w="648" w:type="pct"/>
          </w:tcPr>
          <w:p w14:paraId="2C34250D" w14:textId="77777777" w:rsidR="00E47831" w:rsidRPr="00E47831" w:rsidRDefault="00E47831" w:rsidP="00E47831">
            <w:pPr>
              <w:spacing w:before="0" w:after="0"/>
              <w:contextualSpacing/>
              <w:rPr>
                <w:szCs w:val="20"/>
                <w:u w:val="single"/>
              </w:rPr>
            </w:pPr>
            <w:r w:rsidRPr="00E47831">
              <w:rPr>
                <w:szCs w:val="20"/>
              </w:rPr>
              <w:t>nc:ProperNameTextType</w:t>
            </w:r>
          </w:p>
        </w:tc>
        <w:tc>
          <w:tcPr>
            <w:tcW w:w="1715" w:type="pct"/>
          </w:tcPr>
          <w:p w14:paraId="677E1BD8" w14:textId="77777777" w:rsidR="00E47831" w:rsidRPr="00E47831" w:rsidRDefault="00E47831" w:rsidP="00E47831">
            <w:pPr>
              <w:spacing w:before="0" w:after="0"/>
              <w:contextualSpacing/>
              <w:rPr>
                <w:szCs w:val="20"/>
              </w:rPr>
            </w:pPr>
            <w:r w:rsidRPr="00E47831">
              <w:rPr>
                <w:szCs w:val="20"/>
              </w:rPr>
              <w:t>A name of a location.</w:t>
            </w:r>
          </w:p>
        </w:tc>
        <w:tc>
          <w:tcPr>
            <w:tcW w:w="646" w:type="pct"/>
          </w:tcPr>
          <w:p w14:paraId="6BFF092E" w14:textId="77777777" w:rsidR="00E47831" w:rsidRPr="00E47831" w:rsidRDefault="00E47831" w:rsidP="00E47831">
            <w:pPr>
              <w:spacing w:before="0" w:after="0"/>
              <w:contextualSpacing/>
              <w:rPr>
                <w:szCs w:val="20"/>
              </w:rPr>
            </w:pPr>
          </w:p>
        </w:tc>
      </w:tr>
      <w:tr w:rsidR="00E47831" w:rsidRPr="00FA08D9" w14:paraId="548B4DDF" w14:textId="77777777" w:rsidTr="0007421C">
        <w:tc>
          <w:tcPr>
            <w:tcW w:w="1017" w:type="pct"/>
          </w:tcPr>
          <w:p w14:paraId="2D47F43F" w14:textId="77777777" w:rsidR="00E47831" w:rsidRPr="00E47831" w:rsidRDefault="00E47831" w:rsidP="00E47831">
            <w:pPr>
              <w:spacing w:before="0" w:after="0"/>
              <w:contextualSpacing/>
              <w:rPr>
                <w:szCs w:val="20"/>
              </w:rPr>
            </w:pPr>
            <w:r w:rsidRPr="00E47831">
              <w:rPr>
                <w:szCs w:val="20"/>
              </w:rPr>
              <w:t>floorNumber</w:t>
            </w:r>
          </w:p>
        </w:tc>
        <w:tc>
          <w:tcPr>
            <w:tcW w:w="974" w:type="pct"/>
          </w:tcPr>
          <w:p w14:paraId="3C71CD15" w14:textId="77777777" w:rsidR="00E47831" w:rsidRPr="00E47831" w:rsidRDefault="00E47831" w:rsidP="00E47831">
            <w:pPr>
              <w:spacing w:before="0" w:after="0"/>
              <w:contextualSpacing/>
              <w:rPr>
                <w:szCs w:val="20"/>
              </w:rPr>
            </w:pPr>
            <w:r w:rsidRPr="00E47831">
              <w:rPr>
                <w:szCs w:val="20"/>
              </w:rPr>
              <w:t>nc:LocationFloorNumberText</w:t>
            </w:r>
          </w:p>
        </w:tc>
        <w:tc>
          <w:tcPr>
            <w:tcW w:w="648" w:type="pct"/>
          </w:tcPr>
          <w:p w14:paraId="74D5814E" w14:textId="77777777" w:rsidR="00E47831" w:rsidRPr="00E47831" w:rsidRDefault="00E47831" w:rsidP="00E47831">
            <w:pPr>
              <w:spacing w:before="0" w:after="0"/>
              <w:contextualSpacing/>
              <w:rPr>
                <w:szCs w:val="20"/>
                <w:u w:val="single"/>
              </w:rPr>
            </w:pPr>
            <w:r w:rsidRPr="00E47831">
              <w:rPr>
                <w:szCs w:val="20"/>
              </w:rPr>
              <w:t>nc:TextType</w:t>
            </w:r>
          </w:p>
        </w:tc>
        <w:tc>
          <w:tcPr>
            <w:tcW w:w="1715" w:type="pct"/>
          </w:tcPr>
          <w:p w14:paraId="3DCE9601" w14:textId="77777777" w:rsidR="00E47831" w:rsidRPr="00E47831" w:rsidRDefault="00E47831" w:rsidP="00E47831">
            <w:pPr>
              <w:spacing w:before="0" w:after="0"/>
              <w:contextualSpacing/>
              <w:rPr>
                <w:szCs w:val="20"/>
              </w:rPr>
            </w:pPr>
            <w:r w:rsidRPr="00E47831">
              <w:rPr>
                <w:szCs w:val="20"/>
              </w:rPr>
              <w:t>A floor number of a location.</w:t>
            </w:r>
          </w:p>
        </w:tc>
        <w:tc>
          <w:tcPr>
            <w:tcW w:w="646" w:type="pct"/>
          </w:tcPr>
          <w:p w14:paraId="395D8A31" w14:textId="77777777" w:rsidR="00E47831" w:rsidRPr="00E47831" w:rsidRDefault="00E47831" w:rsidP="00E47831">
            <w:pPr>
              <w:spacing w:before="0" w:after="0"/>
              <w:contextualSpacing/>
              <w:rPr>
                <w:szCs w:val="20"/>
              </w:rPr>
            </w:pPr>
          </w:p>
        </w:tc>
      </w:tr>
      <w:tr w:rsidR="00E47831" w:rsidRPr="00FA08D9" w14:paraId="405F671C" w14:textId="77777777" w:rsidTr="0007421C">
        <w:tc>
          <w:tcPr>
            <w:tcW w:w="1017" w:type="pct"/>
          </w:tcPr>
          <w:p w14:paraId="7F373634" w14:textId="77777777" w:rsidR="00E47831" w:rsidRPr="00E47831" w:rsidRDefault="00E47831" w:rsidP="00E47831">
            <w:pPr>
              <w:spacing w:before="0" w:after="0"/>
              <w:contextualSpacing/>
              <w:rPr>
                <w:szCs w:val="20"/>
              </w:rPr>
            </w:pPr>
            <w:r w:rsidRPr="00E47831">
              <w:rPr>
                <w:szCs w:val="20"/>
              </w:rPr>
              <w:t>uncertainty</w:t>
            </w:r>
          </w:p>
        </w:tc>
        <w:tc>
          <w:tcPr>
            <w:tcW w:w="974" w:type="pct"/>
          </w:tcPr>
          <w:p w14:paraId="04277310" w14:textId="77777777" w:rsidR="00E47831" w:rsidRPr="00E47831" w:rsidRDefault="00E47831" w:rsidP="00E47831">
            <w:pPr>
              <w:spacing w:before="0" w:after="0"/>
              <w:contextualSpacing/>
              <w:rPr>
                <w:szCs w:val="20"/>
              </w:rPr>
            </w:pPr>
            <w:r w:rsidRPr="00E47831">
              <w:rPr>
                <w:szCs w:val="20"/>
              </w:rPr>
              <w:t>mo:LocationUncertaintyArea</w:t>
            </w:r>
          </w:p>
        </w:tc>
        <w:tc>
          <w:tcPr>
            <w:tcW w:w="648" w:type="pct"/>
          </w:tcPr>
          <w:p w14:paraId="7875DE30" w14:textId="77777777" w:rsidR="00E47831" w:rsidRPr="00E47831" w:rsidRDefault="00E47831" w:rsidP="00E47831">
            <w:pPr>
              <w:spacing w:before="0" w:after="0"/>
              <w:contextualSpacing/>
              <w:rPr>
                <w:szCs w:val="20"/>
                <w:u w:val="single"/>
              </w:rPr>
            </w:pPr>
            <w:r w:rsidRPr="00E47831">
              <w:rPr>
                <w:szCs w:val="20"/>
              </w:rPr>
              <w:t>nc:AreaType</w:t>
            </w:r>
          </w:p>
        </w:tc>
        <w:tc>
          <w:tcPr>
            <w:tcW w:w="1715" w:type="pct"/>
          </w:tcPr>
          <w:p w14:paraId="5CD9CC2D" w14:textId="77777777" w:rsidR="00E47831" w:rsidRPr="00E47831" w:rsidRDefault="00E47831" w:rsidP="00E47831">
            <w:pPr>
              <w:spacing w:before="0" w:after="0"/>
              <w:contextualSpacing/>
              <w:rPr>
                <w:szCs w:val="20"/>
              </w:rPr>
            </w:pPr>
            <w:r w:rsidRPr="00E47831">
              <w:rPr>
                <w:szCs w:val="20"/>
              </w:rPr>
              <w:t>An area of uncertainty about a location.</w:t>
            </w:r>
          </w:p>
        </w:tc>
        <w:tc>
          <w:tcPr>
            <w:tcW w:w="646" w:type="pct"/>
          </w:tcPr>
          <w:p w14:paraId="2A7AB430" w14:textId="77777777" w:rsidR="00E47831" w:rsidRPr="00E47831" w:rsidRDefault="00E47831" w:rsidP="00E47831">
            <w:pPr>
              <w:spacing w:before="0" w:after="0"/>
              <w:contextualSpacing/>
              <w:rPr>
                <w:szCs w:val="20"/>
              </w:rPr>
            </w:pPr>
          </w:p>
        </w:tc>
      </w:tr>
    </w:tbl>
    <w:p w14:paraId="2A864FDC" w14:textId="3ABD4536" w:rsidR="00D90984" w:rsidRDefault="00D90984" w:rsidP="00D90984"/>
    <w:p w14:paraId="0A1502FC" w14:textId="2AAE7B6F" w:rsidR="0007421C" w:rsidRDefault="003C059C" w:rsidP="008F64C1">
      <w:pPr>
        <w:pStyle w:val="Appendix2"/>
      </w:pPr>
      <w:bookmarkStart w:id="224" w:name="_Toc70692148"/>
      <w:r>
        <w:t>Image Type</w:t>
      </w:r>
      <w:bookmarkEnd w:id="224"/>
    </w:p>
    <w:p w14:paraId="04502DC3" w14:textId="1384F3B9" w:rsidR="007370C6" w:rsidRDefault="007370C6" w:rsidP="007370C6">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5</w:t>
        </w:r>
      </w:fldSimple>
      <w:r>
        <w:t xml:space="preserve"> Image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24"/>
        <w:gridCol w:w="2340"/>
        <w:gridCol w:w="1530"/>
        <w:gridCol w:w="3061"/>
        <w:gridCol w:w="1255"/>
      </w:tblGrid>
      <w:tr w:rsidR="007A0011" w:rsidRPr="006753D3" w14:paraId="518F64FC" w14:textId="77777777" w:rsidTr="00B40DE1">
        <w:trPr>
          <w:tblHeader/>
        </w:trPr>
        <w:tc>
          <w:tcPr>
            <w:tcW w:w="785" w:type="pct"/>
            <w:shd w:val="clear" w:color="auto" w:fill="D9D9D9" w:themeFill="background1" w:themeFillShade="D9"/>
          </w:tcPr>
          <w:p w14:paraId="60B26FC1" w14:textId="77777777" w:rsidR="006753D3" w:rsidRPr="006753D3" w:rsidRDefault="006753D3" w:rsidP="007370C6">
            <w:pPr>
              <w:spacing w:before="0" w:after="0"/>
              <w:contextualSpacing/>
              <w:jc w:val="center"/>
              <w:rPr>
                <w:b/>
                <w:bCs/>
                <w:szCs w:val="20"/>
              </w:rPr>
            </w:pPr>
            <w:r w:rsidRPr="006753D3">
              <w:rPr>
                <w:b/>
                <w:bCs/>
                <w:szCs w:val="20"/>
              </w:rPr>
              <w:t>JSON Name</w:t>
            </w:r>
          </w:p>
        </w:tc>
        <w:tc>
          <w:tcPr>
            <w:tcW w:w="1205" w:type="pct"/>
            <w:shd w:val="clear" w:color="auto" w:fill="D9D9D9" w:themeFill="background1" w:themeFillShade="D9"/>
          </w:tcPr>
          <w:p w14:paraId="38762AA3" w14:textId="77777777" w:rsidR="006753D3" w:rsidRPr="006753D3" w:rsidRDefault="006753D3" w:rsidP="007370C6">
            <w:pPr>
              <w:spacing w:before="0" w:after="0"/>
              <w:contextualSpacing/>
              <w:jc w:val="center"/>
              <w:rPr>
                <w:b/>
                <w:bCs/>
                <w:szCs w:val="20"/>
              </w:rPr>
            </w:pPr>
            <w:r w:rsidRPr="006753D3">
              <w:rPr>
                <w:b/>
                <w:bCs/>
                <w:szCs w:val="20"/>
              </w:rPr>
              <w:t>Data element</w:t>
            </w:r>
          </w:p>
        </w:tc>
        <w:tc>
          <w:tcPr>
            <w:tcW w:w="788" w:type="pct"/>
            <w:shd w:val="clear" w:color="auto" w:fill="D9D9D9" w:themeFill="background1" w:themeFillShade="D9"/>
          </w:tcPr>
          <w:p w14:paraId="284E7BCB" w14:textId="77777777" w:rsidR="006753D3" w:rsidRPr="006753D3" w:rsidRDefault="006753D3" w:rsidP="007370C6">
            <w:pPr>
              <w:spacing w:before="0" w:after="0"/>
              <w:contextualSpacing/>
              <w:jc w:val="center"/>
              <w:rPr>
                <w:b/>
                <w:bCs/>
                <w:szCs w:val="20"/>
              </w:rPr>
            </w:pPr>
            <w:r w:rsidRPr="006753D3">
              <w:rPr>
                <w:b/>
                <w:bCs/>
                <w:szCs w:val="20"/>
              </w:rPr>
              <w:t>Type</w:t>
            </w:r>
          </w:p>
        </w:tc>
        <w:tc>
          <w:tcPr>
            <w:tcW w:w="1576" w:type="pct"/>
            <w:shd w:val="clear" w:color="auto" w:fill="D9D9D9" w:themeFill="background1" w:themeFillShade="D9"/>
          </w:tcPr>
          <w:p w14:paraId="65EFE6A5" w14:textId="77777777" w:rsidR="006753D3" w:rsidRPr="006753D3" w:rsidRDefault="006753D3" w:rsidP="007370C6">
            <w:pPr>
              <w:spacing w:before="0" w:after="0"/>
              <w:contextualSpacing/>
              <w:jc w:val="center"/>
              <w:rPr>
                <w:b/>
                <w:bCs/>
                <w:szCs w:val="20"/>
              </w:rPr>
            </w:pPr>
            <w:r w:rsidRPr="006753D3">
              <w:rPr>
                <w:b/>
                <w:bCs/>
                <w:szCs w:val="20"/>
              </w:rPr>
              <w:t>Description</w:t>
            </w:r>
          </w:p>
        </w:tc>
        <w:tc>
          <w:tcPr>
            <w:tcW w:w="646" w:type="pct"/>
            <w:shd w:val="clear" w:color="auto" w:fill="D9D9D9" w:themeFill="background1" w:themeFillShade="D9"/>
          </w:tcPr>
          <w:p w14:paraId="3F704838" w14:textId="77777777" w:rsidR="006753D3" w:rsidRPr="006753D3" w:rsidRDefault="006753D3" w:rsidP="007370C6">
            <w:pPr>
              <w:spacing w:before="0" w:after="0"/>
              <w:contextualSpacing/>
              <w:jc w:val="center"/>
              <w:rPr>
                <w:b/>
                <w:bCs/>
                <w:szCs w:val="20"/>
              </w:rPr>
            </w:pPr>
            <w:r w:rsidRPr="006753D3">
              <w:rPr>
                <w:b/>
                <w:bCs/>
                <w:szCs w:val="20"/>
              </w:rPr>
              <w:t>Comment</w:t>
            </w:r>
          </w:p>
        </w:tc>
      </w:tr>
      <w:tr w:rsidR="007A0011" w:rsidRPr="006753D3" w14:paraId="00B26C7B" w14:textId="77777777" w:rsidTr="00B40DE1">
        <w:tc>
          <w:tcPr>
            <w:tcW w:w="785" w:type="pct"/>
          </w:tcPr>
          <w:p w14:paraId="0521ECD2" w14:textId="5E6A1908" w:rsidR="006753D3" w:rsidRPr="006753D3" w:rsidRDefault="005422CA" w:rsidP="006753D3">
            <w:pPr>
              <w:spacing w:before="0" w:after="0"/>
              <w:contextualSpacing/>
              <w:rPr>
                <w:szCs w:val="20"/>
              </w:rPr>
            </w:pPr>
            <w:r>
              <w:rPr>
                <w:szCs w:val="20"/>
              </w:rPr>
              <w:t>id</w:t>
            </w:r>
          </w:p>
        </w:tc>
        <w:tc>
          <w:tcPr>
            <w:tcW w:w="1205" w:type="pct"/>
          </w:tcPr>
          <w:p w14:paraId="0186DC88" w14:textId="77777777" w:rsidR="006753D3" w:rsidRPr="006753D3" w:rsidRDefault="006753D3" w:rsidP="006753D3">
            <w:pPr>
              <w:spacing w:before="0" w:after="0"/>
              <w:contextualSpacing/>
              <w:rPr>
                <w:szCs w:val="20"/>
              </w:rPr>
            </w:pPr>
            <w:r w:rsidRPr="006753D3">
              <w:rPr>
                <w:szCs w:val="20"/>
              </w:rPr>
              <w:t>nc:BinaryID</w:t>
            </w:r>
          </w:p>
        </w:tc>
        <w:tc>
          <w:tcPr>
            <w:tcW w:w="788" w:type="pct"/>
          </w:tcPr>
          <w:p w14:paraId="2DC6EF46" w14:textId="77777777" w:rsidR="006753D3" w:rsidRPr="006753D3" w:rsidRDefault="006753D3" w:rsidP="006753D3">
            <w:pPr>
              <w:spacing w:before="0" w:after="0"/>
              <w:contextualSpacing/>
              <w:rPr>
                <w:szCs w:val="20"/>
              </w:rPr>
            </w:pPr>
            <w:r w:rsidRPr="006753D3">
              <w:rPr>
                <w:szCs w:val="20"/>
              </w:rPr>
              <w:t>niem-xs:string</w:t>
            </w:r>
          </w:p>
        </w:tc>
        <w:tc>
          <w:tcPr>
            <w:tcW w:w="1576" w:type="pct"/>
          </w:tcPr>
          <w:p w14:paraId="43D62E2B" w14:textId="77777777" w:rsidR="006753D3" w:rsidRPr="006753D3" w:rsidRDefault="006753D3" w:rsidP="006753D3">
            <w:pPr>
              <w:spacing w:before="0" w:after="0"/>
              <w:contextualSpacing/>
              <w:rPr>
                <w:szCs w:val="20"/>
              </w:rPr>
            </w:pPr>
            <w:r w:rsidRPr="006753D3">
              <w:rPr>
                <w:szCs w:val="20"/>
              </w:rPr>
              <w:t>An identifier that references a binary object.</w:t>
            </w:r>
          </w:p>
        </w:tc>
        <w:tc>
          <w:tcPr>
            <w:tcW w:w="646" w:type="pct"/>
          </w:tcPr>
          <w:p w14:paraId="0AB5EF85" w14:textId="77777777" w:rsidR="006753D3" w:rsidRPr="006753D3" w:rsidRDefault="006753D3" w:rsidP="006753D3">
            <w:pPr>
              <w:spacing w:before="0" w:after="0"/>
              <w:contextualSpacing/>
              <w:rPr>
                <w:szCs w:val="20"/>
              </w:rPr>
            </w:pPr>
          </w:p>
        </w:tc>
      </w:tr>
      <w:tr w:rsidR="007A0011" w:rsidRPr="006753D3" w14:paraId="24C5D1BB" w14:textId="77777777" w:rsidTr="00B40DE1">
        <w:tc>
          <w:tcPr>
            <w:tcW w:w="785" w:type="pct"/>
          </w:tcPr>
          <w:p w14:paraId="57F84FC6" w14:textId="77777777" w:rsidR="006753D3" w:rsidRPr="006753D3" w:rsidRDefault="006753D3" w:rsidP="006753D3">
            <w:pPr>
              <w:spacing w:before="0" w:after="0"/>
              <w:contextualSpacing/>
              <w:rPr>
                <w:szCs w:val="20"/>
              </w:rPr>
            </w:pPr>
            <w:r w:rsidRPr="006753D3">
              <w:rPr>
                <w:szCs w:val="20"/>
              </w:rPr>
              <w:t>isAvailable</w:t>
            </w:r>
          </w:p>
        </w:tc>
        <w:tc>
          <w:tcPr>
            <w:tcW w:w="1205" w:type="pct"/>
          </w:tcPr>
          <w:p w14:paraId="6C193565" w14:textId="77777777" w:rsidR="006753D3" w:rsidRPr="006753D3" w:rsidRDefault="006753D3" w:rsidP="006753D3">
            <w:pPr>
              <w:spacing w:before="0" w:after="0"/>
              <w:contextualSpacing/>
              <w:rPr>
                <w:szCs w:val="20"/>
              </w:rPr>
            </w:pPr>
            <w:r w:rsidRPr="006753D3">
              <w:rPr>
                <w:szCs w:val="20"/>
              </w:rPr>
              <w:t>nc:BinaryAvailableIndicator</w:t>
            </w:r>
          </w:p>
        </w:tc>
        <w:tc>
          <w:tcPr>
            <w:tcW w:w="788" w:type="pct"/>
          </w:tcPr>
          <w:p w14:paraId="1E226086" w14:textId="77777777" w:rsidR="006753D3" w:rsidRPr="006753D3" w:rsidRDefault="006753D3" w:rsidP="006753D3">
            <w:pPr>
              <w:spacing w:before="0" w:after="0"/>
              <w:contextualSpacing/>
              <w:rPr>
                <w:szCs w:val="20"/>
              </w:rPr>
            </w:pPr>
            <w:r w:rsidRPr="006753D3">
              <w:rPr>
                <w:szCs w:val="20"/>
              </w:rPr>
              <w:t>niem-xs:boolean</w:t>
            </w:r>
          </w:p>
        </w:tc>
        <w:tc>
          <w:tcPr>
            <w:tcW w:w="1576" w:type="pct"/>
          </w:tcPr>
          <w:p w14:paraId="27DDBFD6" w14:textId="77777777" w:rsidR="006753D3" w:rsidRPr="006753D3" w:rsidRDefault="006753D3" w:rsidP="006753D3">
            <w:pPr>
              <w:spacing w:before="0" w:after="0"/>
              <w:contextualSpacing/>
              <w:rPr>
                <w:szCs w:val="20"/>
              </w:rPr>
            </w:pPr>
            <w:r w:rsidRPr="006753D3">
              <w:rPr>
                <w:szCs w:val="20"/>
              </w:rPr>
              <w:t>True if a binary is available; false if it is not.</w:t>
            </w:r>
          </w:p>
        </w:tc>
        <w:tc>
          <w:tcPr>
            <w:tcW w:w="646" w:type="pct"/>
          </w:tcPr>
          <w:p w14:paraId="01152F57" w14:textId="77777777" w:rsidR="006753D3" w:rsidRPr="006753D3" w:rsidRDefault="006753D3" w:rsidP="006753D3">
            <w:pPr>
              <w:spacing w:before="0" w:after="0"/>
              <w:contextualSpacing/>
              <w:rPr>
                <w:szCs w:val="20"/>
              </w:rPr>
            </w:pPr>
          </w:p>
        </w:tc>
      </w:tr>
      <w:tr w:rsidR="007A0011" w:rsidRPr="006753D3" w14:paraId="21FE38F0" w14:textId="77777777" w:rsidTr="00B40DE1">
        <w:tc>
          <w:tcPr>
            <w:tcW w:w="785" w:type="pct"/>
          </w:tcPr>
          <w:p w14:paraId="540BC475" w14:textId="77777777" w:rsidR="006753D3" w:rsidRPr="006753D3" w:rsidRDefault="006753D3" w:rsidP="006753D3">
            <w:pPr>
              <w:spacing w:before="0" w:after="0"/>
              <w:contextualSpacing/>
              <w:rPr>
                <w:szCs w:val="20"/>
              </w:rPr>
            </w:pPr>
            <w:r w:rsidRPr="006753D3">
              <w:rPr>
                <w:szCs w:val="20"/>
              </w:rPr>
              <w:t>captureDate</w:t>
            </w:r>
          </w:p>
        </w:tc>
        <w:tc>
          <w:tcPr>
            <w:tcW w:w="1205" w:type="pct"/>
          </w:tcPr>
          <w:p w14:paraId="627C9375" w14:textId="77777777" w:rsidR="006753D3" w:rsidRPr="006753D3" w:rsidRDefault="006753D3" w:rsidP="006753D3">
            <w:pPr>
              <w:spacing w:before="0" w:after="0"/>
              <w:contextualSpacing/>
              <w:rPr>
                <w:szCs w:val="20"/>
              </w:rPr>
            </w:pPr>
            <w:r w:rsidRPr="006753D3">
              <w:rPr>
                <w:szCs w:val="20"/>
              </w:rPr>
              <w:t>nc:BinaryCaptureDate</w:t>
            </w:r>
          </w:p>
        </w:tc>
        <w:tc>
          <w:tcPr>
            <w:tcW w:w="788" w:type="pct"/>
          </w:tcPr>
          <w:p w14:paraId="6031D4A8" w14:textId="77777777" w:rsidR="006753D3" w:rsidRPr="006753D3" w:rsidRDefault="006753D3" w:rsidP="006753D3">
            <w:pPr>
              <w:spacing w:before="0" w:after="0"/>
              <w:contextualSpacing/>
              <w:rPr>
                <w:szCs w:val="20"/>
              </w:rPr>
            </w:pPr>
            <w:r w:rsidRPr="006753D3">
              <w:rPr>
                <w:szCs w:val="20"/>
              </w:rPr>
              <w:t>nc:DateType</w:t>
            </w:r>
          </w:p>
        </w:tc>
        <w:tc>
          <w:tcPr>
            <w:tcW w:w="1576" w:type="pct"/>
          </w:tcPr>
          <w:p w14:paraId="72B8131C" w14:textId="77777777" w:rsidR="006753D3" w:rsidRPr="006753D3" w:rsidRDefault="006753D3" w:rsidP="006753D3">
            <w:pPr>
              <w:spacing w:before="0" w:after="0"/>
              <w:contextualSpacing/>
              <w:rPr>
                <w:szCs w:val="20"/>
              </w:rPr>
            </w:pPr>
            <w:r w:rsidRPr="006753D3">
              <w:rPr>
                <w:szCs w:val="20"/>
              </w:rPr>
              <w:t>A date on which a binary object is captured or created.</w:t>
            </w:r>
          </w:p>
        </w:tc>
        <w:tc>
          <w:tcPr>
            <w:tcW w:w="646" w:type="pct"/>
          </w:tcPr>
          <w:p w14:paraId="1AC21076" w14:textId="77777777" w:rsidR="006753D3" w:rsidRPr="006753D3" w:rsidRDefault="006753D3" w:rsidP="006753D3">
            <w:pPr>
              <w:spacing w:before="0" w:after="0"/>
              <w:contextualSpacing/>
              <w:rPr>
                <w:szCs w:val="20"/>
              </w:rPr>
            </w:pPr>
            <w:r w:rsidRPr="006753D3">
              <w:rPr>
                <w:szCs w:val="20"/>
              </w:rPr>
              <w:t>This is the date an image was taken, an audio file was recorded, ...</w:t>
            </w:r>
          </w:p>
        </w:tc>
      </w:tr>
      <w:tr w:rsidR="007A0011" w:rsidRPr="006753D3" w14:paraId="1D67806F" w14:textId="77777777" w:rsidTr="00B40DE1">
        <w:tc>
          <w:tcPr>
            <w:tcW w:w="785" w:type="pct"/>
          </w:tcPr>
          <w:p w14:paraId="30DB2043" w14:textId="77777777" w:rsidR="006753D3" w:rsidRPr="006753D3" w:rsidRDefault="006753D3" w:rsidP="006753D3">
            <w:pPr>
              <w:spacing w:before="0" w:after="0"/>
              <w:contextualSpacing/>
              <w:rPr>
                <w:szCs w:val="20"/>
              </w:rPr>
            </w:pPr>
            <w:r w:rsidRPr="006753D3">
              <w:rPr>
                <w:szCs w:val="20"/>
              </w:rPr>
              <w:t>description</w:t>
            </w:r>
          </w:p>
        </w:tc>
        <w:tc>
          <w:tcPr>
            <w:tcW w:w="1205" w:type="pct"/>
          </w:tcPr>
          <w:p w14:paraId="61717258" w14:textId="77777777" w:rsidR="006753D3" w:rsidRPr="006753D3" w:rsidRDefault="006753D3" w:rsidP="006753D3">
            <w:pPr>
              <w:spacing w:before="0" w:after="0"/>
              <w:contextualSpacing/>
              <w:rPr>
                <w:szCs w:val="20"/>
              </w:rPr>
            </w:pPr>
            <w:r w:rsidRPr="006753D3">
              <w:rPr>
                <w:szCs w:val="20"/>
              </w:rPr>
              <w:t>nc:BinaryDescriptionText</w:t>
            </w:r>
          </w:p>
        </w:tc>
        <w:tc>
          <w:tcPr>
            <w:tcW w:w="788" w:type="pct"/>
          </w:tcPr>
          <w:p w14:paraId="583C8929"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2566D904" w14:textId="77777777" w:rsidR="006753D3" w:rsidRPr="006753D3" w:rsidRDefault="006753D3" w:rsidP="006753D3">
            <w:pPr>
              <w:spacing w:before="0" w:after="0"/>
              <w:contextualSpacing/>
              <w:rPr>
                <w:szCs w:val="20"/>
              </w:rPr>
            </w:pPr>
            <w:r w:rsidRPr="006753D3">
              <w:rPr>
                <w:szCs w:val="20"/>
              </w:rPr>
              <w:t>A description of a binary object.</w:t>
            </w:r>
          </w:p>
        </w:tc>
        <w:tc>
          <w:tcPr>
            <w:tcW w:w="646" w:type="pct"/>
          </w:tcPr>
          <w:p w14:paraId="75A0303D" w14:textId="77777777" w:rsidR="006753D3" w:rsidRPr="006753D3" w:rsidRDefault="006753D3" w:rsidP="006753D3">
            <w:pPr>
              <w:spacing w:before="0" w:after="0"/>
              <w:contextualSpacing/>
              <w:rPr>
                <w:szCs w:val="20"/>
              </w:rPr>
            </w:pPr>
          </w:p>
        </w:tc>
      </w:tr>
      <w:tr w:rsidR="007A0011" w:rsidRPr="006753D3" w14:paraId="48A96EE4" w14:textId="77777777" w:rsidTr="00B40DE1">
        <w:tc>
          <w:tcPr>
            <w:tcW w:w="785" w:type="pct"/>
          </w:tcPr>
          <w:p w14:paraId="26B6E7EF" w14:textId="77777777" w:rsidR="006753D3" w:rsidRPr="006753D3" w:rsidRDefault="006753D3" w:rsidP="006753D3">
            <w:pPr>
              <w:spacing w:before="0" w:after="0"/>
              <w:contextualSpacing/>
              <w:rPr>
                <w:szCs w:val="20"/>
              </w:rPr>
            </w:pPr>
            <w:r w:rsidRPr="006753D3">
              <w:rPr>
                <w:szCs w:val="20"/>
              </w:rPr>
              <w:t>format</w:t>
            </w:r>
          </w:p>
        </w:tc>
        <w:tc>
          <w:tcPr>
            <w:tcW w:w="1205" w:type="pct"/>
          </w:tcPr>
          <w:p w14:paraId="51EC8BD9" w14:textId="77777777" w:rsidR="006753D3" w:rsidRPr="006753D3" w:rsidRDefault="006753D3" w:rsidP="006753D3">
            <w:pPr>
              <w:spacing w:before="0" w:after="0"/>
              <w:contextualSpacing/>
              <w:rPr>
                <w:szCs w:val="20"/>
              </w:rPr>
            </w:pPr>
            <w:r w:rsidRPr="006753D3">
              <w:rPr>
                <w:szCs w:val="20"/>
              </w:rPr>
              <w:t>nc:BinaryFormatText</w:t>
            </w:r>
          </w:p>
        </w:tc>
        <w:tc>
          <w:tcPr>
            <w:tcW w:w="788" w:type="pct"/>
          </w:tcPr>
          <w:p w14:paraId="7ABDDD5E"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60E261AC" w14:textId="77777777" w:rsidR="006753D3" w:rsidRPr="006753D3" w:rsidRDefault="006753D3" w:rsidP="006753D3">
            <w:pPr>
              <w:spacing w:before="0" w:after="0"/>
              <w:contextualSpacing/>
              <w:rPr>
                <w:szCs w:val="20"/>
              </w:rPr>
            </w:pPr>
            <w:r w:rsidRPr="006753D3">
              <w:rPr>
                <w:szCs w:val="20"/>
              </w:rPr>
              <w:t>A file format or content type of a binary object.</w:t>
            </w:r>
          </w:p>
        </w:tc>
        <w:tc>
          <w:tcPr>
            <w:tcW w:w="646" w:type="pct"/>
          </w:tcPr>
          <w:p w14:paraId="67C9ED81" w14:textId="77777777" w:rsidR="006753D3" w:rsidRPr="006753D3" w:rsidRDefault="006753D3" w:rsidP="006753D3">
            <w:pPr>
              <w:spacing w:before="0" w:after="0"/>
              <w:contextualSpacing/>
              <w:rPr>
                <w:szCs w:val="20"/>
              </w:rPr>
            </w:pPr>
          </w:p>
        </w:tc>
      </w:tr>
      <w:tr w:rsidR="007A0011" w:rsidRPr="006753D3" w14:paraId="7285D99A" w14:textId="77777777" w:rsidTr="00B40DE1">
        <w:tc>
          <w:tcPr>
            <w:tcW w:w="785" w:type="pct"/>
          </w:tcPr>
          <w:p w14:paraId="270FF26D" w14:textId="61BBE1AA" w:rsidR="006753D3" w:rsidRPr="006753D3" w:rsidRDefault="00484A41" w:rsidP="006753D3">
            <w:pPr>
              <w:spacing w:before="0" w:after="0"/>
              <w:contextualSpacing/>
              <w:rPr>
                <w:szCs w:val="20"/>
              </w:rPr>
            </w:pPr>
            <w:r>
              <w:rPr>
                <w:szCs w:val="20"/>
              </w:rPr>
              <w:lastRenderedPageBreak/>
              <w:t>uri</w:t>
            </w:r>
          </w:p>
        </w:tc>
        <w:tc>
          <w:tcPr>
            <w:tcW w:w="1205" w:type="pct"/>
          </w:tcPr>
          <w:p w14:paraId="29D41205" w14:textId="77777777" w:rsidR="006753D3" w:rsidRPr="006753D3" w:rsidRDefault="006753D3" w:rsidP="006753D3">
            <w:pPr>
              <w:spacing w:before="0" w:after="0"/>
              <w:contextualSpacing/>
              <w:rPr>
                <w:szCs w:val="20"/>
              </w:rPr>
            </w:pPr>
            <w:r w:rsidRPr="006753D3">
              <w:rPr>
                <w:szCs w:val="20"/>
              </w:rPr>
              <w:t>nc:BinaryURI</w:t>
            </w:r>
          </w:p>
        </w:tc>
        <w:tc>
          <w:tcPr>
            <w:tcW w:w="788" w:type="pct"/>
          </w:tcPr>
          <w:p w14:paraId="47C41C2A" w14:textId="77777777" w:rsidR="006753D3" w:rsidRPr="006753D3" w:rsidRDefault="006753D3" w:rsidP="006753D3">
            <w:pPr>
              <w:spacing w:before="0" w:after="0"/>
              <w:contextualSpacing/>
              <w:rPr>
                <w:szCs w:val="20"/>
              </w:rPr>
            </w:pPr>
            <w:r w:rsidRPr="006753D3">
              <w:rPr>
                <w:szCs w:val="20"/>
              </w:rPr>
              <w:t>niem-xs:anyURI</w:t>
            </w:r>
          </w:p>
        </w:tc>
        <w:tc>
          <w:tcPr>
            <w:tcW w:w="1576" w:type="pct"/>
          </w:tcPr>
          <w:p w14:paraId="497942A3" w14:textId="77777777" w:rsidR="006753D3" w:rsidRPr="006753D3" w:rsidRDefault="006753D3" w:rsidP="006753D3">
            <w:pPr>
              <w:spacing w:before="0" w:after="0"/>
              <w:contextualSpacing/>
              <w:rPr>
                <w:szCs w:val="20"/>
              </w:rPr>
            </w:pPr>
            <w:r w:rsidRPr="006753D3">
              <w:rPr>
                <w:szCs w:val="20"/>
              </w:rPr>
              <w:t>A URL or file reference of a binary object.</w:t>
            </w:r>
          </w:p>
        </w:tc>
        <w:tc>
          <w:tcPr>
            <w:tcW w:w="646" w:type="pct"/>
          </w:tcPr>
          <w:p w14:paraId="4BFE36B7" w14:textId="77777777" w:rsidR="006753D3" w:rsidRPr="006753D3" w:rsidRDefault="006753D3" w:rsidP="006753D3">
            <w:pPr>
              <w:spacing w:before="0" w:after="0"/>
              <w:contextualSpacing/>
              <w:rPr>
                <w:szCs w:val="20"/>
              </w:rPr>
            </w:pPr>
          </w:p>
        </w:tc>
      </w:tr>
      <w:tr w:rsidR="007A0011" w:rsidRPr="006753D3" w14:paraId="3D994951" w14:textId="77777777" w:rsidTr="00B40DE1">
        <w:tc>
          <w:tcPr>
            <w:tcW w:w="785" w:type="pct"/>
          </w:tcPr>
          <w:p w14:paraId="13F9E1F5" w14:textId="77777777" w:rsidR="006753D3" w:rsidRPr="006753D3" w:rsidRDefault="006753D3" w:rsidP="006753D3">
            <w:pPr>
              <w:spacing w:before="0" w:after="0"/>
              <w:contextualSpacing/>
              <w:rPr>
                <w:szCs w:val="20"/>
              </w:rPr>
            </w:pPr>
            <w:r w:rsidRPr="006753D3">
              <w:rPr>
                <w:szCs w:val="20"/>
              </w:rPr>
              <w:t>size</w:t>
            </w:r>
          </w:p>
        </w:tc>
        <w:tc>
          <w:tcPr>
            <w:tcW w:w="1205" w:type="pct"/>
          </w:tcPr>
          <w:p w14:paraId="745E34F7" w14:textId="77777777" w:rsidR="006753D3" w:rsidRPr="006753D3" w:rsidRDefault="006753D3" w:rsidP="006753D3">
            <w:pPr>
              <w:spacing w:before="0" w:after="0"/>
              <w:contextualSpacing/>
              <w:rPr>
                <w:szCs w:val="20"/>
              </w:rPr>
            </w:pPr>
            <w:r w:rsidRPr="006753D3">
              <w:rPr>
                <w:szCs w:val="20"/>
              </w:rPr>
              <w:t>nc:BinarySizeValue</w:t>
            </w:r>
          </w:p>
        </w:tc>
        <w:tc>
          <w:tcPr>
            <w:tcW w:w="788" w:type="pct"/>
          </w:tcPr>
          <w:p w14:paraId="5D22D413" w14:textId="77777777" w:rsidR="006753D3" w:rsidRPr="006753D3" w:rsidRDefault="006753D3" w:rsidP="006753D3">
            <w:pPr>
              <w:spacing w:before="0" w:after="0"/>
              <w:contextualSpacing/>
              <w:rPr>
                <w:szCs w:val="20"/>
              </w:rPr>
            </w:pPr>
            <w:r w:rsidRPr="006753D3">
              <w:rPr>
                <w:szCs w:val="20"/>
              </w:rPr>
              <w:t>nc:NonNegativeDecimalType</w:t>
            </w:r>
          </w:p>
        </w:tc>
        <w:tc>
          <w:tcPr>
            <w:tcW w:w="1576" w:type="pct"/>
          </w:tcPr>
          <w:p w14:paraId="1C2ECFEB" w14:textId="77777777" w:rsidR="006753D3" w:rsidRPr="006753D3" w:rsidRDefault="006753D3" w:rsidP="006753D3">
            <w:pPr>
              <w:spacing w:before="0" w:after="0"/>
              <w:contextualSpacing/>
              <w:rPr>
                <w:szCs w:val="20"/>
              </w:rPr>
            </w:pPr>
            <w:r w:rsidRPr="006753D3">
              <w:rPr>
                <w:szCs w:val="20"/>
              </w:rPr>
              <w:t>A size of a binary object in kilobytes.</w:t>
            </w:r>
          </w:p>
        </w:tc>
        <w:tc>
          <w:tcPr>
            <w:tcW w:w="646" w:type="pct"/>
          </w:tcPr>
          <w:p w14:paraId="4AEB3D3E" w14:textId="77777777" w:rsidR="006753D3" w:rsidRPr="006753D3" w:rsidRDefault="006753D3" w:rsidP="006753D3">
            <w:pPr>
              <w:spacing w:before="0" w:after="0"/>
              <w:contextualSpacing/>
              <w:rPr>
                <w:szCs w:val="20"/>
              </w:rPr>
            </w:pPr>
          </w:p>
        </w:tc>
      </w:tr>
      <w:tr w:rsidR="007A0011" w:rsidRPr="006753D3" w14:paraId="15979DFD" w14:textId="77777777" w:rsidTr="00B40DE1">
        <w:tc>
          <w:tcPr>
            <w:tcW w:w="785" w:type="pct"/>
          </w:tcPr>
          <w:p w14:paraId="3C9E8171" w14:textId="77777777" w:rsidR="006753D3" w:rsidRPr="006753D3" w:rsidRDefault="006753D3" w:rsidP="006753D3">
            <w:pPr>
              <w:spacing w:before="0" w:after="0"/>
              <w:contextualSpacing/>
              <w:rPr>
                <w:szCs w:val="20"/>
              </w:rPr>
            </w:pPr>
            <w:r w:rsidRPr="006753D3">
              <w:rPr>
                <w:szCs w:val="20"/>
              </w:rPr>
              <w:t>categoryText</w:t>
            </w:r>
          </w:p>
        </w:tc>
        <w:tc>
          <w:tcPr>
            <w:tcW w:w="1205" w:type="pct"/>
          </w:tcPr>
          <w:p w14:paraId="27D89DCD" w14:textId="77777777" w:rsidR="006753D3" w:rsidRPr="006753D3" w:rsidRDefault="006753D3" w:rsidP="006753D3">
            <w:pPr>
              <w:spacing w:before="0" w:after="0"/>
              <w:contextualSpacing/>
              <w:rPr>
                <w:szCs w:val="20"/>
              </w:rPr>
            </w:pPr>
            <w:r w:rsidRPr="006753D3">
              <w:rPr>
                <w:szCs w:val="20"/>
              </w:rPr>
              <w:t>nc:BinaryCategoryText</w:t>
            </w:r>
          </w:p>
        </w:tc>
        <w:tc>
          <w:tcPr>
            <w:tcW w:w="788" w:type="pct"/>
          </w:tcPr>
          <w:p w14:paraId="3C2A7B78" w14:textId="77777777" w:rsidR="006753D3" w:rsidRPr="006753D3" w:rsidRDefault="006753D3" w:rsidP="006753D3">
            <w:pPr>
              <w:spacing w:before="0" w:after="0"/>
              <w:contextualSpacing/>
              <w:rPr>
                <w:szCs w:val="20"/>
              </w:rPr>
            </w:pPr>
            <w:r w:rsidRPr="006753D3">
              <w:rPr>
                <w:szCs w:val="20"/>
              </w:rPr>
              <w:t>nc:TextType</w:t>
            </w:r>
          </w:p>
        </w:tc>
        <w:tc>
          <w:tcPr>
            <w:tcW w:w="1576" w:type="pct"/>
          </w:tcPr>
          <w:p w14:paraId="44CF74B3" w14:textId="77777777" w:rsidR="006753D3" w:rsidRPr="006753D3" w:rsidRDefault="006753D3" w:rsidP="006753D3">
            <w:pPr>
              <w:spacing w:before="0" w:after="0"/>
              <w:contextualSpacing/>
              <w:rPr>
                <w:szCs w:val="20"/>
              </w:rPr>
            </w:pPr>
            <w:r w:rsidRPr="006753D3">
              <w:rPr>
                <w:szCs w:val="20"/>
              </w:rPr>
              <w:t>A kind of object that has been encoded.</w:t>
            </w:r>
          </w:p>
        </w:tc>
        <w:tc>
          <w:tcPr>
            <w:tcW w:w="646" w:type="pct"/>
          </w:tcPr>
          <w:p w14:paraId="65BCC327" w14:textId="77777777" w:rsidR="006753D3" w:rsidRPr="006753D3" w:rsidRDefault="006753D3" w:rsidP="006753D3">
            <w:pPr>
              <w:spacing w:before="0" w:after="0"/>
              <w:contextualSpacing/>
              <w:rPr>
                <w:szCs w:val="20"/>
              </w:rPr>
            </w:pPr>
            <w:r w:rsidRPr="006753D3">
              <w:rPr>
                <w:szCs w:val="20"/>
              </w:rPr>
              <w:t>mug shot, driver license picture, audio confession</w:t>
            </w:r>
          </w:p>
        </w:tc>
      </w:tr>
      <w:tr w:rsidR="007A0011" w:rsidRPr="006753D3" w14:paraId="4EF984E4" w14:textId="77777777" w:rsidTr="00B40DE1">
        <w:tc>
          <w:tcPr>
            <w:tcW w:w="785" w:type="pct"/>
          </w:tcPr>
          <w:p w14:paraId="7494BF2F" w14:textId="77777777" w:rsidR="006753D3" w:rsidRPr="006753D3" w:rsidRDefault="006753D3" w:rsidP="006753D3">
            <w:pPr>
              <w:spacing w:before="0" w:after="0"/>
              <w:contextualSpacing/>
              <w:rPr>
                <w:szCs w:val="20"/>
              </w:rPr>
            </w:pPr>
            <w:r w:rsidRPr="006753D3">
              <w:rPr>
                <w:szCs w:val="20"/>
              </w:rPr>
              <w:t>height</w:t>
            </w:r>
          </w:p>
        </w:tc>
        <w:tc>
          <w:tcPr>
            <w:tcW w:w="1205" w:type="pct"/>
          </w:tcPr>
          <w:p w14:paraId="09776AD5" w14:textId="77777777" w:rsidR="006753D3" w:rsidRPr="006753D3" w:rsidRDefault="006753D3" w:rsidP="006753D3">
            <w:pPr>
              <w:spacing w:before="0" w:after="0"/>
              <w:contextualSpacing/>
              <w:rPr>
                <w:szCs w:val="20"/>
              </w:rPr>
            </w:pPr>
            <w:r w:rsidRPr="006753D3">
              <w:rPr>
                <w:szCs w:val="20"/>
              </w:rPr>
              <w:t>nc:ImageHeightValue</w:t>
            </w:r>
          </w:p>
        </w:tc>
        <w:tc>
          <w:tcPr>
            <w:tcW w:w="788" w:type="pct"/>
          </w:tcPr>
          <w:p w14:paraId="454A317D" w14:textId="77777777" w:rsidR="006753D3" w:rsidRPr="006753D3" w:rsidRDefault="006753D3" w:rsidP="006753D3">
            <w:pPr>
              <w:spacing w:before="0" w:after="0"/>
              <w:contextualSpacing/>
              <w:rPr>
                <w:szCs w:val="20"/>
              </w:rPr>
            </w:pPr>
            <w:r w:rsidRPr="006753D3">
              <w:rPr>
                <w:szCs w:val="20"/>
              </w:rPr>
              <w:t>niem-xs:nonNegativeInteger</w:t>
            </w:r>
          </w:p>
        </w:tc>
        <w:tc>
          <w:tcPr>
            <w:tcW w:w="1576" w:type="pct"/>
          </w:tcPr>
          <w:p w14:paraId="4A596685" w14:textId="77777777" w:rsidR="006753D3" w:rsidRPr="006753D3" w:rsidRDefault="006753D3" w:rsidP="006753D3">
            <w:pPr>
              <w:spacing w:before="0" w:after="0"/>
              <w:contextualSpacing/>
              <w:rPr>
                <w:szCs w:val="20"/>
              </w:rPr>
            </w:pPr>
            <w:r w:rsidRPr="006753D3">
              <w:rPr>
                <w:szCs w:val="20"/>
              </w:rPr>
              <w:t>A height of an image in pixels.</w:t>
            </w:r>
          </w:p>
        </w:tc>
        <w:tc>
          <w:tcPr>
            <w:tcW w:w="646" w:type="pct"/>
          </w:tcPr>
          <w:p w14:paraId="62BEDB8C" w14:textId="77777777" w:rsidR="006753D3" w:rsidRPr="006753D3" w:rsidRDefault="006753D3" w:rsidP="006753D3">
            <w:pPr>
              <w:spacing w:before="0" w:after="0"/>
              <w:contextualSpacing/>
              <w:rPr>
                <w:szCs w:val="20"/>
              </w:rPr>
            </w:pPr>
          </w:p>
        </w:tc>
      </w:tr>
      <w:tr w:rsidR="007A0011" w:rsidRPr="006753D3" w14:paraId="701C78E4" w14:textId="77777777" w:rsidTr="00B40DE1">
        <w:tc>
          <w:tcPr>
            <w:tcW w:w="785" w:type="pct"/>
          </w:tcPr>
          <w:p w14:paraId="556C0268" w14:textId="77777777" w:rsidR="006753D3" w:rsidRPr="006753D3" w:rsidRDefault="006753D3" w:rsidP="006753D3">
            <w:pPr>
              <w:spacing w:before="0" w:after="0"/>
              <w:contextualSpacing/>
              <w:rPr>
                <w:szCs w:val="20"/>
              </w:rPr>
            </w:pPr>
            <w:r w:rsidRPr="006753D3">
              <w:rPr>
                <w:szCs w:val="20"/>
              </w:rPr>
              <w:t>width</w:t>
            </w:r>
          </w:p>
        </w:tc>
        <w:tc>
          <w:tcPr>
            <w:tcW w:w="1205" w:type="pct"/>
          </w:tcPr>
          <w:p w14:paraId="2BA538FB" w14:textId="77777777" w:rsidR="006753D3" w:rsidRPr="006753D3" w:rsidRDefault="006753D3" w:rsidP="006753D3">
            <w:pPr>
              <w:spacing w:before="0" w:after="0"/>
              <w:contextualSpacing/>
              <w:rPr>
                <w:szCs w:val="20"/>
              </w:rPr>
            </w:pPr>
            <w:r w:rsidRPr="006753D3">
              <w:rPr>
                <w:szCs w:val="20"/>
              </w:rPr>
              <w:t>nc:ImageWidthValue</w:t>
            </w:r>
          </w:p>
        </w:tc>
        <w:tc>
          <w:tcPr>
            <w:tcW w:w="788" w:type="pct"/>
          </w:tcPr>
          <w:p w14:paraId="7C87CFEB" w14:textId="77777777" w:rsidR="006753D3" w:rsidRPr="006753D3" w:rsidRDefault="006753D3" w:rsidP="006753D3">
            <w:pPr>
              <w:spacing w:before="0" w:after="0"/>
              <w:contextualSpacing/>
              <w:rPr>
                <w:szCs w:val="20"/>
              </w:rPr>
            </w:pPr>
            <w:r w:rsidRPr="006753D3">
              <w:rPr>
                <w:szCs w:val="20"/>
              </w:rPr>
              <w:t>niem-xs:nonNegativeInteger</w:t>
            </w:r>
          </w:p>
        </w:tc>
        <w:tc>
          <w:tcPr>
            <w:tcW w:w="1576" w:type="pct"/>
          </w:tcPr>
          <w:p w14:paraId="0140694E" w14:textId="77777777" w:rsidR="006753D3" w:rsidRPr="006753D3" w:rsidRDefault="006753D3" w:rsidP="006753D3">
            <w:pPr>
              <w:spacing w:before="0" w:after="0"/>
              <w:contextualSpacing/>
              <w:rPr>
                <w:szCs w:val="20"/>
              </w:rPr>
            </w:pPr>
            <w:r w:rsidRPr="006753D3">
              <w:rPr>
                <w:szCs w:val="20"/>
              </w:rPr>
              <w:t>A width of an image in pixels.</w:t>
            </w:r>
          </w:p>
        </w:tc>
        <w:tc>
          <w:tcPr>
            <w:tcW w:w="646" w:type="pct"/>
          </w:tcPr>
          <w:p w14:paraId="1F147D6D" w14:textId="77777777" w:rsidR="006753D3" w:rsidRPr="006753D3" w:rsidRDefault="006753D3" w:rsidP="006753D3">
            <w:pPr>
              <w:spacing w:before="0" w:after="0"/>
              <w:contextualSpacing/>
              <w:rPr>
                <w:szCs w:val="20"/>
              </w:rPr>
            </w:pPr>
          </w:p>
        </w:tc>
      </w:tr>
    </w:tbl>
    <w:p w14:paraId="02C2203A" w14:textId="77777777" w:rsidR="003C059C" w:rsidRDefault="003C059C" w:rsidP="003C059C"/>
    <w:p w14:paraId="1A45882B" w14:textId="4BDB6E4E" w:rsidR="003C059C" w:rsidRDefault="004935D8" w:rsidP="008F64C1">
      <w:pPr>
        <w:pStyle w:val="Appendix2"/>
      </w:pPr>
      <w:bookmarkStart w:id="225" w:name="_Toc70692149"/>
      <w:r>
        <w:t>Length Measure Type</w:t>
      </w:r>
      <w:bookmarkEnd w:id="225"/>
    </w:p>
    <w:p w14:paraId="4E4FBD77" w14:textId="0289E6AF" w:rsidR="007370C6" w:rsidRDefault="007370C6" w:rsidP="007370C6">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6</w:t>
        </w:r>
      </w:fldSimple>
      <w:r>
        <w:t xml:space="preserve"> Length Measure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503"/>
        <w:gridCol w:w="2361"/>
        <w:gridCol w:w="1441"/>
        <w:gridCol w:w="3150"/>
        <w:gridCol w:w="1255"/>
      </w:tblGrid>
      <w:tr w:rsidR="0026786A" w:rsidRPr="007370C6" w14:paraId="169EA71F" w14:textId="77777777" w:rsidTr="00B40DE1">
        <w:trPr>
          <w:tblHeader/>
        </w:trPr>
        <w:tc>
          <w:tcPr>
            <w:tcW w:w="774" w:type="pct"/>
            <w:shd w:val="clear" w:color="auto" w:fill="D9D9D9" w:themeFill="background1" w:themeFillShade="D9"/>
          </w:tcPr>
          <w:p w14:paraId="1540266D" w14:textId="77777777" w:rsidR="007370C6" w:rsidRPr="007370C6" w:rsidRDefault="007370C6" w:rsidP="007370C6">
            <w:pPr>
              <w:spacing w:before="0" w:after="0"/>
              <w:contextualSpacing/>
              <w:jc w:val="center"/>
              <w:rPr>
                <w:b/>
                <w:bCs/>
                <w:szCs w:val="20"/>
              </w:rPr>
            </w:pPr>
            <w:r w:rsidRPr="007370C6">
              <w:rPr>
                <w:b/>
                <w:bCs/>
                <w:szCs w:val="20"/>
              </w:rPr>
              <w:t>JSON Name</w:t>
            </w:r>
          </w:p>
        </w:tc>
        <w:tc>
          <w:tcPr>
            <w:tcW w:w="1216" w:type="pct"/>
            <w:shd w:val="clear" w:color="auto" w:fill="D9D9D9" w:themeFill="background1" w:themeFillShade="D9"/>
          </w:tcPr>
          <w:p w14:paraId="590EDFFD" w14:textId="77777777" w:rsidR="007370C6" w:rsidRPr="007370C6" w:rsidRDefault="007370C6" w:rsidP="007370C6">
            <w:pPr>
              <w:spacing w:before="0" w:after="0"/>
              <w:contextualSpacing/>
              <w:jc w:val="center"/>
              <w:rPr>
                <w:b/>
                <w:bCs/>
                <w:szCs w:val="20"/>
              </w:rPr>
            </w:pPr>
            <w:r w:rsidRPr="007370C6">
              <w:rPr>
                <w:b/>
                <w:bCs/>
                <w:szCs w:val="20"/>
              </w:rPr>
              <w:t>Data element</w:t>
            </w:r>
          </w:p>
        </w:tc>
        <w:tc>
          <w:tcPr>
            <w:tcW w:w="742" w:type="pct"/>
            <w:shd w:val="clear" w:color="auto" w:fill="D9D9D9" w:themeFill="background1" w:themeFillShade="D9"/>
          </w:tcPr>
          <w:p w14:paraId="2AB3D630" w14:textId="77777777" w:rsidR="007370C6" w:rsidRPr="007370C6" w:rsidRDefault="007370C6" w:rsidP="007370C6">
            <w:pPr>
              <w:spacing w:before="0" w:after="0"/>
              <w:contextualSpacing/>
              <w:jc w:val="center"/>
              <w:rPr>
                <w:b/>
                <w:bCs/>
                <w:szCs w:val="20"/>
              </w:rPr>
            </w:pPr>
            <w:r w:rsidRPr="007370C6">
              <w:rPr>
                <w:b/>
                <w:bCs/>
                <w:szCs w:val="20"/>
              </w:rPr>
              <w:t>Type</w:t>
            </w:r>
          </w:p>
        </w:tc>
        <w:tc>
          <w:tcPr>
            <w:tcW w:w="1622" w:type="pct"/>
            <w:shd w:val="clear" w:color="auto" w:fill="D9D9D9" w:themeFill="background1" w:themeFillShade="D9"/>
          </w:tcPr>
          <w:p w14:paraId="502CAAC8" w14:textId="77777777" w:rsidR="007370C6" w:rsidRPr="007370C6" w:rsidRDefault="007370C6" w:rsidP="007370C6">
            <w:pPr>
              <w:spacing w:before="0" w:after="0"/>
              <w:contextualSpacing/>
              <w:jc w:val="center"/>
              <w:rPr>
                <w:b/>
                <w:bCs/>
                <w:szCs w:val="20"/>
              </w:rPr>
            </w:pPr>
            <w:r w:rsidRPr="007370C6">
              <w:rPr>
                <w:b/>
                <w:bCs/>
                <w:szCs w:val="20"/>
              </w:rPr>
              <w:t>Description</w:t>
            </w:r>
          </w:p>
        </w:tc>
        <w:tc>
          <w:tcPr>
            <w:tcW w:w="646" w:type="pct"/>
            <w:shd w:val="clear" w:color="auto" w:fill="D9D9D9" w:themeFill="background1" w:themeFillShade="D9"/>
          </w:tcPr>
          <w:p w14:paraId="5CA08F19" w14:textId="77777777" w:rsidR="007370C6" w:rsidRPr="007370C6" w:rsidRDefault="007370C6" w:rsidP="007370C6">
            <w:pPr>
              <w:spacing w:before="0" w:after="0"/>
              <w:contextualSpacing/>
              <w:jc w:val="center"/>
              <w:rPr>
                <w:b/>
                <w:bCs/>
                <w:szCs w:val="20"/>
              </w:rPr>
            </w:pPr>
            <w:r w:rsidRPr="007370C6">
              <w:rPr>
                <w:b/>
                <w:bCs/>
                <w:szCs w:val="20"/>
              </w:rPr>
              <w:t>Comment</w:t>
            </w:r>
          </w:p>
        </w:tc>
      </w:tr>
      <w:tr w:rsidR="00B40DE1" w:rsidRPr="007370C6" w14:paraId="7B06EA5B" w14:textId="77777777" w:rsidTr="00B40DE1">
        <w:tc>
          <w:tcPr>
            <w:tcW w:w="774" w:type="pct"/>
          </w:tcPr>
          <w:p w14:paraId="5F7E1F76" w14:textId="77777777" w:rsidR="007370C6" w:rsidRPr="007370C6" w:rsidRDefault="007370C6" w:rsidP="007370C6">
            <w:pPr>
              <w:spacing w:before="0" w:after="0"/>
              <w:contextualSpacing/>
              <w:rPr>
                <w:szCs w:val="20"/>
              </w:rPr>
            </w:pPr>
            <w:r w:rsidRPr="007370C6">
              <w:rPr>
                <w:szCs w:val="20"/>
              </w:rPr>
              <w:t>doubleValue</w:t>
            </w:r>
          </w:p>
        </w:tc>
        <w:tc>
          <w:tcPr>
            <w:tcW w:w="1216" w:type="pct"/>
          </w:tcPr>
          <w:p w14:paraId="0489CB7C" w14:textId="77777777" w:rsidR="007370C6" w:rsidRPr="007370C6" w:rsidRDefault="007370C6" w:rsidP="007370C6">
            <w:pPr>
              <w:spacing w:before="0" w:after="0"/>
              <w:contextualSpacing/>
              <w:rPr>
                <w:szCs w:val="20"/>
              </w:rPr>
            </w:pPr>
            <w:r w:rsidRPr="007370C6">
              <w:rPr>
                <w:szCs w:val="20"/>
              </w:rPr>
              <w:t>nc:MeasureDoubleValue</w:t>
            </w:r>
          </w:p>
        </w:tc>
        <w:tc>
          <w:tcPr>
            <w:tcW w:w="742" w:type="pct"/>
          </w:tcPr>
          <w:p w14:paraId="355010D1" w14:textId="77777777" w:rsidR="007370C6" w:rsidRPr="007370C6" w:rsidRDefault="007370C6" w:rsidP="007370C6">
            <w:pPr>
              <w:spacing w:before="0" w:after="0"/>
              <w:contextualSpacing/>
              <w:rPr>
                <w:szCs w:val="20"/>
              </w:rPr>
            </w:pPr>
            <w:r w:rsidRPr="007370C6">
              <w:rPr>
                <w:szCs w:val="20"/>
              </w:rPr>
              <w:t>niem-xs:double</w:t>
            </w:r>
          </w:p>
        </w:tc>
        <w:tc>
          <w:tcPr>
            <w:tcW w:w="1622" w:type="pct"/>
          </w:tcPr>
          <w:p w14:paraId="5BA1E150" w14:textId="77777777" w:rsidR="007370C6" w:rsidRPr="007370C6" w:rsidRDefault="007370C6" w:rsidP="007370C6">
            <w:pPr>
              <w:spacing w:before="0" w:after="0"/>
              <w:contextualSpacing/>
              <w:rPr>
                <w:szCs w:val="20"/>
              </w:rPr>
            </w:pPr>
            <w:r w:rsidRPr="007370C6">
              <w:rPr>
                <w:szCs w:val="20"/>
              </w:rPr>
              <w:t>A double measurement value.</w:t>
            </w:r>
          </w:p>
        </w:tc>
        <w:tc>
          <w:tcPr>
            <w:tcW w:w="646" w:type="pct"/>
          </w:tcPr>
          <w:p w14:paraId="6C4DAD86" w14:textId="77777777" w:rsidR="007370C6" w:rsidRPr="007370C6" w:rsidRDefault="007370C6" w:rsidP="007370C6">
            <w:pPr>
              <w:spacing w:before="0" w:after="0"/>
              <w:contextualSpacing/>
              <w:rPr>
                <w:szCs w:val="20"/>
              </w:rPr>
            </w:pPr>
          </w:p>
        </w:tc>
      </w:tr>
      <w:tr w:rsidR="00B40DE1" w:rsidRPr="007370C6" w14:paraId="6D03736C" w14:textId="77777777" w:rsidTr="00B40DE1">
        <w:tc>
          <w:tcPr>
            <w:tcW w:w="774" w:type="pct"/>
          </w:tcPr>
          <w:p w14:paraId="5359AEDA" w14:textId="77777777" w:rsidR="007370C6" w:rsidRPr="007370C6" w:rsidRDefault="007370C6" w:rsidP="007370C6">
            <w:pPr>
              <w:spacing w:before="0" w:after="0"/>
              <w:contextualSpacing/>
              <w:rPr>
                <w:szCs w:val="20"/>
              </w:rPr>
            </w:pPr>
            <w:r w:rsidRPr="007370C6">
              <w:rPr>
                <w:szCs w:val="20"/>
              </w:rPr>
              <w:t>doubleRange</w:t>
            </w:r>
          </w:p>
        </w:tc>
        <w:tc>
          <w:tcPr>
            <w:tcW w:w="1216" w:type="pct"/>
          </w:tcPr>
          <w:p w14:paraId="3295BC89" w14:textId="77777777" w:rsidR="007370C6" w:rsidRPr="007370C6" w:rsidRDefault="007370C6" w:rsidP="007370C6">
            <w:pPr>
              <w:spacing w:before="0" w:after="0"/>
              <w:contextualSpacing/>
              <w:rPr>
                <w:szCs w:val="20"/>
              </w:rPr>
            </w:pPr>
            <w:r w:rsidRPr="007370C6">
              <w:rPr>
                <w:szCs w:val="20"/>
              </w:rPr>
              <w:t>nc:MeasureDoubleRange</w:t>
            </w:r>
          </w:p>
        </w:tc>
        <w:tc>
          <w:tcPr>
            <w:tcW w:w="742" w:type="pct"/>
          </w:tcPr>
          <w:p w14:paraId="356E975B" w14:textId="77777777" w:rsidR="007370C6" w:rsidRPr="007370C6" w:rsidRDefault="007370C6" w:rsidP="007370C6">
            <w:pPr>
              <w:spacing w:before="0" w:after="0"/>
              <w:contextualSpacing/>
              <w:rPr>
                <w:szCs w:val="20"/>
              </w:rPr>
            </w:pPr>
            <w:r w:rsidRPr="007370C6">
              <w:rPr>
                <w:szCs w:val="20"/>
              </w:rPr>
              <w:t>nc:DoubleRangeType</w:t>
            </w:r>
          </w:p>
        </w:tc>
        <w:tc>
          <w:tcPr>
            <w:tcW w:w="1622" w:type="pct"/>
          </w:tcPr>
          <w:p w14:paraId="6EB151C0" w14:textId="77777777" w:rsidR="007370C6" w:rsidRPr="007370C6" w:rsidRDefault="007370C6" w:rsidP="007370C6">
            <w:pPr>
              <w:spacing w:before="0" w:after="0"/>
              <w:contextualSpacing/>
              <w:rPr>
                <w:szCs w:val="20"/>
              </w:rPr>
            </w:pPr>
            <w:r w:rsidRPr="007370C6">
              <w:rPr>
                <w:szCs w:val="20"/>
              </w:rPr>
              <w:t>A double measurement range.</w:t>
            </w:r>
          </w:p>
        </w:tc>
        <w:tc>
          <w:tcPr>
            <w:tcW w:w="646" w:type="pct"/>
          </w:tcPr>
          <w:p w14:paraId="239A2ED5" w14:textId="77777777" w:rsidR="007370C6" w:rsidRPr="007370C6" w:rsidRDefault="007370C6" w:rsidP="007370C6">
            <w:pPr>
              <w:spacing w:before="0" w:after="0"/>
              <w:contextualSpacing/>
              <w:rPr>
                <w:szCs w:val="20"/>
              </w:rPr>
            </w:pPr>
          </w:p>
        </w:tc>
      </w:tr>
      <w:tr w:rsidR="00B40DE1" w:rsidRPr="007370C6" w14:paraId="56332F63" w14:textId="77777777" w:rsidTr="00B40DE1">
        <w:tc>
          <w:tcPr>
            <w:tcW w:w="774" w:type="pct"/>
          </w:tcPr>
          <w:p w14:paraId="386FF277" w14:textId="77777777" w:rsidR="007370C6" w:rsidRPr="007370C6" w:rsidRDefault="007370C6" w:rsidP="007370C6">
            <w:pPr>
              <w:spacing w:before="0" w:after="0"/>
              <w:contextualSpacing/>
              <w:rPr>
                <w:szCs w:val="20"/>
              </w:rPr>
            </w:pPr>
            <w:r w:rsidRPr="007370C6">
              <w:rPr>
                <w:szCs w:val="20"/>
              </w:rPr>
              <w:t>textList</w:t>
            </w:r>
          </w:p>
        </w:tc>
        <w:tc>
          <w:tcPr>
            <w:tcW w:w="1216" w:type="pct"/>
          </w:tcPr>
          <w:p w14:paraId="39B59F5D" w14:textId="77777777" w:rsidR="007370C6" w:rsidRPr="007370C6" w:rsidRDefault="007370C6" w:rsidP="007370C6">
            <w:pPr>
              <w:spacing w:before="0" w:after="0"/>
              <w:contextualSpacing/>
              <w:rPr>
                <w:szCs w:val="20"/>
              </w:rPr>
            </w:pPr>
            <w:r w:rsidRPr="007370C6">
              <w:rPr>
                <w:szCs w:val="20"/>
              </w:rPr>
              <w:t>nc:MeasureTextList</w:t>
            </w:r>
          </w:p>
        </w:tc>
        <w:tc>
          <w:tcPr>
            <w:tcW w:w="742" w:type="pct"/>
          </w:tcPr>
          <w:p w14:paraId="07AF8E5A" w14:textId="77777777" w:rsidR="007370C6" w:rsidRPr="007370C6" w:rsidRDefault="007370C6" w:rsidP="007370C6">
            <w:pPr>
              <w:spacing w:before="0" w:after="0"/>
              <w:contextualSpacing/>
              <w:rPr>
                <w:szCs w:val="20"/>
              </w:rPr>
            </w:pPr>
            <w:r w:rsidRPr="007370C6">
              <w:rPr>
                <w:szCs w:val="20"/>
              </w:rPr>
              <w:t>nc:StringListType</w:t>
            </w:r>
          </w:p>
        </w:tc>
        <w:tc>
          <w:tcPr>
            <w:tcW w:w="1622" w:type="pct"/>
          </w:tcPr>
          <w:p w14:paraId="74F4C4D2" w14:textId="77777777" w:rsidR="007370C6" w:rsidRPr="007370C6" w:rsidRDefault="007370C6" w:rsidP="007370C6">
            <w:pPr>
              <w:spacing w:before="0" w:after="0"/>
              <w:contextualSpacing/>
              <w:rPr>
                <w:szCs w:val="20"/>
              </w:rPr>
            </w:pPr>
            <w:r w:rsidRPr="007370C6">
              <w:rPr>
                <w:szCs w:val="20"/>
              </w:rPr>
              <w:t>A list of measurement values , all using the same measurement method/device and of the same units.</w:t>
            </w:r>
          </w:p>
        </w:tc>
        <w:tc>
          <w:tcPr>
            <w:tcW w:w="646" w:type="pct"/>
          </w:tcPr>
          <w:p w14:paraId="6D2F99FB" w14:textId="77777777" w:rsidR="007370C6" w:rsidRPr="007370C6" w:rsidRDefault="007370C6" w:rsidP="007370C6">
            <w:pPr>
              <w:spacing w:before="0" w:after="0"/>
              <w:contextualSpacing/>
              <w:rPr>
                <w:szCs w:val="20"/>
              </w:rPr>
            </w:pPr>
          </w:p>
        </w:tc>
      </w:tr>
      <w:tr w:rsidR="00B40DE1" w:rsidRPr="007370C6" w14:paraId="4E5AA0A4" w14:textId="77777777" w:rsidTr="00B40DE1">
        <w:tc>
          <w:tcPr>
            <w:tcW w:w="774" w:type="pct"/>
          </w:tcPr>
          <w:p w14:paraId="04ADD6E3" w14:textId="77777777" w:rsidR="007370C6" w:rsidRPr="007370C6" w:rsidRDefault="007370C6" w:rsidP="007370C6">
            <w:pPr>
              <w:spacing w:before="0" w:after="0"/>
              <w:contextualSpacing/>
              <w:rPr>
                <w:szCs w:val="20"/>
              </w:rPr>
            </w:pPr>
            <w:r w:rsidRPr="007370C6">
              <w:rPr>
                <w:szCs w:val="20"/>
              </w:rPr>
              <w:t>unitText</w:t>
            </w:r>
          </w:p>
        </w:tc>
        <w:tc>
          <w:tcPr>
            <w:tcW w:w="1216" w:type="pct"/>
          </w:tcPr>
          <w:p w14:paraId="1C1987DA" w14:textId="77777777" w:rsidR="007370C6" w:rsidRPr="007370C6" w:rsidRDefault="007370C6" w:rsidP="007370C6">
            <w:pPr>
              <w:spacing w:before="0" w:after="0"/>
              <w:contextualSpacing/>
              <w:rPr>
                <w:szCs w:val="20"/>
              </w:rPr>
            </w:pPr>
            <w:r w:rsidRPr="007370C6">
              <w:rPr>
                <w:szCs w:val="20"/>
              </w:rPr>
              <w:t>nc:MeasureUnitText</w:t>
            </w:r>
          </w:p>
        </w:tc>
        <w:tc>
          <w:tcPr>
            <w:tcW w:w="742" w:type="pct"/>
          </w:tcPr>
          <w:p w14:paraId="1A7D7151" w14:textId="77777777" w:rsidR="007370C6" w:rsidRPr="007370C6" w:rsidRDefault="007370C6" w:rsidP="007370C6">
            <w:pPr>
              <w:spacing w:before="0" w:after="0"/>
              <w:contextualSpacing/>
              <w:rPr>
                <w:szCs w:val="20"/>
              </w:rPr>
            </w:pPr>
            <w:r w:rsidRPr="007370C6">
              <w:rPr>
                <w:szCs w:val="20"/>
              </w:rPr>
              <w:t>nc:TextType</w:t>
            </w:r>
          </w:p>
        </w:tc>
        <w:tc>
          <w:tcPr>
            <w:tcW w:w="1622" w:type="pct"/>
          </w:tcPr>
          <w:p w14:paraId="5970EFF7" w14:textId="77777777" w:rsidR="007370C6" w:rsidRPr="007370C6" w:rsidRDefault="007370C6" w:rsidP="007370C6">
            <w:pPr>
              <w:spacing w:before="0" w:after="0"/>
              <w:contextualSpacing/>
              <w:rPr>
                <w:szCs w:val="20"/>
              </w:rPr>
            </w:pPr>
            <w:r w:rsidRPr="007370C6">
              <w:rPr>
                <w:szCs w:val="20"/>
              </w:rPr>
              <w:t>A unit that qualifies the measurement value.</w:t>
            </w:r>
          </w:p>
        </w:tc>
        <w:tc>
          <w:tcPr>
            <w:tcW w:w="646" w:type="pct"/>
          </w:tcPr>
          <w:p w14:paraId="5CB2B1C4" w14:textId="77777777" w:rsidR="007370C6" w:rsidRPr="007370C6" w:rsidRDefault="007370C6" w:rsidP="007370C6">
            <w:pPr>
              <w:spacing w:before="0" w:after="0"/>
              <w:contextualSpacing/>
              <w:rPr>
                <w:szCs w:val="20"/>
              </w:rPr>
            </w:pPr>
          </w:p>
        </w:tc>
      </w:tr>
      <w:tr w:rsidR="00B40DE1" w:rsidRPr="007370C6" w14:paraId="75108626" w14:textId="77777777" w:rsidTr="00B40DE1">
        <w:tc>
          <w:tcPr>
            <w:tcW w:w="774" w:type="pct"/>
          </w:tcPr>
          <w:p w14:paraId="05D197C3" w14:textId="77777777" w:rsidR="007370C6" w:rsidRPr="007370C6" w:rsidRDefault="007370C6" w:rsidP="007370C6">
            <w:pPr>
              <w:spacing w:before="0" w:after="0"/>
              <w:contextualSpacing/>
              <w:rPr>
                <w:szCs w:val="20"/>
              </w:rPr>
            </w:pPr>
            <w:r w:rsidRPr="007370C6">
              <w:rPr>
                <w:szCs w:val="20"/>
              </w:rPr>
              <w:t>method</w:t>
            </w:r>
          </w:p>
        </w:tc>
        <w:tc>
          <w:tcPr>
            <w:tcW w:w="1216" w:type="pct"/>
          </w:tcPr>
          <w:p w14:paraId="54B7C1B2" w14:textId="77777777" w:rsidR="007370C6" w:rsidRPr="007370C6" w:rsidRDefault="007370C6" w:rsidP="007370C6">
            <w:pPr>
              <w:spacing w:before="0" w:after="0"/>
              <w:contextualSpacing/>
              <w:rPr>
                <w:szCs w:val="20"/>
              </w:rPr>
            </w:pPr>
            <w:r w:rsidRPr="007370C6">
              <w:rPr>
                <w:szCs w:val="20"/>
              </w:rPr>
              <w:t>nc:MeasureMethodText</w:t>
            </w:r>
          </w:p>
        </w:tc>
        <w:tc>
          <w:tcPr>
            <w:tcW w:w="742" w:type="pct"/>
          </w:tcPr>
          <w:p w14:paraId="288EA9CC" w14:textId="77777777" w:rsidR="007370C6" w:rsidRPr="007370C6" w:rsidRDefault="007370C6" w:rsidP="007370C6">
            <w:pPr>
              <w:spacing w:before="0" w:after="0"/>
              <w:contextualSpacing/>
              <w:rPr>
                <w:szCs w:val="20"/>
              </w:rPr>
            </w:pPr>
            <w:r w:rsidRPr="007370C6">
              <w:rPr>
                <w:szCs w:val="20"/>
              </w:rPr>
              <w:t>nc:TextType</w:t>
            </w:r>
          </w:p>
        </w:tc>
        <w:tc>
          <w:tcPr>
            <w:tcW w:w="1622" w:type="pct"/>
          </w:tcPr>
          <w:p w14:paraId="0414D2AD" w14:textId="77777777" w:rsidR="007370C6" w:rsidRPr="007370C6" w:rsidRDefault="007370C6" w:rsidP="007370C6">
            <w:pPr>
              <w:spacing w:before="0" w:after="0"/>
              <w:contextualSpacing/>
              <w:rPr>
                <w:szCs w:val="20"/>
              </w:rPr>
            </w:pPr>
            <w:r w:rsidRPr="007370C6">
              <w:rPr>
                <w:szCs w:val="20"/>
              </w:rPr>
              <w:t>A method used to make a measurement.</w:t>
            </w:r>
          </w:p>
        </w:tc>
        <w:tc>
          <w:tcPr>
            <w:tcW w:w="646" w:type="pct"/>
          </w:tcPr>
          <w:p w14:paraId="2DE2E8FA" w14:textId="77777777" w:rsidR="007370C6" w:rsidRPr="007370C6" w:rsidRDefault="007370C6" w:rsidP="007370C6">
            <w:pPr>
              <w:spacing w:before="0" w:after="0"/>
              <w:contextualSpacing/>
              <w:rPr>
                <w:szCs w:val="20"/>
              </w:rPr>
            </w:pPr>
          </w:p>
        </w:tc>
      </w:tr>
      <w:tr w:rsidR="00B40DE1" w:rsidRPr="007370C6" w14:paraId="57E3B1F7" w14:textId="77777777" w:rsidTr="00B40DE1">
        <w:tc>
          <w:tcPr>
            <w:tcW w:w="774" w:type="pct"/>
          </w:tcPr>
          <w:p w14:paraId="15F75D03" w14:textId="77777777" w:rsidR="007370C6" w:rsidRPr="007370C6" w:rsidRDefault="007370C6" w:rsidP="007370C6">
            <w:pPr>
              <w:spacing w:before="0" w:after="0"/>
              <w:contextualSpacing/>
              <w:rPr>
                <w:szCs w:val="20"/>
              </w:rPr>
            </w:pPr>
            <w:r w:rsidRPr="007370C6">
              <w:rPr>
                <w:szCs w:val="20"/>
              </w:rPr>
              <w:t>unitCode</w:t>
            </w:r>
          </w:p>
        </w:tc>
        <w:tc>
          <w:tcPr>
            <w:tcW w:w="1216" w:type="pct"/>
          </w:tcPr>
          <w:p w14:paraId="4DB803A5" w14:textId="77777777" w:rsidR="007370C6" w:rsidRPr="007370C6" w:rsidRDefault="007370C6" w:rsidP="007370C6">
            <w:pPr>
              <w:spacing w:before="0" w:after="0"/>
              <w:contextualSpacing/>
              <w:rPr>
                <w:szCs w:val="20"/>
              </w:rPr>
            </w:pPr>
            <w:r w:rsidRPr="007370C6">
              <w:rPr>
                <w:szCs w:val="20"/>
              </w:rPr>
              <w:t>nc:LengthUnitCode</w:t>
            </w:r>
          </w:p>
        </w:tc>
        <w:tc>
          <w:tcPr>
            <w:tcW w:w="742" w:type="pct"/>
          </w:tcPr>
          <w:p w14:paraId="2770BCB1" w14:textId="77777777" w:rsidR="007370C6" w:rsidRPr="007370C6" w:rsidRDefault="007370C6" w:rsidP="007370C6">
            <w:pPr>
              <w:spacing w:before="0" w:after="0"/>
              <w:contextualSpacing/>
              <w:rPr>
                <w:szCs w:val="20"/>
              </w:rPr>
            </w:pPr>
            <w:r w:rsidRPr="007370C6">
              <w:rPr>
                <w:szCs w:val="20"/>
              </w:rPr>
              <w:t>unece:LengthCodeType</w:t>
            </w:r>
          </w:p>
        </w:tc>
        <w:tc>
          <w:tcPr>
            <w:tcW w:w="1622" w:type="pct"/>
          </w:tcPr>
          <w:p w14:paraId="2B038D6C" w14:textId="77777777" w:rsidR="007370C6" w:rsidRPr="007370C6" w:rsidRDefault="007370C6" w:rsidP="007370C6">
            <w:pPr>
              <w:spacing w:before="0" w:after="0"/>
              <w:contextualSpacing/>
              <w:rPr>
                <w:szCs w:val="20"/>
              </w:rPr>
            </w:pPr>
            <w:r w:rsidRPr="007370C6">
              <w:rPr>
                <w:szCs w:val="20"/>
              </w:rPr>
              <w:t>A unit of measure of a length value.</w:t>
            </w:r>
          </w:p>
        </w:tc>
        <w:tc>
          <w:tcPr>
            <w:tcW w:w="646" w:type="pct"/>
          </w:tcPr>
          <w:p w14:paraId="425527C6" w14:textId="77777777" w:rsidR="007370C6" w:rsidRPr="007370C6" w:rsidRDefault="007370C6" w:rsidP="007370C6">
            <w:pPr>
              <w:spacing w:before="0" w:after="0"/>
              <w:contextualSpacing/>
              <w:rPr>
                <w:szCs w:val="20"/>
              </w:rPr>
            </w:pPr>
          </w:p>
        </w:tc>
      </w:tr>
    </w:tbl>
    <w:p w14:paraId="3C2374DD" w14:textId="6FAE85BA" w:rsidR="004935D8" w:rsidRDefault="00B96305" w:rsidP="00136C8E">
      <w:pPr>
        <w:pStyle w:val="Appendix2"/>
      </w:pPr>
      <w:bookmarkStart w:id="226" w:name="_Toc70692150"/>
      <w:r>
        <w:lastRenderedPageBreak/>
        <w:t>Injury Type</w:t>
      </w:r>
      <w:bookmarkEnd w:id="226"/>
    </w:p>
    <w:p w14:paraId="77CF8E64" w14:textId="78E2A4BC" w:rsidR="002131EC" w:rsidRDefault="002131EC" w:rsidP="002131EC">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7</w:t>
        </w:r>
      </w:fldSimple>
      <w:r w:rsidR="00734406">
        <w:t xml:space="preserve"> Injury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489"/>
        <w:gridCol w:w="2375"/>
        <w:gridCol w:w="1441"/>
        <w:gridCol w:w="2791"/>
        <w:gridCol w:w="1614"/>
      </w:tblGrid>
      <w:tr w:rsidR="008D43AD" w:rsidRPr="00594D7E" w14:paraId="131E9ACE" w14:textId="77777777" w:rsidTr="00B40DE1">
        <w:trPr>
          <w:tblHeader/>
        </w:trPr>
        <w:tc>
          <w:tcPr>
            <w:tcW w:w="767" w:type="pct"/>
            <w:shd w:val="clear" w:color="auto" w:fill="D9D9D9" w:themeFill="background1" w:themeFillShade="D9"/>
          </w:tcPr>
          <w:p w14:paraId="02D06489" w14:textId="77777777" w:rsidR="00114EB8" w:rsidRPr="00114EB8" w:rsidRDefault="00114EB8" w:rsidP="00594D7E">
            <w:pPr>
              <w:spacing w:before="0" w:after="0"/>
              <w:contextualSpacing/>
              <w:jc w:val="center"/>
              <w:rPr>
                <w:b/>
                <w:bCs/>
                <w:szCs w:val="20"/>
              </w:rPr>
            </w:pPr>
            <w:r w:rsidRPr="00114EB8">
              <w:rPr>
                <w:b/>
                <w:bCs/>
                <w:szCs w:val="20"/>
              </w:rPr>
              <w:t>JSON Name</w:t>
            </w:r>
          </w:p>
        </w:tc>
        <w:tc>
          <w:tcPr>
            <w:tcW w:w="1223" w:type="pct"/>
            <w:shd w:val="clear" w:color="auto" w:fill="D9D9D9" w:themeFill="background1" w:themeFillShade="D9"/>
          </w:tcPr>
          <w:p w14:paraId="0FAD928C" w14:textId="77777777" w:rsidR="00114EB8" w:rsidRPr="00114EB8" w:rsidRDefault="00114EB8" w:rsidP="00594D7E">
            <w:pPr>
              <w:spacing w:before="0" w:after="0"/>
              <w:contextualSpacing/>
              <w:jc w:val="center"/>
              <w:rPr>
                <w:b/>
                <w:bCs/>
                <w:szCs w:val="20"/>
              </w:rPr>
            </w:pPr>
            <w:r w:rsidRPr="00114EB8">
              <w:rPr>
                <w:b/>
                <w:bCs/>
                <w:szCs w:val="20"/>
              </w:rPr>
              <w:t>Data element</w:t>
            </w:r>
          </w:p>
        </w:tc>
        <w:tc>
          <w:tcPr>
            <w:tcW w:w="742" w:type="pct"/>
            <w:shd w:val="clear" w:color="auto" w:fill="D9D9D9" w:themeFill="background1" w:themeFillShade="D9"/>
          </w:tcPr>
          <w:p w14:paraId="10DBAFE0" w14:textId="77777777" w:rsidR="00114EB8" w:rsidRPr="00114EB8" w:rsidRDefault="00114EB8" w:rsidP="00594D7E">
            <w:pPr>
              <w:spacing w:before="0" w:after="0"/>
              <w:contextualSpacing/>
              <w:jc w:val="center"/>
              <w:rPr>
                <w:b/>
                <w:bCs/>
                <w:szCs w:val="20"/>
              </w:rPr>
            </w:pPr>
            <w:r w:rsidRPr="00114EB8">
              <w:rPr>
                <w:b/>
                <w:bCs/>
                <w:szCs w:val="20"/>
              </w:rPr>
              <w:t>Type</w:t>
            </w:r>
          </w:p>
        </w:tc>
        <w:tc>
          <w:tcPr>
            <w:tcW w:w="1437" w:type="pct"/>
            <w:shd w:val="clear" w:color="auto" w:fill="D9D9D9" w:themeFill="background1" w:themeFillShade="D9"/>
          </w:tcPr>
          <w:p w14:paraId="56F6D288" w14:textId="77777777" w:rsidR="00114EB8" w:rsidRPr="00114EB8" w:rsidRDefault="00114EB8" w:rsidP="00594D7E">
            <w:pPr>
              <w:spacing w:before="0" w:after="0"/>
              <w:contextualSpacing/>
              <w:jc w:val="center"/>
              <w:rPr>
                <w:b/>
                <w:bCs/>
                <w:szCs w:val="20"/>
              </w:rPr>
            </w:pPr>
            <w:r w:rsidRPr="00114EB8">
              <w:rPr>
                <w:b/>
                <w:bCs/>
                <w:szCs w:val="20"/>
              </w:rPr>
              <w:t>Description</w:t>
            </w:r>
          </w:p>
        </w:tc>
        <w:tc>
          <w:tcPr>
            <w:tcW w:w="832" w:type="pct"/>
            <w:shd w:val="clear" w:color="auto" w:fill="D9D9D9" w:themeFill="background1" w:themeFillShade="D9"/>
          </w:tcPr>
          <w:p w14:paraId="55F7810C" w14:textId="77777777" w:rsidR="00114EB8" w:rsidRPr="00114EB8" w:rsidRDefault="00114EB8" w:rsidP="00594D7E">
            <w:pPr>
              <w:spacing w:before="0" w:after="0"/>
              <w:contextualSpacing/>
              <w:jc w:val="center"/>
              <w:rPr>
                <w:b/>
                <w:bCs/>
                <w:szCs w:val="20"/>
              </w:rPr>
            </w:pPr>
            <w:r w:rsidRPr="00114EB8">
              <w:rPr>
                <w:b/>
                <w:bCs/>
                <w:szCs w:val="20"/>
              </w:rPr>
              <w:t>Comment</w:t>
            </w:r>
          </w:p>
        </w:tc>
      </w:tr>
      <w:tr w:rsidR="008D43AD" w:rsidRPr="00594D7E" w14:paraId="02B522ED" w14:textId="77777777" w:rsidTr="00B40DE1">
        <w:tc>
          <w:tcPr>
            <w:tcW w:w="767" w:type="pct"/>
          </w:tcPr>
          <w:p w14:paraId="18258477" w14:textId="77777777" w:rsidR="00114EB8" w:rsidRPr="00114EB8" w:rsidRDefault="00114EB8" w:rsidP="00114EB8">
            <w:pPr>
              <w:spacing w:before="0" w:after="0"/>
              <w:contextualSpacing/>
              <w:rPr>
                <w:szCs w:val="20"/>
              </w:rPr>
            </w:pPr>
            <w:r w:rsidRPr="00114EB8">
              <w:rPr>
                <w:szCs w:val="20"/>
              </w:rPr>
              <w:t>categoryCode</w:t>
            </w:r>
          </w:p>
        </w:tc>
        <w:tc>
          <w:tcPr>
            <w:tcW w:w="1223" w:type="pct"/>
          </w:tcPr>
          <w:p w14:paraId="72578279" w14:textId="77777777" w:rsidR="00114EB8" w:rsidRPr="00114EB8" w:rsidRDefault="00114EB8" w:rsidP="00114EB8">
            <w:pPr>
              <w:spacing w:before="0" w:after="0"/>
              <w:contextualSpacing/>
              <w:rPr>
                <w:szCs w:val="20"/>
              </w:rPr>
            </w:pPr>
            <w:r w:rsidRPr="00114EB8">
              <w:rPr>
                <w:szCs w:val="20"/>
              </w:rPr>
              <w:t>j:InjuryCategoryCode</w:t>
            </w:r>
          </w:p>
        </w:tc>
        <w:tc>
          <w:tcPr>
            <w:tcW w:w="742" w:type="pct"/>
          </w:tcPr>
          <w:p w14:paraId="22355378" w14:textId="77777777" w:rsidR="00114EB8" w:rsidRPr="00114EB8" w:rsidRDefault="00114EB8" w:rsidP="00114EB8">
            <w:pPr>
              <w:spacing w:before="0" w:after="0"/>
              <w:contextualSpacing/>
              <w:rPr>
                <w:szCs w:val="20"/>
              </w:rPr>
            </w:pPr>
            <w:r w:rsidRPr="00114EB8">
              <w:rPr>
                <w:szCs w:val="20"/>
              </w:rPr>
              <w:t>nc:TextType</w:t>
            </w:r>
          </w:p>
        </w:tc>
        <w:tc>
          <w:tcPr>
            <w:tcW w:w="1437" w:type="pct"/>
          </w:tcPr>
          <w:p w14:paraId="72CFF1A4" w14:textId="77777777" w:rsidR="00114EB8" w:rsidRPr="00114EB8" w:rsidRDefault="00114EB8" w:rsidP="00114EB8">
            <w:pPr>
              <w:spacing w:before="0" w:after="0"/>
              <w:contextualSpacing/>
              <w:rPr>
                <w:szCs w:val="20"/>
              </w:rPr>
            </w:pPr>
            <w:r w:rsidRPr="00114EB8">
              <w:rPr>
                <w:szCs w:val="20"/>
              </w:rPr>
              <w:t>A kind of bodily harm or injury.</w:t>
            </w:r>
          </w:p>
        </w:tc>
        <w:tc>
          <w:tcPr>
            <w:tcW w:w="832" w:type="pct"/>
          </w:tcPr>
          <w:p w14:paraId="2E76129F" w14:textId="77777777" w:rsidR="00114EB8" w:rsidRPr="00114EB8" w:rsidRDefault="00114EB8" w:rsidP="00114EB8">
            <w:pPr>
              <w:spacing w:before="0" w:after="0"/>
              <w:contextualSpacing/>
              <w:rPr>
                <w:szCs w:val="20"/>
              </w:rPr>
            </w:pPr>
          </w:p>
        </w:tc>
      </w:tr>
      <w:tr w:rsidR="008D43AD" w:rsidRPr="00594D7E" w14:paraId="09DF59A6" w14:textId="77777777" w:rsidTr="00B40DE1">
        <w:tc>
          <w:tcPr>
            <w:tcW w:w="767" w:type="pct"/>
          </w:tcPr>
          <w:p w14:paraId="7A09844F" w14:textId="77777777" w:rsidR="00114EB8" w:rsidRPr="00114EB8" w:rsidRDefault="00114EB8" w:rsidP="00114EB8">
            <w:pPr>
              <w:spacing w:before="0" w:after="0"/>
              <w:contextualSpacing/>
              <w:rPr>
                <w:szCs w:val="20"/>
              </w:rPr>
            </w:pPr>
            <w:r w:rsidRPr="00114EB8">
              <w:rPr>
                <w:szCs w:val="20"/>
              </w:rPr>
              <w:t>date</w:t>
            </w:r>
          </w:p>
        </w:tc>
        <w:tc>
          <w:tcPr>
            <w:tcW w:w="1223" w:type="pct"/>
          </w:tcPr>
          <w:p w14:paraId="5A25BCF7" w14:textId="77777777" w:rsidR="00114EB8" w:rsidRPr="00114EB8" w:rsidRDefault="00114EB8" w:rsidP="00114EB8">
            <w:pPr>
              <w:spacing w:before="0" w:after="0"/>
              <w:contextualSpacing/>
              <w:rPr>
                <w:szCs w:val="20"/>
              </w:rPr>
            </w:pPr>
            <w:r w:rsidRPr="00114EB8">
              <w:rPr>
                <w:szCs w:val="20"/>
              </w:rPr>
              <w:t>nc:InjuryDate</w:t>
            </w:r>
          </w:p>
        </w:tc>
        <w:tc>
          <w:tcPr>
            <w:tcW w:w="742" w:type="pct"/>
          </w:tcPr>
          <w:p w14:paraId="74CF40A5" w14:textId="77777777" w:rsidR="00114EB8" w:rsidRPr="00114EB8" w:rsidRDefault="00114EB8" w:rsidP="00114EB8">
            <w:pPr>
              <w:spacing w:before="0" w:after="0"/>
              <w:contextualSpacing/>
              <w:rPr>
                <w:szCs w:val="20"/>
                <w:u w:val="single"/>
              </w:rPr>
            </w:pPr>
            <w:r w:rsidRPr="00114EB8">
              <w:rPr>
                <w:szCs w:val="20"/>
              </w:rPr>
              <w:t>nc:DateType</w:t>
            </w:r>
          </w:p>
        </w:tc>
        <w:tc>
          <w:tcPr>
            <w:tcW w:w="1437" w:type="pct"/>
          </w:tcPr>
          <w:p w14:paraId="4DEFEFE1" w14:textId="77777777" w:rsidR="00114EB8" w:rsidRPr="00114EB8" w:rsidRDefault="00114EB8" w:rsidP="00114EB8">
            <w:pPr>
              <w:spacing w:before="0" w:after="0"/>
              <w:contextualSpacing/>
              <w:rPr>
                <w:szCs w:val="20"/>
              </w:rPr>
            </w:pPr>
            <w:r w:rsidRPr="00114EB8">
              <w:rPr>
                <w:szCs w:val="20"/>
              </w:rPr>
              <w:t xml:space="preserve">A date on which an injury occurred. </w:t>
            </w:r>
          </w:p>
        </w:tc>
        <w:tc>
          <w:tcPr>
            <w:tcW w:w="832" w:type="pct"/>
          </w:tcPr>
          <w:p w14:paraId="08D260FC" w14:textId="77777777" w:rsidR="00114EB8" w:rsidRPr="00114EB8" w:rsidRDefault="00114EB8" w:rsidP="00114EB8">
            <w:pPr>
              <w:spacing w:before="0" w:after="0"/>
              <w:contextualSpacing/>
              <w:rPr>
                <w:szCs w:val="20"/>
              </w:rPr>
            </w:pPr>
            <w:r w:rsidRPr="00114EB8">
              <w:rPr>
                <w:szCs w:val="20"/>
              </w:rPr>
              <w:t>In EIDO InjuryDate should include DateRange/EndDate and DateRange/StartDate</w:t>
            </w:r>
          </w:p>
        </w:tc>
      </w:tr>
      <w:tr w:rsidR="008D43AD" w:rsidRPr="00594D7E" w14:paraId="6B516CFA" w14:textId="77777777" w:rsidTr="00B40DE1">
        <w:tc>
          <w:tcPr>
            <w:tcW w:w="767" w:type="pct"/>
          </w:tcPr>
          <w:p w14:paraId="587EEE53" w14:textId="77777777" w:rsidR="00114EB8" w:rsidRPr="00114EB8" w:rsidRDefault="00114EB8" w:rsidP="00114EB8">
            <w:pPr>
              <w:spacing w:before="0" w:after="0"/>
              <w:contextualSpacing/>
              <w:rPr>
                <w:szCs w:val="20"/>
              </w:rPr>
            </w:pPr>
            <w:r w:rsidRPr="00114EB8">
              <w:rPr>
                <w:szCs w:val="20"/>
              </w:rPr>
              <w:t>description</w:t>
            </w:r>
          </w:p>
        </w:tc>
        <w:tc>
          <w:tcPr>
            <w:tcW w:w="1223" w:type="pct"/>
          </w:tcPr>
          <w:p w14:paraId="1889C8C3" w14:textId="77777777" w:rsidR="00114EB8" w:rsidRPr="00114EB8" w:rsidRDefault="00114EB8" w:rsidP="00114EB8">
            <w:pPr>
              <w:spacing w:before="0" w:after="0"/>
              <w:contextualSpacing/>
              <w:rPr>
                <w:szCs w:val="20"/>
              </w:rPr>
            </w:pPr>
            <w:r w:rsidRPr="00114EB8">
              <w:rPr>
                <w:szCs w:val="20"/>
              </w:rPr>
              <w:t>nc:InjuryDescriptionText</w:t>
            </w:r>
          </w:p>
        </w:tc>
        <w:tc>
          <w:tcPr>
            <w:tcW w:w="742" w:type="pct"/>
          </w:tcPr>
          <w:p w14:paraId="78E795D0"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676B3682" w14:textId="77777777" w:rsidR="00114EB8" w:rsidRPr="00114EB8" w:rsidRDefault="00114EB8" w:rsidP="00114EB8">
            <w:pPr>
              <w:spacing w:before="0" w:after="0"/>
              <w:contextualSpacing/>
              <w:rPr>
                <w:szCs w:val="20"/>
              </w:rPr>
            </w:pPr>
            <w:r w:rsidRPr="00114EB8">
              <w:rPr>
                <w:szCs w:val="20"/>
              </w:rPr>
              <w:t>A description of an injury.</w:t>
            </w:r>
          </w:p>
        </w:tc>
        <w:tc>
          <w:tcPr>
            <w:tcW w:w="832" w:type="pct"/>
          </w:tcPr>
          <w:p w14:paraId="17171370" w14:textId="77777777" w:rsidR="00114EB8" w:rsidRPr="00114EB8" w:rsidRDefault="00114EB8" w:rsidP="00114EB8">
            <w:pPr>
              <w:spacing w:before="0" w:after="0"/>
              <w:contextualSpacing/>
              <w:rPr>
                <w:szCs w:val="20"/>
              </w:rPr>
            </w:pPr>
          </w:p>
        </w:tc>
      </w:tr>
      <w:tr w:rsidR="008D43AD" w:rsidRPr="00594D7E" w14:paraId="466902F3" w14:textId="77777777" w:rsidTr="00B40DE1">
        <w:tc>
          <w:tcPr>
            <w:tcW w:w="767" w:type="pct"/>
          </w:tcPr>
          <w:p w14:paraId="2DCEA2FD" w14:textId="77777777" w:rsidR="00114EB8" w:rsidRPr="00114EB8" w:rsidRDefault="00114EB8" w:rsidP="00114EB8">
            <w:pPr>
              <w:spacing w:before="0" w:after="0"/>
              <w:contextualSpacing/>
              <w:rPr>
                <w:szCs w:val="20"/>
              </w:rPr>
            </w:pPr>
            <w:r w:rsidRPr="00114EB8">
              <w:rPr>
                <w:szCs w:val="20"/>
              </w:rPr>
              <w:t>locationCode</w:t>
            </w:r>
          </w:p>
        </w:tc>
        <w:tc>
          <w:tcPr>
            <w:tcW w:w="1223" w:type="pct"/>
          </w:tcPr>
          <w:p w14:paraId="6B4F9A9A" w14:textId="33D22398" w:rsidR="00114EB8" w:rsidRPr="00114EB8" w:rsidRDefault="00114EB8" w:rsidP="00114EB8">
            <w:pPr>
              <w:spacing w:before="0" w:after="0"/>
              <w:contextualSpacing/>
              <w:rPr>
                <w:szCs w:val="20"/>
              </w:rPr>
            </w:pPr>
            <w:r w:rsidRPr="00114EB8">
              <w:rPr>
                <w:szCs w:val="20"/>
              </w:rPr>
              <w:t>j:InjuryLocationNDEXCode</w:t>
            </w:r>
          </w:p>
        </w:tc>
        <w:tc>
          <w:tcPr>
            <w:tcW w:w="742" w:type="pct"/>
          </w:tcPr>
          <w:p w14:paraId="67EAE5DA"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3980C937" w14:textId="77777777" w:rsidR="00114EB8" w:rsidRPr="00114EB8" w:rsidRDefault="00114EB8" w:rsidP="00114EB8">
            <w:pPr>
              <w:spacing w:before="0" w:after="0"/>
              <w:contextualSpacing/>
              <w:rPr>
                <w:szCs w:val="20"/>
              </w:rPr>
            </w:pPr>
            <w:r w:rsidRPr="00114EB8">
              <w:rPr>
                <w:szCs w:val="20"/>
              </w:rPr>
              <w:t>A place on the body of a person where an injury occurred.</w:t>
            </w:r>
          </w:p>
        </w:tc>
        <w:tc>
          <w:tcPr>
            <w:tcW w:w="832" w:type="pct"/>
          </w:tcPr>
          <w:p w14:paraId="1CB427D6" w14:textId="77777777" w:rsidR="00114EB8" w:rsidRPr="00114EB8" w:rsidRDefault="00114EB8" w:rsidP="00114EB8">
            <w:pPr>
              <w:spacing w:before="0" w:after="0"/>
              <w:contextualSpacing/>
              <w:rPr>
                <w:szCs w:val="20"/>
              </w:rPr>
            </w:pPr>
          </w:p>
        </w:tc>
      </w:tr>
      <w:tr w:rsidR="008D43AD" w:rsidRPr="00594D7E" w14:paraId="6E9BA453" w14:textId="77777777" w:rsidTr="00B40DE1">
        <w:tc>
          <w:tcPr>
            <w:tcW w:w="767" w:type="pct"/>
          </w:tcPr>
          <w:p w14:paraId="45A305AF" w14:textId="77777777" w:rsidR="00114EB8" w:rsidRPr="00114EB8" w:rsidRDefault="00114EB8" w:rsidP="00114EB8">
            <w:pPr>
              <w:spacing w:before="0" w:after="0"/>
              <w:contextualSpacing/>
              <w:rPr>
                <w:szCs w:val="20"/>
              </w:rPr>
            </w:pPr>
            <w:r w:rsidRPr="00114EB8">
              <w:rPr>
                <w:szCs w:val="20"/>
              </w:rPr>
              <w:t>severity</w:t>
            </w:r>
          </w:p>
        </w:tc>
        <w:tc>
          <w:tcPr>
            <w:tcW w:w="1223" w:type="pct"/>
          </w:tcPr>
          <w:p w14:paraId="1A1DE983" w14:textId="77777777" w:rsidR="00114EB8" w:rsidRPr="00114EB8" w:rsidRDefault="00114EB8" w:rsidP="00114EB8">
            <w:pPr>
              <w:spacing w:before="0" w:after="0"/>
              <w:contextualSpacing/>
              <w:rPr>
                <w:szCs w:val="20"/>
              </w:rPr>
            </w:pPr>
            <w:r w:rsidRPr="00114EB8">
              <w:rPr>
                <w:szCs w:val="20"/>
              </w:rPr>
              <w:t>nc:InjurySeverityText</w:t>
            </w:r>
          </w:p>
        </w:tc>
        <w:tc>
          <w:tcPr>
            <w:tcW w:w="742" w:type="pct"/>
          </w:tcPr>
          <w:p w14:paraId="0893FF64" w14:textId="77777777" w:rsidR="00114EB8" w:rsidRPr="00114EB8" w:rsidRDefault="00114EB8" w:rsidP="00114EB8">
            <w:pPr>
              <w:spacing w:before="0" w:after="0"/>
              <w:contextualSpacing/>
              <w:rPr>
                <w:szCs w:val="20"/>
                <w:u w:val="single"/>
              </w:rPr>
            </w:pPr>
            <w:r w:rsidRPr="00114EB8">
              <w:rPr>
                <w:szCs w:val="20"/>
              </w:rPr>
              <w:t>nc:TextType</w:t>
            </w:r>
          </w:p>
        </w:tc>
        <w:tc>
          <w:tcPr>
            <w:tcW w:w="1437" w:type="pct"/>
          </w:tcPr>
          <w:p w14:paraId="30B946AB" w14:textId="77777777" w:rsidR="00114EB8" w:rsidRPr="00114EB8" w:rsidRDefault="00114EB8" w:rsidP="00114EB8">
            <w:pPr>
              <w:spacing w:before="0" w:after="0"/>
              <w:contextualSpacing/>
              <w:rPr>
                <w:szCs w:val="20"/>
              </w:rPr>
            </w:pPr>
            <w:r w:rsidRPr="00114EB8">
              <w:rPr>
                <w:szCs w:val="20"/>
              </w:rPr>
              <w:t>A degree of the seriousness or intensity of an injury.</w:t>
            </w:r>
          </w:p>
        </w:tc>
        <w:tc>
          <w:tcPr>
            <w:tcW w:w="832" w:type="pct"/>
          </w:tcPr>
          <w:p w14:paraId="4ED8CF75" w14:textId="77777777" w:rsidR="00114EB8" w:rsidRPr="00114EB8" w:rsidRDefault="00114EB8" w:rsidP="00114EB8">
            <w:pPr>
              <w:spacing w:before="0" w:after="0"/>
              <w:contextualSpacing/>
              <w:rPr>
                <w:szCs w:val="20"/>
              </w:rPr>
            </w:pPr>
          </w:p>
        </w:tc>
      </w:tr>
    </w:tbl>
    <w:p w14:paraId="154D1234" w14:textId="58CD8A19" w:rsidR="00B96305" w:rsidRDefault="00B96305" w:rsidP="00B96305"/>
    <w:p w14:paraId="6037D6C1" w14:textId="1326175F" w:rsidR="002131EC" w:rsidRDefault="00305333" w:rsidP="00305333">
      <w:pPr>
        <w:pStyle w:val="Appendix2"/>
      </w:pPr>
      <w:bookmarkStart w:id="227" w:name="_Toc70692151"/>
      <w:r>
        <w:t>Organization Type</w:t>
      </w:r>
      <w:bookmarkEnd w:id="227"/>
    </w:p>
    <w:p w14:paraId="42BE91DD" w14:textId="46A3FD69" w:rsidR="00324A03" w:rsidRDefault="00324A03" w:rsidP="00324A03">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8</w:t>
        </w:r>
      </w:fldSimple>
      <w:r>
        <w:t xml:space="preserve"> Organizaation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63"/>
        <w:gridCol w:w="2101"/>
        <w:gridCol w:w="1441"/>
        <w:gridCol w:w="2882"/>
        <w:gridCol w:w="1523"/>
      </w:tblGrid>
      <w:tr w:rsidR="006E072D" w:rsidRPr="00B944E0" w14:paraId="37A92C10" w14:textId="77777777" w:rsidTr="00324A03">
        <w:trPr>
          <w:tblHeader/>
        </w:trPr>
        <w:tc>
          <w:tcPr>
            <w:tcW w:w="908" w:type="pct"/>
            <w:shd w:val="clear" w:color="auto" w:fill="D9D9D9" w:themeFill="background1" w:themeFillShade="D9"/>
          </w:tcPr>
          <w:p w14:paraId="0EF2013C" w14:textId="77777777" w:rsidR="00B944E0" w:rsidRPr="00B944E0" w:rsidRDefault="00B944E0" w:rsidP="00B944E0">
            <w:pPr>
              <w:spacing w:before="0" w:after="0"/>
              <w:contextualSpacing/>
              <w:rPr>
                <w:b/>
                <w:bCs/>
                <w:szCs w:val="20"/>
              </w:rPr>
            </w:pPr>
            <w:r w:rsidRPr="00B944E0">
              <w:rPr>
                <w:b/>
                <w:bCs/>
                <w:szCs w:val="20"/>
              </w:rPr>
              <w:t>JSON Name</w:t>
            </w:r>
          </w:p>
        </w:tc>
        <w:tc>
          <w:tcPr>
            <w:tcW w:w="1082" w:type="pct"/>
            <w:shd w:val="clear" w:color="auto" w:fill="D9D9D9" w:themeFill="background1" w:themeFillShade="D9"/>
          </w:tcPr>
          <w:p w14:paraId="75260EB8" w14:textId="77777777" w:rsidR="00B944E0" w:rsidRPr="00B944E0" w:rsidRDefault="00B944E0" w:rsidP="00B944E0">
            <w:pPr>
              <w:spacing w:before="0" w:after="0"/>
              <w:contextualSpacing/>
              <w:rPr>
                <w:b/>
                <w:bCs/>
                <w:szCs w:val="20"/>
              </w:rPr>
            </w:pPr>
            <w:r w:rsidRPr="00B944E0">
              <w:rPr>
                <w:b/>
                <w:bCs/>
                <w:szCs w:val="20"/>
              </w:rPr>
              <w:t>Data element</w:t>
            </w:r>
          </w:p>
        </w:tc>
        <w:tc>
          <w:tcPr>
            <w:tcW w:w="742" w:type="pct"/>
            <w:shd w:val="clear" w:color="auto" w:fill="D9D9D9" w:themeFill="background1" w:themeFillShade="D9"/>
          </w:tcPr>
          <w:p w14:paraId="500FA453" w14:textId="77777777" w:rsidR="00B944E0" w:rsidRPr="00B944E0" w:rsidRDefault="00B944E0" w:rsidP="00B944E0">
            <w:pPr>
              <w:spacing w:before="0" w:after="0"/>
              <w:contextualSpacing/>
              <w:rPr>
                <w:b/>
                <w:bCs/>
                <w:szCs w:val="20"/>
              </w:rPr>
            </w:pPr>
            <w:r w:rsidRPr="00B944E0">
              <w:rPr>
                <w:b/>
                <w:bCs/>
                <w:szCs w:val="20"/>
              </w:rPr>
              <w:t>Type</w:t>
            </w:r>
          </w:p>
        </w:tc>
        <w:tc>
          <w:tcPr>
            <w:tcW w:w="1484" w:type="pct"/>
            <w:shd w:val="clear" w:color="auto" w:fill="D9D9D9" w:themeFill="background1" w:themeFillShade="D9"/>
          </w:tcPr>
          <w:p w14:paraId="031FEB2F" w14:textId="77777777" w:rsidR="00B944E0" w:rsidRPr="00B944E0" w:rsidRDefault="00B944E0" w:rsidP="00B944E0">
            <w:pPr>
              <w:spacing w:before="0" w:after="0"/>
              <w:contextualSpacing/>
              <w:rPr>
                <w:b/>
                <w:bCs/>
                <w:szCs w:val="20"/>
              </w:rPr>
            </w:pPr>
            <w:r w:rsidRPr="00B944E0">
              <w:rPr>
                <w:b/>
                <w:bCs/>
                <w:szCs w:val="20"/>
              </w:rPr>
              <w:t>Description</w:t>
            </w:r>
          </w:p>
        </w:tc>
        <w:tc>
          <w:tcPr>
            <w:tcW w:w="784" w:type="pct"/>
            <w:shd w:val="clear" w:color="auto" w:fill="D9D9D9" w:themeFill="background1" w:themeFillShade="D9"/>
          </w:tcPr>
          <w:p w14:paraId="7A8E142E" w14:textId="77777777" w:rsidR="00B944E0" w:rsidRPr="00B944E0" w:rsidRDefault="00B944E0" w:rsidP="00B944E0">
            <w:pPr>
              <w:spacing w:before="0" w:after="0"/>
              <w:contextualSpacing/>
              <w:rPr>
                <w:b/>
                <w:bCs/>
                <w:szCs w:val="20"/>
              </w:rPr>
            </w:pPr>
            <w:r w:rsidRPr="00B944E0">
              <w:rPr>
                <w:b/>
                <w:bCs/>
                <w:szCs w:val="20"/>
              </w:rPr>
              <w:t>Comment</w:t>
            </w:r>
          </w:p>
        </w:tc>
      </w:tr>
      <w:tr w:rsidR="006E072D" w:rsidRPr="00B944E0" w14:paraId="50CA8A44" w14:textId="77777777" w:rsidTr="00324A03">
        <w:tc>
          <w:tcPr>
            <w:tcW w:w="908" w:type="pct"/>
          </w:tcPr>
          <w:p w14:paraId="700C3C40" w14:textId="77777777" w:rsidR="00B944E0" w:rsidRPr="00B944E0" w:rsidRDefault="00B944E0" w:rsidP="00B944E0">
            <w:pPr>
              <w:spacing w:before="0" w:after="0"/>
              <w:contextualSpacing/>
              <w:rPr>
                <w:szCs w:val="20"/>
              </w:rPr>
            </w:pPr>
            <w:r w:rsidRPr="00B944E0">
              <w:rPr>
                <w:szCs w:val="20"/>
              </w:rPr>
              <w:t>activity</w:t>
            </w:r>
          </w:p>
        </w:tc>
        <w:tc>
          <w:tcPr>
            <w:tcW w:w="1082" w:type="pct"/>
          </w:tcPr>
          <w:p w14:paraId="2070464F" w14:textId="77777777" w:rsidR="00B944E0" w:rsidRPr="00B944E0" w:rsidRDefault="00B944E0" w:rsidP="00B944E0">
            <w:pPr>
              <w:spacing w:before="0" w:after="0"/>
              <w:contextualSpacing/>
              <w:rPr>
                <w:szCs w:val="20"/>
              </w:rPr>
            </w:pPr>
            <w:r w:rsidRPr="00B944E0">
              <w:rPr>
                <w:szCs w:val="20"/>
              </w:rPr>
              <w:t>nc:OrganizationActivityText</w:t>
            </w:r>
          </w:p>
        </w:tc>
        <w:tc>
          <w:tcPr>
            <w:tcW w:w="742" w:type="pct"/>
          </w:tcPr>
          <w:p w14:paraId="0E45FD46" w14:textId="77777777" w:rsidR="00B944E0" w:rsidRPr="00B944E0" w:rsidRDefault="00B944E0" w:rsidP="00B944E0">
            <w:pPr>
              <w:spacing w:before="0" w:after="0"/>
              <w:contextualSpacing/>
              <w:rPr>
                <w:szCs w:val="20"/>
              </w:rPr>
            </w:pPr>
            <w:r w:rsidRPr="00B944E0">
              <w:rPr>
                <w:szCs w:val="20"/>
              </w:rPr>
              <w:t>nc:TextType</w:t>
            </w:r>
          </w:p>
        </w:tc>
        <w:tc>
          <w:tcPr>
            <w:tcW w:w="1484" w:type="pct"/>
          </w:tcPr>
          <w:p w14:paraId="2E121F3A" w14:textId="77777777" w:rsidR="00B944E0" w:rsidRPr="00B944E0" w:rsidRDefault="00B944E0" w:rsidP="00B944E0">
            <w:pPr>
              <w:spacing w:before="0" w:after="0"/>
              <w:contextualSpacing/>
              <w:rPr>
                <w:szCs w:val="20"/>
              </w:rPr>
            </w:pPr>
            <w:r w:rsidRPr="00B944E0">
              <w:rPr>
                <w:szCs w:val="20"/>
              </w:rPr>
              <w:t>An activity that an organization is known or thought to be involved with.</w:t>
            </w:r>
          </w:p>
        </w:tc>
        <w:tc>
          <w:tcPr>
            <w:tcW w:w="784" w:type="pct"/>
          </w:tcPr>
          <w:p w14:paraId="0844C1C6" w14:textId="71B2E121" w:rsidR="00B944E0" w:rsidRPr="00B944E0" w:rsidRDefault="00B944E0" w:rsidP="00B944E0">
            <w:pPr>
              <w:spacing w:before="0" w:after="0"/>
              <w:contextualSpacing/>
              <w:rPr>
                <w:szCs w:val="20"/>
              </w:rPr>
            </w:pPr>
            <w:r w:rsidRPr="00B944E0">
              <w:rPr>
                <w:szCs w:val="20"/>
              </w:rPr>
              <w:t>Ex: law enforcement,</w:t>
            </w:r>
            <w:r w:rsidR="006E072D">
              <w:rPr>
                <w:szCs w:val="20"/>
              </w:rPr>
              <w:t xml:space="preserve"> </w:t>
            </w:r>
            <w:r w:rsidRPr="00B944E0">
              <w:rPr>
                <w:szCs w:val="20"/>
              </w:rPr>
              <w:t>supervision</w:t>
            </w:r>
          </w:p>
        </w:tc>
      </w:tr>
      <w:tr w:rsidR="006E072D" w:rsidRPr="00B944E0" w14:paraId="08B48AFB" w14:textId="77777777" w:rsidTr="00324A03">
        <w:tc>
          <w:tcPr>
            <w:tcW w:w="908" w:type="pct"/>
          </w:tcPr>
          <w:p w14:paraId="05273B88" w14:textId="77777777" w:rsidR="00B944E0" w:rsidRPr="00B944E0" w:rsidRDefault="00B944E0" w:rsidP="00B944E0">
            <w:pPr>
              <w:spacing w:before="0" w:after="0"/>
              <w:contextualSpacing/>
              <w:rPr>
                <w:szCs w:val="20"/>
              </w:rPr>
            </w:pPr>
            <w:r w:rsidRPr="00B944E0">
              <w:rPr>
                <w:szCs w:val="20"/>
              </w:rPr>
              <w:t>branchName</w:t>
            </w:r>
          </w:p>
        </w:tc>
        <w:tc>
          <w:tcPr>
            <w:tcW w:w="1082" w:type="pct"/>
          </w:tcPr>
          <w:p w14:paraId="4D23884D" w14:textId="77777777" w:rsidR="00B944E0" w:rsidRPr="00B944E0" w:rsidRDefault="00B944E0" w:rsidP="00B944E0">
            <w:pPr>
              <w:spacing w:before="0" w:after="0"/>
              <w:contextualSpacing/>
              <w:rPr>
                <w:szCs w:val="20"/>
              </w:rPr>
            </w:pPr>
            <w:r w:rsidRPr="00B944E0">
              <w:rPr>
                <w:szCs w:val="20"/>
              </w:rPr>
              <w:t>nc:OrganizationBranchName</w:t>
            </w:r>
          </w:p>
        </w:tc>
        <w:tc>
          <w:tcPr>
            <w:tcW w:w="742" w:type="pct"/>
          </w:tcPr>
          <w:p w14:paraId="6730DF24"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58ED5ADE" w14:textId="77777777" w:rsidR="00B944E0" w:rsidRPr="00B944E0" w:rsidRDefault="00B944E0" w:rsidP="00B944E0">
            <w:pPr>
              <w:spacing w:before="0" w:after="0"/>
              <w:contextualSpacing/>
              <w:rPr>
                <w:szCs w:val="20"/>
              </w:rPr>
            </w:pPr>
            <w:r w:rsidRPr="00B944E0">
              <w:rPr>
                <w:szCs w:val="20"/>
              </w:rPr>
              <w:t>A name of the chapter or branch by which an organization is known within a larger group of organizations.</w:t>
            </w:r>
          </w:p>
        </w:tc>
        <w:tc>
          <w:tcPr>
            <w:tcW w:w="784" w:type="pct"/>
          </w:tcPr>
          <w:p w14:paraId="24C3DAFB" w14:textId="77777777" w:rsidR="00B944E0" w:rsidRPr="00B944E0" w:rsidRDefault="00B944E0" w:rsidP="00B944E0">
            <w:pPr>
              <w:spacing w:before="0" w:after="0"/>
              <w:contextualSpacing/>
              <w:rPr>
                <w:szCs w:val="20"/>
              </w:rPr>
            </w:pPr>
          </w:p>
        </w:tc>
      </w:tr>
      <w:tr w:rsidR="006E072D" w:rsidRPr="00B944E0" w14:paraId="1B696BE6" w14:textId="77777777" w:rsidTr="00324A03">
        <w:tc>
          <w:tcPr>
            <w:tcW w:w="908" w:type="pct"/>
          </w:tcPr>
          <w:p w14:paraId="114470B7" w14:textId="77777777" w:rsidR="00B944E0" w:rsidRPr="00B944E0" w:rsidRDefault="00B944E0" w:rsidP="00B944E0">
            <w:pPr>
              <w:spacing w:before="0" w:after="0"/>
              <w:contextualSpacing/>
              <w:rPr>
                <w:szCs w:val="20"/>
              </w:rPr>
            </w:pPr>
            <w:r w:rsidRPr="00B944E0">
              <w:rPr>
                <w:szCs w:val="20"/>
              </w:rPr>
              <w:lastRenderedPageBreak/>
              <w:t>dayContact</w:t>
            </w:r>
          </w:p>
        </w:tc>
        <w:tc>
          <w:tcPr>
            <w:tcW w:w="1082" w:type="pct"/>
          </w:tcPr>
          <w:p w14:paraId="09A4D26F" w14:textId="77777777" w:rsidR="00B944E0" w:rsidRPr="00B944E0" w:rsidRDefault="00B944E0" w:rsidP="00B944E0">
            <w:pPr>
              <w:spacing w:before="0" w:after="0"/>
              <w:contextualSpacing/>
              <w:rPr>
                <w:szCs w:val="20"/>
              </w:rPr>
            </w:pPr>
            <w:r w:rsidRPr="00B944E0">
              <w:rPr>
                <w:szCs w:val="20"/>
              </w:rPr>
              <w:t>nc:OrganizationDayContactInformation</w:t>
            </w:r>
          </w:p>
        </w:tc>
        <w:tc>
          <w:tcPr>
            <w:tcW w:w="742" w:type="pct"/>
          </w:tcPr>
          <w:p w14:paraId="13299769"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DA25BA1" w14:textId="77777777" w:rsidR="00B944E0" w:rsidRPr="00B944E0" w:rsidRDefault="00B944E0" w:rsidP="00B944E0">
            <w:pPr>
              <w:spacing w:before="0" w:after="0"/>
              <w:contextualSpacing/>
              <w:rPr>
                <w:szCs w:val="20"/>
              </w:rPr>
            </w:pPr>
            <w:r w:rsidRPr="00B944E0">
              <w:rPr>
                <w:szCs w:val="20"/>
              </w:rPr>
              <w:t>A means of contacting an organization during daytime hours.</w:t>
            </w:r>
          </w:p>
        </w:tc>
        <w:tc>
          <w:tcPr>
            <w:tcW w:w="784" w:type="pct"/>
          </w:tcPr>
          <w:p w14:paraId="18A20A14" w14:textId="77777777" w:rsidR="00B944E0" w:rsidRPr="00B944E0" w:rsidRDefault="00B944E0" w:rsidP="00B944E0">
            <w:pPr>
              <w:spacing w:before="0" w:after="0"/>
              <w:contextualSpacing/>
              <w:rPr>
                <w:szCs w:val="20"/>
              </w:rPr>
            </w:pPr>
          </w:p>
        </w:tc>
      </w:tr>
      <w:tr w:rsidR="006E072D" w:rsidRPr="00B944E0" w14:paraId="6CB89E86" w14:textId="77777777" w:rsidTr="00324A03">
        <w:tc>
          <w:tcPr>
            <w:tcW w:w="908" w:type="pct"/>
          </w:tcPr>
          <w:p w14:paraId="365D06BC" w14:textId="77777777" w:rsidR="00B944E0" w:rsidRPr="00B944E0" w:rsidRDefault="00B944E0" w:rsidP="00B944E0">
            <w:pPr>
              <w:spacing w:before="0" w:after="0"/>
              <w:contextualSpacing/>
              <w:rPr>
                <w:szCs w:val="20"/>
              </w:rPr>
            </w:pPr>
            <w:r w:rsidRPr="00B944E0">
              <w:rPr>
                <w:szCs w:val="20"/>
              </w:rPr>
              <w:t>doingBusinessAsName</w:t>
            </w:r>
          </w:p>
        </w:tc>
        <w:tc>
          <w:tcPr>
            <w:tcW w:w="1082" w:type="pct"/>
          </w:tcPr>
          <w:p w14:paraId="29D82C45" w14:textId="77777777" w:rsidR="00B944E0" w:rsidRPr="00B944E0" w:rsidRDefault="00B944E0" w:rsidP="00B944E0">
            <w:pPr>
              <w:spacing w:before="0" w:after="0"/>
              <w:contextualSpacing/>
              <w:rPr>
                <w:szCs w:val="20"/>
              </w:rPr>
            </w:pPr>
            <w:r w:rsidRPr="00B944E0">
              <w:rPr>
                <w:szCs w:val="20"/>
              </w:rPr>
              <w:t>nc:OrganizationDoingBusinessAsName</w:t>
            </w:r>
          </w:p>
        </w:tc>
        <w:tc>
          <w:tcPr>
            <w:tcW w:w="742" w:type="pct"/>
          </w:tcPr>
          <w:p w14:paraId="652721F7"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294EE4D6" w14:textId="77777777" w:rsidR="00B944E0" w:rsidRPr="00B944E0" w:rsidRDefault="00B944E0" w:rsidP="00B944E0">
            <w:pPr>
              <w:spacing w:before="0" w:after="0"/>
              <w:contextualSpacing/>
              <w:rPr>
                <w:szCs w:val="20"/>
              </w:rPr>
            </w:pPr>
            <w:r w:rsidRPr="00B944E0">
              <w:rPr>
                <w:szCs w:val="20"/>
              </w:rPr>
              <w:t>A name an organization uses for conducting business.</w:t>
            </w:r>
          </w:p>
        </w:tc>
        <w:tc>
          <w:tcPr>
            <w:tcW w:w="784" w:type="pct"/>
          </w:tcPr>
          <w:p w14:paraId="52ADB2FE" w14:textId="77777777" w:rsidR="00B944E0" w:rsidRPr="00B944E0" w:rsidRDefault="00B944E0" w:rsidP="00B944E0">
            <w:pPr>
              <w:spacing w:before="0" w:after="0"/>
              <w:contextualSpacing/>
              <w:rPr>
                <w:szCs w:val="20"/>
              </w:rPr>
            </w:pPr>
          </w:p>
        </w:tc>
      </w:tr>
      <w:tr w:rsidR="006E072D" w:rsidRPr="00B944E0" w14:paraId="0282EF15" w14:textId="77777777" w:rsidTr="00324A03">
        <w:tc>
          <w:tcPr>
            <w:tcW w:w="908" w:type="pct"/>
          </w:tcPr>
          <w:p w14:paraId="01A67C3C" w14:textId="77777777" w:rsidR="00B944E0" w:rsidRPr="00B944E0" w:rsidRDefault="00B944E0" w:rsidP="00B944E0">
            <w:pPr>
              <w:spacing w:before="0" w:after="0"/>
              <w:contextualSpacing/>
              <w:rPr>
                <w:szCs w:val="20"/>
              </w:rPr>
            </w:pPr>
            <w:r w:rsidRPr="00B944E0">
              <w:rPr>
                <w:szCs w:val="20"/>
              </w:rPr>
              <w:t>emergencyContact</w:t>
            </w:r>
          </w:p>
        </w:tc>
        <w:tc>
          <w:tcPr>
            <w:tcW w:w="1082" w:type="pct"/>
          </w:tcPr>
          <w:p w14:paraId="6AF8BF85" w14:textId="77777777" w:rsidR="00B944E0" w:rsidRPr="00B944E0" w:rsidRDefault="00B944E0" w:rsidP="00B944E0">
            <w:pPr>
              <w:spacing w:before="0" w:after="0"/>
              <w:contextualSpacing/>
              <w:rPr>
                <w:szCs w:val="20"/>
              </w:rPr>
            </w:pPr>
            <w:r w:rsidRPr="00B944E0">
              <w:rPr>
                <w:szCs w:val="20"/>
              </w:rPr>
              <w:t>nc:OrganizationEmergencyContactInformation</w:t>
            </w:r>
          </w:p>
        </w:tc>
        <w:tc>
          <w:tcPr>
            <w:tcW w:w="742" w:type="pct"/>
          </w:tcPr>
          <w:p w14:paraId="63D83439"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78584B17" w14:textId="77777777" w:rsidR="00B944E0" w:rsidRPr="00B944E0" w:rsidRDefault="00B944E0" w:rsidP="00B944E0">
            <w:pPr>
              <w:spacing w:before="0" w:after="0"/>
              <w:contextualSpacing/>
              <w:rPr>
                <w:szCs w:val="20"/>
              </w:rPr>
            </w:pPr>
            <w:r w:rsidRPr="00B944E0">
              <w:rPr>
                <w:szCs w:val="20"/>
              </w:rPr>
              <w:t>A means of contacting an organization in the event of an emergency.</w:t>
            </w:r>
          </w:p>
        </w:tc>
        <w:tc>
          <w:tcPr>
            <w:tcW w:w="784" w:type="pct"/>
          </w:tcPr>
          <w:p w14:paraId="6E45B022" w14:textId="77777777" w:rsidR="00B944E0" w:rsidRPr="00B944E0" w:rsidRDefault="00B944E0" w:rsidP="00B944E0">
            <w:pPr>
              <w:spacing w:before="0" w:after="0"/>
              <w:contextualSpacing/>
              <w:rPr>
                <w:szCs w:val="20"/>
              </w:rPr>
            </w:pPr>
          </w:p>
        </w:tc>
      </w:tr>
      <w:tr w:rsidR="006E072D" w:rsidRPr="00B944E0" w14:paraId="43FFCAF5" w14:textId="77777777" w:rsidTr="00324A03">
        <w:tc>
          <w:tcPr>
            <w:tcW w:w="908" w:type="pct"/>
          </w:tcPr>
          <w:p w14:paraId="741AAD4D" w14:textId="77777777" w:rsidR="00B944E0" w:rsidRPr="00B944E0" w:rsidRDefault="00B944E0" w:rsidP="00B944E0">
            <w:pPr>
              <w:spacing w:before="0" w:after="0"/>
              <w:contextualSpacing/>
              <w:rPr>
                <w:szCs w:val="20"/>
              </w:rPr>
            </w:pPr>
            <w:r w:rsidRPr="00B944E0">
              <w:rPr>
                <w:szCs w:val="20"/>
              </w:rPr>
              <w:t>establishedDate</w:t>
            </w:r>
          </w:p>
        </w:tc>
        <w:tc>
          <w:tcPr>
            <w:tcW w:w="1082" w:type="pct"/>
          </w:tcPr>
          <w:p w14:paraId="3E77576A" w14:textId="77777777" w:rsidR="00B944E0" w:rsidRPr="00B944E0" w:rsidRDefault="00B944E0" w:rsidP="00B944E0">
            <w:pPr>
              <w:spacing w:before="0" w:after="0"/>
              <w:contextualSpacing/>
              <w:rPr>
                <w:szCs w:val="20"/>
              </w:rPr>
            </w:pPr>
            <w:r w:rsidRPr="00B944E0">
              <w:rPr>
                <w:szCs w:val="20"/>
              </w:rPr>
              <w:t>nc:OrganizationEstablishedDate</w:t>
            </w:r>
          </w:p>
        </w:tc>
        <w:tc>
          <w:tcPr>
            <w:tcW w:w="742" w:type="pct"/>
          </w:tcPr>
          <w:p w14:paraId="03615268" w14:textId="77777777" w:rsidR="00B944E0" w:rsidRPr="00B944E0" w:rsidRDefault="00B944E0" w:rsidP="00B944E0">
            <w:pPr>
              <w:spacing w:before="0" w:after="0"/>
              <w:contextualSpacing/>
              <w:rPr>
                <w:szCs w:val="20"/>
                <w:u w:val="single"/>
              </w:rPr>
            </w:pPr>
            <w:r w:rsidRPr="00B944E0">
              <w:rPr>
                <w:szCs w:val="20"/>
              </w:rPr>
              <w:t>nc:DateType</w:t>
            </w:r>
          </w:p>
        </w:tc>
        <w:tc>
          <w:tcPr>
            <w:tcW w:w="1484" w:type="pct"/>
          </w:tcPr>
          <w:p w14:paraId="47A30B8A" w14:textId="77777777" w:rsidR="00B944E0" w:rsidRPr="00B944E0" w:rsidRDefault="00B944E0" w:rsidP="00B944E0">
            <w:pPr>
              <w:spacing w:before="0" w:after="0"/>
              <w:contextualSpacing/>
              <w:rPr>
                <w:szCs w:val="20"/>
              </w:rPr>
            </w:pPr>
            <w:r w:rsidRPr="00B944E0">
              <w:rPr>
                <w:szCs w:val="20"/>
              </w:rPr>
              <w:t>A date an organization was started.</w:t>
            </w:r>
          </w:p>
        </w:tc>
        <w:tc>
          <w:tcPr>
            <w:tcW w:w="784" w:type="pct"/>
          </w:tcPr>
          <w:p w14:paraId="54FE89F8" w14:textId="77777777" w:rsidR="00B944E0" w:rsidRPr="00B944E0" w:rsidRDefault="00B944E0" w:rsidP="00B944E0">
            <w:pPr>
              <w:spacing w:before="0" w:after="0"/>
              <w:contextualSpacing/>
              <w:rPr>
                <w:szCs w:val="20"/>
              </w:rPr>
            </w:pPr>
          </w:p>
        </w:tc>
      </w:tr>
      <w:tr w:rsidR="006E072D" w:rsidRPr="00B944E0" w14:paraId="766B1BC1" w14:textId="77777777" w:rsidTr="00324A03">
        <w:tc>
          <w:tcPr>
            <w:tcW w:w="908" w:type="pct"/>
          </w:tcPr>
          <w:p w14:paraId="4719E701" w14:textId="77777777" w:rsidR="00B944E0" w:rsidRPr="00B944E0" w:rsidRDefault="00B944E0" w:rsidP="00B944E0">
            <w:pPr>
              <w:spacing w:before="0" w:after="0"/>
              <w:contextualSpacing/>
              <w:rPr>
                <w:szCs w:val="20"/>
              </w:rPr>
            </w:pPr>
            <w:r w:rsidRPr="00B944E0">
              <w:rPr>
                <w:szCs w:val="20"/>
              </w:rPr>
              <w:t>eveningContact</w:t>
            </w:r>
          </w:p>
        </w:tc>
        <w:tc>
          <w:tcPr>
            <w:tcW w:w="1082" w:type="pct"/>
          </w:tcPr>
          <w:p w14:paraId="47BFEE93" w14:textId="77777777" w:rsidR="00B944E0" w:rsidRPr="00B944E0" w:rsidRDefault="00B944E0" w:rsidP="00B944E0">
            <w:pPr>
              <w:spacing w:before="0" w:after="0"/>
              <w:contextualSpacing/>
              <w:rPr>
                <w:szCs w:val="20"/>
              </w:rPr>
            </w:pPr>
            <w:r w:rsidRPr="00B944E0">
              <w:rPr>
                <w:szCs w:val="20"/>
              </w:rPr>
              <w:t>nc:OrganizationEveningContactInformation</w:t>
            </w:r>
          </w:p>
        </w:tc>
        <w:tc>
          <w:tcPr>
            <w:tcW w:w="742" w:type="pct"/>
          </w:tcPr>
          <w:p w14:paraId="293055BF"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E5639C8" w14:textId="77777777" w:rsidR="00B944E0" w:rsidRPr="00B944E0" w:rsidRDefault="00B944E0" w:rsidP="00B944E0">
            <w:pPr>
              <w:spacing w:before="0" w:after="0"/>
              <w:contextualSpacing/>
              <w:rPr>
                <w:szCs w:val="20"/>
              </w:rPr>
            </w:pPr>
            <w:r w:rsidRPr="00B944E0">
              <w:rPr>
                <w:szCs w:val="20"/>
              </w:rPr>
              <w:t>A means of contacting an organization during evening or early night hours.</w:t>
            </w:r>
          </w:p>
        </w:tc>
        <w:tc>
          <w:tcPr>
            <w:tcW w:w="784" w:type="pct"/>
          </w:tcPr>
          <w:p w14:paraId="0CF38CBE" w14:textId="77777777" w:rsidR="00B944E0" w:rsidRPr="00B944E0" w:rsidRDefault="00B944E0" w:rsidP="00B944E0">
            <w:pPr>
              <w:spacing w:before="0" w:after="0"/>
              <w:contextualSpacing/>
              <w:rPr>
                <w:szCs w:val="20"/>
              </w:rPr>
            </w:pPr>
          </w:p>
        </w:tc>
      </w:tr>
      <w:tr w:rsidR="006E072D" w:rsidRPr="00B944E0" w14:paraId="34249BD0" w14:textId="77777777" w:rsidTr="00324A03">
        <w:tc>
          <w:tcPr>
            <w:tcW w:w="908" w:type="pct"/>
          </w:tcPr>
          <w:p w14:paraId="0614A6F0" w14:textId="77777777" w:rsidR="00B944E0" w:rsidRPr="00B944E0" w:rsidRDefault="00B944E0" w:rsidP="00B944E0">
            <w:pPr>
              <w:spacing w:before="0" w:after="0"/>
              <w:contextualSpacing/>
              <w:rPr>
                <w:szCs w:val="20"/>
              </w:rPr>
            </w:pPr>
            <w:r w:rsidRPr="00B944E0">
              <w:rPr>
                <w:szCs w:val="20"/>
              </w:rPr>
              <w:t>identification</w:t>
            </w:r>
          </w:p>
        </w:tc>
        <w:tc>
          <w:tcPr>
            <w:tcW w:w="1082" w:type="pct"/>
          </w:tcPr>
          <w:p w14:paraId="61550759" w14:textId="77777777" w:rsidR="00B944E0" w:rsidRPr="00B944E0" w:rsidRDefault="00B944E0" w:rsidP="00B944E0">
            <w:pPr>
              <w:spacing w:before="0" w:after="0"/>
              <w:contextualSpacing/>
              <w:rPr>
                <w:szCs w:val="20"/>
              </w:rPr>
            </w:pPr>
            <w:r w:rsidRPr="00B944E0">
              <w:rPr>
                <w:szCs w:val="20"/>
              </w:rPr>
              <w:t>nc:OrganizationIdentification</w:t>
            </w:r>
          </w:p>
        </w:tc>
        <w:tc>
          <w:tcPr>
            <w:tcW w:w="742" w:type="pct"/>
          </w:tcPr>
          <w:p w14:paraId="1607CA16"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43E05EEC" w14:textId="77777777" w:rsidR="00B944E0" w:rsidRPr="00B944E0" w:rsidRDefault="00B944E0" w:rsidP="00B944E0">
            <w:pPr>
              <w:spacing w:before="0" w:after="0"/>
              <w:contextualSpacing/>
              <w:rPr>
                <w:szCs w:val="20"/>
              </w:rPr>
            </w:pPr>
            <w:r w:rsidRPr="00B944E0">
              <w:rPr>
                <w:szCs w:val="20"/>
              </w:rPr>
              <w:t>An identification that references an organization.</w:t>
            </w:r>
          </w:p>
        </w:tc>
        <w:tc>
          <w:tcPr>
            <w:tcW w:w="784" w:type="pct"/>
          </w:tcPr>
          <w:p w14:paraId="11A64EAA" w14:textId="77777777" w:rsidR="00B944E0" w:rsidRPr="00B944E0" w:rsidRDefault="00B944E0" w:rsidP="00B944E0">
            <w:pPr>
              <w:spacing w:before="0" w:after="0"/>
              <w:contextualSpacing/>
              <w:rPr>
                <w:szCs w:val="20"/>
              </w:rPr>
            </w:pPr>
            <w:r w:rsidRPr="00B944E0">
              <w:rPr>
                <w:szCs w:val="20"/>
              </w:rPr>
              <w:t>For a school, this would be a school identifier, for a lien holder, this would be a lien holder identifier, for a court, this would be a court identifier.</w:t>
            </w:r>
          </w:p>
        </w:tc>
      </w:tr>
      <w:tr w:rsidR="006E072D" w:rsidRPr="00B944E0" w14:paraId="22131BF9" w14:textId="77777777" w:rsidTr="00324A03">
        <w:tc>
          <w:tcPr>
            <w:tcW w:w="908" w:type="pct"/>
          </w:tcPr>
          <w:p w14:paraId="7B7A3C0C" w14:textId="77777777" w:rsidR="00B944E0" w:rsidRPr="00B944E0" w:rsidRDefault="00B944E0" w:rsidP="00B944E0">
            <w:pPr>
              <w:spacing w:before="0" w:after="0"/>
              <w:contextualSpacing/>
              <w:rPr>
                <w:szCs w:val="20"/>
              </w:rPr>
            </w:pPr>
            <w:r w:rsidRPr="00B944E0">
              <w:rPr>
                <w:szCs w:val="20"/>
              </w:rPr>
              <w:t>localIdentification</w:t>
            </w:r>
          </w:p>
        </w:tc>
        <w:tc>
          <w:tcPr>
            <w:tcW w:w="1082" w:type="pct"/>
          </w:tcPr>
          <w:p w14:paraId="1B5E8F20" w14:textId="77777777" w:rsidR="00B944E0" w:rsidRPr="00B944E0" w:rsidRDefault="00B944E0" w:rsidP="00B944E0">
            <w:pPr>
              <w:spacing w:before="0" w:after="0"/>
              <w:contextualSpacing/>
              <w:rPr>
                <w:szCs w:val="20"/>
              </w:rPr>
            </w:pPr>
            <w:r w:rsidRPr="00B944E0">
              <w:rPr>
                <w:szCs w:val="20"/>
              </w:rPr>
              <w:t>nc:OrganizationLocalIdentification</w:t>
            </w:r>
          </w:p>
        </w:tc>
        <w:tc>
          <w:tcPr>
            <w:tcW w:w="742" w:type="pct"/>
          </w:tcPr>
          <w:p w14:paraId="15A56E5B"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06876796" w14:textId="77777777" w:rsidR="00B944E0" w:rsidRPr="00B944E0" w:rsidRDefault="00B944E0" w:rsidP="00B944E0">
            <w:pPr>
              <w:spacing w:before="0" w:after="0"/>
              <w:contextualSpacing/>
              <w:rPr>
                <w:szCs w:val="20"/>
              </w:rPr>
            </w:pPr>
            <w:r w:rsidRPr="00B944E0">
              <w:rPr>
                <w:szCs w:val="20"/>
              </w:rPr>
              <w:t>An identification assigned at a local level to an organization.</w:t>
            </w:r>
          </w:p>
        </w:tc>
        <w:tc>
          <w:tcPr>
            <w:tcW w:w="784" w:type="pct"/>
          </w:tcPr>
          <w:p w14:paraId="139DA6C2" w14:textId="77777777" w:rsidR="00B944E0" w:rsidRPr="00B944E0" w:rsidRDefault="00B944E0" w:rsidP="00B944E0">
            <w:pPr>
              <w:spacing w:before="0" w:after="0"/>
              <w:contextualSpacing/>
              <w:rPr>
                <w:szCs w:val="20"/>
              </w:rPr>
            </w:pPr>
          </w:p>
        </w:tc>
      </w:tr>
      <w:tr w:rsidR="006E072D" w:rsidRPr="00B944E0" w14:paraId="2D9CF57E" w14:textId="77777777" w:rsidTr="00324A03">
        <w:tc>
          <w:tcPr>
            <w:tcW w:w="908" w:type="pct"/>
          </w:tcPr>
          <w:p w14:paraId="5224DB79" w14:textId="77777777" w:rsidR="00B944E0" w:rsidRPr="00B944E0" w:rsidRDefault="00B944E0" w:rsidP="00B944E0">
            <w:pPr>
              <w:spacing w:before="0" w:after="0"/>
              <w:contextualSpacing/>
              <w:rPr>
                <w:szCs w:val="20"/>
              </w:rPr>
            </w:pPr>
            <w:r w:rsidRPr="00B944E0">
              <w:rPr>
                <w:szCs w:val="20"/>
              </w:rPr>
              <w:t>location</w:t>
            </w:r>
          </w:p>
        </w:tc>
        <w:tc>
          <w:tcPr>
            <w:tcW w:w="1082" w:type="pct"/>
          </w:tcPr>
          <w:p w14:paraId="6B049DC0" w14:textId="77777777" w:rsidR="00B944E0" w:rsidRPr="00B944E0" w:rsidRDefault="00B944E0" w:rsidP="00B944E0">
            <w:pPr>
              <w:spacing w:before="0" w:after="0"/>
              <w:contextualSpacing/>
              <w:rPr>
                <w:szCs w:val="20"/>
              </w:rPr>
            </w:pPr>
            <w:r w:rsidRPr="00B944E0">
              <w:rPr>
                <w:szCs w:val="20"/>
              </w:rPr>
              <w:t>nc:OrganizationLocation</w:t>
            </w:r>
          </w:p>
        </w:tc>
        <w:tc>
          <w:tcPr>
            <w:tcW w:w="742" w:type="pct"/>
          </w:tcPr>
          <w:p w14:paraId="2B24C510" w14:textId="77777777" w:rsidR="00B944E0" w:rsidRPr="00B944E0" w:rsidRDefault="00B944E0" w:rsidP="00B944E0">
            <w:pPr>
              <w:spacing w:before="0" w:after="0"/>
              <w:contextualSpacing/>
              <w:rPr>
                <w:szCs w:val="20"/>
                <w:u w:val="single"/>
              </w:rPr>
            </w:pPr>
            <w:r w:rsidRPr="00B944E0">
              <w:rPr>
                <w:szCs w:val="20"/>
              </w:rPr>
              <w:t>nc:LocationType</w:t>
            </w:r>
          </w:p>
        </w:tc>
        <w:tc>
          <w:tcPr>
            <w:tcW w:w="1484" w:type="pct"/>
          </w:tcPr>
          <w:p w14:paraId="3CA8C975" w14:textId="77777777" w:rsidR="00B944E0" w:rsidRPr="00B944E0" w:rsidRDefault="00B944E0" w:rsidP="00B944E0">
            <w:pPr>
              <w:spacing w:before="0" w:after="0"/>
              <w:contextualSpacing/>
              <w:rPr>
                <w:szCs w:val="20"/>
              </w:rPr>
            </w:pPr>
            <w:r w:rsidRPr="00B944E0">
              <w:rPr>
                <w:szCs w:val="20"/>
              </w:rPr>
              <w:t>A location of an organization.</w:t>
            </w:r>
          </w:p>
        </w:tc>
        <w:tc>
          <w:tcPr>
            <w:tcW w:w="784" w:type="pct"/>
          </w:tcPr>
          <w:p w14:paraId="324574C2" w14:textId="77777777" w:rsidR="00B944E0" w:rsidRPr="00B944E0" w:rsidRDefault="00B944E0" w:rsidP="00B944E0">
            <w:pPr>
              <w:spacing w:before="0" w:after="0"/>
              <w:contextualSpacing/>
              <w:rPr>
                <w:szCs w:val="20"/>
              </w:rPr>
            </w:pPr>
          </w:p>
        </w:tc>
      </w:tr>
      <w:tr w:rsidR="006E072D" w:rsidRPr="00B944E0" w14:paraId="27C80911" w14:textId="77777777" w:rsidTr="00324A03">
        <w:tc>
          <w:tcPr>
            <w:tcW w:w="908" w:type="pct"/>
          </w:tcPr>
          <w:p w14:paraId="7982B365" w14:textId="77777777" w:rsidR="00B944E0" w:rsidRPr="00B944E0" w:rsidRDefault="00B944E0" w:rsidP="00B944E0">
            <w:pPr>
              <w:spacing w:before="0" w:after="0"/>
              <w:contextualSpacing/>
              <w:rPr>
                <w:szCs w:val="20"/>
              </w:rPr>
            </w:pPr>
            <w:r w:rsidRPr="00B944E0">
              <w:rPr>
                <w:szCs w:val="20"/>
              </w:rPr>
              <w:t>name</w:t>
            </w:r>
          </w:p>
        </w:tc>
        <w:tc>
          <w:tcPr>
            <w:tcW w:w="1082" w:type="pct"/>
          </w:tcPr>
          <w:p w14:paraId="2629149E" w14:textId="77777777" w:rsidR="00B944E0" w:rsidRPr="00B944E0" w:rsidRDefault="00B944E0" w:rsidP="00B944E0">
            <w:pPr>
              <w:spacing w:before="0" w:after="0"/>
              <w:contextualSpacing/>
              <w:rPr>
                <w:szCs w:val="20"/>
              </w:rPr>
            </w:pPr>
            <w:r w:rsidRPr="00B944E0">
              <w:rPr>
                <w:szCs w:val="20"/>
              </w:rPr>
              <w:t>nc:OrganizationName</w:t>
            </w:r>
          </w:p>
        </w:tc>
        <w:tc>
          <w:tcPr>
            <w:tcW w:w="742" w:type="pct"/>
          </w:tcPr>
          <w:p w14:paraId="1108ACAB"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14D4E99A" w14:textId="77777777" w:rsidR="00B944E0" w:rsidRPr="00B944E0" w:rsidRDefault="00B944E0" w:rsidP="00B944E0">
            <w:pPr>
              <w:spacing w:before="0" w:after="0"/>
              <w:contextualSpacing/>
              <w:rPr>
                <w:szCs w:val="20"/>
              </w:rPr>
            </w:pPr>
            <w:r w:rsidRPr="00B944E0">
              <w:rPr>
                <w:szCs w:val="20"/>
              </w:rPr>
              <w:t>A name of an organization.</w:t>
            </w:r>
          </w:p>
        </w:tc>
        <w:tc>
          <w:tcPr>
            <w:tcW w:w="784" w:type="pct"/>
          </w:tcPr>
          <w:p w14:paraId="47126561" w14:textId="77777777" w:rsidR="00B944E0" w:rsidRPr="00B944E0" w:rsidRDefault="00B944E0" w:rsidP="00B944E0">
            <w:pPr>
              <w:spacing w:before="0" w:after="0"/>
              <w:contextualSpacing/>
              <w:rPr>
                <w:szCs w:val="20"/>
              </w:rPr>
            </w:pPr>
          </w:p>
        </w:tc>
      </w:tr>
      <w:tr w:rsidR="006E072D" w:rsidRPr="00B944E0" w14:paraId="5026E77E" w14:textId="77777777" w:rsidTr="00324A03">
        <w:tc>
          <w:tcPr>
            <w:tcW w:w="908" w:type="pct"/>
          </w:tcPr>
          <w:p w14:paraId="401087F3" w14:textId="77777777" w:rsidR="00B944E0" w:rsidRPr="00B944E0" w:rsidRDefault="00B944E0" w:rsidP="00B944E0">
            <w:pPr>
              <w:spacing w:before="0" w:after="0"/>
              <w:contextualSpacing/>
              <w:rPr>
                <w:szCs w:val="20"/>
              </w:rPr>
            </w:pPr>
            <w:r w:rsidRPr="00B944E0">
              <w:rPr>
                <w:szCs w:val="20"/>
              </w:rPr>
              <w:t>nightContact</w:t>
            </w:r>
          </w:p>
        </w:tc>
        <w:tc>
          <w:tcPr>
            <w:tcW w:w="1082" w:type="pct"/>
          </w:tcPr>
          <w:p w14:paraId="553C46A6" w14:textId="77777777" w:rsidR="00B944E0" w:rsidRPr="00B944E0" w:rsidRDefault="00B944E0" w:rsidP="00B944E0">
            <w:pPr>
              <w:spacing w:before="0" w:after="0"/>
              <w:contextualSpacing/>
              <w:rPr>
                <w:szCs w:val="20"/>
              </w:rPr>
            </w:pPr>
            <w:r w:rsidRPr="00B944E0">
              <w:rPr>
                <w:szCs w:val="20"/>
              </w:rPr>
              <w:t>nc:OrganizationNightContactInformation</w:t>
            </w:r>
          </w:p>
        </w:tc>
        <w:tc>
          <w:tcPr>
            <w:tcW w:w="742" w:type="pct"/>
          </w:tcPr>
          <w:p w14:paraId="046F3230"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38E513C9" w14:textId="77777777" w:rsidR="00B944E0" w:rsidRPr="00B944E0" w:rsidRDefault="00B944E0" w:rsidP="00B944E0">
            <w:pPr>
              <w:spacing w:before="0" w:after="0"/>
              <w:contextualSpacing/>
              <w:rPr>
                <w:szCs w:val="20"/>
              </w:rPr>
            </w:pPr>
            <w:r w:rsidRPr="00B944E0">
              <w:rPr>
                <w:szCs w:val="20"/>
              </w:rPr>
              <w:t>A means of contacting an organization during late-night hours.</w:t>
            </w:r>
          </w:p>
        </w:tc>
        <w:tc>
          <w:tcPr>
            <w:tcW w:w="784" w:type="pct"/>
          </w:tcPr>
          <w:p w14:paraId="4734D046" w14:textId="77777777" w:rsidR="00B944E0" w:rsidRPr="00B944E0" w:rsidRDefault="00B944E0" w:rsidP="00B944E0">
            <w:pPr>
              <w:spacing w:before="0" w:after="0"/>
              <w:contextualSpacing/>
              <w:rPr>
                <w:szCs w:val="20"/>
              </w:rPr>
            </w:pPr>
          </w:p>
        </w:tc>
      </w:tr>
      <w:tr w:rsidR="006E072D" w:rsidRPr="00B944E0" w14:paraId="2F9EEE73" w14:textId="77777777" w:rsidTr="00324A03">
        <w:tc>
          <w:tcPr>
            <w:tcW w:w="908" w:type="pct"/>
          </w:tcPr>
          <w:p w14:paraId="7F8BB359" w14:textId="77777777" w:rsidR="00B944E0" w:rsidRPr="00B944E0" w:rsidRDefault="00B944E0" w:rsidP="00B944E0">
            <w:pPr>
              <w:spacing w:before="0" w:after="0"/>
              <w:contextualSpacing/>
              <w:rPr>
                <w:szCs w:val="20"/>
              </w:rPr>
            </w:pPr>
            <w:r w:rsidRPr="00B944E0">
              <w:rPr>
                <w:szCs w:val="20"/>
              </w:rPr>
              <w:lastRenderedPageBreak/>
              <w:t>otherIdentification</w:t>
            </w:r>
          </w:p>
        </w:tc>
        <w:tc>
          <w:tcPr>
            <w:tcW w:w="1082" w:type="pct"/>
          </w:tcPr>
          <w:p w14:paraId="2D6C50B9" w14:textId="77777777" w:rsidR="00B944E0" w:rsidRPr="00B944E0" w:rsidRDefault="00B944E0" w:rsidP="00B944E0">
            <w:pPr>
              <w:spacing w:before="0" w:after="0"/>
              <w:contextualSpacing/>
              <w:rPr>
                <w:szCs w:val="20"/>
              </w:rPr>
            </w:pPr>
            <w:r w:rsidRPr="00B944E0">
              <w:rPr>
                <w:szCs w:val="20"/>
              </w:rPr>
              <w:t>nc:OrganizationOtherIdentification</w:t>
            </w:r>
          </w:p>
        </w:tc>
        <w:tc>
          <w:tcPr>
            <w:tcW w:w="742" w:type="pct"/>
          </w:tcPr>
          <w:p w14:paraId="2F61988F"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4E266723" w14:textId="77777777" w:rsidR="00B944E0" w:rsidRPr="00B944E0" w:rsidRDefault="00B944E0" w:rsidP="00B944E0">
            <w:pPr>
              <w:spacing w:before="0" w:after="0"/>
              <w:contextualSpacing/>
              <w:rPr>
                <w:szCs w:val="20"/>
              </w:rPr>
            </w:pPr>
            <w:r w:rsidRPr="00B944E0">
              <w:rPr>
                <w:szCs w:val="20"/>
              </w:rPr>
              <w:t>An alternate identification assigned to an organization.</w:t>
            </w:r>
          </w:p>
        </w:tc>
        <w:tc>
          <w:tcPr>
            <w:tcW w:w="784" w:type="pct"/>
          </w:tcPr>
          <w:p w14:paraId="324F849B" w14:textId="77777777" w:rsidR="00B944E0" w:rsidRPr="00B944E0" w:rsidRDefault="00B944E0" w:rsidP="00B944E0">
            <w:pPr>
              <w:spacing w:before="0" w:after="0"/>
              <w:contextualSpacing/>
              <w:rPr>
                <w:szCs w:val="20"/>
              </w:rPr>
            </w:pPr>
          </w:p>
        </w:tc>
      </w:tr>
      <w:tr w:rsidR="006E072D" w:rsidRPr="00B944E0" w14:paraId="2A82DF63" w14:textId="77777777" w:rsidTr="00324A03">
        <w:tc>
          <w:tcPr>
            <w:tcW w:w="908" w:type="pct"/>
          </w:tcPr>
          <w:p w14:paraId="7F2E77D5" w14:textId="77777777" w:rsidR="00B944E0" w:rsidRPr="00B944E0" w:rsidRDefault="00B944E0" w:rsidP="00B944E0">
            <w:pPr>
              <w:spacing w:before="0" w:after="0"/>
              <w:contextualSpacing/>
              <w:rPr>
                <w:szCs w:val="20"/>
              </w:rPr>
            </w:pPr>
            <w:r w:rsidRPr="00B944E0">
              <w:rPr>
                <w:szCs w:val="20"/>
              </w:rPr>
              <w:t>primaryContact</w:t>
            </w:r>
          </w:p>
        </w:tc>
        <w:tc>
          <w:tcPr>
            <w:tcW w:w="1082" w:type="pct"/>
          </w:tcPr>
          <w:p w14:paraId="34B82037" w14:textId="77777777" w:rsidR="00B944E0" w:rsidRPr="00B944E0" w:rsidRDefault="00B944E0" w:rsidP="00B944E0">
            <w:pPr>
              <w:spacing w:before="0" w:after="0"/>
              <w:contextualSpacing/>
              <w:rPr>
                <w:szCs w:val="20"/>
              </w:rPr>
            </w:pPr>
            <w:r w:rsidRPr="00B944E0">
              <w:rPr>
                <w:szCs w:val="20"/>
              </w:rPr>
              <w:t>nc:OrganizationPrimaryContactInformation</w:t>
            </w:r>
          </w:p>
        </w:tc>
        <w:tc>
          <w:tcPr>
            <w:tcW w:w="742" w:type="pct"/>
          </w:tcPr>
          <w:p w14:paraId="16B89EF2" w14:textId="77777777" w:rsidR="00B944E0" w:rsidRPr="00B944E0" w:rsidRDefault="00B944E0" w:rsidP="00B944E0">
            <w:pPr>
              <w:spacing w:before="0" w:after="0"/>
              <w:contextualSpacing/>
              <w:rPr>
                <w:szCs w:val="20"/>
                <w:u w:val="single"/>
              </w:rPr>
            </w:pPr>
            <w:r w:rsidRPr="00B944E0">
              <w:rPr>
                <w:szCs w:val="20"/>
              </w:rPr>
              <w:t>nc:ContactInformationType</w:t>
            </w:r>
          </w:p>
        </w:tc>
        <w:tc>
          <w:tcPr>
            <w:tcW w:w="1484" w:type="pct"/>
          </w:tcPr>
          <w:p w14:paraId="43B66FE6" w14:textId="77777777" w:rsidR="00B944E0" w:rsidRPr="00B944E0" w:rsidRDefault="00B944E0" w:rsidP="00B944E0">
            <w:pPr>
              <w:spacing w:before="0" w:after="0"/>
              <w:contextualSpacing/>
              <w:rPr>
                <w:szCs w:val="20"/>
              </w:rPr>
            </w:pPr>
            <w:r w:rsidRPr="00B944E0">
              <w:rPr>
                <w:szCs w:val="20"/>
              </w:rPr>
              <w:t>A preferred means of contacting an organization.</w:t>
            </w:r>
          </w:p>
        </w:tc>
        <w:tc>
          <w:tcPr>
            <w:tcW w:w="784" w:type="pct"/>
          </w:tcPr>
          <w:p w14:paraId="48EF970E" w14:textId="77777777" w:rsidR="00B944E0" w:rsidRPr="00B944E0" w:rsidRDefault="00B944E0" w:rsidP="00B944E0">
            <w:pPr>
              <w:spacing w:before="0" w:after="0"/>
              <w:contextualSpacing/>
              <w:rPr>
                <w:szCs w:val="20"/>
              </w:rPr>
            </w:pPr>
          </w:p>
        </w:tc>
      </w:tr>
      <w:tr w:rsidR="006E072D" w:rsidRPr="00B944E0" w14:paraId="6CCCA2AC" w14:textId="77777777" w:rsidTr="00324A03">
        <w:tc>
          <w:tcPr>
            <w:tcW w:w="908" w:type="pct"/>
          </w:tcPr>
          <w:p w14:paraId="79C090A2" w14:textId="77777777" w:rsidR="00B944E0" w:rsidRPr="00B944E0" w:rsidRDefault="00B944E0" w:rsidP="00B944E0">
            <w:pPr>
              <w:spacing w:before="0" w:after="0"/>
              <w:contextualSpacing/>
              <w:rPr>
                <w:szCs w:val="20"/>
              </w:rPr>
            </w:pPr>
            <w:r w:rsidRPr="00B944E0">
              <w:rPr>
                <w:szCs w:val="20"/>
              </w:rPr>
              <w:t>principalOfficial</w:t>
            </w:r>
          </w:p>
        </w:tc>
        <w:tc>
          <w:tcPr>
            <w:tcW w:w="1082" w:type="pct"/>
          </w:tcPr>
          <w:p w14:paraId="6B79957A" w14:textId="77777777" w:rsidR="00B944E0" w:rsidRPr="00B944E0" w:rsidRDefault="00B944E0" w:rsidP="00B944E0">
            <w:pPr>
              <w:spacing w:before="0" w:after="0"/>
              <w:contextualSpacing/>
              <w:rPr>
                <w:szCs w:val="20"/>
              </w:rPr>
            </w:pPr>
            <w:r w:rsidRPr="00B944E0">
              <w:rPr>
                <w:szCs w:val="20"/>
              </w:rPr>
              <w:t>nc:OrganizationPrincipalOfficial</w:t>
            </w:r>
          </w:p>
        </w:tc>
        <w:tc>
          <w:tcPr>
            <w:tcW w:w="742" w:type="pct"/>
          </w:tcPr>
          <w:p w14:paraId="326868A0" w14:textId="77777777" w:rsidR="00B944E0" w:rsidRPr="00B944E0" w:rsidRDefault="00B944E0" w:rsidP="00B944E0">
            <w:pPr>
              <w:spacing w:before="0" w:after="0"/>
              <w:contextualSpacing/>
              <w:rPr>
                <w:szCs w:val="20"/>
                <w:u w:val="single"/>
              </w:rPr>
            </w:pPr>
            <w:r w:rsidRPr="00B944E0">
              <w:rPr>
                <w:szCs w:val="20"/>
              </w:rPr>
              <w:t>nc:PersonType</w:t>
            </w:r>
          </w:p>
        </w:tc>
        <w:tc>
          <w:tcPr>
            <w:tcW w:w="1484" w:type="pct"/>
          </w:tcPr>
          <w:p w14:paraId="6A828CFA" w14:textId="77777777" w:rsidR="00B944E0" w:rsidRPr="00B944E0" w:rsidRDefault="00B944E0" w:rsidP="00B944E0">
            <w:pPr>
              <w:spacing w:before="0" w:after="0"/>
              <w:contextualSpacing/>
              <w:rPr>
                <w:szCs w:val="20"/>
              </w:rPr>
            </w:pPr>
            <w:r w:rsidRPr="00B944E0">
              <w:rPr>
                <w:szCs w:val="20"/>
              </w:rPr>
              <w:t>A chief or high ranking executive of an organization.</w:t>
            </w:r>
          </w:p>
        </w:tc>
        <w:tc>
          <w:tcPr>
            <w:tcW w:w="784" w:type="pct"/>
          </w:tcPr>
          <w:p w14:paraId="2D673E45" w14:textId="77777777" w:rsidR="00B944E0" w:rsidRPr="00B944E0" w:rsidRDefault="00B944E0" w:rsidP="00B944E0">
            <w:pPr>
              <w:spacing w:before="0" w:after="0"/>
              <w:contextualSpacing/>
              <w:rPr>
                <w:szCs w:val="20"/>
              </w:rPr>
            </w:pPr>
          </w:p>
        </w:tc>
      </w:tr>
      <w:tr w:rsidR="006E072D" w:rsidRPr="00B944E0" w14:paraId="564B3960" w14:textId="77777777" w:rsidTr="00324A03">
        <w:tc>
          <w:tcPr>
            <w:tcW w:w="908" w:type="pct"/>
          </w:tcPr>
          <w:p w14:paraId="018996E0" w14:textId="77777777" w:rsidR="00B944E0" w:rsidRPr="00B944E0" w:rsidRDefault="00B944E0" w:rsidP="00B944E0">
            <w:pPr>
              <w:spacing w:before="0" w:after="0"/>
              <w:contextualSpacing/>
              <w:rPr>
                <w:szCs w:val="20"/>
              </w:rPr>
            </w:pPr>
            <w:r w:rsidRPr="00B944E0">
              <w:rPr>
                <w:szCs w:val="20"/>
              </w:rPr>
              <w:t>status</w:t>
            </w:r>
          </w:p>
        </w:tc>
        <w:tc>
          <w:tcPr>
            <w:tcW w:w="1082" w:type="pct"/>
          </w:tcPr>
          <w:p w14:paraId="166DC28E" w14:textId="77777777" w:rsidR="00B944E0" w:rsidRPr="00B944E0" w:rsidRDefault="00B944E0" w:rsidP="00B944E0">
            <w:pPr>
              <w:spacing w:before="0" w:after="0"/>
              <w:contextualSpacing/>
              <w:rPr>
                <w:szCs w:val="20"/>
              </w:rPr>
            </w:pPr>
            <w:r w:rsidRPr="00B944E0">
              <w:rPr>
                <w:szCs w:val="20"/>
              </w:rPr>
              <w:t>nc:OrganizationStatus</w:t>
            </w:r>
          </w:p>
        </w:tc>
        <w:tc>
          <w:tcPr>
            <w:tcW w:w="742" w:type="pct"/>
          </w:tcPr>
          <w:p w14:paraId="0BCD7764" w14:textId="77777777" w:rsidR="00B944E0" w:rsidRPr="00B944E0" w:rsidRDefault="00B944E0" w:rsidP="00B944E0">
            <w:pPr>
              <w:spacing w:before="0" w:after="0"/>
              <w:contextualSpacing/>
              <w:rPr>
                <w:szCs w:val="20"/>
                <w:u w:val="single"/>
              </w:rPr>
            </w:pPr>
            <w:r w:rsidRPr="00B944E0">
              <w:rPr>
                <w:szCs w:val="20"/>
              </w:rPr>
              <w:t>nc:StatusType</w:t>
            </w:r>
          </w:p>
        </w:tc>
        <w:tc>
          <w:tcPr>
            <w:tcW w:w="1484" w:type="pct"/>
          </w:tcPr>
          <w:p w14:paraId="6469DFFA" w14:textId="77777777" w:rsidR="00B944E0" w:rsidRPr="00B944E0" w:rsidRDefault="00B944E0" w:rsidP="00B944E0">
            <w:pPr>
              <w:spacing w:before="0" w:after="0"/>
              <w:contextualSpacing/>
              <w:rPr>
                <w:szCs w:val="20"/>
              </w:rPr>
            </w:pPr>
            <w:r w:rsidRPr="00B944E0">
              <w:rPr>
                <w:szCs w:val="20"/>
              </w:rPr>
              <w:t>A status of an organization.</w:t>
            </w:r>
          </w:p>
        </w:tc>
        <w:tc>
          <w:tcPr>
            <w:tcW w:w="784" w:type="pct"/>
          </w:tcPr>
          <w:p w14:paraId="4CC25532" w14:textId="77777777" w:rsidR="00B944E0" w:rsidRPr="00B944E0" w:rsidRDefault="00B944E0" w:rsidP="00B944E0">
            <w:pPr>
              <w:spacing w:before="0" w:after="0"/>
              <w:contextualSpacing/>
              <w:rPr>
                <w:szCs w:val="20"/>
              </w:rPr>
            </w:pPr>
            <w:r w:rsidRPr="00B944E0">
              <w:rPr>
                <w:szCs w:val="20"/>
              </w:rPr>
              <w:t>Examples include: active, inactive</w:t>
            </w:r>
          </w:p>
        </w:tc>
      </w:tr>
      <w:tr w:rsidR="006E072D" w:rsidRPr="00B944E0" w14:paraId="08692A1F" w14:textId="77777777" w:rsidTr="00324A03">
        <w:tc>
          <w:tcPr>
            <w:tcW w:w="908" w:type="pct"/>
          </w:tcPr>
          <w:p w14:paraId="1EE50C64" w14:textId="77777777" w:rsidR="00B944E0" w:rsidRPr="00B944E0" w:rsidRDefault="00B944E0" w:rsidP="00B944E0">
            <w:pPr>
              <w:spacing w:before="0" w:after="0"/>
              <w:contextualSpacing/>
              <w:rPr>
                <w:szCs w:val="20"/>
              </w:rPr>
            </w:pPr>
            <w:r w:rsidRPr="00B944E0">
              <w:rPr>
                <w:szCs w:val="20"/>
              </w:rPr>
              <w:t>subUnit</w:t>
            </w:r>
          </w:p>
        </w:tc>
        <w:tc>
          <w:tcPr>
            <w:tcW w:w="1082" w:type="pct"/>
          </w:tcPr>
          <w:p w14:paraId="54191D1D" w14:textId="77777777" w:rsidR="00B944E0" w:rsidRPr="00B944E0" w:rsidRDefault="00B944E0" w:rsidP="00B944E0">
            <w:pPr>
              <w:spacing w:before="0" w:after="0"/>
              <w:contextualSpacing/>
              <w:rPr>
                <w:szCs w:val="20"/>
              </w:rPr>
            </w:pPr>
            <w:r w:rsidRPr="00B944E0">
              <w:rPr>
                <w:szCs w:val="20"/>
              </w:rPr>
              <w:t>nc:OrganizationSubUnit</w:t>
            </w:r>
          </w:p>
        </w:tc>
        <w:tc>
          <w:tcPr>
            <w:tcW w:w="742" w:type="pct"/>
          </w:tcPr>
          <w:p w14:paraId="627EB1A2" w14:textId="77777777" w:rsidR="00B944E0" w:rsidRPr="00B944E0" w:rsidRDefault="00B944E0" w:rsidP="00B944E0">
            <w:pPr>
              <w:spacing w:before="0" w:after="0"/>
              <w:contextualSpacing/>
              <w:rPr>
                <w:szCs w:val="20"/>
                <w:u w:val="single"/>
              </w:rPr>
            </w:pPr>
            <w:r w:rsidRPr="00B944E0">
              <w:rPr>
                <w:szCs w:val="20"/>
              </w:rPr>
              <w:t>nc:OrganizationType</w:t>
            </w:r>
          </w:p>
        </w:tc>
        <w:tc>
          <w:tcPr>
            <w:tcW w:w="1484" w:type="pct"/>
          </w:tcPr>
          <w:p w14:paraId="3171745C" w14:textId="77777777" w:rsidR="00B944E0" w:rsidRPr="00B944E0" w:rsidRDefault="00B944E0" w:rsidP="00B944E0">
            <w:pPr>
              <w:spacing w:before="0" w:after="0"/>
              <w:contextualSpacing/>
              <w:rPr>
                <w:szCs w:val="20"/>
              </w:rPr>
            </w:pPr>
            <w:r w:rsidRPr="00B944E0">
              <w:rPr>
                <w:szCs w:val="20"/>
              </w:rPr>
              <w:t>A division of an organization.</w:t>
            </w:r>
          </w:p>
        </w:tc>
        <w:tc>
          <w:tcPr>
            <w:tcW w:w="784" w:type="pct"/>
          </w:tcPr>
          <w:p w14:paraId="6889C576" w14:textId="77777777" w:rsidR="00B944E0" w:rsidRPr="00B944E0" w:rsidRDefault="00B944E0" w:rsidP="00B944E0">
            <w:pPr>
              <w:spacing w:before="0" w:after="0"/>
              <w:contextualSpacing/>
              <w:rPr>
                <w:szCs w:val="20"/>
              </w:rPr>
            </w:pPr>
            <w:r w:rsidRPr="00B944E0">
              <w:rPr>
                <w:szCs w:val="20"/>
              </w:rPr>
              <w:t> Ex: department, group</w:t>
            </w:r>
          </w:p>
        </w:tc>
      </w:tr>
      <w:tr w:rsidR="006E072D" w:rsidRPr="00B944E0" w14:paraId="44C2FCD3" w14:textId="77777777" w:rsidTr="00324A03">
        <w:tc>
          <w:tcPr>
            <w:tcW w:w="908" w:type="pct"/>
          </w:tcPr>
          <w:p w14:paraId="45818A1A" w14:textId="77777777" w:rsidR="00B944E0" w:rsidRPr="00B944E0" w:rsidRDefault="00B944E0" w:rsidP="00B944E0">
            <w:pPr>
              <w:spacing w:before="0" w:after="0"/>
              <w:contextualSpacing/>
              <w:rPr>
                <w:szCs w:val="20"/>
              </w:rPr>
            </w:pPr>
            <w:r w:rsidRPr="00B944E0">
              <w:rPr>
                <w:szCs w:val="20"/>
              </w:rPr>
              <w:t>taxIdentification</w:t>
            </w:r>
          </w:p>
        </w:tc>
        <w:tc>
          <w:tcPr>
            <w:tcW w:w="1082" w:type="pct"/>
          </w:tcPr>
          <w:p w14:paraId="159BF30C" w14:textId="77777777" w:rsidR="00B944E0" w:rsidRPr="00B944E0" w:rsidRDefault="00B944E0" w:rsidP="00B944E0">
            <w:pPr>
              <w:spacing w:before="0" w:after="0"/>
              <w:contextualSpacing/>
              <w:rPr>
                <w:szCs w:val="20"/>
              </w:rPr>
            </w:pPr>
            <w:r w:rsidRPr="00B944E0">
              <w:rPr>
                <w:szCs w:val="20"/>
              </w:rPr>
              <w:t>nc:OrganizationTaxIdentification</w:t>
            </w:r>
          </w:p>
        </w:tc>
        <w:tc>
          <w:tcPr>
            <w:tcW w:w="742" w:type="pct"/>
          </w:tcPr>
          <w:p w14:paraId="1AC7C08B" w14:textId="77777777" w:rsidR="00B944E0" w:rsidRPr="00B944E0" w:rsidRDefault="00B944E0" w:rsidP="00B944E0">
            <w:pPr>
              <w:spacing w:before="0" w:after="0"/>
              <w:contextualSpacing/>
              <w:rPr>
                <w:szCs w:val="20"/>
                <w:u w:val="single"/>
              </w:rPr>
            </w:pPr>
            <w:r w:rsidRPr="00B944E0">
              <w:rPr>
                <w:szCs w:val="20"/>
              </w:rPr>
              <w:t>nc:IdentificationType</w:t>
            </w:r>
          </w:p>
        </w:tc>
        <w:tc>
          <w:tcPr>
            <w:tcW w:w="1484" w:type="pct"/>
          </w:tcPr>
          <w:p w14:paraId="7C325C46" w14:textId="77777777" w:rsidR="00B944E0" w:rsidRPr="00B944E0" w:rsidRDefault="00B944E0" w:rsidP="00B944E0">
            <w:pPr>
              <w:spacing w:before="0" w:after="0"/>
              <w:contextualSpacing/>
              <w:rPr>
                <w:szCs w:val="20"/>
              </w:rPr>
            </w:pPr>
            <w:r w:rsidRPr="00B944E0">
              <w:rPr>
                <w:szCs w:val="20"/>
              </w:rPr>
              <w:t>A tax identification assigned to an organization.</w:t>
            </w:r>
          </w:p>
        </w:tc>
        <w:tc>
          <w:tcPr>
            <w:tcW w:w="784" w:type="pct"/>
          </w:tcPr>
          <w:p w14:paraId="330AEA15" w14:textId="77777777" w:rsidR="00B944E0" w:rsidRPr="00B944E0" w:rsidRDefault="00B944E0" w:rsidP="00B944E0">
            <w:pPr>
              <w:spacing w:before="0" w:after="0"/>
              <w:contextualSpacing/>
              <w:rPr>
                <w:szCs w:val="20"/>
              </w:rPr>
            </w:pPr>
            <w:r w:rsidRPr="00B944E0">
              <w:rPr>
                <w:szCs w:val="20"/>
              </w:rPr>
              <w:t>Ex: Federal Employer Identification Number, FEIN, an Employer Identification Number, EIN</w:t>
            </w:r>
          </w:p>
        </w:tc>
      </w:tr>
      <w:tr w:rsidR="006E072D" w:rsidRPr="00B944E0" w14:paraId="68612363" w14:textId="77777777" w:rsidTr="00324A03">
        <w:tc>
          <w:tcPr>
            <w:tcW w:w="908" w:type="pct"/>
          </w:tcPr>
          <w:p w14:paraId="0769F24A" w14:textId="77777777" w:rsidR="00B944E0" w:rsidRPr="00B944E0" w:rsidRDefault="00B944E0" w:rsidP="00B944E0">
            <w:pPr>
              <w:spacing w:before="0" w:after="0"/>
              <w:contextualSpacing/>
              <w:rPr>
                <w:szCs w:val="20"/>
              </w:rPr>
            </w:pPr>
            <w:r w:rsidRPr="00B944E0">
              <w:rPr>
                <w:szCs w:val="20"/>
              </w:rPr>
              <w:t>abbreviation</w:t>
            </w:r>
          </w:p>
        </w:tc>
        <w:tc>
          <w:tcPr>
            <w:tcW w:w="1082" w:type="pct"/>
          </w:tcPr>
          <w:p w14:paraId="0680A6E0" w14:textId="77777777" w:rsidR="00B944E0" w:rsidRPr="00B944E0" w:rsidRDefault="00B944E0" w:rsidP="00B944E0">
            <w:pPr>
              <w:spacing w:before="0" w:after="0"/>
              <w:contextualSpacing/>
              <w:rPr>
                <w:szCs w:val="20"/>
              </w:rPr>
            </w:pPr>
            <w:r w:rsidRPr="00B944E0">
              <w:rPr>
                <w:szCs w:val="20"/>
              </w:rPr>
              <w:t>nc:OrganizationAbbreviationText</w:t>
            </w:r>
          </w:p>
        </w:tc>
        <w:tc>
          <w:tcPr>
            <w:tcW w:w="742" w:type="pct"/>
          </w:tcPr>
          <w:p w14:paraId="108E9660"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492BA0CA" w14:textId="77777777" w:rsidR="00B944E0" w:rsidRPr="00B944E0" w:rsidRDefault="00B944E0" w:rsidP="00B944E0">
            <w:pPr>
              <w:spacing w:before="0" w:after="0"/>
              <w:contextualSpacing/>
              <w:rPr>
                <w:szCs w:val="20"/>
              </w:rPr>
            </w:pPr>
            <w:r w:rsidRPr="00B944E0">
              <w:rPr>
                <w:szCs w:val="20"/>
              </w:rPr>
              <w:t>An abbreviation, acronym, or code for an organization name.</w:t>
            </w:r>
          </w:p>
        </w:tc>
        <w:tc>
          <w:tcPr>
            <w:tcW w:w="784" w:type="pct"/>
          </w:tcPr>
          <w:p w14:paraId="29C43CE7" w14:textId="77777777" w:rsidR="00B944E0" w:rsidRPr="00B944E0" w:rsidRDefault="00B944E0" w:rsidP="00B944E0">
            <w:pPr>
              <w:spacing w:before="0" w:after="0"/>
              <w:contextualSpacing/>
              <w:rPr>
                <w:szCs w:val="20"/>
              </w:rPr>
            </w:pPr>
            <w:r w:rsidRPr="00B944E0">
              <w:rPr>
                <w:szCs w:val="20"/>
              </w:rPr>
              <w:t>Ex: FBI, NCIC</w:t>
            </w:r>
          </w:p>
        </w:tc>
      </w:tr>
      <w:tr w:rsidR="006E072D" w:rsidRPr="00B944E0" w14:paraId="007253AC" w14:textId="77777777" w:rsidTr="00324A03">
        <w:tc>
          <w:tcPr>
            <w:tcW w:w="908" w:type="pct"/>
          </w:tcPr>
          <w:p w14:paraId="71977304" w14:textId="77777777" w:rsidR="00B944E0" w:rsidRPr="00B944E0" w:rsidRDefault="00B944E0" w:rsidP="00B944E0">
            <w:pPr>
              <w:spacing w:before="0" w:after="0"/>
              <w:contextualSpacing/>
              <w:rPr>
                <w:szCs w:val="20"/>
              </w:rPr>
            </w:pPr>
            <w:r w:rsidRPr="00B944E0">
              <w:rPr>
                <w:szCs w:val="20"/>
              </w:rPr>
              <w:t>description</w:t>
            </w:r>
          </w:p>
        </w:tc>
        <w:tc>
          <w:tcPr>
            <w:tcW w:w="1082" w:type="pct"/>
          </w:tcPr>
          <w:p w14:paraId="5A24496D" w14:textId="77777777" w:rsidR="00B944E0" w:rsidRPr="00B944E0" w:rsidRDefault="00B944E0" w:rsidP="00B944E0">
            <w:pPr>
              <w:spacing w:before="0" w:after="0"/>
              <w:contextualSpacing/>
              <w:rPr>
                <w:szCs w:val="20"/>
              </w:rPr>
            </w:pPr>
            <w:r w:rsidRPr="00B944E0">
              <w:rPr>
                <w:szCs w:val="20"/>
              </w:rPr>
              <w:t>nc:OrganizationDescriptionText</w:t>
            </w:r>
          </w:p>
        </w:tc>
        <w:tc>
          <w:tcPr>
            <w:tcW w:w="742" w:type="pct"/>
          </w:tcPr>
          <w:p w14:paraId="3D21C6DF" w14:textId="77777777" w:rsidR="00B944E0" w:rsidRPr="00B944E0" w:rsidRDefault="00B944E0" w:rsidP="00B944E0">
            <w:pPr>
              <w:spacing w:before="0" w:after="0"/>
              <w:contextualSpacing/>
              <w:rPr>
                <w:szCs w:val="20"/>
                <w:u w:val="single"/>
              </w:rPr>
            </w:pPr>
            <w:r w:rsidRPr="00B944E0">
              <w:rPr>
                <w:szCs w:val="20"/>
              </w:rPr>
              <w:t>nc:TextType</w:t>
            </w:r>
          </w:p>
        </w:tc>
        <w:tc>
          <w:tcPr>
            <w:tcW w:w="1484" w:type="pct"/>
          </w:tcPr>
          <w:p w14:paraId="53D71E8B" w14:textId="77777777" w:rsidR="00B944E0" w:rsidRPr="00B944E0" w:rsidRDefault="00B944E0" w:rsidP="00B944E0">
            <w:pPr>
              <w:spacing w:before="0" w:after="0"/>
              <w:contextualSpacing/>
              <w:rPr>
                <w:szCs w:val="20"/>
              </w:rPr>
            </w:pPr>
            <w:r w:rsidRPr="00B944E0">
              <w:rPr>
                <w:szCs w:val="20"/>
              </w:rPr>
              <w:t>A description of an organization.</w:t>
            </w:r>
          </w:p>
        </w:tc>
        <w:tc>
          <w:tcPr>
            <w:tcW w:w="784" w:type="pct"/>
          </w:tcPr>
          <w:p w14:paraId="7EBBA9E9" w14:textId="77777777" w:rsidR="00B944E0" w:rsidRPr="00B944E0" w:rsidRDefault="00B944E0" w:rsidP="00B944E0">
            <w:pPr>
              <w:spacing w:before="0" w:after="0"/>
              <w:contextualSpacing/>
              <w:rPr>
                <w:szCs w:val="20"/>
              </w:rPr>
            </w:pPr>
          </w:p>
        </w:tc>
      </w:tr>
    </w:tbl>
    <w:p w14:paraId="4EF222D2" w14:textId="2BBDBF5E" w:rsidR="00136C8E" w:rsidRDefault="00136C8E" w:rsidP="00136C8E"/>
    <w:p w14:paraId="296333BE" w14:textId="3D9F56BA" w:rsidR="00C63A75" w:rsidRDefault="003B4949" w:rsidP="00C63A75">
      <w:pPr>
        <w:pStyle w:val="Appendix2"/>
      </w:pPr>
      <w:bookmarkStart w:id="228" w:name="_Toc70692152"/>
      <w:r>
        <w:t>Identification Type</w:t>
      </w:r>
      <w:bookmarkEnd w:id="228"/>
    </w:p>
    <w:p w14:paraId="08808AB4" w14:textId="508C4220" w:rsidR="00172911" w:rsidRDefault="00172911" w:rsidP="00172911">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9</w:t>
        </w:r>
      </w:fldSimple>
      <w:r>
        <w:t xml:space="preserve"> Identification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22"/>
        <w:gridCol w:w="2144"/>
        <w:gridCol w:w="1439"/>
        <w:gridCol w:w="2781"/>
        <w:gridCol w:w="1624"/>
      </w:tblGrid>
      <w:tr w:rsidR="00172911" w:rsidRPr="00172911" w14:paraId="6040DF54" w14:textId="77777777" w:rsidTr="005845F7">
        <w:trPr>
          <w:tblHeader/>
        </w:trPr>
        <w:tc>
          <w:tcPr>
            <w:tcW w:w="887" w:type="pct"/>
            <w:shd w:val="clear" w:color="auto" w:fill="D9D9D9" w:themeFill="background1" w:themeFillShade="D9"/>
          </w:tcPr>
          <w:p w14:paraId="29593A61" w14:textId="77777777" w:rsidR="00172911" w:rsidRPr="00172911" w:rsidRDefault="00172911" w:rsidP="00172911">
            <w:pPr>
              <w:spacing w:before="0" w:after="0"/>
              <w:contextualSpacing/>
              <w:rPr>
                <w:b/>
                <w:bCs/>
                <w:szCs w:val="20"/>
              </w:rPr>
            </w:pPr>
            <w:r w:rsidRPr="00172911">
              <w:rPr>
                <w:b/>
                <w:bCs/>
                <w:szCs w:val="20"/>
              </w:rPr>
              <w:t>JSON Name</w:t>
            </w:r>
          </w:p>
        </w:tc>
        <w:tc>
          <w:tcPr>
            <w:tcW w:w="1104" w:type="pct"/>
            <w:shd w:val="clear" w:color="auto" w:fill="D9D9D9" w:themeFill="background1" w:themeFillShade="D9"/>
          </w:tcPr>
          <w:p w14:paraId="5F216C9C" w14:textId="77777777" w:rsidR="00172911" w:rsidRPr="00172911" w:rsidRDefault="00172911" w:rsidP="00172911">
            <w:pPr>
              <w:spacing w:before="0" w:after="0"/>
              <w:contextualSpacing/>
              <w:rPr>
                <w:b/>
                <w:bCs/>
                <w:szCs w:val="20"/>
              </w:rPr>
            </w:pPr>
            <w:r w:rsidRPr="00172911">
              <w:rPr>
                <w:b/>
                <w:bCs/>
                <w:szCs w:val="20"/>
              </w:rPr>
              <w:t>Data element</w:t>
            </w:r>
          </w:p>
        </w:tc>
        <w:tc>
          <w:tcPr>
            <w:tcW w:w="741" w:type="pct"/>
            <w:shd w:val="clear" w:color="auto" w:fill="D9D9D9" w:themeFill="background1" w:themeFillShade="D9"/>
          </w:tcPr>
          <w:p w14:paraId="2050808E" w14:textId="77777777" w:rsidR="00172911" w:rsidRPr="00172911" w:rsidRDefault="00172911" w:rsidP="00172911">
            <w:pPr>
              <w:spacing w:before="0" w:after="0"/>
              <w:contextualSpacing/>
              <w:rPr>
                <w:b/>
                <w:bCs/>
                <w:szCs w:val="20"/>
              </w:rPr>
            </w:pPr>
            <w:r w:rsidRPr="00172911">
              <w:rPr>
                <w:b/>
                <w:bCs/>
                <w:szCs w:val="20"/>
              </w:rPr>
              <w:t>Type</w:t>
            </w:r>
          </w:p>
        </w:tc>
        <w:tc>
          <w:tcPr>
            <w:tcW w:w="1432" w:type="pct"/>
            <w:shd w:val="clear" w:color="auto" w:fill="D9D9D9" w:themeFill="background1" w:themeFillShade="D9"/>
          </w:tcPr>
          <w:p w14:paraId="4B607FEF" w14:textId="77777777" w:rsidR="00172911" w:rsidRPr="00172911" w:rsidRDefault="00172911" w:rsidP="00172911">
            <w:pPr>
              <w:spacing w:before="0" w:after="0"/>
              <w:contextualSpacing/>
              <w:rPr>
                <w:b/>
                <w:bCs/>
                <w:szCs w:val="20"/>
              </w:rPr>
            </w:pPr>
            <w:r w:rsidRPr="00172911">
              <w:rPr>
                <w:b/>
                <w:bCs/>
                <w:szCs w:val="20"/>
              </w:rPr>
              <w:t>Description</w:t>
            </w:r>
          </w:p>
        </w:tc>
        <w:tc>
          <w:tcPr>
            <w:tcW w:w="836" w:type="pct"/>
            <w:shd w:val="clear" w:color="auto" w:fill="D9D9D9" w:themeFill="background1" w:themeFillShade="D9"/>
          </w:tcPr>
          <w:p w14:paraId="5018BE14" w14:textId="77777777" w:rsidR="00172911" w:rsidRPr="00172911" w:rsidRDefault="00172911" w:rsidP="00172911">
            <w:pPr>
              <w:spacing w:before="0" w:after="0"/>
              <w:contextualSpacing/>
              <w:rPr>
                <w:b/>
                <w:bCs/>
                <w:szCs w:val="20"/>
              </w:rPr>
            </w:pPr>
            <w:r w:rsidRPr="00172911">
              <w:rPr>
                <w:b/>
                <w:bCs/>
                <w:szCs w:val="20"/>
              </w:rPr>
              <w:t>Comment</w:t>
            </w:r>
          </w:p>
        </w:tc>
      </w:tr>
      <w:tr w:rsidR="00172911" w:rsidRPr="00172911" w14:paraId="25B40259" w14:textId="77777777" w:rsidTr="00246760">
        <w:tc>
          <w:tcPr>
            <w:tcW w:w="887" w:type="pct"/>
          </w:tcPr>
          <w:p w14:paraId="33C48018" w14:textId="39841FBE" w:rsidR="00172911" w:rsidRPr="00172911" w:rsidRDefault="009200CF" w:rsidP="00172911">
            <w:pPr>
              <w:spacing w:before="0" w:after="0"/>
              <w:contextualSpacing/>
              <w:rPr>
                <w:szCs w:val="20"/>
              </w:rPr>
            </w:pPr>
            <w:r>
              <w:rPr>
                <w:szCs w:val="20"/>
              </w:rPr>
              <w:t>id</w:t>
            </w:r>
          </w:p>
        </w:tc>
        <w:tc>
          <w:tcPr>
            <w:tcW w:w="1104" w:type="pct"/>
          </w:tcPr>
          <w:p w14:paraId="1472E5BF" w14:textId="77777777" w:rsidR="00172911" w:rsidRPr="00172911" w:rsidRDefault="00172911" w:rsidP="00172911">
            <w:pPr>
              <w:spacing w:before="0" w:after="0"/>
              <w:contextualSpacing/>
              <w:rPr>
                <w:szCs w:val="20"/>
              </w:rPr>
            </w:pPr>
            <w:r w:rsidRPr="00172911">
              <w:rPr>
                <w:szCs w:val="20"/>
              </w:rPr>
              <w:t>nc:IdentificationID</w:t>
            </w:r>
          </w:p>
        </w:tc>
        <w:tc>
          <w:tcPr>
            <w:tcW w:w="741" w:type="pct"/>
          </w:tcPr>
          <w:p w14:paraId="16E49FBD" w14:textId="77777777" w:rsidR="00172911" w:rsidRPr="00172911" w:rsidRDefault="00172911" w:rsidP="00172911">
            <w:pPr>
              <w:spacing w:before="0" w:after="0"/>
              <w:contextualSpacing/>
              <w:rPr>
                <w:szCs w:val="20"/>
              </w:rPr>
            </w:pPr>
            <w:r w:rsidRPr="00172911">
              <w:rPr>
                <w:szCs w:val="20"/>
              </w:rPr>
              <w:t>niem-xs:string</w:t>
            </w:r>
          </w:p>
        </w:tc>
        <w:tc>
          <w:tcPr>
            <w:tcW w:w="1432" w:type="pct"/>
          </w:tcPr>
          <w:p w14:paraId="5BD0D6D9" w14:textId="77777777" w:rsidR="00172911" w:rsidRPr="00172911" w:rsidRDefault="00172911" w:rsidP="00172911">
            <w:pPr>
              <w:spacing w:before="0" w:after="0"/>
              <w:contextualSpacing/>
              <w:rPr>
                <w:szCs w:val="20"/>
              </w:rPr>
            </w:pPr>
            <w:r w:rsidRPr="00172911">
              <w:rPr>
                <w:szCs w:val="20"/>
              </w:rPr>
              <w:t>An identifier.</w:t>
            </w:r>
          </w:p>
        </w:tc>
        <w:tc>
          <w:tcPr>
            <w:tcW w:w="836" w:type="pct"/>
          </w:tcPr>
          <w:p w14:paraId="75CF1DB8" w14:textId="77777777" w:rsidR="00172911" w:rsidRPr="00172911" w:rsidRDefault="00172911" w:rsidP="00172911">
            <w:pPr>
              <w:spacing w:before="0" w:after="0"/>
              <w:contextualSpacing/>
              <w:rPr>
                <w:szCs w:val="20"/>
              </w:rPr>
            </w:pPr>
          </w:p>
        </w:tc>
      </w:tr>
      <w:tr w:rsidR="00172911" w:rsidRPr="00172911" w14:paraId="6AA21070" w14:textId="77777777" w:rsidTr="00246760">
        <w:tc>
          <w:tcPr>
            <w:tcW w:w="887" w:type="pct"/>
          </w:tcPr>
          <w:p w14:paraId="05CAD665" w14:textId="77777777" w:rsidR="00172911" w:rsidRPr="00172911" w:rsidRDefault="00172911" w:rsidP="00172911">
            <w:pPr>
              <w:spacing w:before="0" w:after="0"/>
              <w:contextualSpacing/>
              <w:rPr>
                <w:szCs w:val="20"/>
              </w:rPr>
            </w:pPr>
            <w:r w:rsidRPr="00172911">
              <w:rPr>
                <w:szCs w:val="20"/>
              </w:rPr>
              <w:lastRenderedPageBreak/>
              <w:t>categoryCode</w:t>
            </w:r>
          </w:p>
        </w:tc>
        <w:tc>
          <w:tcPr>
            <w:tcW w:w="1104" w:type="pct"/>
          </w:tcPr>
          <w:p w14:paraId="518F8DCC" w14:textId="77777777" w:rsidR="00172911" w:rsidRPr="00172911" w:rsidRDefault="00172911" w:rsidP="00172911">
            <w:pPr>
              <w:spacing w:before="0" w:after="0"/>
              <w:contextualSpacing/>
              <w:rPr>
                <w:szCs w:val="20"/>
              </w:rPr>
            </w:pPr>
            <w:r w:rsidRPr="00172911">
              <w:rPr>
                <w:szCs w:val="20"/>
              </w:rPr>
              <w:t>j:PersonIDCategoryCode</w:t>
            </w:r>
          </w:p>
        </w:tc>
        <w:tc>
          <w:tcPr>
            <w:tcW w:w="741" w:type="pct"/>
          </w:tcPr>
          <w:p w14:paraId="0B3FB24A" w14:textId="77777777" w:rsidR="00172911" w:rsidRPr="00172911" w:rsidRDefault="00172911" w:rsidP="00172911">
            <w:pPr>
              <w:spacing w:before="0" w:after="0"/>
              <w:contextualSpacing/>
              <w:rPr>
                <w:szCs w:val="20"/>
              </w:rPr>
            </w:pPr>
            <w:r w:rsidRPr="00172911">
              <w:rPr>
                <w:szCs w:val="20"/>
              </w:rPr>
              <w:t>ncic:MNUCodeType</w:t>
            </w:r>
          </w:p>
        </w:tc>
        <w:tc>
          <w:tcPr>
            <w:tcW w:w="1432" w:type="pct"/>
          </w:tcPr>
          <w:p w14:paraId="25A778EE" w14:textId="77777777" w:rsidR="00172911" w:rsidRPr="00172911" w:rsidRDefault="00172911" w:rsidP="00172911">
            <w:pPr>
              <w:spacing w:before="0" w:after="0"/>
              <w:contextualSpacing/>
              <w:rPr>
                <w:szCs w:val="20"/>
              </w:rPr>
            </w:pPr>
            <w:r w:rsidRPr="00172911">
              <w:rPr>
                <w:szCs w:val="20"/>
              </w:rPr>
              <w:t>A kind of identifier assigned to a person.</w:t>
            </w:r>
          </w:p>
        </w:tc>
        <w:tc>
          <w:tcPr>
            <w:tcW w:w="836" w:type="pct"/>
          </w:tcPr>
          <w:p w14:paraId="24D71735" w14:textId="77777777" w:rsidR="00172911" w:rsidRPr="00172911" w:rsidRDefault="00172911" w:rsidP="00172911">
            <w:pPr>
              <w:spacing w:before="0" w:after="0"/>
              <w:contextualSpacing/>
              <w:rPr>
                <w:szCs w:val="20"/>
              </w:rPr>
            </w:pPr>
          </w:p>
        </w:tc>
      </w:tr>
      <w:tr w:rsidR="00172911" w:rsidRPr="00172911" w14:paraId="4CA75407" w14:textId="77777777" w:rsidTr="00246760">
        <w:tc>
          <w:tcPr>
            <w:tcW w:w="887" w:type="pct"/>
          </w:tcPr>
          <w:p w14:paraId="665D7DC4" w14:textId="77777777" w:rsidR="00172911" w:rsidRPr="00172911" w:rsidRDefault="00172911" w:rsidP="00172911">
            <w:pPr>
              <w:spacing w:before="0" w:after="0"/>
              <w:contextualSpacing/>
              <w:rPr>
                <w:szCs w:val="20"/>
              </w:rPr>
            </w:pPr>
            <w:r w:rsidRPr="00172911">
              <w:rPr>
                <w:szCs w:val="20"/>
              </w:rPr>
              <w:t>categoryDescription</w:t>
            </w:r>
          </w:p>
        </w:tc>
        <w:tc>
          <w:tcPr>
            <w:tcW w:w="1104" w:type="pct"/>
          </w:tcPr>
          <w:p w14:paraId="2BAEA351" w14:textId="77777777" w:rsidR="00172911" w:rsidRPr="00172911" w:rsidRDefault="00172911" w:rsidP="00172911">
            <w:pPr>
              <w:spacing w:before="0" w:after="0"/>
              <w:contextualSpacing/>
              <w:rPr>
                <w:szCs w:val="20"/>
              </w:rPr>
            </w:pPr>
            <w:r w:rsidRPr="00172911">
              <w:rPr>
                <w:szCs w:val="20"/>
              </w:rPr>
              <w:t>nc:IdentificationCategoryDescriptionText</w:t>
            </w:r>
          </w:p>
        </w:tc>
        <w:tc>
          <w:tcPr>
            <w:tcW w:w="741" w:type="pct"/>
          </w:tcPr>
          <w:p w14:paraId="65BC2F78" w14:textId="77777777" w:rsidR="00172911" w:rsidRPr="00172911" w:rsidRDefault="00172911" w:rsidP="00172911">
            <w:pPr>
              <w:spacing w:before="0" w:after="0"/>
              <w:contextualSpacing/>
              <w:rPr>
                <w:szCs w:val="20"/>
              </w:rPr>
            </w:pPr>
            <w:r w:rsidRPr="00172911">
              <w:rPr>
                <w:szCs w:val="20"/>
              </w:rPr>
              <w:t>nc:TextType</w:t>
            </w:r>
          </w:p>
        </w:tc>
        <w:tc>
          <w:tcPr>
            <w:tcW w:w="1432" w:type="pct"/>
          </w:tcPr>
          <w:p w14:paraId="7F75EEA6" w14:textId="77777777" w:rsidR="00172911" w:rsidRPr="00172911" w:rsidRDefault="00172911" w:rsidP="00172911">
            <w:pPr>
              <w:spacing w:before="0" w:after="0"/>
              <w:contextualSpacing/>
              <w:rPr>
                <w:szCs w:val="20"/>
              </w:rPr>
            </w:pPr>
            <w:r w:rsidRPr="00172911">
              <w:rPr>
                <w:szCs w:val="20"/>
              </w:rPr>
              <w:t>A description of a kind of identification.</w:t>
            </w:r>
          </w:p>
        </w:tc>
        <w:tc>
          <w:tcPr>
            <w:tcW w:w="836" w:type="pct"/>
          </w:tcPr>
          <w:p w14:paraId="6A515142" w14:textId="77777777" w:rsidR="00172911" w:rsidRPr="00172911" w:rsidRDefault="00172911" w:rsidP="00172911">
            <w:pPr>
              <w:spacing w:before="0" w:after="0"/>
              <w:contextualSpacing/>
              <w:rPr>
                <w:szCs w:val="20"/>
              </w:rPr>
            </w:pPr>
          </w:p>
        </w:tc>
      </w:tr>
      <w:tr w:rsidR="00172911" w:rsidRPr="00172911" w14:paraId="5F0AB341" w14:textId="77777777" w:rsidTr="00246760">
        <w:tc>
          <w:tcPr>
            <w:tcW w:w="887" w:type="pct"/>
          </w:tcPr>
          <w:p w14:paraId="4A4F5E78" w14:textId="77777777" w:rsidR="00172911" w:rsidRPr="00172911" w:rsidRDefault="00172911" w:rsidP="00172911">
            <w:pPr>
              <w:spacing w:before="0" w:after="0"/>
              <w:contextualSpacing/>
              <w:rPr>
                <w:szCs w:val="20"/>
              </w:rPr>
            </w:pPr>
            <w:r w:rsidRPr="00172911">
              <w:rPr>
                <w:szCs w:val="20"/>
              </w:rPr>
              <w:t>effectiveDate</w:t>
            </w:r>
          </w:p>
        </w:tc>
        <w:tc>
          <w:tcPr>
            <w:tcW w:w="1104" w:type="pct"/>
          </w:tcPr>
          <w:p w14:paraId="61E7F7D6" w14:textId="77777777" w:rsidR="00172911" w:rsidRPr="00172911" w:rsidRDefault="00172911" w:rsidP="00172911">
            <w:pPr>
              <w:spacing w:before="0" w:after="0"/>
              <w:contextualSpacing/>
              <w:rPr>
                <w:szCs w:val="20"/>
              </w:rPr>
            </w:pPr>
            <w:r w:rsidRPr="00172911">
              <w:rPr>
                <w:szCs w:val="20"/>
              </w:rPr>
              <w:t>nc:IdentificationEffectiveDate</w:t>
            </w:r>
          </w:p>
        </w:tc>
        <w:tc>
          <w:tcPr>
            <w:tcW w:w="741" w:type="pct"/>
          </w:tcPr>
          <w:p w14:paraId="1B1BA935" w14:textId="77777777" w:rsidR="00172911" w:rsidRPr="00172911" w:rsidRDefault="00172911" w:rsidP="00172911">
            <w:pPr>
              <w:spacing w:before="0" w:after="0"/>
              <w:contextualSpacing/>
              <w:rPr>
                <w:szCs w:val="20"/>
              </w:rPr>
            </w:pPr>
            <w:r w:rsidRPr="00172911">
              <w:rPr>
                <w:szCs w:val="20"/>
              </w:rPr>
              <w:t>nc:DateType</w:t>
            </w:r>
          </w:p>
        </w:tc>
        <w:tc>
          <w:tcPr>
            <w:tcW w:w="1432" w:type="pct"/>
          </w:tcPr>
          <w:p w14:paraId="0F370F47" w14:textId="77777777" w:rsidR="00172911" w:rsidRPr="00172911" w:rsidRDefault="00172911" w:rsidP="00172911">
            <w:pPr>
              <w:spacing w:before="0" w:after="0"/>
              <w:contextualSpacing/>
              <w:rPr>
                <w:szCs w:val="20"/>
              </w:rPr>
            </w:pPr>
            <w:r w:rsidRPr="00172911">
              <w:rPr>
                <w:szCs w:val="20"/>
              </w:rPr>
              <w:t>A date an identification takes effect.</w:t>
            </w:r>
          </w:p>
        </w:tc>
        <w:tc>
          <w:tcPr>
            <w:tcW w:w="836" w:type="pct"/>
          </w:tcPr>
          <w:p w14:paraId="4E51D309" w14:textId="77777777" w:rsidR="00172911" w:rsidRPr="00172911" w:rsidRDefault="00172911" w:rsidP="00172911">
            <w:pPr>
              <w:spacing w:before="0" w:after="0"/>
              <w:contextualSpacing/>
              <w:rPr>
                <w:szCs w:val="20"/>
              </w:rPr>
            </w:pPr>
            <w:r w:rsidRPr="00172911">
              <w:rPr>
                <w:szCs w:val="20"/>
              </w:rPr>
              <w:t>This may or may not be the issue date.</w:t>
            </w:r>
          </w:p>
          <w:p w14:paraId="3419DB9C" w14:textId="77777777" w:rsidR="00172911" w:rsidRPr="00172911" w:rsidRDefault="00172911" w:rsidP="00172911">
            <w:pPr>
              <w:spacing w:before="0" w:after="0"/>
              <w:contextualSpacing/>
              <w:rPr>
                <w:szCs w:val="20"/>
              </w:rPr>
            </w:pPr>
          </w:p>
        </w:tc>
      </w:tr>
      <w:tr w:rsidR="00172911" w:rsidRPr="00172911" w14:paraId="0197382B" w14:textId="77777777" w:rsidTr="00246760">
        <w:tc>
          <w:tcPr>
            <w:tcW w:w="887" w:type="pct"/>
          </w:tcPr>
          <w:p w14:paraId="388BBEAC" w14:textId="77777777" w:rsidR="00172911" w:rsidRPr="00172911" w:rsidRDefault="00172911" w:rsidP="00172911">
            <w:pPr>
              <w:spacing w:before="0" w:after="0"/>
              <w:contextualSpacing/>
              <w:rPr>
                <w:szCs w:val="20"/>
              </w:rPr>
            </w:pPr>
            <w:r w:rsidRPr="00172911">
              <w:rPr>
                <w:szCs w:val="20"/>
              </w:rPr>
              <w:t>expirationDate</w:t>
            </w:r>
          </w:p>
        </w:tc>
        <w:tc>
          <w:tcPr>
            <w:tcW w:w="1104" w:type="pct"/>
          </w:tcPr>
          <w:p w14:paraId="641EA233" w14:textId="77777777" w:rsidR="00172911" w:rsidRPr="00172911" w:rsidRDefault="00172911" w:rsidP="00172911">
            <w:pPr>
              <w:spacing w:before="0" w:after="0"/>
              <w:contextualSpacing/>
              <w:rPr>
                <w:szCs w:val="20"/>
              </w:rPr>
            </w:pPr>
            <w:r w:rsidRPr="00172911">
              <w:rPr>
                <w:szCs w:val="20"/>
              </w:rPr>
              <w:t>nc:IdentificationExpirationDate</w:t>
            </w:r>
          </w:p>
        </w:tc>
        <w:tc>
          <w:tcPr>
            <w:tcW w:w="741" w:type="pct"/>
          </w:tcPr>
          <w:p w14:paraId="064176F1" w14:textId="77777777" w:rsidR="00172911" w:rsidRPr="00172911" w:rsidRDefault="00172911" w:rsidP="00172911">
            <w:pPr>
              <w:spacing w:before="0" w:after="0"/>
              <w:contextualSpacing/>
              <w:rPr>
                <w:szCs w:val="20"/>
              </w:rPr>
            </w:pPr>
            <w:r w:rsidRPr="00172911">
              <w:rPr>
                <w:szCs w:val="20"/>
              </w:rPr>
              <w:t>nc:DateType</w:t>
            </w:r>
          </w:p>
        </w:tc>
        <w:tc>
          <w:tcPr>
            <w:tcW w:w="1432" w:type="pct"/>
          </w:tcPr>
          <w:p w14:paraId="187CAB0F" w14:textId="77777777" w:rsidR="00172911" w:rsidRPr="00172911" w:rsidRDefault="00172911" w:rsidP="00172911">
            <w:pPr>
              <w:spacing w:before="0" w:after="0"/>
              <w:contextualSpacing/>
              <w:rPr>
                <w:szCs w:val="20"/>
              </w:rPr>
            </w:pPr>
            <w:r w:rsidRPr="00172911">
              <w:rPr>
                <w:szCs w:val="20"/>
              </w:rPr>
              <w:t>A date after which an identification is no longer valid.</w:t>
            </w:r>
          </w:p>
        </w:tc>
        <w:tc>
          <w:tcPr>
            <w:tcW w:w="836" w:type="pct"/>
          </w:tcPr>
          <w:p w14:paraId="01BB1813" w14:textId="77777777" w:rsidR="00172911" w:rsidRPr="00172911" w:rsidRDefault="00172911" w:rsidP="00172911">
            <w:pPr>
              <w:spacing w:before="0" w:after="0"/>
              <w:contextualSpacing/>
              <w:rPr>
                <w:szCs w:val="20"/>
              </w:rPr>
            </w:pPr>
          </w:p>
        </w:tc>
      </w:tr>
      <w:tr w:rsidR="00172911" w:rsidRPr="00172911" w14:paraId="24579E0A" w14:textId="77777777" w:rsidTr="00246760">
        <w:tc>
          <w:tcPr>
            <w:tcW w:w="887" w:type="pct"/>
          </w:tcPr>
          <w:p w14:paraId="215283FF" w14:textId="77777777" w:rsidR="00172911" w:rsidRPr="00172911" w:rsidRDefault="00172911" w:rsidP="00172911">
            <w:pPr>
              <w:spacing w:before="0" w:after="0"/>
              <w:contextualSpacing/>
              <w:rPr>
                <w:szCs w:val="20"/>
              </w:rPr>
            </w:pPr>
            <w:r w:rsidRPr="00172911">
              <w:rPr>
                <w:szCs w:val="20"/>
              </w:rPr>
              <w:t>jurisdiction</w:t>
            </w:r>
          </w:p>
        </w:tc>
        <w:tc>
          <w:tcPr>
            <w:tcW w:w="1104" w:type="pct"/>
          </w:tcPr>
          <w:p w14:paraId="759E84DA" w14:textId="77777777" w:rsidR="00172911" w:rsidRPr="00172911" w:rsidRDefault="00172911" w:rsidP="00172911">
            <w:pPr>
              <w:spacing w:before="0" w:after="0"/>
              <w:contextualSpacing/>
              <w:rPr>
                <w:szCs w:val="20"/>
              </w:rPr>
            </w:pPr>
            <w:r w:rsidRPr="00172911">
              <w:rPr>
                <w:szCs w:val="20"/>
              </w:rPr>
              <w:t>nc:IdentificationJurisdiction</w:t>
            </w:r>
          </w:p>
        </w:tc>
        <w:tc>
          <w:tcPr>
            <w:tcW w:w="741" w:type="pct"/>
          </w:tcPr>
          <w:p w14:paraId="5D5B873B" w14:textId="77777777" w:rsidR="00172911" w:rsidRPr="00172911" w:rsidRDefault="00172911" w:rsidP="00172911">
            <w:pPr>
              <w:spacing w:before="0" w:after="0"/>
              <w:contextualSpacing/>
              <w:rPr>
                <w:szCs w:val="20"/>
              </w:rPr>
            </w:pPr>
            <w:r w:rsidRPr="00172911">
              <w:rPr>
                <w:szCs w:val="20"/>
              </w:rPr>
              <w:t>nc:JurisdictionType</w:t>
            </w:r>
          </w:p>
        </w:tc>
        <w:tc>
          <w:tcPr>
            <w:tcW w:w="1432" w:type="pct"/>
          </w:tcPr>
          <w:p w14:paraId="1B5FD78D" w14:textId="77777777" w:rsidR="00172911" w:rsidRPr="00172911" w:rsidRDefault="00172911" w:rsidP="00172911">
            <w:pPr>
              <w:spacing w:before="0" w:after="0"/>
              <w:contextualSpacing/>
              <w:rPr>
                <w:szCs w:val="20"/>
              </w:rPr>
            </w:pPr>
            <w:r w:rsidRPr="00172911">
              <w:rPr>
                <w:szCs w:val="20"/>
              </w:rPr>
              <w:t>An area, region, or unit where a unique identification is issued.</w:t>
            </w:r>
          </w:p>
        </w:tc>
        <w:tc>
          <w:tcPr>
            <w:tcW w:w="836" w:type="pct"/>
          </w:tcPr>
          <w:p w14:paraId="46DCEC07" w14:textId="77777777" w:rsidR="00172911" w:rsidRPr="00172911" w:rsidRDefault="00172911" w:rsidP="00172911">
            <w:pPr>
              <w:spacing w:before="0" w:after="0"/>
              <w:contextualSpacing/>
              <w:rPr>
                <w:szCs w:val="20"/>
              </w:rPr>
            </w:pPr>
            <w:r w:rsidRPr="00172911">
              <w:rPr>
                <w:szCs w:val="20"/>
              </w:rPr>
              <w:t>For EIDO only nc:JurisdictionText in JurisdictionType must be supported</w:t>
            </w:r>
          </w:p>
        </w:tc>
      </w:tr>
      <w:tr w:rsidR="00172911" w:rsidRPr="00172911" w14:paraId="7E87FADB" w14:textId="77777777" w:rsidTr="00246760">
        <w:tc>
          <w:tcPr>
            <w:tcW w:w="887" w:type="pct"/>
          </w:tcPr>
          <w:p w14:paraId="5056A2C6" w14:textId="77777777" w:rsidR="00172911" w:rsidRPr="00172911" w:rsidRDefault="00172911" w:rsidP="00172911">
            <w:pPr>
              <w:spacing w:before="0" w:after="0"/>
              <w:contextualSpacing/>
              <w:rPr>
                <w:szCs w:val="20"/>
              </w:rPr>
            </w:pPr>
            <w:r w:rsidRPr="00172911">
              <w:rPr>
                <w:szCs w:val="20"/>
              </w:rPr>
              <w:t>source</w:t>
            </w:r>
          </w:p>
        </w:tc>
        <w:tc>
          <w:tcPr>
            <w:tcW w:w="1104" w:type="pct"/>
          </w:tcPr>
          <w:p w14:paraId="26AF682A" w14:textId="77777777" w:rsidR="00172911" w:rsidRPr="00172911" w:rsidRDefault="00172911" w:rsidP="00172911">
            <w:pPr>
              <w:spacing w:before="0" w:after="0"/>
              <w:contextualSpacing/>
              <w:rPr>
                <w:szCs w:val="20"/>
              </w:rPr>
            </w:pPr>
            <w:r w:rsidRPr="00172911">
              <w:rPr>
                <w:szCs w:val="20"/>
              </w:rPr>
              <w:t>nc:IdentificationSourceText</w:t>
            </w:r>
          </w:p>
        </w:tc>
        <w:tc>
          <w:tcPr>
            <w:tcW w:w="741" w:type="pct"/>
          </w:tcPr>
          <w:p w14:paraId="323BCBC1" w14:textId="77777777" w:rsidR="00172911" w:rsidRPr="00172911" w:rsidRDefault="00172911" w:rsidP="00172911">
            <w:pPr>
              <w:spacing w:before="0" w:after="0"/>
              <w:contextualSpacing/>
              <w:rPr>
                <w:szCs w:val="20"/>
              </w:rPr>
            </w:pPr>
            <w:r w:rsidRPr="00172911">
              <w:rPr>
                <w:szCs w:val="20"/>
              </w:rPr>
              <w:t>nc:TextType</w:t>
            </w:r>
          </w:p>
        </w:tc>
        <w:tc>
          <w:tcPr>
            <w:tcW w:w="1432" w:type="pct"/>
          </w:tcPr>
          <w:p w14:paraId="3B04834E" w14:textId="77777777" w:rsidR="00172911" w:rsidRPr="00172911" w:rsidRDefault="00172911" w:rsidP="00172911">
            <w:pPr>
              <w:spacing w:before="0" w:after="0"/>
              <w:contextualSpacing/>
              <w:rPr>
                <w:szCs w:val="20"/>
              </w:rPr>
            </w:pPr>
            <w:r w:rsidRPr="00172911">
              <w:rPr>
                <w:szCs w:val="20"/>
              </w:rPr>
              <w:t>A person, organization, or locale which issues an identification.</w:t>
            </w:r>
          </w:p>
        </w:tc>
        <w:tc>
          <w:tcPr>
            <w:tcW w:w="836" w:type="pct"/>
          </w:tcPr>
          <w:p w14:paraId="372E1929" w14:textId="77777777" w:rsidR="00172911" w:rsidRPr="00172911" w:rsidRDefault="00172911" w:rsidP="00172911">
            <w:pPr>
              <w:spacing w:before="0" w:after="0"/>
              <w:contextualSpacing/>
              <w:rPr>
                <w:szCs w:val="20"/>
              </w:rPr>
            </w:pPr>
          </w:p>
        </w:tc>
      </w:tr>
      <w:tr w:rsidR="00172911" w:rsidRPr="00172911" w14:paraId="162D10F0" w14:textId="77777777" w:rsidTr="00246760">
        <w:tc>
          <w:tcPr>
            <w:tcW w:w="887" w:type="pct"/>
          </w:tcPr>
          <w:p w14:paraId="41AF8FE8" w14:textId="77777777" w:rsidR="00172911" w:rsidRPr="00172911" w:rsidRDefault="00172911" w:rsidP="00172911">
            <w:pPr>
              <w:spacing w:before="0" w:after="0"/>
              <w:contextualSpacing/>
              <w:rPr>
                <w:szCs w:val="20"/>
              </w:rPr>
            </w:pPr>
            <w:r w:rsidRPr="00172911">
              <w:rPr>
                <w:szCs w:val="20"/>
              </w:rPr>
              <w:t>status</w:t>
            </w:r>
          </w:p>
        </w:tc>
        <w:tc>
          <w:tcPr>
            <w:tcW w:w="1104" w:type="pct"/>
          </w:tcPr>
          <w:p w14:paraId="073083F0" w14:textId="77777777" w:rsidR="00172911" w:rsidRPr="00172911" w:rsidRDefault="00172911" w:rsidP="00172911">
            <w:pPr>
              <w:spacing w:before="0" w:after="0"/>
              <w:contextualSpacing/>
              <w:rPr>
                <w:szCs w:val="20"/>
              </w:rPr>
            </w:pPr>
            <w:r w:rsidRPr="00172911">
              <w:rPr>
                <w:szCs w:val="20"/>
              </w:rPr>
              <w:t>nc:IdentificationStatus</w:t>
            </w:r>
          </w:p>
        </w:tc>
        <w:tc>
          <w:tcPr>
            <w:tcW w:w="741" w:type="pct"/>
          </w:tcPr>
          <w:p w14:paraId="6B423AB1" w14:textId="77777777" w:rsidR="00172911" w:rsidRPr="00172911" w:rsidRDefault="00172911" w:rsidP="00172911">
            <w:pPr>
              <w:spacing w:before="0" w:after="0"/>
              <w:contextualSpacing/>
              <w:rPr>
                <w:szCs w:val="20"/>
              </w:rPr>
            </w:pPr>
            <w:r w:rsidRPr="00172911">
              <w:rPr>
                <w:szCs w:val="20"/>
              </w:rPr>
              <w:t>nc:StatusType</w:t>
            </w:r>
          </w:p>
        </w:tc>
        <w:tc>
          <w:tcPr>
            <w:tcW w:w="1432" w:type="pct"/>
          </w:tcPr>
          <w:p w14:paraId="66D29474" w14:textId="77777777" w:rsidR="00172911" w:rsidRPr="00172911" w:rsidRDefault="00172911" w:rsidP="00172911">
            <w:pPr>
              <w:spacing w:before="0" w:after="0"/>
              <w:contextualSpacing/>
              <w:rPr>
                <w:szCs w:val="20"/>
              </w:rPr>
            </w:pPr>
            <w:r w:rsidRPr="00172911">
              <w:rPr>
                <w:szCs w:val="20"/>
              </w:rPr>
              <w:t>A status of an identification.</w:t>
            </w:r>
          </w:p>
        </w:tc>
        <w:tc>
          <w:tcPr>
            <w:tcW w:w="836" w:type="pct"/>
          </w:tcPr>
          <w:p w14:paraId="37962598" w14:textId="77777777" w:rsidR="00172911" w:rsidRPr="00172911" w:rsidRDefault="00172911" w:rsidP="00172911">
            <w:pPr>
              <w:spacing w:before="0" w:after="0"/>
              <w:contextualSpacing/>
              <w:rPr>
                <w:szCs w:val="20"/>
              </w:rPr>
            </w:pPr>
            <w:r w:rsidRPr="00172911">
              <w:rPr>
                <w:szCs w:val="20"/>
              </w:rPr>
              <w:t>Ex: valid, expired, revoked, suspended, replaced, duplicate, lost</w:t>
            </w:r>
          </w:p>
        </w:tc>
      </w:tr>
    </w:tbl>
    <w:p w14:paraId="24CF00B4" w14:textId="48BCD245" w:rsidR="003B4949" w:rsidRDefault="003B4949" w:rsidP="003B4949"/>
    <w:p w14:paraId="0EDB8DB7" w14:textId="3E877B1A" w:rsidR="005845F7" w:rsidRDefault="005C3240" w:rsidP="005845F7">
      <w:pPr>
        <w:pStyle w:val="Appendix2"/>
      </w:pPr>
      <w:bookmarkStart w:id="229" w:name="_Toc70692153"/>
      <w:r>
        <w:t>Status Type</w:t>
      </w:r>
      <w:bookmarkEnd w:id="229"/>
    </w:p>
    <w:p w14:paraId="6D2F5BA6" w14:textId="6AAC032E" w:rsidR="00BE104F" w:rsidRDefault="00BE104F" w:rsidP="00BE104F">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10</w:t>
        </w:r>
      </w:fldSimple>
      <w:r w:rsidR="00DE0BD9">
        <w:t xml:space="preserve"> Status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3"/>
        <w:gridCol w:w="2161"/>
        <w:gridCol w:w="1441"/>
        <w:gridCol w:w="2789"/>
        <w:gridCol w:w="1616"/>
      </w:tblGrid>
      <w:tr w:rsidR="00926815" w:rsidRPr="00FD1395" w14:paraId="3F5EEDE1" w14:textId="77777777" w:rsidTr="003529E1">
        <w:trPr>
          <w:tblHeader/>
        </w:trPr>
        <w:tc>
          <w:tcPr>
            <w:tcW w:w="877" w:type="pct"/>
            <w:shd w:val="clear" w:color="auto" w:fill="D9D9D9" w:themeFill="background1" w:themeFillShade="D9"/>
          </w:tcPr>
          <w:p w14:paraId="61F189B5" w14:textId="77777777" w:rsidR="00FD1395" w:rsidRPr="00FD1395" w:rsidRDefault="00FD1395" w:rsidP="00A03D5C">
            <w:pPr>
              <w:spacing w:before="0" w:after="0"/>
              <w:contextualSpacing/>
              <w:rPr>
                <w:b/>
                <w:bCs/>
                <w:szCs w:val="20"/>
              </w:rPr>
            </w:pPr>
            <w:r w:rsidRPr="00FD1395">
              <w:rPr>
                <w:b/>
                <w:bCs/>
                <w:szCs w:val="20"/>
              </w:rPr>
              <w:t>JSON Name</w:t>
            </w:r>
          </w:p>
        </w:tc>
        <w:tc>
          <w:tcPr>
            <w:tcW w:w="1113" w:type="pct"/>
            <w:shd w:val="clear" w:color="auto" w:fill="D9D9D9" w:themeFill="background1" w:themeFillShade="D9"/>
          </w:tcPr>
          <w:p w14:paraId="0A3CDE4B" w14:textId="77777777" w:rsidR="00FD1395" w:rsidRPr="00FD1395" w:rsidRDefault="00FD1395" w:rsidP="00A03D5C">
            <w:pPr>
              <w:spacing w:before="0" w:after="0"/>
              <w:contextualSpacing/>
              <w:rPr>
                <w:b/>
                <w:bCs/>
                <w:szCs w:val="20"/>
              </w:rPr>
            </w:pPr>
            <w:r w:rsidRPr="00FD1395">
              <w:rPr>
                <w:b/>
                <w:bCs/>
                <w:szCs w:val="20"/>
              </w:rPr>
              <w:t>Data element</w:t>
            </w:r>
          </w:p>
        </w:tc>
        <w:tc>
          <w:tcPr>
            <w:tcW w:w="742" w:type="pct"/>
            <w:shd w:val="clear" w:color="auto" w:fill="D9D9D9" w:themeFill="background1" w:themeFillShade="D9"/>
          </w:tcPr>
          <w:p w14:paraId="5C28882F" w14:textId="77777777" w:rsidR="00FD1395" w:rsidRPr="00FD1395" w:rsidRDefault="00FD1395" w:rsidP="00A03D5C">
            <w:pPr>
              <w:spacing w:before="0" w:after="0"/>
              <w:contextualSpacing/>
              <w:rPr>
                <w:b/>
                <w:bCs/>
                <w:szCs w:val="20"/>
              </w:rPr>
            </w:pPr>
            <w:r w:rsidRPr="00FD1395">
              <w:rPr>
                <w:b/>
                <w:bCs/>
                <w:szCs w:val="20"/>
              </w:rPr>
              <w:t>Type</w:t>
            </w:r>
          </w:p>
        </w:tc>
        <w:tc>
          <w:tcPr>
            <w:tcW w:w="1436" w:type="pct"/>
            <w:shd w:val="clear" w:color="auto" w:fill="D9D9D9" w:themeFill="background1" w:themeFillShade="D9"/>
          </w:tcPr>
          <w:p w14:paraId="19FD61F9" w14:textId="77777777" w:rsidR="00FD1395" w:rsidRPr="00FD1395" w:rsidRDefault="00FD1395" w:rsidP="00A03D5C">
            <w:pPr>
              <w:spacing w:before="0" w:after="0"/>
              <w:contextualSpacing/>
              <w:rPr>
                <w:b/>
                <w:bCs/>
                <w:szCs w:val="20"/>
              </w:rPr>
            </w:pPr>
            <w:r w:rsidRPr="00FD1395">
              <w:rPr>
                <w:b/>
                <w:bCs/>
                <w:szCs w:val="20"/>
              </w:rPr>
              <w:t>Description</w:t>
            </w:r>
          </w:p>
        </w:tc>
        <w:tc>
          <w:tcPr>
            <w:tcW w:w="832" w:type="pct"/>
            <w:shd w:val="clear" w:color="auto" w:fill="D9D9D9" w:themeFill="background1" w:themeFillShade="D9"/>
          </w:tcPr>
          <w:p w14:paraId="28A43A57" w14:textId="77777777" w:rsidR="00FD1395" w:rsidRPr="00FD1395" w:rsidRDefault="00FD1395" w:rsidP="00A03D5C">
            <w:pPr>
              <w:spacing w:before="0" w:after="0"/>
              <w:contextualSpacing/>
              <w:rPr>
                <w:b/>
                <w:bCs/>
                <w:szCs w:val="20"/>
              </w:rPr>
            </w:pPr>
            <w:r w:rsidRPr="00FD1395">
              <w:rPr>
                <w:b/>
                <w:bCs/>
                <w:szCs w:val="20"/>
              </w:rPr>
              <w:t>Comment</w:t>
            </w:r>
          </w:p>
        </w:tc>
      </w:tr>
      <w:tr w:rsidR="00926815" w:rsidRPr="00FD1395" w14:paraId="508FD0C7" w14:textId="77777777" w:rsidTr="00926815">
        <w:tc>
          <w:tcPr>
            <w:tcW w:w="877" w:type="pct"/>
          </w:tcPr>
          <w:p w14:paraId="37D89526" w14:textId="77777777" w:rsidR="00FD1395" w:rsidRPr="00FD1395" w:rsidRDefault="00FD1395" w:rsidP="00A03D5C">
            <w:pPr>
              <w:spacing w:before="0" w:after="0"/>
              <w:contextualSpacing/>
              <w:rPr>
                <w:szCs w:val="20"/>
              </w:rPr>
            </w:pPr>
            <w:r w:rsidRPr="00FD1395">
              <w:rPr>
                <w:szCs w:val="20"/>
              </w:rPr>
              <w:t>status</w:t>
            </w:r>
          </w:p>
        </w:tc>
        <w:tc>
          <w:tcPr>
            <w:tcW w:w="1113" w:type="pct"/>
          </w:tcPr>
          <w:p w14:paraId="0ADEA66E" w14:textId="77777777" w:rsidR="00FD1395" w:rsidRPr="00FD1395" w:rsidRDefault="00FD1395" w:rsidP="00A03D5C">
            <w:pPr>
              <w:spacing w:before="0" w:after="0"/>
              <w:contextualSpacing/>
              <w:rPr>
                <w:szCs w:val="20"/>
              </w:rPr>
            </w:pPr>
            <w:r w:rsidRPr="00FD1395">
              <w:rPr>
                <w:szCs w:val="20"/>
              </w:rPr>
              <w:t>nc:StatusText</w:t>
            </w:r>
          </w:p>
        </w:tc>
        <w:tc>
          <w:tcPr>
            <w:tcW w:w="742" w:type="pct"/>
          </w:tcPr>
          <w:p w14:paraId="1AA3725A" w14:textId="77777777" w:rsidR="00FD1395" w:rsidRPr="00FD1395" w:rsidRDefault="00FD1395" w:rsidP="00A03D5C">
            <w:pPr>
              <w:spacing w:before="0" w:after="0"/>
              <w:contextualSpacing/>
              <w:rPr>
                <w:szCs w:val="20"/>
              </w:rPr>
            </w:pPr>
            <w:r w:rsidRPr="00FD1395">
              <w:rPr>
                <w:szCs w:val="20"/>
              </w:rPr>
              <w:t>nc:TextType</w:t>
            </w:r>
          </w:p>
        </w:tc>
        <w:tc>
          <w:tcPr>
            <w:tcW w:w="1436" w:type="pct"/>
          </w:tcPr>
          <w:p w14:paraId="0B669681" w14:textId="77777777" w:rsidR="00FD1395" w:rsidRPr="00FD1395" w:rsidRDefault="00FD1395" w:rsidP="00A03D5C">
            <w:pPr>
              <w:spacing w:before="0" w:after="0"/>
              <w:contextualSpacing/>
              <w:rPr>
                <w:szCs w:val="20"/>
              </w:rPr>
            </w:pPr>
            <w:r w:rsidRPr="00FD1395">
              <w:rPr>
                <w:szCs w:val="20"/>
              </w:rPr>
              <w:t>A status or condition of something or someone.</w:t>
            </w:r>
          </w:p>
        </w:tc>
        <w:tc>
          <w:tcPr>
            <w:tcW w:w="832" w:type="pct"/>
          </w:tcPr>
          <w:p w14:paraId="79A881FD" w14:textId="77777777" w:rsidR="00FD1395" w:rsidRPr="00FD1395" w:rsidRDefault="00FD1395" w:rsidP="00A03D5C">
            <w:pPr>
              <w:spacing w:before="0" w:after="0"/>
              <w:contextualSpacing/>
              <w:rPr>
                <w:szCs w:val="20"/>
              </w:rPr>
            </w:pPr>
          </w:p>
        </w:tc>
      </w:tr>
      <w:tr w:rsidR="00926815" w:rsidRPr="00FD1395" w14:paraId="5D7147E4" w14:textId="77777777" w:rsidTr="00926815">
        <w:tc>
          <w:tcPr>
            <w:tcW w:w="877" w:type="pct"/>
          </w:tcPr>
          <w:p w14:paraId="38494486" w14:textId="77777777" w:rsidR="00FD1395" w:rsidRPr="00FD1395" w:rsidRDefault="00FD1395" w:rsidP="00A03D5C">
            <w:pPr>
              <w:spacing w:before="0" w:after="0"/>
              <w:contextualSpacing/>
              <w:rPr>
                <w:szCs w:val="20"/>
              </w:rPr>
            </w:pPr>
            <w:r w:rsidRPr="00FD1395">
              <w:rPr>
                <w:szCs w:val="20"/>
              </w:rPr>
              <w:t>date</w:t>
            </w:r>
          </w:p>
        </w:tc>
        <w:tc>
          <w:tcPr>
            <w:tcW w:w="1113" w:type="pct"/>
          </w:tcPr>
          <w:p w14:paraId="6DD6A789" w14:textId="77777777" w:rsidR="00FD1395" w:rsidRPr="00FD1395" w:rsidRDefault="00FD1395" w:rsidP="00A03D5C">
            <w:pPr>
              <w:spacing w:before="0" w:after="0"/>
              <w:contextualSpacing/>
              <w:rPr>
                <w:szCs w:val="20"/>
              </w:rPr>
            </w:pPr>
            <w:r w:rsidRPr="00FD1395">
              <w:rPr>
                <w:szCs w:val="20"/>
              </w:rPr>
              <w:t>nc:StatusDate</w:t>
            </w:r>
          </w:p>
        </w:tc>
        <w:tc>
          <w:tcPr>
            <w:tcW w:w="742" w:type="pct"/>
          </w:tcPr>
          <w:p w14:paraId="5EE63152" w14:textId="77777777" w:rsidR="00FD1395" w:rsidRPr="00FD1395" w:rsidRDefault="00FD1395" w:rsidP="00A03D5C">
            <w:pPr>
              <w:spacing w:before="0" w:after="0"/>
              <w:contextualSpacing/>
              <w:rPr>
                <w:szCs w:val="20"/>
                <w:u w:val="single"/>
              </w:rPr>
            </w:pPr>
            <w:r w:rsidRPr="00FD1395">
              <w:rPr>
                <w:szCs w:val="20"/>
              </w:rPr>
              <w:t>nc:DateType</w:t>
            </w:r>
          </w:p>
        </w:tc>
        <w:tc>
          <w:tcPr>
            <w:tcW w:w="1436" w:type="pct"/>
          </w:tcPr>
          <w:p w14:paraId="3FFF0F0D" w14:textId="77777777" w:rsidR="00FD1395" w:rsidRPr="00FD1395" w:rsidRDefault="00FD1395" w:rsidP="00A03D5C">
            <w:pPr>
              <w:spacing w:before="0" w:after="0"/>
              <w:contextualSpacing/>
              <w:rPr>
                <w:szCs w:val="20"/>
              </w:rPr>
            </w:pPr>
            <w:r w:rsidRPr="00FD1395">
              <w:rPr>
                <w:szCs w:val="20"/>
              </w:rPr>
              <w:t>A date a status was set, effected, or reported.</w:t>
            </w:r>
          </w:p>
        </w:tc>
        <w:tc>
          <w:tcPr>
            <w:tcW w:w="832" w:type="pct"/>
          </w:tcPr>
          <w:p w14:paraId="36F12DA8" w14:textId="77777777" w:rsidR="00FD1395" w:rsidRPr="00FD1395" w:rsidRDefault="00FD1395" w:rsidP="00A03D5C">
            <w:pPr>
              <w:spacing w:before="0" w:after="0"/>
              <w:contextualSpacing/>
              <w:rPr>
                <w:szCs w:val="20"/>
              </w:rPr>
            </w:pPr>
          </w:p>
        </w:tc>
      </w:tr>
      <w:tr w:rsidR="00926815" w:rsidRPr="00FD1395" w14:paraId="12B5639A" w14:textId="77777777" w:rsidTr="00926815">
        <w:tc>
          <w:tcPr>
            <w:tcW w:w="877" w:type="pct"/>
          </w:tcPr>
          <w:p w14:paraId="5DDFE911" w14:textId="77777777" w:rsidR="00FD1395" w:rsidRPr="00FD1395" w:rsidRDefault="00FD1395" w:rsidP="00A03D5C">
            <w:pPr>
              <w:spacing w:before="0" w:after="0"/>
              <w:contextualSpacing/>
              <w:rPr>
                <w:szCs w:val="20"/>
              </w:rPr>
            </w:pPr>
            <w:r w:rsidRPr="00FD1395">
              <w:rPr>
                <w:szCs w:val="20"/>
              </w:rPr>
              <w:lastRenderedPageBreak/>
              <w:t>description</w:t>
            </w:r>
          </w:p>
        </w:tc>
        <w:tc>
          <w:tcPr>
            <w:tcW w:w="1113" w:type="pct"/>
          </w:tcPr>
          <w:p w14:paraId="71FD18F3" w14:textId="77777777" w:rsidR="00FD1395" w:rsidRPr="00FD1395" w:rsidRDefault="00FD1395" w:rsidP="00A03D5C">
            <w:pPr>
              <w:spacing w:before="0" w:after="0"/>
              <w:contextualSpacing/>
              <w:rPr>
                <w:szCs w:val="20"/>
              </w:rPr>
            </w:pPr>
            <w:r w:rsidRPr="00FD1395">
              <w:rPr>
                <w:szCs w:val="20"/>
              </w:rPr>
              <w:t>nc:StatusDescriptionText</w:t>
            </w:r>
          </w:p>
        </w:tc>
        <w:tc>
          <w:tcPr>
            <w:tcW w:w="742" w:type="pct"/>
          </w:tcPr>
          <w:p w14:paraId="15B31213" w14:textId="77777777" w:rsidR="00FD1395" w:rsidRPr="00FD1395" w:rsidRDefault="00FD1395" w:rsidP="00A03D5C">
            <w:pPr>
              <w:spacing w:before="0" w:after="0"/>
              <w:contextualSpacing/>
              <w:rPr>
                <w:szCs w:val="20"/>
                <w:u w:val="single"/>
              </w:rPr>
            </w:pPr>
            <w:r w:rsidRPr="00FD1395">
              <w:rPr>
                <w:szCs w:val="20"/>
              </w:rPr>
              <w:t>nc:TextType</w:t>
            </w:r>
          </w:p>
        </w:tc>
        <w:tc>
          <w:tcPr>
            <w:tcW w:w="1436" w:type="pct"/>
          </w:tcPr>
          <w:p w14:paraId="11C916AE" w14:textId="77777777" w:rsidR="00FD1395" w:rsidRPr="00FD1395" w:rsidRDefault="00FD1395" w:rsidP="00A03D5C">
            <w:pPr>
              <w:spacing w:before="0" w:after="0"/>
              <w:contextualSpacing/>
              <w:rPr>
                <w:szCs w:val="20"/>
              </w:rPr>
            </w:pPr>
            <w:r w:rsidRPr="00FD1395">
              <w:rPr>
                <w:szCs w:val="20"/>
              </w:rPr>
              <w:t>A description of a status or condition of something or someone.</w:t>
            </w:r>
          </w:p>
        </w:tc>
        <w:tc>
          <w:tcPr>
            <w:tcW w:w="832" w:type="pct"/>
          </w:tcPr>
          <w:p w14:paraId="6A77D864" w14:textId="77777777" w:rsidR="00FD1395" w:rsidRPr="00FD1395" w:rsidRDefault="00FD1395" w:rsidP="00A03D5C">
            <w:pPr>
              <w:spacing w:before="0" w:after="0"/>
              <w:contextualSpacing/>
              <w:rPr>
                <w:szCs w:val="20"/>
              </w:rPr>
            </w:pPr>
          </w:p>
        </w:tc>
      </w:tr>
      <w:tr w:rsidR="00926815" w:rsidRPr="00FD1395" w14:paraId="3093267E" w14:textId="77777777" w:rsidTr="00926815">
        <w:tc>
          <w:tcPr>
            <w:tcW w:w="877" w:type="pct"/>
          </w:tcPr>
          <w:p w14:paraId="53BAB44E" w14:textId="77777777" w:rsidR="00FD1395" w:rsidRPr="00FD1395" w:rsidRDefault="00FD1395" w:rsidP="00A03D5C">
            <w:pPr>
              <w:spacing w:before="0" w:after="0"/>
              <w:contextualSpacing/>
              <w:rPr>
                <w:szCs w:val="20"/>
              </w:rPr>
            </w:pPr>
            <w:r w:rsidRPr="00FD1395">
              <w:rPr>
                <w:szCs w:val="20"/>
              </w:rPr>
              <w:t>issuerIdentification</w:t>
            </w:r>
          </w:p>
        </w:tc>
        <w:tc>
          <w:tcPr>
            <w:tcW w:w="1113" w:type="pct"/>
          </w:tcPr>
          <w:p w14:paraId="3CA3F85E" w14:textId="77777777" w:rsidR="00FD1395" w:rsidRPr="00FD1395" w:rsidRDefault="00FD1395" w:rsidP="00A03D5C">
            <w:pPr>
              <w:spacing w:before="0" w:after="0"/>
              <w:contextualSpacing/>
              <w:rPr>
                <w:szCs w:val="20"/>
              </w:rPr>
            </w:pPr>
            <w:r w:rsidRPr="00FD1395">
              <w:rPr>
                <w:szCs w:val="20"/>
              </w:rPr>
              <w:t>nc:StatusIssuerIdentification</w:t>
            </w:r>
          </w:p>
        </w:tc>
        <w:tc>
          <w:tcPr>
            <w:tcW w:w="742" w:type="pct"/>
          </w:tcPr>
          <w:p w14:paraId="797BF46E" w14:textId="77777777" w:rsidR="00FD1395" w:rsidRPr="00FD1395" w:rsidRDefault="00FD1395" w:rsidP="00A03D5C">
            <w:pPr>
              <w:spacing w:before="0" w:after="0"/>
              <w:contextualSpacing/>
              <w:rPr>
                <w:szCs w:val="20"/>
                <w:u w:val="single"/>
              </w:rPr>
            </w:pPr>
            <w:r w:rsidRPr="00FD1395">
              <w:rPr>
                <w:szCs w:val="20"/>
              </w:rPr>
              <w:t>nc:IdentificationType</w:t>
            </w:r>
          </w:p>
        </w:tc>
        <w:tc>
          <w:tcPr>
            <w:tcW w:w="1436" w:type="pct"/>
          </w:tcPr>
          <w:p w14:paraId="235D0857" w14:textId="77777777" w:rsidR="00FD1395" w:rsidRPr="00FD1395" w:rsidRDefault="00FD1395" w:rsidP="00A03D5C">
            <w:pPr>
              <w:spacing w:before="0" w:after="0"/>
              <w:contextualSpacing/>
              <w:rPr>
                <w:szCs w:val="20"/>
              </w:rPr>
            </w:pPr>
            <w:r w:rsidRPr="00FD1395">
              <w:rPr>
                <w:szCs w:val="20"/>
              </w:rPr>
              <w:t>An identification of a person or organization which assigns a status.</w:t>
            </w:r>
          </w:p>
        </w:tc>
        <w:tc>
          <w:tcPr>
            <w:tcW w:w="832" w:type="pct"/>
          </w:tcPr>
          <w:p w14:paraId="4315A621" w14:textId="77777777" w:rsidR="00FD1395" w:rsidRPr="00FD1395" w:rsidRDefault="00FD1395" w:rsidP="00A03D5C">
            <w:pPr>
              <w:spacing w:before="0" w:after="0"/>
              <w:contextualSpacing/>
              <w:rPr>
                <w:szCs w:val="20"/>
              </w:rPr>
            </w:pPr>
          </w:p>
        </w:tc>
      </w:tr>
    </w:tbl>
    <w:p w14:paraId="54058767" w14:textId="77777777" w:rsidR="00AA69CD" w:rsidRPr="00AA69CD" w:rsidRDefault="00AA69CD" w:rsidP="00AA69CD"/>
    <w:p w14:paraId="5A6AAEEF" w14:textId="111E1910" w:rsidR="00AA69CD" w:rsidRDefault="00433402" w:rsidP="00AA69CD">
      <w:pPr>
        <w:pStyle w:val="Appendix2"/>
      </w:pPr>
      <w:bookmarkStart w:id="230" w:name="_Toc70692154"/>
      <w:r>
        <w:t>Address Type</w:t>
      </w:r>
      <w:bookmarkEnd w:id="230"/>
    </w:p>
    <w:p w14:paraId="28CEC5D9" w14:textId="57C787C0" w:rsidR="00B25639" w:rsidRDefault="00B25639" w:rsidP="00B25639">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11</w:t>
        </w:r>
      </w:fldSimple>
      <w:r>
        <w:t xml:space="preserve"> Address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2"/>
        <w:gridCol w:w="1437"/>
        <w:gridCol w:w="2791"/>
        <w:gridCol w:w="1616"/>
      </w:tblGrid>
      <w:tr w:rsidR="00F62403" w:rsidRPr="00F62403" w14:paraId="6419E864" w14:textId="77777777" w:rsidTr="00F62403">
        <w:trPr>
          <w:tblHeader/>
        </w:trPr>
        <w:tc>
          <w:tcPr>
            <w:tcW w:w="877" w:type="pct"/>
            <w:shd w:val="clear" w:color="auto" w:fill="D9D9D9" w:themeFill="background1" w:themeFillShade="D9"/>
          </w:tcPr>
          <w:p w14:paraId="1C6C5F97" w14:textId="77777777" w:rsidR="00F62403" w:rsidRPr="00F62403" w:rsidRDefault="00F62403" w:rsidP="00F62403">
            <w:pPr>
              <w:spacing w:before="0" w:after="0"/>
              <w:contextualSpacing/>
              <w:rPr>
                <w:b/>
                <w:bCs/>
                <w:szCs w:val="20"/>
              </w:rPr>
            </w:pPr>
            <w:r w:rsidRPr="00F62403">
              <w:rPr>
                <w:b/>
                <w:bCs/>
                <w:szCs w:val="20"/>
              </w:rPr>
              <w:t>JSON Name</w:t>
            </w:r>
          </w:p>
        </w:tc>
        <w:tc>
          <w:tcPr>
            <w:tcW w:w="1113" w:type="pct"/>
            <w:shd w:val="clear" w:color="auto" w:fill="D9D9D9" w:themeFill="background1" w:themeFillShade="D9"/>
          </w:tcPr>
          <w:p w14:paraId="049BD52A" w14:textId="77777777" w:rsidR="00F62403" w:rsidRPr="00F62403" w:rsidRDefault="00F62403" w:rsidP="00F62403">
            <w:pPr>
              <w:spacing w:before="0" w:after="0"/>
              <w:contextualSpacing/>
              <w:rPr>
                <w:b/>
                <w:bCs/>
                <w:szCs w:val="20"/>
              </w:rPr>
            </w:pPr>
            <w:r w:rsidRPr="00F62403">
              <w:rPr>
                <w:b/>
                <w:bCs/>
                <w:szCs w:val="20"/>
              </w:rPr>
              <w:t>Data element</w:t>
            </w:r>
          </w:p>
        </w:tc>
        <w:tc>
          <w:tcPr>
            <w:tcW w:w="740" w:type="pct"/>
            <w:shd w:val="clear" w:color="auto" w:fill="D9D9D9" w:themeFill="background1" w:themeFillShade="D9"/>
          </w:tcPr>
          <w:p w14:paraId="694D4D4D" w14:textId="77777777" w:rsidR="00F62403" w:rsidRPr="00F62403" w:rsidRDefault="00F62403" w:rsidP="00F62403">
            <w:pPr>
              <w:spacing w:before="0" w:after="0"/>
              <w:contextualSpacing/>
              <w:rPr>
                <w:b/>
                <w:bCs/>
                <w:szCs w:val="20"/>
              </w:rPr>
            </w:pPr>
            <w:r w:rsidRPr="00F62403">
              <w:rPr>
                <w:b/>
                <w:bCs/>
                <w:szCs w:val="20"/>
              </w:rPr>
              <w:t>Type</w:t>
            </w:r>
          </w:p>
        </w:tc>
        <w:tc>
          <w:tcPr>
            <w:tcW w:w="1437" w:type="pct"/>
            <w:shd w:val="clear" w:color="auto" w:fill="D9D9D9" w:themeFill="background1" w:themeFillShade="D9"/>
          </w:tcPr>
          <w:p w14:paraId="559B60C8" w14:textId="77777777" w:rsidR="00F62403" w:rsidRPr="00F62403" w:rsidRDefault="00F62403" w:rsidP="00F62403">
            <w:pPr>
              <w:spacing w:before="0" w:after="0"/>
              <w:contextualSpacing/>
              <w:rPr>
                <w:b/>
                <w:bCs/>
                <w:szCs w:val="20"/>
              </w:rPr>
            </w:pPr>
            <w:r w:rsidRPr="00F62403">
              <w:rPr>
                <w:b/>
                <w:bCs/>
                <w:szCs w:val="20"/>
              </w:rPr>
              <w:t>Description</w:t>
            </w:r>
          </w:p>
        </w:tc>
        <w:tc>
          <w:tcPr>
            <w:tcW w:w="832" w:type="pct"/>
            <w:shd w:val="clear" w:color="auto" w:fill="D9D9D9" w:themeFill="background1" w:themeFillShade="D9"/>
          </w:tcPr>
          <w:p w14:paraId="44DCC261" w14:textId="77777777" w:rsidR="00F62403" w:rsidRPr="00F62403" w:rsidRDefault="00F62403" w:rsidP="00F62403">
            <w:pPr>
              <w:spacing w:before="0" w:after="0"/>
              <w:contextualSpacing/>
              <w:rPr>
                <w:b/>
                <w:bCs/>
                <w:szCs w:val="20"/>
              </w:rPr>
            </w:pPr>
            <w:r w:rsidRPr="00F62403">
              <w:rPr>
                <w:b/>
                <w:bCs/>
                <w:szCs w:val="20"/>
              </w:rPr>
              <w:t>Comment</w:t>
            </w:r>
          </w:p>
        </w:tc>
      </w:tr>
      <w:tr w:rsidR="00F62403" w:rsidRPr="00F62403" w14:paraId="5A9B3685" w14:textId="77777777" w:rsidTr="00F62403">
        <w:tc>
          <w:tcPr>
            <w:tcW w:w="877" w:type="pct"/>
          </w:tcPr>
          <w:p w14:paraId="50F52669" w14:textId="77777777" w:rsidR="00F62403" w:rsidRPr="00F62403" w:rsidRDefault="00F62403" w:rsidP="00F62403">
            <w:pPr>
              <w:spacing w:before="0" w:after="0"/>
              <w:contextualSpacing/>
              <w:rPr>
                <w:szCs w:val="20"/>
              </w:rPr>
            </w:pPr>
            <w:r w:rsidRPr="00F62403">
              <w:rPr>
                <w:szCs w:val="20"/>
              </w:rPr>
              <w:t>fullText</w:t>
            </w:r>
          </w:p>
        </w:tc>
        <w:tc>
          <w:tcPr>
            <w:tcW w:w="1113" w:type="pct"/>
          </w:tcPr>
          <w:p w14:paraId="67CF5B11" w14:textId="77777777" w:rsidR="00F62403" w:rsidRPr="00F62403" w:rsidRDefault="00F62403" w:rsidP="00F62403">
            <w:pPr>
              <w:spacing w:before="0" w:after="0"/>
              <w:contextualSpacing/>
              <w:rPr>
                <w:szCs w:val="20"/>
              </w:rPr>
            </w:pPr>
            <w:r w:rsidRPr="00F62403">
              <w:rPr>
                <w:szCs w:val="20"/>
              </w:rPr>
              <w:t>nc:AddressFullText</w:t>
            </w:r>
          </w:p>
        </w:tc>
        <w:tc>
          <w:tcPr>
            <w:tcW w:w="740" w:type="pct"/>
          </w:tcPr>
          <w:p w14:paraId="18E57B9C" w14:textId="77777777" w:rsidR="00F62403" w:rsidRPr="00F62403" w:rsidRDefault="00F62403" w:rsidP="00F62403">
            <w:pPr>
              <w:spacing w:before="0" w:after="0"/>
              <w:contextualSpacing/>
              <w:rPr>
                <w:szCs w:val="20"/>
              </w:rPr>
            </w:pPr>
            <w:r w:rsidRPr="00F62403">
              <w:rPr>
                <w:szCs w:val="20"/>
              </w:rPr>
              <w:t>nc:TextType</w:t>
            </w:r>
          </w:p>
        </w:tc>
        <w:tc>
          <w:tcPr>
            <w:tcW w:w="1437" w:type="pct"/>
          </w:tcPr>
          <w:p w14:paraId="36C3E0BF" w14:textId="77777777" w:rsidR="00F62403" w:rsidRPr="00F62403" w:rsidRDefault="00F62403" w:rsidP="00F62403">
            <w:pPr>
              <w:spacing w:before="0" w:after="0"/>
              <w:contextualSpacing/>
              <w:rPr>
                <w:szCs w:val="20"/>
              </w:rPr>
            </w:pPr>
            <w:r w:rsidRPr="00F62403">
              <w:rPr>
                <w:szCs w:val="20"/>
              </w:rPr>
              <w:t>A complete address.</w:t>
            </w:r>
          </w:p>
        </w:tc>
        <w:tc>
          <w:tcPr>
            <w:tcW w:w="832" w:type="pct"/>
          </w:tcPr>
          <w:p w14:paraId="1391C765" w14:textId="5B15AF2D" w:rsidR="00F62403" w:rsidRPr="00F62403" w:rsidRDefault="00F62403" w:rsidP="00F62403">
            <w:pPr>
              <w:spacing w:before="0" w:after="0"/>
              <w:contextualSpacing/>
              <w:rPr>
                <w:szCs w:val="20"/>
              </w:rPr>
            </w:pPr>
            <w:r w:rsidRPr="00F62403">
              <w:rPr>
                <w:szCs w:val="20"/>
              </w:rPr>
              <w:t>Usually includes street, city, state, and zip code information</w:t>
            </w:r>
            <w:r w:rsidR="005229E1">
              <w:rPr>
                <w:szCs w:val="20"/>
              </w:rPr>
              <w:t xml:space="preserve">. </w:t>
            </w:r>
            <w:r w:rsidRPr="00F62403">
              <w:rPr>
                <w:szCs w:val="20"/>
              </w:rPr>
              <w:t>Can also include other mailing specifics such as PO Box, apartment number, or suite number.</w:t>
            </w:r>
          </w:p>
        </w:tc>
      </w:tr>
      <w:tr w:rsidR="00F62403" w:rsidRPr="00F62403" w14:paraId="155D2178" w14:textId="77777777" w:rsidTr="00F62403">
        <w:tc>
          <w:tcPr>
            <w:tcW w:w="877" w:type="pct"/>
          </w:tcPr>
          <w:p w14:paraId="0F877B70" w14:textId="77777777" w:rsidR="00F62403" w:rsidRPr="00F62403" w:rsidRDefault="00F62403" w:rsidP="00F62403">
            <w:pPr>
              <w:spacing w:before="0" w:after="0"/>
              <w:contextualSpacing/>
              <w:rPr>
                <w:szCs w:val="20"/>
              </w:rPr>
            </w:pPr>
            <w:r w:rsidRPr="00F62403">
              <w:rPr>
                <w:szCs w:val="20"/>
              </w:rPr>
              <w:t>recipientName</w:t>
            </w:r>
          </w:p>
        </w:tc>
        <w:tc>
          <w:tcPr>
            <w:tcW w:w="1113" w:type="pct"/>
          </w:tcPr>
          <w:p w14:paraId="5B973979" w14:textId="77777777" w:rsidR="00F62403" w:rsidRPr="00F62403" w:rsidRDefault="00F62403" w:rsidP="00F62403">
            <w:pPr>
              <w:spacing w:before="0" w:after="0"/>
              <w:contextualSpacing/>
              <w:rPr>
                <w:szCs w:val="20"/>
              </w:rPr>
            </w:pPr>
            <w:r w:rsidRPr="00F62403">
              <w:rPr>
                <w:szCs w:val="20"/>
              </w:rPr>
              <w:t>nc:AddressRecipientName</w:t>
            </w:r>
          </w:p>
        </w:tc>
        <w:tc>
          <w:tcPr>
            <w:tcW w:w="740" w:type="pct"/>
          </w:tcPr>
          <w:p w14:paraId="5384C33A"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274273F8" w14:textId="77777777" w:rsidR="00F62403" w:rsidRPr="00F62403" w:rsidRDefault="00F62403" w:rsidP="00F62403">
            <w:pPr>
              <w:spacing w:before="0" w:after="0"/>
              <w:contextualSpacing/>
              <w:rPr>
                <w:szCs w:val="20"/>
              </w:rPr>
            </w:pPr>
            <w:r w:rsidRPr="00F62403">
              <w:rPr>
                <w:szCs w:val="20"/>
              </w:rPr>
              <w:t>A name of a person, organization, or other recipient to whom physical mail may be sent.</w:t>
            </w:r>
          </w:p>
        </w:tc>
        <w:tc>
          <w:tcPr>
            <w:tcW w:w="832" w:type="pct"/>
          </w:tcPr>
          <w:p w14:paraId="3B67BA26" w14:textId="77777777" w:rsidR="00F62403" w:rsidRPr="00F62403" w:rsidRDefault="00F62403" w:rsidP="00F62403">
            <w:pPr>
              <w:spacing w:before="0" w:after="0"/>
              <w:contextualSpacing/>
              <w:rPr>
                <w:szCs w:val="20"/>
              </w:rPr>
            </w:pPr>
          </w:p>
        </w:tc>
      </w:tr>
      <w:tr w:rsidR="00F62403" w:rsidRPr="00F62403" w14:paraId="51DC453C" w14:textId="77777777" w:rsidTr="00F62403">
        <w:tc>
          <w:tcPr>
            <w:tcW w:w="877" w:type="pct"/>
          </w:tcPr>
          <w:p w14:paraId="30D9AE05" w14:textId="77777777" w:rsidR="00F62403" w:rsidRPr="00F62403" w:rsidRDefault="00F62403" w:rsidP="00F62403">
            <w:pPr>
              <w:spacing w:before="0" w:after="0"/>
              <w:contextualSpacing/>
              <w:rPr>
                <w:szCs w:val="20"/>
              </w:rPr>
            </w:pPr>
            <w:r w:rsidRPr="00F62403">
              <w:rPr>
                <w:szCs w:val="20"/>
              </w:rPr>
              <w:t>buildingName</w:t>
            </w:r>
          </w:p>
        </w:tc>
        <w:tc>
          <w:tcPr>
            <w:tcW w:w="1113" w:type="pct"/>
          </w:tcPr>
          <w:p w14:paraId="29F5BCDA" w14:textId="77777777" w:rsidR="00F62403" w:rsidRPr="00F62403" w:rsidRDefault="00F62403" w:rsidP="00F62403">
            <w:pPr>
              <w:spacing w:before="0" w:after="0"/>
              <w:contextualSpacing/>
              <w:rPr>
                <w:szCs w:val="20"/>
              </w:rPr>
            </w:pPr>
            <w:r w:rsidRPr="00F62403">
              <w:rPr>
                <w:szCs w:val="20"/>
              </w:rPr>
              <w:t>nc:AddressBuildingName</w:t>
            </w:r>
          </w:p>
        </w:tc>
        <w:tc>
          <w:tcPr>
            <w:tcW w:w="740" w:type="pct"/>
          </w:tcPr>
          <w:p w14:paraId="535AB22A"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5971CD39" w14:textId="77777777" w:rsidR="00F62403" w:rsidRPr="00F62403" w:rsidRDefault="00F62403" w:rsidP="00F62403">
            <w:pPr>
              <w:spacing w:before="0" w:after="0"/>
              <w:contextualSpacing/>
              <w:rPr>
                <w:szCs w:val="20"/>
              </w:rPr>
            </w:pPr>
            <w:r w:rsidRPr="00F62403">
              <w:rPr>
                <w:szCs w:val="20"/>
              </w:rPr>
              <w:t>A name of a specific building at an address to distinguish it from other buildings at the same site.</w:t>
            </w:r>
          </w:p>
        </w:tc>
        <w:tc>
          <w:tcPr>
            <w:tcW w:w="832" w:type="pct"/>
          </w:tcPr>
          <w:p w14:paraId="7DDAE6FC" w14:textId="77777777" w:rsidR="00F62403" w:rsidRPr="00F62403" w:rsidRDefault="00F62403" w:rsidP="00F62403">
            <w:pPr>
              <w:spacing w:before="0" w:after="0"/>
              <w:contextualSpacing/>
              <w:rPr>
                <w:szCs w:val="20"/>
              </w:rPr>
            </w:pPr>
          </w:p>
        </w:tc>
      </w:tr>
      <w:tr w:rsidR="00F62403" w:rsidRPr="00F62403" w14:paraId="5AF9AA33" w14:textId="77777777" w:rsidTr="00F62403">
        <w:tc>
          <w:tcPr>
            <w:tcW w:w="877" w:type="pct"/>
          </w:tcPr>
          <w:p w14:paraId="0A58FA06" w14:textId="3BE4656B" w:rsidR="00F62403" w:rsidRPr="00F62403" w:rsidRDefault="00F62403" w:rsidP="00F62403">
            <w:pPr>
              <w:spacing w:before="0" w:after="0"/>
              <w:contextualSpacing/>
              <w:rPr>
                <w:szCs w:val="20"/>
              </w:rPr>
            </w:pPr>
            <w:r w:rsidRPr="00F62403">
              <w:rPr>
                <w:szCs w:val="20"/>
              </w:rPr>
              <w:lastRenderedPageBreak/>
              <w:t>deliveryPointI</w:t>
            </w:r>
            <w:r w:rsidR="00FF3DF3">
              <w:rPr>
                <w:szCs w:val="20"/>
              </w:rPr>
              <w:t>d</w:t>
            </w:r>
          </w:p>
        </w:tc>
        <w:tc>
          <w:tcPr>
            <w:tcW w:w="1113" w:type="pct"/>
          </w:tcPr>
          <w:p w14:paraId="127C68E3" w14:textId="77777777" w:rsidR="00F62403" w:rsidRPr="00F62403" w:rsidRDefault="00F62403" w:rsidP="00F62403">
            <w:pPr>
              <w:spacing w:before="0" w:after="0"/>
              <w:contextualSpacing/>
              <w:rPr>
                <w:szCs w:val="20"/>
              </w:rPr>
            </w:pPr>
            <w:r w:rsidRPr="00F62403">
              <w:rPr>
                <w:szCs w:val="20"/>
              </w:rPr>
              <w:t>nc:AddressDeliveryPointID</w:t>
            </w:r>
          </w:p>
        </w:tc>
        <w:tc>
          <w:tcPr>
            <w:tcW w:w="740" w:type="pct"/>
          </w:tcPr>
          <w:p w14:paraId="49D0827D" w14:textId="77777777" w:rsidR="00F62403" w:rsidRPr="00F62403" w:rsidRDefault="00F62403" w:rsidP="00F62403">
            <w:pPr>
              <w:spacing w:before="0" w:after="0"/>
              <w:contextualSpacing/>
              <w:rPr>
                <w:szCs w:val="20"/>
                <w:u w:val="single"/>
              </w:rPr>
            </w:pPr>
            <w:r w:rsidRPr="00F62403">
              <w:rPr>
                <w:szCs w:val="20"/>
              </w:rPr>
              <w:t>niem-xs:string</w:t>
            </w:r>
          </w:p>
        </w:tc>
        <w:tc>
          <w:tcPr>
            <w:tcW w:w="1437" w:type="pct"/>
          </w:tcPr>
          <w:p w14:paraId="5F2ACDD3" w14:textId="77777777" w:rsidR="00F62403" w:rsidRPr="00F62403" w:rsidRDefault="00F62403" w:rsidP="00F62403">
            <w:pPr>
              <w:spacing w:before="0" w:after="0"/>
              <w:contextualSpacing/>
              <w:rPr>
                <w:szCs w:val="20"/>
              </w:rPr>
            </w:pPr>
            <w:r w:rsidRPr="00F62403">
              <w:rPr>
                <w:szCs w:val="20"/>
              </w:rPr>
              <w:t>An identifier of a single place or unit at which mail is delivered.</w:t>
            </w:r>
          </w:p>
        </w:tc>
        <w:tc>
          <w:tcPr>
            <w:tcW w:w="832" w:type="pct"/>
          </w:tcPr>
          <w:p w14:paraId="0826FE62" w14:textId="77777777" w:rsidR="00F62403" w:rsidRPr="00F62403" w:rsidRDefault="00F62403" w:rsidP="00F62403">
            <w:pPr>
              <w:spacing w:before="0" w:after="0"/>
              <w:contextualSpacing/>
              <w:rPr>
                <w:szCs w:val="20"/>
              </w:rPr>
            </w:pPr>
          </w:p>
        </w:tc>
      </w:tr>
      <w:tr w:rsidR="00F62403" w:rsidRPr="00F62403" w14:paraId="65300D83" w14:textId="77777777" w:rsidTr="00F62403">
        <w:tc>
          <w:tcPr>
            <w:tcW w:w="877" w:type="pct"/>
          </w:tcPr>
          <w:p w14:paraId="37035400" w14:textId="77777777" w:rsidR="00F62403" w:rsidRPr="00F62403" w:rsidRDefault="00F62403" w:rsidP="00F62403">
            <w:pPr>
              <w:spacing w:before="0" w:after="0"/>
              <w:contextualSpacing/>
              <w:rPr>
                <w:szCs w:val="20"/>
              </w:rPr>
            </w:pPr>
            <w:r w:rsidRPr="00F62403">
              <w:rPr>
                <w:szCs w:val="20"/>
              </w:rPr>
              <w:t>privateMailbox</w:t>
            </w:r>
          </w:p>
        </w:tc>
        <w:tc>
          <w:tcPr>
            <w:tcW w:w="1113" w:type="pct"/>
          </w:tcPr>
          <w:p w14:paraId="15BA45F1" w14:textId="77777777" w:rsidR="00F62403" w:rsidRPr="00F62403" w:rsidRDefault="00F62403" w:rsidP="00F62403">
            <w:pPr>
              <w:spacing w:before="0" w:after="0"/>
              <w:contextualSpacing/>
              <w:rPr>
                <w:szCs w:val="20"/>
              </w:rPr>
            </w:pPr>
            <w:r w:rsidRPr="00F62403">
              <w:rPr>
                <w:szCs w:val="20"/>
              </w:rPr>
              <w:t>nc:AddressPrivateMailboxText</w:t>
            </w:r>
          </w:p>
        </w:tc>
        <w:tc>
          <w:tcPr>
            <w:tcW w:w="740" w:type="pct"/>
          </w:tcPr>
          <w:p w14:paraId="2619DC09"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491B0290" w14:textId="77777777" w:rsidR="00F62403" w:rsidRPr="00F62403" w:rsidRDefault="00F62403" w:rsidP="00F62403">
            <w:pPr>
              <w:spacing w:before="0" w:after="0"/>
              <w:contextualSpacing/>
              <w:rPr>
                <w:szCs w:val="20"/>
              </w:rPr>
            </w:pPr>
            <w:r w:rsidRPr="00F62403">
              <w:rPr>
                <w:szCs w:val="20"/>
              </w:rPr>
              <w:t>A private mailbox within a company.</w:t>
            </w:r>
          </w:p>
        </w:tc>
        <w:tc>
          <w:tcPr>
            <w:tcW w:w="832" w:type="pct"/>
          </w:tcPr>
          <w:p w14:paraId="2C3E181E" w14:textId="77777777" w:rsidR="00F62403" w:rsidRPr="00F62403" w:rsidRDefault="00F62403" w:rsidP="00F62403">
            <w:pPr>
              <w:spacing w:before="0" w:after="0"/>
              <w:contextualSpacing/>
              <w:rPr>
                <w:szCs w:val="20"/>
              </w:rPr>
            </w:pPr>
            <w:r w:rsidRPr="00F62403">
              <w:rPr>
                <w:szCs w:val="20"/>
              </w:rPr>
              <w:t xml:space="preserve">mail stop code </w:t>
            </w:r>
          </w:p>
        </w:tc>
      </w:tr>
      <w:tr w:rsidR="00F62403" w:rsidRPr="00F62403" w14:paraId="31B4DE3B" w14:textId="77777777" w:rsidTr="00F62403">
        <w:tc>
          <w:tcPr>
            <w:tcW w:w="877" w:type="pct"/>
          </w:tcPr>
          <w:p w14:paraId="7F8359E4" w14:textId="77777777" w:rsidR="00F62403" w:rsidRPr="00F62403" w:rsidRDefault="00F62403" w:rsidP="00F62403">
            <w:pPr>
              <w:spacing w:before="0" w:after="0"/>
              <w:contextualSpacing/>
              <w:rPr>
                <w:szCs w:val="20"/>
              </w:rPr>
            </w:pPr>
            <w:r w:rsidRPr="00F62403">
              <w:rPr>
                <w:szCs w:val="20"/>
              </w:rPr>
              <w:t>secondaryUnit</w:t>
            </w:r>
          </w:p>
        </w:tc>
        <w:tc>
          <w:tcPr>
            <w:tcW w:w="1113" w:type="pct"/>
          </w:tcPr>
          <w:p w14:paraId="6D1C70F8" w14:textId="77777777" w:rsidR="00F62403" w:rsidRPr="00F62403" w:rsidRDefault="00F62403" w:rsidP="00F62403">
            <w:pPr>
              <w:spacing w:before="0" w:after="0"/>
              <w:contextualSpacing/>
              <w:rPr>
                <w:szCs w:val="20"/>
              </w:rPr>
            </w:pPr>
            <w:r w:rsidRPr="00F62403">
              <w:rPr>
                <w:szCs w:val="20"/>
              </w:rPr>
              <w:t>nc:AddressSecondaryUnitText</w:t>
            </w:r>
          </w:p>
        </w:tc>
        <w:tc>
          <w:tcPr>
            <w:tcW w:w="740" w:type="pct"/>
          </w:tcPr>
          <w:p w14:paraId="7726BEB8"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246F96F3" w14:textId="77777777" w:rsidR="00F62403" w:rsidRPr="00F62403" w:rsidRDefault="00F62403" w:rsidP="00F62403">
            <w:pPr>
              <w:spacing w:before="0" w:after="0"/>
              <w:contextualSpacing/>
              <w:rPr>
                <w:szCs w:val="20"/>
              </w:rPr>
            </w:pPr>
            <w:r w:rsidRPr="00F62403">
              <w:rPr>
                <w:szCs w:val="20"/>
              </w:rPr>
              <w:t>A particular unit within a larger unit or grouping at a location.</w:t>
            </w:r>
          </w:p>
        </w:tc>
        <w:tc>
          <w:tcPr>
            <w:tcW w:w="832" w:type="pct"/>
          </w:tcPr>
          <w:p w14:paraId="67FEB6BA" w14:textId="77777777" w:rsidR="00F62403" w:rsidRPr="00F62403" w:rsidRDefault="00F62403" w:rsidP="00F62403">
            <w:pPr>
              <w:spacing w:before="0" w:after="0"/>
              <w:contextualSpacing/>
              <w:rPr>
                <w:szCs w:val="20"/>
              </w:rPr>
            </w:pPr>
            <w:r w:rsidRPr="00F62403">
              <w:rPr>
                <w:szCs w:val="20"/>
              </w:rPr>
              <w:t>Ex: apartment number, suite number</w:t>
            </w:r>
          </w:p>
        </w:tc>
      </w:tr>
      <w:tr w:rsidR="00F62403" w:rsidRPr="00F62403" w14:paraId="09DFABFE" w14:textId="77777777" w:rsidTr="00F62403">
        <w:tc>
          <w:tcPr>
            <w:tcW w:w="877" w:type="pct"/>
          </w:tcPr>
          <w:p w14:paraId="02BE3D0D" w14:textId="77777777" w:rsidR="00F62403" w:rsidRPr="00F62403" w:rsidRDefault="00F62403" w:rsidP="00F62403">
            <w:pPr>
              <w:spacing w:before="0" w:after="0"/>
              <w:contextualSpacing/>
              <w:rPr>
                <w:szCs w:val="20"/>
              </w:rPr>
            </w:pPr>
            <w:r w:rsidRPr="00F62403">
              <w:rPr>
                <w:szCs w:val="20"/>
              </w:rPr>
              <w:t>routeName</w:t>
            </w:r>
          </w:p>
        </w:tc>
        <w:tc>
          <w:tcPr>
            <w:tcW w:w="1113" w:type="pct"/>
          </w:tcPr>
          <w:p w14:paraId="5738D75D" w14:textId="77777777" w:rsidR="00F62403" w:rsidRPr="00F62403" w:rsidRDefault="00F62403" w:rsidP="00F62403">
            <w:pPr>
              <w:spacing w:before="0" w:after="0"/>
              <w:contextualSpacing/>
              <w:rPr>
                <w:szCs w:val="20"/>
              </w:rPr>
            </w:pPr>
            <w:r w:rsidRPr="00F62403">
              <w:rPr>
                <w:szCs w:val="20"/>
              </w:rPr>
              <w:t>nc:LocationRouteName</w:t>
            </w:r>
          </w:p>
        </w:tc>
        <w:tc>
          <w:tcPr>
            <w:tcW w:w="740" w:type="pct"/>
          </w:tcPr>
          <w:p w14:paraId="3AAAFB1B" w14:textId="77777777" w:rsidR="00F62403" w:rsidRPr="00F62403" w:rsidRDefault="00F62403" w:rsidP="00F62403">
            <w:pPr>
              <w:spacing w:before="0" w:after="0"/>
              <w:contextualSpacing/>
              <w:rPr>
                <w:szCs w:val="20"/>
                <w:u w:val="single"/>
              </w:rPr>
            </w:pPr>
            <w:r w:rsidRPr="00F62403">
              <w:rPr>
                <w:szCs w:val="20"/>
              </w:rPr>
              <w:t>nc:TextType</w:t>
            </w:r>
          </w:p>
        </w:tc>
        <w:tc>
          <w:tcPr>
            <w:tcW w:w="1437" w:type="pct"/>
          </w:tcPr>
          <w:p w14:paraId="4C701000" w14:textId="77777777" w:rsidR="00F62403" w:rsidRPr="00F62403" w:rsidRDefault="00F62403" w:rsidP="00F62403">
            <w:pPr>
              <w:spacing w:before="0" w:after="0"/>
              <w:contextualSpacing/>
              <w:rPr>
                <w:szCs w:val="20"/>
              </w:rPr>
            </w:pPr>
            <w:r w:rsidRPr="00F62403">
              <w:rPr>
                <w:szCs w:val="20"/>
              </w:rPr>
              <w:t>A name and number of a postal route.</w:t>
            </w:r>
          </w:p>
        </w:tc>
        <w:tc>
          <w:tcPr>
            <w:tcW w:w="832" w:type="pct"/>
          </w:tcPr>
          <w:p w14:paraId="0222BE00" w14:textId="77777777" w:rsidR="00F62403" w:rsidRPr="00F62403" w:rsidRDefault="00F62403" w:rsidP="00F62403">
            <w:pPr>
              <w:spacing w:before="0" w:after="0"/>
              <w:contextualSpacing/>
              <w:rPr>
                <w:szCs w:val="20"/>
              </w:rPr>
            </w:pPr>
          </w:p>
        </w:tc>
      </w:tr>
      <w:tr w:rsidR="00F62403" w:rsidRPr="00F62403" w14:paraId="02422089" w14:textId="77777777" w:rsidTr="00F62403">
        <w:tc>
          <w:tcPr>
            <w:tcW w:w="877" w:type="pct"/>
          </w:tcPr>
          <w:p w14:paraId="64D5E645" w14:textId="77777777" w:rsidR="00F62403" w:rsidRPr="00F62403" w:rsidRDefault="00F62403" w:rsidP="00F62403">
            <w:pPr>
              <w:spacing w:before="0" w:after="0"/>
              <w:contextualSpacing/>
              <w:rPr>
                <w:szCs w:val="20"/>
              </w:rPr>
            </w:pPr>
            <w:r w:rsidRPr="00F62403">
              <w:rPr>
                <w:szCs w:val="20"/>
              </w:rPr>
              <w:t>street</w:t>
            </w:r>
          </w:p>
        </w:tc>
        <w:tc>
          <w:tcPr>
            <w:tcW w:w="1113" w:type="pct"/>
          </w:tcPr>
          <w:p w14:paraId="7CEFE255" w14:textId="77777777" w:rsidR="00F62403" w:rsidRPr="00F62403" w:rsidRDefault="00F62403" w:rsidP="00F62403">
            <w:pPr>
              <w:spacing w:before="0" w:after="0"/>
              <w:contextualSpacing/>
              <w:rPr>
                <w:szCs w:val="20"/>
              </w:rPr>
            </w:pPr>
            <w:r w:rsidRPr="00F62403">
              <w:rPr>
                <w:szCs w:val="20"/>
              </w:rPr>
              <w:t>nc:LocationStreet</w:t>
            </w:r>
          </w:p>
        </w:tc>
        <w:tc>
          <w:tcPr>
            <w:tcW w:w="740" w:type="pct"/>
          </w:tcPr>
          <w:p w14:paraId="19CAE2C6" w14:textId="77777777" w:rsidR="00F62403" w:rsidRPr="00F62403" w:rsidRDefault="00F62403" w:rsidP="00F62403">
            <w:pPr>
              <w:spacing w:before="0" w:after="0"/>
              <w:contextualSpacing/>
              <w:rPr>
                <w:szCs w:val="20"/>
                <w:u w:val="single"/>
              </w:rPr>
            </w:pPr>
            <w:r w:rsidRPr="00F62403">
              <w:rPr>
                <w:szCs w:val="20"/>
              </w:rPr>
              <w:t>nc:StreetType</w:t>
            </w:r>
          </w:p>
        </w:tc>
        <w:tc>
          <w:tcPr>
            <w:tcW w:w="1437" w:type="pct"/>
          </w:tcPr>
          <w:p w14:paraId="176A7E34" w14:textId="77777777" w:rsidR="00F62403" w:rsidRPr="00F62403" w:rsidRDefault="00F62403" w:rsidP="00F62403">
            <w:pPr>
              <w:spacing w:before="0" w:after="0"/>
              <w:contextualSpacing/>
              <w:rPr>
                <w:szCs w:val="20"/>
              </w:rPr>
            </w:pPr>
            <w:r w:rsidRPr="00F62403">
              <w:rPr>
                <w:szCs w:val="20"/>
              </w:rPr>
              <w:t>A road, thoroughfare or highway.</w:t>
            </w:r>
          </w:p>
        </w:tc>
        <w:tc>
          <w:tcPr>
            <w:tcW w:w="832" w:type="pct"/>
          </w:tcPr>
          <w:p w14:paraId="6B78542D" w14:textId="77777777" w:rsidR="00F62403" w:rsidRPr="00F62403" w:rsidRDefault="00F62403" w:rsidP="00F62403">
            <w:pPr>
              <w:spacing w:before="0" w:after="0"/>
              <w:contextualSpacing/>
              <w:rPr>
                <w:szCs w:val="20"/>
              </w:rPr>
            </w:pPr>
          </w:p>
        </w:tc>
      </w:tr>
      <w:tr w:rsidR="00F62403" w:rsidRPr="00F62403" w14:paraId="1FBCC30D" w14:textId="77777777" w:rsidTr="00F62403">
        <w:tc>
          <w:tcPr>
            <w:tcW w:w="877" w:type="pct"/>
          </w:tcPr>
          <w:p w14:paraId="3DE6E7AF" w14:textId="77777777" w:rsidR="00F62403" w:rsidRPr="00F62403" w:rsidRDefault="00F62403" w:rsidP="00F62403">
            <w:pPr>
              <w:spacing w:before="0" w:after="0"/>
              <w:contextualSpacing/>
              <w:rPr>
                <w:szCs w:val="20"/>
              </w:rPr>
            </w:pPr>
            <w:r w:rsidRPr="00F62403">
              <w:rPr>
                <w:szCs w:val="20"/>
              </w:rPr>
              <w:t>city</w:t>
            </w:r>
          </w:p>
        </w:tc>
        <w:tc>
          <w:tcPr>
            <w:tcW w:w="1113" w:type="pct"/>
          </w:tcPr>
          <w:p w14:paraId="5E52FC17" w14:textId="77777777" w:rsidR="00F62403" w:rsidRPr="00F62403" w:rsidRDefault="00F62403" w:rsidP="00F62403">
            <w:pPr>
              <w:spacing w:before="0" w:after="0"/>
              <w:contextualSpacing/>
              <w:rPr>
                <w:szCs w:val="20"/>
              </w:rPr>
            </w:pPr>
            <w:r w:rsidRPr="00F62403">
              <w:rPr>
                <w:szCs w:val="20"/>
              </w:rPr>
              <w:t>nc:LocationCityName</w:t>
            </w:r>
          </w:p>
        </w:tc>
        <w:tc>
          <w:tcPr>
            <w:tcW w:w="740" w:type="pct"/>
          </w:tcPr>
          <w:p w14:paraId="309DF531" w14:textId="77777777" w:rsidR="00F62403" w:rsidRPr="00F62403" w:rsidRDefault="00F62403" w:rsidP="00F62403">
            <w:pPr>
              <w:spacing w:before="0" w:after="0"/>
              <w:contextualSpacing/>
              <w:rPr>
                <w:szCs w:val="20"/>
                <w:u w:val="single"/>
              </w:rPr>
            </w:pPr>
            <w:r w:rsidRPr="00F62403">
              <w:rPr>
                <w:szCs w:val="20"/>
              </w:rPr>
              <w:t>nc:ProperNameTextType</w:t>
            </w:r>
          </w:p>
        </w:tc>
        <w:tc>
          <w:tcPr>
            <w:tcW w:w="1437" w:type="pct"/>
          </w:tcPr>
          <w:p w14:paraId="36D435CA" w14:textId="77777777" w:rsidR="00F62403" w:rsidRPr="00F62403" w:rsidRDefault="00F62403" w:rsidP="00F62403">
            <w:pPr>
              <w:spacing w:before="0" w:after="0"/>
              <w:contextualSpacing/>
              <w:rPr>
                <w:szCs w:val="20"/>
              </w:rPr>
            </w:pPr>
            <w:r w:rsidRPr="00F62403">
              <w:rPr>
                <w:szCs w:val="20"/>
              </w:rPr>
              <w:t>A name of a city or town.</w:t>
            </w:r>
          </w:p>
        </w:tc>
        <w:tc>
          <w:tcPr>
            <w:tcW w:w="832" w:type="pct"/>
          </w:tcPr>
          <w:p w14:paraId="062049D2" w14:textId="77777777" w:rsidR="00F62403" w:rsidRPr="00F62403" w:rsidRDefault="00F62403" w:rsidP="00F62403">
            <w:pPr>
              <w:spacing w:before="0" w:after="0"/>
              <w:contextualSpacing/>
              <w:rPr>
                <w:szCs w:val="20"/>
              </w:rPr>
            </w:pPr>
          </w:p>
        </w:tc>
      </w:tr>
      <w:tr w:rsidR="00F62403" w:rsidRPr="00F62403" w14:paraId="6A7AB112" w14:textId="77777777" w:rsidTr="00F62403">
        <w:tc>
          <w:tcPr>
            <w:tcW w:w="877" w:type="pct"/>
          </w:tcPr>
          <w:p w14:paraId="27938152" w14:textId="77777777" w:rsidR="00F62403" w:rsidRPr="00F62403" w:rsidRDefault="00F62403" w:rsidP="00F62403">
            <w:pPr>
              <w:spacing w:before="0" w:after="0"/>
              <w:contextualSpacing/>
              <w:rPr>
                <w:szCs w:val="20"/>
              </w:rPr>
            </w:pPr>
            <w:r w:rsidRPr="00F62403">
              <w:rPr>
                <w:szCs w:val="20"/>
              </w:rPr>
              <w:t>countyCode</w:t>
            </w:r>
          </w:p>
        </w:tc>
        <w:tc>
          <w:tcPr>
            <w:tcW w:w="1113" w:type="pct"/>
          </w:tcPr>
          <w:p w14:paraId="60D4F816" w14:textId="77777777" w:rsidR="00F62403" w:rsidRPr="00F62403" w:rsidRDefault="00F62403" w:rsidP="00F62403">
            <w:pPr>
              <w:spacing w:before="0" w:after="0"/>
              <w:contextualSpacing/>
              <w:rPr>
                <w:szCs w:val="20"/>
              </w:rPr>
            </w:pPr>
            <w:r w:rsidRPr="00F62403">
              <w:rPr>
                <w:szCs w:val="20"/>
              </w:rPr>
              <w:t>nc:LocationCountyCode</w:t>
            </w:r>
          </w:p>
        </w:tc>
        <w:tc>
          <w:tcPr>
            <w:tcW w:w="740" w:type="pct"/>
          </w:tcPr>
          <w:p w14:paraId="653E40E7" w14:textId="77777777" w:rsidR="00F62403" w:rsidRPr="00F62403" w:rsidRDefault="00F62403" w:rsidP="00F62403">
            <w:pPr>
              <w:spacing w:before="0" w:after="0"/>
              <w:contextualSpacing/>
              <w:rPr>
                <w:szCs w:val="20"/>
                <w:u w:val="single"/>
              </w:rPr>
            </w:pPr>
            <w:r w:rsidRPr="00F62403">
              <w:rPr>
                <w:szCs w:val="20"/>
              </w:rPr>
              <w:t>census:USCountyCodeType</w:t>
            </w:r>
          </w:p>
        </w:tc>
        <w:tc>
          <w:tcPr>
            <w:tcW w:w="1437" w:type="pct"/>
          </w:tcPr>
          <w:p w14:paraId="204CC0C0" w14:textId="77777777" w:rsidR="00F62403" w:rsidRPr="00F62403" w:rsidRDefault="00F62403" w:rsidP="00F62403">
            <w:pPr>
              <w:spacing w:before="0" w:after="0"/>
              <w:contextualSpacing/>
              <w:rPr>
                <w:szCs w:val="20"/>
              </w:rPr>
            </w:pPr>
            <w:r w:rsidRPr="00F62403">
              <w:rPr>
                <w:szCs w:val="20"/>
              </w:rPr>
              <w:t>A county, parish, vicinage, or other such geopolitical subdivision of a state.</w:t>
            </w:r>
          </w:p>
        </w:tc>
        <w:tc>
          <w:tcPr>
            <w:tcW w:w="832" w:type="pct"/>
          </w:tcPr>
          <w:p w14:paraId="3B8B4FA1" w14:textId="77777777" w:rsidR="00F62403" w:rsidRPr="00F62403" w:rsidRDefault="00F62403" w:rsidP="00F62403">
            <w:pPr>
              <w:spacing w:before="0" w:after="0"/>
              <w:contextualSpacing/>
              <w:rPr>
                <w:szCs w:val="20"/>
              </w:rPr>
            </w:pPr>
          </w:p>
        </w:tc>
      </w:tr>
      <w:tr w:rsidR="00F62403" w:rsidRPr="00F62403" w14:paraId="4A59498F" w14:textId="77777777" w:rsidTr="00F62403">
        <w:tc>
          <w:tcPr>
            <w:tcW w:w="877" w:type="pct"/>
          </w:tcPr>
          <w:p w14:paraId="7FE7FAB8" w14:textId="77777777" w:rsidR="00F62403" w:rsidRPr="00F62403" w:rsidRDefault="00F62403" w:rsidP="00F62403">
            <w:pPr>
              <w:spacing w:before="0" w:after="0"/>
              <w:contextualSpacing/>
              <w:rPr>
                <w:szCs w:val="20"/>
              </w:rPr>
            </w:pPr>
            <w:r w:rsidRPr="00F62403">
              <w:rPr>
                <w:szCs w:val="20"/>
              </w:rPr>
              <w:t>state</w:t>
            </w:r>
          </w:p>
        </w:tc>
        <w:tc>
          <w:tcPr>
            <w:tcW w:w="1113" w:type="pct"/>
          </w:tcPr>
          <w:p w14:paraId="018A565D" w14:textId="77777777" w:rsidR="00F62403" w:rsidRPr="00F62403" w:rsidRDefault="00F62403" w:rsidP="00F62403">
            <w:pPr>
              <w:spacing w:before="0" w:after="0"/>
              <w:contextualSpacing/>
              <w:rPr>
                <w:szCs w:val="20"/>
              </w:rPr>
            </w:pPr>
            <w:r w:rsidRPr="00F62403">
              <w:rPr>
                <w:szCs w:val="20"/>
              </w:rPr>
              <w:t>nc:LocationState</w:t>
            </w:r>
          </w:p>
        </w:tc>
        <w:tc>
          <w:tcPr>
            <w:tcW w:w="740" w:type="pct"/>
          </w:tcPr>
          <w:p w14:paraId="331FE875" w14:textId="77777777" w:rsidR="00F62403" w:rsidRPr="00F62403" w:rsidRDefault="00F62403" w:rsidP="00F62403">
            <w:pPr>
              <w:spacing w:before="0" w:after="0"/>
              <w:contextualSpacing/>
              <w:rPr>
                <w:szCs w:val="20"/>
                <w:u w:val="single"/>
              </w:rPr>
            </w:pPr>
            <w:r w:rsidRPr="00F62403">
              <w:rPr>
                <w:szCs w:val="20"/>
              </w:rPr>
              <w:t>nc:StateType</w:t>
            </w:r>
          </w:p>
        </w:tc>
        <w:tc>
          <w:tcPr>
            <w:tcW w:w="1437" w:type="pct"/>
          </w:tcPr>
          <w:p w14:paraId="6A258C98" w14:textId="77777777" w:rsidR="00F62403" w:rsidRPr="00F62403" w:rsidRDefault="00F62403" w:rsidP="00F62403">
            <w:pPr>
              <w:spacing w:before="0" w:after="0"/>
              <w:contextualSpacing/>
              <w:rPr>
                <w:szCs w:val="20"/>
              </w:rPr>
            </w:pPr>
            <w:r w:rsidRPr="00F62403">
              <w:rPr>
                <w:szCs w:val="20"/>
              </w:rPr>
              <w:t>A state, commonwealth, province, or other such geopolitical subdivision of a country.</w:t>
            </w:r>
          </w:p>
        </w:tc>
        <w:tc>
          <w:tcPr>
            <w:tcW w:w="832" w:type="pct"/>
          </w:tcPr>
          <w:p w14:paraId="3D8FA27C" w14:textId="77777777" w:rsidR="00F62403" w:rsidRPr="00F62403" w:rsidRDefault="00F62403" w:rsidP="00F62403">
            <w:pPr>
              <w:spacing w:before="0" w:after="0"/>
              <w:contextualSpacing/>
              <w:rPr>
                <w:szCs w:val="20"/>
              </w:rPr>
            </w:pPr>
            <w:r w:rsidRPr="00F62403">
              <w:rPr>
                <w:szCs w:val="20"/>
              </w:rPr>
              <w:t>Only nc:LocationStateFIPS5-2Code is required to be supported in StateType</w:t>
            </w:r>
          </w:p>
        </w:tc>
      </w:tr>
      <w:tr w:rsidR="00F62403" w:rsidRPr="00F62403" w14:paraId="0F6D57CF" w14:textId="77777777" w:rsidTr="00F62403">
        <w:tc>
          <w:tcPr>
            <w:tcW w:w="877" w:type="pct"/>
          </w:tcPr>
          <w:p w14:paraId="5E67DCF9" w14:textId="77777777" w:rsidR="00F62403" w:rsidRPr="00F62403" w:rsidRDefault="00F62403" w:rsidP="00F62403">
            <w:pPr>
              <w:spacing w:before="0" w:after="0"/>
              <w:contextualSpacing/>
              <w:rPr>
                <w:szCs w:val="20"/>
              </w:rPr>
            </w:pPr>
            <w:r w:rsidRPr="00F62403">
              <w:rPr>
                <w:szCs w:val="20"/>
              </w:rPr>
              <w:t>country</w:t>
            </w:r>
          </w:p>
        </w:tc>
        <w:tc>
          <w:tcPr>
            <w:tcW w:w="1113" w:type="pct"/>
          </w:tcPr>
          <w:p w14:paraId="5195171F" w14:textId="77777777" w:rsidR="00F62403" w:rsidRPr="00F62403" w:rsidRDefault="00F62403" w:rsidP="00F62403">
            <w:pPr>
              <w:spacing w:before="0" w:after="0"/>
              <w:contextualSpacing/>
              <w:rPr>
                <w:szCs w:val="20"/>
              </w:rPr>
            </w:pPr>
            <w:r w:rsidRPr="00F62403">
              <w:rPr>
                <w:szCs w:val="20"/>
              </w:rPr>
              <w:t>nc:LocationCountry</w:t>
            </w:r>
          </w:p>
        </w:tc>
        <w:tc>
          <w:tcPr>
            <w:tcW w:w="740" w:type="pct"/>
          </w:tcPr>
          <w:p w14:paraId="5FA4D1DB" w14:textId="77777777" w:rsidR="00F62403" w:rsidRPr="00F62403" w:rsidRDefault="00F62403" w:rsidP="00F62403">
            <w:pPr>
              <w:spacing w:before="0" w:after="0"/>
              <w:contextualSpacing/>
              <w:rPr>
                <w:szCs w:val="20"/>
                <w:u w:val="single"/>
              </w:rPr>
            </w:pPr>
            <w:r w:rsidRPr="00F62403">
              <w:rPr>
                <w:szCs w:val="20"/>
              </w:rPr>
              <w:t>nc:CountryType</w:t>
            </w:r>
          </w:p>
        </w:tc>
        <w:tc>
          <w:tcPr>
            <w:tcW w:w="1437" w:type="pct"/>
          </w:tcPr>
          <w:p w14:paraId="5113B758" w14:textId="77777777" w:rsidR="00F62403" w:rsidRPr="00F62403" w:rsidRDefault="00F62403" w:rsidP="00F62403">
            <w:pPr>
              <w:spacing w:before="0" w:after="0"/>
              <w:contextualSpacing/>
              <w:rPr>
                <w:szCs w:val="20"/>
              </w:rPr>
            </w:pPr>
            <w:r w:rsidRPr="00F62403">
              <w:rPr>
                <w:szCs w:val="20"/>
              </w:rPr>
              <w:t>A country, territory, dependency, or other such geopolitical subdivision of a location.</w:t>
            </w:r>
          </w:p>
        </w:tc>
        <w:tc>
          <w:tcPr>
            <w:tcW w:w="832" w:type="pct"/>
          </w:tcPr>
          <w:p w14:paraId="7C6D7D50" w14:textId="77777777" w:rsidR="00F62403" w:rsidRPr="00F62403" w:rsidRDefault="00F62403" w:rsidP="00F62403">
            <w:pPr>
              <w:spacing w:before="0" w:after="0"/>
              <w:contextualSpacing/>
              <w:rPr>
                <w:szCs w:val="20"/>
              </w:rPr>
            </w:pPr>
            <w:r w:rsidRPr="00F62403">
              <w:rPr>
                <w:szCs w:val="20"/>
              </w:rPr>
              <w:t>Only nc:LocationCountryISO3166Alpha2Code is required to be supported in CountryType</w:t>
            </w:r>
          </w:p>
        </w:tc>
      </w:tr>
    </w:tbl>
    <w:p w14:paraId="4AB431BC" w14:textId="77777777" w:rsidR="0093082B" w:rsidRPr="0093082B" w:rsidRDefault="0093082B" w:rsidP="0093082B"/>
    <w:p w14:paraId="437B4DE9" w14:textId="461A75AC" w:rsidR="00AA69CD" w:rsidRDefault="00476C31" w:rsidP="00AA69CD">
      <w:pPr>
        <w:pStyle w:val="Appendix2"/>
      </w:pPr>
      <w:bookmarkStart w:id="231" w:name="_Toc70692155"/>
      <w:r>
        <w:t>Area Type</w:t>
      </w:r>
      <w:bookmarkEnd w:id="231"/>
    </w:p>
    <w:p w14:paraId="3984AA41" w14:textId="398D8ED1" w:rsidR="00502138" w:rsidRDefault="00502138" w:rsidP="00502138">
      <w:pPr>
        <w:pStyle w:val="Lgende"/>
      </w:pPr>
      <w:r>
        <w:t xml:space="preserve">Table </w:t>
      </w:r>
      <w:r w:rsidR="003024F8">
        <w:fldChar w:fldCharType="begin"/>
      </w:r>
      <w:r w:rsidR="003024F8">
        <w:instrText xml:space="preserve"> STYLEREF  \s "Appendix 1"  \*</w:instrText>
      </w:r>
      <w:r w:rsidR="003024F8">
        <w:instrText xml:space="preserve">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12</w:t>
        </w:r>
      </w:fldSimple>
      <w:r w:rsidR="00A41B71">
        <w:t xml:space="preserve"> Area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4"/>
        <w:gridCol w:w="2161"/>
        <w:gridCol w:w="1441"/>
        <w:gridCol w:w="2699"/>
        <w:gridCol w:w="1705"/>
      </w:tblGrid>
      <w:tr w:rsidR="0074067C" w:rsidRPr="00B25639" w14:paraId="4EB53867" w14:textId="77777777" w:rsidTr="00502138">
        <w:tc>
          <w:tcPr>
            <w:tcW w:w="877" w:type="pct"/>
            <w:shd w:val="clear" w:color="auto" w:fill="D9D9D9" w:themeFill="background1" w:themeFillShade="D9"/>
          </w:tcPr>
          <w:p w14:paraId="2FF18190" w14:textId="77777777" w:rsidR="00B25639" w:rsidRPr="00B25639" w:rsidRDefault="00B25639" w:rsidP="00A80A15">
            <w:pPr>
              <w:spacing w:before="0" w:after="0"/>
              <w:contextualSpacing/>
              <w:rPr>
                <w:b/>
                <w:bCs/>
                <w:szCs w:val="20"/>
              </w:rPr>
            </w:pPr>
            <w:r w:rsidRPr="00B25639">
              <w:rPr>
                <w:b/>
                <w:bCs/>
                <w:szCs w:val="20"/>
              </w:rPr>
              <w:t>JSON Name</w:t>
            </w:r>
          </w:p>
        </w:tc>
        <w:tc>
          <w:tcPr>
            <w:tcW w:w="1113" w:type="pct"/>
            <w:shd w:val="clear" w:color="auto" w:fill="D9D9D9" w:themeFill="background1" w:themeFillShade="D9"/>
          </w:tcPr>
          <w:p w14:paraId="5F042C0E" w14:textId="77777777" w:rsidR="00B25639" w:rsidRPr="00B25639" w:rsidRDefault="00B25639" w:rsidP="00A80A15">
            <w:pPr>
              <w:spacing w:before="0" w:after="0"/>
              <w:contextualSpacing/>
              <w:rPr>
                <w:b/>
                <w:bCs/>
                <w:szCs w:val="20"/>
              </w:rPr>
            </w:pPr>
            <w:r w:rsidRPr="00B25639">
              <w:rPr>
                <w:b/>
                <w:bCs/>
                <w:szCs w:val="20"/>
              </w:rPr>
              <w:t>Data element</w:t>
            </w:r>
          </w:p>
        </w:tc>
        <w:tc>
          <w:tcPr>
            <w:tcW w:w="742" w:type="pct"/>
            <w:shd w:val="clear" w:color="auto" w:fill="D9D9D9" w:themeFill="background1" w:themeFillShade="D9"/>
          </w:tcPr>
          <w:p w14:paraId="3E1AFE83" w14:textId="77777777" w:rsidR="00B25639" w:rsidRPr="00B25639" w:rsidRDefault="00B25639" w:rsidP="00A80A15">
            <w:pPr>
              <w:spacing w:before="0" w:after="0"/>
              <w:contextualSpacing/>
              <w:rPr>
                <w:b/>
                <w:bCs/>
                <w:szCs w:val="20"/>
              </w:rPr>
            </w:pPr>
            <w:r w:rsidRPr="00B25639">
              <w:rPr>
                <w:b/>
                <w:bCs/>
                <w:szCs w:val="20"/>
              </w:rPr>
              <w:t>Type</w:t>
            </w:r>
          </w:p>
        </w:tc>
        <w:tc>
          <w:tcPr>
            <w:tcW w:w="1390" w:type="pct"/>
            <w:shd w:val="clear" w:color="auto" w:fill="D9D9D9" w:themeFill="background1" w:themeFillShade="D9"/>
          </w:tcPr>
          <w:p w14:paraId="2CA2B0DF" w14:textId="77777777" w:rsidR="00B25639" w:rsidRPr="00B25639" w:rsidRDefault="00B25639" w:rsidP="00A80A15">
            <w:pPr>
              <w:spacing w:before="0" w:after="0"/>
              <w:contextualSpacing/>
              <w:rPr>
                <w:b/>
                <w:bCs/>
                <w:szCs w:val="20"/>
              </w:rPr>
            </w:pPr>
            <w:r w:rsidRPr="00B25639">
              <w:rPr>
                <w:b/>
                <w:bCs/>
                <w:szCs w:val="20"/>
              </w:rPr>
              <w:t>Description</w:t>
            </w:r>
          </w:p>
        </w:tc>
        <w:tc>
          <w:tcPr>
            <w:tcW w:w="878" w:type="pct"/>
            <w:shd w:val="clear" w:color="auto" w:fill="D9D9D9" w:themeFill="background1" w:themeFillShade="D9"/>
          </w:tcPr>
          <w:p w14:paraId="78682736" w14:textId="77777777" w:rsidR="00B25639" w:rsidRPr="00B25639" w:rsidRDefault="00B25639" w:rsidP="00A80A15">
            <w:pPr>
              <w:spacing w:before="0" w:after="0"/>
              <w:contextualSpacing/>
              <w:rPr>
                <w:b/>
                <w:bCs/>
                <w:szCs w:val="20"/>
              </w:rPr>
            </w:pPr>
            <w:r w:rsidRPr="00B25639">
              <w:rPr>
                <w:b/>
                <w:bCs/>
                <w:szCs w:val="20"/>
              </w:rPr>
              <w:t>Comment</w:t>
            </w:r>
          </w:p>
        </w:tc>
      </w:tr>
      <w:tr w:rsidR="0074067C" w:rsidRPr="00B25639" w14:paraId="5CA6D948" w14:textId="77777777" w:rsidTr="00502138">
        <w:tc>
          <w:tcPr>
            <w:tcW w:w="877" w:type="pct"/>
          </w:tcPr>
          <w:p w14:paraId="1941B5F1" w14:textId="3F9FCB97" w:rsidR="00B25639" w:rsidRPr="00B25639" w:rsidRDefault="008F4D67" w:rsidP="00A80A15">
            <w:pPr>
              <w:spacing w:before="0" w:after="0"/>
              <w:contextualSpacing/>
              <w:rPr>
                <w:szCs w:val="20"/>
              </w:rPr>
            </w:pPr>
            <w:r>
              <w:rPr>
                <w:szCs w:val="20"/>
              </w:rPr>
              <w:lastRenderedPageBreak/>
              <w:t>wgs</w:t>
            </w:r>
            <w:r w:rsidR="00B25639" w:rsidRPr="00B25639">
              <w:rPr>
                <w:szCs w:val="20"/>
              </w:rPr>
              <w:t>84LocationEllipse</w:t>
            </w:r>
          </w:p>
        </w:tc>
        <w:tc>
          <w:tcPr>
            <w:tcW w:w="1113" w:type="pct"/>
          </w:tcPr>
          <w:p w14:paraId="08ED8EF5" w14:textId="77777777" w:rsidR="00B25639" w:rsidRPr="00B25639" w:rsidRDefault="00B25639" w:rsidP="00A80A15">
            <w:pPr>
              <w:spacing w:before="0" w:after="0"/>
              <w:contextualSpacing/>
              <w:rPr>
                <w:szCs w:val="20"/>
              </w:rPr>
            </w:pPr>
            <w:r w:rsidRPr="00B25639">
              <w:rPr>
                <w:szCs w:val="20"/>
              </w:rPr>
              <w:t>mo:WGS84LocationEllipse</w:t>
            </w:r>
          </w:p>
        </w:tc>
        <w:tc>
          <w:tcPr>
            <w:tcW w:w="742" w:type="pct"/>
          </w:tcPr>
          <w:p w14:paraId="1C920D85" w14:textId="77777777" w:rsidR="00B25639" w:rsidRPr="00B25639" w:rsidRDefault="00B25639" w:rsidP="00A80A15">
            <w:pPr>
              <w:spacing w:before="0" w:after="0"/>
              <w:contextualSpacing/>
              <w:rPr>
                <w:szCs w:val="20"/>
              </w:rPr>
            </w:pPr>
            <w:r w:rsidRPr="00B25639">
              <w:rPr>
                <w:szCs w:val="20"/>
              </w:rPr>
              <w:t>mo:WGS84EllipseType</w:t>
            </w:r>
          </w:p>
        </w:tc>
        <w:tc>
          <w:tcPr>
            <w:tcW w:w="1390" w:type="pct"/>
          </w:tcPr>
          <w:p w14:paraId="2A1D69DB" w14:textId="77777777" w:rsidR="00B25639" w:rsidRPr="00B25639" w:rsidRDefault="00B25639" w:rsidP="00A80A15">
            <w:pPr>
              <w:spacing w:before="0" w:after="0"/>
              <w:contextualSpacing/>
              <w:rPr>
                <w:szCs w:val="20"/>
              </w:rPr>
            </w:pPr>
            <w:r w:rsidRPr="00B25639">
              <w:rPr>
                <w:szCs w:val="20"/>
              </w:rPr>
              <w:t>A  area region described by an ellipse specified by a point, major axis, minor axis and rotation, using WGS84, meters, and decimal degrees.</w:t>
            </w:r>
          </w:p>
        </w:tc>
        <w:tc>
          <w:tcPr>
            <w:tcW w:w="878" w:type="pct"/>
          </w:tcPr>
          <w:p w14:paraId="4572B56C" w14:textId="77777777" w:rsidR="00B25639" w:rsidRPr="00B25639" w:rsidRDefault="00B25639" w:rsidP="00A80A15">
            <w:pPr>
              <w:spacing w:before="0" w:after="0"/>
              <w:contextualSpacing/>
              <w:rPr>
                <w:szCs w:val="20"/>
              </w:rPr>
            </w:pPr>
          </w:p>
        </w:tc>
      </w:tr>
      <w:tr w:rsidR="0074067C" w:rsidRPr="00B25639" w14:paraId="759FAA75" w14:textId="77777777" w:rsidTr="00502138">
        <w:tc>
          <w:tcPr>
            <w:tcW w:w="877" w:type="pct"/>
          </w:tcPr>
          <w:p w14:paraId="07EA9253" w14:textId="33983605" w:rsidR="00B25639" w:rsidRPr="00B25639" w:rsidRDefault="008F4D67" w:rsidP="00A80A15">
            <w:pPr>
              <w:spacing w:before="0" w:after="0"/>
              <w:contextualSpacing/>
              <w:rPr>
                <w:szCs w:val="20"/>
              </w:rPr>
            </w:pPr>
            <w:r>
              <w:rPr>
                <w:szCs w:val="20"/>
              </w:rPr>
              <w:t>wgs</w:t>
            </w:r>
            <w:r w:rsidR="00B25639" w:rsidRPr="00B25639">
              <w:rPr>
                <w:szCs w:val="20"/>
              </w:rPr>
              <w:t>84LocationExternalPolygon</w:t>
            </w:r>
          </w:p>
        </w:tc>
        <w:tc>
          <w:tcPr>
            <w:tcW w:w="1113" w:type="pct"/>
          </w:tcPr>
          <w:p w14:paraId="4CFC3499" w14:textId="77777777" w:rsidR="00B25639" w:rsidRPr="00B25639" w:rsidRDefault="00B25639" w:rsidP="00A80A15">
            <w:pPr>
              <w:spacing w:before="0" w:after="0"/>
              <w:contextualSpacing/>
              <w:rPr>
                <w:szCs w:val="20"/>
              </w:rPr>
            </w:pPr>
            <w:r w:rsidRPr="00B25639">
              <w:rPr>
                <w:szCs w:val="20"/>
              </w:rPr>
              <w:t>mo:WGS84LocationExternalPolygon</w:t>
            </w:r>
          </w:p>
        </w:tc>
        <w:tc>
          <w:tcPr>
            <w:tcW w:w="742" w:type="pct"/>
          </w:tcPr>
          <w:p w14:paraId="027A9F23" w14:textId="77777777" w:rsidR="00B25639" w:rsidRPr="00B25639" w:rsidRDefault="00B25639" w:rsidP="00A80A15">
            <w:pPr>
              <w:spacing w:before="0" w:after="0"/>
              <w:contextualSpacing/>
              <w:rPr>
                <w:szCs w:val="20"/>
              </w:rPr>
            </w:pPr>
            <w:r w:rsidRPr="00B25639">
              <w:rPr>
                <w:szCs w:val="20"/>
              </w:rPr>
              <w:t>mo:WGS84ExternalPolygonType</w:t>
            </w:r>
          </w:p>
        </w:tc>
        <w:tc>
          <w:tcPr>
            <w:tcW w:w="1390" w:type="pct"/>
          </w:tcPr>
          <w:p w14:paraId="3537B51E" w14:textId="77777777" w:rsidR="00B25639" w:rsidRPr="00B25639" w:rsidRDefault="00B25639" w:rsidP="00A80A15">
            <w:pPr>
              <w:spacing w:before="0" w:after="0"/>
              <w:contextualSpacing/>
              <w:rPr>
                <w:szCs w:val="20"/>
              </w:rPr>
            </w:pPr>
            <w:r w:rsidRPr="00B25639">
              <w:rPr>
                <w:szCs w:val="20"/>
              </w:rPr>
              <w:t>An area region described by a polygon with no interior region, using WGS84 coordinates.</w:t>
            </w:r>
          </w:p>
        </w:tc>
        <w:tc>
          <w:tcPr>
            <w:tcW w:w="878" w:type="pct"/>
          </w:tcPr>
          <w:p w14:paraId="352C0A9B" w14:textId="77777777" w:rsidR="00B25639" w:rsidRPr="00B25639" w:rsidRDefault="00B25639" w:rsidP="00A80A15">
            <w:pPr>
              <w:spacing w:before="0" w:after="0"/>
              <w:contextualSpacing/>
              <w:rPr>
                <w:szCs w:val="20"/>
              </w:rPr>
            </w:pPr>
          </w:p>
        </w:tc>
      </w:tr>
    </w:tbl>
    <w:p w14:paraId="0021200E" w14:textId="77777777" w:rsidR="00F62403" w:rsidRPr="00F62403" w:rsidRDefault="00F62403" w:rsidP="00F62403"/>
    <w:p w14:paraId="71361C95" w14:textId="1E5DCDDC" w:rsidR="00AA69CD" w:rsidRDefault="00476C31" w:rsidP="00AA69CD">
      <w:pPr>
        <w:pStyle w:val="Appendix2"/>
      </w:pPr>
      <w:bookmarkStart w:id="232" w:name="_Toc70692156"/>
      <w:r>
        <w:t>ContractInformation Type</w:t>
      </w:r>
      <w:bookmarkEnd w:id="232"/>
    </w:p>
    <w:p w14:paraId="3ABFE265" w14:textId="55F2CFE2" w:rsidR="00353653" w:rsidRDefault="00353653" w:rsidP="00353653">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13</w:t>
        </w:r>
      </w:fldSimple>
      <w:r>
        <w:t xml:space="preserve"> </w:t>
      </w:r>
      <w:r w:rsidR="003620A6">
        <w:t>ContractInformation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705"/>
        <w:gridCol w:w="2160"/>
        <w:gridCol w:w="1530"/>
        <w:gridCol w:w="2610"/>
        <w:gridCol w:w="1705"/>
      </w:tblGrid>
      <w:tr w:rsidR="002D0E22" w14:paraId="52042D89" w14:textId="77777777" w:rsidTr="00670C57">
        <w:trPr>
          <w:tblHeader/>
        </w:trPr>
        <w:tc>
          <w:tcPr>
            <w:tcW w:w="878" w:type="pct"/>
            <w:shd w:val="clear" w:color="auto" w:fill="D9D9D9" w:themeFill="background1" w:themeFillShade="D9"/>
          </w:tcPr>
          <w:p w14:paraId="6B34FFDD" w14:textId="1470112F" w:rsidR="00D054B0" w:rsidRDefault="00D054B0" w:rsidP="00FF37A2">
            <w:pPr>
              <w:spacing w:before="0" w:after="0"/>
              <w:contextualSpacing/>
            </w:pPr>
            <w:r w:rsidRPr="000D2067">
              <w:rPr>
                <w:b/>
                <w:bCs/>
                <w:szCs w:val="20"/>
              </w:rPr>
              <w:t>JSON Name</w:t>
            </w:r>
          </w:p>
        </w:tc>
        <w:tc>
          <w:tcPr>
            <w:tcW w:w="1112" w:type="pct"/>
            <w:shd w:val="clear" w:color="auto" w:fill="D9D9D9" w:themeFill="background1" w:themeFillShade="D9"/>
          </w:tcPr>
          <w:p w14:paraId="6B489FC4" w14:textId="2A4FFEA9" w:rsidR="00D054B0" w:rsidRDefault="00D054B0" w:rsidP="00FF37A2">
            <w:pPr>
              <w:spacing w:before="0" w:after="0"/>
              <w:contextualSpacing/>
            </w:pPr>
            <w:r w:rsidRPr="000D2067">
              <w:rPr>
                <w:b/>
                <w:bCs/>
                <w:szCs w:val="20"/>
              </w:rPr>
              <w:t>Data element</w:t>
            </w:r>
          </w:p>
        </w:tc>
        <w:tc>
          <w:tcPr>
            <w:tcW w:w="788" w:type="pct"/>
            <w:shd w:val="clear" w:color="auto" w:fill="D9D9D9" w:themeFill="background1" w:themeFillShade="D9"/>
          </w:tcPr>
          <w:p w14:paraId="5C26245A" w14:textId="59E950EA" w:rsidR="00D054B0" w:rsidRDefault="00D054B0" w:rsidP="00FF37A2">
            <w:pPr>
              <w:spacing w:before="0" w:after="0"/>
              <w:contextualSpacing/>
            </w:pPr>
            <w:r w:rsidRPr="000D2067">
              <w:rPr>
                <w:b/>
                <w:bCs/>
                <w:szCs w:val="20"/>
              </w:rPr>
              <w:t>Type</w:t>
            </w:r>
          </w:p>
        </w:tc>
        <w:tc>
          <w:tcPr>
            <w:tcW w:w="1344" w:type="pct"/>
            <w:shd w:val="clear" w:color="auto" w:fill="D9D9D9" w:themeFill="background1" w:themeFillShade="D9"/>
          </w:tcPr>
          <w:p w14:paraId="3E4D7E2A" w14:textId="66D211B3" w:rsidR="00D054B0" w:rsidRDefault="00D054B0" w:rsidP="00FF37A2">
            <w:pPr>
              <w:spacing w:before="0" w:after="0"/>
              <w:contextualSpacing/>
            </w:pPr>
            <w:r w:rsidRPr="000D2067">
              <w:rPr>
                <w:b/>
                <w:bCs/>
                <w:szCs w:val="20"/>
              </w:rPr>
              <w:t>Description</w:t>
            </w:r>
          </w:p>
        </w:tc>
        <w:tc>
          <w:tcPr>
            <w:tcW w:w="878" w:type="pct"/>
            <w:shd w:val="clear" w:color="auto" w:fill="D9D9D9" w:themeFill="background1" w:themeFillShade="D9"/>
          </w:tcPr>
          <w:p w14:paraId="3DEDF98F" w14:textId="23FDE110" w:rsidR="00D054B0" w:rsidRDefault="00D054B0" w:rsidP="00FF37A2">
            <w:pPr>
              <w:spacing w:before="0" w:after="0"/>
              <w:contextualSpacing/>
            </w:pPr>
            <w:r w:rsidRPr="000D2067">
              <w:rPr>
                <w:b/>
                <w:bCs/>
                <w:szCs w:val="20"/>
              </w:rPr>
              <w:t>Comment</w:t>
            </w:r>
          </w:p>
        </w:tc>
      </w:tr>
      <w:tr w:rsidR="002D0E22" w14:paraId="08D47851" w14:textId="77777777" w:rsidTr="00D032D2">
        <w:tc>
          <w:tcPr>
            <w:tcW w:w="878" w:type="pct"/>
          </w:tcPr>
          <w:p w14:paraId="30106B11" w14:textId="59E705A6" w:rsidR="00D054B0" w:rsidRDefault="00D054B0" w:rsidP="00FF37A2">
            <w:pPr>
              <w:spacing w:before="0" w:after="0"/>
              <w:contextualSpacing/>
            </w:pPr>
            <w:r w:rsidRPr="000D2067">
              <w:rPr>
                <w:szCs w:val="20"/>
              </w:rPr>
              <w:t>emailI</w:t>
            </w:r>
            <w:r w:rsidR="00716868">
              <w:rPr>
                <w:szCs w:val="20"/>
              </w:rPr>
              <w:t>d</w:t>
            </w:r>
          </w:p>
        </w:tc>
        <w:tc>
          <w:tcPr>
            <w:tcW w:w="1112" w:type="pct"/>
          </w:tcPr>
          <w:p w14:paraId="00E83BE1" w14:textId="3F0737AF" w:rsidR="00D054B0" w:rsidRDefault="00D054B0" w:rsidP="00FF37A2">
            <w:pPr>
              <w:spacing w:before="0" w:after="0"/>
              <w:contextualSpacing/>
            </w:pPr>
            <w:r w:rsidRPr="000D2067">
              <w:rPr>
                <w:szCs w:val="20"/>
              </w:rPr>
              <w:t>nc:ContactEmailID</w:t>
            </w:r>
          </w:p>
        </w:tc>
        <w:tc>
          <w:tcPr>
            <w:tcW w:w="788" w:type="pct"/>
          </w:tcPr>
          <w:p w14:paraId="684DCBE7" w14:textId="12F00068" w:rsidR="00D054B0" w:rsidRDefault="00D054B0" w:rsidP="00FF37A2">
            <w:pPr>
              <w:spacing w:before="0" w:after="0"/>
              <w:contextualSpacing/>
            </w:pPr>
            <w:r w:rsidRPr="000D2067">
              <w:rPr>
                <w:szCs w:val="20"/>
              </w:rPr>
              <w:t>niem-xs:string</w:t>
            </w:r>
          </w:p>
        </w:tc>
        <w:tc>
          <w:tcPr>
            <w:tcW w:w="1344" w:type="pct"/>
          </w:tcPr>
          <w:p w14:paraId="0B943A5C" w14:textId="1C4C425E" w:rsidR="00D054B0" w:rsidRDefault="00D054B0" w:rsidP="00FF37A2">
            <w:pPr>
              <w:spacing w:before="0" w:after="0"/>
              <w:contextualSpacing/>
            </w:pPr>
            <w:r w:rsidRPr="000D2067">
              <w:rPr>
                <w:szCs w:val="20"/>
              </w:rPr>
              <w:t>An electronic mailing address by which a person or organization may be contacted.</w:t>
            </w:r>
          </w:p>
        </w:tc>
        <w:tc>
          <w:tcPr>
            <w:tcW w:w="878" w:type="pct"/>
          </w:tcPr>
          <w:p w14:paraId="508F8767" w14:textId="77777777" w:rsidR="00D054B0" w:rsidRDefault="00D054B0" w:rsidP="00FF37A2">
            <w:pPr>
              <w:spacing w:before="0" w:after="0"/>
              <w:contextualSpacing/>
            </w:pPr>
          </w:p>
        </w:tc>
      </w:tr>
      <w:tr w:rsidR="002D0E22" w14:paraId="5CFE57E8" w14:textId="77777777" w:rsidTr="00D032D2">
        <w:tc>
          <w:tcPr>
            <w:tcW w:w="878" w:type="pct"/>
          </w:tcPr>
          <w:p w14:paraId="70F26192" w14:textId="349AC68C" w:rsidR="00D054B0" w:rsidRDefault="00D054B0" w:rsidP="00FF37A2">
            <w:pPr>
              <w:spacing w:before="0" w:after="0"/>
              <w:contextualSpacing/>
            </w:pPr>
            <w:r w:rsidRPr="000D2067">
              <w:rPr>
                <w:szCs w:val="20"/>
              </w:rPr>
              <w:t>instantMessenger</w:t>
            </w:r>
          </w:p>
        </w:tc>
        <w:tc>
          <w:tcPr>
            <w:tcW w:w="1112" w:type="pct"/>
          </w:tcPr>
          <w:p w14:paraId="1D96054B" w14:textId="30BFBDC1" w:rsidR="00D054B0" w:rsidRDefault="00D054B0" w:rsidP="00FF37A2">
            <w:pPr>
              <w:spacing w:before="0" w:after="0"/>
              <w:contextualSpacing/>
            </w:pPr>
            <w:r w:rsidRPr="000D2067">
              <w:rPr>
                <w:szCs w:val="20"/>
              </w:rPr>
              <w:t>nc:ContactInstantMessenger</w:t>
            </w:r>
          </w:p>
        </w:tc>
        <w:tc>
          <w:tcPr>
            <w:tcW w:w="788" w:type="pct"/>
          </w:tcPr>
          <w:p w14:paraId="1F55CD6A" w14:textId="46DF673C" w:rsidR="00D054B0" w:rsidRDefault="00D054B0" w:rsidP="00FF37A2">
            <w:pPr>
              <w:spacing w:before="0" w:after="0"/>
              <w:contextualSpacing/>
            </w:pPr>
            <w:r w:rsidRPr="000D2067">
              <w:rPr>
                <w:szCs w:val="20"/>
              </w:rPr>
              <w:t>nc:InstantMessengerType</w:t>
            </w:r>
          </w:p>
        </w:tc>
        <w:tc>
          <w:tcPr>
            <w:tcW w:w="1344" w:type="pct"/>
          </w:tcPr>
          <w:p w14:paraId="39B613B4" w14:textId="038845A3" w:rsidR="00D054B0" w:rsidRDefault="00D054B0" w:rsidP="00FF37A2">
            <w:pPr>
              <w:spacing w:before="0" w:after="0"/>
              <w:contextualSpacing/>
            </w:pPr>
            <w:r w:rsidRPr="000D2067">
              <w:rPr>
                <w:szCs w:val="20"/>
              </w:rPr>
              <w:t>A user account for an instant messaging program by which a person or organization may be contacted.</w:t>
            </w:r>
          </w:p>
        </w:tc>
        <w:tc>
          <w:tcPr>
            <w:tcW w:w="878" w:type="pct"/>
          </w:tcPr>
          <w:p w14:paraId="191EC313" w14:textId="77777777" w:rsidR="00D054B0" w:rsidRDefault="00D054B0" w:rsidP="00FF37A2">
            <w:pPr>
              <w:spacing w:before="0" w:after="0"/>
              <w:contextualSpacing/>
            </w:pPr>
          </w:p>
        </w:tc>
      </w:tr>
      <w:tr w:rsidR="002D0E22" w14:paraId="49148023" w14:textId="77777777" w:rsidTr="00D032D2">
        <w:tc>
          <w:tcPr>
            <w:tcW w:w="878" w:type="pct"/>
          </w:tcPr>
          <w:p w14:paraId="7A5B5B67" w14:textId="1DE433B7" w:rsidR="00D054B0" w:rsidRDefault="00D054B0" w:rsidP="00FF37A2">
            <w:pPr>
              <w:spacing w:before="0" w:after="0"/>
              <w:contextualSpacing/>
            </w:pPr>
            <w:r w:rsidRPr="000D2067">
              <w:rPr>
                <w:szCs w:val="20"/>
              </w:rPr>
              <w:t>mailingAddress</w:t>
            </w:r>
          </w:p>
        </w:tc>
        <w:tc>
          <w:tcPr>
            <w:tcW w:w="1112" w:type="pct"/>
          </w:tcPr>
          <w:p w14:paraId="1DCE8897" w14:textId="56A0C17B" w:rsidR="00D054B0" w:rsidRDefault="00D054B0" w:rsidP="00FF37A2">
            <w:pPr>
              <w:spacing w:before="0" w:after="0"/>
              <w:contextualSpacing/>
            </w:pPr>
            <w:r w:rsidRPr="000D2067">
              <w:rPr>
                <w:szCs w:val="20"/>
              </w:rPr>
              <w:t>nc:ContactMailingAddress</w:t>
            </w:r>
          </w:p>
        </w:tc>
        <w:tc>
          <w:tcPr>
            <w:tcW w:w="788" w:type="pct"/>
          </w:tcPr>
          <w:p w14:paraId="175ABA3C" w14:textId="702B68E4" w:rsidR="00D054B0" w:rsidRDefault="00D054B0" w:rsidP="00FF37A2">
            <w:pPr>
              <w:spacing w:before="0" w:after="0"/>
              <w:contextualSpacing/>
            </w:pPr>
            <w:r w:rsidRPr="000D2067">
              <w:rPr>
                <w:szCs w:val="20"/>
              </w:rPr>
              <w:t>nc:AddressType</w:t>
            </w:r>
          </w:p>
        </w:tc>
        <w:tc>
          <w:tcPr>
            <w:tcW w:w="1344" w:type="pct"/>
          </w:tcPr>
          <w:p w14:paraId="0EA75E2D" w14:textId="4C63F188" w:rsidR="00D054B0" w:rsidRDefault="00D054B0" w:rsidP="00FF37A2">
            <w:pPr>
              <w:spacing w:before="0" w:after="0"/>
              <w:contextualSpacing/>
            </w:pPr>
            <w:r w:rsidRPr="000D2067">
              <w:rPr>
                <w:szCs w:val="20"/>
              </w:rPr>
              <w:t>A postal address by which a person or organization may be contacted.</w:t>
            </w:r>
          </w:p>
        </w:tc>
        <w:tc>
          <w:tcPr>
            <w:tcW w:w="878" w:type="pct"/>
          </w:tcPr>
          <w:p w14:paraId="45D497AC" w14:textId="77777777" w:rsidR="00D054B0" w:rsidRDefault="00D054B0" w:rsidP="00FF37A2">
            <w:pPr>
              <w:spacing w:before="0" w:after="0"/>
              <w:contextualSpacing/>
            </w:pPr>
          </w:p>
        </w:tc>
      </w:tr>
      <w:tr w:rsidR="002D0E22" w14:paraId="36FD03BE" w14:textId="77777777" w:rsidTr="00D032D2">
        <w:tc>
          <w:tcPr>
            <w:tcW w:w="878" w:type="pct"/>
          </w:tcPr>
          <w:p w14:paraId="4A987839" w14:textId="3135CE3E" w:rsidR="00D054B0" w:rsidRDefault="00D054B0" w:rsidP="00FF37A2">
            <w:pPr>
              <w:spacing w:before="0" w:after="0"/>
              <w:contextualSpacing/>
            </w:pPr>
            <w:r w:rsidRPr="000D2067">
              <w:rPr>
                <w:szCs w:val="20"/>
              </w:rPr>
              <w:t>radio</w:t>
            </w:r>
          </w:p>
        </w:tc>
        <w:tc>
          <w:tcPr>
            <w:tcW w:w="1112" w:type="pct"/>
          </w:tcPr>
          <w:p w14:paraId="5648F188" w14:textId="7835E036" w:rsidR="00D054B0" w:rsidRDefault="00D054B0" w:rsidP="00FF37A2">
            <w:pPr>
              <w:spacing w:before="0" w:after="0"/>
              <w:contextualSpacing/>
            </w:pPr>
            <w:r w:rsidRPr="000D2067">
              <w:rPr>
                <w:szCs w:val="20"/>
              </w:rPr>
              <w:t>nc:ContactRadio</w:t>
            </w:r>
          </w:p>
        </w:tc>
        <w:tc>
          <w:tcPr>
            <w:tcW w:w="788" w:type="pct"/>
          </w:tcPr>
          <w:p w14:paraId="4766CB8B" w14:textId="45E76097" w:rsidR="00D054B0" w:rsidRDefault="00D054B0" w:rsidP="00FF37A2">
            <w:pPr>
              <w:spacing w:before="0" w:after="0"/>
              <w:contextualSpacing/>
            </w:pPr>
            <w:r w:rsidRPr="000D2067">
              <w:rPr>
                <w:szCs w:val="20"/>
              </w:rPr>
              <w:t>nc:ContactRadioType</w:t>
            </w:r>
          </w:p>
        </w:tc>
        <w:tc>
          <w:tcPr>
            <w:tcW w:w="1344" w:type="pct"/>
          </w:tcPr>
          <w:p w14:paraId="4D9B64DE" w14:textId="58716D20" w:rsidR="00D054B0" w:rsidRDefault="00D054B0" w:rsidP="00FF37A2">
            <w:pPr>
              <w:spacing w:before="0" w:after="0"/>
              <w:contextualSpacing/>
            </w:pPr>
            <w:r w:rsidRPr="000D2067">
              <w:rPr>
                <w:szCs w:val="20"/>
              </w:rPr>
              <w:t>A method of contacting a person or organization by messages over a radio.</w:t>
            </w:r>
          </w:p>
        </w:tc>
        <w:tc>
          <w:tcPr>
            <w:tcW w:w="878" w:type="pct"/>
          </w:tcPr>
          <w:p w14:paraId="5D797C87" w14:textId="77777777" w:rsidR="00D054B0" w:rsidRDefault="00D054B0" w:rsidP="00FF37A2">
            <w:pPr>
              <w:spacing w:before="0" w:after="0"/>
              <w:contextualSpacing/>
            </w:pPr>
          </w:p>
        </w:tc>
      </w:tr>
      <w:tr w:rsidR="002D0E22" w14:paraId="56DFBD06" w14:textId="77777777" w:rsidTr="00D032D2">
        <w:tc>
          <w:tcPr>
            <w:tcW w:w="878" w:type="pct"/>
          </w:tcPr>
          <w:p w14:paraId="0BDBCD59" w14:textId="12745086" w:rsidR="00D054B0" w:rsidRDefault="00D054B0" w:rsidP="00FF37A2">
            <w:pPr>
              <w:spacing w:before="0" w:after="0"/>
              <w:contextualSpacing/>
            </w:pPr>
            <w:r w:rsidRPr="000D2067">
              <w:rPr>
                <w:szCs w:val="20"/>
              </w:rPr>
              <w:t>telephoneNumber</w:t>
            </w:r>
          </w:p>
        </w:tc>
        <w:tc>
          <w:tcPr>
            <w:tcW w:w="1112" w:type="pct"/>
          </w:tcPr>
          <w:p w14:paraId="0A618403" w14:textId="1341EDBD" w:rsidR="00D054B0" w:rsidRDefault="00D054B0" w:rsidP="00FF37A2">
            <w:pPr>
              <w:spacing w:before="0" w:after="0"/>
              <w:contextualSpacing/>
            </w:pPr>
            <w:r w:rsidRPr="000D2067">
              <w:rPr>
                <w:szCs w:val="20"/>
              </w:rPr>
              <w:t>nc:ContactTelephoneNumber</w:t>
            </w:r>
          </w:p>
        </w:tc>
        <w:tc>
          <w:tcPr>
            <w:tcW w:w="788" w:type="pct"/>
          </w:tcPr>
          <w:p w14:paraId="5A120ECD" w14:textId="634A22F5" w:rsidR="00D054B0" w:rsidRDefault="00D054B0" w:rsidP="00FF37A2">
            <w:pPr>
              <w:spacing w:before="0" w:after="0"/>
              <w:contextualSpacing/>
            </w:pPr>
            <w:r w:rsidRPr="000D2067">
              <w:rPr>
                <w:szCs w:val="20"/>
              </w:rPr>
              <w:t>nc:TelephoneNumberType</w:t>
            </w:r>
          </w:p>
        </w:tc>
        <w:tc>
          <w:tcPr>
            <w:tcW w:w="1344" w:type="pct"/>
          </w:tcPr>
          <w:p w14:paraId="01CEB2A8" w14:textId="2E2BECCB" w:rsidR="00D054B0" w:rsidRDefault="00D054B0" w:rsidP="00FF37A2">
            <w:pPr>
              <w:spacing w:before="0" w:after="0"/>
              <w:contextualSpacing/>
            </w:pPr>
            <w:r w:rsidRPr="000D2067">
              <w:rPr>
                <w:szCs w:val="20"/>
              </w:rPr>
              <w:t>A telephone number for a telecommunication device by which a person or organization may be contacted.</w:t>
            </w:r>
          </w:p>
        </w:tc>
        <w:tc>
          <w:tcPr>
            <w:tcW w:w="878" w:type="pct"/>
          </w:tcPr>
          <w:p w14:paraId="71A884E2" w14:textId="77777777" w:rsidR="00D054B0" w:rsidRDefault="00D054B0" w:rsidP="00FF37A2">
            <w:pPr>
              <w:spacing w:before="0" w:after="0"/>
              <w:contextualSpacing/>
            </w:pPr>
          </w:p>
        </w:tc>
      </w:tr>
      <w:tr w:rsidR="002D0E22" w14:paraId="35C5A0BD" w14:textId="77777777" w:rsidTr="00D032D2">
        <w:tc>
          <w:tcPr>
            <w:tcW w:w="878" w:type="pct"/>
          </w:tcPr>
          <w:p w14:paraId="49399497" w14:textId="6627EEC7" w:rsidR="00D054B0" w:rsidRDefault="00D054B0" w:rsidP="00FF37A2">
            <w:pPr>
              <w:spacing w:before="0" w:after="0"/>
              <w:contextualSpacing/>
            </w:pPr>
            <w:r w:rsidRPr="000D2067">
              <w:rPr>
                <w:szCs w:val="20"/>
              </w:rPr>
              <w:lastRenderedPageBreak/>
              <w:t>entity</w:t>
            </w:r>
          </w:p>
        </w:tc>
        <w:tc>
          <w:tcPr>
            <w:tcW w:w="1112" w:type="pct"/>
          </w:tcPr>
          <w:p w14:paraId="41063B9F" w14:textId="250029A0" w:rsidR="00D054B0" w:rsidRDefault="00D054B0" w:rsidP="00FF37A2">
            <w:pPr>
              <w:spacing w:before="0" w:after="0"/>
              <w:contextualSpacing/>
            </w:pPr>
            <w:r w:rsidRPr="000D2067">
              <w:rPr>
                <w:szCs w:val="20"/>
              </w:rPr>
              <w:t>nc:ContactEntity</w:t>
            </w:r>
          </w:p>
        </w:tc>
        <w:tc>
          <w:tcPr>
            <w:tcW w:w="788" w:type="pct"/>
          </w:tcPr>
          <w:p w14:paraId="272A29A4" w14:textId="1249B718" w:rsidR="00D054B0" w:rsidRDefault="00D054B0" w:rsidP="00FF37A2">
            <w:pPr>
              <w:spacing w:before="0" w:after="0"/>
              <w:contextualSpacing/>
            </w:pPr>
            <w:r w:rsidRPr="000D2067">
              <w:rPr>
                <w:szCs w:val="20"/>
              </w:rPr>
              <w:t>nc:EntityType</w:t>
            </w:r>
          </w:p>
        </w:tc>
        <w:tc>
          <w:tcPr>
            <w:tcW w:w="1344" w:type="pct"/>
          </w:tcPr>
          <w:p w14:paraId="178C3B1E" w14:textId="3101D0A3" w:rsidR="00D054B0" w:rsidRDefault="00D054B0" w:rsidP="00FF37A2">
            <w:pPr>
              <w:spacing w:before="0" w:after="0"/>
              <w:contextualSpacing/>
            </w:pPr>
            <w:r w:rsidRPr="000D2067">
              <w:rPr>
                <w:szCs w:val="20"/>
              </w:rPr>
              <w:t>An entity that may be contacted by using the given contact information.</w:t>
            </w:r>
          </w:p>
        </w:tc>
        <w:tc>
          <w:tcPr>
            <w:tcW w:w="878" w:type="pct"/>
          </w:tcPr>
          <w:p w14:paraId="79C4ACC3" w14:textId="77777777" w:rsidR="00D054B0" w:rsidRDefault="00D054B0" w:rsidP="00FF37A2">
            <w:pPr>
              <w:spacing w:before="0" w:after="0"/>
              <w:contextualSpacing/>
            </w:pPr>
          </w:p>
        </w:tc>
      </w:tr>
      <w:tr w:rsidR="002D0E22" w14:paraId="6E14C1CE" w14:textId="77777777" w:rsidTr="00D032D2">
        <w:tc>
          <w:tcPr>
            <w:tcW w:w="878" w:type="pct"/>
          </w:tcPr>
          <w:p w14:paraId="4ED661F1" w14:textId="2DADCA8B" w:rsidR="00D054B0" w:rsidRDefault="00D054B0" w:rsidP="00FF37A2">
            <w:pPr>
              <w:spacing w:before="0" w:after="0"/>
              <w:contextualSpacing/>
            </w:pPr>
            <w:r w:rsidRPr="000D2067">
              <w:rPr>
                <w:szCs w:val="20"/>
              </w:rPr>
              <w:t>entityDescription</w:t>
            </w:r>
          </w:p>
        </w:tc>
        <w:tc>
          <w:tcPr>
            <w:tcW w:w="1112" w:type="pct"/>
          </w:tcPr>
          <w:p w14:paraId="11783511" w14:textId="7F3FFB5A" w:rsidR="00D054B0" w:rsidRDefault="00D054B0" w:rsidP="00FF37A2">
            <w:pPr>
              <w:spacing w:before="0" w:after="0"/>
              <w:contextualSpacing/>
            </w:pPr>
            <w:r w:rsidRPr="000D2067">
              <w:rPr>
                <w:szCs w:val="20"/>
              </w:rPr>
              <w:t>nc:ContactEntityDescriptionText</w:t>
            </w:r>
          </w:p>
        </w:tc>
        <w:tc>
          <w:tcPr>
            <w:tcW w:w="788" w:type="pct"/>
          </w:tcPr>
          <w:p w14:paraId="4B9890D6" w14:textId="549AA920" w:rsidR="00D054B0" w:rsidRDefault="00D054B0" w:rsidP="00FF37A2">
            <w:pPr>
              <w:spacing w:before="0" w:after="0"/>
              <w:contextualSpacing/>
            </w:pPr>
            <w:r w:rsidRPr="000D2067">
              <w:rPr>
                <w:szCs w:val="20"/>
              </w:rPr>
              <w:t>nc:TextType</w:t>
            </w:r>
          </w:p>
        </w:tc>
        <w:tc>
          <w:tcPr>
            <w:tcW w:w="1344" w:type="pct"/>
          </w:tcPr>
          <w:p w14:paraId="36F93C68" w14:textId="4C570D29" w:rsidR="00D054B0" w:rsidRDefault="00D054B0" w:rsidP="00FF37A2">
            <w:pPr>
              <w:spacing w:before="0" w:after="0"/>
              <w:contextualSpacing/>
            </w:pPr>
            <w:r w:rsidRPr="000D2067">
              <w:rPr>
                <w:szCs w:val="20"/>
              </w:rPr>
              <w:t>A description of the entity being contacted.</w:t>
            </w:r>
          </w:p>
        </w:tc>
        <w:tc>
          <w:tcPr>
            <w:tcW w:w="878" w:type="pct"/>
          </w:tcPr>
          <w:p w14:paraId="42A0C43F" w14:textId="77777777" w:rsidR="00D054B0" w:rsidRPr="000D2067" w:rsidRDefault="00D054B0" w:rsidP="00FF37A2">
            <w:pPr>
              <w:spacing w:before="0" w:after="0"/>
              <w:contextualSpacing/>
              <w:rPr>
                <w:szCs w:val="20"/>
              </w:rPr>
            </w:pPr>
            <w:r w:rsidRPr="000D2067">
              <w:rPr>
                <w:szCs w:val="20"/>
              </w:rPr>
              <w:t>This could be a title or function of the person with the given contact information.'</w:t>
            </w:r>
          </w:p>
          <w:p w14:paraId="128F3362" w14:textId="77777777" w:rsidR="00D054B0" w:rsidRDefault="00D054B0" w:rsidP="00FF37A2">
            <w:pPr>
              <w:spacing w:before="0" w:after="0"/>
              <w:contextualSpacing/>
            </w:pPr>
          </w:p>
        </w:tc>
      </w:tr>
      <w:tr w:rsidR="002D0E22" w14:paraId="425AB261" w14:textId="77777777" w:rsidTr="00D032D2">
        <w:tc>
          <w:tcPr>
            <w:tcW w:w="878" w:type="pct"/>
          </w:tcPr>
          <w:p w14:paraId="3A8469EB" w14:textId="2C95835F" w:rsidR="00D054B0" w:rsidRDefault="00D054B0" w:rsidP="00FF37A2">
            <w:pPr>
              <w:spacing w:before="0" w:after="0"/>
              <w:contextualSpacing/>
            </w:pPr>
            <w:r w:rsidRPr="000D2067">
              <w:rPr>
                <w:szCs w:val="20"/>
              </w:rPr>
              <w:t>informationDescription</w:t>
            </w:r>
          </w:p>
        </w:tc>
        <w:tc>
          <w:tcPr>
            <w:tcW w:w="1112" w:type="pct"/>
          </w:tcPr>
          <w:p w14:paraId="04E02B80" w14:textId="7EDDAF38" w:rsidR="00D054B0" w:rsidRDefault="00D054B0" w:rsidP="00FF37A2">
            <w:pPr>
              <w:spacing w:before="0" w:after="0"/>
              <w:contextualSpacing/>
            </w:pPr>
            <w:r w:rsidRPr="000D2067">
              <w:rPr>
                <w:szCs w:val="20"/>
              </w:rPr>
              <w:t>nc:ContactInformationDescriptionText</w:t>
            </w:r>
          </w:p>
        </w:tc>
        <w:tc>
          <w:tcPr>
            <w:tcW w:w="788" w:type="pct"/>
          </w:tcPr>
          <w:p w14:paraId="26F179C9" w14:textId="19980423" w:rsidR="00D054B0" w:rsidRDefault="00D054B0" w:rsidP="00FF37A2">
            <w:pPr>
              <w:spacing w:before="0" w:after="0"/>
              <w:contextualSpacing/>
            </w:pPr>
            <w:r w:rsidRPr="000D2067">
              <w:rPr>
                <w:szCs w:val="20"/>
              </w:rPr>
              <w:t>nc:TextType</w:t>
            </w:r>
          </w:p>
        </w:tc>
        <w:tc>
          <w:tcPr>
            <w:tcW w:w="1344" w:type="pct"/>
          </w:tcPr>
          <w:p w14:paraId="18D9D4E9" w14:textId="77E371E0" w:rsidR="00D054B0" w:rsidRDefault="00D054B0" w:rsidP="00FF37A2">
            <w:pPr>
              <w:spacing w:before="0" w:after="0"/>
              <w:contextualSpacing/>
            </w:pPr>
            <w:r w:rsidRPr="000D2067">
              <w:rPr>
                <w:szCs w:val="20"/>
              </w:rPr>
              <w:t>A description of the contact information.</w:t>
            </w:r>
          </w:p>
        </w:tc>
        <w:tc>
          <w:tcPr>
            <w:tcW w:w="878" w:type="pct"/>
          </w:tcPr>
          <w:p w14:paraId="77C9ADA8" w14:textId="77777777" w:rsidR="00D054B0" w:rsidRDefault="00D054B0" w:rsidP="00FF37A2">
            <w:pPr>
              <w:spacing w:before="0" w:after="0"/>
              <w:contextualSpacing/>
            </w:pPr>
          </w:p>
        </w:tc>
      </w:tr>
      <w:tr w:rsidR="002D0E22" w14:paraId="554E85CA" w14:textId="77777777" w:rsidTr="00D032D2">
        <w:tc>
          <w:tcPr>
            <w:tcW w:w="878" w:type="pct"/>
          </w:tcPr>
          <w:p w14:paraId="08B637AE" w14:textId="406F7252" w:rsidR="00D054B0" w:rsidRPr="000D2067" w:rsidRDefault="00D054B0" w:rsidP="00FF37A2">
            <w:pPr>
              <w:spacing w:before="0" w:after="0"/>
              <w:contextualSpacing/>
            </w:pPr>
            <w:r w:rsidRPr="000D2067">
              <w:rPr>
                <w:szCs w:val="20"/>
              </w:rPr>
              <w:t>responder</w:t>
            </w:r>
          </w:p>
        </w:tc>
        <w:tc>
          <w:tcPr>
            <w:tcW w:w="1112" w:type="pct"/>
          </w:tcPr>
          <w:p w14:paraId="5182BC4B" w14:textId="0E8188C3" w:rsidR="00D054B0" w:rsidRPr="000D2067" w:rsidRDefault="00D054B0" w:rsidP="00FF37A2">
            <w:pPr>
              <w:spacing w:before="0" w:after="0"/>
              <w:contextualSpacing/>
            </w:pPr>
            <w:r w:rsidRPr="000D2067">
              <w:rPr>
                <w:szCs w:val="20"/>
              </w:rPr>
              <w:t>nc:ContactResponder</w:t>
            </w:r>
          </w:p>
        </w:tc>
        <w:tc>
          <w:tcPr>
            <w:tcW w:w="788" w:type="pct"/>
          </w:tcPr>
          <w:p w14:paraId="1F7E57EC" w14:textId="1A685392" w:rsidR="00D054B0" w:rsidRPr="000D2067" w:rsidRDefault="00D054B0" w:rsidP="00FF37A2">
            <w:pPr>
              <w:spacing w:before="0" w:after="0"/>
              <w:contextualSpacing/>
            </w:pPr>
            <w:r w:rsidRPr="000D2067">
              <w:rPr>
                <w:szCs w:val="20"/>
              </w:rPr>
              <w:t>nc:PersonType</w:t>
            </w:r>
          </w:p>
        </w:tc>
        <w:tc>
          <w:tcPr>
            <w:tcW w:w="1344" w:type="pct"/>
          </w:tcPr>
          <w:p w14:paraId="4CFFC7EF" w14:textId="2F5ABA64" w:rsidR="00D054B0" w:rsidRPr="000D2067" w:rsidRDefault="00D054B0" w:rsidP="00FF37A2">
            <w:pPr>
              <w:spacing w:before="0" w:after="0"/>
              <w:contextualSpacing/>
            </w:pPr>
            <w:r w:rsidRPr="000D2067">
              <w:rPr>
                <w:szCs w:val="20"/>
              </w:rPr>
              <w:t>A third party person who answers a call and connects or directs the caller to the intended person.</w:t>
            </w:r>
          </w:p>
        </w:tc>
        <w:tc>
          <w:tcPr>
            <w:tcW w:w="878" w:type="pct"/>
          </w:tcPr>
          <w:p w14:paraId="0BA5F571" w14:textId="77777777" w:rsidR="00D054B0" w:rsidRDefault="00D054B0" w:rsidP="00FF37A2">
            <w:pPr>
              <w:spacing w:before="0" w:after="0"/>
              <w:contextualSpacing/>
            </w:pPr>
          </w:p>
        </w:tc>
      </w:tr>
    </w:tbl>
    <w:p w14:paraId="4A9A4877" w14:textId="77777777" w:rsidR="00D06DC5" w:rsidRPr="00D06DC5" w:rsidRDefault="00D06DC5" w:rsidP="00D06DC5"/>
    <w:p w14:paraId="2FD628E9" w14:textId="749DB6F9" w:rsidR="00AA69CD" w:rsidRDefault="00F963B2" w:rsidP="00AA69CD">
      <w:pPr>
        <w:pStyle w:val="Appendix2"/>
      </w:pPr>
      <w:bookmarkStart w:id="233" w:name="_Toc70692157"/>
      <w:r>
        <w:t>Entity Type</w:t>
      </w:r>
      <w:bookmarkEnd w:id="233"/>
    </w:p>
    <w:p w14:paraId="02D3AA6D" w14:textId="15338871" w:rsidR="00670C57" w:rsidRDefault="00670C57" w:rsidP="00670C57">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14</w:t>
        </w:r>
      </w:fldSimple>
      <w:r>
        <w:t xml:space="preserve"> Entity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1613"/>
        <w:gridCol w:w="2251"/>
        <w:gridCol w:w="1620"/>
        <w:gridCol w:w="2521"/>
        <w:gridCol w:w="1705"/>
      </w:tblGrid>
      <w:tr w:rsidR="00937D9C" w:rsidRPr="006F0802" w14:paraId="398E7BF7" w14:textId="77777777" w:rsidTr="00670C57">
        <w:trPr>
          <w:tblHeader/>
        </w:trPr>
        <w:tc>
          <w:tcPr>
            <w:tcW w:w="831" w:type="pct"/>
            <w:shd w:val="clear" w:color="auto" w:fill="D9D9D9" w:themeFill="background1" w:themeFillShade="D9"/>
          </w:tcPr>
          <w:p w14:paraId="51776CB6" w14:textId="77777777" w:rsidR="006F0802" w:rsidRPr="006F0802" w:rsidRDefault="006F0802" w:rsidP="006F0802">
            <w:pPr>
              <w:spacing w:before="0" w:after="0"/>
              <w:contextualSpacing/>
              <w:rPr>
                <w:b/>
                <w:bCs/>
                <w:szCs w:val="20"/>
              </w:rPr>
            </w:pPr>
            <w:r w:rsidRPr="006F0802">
              <w:rPr>
                <w:b/>
                <w:bCs/>
                <w:szCs w:val="20"/>
              </w:rPr>
              <w:t>JSON Name</w:t>
            </w:r>
          </w:p>
        </w:tc>
        <w:tc>
          <w:tcPr>
            <w:tcW w:w="1159" w:type="pct"/>
            <w:shd w:val="clear" w:color="auto" w:fill="D9D9D9" w:themeFill="background1" w:themeFillShade="D9"/>
          </w:tcPr>
          <w:p w14:paraId="6D9268D7" w14:textId="77777777" w:rsidR="006F0802" w:rsidRPr="006F0802" w:rsidRDefault="006F0802" w:rsidP="006F0802">
            <w:pPr>
              <w:spacing w:before="0" w:after="0"/>
              <w:contextualSpacing/>
              <w:rPr>
                <w:b/>
                <w:bCs/>
                <w:szCs w:val="20"/>
              </w:rPr>
            </w:pPr>
            <w:r w:rsidRPr="006F0802">
              <w:rPr>
                <w:b/>
                <w:bCs/>
                <w:szCs w:val="20"/>
              </w:rPr>
              <w:t>Data element</w:t>
            </w:r>
          </w:p>
        </w:tc>
        <w:tc>
          <w:tcPr>
            <w:tcW w:w="834" w:type="pct"/>
            <w:shd w:val="clear" w:color="auto" w:fill="D9D9D9" w:themeFill="background1" w:themeFillShade="D9"/>
          </w:tcPr>
          <w:p w14:paraId="24CD016F" w14:textId="77777777" w:rsidR="006F0802" w:rsidRPr="006F0802" w:rsidRDefault="006F0802" w:rsidP="006F0802">
            <w:pPr>
              <w:spacing w:before="0" w:after="0"/>
              <w:contextualSpacing/>
              <w:rPr>
                <w:b/>
                <w:bCs/>
                <w:szCs w:val="20"/>
              </w:rPr>
            </w:pPr>
            <w:r w:rsidRPr="006F0802">
              <w:rPr>
                <w:b/>
                <w:bCs/>
                <w:szCs w:val="20"/>
              </w:rPr>
              <w:t>Type</w:t>
            </w:r>
          </w:p>
        </w:tc>
        <w:tc>
          <w:tcPr>
            <w:tcW w:w="1298" w:type="pct"/>
            <w:shd w:val="clear" w:color="auto" w:fill="D9D9D9" w:themeFill="background1" w:themeFillShade="D9"/>
          </w:tcPr>
          <w:p w14:paraId="67BCC694" w14:textId="77777777" w:rsidR="006F0802" w:rsidRPr="006F0802" w:rsidRDefault="006F0802" w:rsidP="006F0802">
            <w:pPr>
              <w:spacing w:before="0" w:after="0"/>
              <w:contextualSpacing/>
              <w:rPr>
                <w:b/>
                <w:bCs/>
                <w:szCs w:val="20"/>
              </w:rPr>
            </w:pPr>
            <w:r w:rsidRPr="006F0802">
              <w:rPr>
                <w:b/>
                <w:bCs/>
                <w:szCs w:val="20"/>
              </w:rPr>
              <w:t>Description</w:t>
            </w:r>
          </w:p>
        </w:tc>
        <w:tc>
          <w:tcPr>
            <w:tcW w:w="878" w:type="pct"/>
            <w:shd w:val="clear" w:color="auto" w:fill="D9D9D9" w:themeFill="background1" w:themeFillShade="D9"/>
          </w:tcPr>
          <w:p w14:paraId="501B1200" w14:textId="77777777" w:rsidR="006F0802" w:rsidRPr="006F0802" w:rsidRDefault="006F0802" w:rsidP="006F0802">
            <w:pPr>
              <w:spacing w:before="0" w:after="0"/>
              <w:contextualSpacing/>
              <w:rPr>
                <w:b/>
                <w:bCs/>
                <w:szCs w:val="20"/>
              </w:rPr>
            </w:pPr>
            <w:r w:rsidRPr="006F0802">
              <w:rPr>
                <w:b/>
                <w:bCs/>
                <w:szCs w:val="20"/>
              </w:rPr>
              <w:t>Comment</w:t>
            </w:r>
          </w:p>
        </w:tc>
      </w:tr>
      <w:tr w:rsidR="00937D9C" w:rsidRPr="006F0802" w14:paraId="7EA629F9" w14:textId="77777777" w:rsidTr="00937D9C">
        <w:trPr>
          <w:trHeight w:val="1043"/>
        </w:trPr>
        <w:tc>
          <w:tcPr>
            <w:tcW w:w="831" w:type="pct"/>
          </w:tcPr>
          <w:p w14:paraId="2A369723" w14:textId="77777777" w:rsidR="006F0802" w:rsidRPr="006F0802" w:rsidRDefault="006F0802" w:rsidP="006F0802">
            <w:pPr>
              <w:spacing w:before="0" w:after="0"/>
              <w:contextualSpacing/>
              <w:rPr>
                <w:szCs w:val="20"/>
              </w:rPr>
            </w:pPr>
            <w:r w:rsidRPr="006F0802">
              <w:rPr>
                <w:szCs w:val="20"/>
              </w:rPr>
              <w:t>organization</w:t>
            </w:r>
          </w:p>
        </w:tc>
        <w:tc>
          <w:tcPr>
            <w:tcW w:w="1159" w:type="pct"/>
          </w:tcPr>
          <w:p w14:paraId="0B50DC7B" w14:textId="77777777" w:rsidR="006F0802" w:rsidRPr="006F0802" w:rsidRDefault="006F0802" w:rsidP="006F0802">
            <w:pPr>
              <w:spacing w:before="0" w:after="0"/>
              <w:contextualSpacing/>
              <w:rPr>
                <w:szCs w:val="20"/>
              </w:rPr>
            </w:pPr>
            <w:r w:rsidRPr="006F0802">
              <w:rPr>
                <w:szCs w:val="20"/>
              </w:rPr>
              <w:t>nc:EntityOrganization</w:t>
            </w:r>
          </w:p>
        </w:tc>
        <w:tc>
          <w:tcPr>
            <w:tcW w:w="834" w:type="pct"/>
          </w:tcPr>
          <w:p w14:paraId="38270817" w14:textId="77777777" w:rsidR="006F0802" w:rsidRPr="006F0802" w:rsidRDefault="006F0802" w:rsidP="006F0802">
            <w:pPr>
              <w:spacing w:before="0" w:after="0"/>
              <w:contextualSpacing/>
              <w:rPr>
                <w:szCs w:val="20"/>
              </w:rPr>
            </w:pPr>
            <w:r w:rsidRPr="006F0802">
              <w:rPr>
                <w:szCs w:val="20"/>
              </w:rPr>
              <w:t>nc:OrganizationType</w:t>
            </w:r>
          </w:p>
        </w:tc>
        <w:tc>
          <w:tcPr>
            <w:tcW w:w="1298" w:type="pct"/>
          </w:tcPr>
          <w:p w14:paraId="4C6E370B" w14:textId="77777777" w:rsidR="006F0802" w:rsidRPr="006F0802" w:rsidRDefault="006F0802" w:rsidP="006F0802">
            <w:pPr>
              <w:spacing w:before="0" w:after="0"/>
              <w:contextualSpacing/>
              <w:rPr>
                <w:szCs w:val="20"/>
              </w:rPr>
            </w:pPr>
            <w:r w:rsidRPr="006F0802">
              <w:rPr>
                <w:szCs w:val="20"/>
              </w:rPr>
              <w:t>An organization capable of bearing legal rights and responsibilities.</w:t>
            </w:r>
          </w:p>
        </w:tc>
        <w:tc>
          <w:tcPr>
            <w:tcW w:w="878" w:type="pct"/>
          </w:tcPr>
          <w:p w14:paraId="3B426EEC" w14:textId="77777777" w:rsidR="006F0802" w:rsidRPr="006F0802" w:rsidRDefault="006F0802" w:rsidP="006F0802">
            <w:pPr>
              <w:spacing w:before="0" w:after="0"/>
              <w:contextualSpacing/>
              <w:rPr>
                <w:szCs w:val="20"/>
              </w:rPr>
            </w:pPr>
          </w:p>
        </w:tc>
      </w:tr>
      <w:tr w:rsidR="00937D9C" w:rsidRPr="006F0802" w14:paraId="59D472CB" w14:textId="77777777" w:rsidTr="00937D9C">
        <w:tc>
          <w:tcPr>
            <w:tcW w:w="831" w:type="pct"/>
          </w:tcPr>
          <w:p w14:paraId="47A53848" w14:textId="77777777" w:rsidR="006F0802" w:rsidRPr="006F0802" w:rsidRDefault="006F0802" w:rsidP="006F0802">
            <w:pPr>
              <w:spacing w:before="0" w:after="0"/>
              <w:contextualSpacing/>
              <w:rPr>
                <w:szCs w:val="20"/>
              </w:rPr>
            </w:pPr>
            <w:r w:rsidRPr="006F0802">
              <w:rPr>
                <w:szCs w:val="20"/>
              </w:rPr>
              <w:t>person</w:t>
            </w:r>
          </w:p>
        </w:tc>
        <w:tc>
          <w:tcPr>
            <w:tcW w:w="1159" w:type="pct"/>
          </w:tcPr>
          <w:p w14:paraId="286D01B1" w14:textId="77777777" w:rsidR="006F0802" w:rsidRPr="006F0802" w:rsidRDefault="006F0802" w:rsidP="006F0802">
            <w:pPr>
              <w:spacing w:before="0" w:after="0"/>
              <w:contextualSpacing/>
              <w:rPr>
                <w:szCs w:val="20"/>
              </w:rPr>
            </w:pPr>
            <w:r w:rsidRPr="006F0802">
              <w:rPr>
                <w:szCs w:val="20"/>
              </w:rPr>
              <w:t>nc:EntityPerson</w:t>
            </w:r>
          </w:p>
        </w:tc>
        <w:tc>
          <w:tcPr>
            <w:tcW w:w="834" w:type="pct"/>
          </w:tcPr>
          <w:p w14:paraId="78E6AD7A" w14:textId="77777777" w:rsidR="006F0802" w:rsidRPr="006F0802" w:rsidRDefault="006F0802" w:rsidP="006F0802">
            <w:pPr>
              <w:spacing w:before="0" w:after="0"/>
              <w:contextualSpacing/>
              <w:rPr>
                <w:szCs w:val="20"/>
              </w:rPr>
            </w:pPr>
            <w:r w:rsidRPr="006F0802">
              <w:rPr>
                <w:szCs w:val="20"/>
              </w:rPr>
              <w:t>nc:PersonType</w:t>
            </w:r>
          </w:p>
        </w:tc>
        <w:tc>
          <w:tcPr>
            <w:tcW w:w="1298" w:type="pct"/>
          </w:tcPr>
          <w:p w14:paraId="449A1AC7" w14:textId="77777777" w:rsidR="006F0802" w:rsidRPr="006F0802" w:rsidRDefault="006F0802" w:rsidP="006F0802">
            <w:pPr>
              <w:spacing w:before="0" w:after="0"/>
              <w:contextualSpacing/>
              <w:rPr>
                <w:szCs w:val="20"/>
              </w:rPr>
            </w:pPr>
            <w:r w:rsidRPr="006F0802">
              <w:rPr>
                <w:szCs w:val="20"/>
              </w:rPr>
              <w:t>A person capable of bearing legal rights and responsibilities.</w:t>
            </w:r>
          </w:p>
        </w:tc>
        <w:tc>
          <w:tcPr>
            <w:tcW w:w="878" w:type="pct"/>
          </w:tcPr>
          <w:p w14:paraId="67022F10" w14:textId="77777777" w:rsidR="006F0802" w:rsidRPr="006F0802" w:rsidRDefault="006F0802" w:rsidP="006F0802">
            <w:pPr>
              <w:spacing w:before="0" w:after="0"/>
              <w:contextualSpacing/>
              <w:rPr>
                <w:szCs w:val="20"/>
              </w:rPr>
            </w:pPr>
          </w:p>
        </w:tc>
      </w:tr>
    </w:tbl>
    <w:p w14:paraId="618172C8" w14:textId="77777777" w:rsidR="00345E19" w:rsidRPr="00345E19" w:rsidRDefault="00345E19" w:rsidP="00345E19"/>
    <w:p w14:paraId="3EB298C2" w14:textId="7BC33ADB" w:rsidR="00AA69CD" w:rsidRDefault="00F963B2" w:rsidP="00AA69CD">
      <w:pPr>
        <w:pStyle w:val="Appendix2"/>
      </w:pPr>
      <w:bookmarkStart w:id="234" w:name="_Toc70692158"/>
      <w:r>
        <w:t>CrossStreet Type</w:t>
      </w:r>
      <w:bookmarkEnd w:id="234"/>
    </w:p>
    <w:p w14:paraId="257602AD" w14:textId="15276DB3" w:rsidR="00EA4ACE" w:rsidRPr="00EA4ACE" w:rsidRDefault="00EA4ACE" w:rsidP="00EA4ACE">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15</w:t>
        </w:r>
      </w:fldSimple>
      <w:r>
        <w:t xml:space="preserve"> Cross Street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52"/>
        <w:gridCol w:w="2260"/>
        <w:gridCol w:w="1464"/>
        <w:gridCol w:w="1765"/>
        <w:gridCol w:w="1969"/>
      </w:tblGrid>
      <w:tr w:rsidR="00C85317" w:rsidRPr="00B1751C" w14:paraId="26ADEB01" w14:textId="77777777" w:rsidTr="001C2989">
        <w:tc>
          <w:tcPr>
            <w:tcW w:w="1159" w:type="pct"/>
            <w:shd w:val="clear" w:color="auto" w:fill="D9D9D9" w:themeFill="background1" w:themeFillShade="D9"/>
          </w:tcPr>
          <w:p w14:paraId="57625A50" w14:textId="77777777" w:rsidR="00B1751C" w:rsidRPr="00B1751C" w:rsidRDefault="00B1751C" w:rsidP="008F30E4">
            <w:pPr>
              <w:spacing w:before="0" w:after="0"/>
              <w:contextualSpacing/>
              <w:rPr>
                <w:b/>
                <w:bCs/>
                <w:szCs w:val="20"/>
              </w:rPr>
            </w:pPr>
            <w:r w:rsidRPr="00B1751C">
              <w:rPr>
                <w:b/>
                <w:bCs/>
                <w:szCs w:val="20"/>
              </w:rPr>
              <w:t>JSON Name</w:t>
            </w:r>
          </w:p>
        </w:tc>
        <w:tc>
          <w:tcPr>
            <w:tcW w:w="1164" w:type="pct"/>
            <w:shd w:val="clear" w:color="auto" w:fill="D9D9D9" w:themeFill="background1" w:themeFillShade="D9"/>
          </w:tcPr>
          <w:p w14:paraId="732F908B" w14:textId="77777777" w:rsidR="00B1751C" w:rsidRPr="00B1751C" w:rsidRDefault="00B1751C" w:rsidP="008F30E4">
            <w:pPr>
              <w:spacing w:before="0" w:after="0"/>
              <w:contextualSpacing/>
              <w:rPr>
                <w:b/>
                <w:bCs/>
                <w:szCs w:val="20"/>
              </w:rPr>
            </w:pPr>
            <w:r w:rsidRPr="00B1751C">
              <w:rPr>
                <w:b/>
                <w:bCs/>
                <w:szCs w:val="20"/>
              </w:rPr>
              <w:t>Data element</w:t>
            </w:r>
          </w:p>
        </w:tc>
        <w:tc>
          <w:tcPr>
            <w:tcW w:w="754" w:type="pct"/>
            <w:shd w:val="clear" w:color="auto" w:fill="D9D9D9" w:themeFill="background1" w:themeFillShade="D9"/>
          </w:tcPr>
          <w:p w14:paraId="02C90A67" w14:textId="77777777" w:rsidR="00B1751C" w:rsidRPr="00B1751C" w:rsidRDefault="00B1751C" w:rsidP="008F30E4">
            <w:pPr>
              <w:spacing w:before="0" w:after="0"/>
              <w:contextualSpacing/>
              <w:rPr>
                <w:b/>
                <w:bCs/>
                <w:szCs w:val="20"/>
              </w:rPr>
            </w:pPr>
            <w:r w:rsidRPr="00B1751C">
              <w:rPr>
                <w:b/>
                <w:bCs/>
                <w:szCs w:val="20"/>
              </w:rPr>
              <w:t>Type</w:t>
            </w:r>
          </w:p>
        </w:tc>
        <w:tc>
          <w:tcPr>
            <w:tcW w:w="909" w:type="pct"/>
            <w:shd w:val="clear" w:color="auto" w:fill="D9D9D9" w:themeFill="background1" w:themeFillShade="D9"/>
          </w:tcPr>
          <w:p w14:paraId="75A0C617" w14:textId="77777777" w:rsidR="00B1751C" w:rsidRPr="00B1751C" w:rsidRDefault="00B1751C" w:rsidP="008F30E4">
            <w:pPr>
              <w:spacing w:before="0" w:after="0"/>
              <w:contextualSpacing/>
              <w:rPr>
                <w:b/>
                <w:bCs/>
                <w:szCs w:val="20"/>
              </w:rPr>
            </w:pPr>
            <w:r w:rsidRPr="00B1751C">
              <w:rPr>
                <w:b/>
                <w:bCs/>
                <w:szCs w:val="20"/>
              </w:rPr>
              <w:t>Description</w:t>
            </w:r>
          </w:p>
        </w:tc>
        <w:tc>
          <w:tcPr>
            <w:tcW w:w="1015" w:type="pct"/>
            <w:shd w:val="clear" w:color="auto" w:fill="D9D9D9" w:themeFill="background1" w:themeFillShade="D9"/>
          </w:tcPr>
          <w:p w14:paraId="33DC54CC" w14:textId="77777777" w:rsidR="00B1751C" w:rsidRPr="00B1751C" w:rsidRDefault="00B1751C" w:rsidP="008F30E4">
            <w:pPr>
              <w:spacing w:before="0" w:after="0"/>
              <w:contextualSpacing/>
              <w:rPr>
                <w:b/>
                <w:bCs/>
                <w:szCs w:val="20"/>
              </w:rPr>
            </w:pPr>
            <w:r w:rsidRPr="00B1751C">
              <w:rPr>
                <w:b/>
                <w:bCs/>
                <w:szCs w:val="20"/>
              </w:rPr>
              <w:t>Comment</w:t>
            </w:r>
          </w:p>
        </w:tc>
      </w:tr>
      <w:tr w:rsidR="001C2989" w:rsidRPr="00B1751C" w14:paraId="493D16E0" w14:textId="77777777" w:rsidTr="001C2989">
        <w:tc>
          <w:tcPr>
            <w:tcW w:w="1159" w:type="pct"/>
          </w:tcPr>
          <w:p w14:paraId="791D577B" w14:textId="77777777" w:rsidR="001C2989" w:rsidRPr="00B1751C" w:rsidRDefault="001C2989" w:rsidP="001C2989">
            <w:pPr>
              <w:spacing w:before="0" w:after="0"/>
              <w:contextualSpacing/>
              <w:rPr>
                <w:szCs w:val="20"/>
              </w:rPr>
            </w:pPr>
            <w:r w:rsidRPr="00B1751C">
              <w:rPr>
                <w:szCs w:val="20"/>
              </w:rPr>
              <w:lastRenderedPageBreak/>
              <w:t>description</w:t>
            </w:r>
          </w:p>
        </w:tc>
        <w:tc>
          <w:tcPr>
            <w:tcW w:w="1164" w:type="pct"/>
          </w:tcPr>
          <w:p w14:paraId="75B20CE1" w14:textId="77777777" w:rsidR="001C2989" w:rsidRPr="00B1751C" w:rsidRDefault="001C2989" w:rsidP="001C2989">
            <w:pPr>
              <w:spacing w:before="0" w:after="0"/>
              <w:contextualSpacing/>
              <w:rPr>
                <w:szCs w:val="20"/>
              </w:rPr>
            </w:pPr>
            <w:r w:rsidRPr="00B1751C">
              <w:rPr>
                <w:szCs w:val="20"/>
              </w:rPr>
              <w:t>nc:CrossStreetDescriptionText</w:t>
            </w:r>
          </w:p>
        </w:tc>
        <w:tc>
          <w:tcPr>
            <w:tcW w:w="754" w:type="pct"/>
          </w:tcPr>
          <w:p w14:paraId="4AA5160A" w14:textId="77777777" w:rsidR="001C2989" w:rsidRPr="00B1751C" w:rsidRDefault="001C2989" w:rsidP="001C2989">
            <w:pPr>
              <w:spacing w:before="0" w:after="0"/>
              <w:contextualSpacing/>
              <w:rPr>
                <w:szCs w:val="20"/>
              </w:rPr>
            </w:pPr>
            <w:r w:rsidRPr="00B1751C">
              <w:rPr>
                <w:szCs w:val="20"/>
              </w:rPr>
              <w:t>nc:TextType</w:t>
            </w:r>
          </w:p>
        </w:tc>
        <w:tc>
          <w:tcPr>
            <w:tcW w:w="909" w:type="pct"/>
          </w:tcPr>
          <w:p w14:paraId="3A4B52AD" w14:textId="2855648E" w:rsidR="001C2989" w:rsidRPr="00B1751C" w:rsidRDefault="001C2989" w:rsidP="001C2989">
            <w:pPr>
              <w:spacing w:before="0" w:after="0"/>
              <w:contextualSpacing/>
              <w:rPr>
                <w:szCs w:val="20"/>
              </w:rPr>
            </w:pPr>
            <w:r w:rsidRPr="00B1751C">
              <w:rPr>
                <w:szCs w:val="20"/>
              </w:rPr>
              <w:t>A description of a street intersection.</w:t>
            </w:r>
          </w:p>
        </w:tc>
        <w:tc>
          <w:tcPr>
            <w:tcW w:w="1015" w:type="pct"/>
          </w:tcPr>
          <w:p w14:paraId="76AF96E7" w14:textId="3532CCF4" w:rsidR="001C2989" w:rsidRPr="00B1751C" w:rsidRDefault="001C2989" w:rsidP="001C2989">
            <w:pPr>
              <w:spacing w:before="0" w:after="0"/>
              <w:contextualSpacing/>
              <w:rPr>
                <w:szCs w:val="20"/>
              </w:rPr>
            </w:pPr>
            <w:r>
              <w:rPr>
                <w:szCs w:val="20"/>
              </w:rPr>
              <w:t>NIEM uses the term CrossStreet as a location but this document uses it to denote proximity to a location.</w:t>
            </w:r>
          </w:p>
        </w:tc>
      </w:tr>
      <w:tr w:rsidR="001C2989" w:rsidRPr="00B1751C" w14:paraId="6A78AF5D" w14:textId="77777777" w:rsidTr="001C2989">
        <w:tc>
          <w:tcPr>
            <w:tcW w:w="1159" w:type="pct"/>
          </w:tcPr>
          <w:p w14:paraId="47A36C10" w14:textId="77777777" w:rsidR="001C2989" w:rsidRPr="00B1751C" w:rsidRDefault="001C2989" w:rsidP="001C2989">
            <w:pPr>
              <w:spacing w:before="0" w:after="0"/>
              <w:contextualSpacing/>
              <w:rPr>
                <w:szCs w:val="20"/>
              </w:rPr>
            </w:pPr>
            <w:r w:rsidRPr="00B1751C">
              <w:rPr>
                <w:szCs w:val="20"/>
              </w:rPr>
              <w:t>relativeLocation</w:t>
            </w:r>
          </w:p>
        </w:tc>
        <w:tc>
          <w:tcPr>
            <w:tcW w:w="1164" w:type="pct"/>
          </w:tcPr>
          <w:p w14:paraId="63756FBC" w14:textId="77777777" w:rsidR="001C2989" w:rsidRPr="00B1751C" w:rsidRDefault="001C2989" w:rsidP="001C2989">
            <w:pPr>
              <w:spacing w:before="0" w:after="0"/>
              <w:contextualSpacing/>
              <w:rPr>
                <w:szCs w:val="20"/>
              </w:rPr>
            </w:pPr>
            <w:r w:rsidRPr="00B1751C">
              <w:rPr>
                <w:szCs w:val="20"/>
              </w:rPr>
              <w:t>nc:CrossStreetRelativeLocation</w:t>
            </w:r>
          </w:p>
        </w:tc>
        <w:tc>
          <w:tcPr>
            <w:tcW w:w="754" w:type="pct"/>
          </w:tcPr>
          <w:p w14:paraId="2B4C7BE7" w14:textId="77777777" w:rsidR="001C2989" w:rsidRPr="00B1751C" w:rsidRDefault="001C2989" w:rsidP="001C2989">
            <w:pPr>
              <w:spacing w:before="0" w:after="0"/>
              <w:contextualSpacing/>
              <w:rPr>
                <w:szCs w:val="20"/>
              </w:rPr>
            </w:pPr>
            <w:r w:rsidRPr="00B1751C">
              <w:rPr>
                <w:szCs w:val="20"/>
              </w:rPr>
              <w:t>nc:RelativeLocationType</w:t>
            </w:r>
          </w:p>
        </w:tc>
        <w:tc>
          <w:tcPr>
            <w:tcW w:w="909" w:type="pct"/>
          </w:tcPr>
          <w:p w14:paraId="303A2961" w14:textId="48A085B3" w:rsidR="001C2989" w:rsidRPr="00B1751C" w:rsidRDefault="001C2989" w:rsidP="001C2989">
            <w:pPr>
              <w:spacing w:before="0" w:after="0"/>
              <w:contextualSpacing/>
              <w:rPr>
                <w:szCs w:val="20"/>
              </w:rPr>
            </w:pPr>
            <w:r w:rsidRPr="00B1751C">
              <w:rPr>
                <w:szCs w:val="20"/>
              </w:rPr>
              <w:t>A location of something relative to a street intersection.</w:t>
            </w:r>
          </w:p>
        </w:tc>
        <w:tc>
          <w:tcPr>
            <w:tcW w:w="1015" w:type="pct"/>
          </w:tcPr>
          <w:p w14:paraId="42524D9F" w14:textId="77777777" w:rsidR="001C2989" w:rsidRPr="00B1751C" w:rsidRDefault="001C2989" w:rsidP="001C2989">
            <w:pPr>
              <w:spacing w:before="0" w:after="0"/>
              <w:contextualSpacing/>
              <w:rPr>
                <w:szCs w:val="20"/>
              </w:rPr>
            </w:pPr>
          </w:p>
        </w:tc>
      </w:tr>
    </w:tbl>
    <w:p w14:paraId="0BB5DDC5" w14:textId="77777777" w:rsidR="00C324F8" w:rsidRPr="00C324F8" w:rsidRDefault="00C324F8" w:rsidP="00C324F8"/>
    <w:p w14:paraId="1DF0DC8E" w14:textId="52F8C9AD" w:rsidR="00AA69CD" w:rsidRDefault="00F963B2" w:rsidP="00AA69CD">
      <w:pPr>
        <w:pStyle w:val="Appendix2"/>
      </w:pPr>
      <w:bookmarkStart w:id="235" w:name="_Toc70692159"/>
      <w:r>
        <w:t>PhysicalFeature Type</w:t>
      </w:r>
      <w:bookmarkEnd w:id="235"/>
    </w:p>
    <w:p w14:paraId="48C6AD12" w14:textId="598FEC6B" w:rsidR="00E149D8" w:rsidRDefault="00E149D8" w:rsidP="00E149D8">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16</w:t>
        </w:r>
      </w:fldSimple>
      <w:r>
        <w:t xml:space="preserve"> PhysicalFeature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49"/>
        <w:gridCol w:w="2319"/>
        <w:gridCol w:w="1400"/>
        <w:gridCol w:w="1765"/>
        <w:gridCol w:w="1977"/>
      </w:tblGrid>
      <w:tr w:rsidR="007343A2" w:rsidRPr="007343A2" w14:paraId="56A93BA2" w14:textId="77777777" w:rsidTr="007343A2">
        <w:tc>
          <w:tcPr>
            <w:tcW w:w="1158" w:type="pct"/>
            <w:shd w:val="clear" w:color="auto" w:fill="D9D9D9" w:themeFill="background1" w:themeFillShade="D9"/>
          </w:tcPr>
          <w:p w14:paraId="78E44FE2" w14:textId="77777777" w:rsidR="007343A2" w:rsidRPr="007343A2" w:rsidRDefault="007343A2" w:rsidP="007343A2">
            <w:pPr>
              <w:spacing w:before="0" w:after="0"/>
              <w:contextualSpacing/>
              <w:rPr>
                <w:b/>
                <w:bCs/>
                <w:szCs w:val="20"/>
              </w:rPr>
            </w:pPr>
            <w:r w:rsidRPr="007343A2">
              <w:rPr>
                <w:b/>
                <w:bCs/>
                <w:szCs w:val="20"/>
              </w:rPr>
              <w:t>JSON Name</w:t>
            </w:r>
          </w:p>
        </w:tc>
        <w:tc>
          <w:tcPr>
            <w:tcW w:w="1194" w:type="pct"/>
            <w:shd w:val="clear" w:color="auto" w:fill="D9D9D9" w:themeFill="background1" w:themeFillShade="D9"/>
          </w:tcPr>
          <w:p w14:paraId="69D98A69" w14:textId="77777777" w:rsidR="007343A2" w:rsidRPr="007343A2" w:rsidRDefault="007343A2" w:rsidP="007343A2">
            <w:pPr>
              <w:spacing w:before="0" w:after="0"/>
              <w:contextualSpacing/>
              <w:rPr>
                <w:b/>
                <w:bCs/>
                <w:szCs w:val="20"/>
              </w:rPr>
            </w:pPr>
            <w:r w:rsidRPr="007343A2">
              <w:rPr>
                <w:b/>
                <w:bCs/>
                <w:szCs w:val="20"/>
              </w:rPr>
              <w:t>Data element</w:t>
            </w:r>
          </w:p>
        </w:tc>
        <w:tc>
          <w:tcPr>
            <w:tcW w:w="721" w:type="pct"/>
            <w:shd w:val="clear" w:color="auto" w:fill="D9D9D9" w:themeFill="background1" w:themeFillShade="D9"/>
          </w:tcPr>
          <w:p w14:paraId="599FBAFB" w14:textId="77777777" w:rsidR="007343A2" w:rsidRPr="007343A2" w:rsidRDefault="007343A2" w:rsidP="007343A2">
            <w:pPr>
              <w:spacing w:before="0" w:after="0"/>
              <w:contextualSpacing/>
              <w:rPr>
                <w:b/>
                <w:bCs/>
                <w:szCs w:val="20"/>
              </w:rPr>
            </w:pPr>
            <w:r w:rsidRPr="007343A2">
              <w:rPr>
                <w:b/>
                <w:bCs/>
                <w:szCs w:val="20"/>
              </w:rPr>
              <w:t>Type</w:t>
            </w:r>
          </w:p>
        </w:tc>
        <w:tc>
          <w:tcPr>
            <w:tcW w:w="909" w:type="pct"/>
            <w:shd w:val="clear" w:color="auto" w:fill="D9D9D9" w:themeFill="background1" w:themeFillShade="D9"/>
          </w:tcPr>
          <w:p w14:paraId="5FD50B0B" w14:textId="77777777" w:rsidR="007343A2" w:rsidRPr="007343A2" w:rsidRDefault="007343A2" w:rsidP="007343A2">
            <w:pPr>
              <w:spacing w:before="0" w:after="0"/>
              <w:contextualSpacing/>
              <w:rPr>
                <w:b/>
                <w:bCs/>
                <w:szCs w:val="20"/>
              </w:rPr>
            </w:pPr>
            <w:r w:rsidRPr="007343A2">
              <w:rPr>
                <w:b/>
                <w:bCs/>
                <w:szCs w:val="20"/>
              </w:rPr>
              <w:t>Description</w:t>
            </w:r>
          </w:p>
        </w:tc>
        <w:tc>
          <w:tcPr>
            <w:tcW w:w="1018" w:type="pct"/>
            <w:shd w:val="clear" w:color="auto" w:fill="D9D9D9" w:themeFill="background1" w:themeFillShade="D9"/>
          </w:tcPr>
          <w:p w14:paraId="0B15995D" w14:textId="77777777" w:rsidR="007343A2" w:rsidRPr="007343A2" w:rsidRDefault="007343A2" w:rsidP="007343A2">
            <w:pPr>
              <w:spacing w:before="0" w:after="0"/>
              <w:contextualSpacing/>
              <w:rPr>
                <w:b/>
                <w:bCs/>
                <w:szCs w:val="20"/>
              </w:rPr>
            </w:pPr>
            <w:r w:rsidRPr="007343A2">
              <w:rPr>
                <w:b/>
                <w:bCs/>
                <w:szCs w:val="20"/>
              </w:rPr>
              <w:t>Comment</w:t>
            </w:r>
          </w:p>
        </w:tc>
      </w:tr>
      <w:tr w:rsidR="007343A2" w:rsidRPr="007343A2" w14:paraId="4FCB27A1" w14:textId="77777777" w:rsidTr="007343A2">
        <w:tc>
          <w:tcPr>
            <w:tcW w:w="1158" w:type="pct"/>
          </w:tcPr>
          <w:p w14:paraId="35618E31" w14:textId="77777777" w:rsidR="007343A2" w:rsidRPr="007343A2" w:rsidRDefault="007343A2" w:rsidP="007343A2">
            <w:pPr>
              <w:spacing w:before="0" w:after="0"/>
              <w:contextualSpacing/>
              <w:rPr>
                <w:szCs w:val="20"/>
              </w:rPr>
            </w:pPr>
            <w:r w:rsidRPr="007343A2">
              <w:rPr>
                <w:szCs w:val="20"/>
              </w:rPr>
              <w:t>generalCategory</w:t>
            </w:r>
          </w:p>
        </w:tc>
        <w:tc>
          <w:tcPr>
            <w:tcW w:w="1194" w:type="pct"/>
          </w:tcPr>
          <w:p w14:paraId="7A98CD8E" w14:textId="77777777" w:rsidR="007343A2" w:rsidRPr="007343A2" w:rsidRDefault="007343A2" w:rsidP="007343A2">
            <w:pPr>
              <w:spacing w:before="0" w:after="0"/>
              <w:contextualSpacing/>
              <w:rPr>
                <w:szCs w:val="20"/>
              </w:rPr>
            </w:pPr>
            <w:r w:rsidRPr="007343A2">
              <w:rPr>
                <w:szCs w:val="20"/>
              </w:rPr>
              <w:t>nc:PhysicalFeatureGeneralCategoryText</w:t>
            </w:r>
          </w:p>
        </w:tc>
        <w:tc>
          <w:tcPr>
            <w:tcW w:w="721" w:type="pct"/>
          </w:tcPr>
          <w:p w14:paraId="5312C608" w14:textId="77777777" w:rsidR="007343A2" w:rsidRPr="007343A2" w:rsidRDefault="007343A2" w:rsidP="007343A2">
            <w:pPr>
              <w:spacing w:before="0" w:after="0"/>
              <w:contextualSpacing/>
              <w:rPr>
                <w:szCs w:val="20"/>
              </w:rPr>
            </w:pPr>
            <w:r w:rsidRPr="007343A2">
              <w:rPr>
                <w:szCs w:val="20"/>
              </w:rPr>
              <w:t>nc:TextType</w:t>
            </w:r>
          </w:p>
        </w:tc>
        <w:tc>
          <w:tcPr>
            <w:tcW w:w="909" w:type="pct"/>
          </w:tcPr>
          <w:p w14:paraId="12440E14" w14:textId="77777777" w:rsidR="007343A2" w:rsidRPr="007343A2" w:rsidRDefault="007343A2" w:rsidP="007343A2">
            <w:pPr>
              <w:spacing w:before="0" w:after="0"/>
              <w:contextualSpacing/>
              <w:rPr>
                <w:szCs w:val="20"/>
              </w:rPr>
            </w:pPr>
            <w:r w:rsidRPr="007343A2">
              <w:rPr>
                <w:szCs w:val="20"/>
              </w:rPr>
              <w:t>A general kind of physical feature.</w:t>
            </w:r>
          </w:p>
        </w:tc>
        <w:tc>
          <w:tcPr>
            <w:tcW w:w="1018" w:type="pct"/>
          </w:tcPr>
          <w:p w14:paraId="57DCE1B1" w14:textId="77777777" w:rsidR="007343A2" w:rsidRPr="007343A2" w:rsidRDefault="007343A2" w:rsidP="007343A2">
            <w:pPr>
              <w:spacing w:before="0" w:after="0"/>
              <w:contextualSpacing/>
              <w:rPr>
                <w:szCs w:val="20"/>
              </w:rPr>
            </w:pPr>
            <w:r w:rsidRPr="007343A2">
              <w:rPr>
                <w:szCs w:val="20"/>
              </w:rPr>
              <w:t>Ex: scar, mark, tattoo, missing limb</w:t>
            </w:r>
          </w:p>
        </w:tc>
      </w:tr>
      <w:tr w:rsidR="007343A2" w:rsidRPr="007343A2" w14:paraId="21633663" w14:textId="77777777" w:rsidTr="007343A2">
        <w:tc>
          <w:tcPr>
            <w:tcW w:w="1158" w:type="pct"/>
          </w:tcPr>
          <w:p w14:paraId="3FBC2DA5" w14:textId="77777777" w:rsidR="007343A2" w:rsidRPr="007343A2" w:rsidRDefault="007343A2" w:rsidP="007343A2">
            <w:pPr>
              <w:spacing w:before="0" w:after="0"/>
              <w:contextualSpacing/>
              <w:rPr>
                <w:szCs w:val="20"/>
              </w:rPr>
            </w:pPr>
            <w:r w:rsidRPr="007343A2">
              <w:rPr>
                <w:szCs w:val="20"/>
              </w:rPr>
              <w:t>categoryCode</w:t>
            </w:r>
          </w:p>
        </w:tc>
        <w:tc>
          <w:tcPr>
            <w:tcW w:w="1194" w:type="pct"/>
          </w:tcPr>
          <w:p w14:paraId="312FEAD5" w14:textId="77777777" w:rsidR="007343A2" w:rsidRPr="007343A2" w:rsidRDefault="007343A2" w:rsidP="007343A2">
            <w:pPr>
              <w:spacing w:before="0" w:after="0"/>
              <w:contextualSpacing/>
              <w:rPr>
                <w:szCs w:val="20"/>
              </w:rPr>
            </w:pPr>
            <w:r w:rsidRPr="007343A2">
              <w:rPr>
                <w:szCs w:val="20"/>
              </w:rPr>
              <w:t>j:PhysicalFeatureCategoryCode</w:t>
            </w:r>
          </w:p>
        </w:tc>
        <w:tc>
          <w:tcPr>
            <w:tcW w:w="721" w:type="pct"/>
          </w:tcPr>
          <w:p w14:paraId="1650C9B2" w14:textId="77777777" w:rsidR="007343A2" w:rsidRPr="007343A2" w:rsidRDefault="007343A2" w:rsidP="007343A2">
            <w:pPr>
              <w:spacing w:before="0" w:after="0"/>
              <w:contextualSpacing/>
              <w:rPr>
                <w:szCs w:val="20"/>
              </w:rPr>
            </w:pPr>
            <w:r w:rsidRPr="007343A2">
              <w:rPr>
                <w:szCs w:val="20"/>
              </w:rPr>
              <w:t>nc:TextType</w:t>
            </w:r>
          </w:p>
        </w:tc>
        <w:tc>
          <w:tcPr>
            <w:tcW w:w="909" w:type="pct"/>
          </w:tcPr>
          <w:p w14:paraId="34565CC0" w14:textId="77777777" w:rsidR="007343A2" w:rsidRPr="007343A2" w:rsidRDefault="007343A2" w:rsidP="007343A2">
            <w:pPr>
              <w:spacing w:before="0" w:after="0"/>
              <w:contextualSpacing/>
              <w:rPr>
                <w:szCs w:val="20"/>
              </w:rPr>
            </w:pPr>
            <w:r w:rsidRPr="007343A2">
              <w:rPr>
                <w:szCs w:val="20"/>
              </w:rPr>
              <w:t>A specific kind of physical feature.</w:t>
            </w:r>
          </w:p>
        </w:tc>
        <w:tc>
          <w:tcPr>
            <w:tcW w:w="1018" w:type="pct"/>
          </w:tcPr>
          <w:p w14:paraId="7030F63B" w14:textId="77777777" w:rsidR="007343A2" w:rsidRPr="007343A2" w:rsidRDefault="007343A2" w:rsidP="007343A2">
            <w:pPr>
              <w:spacing w:before="0" w:after="0"/>
              <w:contextualSpacing/>
              <w:rPr>
                <w:szCs w:val="20"/>
              </w:rPr>
            </w:pPr>
          </w:p>
        </w:tc>
      </w:tr>
      <w:tr w:rsidR="007343A2" w:rsidRPr="007343A2" w14:paraId="62FC799D" w14:textId="77777777" w:rsidTr="007343A2">
        <w:tc>
          <w:tcPr>
            <w:tcW w:w="1158" w:type="pct"/>
          </w:tcPr>
          <w:p w14:paraId="762A3EAA" w14:textId="77777777" w:rsidR="007343A2" w:rsidRPr="007343A2" w:rsidRDefault="007343A2" w:rsidP="007343A2">
            <w:pPr>
              <w:spacing w:before="0" w:after="0"/>
              <w:contextualSpacing/>
              <w:rPr>
                <w:szCs w:val="20"/>
              </w:rPr>
            </w:pPr>
            <w:r w:rsidRPr="007343A2">
              <w:rPr>
                <w:szCs w:val="20"/>
              </w:rPr>
              <w:t>description</w:t>
            </w:r>
          </w:p>
        </w:tc>
        <w:tc>
          <w:tcPr>
            <w:tcW w:w="1194" w:type="pct"/>
          </w:tcPr>
          <w:p w14:paraId="4DB303A2" w14:textId="77777777" w:rsidR="007343A2" w:rsidRPr="007343A2" w:rsidRDefault="007343A2" w:rsidP="007343A2">
            <w:pPr>
              <w:spacing w:before="0" w:after="0"/>
              <w:contextualSpacing/>
              <w:rPr>
                <w:szCs w:val="20"/>
              </w:rPr>
            </w:pPr>
            <w:r w:rsidRPr="007343A2">
              <w:rPr>
                <w:szCs w:val="20"/>
              </w:rPr>
              <w:t>nc:PhysicalFeatureDescriptionText</w:t>
            </w:r>
          </w:p>
        </w:tc>
        <w:tc>
          <w:tcPr>
            <w:tcW w:w="721" w:type="pct"/>
          </w:tcPr>
          <w:p w14:paraId="679F2BB3" w14:textId="77777777" w:rsidR="007343A2" w:rsidRPr="007343A2" w:rsidRDefault="007343A2" w:rsidP="007343A2">
            <w:pPr>
              <w:spacing w:before="0" w:after="0"/>
              <w:contextualSpacing/>
              <w:rPr>
                <w:szCs w:val="20"/>
                <w:u w:val="single"/>
              </w:rPr>
            </w:pPr>
            <w:r w:rsidRPr="007343A2">
              <w:rPr>
                <w:szCs w:val="20"/>
              </w:rPr>
              <w:t>nc:TextType</w:t>
            </w:r>
          </w:p>
        </w:tc>
        <w:tc>
          <w:tcPr>
            <w:tcW w:w="909" w:type="pct"/>
          </w:tcPr>
          <w:p w14:paraId="605C67AA" w14:textId="77777777" w:rsidR="007343A2" w:rsidRPr="007343A2" w:rsidRDefault="007343A2" w:rsidP="007343A2">
            <w:pPr>
              <w:spacing w:before="0" w:after="0"/>
              <w:contextualSpacing/>
              <w:rPr>
                <w:szCs w:val="20"/>
              </w:rPr>
            </w:pPr>
            <w:r w:rsidRPr="007343A2">
              <w:rPr>
                <w:szCs w:val="20"/>
              </w:rPr>
              <w:t>A description of a physical feature.</w:t>
            </w:r>
          </w:p>
        </w:tc>
        <w:tc>
          <w:tcPr>
            <w:tcW w:w="1018" w:type="pct"/>
          </w:tcPr>
          <w:p w14:paraId="5401C557" w14:textId="77777777" w:rsidR="007343A2" w:rsidRPr="007343A2" w:rsidRDefault="007343A2" w:rsidP="007343A2">
            <w:pPr>
              <w:spacing w:before="0" w:after="0"/>
              <w:contextualSpacing/>
              <w:rPr>
                <w:szCs w:val="20"/>
              </w:rPr>
            </w:pPr>
          </w:p>
        </w:tc>
      </w:tr>
      <w:tr w:rsidR="007343A2" w:rsidRPr="007343A2" w14:paraId="78E8D208" w14:textId="77777777" w:rsidTr="007343A2">
        <w:tc>
          <w:tcPr>
            <w:tcW w:w="1158" w:type="pct"/>
          </w:tcPr>
          <w:p w14:paraId="0AD2622A" w14:textId="77777777" w:rsidR="007343A2" w:rsidRPr="007343A2" w:rsidRDefault="007343A2" w:rsidP="007343A2">
            <w:pPr>
              <w:spacing w:before="0" w:after="0"/>
              <w:contextualSpacing/>
              <w:rPr>
                <w:szCs w:val="20"/>
              </w:rPr>
            </w:pPr>
            <w:r w:rsidRPr="007343A2">
              <w:rPr>
                <w:szCs w:val="20"/>
              </w:rPr>
              <w:t>image</w:t>
            </w:r>
          </w:p>
        </w:tc>
        <w:tc>
          <w:tcPr>
            <w:tcW w:w="1194" w:type="pct"/>
          </w:tcPr>
          <w:p w14:paraId="440CAED6" w14:textId="77777777" w:rsidR="007343A2" w:rsidRPr="007343A2" w:rsidRDefault="007343A2" w:rsidP="007343A2">
            <w:pPr>
              <w:spacing w:before="0" w:after="0"/>
              <w:contextualSpacing/>
              <w:rPr>
                <w:szCs w:val="20"/>
              </w:rPr>
            </w:pPr>
            <w:r w:rsidRPr="007343A2">
              <w:rPr>
                <w:szCs w:val="20"/>
              </w:rPr>
              <w:t>nc:PhysicalFeatureImage</w:t>
            </w:r>
          </w:p>
        </w:tc>
        <w:tc>
          <w:tcPr>
            <w:tcW w:w="721" w:type="pct"/>
          </w:tcPr>
          <w:p w14:paraId="359C2FD2" w14:textId="77777777" w:rsidR="007343A2" w:rsidRPr="007343A2" w:rsidRDefault="007343A2" w:rsidP="007343A2">
            <w:pPr>
              <w:spacing w:before="0" w:after="0"/>
              <w:contextualSpacing/>
              <w:rPr>
                <w:szCs w:val="20"/>
                <w:u w:val="single"/>
              </w:rPr>
            </w:pPr>
            <w:r w:rsidRPr="007343A2">
              <w:rPr>
                <w:szCs w:val="20"/>
              </w:rPr>
              <w:t>nc:ImageType</w:t>
            </w:r>
          </w:p>
        </w:tc>
        <w:tc>
          <w:tcPr>
            <w:tcW w:w="909" w:type="pct"/>
          </w:tcPr>
          <w:p w14:paraId="43E34A3B" w14:textId="77777777" w:rsidR="007343A2" w:rsidRPr="007343A2" w:rsidRDefault="007343A2" w:rsidP="007343A2">
            <w:pPr>
              <w:spacing w:before="0" w:after="0"/>
              <w:contextualSpacing/>
              <w:rPr>
                <w:szCs w:val="20"/>
              </w:rPr>
            </w:pPr>
            <w:r w:rsidRPr="007343A2">
              <w:rPr>
                <w:szCs w:val="20"/>
              </w:rPr>
              <w:t>A digital image of a physical feature.</w:t>
            </w:r>
          </w:p>
        </w:tc>
        <w:tc>
          <w:tcPr>
            <w:tcW w:w="1018" w:type="pct"/>
          </w:tcPr>
          <w:p w14:paraId="01A38318" w14:textId="77777777" w:rsidR="007343A2" w:rsidRPr="007343A2" w:rsidRDefault="007343A2" w:rsidP="007343A2">
            <w:pPr>
              <w:spacing w:before="0" w:after="0"/>
              <w:contextualSpacing/>
              <w:rPr>
                <w:szCs w:val="20"/>
              </w:rPr>
            </w:pPr>
          </w:p>
        </w:tc>
      </w:tr>
      <w:tr w:rsidR="007343A2" w:rsidRPr="007343A2" w14:paraId="7DF65AF3" w14:textId="77777777" w:rsidTr="007343A2">
        <w:tc>
          <w:tcPr>
            <w:tcW w:w="1158" w:type="pct"/>
          </w:tcPr>
          <w:p w14:paraId="16CE8475" w14:textId="77777777" w:rsidR="007343A2" w:rsidRPr="007343A2" w:rsidRDefault="007343A2" w:rsidP="007343A2">
            <w:pPr>
              <w:spacing w:before="0" w:after="0"/>
              <w:contextualSpacing/>
              <w:rPr>
                <w:szCs w:val="20"/>
              </w:rPr>
            </w:pPr>
            <w:r w:rsidRPr="007343A2">
              <w:rPr>
                <w:szCs w:val="20"/>
              </w:rPr>
              <w:t>location</w:t>
            </w:r>
          </w:p>
        </w:tc>
        <w:tc>
          <w:tcPr>
            <w:tcW w:w="1194" w:type="pct"/>
          </w:tcPr>
          <w:p w14:paraId="0BBC2BCA" w14:textId="77777777" w:rsidR="007343A2" w:rsidRPr="007343A2" w:rsidRDefault="007343A2" w:rsidP="007343A2">
            <w:pPr>
              <w:spacing w:before="0" w:after="0"/>
              <w:contextualSpacing/>
              <w:rPr>
                <w:szCs w:val="20"/>
              </w:rPr>
            </w:pPr>
            <w:r w:rsidRPr="007343A2">
              <w:rPr>
                <w:szCs w:val="20"/>
              </w:rPr>
              <w:t>nc:PhysicalFeatureLocationText</w:t>
            </w:r>
          </w:p>
        </w:tc>
        <w:tc>
          <w:tcPr>
            <w:tcW w:w="721" w:type="pct"/>
          </w:tcPr>
          <w:p w14:paraId="4CE88919" w14:textId="77777777" w:rsidR="007343A2" w:rsidRPr="007343A2" w:rsidRDefault="007343A2" w:rsidP="007343A2">
            <w:pPr>
              <w:spacing w:before="0" w:after="0"/>
              <w:contextualSpacing/>
              <w:rPr>
                <w:szCs w:val="20"/>
                <w:u w:val="single"/>
              </w:rPr>
            </w:pPr>
            <w:r w:rsidRPr="007343A2">
              <w:rPr>
                <w:szCs w:val="20"/>
              </w:rPr>
              <w:t>nc:TextType</w:t>
            </w:r>
          </w:p>
        </w:tc>
        <w:tc>
          <w:tcPr>
            <w:tcW w:w="909" w:type="pct"/>
          </w:tcPr>
          <w:p w14:paraId="0FE05E13" w14:textId="77777777" w:rsidR="007343A2" w:rsidRPr="007343A2" w:rsidRDefault="007343A2" w:rsidP="007343A2">
            <w:pPr>
              <w:spacing w:before="0" w:after="0"/>
              <w:contextualSpacing/>
              <w:rPr>
                <w:szCs w:val="20"/>
              </w:rPr>
            </w:pPr>
            <w:r w:rsidRPr="007343A2">
              <w:rPr>
                <w:szCs w:val="20"/>
              </w:rPr>
              <w:t>A location on a person's body of a physical feature.</w:t>
            </w:r>
          </w:p>
        </w:tc>
        <w:tc>
          <w:tcPr>
            <w:tcW w:w="1018" w:type="pct"/>
          </w:tcPr>
          <w:p w14:paraId="2D85B826" w14:textId="77777777" w:rsidR="007343A2" w:rsidRPr="007343A2" w:rsidRDefault="007343A2" w:rsidP="007343A2">
            <w:pPr>
              <w:spacing w:before="0" w:after="0"/>
              <w:contextualSpacing/>
              <w:rPr>
                <w:szCs w:val="20"/>
              </w:rPr>
            </w:pPr>
          </w:p>
        </w:tc>
      </w:tr>
    </w:tbl>
    <w:p w14:paraId="2D5DD461" w14:textId="77777777" w:rsidR="00C85317" w:rsidRPr="00C85317" w:rsidRDefault="00C85317" w:rsidP="00C85317"/>
    <w:p w14:paraId="31CC2AFF" w14:textId="21C03DC1" w:rsidR="00AA69CD" w:rsidRDefault="00F963B2" w:rsidP="00AA69CD">
      <w:pPr>
        <w:pStyle w:val="Appendix2"/>
      </w:pPr>
      <w:bookmarkStart w:id="236" w:name="_Toc70692160"/>
      <w:r>
        <w:lastRenderedPageBreak/>
        <w:t>MedicalCondition Type</w:t>
      </w:r>
      <w:bookmarkEnd w:id="236"/>
    </w:p>
    <w:p w14:paraId="7A7B50A2" w14:textId="56E7F17B" w:rsidR="00E149D8" w:rsidRDefault="00E149D8" w:rsidP="00E149D8">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A</w:t>
      </w:r>
      <w:r w:rsidR="003024F8">
        <w:rPr>
          <w:noProof/>
        </w:rPr>
        <w:fldChar w:fldCharType="end"/>
      </w:r>
      <w:r w:rsidR="00A32EDA">
        <w:noBreakHyphen/>
      </w:r>
      <w:fldSimple w:instr=" SEQ Table \* ARABIC \s 1 ">
        <w:r w:rsidR="00B4283D">
          <w:rPr>
            <w:noProof/>
          </w:rPr>
          <w:t>17</w:t>
        </w:r>
      </w:fldSimple>
      <w:r w:rsidR="00060FDE">
        <w:t xml:space="preserve"> MedicalCondition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2267"/>
        <w:gridCol w:w="2266"/>
        <w:gridCol w:w="1406"/>
        <w:gridCol w:w="1779"/>
        <w:gridCol w:w="1992"/>
      </w:tblGrid>
      <w:tr w:rsidR="00E149D8" w:rsidRPr="00E149D8" w14:paraId="2A952AA9" w14:textId="77777777" w:rsidTr="0049596A">
        <w:tc>
          <w:tcPr>
            <w:tcW w:w="1167" w:type="pct"/>
            <w:shd w:val="clear" w:color="auto" w:fill="D9D9D9" w:themeFill="background1" w:themeFillShade="D9"/>
          </w:tcPr>
          <w:p w14:paraId="7EAEFDD7" w14:textId="77777777" w:rsidR="00E149D8" w:rsidRPr="00E149D8" w:rsidRDefault="00E149D8" w:rsidP="0049596A">
            <w:pPr>
              <w:spacing w:before="0" w:after="0"/>
              <w:contextualSpacing/>
              <w:rPr>
                <w:b/>
                <w:bCs/>
                <w:szCs w:val="20"/>
              </w:rPr>
            </w:pPr>
            <w:r w:rsidRPr="00E149D8">
              <w:rPr>
                <w:b/>
                <w:bCs/>
                <w:szCs w:val="20"/>
              </w:rPr>
              <w:t>JSON Name</w:t>
            </w:r>
          </w:p>
        </w:tc>
        <w:tc>
          <w:tcPr>
            <w:tcW w:w="1167" w:type="pct"/>
            <w:shd w:val="clear" w:color="auto" w:fill="D9D9D9" w:themeFill="background1" w:themeFillShade="D9"/>
          </w:tcPr>
          <w:p w14:paraId="1A4D2222" w14:textId="77777777" w:rsidR="00E149D8" w:rsidRPr="00E149D8" w:rsidRDefault="00E149D8" w:rsidP="0049596A">
            <w:pPr>
              <w:spacing w:before="0" w:after="0"/>
              <w:contextualSpacing/>
              <w:rPr>
                <w:b/>
                <w:bCs/>
                <w:szCs w:val="20"/>
              </w:rPr>
            </w:pPr>
            <w:r w:rsidRPr="00E149D8">
              <w:rPr>
                <w:b/>
                <w:bCs/>
                <w:szCs w:val="20"/>
              </w:rPr>
              <w:t>Data element</w:t>
            </w:r>
          </w:p>
        </w:tc>
        <w:tc>
          <w:tcPr>
            <w:tcW w:w="724" w:type="pct"/>
            <w:shd w:val="clear" w:color="auto" w:fill="D9D9D9" w:themeFill="background1" w:themeFillShade="D9"/>
          </w:tcPr>
          <w:p w14:paraId="1C23441A" w14:textId="77777777" w:rsidR="00E149D8" w:rsidRPr="00E149D8" w:rsidRDefault="00E149D8" w:rsidP="0049596A">
            <w:pPr>
              <w:spacing w:before="0" w:after="0"/>
              <w:contextualSpacing/>
              <w:rPr>
                <w:b/>
                <w:bCs/>
                <w:szCs w:val="20"/>
              </w:rPr>
            </w:pPr>
            <w:r w:rsidRPr="00E149D8">
              <w:rPr>
                <w:b/>
                <w:bCs/>
                <w:szCs w:val="20"/>
              </w:rPr>
              <w:t>Type</w:t>
            </w:r>
          </w:p>
        </w:tc>
        <w:tc>
          <w:tcPr>
            <w:tcW w:w="916" w:type="pct"/>
            <w:shd w:val="clear" w:color="auto" w:fill="D9D9D9" w:themeFill="background1" w:themeFillShade="D9"/>
          </w:tcPr>
          <w:p w14:paraId="0FF85371" w14:textId="77777777" w:rsidR="00E149D8" w:rsidRPr="00E149D8" w:rsidRDefault="00E149D8" w:rsidP="0049596A">
            <w:pPr>
              <w:spacing w:before="0" w:after="0"/>
              <w:contextualSpacing/>
              <w:rPr>
                <w:b/>
                <w:bCs/>
                <w:szCs w:val="20"/>
              </w:rPr>
            </w:pPr>
            <w:r w:rsidRPr="00E149D8">
              <w:rPr>
                <w:b/>
                <w:bCs/>
                <w:szCs w:val="20"/>
              </w:rPr>
              <w:t>Description</w:t>
            </w:r>
          </w:p>
        </w:tc>
        <w:tc>
          <w:tcPr>
            <w:tcW w:w="1026" w:type="pct"/>
            <w:shd w:val="clear" w:color="auto" w:fill="D9D9D9" w:themeFill="background1" w:themeFillShade="D9"/>
          </w:tcPr>
          <w:p w14:paraId="44A5E028" w14:textId="77777777" w:rsidR="00E149D8" w:rsidRPr="00E149D8" w:rsidRDefault="00E149D8" w:rsidP="0049596A">
            <w:pPr>
              <w:spacing w:before="0" w:after="0"/>
              <w:contextualSpacing/>
              <w:rPr>
                <w:b/>
                <w:bCs/>
                <w:szCs w:val="20"/>
              </w:rPr>
            </w:pPr>
            <w:r w:rsidRPr="00E149D8">
              <w:rPr>
                <w:b/>
                <w:bCs/>
                <w:szCs w:val="20"/>
              </w:rPr>
              <w:t>Comment</w:t>
            </w:r>
          </w:p>
        </w:tc>
      </w:tr>
      <w:tr w:rsidR="00E149D8" w:rsidRPr="00E149D8" w14:paraId="13B85D43" w14:textId="77777777" w:rsidTr="0049596A">
        <w:tc>
          <w:tcPr>
            <w:tcW w:w="1167" w:type="pct"/>
          </w:tcPr>
          <w:p w14:paraId="37925DDA" w14:textId="77777777" w:rsidR="00E149D8" w:rsidRPr="00E149D8" w:rsidRDefault="00E149D8" w:rsidP="0049596A">
            <w:pPr>
              <w:spacing w:before="0" w:after="0"/>
              <w:contextualSpacing/>
              <w:rPr>
                <w:szCs w:val="20"/>
              </w:rPr>
            </w:pPr>
            <w:r w:rsidRPr="00E149D8">
              <w:rPr>
                <w:szCs w:val="20"/>
              </w:rPr>
              <w:t>conditionText</w:t>
            </w:r>
          </w:p>
        </w:tc>
        <w:tc>
          <w:tcPr>
            <w:tcW w:w="1167" w:type="pct"/>
          </w:tcPr>
          <w:p w14:paraId="0527407A" w14:textId="77777777" w:rsidR="00E149D8" w:rsidRPr="00E149D8" w:rsidRDefault="00E149D8" w:rsidP="0049596A">
            <w:pPr>
              <w:spacing w:before="0" w:after="0"/>
              <w:contextualSpacing/>
              <w:rPr>
                <w:szCs w:val="20"/>
              </w:rPr>
            </w:pPr>
            <w:r w:rsidRPr="00E149D8">
              <w:rPr>
                <w:szCs w:val="20"/>
              </w:rPr>
              <w:t>nc:MedicalConditionText</w:t>
            </w:r>
          </w:p>
        </w:tc>
        <w:tc>
          <w:tcPr>
            <w:tcW w:w="724" w:type="pct"/>
          </w:tcPr>
          <w:p w14:paraId="4DE13859" w14:textId="77777777" w:rsidR="00E149D8" w:rsidRPr="00E149D8" w:rsidRDefault="00E149D8" w:rsidP="0049596A">
            <w:pPr>
              <w:spacing w:before="0" w:after="0"/>
              <w:contextualSpacing/>
              <w:rPr>
                <w:szCs w:val="20"/>
              </w:rPr>
            </w:pPr>
            <w:r w:rsidRPr="00E149D8">
              <w:rPr>
                <w:szCs w:val="20"/>
              </w:rPr>
              <w:t>nc:TextType</w:t>
            </w:r>
          </w:p>
        </w:tc>
        <w:tc>
          <w:tcPr>
            <w:tcW w:w="916" w:type="pct"/>
          </w:tcPr>
          <w:p w14:paraId="543B98BB" w14:textId="77777777" w:rsidR="00E149D8" w:rsidRPr="00E149D8" w:rsidRDefault="00E149D8" w:rsidP="0049596A">
            <w:pPr>
              <w:spacing w:before="0" w:after="0"/>
              <w:contextualSpacing/>
              <w:rPr>
                <w:szCs w:val="20"/>
              </w:rPr>
            </w:pPr>
            <w:r w:rsidRPr="00E149D8">
              <w:rPr>
                <w:szCs w:val="20"/>
              </w:rPr>
              <w:t>A state of health, on-going or present.</w:t>
            </w:r>
          </w:p>
        </w:tc>
        <w:tc>
          <w:tcPr>
            <w:tcW w:w="1026" w:type="pct"/>
          </w:tcPr>
          <w:p w14:paraId="0D5F1514" w14:textId="77777777" w:rsidR="00E149D8" w:rsidRPr="00E149D8" w:rsidRDefault="00E149D8" w:rsidP="0049596A">
            <w:pPr>
              <w:spacing w:before="0" w:after="0"/>
              <w:contextualSpacing/>
              <w:rPr>
                <w:szCs w:val="20"/>
              </w:rPr>
            </w:pPr>
            <w:r w:rsidRPr="00E149D8">
              <w:rPr>
                <w:szCs w:val="20"/>
              </w:rPr>
              <w:t>Ex: scar, mark, tattoo, missing limb</w:t>
            </w:r>
          </w:p>
        </w:tc>
      </w:tr>
      <w:tr w:rsidR="00E149D8" w:rsidRPr="00E149D8" w14:paraId="55DEE96A" w14:textId="77777777" w:rsidTr="0049596A">
        <w:tc>
          <w:tcPr>
            <w:tcW w:w="1167" w:type="pct"/>
          </w:tcPr>
          <w:p w14:paraId="22DE8146" w14:textId="77777777" w:rsidR="00E149D8" w:rsidRPr="00E149D8" w:rsidRDefault="00E149D8" w:rsidP="0049596A">
            <w:pPr>
              <w:spacing w:before="0" w:after="0"/>
              <w:contextualSpacing/>
              <w:rPr>
                <w:szCs w:val="20"/>
              </w:rPr>
            </w:pPr>
            <w:r w:rsidRPr="00E149D8">
              <w:rPr>
                <w:szCs w:val="20"/>
              </w:rPr>
              <w:t>cause</w:t>
            </w:r>
          </w:p>
        </w:tc>
        <w:tc>
          <w:tcPr>
            <w:tcW w:w="1167" w:type="pct"/>
          </w:tcPr>
          <w:p w14:paraId="4D121B2B" w14:textId="77777777" w:rsidR="00E149D8" w:rsidRPr="00E149D8" w:rsidRDefault="00E149D8" w:rsidP="0049596A">
            <w:pPr>
              <w:spacing w:before="0" w:after="0"/>
              <w:contextualSpacing/>
              <w:rPr>
                <w:szCs w:val="20"/>
              </w:rPr>
            </w:pPr>
            <w:r w:rsidRPr="00E149D8">
              <w:rPr>
                <w:szCs w:val="20"/>
              </w:rPr>
              <w:t>nc:MedicalConditionCauseText</w:t>
            </w:r>
          </w:p>
        </w:tc>
        <w:tc>
          <w:tcPr>
            <w:tcW w:w="724" w:type="pct"/>
          </w:tcPr>
          <w:p w14:paraId="4AA91810"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540CF6AD" w14:textId="77777777" w:rsidR="00E149D8" w:rsidRPr="00E149D8" w:rsidRDefault="00E149D8" w:rsidP="0049596A">
            <w:pPr>
              <w:spacing w:before="0" w:after="0"/>
              <w:contextualSpacing/>
              <w:rPr>
                <w:szCs w:val="20"/>
              </w:rPr>
            </w:pPr>
            <w:r w:rsidRPr="00E149D8">
              <w:rPr>
                <w:szCs w:val="20"/>
              </w:rPr>
              <w:t>A trigger that can initiate the onset of a medical condition.</w:t>
            </w:r>
          </w:p>
        </w:tc>
        <w:tc>
          <w:tcPr>
            <w:tcW w:w="1026" w:type="pct"/>
          </w:tcPr>
          <w:p w14:paraId="10603506" w14:textId="77777777" w:rsidR="00E149D8" w:rsidRPr="00E149D8" w:rsidRDefault="00E149D8" w:rsidP="0049596A">
            <w:pPr>
              <w:spacing w:before="0" w:after="0"/>
              <w:contextualSpacing/>
              <w:rPr>
                <w:szCs w:val="20"/>
              </w:rPr>
            </w:pPr>
            <w:r w:rsidRPr="00E149D8">
              <w:rPr>
                <w:szCs w:val="20"/>
              </w:rPr>
              <w:t>Ex: drug, food, allergen</w:t>
            </w:r>
          </w:p>
        </w:tc>
      </w:tr>
      <w:tr w:rsidR="00E149D8" w:rsidRPr="00E149D8" w14:paraId="507EC114" w14:textId="77777777" w:rsidTr="0049596A">
        <w:tc>
          <w:tcPr>
            <w:tcW w:w="1167" w:type="pct"/>
          </w:tcPr>
          <w:p w14:paraId="63AD7739" w14:textId="77777777" w:rsidR="00E149D8" w:rsidRPr="00E149D8" w:rsidRDefault="00E149D8" w:rsidP="0049596A">
            <w:pPr>
              <w:spacing w:before="0" w:after="0"/>
              <w:contextualSpacing/>
              <w:rPr>
                <w:szCs w:val="20"/>
              </w:rPr>
            </w:pPr>
            <w:r w:rsidRPr="00E149D8">
              <w:rPr>
                <w:szCs w:val="20"/>
              </w:rPr>
              <w:t>description</w:t>
            </w:r>
          </w:p>
        </w:tc>
        <w:tc>
          <w:tcPr>
            <w:tcW w:w="1167" w:type="pct"/>
          </w:tcPr>
          <w:p w14:paraId="10C3BF3E" w14:textId="77777777" w:rsidR="00E149D8" w:rsidRPr="00E149D8" w:rsidRDefault="00E149D8" w:rsidP="0049596A">
            <w:pPr>
              <w:spacing w:before="0" w:after="0"/>
              <w:contextualSpacing/>
              <w:rPr>
                <w:szCs w:val="20"/>
              </w:rPr>
            </w:pPr>
            <w:r w:rsidRPr="00E149D8">
              <w:rPr>
                <w:szCs w:val="20"/>
              </w:rPr>
              <w:t>nc:MedicalConditionDescriptionText</w:t>
            </w:r>
          </w:p>
        </w:tc>
        <w:tc>
          <w:tcPr>
            <w:tcW w:w="724" w:type="pct"/>
          </w:tcPr>
          <w:p w14:paraId="408C78D4"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6804258B" w14:textId="77777777" w:rsidR="00E149D8" w:rsidRPr="00E149D8" w:rsidRDefault="00E149D8" w:rsidP="0049596A">
            <w:pPr>
              <w:spacing w:before="0" w:after="0"/>
              <w:contextualSpacing/>
              <w:rPr>
                <w:szCs w:val="20"/>
              </w:rPr>
            </w:pPr>
            <w:r w:rsidRPr="00E149D8">
              <w:rPr>
                <w:szCs w:val="20"/>
              </w:rPr>
              <w:t>A description of a medical condition.</w:t>
            </w:r>
          </w:p>
        </w:tc>
        <w:tc>
          <w:tcPr>
            <w:tcW w:w="1026" w:type="pct"/>
          </w:tcPr>
          <w:p w14:paraId="02213F1C" w14:textId="77777777" w:rsidR="00E149D8" w:rsidRPr="00E149D8" w:rsidRDefault="00E149D8" w:rsidP="0049596A">
            <w:pPr>
              <w:spacing w:before="0" w:after="0"/>
              <w:contextualSpacing/>
              <w:rPr>
                <w:szCs w:val="20"/>
              </w:rPr>
            </w:pPr>
          </w:p>
        </w:tc>
      </w:tr>
      <w:tr w:rsidR="00E149D8" w:rsidRPr="00E149D8" w14:paraId="752BF723" w14:textId="77777777" w:rsidTr="0049596A">
        <w:tc>
          <w:tcPr>
            <w:tcW w:w="1167" w:type="pct"/>
          </w:tcPr>
          <w:p w14:paraId="29C2070B" w14:textId="77777777" w:rsidR="00E149D8" w:rsidRPr="00E149D8" w:rsidRDefault="00E149D8" w:rsidP="0049596A">
            <w:pPr>
              <w:spacing w:before="0" w:after="0"/>
              <w:contextualSpacing/>
              <w:rPr>
                <w:szCs w:val="20"/>
              </w:rPr>
            </w:pPr>
            <w:r w:rsidRPr="00E149D8">
              <w:rPr>
                <w:szCs w:val="20"/>
              </w:rPr>
              <w:t>isPresent</w:t>
            </w:r>
          </w:p>
        </w:tc>
        <w:tc>
          <w:tcPr>
            <w:tcW w:w="1167" w:type="pct"/>
          </w:tcPr>
          <w:p w14:paraId="1394F542" w14:textId="77777777" w:rsidR="00E149D8" w:rsidRPr="00E149D8" w:rsidRDefault="00E149D8" w:rsidP="0049596A">
            <w:pPr>
              <w:spacing w:before="0" w:after="0"/>
              <w:contextualSpacing/>
              <w:rPr>
                <w:szCs w:val="20"/>
              </w:rPr>
            </w:pPr>
            <w:r w:rsidRPr="00E149D8">
              <w:rPr>
                <w:szCs w:val="20"/>
              </w:rPr>
              <w:t>nc:MedicalConditionPresentIndicator</w:t>
            </w:r>
          </w:p>
        </w:tc>
        <w:tc>
          <w:tcPr>
            <w:tcW w:w="724" w:type="pct"/>
          </w:tcPr>
          <w:p w14:paraId="5491AAA9" w14:textId="77777777" w:rsidR="00E149D8" w:rsidRPr="00E149D8" w:rsidRDefault="00E149D8" w:rsidP="0049596A">
            <w:pPr>
              <w:spacing w:before="0" w:after="0"/>
              <w:contextualSpacing/>
              <w:rPr>
                <w:szCs w:val="20"/>
                <w:u w:val="single"/>
              </w:rPr>
            </w:pPr>
            <w:r w:rsidRPr="00E149D8">
              <w:rPr>
                <w:szCs w:val="20"/>
              </w:rPr>
              <w:t>niem-xs:boolean</w:t>
            </w:r>
          </w:p>
        </w:tc>
        <w:tc>
          <w:tcPr>
            <w:tcW w:w="916" w:type="pct"/>
          </w:tcPr>
          <w:p w14:paraId="734CEC62" w14:textId="77777777" w:rsidR="00E149D8" w:rsidRPr="00E149D8" w:rsidRDefault="00E149D8" w:rsidP="0049596A">
            <w:pPr>
              <w:spacing w:before="0" w:after="0"/>
              <w:contextualSpacing/>
              <w:rPr>
                <w:szCs w:val="20"/>
              </w:rPr>
            </w:pPr>
            <w:r w:rsidRPr="00E149D8">
              <w:rPr>
                <w:szCs w:val="20"/>
              </w:rPr>
              <w:t>True if a medical condition currently exists; false otherwise.</w:t>
            </w:r>
          </w:p>
        </w:tc>
        <w:tc>
          <w:tcPr>
            <w:tcW w:w="1026" w:type="pct"/>
          </w:tcPr>
          <w:p w14:paraId="69156762" w14:textId="77777777" w:rsidR="00E149D8" w:rsidRPr="00E149D8" w:rsidRDefault="00E149D8" w:rsidP="0049596A">
            <w:pPr>
              <w:spacing w:before="0" w:after="0"/>
              <w:contextualSpacing/>
              <w:rPr>
                <w:szCs w:val="20"/>
              </w:rPr>
            </w:pPr>
          </w:p>
        </w:tc>
      </w:tr>
      <w:tr w:rsidR="00E149D8" w:rsidRPr="00E149D8" w14:paraId="3A9B6B94" w14:textId="77777777" w:rsidTr="0049596A">
        <w:tc>
          <w:tcPr>
            <w:tcW w:w="1167" w:type="pct"/>
          </w:tcPr>
          <w:p w14:paraId="32B4E011" w14:textId="77777777" w:rsidR="00E149D8" w:rsidRPr="00E149D8" w:rsidRDefault="00E149D8" w:rsidP="0049596A">
            <w:pPr>
              <w:spacing w:before="0" w:after="0"/>
              <w:contextualSpacing/>
              <w:rPr>
                <w:szCs w:val="20"/>
              </w:rPr>
            </w:pPr>
            <w:r w:rsidRPr="00E149D8">
              <w:rPr>
                <w:szCs w:val="20"/>
              </w:rPr>
              <w:t>severity</w:t>
            </w:r>
          </w:p>
        </w:tc>
        <w:tc>
          <w:tcPr>
            <w:tcW w:w="1167" w:type="pct"/>
          </w:tcPr>
          <w:p w14:paraId="6004CACF" w14:textId="77777777" w:rsidR="00E149D8" w:rsidRPr="00E149D8" w:rsidRDefault="00E149D8" w:rsidP="0049596A">
            <w:pPr>
              <w:spacing w:before="0" w:after="0"/>
              <w:contextualSpacing/>
              <w:rPr>
                <w:szCs w:val="20"/>
              </w:rPr>
            </w:pPr>
            <w:r w:rsidRPr="00E149D8">
              <w:rPr>
                <w:szCs w:val="20"/>
              </w:rPr>
              <w:t>nc:MedicalConditionSeverityText</w:t>
            </w:r>
          </w:p>
        </w:tc>
        <w:tc>
          <w:tcPr>
            <w:tcW w:w="724" w:type="pct"/>
          </w:tcPr>
          <w:p w14:paraId="32E550D9" w14:textId="77777777" w:rsidR="00E149D8" w:rsidRPr="00E149D8" w:rsidRDefault="00E149D8" w:rsidP="0049596A">
            <w:pPr>
              <w:spacing w:before="0" w:after="0"/>
              <w:contextualSpacing/>
              <w:rPr>
                <w:szCs w:val="20"/>
                <w:u w:val="single"/>
              </w:rPr>
            </w:pPr>
            <w:r w:rsidRPr="00E149D8">
              <w:rPr>
                <w:szCs w:val="20"/>
              </w:rPr>
              <w:t>nc:TextType</w:t>
            </w:r>
          </w:p>
        </w:tc>
        <w:tc>
          <w:tcPr>
            <w:tcW w:w="916" w:type="pct"/>
          </w:tcPr>
          <w:p w14:paraId="225B7305" w14:textId="77777777" w:rsidR="00E149D8" w:rsidRPr="00E149D8" w:rsidRDefault="00E149D8" w:rsidP="0049596A">
            <w:pPr>
              <w:spacing w:before="0" w:after="0"/>
              <w:contextualSpacing/>
              <w:rPr>
                <w:szCs w:val="20"/>
              </w:rPr>
            </w:pPr>
            <w:r w:rsidRPr="00E149D8">
              <w:rPr>
                <w:szCs w:val="20"/>
              </w:rPr>
              <w:t>A degree to which a medical condition is affecting a person.</w:t>
            </w:r>
          </w:p>
        </w:tc>
        <w:tc>
          <w:tcPr>
            <w:tcW w:w="1026" w:type="pct"/>
          </w:tcPr>
          <w:p w14:paraId="295846A8" w14:textId="77777777" w:rsidR="00E149D8" w:rsidRPr="00E149D8" w:rsidRDefault="00E149D8" w:rsidP="0049596A">
            <w:pPr>
              <w:spacing w:before="0" w:after="0"/>
              <w:contextualSpacing/>
              <w:rPr>
                <w:szCs w:val="20"/>
              </w:rPr>
            </w:pPr>
          </w:p>
        </w:tc>
      </w:tr>
      <w:tr w:rsidR="00E149D8" w:rsidRPr="00E149D8" w14:paraId="0510DF14" w14:textId="77777777" w:rsidTr="0049596A">
        <w:tc>
          <w:tcPr>
            <w:tcW w:w="1167" w:type="pct"/>
          </w:tcPr>
          <w:p w14:paraId="777AF0B8" w14:textId="77777777" w:rsidR="00E149D8" w:rsidRPr="00E149D8" w:rsidRDefault="00E149D8" w:rsidP="0049596A">
            <w:pPr>
              <w:spacing w:before="0" w:after="0"/>
              <w:contextualSpacing/>
              <w:rPr>
                <w:szCs w:val="20"/>
              </w:rPr>
            </w:pPr>
            <w:r w:rsidRPr="00E149D8">
              <w:rPr>
                <w:szCs w:val="20"/>
              </w:rPr>
              <w:t>dateRange</w:t>
            </w:r>
          </w:p>
        </w:tc>
        <w:tc>
          <w:tcPr>
            <w:tcW w:w="1167" w:type="pct"/>
          </w:tcPr>
          <w:p w14:paraId="4271A886" w14:textId="77777777" w:rsidR="00E149D8" w:rsidRPr="00E149D8" w:rsidRDefault="00E149D8" w:rsidP="0049596A">
            <w:pPr>
              <w:spacing w:before="0" w:after="0"/>
              <w:contextualSpacing/>
              <w:rPr>
                <w:szCs w:val="20"/>
              </w:rPr>
            </w:pPr>
            <w:r w:rsidRPr="00E149D8">
              <w:rPr>
                <w:szCs w:val="20"/>
              </w:rPr>
              <w:t>nc:MedicalConditionDateRange</w:t>
            </w:r>
          </w:p>
        </w:tc>
        <w:tc>
          <w:tcPr>
            <w:tcW w:w="724" w:type="pct"/>
          </w:tcPr>
          <w:p w14:paraId="1D5AE2E4" w14:textId="77777777" w:rsidR="00E149D8" w:rsidRPr="00E149D8" w:rsidRDefault="00E149D8" w:rsidP="0049596A">
            <w:pPr>
              <w:spacing w:before="0" w:after="0"/>
              <w:contextualSpacing/>
              <w:rPr>
                <w:szCs w:val="20"/>
                <w:u w:val="single"/>
              </w:rPr>
            </w:pPr>
            <w:r w:rsidRPr="00E149D8">
              <w:rPr>
                <w:szCs w:val="20"/>
              </w:rPr>
              <w:t>nc:DateRangeType</w:t>
            </w:r>
          </w:p>
        </w:tc>
        <w:tc>
          <w:tcPr>
            <w:tcW w:w="916" w:type="pct"/>
          </w:tcPr>
          <w:p w14:paraId="42BEFFDF" w14:textId="77777777" w:rsidR="00E149D8" w:rsidRPr="00E149D8" w:rsidRDefault="00E149D8" w:rsidP="0049596A">
            <w:pPr>
              <w:spacing w:before="0" w:after="0"/>
              <w:contextualSpacing/>
              <w:rPr>
                <w:szCs w:val="20"/>
              </w:rPr>
            </w:pPr>
            <w:r w:rsidRPr="00E149D8">
              <w:rPr>
                <w:szCs w:val="20"/>
              </w:rPr>
              <w:t>A date range for the start and end of a medical condition.</w:t>
            </w:r>
          </w:p>
        </w:tc>
        <w:tc>
          <w:tcPr>
            <w:tcW w:w="1026" w:type="pct"/>
          </w:tcPr>
          <w:p w14:paraId="346AECF2" w14:textId="77777777" w:rsidR="00E149D8" w:rsidRPr="00E149D8" w:rsidRDefault="00E149D8" w:rsidP="0049596A">
            <w:pPr>
              <w:spacing w:before="0" w:after="0"/>
              <w:contextualSpacing/>
              <w:rPr>
                <w:szCs w:val="20"/>
              </w:rPr>
            </w:pPr>
          </w:p>
        </w:tc>
      </w:tr>
    </w:tbl>
    <w:p w14:paraId="670DE97B" w14:textId="77777777" w:rsidR="005049AA" w:rsidRPr="005049AA" w:rsidRDefault="005049AA" w:rsidP="005049AA"/>
    <w:p w14:paraId="6E42D022" w14:textId="23E71457" w:rsidR="00E01E95" w:rsidRDefault="00AA4EF7" w:rsidP="007F025A">
      <w:pPr>
        <w:pStyle w:val="Appendix1"/>
      </w:pPr>
      <w:bookmarkStart w:id="237" w:name="_Toc70692161"/>
      <w:r>
        <w:t>Mapping between vCard and NIEM Person Type</w:t>
      </w:r>
      <w:bookmarkEnd w:id="237"/>
    </w:p>
    <w:p w14:paraId="6EFADE47" w14:textId="65BAFEDF" w:rsidR="00A32EDA" w:rsidRDefault="00A32EDA" w:rsidP="00A32EDA">
      <w:pPr>
        <w:pStyle w:val="Lgende"/>
      </w:pPr>
      <w:r>
        <w:t xml:space="preserve">Table </w:t>
      </w:r>
      <w:r w:rsidR="003024F8">
        <w:fldChar w:fldCharType="begin"/>
      </w:r>
      <w:r w:rsidR="003024F8">
        <w:instrText xml:space="preserve"> STYLEREF  \s "Appendix 1"  \* MERGEFORMAT </w:instrText>
      </w:r>
      <w:r w:rsidR="003024F8">
        <w:fldChar w:fldCharType="separate"/>
      </w:r>
      <w:r w:rsidR="00B4283D">
        <w:rPr>
          <w:noProof/>
        </w:rPr>
        <w:t>B</w:t>
      </w:r>
      <w:r w:rsidR="003024F8">
        <w:rPr>
          <w:noProof/>
        </w:rPr>
        <w:fldChar w:fldCharType="end"/>
      </w:r>
      <w:r>
        <w:noBreakHyphen/>
      </w:r>
      <w:r w:rsidR="00632A00">
        <w:t>1</w:t>
      </w:r>
      <w:r w:rsidR="003C2D1C">
        <w:t xml:space="preserve"> Mapping between vCard and NIEM Person Type</w:t>
      </w:r>
    </w:p>
    <w:tbl>
      <w:tblPr>
        <w:tblStyle w:val="Grilledutableau"/>
        <w:tblW w:w="5000" w:type="pct"/>
        <w:tblInd w:w="0" w:type="dxa"/>
        <w:tblLayout w:type="fixed"/>
        <w:tblCellMar>
          <w:left w:w="43" w:type="dxa"/>
          <w:right w:w="0" w:type="dxa"/>
        </w:tblCellMar>
        <w:tblLook w:val="04A0" w:firstRow="1" w:lastRow="0" w:firstColumn="1" w:lastColumn="0" w:noHBand="0" w:noVBand="1"/>
      </w:tblPr>
      <w:tblGrid>
        <w:gridCol w:w="4855"/>
        <w:gridCol w:w="4855"/>
      </w:tblGrid>
      <w:tr w:rsidR="009F466B" w:rsidRPr="009F466B" w14:paraId="508CB5AB" w14:textId="77777777" w:rsidTr="00BB1F07">
        <w:trPr>
          <w:trHeight w:val="315"/>
          <w:tblHeader/>
        </w:trPr>
        <w:tc>
          <w:tcPr>
            <w:tcW w:w="2500" w:type="pct"/>
            <w:shd w:val="clear" w:color="auto" w:fill="D9D9D9" w:themeFill="background1" w:themeFillShade="D9"/>
            <w:noWrap/>
            <w:hideMark/>
          </w:tcPr>
          <w:p w14:paraId="5D6EDD96" w14:textId="47442EDC" w:rsidR="009F466B" w:rsidRPr="009F466B" w:rsidRDefault="00967E00" w:rsidP="00022E2D">
            <w:pPr>
              <w:spacing w:before="0" w:after="0"/>
              <w:contextualSpacing/>
              <w:rPr>
                <w:b/>
                <w:bCs/>
                <w:szCs w:val="20"/>
                <w:lang w:val="fr-CA"/>
              </w:rPr>
            </w:pPr>
            <w:r>
              <w:rPr>
                <w:b/>
                <w:bCs/>
                <w:szCs w:val="20"/>
                <w:lang w:val="fr-CA"/>
              </w:rPr>
              <w:t>v</w:t>
            </w:r>
            <w:r w:rsidRPr="009F466B">
              <w:rPr>
                <w:b/>
                <w:bCs/>
                <w:szCs w:val="20"/>
                <w:lang w:val="fr-CA"/>
              </w:rPr>
              <w:t>C</w:t>
            </w:r>
            <w:r w:rsidR="00700C68">
              <w:rPr>
                <w:b/>
                <w:bCs/>
                <w:szCs w:val="20"/>
                <w:lang w:val="fr-CA"/>
              </w:rPr>
              <w:t>ard</w:t>
            </w:r>
            <w:r w:rsidRPr="009F466B">
              <w:rPr>
                <w:b/>
                <w:bCs/>
                <w:szCs w:val="20"/>
                <w:lang w:val="fr-CA"/>
              </w:rPr>
              <w:t xml:space="preserve"> </w:t>
            </w:r>
            <w:r w:rsidR="009F466B" w:rsidRPr="009F466B">
              <w:rPr>
                <w:b/>
                <w:bCs/>
                <w:szCs w:val="20"/>
                <w:lang w:val="fr-CA"/>
              </w:rPr>
              <w:t>Data Properties</w:t>
            </w:r>
          </w:p>
        </w:tc>
        <w:tc>
          <w:tcPr>
            <w:tcW w:w="2500" w:type="pct"/>
            <w:shd w:val="clear" w:color="auto" w:fill="D9D9D9" w:themeFill="background1" w:themeFillShade="D9"/>
            <w:noWrap/>
            <w:hideMark/>
          </w:tcPr>
          <w:p w14:paraId="0137B0F7" w14:textId="77777777" w:rsidR="009F466B" w:rsidRPr="009F466B" w:rsidRDefault="009F466B" w:rsidP="00022E2D">
            <w:pPr>
              <w:spacing w:before="0" w:after="0"/>
              <w:contextualSpacing/>
              <w:rPr>
                <w:b/>
                <w:bCs/>
                <w:szCs w:val="20"/>
                <w:lang w:val="fr-CA"/>
              </w:rPr>
            </w:pPr>
            <w:r w:rsidRPr="009F466B">
              <w:rPr>
                <w:b/>
                <w:bCs/>
                <w:szCs w:val="20"/>
                <w:lang w:val="fr-CA"/>
              </w:rPr>
              <w:t>NIEM Data Element</w:t>
            </w:r>
          </w:p>
        </w:tc>
      </w:tr>
      <w:tr w:rsidR="009F466B" w:rsidRPr="009F466B" w14:paraId="167D2AFC" w14:textId="77777777" w:rsidTr="00022E2D">
        <w:trPr>
          <w:trHeight w:val="315"/>
        </w:trPr>
        <w:tc>
          <w:tcPr>
            <w:tcW w:w="2500" w:type="pct"/>
            <w:noWrap/>
            <w:hideMark/>
          </w:tcPr>
          <w:p w14:paraId="412234F8" w14:textId="77777777" w:rsidR="009F466B" w:rsidRPr="009F466B" w:rsidRDefault="009F466B" w:rsidP="00022E2D">
            <w:pPr>
              <w:spacing w:before="0" w:after="0"/>
              <w:contextualSpacing/>
              <w:rPr>
                <w:szCs w:val="20"/>
                <w:lang w:val="fr-CA"/>
              </w:rPr>
            </w:pPr>
            <w:r w:rsidRPr="009F466B">
              <w:rPr>
                <w:szCs w:val="20"/>
                <w:lang w:val="fr-CA"/>
              </w:rPr>
              <w:t>General Properties:</w:t>
            </w:r>
          </w:p>
        </w:tc>
        <w:tc>
          <w:tcPr>
            <w:tcW w:w="2500" w:type="pct"/>
            <w:noWrap/>
            <w:hideMark/>
          </w:tcPr>
          <w:p w14:paraId="5856D6D9" w14:textId="77777777" w:rsidR="009F466B" w:rsidRPr="009F466B" w:rsidRDefault="009F466B" w:rsidP="00022E2D">
            <w:pPr>
              <w:spacing w:before="0" w:after="0"/>
              <w:contextualSpacing/>
              <w:rPr>
                <w:szCs w:val="20"/>
                <w:lang w:val="fr-CA"/>
              </w:rPr>
            </w:pPr>
            <w:r w:rsidRPr="009F466B">
              <w:rPr>
                <w:szCs w:val="20"/>
                <w:lang w:val="fr-CA"/>
              </w:rPr>
              <w:t> </w:t>
            </w:r>
          </w:p>
        </w:tc>
      </w:tr>
      <w:tr w:rsidR="009F466B" w:rsidRPr="009F466B" w14:paraId="2CB901B0" w14:textId="77777777" w:rsidTr="00022E2D">
        <w:trPr>
          <w:trHeight w:val="315"/>
        </w:trPr>
        <w:tc>
          <w:tcPr>
            <w:tcW w:w="2500" w:type="pct"/>
            <w:noWrap/>
            <w:hideMark/>
          </w:tcPr>
          <w:p w14:paraId="5AE6CB74" w14:textId="77777777" w:rsidR="009F466B" w:rsidRPr="009F466B" w:rsidRDefault="009F466B" w:rsidP="005011BD">
            <w:pPr>
              <w:spacing w:before="0" w:after="0"/>
              <w:contextualSpacing/>
              <w:jc w:val="center"/>
              <w:rPr>
                <w:szCs w:val="20"/>
                <w:lang w:val="fr-CA"/>
              </w:rPr>
            </w:pPr>
            <w:r w:rsidRPr="009F466B">
              <w:rPr>
                <w:szCs w:val="20"/>
                <w:lang w:val="fr-CA"/>
              </w:rPr>
              <w:lastRenderedPageBreak/>
              <w:t>BEGIN</w:t>
            </w:r>
          </w:p>
        </w:tc>
        <w:tc>
          <w:tcPr>
            <w:tcW w:w="2500" w:type="pct"/>
            <w:noWrap/>
            <w:hideMark/>
          </w:tcPr>
          <w:p w14:paraId="63180D0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4F2DF28B" w14:textId="77777777" w:rsidTr="00022E2D">
        <w:trPr>
          <w:trHeight w:val="315"/>
        </w:trPr>
        <w:tc>
          <w:tcPr>
            <w:tcW w:w="2500" w:type="pct"/>
            <w:noWrap/>
            <w:hideMark/>
          </w:tcPr>
          <w:p w14:paraId="50829A99" w14:textId="77777777" w:rsidR="009F466B" w:rsidRPr="009F466B" w:rsidRDefault="009F466B" w:rsidP="005011BD">
            <w:pPr>
              <w:spacing w:before="0" w:after="0"/>
              <w:contextualSpacing/>
              <w:jc w:val="center"/>
              <w:rPr>
                <w:szCs w:val="20"/>
                <w:lang w:val="fr-CA"/>
              </w:rPr>
            </w:pPr>
            <w:r w:rsidRPr="009F466B">
              <w:rPr>
                <w:szCs w:val="20"/>
                <w:lang w:val="fr-CA"/>
              </w:rPr>
              <w:t>END</w:t>
            </w:r>
          </w:p>
        </w:tc>
        <w:tc>
          <w:tcPr>
            <w:tcW w:w="2500" w:type="pct"/>
            <w:noWrap/>
            <w:hideMark/>
          </w:tcPr>
          <w:p w14:paraId="3D71BB5F"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B9D0377" w14:textId="77777777" w:rsidTr="00022E2D">
        <w:trPr>
          <w:trHeight w:val="315"/>
        </w:trPr>
        <w:tc>
          <w:tcPr>
            <w:tcW w:w="2500" w:type="pct"/>
            <w:noWrap/>
            <w:hideMark/>
          </w:tcPr>
          <w:p w14:paraId="30BE9FD4" w14:textId="77777777" w:rsidR="009F466B" w:rsidRPr="009F466B" w:rsidRDefault="009F466B" w:rsidP="005011BD">
            <w:pPr>
              <w:spacing w:before="0" w:after="0"/>
              <w:contextualSpacing/>
              <w:jc w:val="center"/>
              <w:rPr>
                <w:szCs w:val="20"/>
                <w:lang w:val="fr-CA"/>
              </w:rPr>
            </w:pPr>
            <w:r w:rsidRPr="009F466B">
              <w:rPr>
                <w:szCs w:val="20"/>
                <w:lang w:val="fr-CA"/>
              </w:rPr>
              <w:t>SOURCE</w:t>
            </w:r>
          </w:p>
        </w:tc>
        <w:tc>
          <w:tcPr>
            <w:tcW w:w="2500" w:type="pct"/>
            <w:noWrap/>
            <w:hideMark/>
          </w:tcPr>
          <w:p w14:paraId="1C065FFC"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1E144745" w14:textId="77777777" w:rsidTr="00022E2D">
        <w:trPr>
          <w:trHeight w:val="300"/>
        </w:trPr>
        <w:tc>
          <w:tcPr>
            <w:tcW w:w="2500" w:type="pct"/>
            <w:vMerge w:val="restart"/>
            <w:noWrap/>
            <w:hideMark/>
          </w:tcPr>
          <w:p w14:paraId="119AB98F" w14:textId="77777777" w:rsidR="009F466B" w:rsidRPr="009F466B" w:rsidRDefault="009F466B" w:rsidP="005011BD">
            <w:pPr>
              <w:spacing w:before="0" w:after="0"/>
              <w:contextualSpacing/>
              <w:jc w:val="center"/>
              <w:rPr>
                <w:szCs w:val="20"/>
                <w:lang w:val="fr-CA"/>
              </w:rPr>
            </w:pPr>
            <w:r w:rsidRPr="009F466B">
              <w:rPr>
                <w:szCs w:val="20"/>
                <w:lang w:val="fr-CA"/>
              </w:rPr>
              <w:t>KIND</w:t>
            </w:r>
          </w:p>
        </w:tc>
        <w:tc>
          <w:tcPr>
            <w:tcW w:w="2500" w:type="pct"/>
            <w:vMerge w:val="restart"/>
            <w:hideMark/>
          </w:tcPr>
          <w:p w14:paraId="77CD67CE"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72DBA14" w14:textId="77777777" w:rsidTr="00022E2D">
        <w:trPr>
          <w:trHeight w:val="300"/>
        </w:trPr>
        <w:tc>
          <w:tcPr>
            <w:tcW w:w="2500" w:type="pct"/>
            <w:vMerge/>
            <w:hideMark/>
          </w:tcPr>
          <w:p w14:paraId="0AFED83E" w14:textId="77777777" w:rsidR="009F466B" w:rsidRPr="009F466B" w:rsidRDefault="009F466B" w:rsidP="005011BD">
            <w:pPr>
              <w:spacing w:before="0" w:after="0"/>
              <w:contextualSpacing/>
              <w:jc w:val="center"/>
              <w:rPr>
                <w:szCs w:val="20"/>
                <w:lang w:val="fr-CA"/>
              </w:rPr>
            </w:pPr>
          </w:p>
        </w:tc>
        <w:tc>
          <w:tcPr>
            <w:tcW w:w="2500" w:type="pct"/>
            <w:vMerge/>
            <w:hideMark/>
          </w:tcPr>
          <w:p w14:paraId="6DBA8282" w14:textId="77777777" w:rsidR="009F466B" w:rsidRPr="009F466B" w:rsidRDefault="009F466B" w:rsidP="00022E2D">
            <w:pPr>
              <w:spacing w:before="0" w:after="0"/>
              <w:contextualSpacing/>
              <w:rPr>
                <w:szCs w:val="20"/>
                <w:lang w:val="fr-CA"/>
              </w:rPr>
            </w:pPr>
          </w:p>
        </w:tc>
      </w:tr>
      <w:tr w:rsidR="009F466B" w:rsidRPr="009F466B" w14:paraId="3C3B8D36" w14:textId="77777777" w:rsidTr="00022E2D">
        <w:trPr>
          <w:trHeight w:val="300"/>
        </w:trPr>
        <w:tc>
          <w:tcPr>
            <w:tcW w:w="2500" w:type="pct"/>
            <w:noWrap/>
            <w:hideMark/>
          </w:tcPr>
          <w:p w14:paraId="204846B1" w14:textId="77777777" w:rsidR="009F466B" w:rsidRPr="009F466B" w:rsidRDefault="009F466B" w:rsidP="005011BD">
            <w:pPr>
              <w:spacing w:before="0" w:after="0"/>
              <w:contextualSpacing/>
              <w:jc w:val="center"/>
              <w:rPr>
                <w:szCs w:val="20"/>
                <w:lang w:val="fr-CA"/>
              </w:rPr>
            </w:pPr>
            <w:r w:rsidRPr="009F466B">
              <w:rPr>
                <w:szCs w:val="20"/>
                <w:lang w:val="fr-CA"/>
              </w:rPr>
              <w:t>XML</w:t>
            </w:r>
          </w:p>
        </w:tc>
        <w:tc>
          <w:tcPr>
            <w:tcW w:w="2500" w:type="pct"/>
            <w:noWrap/>
            <w:hideMark/>
          </w:tcPr>
          <w:p w14:paraId="0FCCBB56"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445EC79" w14:textId="77777777" w:rsidTr="00022E2D">
        <w:trPr>
          <w:trHeight w:val="315"/>
        </w:trPr>
        <w:tc>
          <w:tcPr>
            <w:tcW w:w="2500" w:type="pct"/>
            <w:noWrap/>
            <w:hideMark/>
          </w:tcPr>
          <w:p w14:paraId="53A52895" w14:textId="77777777" w:rsidR="009F466B" w:rsidRPr="009F466B" w:rsidRDefault="009F466B" w:rsidP="00022E2D">
            <w:pPr>
              <w:spacing w:before="0" w:after="0"/>
              <w:contextualSpacing/>
              <w:rPr>
                <w:szCs w:val="20"/>
                <w:lang w:val="fr-CA"/>
              </w:rPr>
            </w:pPr>
            <w:r w:rsidRPr="009F466B">
              <w:rPr>
                <w:szCs w:val="20"/>
                <w:lang w:val="fr-CA"/>
              </w:rPr>
              <w:t>Identification Properties:</w:t>
            </w:r>
          </w:p>
        </w:tc>
        <w:tc>
          <w:tcPr>
            <w:tcW w:w="2500" w:type="pct"/>
            <w:hideMark/>
          </w:tcPr>
          <w:p w14:paraId="0212BF6A" w14:textId="77777777" w:rsidR="009F466B" w:rsidRPr="009F466B" w:rsidRDefault="009F466B" w:rsidP="00022E2D">
            <w:pPr>
              <w:spacing w:before="0" w:after="0"/>
              <w:contextualSpacing/>
              <w:rPr>
                <w:szCs w:val="20"/>
                <w:u w:val="single"/>
                <w:lang w:val="fr-CA"/>
              </w:rPr>
            </w:pPr>
            <w:r w:rsidRPr="009F466B">
              <w:rPr>
                <w:szCs w:val="20"/>
                <w:u w:val="single"/>
                <w:lang w:val="fr-CA"/>
              </w:rPr>
              <w:t> </w:t>
            </w:r>
          </w:p>
        </w:tc>
      </w:tr>
      <w:tr w:rsidR="009F466B" w:rsidRPr="009F466B" w14:paraId="1A6E1EF6" w14:textId="77777777" w:rsidTr="00022E2D">
        <w:trPr>
          <w:trHeight w:val="300"/>
        </w:trPr>
        <w:tc>
          <w:tcPr>
            <w:tcW w:w="2500" w:type="pct"/>
            <w:noWrap/>
            <w:hideMark/>
          </w:tcPr>
          <w:p w14:paraId="298DA2D2" w14:textId="77777777" w:rsidR="009F466B" w:rsidRPr="009F466B" w:rsidRDefault="009F466B" w:rsidP="005011BD">
            <w:pPr>
              <w:spacing w:before="0" w:after="0"/>
              <w:contextualSpacing/>
              <w:jc w:val="center"/>
              <w:rPr>
                <w:szCs w:val="20"/>
                <w:lang w:val="fr-CA"/>
              </w:rPr>
            </w:pPr>
            <w:r w:rsidRPr="009F466B">
              <w:rPr>
                <w:szCs w:val="20"/>
                <w:lang w:val="fr-CA"/>
              </w:rPr>
              <w:t>FN</w:t>
            </w:r>
          </w:p>
        </w:tc>
        <w:tc>
          <w:tcPr>
            <w:tcW w:w="2500" w:type="pct"/>
            <w:hideMark/>
          </w:tcPr>
          <w:p w14:paraId="39AC19FF" w14:textId="77777777" w:rsidR="009F466B" w:rsidRPr="009F466B" w:rsidRDefault="009F466B" w:rsidP="00022E2D">
            <w:pPr>
              <w:spacing w:before="0" w:after="0"/>
              <w:contextualSpacing/>
              <w:rPr>
                <w:szCs w:val="20"/>
                <w:lang w:val="fr-CA"/>
              </w:rPr>
            </w:pPr>
            <w:r w:rsidRPr="009F466B">
              <w:rPr>
                <w:szCs w:val="20"/>
                <w:lang w:val="fr-CA"/>
              </w:rPr>
              <w:t>nc:PersonFullName</w:t>
            </w:r>
          </w:p>
        </w:tc>
      </w:tr>
      <w:tr w:rsidR="009F466B" w:rsidRPr="009F466B" w14:paraId="02C72DBE" w14:textId="77777777" w:rsidTr="00022E2D">
        <w:trPr>
          <w:trHeight w:val="300"/>
        </w:trPr>
        <w:tc>
          <w:tcPr>
            <w:tcW w:w="2500" w:type="pct"/>
            <w:vMerge w:val="restart"/>
            <w:noWrap/>
            <w:hideMark/>
          </w:tcPr>
          <w:p w14:paraId="0DA6763F" w14:textId="77777777" w:rsidR="009F466B" w:rsidRPr="009F466B" w:rsidRDefault="009F466B" w:rsidP="005011BD">
            <w:pPr>
              <w:spacing w:before="0" w:after="0"/>
              <w:contextualSpacing/>
              <w:jc w:val="center"/>
              <w:rPr>
                <w:szCs w:val="20"/>
                <w:lang w:val="fr-CA"/>
              </w:rPr>
            </w:pPr>
            <w:r w:rsidRPr="009F466B">
              <w:rPr>
                <w:szCs w:val="20"/>
                <w:lang w:val="fr-CA"/>
              </w:rPr>
              <w:t>N</w:t>
            </w:r>
          </w:p>
          <w:p w14:paraId="46130F2D" w14:textId="1DAE1189" w:rsidR="009F466B" w:rsidRPr="009F466B" w:rsidRDefault="009F466B" w:rsidP="005011BD">
            <w:pPr>
              <w:spacing w:before="0" w:after="0"/>
              <w:contextualSpacing/>
              <w:jc w:val="center"/>
              <w:rPr>
                <w:szCs w:val="20"/>
                <w:lang w:val="fr-CA"/>
              </w:rPr>
            </w:pPr>
          </w:p>
          <w:p w14:paraId="643A0557" w14:textId="39E3828C" w:rsidR="009F466B" w:rsidRPr="009F466B" w:rsidRDefault="009F466B" w:rsidP="005011BD">
            <w:pPr>
              <w:spacing w:before="0" w:after="0"/>
              <w:contextualSpacing/>
              <w:jc w:val="center"/>
              <w:rPr>
                <w:szCs w:val="20"/>
                <w:lang w:val="fr-CA"/>
              </w:rPr>
            </w:pPr>
          </w:p>
          <w:p w14:paraId="20EBCC33" w14:textId="6813FD2A" w:rsidR="009F466B" w:rsidRPr="009F466B" w:rsidRDefault="009F466B" w:rsidP="005011BD">
            <w:pPr>
              <w:spacing w:before="0" w:after="0"/>
              <w:contextualSpacing/>
              <w:jc w:val="center"/>
              <w:rPr>
                <w:szCs w:val="20"/>
                <w:lang w:val="fr-CA"/>
              </w:rPr>
            </w:pPr>
          </w:p>
          <w:p w14:paraId="11058218" w14:textId="61E418F6" w:rsidR="009F466B" w:rsidRPr="009F466B" w:rsidRDefault="009F466B" w:rsidP="005011BD">
            <w:pPr>
              <w:spacing w:before="0" w:after="0"/>
              <w:contextualSpacing/>
              <w:jc w:val="center"/>
              <w:rPr>
                <w:szCs w:val="20"/>
                <w:lang w:val="fr-CA"/>
              </w:rPr>
            </w:pPr>
          </w:p>
          <w:p w14:paraId="1B5C83B9" w14:textId="069E7401" w:rsidR="009F466B" w:rsidRPr="009F466B" w:rsidRDefault="009F466B" w:rsidP="005011BD">
            <w:pPr>
              <w:spacing w:before="0" w:after="0"/>
              <w:contextualSpacing/>
              <w:jc w:val="center"/>
              <w:rPr>
                <w:szCs w:val="20"/>
                <w:lang w:val="fr-CA"/>
              </w:rPr>
            </w:pPr>
          </w:p>
        </w:tc>
        <w:tc>
          <w:tcPr>
            <w:tcW w:w="2500" w:type="pct"/>
            <w:hideMark/>
          </w:tcPr>
          <w:p w14:paraId="4736221B" w14:textId="77777777" w:rsidR="009F466B" w:rsidRPr="009F466B" w:rsidRDefault="009F466B" w:rsidP="00022E2D">
            <w:pPr>
              <w:spacing w:before="0" w:after="0"/>
              <w:contextualSpacing/>
              <w:rPr>
                <w:szCs w:val="20"/>
                <w:u w:val="single"/>
                <w:lang w:val="fr-CA"/>
              </w:rPr>
            </w:pPr>
            <w:r w:rsidRPr="009F466B">
              <w:rPr>
                <w:szCs w:val="20"/>
                <w:lang w:val="fr-CA"/>
              </w:rPr>
              <w:t>nc:PersonSurName</w:t>
            </w:r>
          </w:p>
        </w:tc>
      </w:tr>
      <w:tr w:rsidR="009F466B" w:rsidRPr="009F466B" w14:paraId="375E6063" w14:textId="77777777" w:rsidTr="00022E2D">
        <w:trPr>
          <w:trHeight w:val="300"/>
        </w:trPr>
        <w:tc>
          <w:tcPr>
            <w:tcW w:w="2500" w:type="pct"/>
            <w:vMerge/>
            <w:noWrap/>
            <w:hideMark/>
          </w:tcPr>
          <w:p w14:paraId="2E3293E3" w14:textId="77777777" w:rsidR="009F466B" w:rsidRPr="009F466B" w:rsidRDefault="009F466B" w:rsidP="005011BD">
            <w:pPr>
              <w:spacing w:before="0" w:after="0"/>
              <w:contextualSpacing/>
              <w:jc w:val="center"/>
              <w:rPr>
                <w:szCs w:val="20"/>
                <w:lang w:val="fr-CA"/>
              </w:rPr>
            </w:pPr>
          </w:p>
        </w:tc>
        <w:tc>
          <w:tcPr>
            <w:tcW w:w="2500" w:type="pct"/>
            <w:hideMark/>
          </w:tcPr>
          <w:p w14:paraId="65603857" w14:textId="77777777" w:rsidR="009F466B" w:rsidRPr="009F466B" w:rsidRDefault="009F466B" w:rsidP="00022E2D">
            <w:pPr>
              <w:spacing w:before="0" w:after="0"/>
              <w:contextualSpacing/>
              <w:rPr>
                <w:szCs w:val="20"/>
                <w:lang w:val="fr-CA"/>
              </w:rPr>
            </w:pPr>
            <w:r w:rsidRPr="009F466B">
              <w:rPr>
                <w:szCs w:val="20"/>
                <w:lang w:val="fr-CA"/>
              </w:rPr>
              <w:t>nc:PersonGivenName</w:t>
            </w:r>
          </w:p>
        </w:tc>
      </w:tr>
      <w:tr w:rsidR="009F466B" w:rsidRPr="009F466B" w14:paraId="3A61E8CB" w14:textId="77777777" w:rsidTr="00022E2D">
        <w:trPr>
          <w:trHeight w:val="300"/>
        </w:trPr>
        <w:tc>
          <w:tcPr>
            <w:tcW w:w="2500" w:type="pct"/>
            <w:vMerge/>
            <w:noWrap/>
            <w:hideMark/>
          </w:tcPr>
          <w:p w14:paraId="3AA47654" w14:textId="77777777" w:rsidR="009F466B" w:rsidRPr="009F466B" w:rsidRDefault="009F466B" w:rsidP="005011BD">
            <w:pPr>
              <w:spacing w:before="0" w:after="0"/>
              <w:contextualSpacing/>
              <w:jc w:val="center"/>
              <w:rPr>
                <w:szCs w:val="20"/>
                <w:lang w:val="fr-CA"/>
              </w:rPr>
            </w:pPr>
          </w:p>
        </w:tc>
        <w:tc>
          <w:tcPr>
            <w:tcW w:w="2500" w:type="pct"/>
            <w:hideMark/>
          </w:tcPr>
          <w:p w14:paraId="525C4F7A" w14:textId="77777777" w:rsidR="009F466B" w:rsidRPr="009F466B" w:rsidRDefault="009F466B" w:rsidP="00022E2D">
            <w:pPr>
              <w:spacing w:before="0" w:after="0"/>
              <w:contextualSpacing/>
              <w:rPr>
                <w:szCs w:val="20"/>
                <w:lang w:val="fr-CA"/>
              </w:rPr>
            </w:pPr>
            <w:r w:rsidRPr="009F466B">
              <w:rPr>
                <w:szCs w:val="20"/>
                <w:lang w:val="fr-CA"/>
              </w:rPr>
              <w:t>nc:PersonMiddleName</w:t>
            </w:r>
          </w:p>
        </w:tc>
      </w:tr>
      <w:tr w:rsidR="009F466B" w:rsidRPr="009F466B" w14:paraId="65838286" w14:textId="77777777" w:rsidTr="00022E2D">
        <w:trPr>
          <w:trHeight w:val="300"/>
        </w:trPr>
        <w:tc>
          <w:tcPr>
            <w:tcW w:w="2500" w:type="pct"/>
            <w:vMerge/>
            <w:noWrap/>
            <w:hideMark/>
          </w:tcPr>
          <w:p w14:paraId="592C75AF" w14:textId="77777777" w:rsidR="009F466B" w:rsidRPr="009F466B" w:rsidRDefault="009F466B" w:rsidP="005011BD">
            <w:pPr>
              <w:spacing w:before="0" w:after="0"/>
              <w:contextualSpacing/>
              <w:jc w:val="center"/>
              <w:rPr>
                <w:szCs w:val="20"/>
                <w:lang w:val="fr-CA"/>
              </w:rPr>
            </w:pPr>
          </w:p>
        </w:tc>
        <w:tc>
          <w:tcPr>
            <w:tcW w:w="2500" w:type="pct"/>
            <w:hideMark/>
          </w:tcPr>
          <w:p w14:paraId="19AB8E6C" w14:textId="77777777" w:rsidR="009F466B" w:rsidRPr="009F466B" w:rsidRDefault="009F466B" w:rsidP="00022E2D">
            <w:pPr>
              <w:spacing w:before="0" w:after="0"/>
              <w:contextualSpacing/>
              <w:rPr>
                <w:szCs w:val="20"/>
                <w:lang w:val="fr-CA"/>
              </w:rPr>
            </w:pPr>
            <w:r w:rsidRPr="009F466B">
              <w:rPr>
                <w:szCs w:val="20"/>
                <w:lang w:val="fr-CA"/>
              </w:rPr>
              <w:t>nc:PersonNamePrefixText</w:t>
            </w:r>
          </w:p>
        </w:tc>
      </w:tr>
      <w:tr w:rsidR="009F466B" w:rsidRPr="009F466B" w14:paraId="3E1BD1B8" w14:textId="77777777" w:rsidTr="00022E2D">
        <w:trPr>
          <w:trHeight w:val="300"/>
        </w:trPr>
        <w:tc>
          <w:tcPr>
            <w:tcW w:w="2500" w:type="pct"/>
            <w:vMerge/>
            <w:noWrap/>
            <w:hideMark/>
          </w:tcPr>
          <w:p w14:paraId="01333EDA" w14:textId="77777777" w:rsidR="009F466B" w:rsidRPr="009F466B" w:rsidRDefault="009F466B" w:rsidP="005011BD">
            <w:pPr>
              <w:spacing w:before="0" w:after="0"/>
              <w:contextualSpacing/>
              <w:jc w:val="center"/>
              <w:rPr>
                <w:szCs w:val="20"/>
                <w:lang w:val="fr-CA"/>
              </w:rPr>
            </w:pPr>
          </w:p>
        </w:tc>
        <w:tc>
          <w:tcPr>
            <w:tcW w:w="2500" w:type="pct"/>
            <w:hideMark/>
          </w:tcPr>
          <w:p w14:paraId="25FEE173" w14:textId="77777777" w:rsidR="009F466B" w:rsidRPr="009F466B" w:rsidRDefault="009F466B" w:rsidP="00022E2D">
            <w:pPr>
              <w:spacing w:before="0" w:after="0"/>
              <w:contextualSpacing/>
              <w:rPr>
                <w:szCs w:val="20"/>
                <w:lang w:val="fr-CA"/>
              </w:rPr>
            </w:pPr>
            <w:r w:rsidRPr="009F466B">
              <w:rPr>
                <w:szCs w:val="20"/>
                <w:lang w:val="fr-CA"/>
              </w:rPr>
              <w:t>nc:PersonNameSuffixText</w:t>
            </w:r>
          </w:p>
        </w:tc>
      </w:tr>
      <w:tr w:rsidR="009F466B" w:rsidRPr="009F466B" w14:paraId="41211489" w14:textId="77777777" w:rsidTr="00022E2D">
        <w:trPr>
          <w:trHeight w:val="300"/>
        </w:trPr>
        <w:tc>
          <w:tcPr>
            <w:tcW w:w="2500" w:type="pct"/>
            <w:noWrap/>
            <w:hideMark/>
          </w:tcPr>
          <w:p w14:paraId="4C495620" w14:textId="77777777" w:rsidR="009F466B" w:rsidRPr="009F466B" w:rsidRDefault="009F466B" w:rsidP="005011BD">
            <w:pPr>
              <w:spacing w:before="0" w:after="0"/>
              <w:contextualSpacing/>
              <w:jc w:val="center"/>
              <w:rPr>
                <w:szCs w:val="20"/>
                <w:lang w:val="fr-CA"/>
              </w:rPr>
            </w:pPr>
            <w:r w:rsidRPr="009F466B">
              <w:rPr>
                <w:szCs w:val="20"/>
                <w:lang w:val="fr-CA"/>
              </w:rPr>
              <w:t>NICKNAME</w:t>
            </w:r>
          </w:p>
        </w:tc>
        <w:tc>
          <w:tcPr>
            <w:tcW w:w="2500" w:type="pct"/>
            <w:hideMark/>
          </w:tcPr>
          <w:p w14:paraId="3479D65A" w14:textId="77777777" w:rsidR="009F466B" w:rsidRPr="009F466B" w:rsidRDefault="009F466B" w:rsidP="00022E2D">
            <w:pPr>
              <w:spacing w:before="0" w:after="0"/>
              <w:contextualSpacing/>
              <w:rPr>
                <w:szCs w:val="20"/>
                <w:lang w:val="fr-CA"/>
              </w:rPr>
            </w:pPr>
            <w:r w:rsidRPr="009F466B">
              <w:rPr>
                <w:szCs w:val="20"/>
                <w:lang w:val="fr-CA"/>
              </w:rPr>
              <w:t>im:PersonNickName</w:t>
            </w:r>
          </w:p>
        </w:tc>
      </w:tr>
      <w:tr w:rsidR="009F466B" w:rsidRPr="009F466B" w14:paraId="4CC8AA47" w14:textId="77777777" w:rsidTr="00022E2D">
        <w:trPr>
          <w:trHeight w:val="300"/>
        </w:trPr>
        <w:tc>
          <w:tcPr>
            <w:tcW w:w="2500" w:type="pct"/>
            <w:noWrap/>
            <w:hideMark/>
          </w:tcPr>
          <w:p w14:paraId="2D1D9D71" w14:textId="77777777" w:rsidR="009F466B" w:rsidRPr="009F466B" w:rsidRDefault="009F466B" w:rsidP="005011BD">
            <w:pPr>
              <w:spacing w:before="0" w:after="0"/>
              <w:contextualSpacing/>
              <w:jc w:val="center"/>
              <w:rPr>
                <w:szCs w:val="20"/>
                <w:lang w:val="fr-CA"/>
              </w:rPr>
            </w:pPr>
            <w:r w:rsidRPr="009F466B">
              <w:rPr>
                <w:szCs w:val="20"/>
                <w:lang w:val="fr-CA"/>
              </w:rPr>
              <w:t>PHOTO</w:t>
            </w:r>
          </w:p>
        </w:tc>
        <w:tc>
          <w:tcPr>
            <w:tcW w:w="2500" w:type="pct"/>
            <w:noWrap/>
            <w:hideMark/>
          </w:tcPr>
          <w:p w14:paraId="642DD170" w14:textId="77777777" w:rsidR="009F466B" w:rsidRPr="009F466B" w:rsidRDefault="009F466B" w:rsidP="00022E2D">
            <w:pPr>
              <w:spacing w:before="0" w:after="0"/>
              <w:contextualSpacing/>
              <w:rPr>
                <w:szCs w:val="20"/>
                <w:lang w:val="fr-CA"/>
              </w:rPr>
            </w:pPr>
            <w:r w:rsidRPr="009F466B">
              <w:rPr>
                <w:szCs w:val="20"/>
                <w:lang w:val="fr-CA"/>
              </w:rPr>
              <w:t>nc:PersonDigitalImage</w:t>
            </w:r>
          </w:p>
        </w:tc>
      </w:tr>
      <w:tr w:rsidR="009F466B" w:rsidRPr="009F466B" w14:paraId="3FEA59A0" w14:textId="77777777" w:rsidTr="00022E2D">
        <w:trPr>
          <w:trHeight w:val="315"/>
        </w:trPr>
        <w:tc>
          <w:tcPr>
            <w:tcW w:w="2500" w:type="pct"/>
            <w:noWrap/>
            <w:hideMark/>
          </w:tcPr>
          <w:p w14:paraId="4939318C" w14:textId="77777777" w:rsidR="009F466B" w:rsidRPr="009F466B" w:rsidRDefault="009F466B" w:rsidP="005011BD">
            <w:pPr>
              <w:spacing w:before="0" w:after="0"/>
              <w:contextualSpacing/>
              <w:jc w:val="center"/>
              <w:rPr>
                <w:szCs w:val="20"/>
                <w:lang w:val="fr-CA"/>
              </w:rPr>
            </w:pPr>
            <w:r w:rsidRPr="009F466B">
              <w:rPr>
                <w:szCs w:val="20"/>
                <w:lang w:val="fr-CA"/>
              </w:rPr>
              <w:t>BDAY</w:t>
            </w:r>
          </w:p>
        </w:tc>
        <w:tc>
          <w:tcPr>
            <w:tcW w:w="2500" w:type="pct"/>
            <w:hideMark/>
          </w:tcPr>
          <w:p w14:paraId="322E93D6" w14:textId="77777777" w:rsidR="009F466B" w:rsidRPr="009F466B" w:rsidRDefault="009F466B" w:rsidP="00022E2D">
            <w:pPr>
              <w:spacing w:before="0" w:after="0"/>
              <w:contextualSpacing/>
              <w:rPr>
                <w:szCs w:val="20"/>
                <w:lang w:val="fr-CA"/>
              </w:rPr>
            </w:pPr>
            <w:r w:rsidRPr="009F466B">
              <w:rPr>
                <w:szCs w:val="20"/>
                <w:lang w:val="fr-CA"/>
              </w:rPr>
              <w:t>nc:PersonBirthDate</w:t>
            </w:r>
          </w:p>
        </w:tc>
      </w:tr>
      <w:tr w:rsidR="009F466B" w:rsidRPr="009F466B" w14:paraId="6919B391" w14:textId="77777777" w:rsidTr="00022E2D">
        <w:trPr>
          <w:trHeight w:val="300"/>
        </w:trPr>
        <w:tc>
          <w:tcPr>
            <w:tcW w:w="2500" w:type="pct"/>
            <w:noWrap/>
            <w:hideMark/>
          </w:tcPr>
          <w:p w14:paraId="1C7D23A6" w14:textId="77777777" w:rsidR="009F466B" w:rsidRPr="009F466B" w:rsidRDefault="009F466B" w:rsidP="005011BD">
            <w:pPr>
              <w:spacing w:before="0" w:after="0"/>
              <w:contextualSpacing/>
              <w:jc w:val="center"/>
              <w:rPr>
                <w:szCs w:val="20"/>
                <w:lang w:val="fr-CA"/>
              </w:rPr>
            </w:pPr>
            <w:r w:rsidRPr="009F466B">
              <w:rPr>
                <w:szCs w:val="20"/>
                <w:lang w:val="fr-CA"/>
              </w:rPr>
              <w:t>ANNIVERSARY</w:t>
            </w:r>
          </w:p>
        </w:tc>
        <w:tc>
          <w:tcPr>
            <w:tcW w:w="2500" w:type="pct"/>
            <w:hideMark/>
          </w:tcPr>
          <w:p w14:paraId="07CD4697"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21D5B751" w14:textId="77777777" w:rsidTr="00022E2D">
        <w:trPr>
          <w:trHeight w:val="300"/>
        </w:trPr>
        <w:tc>
          <w:tcPr>
            <w:tcW w:w="2500" w:type="pct"/>
            <w:noWrap/>
            <w:hideMark/>
          </w:tcPr>
          <w:p w14:paraId="1A0AC208" w14:textId="77777777" w:rsidR="009F466B" w:rsidRPr="009F466B" w:rsidRDefault="009F466B" w:rsidP="005011BD">
            <w:pPr>
              <w:spacing w:before="0" w:after="0"/>
              <w:contextualSpacing/>
              <w:jc w:val="center"/>
              <w:rPr>
                <w:szCs w:val="20"/>
                <w:lang w:val="fr-CA"/>
              </w:rPr>
            </w:pPr>
            <w:r w:rsidRPr="009F466B">
              <w:rPr>
                <w:szCs w:val="20"/>
                <w:lang w:val="fr-CA"/>
              </w:rPr>
              <w:t>GENDER</w:t>
            </w:r>
          </w:p>
        </w:tc>
        <w:tc>
          <w:tcPr>
            <w:tcW w:w="2500" w:type="pct"/>
            <w:hideMark/>
          </w:tcPr>
          <w:p w14:paraId="29C26627" w14:textId="77777777" w:rsidR="009F466B" w:rsidRPr="009F466B" w:rsidRDefault="009F466B" w:rsidP="00022E2D">
            <w:pPr>
              <w:spacing w:before="0" w:after="0"/>
              <w:contextualSpacing/>
              <w:rPr>
                <w:szCs w:val="20"/>
                <w:lang w:val="fr-CA"/>
              </w:rPr>
            </w:pPr>
            <w:r w:rsidRPr="009F466B">
              <w:rPr>
                <w:szCs w:val="20"/>
                <w:lang w:val="fr-CA"/>
              </w:rPr>
              <w:t>j:PersonSexCode</w:t>
            </w:r>
          </w:p>
        </w:tc>
      </w:tr>
      <w:tr w:rsidR="009F466B" w:rsidRPr="009F466B" w14:paraId="70754786" w14:textId="77777777" w:rsidTr="00022E2D">
        <w:trPr>
          <w:trHeight w:val="236"/>
        </w:trPr>
        <w:tc>
          <w:tcPr>
            <w:tcW w:w="2500" w:type="pct"/>
            <w:vMerge w:val="restart"/>
            <w:noWrap/>
            <w:hideMark/>
          </w:tcPr>
          <w:p w14:paraId="1EE66D67" w14:textId="77777777" w:rsidR="009F466B" w:rsidRPr="009F466B" w:rsidRDefault="009F466B" w:rsidP="005011BD">
            <w:pPr>
              <w:spacing w:before="0" w:after="0"/>
              <w:contextualSpacing/>
              <w:jc w:val="center"/>
              <w:rPr>
                <w:szCs w:val="20"/>
                <w:lang w:val="fr-CA"/>
              </w:rPr>
            </w:pPr>
            <w:r w:rsidRPr="009F466B">
              <w:rPr>
                <w:szCs w:val="20"/>
                <w:lang w:val="fr-CA"/>
              </w:rPr>
              <w:t>ADR</w:t>
            </w:r>
          </w:p>
          <w:p w14:paraId="08FFCD22" w14:textId="77777777" w:rsidR="009F466B" w:rsidRPr="009F466B" w:rsidRDefault="009F466B" w:rsidP="005011BD">
            <w:pPr>
              <w:spacing w:before="0" w:after="0"/>
              <w:contextualSpacing/>
              <w:jc w:val="center"/>
              <w:rPr>
                <w:szCs w:val="20"/>
                <w:lang w:val="fr-CA"/>
              </w:rPr>
            </w:pPr>
          </w:p>
        </w:tc>
        <w:tc>
          <w:tcPr>
            <w:tcW w:w="2500" w:type="pct"/>
            <w:hideMark/>
          </w:tcPr>
          <w:p w14:paraId="586D341E" w14:textId="77777777" w:rsidR="009F466B" w:rsidRPr="009F466B" w:rsidRDefault="009F466B" w:rsidP="00022E2D">
            <w:pPr>
              <w:spacing w:before="0" w:after="0"/>
              <w:contextualSpacing/>
              <w:rPr>
                <w:szCs w:val="20"/>
                <w:u w:val="single"/>
                <w:lang w:val="fr-CA"/>
              </w:rPr>
            </w:pPr>
            <w:r w:rsidRPr="009F466B">
              <w:rPr>
                <w:szCs w:val="20"/>
                <w:lang w:val="fr-CA"/>
              </w:rPr>
              <w:t>nc:AddressPrivateMailboxText</w:t>
            </w:r>
          </w:p>
        </w:tc>
      </w:tr>
      <w:tr w:rsidR="009F466B" w:rsidRPr="009F466B" w14:paraId="66A4F03B" w14:textId="77777777" w:rsidTr="00D7023B">
        <w:trPr>
          <w:trHeight w:val="300"/>
        </w:trPr>
        <w:tc>
          <w:tcPr>
            <w:tcW w:w="2500" w:type="pct"/>
            <w:vMerge/>
            <w:noWrap/>
            <w:hideMark/>
          </w:tcPr>
          <w:p w14:paraId="5E45DDB5"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95756AD" w14:textId="77777777" w:rsidR="009F466B" w:rsidRPr="009F466B" w:rsidRDefault="009F466B" w:rsidP="00022E2D">
            <w:pPr>
              <w:spacing w:before="0" w:after="0"/>
              <w:contextualSpacing/>
              <w:rPr>
                <w:szCs w:val="20"/>
                <w:lang w:val="fr-CA"/>
              </w:rPr>
            </w:pPr>
            <w:r w:rsidRPr="009F466B">
              <w:rPr>
                <w:szCs w:val="20"/>
                <w:lang w:val="fr-CA"/>
              </w:rPr>
              <w:t>nc:AddressSecondaryUnitText</w:t>
            </w:r>
          </w:p>
        </w:tc>
      </w:tr>
      <w:tr w:rsidR="009F466B" w:rsidRPr="009F466B" w14:paraId="5BBE4BAE" w14:textId="77777777" w:rsidTr="00D7023B">
        <w:trPr>
          <w:trHeight w:val="300"/>
        </w:trPr>
        <w:tc>
          <w:tcPr>
            <w:tcW w:w="2500" w:type="pct"/>
            <w:vMerge/>
            <w:noWrap/>
            <w:hideMark/>
          </w:tcPr>
          <w:p w14:paraId="60A0E8EA"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8143EEA" w14:textId="77777777" w:rsidR="009F466B" w:rsidRPr="009F466B" w:rsidRDefault="009F466B" w:rsidP="00022E2D">
            <w:pPr>
              <w:spacing w:before="0" w:after="0"/>
              <w:contextualSpacing/>
              <w:rPr>
                <w:szCs w:val="20"/>
                <w:lang w:val="fr-CA"/>
              </w:rPr>
            </w:pPr>
            <w:r w:rsidRPr="009F466B">
              <w:rPr>
                <w:szCs w:val="20"/>
                <w:lang w:val="fr-CA"/>
              </w:rPr>
              <w:t>nc:LocationStreet</w:t>
            </w:r>
          </w:p>
        </w:tc>
      </w:tr>
      <w:tr w:rsidR="009F466B" w:rsidRPr="009F466B" w14:paraId="340E9344" w14:textId="77777777" w:rsidTr="00D7023B">
        <w:trPr>
          <w:trHeight w:val="300"/>
        </w:trPr>
        <w:tc>
          <w:tcPr>
            <w:tcW w:w="2500" w:type="pct"/>
            <w:vMerge/>
            <w:noWrap/>
            <w:hideMark/>
          </w:tcPr>
          <w:p w14:paraId="2E6A46A7"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3E25327C" w14:textId="77777777" w:rsidR="009F466B" w:rsidRPr="009F466B" w:rsidRDefault="009F466B" w:rsidP="00022E2D">
            <w:pPr>
              <w:spacing w:before="0" w:after="0"/>
              <w:contextualSpacing/>
              <w:rPr>
                <w:szCs w:val="20"/>
                <w:lang w:val="fr-CA"/>
              </w:rPr>
            </w:pPr>
            <w:r w:rsidRPr="009F466B">
              <w:rPr>
                <w:szCs w:val="20"/>
                <w:lang w:val="fr-CA"/>
              </w:rPr>
              <w:t>nc:LocationCityName</w:t>
            </w:r>
          </w:p>
        </w:tc>
      </w:tr>
      <w:tr w:rsidR="009F466B" w:rsidRPr="009F466B" w14:paraId="71A510D3" w14:textId="77777777" w:rsidTr="00D7023B">
        <w:trPr>
          <w:trHeight w:val="300"/>
        </w:trPr>
        <w:tc>
          <w:tcPr>
            <w:tcW w:w="2500" w:type="pct"/>
            <w:vMerge/>
            <w:noWrap/>
            <w:hideMark/>
          </w:tcPr>
          <w:p w14:paraId="2E3477D6"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2DE6284E" w14:textId="77777777" w:rsidR="009F466B" w:rsidRPr="009F466B" w:rsidRDefault="009F466B" w:rsidP="00022E2D">
            <w:pPr>
              <w:spacing w:before="0" w:after="0"/>
              <w:contextualSpacing/>
              <w:rPr>
                <w:szCs w:val="20"/>
                <w:lang w:val="fr-CA"/>
              </w:rPr>
            </w:pPr>
            <w:r w:rsidRPr="009F466B">
              <w:rPr>
                <w:szCs w:val="20"/>
                <w:lang w:val="fr-CA"/>
              </w:rPr>
              <w:t>nc:LocationCityName</w:t>
            </w:r>
          </w:p>
        </w:tc>
      </w:tr>
      <w:tr w:rsidR="009F466B" w:rsidRPr="009F466B" w14:paraId="60531AD4" w14:textId="77777777" w:rsidTr="00D7023B">
        <w:trPr>
          <w:trHeight w:val="300"/>
        </w:trPr>
        <w:tc>
          <w:tcPr>
            <w:tcW w:w="2500" w:type="pct"/>
            <w:vMerge/>
            <w:noWrap/>
            <w:hideMark/>
          </w:tcPr>
          <w:p w14:paraId="64835C58"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1E7A992D" w14:textId="77777777" w:rsidR="009F466B" w:rsidRPr="009F466B" w:rsidRDefault="009F466B" w:rsidP="00022E2D">
            <w:pPr>
              <w:spacing w:before="0" w:after="0"/>
              <w:contextualSpacing/>
              <w:rPr>
                <w:szCs w:val="20"/>
                <w:lang w:val="fr-CA"/>
              </w:rPr>
            </w:pPr>
            <w:r w:rsidRPr="009F466B">
              <w:rPr>
                <w:szCs w:val="20"/>
                <w:lang w:val="fr-CA"/>
              </w:rPr>
              <w:t>nc:LocationPostalCode</w:t>
            </w:r>
          </w:p>
        </w:tc>
      </w:tr>
      <w:tr w:rsidR="009F466B" w:rsidRPr="009F466B" w14:paraId="09A1DBDD" w14:textId="77777777" w:rsidTr="00D7023B">
        <w:trPr>
          <w:trHeight w:val="300"/>
        </w:trPr>
        <w:tc>
          <w:tcPr>
            <w:tcW w:w="2500" w:type="pct"/>
            <w:vMerge/>
            <w:noWrap/>
            <w:hideMark/>
          </w:tcPr>
          <w:p w14:paraId="6F391BCB" w14:textId="77777777" w:rsidR="009F466B" w:rsidRPr="009F466B" w:rsidRDefault="009F466B" w:rsidP="005011BD">
            <w:pPr>
              <w:spacing w:before="0" w:after="0"/>
              <w:contextualSpacing/>
              <w:jc w:val="center"/>
              <w:rPr>
                <w:szCs w:val="20"/>
                <w:lang w:val="fr-CA"/>
              </w:rPr>
            </w:pPr>
          </w:p>
        </w:tc>
        <w:tc>
          <w:tcPr>
            <w:tcW w:w="2500" w:type="pct"/>
            <w:tcMar>
              <w:left w:w="360" w:type="dxa"/>
            </w:tcMar>
            <w:hideMark/>
          </w:tcPr>
          <w:p w14:paraId="7CEC2058" w14:textId="77777777" w:rsidR="009F466B" w:rsidRPr="009F466B" w:rsidRDefault="009F466B" w:rsidP="00022E2D">
            <w:pPr>
              <w:spacing w:before="0" w:after="0"/>
              <w:contextualSpacing/>
              <w:rPr>
                <w:szCs w:val="20"/>
                <w:lang w:val="fr-CA"/>
              </w:rPr>
            </w:pPr>
            <w:r w:rsidRPr="009F466B">
              <w:rPr>
                <w:szCs w:val="20"/>
                <w:lang w:val="fr-CA"/>
              </w:rPr>
              <w:t>nc:LocationCountry</w:t>
            </w:r>
          </w:p>
        </w:tc>
      </w:tr>
      <w:tr w:rsidR="009F466B" w:rsidRPr="009F466B" w14:paraId="0603F5FC" w14:textId="77777777" w:rsidTr="00022E2D">
        <w:trPr>
          <w:trHeight w:val="300"/>
        </w:trPr>
        <w:tc>
          <w:tcPr>
            <w:tcW w:w="2500" w:type="pct"/>
            <w:noWrap/>
            <w:hideMark/>
          </w:tcPr>
          <w:p w14:paraId="217C658F" w14:textId="77777777" w:rsidR="009F466B" w:rsidRPr="009F466B" w:rsidRDefault="009F466B" w:rsidP="005011BD">
            <w:pPr>
              <w:spacing w:before="0" w:after="0"/>
              <w:contextualSpacing/>
              <w:jc w:val="center"/>
              <w:rPr>
                <w:szCs w:val="20"/>
                <w:lang w:val="fr-CA"/>
              </w:rPr>
            </w:pPr>
            <w:r w:rsidRPr="009F466B">
              <w:rPr>
                <w:szCs w:val="20"/>
                <w:lang w:val="fr-CA"/>
              </w:rPr>
              <w:t>TEL</w:t>
            </w:r>
          </w:p>
        </w:tc>
        <w:tc>
          <w:tcPr>
            <w:tcW w:w="2500" w:type="pct"/>
            <w:hideMark/>
          </w:tcPr>
          <w:p w14:paraId="3C50E23C" w14:textId="77777777" w:rsidR="009F466B" w:rsidRPr="009F466B" w:rsidRDefault="009F466B" w:rsidP="00022E2D">
            <w:pPr>
              <w:spacing w:before="0" w:after="0"/>
              <w:contextualSpacing/>
              <w:rPr>
                <w:szCs w:val="20"/>
                <w:lang w:val="fr-CA"/>
              </w:rPr>
            </w:pPr>
            <w:r w:rsidRPr="009F466B">
              <w:rPr>
                <w:szCs w:val="20"/>
                <w:lang w:val="fr-CA"/>
              </w:rPr>
              <w:t>nc:FullTelephoneNumber</w:t>
            </w:r>
          </w:p>
        </w:tc>
      </w:tr>
      <w:tr w:rsidR="009F466B" w:rsidRPr="009F466B" w14:paraId="15AB778C" w14:textId="77777777" w:rsidTr="00022E2D">
        <w:trPr>
          <w:trHeight w:val="300"/>
        </w:trPr>
        <w:tc>
          <w:tcPr>
            <w:tcW w:w="2500" w:type="pct"/>
            <w:noWrap/>
            <w:hideMark/>
          </w:tcPr>
          <w:p w14:paraId="61008462" w14:textId="77777777" w:rsidR="009F466B" w:rsidRPr="009F466B" w:rsidRDefault="009F466B" w:rsidP="005011BD">
            <w:pPr>
              <w:spacing w:before="0" w:after="0"/>
              <w:contextualSpacing/>
              <w:jc w:val="center"/>
              <w:rPr>
                <w:szCs w:val="20"/>
                <w:lang w:val="fr-CA"/>
              </w:rPr>
            </w:pPr>
            <w:r w:rsidRPr="009F466B">
              <w:rPr>
                <w:szCs w:val="20"/>
                <w:lang w:val="fr-CA"/>
              </w:rPr>
              <w:t>EMAIL</w:t>
            </w:r>
          </w:p>
        </w:tc>
        <w:tc>
          <w:tcPr>
            <w:tcW w:w="2500" w:type="pct"/>
            <w:hideMark/>
          </w:tcPr>
          <w:p w14:paraId="6BE39A83" w14:textId="77777777" w:rsidR="009F466B" w:rsidRPr="009F466B" w:rsidRDefault="009F466B" w:rsidP="00022E2D">
            <w:pPr>
              <w:spacing w:before="0" w:after="0"/>
              <w:contextualSpacing/>
              <w:rPr>
                <w:szCs w:val="20"/>
                <w:lang w:val="fr-CA"/>
              </w:rPr>
            </w:pPr>
            <w:r w:rsidRPr="009F466B">
              <w:rPr>
                <w:szCs w:val="20"/>
                <w:lang w:val="fr-CA"/>
              </w:rPr>
              <w:t>nc:Email</w:t>
            </w:r>
          </w:p>
        </w:tc>
      </w:tr>
      <w:tr w:rsidR="009F466B" w:rsidRPr="009F466B" w14:paraId="23796E0E" w14:textId="77777777" w:rsidTr="00022E2D">
        <w:trPr>
          <w:trHeight w:val="300"/>
        </w:trPr>
        <w:tc>
          <w:tcPr>
            <w:tcW w:w="2500" w:type="pct"/>
            <w:noWrap/>
            <w:hideMark/>
          </w:tcPr>
          <w:p w14:paraId="6E15F552" w14:textId="77777777" w:rsidR="009F466B" w:rsidRPr="009F466B" w:rsidRDefault="009F466B" w:rsidP="005011BD">
            <w:pPr>
              <w:spacing w:before="0" w:after="0"/>
              <w:contextualSpacing/>
              <w:jc w:val="center"/>
              <w:rPr>
                <w:szCs w:val="20"/>
                <w:lang w:val="fr-CA"/>
              </w:rPr>
            </w:pPr>
            <w:r w:rsidRPr="009F466B">
              <w:rPr>
                <w:szCs w:val="20"/>
                <w:lang w:val="fr-CA"/>
              </w:rPr>
              <w:t>IMPP</w:t>
            </w:r>
          </w:p>
        </w:tc>
        <w:tc>
          <w:tcPr>
            <w:tcW w:w="2500" w:type="pct"/>
            <w:hideMark/>
          </w:tcPr>
          <w:p w14:paraId="5B714538" w14:textId="77777777" w:rsidR="009F466B" w:rsidRPr="009F466B" w:rsidRDefault="009F466B" w:rsidP="00022E2D">
            <w:pPr>
              <w:spacing w:before="0" w:after="0"/>
              <w:contextualSpacing/>
              <w:rPr>
                <w:szCs w:val="20"/>
                <w:lang w:val="fr-CA"/>
              </w:rPr>
            </w:pPr>
            <w:r w:rsidRPr="009F466B">
              <w:rPr>
                <w:szCs w:val="20"/>
                <w:lang w:val="fr-CA"/>
              </w:rPr>
              <w:t>nc:ContactInstantMessenger</w:t>
            </w:r>
          </w:p>
        </w:tc>
      </w:tr>
      <w:tr w:rsidR="009F466B" w:rsidRPr="009F466B" w14:paraId="13F69310" w14:textId="77777777" w:rsidTr="00022E2D">
        <w:trPr>
          <w:trHeight w:val="300"/>
        </w:trPr>
        <w:tc>
          <w:tcPr>
            <w:tcW w:w="2500" w:type="pct"/>
            <w:noWrap/>
            <w:hideMark/>
          </w:tcPr>
          <w:p w14:paraId="047FDA78" w14:textId="77777777" w:rsidR="009F466B" w:rsidRPr="009F466B" w:rsidRDefault="009F466B" w:rsidP="005011BD">
            <w:pPr>
              <w:spacing w:before="0" w:after="0"/>
              <w:contextualSpacing/>
              <w:jc w:val="center"/>
              <w:rPr>
                <w:szCs w:val="20"/>
                <w:lang w:val="fr-CA"/>
              </w:rPr>
            </w:pPr>
            <w:r w:rsidRPr="009F466B">
              <w:rPr>
                <w:szCs w:val="20"/>
                <w:lang w:val="fr-CA"/>
              </w:rPr>
              <w:t>LANG</w:t>
            </w:r>
          </w:p>
        </w:tc>
        <w:tc>
          <w:tcPr>
            <w:tcW w:w="2500" w:type="pct"/>
            <w:hideMark/>
          </w:tcPr>
          <w:p w14:paraId="37ECD6BB" w14:textId="77777777" w:rsidR="009F466B" w:rsidRPr="009F466B" w:rsidRDefault="009F466B" w:rsidP="00022E2D">
            <w:pPr>
              <w:spacing w:before="0" w:after="0"/>
              <w:contextualSpacing/>
              <w:rPr>
                <w:szCs w:val="20"/>
                <w:lang w:val="fr-CA"/>
              </w:rPr>
            </w:pPr>
            <w:r w:rsidRPr="009F466B">
              <w:rPr>
                <w:szCs w:val="20"/>
                <w:lang w:val="fr-CA"/>
              </w:rPr>
              <w:t>nc:PersonPrimaryLanguage</w:t>
            </w:r>
          </w:p>
        </w:tc>
      </w:tr>
      <w:tr w:rsidR="009F466B" w:rsidRPr="009F466B" w14:paraId="5FD2339F" w14:textId="77777777" w:rsidTr="00022E2D">
        <w:trPr>
          <w:trHeight w:val="300"/>
        </w:trPr>
        <w:tc>
          <w:tcPr>
            <w:tcW w:w="2500" w:type="pct"/>
            <w:noWrap/>
            <w:hideMark/>
          </w:tcPr>
          <w:p w14:paraId="75747918" w14:textId="77777777" w:rsidR="009F466B" w:rsidRPr="009F466B" w:rsidRDefault="009F466B" w:rsidP="005011BD">
            <w:pPr>
              <w:spacing w:before="0" w:after="0"/>
              <w:contextualSpacing/>
              <w:jc w:val="center"/>
              <w:rPr>
                <w:szCs w:val="20"/>
                <w:lang w:val="fr-CA"/>
              </w:rPr>
            </w:pPr>
            <w:r w:rsidRPr="009F466B">
              <w:rPr>
                <w:szCs w:val="20"/>
                <w:lang w:val="fr-CA"/>
              </w:rPr>
              <w:t>TZ</w:t>
            </w:r>
          </w:p>
        </w:tc>
        <w:tc>
          <w:tcPr>
            <w:tcW w:w="2500" w:type="pct"/>
            <w:hideMark/>
          </w:tcPr>
          <w:p w14:paraId="105674F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4F89AE7" w14:textId="77777777" w:rsidTr="00022E2D">
        <w:trPr>
          <w:trHeight w:val="300"/>
        </w:trPr>
        <w:tc>
          <w:tcPr>
            <w:tcW w:w="2500" w:type="pct"/>
            <w:noWrap/>
            <w:hideMark/>
          </w:tcPr>
          <w:p w14:paraId="1E133953" w14:textId="77777777" w:rsidR="009F466B" w:rsidRPr="009F466B" w:rsidRDefault="009F466B" w:rsidP="005011BD">
            <w:pPr>
              <w:spacing w:before="0" w:after="0"/>
              <w:contextualSpacing/>
              <w:jc w:val="center"/>
              <w:rPr>
                <w:szCs w:val="20"/>
                <w:lang w:val="fr-CA"/>
              </w:rPr>
            </w:pPr>
            <w:r w:rsidRPr="009F466B">
              <w:rPr>
                <w:szCs w:val="20"/>
                <w:lang w:val="fr-CA"/>
              </w:rPr>
              <w:t>GEO</w:t>
            </w:r>
          </w:p>
        </w:tc>
        <w:tc>
          <w:tcPr>
            <w:tcW w:w="2500" w:type="pct"/>
            <w:hideMark/>
          </w:tcPr>
          <w:p w14:paraId="628AE178" w14:textId="77777777" w:rsidR="009F466B" w:rsidRPr="009F466B" w:rsidRDefault="009F466B" w:rsidP="00022E2D">
            <w:pPr>
              <w:spacing w:before="0" w:after="0"/>
              <w:contextualSpacing/>
              <w:rPr>
                <w:szCs w:val="20"/>
                <w:lang w:val="fr-CA"/>
              </w:rPr>
            </w:pPr>
            <w:r w:rsidRPr="009F466B">
              <w:rPr>
                <w:szCs w:val="20"/>
                <w:lang w:val="fr-CA"/>
              </w:rPr>
              <w:t>geo:LocationGeospatialPoint</w:t>
            </w:r>
          </w:p>
        </w:tc>
      </w:tr>
      <w:tr w:rsidR="009F466B" w:rsidRPr="009F466B" w14:paraId="7B9B36AD" w14:textId="77777777" w:rsidTr="00022E2D">
        <w:trPr>
          <w:trHeight w:val="300"/>
        </w:trPr>
        <w:tc>
          <w:tcPr>
            <w:tcW w:w="2500" w:type="pct"/>
            <w:noWrap/>
            <w:hideMark/>
          </w:tcPr>
          <w:p w14:paraId="505B4F62" w14:textId="77777777" w:rsidR="009F466B" w:rsidRPr="009F466B" w:rsidRDefault="009F466B" w:rsidP="005011BD">
            <w:pPr>
              <w:spacing w:before="0" w:after="0"/>
              <w:contextualSpacing/>
              <w:jc w:val="center"/>
              <w:rPr>
                <w:szCs w:val="20"/>
                <w:lang w:val="fr-CA"/>
              </w:rPr>
            </w:pPr>
            <w:r w:rsidRPr="009F466B">
              <w:rPr>
                <w:szCs w:val="20"/>
                <w:lang w:val="fr-CA"/>
              </w:rPr>
              <w:t>TITLE</w:t>
            </w:r>
          </w:p>
        </w:tc>
        <w:tc>
          <w:tcPr>
            <w:tcW w:w="2500" w:type="pct"/>
            <w:hideMark/>
          </w:tcPr>
          <w:p w14:paraId="5A0136AB" w14:textId="77777777" w:rsidR="009F466B" w:rsidRPr="009F466B" w:rsidRDefault="009F466B" w:rsidP="00022E2D">
            <w:pPr>
              <w:spacing w:before="0" w:after="0"/>
              <w:contextualSpacing/>
              <w:rPr>
                <w:szCs w:val="20"/>
                <w:lang w:val="fr-CA"/>
              </w:rPr>
            </w:pPr>
            <w:r w:rsidRPr="009F466B">
              <w:rPr>
                <w:szCs w:val="20"/>
                <w:lang w:val="fr-CA"/>
              </w:rPr>
              <w:t>em:JobTitleOrRoleName</w:t>
            </w:r>
          </w:p>
        </w:tc>
      </w:tr>
      <w:tr w:rsidR="009F466B" w:rsidRPr="009F466B" w14:paraId="7AE75689" w14:textId="77777777" w:rsidTr="00022E2D">
        <w:trPr>
          <w:trHeight w:val="300"/>
        </w:trPr>
        <w:tc>
          <w:tcPr>
            <w:tcW w:w="2500" w:type="pct"/>
            <w:noWrap/>
            <w:hideMark/>
          </w:tcPr>
          <w:p w14:paraId="0C8D9505" w14:textId="77777777" w:rsidR="009F466B" w:rsidRPr="009F466B" w:rsidRDefault="009F466B" w:rsidP="005011BD">
            <w:pPr>
              <w:spacing w:before="0" w:after="0"/>
              <w:contextualSpacing/>
              <w:jc w:val="center"/>
              <w:rPr>
                <w:szCs w:val="20"/>
                <w:lang w:val="fr-CA"/>
              </w:rPr>
            </w:pPr>
            <w:r w:rsidRPr="009F466B">
              <w:rPr>
                <w:szCs w:val="20"/>
                <w:lang w:val="fr-CA"/>
              </w:rPr>
              <w:t>ROLE</w:t>
            </w:r>
          </w:p>
        </w:tc>
        <w:tc>
          <w:tcPr>
            <w:tcW w:w="2500" w:type="pct"/>
            <w:hideMark/>
          </w:tcPr>
          <w:p w14:paraId="2E9A9232" w14:textId="77777777" w:rsidR="009F466B" w:rsidRPr="009F466B" w:rsidRDefault="009F466B" w:rsidP="00022E2D">
            <w:pPr>
              <w:spacing w:before="0" w:after="0"/>
              <w:contextualSpacing/>
              <w:rPr>
                <w:szCs w:val="20"/>
                <w:lang w:val="fr-CA"/>
              </w:rPr>
            </w:pPr>
            <w:r w:rsidRPr="009F466B">
              <w:rPr>
                <w:szCs w:val="20"/>
                <w:lang w:val="fr-CA"/>
              </w:rPr>
              <w:t>em:JobTitleOrRoleName</w:t>
            </w:r>
          </w:p>
        </w:tc>
      </w:tr>
      <w:tr w:rsidR="009F466B" w:rsidRPr="009F466B" w14:paraId="5B7CDE77" w14:textId="77777777" w:rsidTr="00022E2D">
        <w:trPr>
          <w:trHeight w:val="315"/>
        </w:trPr>
        <w:tc>
          <w:tcPr>
            <w:tcW w:w="2500" w:type="pct"/>
            <w:noWrap/>
            <w:hideMark/>
          </w:tcPr>
          <w:p w14:paraId="17EFC5D3" w14:textId="77777777" w:rsidR="009F466B" w:rsidRPr="009F466B" w:rsidRDefault="009F466B" w:rsidP="005011BD">
            <w:pPr>
              <w:spacing w:before="0" w:after="0"/>
              <w:contextualSpacing/>
              <w:jc w:val="center"/>
              <w:rPr>
                <w:szCs w:val="20"/>
                <w:lang w:val="fr-CA"/>
              </w:rPr>
            </w:pPr>
            <w:r w:rsidRPr="009F466B">
              <w:rPr>
                <w:szCs w:val="20"/>
                <w:lang w:val="fr-CA"/>
              </w:rPr>
              <w:t>ORG</w:t>
            </w:r>
          </w:p>
        </w:tc>
        <w:tc>
          <w:tcPr>
            <w:tcW w:w="2500" w:type="pct"/>
            <w:hideMark/>
          </w:tcPr>
          <w:p w14:paraId="6484F376" w14:textId="77777777" w:rsidR="009F466B" w:rsidRPr="009F466B" w:rsidRDefault="009F466B" w:rsidP="00022E2D">
            <w:pPr>
              <w:spacing w:before="0" w:after="0"/>
              <w:contextualSpacing/>
              <w:rPr>
                <w:szCs w:val="20"/>
                <w:lang w:val="fr-CA"/>
              </w:rPr>
            </w:pPr>
            <w:r w:rsidRPr="009F466B">
              <w:rPr>
                <w:szCs w:val="20"/>
                <w:lang w:val="fr-CA"/>
              </w:rPr>
              <w:t>nc:OrganizationName</w:t>
            </w:r>
          </w:p>
        </w:tc>
      </w:tr>
      <w:tr w:rsidR="009F466B" w:rsidRPr="009F466B" w14:paraId="6BB17028" w14:textId="77777777" w:rsidTr="00022E2D">
        <w:trPr>
          <w:trHeight w:val="300"/>
        </w:trPr>
        <w:tc>
          <w:tcPr>
            <w:tcW w:w="2500" w:type="pct"/>
            <w:vMerge w:val="restart"/>
            <w:noWrap/>
            <w:hideMark/>
          </w:tcPr>
          <w:p w14:paraId="606F6AF2" w14:textId="77777777" w:rsidR="009F466B" w:rsidRPr="009F466B" w:rsidRDefault="009F466B" w:rsidP="005011BD">
            <w:pPr>
              <w:spacing w:before="0" w:after="0"/>
              <w:contextualSpacing/>
              <w:jc w:val="center"/>
              <w:rPr>
                <w:szCs w:val="20"/>
                <w:lang w:val="fr-CA"/>
              </w:rPr>
            </w:pPr>
            <w:r w:rsidRPr="009F466B">
              <w:rPr>
                <w:szCs w:val="20"/>
                <w:lang w:val="fr-CA"/>
              </w:rPr>
              <w:lastRenderedPageBreak/>
              <w:t>MEMBER</w:t>
            </w:r>
          </w:p>
          <w:p w14:paraId="2D66BF73" w14:textId="77777777" w:rsidR="009F466B" w:rsidRPr="009F466B" w:rsidRDefault="009F466B" w:rsidP="005011BD">
            <w:pPr>
              <w:spacing w:before="0" w:after="0"/>
              <w:contextualSpacing/>
              <w:jc w:val="center"/>
              <w:rPr>
                <w:szCs w:val="20"/>
                <w:lang w:val="fr-CA"/>
              </w:rPr>
            </w:pPr>
          </w:p>
        </w:tc>
        <w:tc>
          <w:tcPr>
            <w:tcW w:w="2500" w:type="pct"/>
            <w:hideMark/>
          </w:tcPr>
          <w:p w14:paraId="59CB6A14" w14:textId="77777777" w:rsidR="009F466B" w:rsidRPr="009F466B" w:rsidRDefault="009F466B" w:rsidP="00022E2D">
            <w:pPr>
              <w:spacing w:before="0" w:after="0"/>
              <w:contextualSpacing/>
              <w:rPr>
                <w:szCs w:val="20"/>
                <w:lang w:val="fr-CA"/>
              </w:rPr>
            </w:pPr>
            <w:r w:rsidRPr="009F466B">
              <w:rPr>
                <w:szCs w:val="20"/>
                <w:lang w:val="fr-CA"/>
              </w:rPr>
              <w:t>nc:OrganizationBranchName</w:t>
            </w:r>
          </w:p>
        </w:tc>
      </w:tr>
      <w:tr w:rsidR="009F466B" w:rsidRPr="009F466B" w14:paraId="79D903F9" w14:textId="77777777" w:rsidTr="00022E2D">
        <w:trPr>
          <w:trHeight w:val="381"/>
        </w:trPr>
        <w:tc>
          <w:tcPr>
            <w:tcW w:w="2500" w:type="pct"/>
            <w:vMerge/>
            <w:noWrap/>
            <w:hideMark/>
          </w:tcPr>
          <w:p w14:paraId="1128A825" w14:textId="77777777" w:rsidR="009F466B" w:rsidRPr="009F466B" w:rsidRDefault="009F466B" w:rsidP="005011BD">
            <w:pPr>
              <w:spacing w:before="0" w:after="0"/>
              <w:contextualSpacing/>
              <w:jc w:val="center"/>
              <w:rPr>
                <w:szCs w:val="20"/>
                <w:lang w:val="fr-CA"/>
              </w:rPr>
            </w:pPr>
          </w:p>
        </w:tc>
        <w:tc>
          <w:tcPr>
            <w:tcW w:w="2500" w:type="pct"/>
            <w:hideMark/>
          </w:tcPr>
          <w:p w14:paraId="5FC73F6C" w14:textId="77777777" w:rsidR="009F466B" w:rsidRPr="009F466B" w:rsidRDefault="009F466B" w:rsidP="00022E2D">
            <w:pPr>
              <w:spacing w:before="0" w:after="0"/>
              <w:contextualSpacing/>
              <w:rPr>
                <w:szCs w:val="20"/>
                <w:lang w:val="fr-CA"/>
              </w:rPr>
            </w:pPr>
            <w:r w:rsidRPr="009F466B">
              <w:rPr>
                <w:szCs w:val="20"/>
                <w:lang w:val="fr-CA"/>
              </w:rPr>
              <w:t>nc:OrganizationPrimaryContactInformation</w:t>
            </w:r>
          </w:p>
        </w:tc>
      </w:tr>
      <w:tr w:rsidR="009F466B" w:rsidRPr="009F466B" w14:paraId="439C8086" w14:textId="77777777" w:rsidTr="00022E2D">
        <w:trPr>
          <w:trHeight w:val="433"/>
        </w:trPr>
        <w:tc>
          <w:tcPr>
            <w:tcW w:w="2500" w:type="pct"/>
            <w:hideMark/>
          </w:tcPr>
          <w:p w14:paraId="157A5D52" w14:textId="77777777" w:rsidR="009F466B" w:rsidRPr="009F466B" w:rsidRDefault="009F466B" w:rsidP="005011BD">
            <w:pPr>
              <w:spacing w:before="0" w:after="0"/>
              <w:contextualSpacing/>
              <w:jc w:val="center"/>
              <w:rPr>
                <w:szCs w:val="20"/>
                <w:lang w:val="fr-CA"/>
              </w:rPr>
            </w:pPr>
            <w:r w:rsidRPr="009F466B">
              <w:rPr>
                <w:szCs w:val="20"/>
                <w:lang w:val="fr-CA"/>
              </w:rPr>
              <w:t>RELATED</w:t>
            </w:r>
          </w:p>
        </w:tc>
        <w:tc>
          <w:tcPr>
            <w:tcW w:w="2500" w:type="pct"/>
            <w:hideMark/>
          </w:tcPr>
          <w:p w14:paraId="125AE1FE" w14:textId="77777777" w:rsidR="009F466B" w:rsidRPr="009F466B" w:rsidRDefault="009F466B" w:rsidP="00022E2D">
            <w:pPr>
              <w:spacing w:before="0" w:after="0"/>
              <w:contextualSpacing/>
              <w:rPr>
                <w:szCs w:val="20"/>
                <w:lang w:val="fr-CA"/>
              </w:rPr>
            </w:pPr>
            <w:r w:rsidRPr="009F466B">
              <w:rPr>
                <w:szCs w:val="20"/>
                <w:lang w:val="fr-CA"/>
              </w:rPr>
              <w:t>No Mapping except for emergency contact:</w:t>
            </w:r>
            <w:r w:rsidRPr="009F466B">
              <w:rPr>
                <w:szCs w:val="20"/>
                <w:lang w:val="fr-CA"/>
              </w:rPr>
              <w:br/>
              <w:t>nc:PersonEmergencyContactInformation</w:t>
            </w:r>
          </w:p>
        </w:tc>
      </w:tr>
      <w:tr w:rsidR="009F466B" w:rsidRPr="009F466B" w14:paraId="012CCEBF" w14:textId="77777777" w:rsidTr="00022E2D">
        <w:trPr>
          <w:trHeight w:val="322"/>
        </w:trPr>
        <w:tc>
          <w:tcPr>
            <w:tcW w:w="2500" w:type="pct"/>
            <w:noWrap/>
            <w:hideMark/>
          </w:tcPr>
          <w:p w14:paraId="65FB77CF" w14:textId="77777777" w:rsidR="009F466B" w:rsidRPr="009F466B" w:rsidRDefault="009F466B" w:rsidP="005011BD">
            <w:pPr>
              <w:spacing w:before="0" w:after="0"/>
              <w:contextualSpacing/>
              <w:jc w:val="center"/>
              <w:rPr>
                <w:szCs w:val="20"/>
                <w:lang w:val="fr-CA"/>
              </w:rPr>
            </w:pPr>
            <w:r w:rsidRPr="009F466B">
              <w:rPr>
                <w:szCs w:val="20"/>
                <w:lang w:val="fr-CA"/>
              </w:rPr>
              <w:t>CATEGORIES</w:t>
            </w:r>
          </w:p>
        </w:tc>
        <w:tc>
          <w:tcPr>
            <w:tcW w:w="2500" w:type="pct"/>
            <w:hideMark/>
          </w:tcPr>
          <w:p w14:paraId="7B3025F3" w14:textId="77777777" w:rsidR="009F466B" w:rsidRPr="009F466B" w:rsidRDefault="009F466B" w:rsidP="00022E2D">
            <w:pPr>
              <w:spacing w:before="0" w:after="0"/>
              <w:contextualSpacing/>
              <w:rPr>
                <w:szCs w:val="20"/>
                <w:lang w:val="fr-CA"/>
              </w:rPr>
            </w:pPr>
            <w:r w:rsidRPr="009F466B">
              <w:rPr>
                <w:szCs w:val="20"/>
                <w:lang w:val="fr-CA"/>
              </w:rPr>
              <w:t>nc:PersonDescriptionText</w:t>
            </w:r>
          </w:p>
        </w:tc>
      </w:tr>
      <w:tr w:rsidR="009F466B" w:rsidRPr="009F466B" w14:paraId="4F7FCFEC" w14:textId="77777777" w:rsidTr="00022E2D">
        <w:trPr>
          <w:trHeight w:val="300"/>
        </w:trPr>
        <w:tc>
          <w:tcPr>
            <w:tcW w:w="2500" w:type="pct"/>
            <w:noWrap/>
            <w:hideMark/>
          </w:tcPr>
          <w:p w14:paraId="2F04256B" w14:textId="77777777" w:rsidR="009F466B" w:rsidRPr="009F466B" w:rsidRDefault="009F466B" w:rsidP="005011BD">
            <w:pPr>
              <w:spacing w:before="0" w:after="0"/>
              <w:contextualSpacing/>
              <w:jc w:val="center"/>
              <w:rPr>
                <w:szCs w:val="20"/>
                <w:lang w:val="fr-CA"/>
              </w:rPr>
            </w:pPr>
            <w:r w:rsidRPr="009F466B">
              <w:rPr>
                <w:szCs w:val="20"/>
                <w:lang w:val="fr-CA"/>
              </w:rPr>
              <w:t>NOTE</w:t>
            </w:r>
          </w:p>
        </w:tc>
        <w:tc>
          <w:tcPr>
            <w:tcW w:w="2500" w:type="pct"/>
            <w:hideMark/>
          </w:tcPr>
          <w:p w14:paraId="4D1C3DE8" w14:textId="77777777" w:rsidR="009F466B" w:rsidRPr="009F466B" w:rsidRDefault="009F466B" w:rsidP="00022E2D">
            <w:pPr>
              <w:spacing w:before="0" w:after="0"/>
              <w:contextualSpacing/>
              <w:rPr>
                <w:szCs w:val="20"/>
                <w:lang w:val="fr-CA"/>
              </w:rPr>
            </w:pPr>
            <w:r w:rsidRPr="009F466B">
              <w:rPr>
                <w:szCs w:val="20"/>
                <w:lang w:val="fr-CA"/>
              </w:rPr>
              <w:t>nc:PersonDescriptionText</w:t>
            </w:r>
          </w:p>
        </w:tc>
      </w:tr>
      <w:tr w:rsidR="009F466B" w:rsidRPr="009F466B" w14:paraId="44735C0D" w14:textId="77777777" w:rsidTr="00022E2D">
        <w:trPr>
          <w:trHeight w:val="300"/>
        </w:trPr>
        <w:tc>
          <w:tcPr>
            <w:tcW w:w="2500" w:type="pct"/>
            <w:noWrap/>
            <w:hideMark/>
          </w:tcPr>
          <w:p w14:paraId="755882C6" w14:textId="77777777" w:rsidR="009F466B" w:rsidRPr="009F466B" w:rsidRDefault="009F466B" w:rsidP="005011BD">
            <w:pPr>
              <w:spacing w:before="0" w:after="0"/>
              <w:contextualSpacing/>
              <w:jc w:val="center"/>
              <w:rPr>
                <w:szCs w:val="20"/>
                <w:lang w:val="fr-CA"/>
              </w:rPr>
            </w:pPr>
            <w:r w:rsidRPr="009F466B">
              <w:rPr>
                <w:szCs w:val="20"/>
                <w:lang w:val="fr-CA"/>
              </w:rPr>
              <w:t>PRODID</w:t>
            </w:r>
          </w:p>
        </w:tc>
        <w:tc>
          <w:tcPr>
            <w:tcW w:w="2500" w:type="pct"/>
            <w:hideMark/>
          </w:tcPr>
          <w:p w14:paraId="5F9DD14D"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0DB74E15" w14:textId="77777777" w:rsidTr="00022E2D">
        <w:trPr>
          <w:trHeight w:val="300"/>
        </w:trPr>
        <w:tc>
          <w:tcPr>
            <w:tcW w:w="2500" w:type="pct"/>
            <w:hideMark/>
          </w:tcPr>
          <w:p w14:paraId="189F39D7" w14:textId="77777777" w:rsidR="009F466B" w:rsidRPr="009F466B" w:rsidRDefault="009F466B" w:rsidP="005011BD">
            <w:pPr>
              <w:spacing w:before="0" w:after="0"/>
              <w:contextualSpacing/>
              <w:jc w:val="center"/>
              <w:rPr>
                <w:szCs w:val="20"/>
                <w:lang w:val="fr-CA"/>
              </w:rPr>
            </w:pPr>
            <w:r w:rsidRPr="009F466B">
              <w:rPr>
                <w:szCs w:val="20"/>
                <w:lang w:val="fr-CA"/>
              </w:rPr>
              <w:t>REV</w:t>
            </w:r>
          </w:p>
        </w:tc>
        <w:tc>
          <w:tcPr>
            <w:tcW w:w="2500" w:type="pct"/>
            <w:hideMark/>
          </w:tcPr>
          <w:p w14:paraId="2F7A9BC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66F783B9" w14:textId="77777777" w:rsidTr="00022E2D">
        <w:trPr>
          <w:trHeight w:val="300"/>
        </w:trPr>
        <w:tc>
          <w:tcPr>
            <w:tcW w:w="2500" w:type="pct"/>
            <w:noWrap/>
            <w:hideMark/>
          </w:tcPr>
          <w:p w14:paraId="4C3B29DC" w14:textId="77777777" w:rsidR="009F466B" w:rsidRPr="009F466B" w:rsidRDefault="009F466B" w:rsidP="005011BD">
            <w:pPr>
              <w:spacing w:before="0" w:after="0"/>
              <w:contextualSpacing/>
              <w:jc w:val="center"/>
              <w:rPr>
                <w:szCs w:val="20"/>
                <w:lang w:val="fr-CA"/>
              </w:rPr>
            </w:pPr>
            <w:r w:rsidRPr="009F466B">
              <w:rPr>
                <w:szCs w:val="20"/>
                <w:lang w:val="fr-CA"/>
              </w:rPr>
              <w:t>SOUND</w:t>
            </w:r>
          </w:p>
        </w:tc>
        <w:tc>
          <w:tcPr>
            <w:tcW w:w="2500" w:type="pct"/>
            <w:hideMark/>
          </w:tcPr>
          <w:p w14:paraId="14C1B989"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7A22198C" w14:textId="77777777" w:rsidTr="00022E2D">
        <w:trPr>
          <w:trHeight w:val="300"/>
        </w:trPr>
        <w:tc>
          <w:tcPr>
            <w:tcW w:w="2500" w:type="pct"/>
            <w:noWrap/>
            <w:hideMark/>
          </w:tcPr>
          <w:p w14:paraId="408550EF" w14:textId="77777777" w:rsidR="009F466B" w:rsidRPr="009F466B" w:rsidRDefault="009F466B" w:rsidP="005011BD">
            <w:pPr>
              <w:spacing w:before="0" w:after="0"/>
              <w:contextualSpacing/>
              <w:jc w:val="center"/>
              <w:rPr>
                <w:szCs w:val="20"/>
                <w:lang w:val="fr-CA"/>
              </w:rPr>
            </w:pPr>
            <w:r w:rsidRPr="009F466B">
              <w:rPr>
                <w:szCs w:val="20"/>
                <w:lang w:val="fr-CA"/>
              </w:rPr>
              <w:t>UID</w:t>
            </w:r>
          </w:p>
        </w:tc>
        <w:tc>
          <w:tcPr>
            <w:tcW w:w="2500" w:type="pct"/>
            <w:hideMark/>
          </w:tcPr>
          <w:p w14:paraId="557EBCE9" w14:textId="77777777" w:rsidR="009F466B" w:rsidRPr="009F466B" w:rsidRDefault="009F466B" w:rsidP="00022E2D">
            <w:pPr>
              <w:spacing w:before="0" w:after="0"/>
              <w:contextualSpacing/>
              <w:rPr>
                <w:szCs w:val="20"/>
                <w:lang w:val="fr-CA"/>
              </w:rPr>
            </w:pPr>
            <w:r w:rsidRPr="009F466B">
              <w:rPr>
                <w:szCs w:val="20"/>
                <w:lang w:val="fr-CA"/>
              </w:rPr>
              <w:t>nc:PersonOtherIdentification</w:t>
            </w:r>
          </w:p>
        </w:tc>
      </w:tr>
      <w:tr w:rsidR="009F466B" w:rsidRPr="009F466B" w14:paraId="4B01366D" w14:textId="77777777" w:rsidTr="00022E2D">
        <w:trPr>
          <w:trHeight w:val="300"/>
        </w:trPr>
        <w:tc>
          <w:tcPr>
            <w:tcW w:w="2500" w:type="pct"/>
            <w:noWrap/>
            <w:hideMark/>
          </w:tcPr>
          <w:p w14:paraId="093B0713" w14:textId="77777777" w:rsidR="009F466B" w:rsidRPr="009F466B" w:rsidRDefault="009F466B" w:rsidP="005011BD">
            <w:pPr>
              <w:spacing w:before="0" w:after="0"/>
              <w:contextualSpacing/>
              <w:jc w:val="center"/>
              <w:rPr>
                <w:szCs w:val="20"/>
                <w:lang w:val="fr-CA"/>
              </w:rPr>
            </w:pPr>
            <w:r w:rsidRPr="009F466B">
              <w:rPr>
                <w:szCs w:val="20"/>
                <w:lang w:val="fr-CA"/>
              </w:rPr>
              <w:t>CLIENTPIDMAP</w:t>
            </w:r>
          </w:p>
        </w:tc>
        <w:tc>
          <w:tcPr>
            <w:tcW w:w="2500" w:type="pct"/>
            <w:hideMark/>
          </w:tcPr>
          <w:p w14:paraId="388B1714"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5A670E69" w14:textId="77777777" w:rsidTr="00022E2D">
        <w:trPr>
          <w:trHeight w:val="300"/>
        </w:trPr>
        <w:tc>
          <w:tcPr>
            <w:tcW w:w="2500" w:type="pct"/>
            <w:noWrap/>
            <w:hideMark/>
          </w:tcPr>
          <w:p w14:paraId="0891DD7A" w14:textId="77777777" w:rsidR="009F466B" w:rsidRPr="009F466B" w:rsidRDefault="009F466B" w:rsidP="005011BD">
            <w:pPr>
              <w:spacing w:before="0" w:after="0"/>
              <w:contextualSpacing/>
              <w:jc w:val="center"/>
              <w:rPr>
                <w:szCs w:val="20"/>
                <w:lang w:val="fr-CA"/>
              </w:rPr>
            </w:pPr>
            <w:r w:rsidRPr="009F466B">
              <w:rPr>
                <w:szCs w:val="20"/>
                <w:lang w:val="fr-CA"/>
              </w:rPr>
              <w:t>URL</w:t>
            </w:r>
          </w:p>
        </w:tc>
        <w:tc>
          <w:tcPr>
            <w:tcW w:w="2500" w:type="pct"/>
            <w:hideMark/>
          </w:tcPr>
          <w:p w14:paraId="5EEA37AF" w14:textId="77777777" w:rsidR="009F466B" w:rsidRPr="009F466B" w:rsidRDefault="009F466B" w:rsidP="00022E2D">
            <w:pPr>
              <w:spacing w:before="0" w:after="0"/>
              <w:contextualSpacing/>
              <w:rPr>
                <w:szCs w:val="20"/>
                <w:lang w:val="fr-CA"/>
              </w:rPr>
            </w:pPr>
            <w:r w:rsidRPr="009F466B">
              <w:rPr>
                <w:szCs w:val="20"/>
                <w:lang w:val="fr-CA"/>
              </w:rPr>
              <w:t>nc:URLID</w:t>
            </w:r>
          </w:p>
        </w:tc>
      </w:tr>
      <w:tr w:rsidR="009F466B" w:rsidRPr="009F466B" w14:paraId="76D153AB" w14:textId="77777777" w:rsidTr="00022E2D">
        <w:trPr>
          <w:trHeight w:val="300"/>
        </w:trPr>
        <w:tc>
          <w:tcPr>
            <w:tcW w:w="2500" w:type="pct"/>
            <w:noWrap/>
            <w:hideMark/>
          </w:tcPr>
          <w:p w14:paraId="3EA0CA2E" w14:textId="77777777" w:rsidR="009F466B" w:rsidRPr="009F466B" w:rsidRDefault="009F466B" w:rsidP="005011BD">
            <w:pPr>
              <w:spacing w:before="0" w:after="0"/>
              <w:contextualSpacing/>
              <w:jc w:val="center"/>
              <w:rPr>
                <w:szCs w:val="20"/>
                <w:lang w:val="fr-CA"/>
              </w:rPr>
            </w:pPr>
            <w:r w:rsidRPr="009F466B">
              <w:rPr>
                <w:szCs w:val="20"/>
                <w:lang w:val="fr-CA"/>
              </w:rPr>
              <w:t>VERSION</w:t>
            </w:r>
          </w:p>
        </w:tc>
        <w:tc>
          <w:tcPr>
            <w:tcW w:w="2500" w:type="pct"/>
            <w:hideMark/>
          </w:tcPr>
          <w:p w14:paraId="3979201A" w14:textId="77777777" w:rsidR="009F466B" w:rsidRPr="009F466B" w:rsidRDefault="009F466B" w:rsidP="00022E2D">
            <w:pPr>
              <w:spacing w:before="0" w:after="0"/>
              <w:contextualSpacing/>
              <w:rPr>
                <w:szCs w:val="20"/>
                <w:lang w:val="fr-CA"/>
              </w:rPr>
            </w:pPr>
            <w:r w:rsidRPr="009F466B">
              <w:rPr>
                <w:szCs w:val="20"/>
                <w:lang w:val="fr-CA"/>
              </w:rPr>
              <w:t>No Mapping</w:t>
            </w:r>
          </w:p>
        </w:tc>
      </w:tr>
      <w:tr w:rsidR="009F466B" w:rsidRPr="009F466B" w14:paraId="30AE7078" w14:textId="77777777" w:rsidTr="00022E2D">
        <w:trPr>
          <w:trHeight w:val="300"/>
        </w:trPr>
        <w:tc>
          <w:tcPr>
            <w:tcW w:w="2500" w:type="pct"/>
            <w:noWrap/>
            <w:hideMark/>
          </w:tcPr>
          <w:p w14:paraId="5783B93C" w14:textId="77777777" w:rsidR="009F466B" w:rsidRPr="009F466B" w:rsidRDefault="009F466B" w:rsidP="005011BD">
            <w:pPr>
              <w:spacing w:before="0" w:after="0"/>
              <w:contextualSpacing/>
              <w:jc w:val="center"/>
              <w:rPr>
                <w:szCs w:val="20"/>
                <w:lang w:val="fr-CA"/>
              </w:rPr>
            </w:pPr>
            <w:r w:rsidRPr="009F466B">
              <w:rPr>
                <w:szCs w:val="20"/>
                <w:lang w:val="fr-CA"/>
              </w:rPr>
              <w:t>KEY</w:t>
            </w:r>
          </w:p>
        </w:tc>
        <w:tc>
          <w:tcPr>
            <w:tcW w:w="2500" w:type="pct"/>
            <w:hideMark/>
          </w:tcPr>
          <w:p w14:paraId="73662536"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6E3AF995" w14:textId="77777777" w:rsidTr="00022E2D">
        <w:trPr>
          <w:trHeight w:val="300"/>
        </w:trPr>
        <w:tc>
          <w:tcPr>
            <w:tcW w:w="2500" w:type="pct"/>
            <w:noWrap/>
            <w:hideMark/>
          </w:tcPr>
          <w:p w14:paraId="2F1D7C25" w14:textId="77777777" w:rsidR="009F466B" w:rsidRPr="009F466B" w:rsidRDefault="009F466B" w:rsidP="005011BD">
            <w:pPr>
              <w:spacing w:before="0" w:after="0"/>
              <w:contextualSpacing/>
              <w:jc w:val="center"/>
              <w:rPr>
                <w:szCs w:val="20"/>
                <w:lang w:val="fr-CA"/>
              </w:rPr>
            </w:pPr>
            <w:r w:rsidRPr="009F466B">
              <w:rPr>
                <w:szCs w:val="20"/>
                <w:lang w:val="fr-CA"/>
              </w:rPr>
              <w:t>FBURL</w:t>
            </w:r>
          </w:p>
        </w:tc>
        <w:tc>
          <w:tcPr>
            <w:tcW w:w="2500" w:type="pct"/>
            <w:hideMark/>
          </w:tcPr>
          <w:p w14:paraId="19305509"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7897985D" w14:textId="77777777" w:rsidTr="00022E2D">
        <w:trPr>
          <w:trHeight w:val="300"/>
        </w:trPr>
        <w:tc>
          <w:tcPr>
            <w:tcW w:w="2500" w:type="pct"/>
            <w:noWrap/>
            <w:hideMark/>
          </w:tcPr>
          <w:p w14:paraId="6785B59F" w14:textId="77777777" w:rsidR="009F466B" w:rsidRPr="009F466B" w:rsidRDefault="009F466B" w:rsidP="005011BD">
            <w:pPr>
              <w:spacing w:before="0" w:after="0"/>
              <w:contextualSpacing/>
              <w:jc w:val="center"/>
              <w:rPr>
                <w:szCs w:val="20"/>
                <w:lang w:val="fr-CA"/>
              </w:rPr>
            </w:pPr>
            <w:r w:rsidRPr="009F466B">
              <w:rPr>
                <w:szCs w:val="20"/>
                <w:lang w:val="fr-CA"/>
              </w:rPr>
              <w:t>CALADRURI</w:t>
            </w:r>
          </w:p>
        </w:tc>
        <w:tc>
          <w:tcPr>
            <w:tcW w:w="2500" w:type="pct"/>
            <w:hideMark/>
          </w:tcPr>
          <w:p w14:paraId="0F959591" w14:textId="77777777" w:rsidR="009F466B" w:rsidRPr="009F466B" w:rsidRDefault="009F466B" w:rsidP="00022E2D">
            <w:pPr>
              <w:spacing w:before="0" w:after="0"/>
              <w:contextualSpacing/>
              <w:rPr>
                <w:szCs w:val="20"/>
                <w:lang w:val="fr-CA"/>
              </w:rPr>
            </w:pPr>
            <w:r w:rsidRPr="009F466B">
              <w:rPr>
                <w:szCs w:val="20"/>
                <w:lang w:val="fr-CA"/>
              </w:rPr>
              <w:t>nc:ContactWebsiteURI</w:t>
            </w:r>
          </w:p>
        </w:tc>
      </w:tr>
      <w:tr w:rsidR="009F466B" w:rsidRPr="009F466B" w14:paraId="7FCBE82B" w14:textId="77777777" w:rsidTr="00022E2D">
        <w:trPr>
          <w:trHeight w:val="300"/>
        </w:trPr>
        <w:tc>
          <w:tcPr>
            <w:tcW w:w="2500" w:type="pct"/>
            <w:noWrap/>
            <w:hideMark/>
          </w:tcPr>
          <w:p w14:paraId="6ABD2CEE" w14:textId="77777777" w:rsidR="009F466B" w:rsidRPr="009F466B" w:rsidRDefault="009F466B" w:rsidP="005011BD">
            <w:pPr>
              <w:spacing w:before="0" w:after="0"/>
              <w:contextualSpacing/>
              <w:jc w:val="center"/>
              <w:rPr>
                <w:szCs w:val="20"/>
                <w:lang w:val="fr-CA"/>
              </w:rPr>
            </w:pPr>
            <w:r w:rsidRPr="009F466B">
              <w:rPr>
                <w:szCs w:val="20"/>
                <w:lang w:val="fr-CA"/>
              </w:rPr>
              <w:t>CALURI</w:t>
            </w:r>
          </w:p>
        </w:tc>
        <w:tc>
          <w:tcPr>
            <w:tcW w:w="2500" w:type="pct"/>
            <w:hideMark/>
          </w:tcPr>
          <w:p w14:paraId="76719E1E" w14:textId="77777777" w:rsidR="009F466B" w:rsidRPr="009F466B" w:rsidRDefault="009F466B" w:rsidP="00022E2D">
            <w:pPr>
              <w:spacing w:before="0" w:after="0"/>
              <w:contextualSpacing/>
              <w:rPr>
                <w:szCs w:val="20"/>
                <w:lang w:val="fr-CA"/>
              </w:rPr>
            </w:pPr>
            <w:r w:rsidRPr="009F466B">
              <w:rPr>
                <w:szCs w:val="20"/>
                <w:lang w:val="fr-CA"/>
              </w:rPr>
              <w:t>nc:ContactWebsiteURI</w:t>
            </w:r>
          </w:p>
        </w:tc>
      </w:tr>
    </w:tbl>
    <w:p w14:paraId="6D186BE6" w14:textId="77777777" w:rsidR="00DD30AD" w:rsidRDefault="00DD30AD" w:rsidP="00BC487C">
      <w:pPr>
        <w:pStyle w:val="Titre1"/>
        <w:numPr>
          <w:ilvl w:val="0"/>
          <w:numId w:val="0"/>
        </w:numPr>
      </w:pPr>
      <w:bookmarkStart w:id="238" w:name="_Ref494106712"/>
      <w:bookmarkStart w:id="239" w:name="_Toc257210327"/>
      <w:bookmarkEnd w:id="218"/>
    </w:p>
    <w:p w14:paraId="463DC84B" w14:textId="51316D19" w:rsidR="003C5B33" w:rsidRDefault="009C66EF" w:rsidP="003C5B33">
      <w:pPr>
        <w:pStyle w:val="Appendix1"/>
      </w:pPr>
      <w:r>
        <w:br w:type="page"/>
      </w:r>
      <w:bookmarkStart w:id="240" w:name="_Toc70692162"/>
      <w:r w:rsidR="003C5B33">
        <w:lastRenderedPageBreak/>
        <w:t>OpenAPI Schema</w:t>
      </w:r>
      <w:bookmarkEnd w:id="240"/>
    </w:p>
    <w:p w14:paraId="2E9C5F01" w14:textId="464EF8B0" w:rsidR="003C5B33" w:rsidRDefault="003C5B33" w:rsidP="003C5B33">
      <w:r>
        <w:t>The schemas</w:t>
      </w:r>
      <w:r w:rsidRPr="003C5B33">
        <w:t xml:space="preserve"> defined in this document are described using OpenAPI V3, with JSON-ld exchange schemas for NIEM conformance. This section contains the OpenAPI interface definition as a YAML object.</w:t>
      </w:r>
      <w:r>
        <w:t xml:space="preserve"> Only the component section of this schema is relevant to the EIDO JSON object described in this document. T</w:t>
      </w:r>
      <w:r w:rsidR="00991B67">
        <w:t xml:space="preserve">he normative reference can be found in NENA git hub repository available here </w:t>
      </w:r>
      <w:r w:rsidR="00991B67" w:rsidRPr="00991B67">
        <w:t>https://github.com/NENA911/EIDO-JSON</w:t>
      </w:r>
      <w:r w:rsidR="00991B67">
        <w:t>.</w:t>
      </w:r>
    </w:p>
    <w:p w14:paraId="6D50A41C" w14:textId="77777777" w:rsidR="003C5B33" w:rsidRDefault="003C5B33" w:rsidP="003C5B33">
      <w:pPr>
        <w:rPr>
          <w:rFonts w:ascii="Courier New" w:hAnsi="Courier New" w:cs="Courier New"/>
          <w:sz w:val="20"/>
          <w:szCs w:val="16"/>
        </w:rPr>
      </w:pPr>
    </w:p>
    <w:p w14:paraId="232E79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openapi: 3.0.2</w:t>
      </w:r>
    </w:p>
    <w:p w14:paraId="48E800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info:</w:t>
      </w:r>
    </w:p>
    <w:p w14:paraId="0774C7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Incident Data Object (EIDO)</w:t>
      </w:r>
    </w:p>
    <w:p w14:paraId="261393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&gt;-</w:t>
      </w:r>
    </w:p>
    <w:p w14:paraId="580461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standard format and content definition for exchanging emergency incident</w:t>
      </w:r>
    </w:p>
    <w:p w14:paraId="3B1F48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 data.</w:t>
      </w:r>
    </w:p>
    <w:p w14:paraId="3A31D2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contact:</w:t>
      </w:r>
    </w:p>
    <w:p w14:paraId="2474CB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name: NENA</w:t>
      </w:r>
    </w:p>
    <w:p w14:paraId="2FA710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email: commleadership@nena.org</w:t>
      </w:r>
    </w:p>
    <w:p w14:paraId="373970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version: '1.0.0'</w:t>
      </w:r>
    </w:p>
    <w:p w14:paraId="31965E2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servers:</w:t>
      </w:r>
    </w:p>
    <w:p w14:paraId="70A663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url: 'http://localhost/'</w:t>
      </w:r>
    </w:p>
    <w:p w14:paraId="3A54FE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url: 'https://localhost/'</w:t>
      </w:r>
    </w:p>
    <w:p w14:paraId="69BCE7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paths:</w:t>
      </w:r>
    </w:p>
    <w:p w14:paraId="0F1899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'/EIDO/{IncidentId}':</w:t>
      </w:r>
    </w:p>
    <w:p w14:paraId="3DC2B9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get:</w:t>
      </w:r>
    </w:p>
    <w:p w14:paraId="7258E0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tags:</w:t>
      </w:r>
    </w:p>
    <w:p w14:paraId="56BBE8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Dereference</w:t>
      </w:r>
    </w:p>
    <w:p w14:paraId="01D574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summary: Dereference an EIDO reference</w:t>
      </w:r>
    </w:p>
    <w:p w14:paraId="74E978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operationId: GetEIDO</w:t>
      </w:r>
    </w:p>
    <w:p w14:paraId="3BCED8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parameters:</w:t>
      </w:r>
    </w:p>
    <w:p w14:paraId="094388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name: IncidentId</w:t>
      </w:r>
    </w:p>
    <w:p w14:paraId="7ECAE5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 path</w:t>
      </w:r>
    </w:p>
    <w:p w14:paraId="48CCCB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 true</w:t>
      </w:r>
    </w:p>
    <w:p w14:paraId="73A0A9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The id of the incident represented in the EIDO</w:t>
      </w:r>
    </w:p>
    <w:p w14:paraId="758EEE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schema:</w:t>
      </w:r>
    </w:p>
    <w:p w14:paraId="077255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58D5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responses:</w:t>
      </w:r>
    </w:p>
    <w:p w14:paraId="130910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'200':</w:t>
      </w:r>
    </w:p>
    <w:p w14:paraId="5DD95D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OK</w:t>
      </w:r>
    </w:p>
    <w:p w14:paraId="76F182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w:t>
      </w:r>
    </w:p>
    <w:p w14:paraId="2A37BF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application/json:</w:t>
      </w:r>
    </w:p>
    <w:p w14:paraId="37BC19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schema:</w:t>
      </w:r>
    </w:p>
    <w:p w14:paraId="462853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'#/components/schemas/EmergencyIncidentDataObjectType'</w:t>
      </w:r>
    </w:p>
    <w:p w14:paraId="1429539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components:</w:t>
      </w:r>
    </w:p>
    <w:p w14:paraId="107898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schemas:</w:t>
      </w:r>
    </w:p>
    <w:p w14:paraId="7D72EBC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ReferenceType:</w:t>
      </w:r>
    </w:p>
    <w:p w14:paraId="3CCB63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Reference</w:t>
      </w:r>
    </w:p>
    <w:p w14:paraId="61B5AA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1159D6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w:t>
      </w:r>
    </w:p>
    <w:p w14:paraId="3E9601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1BC2BF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w:t>
      </w:r>
    </w:p>
    <w:p w14:paraId="193644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1EF2A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The $id value of the referenced data component</w:t>
      </w:r>
    </w:p>
    <w:p w14:paraId="5F4C08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PrologueType:</w:t>
      </w:r>
    </w:p>
    <w:p w14:paraId="02EFC4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Prologue</w:t>
      </w:r>
    </w:p>
    <w:p w14:paraId="4361FC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211BF8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$id</w:t>
      </w:r>
    </w:p>
    <w:p w14:paraId="4905CB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lastUpdateTimeStamp</w:t>
      </w:r>
    </w:p>
    <w:p w14:paraId="7E5EB8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updatedByAgencyReference</w:t>
      </w:r>
    </w:p>
    <w:p w14:paraId="12E6CB8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object</w:t>
      </w:r>
    </w:p>
    <w:p w14:paraId="3B1BD55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5D41A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$id:</w:t>
      </w:r>
    </w:p>
    <w:p w14:paraId="250603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2C667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Globally unique identifier of the data component</w:t>
      </w:r>
    </w:p>
    <w:p w14:paraId="4085E0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lastUpdateTimeStamp:</w:t>
      </w:r>
    </w:p>
    <w:p w14:paraId="6AF217D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4894B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Timestamp of the last time the data component was modified</w:t>
      </w:r>
    </w:p>
    <w:p w14:paraId="0231AA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467116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updatedByAgencyReference:</w:t>
      </w:r>
    </w:p>
    <w:p w14:paraId="7B8616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22153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39E6E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Owning Agency Identifier. This includes private and public</w:t>
      </w:r>
    </w:p>
    <w:p w14:paraId="5FFEA9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providers. Agencies are globally unique.</w:t>
      </w:r>
    </w:p>
    <w:p w14:paraId="47C800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updatedByAgentReference:</w:t>
      </w:r>
    </w:p>
    <w:p w14:paraId="5ECC8C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827D8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BA6A7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globally unique identifier of the agent or automaton that updated</w:t>
      </w:r>
    </w:p>
    <w:p w14:paraId="237AE4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data component last</w:t>
      </w:r>
    </w:p>
    <w:p w14:paraId="3CAEF1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common prologue on each data component</w:t>
      </w:r>
    </w:p>
    <w:p w14:paraId="1E72F1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AgencyType:</w:t>
      </w:r>
    </w:p>
    <w:p w14:paraId="3AA397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Agency Type</w:t>
      </w:r>
    </w:p>
    <w:p w14:paraId="30EE00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592A2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an organization that owns or is otherwise related to an</w:t>
      </w:r>
    </w:p>
    <w:p w14:paraId="557680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 incident.</w:t>
      </w:r>
    </w:p>
    <w:p w14:paraId="3E27434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034BFB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50752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5000A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7D9F5E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agencyRoleDescriptionRegistryText</w:t>
      </w:r>
    </w:p>
    <w:p w14:paraId="660ADF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agencyType</w:t>
      </w:r>
    </w:p>
    <w:p w14:paraId="4A2868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   </w:t>
      </w:r>
    </w:p>
    <w:p w14:paraId="0B315B5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agencyJcard:</w:t>
      </w:r>
    </w:p>
    <w:p w14:paraId="7F890B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78B9F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793F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agency’s contact information.          </w:t>
      </w:r>
    </w:p>
    <w:p w14:paraId="108076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agencyRoleDescriptionRegistryText:</w:t>
      </w:r>
    </w:p>
    <w:p w14:paraId="2B5E44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A77A2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Shall only contains values present in the Agency Role registry</w:t>
      </w:r>
    </w:p>
    <w:p w14:paraId="3AB0F9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25A69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197E1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incidentOwningAgencyIndicator:</w:t>
      </w:r>
    </w:p>
    <w:p w14:paraId="4AA7B5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boolean</w:t>
      </w:r>
    </w:p>
    <w:p w14:paraId="1EDC64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True if an agency owns the emergency incident; false otherwise</w:t>
      </w:r>
    </w:p>
    <w:p w14:paraId="080EB8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agencyType:</w:t>
      </w:r>
    </w:p>
    <w:p w14:paraId="37B5ED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975AF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2C9A5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CF1EF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One or more members of a list of available provider and agency types. The agency types are taken from the IANA urn:emergency:service:responder registry and the subregistries defined for that registry. Values exclude the “urn:emergency:service:responder.” prefix. Example values: “police.federal.fbi”, “fire.forest”, “poison_control” including: Law Enforcement, Fire, EMS, Consolidated Dispatch, Ambulance Company, etc. Agency Types are defined in the IANA urn:emergency:service:responder registry </w:t>
      </w:r>
    </w:p>
    <w:p w14:paraId="487AB62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6AB18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CC512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F54D9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7523EE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agency.</w:t>
      </w:r>
    </w:p>
    <w:p w14:paraId="7E81680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58007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BBB96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AgentType:</w:t>
      </w:r>
    </w:p>
    <w:p w14:paraId="469198A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Agent Type</w:t>
      </w:r>
    </w:p>
    <w:p w14:paraId="5A997A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agents (e.g., call takers,</w:t>
      </w:r>
    </w:p>
    <w:p w14:paraId="4D0B15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dispatchers, supervisors, responding emergency resources, etc.) and</w:t>
      </w:r>
    </w:p>
    <w:p w14:paraId="3D317A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automated systems acting as agents that are involved in an incident.</w:t>
      </w:r>
    </w:p>
    <w:p w14:paraId="2E481B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1F548E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09EA3A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9C7C7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004F17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agentRoleRegistryText</w:t>
      </w:r>
    </w:p>
    <w:p w14:paraId="755337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agencyReference</w:t>
      </w:r>
    </w:p>
    <w:p w14:paraId="1486F3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184747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agentJcard:</w:t>
      </w:r>
    </w:p>
    <w:p w14:paraId="019377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66DF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28762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agent’s contact information.</w:t>
      </w:r>
    </w:p>
    <w:p w14:paraId="0EED7F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agentWorkstationPositionIdentification:</w:t>
      </w:r>
    </w:p>
    <w:p w14:paraId="484FB5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4F351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596C4B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workstation position ID within the agent’s agency.</w:t>
      </w:r>
    </w:p>
    <w:p w14:paraId="3406BC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agentRoleRegistryText:</w:t>
      </w:r>
    </w:p>
    <w:p w14:paraId="018C00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3021E5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35222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F718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Agent Role registry</w:t>
      </w:r>
    </w:p>
    <w:p w14:paraId="526E31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agencyReference:</w:t>
      </w:r>
    </w:p>
    <w:p w14:paraId="686913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21672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 type is AgencyType</w:t>
      </w:r>
    </w:p>
    <w:p w14:paraId="52373A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BCE7E2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BC98D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3FCB7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206CBE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agent.</w:t>
      </w:r>
    </w:p>
    <w:p w14:paraId="06E3E8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0610E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67661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IncidentMergeDirectionCodeSimpleType:</w:t>
      </w:r>
    </w:p>
    <w:p w14:paraId="1691CC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Incident Merge Direction Code Simple Type</w:t>
      </w:r>
    </w:p>
    <w:p w14:paraId="7270BF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A752BA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code list for a direction of a merge or split.</w:t>
      </w:r>
    </w:p>
    <w:p w14:paraId="2C198D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example: REPLACING</w:t>
      </w:r>
    </w:p>
    <w:p w14:paraId="6B46DE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enum:</w:t>
      </w:r>
    </w:p>
    <w:p w14:paraId="18D5E6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REPLACING</w:t>
      </w:r>
    </w:p>
    <w:p w14:paraId="60FA82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REPLACED</w:t>
      </w:r>
    </w:p>
    <w:p w14:paraId="057787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SPLIT</w:t>
      </w:r>
    </w:p>
    <w:p w14:paraId="55903B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MergeInformationType:</w:t>
      </w:r>
    </w:p>
    <w:p w14:paraId="194C17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MergeInformationType</w:t>
      </w:r>
    </w:p>
    <w:p w14:paraId="173CF9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merged or split incident.</w:t>
      </w:r>
    </w:p>
    <w:p w14:paraId="1946A4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46285D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5A49E2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675510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565A9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incidentMergeDirectionCode</w:t>
      </w:r>
    </w:p>
    <w:p w14:paraId="68267D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incidentTrackingIdentifier</w:t>
      </w:r>
    </w:p>
    <w:p w14:paraId="27B82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E4A69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incidentTrackingIdentifier:</w:t>
      </w:r>
    </w:p>
    <w:p w14:paraId="67CE4C9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5E00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14AA8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 Tracking Identification of the Incident </w:t>
      </w:r>
    </w:p>
    <w:p w14:paraId="083227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that is being merged with, or split from the Incident.</w:t>
      </w:r>
    </w:p>
    <w:p w14:paraId="0719D6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incidentMergeDirectionCode:</w:t>
      </w:r>
    </w:p>
    <w:p w14:paraId="0537F2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'#/components/schemas/IncidentMergeDirectionCodeSimpleType'</w:t>
      </w:r>
    </w:p>
    <w:p w14:paraId="4E4CA1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LinkDirectionCodeSimpleType:</w:t>
      </w:r>
    </w:p>
    <w:p w14:paraId="6CE441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Link Direction Code Simple Type</w:t>
      </w:r>
    </w:p>
    <w:p w14:paraId="0BBED1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288AF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code list for a kind of link performed.</w:t>
      </w:r>
    </w:p>
    <w:p w14:paraId="40BB7D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example: PARENT</w:t>
      </w:r>
    </w:p>
    <w:p w14:paraId="73CCD8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enum:</w:t>
      </w:r>
    </w:p>
    <w:p w14:paraId="14A601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PARENT</w:t>
      </w:r>
    </w:p>
    <w:p w14:paraId="3FA75F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CHILD</w:t>
      </w:r>
    </w:p>
    <w:p w14:paraId="12F7CB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RELATED</w:t>
      </w:r>
    </w:p>
    <w:p w14:paraId="475328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UNLINK</w:t>
      </w:r>
    </w:p>
    <w:p w14:paraId="5C4B88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LinkInformationType:</w:t>
      </w:r>
    </w:p>
    <w:p w14:paraId="58AF3E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title: Link Information Type</w:t>
      </w:r>
    </w:p>
    <w:p w14:paraId="55FBB8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linked incident.</w:t>
      </w:r>
    </w:p>
    <w:p w14:paraId="34F1BB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38B31D2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A7334F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0C3DDF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5273E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incidentTrackingIdentifier</w:t>
      </w:r>
    </w:p>
    <w:p w14:paraId="3D9D17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linkDirectionCode</w:t>
      </w:r>
    </w:p>
    <w:p w14:paraId="4E8AD0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E65ED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incidentTrackingIdentifier:</w:t>
      </w:r>
    </w:p>
    <w:p w14:paraId="675E6E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CCA0A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globally unique emergency incident identifier.</w:t>
      </w:r>
    </w:p>
    <w:p w14:paraId="5DF01E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transactionReasonText:</w:t>
      </w:r>
    </w:p>
    <w:p w14:paraId="5FC4E6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FD041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Free format narrative description of the reason for the link</w:t>
      </w:r>
    </w:p>
    <w:p w14:paraId="13600B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involvedAgencyReference:</w:t>
      </w:r>
    </w:p>
    <w:p w14:paraId="6694A6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FCBE49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C0E2E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Agencies involved with the linked incident. Must be populated if</w:t>
      </w:r>
    </w:p>
    <w:p w14:paraId="472391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agency sending the EIDO is not involved with the linked</w:t>
      </w:r>
    </w:p>
    <w:p w14:paraId="3A9A65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503ADD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linkDirectionCode:</w:t>
      </w:r>
    </w:p>
    <w:p w14:paraId="7D41576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'#/components/schemas/LinkDirectionCodeSimpleType'</w:t>
      </w:r>
    </w:p>
    <w:p w14:paraId="4EC321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NotesType:</w:t>
      </w:r>
    </w:p>
    <w:p w14:paraId="2EEDBF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Notes Type</w:t>
      </w:r>
    </w:p>
    <w:p w14:paraId="71E702E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notes and comments associated with an incident.</w:t>
      </w:r>
    </w:p>
    <w:p w14:paraId="4666AA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BB0DA4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AB259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2710A0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3F94D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notesActionComments</w:t>
      </w:r>
    </w:p>
    <w:p w14:paraId="4E1C3F7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properties:</w:t>
      </w:r>
    </w:p>
    <w:p w14:paraId="2CBA9A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notesActionComments:</w:t>
      </w:r>
    </w:p>
    <w:p w14:paraId="0DCBF9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525B4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note about an incident created by an agent; in HTML5 format.</w:t>
      </w:r>
    </w:p>
    <w:p w14:paraId="7278A8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19E1E0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9806A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 type is AgentType</w:t>
      </w:r>
    </w:p>
    <w:p w14:paraId="1E894D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AdditionalDataType:</w:t>
      </w:r>
    </w:p>
    <w:p w14:paraId="147CB0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Additional Data Type</w:t>
      </w:r>
    </w:p>
    <w:p w14:paraId="0E9319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C46C5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additional information associated with an incident call,</w:t>
      </w:r>
    </w:p>
    <w:p w14:paraId="020182D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w:t>
      </w:r>
    </w:p>
    <w:p w14:paraId="0F0588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251EC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BDB2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216263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68E6B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additionalDataByReferenceUrl:</w:t>
      </w:r>
    </w:p>
    <w:p w14:paraId="30CF369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86D3F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URL that references additional data associated with a call.</w:t>
      </w:r>
    </w:p>
    <w:p w14:paraId="32376C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additionalDataByValue:</w:t>
      </w:r>
    </w:p>
    <w:p w14:paraId="134E4B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DA21C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Additional data associated with a call.</w:t>
      </w:r>
    </w:p>
    <w:p w14:paraId="0F2368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urlPurpose:</w:t>
      </w:r>
    </w:p>
    <w:p w14:paraId="5C5F2E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89D2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Purpose that accompanied the URL. For example, the purpose parameter sent with the  URL in the Call-Info headers.</w:t>
      </w:r>
    </w:p>
    <w:p w14:paraId="24624A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69D2B1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2EE8B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47432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 and comments associated with an incident. Linked elements</w:t>
      </w:r>
    </w:p>
    <w:p w14:paraId="18B1B6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are NotesType</w:t>
      </w:r>
    </w:p>
    <w:p w14:paraId="74C298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684E414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D2AC4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0CD11E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Location Information Type</w:t>
      </w:r>
    </w:p>
    <w:p w14:paraId="4D8ADD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location associated with an incident.</w:t>
      </w:r>
    </w:p>
    <w:p w14:paraId="6352E8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7EB9CC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38F398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41B91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60AA5A6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locationTypeDescriptionRegistryText</w:t>
      </w:r>
    </w:p>
    <w:p w14:paraId="025B1F8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7CD526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locationTypeDescriptionRegistryText:</w:t>
      </w:r>
    </w:p>
    <w:p w14:paraId="1821C0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1ED6D0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Location type registry</w:t>
      </w:r>
    </w:p>
    <w:p w14:paraId="6C7CA4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locationByValue:</w:t>
      </w:r>
    </w:p>
    <w:p w14:paraId="04BE84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BE4AA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E783C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type for an external adapter for a Presence Information Data</w:t>
      </w:r>
    </w:p>
    <w:p w14:paraId="55BF95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Format-Location Object (PIDF-LO).</w:t>
      </w:r>
    </w:p>
    <w:p w14:paraId="31CD89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locationDescriptionText:</w:t>
      </w:r>
    </w:p>
    <w:p w14:paraId="35257C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A2B7E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Optional text further describing the location type.</w:t>
      </w:r>
    </w:p>
    <w:p w14:paraId="7198A72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locationByReferenceUrl:</w:t>
      </w:r>
    </w:p>
    <w:p w14:paraId="0850C3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D766F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3AC74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 location associated with an incident can be</w:t>
      </w:r>
    </w:p>
    <w:p w14:paraId="6A09A8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dereferenced.</w:t>
      </w:r>
    </w:p>
    <w:p w14:paraId="0F81C5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007B2A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crossStreetByValue:</w:t>
      </w:r>
    </w:p>
    <w:p w14:paraId="1018C4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13C7D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8B6E0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nearest cross street to an incident's location in PIDF-LO</w:t>
      </w:r>
    </w:p>
    <w:p w14:paraId="0AC974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w:t>
      </w:r>
    </w:p>
    <w:p w14:paraId="6D94F8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71976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6DB3A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crossStreetByReferenceUrl:</w:t>
      </w:r>
    </w:p>
    <w:p w14:paraId="536660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98E19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B6E7C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 nearest cross street to an incident's location can</w:t>
      </w:r>
    </w:p>
    <w:p w14:paraId="58A2F5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be dereferenced.</w:t>
      </w:r>
    </w:p>
    <w:p w14:paraId="7EAC63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676E5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A5769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intersectingStreetByValue:</w:t>
      </w:r>
    </w:p>
    <w:p w14:paraId="566CEE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C1102D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An additional street, that with the location forms an</w:t>
      </w:r>
    </w:p>
    <w:p w14:paraId="23A5BA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intersection, in PIDF-LO format.</w:t>
      </w:r>
    </w:p>
    <w:p w14:paraId="27E08D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C9881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1AD32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intersectingStreetByReferenceUrl:</w:t>
      </w:r>
    </w:p>
    <w:p w14:paraId="5C6C47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1061CE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28E88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where an additional street, that with the location forms</w:t>
      </w:r>
    </w:p>
    <w:p w14:paraId="510D04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intersection, can be dereferenced.</w:t>
      </w:r>
    </w:p>
    <w:p w14:paraId="7B7327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BCF7F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24CA1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cellTowerSectorId:</w:t>
      </w:r>
    </w:p>
    <w:p w14:paraId="40E811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1F95D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68D754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nearest cell tower and sector/face of the tower receiving a</w:t>
      </w:r>
    </w:p>
    <w:p w14:paraId="2BD9BE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 associated with an incident.</w:t>
      </w:r>
    </w:p>
    <w:p w14:paraId="5B6C13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5C35DC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94735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BE55F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Additional information associated with an incident call,</w:t>
      </w:r>
    </w:p>
    <w:p w14:paraId="099890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are AdditionalDataType</w:t>
      </w:r>
    </w:p>
    <w:p w14:paraId="3CF954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42709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8B73F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91280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5DD5D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8580B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 and comments associated with an incident. Linked elements</w:t>
      </w:r>
    </w:p>
    <w:p w14:paraId="74D05C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are NotesType</w:t>
      </w:r>
    </w:p>
    <w:p w14:paraId="788C81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13F7E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BD596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PersonInformationType:</w:t>
      </w:r>
    </w:p>
    <w:p w14:paraId="0BEAF6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Person Information Type</w:t>
      </w:r>
    </w:p>
    <w:p w14:paraId="4FF4BF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information about a person associated with an incident.</w:t>
      </w:r>
    </w:p>
    <w:p w14:paraId="7B6B0B7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54A2F0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0A0280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D105E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18135C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personIncidentRoleRegistryText</w:t>
      </w:r>
    </w:p>
    <w:p w14:paraId="39BF92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055A83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ncPersonComponent:</w:t>
      </w:r>
    </w:p>
    <w:p w14:paraId="7C6765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'NIEMComponents/nc.yaml#/components/schemas/ncPersonType'</w:t>
      </w:r>
    </w:p>
    <w:p w14:paraId="259CD9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personIncidentRoleRegistryText:</w:t>
      </w:r>
    </w:p>
    <w:p w14:paraId="0D4271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8F6C9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Person Role registry</w:t>
      </w:r>
    </w:p>
    <w:p w14:paraId="3E9171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CAC1E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2162A5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callIdentifier:</w:t>
      </w:r>
    </w:p>
    <w:p w14:paraId="4763CB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A70FA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Call Identifier of the calls this person was involved on.</w:t>
      </w:r>
    </w:p>
    <w:p w14:paraId="3B3E3FB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5E2066F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C19FC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2BEEEE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84B25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5F33D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an incident call,</w:t>
      </w:r>
    </w:p>
    <w:p w14:paraId="1F974E5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are AdditionalDataType</w:t>
      </w:r>
    </w:p>
    <w:p w14:paraId="0AA480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3CF3C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04411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6E7304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D92E4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755021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Person. Linked elements type is</w:t>
      </w:r>
    </w:p>
    <w:p w14:paraId="333E861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00AB41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4EC67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C4B34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C3199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5E856C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D56D4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471218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person.</w:t>
      </w:r>
    </w:p>
    <w:p w14:paraId="1C39DA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27577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F6EA0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callBackReference:</w:t>
      </w:r>
    </w:p>
    <w:p w14:paraId="720EA0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362EC7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BAE2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call back data component. Identifies how the person </w:t>
      </w:r>
    </w:p>
    <w:p w14:paraId="22A878D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this data component can be called back.</w:t>
      </w:r>
    </w:p>
    <w:p w14:paraId="343052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DispositionType:</w:t>
      </w:r>
    </w:p>
    <w:p w14:paraId="3CE850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Disposition Type</w:t>
      </w:r>
    </w:p>
    <w:p w14:paraId="377300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1F791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data type for incident disposition information entered or updated by a</w:t>
      </w:r>
    </w:p>
    <w:p w14:paraId="219DD8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 agent and/or a responding emergency resource.</w:t>
      </w:r>
    </w:p>
    <w:p w14:paraId="3F8750C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45320D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2C38E39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D80C4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7000DF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dispositionCommonRegistryCode</w:t>
      </w:r>
    </w:p>
    <w:p w14:paraId="6C87B3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D0F9E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dispositionCommonRegistryCode:</w:t>
      </w:r>
    </w:p>
    <w:p w14:paraId="4B497F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DA62B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AD72F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Common Disposition</w:t>
      </w:r>
    </w:p>
    <w:p w14:paraId="3C40E43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Code registry</w:t>
      </w:r>
    </w:p>
    <w:p w14:paraId="207F0AB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dispositionPrimaryIndicator:</w:t>
      </w:r>
    </w:p>
    <w:p w14:paraId="44CBAD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boolean</w:t>
      </w:r>
    </w:p>
    <w:p w14:paraId="54CA2F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B81C5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True if the common disposition is the primary disposition for an</w:t>
      </w:r>
    </w:p>
    <w:p w14:paraId="6C861A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 for an incident; false otherwise.</w:t>
      </w:r>
    </w:p>
    <w:p w14:paraId="6FBA63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dispositionCategoryText:</w:t>
      </w:r>
    </w:p>
    <w:p w14:paraId="5C89BF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B8C78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dispositionDescriptionText:</w:t>
      </w:r>
    </w:p>
    <w:p w14:paraId="46F654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31F57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46E56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7E604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E3686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0CE2CC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73CDF5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F4A0C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16D555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VehicleInformationType:</w:t>
      </w:r>
    </w:p>
    <w:p w14:paraId="114333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Vehicle Information Type</w:t>
      </w:r>
    </w:p>
    <w:p w14:paraId="5A21FE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53572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$ref: '#/components/schemas/PrologueType'</w:t>
      </w:r>
    </w:p>
    <w:p w14:paraId="4E8683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19680A5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4760D4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vehicleRelationshipType</w:t>
      </w:r>
    </w:p>
    <w:p w14:paraId="68C3A9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vehicleRelationshipTimeStamp</w:t>
      </w:r>
    </w:p>
    <w:p w14:paraId="354C7BA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22FE7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ncVehicleComponent:</w:t>
      </w:r>
    </w:p>
    <w:p w14:paraId="12E001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'NIEMComponents//nc.yaml#/components/schemas/ncVehicleType'</w:t>
      </w:r>
    </w:p>
    <w:p w14:paraId="369AE6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vehicleRelationshipType:</w:t>
      </w:r>
    </w:p>
    <w:p w14:paraId="6F8AC3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97CD1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479A2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Shall</w:t>
      </w:r>
    </w:p>
    <w:p w14:paraId="4967522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only contains values present in the Vehicle Relationship Type</w:t>
      </w:r>
    </w:p>
    <w:p w14:paraId="1BC7D7D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5CB14B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B782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31250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vehicleRelationshipTimeStamp:</w:t>
      </w:r>
    </w:p>
    <w:p w14:paraId="009CC4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933A6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D7A01C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date and time that the relationship of the vehicle to the</w:t>
      </w:r>
    </w:p>
    <w:p w14:paraId="7CA426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 was established</w:t>
      </w:r>
    </w:p>
    <w:p w14:paraId="4071320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51983E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58AB7B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59F69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FA886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 vehicle. Linked</w:t>
      </w:r>
    </w:p>
    <w:p w14:paraId="4F30324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AdditionalDataType</w:t>
      </w:r>
    </w:p>
    <w:p w14:paraId="0704D3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F3311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538C4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2DDB23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AF6AA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3F139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location associated with an vehicle. Linked elements type is</w:t>
      </w:r>
    </w:p>
    <w:p w14:paraId="084511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5CC8A2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1063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7C1FC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78072A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5EEA1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AF761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5C515B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vehicle.</w:t>
      </w:r>
    </w:p>
    <w:p w14:paraId="38349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47FF3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BA633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IncidentInformationType:</w:t>
      </w:r>
    </w:p>
    <w:p w14:paraId="420C13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Incident Information Type</w:t>
      </w:r>
    </w:p>
    <w:p w14:paraId="6458DE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06EE3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general information about emergency incidents gathered</w:t>
      </w:r>
    </w:p>
    <w:p w14:paraId="790B44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by emergency agents, responding emergency resources, from reporting</w:t>
      </w:r>
    </w:p>
    <w:p w14:paraId="405C07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parties (callers), and devices reporting emergency incidents.</w:t>
      </w:r>
    </w:p>
    <w:p w14:paraId="25894F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1FCE1A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0D634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4B786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FAD435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incidentTypeCommonRegistryText</w:t>
      </w:r>
    </w:p>
    <w:p w14:paraId="74FD33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0AF84F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incidentTypeInternalCode:</w:t>
      </w:r>
    </w:p>
    <w:p w14:paraId="588D8C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9575C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79451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alphanumeric code indicating the category of the incident.</w:t>
      </w:r>
    </w:p>
    <w:p w14:paraId="500B5D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is the internal code used by the local agencies involved in</w:t>
      </w:r>
    </w:p>
    <w:p w14:paraId="5F10FDE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w:t>
      </w:r>
    </w:p>
    <w:p w14:paraId="29E987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incidentTypeInternalText:</w:t>
      </w:r>
    </w:p>
    <w:p w14:paraId="7F05A10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5FF6C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2F048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Textual description indicating the category of the incident.</w:t>
      </w:r>
    </w:p>
    <w:p w14:paraId="571EFB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is the internal text used by the local agencies involved in</w:t>
      </w:r>
    </w:p>
    <w:p w14:paraId="5AA6A50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the incident.</w:t>
      </w:r>
    </w:p>
    <w:p w14:paraId="4616C2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incidentTypeCommonRegistryText:</w:t>
      </w:r>
    </w:p>
    <w:p w14:paraId="722B06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7AD2BF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Shall only contains values present in the Incident Type registry</w:t>
      </w:r>
    </w:p>
    <w:p w14:paraId="497B7C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incidentStatusInternalText:</w:t>
      </w:r>
    </w:p>
    <w:p w14:paraId="2162B8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5937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0A34F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internal code used by a local agency for a status of an</w:t>
      </w:r>
    </w:p>
    <w:p w14:paraId="44258C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6F9A09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6A45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EEE3C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incidentStatusCommonRegistryText:</w:t>
      </w:r>
    </w:p>
    <w:p w14:paraId="348C305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1272F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74F8C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Incident Status</w:t>
      </w:r>
    </w:p>
    <w:p w14:paraId="21CADC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7E69F6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224992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133E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internalIncidentId:</w:t>
      </w:r>
    </w:p>
    <w:p w14:paraId="2A40B2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F142A1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139E61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E154C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522704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DEB754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CFF1E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3241079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3CBDF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F4DEAF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incident. Linked elements type is</w:t>
      </w:r>
    </w:p>
    <w:p w14:paraId="2B3AEA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LocationInformationType</w:t>
      </w:r>
    </w:p>
    <w:p w14:paraId="0E4DBC3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73A87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B7523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57CD18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22D4F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F5C44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21CBC6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194B1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0698D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C69550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vehicleReference:</w:t>
      </w:r>
    </w:p>
    <w:p w14:paraId="7FF108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CE6A1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6D71E2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Linked</w:t>
      </w:r>
    </w:p>
    <w:p w14:paraId="55ABD5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VehicleInformationType</w:t>
      </w:r>
    </w:p>
    <w:p w14:paraId="3C32C5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2D8D1F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2FB65D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documentIdentification:</w:t>
      </w:r>
    </w:p>
    <w:p w14:paraId="117FC2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D568D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C7DA8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BABBA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reportNumberType:</w:t>
      </w:r>
    </w:p>
    <w:p w14:paraId="361D820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51251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incidentPriorityInternalText:</w:t>
      </w:r>
    </w:p>
    <w:p w14:paraId="4AC34C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16C04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7F6B1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internal value used by a local agency for the priority of an</w:t>
      </w:r>
    </w:p>
    <w:p w14:paraId="7E0CB14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47FA4E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incidentCommonPriorityNumber:</w:t>
      </w:r>
    </w:p>
    <w:p w14:paraId="68AB36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integer</w:t>
      </w:r>
    </w:p>
    <w:p w14:paraId="0B5D3D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globally unique priority of an incident.</w:t>
      </w:r>
    </w:p>
    <w:p w14:paraId="12FBEA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int32</w:t>
      </w:r>
    </w:p>
    <w:p w14:paraId="654DBA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beatOrDispatchGroupText:</w:t>
      </w:r>
    </w:p>
    <w:p w14:paraId="7207F7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6B9483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beat or dispatch group that contains an incident.</w:t>
      </w:r>
    </w:p>
    <w:p w14:paraId="7D132A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dispositionComponent:</w:t>
      </w:r>
    </w:p>
    <w:p w14:paraId="63558B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D43F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0931C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 disposition information entered or updated by a</w:t>
      </w:r>
    </w:p>
    <w:p w14:paraId="06ADF9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 agent and/or a responding emergency resource.</w:t>
      </w:r>
    </w:p>
    <w:p w14:paraId="5B4EE0F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C1A56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'#/components/schemas/DispositionType'</w:t>
      </w:r>
    </w:p>
    <w:p w14:paraId="198875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23224B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5C9F8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05A02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782372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02E27E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61253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8110E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UpdatedCBNType:</w:t>
      </w:r>
    </w:p>
    <w:p w14:paraId="516266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Updated CBN Type</w:t>
      </w:r>
    </w:p>
    <w:p w14:paraId="470F8B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A6AD8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additional telephone numbers and SIP equivalents that</w:t>
      </w:r>
    </w:p>
    <w:p w14:paraId="30064C5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can be used to contact the individual that made a call associated with</w:t>
      </w:r>
    </w:p>
    <w:p w14:paraId="7CAC99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incident.</w:t>
      </w:r>
    </w:p>
    <w:p w14:paraId="049702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304DC5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329974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42770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81004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updatedCbnIdentifierUri</w:t>
      </w:r>
    </w:p>
    <w:p w14:paraId="597AF7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5D84F5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updatedCbnIdentifierUri:</w:t>
      </w:r>
    </w:p>
    <w:p w14:paraId="50D8174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D0258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DFA14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A telephone number or SIP equivalent of a reporting party</w:t>
      </w:r>
    </w:p>
    <w:p w14:paraId="6DF2D61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the parent call.</w:t>
      </w:r>
    </w:p>
    <w:p w14:paraId="180BEF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1CF65FB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updatedCbnCallerDescription:</w:t>
      </w:r>
    </w:p>
    <w:p w14:paraId="32C1EA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45600B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2653F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descriptive text about an updated caller call back</w:t>
      </w:r>
    </w:p>
    <w:p w14:paraId="01326F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number such as the days and hours to use it and the type of</w:t>
      </w:r>
    </w:p>
    <w:p w14:paraId="06F733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number (e.g., work, home, friend, etc.).</w:t>
      </w:r>
    </w:p>
    <w:p w14:paraId="547A29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CallInformationType:</w:t>
      </w:r>
    </w:p>
    <w:p w14:paraId="6DA5852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CallInformationType</w:t>
      </w:r>
    </w:p>
    <w:p w14:paraId="01F2AC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5C7B1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call information about an incident received and</w:t>
      </w:r>
    </w:p>
    <w:p w14:paraId="68ED8A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collected by an agent.</w:t>
      </w:r>
    </w:p>
    <w:p w14:paraId="7BDB7F7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EB6209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1C0D46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460244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375D24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callStateRegistryText</w:t>
      </w:r>
    </w:p>
    <w:p w14:paraId="0B48084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standardPrimaryCallType</w:t>
      </w:r>
    </w:p>
    <w:p w14:paraId="657364F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direction</w:t>
      </w:r>
    </w:p>
    <w:p w14:paraId="16F610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callStartTimestamp</w:t>
      </w:r>
    </w:p>
    <w:p w14:paraId="78EE9E7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75417AC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relatedCallIdentifier:</w:t>
      </w:r>
    </w:p>
    <w:p w14:paraId="6C108F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25DB5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FFD83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CallIdentifier of calls that are related to this call. Eg</w:t>
      </w:r>
    </w:p>
    <w:p w14:paraId="6BA6D56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Callbacks</w:t>
      </w:r>
    </w:p>
    <w:p w14:paraId="7A55488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4CD205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C5F73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queueIdentifier:</w:t>
      </w:r>
    </w:p>
    <w:p w14:paraId="34D3E0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F4E8D8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w:t>
      </w:r>
    </w:p>
    <w:p w14:paraId="439765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identifier of a queue where the call is currently on.</w:t>
      </w:r>
    </w:p>
    <w:p w14:paraId="2224998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standardPrimaryCallType:</w:t>
      </w:r>
    </w:p>
    <w:p w14:paraId="7123B2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1766C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732ADC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Values limited to those in the LogEvent CallTypes registry with </w:t>
      </w:r>
    </w:p>
    <w:p w14:paraId="2E40F8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“Primary” classification.</w:t>
      </w:r>
    </w:p>
    <w:p w14:paraId="0D789A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standardSecondaryCallType:</w:t>
      </w:r>
    </w:p>
    <w:p w14:paraId="66B91A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640C0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D2E78A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Values limited to those in the LogEvent CallTypes registry with </w:t>
      </w:r>
    </w:p>
    <w:p w14:paraId="5AD7C4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“Secondary” classification.</w:t>
      </w:r>
    </w:p>
    <w:p w14:paraId="228B42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localCallType:</w:t>
      </w:r>
    </w:p>
    <w:p w14:paraId="537F80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D7642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1CEADA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Locally defined call type.    </w:t>
      </w:r>
    </w:p>
    <w:p w14:paraId="78BFB1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direction:</w:t>
      </w:r>
    </w:p>
    <w:p w14:paraId="6D1AC8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3795BD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enum:</w:t>
      </w:r>
    </w:p>
    <w:p w14:paraId="0698B8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incoming</w:t>
      </w:r>
    </w:p>
    <w:p w14:paraId="2BD7FB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outgoing</w:t>
      </w:r>
    </w:p>
    <w:p w14:paraId="17D7F7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internal</w:t>
      </w:r>
    </w:p>
    <w:p w14:paraId="534484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690A4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“incoming” means received by the EIDO sender, “outgoing” means sent</w:t>
      </w:r>
    </w:p>
    <w:p w14:paraId="75F4FB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by the EIDO sender and “internal” means both caller and recipient </w:t>
      </w:r>
    </w:p>
    <w:p w14:paraId="52726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are within the EIDO sender.</w:t>
      </w:r>
    </w:p>
    <w:p w14:paraId="09C2EE2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additionalDataReference:</w:t>
      </w:r>
    </w:p>
    <w:p w14:paraId="1636FC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567AD1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0CF4A3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 information associated with an incident call,</w:t>
      </w:r>
    </w:p>
    <w:p w14:paraId="6B5DED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 or person. Linked elements type is AdditionalDataType</w:t>
      </w:r>
    </w:p>
    <w:p w14:paraId="0D6A4E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424718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C7FF66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callStartTimestamp:</w:t>
      </w:r>
    </w:p>
    <w:p w14:paraId="141C45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B9F49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Date and time stamp of when the call was received. </w:t>
      </w:r>
    </w:p>
    <w:p w14:paraId="48D564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3D7CE7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answerDate:</w:t>
      </w:r>
    </w:p>
    <w:p w14:paraId="7BB9B1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DE1F1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date and time stamp on which the call was answered by an agent.</w:t>
      </w:r>
    </w:p>
    <w:p w14:paraId="7FF2B3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1CEF164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callStateRegistryText:</w:t>
      </w:r>
    </w:p>
    <w:p w14:paraId="1B3551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775C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Current call status (when the EIDO was created) from the available call statuses in the “Call States” registry i.e., callBegin, callAnswered, callEnd, partyAdd , etc. Values limited to those in the IANA CallStates registry.</w:t>
      </w:r>
    </w:p>
    <w:p w14:paraId="2CF04C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callBackReference:</w:t>
      </w:r>
    </w:p>
    <w:p w14:paraId="19BA0D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11B5BDE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44226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call back data component. Identifies how the caller </w:t>
      </w:r>
    </w:p>
    <w:p w14:paraId="78D453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described in this data component can be called back.   </w:t>
      </w:r>
    </w:p>
    <w:p w14:paraId="049C32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verstat:</w:t>
      </w:r>
    </w:p>
    <w:p w14:paraId="7738F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FF8BC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46D9D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Value of the verstat parameter. Required if known.</w:t>
      </w:r>
    </w:p>
    <w:p w14:paraId="5C51D78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sipIdentity:</w:t>
      </w:r>
    </w:p>
    <w:p w14:paraId="4AC57A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5013B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6B53D3B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 of the SIP identity header. Required if known.</w:t>
      </w:r>
    </w:p>
    <w:p w14:paraId="09ED30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6B731A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9BE0D3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4B0D33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items:</w:t>
      </w:r>
    </w:p>
    <w:p w14:paraId="5487E9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D0390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locationReference:</w:t>
      </w:r>
    </w:p>
    <w:p w14:paraId="0CDBB6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3FCF2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9F8B3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location associated with an incident. Linked elements type is</w:t>
      </w:r>
    </w:p>
    <w:p w14:paraId="550BC9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LocationInformationType</w:t>
      </w:r>
    </w:p>
    <w:p w14:paraId="402B4D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857B01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370C40A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6C18DA4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107B8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DD379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64E7C0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9BE47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DBF2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27E85B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180E4C0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7878D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656A7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call. </w:t>
      </w:r>
    </w:p>
    <w:p w14:paraId="656925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0DCAB6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4B7E29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 </w:t>
      </w:r>
    </w:p>
    <w:p w14:paraId="0D7BFB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CallbackType:</w:t>
      </w:r>
    </w:p>
    <w:p w14:paraId="687C2A0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Callback Type</w:t>
      </w:r>
    </w:p>
    <w:p w14:paraId="7E654F9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0FAA65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This data component is used to exchange information about </w:t>
      </w:r>
    </w:p>
    <w:p w14:paraId="1709F0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how to contact the Incident’s reporting parties.</w:t>
      </w:r>
    </w:p>
    <w:p w14:paraId="73644F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A481C9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6B7D501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4175E1D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6265AF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callBackInformationUri:</w:t>
      </w:r>
    </w:p>
    <w:p w14:paraId="71FE22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D7B51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3EE880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that enables agents and responders to call </w:t>
      </w:r>
    </w:p>
    <w:p w14:paraId="7893CB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back. URI(s) found in the P-Asserted-Identity header if provided </w:t>
      </w:r>
    </w:p>
    <w:p w14:paraId="58F9DC9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else  the URI in the From header.</w:t>
      </w:r>
    </w:p>
    <w:p w14:paraId="0490EC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6D425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53A02D2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deviceContactHeader:</w:t>
      </w:r>
    </w:p>
    <w:p w14:paraId="42F077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E29FBC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4BAD0C8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Content of the device contact header. Information that </w:t>
      </w:r>
    </w:p>
    <w:p w14:paraId="48C5C3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enables agents and responders to possibly reach (call back) the </w:t>
      </w:r>
    </w:p>
    <w:p w14:paraId="65F54A8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device that initiated the call.</w:t>
      </w:r>
    </w:p>
    <w:p w14:paraId="0E3888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updatedCbn:</w:t>
      </w:r>
    </w:p>
    <w:p w14:paraId="29E84B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4FAA06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Identifies additional telephone numbers and SIP </w:t>
      </w:r>
    </w:p>
    <w:p w14:paraId="48D4B45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equivalents that can be used to contact.</w:t>
      </w:r>
    </w:p>
    <w:p w14:paraId="2317C98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'#/components/schemas/UpdatedCBNType' </w:t>
      </w:r>
    </w:p>
    <w:p w14:paraId="629AD19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w:t>
      </w:r>
    </w:p>
    <w:p w14:paraId="6866E19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Resource Type</w:t>
      </w:r>
    </w:p>
    <w:p w14:paraId="4DE890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a resource (vehicle, person [foot patrol],</w:t>
      </w:r>
    </w:p>
    <w:p w14:paraId="6E08F9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organizational unit such as a squad or strike team, and other emergency</w:t>
      </w:r>
    </w:p>
    <w:p w14:paraId="6952871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responder configurations) that responds to an emergency incident.</w:t>
      </w:r>
    </w:p>
    <w:p w14:paraId="1E16AE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67379A0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5B1C07E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D6921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25260F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agentReference</w:t>
      </w:r>
    </w:p>
    <w:p w14:paraId="404071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emergencyResourceTypeCommonRegistryText</w:t>
      </w:r>
    </w:p>
    <w:p w14:paraId="034BF0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primaryUnitStatusRegistryText</w:t>
      </w:r>
    </w:p>
    <w:p w14:paraId="13492A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resourceAttributeRegistryText</w:t>
      </w:r>
    </w:p>
    <w:p w14:paraId="78DD9C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 secondaryUnitStatusRegistryText</w:t>
      </w:r>
    </w:p>
    <w:p w14:paraId="68BB125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6BBCC0D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eta:</w:t>
      </w:r>
    </w:p>
    <w:p w14:paraId="433FF63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7D66A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Timestamp of when the unit is expected to reach it's destination</w:t>
      </w:r>
    </w:p>
    <w:p w14:paraId="47B0A55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date-time</w:t>
      </w:r>
    </w:p>
    <w:p w14:paraId="5EC48C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emergencyResourceTypeCommonRegistryText:</w:t>
      </w:r>
    </w:p>
    <w:p w14:paraId="3547EDB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377941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D78436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Emergency Resource</w:t>
      </w:r>
    </w:p>
    <w:p w14:paraId="49BF21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registry</w:t>
      </w:r>
    </w:p>
    <w:p w14:paraId="446CB6F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emergencyResourceTypeInternalText:</w:t>
      </w:r>
    </w:p>
    <w:p w14:paraId="19B3626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1D36A0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local code for an emergency resource type.</w:t>
      </w:r>
    </w:p>
    <w:p w14:paraId="769863F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resourceAttributeRegistryText:</w:t>
      </w:r>
    </w:p>
    <w:p w14:paraId="4F40D6F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584D8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478DE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Resource Attribute</w:t>
      </w:r>
    </w:p>
    <w:p w14:paraId="3BF8FDC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5A2D2F8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28660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303F3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emergencyResourceName:</w:t>
      </w:r>
    </w:p>
    <w:p w14:paraId="7DF667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0E0A0F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748BA3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Common name of the emergency resource.</w:t>
      </w:r>
    </w:p>
    <w:p w14:paraId="2C1236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primaryUnitStatusRegistryText:</w:t>
      </w:r>
    </w:p>
    <w:p w14:paraId="51D3F1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AEA95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48540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Primary Unit Status</w:t>
      </w:r>
    </w:p>
    <w:p w14:paraId="26FC750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3E21CC6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secondaryUnitStatusRegistryText:</w:t>
      </w:r>
    </w:p>
    <w:p w14:paraId="31AC77B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array</w:t>
      </w:r>
    </w:p>
    <w:p w14:paraId="4079ACE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6EBED3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Shall only contains values present in the Secondary Unit Status</w:t>
      </w:r>
    </w:p>
    <w:p w14:paraId="73F75C9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registry</w:t>
      </w:r>
    </w:p>
    <w:p w14:paraId="73A9283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3B78818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190EC1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6619D6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85242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6D4B64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 Notes Data Component. Contains optional</w:t>
      </w:r>
    </w:p>
    <w:p w14:paraId="396163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alphanumeric text further describing the incident.</w:t>
      </w:r>
    </w:p>
    <w:p w14:paraId="683648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57EF2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2377E1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unitStatusInternal:</w:t>
      </w:r>
    </w:p>
    <w:p w14:paraId="55ED43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A54840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local code for a status of an emergency resource.</w:t>
      </w:r>
    </w:p>
    <w:p w14:paraId="675A47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D72171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6CED34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630CE68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0F518A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5C03E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agents (e.g., call takers, dispatchers,</w:t>
      </w:r>
    </w:p>
    <w:p w14:paraId="4B29867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supervisors, responding emergency resources, etc.) and automated</w:t>
      </w:r>
    </w:p>
    <w:p w14:paraId="131784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systems acting as agents that are involved in an incident.</w:t>
      </w:r>
    </w:p>
    <w:p w14:paraId="083883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is AgentType</w:t>
      </w:r>
    </w:p>
    <w:p w14:paraId="7B18DA6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38072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1A7DAA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unitLocationReference:</w:t>
      </w:r>
    </w:p>
    <w:p w14:paraId="4F7CBB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F2553E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LocationInformationType</w:t>
      </w:r>
    </w:p>
    <w:p w14:paraId="5611E69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unitDestinationReference:</w:t>
      </w:r>
    </w:p>
    <w:p w14:paraId="07C7348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035D49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 Linked elements type is LocationInformationType</w:t>
      </w:r>
    </w:p>
    <w:p w14:paraId="2C2960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personReference:</w:t>
      </w:r>
    </w:p>
    <w:p w14:paraId="4A5F38D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2148F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29CE79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person associated with an incident. Linked</w:t>
      </w:r>
    </w:p>
    <w:p w14:paraId="7128373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PersonInformationType</w:t>
      </w:r>
    </w:p>
    <w:p w14:paraId="2EDB02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303CFC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4466F4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vehicleReference:</w:t>
      </w:r>
    </w:p>
    <w:p w14:paraId="7D274E1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7EC49C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6ED8688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Information about a vehicle associated with an incident. Linked</w:t>
      </w:r>
    </w:p>
    <w:p w14:paraId="7F2F1D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VehicleInformationType</w:t>
      </w:r>
    </w:p>
    <w:p w14:paraId="4D8D4C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0B58B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0FC02E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DispatchInformationType:</w:t>
      </w:r>
    </w:p>
    <w:p w14:paraId="5ACAA2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Dispatch Information Type</w:t>
      </w:r>
    </w:p>
    <w:p w14:paraId="2AD9F56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 data type for dispatch information related to an incident.</w:t>
      </w:r>
    </w:p>
    <w:p w14:paraId="06A95CC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A59BDC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FD3241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721C25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3CE3F4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agencyReference:</w:t>
      </w:r>
    </w:p>
    <w:p w14:paraId="102AC5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53E2FE7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464A02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Reference to an AgencyType. Agency that was dispatched</w:t>
      </w:r>
    </w:p>
    <w:p w14:paraId="206073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through action performed in this data component.</w:t>
      </w:r>
    </w:p>
    <w:p w14:paraId="2F372C2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72A68F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7AD4EF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w:t>
      </w:r>
    </w:p>
    <w:p w14:paraId="55F573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is AgentType. Identifies the agent that </w:t>
      </w:r>
    </w:p>
    <w:p w14:paraId="446623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completed the dispatch operation described </w:t>
      </w:r>
    </w:p>
    <w:p w14:paraId="1D6534A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emergencyResourceReference:</w:t>
      </w:r>
    </w:p>
    <w:p w14:paraId="4EA222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D16DE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161579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resource (vehicle, person [foot patrol], organizational unit</w:t>
      </w:r>
    </w:p>
    <w:p w14:paraId="7E6B20C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such as a squad or strike team, and other emergency responder</w:t>
      </w:r>
    </w:p>
    <w:p w14:paraId="6ED6B24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configurations) that responds to an emergency incident. Linked</w:t>
      </w:r>
    </w:p>
    <w:p w14:paraId="3D829BE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elements type is EmergencyResourceType</w:t>
      </w:r>
    </w:p>
    <w:p w14:paraId="56A47A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F0B1B3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821365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5D2ED4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68AAF4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16023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dispatch. </w:t>
      </w:r>
    </w:p>
    <w:p w14:paraId="6041D4B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588A0B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2F4B4C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0C844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AlarmsSensorsType:</w:t>
      </w:r>
    </w:p>
    <w:p w14:paraId="5DFEBF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AlarmsSensorsType</w:t>
      </w:r>
    </w:p>
    <w:p w14:paraId="110046E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ADBA6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alarms and sensors information associated with an</w:t>
      </w:r>
    </w:p>
    <w:p w14:paraId="6DD4E61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1B8D11E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0DF467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744361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57F343F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A839ED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csaaAlarmInformation:</w:t>
      </w:r>
    </w:p>
    <w:p w14:paraId="16709F5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799D26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CD991F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Central Station Alarm Association (CSAA) data associated with an</w:t>
      </w:r>
    </w:p>
    <w:p w14:paraId="61C1E9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w:t>
      </w:r>
    </w:p>
    <w:p w14:paraId="671F313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alarmUrl:</w:t>
      </w:r>
    </w:p>
    <w:p w14:paraId="32B0F9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string</w:t>
      </w:r>
    </w:p>
    <w:p w14:paraId="4A5900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37E904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URL that references Central Station Alarm Association (CSAA)</w:t>
      </w:r>
    </w:p>
    <w:p w14:paraId="3972CFE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data associated with an incident.</w:t>
      </w:r>
    </w:p>
    <w:p w14:paraId="049EF3B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format: uri</w:t>
      </w:r>
    </w:p>
    <w:p w14:paraId="60F9682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agentReference:</w:t>
      </w:r>
    </w:p>
    <w:p w14:paraId="5B1EBA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44ED46E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Linked elements type is AgentType</w:t>
      </w:r>
    </w:p>
    <w:p w14:paraId="5DC52E7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notesReference:</w:t>
      </w:r>
    </w:p>
    <w:p w14:paraId="709511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1CC6BA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A49F88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optional alphanumeric text further describing the dispatch. </w:t>
      </w:r>
    </w:p>
    <w:p w14:paraId="42CF07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Linked elements type are NotesType</w:t>
      </w:r>
    </w:p>
    <w:p w14:paraId="1B5B465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7A66E9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'#/components/schemas/ReferenceType'</w:t>
      </w:r>
    </w:p>
    <w:p w14:paraId="66ED81C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EmergencyIncidentDataObjectType:</w:t>
      </w:r>
    </w:p>
    <w:p w14:paraId="409890D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title: Emergency Incident Data Object Type</w:t>
      </w:r>
    </w:p>
    <w:p w14:paraId="37F9C1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388ED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 data type for an information exchange containing emergency incident</w:t>
      </w:r>
    </w:p>
    <w:p w14:paraId="3704BE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related data.</w:t>
      </w:r>
    </w:p>
    <w:p w14:paraId="4BFF987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allOf:</w:t>
      </w:r>
    </w:p>
    <w:p w14:paraId="2788CCD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$ref: '#/components/schemas/PrologueType'</w:t>
      </w:r>
    </w:p>
    <w:p w14:paraId="46275C7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type: object</w:t>
      </w:r>
    </w:p>
    <w:p w14:paraId="6F137E4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required:</w:t>
      </w:r>
    </w:p>
    <w:p w14:paraId="59E027F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eidoVersion</w:t>
      </w:r>
    </w:p>
    <w:p w14:paraId="076ABF6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issuingElementIdentification</w:t>
      </w:r>
    </w:p>
    <w:p w14:paraId="253D5F2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agencyComponent</w:t>
      </w:r>
    </w:p>
    <w:p w14:paraId="3E7856B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29A3E5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eidoVersion:</w:t>
      </w:r>
    </w:p>
    <w:p w14:paraId="0F9CC83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0CBACFE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Version of the EIDO structure.</w:t>
      </w:r>
    </w:p>
    <w:p w14:paraId="75C5F7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enum:</w:t>
      </w:r>
    </w:p>
    <w:p w14:paraId="46B01B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 '1.0'</w:t>
      </w:r>
    </w:p>
    <w:p w14:paraId="6D259AF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issuingElementIdentification:</w:t>
      </w:r>
    </w:p>
    <w:p w14:paraId="56B61BF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235BBB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142945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An identifier of a functional element that created the EIDO</w:t>
      </w:r>
    </w:p>
    <w:p w14:paraId="424137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instance.</w:t>
      </w:r>
    </w:p>
    <w:p w14:paraId="5AEF93D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mergeComponent:</w:t>
      </w:r>
    </w:p>
    <w:p w14:paraId="34068F2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AAF411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Information about a merged or split incident.</w:t>
      </w:r>
    </w:p>
    <w:p w14:paraId="3060A20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6342FC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'#/components/schemas/MergeInformationType'</w:t>
      </w:r>
    </w:p>
    <w:p w14:paraId="1B197AE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linkComponent:</w:t>
      </w:r>
    </w:p>
    <w:p w14:paraId="3B8BA2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6F2E6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Information about a linked incident.</w:t>
      </w:r>
    </w:p>
    <w:p w14:paraId="5F751E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B219E6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'#/components/schemas/LinkInformationType'</w:t>
      </w:r>
    </w:p>
    <w:p w14:paraId="43C5A7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incidentComponent:</w:t>
      </w:r>
    </w:p>
    <w:p w14:paraId="10BAEFC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'#/components/schemas/IncidentInformationType'</w:t>
      </w:r>
    </w:p>
    <w:p w14:paraId="6E8C4C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175DBE5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General information about the emergency incident gathered by</w:t>
      </w:r>
    </w:p>
    <w:p w14:paraId="025C762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 agents, responding emergency resources, from reporting</w:t>
      </w:r>
    </w:p>
    <w:p w14:paraId="302DD9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parties (callers), and devices reporting emergency incidents.</w:t>
      </w:r>
    </w:p>
    <w:p w14:paraId="69F2D00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callComponent:</w:t>
      </w:r>
    </w:p>
    <w:p w14:paraId="23244E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2E92A0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05FE9A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 information about an incident received and collected by an</w:t>
      </w:r>
    </w:p>
    <w:p w14:paraId="137144B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w:t>
      </w:r>
    </w:p>
    <w:p w14:paraId="7B6555A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992C9B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'#/components/schemas/CallInformationType'</w:t>
      </w:r>
    </w:p>
    <w:p w14:paraId="0F51759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callbackComponent:</w:t>
      </w:r>
    </w:p>
    <w:p w14:paraId="4318919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2096647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description:</w:t>
      </w:r>
    </w:p>
    <w:p w14:paraId="4498E0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Contains information about how to call a person.</w:t>
      </w:r>
    </w:p>
    <w:p w14:paraId="37E796F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4A97268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'#/components/schemas/CallbackType'</w:t>
      </w:r>
    </w:p>
    <w:p w14:paraId="23AD9D4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dispatchComponent:</w:t>
      </w:r>
    </w:p>
    <w:p w14:paraId="567761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CF445E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Dispatch information related to an incident.</w:t>
      </w:r>
    </w:p>
    <w:p w14:paraId="022A2DA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725E96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'#/components/schemas/DispatchInformationType'</w:t>
      </w:r>
    </w:p>
    <w:p w14:paraId="74782C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alarmsSensorsComponent:</w:t>
      </w:r>
    </w:p>
    <w:p w14:paraId="414297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2C77AC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Alarms and sensors information associated with an incident.</w:t>
      </w:r>
    </w:p>
    <w:p w14:paraId="29BD16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561BDF8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'#/components/schemas/AlarmsSensorsType'</w:t>
      </w:r>
    </w:p>
    <w:p w14:paraId="065A775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agencyComponent:</w:t>
      </w:r>
    </w:p>
    <w:p w14:paraId="579FFFE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3029BBA1"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agencies referenced in this document are listed here</w:t>
      </w:r>
    </w:p>
    <w:p w14:paraId="4C0FE07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823DC7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'#/components/schemas/AgencyType'</w:t>
      </w:r>
    </w:p>
    <w:p w14:paraId="32CCF4B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agentComponent:</w:t>
      </w:r>
    </w:p>
    <w:p w14:paraId="7BD5725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68F52B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agents referenced in this document are listed here</w:t>
      </w:r>
    </w:p>
    <w:p w14:paraId="0365D0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740B5F1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'#/components/schemas/AgentType'</w:t>
      </w:r>
    </w:p>
    <w:p w14:paraId="734BF24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notesComponent:</w:t>
      </w:r>
    </w:p>
    <w:p w14:paraId="4399C66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D5C99E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notes referenced in this document are listed here</w:t>
      </w:r>
    </w:p>
    <w:p w14:paraId="6489403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072077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'#/components/schemas/NotesType'</w:t>
      </w:r>
    </w:p>
    <w:p w14:paraId="3194B5D3"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additionalDataComponent:</w:t>
      </w:r>
    </w:p>
    <w:p w14:paraId="31101A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type: array</w:t>
      </w:r>
    </w:p>
    <w:p w14:paraId="51D469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All additional data referenced in this document are listed here</w:t>
      </w:r>
    </w:p>
    <w:p w14:paraId="5CDFB43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0D11956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'#/components/schemas/AdditionalDataType'</w:t>
      </w:r>
    </w:p>
    <w:p w14:paraId="769C2CD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locationComponent:</w:t>
      </w:r>
    </w:p>
    <w:p w14:paraId="6071DB7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0AFD8C0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BF083B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location informations referenced in this document are listed</w:t>
      </w:r>
    </w:p>
    <w:p w14:paraId="14F9C14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4C7954D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65B8292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'#/components/schemas/LocationInformationType'</w:t>
      </w:r>
    </w:p>
    <w:p w14:paraId="650F725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personComponent:</w:t>
      </w:r>
    </w:p>
    <w:p w14:paraId="1CA358A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418C52E9"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F558B7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person informations referenced in this document are listed</w:t>
      </w:r>
    </w:p>
    <w:p w14:paraId="4FD501E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39B66C9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6715BEA"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'#/components/schemas/PersonInformationType'</w:t>
      </w:r>
    </w:p>
    <w:p w14:paraId="65DFDF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vehicleComponent:</w:t>
      </w:r>
    </w:p>
    <w:p w14:paraId="5881798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A20AC2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527A1CA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vehicle informations referenced in this document are listed</w:t>
      </w:r>
    </w:p>
    <w:p w14:paraId="31AA187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here</w:t>
      </w:r>
    </w:p>
    <w:p w14:paraId="657A943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2A94877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$ref: '#/components/schemas/VehicleInformationType'</w:t>
      </w:r>
    </w:p>
    <w:p w14:paraId="1F1D2A96"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emergencyResourceComponent:</w:t>
      </w:r>
    </w:p>
    <w:p w14:paraId="3CF76DDF"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array</w:t>
      </w:r>
    </w:p>
    <w:p w14:paraId="7B3ED262"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w:t>
      </w:r>
    </w:p>
    <w:p w14:paraId="3419F9A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All emergency resources information referenced in this document</w:t>
      </w:r>
    </w:p>
    <w:p w14:paraId="638B65D7"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are listed here</w:t>
      </w:r>
    </w:p>
    <w:p w14:paraId="75CED1B4"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items:</w:t>
      </w:r>
    </w:p>
    <w:p w14:paraId="1A4FD61D"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lastRenderedPageBreak/>
        <w:t xml:space="preserve">                $ref: '#/components/schemas/EmergencyResourceType'</w:t>
      </w:r>
    </w:p>
    <w:p w14:paraId="03D5C36C"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'@context':</w:t>
      </w:r>
    </w:p>
    <w:p w14:paraId="3AB6B225"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object</w:t>
      </w:r>
    </w:p>
    <w:p w14:paraId="0DDCF9DB"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description: JSON-LD context</w:t>
      </w:r>
    </w:p>
    <w:p w14:paraId="7169F3D0"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properties:</w:t>
      </w:r>
    </w:p>
    <w:p w14:paraId="08BB67AE"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'@vocab': </w:t>
      </w:r>
    </w:p>
    <w:p w14:paraId="18852E18" w14:textId="77777777" w:rsidR="00DD4FC0" w:rsidRPr="00DD4FC0" w:rsidRDefault="00DD4FC0" w:rsidP="00DD4FC0">
      <w:pPr>
        <w:rPr>
          <w:rFonts w:ascii="Courier New" w:hAnsi="Courier New" w:cs="Courier New"/>
          <w:sz w:val="20"/>
          <w:szCs w:val="16"/>
        </w:rPr>
      </w:pPr>
      <w:r w:rsidRPr="00DD4FC0">
        <w:rPr>
          <w:rFonts w:ascii="Courier New" w:hAnsi="Courier New" w:cs="Courier New"/>
          <w:sz w:val="20"/>
          <w:szCs w:val="16"/>
        </w:rPr>
        <w:t xml:space="preserve">                  type: string</w:t>
      </w:r>
    </w:p>
    <w:p w14:paraId="484604D1" w14:textId="457C6D7D" w:rsidR="00DD4FC0" w:rsidRPr="00DD4FC0" w:rsidDel="003F3E8C" w:rsidRDefault="00DD4FC0" w:rsidP="00DD4FC0">
      <w:pPr>
        <w:rPr>
          <w:del w:id="241" w:author="Étienne Paquet" w:date="2022-04-08T13:20:00Z"/>
          <w:rFonts w:ascii="Courier New" w:hAnsi="Courier New" w:cs="Courier New"/>
          <w:sz w:val="20"/>
          <w:szCs w:val="16"/>
        </w:rPr>
      </w:pPr>
      <w:r w:rsidRPr="00DD4FC0">
        <w:rPr>
          <w:rFonts w:ascii="Courier New" w:hAnsi="Courier New" w:cs="Courier New"/>
          <w:sz w:val="20"/>
          <w:szCs w:val="16"/>
        </w:rPr>
        <w:t xml:space="preserve">                  enum:</w:t>
      </w:r>
    </w:p>
    <w:p w14:paraId="056395C7" w14:textId="77777777" w:rsidR="00DD4FC0" w:rsidRPr="003F3E8C" w:rsidRDefault="00DD4FC0" w:rsidP="003F3E8C">
      <w:pPr>
        <w:rPr>
          <w:rFonts w:ascii="Courier New" w:hAnsi="Courier New" w:cs="Courier New"/>
          <w:sz w:val="20"/>
          <w:szCs w:val="16"/>
        </w:rPr>
      </w:pPr>
      <w:r w:rsidRPr="003F3E8C">
        <w:rPr>
          <w:rFonts w:ascii="Courier New" w:hAnsi="Courier New" w:cs="Courier New"/>
          <w:sz w:val="20"/>
          <w:szCs w:val="16"/>
        </w:rPr>
        <w:t xml:space="preserve">                    - './JSON-LD_Contexts/EmergencyIncidentDataObjectType.jsonld'</w:t>
      </w:r>
      <w:bookmarkStart w:id="242" w:name="_Toc70692163"/>
    </w:p>
    <w:p w14:paraId="20F078D6" w14:textId="50A92E57" w:rsidR="00F31253" w:rsidRPr="00B53A0D" w:rsidRDefault="00F31253" w:rsidP="00BC487C">
      <w:pPr>
        <w:pStyle w:val="Titre1"/>
        <w:numPr>
          <w:ilvl w:val="0"/>
          <w:numId w:val="0"/>
        </w:numPr>
      </w:pPr>
      <w:r w:rsidRPr="00B53A0D">
        <w:t>ACKNOWLEDGEMENTS</w:t>
      </w:r>
      <w:bookmarkEnd w:id="238"/>
      <w:bookmarkEnd w:id="242"/>
    </w:p>
    <w:p w14:paraId="33F55D08" w14:textId="77777777" w:rsidR="005023CB" w:rsidRPr="00306EEF" w:rsidRDefault="005023CB" w:rsidP="005023CB">
      <w:pPr>
        <w:rPr>
          <w:rFonts w:cs="Tahoma"/>
          <w:b/>
          <w:bCs/>
          <w:color w:val="FF0000"/>
          <w:szCs w:val="24"/>
        </w:rPr>
      </w:pPr>
      <w:r w:rsidRPr="00306EEF">
        <w:rPr>
          <w:rFonts w:cs="Tahoma"/>
          <w:szCs w:val="24"/>
        </w:rPr>
        <w:t>The National Emergen</w:t>
      </w:r>
      <w:r w:rsidRPr="00B90D8D">
        <w:rPr>
          <w:rFonts w:cs="Tahoma"/>
          <w:szCs w:val="24"/>
        </w:rPr>
        <w:t xml:space="preserve">cy Number Association (NENA) Agency Systems Committee, EIDO JSON Working Group </w:t>
      </w:r>
      <w:r w:rsidRPr="00306EEF">
        <w:rPr>
          <w:rFonts w:cs="Tahoma"/>
          <w:szCs w:val="24"/>
        </w:rPr>
        <w:t xml:space="preserve">developed this document. </w:t>
      </w:r>
    </w:p>
    <w:p w14:paraId="113E6E01" w14:textId="55DB98D6" w:rsidR="00F31253" w:rsidRPr="00B53A0D" w:rsidRDefault="00B452AC" w:rsidP="00F31253">
      <w:pPr>
        <w:rPr>
          <w:rFonts w:cs="Tahoma"/>
          <w:color w:val="FF0000"/>
          <w:sz w:val="22"/>
          <w:szCs w:val="22"/>
        </w:rPr>
      </w:pPr>
      <w:r w:rsidRPr="00B53A0D">
        <w:rPr>
          <w:rFonts w:cs="Tahoma"/>
          <w:sz w:val="22"/>
          <w:szCs w:val="22"/>
        </w:rPr>
        <w:t>NENA Board of Directors</w:t>
      </w:r>
      <w:r w:rsidR="00F31253" w:rsidRPr="00B53A0D">
        <w:rPr>
          <w:rFonts w:cs="Tahoma"/>
          <w:sz w:val="22"/>
          <w:szCs w:val="22"/>
        </w:rPr>
        <w:t xml:space="preserve"> Approval Date: </w:t>
      </w:r>
      <w:r w:rsidR="00612F8F" w:rsidRPr="001D6123">
        <w:rPr>
          <w:rFonts w:cs="Tahoma"/>
          <w:color w:val="000000" w:themeColor="text1"/>
          <w:szCs w:val="24"/>
        </w:rPr>
        <w:t>10/1</w:t>
      </w:r>
      <w:r w:rsidR="00612F8F">
        <w:rPr>
          <w:rFonts w:cs="Tahoma"/>
          <w:color w:val="000000" w:themeColor="text1"/>
          <w:szCs w:val="24"/>
        </w:rPr>
        <w:t>9</w:t>
      </w:r>
      <w:r w:rsidR="00612F8F" w:rsidRPr="001D6123">
        <w:rPr>
          <w:rFonts w:cs="Tahoma"/>
          <w:color w:val="000000" w:themeColor="text1"/>
          <w:szCs w:val="24"/>
        </w:rPr>
        <w:t>/2021</w:t>
      </w:r>
    </w:p>
    <w:p w14:paraId="230EDA68" w14:textId="75E07E70" w:rsidR="00F31253" w:rsidRDefault="00F31253" w:rsidP="00F31253">
      <w:pPr>
        <w:rPr>
          <w:rFonts w:cs="Tahoma"/>
          <w:sz w:val="22"/>
          <w:szCs w:val="22"/>
        </w:rPr>
      </w:pPr>
      <w:r w:rsidRPr="00B53A0D">
        <w:rPr>
          <w:rFonts w:cs="Tahoma"/>
          <w:sz w:val="22"/>
          <w:szCs w:val="22"/>
        </w:rPr>
        <w:t>NENA recognizes the following industry experts and their employers for their contributions to the development of this document.</w:t>
      </w:r>
    </w:p>
    <w:p w14:paraId="405F8C7E" w14:textId="649C6B22" w:rsidR="005023CB" w:rsidRDefault="005023CB" w:rsidP="00F31253">
      <w:pPr>
        <w:rPr>
          <w:rFonts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000" w:firstRow="0" w:lastRow="0" w:firstColumn="0" w:lastColumn="0" w:noHBand="0" w:noVBand="0"/>
      </w:tblPr>
      <w:tblGrid>
        <w:gridCol w:w="4405"/>
        <w:gridCol w:w="5111"/>
      </w:tblGrid>
      <w:tr w:rsidR="0021234D" w:rsidRPr="00306EEF" w14:paraId="1E12F4FF" w14:textId="77777777" w:rsidTr="00CD7710">
        <w:trPr>
          <w:cantSplit/>
          <w:tblHeader/>
        </w:trPr>
        <w:tc>
          <w:tcPr>
            <w:tcW w:w="4405" w:type="dxa"/>
            <w:shd w:val="clear" w:color="auto" w:fill="D9D9D9" w:themeFill="background1" w:themeFillShade="D9"/>
            <w:vAlign w:val="center"/>
          </w:tcPr>
          <w:p w14:paraId="22773DA4" w14:textId="77777777" w:rsidR="0021234D" w:rsidRPr="00306EEF" w:rsidRDefault="0021234D" w:rsidP="007D77D2">
            <w:pPr>
              <w:keepNext/>
              <w:spacing w:before="0" w:after="0"/>
              <w:contextualSpacing/>
              <w:jc w:val="center"/>
              <w:rPr>
                <w:rFonts w:cs="Tahoma"/>
                <w:b/>
                <w:bCs/>
                <w:szCs w:val="24"/>
              </w:rPr>
            </w:pPr>
            <w:r w:rsidRPr="00306EEF">
              <w:rPr>
                <w:rFonts w:cs="Tahoma"/>
                <w:b/>
                <w:bCs/>
                <w:szCs w:val="24"/>
              </w:rPr>
              <w:t>Members</w:t>
            </w:r>
          </w:p>
        </w:tc>
        <w:tc>
          <w:tcPr>
            <w:tcW w:w="5111" w:type="dxa"/>
            <w:shd w:val="clear" w:color="auto" w:fill="D9D9D9" w:themeFill="background1" w:themeFillShade="D9"/>
            <w:vAlign w:val="center"/>
          </w:tcPr>
          <w:p w14:paraId="538485EF" w14:textId="77777777" w:rsidR="0021234D" w:rsidRPr="00306EEF" w:rsidRDefault="0021234D" w:rsidP="007D77D2">
            <w:pPr>
              <w:keepNext/>
              <w:spacing w:before="0" w:after="0"/>
              <w:ind w:left="720"/>
              <w:contextualSpacing/>
              <w:jc w:val="center"/>
              <w:rPr>
                <w:rFonts w:cs="Tahoma"/>
                <w:color w:val="1F497D"/>
                <w:szCs w:val="24"/>
              </w:rPr>
            </w:pPr>
            <w:r w:rsidRPr="00306EEF">
              <w:rPr>
                <w:rFonts w:cs="Tahoma"/>
                <w:b/>
                <w:bCs/>
                <w:szCs w:val="24"/>
              </w:rPr>
              <w:t>Employer</w:t>
            </w:r>
          </w:p>
        </w:tc>
      </w:tr>
      <w:tr w:rsidR="0021234D" w:rsidRPr="00306EEF" w14:paraId="00BF13E1" w14:textId="77777777" w:rsidTr="00CD7710">
        <w:trPr>
          <w:cantSplit/>
        </w:trPr>
        <w:tc>
          <w:tcPr>
            <w:tcW w:w="4405" w:type="dxa"/>
            <w:vAlign w:val="center"/>
          </w:tcPr>
          <w:p w14:paraId="584DA5F0" w14:textId="77777777" w:rsidR="0021234D" w:rsidRPr="00CB07C1" w:rsidRDefault="0021234D" w:rsidP="007D77D2">
            <w:pPr>
              <w:spacing w:before="0" w:after="0"/>
              <w:contextualSpacing/>
              <w:rPr>
                <w:rFonts w:cs="Tahoma"/>
                <w:szCs w:val="24"/>
              </w:rPr>
            </w:pPr>
            <w:r w:rsidRPr="00CB07C1">
              <w:rPr>
                <w:rFonts w:cs="Tahoma"/>
                <w:szCs w:val="24"/>
              </w:rPr>
              <w:t>Michael Smith, Agency Systems Committee Co-Chair</w:t>
            </w:r>
          </w:p>
        </w:tc>
        <w:tc>
          <w:tcPr>
            <w:tcW w:w="5111" w:type="dxa"/>
            <w:vAlign w:val="center"/>
          </w:tcPr>
          <w:p w14:paraId="35E3D715" w14:textId="77777777" w:rsidR="0021234D" w:rsidRPr="00CB07C1" w:rsidRDefault="0021234D" w:rsidP="007D77D2">
            <w:pPr>
              <w:spacing w:before="0" w:after="0"/>
              <w:contextualSpacing/>
              <w:rPr>
                <w:rFonts w:cs="Tahoma"/>
                <w:szCs w:val="24"/>
              </w:rPr>
            </w:pPr>
            <w:r w:rsidRPr="00CB07C1">
              <w:rPr>
                <w:rFonts w:cs="Tahoma"/>
                <w:szCs w:val="24"/>
              </w:rPr>
              <w:t>Equature/DSS</w:t>
            </w:r>
            <w:r>
              <w:rPr>
                <w:rFonts w:cs="Tahoma"/>
                <w:szCs w:val="24"/>
              </w:rPr>
              <w:t xml:space="preserve"> Corp.</w:t>
            </w:r>
          </w:p>
        </w:tc>
      </w:tr>
      <w:tr w:rsidR="0021234D" w:rsidRPr="00306EEF" w14:paraId="7542F990" w14:textId="77777777" w:rsidTr="00CD7710">
        <w:trPr>
          <w:cantSplit/>
        </w:trPr>
        <w:tc>
          <w:tcPr>
            <w:tcW w:w="4405" w:type="dxa"/>
            <w:vAlign w:val="center"/>
          </w:tcPr>
          <w:p w14:paraId="3D6A4AA6" w14:textId="77777777" w:rsidR="0021234D" w:rsidRPr="00CB07C1" w:rsidRDefault="0021234D" w:rsidP="007D77D2">
            <w:pPr>
              <w:spacing w:before="0" w:after="0"/>
              <w:contextualSpacing/>
              <w:rPr>
                <w:rFonts w:cs="Tahoma"/>
                <w:szCs w:val="24"/>
              </w:rPr>
            </w:pPr>
            <w:r w:rsidRPr="00CB07C1">
              <w:rPr>
                <w:rFonts w:cs="Tahoma"/>
                <w:szCs w:val="24"/>
              </w:rPr>
              <w:t>Rick Blackwell, ENP, Agency Systems Committee Co-Chair</w:t>
            </w:r>
          </w:p>
        </w:tc>
        <w:tc>
          <w:tcPr>
            <w:tcW w:w="5111" w:type="dxa"/>
            <w:vAlign w:val="center"/>
          </w:tcPr>
          <w:p w14:paraId="31BE86B7"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0DCFFF66" w14:textId="77777777" w:rsidTr="00CD7710">
        <w:trPr>
          <w:cantSplit/>
        </w:trPr>
        <w:tc>
          <w:tcPr>
            <w:tcW w:w="4405" w:type="dxa"/>
            <w:vAlign w:val="center"/>
          </w:tcPr>
          <w:p w14:paraId="256CF669" w14:textId="77777777" w:rsidR="0021234D" w:rsidRPr="00CB07C1" w:rsidRDefault="0021234D" w:rsidP="007D77D2">
            <w:pPr>
              <w:spacing w:before="0" w:after="0"/>
              <w:contextualSpacing/>
              <w:rPr>
                <w:rFonts w:cs="Tahoma"/>
                <w:szCs w:val="24"/>
              </w:rPr>
            </w:pPr>
            <w:r w:rsidRPr="00CB07C1">
              <w:rPr>
                <w:rFonts w:cs="Tahoma"/>
                <w:szCs w:val="24"/>
              </w:rPr>
              <w:t>Amy McDowell, ENP, Working Group Co-Chair</w:t>
            </w:r>
          </w:p>
        </w:tc>
        <w:tc>
          <w:tcPr>
            <w:tcW w:w="5111" w:type="dxa"/>
            <w:vAlign w:val="center"/>
          </w:tcPr>
          <w:p w14:paraId="6035DF9A" w14:textId="77777777" w:rsidR="0021234D" w:rsidRPr="00CB07C1" w:rsidRDefault="0021234D" w:rsidP="007D77D2">
            <w:pPr>
              <w:spacing w:before="0" w:after="0"/>
              <w:contextualSpacing/>
              <w:rPr>
                <w:rFonts w:cs="Tahoma"/>
                <w:szCs w:val="24"/>
              </w:rPr>
            </w:pPr>
            <w:r>
              <w:rPr>
                <w:rFonts w:cs="Tahoma"/>
                <w:szCs w:val="24"/>
              </w:rPr>
              <w:t>Greenville</w:t>
            </w:r>
            <w:r w:rsidRPr="00CB07C1">
              <w:rPr>
                <w:rFonts w:cs="Tahoma"/>
                <w:szCs w:val="24"/>
              </w:rPr>
              <w:t xml:space="preserve"> County, SC</w:t>
            </w:r>
          </w:p>
        </w:tc>
      </w:tr>
      <w:tr w:rsidR="0021234D" w:rsidRPr="00306EEF" w14:paraId="74260F10" w14:textId="77777777" w:rsidTr="00CD7710">
        <w:trPr>
          <w:cantSplit/>
        </w:trPr>
        <w:tc>
          <w:tcPr>
            <w:tcW w:w="4405" w:type="dxa"/>
            <w:vAlign w:val="center"/>
          </w:tcPr>
          <w:p w14:paraId="7F85A778" w14:textId="77777777" w:rsidR="0021234D" w:rsidRPr="00CB07C1" w:rsidRDefault="0021234D" w:rsidP="007D77D2">
            <w:pPr>
              <w:spacing w:before="0" w:after="0"/>
              <w:contextualSpacing/>
              <w:rPr>
                <w:rFonts w:cs="Tahoma"/>
                <w:szCs w:val="24"/>
              </w:rPr>
            </w:pPr>
            <w:r w:rsidRPr="00CB07C1">
              <w:rPr>
                <w:rFonts w:cs="Tahoma"/>
                <w:szCs w:val="24"/>
              </w:rPr>
              <w:t>Etienne Paquet, Working Group Co-Chair</w:t>
            </w:r>
          </w:p>
        </w:tc>
        <w:tc>
          <w:tcPr>
            <w:tcW w:w="5111" w:type="dxa"/>
            <w:vAlign w:val="center"/>
          </w:tcPr>
          <w:p w14:paraId="4576A85F" w14:textId="77777777" w:rsidR="0021234D" w:rsidRPr="00CB07C1" w:rsidRDefault="0021234D" w:rsidP="007D77D2">
            <w:pPr>
              <w:spacing w:before="0" w:after="0"/>
              <w:contextualSpacing/>
              <w:rPr>
                <w:rFonts w:cs="Tahoma"/>
                <w:szCs w:val="24"/>
              </w:rPr>
            </w:pPr>
            <w:r w:rsidRPr="00CB07C1">
              <w:rPr>
                <w:rFonts w:cs="Tahoma"/>
                <w:szCs w:val="24"/>
              </w:rPr>
              <w:t>Komutel</w:t>
            </w:r>
          </w:p>
        </w:tc>
      </w:tr>
      <w:tr w:rsidR="0021234D" w:rsidRPr="00306EEF" w14:paraId="7E05F9CE" w14:textId="77777777" w:rsidTr="00CD7710">
        <w:trPr>
          <w:cantSplit/>
        </w:trPr>
        <w:tc>
          <w:tcPr>
            <w:tcW w:w="4405" w:type="dxa"/>
            <w:vAlign w:val="center"/>
          </w:tcPr>
          <w:p w14:paraId="731CCEBF" w14:textId="77777777" w:rsidR="0021234D" w:rsidRDefault="0021234D" w:rsidP="007D77D2">
            <w:pPr>
              <w:spacing w:before="0" w:after="0"/>
              <w:contextualSpacing/>
              <w:rPr>
                <w:rFonts w:cs="Tahoma"/>
                <w:szCs w:val="24"/>
              </w:rPr>
            </w:pPr>
            <w:r>
              <w:rPr>
                <w:rFonts w:cs="Tahoma"/>
                <w:szCs w:val="24"/>
              </w:rPr>
              <w:t>Tony Dunsworth, Note-Taker</w:t>
            </w:r>
          </w:p>
        </w:tc>
        <w:tc>
          <w:tcPr>
            <w:tcW w:w="5111" w:type="dxa"/>
            <w:vAlign w:val="center"/>
          </w:tcPr>
          <w:p w14:paraId="333471FE" w14:textId="4AC8920E" w:rsidR="0021234D" w:rsidRPr="00B90D8D" w:rsidDel="007A4A00" w:rsidRDefault="0021234D" w:rsidP="007D77D2">
            <w:pPr>
              <w:spacing w:before="0" w:after="0"/>
              <w:contextualSpacing/>
              <w:rPr>
                <w:rFonts w:cs="Tahoma"/>
                <w:szCs w:val="24"/>
              </w:rPr>
            </w:pPr>
            <w:r>
              <w:rPr>
                <w:rFonts w:cs="Tahoma"/>
                <w:szCs w:val="24"/>
              </w:rPr>
              <w:t>City of Alexandria</w:t>
            </w:r>
            <w:r w:rsidR="007E01DC">
              <w:rPr>
                <w:rFonts w:cs="Tahoma"/>
                <w:szCs w:val="24"/>
              </w:rPr>
              <w:t>,</w:t>
            </w:r>
            <w:r>
              <w:rPr>
                <w:rFonts w:cs="Tahoma"/>
                <w:szCs w:val="24"/>
              </w:rPr>
              <w:t xml:space="preserve"> VA</w:t>
            </w:r>
          </w:p>
        </w:tc>
      </w:tr>
      <w:tr w:rsidR="0021234D" w:rsidRPr="00306EEF" w14:paraId="7501BE34" w14:textId="77777777" w:rsidTr="00CD7710">
        <w:trPr>
          <w:cantSplit/>
        </w:trPr>
        <w:tc>
          <w:tcPr>
            <w:tcW w:w="4405" w:type="dxa"/>
            <w:vAlign w:val="center"/>
          </w:tcPr>
          <w:p w14:paraId="464D608D" w14:textId="77777777" w:rsidR="0021234D" w:rsidRPr="00B90D8D" w:rsidRDefault="0021234D" w:rsidP="007D77D2">
            <w:pPr>
              <w:spacing w:before="0" w:after="0"/>
              <w:contextualSpacing/>
              <w:rPr>
                <w:rFonts w:cs="Tahoma"/>
                <w:szCs w:val="24"/>
              </w:rPr>
            </w:pPr>
            <w:r>
              <w:rPr>
                <w:rFonts w:cs="Tahoma"/>
                <w:szCs w:val="24"/>
              </w:rPr>
              <w:t>Brandon Abley, ENP</w:t>
            </w:r>
          </w:p>
        </w:tc>
        <w:tc>
          <w:tcPr>
            <w:tcW w:w="5111" w:type="dxa"/>
            <w:vAlign w:val="center"/>
          </w:tcPr>
          <w:p w14:paraId="217DDFDC" w14:textId="77777777" w:rsidR="0021234D" w:rsidRPr="00B90D8D" w:rsidRDefault="0021234D" w:rsidP="007D77D2">
            <w:pPr>
              <w:spacing w:before="0" w:after="0"/>
              <w:contextualSpacing/>
              <w:rPr>
                <w:rFonts w:cs="Tahoma"/>
                <w:szCs w:val="24"/>
              </w:rPr>
            </w:pPr>
            <w:r>
              <w:rPr>
                <w:rFonts w:cs="Tahoma"/>
                <w:szCs w:val="24"/>
              </w:rPr>
              <w:t>NENA</w:t>
            </w:r>
          </w:p>
        </w:tc>
      </w:tr>
      <w:tr w:rsidR="0021234D" w:rsidRPr="00306EEF" w14:paraId="2D704E40" w14:textId="77777777" w:rsidTr="00CD7710">
        <w:trPr>
          <w:cantSplit/>
        </w:trPr>
        <w:tc>
          <w:tcPr>
            <w:tcW w:w="4405" w:type="dxa"/>
            <w:vAlign w:val="center"/>
          </w:tcPr>
          <w:p w14:paraId="5EEAD570" w14:textId="77777777" w:rsidR="0021234D" w:rsidRPr="00B90D8D" w:rsidRDefault="0021234D" w:rsidP="007D77D2">
            <w:pPr>
              <w:spacing w:before="0" w:after="0"/>
              <w:contextualSpacing/>
              <w:rPr>
                <w:rFonts w:cs="Tahoma"/>
                <w:szCs w:val="24"/>
              </w:rPr>
            </w:pPr>
            <w:r>
              <w:rPr>
                <w:rFonts w:cs="Tahoma"/>
                <w:szCs w:val="24"/>
              </w:rPr>
              <w:t>Jamie Algatt</w:t>
            </w:r>
          </w:p>
        </w:tc>
        <w:tc>
          <w:tcPr>
            <w:tcW w:w="5111" w:type="dxa"/>
            <w:vAlign w:val="center"/>
          </w:tcPr>
          <w:p w14:paraId="720B0FF6" w14:textId="77777777" w:rsidR="0021234D" w:rsidRPr="00B90D8D" w:rsidDel="00CA141E" w:rsidRDefault="0021234D" w:rsidP="007D77D2">
            <w:pPr>
              <w:spacing w:before="0" w:after="0"/>
              <w:contextualSpacing/>
              <w:rPr>
                <w:rFonts w:cs="Tahoma"/>
                <w:szCs w:val="24"/>
              </w:rPr>
            </w:pPr>
            <w:r>
              <w:rPr>
                <w:rFonts w:cs="Tahoma"/>
                <w:szCs w:val="24"/>
              </w:rPr>
              <w:t xml:space="preserve">Rapid Deploy </w:t>
            </w:r>
          </w:p>
        </w:tc>
      </w:tr>
      <w:tr w:rsidR="0021234D" w:rsidRPr="00306EEF" w14:paraId="5269282A" w14:textId="77777777" w:rsidTr="00CD7710">
        <w:trPr>
          <w:cantSplit/>
        </w:trPr>
        <w:tc>
          <w:tcPr>
            <w:tcW w:w="4405" w:type="dxa"/>
            <w:vAlign w:val="center"/>
          </w:tcPr>
          <w:p w14:paraId="4876A6B8" w14:textId="77777777" w:rsidR="0021234D" w:rsidRPr="00B90D8D" w:rsidRDefault="0021234D" w:rsidP="007D77D2">
            <w:pPr>
              <w:spacing w:before="0" w:after="0"/>
              <w:contextualSpacing/>
              <w:rPr>
                <w:rFonts w:cs="Tahoma"/>
                <w:szCs w:val="24"/>
              </w:rPr>
            </w:pPr>
            <w:r>
              <w:rPr>
                <w:rFonts w:cs="Tahoma"/>
                <w:szCs w:val="24"/>
              </w:rPr>
              <w:t>Roy Artin</w:t>
            </w:r>
          </w:p>
        </w:tc>
        <w:tc>
          <w:tcPr>
            <w:tcW w:w="5111" w:type="dxa"/>
            <w:vAlign w:val="center"/>
          </w:tcPr>
          <w:p w14:paraId="0AE6C6E6" w14:textId="77777777" w:rsidR="0021234D" w:rsidRPr="00B90D8D" w:rsidRDefault="0021234D" w:rsidP="007D77D2">
            <w:pPr>
              <w:spacing w:before="0" w:after="0"/>
              <w:contextualSpacing/>
              <w:rPr>
                <w:rFonts w:cs="Tahoma"/>
                <w:szCs w:val="24"/>
              </w:rPr>
            </w:pPr>
            <w:r>
              <w:rPr>
                <w:rFonts w:cs="Tahoma"/>
                <w:szCs w:val="24"/>
              </w:rPr>
              <w:t xml:space="preserve">E-Comm E9-1-1 Vancouver </w:t>
            </w:r>
          </w:p>
        </w:tc>
      </w:tr>
      <w:tr w:rsidR="0021234D" w:rsidRPr="00306EEF" w14:paraId="299841B8" w14:textId="77777777" w:rsidTr="00CD7710">
        <w:trPr>
          <w:cantSplit/>
        </w:trPr>
        <w:tc>
          <w:tcPr>
            <w:tcW w:w="4405" w:type="dxa"/>
            <w:vAlign w:val="center"/>
          </w:tcPr>
          <w:p w14:paraId="2736BF75" w14:textId="77777777" w:rsidR="0021234D" w:rsidRPr="00B90D8D" w:rsidRDefault="0021234D" w:rsidP="007D77D2">
            <w:pPr>
              <w:spacing w:before="0" w:after="0"/>
              <w:contextualSpacing/>
              <w:rPr>
                <w:rFonts w:cs="Tahoma"/>
                <w:szCs w:val="24"/>
              </w:rPr>
            </w:pPr>
            <w:r>
              <w:rPr>
                <w:rFonts w:cs="Tahoma"/>
                <w:szCs w:val="24"/>
              </w:rPr>
              <w:t>Bernard Brabant</w:t>
            </w:r>
          </w:p>
        </w:tc>
        <w:tc>
          <w:tcPr>
            <w:tcW w:w="5111" w:type="dxa"/>
            <w:vAlign w:val="center"/>
          </w:tcPr>
          <w:p w14:paraId="7A5BAA11" w14:textId="77777777" w:rsidR="0021234D" w:rsidRPr="00B90D8D" w:rsidDel="00CA141E" w:rsidRDefault="0021234D" w:rsidP="007D77D2">
            <w:pPr>
              <w:spacing w:before="0" w:after="0"/>
              <w:contextualSpacing/>
              <w:rPr>
                <w:rFonts w:cs="Tahoma"/>
                <w:szCs w:val="24"/>
              </w:rPr>
            </w:pPr>
            <w:r>
              <w:rPr>
                <w:rFonts w:cs="Tahoma"/>
                <w:szCs w:val="24"/>
              </w:rPr>
              <w:t xml:space="preserve">Consultant </w:t>
            </w:r>
          </w:p>
        </w:tc>
      </w:tr>
      <w:tr w:rsidR="0021234D" w:rsidRPr="00306EEF" w14:paraId="78816D01" w14:textId="77777777" w:rsidTr="00CD7710">
        <w:trPr>
          <w:cantSplit/>
        </w:trPr>
        <w:tc>
          <w:tcPr>
            <w:tcW w:w="4405" w:type="dxa"/>
            <w:vAlign w:val="center"/>
          </w:tcPr>
          <w:p w14:paraId="511DE6EA" w14:textId="77777777" w:rsidR="0021234D" w:rsidRPr="00B90D8D" w:rsidRDefault="0021234D" w:rsidP="007D77D2">
            <w:pPr>
              <w:spacing w:before="0" w:after="0"/>
              <w:contextualSpacing/>
              <w:rPr>
                <w:rFonts w:cs="Tahoma"/>
                <w:szCs w:val="24"/>
              </w:rPr>
            </w:pPr>
            <w:r>
              <w:rPr>
                <w:rFonts w:cs="Tahoma"/>
                <w:szCs w:val="24"/>
              </w:rPr>
              <w:t>Guy Caron</w:t>
            </w:r>
          </w:p>
        </w:tc>
        <w:tc>
          <w:tcPr>
            <w:tcW w:w="5111" w:type="dxa"/>
            <w:vAlign w:val="center"/>
          </w:tcPr>
          <w:p w14:paraId="03308C42" w14:textId="77777777" w:rsidR="0021234D" w:rsidRPr="00B90D8D" w:rsidRDefault="0021234D" w:rsidP="007D77D2">
            <w:pPr>
              <w:spacing w:before="0" w:after="0"/>
              <w:contextualSpacing/>
              <w:rPr>
                <w:rFonts w:cs="Tahoma"/>
                <w:szCs w:val="24"/>
              </w:rPr>
            </w:pPr>
            <w:r>
              <w:rPr>
                <w:rFonts w:cs="Tahoma"/>
                <w:szCs w:val="24"/>
              </w:rPr>
              <w:t xml:space="preserve">Bell Canada </w:t>
            </w:r>
          </w:p>
        </w:tc>
      </w:tr>
      <w:tr w:rsidR="0021234D" w:rsidRPr="00306EEF" w14:paraId="53558398" w14:textId="77777777" w:rsidTr="00CD7710">
        <w:trPr>
          <w:cantSplit/>
        </w:trPr>
        <w:tc>
          <w:tcPr>
            <w:tcW w:w="4405" w:type="dxa"/>
            <w:vAlign w:val="center"/>
          </w:tcPr>
          <w:p w14:paraId="183FC5F1" w14:textId="77777777" w:rsidR="0021234D" w:rsidRPr="00B90D8D" w:rsidRDefault="0021234D" w:rsidP="007D77D2">
            <w:pPr>
              <w:spacing w:before="0" w:after="0"/>
              <w:contextualSpacing/>
              <w:rPr>
                <w:rFonts w:cs="Tahoma"/>
                <w:szCs w:val="24"/>
              </w:rPr>
            </w:pPr>
            <w:r>
              <w:rPr>
                <w:rFonts w:cs="Tahoma"/>
                <w:szCs w:val="24"/>
              </w:rPr>
              <w:t>Rakhee Duneja</w:t>
            </w:r>
          </w:p>
        </w:tc>
        <w:tc>
          <w:tcPr>
            <w:tcW w:w="5111" w:type="dxa"/>
            <w:vAlign w:val="center"/>
          </w:tcPr>
          <w:p w14:paraId="61995B6E" w14:textId="77777777" w:rsidR="0021234D" w:rsidRPr="00B90D8D" w:rsidRDefault="0021234D" w:rsidP="007D77D2">
            <w:pPr>
              <w:spacing w:before="0" w:after="0"/>
              <w:contextualSpacing/>
              <w:rPr>
                <w:rFonts w:cs="Tahoma"/>
                <w:szCs w:val="24"/>
              </w:rPr>
            </w:pPr>
            <w:r>
              <w:rPr>
                <w:rFonts w:cs="Tahoma"/>
                <w:szCs w:val="24"/>
              </w:rPr>
              <w:t>Toronto Police Service ON</w:t>
            </w:r>
          </w:p>
        </w:tc>
      </w:tr>
      <w:tr w:rsidR="0021234D" w:rsidRPr="00306EEF" w14:paraId="2A141EF1" w14:textId="77777777" w:rsidTr="00CD7710">
        <w:trPr>
          <w:cantSplit/>
        </w:trPr>
        <w:tc>
          <w:tcPr>
            <w:tcW w:w="4405" w:type="dxa"/>
            <w:vAlign w:val="center"/>
          </w:tcPr>
          <w:p w14:paraId="12A648FF" w14:textId="77777777" w:rsidR="0021234D" w:rsidRPr="00B90D8D" w:rsidRDefault="0021234D" w:rsidP="007D77D2">
            <w:pPr>
              <w:spacing w:before="0" w:after="0"/>
              <w:contextualSpacing/>
              <w:rPr>
                <w:rFonts w:cs="Tahoma"/>
                <w:szCs w:val="24"/>
              </w:rPr>
            </w:pPr>
            <w:r>
              <w:rPr>
                <w:rFonts w:cs="Tahoma"/>
                <w:szCs w:val="24"/>
              </w:rPr>
              <w:t xml:space="preserve">Simon Farrow </w:t>
            </w:r>
          </w:p>
        </w:tc>
        <w:tc>
          <w:tcPr>
            <w:tcW w:w="5111" w:type="dxa"/>
            <w:vAlign w:val="center"/>
          </w:tcPr>
          <w:p w14:paraId="104B0BE6" w14:textId="77777777" w:rsidR="0021234D" w:rsidRPr="00B90D8D" w:rsidRDefault="0021234D" w:rsidP="007D77D2">
            <w:pPr>
              <w:spacing w:before="0" w:after="0"/>
              <w:contextualSpacing/>
              <w:rPr>
                <w:rFonts w:cs="Tahoma"/>
                <w:szCs w:val="24"/>
              </w:rPr>
            </w:pPr>
            <w:r>
              <w:rPr>
                <w:rFonts w:cs="Tahoma"/>
                <w:szCs w:val="24"/>
              </w:rPr>
              <w:t xml:space="preserve">Stancil </w:t>
            </w:r>
          </w:p>
        </w:tc>
      </w:tr>
      <w:tr w:rsidR="0021234D" w:rsidRPr="00306EEF" w14:paraId="05E1EFC0" w14:textId="77777777" w:rsidTr="00CD7710">
        <w:trPr>
          <w:cantSplit/>
        </w:trPr>
        <w:tc>
          <w:tcPr>
            <w:tcW w:w="4405" w:type="dxa"/>
            <w:vAlign w:val="center"/>
          </w:tcPr>
          <w:p w14:paraId="60F3D9B7" w14:textId="77777777" w:rsidR="0021234D" w:rsidRPr="00B90D8D" w:rsidDel="001E20DE" w:rsidRDefault="0021234D" w:rsidP="007D77D2">
            <w:pPr>
              <w:spacing w:before="0" w:after="0"/>
              <w:contextualSpacing/>
              <w:rPr>
                <w:rFonts w:cs="Tahoma"/>
                <w:szCs w:val="24"/>
              </w:rPr>
            </w:pPr>
            <w:r>
              <w:rPr>
                <w:rFonts w:cs="Tahoma"/>
                <w:szCs w:val="24"/>
              </w:rPr>
              <w:t xml:space="preserve">Pierre Foucault </w:t>
            </w:r>
          </w:p>
        </w:tc>
        <w:tc>
          <w:tcPr>
            <w:tcW w:w="5111" w:type="dxa"/>
            <w:vAlign w:val="center"/>
          </w:tcPr>
          <w:p w14:paraId="05F43D57" w14:textId="77777777" w:rsidR="0021234D" w:rsidRPr="007E00AF" w:rsidDel="001E20DE" w:rsidRDefault="0021234D" w:rsidP="007D77D2">
            <w:pPr>
              <w:spacing w:before="0" w:after="0"/>
              <w:contextualSpacing/>
              <w:rPr>
                <w:rFonts w:cs="Tahoma"/>
                <w:sz w:val="22"/>
                <w:szCs w:val="22"/>
              </w:rPr>
            </w:pPr>
            <w:r w:rsidRPr="007E00AF">
              <w:rPr>
                <w:rFonts w:cs="Tahoma"/>
                <w:color w:val="000000"/>
                <w:sz w:val="22"/>
                <w:szCs w:val="22"/>
              </w:rPr>
              <w:t>Québec 9-1-1 Agency</w:t>
            </w:r>
          </w:p>
        </w:tc>
      </w:tr>
      <w:tr w:rsidR="0021234D" w:rsidRPr="00306EEF" w14:paraId="381A8C2B" w14:textId="77777777" w:rsidTr="00CD7710">
        <w:trPr>
          <w:cantSplit/>
        </w:trPr>
        <w:tc>
          <w:tcPr>
            <w:tcW w:w="4405" w:type="dxa"/>
            <w:vAlign w:val="center"/>
          </w:tcPr>
          <w:p w14:paraId="47B7549E" w14:textId="77777777" w:rsidR="0021234D" w:rsidRDefault="0021234D" w:rsidP="007D77D2">
            <w:pPr>
              <w:spacing w:before="0" w:after="0"/>
              <w:contextualSpacing/>
              <w:rPr>
                <w:rFonts w:cs="Tahoma"/>
                <w:szCs w:val="24"/>
              </w:rPr>
            </w:pPr>
            <w:r>
              <w:rPr>
                <w:rFonts w:cs="Tahoma"/>
                <w:szCs w:val="24"/>
              </w:rPr>
              <w:lastRenderedPageBreak/>
              <w:t xml:space="preserve">Ryan Fouts </w:t>
            </w:r>
          </w:p>
        </w:tc>
        <w:tc>
          <w:tcPr>
            <w:tcW w:w="5111" w:type="dxa"/>
            <w:vAlign w:val="center"/>
          </w:tcPr>
          <w:p w14:paraId="5F361042" w14:textId="77777777" w:rsidR="0021234D" w:rsidRPr="00B90D8D" w:rsidDel="001E20DE" w:rsidRDefault="0021234D" w:rsidP="007D77D2">
            <w:pPr>
              <w:spacing w:before="0" w:after="0"/>
              <w:contextualSpacing/>
              <w:rPr>
                <w:rFonts w:cs="Tahoma"/>
                <w:szCs w:val="24"/>
              </w:rPr>
            </w:pPr>
            <w:r>
              <w:rPr>
                <w:rFonts w:cs="Tahoma"/>
                <w:szCs w:val="24"/>
              </w:rPr>
              <w:t xml:space="preserve">Rapid Deploy </w:t>
            </w:r>
          </w:p>
        </w:tc>
      </w:tr>
      <w:tr w:rsidR="0021234D" w:rsidRPr="00306EEF" w14:paraId="1431644D" w14:textId="77777777" w:rsidTr="00CD7710">
        <w:trPr>
          <w:cantSplit/>
        </w:trPr>
        <w:tc>
          <w:tcPr>
            <w:tcW w:w="4405" w:type="dxa"/>
            <w:vAlign w:val="center"/>
          </w:tcPr>
          <w:p w14:paraId="6D801F71" w14:textId="77777777" w:rsidR="0021234D" w:rsidRDefault="0021234D" w:rsidP="007D77D2">
            <w:pPr>
              <w:spacing w:before="0" w:after="0"/>
              <w:contextualSpacing/>
              <w:rPr>
                <w:rFonts w:cs="Tahoma"/>
                <w:szCs w:val="24"/>
              </w:rPr>
            </w:pPr>
            <w:r>
              <w:rPr>
                <w:rFonts w:cs="Tahoma"/>
                <w:szCs w:val="24"/>
              </w:rPr>
              <w:t>Rebecca Green, ENP</w:t>
            </w:r>
          </w:p>
        </w:tc>
        <w:tc>
          <w:tcPr>
            <w:tcW w:w="5111" w:type="dxa"/>
            <w:vAlign w:val="center"/>
          </w:tcPr>
          <w:p w14:paraId="67431960" w14:textId="0615CA7E" w:rsidR="0021234D" w:rsidRDefault="0021234D" w:rsidP="007D77D2">
            <w:pPr>
              <w:spacing w:before="0" w:after="0"/>
              <w:contextualSpacing/>
              <w:rPr>
                <w:rFonts w:cs="Tahoma"/>
                <w:szCs w:val="24"/>
              </w:rPr>
            </w:pPr>
            <w:r>
              <w:rPr>
                <w:rFonts w:cs="Tahoma"/>
                <w:szCs w:val="24"/>
              </w:rPr>
              <w:t>City of Murfreesboro</w:t>
            </w:r>
            <w:r w:rsidR="007E01DC">
              <w:rPr>
                <w:rFonts w:cs="Tahoma"/>
                <w:szCs w:val="24"/>
              </w:rPr>
              <w:t>,</w:t>
            </w:r>
            <w:r>
              <w:rPr>
                <w:rFonts w:cs="Tahoma"/>
                <w:szCs w:val="24"/>
              </w:rPr>
              <w:t xml:space="preserve"> TN</w:t>
            </w:r>
          </w:p>
        </w:tc>
      </w:tr>
      <w:tr w:rsidR="0021234D" w:rsidRPr="00306EEF" w14:paraId="62BD7E75" w14:textId="77777777" w:rsidTr="00CD7710">
        <w:trPr>
          <w:cantSplit/>
        </w:trPr>
        <w:tc>
          <w:tcPr>
            <w:tcW w:w="4405" w:type="dxa"/>
            <w:vAlign w:val="center"/>
          </w:tcPr>
          <w:p w14:paraId="45E18B14" w14:textId="77777777" w:rsidR="0021234D" w:rsidRDefault="0021234D" w:rsidP="007D77D2">
            <w:pPr>
              <w:spacing w:before="0" w:after="0"/>
              <w:contextualSpacing/>
              <w:rPr>
                <w:rFonts w:cs="Tahoma"/>
                <w:szCs w:val="24"/>
              </w:rPr>
            </w:pPr>
            <w:r>
              <w:rPr>
                <w:rFonts w:cs="Tahoma"/>
                <w:szCs w:val="24"/>
              </w:rPr>
              <w:t xml:space="preserve">Diane Harris </w:t>
            </w:r>
          </w:p>
        </w:tc>
        <w:tc>
          <w:tcPr>
            <w:tcW w:w="5111" w:type="dxa"/>
            <w:vAlign w:val="center"/>
          </w:tcPr>
          <w:p w14:paraId="78A16570" w14:textId="77777777" w:rsidR="0021234D" w:rsidRDefault="0021234D" w:rsidP="007D77D2">
            <w:pPr>
              <w:spacing w:before="0" w:after="0"/>
              <w:contextualSpacing/>
              <w:rPr>
                <w:rFonts w:cs="Tahoma"/>
                <w:szCs w:val="24"/>
              </w:rPr>
            </w:pPr>
            <w:r>
              <w:rPr>
                <w:rFonts w:cs="Tahoma"/>
                <w:szCs w:val="24"/>
              </w:rPr>
              <w:t>Zetron</w:t>
            </w:r>
          </w:p>
        </w:tc>
      </w:tr>
      <w:tr w:rsidR="0021234D" w:rsidRPr="00306EEF" w14:paraId="3B35D96C" w14:textId="77777777" w:rsidTr="00CD7710">
        <w:trPr>
          <w:cantSplit/>
        </w:trPr>
        <w:tc>
          <w:tcPr>
            <w:tcW w:w="4405" w:type="dxa"/>
            <w:vAlign w:val="center"/>
          </w:tcPr>
          <w:p w14:paraId="1AA9499D" w14:textId="77777777" w:rsidR="0021234D" w:rsidRDefault="0021234D" w:rsidP="007D77D2">
            <w:pPr>
              <w:spacing w:before="0" w:after="0"/>
              <w:contextualSpacing/>
              <w:rPr>
                <w:rFonts w:cs="Tahoma"/>
                <w:szCs w:val="24"/>
              </w:rPr>
            </w:pPr>
            <w:r>
              <w:rPr>
                <w:rFonts w:cs="Tahoma"/>
                <w:szCs w:val="24"/>
              </w:rPr>
              <w:t>Ryan Keeling</w:t>
            </w:r>
          </w:p>
        </w:tc>
        <w:tc>
          <w:tcPr>
            <w:tcW w:w="5111" w:type="dxa"/>
            <w:vAlign w:val="center"/>
          </w:tcPr>
          <w:p w14:paraId="6B79D038" w14:textId="77777777" w:rsidR="0021234D" w:rsidRDefault="0021234D" w:rsidP="007D77D2">
            <w:pPr>
              <w:spacing w:before="0" w:after="0"/>
              <w:contextualSpacing/>
              <w:rPr>
                <w:rFonts w:cs="Tahoma"/>
                <w:szCs w:val="24"/>
              </w:rPr>
            </w:pPr>
            <w:r>
              <w:rPr>
                <w:rFonts w:cs="Tahoma"/>
                <w:szCs w:val="24"/>
              </w:rPr>
              <w:t xml:space="preserve">Bell Canada </w:t>
            </w:r>
          </w:p>
        </w:tc>
      </w:tr>
      <w:tr w:rsidR="0021234D" w:rsidRPr="00306EEF" w14:paraId="090962D4" w14:textId="77777777" w:rsidTr="00CD7710">
        <w:trPr>
          <w:cantSplit/>
        </w:trPr>
        <w:tc>
          <w:tcPr>
            <w:tcW w:w="4405" w:type="dxa"/>
            <w:vAlign w:val="center"/>
          </w:tcPr>
          <w:p w14:paraId="1BE2DF6D" w14:textId="77777777" w:rsidR="0021234D" w:rsidRDefault="0021234D" w:rsidP="007D77D2">
            <w:pPr>
              <w:spacing w:before="0" w:after="0"/>
              <w:contextualSpacing/>
              <w:rPr>
                <w:rFonts w:cs="Tahoma"/>
                <w:szCs w:val="24"/>
              </w:rPr>
            </w:pPr>
            <w:r>
              <w:rPr>
                <w:rFonts w:cs="Tahoma"/>
                <w:szCs w:val="24"/>
              </w:rPr>
              <w:t>James Kinney</w:t>
            </w:r>
          </w:p>
        </w:tc>
        <w:tc>
          <w:tcPr>
            <w:tcW w:w="5111" w:type="dxa"/>
            <w:vAlign w:val="center"/>
          </w:tcPr>
          <w:p w14:paraId="69A20E3E" w14:textId="77777777" w:rsidR="0021234D" w:rsidRDefault="0021234D" w:rsidP="007D77D2">
            <w:pPr>
              <w:spacing w:before="0" w:after="0"/>
              <w:contextualSpacing/>
              <w:rPr>
                <w:rFonts w:cs="Tahoma"/>
                <w:szCs w:val="24"/>
              </w:rPr>
            </w:pPr>
            <w:r>
              <w:rPr>
                <w:rFonts w:cs="Tahoma"/>
                <w:szCs w:val="24"/>
              </w:rPr>
              <w:t>INdigitial</w:t>
            </w:r>
          </w:p>
        </w:tc>
      </w:tr>
      <w:tr w:rsidR="0021234D" w:rsidRPr="00306EEF" w14:paraId="249434EA" w14:textId="77777777" w:rsidTr="00CD7710">
        <w:trPr>
          <w:cantSplit/>
        </w:trPr>
        <w:tc>
          <w:tcPr>
            <w:tcW w:w="4405" w:type="dxa"/>
            <w:vAlign w:val="center"/>
          </w:tcPr>
          <w:p w14:paraId="48210D9F" w14:textId="77777777" w:rsidR="0021234D" w:rsidRDefault="0021234D" w:rsidP="007D77D2">
            <w:pPr>
              <w:spacing w:before="0" w:after="0"/>
              <w:contextualSpacing/>
              <w:rPr>
                <w:rFonts w:cs="Tahoma"/>
                <w:szCs w:val="24"/>
              </w:rPr>
            </w:pPr>
            <w:r>
              <w:rPr>
                <w:rFonts w:cs="Tahoma"/>
                <w:szCs w:val="24"/>
              </w:rPr>
              <w:t>Alain Labrosse</w:t>
            </w:r>
          </w:p>
        </w:tc>
        <w:tc>
          <w:tcPr>
            <w:tcW w:w="5111" w:type="dxa"/>
            <w:vAlign w:val="center"/>
          </w:tcPr>
          <w:p w14:paraId="371465DA" w14:textId="3A4489BF" w:rsidR="0021234D" w:rsidRDefault="0021234D" w:rsidP="007D77D2">
            <w:pPr>
              <w:spacing w:before="0" w:after="0"/>
              <w:contextualSpacing/>
              <w:rPr>
                <w:rFonts w:cs="Tahoma"/>
                <w:szCs w:val="24"/>
              </w:rPr>
            </w:pPr>
            <w:r>
              <w:rPr>
                <w:rFonts w:cs="Tahoma"/>
                <w:szCs w:val="24"/>
              </w:rPr>
              <w:t>Montreal Police QC CA</w:t>
            </w:r>
            <w:r w:rsidR="00535A36">
              <w:rPr>
                <w:rFonts w:cs="Tahoma"/>
                <w:szCs w:val="24"/>
              </w:rPr>
              <w:t xml:space="preserve"> SPVM</w:t>
            </w:r>
          </w:p>
        </w:tc>
      </w:tr>
      <w:tr w:rsidR="0021234D" w:rsidRPr="00306EEF" w14:paraId="1B3B9EBD" w14:textId="77777777" w:rsidTr="00CD7710">
        <w:trPr>
          <w:cantSplit/>
        </w:trPr>
        <w:tc>
          <w:tcPr>
            <w:tcW w:w="4405" w:type="dxa"/>
            <w:vAlign w:val="center"/>
          </w:tcPr>
          <w:p w14:paraId="64BEAAE1" w14:textId="77777777" w:rsidR="0021234D" w:rsidRDefault="0021234D" w:rsidP="007D77D2">
            <w:pPr>
              <w:spacing w:before="0" w:after="0"/>
              <w:contextualSpacing/>
              <w:rPr>
                <w:rFonts w:cs="Tahoma"/>
                <w:szCs w:val="24"/>
              </w:rPr>
            </w:pPr>
            <w:r>
              <w:rPr>
                <w:rFonts w:cs="Tahoma"/>
                <w:szCs w:val="24"/>
              </w:rPr>
              <w:t>Darrell Marsh, P.Eng, PMP</w:t>
            </w:r>
          </w:p>
        </w:tc>
        <w:tc>
          <w:tcPr>
            <w:tcW w:w="5111" w:type="dxa"/>
            <w:vAlign w:val="center"/>
          </w:tcPr>
          <w:p w14:paraId="01AE6A96" w14:textId="77777777" w:rsidR="0021234D" w:rsidRDefault="0021234D" w:rsidP="007D77D2">
            <w:pPr>
              <w:spacing w:before="0" w:after="0"/>
              <w:contextualSpacing/>
              <w:rPr>
                <w:rFonts w:cs="Tahoma"/>
                <w:szCs w:val="24"/>
              </w:rPr>
            </w:pPr>
            <w:r>
              <w:rPr>
                <w:rFonts w:cs="Tahoma"/>
                <w:szCs w:val="24"/>
              </w:rPr>
              <w:t>Nova Scotia Emergency Management Office NS</w:t>
            </w:r>
          </w:p>
        </w:tc>
      </w:tr>
      <w:tr w:rsidR="0021234D" w:rsidRPr="00306EEF" w14:paraId="361BD51B" w14:textId="77777777" w:rsidTr="00CD7710">
        <w:trPr>
          <w:cantSplit/>
        </w:trPr>
        <w:tc>
          <w:tcPr>
            <w:tcW w:w="4405" w:type="dxa"/>
            <w:vAlign w:val="center"/>
          </w:tcPr>
          <w:p w14:paraId="59456C83" w14:textId="77777777" w:rsidR="0021234D" w:rsidRDefault="0021234D" w:rsidP="007D77D2">
            <w:pPr>
              <w:spacing w:before="0" w:after="0"/>
              <w:contextualSpacing/>
              <w:rPr>
                <w:rFonts w:cs="Tahoma"/>
                <w:szCs w:val="24"/>
              </w:rPr>
            </w:pPr>
            <w:r>
              <w:rPr>
                <w:rFonts w:cs="Tahoma"/>
                <w:szCs w:val="24"/>
              </w:rPr>
              <w:t>Roger Marshall</w:t>
            </w:r>
          </w:p>
        </w:tc>
        <w:tc>
          <w:tcPr>
            <w:tcW w:w="5111" w:type="dxa"/>
            <w:vAlign w:val="center"/>
          </w:tcPr>
          <w:p w14:paraId="5760C2BE" w14:textId="77777777" w:rsidR="0021234D" w:rsidRDefault="0021234D" w:rsidP="007D77D2">
            <w:pPr>
              <w:spacing w:before="0" w:after="0"/>
              <w:contextualSpacing/>
              <w:rPr>
                <w:rFonts w:cs="Tahoma"/>
                <w:szCs w:val="24"/>
              </w:rPr>
            </w:pPr>
            <w:r>
              <w:rPr>
                <w:rFonts w:cs="Tahoma"/>
                <w:szCs w:val="24"/>
              </w:rPr>
              <w:t>Comtech Telecommunications Corporation</w:t>
            </w:r>
          </w:p>
        </w:tc>
      </w:tr>
      <w:tr w:rsidR="0021234D" w:rsidRPr="00306EEF" w14:paraId="3DB65A39" w14:textId="77777777" w:rsidTr="00CD7710">
        <w:trPr>
          <w:cantSplit/>
        </w:trPr>
        <w:tc>
          <w:tcPr>
            <w:tcW w:w="4405" w:type="dxa"/>
            <w:vAlign w:val="center"/>
          </w:tcPr>
          <w:p w14:paraId="64CB3DBB" w14:textId="77777777" w:rsidR="0021234D" w:rsidRDefault="0021234D" w:rsidP="007D77D2">
            <w:pPr>
              <w:spacing w:before="0" w:after="0"/>
              <w:contextualSpacing/>
              <w:rPr>
                <w:rFonts w:cs="Tahoma"/>
                <w:szCs w:val="24"/>
              </w:rPr>
            </w:pPr>
            <w:r>
              <w:rPr>
                <w:rFonts w:cs="Tahoma"/>
                <w:szCs w:val="24"/>
              </w:rPr>
              <w:t>Richard Maw</w:t>
            </w:r>
          </w:p>
        </w:tc>
        <w:tc>
          <w:tcPr>
            <w:tcW w:w="5111" w:type="dxa"/>
            <w:vAlign w:val="center"/>
          </w:tcPr>
          <w:p w14:paraId="640C0F5D" w14:textId="77777777" w:rsidR="0021234D" w:rsidRDefault="0021234D" w:rsidP="007D77D2">
            <w:pPr>
              <w:spacing w:before="0" w:after="0"/>
              <w:contextualSpacing/>
              <w:rPr>
                <w:rFonts w:cs="Tahoma"/>
                <w:szCs w:val="24"/>
              </w:rPr>
            </w:pPr>
            <w:r>
              <w:rPr>
                <w:rFonts w:cs="Tahoma"/>
                <w:szCs w:val="24"/>
              </w:rPr>
              <w:t xml:space="preserve">RAM Solutions </w:t>
            </w:r>
          </w:p>
        </w:tc>
      </w:tr>
      <w:tr w:rsidR="0021234D" w:rsidRPr="00306EEF" w14:paraId="78B92AD1" w14:textId="77777777" w:rsidTr="00CD7710">
        <w:trPr>
          <w:cantSplit/>
        </w:trPr>
        <w:tc>
          <w:tcPr>
            <w:tcW w:w="4405" w:type="dxa"/>
            <w:vAlign w:val="center"/>
          </w:tcPr>
          <w:p w14:paraId="17B004B7" w14:textId="77777777" w:rsidR="0021234D" w:rsidRDefault="0021234D" w:rsidP="007D77D2">
            <w:pPr>
              <w:spacing w:before="0" w:after="0"/>
              <w:contextualSpacing/>
              <w:rPr>
                <w:rFonts w:cs="Tahoma"/>
                <w:szCs w:val="24"/>
              </w:rPr>
            </w:pPr>
            <w:r>
              <w:rPr>
                <w:rFonts w:cs="Tahoma"/>
                <w:szCs w:val="24"/>
              </w:rPr>
              <w:t>Steven McDowall</w:t>
            </w:r>
          </w:p>
        </w:tc>
        <w:tc>
          <w:tcPr>
            <w:tcW w:w="5111" w:type="dxa"/>
            <w:vAlign w:val="center"/>
          </w:tcPr>
          <w:p w14:paraId="56B1A94F" w14:textId="77777777" w:rsidR="0021234D" w:rsidRDefault="0021234D" w:rsidP="007D77D2">
            <w:pPr>
              <w:spacing w:before="0" w:after="0"/>
              <w:contextualSpacing/>
              <w:rPr>
                <w:rFonts w:cs="Tahoma"/>
                <w:szCs w:val="24"/>
              </w:rPr>
            </w:pPr>
            <w:r>
              <w:rPr>
                <w:rFonts w:cs="Tahoma"/>
                <w:szCs w:val="24"/>
              </w:rPr>
              <w:t>Carbyne, Inc</w:t>
            </w:r>
          </w:p>
        </w:tc>
      </w:tr>
      <w:tr w:rsidR="0021234D" w:rsidRPr="00306EEF" w14:paraId="2C0B30B3" w14:textId="77777777" w:rsidTr="00CD7710">
        <w:trPr>
          <w:cantSplit/>
        </w:trPr>
        <w:tc>
          <w:tcPr>
            <w:tcW w:w="4405" w:type="dxa"/>
            <w:vAlign w:val="center"/>
          </w:tcPr>
          <w:p w14:paraId="72AC7C13" w14:textId="77777777" w:rsidR="0021234D" w:rsidRDefault="0021234D" w:rsidP="007D77D2">
            <w:pPr>
              <w:spacing w:before="0" w:after="0"/>
              <w:contextualSpacing/>
              <w:rPr>
                <w:rFonts w:cs="Tahoma"/>
                <w:szCs w:val="24"/>
              </w:rPr>
            </w:pPr>
            <w:r>
              <w:rPr>
                <w:rFonts w:cs="Tahoma"/>
                <w:szCs w:val="24"/>
              </w:rPr>
              <w:t>Steve McMurrer, ENP</w:t>
            </w:r>
          </w:p>
        </w:tc>
        <w:tc>
          <w:tcPr>
            <w:tcW w:w="5111" w:type="dxa"/>
            <w:vAlign w:val="center"/>
          </w:tcPr>
          <w:p w14:paraId="5E20D152" w14:textId="32D87488" w:rsidR="0021234D" w:rsidRDefault="0021234D" w:rsidP="007D77D2">
            <w:pPr>
              <w:spacing w:before="0" w:after="0"/>
              <w:contextualSpacing/>
              <w:rPr>
                <w:rFonts w:cs="Tahoma"/>
                <w:szCs w:val="24"/>
              </w:rPr>
            </w:pPr>
            <w:r>
              <w:rPr>
                <w:rFonts w:cs="Tahoma"/>
                <w:szCs w:val="24"/>
              </w:rPr>
              <w:t>Fairfax County</w:t>
            </w:r>
            <w:r w:rsidR="007E01DC">
              <w:rPr>
                <w:rFonts w:cs="Tahoma"/>
                <w:szCs w:val="24"/>
              </w:rPr>
              <w:t>,</w:t>
            </w:r>
            <w:r>
              <w:rPr>
                <w:rFonts w:cs="Tahoma"/>
                <w:szCs w:val="24"/>
              </w:rPr>
              <w:t xml:space="preserve"> VA</w:t>
            </w:r>
          </w:p>
        </w:tc>
      </w:tr>
      <w:tr w:rsidR="0021234D" w:rsidRPr="00306EEF" w14:paraId="1BAB6D88" w14:textId="77777777" w:rsidTr="00CD7710">
        <w:trPr>
          <w:cantSplit/>
        </w:trPr>
        <w:tc>
          <w:tcPr>
            <w:tcW w:w="4405" w:type="dxa"/>
            <w:vAlign w:val="center"/>
          </w:tcPr>
          <w:p w14:paraId="44580ACF" w14:textId="77777777" w:rsidR="0021234D" w:rsidRDefault="0021234D" w:rsidP="007D77D2">
            <w:pPr>
              <w:spacing w:before="0" w:after="0"/>
              <w:contextualSpacing/>
              <w:rPr>
                <w:rFonts w:cs="Tahoma"/>
                <w:szCs w:val="24"/>
              </w:rPr>
            </w:pPr>
            <w:r>
              <w:rPr>
                <w:rFonts w:cs="Tahoma"/>
                <w:szCs w:val="24"/>
              </w:rPr>
              <w:t>George Michallas</w:t>
            </w:r>
          </w:p>
        </w:tc>
        <w:tc>
          <w:tcPr>
            <w:tcW w:w="5111" w:type="dxa"/>
            <w:vAlign w:val="center"/>
          </w:tcPr>
          <w:p w14:paraId="00A3817E" w14:textId="77777777" w:rsidR="0021234D" w:rsidRDefault="0021234D" w:rsidP="007D77D2">
            <w:pPr>
              <w:spacing w:before="0" w:after="0"/>
              <w:contextualSpacing/>
              <w:rPr>
                <w:rFonts w:cs="Tahoma"/>
                <w:szCs w:val="24"/>
              </w:rPr>
            </w:pPr>
            <w:r>
              <w:rPr>
                <w:rFonts w:cs="Tahoma"/>
                <w:szCs w:val="24"/>
              </w:rPr>
              <w:t>MicroAutomation, Inc</w:t>
            </w:r>
          </w:p>
        </w:tc>
      </w:tr>
      <w:tr w:rsidR="0021234D" w:rsidRPr="00306EEF" w14:paraId="2E79F63A" w14:textId="77777777" w:rsidTr="00CD7710">
        <w:trPr>
          <w:cantSplit/>
        </w:trPr>
        <w:tc>
          <w:tcPr>
            <w:tcW w:w="4405" w:type="dxa"/>
            <w:vAlign w:val="center"/>
          </w:tcPr>
          <w:p w14:paraId="1A95BB13" w14:textId="77777777" w:rsidR="0021234D" w:rsidRDefault="0021234D" w:rsidP="007D77D2">
            <w:pPr>
              <w:spacing w:before="0" w:after="0"/>
              <w:contextualSpacing/>
              <w:rPr>
                <w:rFonts w:cs="Tahoma"/>
                <w:szCs w:val="24"/>
              </w:rPr>
            </w:pPr>
            <w:r>
              <w:rPr>
                <w:rFonts w:cs="Tahoma"/>
                <w:szCs w:val="24"/>
              </w:rPr>
              <w:t>Dan Mongrain</w:t>
            </w:r>
          </w:p>
        </w:tc>
        <w:tc>
          <w:tcPr>
            <w:tcW w:w="5111" w:type="dxa"/>
            <w:vAlign w:val="center"/>
          </w:tcPr>
          <w:p w14:paraId="7D367D83" w14:textId="77777777" w:rsidR="0021234D" w:rsidRDefault="0021234D" w:rsidP="007D77D2">
            <w:pPr>
              <w:spacing w:before="0" w:after="0"/>
              <w:contextualSpacing/>
              <w:rPr>
                <w:rFonts w:cs="Tahoma"/>
                <w:szCs w:val="24"/>
              </w:rPr>
            </w:pPr>
            <w:r>
              <w:rPr>
                <w:rFonts w:cs="Tahoma"/>
                <w:szCs w:val="24"/>
              </w:rPr>
              <w:t>Motorola Solutions, Inc</w:t>
            </w:r>
          </w:p>
        </w:tc>
      </w:tr>
      <w:tr w:rsidR="0021234D" w:rsidRPr="00306EEF" w14:paraId="5C64A8BD" w14:textId="77777777" w:rsidTr="00CD7710">
        <w:trPr>
          <w:cantSplit/>
        </w:trPr>
        <w:tc>
          <w:tcPr>
            <w:tcW w:w="4405" w:type="dxa"/>
            <w:vAlign w:val="center"/>
          </w:tcPr>
          <w:p w14:paraId="17E7D308" w14:textId="77777777" w:rsidR="0021234D" w:rsidRDefault="0021234D" w:rsidP="007D77D2">
            <w:pPr>
              <w:spacing w:before="0" w:after="0"/>
              <w:contextualSpacing/>
              <w:rPr>
                <w:rFonts w:cs="Tahoma"/>
                <w:szCs w:val="24"/>
              </w:rPr>
            </w:pPr>
            <w:r>
              <w:rPr>
                <w:rFonts w:cs="Tahoma"/>
                <w:szCs w:val="24"/>
              </w:rPr>
              <w:t>Richard Muscat</w:t>
            </w:r>
          </w:p>
        </w:tc>
        <w:tc>
          <w:tcPr>
            <w:tcW w:w="5111" w:type="dxa"/>
            <w:vAlign w:val="center"/>
          </w:tcPr>
          <w:p w14:paraId="3397AA15" w14:textId="34FB4998" w:rsidR="0021234D" w:rsidRDefault="0021234D" w:rsidP="007D77D2">
            <w:pPr>
              <w:spacing w:before="0" w:after="0"/>
              <w:contextualSpacing/>
              <w:rPr>
                <w:rFonts w:cs="Tahoma"/>
                <w:szCs w:val="24"/>
              </w:rPr>
            </w:pPr>
            <w:r>
              <w:rPr>
                <w:rFonts w:cs="Tahoma"/>
                <w:szCs w:val="24"/>
              </w:rPr>
              <w:t>Bexar Metro 9-1-1 Network District</w:t>
            </w:r>
            <w:r w:rsidR="007E01DC">
              <w:rPr>
                <w:rFonts w:cs="Tahoma"/>
                <w:szCs w:val="24"/>
              </w:rPr>
              <w:t>,</w:t>
            </w:r>
            <w:r>
              <w:rPr>
                <w:rFonts w:cs="Tahoma"/>
                <w:szCs w:val="24"/>
              </w:rPr>
              <w:t xml:space="preserve"> TX</w:t>
            </w:r>
          </w:p>
        </w:tc>
      </w:tr>
      <w:tr w:rsidR="0021234D" w:rsidRPr="00306EEF" w14:paraId="30D36008" w14:textId="77777777" w:rsidTr="00CD7710">
        <w:trPr>
          <w:cantSplit/>
        </w:trPr>
        <w:tc>
          <w:tcPr>
            <w:tcW w:w="4405" w:type="dxa"/>
            <w:vAlign w:val="center"/>
          </w:tcPr>
          <w:p w14:paraId="1CAA54F2" w14:textId="77777777" w:rsidR="0021234D" w:rsidRDefault="0021234D" w:rsidP="007D77D2">
            <w:pPr>
              <w:spacing w:before="0" w:after="0"/>
              <w:contextualSpacing/>
              <w:rPr>
                <w:rFonts w:cs="Tahoma"/>
                <w:szCs w:val="24"/>
              </w:rPr>
            </w:pPr>
            <w:r>
              <w:rPr>
                <w:rFonts w:cs="Tahoma"/>
                <w:szCs w:val="24"/>
              </w:rPr>
              <w:t>Katy Myers, ENP</w:t>
            </w:r>
          </w:p>
        </w:tc>
        <w:tc>
          <w:tcPr>
            <w:tcW w:w="5111" w:type="dxa"/>
            <w:vAlign w:val="center"/>
          </w:tcPr>
          <w:p w14:paraId="4D898C2C" w14:textId="27430AF0" w:rsidR="0021234D" w:rsidRDefault="0021234D" w:rsidP="007D77D2">
            <w:pPr>
              <w:spacing w:before="0" w:after="0"/>
              <w:contextualSpacing/>
              <w:rPr>
                <w:rFonts w:cs="Tahoma"/>
                <w:szCs w:val="24"/>
              </w:rPr>
            </w:pPr>
            <w:r>
              <w:rPr>
                <w:rFonts w:cs="Tahoma"/>
                <w:szCs w:val="24"/>
              </w:rPr>
              <w:t>Norcomm Public Saefty Communications</w:t>
            </w:r>
            <w:r w:rsidR="007E01DC">
              <w:rPr>
                <w:rFonts w:cs="Tahoma"/>
                <w:szCs w:val="24"/>
              </w:rPr>
              <w:t>,</w:t>
            </w:r>
            <w:r>
              <w:rPr>
                <w:rFonts w:cs="Tahoma"/>
                <w:szCs w:val="24"/>
              </w:rPr>
              <w:t xml:space="preserve"> Inc</w:t>
            </w:r>
          </w:p>
        </w:tc>
      </w:tr>
      <w:tr w:rsidR="0021234D" w:rsidRPr="00306EEF" w14:paraId="0973B9FF" w14:textId="77777777" w:rsidTr="00CD7710">
        <w:trPr>
          <w:cantSplit/>
        </w:trPr>
        <w:tc>
          <w:tcPr>
            <w:tcW w:w="4405" w:type="dxa"/>
            <w:vAlign w:val="center"/>
          </w:tcPr>
          <w:p w14:paraId="3817E9E6" w14:textId="77777777" w:rsidR="0021234D" w:rsidRDefault="0021234D" w:rsidP="007D77D2">
            <w:pPr>
              <w:spacing w:before="0" w:after="0"/>
              <w:contextualSpacing/>
              <w:rPr>
                <w:rFonts w:cs="Tahoma"/>
                <w:szCs w:val="24"/>
              </w:rPr>
            </w:pPr>
            <w:r>
              <w:rPr>
                <w:rFonts w:cs="Tahoma"/>
                <w:szCs w:val="24"/>
              </w:rPr>
              <w:t>Justin Prahar</w:t>
            </w:r>
          </w:p>
        </w:tc>
        <w:tc>
          <w:tcPr>
            <w:tcW w:w="5111" w:type="dxa"/>
            <w:vAlign w:val="center"/>
          </w:tcPr>
          <w:p w14:paraId="0874F1FA" w14:textId="77777777" w:rsidR="0021234D" w:rsidRDefault="0021234D" w:rsidP="007D77D2">
            <w:pPr>
              <w:spacing w:before="0" w:after="0"/>
              <w:contextualSpacing/>
              <w:rPr>
                <w:rFonts w:cs="Tahoma"/>
                <w:szCs w:val="24"/>
              </w:rPr>
            </w:pPr>
            <w:r>
              <w:rPr>
                <w:rFonts w:cs="Tahoma"/>
                <w:szCs w:val="24"/>
              </w:rPr>
              <w:t xml:space="preserve">ECats </w:t>
            </w:r>
          </w:p>
        </w:tc>
      </w:tr>
      <w:tr w:rsidR="0021234D" w:rsidRPr="00306EEF" w14:paraId="07027763" w14:textId="77777777" w:rsidTr="00CD7710">
        <w:trPr>
          <w:cantSplit/>
        </w:trPr>
        <w:tc>
          <w:tcPr>
            <w:tcW w:w="4405" w:type="dxa"/>
            <w:vAlign w:val="center"/>
          </w:tcPr>
          <w:p w14:paraId="37B32BA0" w14:textId="77777777" w:rsidR="0021234D" w:rsidRDefault="0021234D" w:rsidP="007D77D2">
            <w:pPr>
              <w:spacing w:before="0" w:after="0"/>
              <w:contextualSpacing/>
              <w:rPr>
                <w:rFonts w:cs="Tahoma"/>
                <w:szCs w:val="24"/>
              </w:rPr>
            </w:pPr>
            <w:r>
              <w:rPr>
                <w:rFonts w:cs="Tahoma"/>
                <w:szCs w:val="24"/>
              </w:rPr>
              <w:t>Theresa Reese</w:t>
            </w:r>
          </w:p>
        </w:tc>
        <w:tc>
          <w:tcPr>
            <w:tcW w:w="5111" w:type="dxa"/>
            <w:vAlign w:val="center"/>
          </w:tcPr>
          <w:p w14:paraId="6F9D779B" w14:textId="52074DF0" w:rsidR="0021234D" w:rsidRDefault="0021234D" w:rsidP="007D77D2">
            <w:pPr>
              <w:spacing w:before="0" w:after="0"/>
              <w:contextualSpacing/>
              <w:rPr>
                <w:rFonts w:cs="Tahoma"/>
                <w:szCs w:val="24"/>
              </w:rPr>
            </w:pPr>
            <w:r>
              <w:rPr>
                <w:rFonts w:cs="Tahoma"/>
                <w:szCs w:val="24"/>
              </w:rPr>
              <w:t>Ericsson</w:t>
            </w:r>
            <w:r w:rsidR="007E01DC">
              <w:rPr>
                <w:rFonts w:cs="Tahoma"/>
                <w:szCs w:val="24"/>
              </w:rPr>
              <w:t>,</w:t>
            </w:r>
            <w:r>
              <w:rPr>
                <w:rFonts w:cs="Tahoma"/>
                <w:szCs w:val="24"/>
              </w:rPr>
              <w:t xml:space="preserve"> Inc</w:t>
            </w:r>
          </w:p>
        </w:tc>
      </w:tr>
      <w:tr w:rsidR="0021234D" w:rsidRPr="00306EEF" w14:paraId="3674B43B" w14:textId="77777777" w:rsidTr="00CD7710">
        <w:trPr>
          <w:cantSplit/>
        </w:trPr>
        <w:tc>
          <w:tcPr>
            <w:tcW w:w="4405" w:type="dxa"/>
            <w:vAlign w:val="center"/>
          </w:tcPr>
          <w:p w14:paraId="04AAD108" w14:textId="77777777" w:rsidR="0021234D" w:rsidRDefault="0021234D" w:rsidP="007D77D2">
            <w:pPr>
              <w:spacing w:before="0" w:after="0"/>
              <w:contextualSpacing/>
              <w:rPr>
                <w:rFonts w:cs="Tahoma"/>
                <w:szCs w:val="24"/>
              </w:rPr>
            </w:pPr>
            <w:r>
              <w:rPr>
                <w:rFonts w:cs="Tahoma"/>
                <w:szCs w:val="24"/>
              </w:rPr>
              <w:t>Brian Rosen</w:t>
            </w:r>
          </w:p>
        </w:tc>
        <w:tc>
          <w:tcPr>
            <w:tcW w:w="5111" w:type="dxa"/>
            <w:vAlign w:val="center"/>
          </w:tcPr>
          <w:p w14:paraId="2821DEFF" w14:textId="77777777" w:rsidR="0021234D" w:rsidRDefault="0021234D" w:rsidP="007D77D2">
            <w:pPr>
              <w:spacing w:before="0" w:after="0"/>
              <w:contextualSpacing/>
              <w:rPr>
                <w:rFonts w:cs="Tahoma"/>
                <w:szCs w:val="24"/>
              </w:rPr>
            </w:pPr>
            <w:r>
              <w:rPr>
                <w:rFonts w:cs="Tahoma"/>
                <w:szCs w:val="24"/>
              </w:rPr>
              <w:t>Consultant</w:t>
            </w:r>
          </w:p>
        </w:tc>
      </w:tr>
      <w:tr w:rsidR="0021234D" w:rsidRPr="00306EEF" w14:paraId="50A0B5E6" w14:textId="77777777" w:rsidTr="00CD7710">
        <w:trPr>
          <w:cantSplit/>
        </w:trPr>
        <w:tc>
          <w:tcPr>
            <w:tcW w:w="4405" w:type="dxa"/>
            <w:vAlign w:val="center"/>
          </w:tcPr>
          <w:p w14:paraId="3632FBDF" w14:textId="77777777" w:rsidR="0021234D" w:rsidRDefault="0021234D" w:rsidP="007D77D2">
            <w:pPr>
              <w:spacing w:before="0" w:after="0"/>
              <w:contextualSpacing/>
              <w:rPr>
                <w:rFonts w:cs="Tahoma"/>
                <w:szCs w:val="24"/>
              </w:rPr>
            </w:pPr>
            <w:r>
              <w:rPr>
                <w:rFonts w:cs="Tahoma"/>
                <w:szCs w:val="24"/>
              </w:rPr>
              <w:t>Jerry Schlesinger, PMP</w:t>
            </w:r>
          </w:p>
        </w:tc>
        <w:tc>
          <w:tcPr>
            <w:tcW w:w="5111" w:type="dxa"/>
            <w:vAlign w:val="center"/>
          </w:tcPr>
          <w:p w14:paraId="5CF57BF1" w14:textId="7D45C53A" w:rsidR="0021234D" w:rsidRDefault="0021234D" w:rsidP="007D77D2">
            <w:pPr>
              <w:spacing w:before="0" w:after="0"/>
              <w:contextualSpacing/>
              <w:rPr>
                <w:rFonts w:cs="Tahoma"/>
                <w:szCs w:val="24"/>
              </w:rPr>
            </w:pPr>
            <w:r>
              <w:rPr>
                <w:rFonts w:cs="Tahoma"/>
                <w:szCs w:val="24"/>
              </w:rPr>
              <w:t>Intelligent Systems</w:t>
            </w:r>
            <w:r w:rsidR="007E01DC">
              <w:rPr>
                <w:rFonts w:cs="Tahoma"/>
                <w:szCs w:val="24"/>
              </w:rPr>
              <w:t>,</w:t>
            </w:r>
            <w:r>
              <w:rPr>
                <w:rFonts w:cs="Tahoma"/>
                <w:szCs w:val="24"/>
              </w:rPr>
              <w:t xml:space="preserve"> Inc</w:t>
            </w:r>
          </w:p>
        </w:tc>
      </w:tr>
      <w:tr w:rsidR="0021234D" w:rsidRPr="00306EEF" w14:paraId="6A6F7586" w14:textId="77777777" w:rsidTr="00CD7710">
        <w:trPr>
          <w:cantSplit/>
        </w:trPr>
        <w:tc>
          <w:tcPr>
            <w:tcW w:w="4405" w:type="dxa"/>
            <w:vAlign w:val="center"/>
          </w:tcPr>
          <w:p w14:paraId="406F213B" w14:textId="77777777" w:rsidR="0021234D" w:rsidRDefault="0021234D" w:rsidP="007D77D2">
            <w:pPr>
              <w:spacing w:before="0" w:after="0"/>
              <w:contextualSpacing/>
              <w:rPr>
                <w:rFonts w:cs="Tahoma"/>
                <w:szCs w:val="24"/>
              </w:rPr>
            </w:pPr>
            <w:r>
              <w:rPr>
                <w:rFonts w:cs="Tahoma"/>
                <w:szCs w:val="24"/>
              </w:rPr>
              <w:t>Brooks Shannon</w:t>
            </w:r>
          </w:p>
        </w:tc>
        <w:tc>
          <w:tcPr>
            <w:tcW w:w="5111" w:type="dxa"/>
            <w:vAlign w:val="center"/>
          </w:tcPr>
          <w:p w14:paraId="025AA4C3" w14:textId="77777777" w:rsidR="0021234D" w:rsidRDefault="0021234D" w:rsidP="007D77D2">
            <w:pPr>
              <w:spacing w:before="0" w:after="0"/>
              <w:contextualSpacing/>
              <w:rPr>
                <w:rFonts w:cs="Tahoma"/>
                <w:szCs w:val="24"/>
              </w:rPr>
            </w:pPr>
            <w:r>
              <w:rPr>
                <w:rFonts w:cs="Tahoma"/>
                <w:szCs w:val="24"/>
              </w:rPr>
              <w:t xml:space="preserve">Rapid Deploy </w:t>
            </w:r>
          </w:p>
        </w:tc>
      </w:tr>
      <w:tr w:rsidR="0021234D" w:rsidRPr="00306EEF" w14:paraId="3DE26048" w14:textId="77777777" w:rsidTr="00CD7710">
        <w:trPr>
          <w:cantSplit/>
        </w:trPr>
        <w:tc>
          <w:tcPr>
            <w:tcW w:w="4405" w:type="dxa"/>
            <w:vAlign w:val="center"/>
          </w:tcPr>
          <w:p w14:paraId="50FC87B9" w14:textId="77777777" w:rsidR="0021234D" w:rsidRDefault="0021234D" w:rsidP="007D77D2">
            <w:pPr>
              <w:spacing w:before="0" w:after="0"/>
              <w:contextualSpacing/>
              <w:rPr>
                <w:rFonts w:cs="Tahoma"/>
                <w:szCs w:val="24"/>
              </w:rPr>
            </w:pPr>
            <w:r>
              <w:rPr>
                <w:rFonts w:cs="Tahoma"/>
                <w:szCs w:val="24"/>
              </w:rPr>
              <w:t>Johanne Tanguay</w:t>
            </w:r>
          </w:p>
        </w:tc>
        <w:tc>
          <w:tcPr>
            <w:tcW w:w="5111" w:type="dxa"/>
            <w:vAlign w:val="center"/>
          </w:tcPr>
          <w:p w14:paraId="02EFA039" w14:textId="760831F8" w:rsidR="0021234D" w:rsidRDefault="0021234D" w:rsidP="007D77D2">
            <w:pPr>
              <w:spacing w:before="0" w:after="0"/>
              <w:contextualSpacing/>
              <w:rPr>
                <w:rFonts w:cs="Tahoma"/>
                <w:szCs w:val="24"/>
              </w:rPr>
            </w:pPr>
            <w:r>
              <w:rPr>
                <w:rFonts w:cs="Tahoma"/>
                <w:szCs w:val="24"/>
              </w:rPr>
              <w:t xml:space="preserve">Montreal Police QC CA </w:t>
            </w:r>
            <w:r w:rsidR="00535A36">
              <w:rPr>
                <w:rFonts w:cs="Tahoma"/>
                <w:szCs w:val="24"/>
              </w:rPr>
              <w:t>SPVM</w:t>
            </w:r>
          </w:p>
        </w:tc>
      </w:tr>
      <w:tr w:rsidR="0021234D" w:rsidRPr="00306EEF" w14:paraId="19B6087F" w14:textId="77777777" w:rsidTr="00CD7710">
        <w:trPr>
          <w:cantSplit/>
        </w:trPr>
        <w:tc>
          <w:tcPr>
            <w:tcW w:w="4405" w:type="dxa"/>
            <w:vAlign w:val="center"/>
          </w:tcPr>
          <w:p w14:paraId="30947F21" w14:textId="77777777" w:rsidR="0021234D" w:rsidRDefault="0021234D" w:rsidP="007D77D2">
            <w:pPr>
              <w:spacing w:before="0" w:after="0"/>
              <w:contextualSpacing/>
              <w:rPr>
                <w:rFonts w:cs="Tahoma"/>
                <w:szCs w:val="24"/>
              </w:rPr>
            </w:pPr>
            <w:r>
              <w:rPr>
                <w:rFonts w:cs="Tahoma"/>
                <w:szCs w:val="24"/>
              </w:rPr>
              <w:t xml:space="preserve">Matt Tenold </w:t>
            </w:r>
          </w:p>
        </w:tc>
        <w:tc>
          <w:tcPr>
            <w:tcW w:w="5111" w:type="dxa"/>
            <w:vAlign w:val="center"/>
          </w:tcPr>
          <w:p w14:paraId="4BDDDEB8" w14:textId="562A0B0E" w:rsidR="0021234D" w:rsidRDefault="0021234D" w:rsidP="007D77D2">
            <w:pPr>
              <w:spacing w:before="0" w:after="0"/>
              <w:contextualSpacing/>
              <w:rPr>
                <w:rFonts w:cs="Tahoma"/>
                <w:szCs w:val="24"/>
              </w:rPr>
            </w:pPr>
            <w:r>
              <w:rPr>
                <w:rFonts w:cs="Tahoma"/>
                <w:szCs w:val="24"/>
              </w:rPr>
              <w:t>City of Lynwood</w:t>
            </w:r>
            <w:r w:rsidR="007E01DC">
              <w:rPr>
                <w:rFonts w:cs="Tahoma"/>
                <w:szCs w:val="24"/>
              </w:rPr>
              <w:t>,</w:t>
            </w:r>
            <w:r>
              <w:rPr>
                <w:rFonts w:cs="Tahoma"/>
                <w:szCs w:val="24"/>
              </w:rPr>
              <w:t xml:space="preserve"> WA</w:t>
            </w:r>
          </w:p>
        </w:tc>
      </w:tr>
      <w:tr w:rsidR="0021234D" w:rsidRPr="00306EEF" w14:paraId="6F06B584" w14:textId="77777777" w:rsidTr="00CD7710">
        <w:trPr>
          <w:cantSplit/>
        </w:trPr>
        <w:tc>
          <w:tcPr>
            <w:tcW w:w="4405" w:type="dxa"/>
            <w:vAlign w:val="center"/>
          </w:tcPr>
          <w:p w14:paraId="7770A6D5" w14:textId="77777777" w:rsidR="0021234D" w:rsidRDefault="0021234D" w:rsidP="007D77D2">
            <w:pPr>
              <w:spacing w:before="0" w:after="0"/>
              <w:contextualSpacing/>
              <w:rPr>
                <w:rFonts w:cs="Tahoma"/>
                <w:szCs w:val="24"/>
              </w:rPr>
            </w:pPr>
            <w:r>
              <w:rPr>
                <w:rFonts w:cs="Tahoma"/>
                <w:szCs w:val="24"/>
              </w:rPr>
              <w:t>Henry Unger</w:t>
            </w:r>
          </w:p>
        </w:tc>
        <w:tc>
          <w:tcPr>
            <w:tcW w:w="5111" w:type="dxa"/>
            <w:vAlign w:val="center"/>
          </w:tcPr>
          <w:p w14:paraId="37BD2A26" w14:textId="77777777" w:rsidR="0021234D" w:rsidRDefault="0021234D" w:rsidP="007D77D2">
            <w:pPr>
              <w:spacing w:before="0" w:after="0"/>
              <w:contextualSpacing/>
              <w:rPr>
                <w:rFonts w:cs="Tahoma"/>
                <w:szCs w:val="24"/>
              </w:rPr>
            </w:pPr>
            <w:r>
              <w:rPr>
                <w:rFonts w:cs="Tahoma"/>
                <w:szCs w:val="24"/>
              </w:rPr>
              <w:t>Pulsiam</w:t>
            </w:r>
          </w:p>
        </w:tc>
      </w:tr>
      <w:tr w:rsidR="0021234D" w:rsidRPr="00306EEF" w14:paraId="66FA469B" w14:textId="77777777" w:rsidTr="00CD7710">
        <w:trPr>
          <w:cantSplit/>
        </w:trPr>
        <w:tc>
          <w:tcPr>
            <w:tcW w:w="4405" w:type="dxa"/>
            <w:vAlign w:val="center"/>
          </w:tcPr>
          <w:p w14:paraId="6F6E6E41" w14:textId="77777777" w:rsidR="0021234D" w:rsidRDefault="0021234D" w:rsidP="007D77D2">
            <w:pPr>
              <w:spacing w:before="0" w:after="0"/>
              <w:contextualSpacing/>
              <w:rPr>
                <w:rFonts w:cs="Tahoma"/>
                <w:szCs w:val="24"/>
              </w:rPr>
            </w:pPr>
            <w:r>
              <w:rPr>
                <w:rFonts w:cs="Tahoma"/>
                <w:szCs w:val="24"/>
              </w:rPr>
              <w:t>Ravi Valavandan</w:t>
            </w:r>
          </w:p>
        </w:tc>
        <w:tc>
          <w:tcPr>
            <w:tcW w:w="5111" w:type="dxa"/>
            <w:vAlign w:val="center"/>
          </w:tcPr>
          <w:p w14:paraId="7A88A3A1" w14:textId="77777777" w:rsidR="0021234D" w:rsidRDefault="0021234D" w:rsidP="007D77D2">
            <w:pPr>
              <w:spacing w:before="0" w:after="0"/>
              <w:contextualSpacing/>
              <w:rPr>
                <w:rFonts w:cs="Tahoma"/>
                <w:szCs w:val="24"/>
              </w:rPr>
            </w:pPr>
            <w:r>
              <w:rPr>
                <w:rFonts w:cs="Tahoma"/>
                <w:szCs w:val="24"/>
              </w:rPr>
              <w:t>City of Calgary AB CA</w:t>
            </w:r>
          </w:p>
        </w:tc>
      </w:tr>
      <w:tr w:rsidR="0021234D" w:rsidRPr="00306EEF" w14:paraId="7EC535B7" w14:textId="77777777" w:rsidTr="00CD7710">
        <w:trPr>
          <w:cantSplit/>
        </w:trPr>
        <w:tc>
          <w:tcPr>
            <w:tcW w:w="4405" w:type="dxa"/>
            <w:vAlign w:val="center"/>
          </w:tcPr>
          <w:p w14:paraId="2A739089" w14:textId="77777777" w:rsidR="0021234D" w:rsidRDefault="0021234D" w:rsidP="007D77D2">
            <w:pPr>
              <w:spacing w:before="0" w:after="0"/>
              <w:contextualSpacing/>
              <w:rPr>
                <w:rFonts w:cs="Tahoma"/>
                <w:szCs w:val="24"/>
              </w:rPr>
            </w:pPr>
            <w:r>
              <w:rPr>
                <w:rFonts w:cs="Tahoma"/>
                <w:szCs w:val="24"/>
              </w:rPr>
              <w:t>Michael Vislocky</w:t>
            </w:r>
          </w:p>
        </w:tc>
        <w:tc>
          <w:tcPr>
            <w:tcW w:w="5111" w:type="dxa"/>
            <w:vAlign w:val="center"/>
          </w:tcPr>
          <w:p w14:paraId="2E7CA4A6" w14:textId="25F6FD8A" w:rsidR="0021234D" w:rsidRDefault="0021234D" w:rsidP="007D77D2">
            <w:pPr>
              <w:spacing w:before="0" w:after="0"/>
              <w:contextualSpacing/>
              <w:rPr>
                <w:rFonts w:cs="Tahoma"/>
                <w:szCs w:val="24"/>
              </w:rPr>
            </w:pPr>
            <w:r>
              <w:rPr>
                <w:rFonts w:cs="Tahoma"/>
                <w:szCs w:val="24"/>
              </w:rPr>
              <w:t>Network Orange</w:t>
            </w:r>
            <w:r w:rsidR="007E01DC">
              <w:rPr>
                <w:rFonts w:cs="Tahoma"/>
                <w:szCs w:val="24"/>
              </w:rPr>
              <w:t>,</w:t>
            </w:r>
            <w:r>
              <w:rPr>
                <w:rFonts w:cs="Tahoma"/>
                <w:szCs w:val="24"/>
              </w:rPr>
              <w:t xml:space="preserve"> Inc</w:t>
            </w:r>
          </w:p>
        </w:tc>
      </w:tr>
      <w:tr w:rsidR="0021234D" w:rsidRPr="00306EEF" w14:paraId="6665884B" w14:textId="77777777" w:rsidTr="00CD7710">
        <w:trPr>
          <w:cantSplit/>
        </w:trPr>
        <w:tc>
          <w:tcPr>
            <w:tcW w:w="4405" w:type="dxa"/>
            <w:vAlign w:val="center"/>
          </w:tcPr>
          <w:p w14:paraId="6EAA9D45" w14:textId="77777777" w:rsidR="0021234D" w:rsidRDefault="0021234D" w:rsidP="007D77D2">
            <w:pPr>
              <w:spacing w:before="0" w:after="0"/>
              <w:contextualSpacing/>
              <w:rPr>
                <w:rFonts w:cs="Tahoma"/>
                <w:szCs w:val="24"/>
              </w:rPr>
            </w:pPr>
            <w:r>
              <w:rPr>
                <w:rFonts w:cs="Tahoma"/>
                <w:szCs w:val="24"/>
              </w:rPr>
              <w:t>Lisa Wirtanen</w:t>
            </w:r>
          </w:p>
        </w:tc>
        <w:tc>
          <w:tcPr>
            <w:tcW w:w="5111" w:type="dxa"/>
            <w:vAlign w:val="center"/>
          </w:tcPr>
          <w:p w14:paraId="22606092" w14:textId="77777777" w:rsidR="0021234D" w:rsidRDefault="0021234D" w:rsidP="007D77D2">
            <w:pPr>
              <w:spacing w:before="0" w:after="0"/>
              <w:contextualSpacing/>
              <w:rPr>
                <w:rFonts w:cs="Tahoma"/>
                <w:szCs w:val="24"/>
              </w:rPr>
            </w:pPr>
            <w:r>
              <w:rPr>
                <w:rFonts w:cs="Tahoma"/>
                <w:szCs w:val="24"/>
              </w:rPr>
              <w:t>AT&amp;T</w:t>
            </w:r>
          </w:p>
        </w:tc>
      </w:tr>
      <w:tr w:rsidR="0031129A" w:rsidRPr="00306EEF" w14:paraId="515D10C6" w14:textId="77777777" w:rsidTr="00CD7710">
        <w:trPr>
          <w:cantSplit/>
        </w:trPr>
        <w:tc>
          <w:tcPr>
            <w:tcW w:w="4405" w:type="dxa"/>
            <w:vAlign w:val="center"/>
          </w:tcPr>
          <w:p w14:paraId="4415F744" w14:textId="118EF3E1" w:rsidR="0031129A" w:rsidRDefault="0031129A" w:rsidP="007D77D2">
            <w:pPr>
              <w:spacing w:before="0" w:after="0"/>
              <w:contextualSpacing/>
              <w:rPr>
                <w:rFonts w:cs="Tahoma"/>
                <w:szCs w:val="24"/>
              </w:rPr>
            </w:pPr>
            <w:r w:rsidRPr="0031129A">
              <w:rPr>
                <w:rFonts w:cs="Tahoma"/>
                <w:szCs w:val="24"/>
              </w:rPr>
              <w:t>Michael Salonish</w:t>
            </w:r>
          </w:p>
        </w:tc>
        <w:tc>
          <w:tcPr>
            <w:tcW w:w="5111" w:type="dxa"/>
            <w:vAlign w:val="center"/>
          </w:tcPr>
          <w:p w14:paraId="19BBB6B6" w14:textId="5EF67DC7" w:rsidR="0031129A" w:rsidRDefault="0031129A" w:rsidP="007D77D2">
            <w:pPr>
              <w:spacing w:before="0" w:after="0"/>
              <w:contextualSpacing/>
              <w:rPr>
                <w:rFonts w:cs="Tahoma"/>
                <w:szCs w:val="24"/>
              </w:rPr>
            </w:pPr>
            <w:r w:rsidRPr="0031129A">
              <w:rPr>
                <w:rFonts w:cs="Tahoma"/>
                <w:szCs w:val="24"/>
              </w:rPr>
              <w:t>DataTech911</w:t>
            </w:r>
          </w:p>
        </w:tc>
      </w:tr>
    </w:tbl>
    <w:p w14:paraId="0381224C" w14:textId="77777777" w:rsidR="00F31253" w:rsidRPr="00B53A0D" w:rsidRDefault="00F31253" w:rsidP="00F31253">
      <w:pPr>
        <w:rPr>
          <w:rFonts w:cs="Tahoma"/>
          <w:color w:val="FF0000"/>
          <w:sz w:val="22"/>
          <w:szCs w:val="22"/>
        </w:rPr>
      </w:pPr>
    </w:p>
    <w:p w14:paraId="77C14CCE" w14:textId="77777777" w:rsidR="00F31253" w:rsidRPr="00FA2673" w:rsidRDefault="00F31253" w:rsidP="00F31253">
      <w:pPr>
        <w:pStyle w:val="Corpsdetexte"/>
        <w:rPr>
          <w:rFonts w:cs="Tahoma"/>
          <w:b/>
          <w:szCs w:val="24"/>
        </w:rPr>
      </w:pPr>
      <w:r w:rsidRPr="00FA2673">
        <w:rPr>
          <w:rFonts w:cs="Tahoma"/>
          <w:b/>
          <w:szCs w:val="24"/>
        </w:rPr>
        <w:t>Special Acknowledgements:</w:t>
      </w:r>
    </w:p>
    <w:p w14:paraId="4DAC6203" w14:textId="77777777" w:rsidR="00F31253" w:rsidRPr="00FA2673" w:rsidRDefault="00F31253" w:rsidP="00F31253">
      <w:pPr>
        <w:pStyle w:val="Corpsdetexte"/>
        <w:rPr>
          <w:rFonts w:cs="Tahoma"/>
          <w:szCs w:val="24"/>
        </w:rPr>
      </w:pPr>
      <w:r w:rsidRPr="00FA2673">
        <w:rPr>
          <w:rFonts w:cs="Tahoma"/>
          <w:szCs w:val="24"/>
        </w:rPr>
        <w:t>Delaine Arnold, ENP, Committee Resource Manager, has facilitated the production of this document through the prescribed approval process.</w:t>
      </w:r>
    </w:p>
    <w:p w14:paraId="47B2421D" w14:textId="44047BC8" w:rsidR="00F31253" w:rsidRPr="00FA2673" w:rsidRDefault="00F31253" w:rsidP="00F31253">
      <w:pPr>
        <w:pStyle w:val="Corpsdetexte"/>
        <w:spacing w:after="0"/>
        <w:rPr>
          <w:rFonts w:cs="Tahoma"/>
          <w:szCs w:val="24"/>
        </w:rPr>
      </w:pPr>
      <w:r w:rsidRPr="00FA2673">
        <w:rPr>
          <w:rFonts w:cs="Tahoma"/>
          <w:szCs w:val="24"/>
        </w:rPr>
        <w:t>The</w:t>
      </w:r>
      <w:r w:rsidRPr="00FA2673">
        <w:rPr>
          <w:rFonts w:cs="Tahoma"/>
          <w:color w:val="FF0000"/>
          <w:szCs w:val="24"/>
        </w:rPr>
        <w:t xml:space="preserve"> </w:t>
      </w:r>
      <w:r w:rsidR="00452A1F" w:rsidRPr="00FA2673">
        <w:rPr>
          <w:rFonts w:cs="Tahoma"/>
          <w:szCs w:val="24"/>
        </w:rPr>
        <w:t>EIDO JSON Working Group</w:t>
      </w:r>
      <w:r w:rsidRPr="00FA2673">
        <w:rPr>
          <w:rFonts w:cs="Tahoma"/>
          <w:szCs w:val="24"/>
        </w:rPr>
        <w:t xml:space="preserve"> Working Group is part of the NENA Development Group that is led by:</w:t>
      </w:r>
    </w:p>
    <w:p w14:paraId="1C9F38F7" w14:textId="67DB2853" w:rsidR="00F31253" w:rsidRPr="00FA2673" w:rsidRDefault="007F09B4" w:rsidP="00656F97">
      <w:pPr>
        <w:pStyle w:val="Corpsdetexte"/>
        <w:numPr>
          <w:ilvl w:val="0"/>
          <w:numId w:val="7"/>
        </w:numPr>
        <w:spacing w:before="0" w:after="0"/>
        <w:contextualSpacing/>
        <w:rPr>
          <w:rFonts w:cs="Tahoma"/>
          <w:szCs w:val="24"/>
        </w:rPr>
      </w:pPr>
      <w:r w:rsidRPr="00FA2673">
        <w:rPr>
          <w:rFonts w:cs="Tahoma"/>
          <w:szCs w:val="24"/>
        </w:rPr>
        <w:t>Wendi Rooney</w:t>
      </w:r>
      <w:r w:rsidR="00F31253" w:rsidRPr="00FA2673">
        <w:rPr>
          <w:rFonts w:cs="Tahoma"/>
          <w:szCs w:val="24"/>
        </w:rPr>
        <w:t>, ENP, and Jim Shepard, ENP, Development Steering Council Co-Chairs</w:t>
      </w:r>
    </w:p>
    <w:p w14:paraId="7DE159F9" w14:textId="0C37D4CC" w:rsidR="00F562D2" w:rsidRPr="00FA2673" w:rsidRDefault="00F562D2" w:rsidP="00656F97">
      <w:pPr>
        <w:pStyle w:val="Corpsdetexte"/>
        <w:numPr>
          <w:ilvl w:val="0"/>
          <w:numId w:val="7"/>
        </w:numPr>
        <w:spacing w:before="0" w:after="0"/>
        <w:contextualSpacing/>
        <w:rPr>
          <w:rFonts w:cs="Tahoma"/>
          <w:szCs w:val="24"/>
        </w:rPr>
      </w:pPr>
      <w:r w:rsidRPr="00FA2673">
        <w:rPr>
          <w:rFonts w:cs="Tahoma"/>
          <w:szCs w:val="24"/>
        </w:rPr>
        <w:lastRenderedPageBreak/>
        <w:t>Brandon Abley, Technical Issues Director</w:t>
      </w:r>
    </w:p>
    <w:p w14:paraId="54EB4C82" w14:textId="1F0421F1" w:rsidR="00DC5C00" w:rsidRPr="00FA2673" w:rsidRDefault="00DC5C00" w:rsidP="00656F97">
      <w:pPr>
        <w:pStyle w:val="Corpsdetexte"/>
        <w:numPr>
          <w:ilvl w:val="0"/>
          <w:numId w:val="7"/>
        </w:numPr>
        <w:spacing w:before="0" w:after="0"/>
        <w:contextualSpacing/>
        <w:rPr>
          <w:rFonts w:cs="Tahoma"/>
          <w:szCs w:val="24"/>
        </w:rPr>
      </w:pPr>
      <w:r w:rsidRPr="00FA2673">
        <w:rPr>
          <w:rFonts w:cs="Tahoma"/>
          <w:szCs w:val="24"/>
        </w:rPr>
        <w:t xml:space="preserve">April Heinze, ENP, </w:t>
      </w:r>
      <w:r w:rsidR="007F09B4" w:rsidRPr="00FA2673">
        <w:rPr>
          <w:rFonts w:cs="Tahoma"/>
          <w:szCs w:val="24"/>
        </w:rPr>
        <w:t xml:space="preserve">PSAP </w:t>
      </w:r>
      <w:r w:rsidRPr="00FA2673">
        <w:rPr>
          <w:rFonts w:cs="Tahoma"/>
          <w:szCs w:val="24"/>
        </w:rPr>
        <w:t>Opera</w:t>
      </w:r>
      <w:r w:rsidR="009753A4" w:rsidRPr="00FA2673">
        <w:rPr>
          <w:rFonts w:cs="Tahoma"/>
          <w:szCs w:val="24"/>
        </w:rPr>
        <w:t>tions</w:t>
      </w:r>
      <w:r w:rsidR="007F09B4" w:rsidRPr="00FA2673">
        <w:rPr>
          <w:rFonts w:cs="Tahoma"/>
          <w:szCs w:val="24"/>
        </w:rPr>
        <w:t xml:space="preserve"> Director</w:t>
      </w:r>
    </w:p>
    <w:bookmarkEnd w:id="239"/>
    <w:p w14:paraId="7D28BB89" w14:textId="56A13044" w:rsidR="00647F23" w:rsidRDefault="00647F23">
      <w:pPr>
        <w:rPr>
          <w:rFonts w:cs="Tahoma"/>
          <w:color w:val="000000" w:themeColor="text1"/>
          <w:sz w:val="22"/>
          <w:szCs w:val="22"/>
        </w:rPr>
      </w:pPr>
    </w:p>
    <w:sectPr w:rsidR="00647F23" w:rsidSect="00612F8F">
      <w:footerReference w:type="default" r:id="rId34"/>
      <w:pgSz w:w="12240" w:h="15840"/>
      <w:pgMar w:top="72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C54B4" w14:textId="77777777" w:rsidR="003024F8" w:rsidRDefault="003024F8" w:rsidP="00573339">
      <w:r>
        <w:separator/>
      </w:r>
    </w:p>
  </w:endnote>
  <w:endnote w:type="continuationSeparator" w:id="0">
    <w:p w14:paraId="3345CF2D" w14:textId="77777777" w:rsidR="003024F8" w:rsidRDefault="003024F8" w:rsidP="00573339">
      <w:r>
        <w:continuationSeparator/>
      </w:r>
    </w:p>
  </w:endnote>
  <w:endnote w:type="continuationNotice" w:id="1">
    <w:p w14:paraId="157BEC96" w14:textId="77777777" w:rsidR="003024F8" w:rsidRDefault="00302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2129" w14:textId="77777777" w:rsidR="00741CEA" w:rsidRDefault="00741CE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486</w:t>
    </w:r>
    <w:r>
      <w:rPr>
        <w:rStyle w:val="Numrodepage"/>
      </w:rPr>
      <w:fldChar w:fldCharType="end"/>
    </w:r>
  </w:p>
  <w:p w14:paraId="75FAF955" w14:textId="77777777" w:rsidR="00741CEA" w:rsidRDefault="00741CE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F87" w14:textId="54B30057" w:rsidR="00741CEA" w:rsidRDefault="00612F8F" w:rsidP="00816A6A">
    <w:pPr>
      <w:pStyle w:val="Pieddepage"/>
      <w:tabs>
        <w:tab w:val="left" w:pos="4320"/>
      </w:tabs>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 xml:space="preserve">     </w:t>
    </w:r>
    <w:r w:rsidR="00741CEA">
      <w:rPr>
        <w:color w:val="FF0000"/>
        <w:szCs w:val="24"/>
      </w:rPr>
      <w:tab/>
      <w:t xml:space="preserve">  </w:t>
    </w:r>
    <w:r w:rsidR="00741CEA">
      <w:tab/>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48</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B765F4E" w14:textId="77777777" w:rsidR="00741CEA" w:rsidRDefault="00741CEA">
    <w:pPr>
      <w:pStyle w:val="Pieddepage"/>
      <w:ind w:right="360"/>
      <w:jc w:val="center"/>
    </w:pPr>
    <w:r>
      <w:rPr>
        <w:noProof/>
        <w:lang w:val="fr-CA" w:eastAsia="fr-CA"/>
      </w:rPr>
      <w:drawing>
        <wp:inline distT="0" distB="0" distL="0" distR="0" wp14:anchorId="76FCE94A" wp14:editId="5F8EBBA2">
          <wp:extent cx="828827" cy="394263"/>
          <wp:effectExtent l="0" t="0" r="0" b="635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37331531" w14:textId="5E2D4F42" w:rsidR="00741CEA" w:rsidRPr="00160C4A"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D052" w14:textId="77777777" w:rsidR="00741CEA" w:rsidRDefault="00741CEA">
    <w:pPr>
      <w:pStyle w:val="Pieddepage"/>
      <w:jc w:val="center"/>
    </w:pPr>
    <w:r>
      <w:rPr>
        <w:noProof/>
        <w:lang w:val="fr-CA" w:eastAsia="fr-CA"/>
      </w:rPr>
      <w:drawing>
        <wp:inline distT="0" distB="0" distL="0" distR="0" wp14:anchorId="6A88DCAC" wp14:editId="1F86A0B5">
          <wp:extent cx="828827" cy="394263"/>
          <wp:effectExtent l="0" t="0" r="0" b="635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26E1D965" w14:textId="24D030E2" w:rsidR="00741CEA" w:rsidRPr="007A05D8" w:rsidRDefault="00741CEA"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D5520A">
      <w:rPr>
        <w:b/>
        <w:i/>
        <w:iCs/>
        <w:color w:val="FF0000"/>
      </w:rPr>
      <w:t>1</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200" w14:textId="43428AD9" w:rsidR="00741CEA" w:rsidRDefault="00612F8F" w:rsidP="00BC74F9">
    <w:pPr>
      <w:pStyle w:val="Pieddepage"/>
      <w:spacing w:before="60"/>
      <w:ind w:right="360"/>
      <w:jc w:val="right"/>
    </w:pPr>
    <w:r w:rsidRPr="001D6123">
      <w:rPr>
        <w:rFonts w:cs="Tahoma"/>
        <w:color w:val="000000" w:themeColor="text1"/>
        <w:szCs w:val="24"/>
      </w:rPr>
      <w:t>10/1</w:t>
    </w:r>
    <w:r>
      <w:rPr>
        <w:rFonts w:cs="Tahoma"/>
        <w:color w:val="000000" w:themeColor="text1"/>
        <w:szCs w:val="24"/>
      </w:rPr>
      <w:t>9</w:t>
    </w:r>
    <w:r w:rsidRPr="001D6123">
      <w:rPr>
        <w:rFonts w:cs="Tahoma"/>
        <w:color w:val="000000" w:themeColor="text1"/>
        <w:szCs w:val="24"/>
      </w:rPr>
      <w:t>/2021</w:t>
    </w:r>
    <w:r w:rsidR="00741CEA">
      <w:rPr>
        <w:color w:val="FF0000"/>
        <w:szCs w:val="24"/>
      </w:rPr>
      <w:tab/>
      <w:t xml:space="preserve">  </w:t>
    </w:r>
    <w:r w:rsidR="00741CEA">
      <w:tab/>
      <w:t xml:space="preserve">  Page </w:t>
    </w:r>
    <w:r w:rsidR="00741CEA">
      <w:rPr>
        <w:rStyle w:val="Numrodepage"/>
      </w:rPr>
      <w:fldChar w:fldCharType="begin"/>
    </w:r>
    <w:r w:rsidR="00741CEA">
      <w:rPr>
        <w:rStyle w:val="Numrodepage"/>
      </w:rPr>
      <w:instrText xml:space="preserve"> PAGE </w:instrText>
    </w:r>
    <w:r w:rsidR="00741CEA">
      <w:rPr>
        <w:rStyle w:val="Numrodepage"/>
      </w:rPr>
      <w:fldChar w:fldCharType="separate"/>
    </w:r>
    <w:r w:rsidR="00741CEA">
      <w:rPr>
        <w:rStyle w:val="Numrodepage"/>
        <w:noProof/>
      </w:rPr>
      <w:t>544</w:t>
    </w:r>
    <w:r w:rsidR="00741CEA">
      <w:rPr>
        <w:rStyle w:val="Numrodepage"/>
      </w:rPr>
      <w:fldChar w:fldCharType="end"/>
    </w:r>
    <w:r w:rsidR="00741CEA">
      <w:rPr>
        <w:rStyle w:val="Numrodepage"/>
      </w:rPr>
      <w:t xml:space="preserve"> of </w:t>
    </w:r>
    <w:r w:rsidR="00741CEA">
      <w:rPr>
        <w:rStyle w:val="Numrodepage"/>
      </w:rPr>
      <w:fldChar w:fldCharType="begin"/>
    </w:r>
    <w:r w:rsidR="00741CEA">
      <w:rPr>
        <w:rStyle w:val="Numrodepage"/>
      </w:rPr>
      <w:instrText xml:space="preserve"> NUMPAGES </w:instrText>
    </w:r>
    <w:r w:rsidR="00741CEA">
      <w:rPr>
        <w:rStyle w:val="Numrodepage"/>
      </w:rPr>
      <w:fldChar w:fldCharType="separate"/>
    </w:r>
    <w:r w:rsidR="00741CEA">
      <w:rPr>
        <w:rStyle w:val="Numrodepage"/>
        <w:noProof/>
      </w:rPr>
      <w:t>628</w:t>
    </w:r>
    <w:r w:rsidR="00741CEA">
      <w:rPr>
        <w:rStyle w:val="Numrodepage"/>
      </w:rPr>
      <w:fldChar w:fldCharType="end"/>
    </w:r>
  </w:p>
  <w:p w14:paraId="60DBC946" w14:textId="77777777" w:rsidR="00741CEA" w:rsidRDefault="00741CEA" w:rsidP="00BC74F9">
    <w:pPr>
      <w:pStyle w:val="Pieddepage"/>
      <w:ind w:right="360"/>
      <w:jc w:val="center"/>
    </w:pPr>
    <w:r>
      <w:rPr>
        <w:noProof/>
        <w:lang w:val="fr-CA" w:eastAsia="fr-CA"/>
      </w:rPr>
      <w:drawing>
        <wp:inline distT="0" distB="0" distL="0" distR="0" wp14:anchorId="3174491A" wp14:editId="55252A35">
          <wp:extent cx="828827" cy="394263"/>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6AC56303" w14:textId="1BC75762" w:rsidR="00741CEA" w:rsidRPr="00160C4A" w:rsidRDefault="00741CEA" w:rsidP="00BC74F9">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Pr>
        <w:b/>
        <w:i/>
        <w:iCs/>
        <w:color w:val="FF0000"/>
      </w:rPr>
      <w:t>202</w:t>
    </w:r>
    <w:r w:rsidR="00612F8F">
      <w:rPr>
        <w:b/>
        <w:i/>
        <w:iCs/>
        <w:color w:val="FF0000"/>
      </w:rPr>
      <w:t>1</w:t>
    </w:r>
    <w:r w:rsidRPr="006D5A9D">
      <w:rPr>
        <w:b/>
        <w:i/>
        <w:iCs/>
        <w:color w:val="FF0000"/>
      </w:rPr>
      <w:t xml:space="preserve"> National Emergency Number Association, Inc.</w:t>
    </w:r>
  </w:p>
  <w:p w14:paraId="4008D8DB" w14:textId="25BBF65E" w:rsidR="00741CEA" w:rsidRDefault="00741CEA" w:rsidP="00BC74F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AA322" w14:textId="77777777" w:rsidR="003024F8" w:rsidRDefault="003024F8" w:rsidP="00573339">
      <w:r>
        <w:separator/>
      </w:r>
    </w:p>
  </w:footnote>
  <w:footnote w:type="continuationSeparator" w:id="0">
    <w:p w14:paraId="18B2B861" w14:textId="77777777" w:rsidR="003024F8" w:rsidRDefault="003024F8" w:rsidP="00573339">
      <w:r>
        <w:continuationSeparator/>
      </w:r>
    </w:p>
  </w:footnote>
  <w:footnote w:type="continuationNotice" w:id="1">
    <w:p w14:paraId="1DA69C14" w14:textId="77777777" w:rsidR="003024F8" w:rsidRDefault="003024F8"/>
  </w:footnote>
  <w:footnote w:id="2">
    <w:p w14:paraId="18D4751E" w14:textId="14F83AAB" w:rsidR="00741CEA" w:rsidRDefault="00741CEA" w:rsidP="00C72EBB">
      <w:pPr>
        <w:pStyle w:val="Notedebasdepage"/>
      </w:pPr>
      <w:r>
        <w:rPr>
          <w:rStyle w:val="Appelnotedebasdep"/>
        </w:rPr>
        <w:footnoteRef/>
      </w:r>
      <w:r>
        <w:t xml:space="preserve"> </w:t>
      </w:r>
      <w:r>
        <w:rPr>
          <w:sz w:val="20"/>
        </w:rPr>
        <w:t>NENA-STA-010 include text to handle the case of sending the EIDO by reference or value in a transferred SIP</w:t>
      </w:r>
      <w:r>
        <w:rPr>
          <w:spacing w:val="-13"/>
          <w:sz w:val="20"/>
        </w:rPr>
        <w:t xml:space="preserve"> </w:t>
      </w:r>
      <w:r>
        <w:rPr>
          <w:sz w:val="20"/>
        </w:rPr>
        <w:t>call.</w:t>
      </w:r>
    </w:p>
  </w:footnote>
  <w:footnote w:id="3">
    <w:p w14:paraId="359E1F60" w14:textId="2D39E97A" w:rsidR="00741CEA" w:rsidRDefault="00741CEA">
      <w:pPr>
        <w:pStyle w:val="Notedebasdepage"/>
      </w:pPr>
      <w:r>
        <w:rPr>
          <w:rStyle w:val="Appelnotedebasdep"/>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 xml:space="preserve">EIDO. </w:t>
      </w:r>
      <w:r w:rsidRPr="0019728B">
        <w:rPr>
          <w:sz w:val="20"/>
        </w:rPr>
        <w:t>Multiple incident statuses may be used to specify complex situations such as an active fire incident that has had a structure cleared</w:t>
      </w:r>
      <w:r>
        <w:rPr>
          <w:sz w:val="20"/>
        </w:rPr>
        <w:t xml:space="preserve">. </w:t>
      </w:r>
      <w:r w:rsidRPr="0019728B">
        <w:rPr>
          <w:sz w:val="20"/>
        </w:rPr>
        <w:t>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4">
    <w:p w14:paraId="635F52DB" w14:textId="77777777" w:rsidR="00741CEA" w:rsidRDefault="00741CEA" w:rsidP="003A5FF3">
      <w:pPr>
        <w:pStyle w:val="Notedebasdepage"/>
      </w:pPr>
      <w:r>
        <w:rPr>
          <w:rStyle w:val="Appelnotedebasdep"/>
        </w:rPr>
        <w:footnoteRef/>
      </w:r>
      <w:r>
        <w:t xml:space="preserve"> Available at </w:t>
      </w:r>
      <w:hyperlink r:id="rId1" w:history="1">
        <w:r w:rsidRPr="00DD3BAD">
          <w:rPr>
            <w:rStyle w:val="Lienhypertexte"/>
          </w:rPr>
          <w:t>https://www.apcointl.org/download/apco_ans_1-111-2-2018-disposition-codes/?wpdmdl=5997&amp;ind=0</w:t>
        </w:r>
      </w:hyperlink>
      <w:r>
        <w:t>. Retrieved 22 April 2021.</w:t>
      </w:r>
    </w:p>
  </w:footnote>
  <w:footnote w:id="5">
    <w:p w14:paraId="23AD035C" w14:textId="2B8168E2" w:rsidR="00741CEA" w:rsidRPr="00F77D95" w:rsidRDefault="00741CEA">
      <w:pPr>
        <w:pStyle w:val="Notedebasdepage"/>
        <w:rPr>
          <w:sz w:val="20"/>
        </w:rPr>
      </w:pPr>
      <w:r>
        <w:rPr>
          <w:rStyle w:val="Appelnotedebasdep"/>
        </w:rPr>
        <w:footnoteRef/>
      </w:r>
      <w:r>
        <w:t xml:space="preserve"> </w:t>
      </w:r>
      <w:r w:rsidRPr="00B4367D">
        <w:rPr>
          <w:sz w:val="20"/>
        </w:rPr>
        <w:t>The purpose of the common (global) primary unit statuses is to enable an agency that needs a particular type of resource to ascertain the availability of that resource in a different agency and to either request that resource from the agency that owns it (mutual aid) or to assign it to an incident (automatic aid)</w:t>
      </w:r>
      <w:r>
        <w:rPr>
          <w:sz w:val="20"/>
        </w:rPr>
        <w:t xml:space="preserve">. </w:t>
      </w:r>
      <w:r w:rsidRPr="00B4367D">
        <w:rPr>
          <w:sz w:val="20"/>
        </w:rPr>
        <w:t>In most situations, agreements will be structured between the two agencies enabling automatic and mutual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81C59" w14:textId="6C805156" w:rsidR="00741CEA" w:rsidRDefault="00741CEA" w:rsidP="002B579C">
    <w:pPr>
      <w:contextualSpacing/>
      <w:jc w:val="right"/>
    </w:pPr>
    <w:bookmarkStart w:id="14" w:name="_Hlk85551395"/>
    <w:r>
      <w:rPr>
        <w:color w:val="000000"/>
      </w:rPr>
      <w:t>NENA</w:t>
    </w:r>
    <w:r>
      <w:t xml:space="preserve"> Standard for Emergency Incident Data Object (EIDO</w:t>
    </w:r>
    <w:bookmarkEnd w:id="14"/>
    <w:r>
      <w:t>)</w:t>
    </w:r>
  </w:p>
  <w:p w14:paraId="2A24597A" w14:textId="2DE7C183" w:rsidR="00741CEA" w:rsidRPr="002A5757" w:rsidRDefault="00741CEA" w:rsidP="003925E9">
    <w:pPr>
      <w:ind w:left="720" w:hanging="720"/>
      <w:contextualSpacing/>
      <w:jc w:val="right"/>
      <w:rPr>
        <w:color w:val="FF0000"/>
        <w:szCs w:val="24"/>
      </w:rPr>
    </w:pPr>
    <w:r w:rsidRPr="003925E9">
      <w:t>NENA-STA-021</w:t>
    </w:r>
    <w:r w:rsidR="00D64331" w:rsidRPr="003925E9">
      <w:t>.</w:t>
    </w:r>
    <w:r w:rsidRPr="003925E9">
      <w:t>1-202</w:t>
    </w:r>
    <w:r w:rsidR="003925E9" w:rsidRPr="003925E9">
      <w:t>1</w:t>
    </w:r>
    <w:r w:rsidRPr="003925E9">
      <w:rPr>
        <w:szCs w:val="24"/>
      </w:rPr>
      <w:t xml:space="preserve">, </w:t>
    </w:r>
    <w:r w:rsidR="003925E9" w:rsidRPr="003925E9">
      <w:rPr>
        <w:szCs w:val="24"/>
      </w:rPr>
      <w:t>October 19, 2021</w:t>
    </w:r>
    <w:r>
      <w:rPr>
        <w:szCs w:val="24"/>
      </w:rPr>
      <w:t xml:space="preserve"> </w:t>
    </w:r>
  </w:p>
  <w:p w14:paraId="4F895A50" w14:textId="77777777" w:rsidR="00741CEA" w:rsidRDefault="00741CEA">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912EA9A"/>
    <w:lvl w:ilvl="0" w:tplc="FFFFFFFF">
      <w:start w:val="1"/>
      <w:numFmt w:val="decimal"/>
      <w:lvlText w:val="%1."/>
      <w:lvlJc w:val="left"/>
      <w:pPr>
        <w:tabs>
          <w:tab w:val="num" w:pos="0"/>
        </w:tabs>
      </w:pPr>
    </w:lvl>
    <w:lvl w:ilvl="1" w:tplc="FFFFFFFF">
      <w:numFmt w:val="bullet"/>
      <w:lvlText w:val=""/>
      <w:legacy w:legacy="1" w:legacySpace="0" w:legacyIndent="360"/>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3"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4"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5" w15:restartNumberingAfterBreak="0">
    <w:nsid w:val="07242D99"/>
    <w:multiLevelType w:val="multilevel"/>
    <w:tmpl w:val="ECE25FCE"/>
    <w:numStyleLink w:val="StyleBulletedSymbolsymbolRedLeft025Hanging025"/>
  </w:abstractNum>
  <w:abstractNum w:abstractNumId="6" w15:restartNumberingAfterBreak="0">
    <w:nsid w:val="1B1D6E55"/>
    <w:multiLevelType w:val="hybridMultilevel"/>
    <w:tmpl w:val="F1FAC07A"/>
    <w:lvl w:ilvl="0" w:tplc="28F25090">
      <w:start w:val="1"/>
      <w:numFmt w:val="decimal"/>
      <w:pStyle w:val="Paragraphedeliste"/>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8130ED2"/>
    <w:multiLevelType w:val="multilevel"/>
    <w:tmpl w:val="A70E621E"/>
    <w:lvl w:ilvl="0">
      <w:start w:val="1"/>
      <w:numFmt w:val="decimal"/>
      <w:pStyle w:val="Titre1"/>
      <w:lvlText w:val="%1"/>
      <w:lvlJc w:val="left"/>
      <w:pPr>
        <w:ind w:left="432" w:hanging="432"/>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2136" w:hanging="576"/>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rFonts w:cs="Times New Roman"/>
        <w:b/>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13C09C4"/>
    <w:multiLevelType w:val="hybridMultilevel"/>
    <w:tmpl w:val="C85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F2C4D"/>
    <w:multiLevelType w:val="multilevel"/>
    <w:tmpl w:val="ECE25FCE"/>
    <w:numStyleLink w:val="StyleBulletedSymbolsymbolRedLeft025Hanging025"/>
  </w:abstractNum>
  <w:abstractNum w:abstractNumId="11"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13" w15:restartNumberingAfterBreak="0">
    <w:nsid w:val="3F392701"/>
    <w:multiLevelType w:val="hybridMultilevel"/>
    <w:tmpl w:val="91B2D042"/>
    <w:lvl w:ilvl="0" w:tplc="06B49242">
      <w:start w:val="1"/>
      <w:numFmt w:val="bullet"/>
      <w:pStyle w:val="Listepuce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CA2EF0"/>
    <w:multiLevelType w:val="hybridMultilevel"/>
    <w:tmpl w:val="76FAD002"/>
    <w:lvl w:ilvl="0" w:tplc="8336435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46FC2"/>
    <w:multiLevelType w:val="hybridMultilevel"/>
    <w:tmpl w:val="70C49E54"/>
    <w:lvl w:ilvl="0" w:tplc="6FBC0C20">
      <w:start w:val="1"/>
      <w:numFmt w:val="decimal"/>
      <w:pStyle w:val="Alpha2"/>
      <w:lvlText w:val="%1."/>
      <w:lvlJc w:val="left"/>
      <w:pPr>
        <w:ind w:left="806"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43DE0"/>
    <w:multiLevelType w:val="multilevel"/>
    <w:tmpl w:val="ECE25FCE"/>
    <w:numStyleLink w:val="StyleBulletedSymbolsymbolRedLeft025Hanging025"/>
  </w:abstractNum>
  <w:abstractNum w:abstractNumId="20" w15:restartNumberingAfterBreak="0">
    <w:nsid w:val="537E615A"/>
    <w:multiLevelType w:val="hybridMultilevel"/>
    <w:tmpl w:val="F7447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3395E"/>
    <w:multiLevelType w:val="hybridMultilevel"/>
    <w:tmpl w:val="2DD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260D7D"/>
    <w:multiLevelType w:val="hybridMultilevel"/>
    <w:tmpl w:val="483802E6"/>
    <w:lvl w:ilvl="0" w:tplc="C82CBFE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B333A7"/>
    <w:multiLevelType w:val="multilevel"/>
    <w:tmpl w:val="24C4D142"/>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0" w:firstLine="0"/>
      </w:pPr>
      <w:rPr>
        <w:rFonts w:hint="default"/>
        <w:color w:val="auto"/>
        <w:sz w:val="24"/>
      </w:rPr>
    </w:lvl>
    <w:lvl w:ilvl="2">
      <w:start w:val="1"/>
      <w:numFmt w:val="decimal"/>
      <w:pStyle w:val="Appendix3"/>
      <w:lvlText w:val="%1.%2.%3"/>
      <w:lvlJc w:val="left"/>
      <w:pPr>
        <w:ind w:left="1458" w:hanging="1152"/>
      </w:pPr>
      <w:rPr>
        <w:rFonts w:ascii="Tahoma" w:hAnsi="Tahoma" w:cs="Tahoma" w:hint="default"/>
        <w:sz w:val="24"/>
      </w:rPr>
    </w:lvl>
    <w:lvl w:ilvl="3">
      <w:start w:val="1"/>
      <w:numFmt w:val="decimal"/>
      <w:pStyle w:val="Appendix4"/>
      <w:lvlText w:val="%1.%2.%3.%4"/>
      <w:lvlJc w:val="left"/>
      <w:pPr>
        <w:ind w:left="2160" w:hanging="1800"/>
      </w:pPr>
      <w:rPr>
        <w:rFonts w:hint="default"/>
        <w:sz w:val="24"/>
        <w:szCs w:val="24"/>
      </w:rPr>
    </w:lvl>
    <w:lvl w:ilvl="4">
      <w:start w:val="1"/>
      <w:numFmt w:val="decimal"/>
      <w:pStyle w:val="Appendix5"/>
      <w:lvlText w:val="%1.%2.%3.%4.%5"/>
      <w:lvlJc w:val="left"/>
      <w:pPr>
        <w:ind w:left="3330" w:hanging="2448"/>
      </w:pPr>
      <w:rPr>
        <w:rFonts w:hint="default"/>
      </w:rPr>
    </w:lvl>
    <w:lvl w:ilvl="5">
      <w:start w:val="1"/>
      <w:numFmt w:val="decimal"/>
      <w:suff w:val="space"/>
      <w:lvlText w:val="%1%2.%3.%4.%5.%6."/>
      <w:lvlJc w:val="right"/>
      <w:pPr>
        <w:ind w:left="4194" w:hanging="720"/>
      </w:pPr>
      <w:rPr>
        <w:rFonts w:hint="default"/>
      </w:rPr>
    </w:lvl>
    <w:lvl w:ilvl="6">
      <w:start w:val="1"/>
      <w:numFmt w:val="decimal"/>
      <w:isLgl/>
      <w:lvlText w:val="%7."/>
      <w:lvlJc w:val="left"/>
      <w:pPr>
        <w:ind w:left="4410" w:hanging="360"/>
      </w:pPr>
      <w:rPr>
        <w:rFonts w:hint="default"/>
      </w:rPr>
    </w:lvl>
    <w:lvl w:ilvl="7">
      <w:start w:val="1"/>
      <w:numFmt w:val="lowerLetter"/>
      <w:lvlText w:val="%8."/>
      <w:lvlJc w:val="left"/>
      <w:pPr>
        <w:ind w:left="5130" w:hanging="360"/>
      </w:pPr>
      <w:rPr>
        <w:rFonts w:hint="default"/>
      </w:rPr>
    </w:lvl>
    <w:lvl w:ilvl="8">
      <w:start w:val="1"/>
      <w:numFmt w:val="lowerRoman"/>
      <w:lvlText w:val="%9."/>
      <w:lvlJc w:val="right"/>
      <w:pPr>
        <w:ind w:left="5850" w:hanging="180"/>
      </w:pPr>
      <w:rPr>
        <w:rFonts w:hint="default"/>
      </w:rPr>
    </w:lvl>
  </w:abstractNum>
  <w:abstractNum w:abstractNumId="26" w15:restartNumberingAfterBreak="0">
    <w:nsid w:val="69135621"/>
    <w:multiLevelType w:val="multilevel"/>
    <w:tmpl w:val="0D84D2EE"/>
    <w:lvl w:ilvl="0">
      <w:start w:val="3"/>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4200" w:hanging="108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520" w:hanging="216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7"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28"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30" w15:restartNumberingAfterBreak="0">
    <w:nsid w:val="74BA5187"/>
    <w:multiLevelType w:val="multilevel"/>
    <w:tmpl w:val="FC32A154"/>
    <w:lvl w:ilvl="0">
      <w:start w:val="1"/>
      <w:numFmt w:val="decimal"/>
      <w:lvlText w:val="%1"/>
      <w:lvlJc w:val="left"/>
      <w:pPr>
        <w:tabs>
          <w:tab w:val="num" w:pos="432"/>
        </w:tabs>
        <w:ind w:left="432" w:hanging="432"/>
      </w:pPr>
      <w:rPr>
        <w:rFonts w:hint="default"/>
        <w:color w:val="00000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b/>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7BFE1A26"/>
    <w:multiLevelType w:val="singleLevel"/>
    <w:tmpl w:val="D206E288"/>
    <w:lvl w:ilvl="0">
      <w:start w:val="1"/>
      <w:numFmt w:val="decimal"/>
      <w:pStyle w:val="Listenumros2"/>
      <w:lvlText w:val="%1."/>
      <w:legacy w:legacy="1" w:legacySpace="0" w:legacyIndent="360"/>
      <w:lvlJc w:val="left"/>
      <w:pPr>
        <w:ind w:left="720" w:hanging="360"/>
      </w:pPr>
    </w:lvl>
  </w:abstractNum>
  <w:abstractNum w:abstractNumId="32" w15:restartNumberingAfterBreak="0">
    <w:nsid w:val="7C936416"/>
    <w:multiLevelType w:val="multilevel"/>
    <w:tmpl w:val="ED0CA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F5E82"/>
    <w:multiLevelType w:val="hybridMultilevel"/>
    <w:tmpl w:val="E676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51391317">
    <w:abstractNumId w:val="13"/>
  </w:num>
  <w:num w:numId="2" w16cid:durableId="2089493118">
    <w:abstractNumId w:val="34"/>
  </w:num>
  <w:num w:numId="3" w16cid:durableId="463352586">
    <w:abstractNumId w:val="31"/>
  </w:num>
  <w:num w:numId="4" w16cid:durableId="696350291">
    <w:abstractNumId w:val="28"/>
  </w:num>
  <w:num w:numId="5" w16cid:durableId="1327248035">
    <w:abstractNumId w:val="1"/>
  </w:num>
  <w:num w:numId="6" w16cid:durableId="1465543805">
    <w:abstractNumId w:val="7"/>
  </w:num>
  <w:num w:numId="7" w16cid:durableId="813251906">
    <w:abstractNumId w:val="15"/>
  </w:num>
  <w:num w:numId="8" w16cid:durableId="1394112799">
    <w:abstractNumId w:val="14"/>
  </w:num>
  <w:num w:numId="9" w16cid:durableId="1861311962">
    <w:abstractNumId w:val="16"/>
  </w:num>
  <w:num w:numId="10" w16cid:durableId="1274897794">
    <w:abstractNumId w:val="23"/>
  </w:num>
  <w:num w:numId="11" w16cid:durableId="660045385">
    <w:abstractNumId w:val="25"/>
  </w:num>
  <w:num w:numId="12" w16cid:durableId="1287587153">
    <w:abstractNumId w:val="8"/>
  </w:num>
  <w:num w:numId="13" w16cid:durableId="1439370282">
    <w:abstractNumId w:val="6"/>
  </w:num>
  <w:num w:numId="14" w16cid:durableId="1075006255">
    <w:abstractNumId w:val="33"/>
  </w:num>
  <w:num w:numId="15" w16cid:durableId="247541976">
    <w:abstractNumId w:val="9"/>
  </w:num>
  <w:num w:numId="16" w16cid:durableId="1969622173">
    <w:abstractNumId w:val="24"/>
  </w:num>
  <w:num w:numId="17" w16cid:durableId="859899189">
    <w:abstractNumId w:val="0"/>
  </w:num>
  <w:num w:numId="18" w16cid:durableId="829640599">
    <w:abstractNumId w:val="18"/>
  </w:num>
  <w:num w:numId="19" w16cid:durableId="920020536">
    <w:abstractNumId w:val="22"/>
  </w:num>
  <w:num w:numId="20" w16cid:durableId="1685084754">
    <w:abstractNumId w:val="10"/>
  </w:num>
  <w:num w:numId="21" w16cid:durableId="1510489340">
    <w:abstractNumId w:val="19"/>
  </w:num>
  <w:num w:numId="22" w16cid:durableId="905341240">
    <w:abstractNumId w:val="5"/>
  </w:num>
  <w:num w:numId="23" w16cid:durableId="1371807075">
    <w:abstractNumId w:val="32"/>
  </w:num>
  <w:num w:numId="24" w16cid:durableId="480315360">
    <w:abstractNumId w:val="20"/>
  </w:num>
  <w:num w:numId="25" w16cid:durableId="388185886">
    <w:abstractNumId w:val="4"/>
  </w:num>
  <w:num w:numId="26" w16cid:durableId="412822287">
    <w:abstractNumId w:val="27"/>
  </w:num>
  <w:num w:numId="27" w16cid:durableId="12881956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2780288">
    <w:abstractNumId w:val="30"/>
  </w:num>
  <w:num w:numId="29" w16cid:durableId="1160585480">
    <w:abstractNumId w:val="21"/>
  </w:num>
  <w:num w:numId="30" w16cid:durableId="1384014197">
    <w:abstractNumId w:val="35"/>
  </w:num>
  <w:num w:numId="31" w16cid:durableId="1692025153">
    <w:abstractNumId w:val="17"/>
  </w:num>
  <w:num w:numId="32" w16cid:durableId="1902133970">
    <w:abstractNumId w:val="3"/>
  </w:num>
  <w:num w:numId="33" w16cid:durableId="1367483845">
    <w:abstractNumId w:val="29"/>
  </w:num>
  <w:num w:numId="34" w16cid:durableId="1221133149">
    <w:abstractNumId w:val="12"/>
  </w:num>
  <w:num w:numId="35" w16cid:durableId="1570193508">
    <w:abstractNumId w:val="2"/>
  </w:num>
  <w:num w:numId="36" w16cid:durableId="19861541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0958393">
    <w:abstractNumId w:val="11"/>
  </w:num>
  <w:num w:numId="38" w16cid:durableId="5982973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16057721">
    <w:abstractNumId w:val="6"/>
  </w:num>
  <w:num w:numId="40" w16cid:durableId="1207139913">
    <w:abstractNumId w:val="6"/>
  </w:num>
  <w:num w:numId="41" w16cid:durableId="1872985959">
    <w:abstractNumId w:val="2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tienne Paquet">
    <w15:presenceInfo w15:providerId="AD" w15:userId="S::etienne.paquet@komutel.com::952f7242-72d2-4b9b-a917-8396d51e1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fr-FR" w:vendorID="64" w:dllVersion="6" w:nlCheck="1" w:checkStyle="0"/>
  <w:activeWritingStyle w:appName="MSWord" w:lang="en-CA" w:vendorID="64" w:dllVersion="6" w:nlCheck="1" w:checkStyle="1"/>
  <w:activeWritingStyle w:appName="MSWord" w:lang="fr-CA" w:vendorID="64" w:dllVersion="6" w:nlCheck="1" w:checkStyle="0"/>
  <w:activeWritingStyle w:appName="MSWord" w:lang="en-GB" w:vendorID="64" w:dllVersion="6" w:nlCheck="1" w:checkStyle="1"/>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C9"/>
    <w:rsid w:val="0000010F"/>
    <w:rsid w:val="0000096B"/>
    <w:rsid w:val="00001283"/>
    <w:rsid w:val="00001349"/>
    <w:rsid w:val="0000236F"/>
    <w:rsid w:val="00002736"/>
    <w:rsid w:val="00002D78"/>
    <w:rsid w:val="00002DCD"/>
    <w:rsid w:val="00002F55"/>
    <w:rsid w:val="000032BB"/>
    <w:rsid w:val="00003301"/>
    <w:rsid w:val="00003E05"/>
    <w:rsid w:val="00004022"/>
    <w:rsid w:val="00004191"/>
    <w:rsid w:val="0000443E"/>
    <w:rsid w:val="00004C64"/>
    <w:rsid w:val="00004FA1"/>
    <w:rsid w:val="0000502E"/>
    <w:rsid w:val="0000582B"/>
    <w:rsid w:val="00005A99"/>
    <w:rsid w:val="00005E50"/>
    <w:rsid w:val="00006934"/>
    <w:rsid w:val="00006C9F"/>
    <w:rsid w:val="000075BB"/>
    <w:rsid w:val="00007720"/>
    <w:rsid w:val="00007744"/>
    <w:rsid w:val="00007C7C"/>
    <w:rsid w:val="00007EFF"/>
    <w:rsid w:val="0001076D"/>
    <w:rsid w:val="00011A41"/>
    <w:rsid w:val="00011B58"/>
    <w:rsid w:val="00011C0E"/>
    <w:rsid w:val="00011FB5"/>
    <w:rsid w:val="00012607"/>
    <w:rsid w:val="00012DAB"/>
    <w:rsid w:val="0001359E"/>
    <w:rsid w:val="00013DD2"/>
    <w:rsid w:val="00014528"/>
    <w:rsid w:val="000146D9"/>
    <w:rsid w:val="00014A14"/>
    <w:rsid w:val="000153C7"/>
    <w:rsid w:val="000156CC"/>
    <w:rsid w:val="00015D45"/>
    <w:rsid w:val="00016553"/>
    <w:rsid w:val="00017038"/>
    <w:rsid w:val="00017495"/>
    <w:rsid w:val="000179A5"/>
    <w:rsid w:val="000205AD"/>
    <w:rsid w:val="00020DD1"/>
    <w:rsid w:val="0002102A"/>
    <w:rsid w:val="000210AF"/>
    <w:rsid w:val="000216BD"/>
    <w:rsid w:val="0002199D"/>
    <w:rsid w:val="00021DCC"/>
    <w:rsid w:val="00021E5D"/>
    <w:rsid w:val="00021EF9"/>
    <w:rsid w:val="000228AA"/>
    <w:rsid w:val="000229E1"/>
    <w:rsid w:val="00022AF2"/>
    <w:rsid w:val="00022BAA"/>
    <w:rsid w:val="00022E2D"/>
    <w:rsid w:val="00022F16"/>
    <w:rsid w:val="00022FB5"/>
    <w:rsid w:val="00023ADC"/>
    <w:rsid w:val="000242F3"/>
    <w:rsid w:val="000246FE"/>
    <w:rsid w:val="00024D23"/>
    <w:rsid w:val="000252E1"/>
    <w:rsid w:val="000256AB"/>
    <w:rsid w:val="00025D2A"/>
    <w:rsid w:val="00025F95"/>
    <w:rsid w:val="00026052"/>
    <w:rsid w:val="000260A6"/>
    <w:rsid w:val="00026C2E"/>
    <w:rsid w:val="00027743"/>
    <w:rsid w:val="0003004A"/>
    <w:rsid w:val="00030112"/>
    <w:rsid w:val="0003071C"/>
    <w:rsid w:val="00030A22"/>
    <w:rsid w:val="00030AD1"/>
    <w:rsid w:val="00030B14"/>
    <w:rsid w:val="00030FC0"/>
    <w:rsid w:val="0003118B"/>
    <w:rsid w:val="000314CB"/>
    <w:rsid w:val="00031BE6"/>
    <w:rsid w:val="00031E4B"/>
    <w:rsid w:val="00031E98"/>
    <w:rsid w:val="00031F97"/>
    <w:rsid w:val="00032313"/>
    <w:rsid w:val="00032B9C"/>
    <w:rsid w:val="00034BF8"/>
    <w:rsid w:val="00034F94"/>
    <w:rsid w:val="00035297"/>
    <w:rsid w:val="0003604D"/>
    <w:rsid w:val="00036131"/>
    <w:rsid w:val="0003642C"/>
    <w:rsid w:val="00036551"/>
    <w:rsid w:val="00036D08"/>
    <w:rsid w:val="000378EA"/>
    <w:rsid w:val="00042253"/>
    <w:rsid w:val="00042C2F"/>
    <w:rsid w:val="00042C73"/>
    <w:rsid w:val="000438EB"/>
    <w:rsid w:val="00043961"/>
    <w:rsid w:val="000439EB"/>
    <w:rsid w:val="0004461C"/>
    <w:rsid w:val="000456A3"/>
    <w:rsid w:val="00046098"/>
    <w:rsid w:val="00046436"/>
    <w:rsid w:val="00046692"/>
    <w:rsid w:val="00047926"/>
    <w:rsid w:val="00047B2A"/>
    <w:rsid w:val="00047CD3"/>
    <w:rsid w:val="00047E9B"/>
    <w:rsid w:val="0005032F"/>
    <w:rsid w:val="0005043D"/>
    <w:rsid w:val="00050636"/>
    <w:rsid w:val="000506D2"/>
    <w:rsid w:val="00050F32"/>
    <w:rsid w:val="00051489"/>
    <w:rsid w:val="00051567"/>
    <w:rsid w:val="00051615"/>
    <w:rsid w:val="00051FE1"/>
    <w:rsid w:val="00052521"/>
    <w:rsid w:val="000528D0"/>
    <w:rsid w:val="000529F6"/>
    <w:rsid w:val="00053225"/>
    <w:rsid w:val="000533B6"/>
    <w:rsid w:val="000533F1"/>
    <w:rsid w:val="0005398A"/>
    <w:rsid w:val="00056271"/>
    <w:rsid w:val="000570DE"/>
    <w:rsid w:val="00057150"/>
    <w:rsid w:val="0005716D"/>
    <w:rsid w:val="00057EF7"/>
    <w:rsid w:val="00060AB0"/>
    <w:rsid w:val="00060B8E"/>
    <w:rsid w:val="00060FDE"/>
    <w:rsid w:val="00060FE2"/>
    <w:rsid w:val="00061828"/>
    <w:rsid w:val="00061CA2"/>
    <w:rsid w:val="00061F52"/>
    <w:rsid w:val="00062411"/>
    <w:rsid w:val="00062BAA"/>
    <w:rsid w:val="00063D12"/>
    <w:rsid w:val="00063F77"/>
    <w:rsid w:val="00065806"/>
    <w:rsid w:val="00065CDA"/>
    <w:rsid w:val="00066272"/>
    <w:rsid w:val="00066305"/>
    <w:rsid w:val="000664A9"/>
    <w:rsid w:val="000667F7"/>
    <w:rsid w:val="00067986"/>
    <w:rsid w:val="00067DA6"/>
    <w:rsid w:val="000704BD"/>
    <w:rsid w:val="000705B5"/>
    <w:rsid w:val="00070961"/>
    <w:rsid w:val="000709BC"/>
    <w:rsid w:val="00070D2B"/>
    <w:rsid w:val="00071DE6"/>
    <w:rsid w:val="0007201F"/>
    <w:rsid w:val="00072321"/>
    <w:rsid w:val="00072597"/>
    <w:rsid w:val="00073930"/>
    <w:rsid w:val="00073BD1"/>
    <w:rsid w:val="0007421C"/>
    <w:rsid w:val="0007444E"/>
    <w:rsid w:val="00075A9F"/>
    <w:rsid w:val="00077016"/>
    <w:rsid w:val="000771D7"/>
    <w:rsid w:val="000773E1"/>
    <w:rsid w:val="0007758B"/>
    <w:rsid w:val="00080E03"/>
    <w:rsid w:val="000813DE"/>
    <w:rsid w:val="00081ECD"/>
    <w:rsid w:val="000820C9"/>
    <w:rsid w:val="00082C2F"/>
    <w:rsid w:val="000830D8"/>
    <w:rsid w:val="00083516"/>
    <w:rsid w:val="000836F5"/>
    <w:rsid w:val="000838AC"/>
    <w:rsid w:val="00083B73"/>
    <w:rsid w:val="00083B8B"/>
    <w:rsid w:val="00083F47"/>
    <w:rsid w:val="0008407E"/>
    <w:rsid w:val="000842D7"/>
    <w:rsid w:val="00085226"/>
    <w:rsid w:val="0008556C"/>
    <w:rsid w:val="0008591F"/>
    <w:rsid w:val="000860C2"/>
    <w:rsid w:val="000861B4"/>
    <w:rsid w:val="000867BB"/>
    <w:rsid w:val="0008681D"/>
    <w:rsid w:val="00086E0C"/>
    <w:rsid w:val="0008743C"/>
    <w:rsid w:val="00087966"/>
    <w:rsid w:val="00087EC3"/>
    <w:rsid w:val="00090785"/>
    <w:rsid w:val="000909EC"/>
    <w:rsid w:val="00090CE4"/>
    <w:rsid w:val="00090FEB"/>
    <w:rsid w:val="0009129D"/>
    <w:rsid w:val="0009180C"/>
    <w:rsid w:val="00091C57"/>
    <w:rsid w:val="0009246F"/>
    <w:rsid w:val="00092621"/>
    <w:rsid w:val="00092931"/>
    <w:rsid w:val="00093310"/>
    <w:rsid w:val="000934DD"/>
    <w:rsid w:val="000936F7"/>
    <w:rsid w:val="00093C5A"/>
    <w:rsid w:val="00093F40"/>
    <w:rsid w:val="00094396"/>
    <w:rsid w:val="000943DE"/>
    <w:rsid w:val="0009440E"/>
    <w:rsid w:val="00094458"/>
    <w:rsid w:val="000945B2"/>
    <w:rsid w:val="00094A13"/>
    <w:rsid w:val="00094AE8"/>
    <w:rsid w:val="00095395"/>
    <w:rsid w:val="000975AD"/>
    <w:rsid w:val="00097BA9"/>
    <w:rsid w:val="00097BFE"/>
    <w:rsid w:val="000A0009"/>
    <w:rsid w:val="000A1190"/>
    <w:rsid w:val="000A17D2"/>
    <w:rsid w:val="000A1B2F"/>
    <w:rsid w:val="000A1E11"/>
    <w:rsid w:val="000A221F"/>
    <w:rsid w:val="000A27B0"/>
    <w:rsid w:val="000A2F67"/>
    <w:rsid w:val="000A33A0"/>
    <w:rsid w:val="000A3406"/>
    <w:rsid w:val="000A35D7"/>
    <w:rsid w:val="000A3761"/>
    <w:rsid w:val="000A378D"/>
    <w:rsid w:val="000A3BD6"/>
    <w:rsid w:val="000A4145"/>
    <w:rsid w:val="000A5454"/>
    <w:rsid w:val="000A5A95"/>
    <w:rsid w:val="000A5AE2"/>
    <w:rsid w:val="000A5FC7"/>
    <w:rsid w:val="000A61D6"/>
    <w:rsid w:val="000A6615"/>
    <w:rsid w:val="000A6E9C"/>
    <w:rsid w:val="000A7987"/>
    <w:rsid w:val="000A7DFD"/>
    <w:rsid w:val="000B001F"/>
    <w:rsid w:val="000B012D"/>
    <w:rsid w:val="000B01C5"/>
    <w:rsid w:val="000B0A67"/>
    <w:rsid w:val="000B1565"/>
    <w:rsid w:val="000B1BE1"/>
    <w:rsid w:val="000B1D8D"/>
    <w:rsid w:val="000B21A2"/>
    <w:rsid w:val="000B2D31"/>
    <w:rsid w:val="000B34C8"/>
    <w:rsid w:val="000B3913"/>
    <w:rsid w:val="000B3A62"/>
    <w:rsid w:val="000B4543"/>
    <w:rsid w:val="000B4615"/>
    <w:rsid w:val="000B5EEC"/>
    <w:rsid w:val="000B5F03"/>
    <w:rsid w:val="000B6264"/>
    <w:rsid w:val="000B668A"/>
    <w:rsid w:val="000B7D54"/>
    <w:rsid w:val="000C08DB"/>
    <w:rsid w:val="000C1498"/>
    <w:rsid w:val="000C1A72"/>
    <w:rsid w:val="000C20C8"/>
    <w:rsid w:val="000C27A3"/>
    <w:rsid w:val="000C40D1"/>
    <w:rsid w:val="000C4332"/>
    <w:rsid w:val="000C45B4"/>
    <w:rsid w:val="000C579D"/>
    <w:rsid w:val="000C5BB5"/>
    <w:rsid w:val="000C6141"/>
    <w:rsid w:val="000C672C"/>
    <w:rsid w:val="000C75C8"/>
    <w:rsid w:val="000C779A"/>
    <w:rsid w:val="000C782E"/>
    <w:rsid w:val="000C79AC"/>
    <w:rsid w:val="000D08C6"/>
    <w:rsid w:val="000D094E"/>
    <w:rsid w:val="000D1862"/>
    <w:rsid w:val="000D1A6F"/>
    <w:rsid w:val="000D2067"/>
    <w:rsid w:val="000D26AF"/>
    <w:rsid w:val="000D27A5"/>
    <w:rsid w:val="000D2B0F"/>
    <w:rsid w:val="000D3145"/>
    <w:rsid w:val="000D3385"/>
    <w:rsid w:val="000D3467"/>
    <w:rsid w:val="000D3A5C"/>
    <w:rsid w:val="000D5B29"/>
    <w:rsid w:val="000D5FBE"/>
    <w:rsid w:val="000D61D1"/>
    <w:rsid w:val="000D64F0"/>
    <w:rsid w:val="000D6E86"/>
    <w:rsid w:val="000D6F9E"/>
    <w:rsid w:val="000E04E2"/>
    <w:rsid w:val="000E0540"/>
    <w:rsid w:val="000E0759"/>
    <w:rsid w:val="000E0788"/>
    <w:rsid w:val="000E0816"/>
    <w:rsid w:val="000E0932"/>
    <w:rsid w:val="000E14F6"/>
    <w:rsid w:val="000E1E88"/>
    <w:rsid w:val="000E2021"/>
    <w:rsid w:val="000E22D4"/>
    <w:rsid w:val="000E2701"/>
    <w:rsid w:val="000E2B7E"/>
    <w:rsid w:val="000E2E1C"/>
    <w:rsid w:val="000E316C"/>
    <w:rsid w:val="000E336A"/>
    <w:rsid w:val="000E348C"/>
    <w:rsid w:val="000E3E1C"/>
    <w:rsid w:val="000E46D9"/>
    <w:rsid w:val="000E4806"/>
    <w:rsid w:val="000E4D41"/>
    <w:rsid w:val="000E4DA1"/>
    <w:rsid w:val="000E529E"/>
    <w:rsid w:val="000E5456"/>
    <w:rsid w:val="000E54AA"/>
    <w:rsid w:val="000E5B95"/>
    <w:rsid w:val="000E5C2E"/>
    <w:rsid w:val="000E7651"/>
    <w:rsid w:val="000E76AE"/>
    <w:rsid w:val="000E787C"/>
    <w:rsid w:val="000E79A9"/>
    <w:rsid w:val="000F050F"/>
    <w:rsid w:val="000F05AB"/>
    <w:rsid w:val="000F24AD"/>
    <w:rsid w:val="000F27A8"/>
    <w:rsid w:val="000F2A71"/>
    <w:rsid w:val="000F3A8C"/>
    <w:rsid w:val="000F3D89"/>
    <w:rsid w:val="000F40F1"/>
    <w:rsid w:val="000F41FE"/>
    <w:rsid w:val="000F433E"/>
    <w:rsid w:val="000F4366"/>
    <w:rsid w:val="000F436F"/>
    <w:rsid w:val="000F466C"/>
    <w:rsid w:val="000F5824"/>
    <w:rsid w:val="000F5C04"/>
    <w:rsid w:val="000F5FA8"/>
    <w:rsid w:val="000F62F6"/>
    <w:rsid w:val="000F6401"/>
    <w:rsid w:val="000F68FB"/>
    <w:rsid w:val="000F72E9"/>
    <w:rsid w:val="00100573"/>
    <w:rsid w:val="00100663"/>
    <w:rsid w:val="00100A3E"/>
    <w:rsid w:val="00100B1D"/>
    <w:rsid w:val="0010108F"/>
    <w:rsid w:val="00101AC0"/>
    <w:rsid w:val="001021D0"/>
    <w:rsid w:val="0010222A"/>
    <w:rsid w:val="0010251A"/>
    <w:rsid w:val="00103751"/>
    <w:rsid w:val="00103921"/>
    <w:rsid w:val="00103E80"/>
    <w:rsid w:val="00104113"/>
    <w:rsid w:val="00104215"/>
    <w:rsid w:val="00104717"/>
    <w:rsid w:val="00104AC2"/>
    <w:rsid w:val="0010504B"/>
    <w:rsid w:val="00105569"/>
    <w:rsid w:val="00105640"/>
    <w:rsid w:val="00105F5F"/>
    <w:rsid w:val="001065AF"/>
    <w:rsid w:val="00106616"/>
    <w:rsid w:val="00106D18"/>
    <w:rsid w:val="00106ED2"/>
    <w:rsid w:val="00107009"/>
    <w:rsid w:val="001076DB"/>
    <w:rsid w:val="00110279"/>
    <w:rsid w:val="0011042A"/>
    <w:rsid w:val="00111271"/>
    <w:rsid w:val="001113CE"/>
    <w:rsid w:val="001122EB"/>
    <w:rsid w:val="001123A3"/>
    <w:rsid w:val="00112CBE"/>
    <w:rsid w:val="00112FE9"/>
    <w:rsid w:val="00113F05"/>
    <w:rsid w:val="00113F2E"/>
    <w:rsid w:val="00114139"/>
    <w:rsid w:val="00114453"/>
    <w:rsid w:val="00114498"/>
    <w:rsid w:val="00114B73"/>
    <w:rsid w:val="00114EB8"/>
    <w:rsid w:val="0011572C"/>
    <w:rsid w:val="0011578B"/>
    <w:rsid w:val="0011610A"/>
    <w:rsid w:val="00116671"/>
    <w:rsid w:val="001167E4"/>
    <w:rsid w:val="001170C5"/>
    <w:rsid w:val="00117663"/>
    <w:rsid w:val="001176F1"/>
    <w:rsid w:val="0011777D"/>
    <w:rsid w:val="00117928"/>
    <w:rsid w:val="00117BE7"/>
    <w:rsid w:val="00120309"/>
    <w:rsid w:val="00120C52"/>
    <w:rsid w:val="00121F50"/>
    <w:rsid w:val="0012235B"/>
    <w:rsid w:val="001239FF"/>
    <w:rsid w:val="00124035"/>
    <w:rsid w:val="0012431F"/>
    <w:rsid w:val="00124BE3"/>
    <w:rsid w:val="0012531E"/>
    <w:rsid w:val="00125A80"/>
    <w:rsid w:val="00126002"/>
    <w:rsid w:val="001262D8"/>
    <w:rsid w:val="001267C1"/>
    <w:rsid w:val="00126AB0"/>
    <w:rsid w:val="00126C86"/>
    <w:rsid w:val="0012738C"/>
    <w:rsid w:val="001279BF"/>
    <w:rsid w:val="00127B42"/>
    <w:rsid w:val="00127DC8"/>
    <w:rsid w:val="001303C0"/>
    <w:rsid w:val="0013085B"/>
    <w:rsid w:val="001308F3"/>
    <w:rsid w:val="0013124E"/>
    <w:rsid w:val="00131645"/>
    <w:rsid w:val="00131DE2"/>
    <w:rsid w:val="001322FE"/>
    <w:rsid w:val="0013384D"/>
    <w:rsid w:val="00133F77"/>
    <w:rsid w:val="0013402A"/>
    <w:rsid w:val="0013407D"/>
    <w:rsid w:val="0013437D"/>
    <w:rsid w:val="001343C2"/>
    <w:rsid w:val="00134452"/>
    <w:rsid w:val="001354CC"/>
    <w:rsid w:val="00135A49"/>
    <w:rsid w:val="00135CC2"/>
    <w:rsid w:val="00135E32"/>
    <w:rsid w:val="00135E3E"/>
    <w:rsid w:val="0013618E"/>
    <w:rsid w:val="0013659A"/>
    <w:rsid w:val="0013687A"/>
    <w:rsid w:val="00136C8E"/>
    <w:rsid w:val="00137B78"/>
    <w:rsid w:val="001400A3"/>
    <w:rsid w:val="001414AB"/>
    <w:rsid w:val="001417A1"/>
    <w:rsid w:val="00141AC3"/>
    <w:rsid w:val="00141C65"/>
    <w:rsid w:val="00142042"/>
    <w:rsid w:val="00142088"/>
    <w:rsid w:val="00142696"/>
    <w:rsid w:val="001438A2"/>
    <w:rsid w:val="001441B4"/>
    <w:rsid w:val="001449E5"/>
    <w:rsid w:val="0014502D"/>
    <w:rsid w:val="00145071"/>
    <w:rsid w:val="00145766"/>
    <w:rsid w:val="00146D5A"/>
    <w:rsid w:val="00147074"/>
    <w:rsid w:val="00147759"/>
    <w:rsid w:val="00147C46"/>
    <w:rsid w:val="0015016F"/>
    <w:rsid w:val="00150B9D"/>
    <w:rsid w:val="0015155D"/>
    <w:rsid w:val="001516CB"/>
    <w:rsid w:val="001517EA"/>
    <w:rsid w:val="00151A7B"/>
    <w:rsid w:val="00152370"/>
    <w:rsid w:val="001524AC"/>
    <w:rsid w:val="00152589"/>
    <w:rsid w:val="0015265C"/>
    <w:rsid w:val="001528DF"/>
    <w:rsid w:val="00152B63"/>
    <w:rsid w:val="00152BDF"/>
    <w:rsid w:val="00152BEF"/>
    <w:rsid w:val="001531E9"/>
    <w:rsid w:val="001534C0"/>
    <w:rsid w:val="0015353A"/>
    <w:rsid w:val="00153875"/>
    <w:rsid w:val="00154398"/>
    <w:rsid w:val="00154402"/>
    <w:rsid w:val="0015445E"/>
    <w:rsid w:val="0015457F"/>
    <w:rsid w:val="001547B3"/>
    <w:rsid w:val="00154F2A"/>
    <w:rsid w:val="00155296"/>
    <w:rsid w:val="00155470"/>
    <w:rsid w:val="00155952"/>
    <w:rsid w:val="00156A6A"/>
    <w:rsid w:val="00156BA9"/>
    <w:rsid w:val="00156CED"/>
    <w:rsid w:val="0015703C"/>
    <w:rsid w:val="00157532"/>
    <w:rsid w:val="00157B01"/>
    <w:rsid w:val="00157C48"/>
    <w:rsid w:val="00160843"/>
    <w:rsid w:val="00160C06"/>
    <w:rsid w:val="00160C4A"/>
    <w:rsid w:val="001611BD"/>
    <w:rsid w:val="00162DA1"/>
    <w:rsid w:val="00163A5D"/>
    <w:rsid w:val="0016446D"/>
    <w:rsid w:val="00164723"/>
    <w:rsid w:val="00164D50"/>
    <w:rsid w:val="00164E25"/>
    <w:rsid w:val="001650DF"/>
    <w:rsid w:val="001650F0"/>
    <w:rsid w:val="0016536B"/>
    <w:rsid w:val="001662FE"/>
    <w:rsid w:val="001664A8"/>
    <w:rsid w:val="001665BD"/>
    <w:rsid w:val="0016684E"/>
    <w:rsid w:val="00166989"/>
    <w:rsid w:val="00166A52"/>
    <w:rsid w:val="00166A6C"/>
    <w:rsid w:val="00166D9B"/>
    <w:rsid w:val="001674B1"/>
    <w:rsid w:val="0017000C"/>
    <w:rsid w:val="00170655"/>
    <w:rsid w:val="001706D3"/>
    <w:rsid w:val="00170773"/>
    <w:rsid w:val="00170D94"/>
    <w:rsid w:val="00171C4B"/>
    <w:rsid w:val="00171F3E"/>
    <w:rsid w:val="00172894"/>
    <w:rsid w:val="00172911"/>
    <w:rsid w:val="0017292B"/>
    <w:rsid w:val="00172BBD"/>
    <w:rsid w:val="00172C54"/>
    <w:rsid w:val="00173995"/>
    <w:rsid w:val="00174C9F"/>
    <w:rsid w:val="001750C6"/>
    <w:rsid w:val="001754CF"/>
    <w:rsid w:val="001759A7"/>
    <w:rsid w:val="00175D42"/>
    <w:rsid w:val="00175FAB"/>
    <w:rsid w:val="00176607"/>
    <w:rsid w:val="001774F3"/>
    <w:rsid w:val="001779C0"/>
    <w:rsid w:val="00177C57"/>
    <w:rsid w:val="00180BE5"/>
    <w:rsid w:val="00181343"/>
    <w:rsid w:val="00181789"/>
    <w:rsid w:val="00181F92"/>
    <w:rsid w:val="001821B4"/>
    <w:rsid w:val="00182291"/>
    <w:rsid w:val="0018243D"/>
    <w:rsid w:val="00182A8B"/>
    <w:rsid w:val="00182F2B"/>
    <w:rsid w:val="00183105"/>
    <w:rsid w:val="00183251"/>
    <w:rsid w:val="00183666"/>
    <w:rsid w:val="00183AEF"/>
    <w:rsid w:val="00185123"/>
    <w:rsid w:val="001857CC"/>
    <w:rsid w:val="001858DA"/>
    <w:rsid w:val="00185AE1"/>
    <w:rsid w:val="00186519"/>
    <w:rsid w:val="00186D25"/>
    <w:rsid w:val="0018725E"/>
    <w:rsid w:val="00187308"/>
    <w:rsid w:val="001875B2"/>
    <w:rsid w:val="001878B5"/>
    <w:rsid w:val="00190136"/>
    <w:rsid w:val="001901BE"/>
    <w:rsid w:val="00190A30"/>
    <w:rsid w:val="00190D83"/>
    <w:rsid w:val="00191542"/>
    <w:rsid w:val="0019178B"/>
    <w:rsid w:val="00191B6B"/>
    <w:rsid w:val="001921ED"/>
    <w:rsid w:val="001931EE"/>
    <w:rsid w:val="00193600"/>
    <w:rsid w:val="00193850"/>
    <w:rsid w:val="00193C94"/>
    <w:rsid w:val="00193EFB"/>
    <w:rsid w:val="0019421B"/>
    <w:rsid w:val="001942A3"/>
    <w:rsid w:val="00194310"/>
    <w:rsid w:val="001947D1"/>
    <w:rsid w:val="001948C8"/>
    <w:rsid w:val="00195290"/>
    <w:rsid w:val="00195574"/>
    <w:rsid w:val="001955CF"/>
    <w:rsid w:val="00195C6A"/>
    <w:rsid w:val="0019605B"/>
    <w:rsid w:val="00196115"/>
    <w:rsid w:val="00196BC7"/>
    <w:rsid w:val="00196BF0"/>
    <w:rsid w:val="001970F4"/>
    <w:rsid w:val="0019774E"/>
    <w:rsid w:val="00197AF4"/>
    <w:rsid w:val="001A0396"/>
    <w:rsid w:val="001A0B29"/>
    <w:rsid w:val="001A0CD7"/>
    <w:rsid w:val="001A1715"/>
    <w:rsid w:val="001A17D4"/>
    <w:rsid w:val="001A207E"/>
    <w:rsid w:val="001A25CE"/>
    <w:rsid w:val="001A2FDB"/>
    <w:rsid w:val="001A31AB"/>
    <w:rsid w:val="001A3377"/>
    <w:rsid w:val="001A3BD5"/>
    <w:rsid w:val="001A41F1"/>
    <w:rsid w:val="001A45F9"/>
    <w:rsid w:val="001A460D"/>
    <w:rsid w:val="001A4DB1"/>
    <w:rsid w:val="001A4FA1"/>
    <w:rsid w:val="001A51F5"/>
    <w:rsid w:val="001A5505"/>
    <w:rsid w:val="001A5791"/>
    <w:rsid w:val="001A57A0"/>
    <w:rsid w:val="001A598D"/>
    <w:rsid w:val="001A6558"/>
    <w:rsid w:val="001A65B8"/>
    <w:rsid w:val="001A75B5"/>
    <w:rsid w:val="001A7654"/>
    <w:rsid w:val="001A7849"/>
    <w:rsid w:val="001A7D27"/>
    <w:rsid w:val="001B08BD"/>
    <w:rsid w:val="001B0D19"/>
    <w:rsid w:val="001B152E"/>
    <w:rsid w:val="001B212D"/>
    <w:rsid w:val="001B2202"/>
    <w:rsid w:val="001B22A9"/>
    <w:rsid w:val="001B233D"/>
    <w:rsid w:val="001B240A"/>
    <w:rsid w:val="001B2452"/>
    <w:rsid w:val="001B290F"/>
    <w:rsid w:val="001B2BF8"/>
    <w:rsid w:val="001B3169"/>
    <w:rsid w:val="001B34FC"/>
    <w:rsid w:val="001B3633"/>
    <w:rsid w:val="001B37F9"/>
    <w:rsid w:val="001B3F7F"/>
    <w:rsid w:val="001B40A0"/>
    <w:rsid w:val="001B4218"/>
    <w:rsid w:val="001B4567"/>
    <w:rsid w:val="001B45F5"/>
    <w:rsid w:val="001B4F48"/>
    <w:rsid w:val="001B5201"/>
    <w:rsid w:val="001B58E8"/>
    <w:rsid w:val="001B59E0"/>
    <w:rsid w:val="001B5F33"/>
    <w:rsid w:val="001B6278"/>
    <w:rsid w:val="001B6B39"/>
    <w:rsid w:val="001B6C8B"/>
    <w:rsid w:val="001B7294"/>
    <w:rsid w:val="001B7338"/>
    <w:rsid w:val="001C00E7"/>
    <w:rsid w:val="001C0C19"/>
    <w:rsid w:val="001C10CF"/>
    <w:rsid w:val="001C14B1"/>
    <w:rsid w:val="001C1A79"/>
    <w:rsid w:val="001C2215"/>
    <w:rsid w:val="001C2989"/>
    <w:rsid w:val="001C2BB1"/>
    <w:rsid w:val="001C3F56"/>
    <w:rsid w:val="001C3F5C"/>
    <w:rsid w:val="001C3F8F"/>
    <w:rsid w:val="001C40BF"/>
    <w:rsid w:val="001C4608"/>
    <w:rsid w:val="001C4729"/>
    <w:rsid w:val="001C485B"/>
    <w:rsid w:val="001C4A4F"/>
    <w:rsid w:val="001C51E4"/>
    <w:rsid w:val="001C567B"/>
    <w:rsid w:val="001C59DD"/>
    <w:rsid w:val="001C5F98"/>
    <w:rsid w:val="001C631E"/>
    <w:rsid w:val="001C6361"/>
    <w:rsid w:val="001C66F5"/>
    <w:rsid w:val="001C6844"/>
    <w:rsid w:val="001C6DDC"/>
    <w:rsid w:val="001C6EDE"/>
    <w:rsid w:val="001C7305"/>
    <w:rsid w:val="001C74B9"/>
    <w:rsid w:val="001C7F18"/>
    <w:rsid w:val="001D009B"/>
    <w:rsid w:val="001D053A"/>
    <w:rsid w:val="001D08D4"/>
    <w:rsid w:val="001D0979"/>
    <w:rsid w:val="001D0D71"/>
    <w:rsid w:val="001D0EF4"/>
    <w:rsid w:val="001D13F8"/>
    <w:rsid w:val="001D14EF"/>
    <w:rsid w:val="001D1A09"/>
    <w:rsid w:val="001D1E99"/>
    <w:rsid w:val="001D2667"/>
    <w:rsid w:val="001D2F6A"/>
    <w:rsid w:val="001D3046"/>
    <w:rsid w:val="001D3062"/>
    <w:rsid w:val="001D34F6"/>
    <w:rsid w:val="001D3B0B"/>
    <w:rsid w:val="001D3EED"/>
    <w:rsid w:val="001D434D"/>
    <w:rsid w:val="001D47FD"/>
    <w:rsid w:val="001D488B"/>
    <w:rsid w:val="001D4993"/>
    <w:rsid w:val="001D4B0B"/>
    <w:rsid w:val="001D54B2"/>
    <w:rsid w:val="001D60F2"/>
    <w:rsid w:val="001D6584"/>
    <w:rsid w:val="001D6E44"/>
    <w:rsid w:val="001D7883"/>
    <w:rsid w:val="001D7E90"/>
    <w:rsid w:val="001E02D2"/>
    <w:rsid w:val="001E036C"/>
    <w:rsid w:val="001E121D"/>
    <w:rsid w:val="001E1DF5"/>
    <w:rsid w:val="001E2284"/>
    <w:rsid w:val="001E3A42"/>
    <w:rsid w:val="001E3AE4"/>
    <w:rsid w:val="001E440C"/>
    <w:rsid w:val="001E4475"/>
    <w:rsid w:val="001E4C98"/>
    <w:rsid w:val="001E4D59"/>
    <w:rsid w:val="001E4F42"/>
    <w:rsid w:val="001E5F0C"/>
    <w:rsid w:val="001E6FD2"/>
    <w:rsid w:val="001F0495"/>
    <w:rsid w:val="001F068F"/>
    <w:rsid w:val="001F0C12"/>
    <w:rsid w:val="001F0D7A"/>
    <w:rsid w:val="001F147D"/>
    <w:rsid w:val="001F174F"/>
    <w:rsid w:val="001F1F43"/>
    <w:rsid w:val="001F2026"/>
    <w:rsid w:val="001F241A"/>
    <w:rsid w:val="001F29C2"/>
    <w:rsid w:val="001F29EB"/>
    <w:rsid w:val="001F2A32"/>
    <w:rsid w:val="001F2D0B"/>
    <w:rsid w:val="001F2EA8"/>
    <w:rsid w:val="001F358F"/>
    <w:rsid w:val="001F370A"/>
    <w:rsid w:val="001F3A89"/>
    <w:rsid w:val="001F42D8"/>
    <w:rsid w:val="001F4384"/>
    <w:rsid w:val="001F59C8"/>
    <w:rsid w:val="001F60AA"/>
    <w:rsid w:val="001F61C0"/>
    <w:rsid w:val="001F662E"/>
    <w:rsid w:val="001F665D"/>
    <w:rsid w:val="001F6757"/>
    <w:rsid w:val="001F6D51"/>
    <w:rsid w:val="001F6E5A"/>
    <w:rsid w:val="001F71ED"/>
    <w:rsid w:val="001F72B1"/>
    <w:rsid w:val="001F72FD"/>
    <w:rsid w:val="001F7B79"/>
    <w:rsid w:val="001F7CE7"/>
    <w:rsid w:val="00200A4B"/>
    <w:rsid w:val="00200E0B"/>
    <w:rsid w:val="00201798"/>
    <w:rsid w:val="00202C54"/>
    <w:rsid w:val="00202FEC"/>
    <w:rsid w:val="00203A12"/>
    <w:rsid w:val="00203B21"/>
    <w:rsid w:val="00203F5D"/>
    <w:rsid w:val="0020402C"/>
    <w:rsid w:val="00204167"/>
    <w:rsid w:val="00204249"/>
    <w:rsid w:val="002043E6"/>
    <w:rsid w:val="00204B68"/>
    <w:rsid w:val="00204E14"/>
    <w:rsid w:val="00204EF7"/>
    <w:rsid w:val="00204FB0"/>
    <w:rsid w:val="00205FA6"/>
    <w:rsid w:val="00206C91"/>
    <w:rsid w:val="00206E4A"/>
    <w:rsid w:val="0020719A"/>
    <w:rsid w:val="00207A92"/>
    <w:rsid w:val="00210055"/>
    <w:rsid w:val="00210A27"/>
    <w:rsid w:val="002111BF"/>
    <w:rsid w:val="00211E55"/>
    <w:rsid w:val="00212330"/>
    <w:rsid w:val="0021234D"/>
    <w:rsid w:val="00212A1C"/>
    <w:rsid w:val="00212ACB"/>
    <w:rsid w:val="00212AD5"/>
    <w:rsid w:val="00212CA9"/>
    <w:rsid w:val="002130FE"/>
    <w:rsid w:val="0021310D"/>
    <w:rsid w:val="002131EC"/>
    <w:rsid w:val="002135A5"/>
    <w:rsid w:val="00213724"/>
    <w:rsid w:val="002142A2"/>
    <w:rsid w:val="00214518"/>
    <w:rsid w:val="00214E48"/>
    <w:rsid w:val="00214F37"/>
    <w:rsid w:val="00215083"/>
    <w:rsid w:val="002155F0"/>
    <w:rsid w:val="00215BB6"/>
    <w:rsid w:val="00215E2C"/>
    <w:rsid w:val="0021721B"/>
    <w:rsid w:val="00217553"/>
    <w:rsid w:val="002178F6"/>
    <w:rsid w:val="00220583"/>
    <w:rsid w:val="00220D0B"/>
    <w:rsid w:val="002211E0"/>
    <w:rsid w:val="002216C3"/>
    <w:rsid w:val="0022184E"/>
    <w:rsid w:val="00221C30"/>
    <w:rsid w:val="00222636"/>
    <w:rsid w:val="002226D3"/>
    <w:rsid w:val="00222D1C"/>
    <w:rsid w:val="002230EE"/>
    <w:rsid w:val="002238C4"/>
    <w:rsid w:val="00223B93"/>
    <w:rsid w:val="00224E0B"/>
    <w:rsid w:val="00225918"/>
    <w:rsid w:val="00225998"/>
    <w:rsid w:val="00225EF8"/>
    <w:rsid w:val="00226CF2"/>
    <w:rsid w:val="00226D05"/>
    <w:rsid w:val="00226E0B"/>
    <w:rsid w:val="0022716C"/>
    <w:rsid w:val="0022732A"/>
    <w:rsid w:val="002275AC"/>
    <w:rsid w:val="002276F4"/>
    <w:rsid w:val="002277D0"/>
    <w:rsid w:val="002279E7"/>
    <w:rsid w:val="00227A2A"/>
    <w:rsid w:val="00227F26"/>
    <w:rsid w:val="00231660"/>
    <w:rsid w:val="002317AC"/>
    <w:rsid w:val="00231878"/>
    <w:rsid w:val="002320C0"/>
    <w:rsid w:val="002326DE"/>
    <w:rsid w:val="002337C7"/>
    <w:rsid w:val="00233919"/>
    <w:rsid w:val="002340C6"/>
    <w:rsid w:val="002340C9"/>
    <w:rsid w:val="002340E1"/>
    <w:rsid w:val="00234490"/>
    <w:rsid w:val="00234D98"/>
    <w:rsid w:val="00235279"/>
    <w:rsid w:val="002360BA"/>
    <w:rsid w:val="00236244"/>
    <w:rsid w:val="00236B06"/>
    <w:rsid w:val="00236E83"/>
    <w:rsid w:val="002370A9"/>
    <w:rsid w:val="00237426"/>
    <w:rsid w:val="002378F3"/>
    <w:rsid w:val="00237A4A"/>
    <w:rsid w:val="0024057F"/>
    <w:rsid w:val="00240A3B"/>
    <w:rsid w:val="00242625"/>
    <w:rsid w:val="00242ACC"/>
    <w:rsid w:val="00242DA3"/>
    <w:rsid w:val="0024332F"/>
    <w:rsid w:val="00243407"/>
    <w:rsid w:val="00243AC8"/>
    <w:rsid w:val="00243EBF"/>
    <w:rsid w:val="002447CF"/>
    <w:rsid w:val="002449B0"/>
    <w:rsid w:val="00244C6F"/>
    <w:rsid w:val="002453C6"/>
    <w:rsid w:val="0024590B"/>
    <w:rsid w:val="00245CDF"/>
    <w:rsid w:val="00245DE3"/>
    <w:rsid w:val="00246760"/>
    <w:rsid w:val="002469FA"/>
    <w:rsid w:val="00246EA0"/>
    <w:rsid w:val="002474AF"/>
    <w:rsid w:val="002479D0"/>
    <w:rsid w:val="00247D55"/>
    <w:rsid w:val="00247F3F"/>
    <w:rsid w:val="002503B8"/>
    <w:rsid w:val="00250486"/>
    <w:rsid w:val="00250581"/>
    <w:rsid w:val="00250C47"/>
    <w:rsid w:val="00250D2A"/>
    <w:rsid w:val="0025104C"/>
    <w:rsid w:val="00251394"/>
    <w:rsid w:val="0025176E"/>
    <w:rsid w:val="002521BA"/>
    <w:rsid w:val="00252AEC"/>
    <w:rsid w:val="00252CB6"/>
    <w:rsid w:val="0025301B"/>
    <w:rsid w:val="002530F5"/>
    <w:rsid w:val="002530F6"/>
    <w:rsid w:val="00253396"/>
    <w:rsid w:val="00253ABF"/>
    <w:rsid w:val="00253FE0"/>
    <w:rsid w:val="002552DB"/>
    <w:rsid w:val="00255698"/>
    <w:rsid w:val="00255E68"/>
    <w:rsid w:val="00255F05"/>
    <w:rsid w:val="002573D6"/>
    <w:rsid w:val="0025789C"/>
    <w:rsid w:val="0025794A"/>
    <w:rsid w:val="00260001"/>
    <w:rsid w:val="00260413"/>
    <w:rsid w:val="00260EA4"/>
    <w:rsid w:val="0026133F"/>
    <w:rsid w:val="00261C88"/>
    <w:rsid w:val="00261F7C"/>
    <w:rsid w:val="002622BE"/>
    <w:rsid w:val="002623E1"/>
    <w:rsid w:val="002626F5"/>
    <w:rsid w:val="0026286D"/>
    <w:rsid w:val="00262EA9"/>
    <w:rsid w:val="002632A5"/>
    <w:rsid w:val="002634B5"/>
    <w:rsid w:val="00263532"/>
    <w:rsid w:val="00263FF6"/>
    <w:rsid w:val="002640F9"/>
    <w:rsid w:val="002642CB"/>
    <w:rsid w:val="00264389"/>
    <w:rsid w:val="00264B55"/>
    <w:rsid w:val="002654DB"/>
    <w:rsid w:val="00266AF1"/>
    <w:rsid w:val="00267561"/>
    <w:rsid w:val="0026786A"/>
    <w:rsid w:val="00267A79"/>
    <w:rsid w:val="00267B60"/>
    <w:rsid w:val="0027004A"/>
    <w:rsid w:val="0027029C"/>
    <w:rsid w:val="00270379"/>
    <w:rsid w:val="00270A12"/>
    <w:rsid w:val="0027130A"/>
    <w:rsid w:val="00271988"/>
    <w:rsid w:val="00271A96"/>
    <w:rsid w:val="00272538"/>
    <w:rsid w:val="00272AD1"/>
    <w:rsid w:val="00272EA2"/>
    <w:rsid w:val="00274845"/>
    <w:rsid w:val="00274B04"/>
    <w:rsid w:val="002757B1"/>
    <w:rsid w:val="002758CA"/>
    <w:rsid w:val="00276243"/>
    <w:rsid w:val="00276A7A"/>
    <w:rsid w:val="00276B75"/>
    <w:rsid w:val="00276E7D"/>
    <w:rsid w:val="00276FE4"/>
    <w:rsid w:val="00277274"/>
    <w:rsid w:val="002774ED"/>
    <w:rsid w:val="0027798E"/>
    <w:rsid w:val="00277F07"/>
    <w:rsid w:val="002809A7"/>
    <w:rsid w:val="00280B80"/>
    <w:rsid w:val="00281670"/>
    <w:rsid w:val="0028226A"/>
    <w:rsid w:val="00282E4A"/>
    <w:rsid w:val="0028380E"/>
    <w:rsid w:val="00283E13"/>
    <w:rsid w:val="002846A0"/>
    <w:rsid w:val="00285130"/>
    <w:rsid w:val="002853DB"/>
    <w:rsid w:val="0028557F"/>
    <w:rsid w:val="002859AA"/>
    <w:rsid w:val="0028652A"/>
    <w:rsid w:val="002872F8"/>
    <w:rsid w:val="002875A8"/>
    <w:rsid w:val="002876B1"/>
    <w:rsid w:val="00287865"/>
    <w:rsid w:val="00287C5B"/>
    <w:rsid w:val="00287D6C"/>
    <w:rsid w:val="0029007D"/>
    <w:rsid w:val="00290342"/>
    <w:rsid w:val="00290C05"/>
    <w:rsid w:val="00291277"/>
    <w:rsid w:val="00291D3B"/>
    <w:rsid w:val="00292204"/>
    <w:rsid w:val="00293173"/>
    <w:rsid w:val="00294065"/>
    <w:rsid w:val="00294715"/>
    <w:rsid w:val="00294B09"/>
    <w:rsid w:val="0029584E"/>
    <w:rsid w:val="00295AF8"/>
    <w:rsid w:val="002960A0"/>
    <w:rsid w:val="00296B87"/>
    <w:rsid w:val="00296EB0"/>
    <w:rsid w:val="00297639"/>
    <w:rsid w:val="00297888"/>
    <w:rsid w:val="002A04DB"/>
    <w:rsid w:val="002A07A0"/>
    <w:rsid w:val="002A0F32"/>
    <w:rsid w:val="002A112C"/>
    <w:rsid w:val="002A23C5"/>
    <w:rsid w:val="002A2851"/>
    <w:rsid w:val="002A286C"/>
    <w:rsid w:val="002A2962"/>
    <w:rsid w:val="002A2A10"/>
    <w:rsid w:val="002A335F"/>
    <w:rsid w:val="002A3A38"/>
    <w:rsid w:val="002A3AB4"/>
    <w:rsid w:val="002A3EA6"/>
    <w:rsid w:val="002A3FC1"/>
    <w:rsid w:val="002A4CEE"/>
    <w:rsid w:val="002A5267"/>
    <w:rsid w:val="002A5757"/>
    <w:rsid w:val="002A5ECC"/>
    <w:rsid w:val="002A64F3"/>
    <w:rsid w:val="002A6ADA"/>
    <w:rsid w:val="002A6B75"/>
    <w:rsid w:val="002A7502"/>
    <w:rsid w:val="002A76BD"/>
    <w:rsid w:val="002B0238"/>
    <w:rsid w:val="002B044B"/>
    <w:rsid w:val="002B13AB"/>
    <w:rsid w:val="002B1B09"/>
    <w:rsid w:val="002B1C44"/>
    <w:rsid w:val="002B1D35"/>
    <w:rsid w:val="002B1EA3"/>
    <w:rsid w:val="002B24DA"/>
    <w:rsid w:val="002B25AA"/>
    <w:rsid w:val="002B28B9"/>
    <w:rsid w:val="002B2F7E"/>
    <w:rsid w:val="002B3489"/>
    <w:rsid w:val="002B37F6"/>
    <w:rsid w:val="002B3FAD"/>
    <w:rsid w:val="002B4004"/>
    <w:rsid w:val="002B409A"/>
    <w:rsid w:val="002B4169"/>
    <w:rsid w:val="002B4A6F"/>
    <w:rsid w:val="002B4B21"/>
    <w:rsid w:val="002B4B6B"/>
    <w:rsid w:val="002B51F6"/>
    <w:rsid w:val="002B542F"/>
    <w:rsid w:val="002B550C"/>
    <w:rsid w:val="002B5626"/>
    <w:rsid w:val="002B579C"/>
    <w:rsid w:val="002B58A1"/>
    <w:rsid w:val="002B670A"/>
    <w:rsid w:val="002B6D82"/>
    <w:rsid w:val="002B6FA8"/>
    <w:rsid w:val="002B7459"/>
    <w:rsid w:val="002B7B81"/>
    <w:rsid w:val="002B7E13"/>
    <w:rsid w:val="002C1A0F"/>
    <w:rsid w:val="002C2069"/>
    <w:rsid w:val="002C21B5"/>
    <w:rsid w:val="002C282F"/>
    <w:rsid w:val="002C38C5"/>
    <w:rsid w:val="002C3D36"/>
    <w:rsid w:val="002C3D9D"/>
    <w:rsid w:val="002C472D"/>
    <w:rsid w:val="002C4DB3"/>
    <w:rsid w:val="002C4E25"/>
    <w:rsid w:val="002C4E51"/>
    <w:rsid w:val="002C5011"/>
    <w:rsid w:val="002C5D5E"/>
    <w:rsid w:val="002C5DE3"/>
    <w:rsid w:val="002C689E"/>
    <w:rsid w:val="002C6E50"/>
    <w:rsid w:val="002C79E1"/>
    <w:rsid w:val="002D0E22"/>
    <w:rsid w:val="002D1D04"/>
    <w:rsid w:val="002D22D1"/>
    <w:rsid w:val="002D27AA"/>
    <w:rsid w:val="002D2DB5"/>
    <w:rsid w:val="002D349F"/>
    <w:rsid w:val="002D36C4"/>
    <w:rsid w:val="002D47F5"/>
    <w:rsid w:val="002D4BE7"/>
    <w:rsid w:val="002D4C2A"/>
    <w:rsid w:val="002D525E"/>
    <w:rsid w:val="002D5281"/>
    <w:rsid w:val="002D5368"/>
    <w:rsid w:val="002D5592"/>
    <w:rsid w:val="002D5B83"/>
    <w:rsid w:val="002D637B"/>
    <w:rsid w:val="002D650B"/>
    <w:rsid w:val="002D6690"/>
    <w:rsid w:val="002D6C51"/>
    <w:rsid w:val="002D6DF3"/>
    <w:rsid w:val="002D718C"/>
    <w:rsid w:val="002D75BF"/>
    <w:rsid w:val="002E01E6"/>
    <w:rsid w:val="002E0714"/>
    <w:rsid w:val="002E0726"/>
    <w:rsid w:val="002E0B19"/>
    <w:rsid w:val="002E1707"/>
    <w:rsid w:val="002E1E58"/>
    <w:rsid w:val="002E1E7A"/>
    <w:rsid w:val="002E2344"/>
    <w:rsid w:val="002E2516"/>
    <w:rsid w:val="002E4849"/>
    <w:rsid w:val="002E4AE1"/>
    <w:rsid w:val="002E4C83"/>
    <w:rsid w:val="002E6129"/>
    <w:rsid w:val="002E6351"/>
    <w:rsid w:val="002E6C65"/>
    <w:rsid w:val="002F0040"/>
    <w:rsid w:val="002F10D0"/>
    <w:rsid w:val="002F1ADB"/>
    <w:rsid w:val="002F1E73"/>
    <w:rsid w:val="002F2BB4"/>
    <w:rsid w:val="002F2F8F"/>
    <w:rsid w:val="002F38C9"/>
    <w:rsid w:val="002F3D28"/>
    <w:rsid w:val="002F3D34"/>
    <w:rsid w:val="002F409B"/>
    <w:rsid w:val="002F47E6"/>
    <w:rsid w:val="002F4B04"/>
    <w:rsid w:val="002F5664"/>
    <w:rsid w:val="002F5763"/>
    <w:rsid w:val="002F5DF7"/>
    <w:rsid w:val="002F63B0"/>
    <w:rsid w:val="002F65E4"/>
    <w:rsid w:val="002F73AF"/>
    <w:rsid w:val="002F750A"/>
    <w:rsid w:val="002F76CC"/>
    <w:rsid w:val="002F789A"/>
    <w:rsid w:val="00300273"/>
    <w:rsid w:val="0030027B"/>
    <w:rsid w:val="00300D98"/>
    <w:rsid w:val="0030159C"/>
    <w:rsid w:val="00301666"/>
    <w:rsid w:val="00301F8E"/>
    <w:rsid w:val="003024F8"/>
    <w:rsid w:val="003027F2"/>
    <w:rsid w:val="00302B2A"/>
    <w:rsid w:val="00302BB2"/>
    <w:rsid w:val="0030375B"/>
    <w:rsid w:val="003037E8"/>
    <w:rsid w:val="00303B00"/>
    <w:rsid w:val="00303C7F"/>
    <w:rsid w:val="0030445C"/>
    <w:rsid w:val="00305218"/>
    <w:rsid w:val="00305333"/>
    <w:rsid w:val="00305A51"/>
    <w:rsid w:val="00305C6F"/>
    <w:rsid w:val="00306956"/>
    <w:rsid w:val="00306AEB"/>
    <w:rsid w:val="00306BFB"/>
    <w:rsid w:val="00306D4C"/>
    <w:rsid w:val="00307022"/>
    <w:rsid w:val="003072C9"/>
    <w:rsid w:val="00307392"/>
    <w:rsid w:val="00307753"/>
    <w:rsid w:val="0031129A"/>
    <w:rsid w:val="00311C60"/>
    <w:rsid w:val="00313489"/>
    <w:rsid w:val="00313491"/>
    <w:rsid w:val="0031362F"/>
    <w:rsid w:val="00313D5B"/>
    <w:rsid w:val="00314255"/>
    <w:rsid w:val="0031495A"/>
    <w:rsid w:val="0031495F"/>
    <w:rsid w:val="003151D7"/>
    <w:rsid w:val="003157EC"/>
    <w:rsid w:val="00315831"/>
    <w:rsid w:val="00315BDE"/>
    <w:rsid w:val="0031608D"/>
    <w:rsid w:val="003166D1"/>
    <w:rsid w:val="00317F0E"/>
    <w:rsid w:val="0032141E"/>
    <w:rsid w:val="003219B2"/>
    <w:rsid w:val="00323239"/>
    <w:rsid w:val="00323871"/>
    <w:rsid w:val="00324A03"/>
    <w:rsid w:val="00324DB3"/>
    <w:rsid w:val="00324E32"/>
    <w:rsid w:val="00324FA3"/>
    <w:rsid w:val="00325127"/>
    <w:rsid w:val="0032513D"/>
    <w:rsid w:val="00325219"/>
    <w:rsid w:val="00325A13"/>
    <w:rsid w:val="0032614A"/>
    <w:rsid w:val="003263D1"/>
    <w:rsid w:val="0032648D"/>
    <w:rsid w:val="00326FD8"/>
    <w:rsid w:val="00327511"/>
    <w:rsid w:val="00327764"/>
    <w:rsid w:val="003279CF"/>
    <w:rsid w:val="00327B27"/>
    <w:rsid w:val="00331354"/>
    <w:rsid w:val="0033169D"/>
    <w:rsid w:val="00331CE7"/>
    <w:rsid w:val="00331E68"/>
    <w:rsid w:val="00332155"/>
    <w:rsid w:val="003325F1"/>
    <w:rsid w:val="003326B5"/>
    <w:rsid w:val="003329C5"/>
    <w:rsid w:val="003333CC"/>
    <w:rsid w:val="003337BC"/>
    <w:rsid w:val="003343B9"/>
    <w:rsid w:val="00334477"/>
    <w:rsid w:val="00334D69"/>
    <w:rsid w:val="00335304"/>
    <w:rsid w:val="00335547"/>
    <w:rsid w:val="00335BB3"/>
    <w:rsid w:val="003360BF"/>
    <w:rsid w:val="00336D0D"/>
    <w:rsid w:val="003377B7"/>
    <w:rsid w:val="00340999"/>
    <w:rsid w:val="00341345"/>
    <w:rsid w:val="00341C6C"/>
    <w:rsid w:val="00341DAF"/>
    <w:rsid w:val="00341FE0"/>
    <w:rsid w:val="0034300E"/>
    <w:rsid w:val="003437CC"/>
    <w:rsid w:val="00344591"/>
    <w:rsid w:val="0034493A"/>
    <w:rsid w:val="0034512C"/>
    <w:rsid w:val="00345809"/>
    <w:rsid w:val="00345E19"/>
    <w:rsid w:val="00347700"/>
    <w:rsid w:val="003477D3"/>
    <w:rsid w:val="00347907"/>
    <w:rsid w:val="00347A31"/>
    <w:rsid w:val="00347BAA"/>
    <w:rsid w:val="00347ECF"/>
    <w:rsid w:val="003504B7"/>
    <w:rsid w:val="003504FA"/>
    <w:rsid w:val="003512EE"/>
    <w:rsid w:val="00351A65"/>
    <w:rsid w:val="00351F52"/>
    <w:rsid w:val="003529E1"/>
    <w:rsid w:val="00352B17"/>
    <w:rsid w:val="003530FD"/>
    <w:rsid w:val="003534E1"/>
    <w:rsid w:val="00353636"/>
    <w:rsid w:val="00353653"/>
    <w:rsid w:val="003538CC"/>
    <w:rsid w:val="00353F73"/>
    <w:rsid w:val="0035451C"/>
    <w:rsid w:val="00354563"/>
    <w:rsid w:val="00354C2D"/>
    <w:rsid w:val="00354D70"/>
    <w:rsid w:val="00354EB9"/>
    <w:rsid w:val="00354F7A"/>
    <w:rsid w:val="003554B4"/>
    <w:rsid w:val="00355A6B"/>
    <w:rsid w:val="00356D62"/>
    <w:rsid w:val="00356DD5"/>
    <w:rsid w:val="00356EC0"/>
    <w:rsid w:val="0035700E"/>
    <w:rsid w:val="00357092"/>
    <w:rsid w:val="00357305"/>
    <w:rsid w:val="00357723"/>
    <w:rsid w:val="00357B46"/>
    <w:rsid w:val="00360CD0"/>
    <w:rsid w:val="00360DFB"/>
    <w:rsid w:val="00360E02"/>
    <w:rsid w:val="00361212"/>
    <w:rsid w:val="0036151C"/>
    <w:rsid w:val="00361953"/>
    <w:rsid w:val="003620A6"/>
    <w:rsid w:val="003627F0"/>
    <w:rsid w:val="00363C08"/>
    <w:rsid w:val="003640CC"/>
    <w:rsid w:val="00364612"/>
    <w:rsid w:val="003652A7"/>
    <w:rsid w:val="00365867"/>
    <w:rsid w:val="003663CB"/>
    <w:rsid w:val="00367D24"/>
    <w:rsid w:val="003704CE"/>
    <w:rsid w:val="00370735"/>
    <w:rsid w:val="0037137F"/>
    <w:rsid w:val="0037178F"/>
    <w:rsid w:val="00372077"/>
    <w:rsid w:val="003725E4"/>
    <w:rsid w:val="00373361"/>
    <w:rsid w:val="00373DC3"/>
    <w:rsid w:val="00373FCC"/>
    <w:rsid w:val="00373FF0"/>
    <w:rsid w:val="00374027"/>
    <w:rsid w:val="00374A96"/>
    <w:rsid w:val="00374CA6"/>
    <w:rsid w:val="00374D58"/>
    <w:rsid w:val="00375493"/>
    <w:rsid w:val="00375878"/>
    <w:rsid w:val="003758F7"/>
    <w:rsid w:val="00375F0E"/>
    <w:rsid w:val="003764BC"/>
    <w:rsid w:val="00376795"/>
    <w:rsid w:val="003767AE"/>
    <w:rsid w:val="003767F1"/>
    <w:rsid w:val="003768DA"/>
    <w:rsid w:val="00376B6C"/>
    <w:rsid w:val="00376EBA"/>
    <w:rsid w:val="0037714F"/>
    <w:rsid w:val="003771B8"/>
    <w:rsid w:val="00380688"/>
    <w:rsid w:val="003823D1"/>
    <w:rsid w:val="003823D9"/>
    <w:rsid w:val="00382828"/>
    <w:rsid w:val="00382A41"/>
    <w:rsid w:val="00382BDD"/>
    <w:rsid w:val="00382C06"/>
    <w:rsid w:val="003832B4"/>
    <w:rsid w:val="003842DB"/>
    <w:rsid w:val="00384804"/>
    <w:rsid w:val="003850AC"/>
    <w:rsid w:val="003851C3"/>
    <w:rsid w:val="00385257"/>
    <w:rsid w:val="00385310"/>
    <w:rsid w:val="0038590B"/>
    <w:rsid w:val="00386AC0"/>
    <w:rsid w:val="00387C20"/>
    <w:rsid w:val="00387ED2"/>
    <w:rsid w:val="00387FBA"/>
    <w:rsid w:val="00390070"/>
    <w:rsid w:val="00390CDA"/>
    <w:rsid w:val="00391092"/>
    <w:rsid w:val="00391326"/>
    <w:rsid w:val="00391E60"/>
    <w:rsid w:val="00391F1F"/>
    <w:rsid w:val="003925E9"/>
    <w:rsid w:val="00392DCC"/>
    <w:rsid w:val="00393114"/>
    <w:rsid w:val="00393266"/>
    <w:rsid w:val="00393563"/>
    <w:rsid w:val="0039382D"/>
    <w:rsid w:val="00393AF3"/>
    <w:rsid w:val="00394401"/>
    <w:rsid w:val="0039471B"/>
    <w:rsid w:val="0039504D"/>
    <w:rsid w:val="003954A6"/>
    <w:rsid w:val="003956B9"/>
    <w:rsid w:val="0039585F"/>
    <w:rsid w:val="00395CAF"/>
    <w:rsid w:val="003961A4"/>
    <w:rsid w:val="003962C6"/>
    <w:rsid w:val="0039675B"/>
    <w:rsid w:val="0039736A"/>
    <w:rsid w:val="00397C1A"/>
    <w:rsid w:val="003A12AD"/>
    <w:rsid w:val="003A1492"/>
    <w:rsid w:val="003A1F70"/>
    <w:rsid w:val="003A21B2"/>
    <w:rsid w:val="003A2234"/>
    <w:rsid w:val="003A27C5"/>
    <w:rsid w:val="003A2D3E"/>
    <w:rsid w:val="003A2EB6"/>
    <w:rsid w:val="003A2FA6"/>
    <w:rsid w:val="003A368A"/>
    <w:rsid w:val="003A3916"/>
    <w:rsid w:val="003A39BB"/>
    <w:rsid w:val="003A3A19"/>
    <w:rsid w:val="003A4015"/>
    <w:rsid w:val="003A4966"/>
    <w:rsid w:val="003A49EA"/>
    <w:rsid w:val="003A4B2B"/>
    <w:rsid w:val="003A5339"/>
    <w:rsid w:val="003A5531"/>
    <w:rsid w:val="003A5FF3"/>
    <w:rsid w:val="003A6165"/>
    <w:rsid w:val="003A6F1C"/>
    <w:rsid w:val="003A716A"/>
    <w:rsid w:val="003B009D"/>
    <w:rsid w:val="003B01C2"/>
    <w:rsid w:val="003B0209"/>
    <w:rsid w:val="003B06BA"/>
    <w:rsid w:val="003B093D"/>
    <w:rsid w:val="003B10D5"/>
    <w:rsid w:val="003B13E6"/>
    <w:rsid w:val="003B2A4D"/>
    <w:rsid w:val="003B2B1B"/>
    <w:rsid w:val="003B354D"/>
    <w:rsid w:val="003B3659"/>
    <w:rsid w:val="003B3B5E"/>
    <w:rsid w:val="003B3F2E"/>
    <w:rsid w:val="003B4644"/>
    <w:rsid w:val="003B4949"/>
    <w:rsid w:val="003B4A38"/>
    <w:rsid w:val="003B5993"/>
    <w:rsid w:val="003B5F6C"/>
    <w:rsid w:val="003B60CD"/>
    <w:rsid w:val="003B6FC4"/>
    <w:rsid w:val="003B77E1"/>
    <w:rsid w:val="003C0266"/>
    <w:rsid w:val="003C059C"/>
    <w:rsid w:val="003C061F"/>
    <w:rsid w:val="003C07B2"/>
    <w:rsid w:val="003C0C35"/>
    <w:rsid w:val="003C1439"/>
    <w:rsid w:val="003C1805"/>
    <w:rsid w:val="003C2288"/>
    <w:rsid w:val="003C2388"/>
    <w:rsid w:val="003C299A"/>
    <w:rsid w:val="003C29A6"/>
    <w:rsid w:val="003C2A5A"/>
    <w:rsid w:val="003C2B8A"/>
    <w:rsid w:val="003C2D1C"/>
    <w:rsid w:val="003C4591"/>
    <w:rsid w:val="003C4C29"/>
    <w:rsid w:val="003C5578"/>
    <w:rsid w:val="003C5A09"/>
    <w:rsid w:val="003C5B33"/>
    <w:rsid w:val="003C6570"/>
    <w:rsid w:val="003C6DD4"/>
    <w:rsid w:val="003C7254"/>
    <w:rsid w:val="003D0312"/>
    <w:rsid w:val="003D0336"/>
    <w:rsid w:val="003D0620"/>
    <w:rsid w:val="003D0D2D"/>
    <w:rsid w:val="003D1607"/>
    <w:rsid w:val="003D1F88"/>
    <w:rsid w:val="003D2137"/>
    <w:rsid w:val="003D2CDF"/>
    <w:rsid w:val="003D2D37"/>
    <w:rsid w:val="003D2E45"/>
    <w:rsid w:val="003D323B"/>
    <w:rsid w:val="003D32DF"/>
    <w:rsid w:val="003D34CE"/>
    <w:rsid w:val="003D3709"/>
    <w:rsid w:val="003D3BE5"/>
    <w:rsid w:val="003D3D10"/>
    <w:rsid w:val="003D3F5D"/>
    <w:rsid w:val="003D4973"/>
    <w:rsid w:val="003D4DBF"/>
    <w:rsid w:val="003D518F"/>
    <w:rsid w:val="003D5C3C"/>
    <w:rsid w:val="003D5E6A"/>
    <w:rsid w:val="003D693C"/>
    <w:rsid w:val="003D75DC"/>
    <w:rsid w:val="003D7604"/>
    <w:rsid w:val="003D76C2"/>
    <w:rsid w:val="003D784D"/>
    <w:rsid w:val="003E072F"/>
    <w:rsid w:val="003E07C9"/>
    <w:rsid w:val="003E0CBC"/>
    <w:rsid w:val="003E1150"/>
    <w:rsid w:val="003E1677"/>
    <w:rsid w:val="003E1A30"/>
    <w:rsid w:val="003E26BE"/>
    <w:rsid w:val="003E26CC"/>
    <w:rsid w:val="003E33AE"/>
    <w:rsid w:val="003E3664"/>
    <w:rsid w:val="003E3D79"/>
    <w:rsid w:val="003E3F86"/>
    <w:rsid w:val="003E3FD1"/>
    <w:rsid w:val="003E42DD"/>
    <w:rsid w:val="003E480E"/>
    <w:rsid w:val="003E4C0F"/>
    <w:rsid w:val="003E4FCB"/>
    <w:rsid w:val="003E554A"/>
    <w:rsid w:val="003E5B39"/>
    <w:rsid w:val="003E5C05"/>
    <w:rsid w:val="003E5C66"/>
    <w:rsid w:val="003E638B"/>
    <w:rsid w:val="003E63C3"/>
    <w:rsid w:val="003E66C5"/>
    <w:rsid w:val="003E77C4"/>
    <w:rsid w:val="003E7ACE"/>
    <w:rsid w:val="003E7EDE"/>
    <w:rsid w:val="003E7EF2"/>
    <w:rsid w:val="003F0C2E"/>
    <w:rsid w:val="003F0EB1"/>
    <w:rsid w:val="003F0EBE"/>
    <w:rsid w:val="003F0F00"/>
    <w:rsid w:val="003F15DD"/>
    <w:rsid w:val="003F20A1"/>
    <w:rsid w:val="003F2248"/>
    <w:rsid w:val="003F2B33"/>
    <w:rsid w:val="003F329A"/>
    <w:rsid w:val="003F36E5"/>
    <w:rsid w:val="003F39A2"/>
    <w:rsid w:val="003F3C7F"/>
    <w:rsid w:val="003F3E8C"/>
    <w:rsid w:val="003F3FA1"/>
    <w:rsid w:val="003F4152"/>
    <w:rsid w:val="003F4498"/>
    <w:rsid w:val="003F54FC"/>
    <w:rsid w:val="003F58CC"/>
    <w:rsid w:val="003F5B3E"/>
    <w:rsid w:val="003F5BB9"/>
    <w:rsid w:val="003F78B4"/>
    <w:rsid w:val="0040031E"/>
    <w:rsid w:val="0040059A"/>
    <w:rsid w:val="00400D3C"/>
    <w:rsid w:val="004011A9"/>
    <w:rsid w:val="00401C7A"/>
    <w:rsid w:val="0040215B"/>
    <w:rsid w:val="004024F6"/>
    <w:rsid w:val="00402B95"/>
    <w:rsid w:val="004037D2"/>
    <w:rsid w:val="00403ACE"/>
    <w:rsid w:val="00404595"/>
    <w:rsid w:val="004055A5"/>
    <w:rsid w:val="004059B2"/>
    <w:rsid w:val="004066F8"/>
    <w:rsid w:val="00406DA4"/>
    <w:rsid w:val="004074B6"/>
    <w:rsid w:val="004079E6"/>
    <w:rsid w:val="00407A9D"/>
    <w:rsid w:val="00410D6D"/>
    <w:rsid w:val="004112DE"/>
    <w:rsid w:val="00411A22"/>
    <w:rsid w:val="00411AD8"/>
    <w:rsid w:val="00411B2F"/>
    <w:rsid w:val="00412193"/>
    <w:rsid w:val="0041227E"/>
    <w:rsid w:val="00412326"/>
    <w:rsid w:val="0041261E"/>
    <w:rsid w:val="0041457A"/>
    <w:rsid w:val="00414649"/>
    <w:rsid w:val="00414D14"/>
    <w:rsid w:val="0041519A"/>
    <w:rsid w:val="00415267"/>
    <w:rsid w:val="00415D63"/>
    <w:rsid w:val="00415E04"/>
    <w:rsid w:val="00416663"/>
    <w:rsid w:val="00416C7C"/>
    <w:rsid w:val="004172D4"/>
    <w:rsid w:val="00417356"/>
    <w:rsid w:val="004174BE"/>
    <w:rsid w:val="004179E6"/>
    <w:rsid w:val="00420055"/>
    <w:rsid w:val="004201B5"/>
    <w:rsid w:val="00421E42"/>
    <w:rsid w:val="0042209D"/>
    <w:rsid w:val="004226EF"/>
    <w:rsid w:val="00423511"/>
    <w:rsid w:val="004236A4"/>
    <w:rsid w:val="004238F9"/>
    <w:rsid w:val="004245BC"/>
    <w:rsid w:val="0042563D"/>
    <w:rsid w:val="00425699"/>
    <w:rsid w:val="0042584C"/>
    <w:rsid w:val="004259F8"/>
    <w:rsid w:val="00425AE1"/>
    <w:rsid w:val="00425C0B"/>
    <w:rsid w:val="00425C58"/>
    <w:rsid w:val="00425E0C"/>
    <w:rsid w:val="00425F7F"/>
    <w:rsid w:val="004260B4"/>
    <w:rsid w:val="0042619F"/>
    <w:rsid w:val="00426BA3"/>
    <w:rsid w:val="00427180"/>
    <w:rsid w:val="00427AA7"/>
    <w:rsid w:val="00427DF7"/>
    <w:rsid w:val="00430DDF"/>
    <w:rsid w:val="00430DE1"/>
    <w:rsid w:val="00431620"/>
    <w:rsid w:val="00431644"/>
    <w:rsid w:val="004326BC"/>
    <w:rsid w:val="004326F2"/>
    <w:rsid w:val="00432B9A"/>
    <w:rsid w:val="00432DBD"/>
    <w:rsid w:val="00433012"/>
    <w:rsid w:val="00433402"/>
    <w:rsid w:val="0043524C"/>
    <w:rsid w:val="004355A5"/>
    <w:rsid w:val="00435BF3"/>
    <w:rsid w:val="0043645B"/>
    <w:rsid w:val="00436537"/>
    <w:rsid w:val="00436AA4"/>
    <w:rsid w:val="00436F66"/>
    <w:rsid w:val="00436FB2"/>
    <w:rsid w:val="004379F9"/>
    <w:rsid w:val="0044040F"/>
    <w:rsid w:val="00440E2D"/>
    <w:rsid w:val="00441358"/>
    <w:rsid w:val="00441AA0"/>
    <w:rsid w:val="00441B45"/>
    <w:rsid w:val="0044282F"/>
    <w:rsid w:val="00442CFF"/>
    <w:rsid w:val="00443A4F"/>
    <w:rsid w:val="00443A9A"/>
    <w:rsid w:val="00444654"/>
    <w:rsid w:val="00444D89"/>
    <w:rsid w:val="00445AAF"/>
    <w:rsid w:val="0044740D"/>
    <w:rsid w:val="0044749A"/>
    <w:rsid w:val="004476BA"/>
    <w:rsid w:val="004476E9"/>
    <w:rsid w:val="004478D1"/>
    <w:rsid w:val="00447C70"/>
    <w:rsid w:val="00447CAC"/>
    <w:rsid w:val="00447F4B"/>
    <w:rsid w:val="00450078"/>
    <w:rsid w:val="0045054D"/>
    <w:rsid w:val="00450661"/>
    <w:rsid w:val="004506BE"/>
    <w:rsid w:val="00450F15"/>
    <w:rsid w:val="00450F4D"/>
    <w:rsid w:val="00451864"/>
    <w:rsid w:val="00451BBC"/>
    <w:rsid w:val="00451D47"/>
    <w:rsid w:val="00452A1F"/>
    <w:rsid w:val="00453352"/>
    <w:rsid w:val="0045350D"/>
    <w:rsid w:val="0045426C"/>
    <w:rsid w:val="004544DD"/>
    <w:rsid w:val="004547EB"/>
    <w:rsid w:val="00454920"/>
    <w:rsid w:val="00454AA9"/>
    <w:rsid w:val="00454B41"/>
    <w:rsid w:val="00454BFE"/>
    <w:rsid w:val="00455F90"/>
    <w:rsid w:val="00456D10"/>
    <w:rsid w:val="004572F2"/>
    <w:rsid w:val="004573F4"/>
    <w:rsid w:val="00460697"/>
    <w:rsid w:val="004606B2"/>
    <w:rsid w:val="004606D6"/>
    <w:rsid w:val="004607B5"/>
    <w:rsid w:val="004612D5"/>
    <w:rsid w:val="004615C1"/>
    <w:rsid w:val="004623F6"/>
    <w:rsid w:val="004624EA"/>
    <w:rsid w:val="0046317F"/>
    <w:rsid w:val="004632B1"/>
    <w:rsid w:val="00463431"/>
    <w:rsid w:val="00463A61"/>
    <w:rsid w:val="00463B85"/>
    <w:rsid w:val="00463F92"/>
    <w:rsid w:val="00464211"/>
    <w:rsid w:val="004646A3"/>
    <w:rsid w:val="00466386"/>
    <w:rsid w:val="0046687D"/>
    <w:rsid w:val="0046688C"/>
    <w:rsid w:val="00467679"/>
    <w:rsid w:val="0046799D"/>
    <w:rsid w:val="00467AEC"/>
    <w:rsid w:val="00467AFC"/>
    <w:rsid w:val="00467E92"/>
    <w:rsid w:val="0047026B"/>
    <w:rsid w:val="00470760"/>
    <w:rsid w:val="00470E90"/>
    <w:rsid w:val="00471634"/>
    <w:rsid w:val="00471B35"/>
    <w:rsid w:val="00471F84"/>
    <w:rsid w:val="00472880"/>
    <w:rsid w:val="004734B2"/>
    <w:rsid w:val="004735B1"/>
    <w:rsid w:val="00473834"/>
    <w:rsid w:val="00473D1F"/>
    <w:rsid w:val="00473F17"/>
    <w:rsid w:val="004740AA"/>
    <w:rsid w:val="004740B2"/>
    <w:rsid w:val="00475BAA"/>
    <w:rsid w:val="00475F9A"/>
    <w:rsid w:val="0047679A"/>
    <w:rsid w:val="00476C31"/>
    <w:rsid w:val="00476EAA"/>
    <w:rsid w:val="004770C7"/>
    <w:rsid w:val="004771AF"/>
    <w:rsid w:val="004777A1"/>
    <w:rsid w:val="00477A0C"/>
    <w:rsid w:val="0048017B"/>
    <w:rsid w:val="00480465"/>
    <w:rsid w:val="00480627"/>
    <w:rsid w:val="004810D7"/>
    <w:rsid w:val="00481AC7"/>
    <w:rsid w:val="004827E4"/>
    <w:rsid w:val="004829DE"/>
    <w:rsid w:val="00483004"/>
    <w:rsid w:val="0048301F"/>
    <w:rsid w:val="00483AFD"/>
    <w:rsid w:val="00483EBD"/>
    <w:rsid w:val="004842E0"/>
    <w:rsid w:val="00484658"/>
    <w:rsid w:val="004847A1"/>
    <w:rsid w:val="00484A41"/>
    <w:rsid w:val="00484B7A"/>
    <w:rsid w:val="0048511E"/>
    <w:rsid w:val="0048525C"/>
    <w:rsid w:val="00485A17"/>
    <w:rsid w:val="00485C11"/>
    <w:rsid w:val="00486536"/>
    <w:rsid w:val="004867CC"/>
    <w:rsid w:val="0048782B"/>
    <w:rsid w:val="00487981"/>
    <w:rsid w:val="00490B48"/>
    <w:rsid w:val="00490B58"/>
    <w:rsid w:val="00490C69"/>
    <w:rsid w:val="0049156E"/>
    <w:rsid w:val="004915BC"/>
    <w:rsid w:val="004919DF"/>
    <w:rsid w:val="00491A31"/>
    <w:rsid w:val="004922BD"/>
    <w:rsid w:val="00492666"/>
    <w:rsid w:val="00492F5B"/>
    <w:rsid w:val="00493179"/>
    <w:rsid w:val="0049324A"/>
    <w:rsid w:val="004934D6"/>
    <w:rsid w:val="004935AF"/>
    <w:rsid w:val="004935D8"/>
    <w:rsid w:val="004936B2"/>
    <w:rsid w:val="00493A72"/>
    <w:rsid w:val="00493C05"/>
    <w:rsid w:val="00493C74"/>
    <w:rsid w:val="00494864"/>
    <w:rsid w:val="004950E1"/>
    <w:rsid w:val="0049596A"/>
    <w:rsid w:val="004961A3"/>
    <w:rsid w:val="004961E4"/>
    <w:rsid w:val="004962E0"/>
    <w:rsid w:val="00496457"/>
    <w:rsid w:val="00497216"/>
    <w:rsid w:val="004976BB"/>
    <w:rsid w:val="004A06BD"/>
    <w:rsid w:val="004A1596"/>
    <w:rsid w:val="004A20CD"/>
    <w:rsid w:val="004A25C4"/>
    <w:rsid w:val="004A4282"/>
    <w:rsid w:val="004A4AD2"/>
    <w:rsid w:val="004A4C6E"/>
    <w:rsid w:val="004A507D"/>
    <w:rsid w:val="004A528F"/>
    <w:rsid w:val="004A5738"/>
    <w:rsid w:val="004A5A11"/>
    <w:rsid w:val="004A5B73"/>
    <w:rsid w:val="004A5E67"/>
    <w:rsid w:val="004A65A3"/>
    <w:rsid w:val="004A67B6"/>
    <w:rsid w:val="004A6800"/>
    <w:rsid w:val="004A6EA3"/>
    <w:rsid w:val="004A74F3"/>
    <w:rsid w:val="004A7828"/>
    <w:rsid w:val="004B058A"/>
    <w:rsid w:val="004B06A3"/>
    <w:rsid w:val="004B09D8"/>
    <w:rsid w:val="004B0DD2"/>
    <w:rsid w:val="004B0EA6"/>
    <w:rsid w:val="004B10C8"/>
    <w:rsid w:val="004B1609"/>
    <w:rsid w:val="004B18A7"/>
    <w:rsid w:val="004B2081"/>
    <w:rsid w:val="004B29AD"/>
    <w:rsid w:val="004B2D03"/>
    <w:rsid w:val="004B35FC"/>
    <w:rsid w:val="004B3797"/>
    <w:rsid w:val="004B49A8"/>
    <w:rsid w:val="004B4BA2"/>
    <w:rsid w:val="004B4C1B"/>
    <w:rsid w:val="004B609F"/>
    <w:rsid w:val="004B60C6"/>
    <w:rsid w:val="004B638E"/>
    <w:rsid w:val="004B7780"/>
    <w:rsid w:val="004B7B3D"/>
    <w:rsid w:val="004C0544"/>
    <w:rsid w:val="004C0581"/>
    <w:rsid w:val="004C0D7C"/>
    <w:rsid w:val="004C0E55"/>
    <w:rsid w:val="004C0F1E"/>
    <w:rsid w:val="004C10DF"/>
    <w:rsid w:val="004C19CA"/>
    <w:rsid w:val="004C2002"/>
    <w:rsid w:val="004C292B"/>
    <w:rsid w:val="004C2A49"/>
    <w:rsid w:val="004C2BD3"/>
    <w:rsid w:val="004C2DA8"/>
    <w:rsid w:val="004C322E"/>
    <w:rsid w:val="004C370F"/>
    <w:rsid w:val="004C3865"/>
    <w:rsid w:val="004C3E15"/>
    <w:rsid w:val="004C4040"/>
    <w:rsid w:val="004C465B"/>
    <w:rsid w:val="004C50B7"/>
    <w:rsid w:val="004C5830"/>
    <w:rsid w:val="004C593C"/>
    <w:rsid w:val="004C5C1D"/>
    <w:rsid w:val="004C5C69"/>
    <w:rsid w:val="004C6199"/>
    <w:rsid w:val="004C62E5"/>
    <w:rsid w:val="004C650D"/>
    <w:rsid w:val="004C6FB2"/>
    <w:rsid w:val="004C7052"/>
    <w:rsid w:val="004C77D7"/>
    <w:rsid w:val="004C7AF4"/>
    <w:rsid w:val="004D0E6C"/>
    <w:rsid w:val="004D12B0"/>
    <w:rsid w:val="004D2EDB"/>
    <w:rsid w:val="004D32B2"/>
    <w:rsid w:val="004D36D6"/>
    <w:rsid w:val="004D448B"/>
    <w:rsid w:val="004D4EC7"/>
    <w:rsid w:val="004D535A"/>
    <w:rsid w:val="004D5A6D"/>
    <w:rsid w:val="004D5F0F"/>
    <w:rsid w:val="004D60DD"/>
    <w:rsid w:val="004D6D8E"/>
    <w:rsid w:val="004D74C1"/>
    <w:rsid w:val="004D7912"/>
    <w:rsid w:val="004D7DAD"/>
    <w:rsid w:val="004D7E83"/>
    <w:rsid w:val="004E062F"/>
    <w:rsid w:val="004E0703"/>
    <w:rsid w:val="004E0859"/>
    <w:rsid w:val="004E0AA0"/>
    <w:rsid w:val="004E1331"/>
    <w:rsid w:val="004E136F"/>
    <w:rsid w:val="004E1AA8"/>
    <w:rsid w:val="004E2A43"/>
    <w:rsid w:val="004E30C2"/>
    <w:rsid w:val="004E3A61"/>
    <w:rsid w:val="004E3BA8"/>
    <w:rsid w:val="004E3F81"/>
    <w:rsid w:val="004E51D3"/>
    <w:rsid w:val="004E5C91"/>
    <w:rsid w:val="004E6084"/>
    <w:rsid w:val="004E6670"/>
    <w:rsid w:val="004E6B36"/>
    <w:rsid w:val="004E74CC"/>
    <w:rsid w:val="004E7A9E"/>
    <w:rsid w:val="004E7D59"/>
    <w:rsid w:val="004E7FE7"/>
    <w:rsid w:val="004F00BE"/>
    <w:rsid w:val="004F04D8"/>
    <w:rsid w:val="004F0C61"/>
    <w:rsid w:val="004F1069"/>
    <w:rsid w:val="004F10A1"/>
    <w:rsid w:val="004F1173"/>
    <w:rsid w:val="004F16B5"/>
    <w:rsid w:val="004F1DF3"/>
    <w:rsid w:val="004F2996"/>
    <w:rsid w:val="004F2D69"/>
    <w:rsid w:val="004F3258"/>
    <w:rsid w:val="004F48E5"/>
    <w:rsid w:val="004F4AB4"/>
    <w:rsid w:val="004F52D8"/>
    <w:rsid w:val="004F57DB"/>
    <w:rsid w:val="004F6FA8"/>
    <w:rsid w:val="004F7068"/>
    <w:rsid w:val="0050007E"/>
    <w:rsid w:val="00500EE2"/>
    <w:rsid w:val="00500F17"/>
    <w:rsid w:val="005011BD"/>
    <w:rsid w:val="00502138"/>
    <w:rsid w:val="005021B7"/>
    <w:rsid w:val="005023CB"/>
    <w:rsid w:val="00502B3F"/>
    <w:rsid w:val="00502FC3"/>
    <w:rsid w:val="005034D4"/>
    <w:rsid w:val="00503DE4"/>
    <w:rsid w:val="005049AA"/>
    <w:rsid w:val="00504D9E"/>
    <w:rsid w:val="00505875"/>
    <w:rsid w:val="00506128"/>
    <w:rsid w:val="00506A6F"/>
    <w:rsid w:val="00506F89"/>
    <w:rsid w:val="0050720E"/>
    <w:rsid w:val="00507274"/>
    <w:rsid w:val="005100A8"/>
    <w:rsid w:val="005108CF"/>
    <w:rsid w:val="0051129B"/>
    <w:rsid w:val="00511369"/>
    <w:rsid w:val="0051137B"/>
    <w:rsid w:val="0051190D"/>
    <w:rsid w:val="00513396"/>
    <w:rsid w:val="00513D49"/>
    <w:rsid w:val="00513EAD"/>
    <w:rsid w:val="00513F64"/>
    <w:rsid w:val="00514D83"/>
    <w:rsid w:val="00514E1E"/>
    <w:rsid w:val="0051523A"/>
    <w:rsid w:val="0051539F"/>
    <w:rsid w:val="005155BF"/>
    <w:rsid w:val="005155EB"/>
    <w:rsid w:val="00515625"/>
    <w:rsid w:val="00515B31"/>
    <w:rsid w:val="00515DD8"/>
    <w:rsid w:val="00516202"/>
    <w:rsid w:val="00516888"/>
    <w:rsid w:val="005169C7"/>
    <w:rsid w:val="00516D1F"/>
    <w:rsid w:val="00516F94"/>
    <w:rsid w:val="00517088"/>
    <w:rsid w:val="00517236"/>
    <w:rsid w:val="00517316"/>
    <w:rsid w:val="00517A74"/>
    <w:rsid w:val="00517C10"/>
    <w:rsid w:val="00520C75"/>
    <w:rsid w:val="005218A8"/>
    <w:rsid w:val="00522211"/>
    <w:rsid w:val="005229E1"/>
    <w:rsid w:val="00522DAB"/>
    <w:rsid w:val="00522F42"/>
    <w:rsid w:val="005232EA"/>
    <w:rsid w:val="00523509"/>
    <w:rsid w:val="00523524"/>
    <w:rsid w:val="0052365F"/>
    <w:rsid w:val="00523E8F"/>
    <w:rsid w:val="00524C23"/>
    <w:rsid w:val="00524F0F"/>
    <w:rsid w:val="005255D5"/>
    <w:rsid w:val="005256C4"/>
    <w:rsid w:val="005257F7"/>
    <w:rsid w:val="00525A0E"/>
    <w:rsid w:val="00525A7E"/>
    <w:rsid w:val="005262D8"/>
    <w:rsid w:val="00526A9B"/>
    <w:rsid w:val="00526AB3"/>
    <w:rsid w:val="00527EB4"/>
    <w:rsid w:val="00530AE4"/>
    <w:rsid w:val="00531501"/>
    <w:rsid w:val="00531762"/>
    <w:rsid w:val="00531886"/>
    <w:rsid w:val="005319FB"/>
    <w:rsid w:val="0053211A"/>
    <w:rsid w:val="005324A4"/>
    <w:rsid w:val="005327A0"/>
    <w:rsid w:val="005329E6"/>
    <w:rsid w:val="00532C69"/>
    <w:rsid w:val="0053336D"/>
    <w:rsid w:val="005335B2"/>
    <w:rsid w:val="00533BB1"/>
    <w:rsid w:val="00534385"/>
    <w:rsid w:val="0053455F"/>
    <w:rsid w:val="0053477A"/>
    <w:rsid w:val="00534872"/>
    <w:rsid w:val="005354E9"/>
    <w:rsid w:val="005358BA"/>
    <w:rsid w:val="00535A36"/>
    <w:rsid w:val="00535FDC"/>
    <w:rsid w:val="0053619E"/>
    <w:rsid w:val="00536414"/>
    <w:rsid w:val="00536569"/>
    <w:rsid w:val="0053666B"/>
    <w:rsid w:val="00536796"/>
    <w:rsid w:val="00536883"/>
    <w:rsid w:val="005374C2"/>
    <w:rsid w:val="005401C0"/>
    <w:rsid w:val="0054068F"/>
    <w:rsid w:val="00540801"/>
    <w:rsid w:val="00540BFC"/>
    <w:rsid w:val="00540D8C"/>
    <w:rsid w:val="00541033"/>
    <w:rsid w:val="0054109C"/>
    <w:rsid w:val="00542101"/>
    <w:rsid w:val="005422CA"/>
    <w:rsid w:val="00542963"/>
    <w:rsid w:val="00542F84"/>
    <w:rsid w:val="00543454"/>
    <w:rsid w:val="00543C4E"/>
    <w:rsid w:val="00543F45"/>
    <w:rsid w:val="005440B2"/>
    <w:rsid w:val="00544284"/>
    <w:rsid w:val="00544454"/>
    <w:rsid w:val="00544641"/>
    <w:rsid w:val="00544C28"/>
    <w:rsid w:val="00545BC4"/>
    <w:rsid w:val="00545CDA"/>
    <w:rsid w:val="00546115"/>
    <w:rsid w:val="0054624A"/>
    <w:rsid w:val="0054693B"/>
    <w:rsid w:val="00546EB9"/>
    <w:rsid w:val="00546FDA"/>
    <w:rsid w:val="0054703E"/>
    <w:rsid w:val="00547646"/>
    <w:rsid w:val="00547AC8"/>
    <w:rsid w:val="0055009E"/>
    <w:rsid w:val="00550236"/>
    <w:rsid w:val="0055050E"/>
    <w:rsid w:val="0055211D"/>
    <w:rsid w:val="0055221B"/>
    <w:rsid w:val="00552456"/>
    <w:rsid w:val="00552644"/>
    <w:rsid w:val="00552735"/>
    <w:rsid w:val="0055277C"/>
    <w:rsid w:val="00552DB6"/>
    <w:rsid w:val="0055389B"/>
    <w:rsid w:val="00553BE8"/>
    <w:rsid w:val="00554034"/>
    <w:rsid w:val="00554B86"/>
    <w:rsid w:val="0055518D"/>
    <w:rsid w:val="0055520F"/>
    <w:rsid w:val="00555327"/>
    <w:rsid w:val="0055560F"/>
    <w:rsid w:val="00555667"/>
    <w:rsid w:val="00555A5C"/>
    <w:rsid w:val="00555D08"/>
    <w:rsid w:val="005563C9"/>
    <w:rsid w:val="005567E2"/>
    <w:rsid w:val="00556ACD"/>
    <w:rsid w:val="00556C07"/>
    <w:rsid w:val="005577DA"/>
    <w:rsid w:val="00557E8A"/>
    <w:rsid w:val="0056028A"/>
    <w:rsid w:val="00560527"/>
    <w:rsid w:val="00560560"/>
    <w:rsid w:val="005608BA"/>
    <w:rsid w:val="00560D36"/>
    <w:rsid w:val="00560F92"/>
    <w:rsid w:val="005615B0"/>
    <w:rsid w:val="005618D0"/>
    <w:rsid w:val="005619A6"/>
    <w:rsid w:val="00561B8E"/>
    <w:rsid w:val="00561CF9"/>
    <w:rsid w:val="00562374"/>
    <w:rsid w:val="0056240C"/>
    <w:rsid w:val="00562F0E"/>
    <w:rsid w:val="005631FC"/>
    <w:rsid w:val="00563582"/>
    <w:rsid w:val="00563733"/>
    <w:rsid w:val="00563B73"/>
    <w:rsid w:val="00563D10"/>
    <w:rsid w:val="00563E00"/>
    <w:rsid w:val="00564501"/>
    <w:rsid w:val="00565EC7"/>
    <w:rsid w:val="005664D8"/>
    <w:rsid w:val="005677C0"/>
    <w:rsid w:val="00567BB7"/>
    <w:rsid w:val="00567FB1"/>
    <w:rsid w:val="00570177"/>
    <w:rsid w:val="0057032D"/>
    <w:rsid w:val="00570344"/>
    <w:rsid w:val="005705F3"/>
    <w:rsid w:val="005713A7"/>
    <w:rsid w:val="005714A8"/>
    <w:rsid w:val="00571FD2"/>
    <w:rsid w:val="0057205E"/>
    <w:rsid w:val="00572A95"/>
    <w:rsid w:val="00572D1D"/>
    <w:rsid w:val="00572EBF"/>
    <w:rsid w:val="00572FEA"/>
    <w:rsid w:val="00573339"/>
    <w:rsid w:val="005736DF"/>
    <w:rsid w:val="00573759"/>
    <w:rsid w:val="0057383A"/>
    <w:rsid w:val="00574140"/>
    <w:rsid w:val="0057468A"/>
    <w:rsid w:val="00574EC8"/>
    <w:rsid w:val="005756AF"/>
    <w:rsid w:val="005759F9"/>
    <w:rsid w:val="00575FCE"/>
    <w:rsid w:val="005760E1"/>
    <w:rsid w:val="005765CA"/>
    <w:rsid w:val="0057662D"/>
    <w:rsid w:val="00576BC1"/>
    <w:rsid w:val="00576F1C"/>
    <w:rsid w:val="005775D9"/>
    <w:rsid w:val="005778CD"/>
    <w:rsid w:val="005804CB"/>
    <w:rsid w:val="00580A2F"/>
    <w:rsid w:val="005819A0"/>
    <w:rsid w:val="00581A55"/>
    <w:rsid w:val="00581C7C"/>
    <w:rsid w:val="0058290F"/>
    <w:rsid w:val="00583036"/>
    <w:rsid w:val="005831DD"/>
    <w:rsid w:val="0058378E"/>
    <w:rsid w:val="005837AD"/>
    <w:rsid w:val="005845F7"/>
    <w:rsid w:val="005848EA"/>
    <w:rsid w:val="00584909"/>
    <w:rsid w:val="00584B01"/>
    <w:rsid w:val="00584BD3"/>
    <w:rsid w:val="00584D32"/>
    <w:rsid w:val="00584E19"/>
    <w:rsid w:val="0058522E"/>
    <w:rsid w:val="00585D3A"/>
    <w:rsid w:val="00585DC2"/>
    <w:rsid w:val="00585FE9"/>
    <w:rsid w:val="005862F0"/>
    <w:rsid w:val="00586D9E"/>
    <w:rsid w:val="00586E5F"/>
    <w:rsid w:val="00587909"/>
    <w:rsid w:val="0058795B"/>
    <w:rsid w:val="00587BED"/>
    <w:rsid w:val="00587DE4"/>
    <w:rsid w:val="0059078E"/>
    <w:rsid w:val="00591616"/>
    <w:rsid w:val="00591CE7"/>
    <w:rsid w:val="005921CB"/>
    <w:rsid w:val="00592D27"/>
    <w:rsid w:val="00593833"/>
    <w:rsid w:val="00594200"/>
    <w:rsid w:val="00594572"/>
    <w:rsid w:val="00594A5C"/>
    <w:rsid w:val="00594D7E"/>
    <w:rsid w:val="00594EC7"/>
    <w:rsid w:val="00595102"/>
    <w:rsid w:val="00595349"/>
    <w:rsid w:val="00595436"/>
    <w:rsid w:val="00595C99"/>
    <w:rsid w:val="005961C9"/>
    <w:rsid w:val="00596EC6"/>
    <w:rsid w:val="005971B4"/>
    <w:rsid w:val="00597AB2"/>
    <w:rsid w:val="00597E88"/>
    <w:rsid w:val="00597F0E"/>
    <w:rsid w:val="005A01D3"/>
    <w:rsid w:val="005A03C2"/>
    <w:rsid w:val="005A04BC"/>
    <w:rsid w:val="005A05C5"/>
    <w:rsid w:val="005A09BB"/>
    <w:rsid w:val="005A1366"/>
    <w:rsid w:val="005A1576"/>
    <w:rsid w:val="005A18D2"/>
    <w:rsid w:val="005A1A61"/>
    <w:rsid w:val="005A1AFD"/>
    <w:rsid w:val="005A21A8"/>
    <w:rsid w:val="005A230E"/>
    <w:rsid w:val="005A24A5"/>
    <w:rsid w:val="005A29CD"/>
    <w:rsid w:val="005A2A0C"/>
    <w:rsid w:val="005A35AB"/>
    <w:rsid w:val="005A3726"/>
    <w:rsid w:val="005A38E5"/>
    <w:rsid w:val="005A424E"/>
    <w:rsid w:val="005A43BE"/>
    <w:rsid w:val="005A43F9"/>
    <w:rsid w:val="005A44D0"/>
    <w:rsid w:val="005A46B8"/>
    <w:rsid w:val="005A4BB8"/>
    <w:rsid w:val="005A51D5"/>
    <w:rsid w:val="005A548B"/>
    <w:rsid w:val="005A597C"/>
    <w:rsid w:val="005A5B4F"/>
    <w:rsid w:val="005A6402"/>
    <w:rsid w:val="005A6E5A"/>
    <w:rsid w:val="005A7BA2"/>
    <w:rsid w:val="005B0302"/>
    <w:rsid w:val="005B056F"/>
    <w:rsid w:val="005B095E"/>
    <w:rsid w:val="005B0C7F"/>
    <w:rsid w:val="005B18D0"/>
    <w:rsid w:val="005B1B80"/>
    <w:rsid w:val="005B2942"/>
    <w:rsid w:val="005B2A5A"/>
    <w:rsid w:val="005B3073"/>
    <w:rsid w:val="005B3A1A"/>
    <w:rsid w:val="005B3C95"/>
    <w:rsid w:val="005B3D65"/>
    <w:rsid w:val="005B4644"/>
    <w:rsid w:val="005B5C52"/>
    <w:rsid w:val="005B6506"/>
    <w:rsid w:val="005B6DA1"/>
    <w:rsid w:val="005B721F"/>
    <w:rsid w:val="005B7F93"/>
    <w:rsid w:val="005C03B5"/>
    <w:rsid w:val="005C0747"/>
    <w:rsid w:val="005C088D"/>
    <w:rsid w:val="005C0ABF"/>
    <w:rsid w:val="005C11B0"/>
    <w:rsid w:val="005C1244"/>
    <w:rsid w:val="005C194D"/>
    <w:rsid w:val="005C1D3E"/>
    <w:rsid w:val="005C2554"/>
    <w:rsid w:val="005C2733"/>
    <w:rsid w:val="005C3240"/>
    <w:rsid w:val="005C3AC8"/>
    <w:rsid w:val="005C3AC9"/>
    <w:rsid w:val="005C3F0C"/>
    <w:rsid w:val="005C420D"/>
    <w:rsid w:val="005C4A38"/>
    <w:rsid w:val="005C4E6F"/>
    <w:rsid w:val="005C51A0"/>
    <w:rsid w:val="005C5510"/>
    <w:rsid w:val="005C56F0"/>
    <w:rsid w:val="005C576E"/>
    <w:rsid w:val="005C57B3"/>
    <w:rsid w:val="005C5A04"/>
    <w:rsid w:val="005C5B35"/>
    <w:rsid w:val="005C6448"/>
    <w:rsid w:val="005C7118"/>
    <w:rsid w:val="005C717B"/>
    <w:rsid w:val="005C7228"/>
    <w:rsid w:val="005D0AF4"/>
    <w:rsid w:val="005D0BC3"/>
    <w:rsid w:val="005D1289"/>
    <w:rsid w:val="005D2A8E"/>
    <w:rsid w:val="005D2E17"/>
    <w:rsid w:val="005D2F12"/>
    <w:rsid w:val="005D31B5"/>
    <w:rsid w:val="005D3553"/>
    <w:rsid w:val="005D3DDB"/>
    <w:rsid w:val="005D4058"/>
    <w:rsid w:val="005D5D02"/>
    <w:rsid w:val="005D5F3A"/>
    <w:rsid w:val="005D6027"/>
    <w:rsid w:val="005D6666"/>
    <w:rsid w:val="005D77F3"/>
    <w:rsid w:val="005D7CC8"/>
    <w:rsid w:val="005D7E72"/>
    <w:rsid w:val="005E00B5"/>
    <w:rsid w:val="005E02C3"/>
    <w:rsid w:val="005E065C"/>
    <w:rsid w:val="005E11F2"/>
    <w:rsid w:val="005E17FB"/>
    <w:rsid w:val="005E1AAF"/>
    <w:rsid w:val="005E1AFB"/>
    <w:rsid w:val="005E1BFA"/>
    <w:rsid w:val="005E1FC6"/>
    <w:rsid w:val="005E22E6"/>
    <w:rsid w:val="005E29AC"/>
    <w:rsid w:val="005E2D56"/>
    <w:rsid w:val="005E3CAC"/>
    <w:rsid w:val="005E3D72"/>
    <w:rsid w:val="005E3E01"/>
    <w:rsid w:val="005E400C"/>
    <w:rsid w:val="005E4EAE"/>
    <w:rsid w:val="005E524F"/>
    <w:rsid w:val="005E595D"/>
    <w:rsid w:val="005E6DE4"/>
    <w:rsid w:val="005E76F6"/>
    <w:rsid w:val="005E7BFD"/>
    <w:rsid w:val="005E7D22"/>
    <w:rsid w:val="005E7EB3"/>
    <w:rsid w:val="005F0BEA"/>
    <w:rsid w:val="005F205E"/>
    <w:rsid w:val="005F294E"/>
    <w:rsid w:val="005F2E53"/>
    <w:rsid w:val="005F322E"/>
    <w:rsid w:val="005F3AD9"/>
    <w:rsid w:val="005F3B05"/>
    <w:rsid w:val="005F41D2"/>
    <w:rsid w:val="005F50FC"/>
    <w:rsid w:val="005F61FA"/>
    <w:rsid w:val="005F68BE"/>
    <w:rsid w:val="005F6AAC"/>
    <w:rsid w:val="005F7105"/>
    <w:rsid w:val="005F7721"/>
    <w:rsid w:val="006001F1"/>
    <w:rsid w:val="00600275"/>
    <w:rsid w:val="0060048A"/>
    <w:rsid w:val="00600629"/>
    <w:rsid w:val="00600F1C"/>
    <w:rsid w:val="0060185D"/>
    <w:rsid w:val="0060239E"/>
    <w:rsid w:val="006023C5"/>
    <w:rsid w:val="0060337C"/>
    <w:rsid w:val="006035D1"/>
    <w:rsid w:val="0060360A"/>
    <w:rsid w:val="00603E1A"/>
    <w:rsid w:val="00603F96"/>
    <w:rsid w:val="00604210"/>
    <w:rsid w:val="00604CCB"/>
    <w:rsid w:val="00604E0C"/>
    <w:rsid w:val="00605887"/>
    <w:rsid w:val="00605A68"/>
    <w:rsid w:val="00605C8F"/>
    <w:rsid w:val="006062FD"/>
    <w:rsid w:val="00606619"/>
    <w:rsid w:val="00606E58"/>
    <w:rsid w:val="00606FAA"/>
    <w:rsid w:val="00607454"/>
    <w:rsid w:val="006076AB"/>
    <w:rsid w:val="00607E62"/>
    <w:rsid w:val="0061000F"/>
    <w:rsid w:val="00610712"/>
    <w:rsid w:val="00610DD9"/>
    <w:rsid w:val="00610F89"/>
    <w:rsid w:val="00611215"/>
    <w:rsid w:val="00611279"/>
    <w:rsid w:val="0061211C"/>
    <w:rsid w:val="00612AB9"/>
    <w:rsid w:val="00612F8F"/>
    <w:rsid w:val="00612FA3"/>
    <w:rsid w:val="0061421F"/>
    <w:rsid w:val="006147EB"/>
    <w:rsid w:val="00614BEB"/>
    <w:rsid w:val="00614D20"/>
    <w:rsid w:val="006155E9"/>
    <w:rsid w:val="00615818"/>
    <w:rsid w:val="00616023"/>
    <w:rsid w:val="0061604D"/>
    <w:rsid w:val="0061619F"/>
    <w:rsid w:val="00616844"/>
    <w:rsid w:val="00616DC2"/>
    <w:rsid w:val="00616EA8"/>
    <w:rsid w:val="006174A9"/>
    <w:rsid w:val="0062017E"/>
    <w:rsid w:val="006201DC"/>
    <w:rsid w:val="006202CD"/>
    <w:rsid w:val="006208AA"/>
    <w:rsid w:val="00620D15"/>
    <w:rsid w:val="0062178A"/>
    <w:rsid w:val="006217BD"/>
    <w:rsid w:val="00621AB4"/>
    <w:rsid w:val="006220D5"/>
    <w:rsid w:val="00622991"/>
    <w:rsid w:val="00622D78"/>
    <w:rsid w:val="00622F2D"/>
    <w:rsid w:val="00623178"/>
    <w:rsid w:val="0062340A"/>
    <w:rsid w:val="006242BB"/>
    <w:rsid w:val="00624801"/>
    <w:rsid w:val="00624DC0"/>
    <w:rsid w:val="0062551F"/>
    <w:rsid w:val="00625635"/>
    <w:rsid w:val="00625A88"/>
    <w:rsid w:val="00625BC1"/>
    <w:rsid w:val="006260C9"/>
    <w:rsid w:val="00630D97"/>
    <w:rsid w:val="00630DB5"/>
    <w:rsid w:val="006310D7"/>
    <w:rsid w:val="00632130"/>
    <w:rsid w:val="0063244A"/>
    <w:rsid w:val="00632A00"/>
    <w:rsid w:val="00633659"/>
    <w:rsid w:val="00633B1A"/>
    <w:rsid w:val="00633F70"/>
    <w:rsid w:val="006341C2"/>
    <w:rsid w:val="006349AF"/>
    <w:rsid w:val="00634AA0"/>
    <w:rsid w:val="00634B9D"/>
    <w:rsid w:val="00635571"/>
    <w:rsid w:val="0063598D"/>
    <w:rsid w:val="00635AB7"/>
    <w:rsid w:val="00635DD5"/>
    <w:rsid w:val="00636038"/>
    <w:rsid w:val="006360AC"/>
    <w:rsid w:val="00636C79"/>
    <w:rsid w:val="00636E91"/>
    <w:rsid w:val="006370D0"/>
    <w:rsid w:val="0063738A"/>
    <w:rsid w:val="0064090D"/>
    <w:rsid w:val="00641801"/>
    <w:rsid w:val="006426A0"/>
    <w:rsid w:val="00642EE8"/>
    <w:rsid w:val="00643A43"/>
    <w:rsid w:val="00643BC6"/>
    <w:rsid w:val="00643E76"/>
    <w:rsid w:val="00643FAA"/>
    <w:rsid w:val="00644083"/>
    <w:rsid w:val="00644401"/>
    <w:rsid w:val="00644A43"/>
    <w:rsid w:val="00644AAE"/>
    <w:rsid w:val="00645138"/>
    <w:rsid w:val="00645479"/>
    <w:rsid w:val="006455C9"/>
    <w:rsid w:val="00645AFC"/>
    <w:rsid w:val="006466BA"/>
    <w:rsid w:val="00646AB7"/>
    <w:rsid w:val="006477AF"/>
    <w:rsid w:val="00647F23"/>
    <w:rsid w:val="00651063"/>
    <w:rsid w:val="00651351"/>
    <w:rsid w:val="0065214D"/>
    <w:rsid w:val="006523CD"/>
    <w:rsid w:val="006525D8"/>
    <w:rsid w:val="00652DC3"/>
    <w:rsid w:val="00652F5F"/>
    <w:rsid w:val="006530FE"/>
    <w:rsid w:val="0065393B"/>
    <w:rsid w:val="00653B0B"/>
    <w:rsid w:val="00653CB1"/>
    <w:rsid w:val="00653F28"/>
    <w:rsid w:val="00653F84"/>
    <w:rsid w:val="00654BB0"/>
    <w:rsid w:val="00654CEE"/>
    <w:rsid w:val="00654DFA"/>
    <w:rsid w:val="00655489"/>
    <w:rsid w:val="00655676"/>
    <w:rsid w:val="0065610A"/>
    <w:rsid w:val="0065635D"/>
    <w:rsid w:val="00656642"/>
    <w:rsid w:val="00656F97"/>
    <w:rsid w:val="00656FA2"/>
    <w:rsid w:val="0065710C"/>
    <w:rsid w:val="00657530"/>
    <w:rsid w:val="00657AA7"/>
    <w:rsid w:val="00660378"/>
    <w:rsid w:val="00660888"/>
    <w:rsid w:val="006608A9"/>
    <w:rsid w:val="006609F5"/>
    <w:rsid w:val="00660A9D"/>
    <w:rsid w:val="006612EE"/>
    <w:rsid w:val="006614AE"/>
    <w:rsid w:val="00661C4F"/>
    <w:rsid w:val="0066243D"/>
    <w:rsid w:val="00662B95"/>
    <w:rsid w:val="00663B93"/>
    <w:rsid w:val="00663BE3"/>
    <w:rsid w:val="00663D8E"/>
    <w:rsid w:val="0066686A"/>
    <w:rsid w:val="00666B61"/>
    <w:rsid w:val="006679AB"/>
    <w:rsid w:val="006702F5"/>
    <w:rsid w:val="006703D1"/>
    <w:rsid w:val="00670413"/>
    <w:rsid w:val="0067064A"/>
    <w:rsid w:val="00670C32"/>
    <w:rsid w:val="00670C57"/>
    <w:rsid w:val="00670E4C"/>
    <w:rsid w:val="006710D6"/>
    <w:rsid w:val="00671A65"/>
    <w:rsid w:val="00671B1E"/>
    <w:rsid w:val="00671FEB"/>
    <w:rsid w:val="00672205"/>
    <w:rsid w:val="0067240D"/>
    <w:rsid w:val="00672604"/>
    <w:rsid w:val="006728E4"/>
    <w:rsid w:val="00672E59"/>
    <w:rsid w:val="006737A1"/>
    <w:rsid w:val="00673927"/>
    <w:rsid w:val="00673B97"/>
    <w:rsid w:val="00674549"/>
    <w:rsid w:val="00674626"/>
    <w:rsid w:val="00674E2F"/>
    <w:rsid w:val="006753D3"/>
    <w:rsid w:val="006757C7"/>
    <w:rsid w:val="00675EBB"/>
    <w:rsid w:val="0067733C"/>
    <w:rsid w:val="006775C8"/>
    <w:rsid w:val="006776B3"/>
    <w:rsid w:val="006800FB"/>
    <w:rsid w:val="00680B20"/>
    <w:rsid w:val="006810A2"/>
    <w:rsid w:val="006811F5"/>
    <w:rsid w:val="00681249"/>
    <w:rsid w:val="0068166B"/>
    <w:rsid w:val="00682391"/>
    <w:rsid w:val="00682F1F"/>
    <w:rsid w:val="00682FF7"/>
    <w:rsid w:val="006838C9"/>
    <w:rsid w:val="006843CA"/>
    <w:rsid w:val="006847E2"/>
    <w:rsid w:val="006847E9"/>
    <w:rsid w:val="00684A62"/>
    <w:rsid w:val="00684B27"/>
    <w:rsid w:val="00684D6D"/>
    <w:rsid w:val="0068517A"/>
    <w:rsid w:val="006852AC"/>
    <w:rsid w:val="006857A8"/>
    <w:rsid w:val="00685827"/>
    <w:rsid w:val="00685ED8"/>
    <w:rsid w:val="00685F1F"/>
    <w:rsid w:val="00686915"/>
    <w:rsid w:val="00686EF4"/>
    <w:rsid w:val="00687F8D"/>
    <w:rsid w:val="00690A7C"/>
    <w:rsid w:val="00690CB8"/>
    <w:rsid w:val="00690E04"/>
    <w:rsid w:val="00690F56"/>
    <w:rsid w:val="00690FDB"/>
    <w:rsid w:val="00690FFE"/>
    <w:rsid w:val="00691360"/>
    <w:rsid w:val="0069195F"/>
    <w:rsid w:val="006932B8"/>
    <w:rsid w:val="0069338B"/>
    <w:rsid w:val="006942AE"/>
    <w:rsid w:val="006942CC"/>
    <w:rsid w:val="0069457B"/>
    <w:rsid w:val="00694597"/>
    <w:rsid w:val="0069507B"/>
    <w:rsid w:val="006951CB"/>
    <w:rsid w:val="00695284"/>
    <w:rsid w:val="00695ED8"/>
    <w:rsid w:val="0069630B"/>
    <w:rsid w:val="0069699A"/>
    <w:rsid w:val="0069709E"/>
    <w:rsid w:val="006971E4"/>
    <w:rsid w:val="0069738D"/>
    <w:rsid w:val="00697C32"/>
    <w:rsid w:val="00697D6B"/>
    <w:rsid w:val="006A0233"/>
    <w:rsid w:val="006A0253"/>
    <w:rsid w:val="006A03CE"/>
    <w:rsid w:val="006A047E"/>
    <w:rsid w:val="006A0A5B"/>
    <w:rsid w:val="006A170B"/>
    <w:rsid w:val="006A1B30"/>
    <w:rsid w:val="006A2117"/>
    <w:rsid w:val="006A23E9"/>
    <w:rsid w:val="006A4C23"/>
    <w:rsid w:val="006A517A"/>
    <w:rsid w:val="006A725E"/>
    <w:rsid w:val="006A785B"/>
    <w:rsid w:val="006A7CDD"/>
    <w:rsid w:val="006A7D10"/>
    <w:rsid w:val="006A7D5F"/>
    <w:rsid w:val="006B0282"/>
    <w:rsid w:val="006B02EF"/>
    <w:rsid w:val="006B044C"/>
    <w:rsid w:val="006B0EE3"/>
    <w:rsid w:val="006B0F4A"/>
    <w:rsid w:val="006B11CA"/>
    <w:rsid w:val="006B14A2"/>
    <w:rsid w:val="006B185A"/>
    <w:rsid w:val="006B1C60"/>
    <w:rsid w:val="006B1F14"/>
    <w:rsid w:val="006B1F82"/>
    <w:rsid w:val="006B2C4A"/>
    <w:rsid w:val="006B2D19"/>
    <w:rsid w:val="006B3050"/>
    <w:rsid w:val="006B3214"/>
    <w:rsid w:val="006B33E1"/>
    <w:rsid w:val="006B35AF"/>
    <w:rsid w:val="006B3863"/>
    <w:rsid w:val="006B3B40"/>
    <w:rsid w:val="006B472B"/>
    <w:rsid w:val="006B4F14"/>
    <w:rsid w:val="006B5023"/>
    <w:rsid w:val="006B54AD"/>
    <w:rsid w:val="006B55BE"/>
    <w:rsid w:val="006B625A"/>
    <w:rsid w:val="006B6369"/>
    <w:rsid w:val="006B64DA"/>
    <w:rsid w:val="006B6BF8"/>
    <w:rsid w:val="006B6CDF"/>
    <w:rsid w:val="006B75A5"/>
    <w:rsid w:val="006B770C"/>
    <w:rsid w:val="006B7755"/>
    <w:rsid w:val="006B7FD7"/>
    <w:rsid w:val="006C03D6"/>
    <w:rsid w:val="006C06EC"/>
    <w:rsid w:val="006C0F6F"/>
    <w:rsid w:val="006C141C"/>
    <w:rsid w:val="006C1838"/>
    <w:rsid w:val="006C190D"/>
    <w:rsid w:val="006C1E0E"/>
    <w:rsid w:val="006C20D6"/>
    <w:rsid w:val="006C20E0"/>
    <w:rsid w:val="006C228A"/>
    <w:rsid w:val="006C3321"/>
    <w:rsid w:val="006C33B4"/>
    <w:rsid w:val="006C35B4"/>
    <w:rsid w:val="006C38AA"/>
    <w:rsid w:val="006C3C97"/>
    <w:rsid w:val="006C41D2"/>
    <w:rsid w:val="006C4778"/>
    <w:rsid w:val="006C482A"/>
    <w:rsid w:val="006C52A9"/>
    <w:rsid w:val="006C53A5"/>
    <w:rsid w:val="006C5AE8"/>
    <w:rsid w:val="006C5EDD"/>
    <w:rsid w:val="006C5FC1"/>
    <w:rsid w:val="006C62F6"/>
    <w:rsid w:val="006C6A91"/>
    <w:rsid w:val="006C6E83"/>
    <w:rsid w:val="006C76EE"/>
    <w:rsid w:val="006C787B"/>
    <w:rsid w:val="006C7989"/>
    <w:rsid w:val="006C7A09"/>
    <w:rsid w:val="006C7A53"/>
    <w:rsid w:val="006D00BA"/>
    <w:rsid w:val="006D0236"/>
    <w:rsid w:val="006D0C0F"/>
    <w:rsid w:val="006D1417"/>
    <w:rsid w:val="006D2358"/>
    <w:rsid w:val="006D2A6C"/>
    <w:rsid w:val="006D346A"/>
    <w:rsid w:val="006D3ABC"/>
    <w:rsid w:val="006D4874"/>
    <w:rsid w:val="006D4C4D"/>
    <w:rsid w:val="006D4CFA"/>
    <w:rsid w:val="006D523A"/>
    <w:rsid w:val="006D5CC8"/>
    <w:rsid w:val="006D5CF0"/>
    <w:rsid w:val="006D62CE"/>
    <w:rsid w:val="006D6AC7"/>
    <w:rsid w:val="006D70C6"/>
    <w:rsid w:val="006D7809"/>
    <w:rsid w:val="006D7C2D"/>
    <w:rsid w:val="006E0047"/>
    <w:rsid w:val="006E072D"/>
    <w:rsid w:val="006E0733"/>
    <w:rsid w:val="006E07C3"/>
    <w:rsid w:val="006E18BF"/>
    <w:rsid w:val="006E195F"/>
    <w:rsid w:val="006E2A69"/>
    <w:rsid w:val="006E2CF9"/>
    <w:rsid w:val="006E2E9E"/>
    <w:rsid w:val="006E2FF3"/>
    <w:rsid w:val="006E4343"/>
    <w:rsid w:val="006E4497"/>
    <w:rsid w:val="006E4599"/>
    <w:rsid w:val="006E4AB2"/>
    <w:rsid w:val="006E4DAB"/>
    <w:rsid w:val="006E4FA9"/>
    <w:rsid w:val="006E5CD8"/>
    <w:rsid w:val="006E5F28"/>
    <w:rsid w:val="006E6BCA"/>
    <w:rsid w:val="006E6CE4"/>
    <w:rsid w:val="006E6D16"/>
    <w:rsid w:val="006E6FA6"/>
    <w:rsid w:val="006E7620"/>
    <w:rsid w:val="006E7D56"/>
    <w:rsid w:val="006E7F65"/>
    <w:rsid w:val="006F0175"/>
    <w:rsid w:val="006F04CB"/>
    <w:rsid w:val="006F0802"/>
    <w:rsid w:val="006F0F8C"/>
    <w:rsid w:val="006F132D"/>
    <w:rsid w:val="006F17CD"/>
    <w:rsid w:val="006F1C25"/>
    <w:rsid w:val="006F21B7"/>
    <w:rsid w:val="006F3618"/>
    <w:rsid w:val="006F4429"/>
    <w:rsid w:val="006F4856"/>
    <w:rsid w:val="006F498B"/>
    <w:rsid w:val="006F4AF3"/>
    <w:rsid w:val="006F4C85"/>
    <w:rsid w:val="006F5053"/>
    <w:rsid w:val="006F5442"/>
    <w:rsid w:val="006F5C17"/>
    <w:rsid w:val="006F600D"/>
    <w:rsid w:val="006F627F"/>
    <w:rsid w:val="006F6474"/>
    <w:rsid w:val="006F6575"/>
    <w:rsid w:val="006F657C"/>
    <w:rsid w:val="006F6BE1"/>
    <w:rsid w:val="006F6DAB"/>
    <w:rsid w:val="006F6DEB"/>
    <w:rsid w:val="006F7102"/>
    <w:rsid w:val="006F71A5"/>
    <w:rsid w:val="006F760A"/>
    <w:rsid w:val="006F77B3"/>
    <w:rsid w:val="006F7A56"/>
    <w:rsid w:val="006F7CC7"/>
    <w:rsid w:val="00700282"/>
    <w:rsid w:val="00700879"/>
    <w:rsid w:val="00700C68"/>
    <w:rsid w:val="0070125E"/>
    <w:rsid w:val="00701C75"/>
    <w:rsid w:val="00701E13"/>
    <w:rsid w:val="00701E17"/>
    <w:rsid w:val="00701E66"/>
    <w:rsid w:val="00702053"/>
    <w:rsid w:val="007024B3"/>
    <w:rsid w:val="007025A8"/>
    <w:rsid w:val="007030A8"/>
    <w:rsid w:val="00703C8A"/>
    <w:rsid w:val="00704144"/>
    <w:rsid w:val="0070483E"/>
    <w:rsid w:val="007048D7"/>
    <w:rsid w:val="007051E0"/>
    <w:rsid w:val="00705246"/>
    <w:rsid w:val="007060BA"/>
    <w:rsid w:val="007063E1"/>
    <w:rsid w:val="00706FC1"/>
    <w:rsid w:val="007071B5"/>
    <w:rsid w:val="0070742E"/>
    <w:rsid w:val="0070745E"/>
    <w:rsid w:val="00707B47"/>
    <w:rsid w:val="00707ECD"/>
    <w:rsid w:val="00710314"/>
    <w:rsid w:val="007107AD"/>
    <w:rsid w:val="007111E8"/>
    <w:rsid w:val="00711CEE"/>
    <w:rsid w:val="00712161"/>
    <w:rsid w:val="0071280E"/>
    <w:rsid w:val="0071298E"/>
    <w:rsid w:val="00713471"/>
    <w:rsid w:val="00713533"/>
    <w:rsid w:val="007151A2"/>
    <w:rsid w:val="007152BB"/>
    <w:rsid w:val="0071542A"/>
    <w:rsid w:val="00715464"/>
    <w:rsid w:val="007155FE"/>
    <w:rsid w:val="0071576B"/>
    <w:rsid w:val="0071584D"/>
    <w:rsid w:val="0071606D"/>
    <w:rsid w:val="00716868"/>
    <w:rsid w:val="00716977"/>
    <w:rsid w:val="00716E5E"/>
    <w:rsid w:val="00716F32"/>
    <w:rsid w:val="00717473"/>
    <w:rsid w:val="007174A4"/>
    <w:rsid w:val="00717697"/>
    <w:rsid w:val="007176E9"/>
    <w:rsid w:val="00717B74"/>
    <w:rsid w:val="00717BA1"/>
    <w:rsid w:val="00717D11"/>
    <w:rsid w:val="007200B3"/>
    <w:rsid w:val="007201A3"/>
    <w:rsid w:val="00720A54"/>
    <w:rsid w:val="007214A8"/>
    <w:rsid w:val="007217AB"/>
    <w:rsid w:val="0072212A"/>
    <w:rsid w:val="0072246A"/>
    <w:rsid w:val="007225C4"/>
    <w:rsid w:val="00722938"/>
    <w:rsid w:val="00722FB8"/>
    <w:rsid w:val="007231AC"/>
    <w:rsid w:val="007231B4"/>
    <w:rsid w:val="007235F4"/>
    <w:rsid w:val="007239A1"/>
    <w:rsid w:val="00723FFA"/>
    <w:rsid w:val="00724ACF"/>
    <w:rsid w:val="00724ED2"/>
    <w:rsid w:val="00724F8A"/>
    <w:rsid w:val="00725495"/>
    <w:rsid w:val="00725BCD"/>
    <w:rsid w:val="00725D35"/>
    <w:rsid w:val="00727B56"/>
    <w:rsid w:val="00727BE8"/>
    <w:rsid w:val="00727BEF"/>
    <w:rsid w:val="00727C8F"/>
    <w:rsid w:val="00730386"/>
    <w:rsid w:val="00730802"/>
    <w:rsid w:val="007312C2"/>
    <w:rsid w:val="00731621"/>
    <w:rsid w:val="007317B4"/>
    <w:rsid w:val="00732206"/>
    <w:rsid w:val="007326C4"/>
    <w:rsid w:val="007327F6"/>
    <w:rsid w:val="00732A5D"/>
    <w:rsid w:val="0073329D"/>
    <w:rsid w:val="00733908"/>
    <w:rsid w:val="007343A2"/>
    <w:rsid w:val="00734406"/>
    <w:rsid w:val="00734AFC"/>
    <w:rsid w:val="00735715"/>
    <w:rsid w:val="00735C35"/>
    <w:rsid w:val="0073642A"/>
    <w:rsid w:val="007366CB"/>
    <w:rsid w:val="007368FD"/>
    <w:rsid w:val="00736A2B"/>
    <w:rsid w:val="00736D7C"/>
    <w:rsid w:val="00736FB2"/>
    <w:rsid w:val="007370C6"/>
    <w:rsid w:val="0073714A"/>
    <w:rsid w:val="00737219"/>
    <w:rsid w:val="007373E8"/>
    <w:rsid w:val="007374F8"/>
    <w:rsid w:val="0073751D"/>
    <w:rsid w:val="00737C8B"/>
    <w:rsid w:val="00737DB4"/>
    <w:rsid w:val="0074067C"/>
    <w:rsid w:val="00740876"/>
    <w:rsid w:val="00740962"/>
    <w:rsid w:val="00740B40"/>
    <w:rsid w:val="00740FB9"/>
    <w:rsid w:val="007418BB"/>
    <w:rsid w:val="00741CEA"/>
    <w:rsid w:val="007422CA"/>
    <w:rsid w:val="007427F8"/>
    <w:rsid w:val="007430A2"/>
    <w:rsid w:val="00743717"/>
    <w:rsid w:val="0074386D"/>
    <w:rsid w:val="00744392"/>
    <w:rsid w:val="007443FE"/>
    <w:rsid w:val="007445C3"/>
    <w:rsid w:val="00744706"/>
    <w:rsid w:val="0074513C"/>
    <w:rsid w:val="007456E1"/>
    <w:rsid w:val="0074622E"/>
    <w:rsid w:val="0074664C"/>
    <w:rsid w:val="007505FB"/>
    <w:rsid w:val="007506A0"/>
    <w:rsid w:val="00750AAC"/>
    <w:rsid w:val="00751428"/>
    <w:rsid w:val="00751534"/>
    <w:rsid w:val="00752101"/>
    <w:rsid w:val="00753878"/>
    <w:rsid w:val="00754158"/>
    <w:rsid w:val="00754283"/>
    <w:rsid w:val="0075443B"/>
    <w:rsid w:val="007546F3"/>
    <w:rsid w:val="00754A7F"/>
    <w:rsid w:val="00754F14"/>
    <w:rsid w:val="00756903"/>
    <w:rsid w:val="00756D35"/>
    <w:rsid w:val="00756E4B"/>
    <w:rsid w:val="00757967"/>
    <w:rsid w:val="00757D5E"/>
    <w:rsid w:val="0076037D"/>
    <w:rsid w:val="0076061B"/>
    <w:rsid w:val="00761427"/>
    <w:rsid w:val="00761A5F"/>
    <w:rsid w:val="00761C63"/>
    <w:rsid w:val="007622CF"/>
    <w:rsid w:val="00762683"/>
    <w:rsid w:val="00762AAC"/>
    <w:rsid w:val="00763909"/>
    <w:rsid w:val="00763E70"/>
    <w:rsid w:val="00763FC4"/>
    <w:rsid w:val="00764098"/>
    <w:rsid w:val="00764DE1"/>
    <w:rsid w:val="0076503F"/>
    <w:rsid w:val="007657E9"/>
    <w:rsid w:val="00765CA3"/>
    <w:rsid w:val="00765D99"/>
    <w:rsid w:val="00766E69"/>
    <w:rsid w:val="00767148"/>
    <w:rsid w:val="007674AA"/>
    <w:rsid w:val="007678D2"/>
    <w:rsid w:val="00767F79"/>
    <w:rsid w:val="00767FF4"/>
    <w:rsid w:val="0077027B"/>
    <w:rsid w:val="00770387"/>
    <w:rsid w:val="00770397"/>
    <w:rsid w:val="0077051D"/>
    <w:rsid w:val="007706C0"/>
    <w:rsid w:val="00770946"/>
    <w:rsid w:val="00770CE7"/>
    <w:rsid w:val="00770E79"/>
    <w:rsid w:val="00770F6E"/>
    <w:rsid w:val="007710BC"/>
    <w:rsid w:val="00771AD1"/>
    <w:rsid w:val="00771B3E"/>
    <w:rsid w:val="00771D9A"/>
    <w:rsid w:val="00771F55"/>
    <w:rsid w:val="00772402"/>
    <w:rsid w:val="00772955"/>
    <w:rsid w:val="00772A73"/>
    <w:rsid w:val="00772BAE"/>
    <w:rsid w:val="00773213"/>
    <w:rsid w:val="00773E5F"/>
    <w:rsid w:val="00774051"/>
    <w:rsid w:val="00774280"/>
    <w:rsid w:val="0077473F"/>
    <w:rsid w:val="0077475B"/>
    <w:rsid w:val="00774D87"/>
    <w:rsid w:val="007757FE"/>
    <w:rsid w:val="00775B7E"/>
    <w:rsid w:val="007763A4"/>
    <w:rsid w:val="00777301"/>
    <w:rsid w:val="007773EF"/>
    <w:rsid w:val="0077772B"/>
    <w:rsid w:val="007777E9"/>
    <w:rsid w:val="007778C4"/>
    <w:rsid w:val="00777D12"/>
    <w:rsid w:val="0078018A"/>
    <w:rsid w:val="0078022D"/>
    <w:rsid w:val="00780E98"/>
    <w:rsid w:val="007814A9"/>
    <w:rsid w:val="007819F6"/>
    <w:rsid w:val="00781D1F"/>
    <w:rsid w:val="00783452"/>
    <w:rsid w:val="0078350A"/>
    <w:rsid w:val="007846EE"/>
    <w:rsid w:val="00784F7A"/>
    <w:rsid w:val="0078560F"/>
    <w:rsid w:val="007857A2"/>
    <w:rsid w:val="007858DE"/>
    <w:rsid w:val="00785960"/>
    <w:rsid w:val="0078670C"/>
    <w:rsid w:val="00786F8C"/>
    <w:rsid w:val="00786F91"/>
    <w:rsid w:val="00787964"/>
    <w:rsid w:val="00787E1D"/>
    <w:rsid w:val="00790974"/>
    <w:rsid w:val="00790984"/>
    <w:rsid w:val="0079134B"/>
    <w:rsid w:val="0079164E"/>
    <w:rsid w:val="0079191E"/>
    <w:rsid w:val="00791CFF"/>
    <w:rsid w:val="00792151"/>
    <w:rsid w:val="00792387"/>
    <w:rsid w:val="00792421"/>
    <w:rsid w:val="00792682"/>
    <w:rsid w:val="00792A81"/>
    <w:rsid w:val="007931A9"/>
    <w:rsid w:val="00793526"/>
    <w:rsid w:val="00793992"/>
    <w:rsid w:val="00794328"/>
    <w:rsid w:val="007945AF"/>
    <w:rsid w:val="007949E2"/>
    <w:rsid w:val="00795638"/>
    <w:rsid w:val="007963CC"/>
    <w:rsid w:val="00796496"/>
    <w:rsid w:val="00796703"/>
    <w:rsid w:val="0079686A"/>
    <w:rsid w:val="00796AF6"/>
    <w:rsid w:val="00796E84"/>
    <w:rsid w:val="007979A6"/>
    <w:rsid w:val="00797CCA"/>
    <w:rsid w:val="007A0011"/>
    <w:rsid w:val="007A05D8"/>
    <w:rsid w:val="007A0AB5"/>
    <w:rsid w:val="007A137E"/>
    <w:rsid w:val="007A1833"/>
    <w:rsid w:val="007A18C0"/>
    <w:rsid w:val="007A1BFA"/>
    <w:rsid w:val="007A2168"/>
    <w:rsid w:val="007A2AC1"/>
    <w:rsid w:val="007A2B73"/>
    <w:rsid w:val="007A3280"/>
    <w:rsid w:val="007A39C0"/>
    <w:rsid w:val="007A4253"/>
    <w:rsid w:val="007A4DA2"/>
    <w:rsid w:val="007A4F6F"/>
    <w:rsid w:val="007A500F"/>
    <w:rsid w:val="007A5913"/>
    <w:rsid w:val="007A6089"/>
    <w:rsid w:val="007A685C"/>
    <w:rsid w:val="007A6DDB"/>
    <w:rsid w:val="007A7DAF"/>
    <w:rsid w:val="007B0ACB"/>
    <w:rsid w:val="007B0F23"/>
    <w:rsid w:val="007B165C"/>
    <w:rsid w:val="007B172C"/>
    <w:rsid w:val="007B1E10"/>
    <w:rsid w:val="007B23C5"/>
    <w:rsid w:val="007B2679"/>
    <w:rsid w:val="007B2AA0"/>
    <w:rsid w:val="007B2D1D"/>
    <w:rsid w:val="007B30B0"/>
    <w:rsid w:val="007B3189"/>
    <w:rsid w:val="007B3212"/>
    <w:rsid w:val="007B371E"/>
    <w:rsid w:val="007B46D0"/>
    <w:rsid w:val="007B4730"/>
    <w:rsid w:val="007B4C24"/>
    <w:rsid w:val="007B4EEF"/>
    <w:rsid w:val="007B4F61"/>
    <w:rsid w:val="007B5A86"/>
    <w:rsid w:val="007B5D36"/>
    <w:rsid w:val="007B6539"/>
    <w:rsid w:val="007B72C1"/>
    <w:rsid w:val="007B7F18"/>
    <w:rsid w:val="007C1872"/>
    <w:rsid w:val="007C2461"/>
    <w:rsid w:val="007C28FE"/>
    <w:rsid w:val="007C4AEB"/>
    <w:rsid w:val="007C4E8D"/>
    <w:rsid w:val="007C5648"/>
    <w:rsid w:val="007C5A5F"/>
    <w:rsid w:val="007C5AFD"/>
    <w:rsid w:val="007C5CD1"/>
    <w:rsid w:val="007C67F7"/>
    <w:rsid w:val="007C6ADC"/>
    <w:rsid w:val="007C6B62"/>
    <w:rsid w:val="007C7F78"/>
    <w:rsid w:val="007D0E75"/>
    <w:rsid w:val="007D114C"/>
    <w:rsid w:val="007D1428"/>
    <w:rsid w:val="007D14F2"/>
    <w:rsid w:val="007D1D43"/>
    <w:rsid w:val="007D202D"/>
    <w:rsid w:val="007D2489"/>
    <w:rsid w:val="007D27C8"/>
    <w:rsid w:val="007D2AE2"/>
    <w:rsid w:val="007D2C1D"/>
    <w:rsid w:val="007D2CB4"/>
    <w:rsid w:val="007D2E80"/>
    <w:rsid w:val="007D318F"/>
    <w:rsid w:val="007D33D4"/>
    <w:rsid w:val="007D346D"/>
    <w:rsid w:val="007D36D7"/>
    <w:rsid w:val="007D3872"/>
    <w:rsid w:val="007D391B"/>
    <w:rsid w:val="007D393F"/>
    <w:rsid w:val="007D4135"/>
    <w:rsid w:val="007D4419"/>
    <w:rsid w:val="007D51FD"/>
    <w:rsid w:val="007D53FA"/>
    <w:rsid w:val="007D5563"/>
    <w:rsid w:val="007D5DEA"/>
    <w:rsid w:val="007D635D"/>
    <w:rsid w:val="007D689F"/>
    <w:rsid w:val="007D7090"/>
    <w:rsid w:val="007D731C"/>
    <w:rsid w:val="007D7590"/>
    <w:rsid w:val="007D75F8"/>
    <w:rsid w:val="007D7662"/>
    <w:rsid w:val="007D77D2"/>
    <w:rsid w:val="007D7C05"/>
    <w:rsid w:val="007D7E4C"/>
    <w:rsid w:val="007E00C6"/>
    <w:rsid w:val="007E01DC"/>
    <w:rsid w:val="007E0354"/>
    <w:rsid w:val="007E0372"/>
    <w:rsid w:val="007E15D1"/>
    <w:rsid w:val="007E1B2B"/>
    <w:rsid w:val="007E267A"/>
    <w:rsid w:val="007E27B5"/>
    <w:rsid w:val="007E29D5"/>
    <w:rsid w:val="007E2D24"/>
    <w:rsid w:val="007E3406"/>
    <w:rsid w:val="007E34A6"/>
    <w:rsid w:val="007E390C"/>
    <w:rsid w:val="007E3EA8"/>
    <w:rsid w:val="007E55FC"/>
    <w:rsid w:val="007E5B81"/>
    <w:rsid w:val="007E5F53"/>
    <w:rsid w:val="007E66AA"/>
    <w:rsid w:val="007E69A1"/>
    <w:rsid w:val="007E6BB3"/>
    <w:rsid w:val="007E74E3"/>
    <w:rsid w:val="007F0084"/>
    <w:rsid w:val="007F025A"/>
    <w:rsid w:val="007F0632"/>
    <w:rsid w:val="007F078E"/>
    <w:rsid w:val="007F09B4"/>
    <w:rsid w:val="007F0B9D"/>
    <w:rsid w:val="007F181A"/>
    <w:rsid w:val="007F22D3"/>
    <w:rsid w:val="007F2F0E"/>
    <w:rsid w:val="007F2FEE"/>
    <w:rsid w:val="007F33A5"/>
    <w:rsid w:val="007F345C"/>
    <w:rsid w:val="007F56BE"/>
    <w:rsid w:val="007F69E5"/>
    <w:rsid w:val="007F6A3D"/>
    <w:rsid w:val="007F6FBD"/>
    <w:rsid w:val="007F72BF"/>
    <w:rsid w:val="007F7489"/>
    <w:rsid w:val="007F7723"/>
    <w:rsid w:val="007F7725"/>
    <w:rsid w:val="008002D1"/>
    <w:rsid w:val="00800458"/>
    <w:rsid w:val="00800480"/>
    <w:rsid w:val="008019B0"/>
    <w:rsid w:val="00801C4C"/>
    <w:rsid w:val="008022CF"/>
    <w:rsid w:val="00802463"/>
    <w:rsid w:val="0080287E"/>
    <w:rsid w:val="00802ED1"/>
    <w:rsid w:val="008043D4"/>
    <w:rsid w:val="00805170"/>
    <w:rsid w:val="00805470"/>
    <w:rsid w:val="008056C9"/>
    <w:rsid w:val="00805BF9"/>
    <w:rsid w:val="00805EF2"/>
    <w:rsid w:val="00806D55"/>
    <w:rsid w:val="0080761D"/>
    <w:rsid w:val="00807969"/>
    <w:rsid w:val="00807A3A"/>
    <w:rsid w:val="00807EA0"/>
    <w:rsid w:val="00810819"/>
    <w:rsid w:val="00810E27"/>
    <w:rsid w:val="00811560"/>
    <w:rsid w:val="00811907"/>
    <w:rsid w:val="00811E1A"/>
    <w:rsid w:val="00812F79"/>
    <w:rsid w:val="008132D0"/>
    <w:rsid w:val="00813444"/>
    <w:rsid w:val="00813531"/>
    <w:rsid w:val="0081369B"/>
    <w:rsid w:val="00814577"/>
    <w:rsid w:val="008149F7"/>
    <w:rsid w:val="00814AB6"/>
    <w:rsid w:val="00815254"/>
    <w:rsid w:val="00815581"/>
    <w:rsid w:val="00816994"/>
    <w:rsid w:val="00816A6A"/>
    <w:rsid w:val="00816E92"/>
    <w:rsid w:val="00817179"/>
    <w:rsid w:val="00820387"/>
    <w:rsid w:val="008208D2"/>
    <w:rsid w:val="0082093D"/>
    <w:rsid w:val="00821AB9"/>
    <w:rsid w:val="00821E2C"/>
    <w:rsid w:val="0082220A"/>
    <w:rsid w:val="008227FD"/>
    <w:rsid w:val="00822A26"/>
    <w:rsid w:val="00822B05"/>
    <w:rsid w:val="00822BA2"/>
    <w:rsid w:val="00822C5A"/>
    <w:rsid w:val="00823E89"/>
    <w:rsid w:val="00824915"/>
    <w:rsid w:val="00825288"/>
    <w:rsid w:val="00825AFD"/>
    <w:rsid w:val="00826E3E"/>
    <w:rsid w:val="00827639"/>
    <w:rsid w:val="008276F6"/>
    <w:rsid w:val="00827920"/>
    <w:rsid w:val="008279B9"/>
    <w:rsid w:val="00830893"/>
    <w:rsid w:val="008318DD"/>
    <w:rsid w:val="00831EFB"/>
    <w:rsid w:val="00834748"/>
    <w:rsid w:val="00834B74"/>
    <w:rsid w:val="00834FFB"/>
    <w:rsid w:val="0083612B"/>
    <w:rsid w:val="00836158"/>
    <w:rsid w:val="008362CF"/>
    <w:rsid w:val="00836534"/>
    <w:rsid w:val="00836711"/>
    <w:rsid w:val="00836FA6"/>
    <w:rsid w:val="00840242"/>
    <w:rsid w:val="00841382"/>
    <w:rsid w:val="00841443"/>
    <w:rsid w:val="0084162E"/>
    <w:rsid w:val="008419CF"/>
    <w:rsid w:val="00841BA4"/>
    <w:rsid w:val="008420EB"/>
    <w:rsid w:val="0084244F"/>
    <w:rsid w:val="0084245B"/>
    <w:rsid w:val="008439FC"/>
    <w:rsid w:val="00844A47"/>
    <w:rsid w:val="00844AE9"/>
    <w:rsid w:val="00844F3F"/>
    <w:rsid w:val="00845441"/>
    <w:rsid w:val="00845845"/>
    <w:rsid w:val="00846073"/>
    <w:rsid w:val="00846925"/>
    <w:rsid w:val="00846996"/>
    <w:rsid w:val="00846A04"/>
    <w:rsid w:val="00846C09"/>
    <w:rsid w:val="00846DB7"/>
    <w:rsid w:val="008479EF"/>
    <w:rsid w:val="00847D16"/>
    <w:rsid w:val="0085028B"/>
    <w:rsid w:val="00850567"/>
    <w:rsid w:val="00850BBD"/>
    <w:rsid w:val="00850CED"/>
    <w:rsid w:val="00850E44"/>
    <w:rsid w:val="00850F45"/>
    <w:rsid w:val="00851402"/>
    <w:rsid w:val="008515F8"/>
    <w:rsid w:val="00851653"/>
    <w:rsid w:val="00851F7B"/>
    <w:rsid w:val="00852059"/>
    <w:rsid w:val="00852A1D"/>
    <w:rsid w:val="0085317E"/>
    <w:rsid w:val="00853AE9"/>
    <w:rsid w:val="008544D6"/>
    <w:rsid w:val="00854AC8"/>
    <w:rsid w:val="00854BEB"/>
    <w:rsid w:val="0085500D"/>
    <w:rsid w:val="008550C1"/>
    <w:rsid w:val="0085624A"/>
    <w:rsid w:val="008565EF"/>
    <w:rsid w:val="00856D55"/>
    <w:rsid w:val="0085711C"/>
    <w:rsid w:val="00857B81"/>
    <w:rsid w:val="00857E35"/>
    <w:rsid w:val="00860307"/>
    <w:rsid w:val="0086032A"/>
    <w:rsid w:val="008612E4"/>
    <w:rsid w:val="0086152E"/>
    <w:rsid w:val="008615EF"/>
    <w:rsid w:val="00861905"/>
    <w:rsid w:val="00861960"/>
    <w:rsid w:val="008619E9"/>
    <w:rsid w:val="00861F2B"/>
    <w:rsid w:val="00862855"/>
    <w:rsid w:val="00864701"/>
    <w:rsid w:val="00864E10"/>
    <w:rsid w:val="0086559E"/>
    <w:rsid w:val="00866128"/>
    <w:rsid w:val="00867561"/>
    <w:rsid w:val="00867B54"/>
    <w:rsid w:val="00867FB6"/>
    <w:rsid w:val="00870FCD"/>
    <w:rsid w:val="008716C0"/>
    <w:rsid w:val="00871705"/>
    <w:rsid w:val="00871822"/>
    <w:rsid w:val="00871CA7"/>
    <w:rsid w:val="0087225A"/>
    <w:rsid w:val="008728E1"/>
    <w:rsid w:val="008734A8"/>
    <w:rsid w:val="00873B8B"/>
    <w:rsid w:val="00874201"/>
    <w:rsid w:val="00874840"/>
    <w:rsid w:val="008749C7"/>
    <w:rsid w:val="00874AEA"/>
    <w:rsid w:val="00874C8B"/>
    <w:rsid w:val="00874F38"/>
    <w:rsid w:val="008750D2"/>
    <w:rsid w:val="00875504"/>
    <w:rsid w:val="00875C9D"/>
    <w:rsid w:val="00875CA3"/>
    <w:rsid w:val="00876240"/>
    <w:rsid w:val="008766A9"/>
    <w:rsid w:val="00876880"/>
    <w:rsid w:val="00876CE7"/>
    <w:rsid w:val="00877115"/>
    <w:rsid w:val="0087716B"/>
    <w:rsid w:val="00877305"/>
    <w:rsid w:val="008774A5"/>
    <w:rsid w:val="00877F31"/>
    <w:rsid w:val="008803FA"/>
    <w:rsid w:val="0088076A"/>
    <w:rsid w:val="00880EEC"/>
    <w:rsid w:val="00881A46"/>
    <w:rsid w:val="00882100"/>
    <w:rsid w:val="00882291"/>
    <w:rsid w:val="008826BB"/>
    <w:rsid w:val="00883329"/>
    <w:rsid w:val="00883AFD"/>
    <w:rsid w:val="00884C1E"/>
    <w:rsid w:val="00884EC0"/>
    <w:rsid w:val="0088551D"/>
    <w:rsid w:val="00885716"/>
    <w:rsid w:val="00885AB7"/>
    <w:rsid w:val="008867E7"/>
    <w:rsid w:val="008877A7"/>
    <w:rsid w:val="00887CA2"/>
    <w:rsid w:val="00887D0A"/>
    <w:rsid w:val="00887F4A"/>
    <w:rsid w:val="008904AE"/>
    <w:rsid w:val="00890964"/>
    <w:rsid w:val="0089125F"/>
    <w:rsid w:val="008913DB"/>
    <w:rsid w:val="00891875"/>
    <w:rsid w:val="0089187C"/>
    <w:rsid w:val="00891B95"/>
    <w:rsid w:val="00891E1F"/>
    <w:rsid w:val="00891E21"/>
    <w:rsid w:val="008922FF"/>
    <w:rsid w:val="008924F3"/>
    <w:rsid w:val="008929BB"/>
    <w:rsid w:val="00892FC7"/>
    <w:rsid w:val="00893115"/>
    <w:rsid w:val="0089365C"/>
    <w:rsid w:val="00893A39"/>
    <w:rsid w:val="00894590"/>
    <w:rsid w:val="0089648F"/>
    <w:rsid w:val="00896538"/>
    <w:rsid w:val="0089724F"/>
    <w:rsid w:val="008977D1"/>
    <w:rsid w:val="0089789B"/>
    <w:rsid w:val="00897C22"/>
    <w:rsid w:val="00897E83"/>
    <w:rsid w:val="008A04C0"/>
    <w:rsid w:val="008A0656"/>
    <w:rsid w:val="008A0814"/>
    <w:rsid w:val="008A0C38"/>
    <w:rsid w:val="008A0C67"/>
    <w:rsid w:val="008A0E59"/>
    <w:rsid w:val="008A180C"/>
    <w:rsid w:val="008A18CC"/>
    <w:rsid w:val="008A1E21"/>
    <w:rsid w:val="008A3391"/>
    <w:rsid w:val="008A39FE"/>
    <w:rsid w:val="008A414C"/>
    <w:rsid w:val="008A5347"/>
    <w:rsid w:val="008A5DD6"/>
    <w:rsid w:val="008A61BF"/>
    <w:rsid w:val="008A67DB"/>
    <w:rsid w:val="008A682C"/>
    <w:rsid w:val="008A69C8"/>
    <w:rsid w:val="008A7A84"/>
    <w:rsid w:val="008B0C8C"/>
    <w:rsid w:val="008B0CD2"/>
    <w:rsid w:val="008B11BD"/>
    <w:rsid w:val="008B1411"/>
    <w:rsid w:val="008B18F0"/>
    <w:rsid w:val="008B1F3E"/>
    <w:rsid w:val="008B2298"/>
    <w:rsid w:val="008B2AD0"/>
    <w:rsid w:val="008B34B7"/>
    <w:rsid w:val="008B3876"/>
    <w:rsid w:val="008B3BA2"/>
    <w:rsid w:val="008B3F7F"/>
    <w:rsid w:val="008B4210"/>
    <w:rsid w:val="008B4838"/>
    <w:rsid w:val="008B4D1C"/>
    <w:rsid w:val="008B5445"/>
    <w:rsid w:val="008B5572"/>
    <w:rsid w:val="008B5752"/>
    <w:rsid w:val="008B7523"/>
    <w:rsid w:val="008C0598"/>
    <w:rsid w:val="008C11AD"/>
    <w:rsid w:val="008C127E"/>
    <w:rsid w:val="008C1370"/>
    <w:rsid w:val="008C1BF3"/>
    <w:rsid w:val="008C2727"/>
    <w:rsid w:val="008C2A0F"/>
    <w:rsid w:val="008C31D4"/>
    <w:rsid w:val="008C35F3"/>
    <w:rsid w:val="008C38A6"/>
    <w:rsid w:val="008C3A4B"/>
    <w:rsid w:val="008C3AB0"/>
    <w:rsid w:val="008C3FA5"/>
    <w:rsid w:val="008C4205"/>
    <w:rsid w:val="008C4353"/>
    <w:rsid w:val="008C45DE"/>
    <w:rsid w:val="008C4A64"/>
    <w:rsid w:val="008C4C05"/>
    <w:rsid w:val="008C4E01"/>
    <w:rsid w:val="008C5186"/>
    <w:rsid w:val="008C5370"/>
    <w:rsid w:val="008C5412"/>
    <w:rsid w:val="008C569A"/>
    <w:rsid w:val="008C57EE"/>
    <w:rsid w:val="008C59CF"/>
    <w:rsid w:val="008C5AAC"/>
    <w:rsid w:val="008C5B5A"/>
    <w:rsid w:val="008C5CC9"/>
    <w:rsid w:val="008C5D72"/>
    <w:rsid w:val="008C65F7"/>
    <w:rsid w:val="008C6D91"/>
    <w:rsid w:val="008C70D3"/>
    <w:rsid w:val="008C71A6"/>
    <w:rsid w:val="008C7825"/>
    <w:rsid w:val="008C7DDA"/>
    <w:rsid w:val="008C7F93"/>
    <w:rsid w:val="008D0730"/>
    <w:rsid w:val="008D0799"/>
    <w:rsid w:val="008D1990"/>
    <w:rsid w:val="008D1C17"/>
    <w:rsid w:val="008D1C20"/>
    <w:rsid w:val="008D2BED"/>
    <w:rsid w:val="008D38FC"/>
    <w:rsid w:val="008D4207"/>
    <w:rsid w:val="008D43AD"/>
    <w:rsid w:val="008D4661"/>
    <w:rsid w:val="008D4BA6"/>
    <w:rsid w:val="008D4E95"/>
    <w:rsid w:val="008D5619"/>
    <w:rsid w:val="008D6CA7"/>
    <w:rsid w:val="008D72A6"/>
    <w:rsid w:val="008D793C"/>
    <w:rsid w:val="008D7E75"/>
    <w:rsid w:val="008E007C"/>
    <w:rsid w:val="008E014A"/>
    <w:rsid w:val="008E0852"/>
    <w:rsid w:val="008E1323"/>
    <w:rsid w:val="008E1654"/>
    <w:rsid w:val="008E1B56"/>
    <w:rsid w:val="008E1CA9"/>
    <w:rsid w:val="008E25F2"/>
    <w:rsid w:val="008E2ABE"/>
    <w:rsid w:val="008E2F0E"/>
    <w:rsid w:val="008E3D22"/>
    <w:rsid w:val="008E44D5"/>
    <w:rsid w:val="008E45FD"/>
    <w:rsid w:val="008E52FD"/>
    <w:rsid w:val="008E5670"/>
    <w:rsid w:val="008E5860"/>
    <w:rsid w:val="008E5D8A"/>
    <w:rsid w:val="008E5EED"/>
    <w:rsid w:val="008E67BA"/>
    <w:rsid w:val="008E6ACC"/>
    <w:rsid w:val="008E6CE5"/>
    <w:rsid w:val="008E6E84"/>
    <w:rsid w:val="008E71C5"/>
    <w:rsid w:val="008E7301"/>
    <w:rsid w:val="008E74ED"/>
    <w:rsid w:val="008E76D0"/>
    <w:rsid w:val="008F0678"/>
    <w:rsid w:val="008F06C4"/>
    <w:rsid w:val="008F12DE"/>
    <w:rsid w:val="008F1607"/>
    <w:rsid w:val="008F30CC"/>
    <w:rsid w:val="008F30E4"/>
    <w:rsid w:val="008F4714"/>
    <w:rsid w:val="008F48FA"/>
    <w:rsid w:val="008F4A12"/>
    <w:rsid w:val="008F4C19"/>
    <w:rsid w:val="008F4D67"/>
    <w:rsid w:val="008F5B70"/>
    <w:rsid w:val="008F5B7B"/>
    <w:rsid w:val="008F6178"/>
    <w:rsid w:val="008F64C1"/>
    <w:rsid w:val="008F6BD5"/>
    <w:rsid w:val="008F7C34"/>
    <w:rsid w:val="008F7FC3"/>
    <w:rsid w:val="0090078A"/>
    <w:rsid w:val="00900B66"/>
    <w:rsid w:val="00900E0E"/>
    <w:rsid w:val="00901125"/>
    <w:rsid w:val="009016FD"/>
    <w:rsid w:val="00902627"/>
    <w:rsid w:val="00902766"/>
    <w:rsid w:val="009028EC"/>
    <w:rsid w:val="00902E12"/>
    <w:rsid w:val="00903117"/>
    <w:rsid w:val="00903178"/>
    <w:rsid w:val="00903431"/>
    <w:rsid w:val="00903DDE"/>
    <w:rsid w:val="009044B6"/>
    <w:rsid w:val="00904695"/>
    <w:rsid w:val="00904F25"/>
    <w:rsid w:val="00905321"/>
    <w:rsid w:val="0090560E"/>
    <w:rsid w:val="00905772"/>
    <w:rsid w:val="00905B1E"/>
    <w:rsid w:val="00905ED3"/>
    <w:rsid w:val="00906181"/>
    <w:rsid w:val="00906451"/>
    <w:rsid w:val="009064FD"/>
    <w:rsid w:val="00906589"/>
    <w:rsid w:val="00906BFB"/>
    <w:rsid w:val="00906D48"/>
    <w:rsid w:val="00906DDA"/>
    <w:rsid w:val="00907A42"/>
    <w:rsid w:val="009107EB"/>
    <w:rsid w:val="00910D81"/>
    <w:rsid w:val="0091114F"/>
    <w:rsid w:val="00912509"/>
    <w:rsid w:val="00912897"/>
    <w:rsid w:val="0091323C"/>
    <w:rsid w:val="009133FC"/>
    <w:rsid w:val="009135C9"/>
    <w:rsid w:val="00913603"/>
    <w:rsid w:val="00913750"/>
    <w:rsid w:val="009137FA"/>
    <w:rsid w:val="009143D5"/>
    <w:rsid w:val="00914599"/>
    <w:rsid w:val="00914773"/>
    <w:rsid w:val="00914994"/>
    <w:rsid w:val="00914F76"/>
    <w:rsid w:val="009150ED"/>
    <w:rsid w:val="00915E41"/>
    <w:rsid w:val="00915FD8"/>
    <w:rsid w:val="00916057"/>
    <w:rsid w:val="0091657C"/>
    <w:rsid w:val="00916E38"/>
    <w:rsid w:val="00916FC1"/>
    <w:rsid w:val="00917309"/>
    <w:rsid w:val="00917B21"/>
    <w:rsid w:val="00917D57"/>
    <w:rsid w:val="00917E7C"/>
    <w:rsid w:val="00917FB8"/>
    <w:rsid w:val="009200CF"/>
    <w:rsid w:val="009207EE"/>
    <w:rsid w:val="00920A2C"/>
    <w:rsid w:val="00920E07"/>
    <w:rsid w:val="00921077"/>
    <w:rsid w:val="0092119A"/>
    <w:rsid w:val="009215C1"/>
    <w:rsid w:val="00921A39"/>
    <w:rsid w:val="00921B50"/>
    <w:rsid w:val="009221CE"/>
    <w:rsid w:val="00922E90"/>
    <w:rsid w:val="00922EB4"/>
    <w:rsid w:val="00923540"/>
    <w:rsid w:val="0092399E"/>
    <w:rsid w:val="00923C04"/>
    <w:rsid w:val="009241A6"/>
    <w:rsid w:val="009242EE"/>
    <w:rsid w:val="009249A2"/>
    <w:rsid w:val="00924E54"/>
    <w:rsid w:val="00925039"/>
    <w:rsid w:val="0092517F"/>
    <w:rsid w:val="009255DF"/>
    <w:rsid w:val="009257B7"/>
    <w:rsid w:val="00926161"/>
    <w:rsid w:val="009261A9"/>
    <w:rsid w:val="009262F5"/>
    <w:rsid w:val="00926815"/>
    <w:rsid w:val="00926851"/>
    <w:rsid w:val="00926D8F"/>
    <w:rsid w:val="00927187"/>
    <w:rsid w:val="0092731F"/>
    <w:rsid w:val="00927399"/>
    <w:rsid w:val="00927414"/>
    <w:rsid w:val="0093036A"/>
    <w:rsid w:val="0093082B"/>
    <w:rsid w:val="00930AF6"/>
    <w:rsid w:val="00930E61"/>
    <w:rsid w:val="00931316"/>
    <w:rsid w:val="00931F34"/>
    <w:rsid w:val="009320E7"/>
    <w:rsid w:val="009326D2"/>
    <w:rsid w:val="00933319"/>
    <w:rsid w:val="009338A1"/>
    <w:rsid w:val="00934015"/>
    <w:rsid w:val="00934604"/>
    <w:rsid w:val="009348E3"/>
    <w:rsid w:val="009350DC"/>
    <w:rsid w:val="00935424"/>
    <w:rsid w:val="00936073"/>
    <w:rsid w:val="00936C44"/>
    <w:rsid w:val="00936C6F"/>
    <w:rsid w:val="0093795A"/>
    <w:rsid w:val="00937CC6"/>
    <w:rsid w:val="00937D9C"/>
    <w:rsid w:val="00937F98"/>
    <w:rsid w:val="009403A1"/>
    <w:rsid w:val="00940DBE"/>
    <w:rsid w:val="00941283"/>
    <w:rsid w:val="009412C5"/>
    <w:rsid w:val="009417A0"/>
    <w:rsid w:val="00941A4C"/>
    <w:rsid w:val="00942A66"/>
    <w:rsid w:val="00942D6D"/>
    <w:rsid w:val="009435A6"/>
    <w:rsid w:val="0094391A"/>
    <w:rsid w:val="00943920"/>
    <w:rsid w:val="009447C1"/>
    <w:rsid w:val="00945189"/>
    <w:rsid w:val="00945CDF"/>
    <w:rsid w:val="00946B4A"/>
    <w:rsid w:val="00946C0D"/>
    <w:rsid w:val="00947322"/>
    <w:rsid w:val="009475E9"/>
    <w:rsid w:val="00947A30"/>
    <w:rsid w:val="00950144"/>
    <w:rsid w:val="009505F1"/>
    <w:rsid w:val="00950964"/>
    <w:rsid w:val="00950C14"/>
    <w:rsid w:val="00950CA7"/>
    <w:rsid w:val="00950DC7"/>
    <w:rsid w:val="009518CD"/>
    <w:rsid w:val="00951B74"/>
    <w:rsid w:val="0095271D"/>
    <w:rsid w:val="0095372B"/>
    <w:rsid w:val="00953A38"/>
    <w:rsid w:val="00953BAE"/>
    <w:rsid w:val="00953E3E"/>
    <w:rsid w:val="0095519A"/>
    <w:rsid w:val="00955B47"/>
    <w:rsid w:val="0095621B"/>
    <w:rsid w:val="009566DF"/>
    <w:rsid w:val="009568A9"/>
    <w:rsid w:val="00957150"/>
    <w:rsid w:val="009571A0"/>
    <w:rsid w:val="0095744E"/>
    <w:rsid w:val="00957558"/>
    <w:rsid w:val="009576F8"/>
    <w:rsid w:val="009577F9"/>
    <w:rsid w:val="009607E0"/>
    <w:rsid w:val="00960AB4"/>
    <w:rsid w:val="00960BBF"/>
    <w:rsid w:val="00961185"/>
    <w:rsid w:val="00961453"/>
    <w:rsid w:val="00962D56"/>
    <w:rsid w:val="0096390A"/>
    <w:rsid w:val="00964B5C"/>
    <w:rsid w:val="009656AB"/>
    <w:rsid w:val="00965CB2"/>
    <w:rsid w:val="00966B19"/>
    <w:rsid w:val="00966D22"/>
    <w:rsid w:val="009670BF"/>
    <w:rsid w:val="009671AA"/>
    <w:rsid w:val="009671C3"/>
    <w:rsid w:val="00967BA6"/>
    <w:rsid w:val="00967BB8"/>
    <w:rsid w:val="00967E00"/>
    <w:rsid w:val="00967FD1"/>
    <w:rsid w:val="00970B5E"/>
    <w:rsid w:val="00970E95"/>
    <w:rsid w:val="0097123B"/>
    <w:rsid w:val="0097163F"/>
    <w:rsid w:val="00971E73"/>
    <w:rsid w:val="00971F57"/>
    <w:rsid w:val="00972A3D"/>
    <w:rsid w:val="00972AB2"/>
    <w:rsid w:val="00972B5D"/>
    <w:rsid w:val="00973323"/>
    <w:rsid w:val="009733CE"/>
    <w:rsid w:val="00973845"/>
    <w:rsid w:val="009738E3"/>
    <w:rsid w:val="00973AFE"/>
    <w:rsid w:val="00973DE8"/>
    <w:rsid w:val="00974029"/>
    <w:rsid w:val="00974841"/>
    <w:rsid w:val="00975033"/>
    <w:rsid w:val="009750B8"/>
    <w:rsid w:val="009753A4"/>
    <w:rsid w:val="009753C8"/>
    <w:rsid w:val="00975E7B"/>
    <w:rsid w:val="00975FB3"/>
    <w:rsid w:val="009761CC"/>
    <w:rsid w:val="009762E1"/>
    <w:rsid w:val="0097676D"/>
    <w:rsid w:val="00976A76"/>
    <w:rsid w:val="00976BE9"/>
    <w:rsid w:val="00977906"/>
    <w:rsid w:val="009779B7"/>
    <w:rsid w:val="00977E2A"/>
    <w:rsid w:val="009803F2"/>
    <w:rsid w:val="00980C25"/>
    <w:rsid w:val="00980CC2"/>
    <w:rsid w:val="00981047"/>
    <w:rsid w:val="00981C1E"/>
    <w:rsid w:val="00982333"/>
    <w:rsid w:val="00982556"/>
    <w:rsid w:val="00982647"/>
    <w:rsid w:val="00982B92"/>
    <w:rsid w:val="00982E60"/>
    <w:rsid w:val="00982FB1"/>
    <w:rsid w:val="0098320F"/>
    <w:rsid w:val="00983744"/>
    <w:rsid w:val="00983C9A"/>
    <w:rsid w:val="00983E04"/>
    <w:rsid w:val="0098469C"/>
    <w:rsid w:val="00984858"/>
    <w:rsid w:val="00984B7A"/>
    <w:rsid w:val="00984C26"/>
    <w:rsid w:val="00984E62"/>
    <w:rsid w:val="00985BAE"/>
    <w:rsid w:val="009864DF"/>
    <w:rsid w:val="009865BD"/>
    <w:rsid w:val="009868D3"/>
    <w:rsid w:val="00986AB5"/>
    <w:rsid w:val="00987310"/>
    <w:rsid w:val="009874FE"/>
    <w:rsid w:val="00987BB0"/>
    <w:rsid w:val="0099045B"/>
    <w:rsid w:val="00990785"/>
    <w:rsid w:val="009907E3"/>
    <w:rsid w:val="0099097E"/>
    <w:rsid w:val="00991746"/>
    <w:rsid w:val="00991B67"/>
    <w:rsid w:val="00991E42"/>
    <w:rsid w:val="009920D4"/>
    <w:rsid w:val="00992705"/>
    <w:rsid w:val="00992AEF"/>
    <w:rsid w:val="00992BF7"/>
    <w:rsid w:val="00993B7F"/>
    <w:rsid w:val="00993BE7"/>
    <w:rsid w:val="009940C6"/>
    <w:rsid w:val="00994497"/>
    <w:rsid w:val="00994504"/>
    <w:rsid w:val="00994838"/>
    <w:rsid w:val="00994A22"/>
    <w:rsid w:val="009956F8"/>
    <w:rsid w:val="0099586F"/>
    <w:rsid w:val="009958A9"/>
    <w:rsid w:val="00996736"/>
    <w:rsid w:val="00996806"/>
    <w:rsid w:val="00996CFE"/>
    <w:rsid w:val="0099704B"/>
    <w:rsid w:val="0099774F"/>
    <w:rsid w:val="009978EB"/>
    <w:rsid w:val="0099797B"/>
    <w:rsid w:val="00997C05"/>
    <w:rsid w:val="00997C27"/>
    <w:rsid w:val="00997E5C"/>
    <w:rsid w:val="009A15EC"/>
    <w:rsid w:val="009A2672"/>
    <w:rsid w:val="009A32B7"/>
    <w:rsid w:val="009A36B5"/>
    <w:rsid w:val="009A3E00"/>
    <w:rsid w:val="009A4833"/>
    <w:rsid w:val="009A485E"/>
    <w:rsid w:val="009A4A1E"/>
    <w:rsid w:val="009A56F2"/>
    <w:rsid w:val="009A5C3F"/>
    <w:rsid w:val="009A64E1"/>
    <w:rsid w:val="009A66B2"/>
    <w:rsid w:val="009A6AD0"/>
    <w:rsid w:val="009A6B67"/>
    <w:rsid w:val="009A6EB0"/>
    <w:rsid w:val="009A70A5"/>
    <w:rsid w:val="009A76D7"/>
    <w:rsid w:val="009A7BE1"/>
    <w:rsid w:val="009B05B3"/>
    <w:rsid w:val="009B0CB8"/>
    <w:rsid w:val="009B162E"/>
    <w:rsid w:val="009B1C48"/>
    <w:rsid w:val="009B1F32"/>
    <w:rsid w:val="009B27F2"/>
    <w:rsid w:val="009B35FD"/>
    <w:rsid w:val="009B3D74"/>
    <w:rsid w:val="009B3FD6"/>
    <w:rsid w:val="009B5761"/>
    <w:rsid w:val="009B5DBC"/>
    <w:rsid w:val="009B5E74"/>
    <w:rsid w:val="009B64F0"/>
    <w:rsid w:val="009B6CC5"/>
    <w:rsid w:val="009B6EEE"/>
    <w:rsid w:val="009B7048"/>
    <w:rsid w:val="009B7AE7"/>
    <w:rsid w:val="009C03D8"/>
    <w:rsid w:val="009C0B2A"/>
    <w:rsid w:val="009C157B"/>
    <w:rsid w:val="009C1BD0"/>
    <w:rsid w:val="009C2237"/>
    <w:rsid w:val="009C2333"/>
    <w:rsid w:val="009C2774"/>
    <w:rsid w:val="009C2FAB"/>
    <w:rsid w:val="009C3617"/>
    <w:rsid w:val="009C370A"/>
    <w:rsid w:val="009C44B2"/>
    <w:rsid w:val="009C44F4"/>
    <w:rsid w:val="009C480A"/>
    <w:rsid w:val="009C562D"/>
    <w:rsid w:val="009C66EF"/>
    <w:rsid w:val="009C6A88"/>
    <w:rsid w:val="009C6BDA"/>
    <w:rsid w:val="009C6C88"/>
    <w:rsid w:val="009C6D02"/>
    <w:rsid w:val="009C733B"/>
    <w:rsid w:val="009C7434"/>
    <w:rsid w:val="009C7CD6"/>
    <w:rsid w:val="009D0B2E"/>
    <w:rsid w:val="009D1808"/>
    <w:rsid w:val="009D19C7"/>
    <w:rsid w:val="009D19DC"/>
    <w:rsid w:val="009D1AC2"/>
    <w:rsid w:val="009D1AEC"/>
    <w:rsid w:val="009D25F8"/>
    <w:rsid w:val="009D26D0"/>
    <w:rsid w:val="009D272D"/>
    <w:rsid w:val="009D2B1E"/>
    <w:rsid w:val="009D38F4"/>
    <w:rsid w:val="009D3A60"/>
    <w:rsid w:val="009D4B94"/>
    <w:rsid w:val="009D5558"/>
    <w:rsid w:val="009D58B6"/>
    <w:rsid w:val="009D5F60"/>
    <w:rsid w:val="009D639C"/>
    <w:rsid w:val="009D7274"/>
    <w:rsid w:val="009D7594"/>
    <w:rsid w:val="009D787E"/>
    <w:rsid w:val="009D7E1C"/>
    <w:rsid w:val="009E007D"/>
    <w:rsid w:val="009E06A6"/>
    <w:rsid w:val="009E10A6"/>
    <w:rsid w:val="009E1651"/>
    <w:rsid w:val="009E16B0"/>
    <w:rsid w:val="009E1B5D"/>
    <w:rsid w:val="009E1C6C"/>
    <w:rsid w:val="009E27BA"/>
    <w:rsid w:val="009E2BA8"/>
    <w:rsid w:val="009E2C0C"/>
    <w:rsid w:val="009E31D3"/>
    <w:rsid w:val="009E326D"/>
    <w:rsid w:val="009E3AD2"/>
    <w:rsid w:val="009E436B"/>
    <w:rsid w:val="009E44C0"/>
    <w:rsid w:val="009E5041"/>
    <w:rsid w:val="009E520A"/>
    <w:rsid w:val="009E6002"/>
    <w:rsid w:val="009E60C8"/>
    <w:rsid w:val="009E63B8"/>
    <w:rsid w:val="009E6AE5"/>
    <w:rsid w:val="009E6FAD"/>
    <w:rsid w:val="009E72D6"/>
    <w:rsid w:val="009E73E4"/>
    <w:rsid w:val="009E78EB"/>
    <w:rsid w:val="009E7CB3"/>
    <w:rsid w:val="009F0AB5"/>
    <w:rsid w:val="009F15B9"/>
    <w:rsid w:val="009F17D2"/>
    <w:rsid w:val="009F1C3D"/>
    <w:rsid w:val="009F1D5B"/>
    <w:rsid w:val="009F26F9"/>
    <w:rsid w:val="009F33F6"/>
    <w:rsid w:val="009F33F9"/>
    <w:rsid w:val="009F410C"/>
    <w:rsid w:val="009F4599"/>
    <w:rsid w:val="009F4644"/>
    <w:rsid w:val="009F466B"/>
    <w:rsid w:val="009F4D5E"/>
    <w:rsid w:val="009F5D89"/>
    <w:rsid w:val="009F679C"/>
    <w:rsid w:val="009F6C76"/>
    <w:rsid w:val="009F7BB5"/>
    <w:rsid w:val="009F7D32"/>
    <w:rsid w:val="009F7D7A"/>
    <w:rsid w:val="00A00115"/>
    <w:rsid w:val="00A001F3"/>
    <w:rsid w:val="00A003E0"/>
    <w:rsid w:val="00A0063E"/>
    <w:rsid w:val="00A012B6"/>
    <w:rsid w:val="00A0152D"/>
    <w:rsid w:val="00A0166C"/>
    <w:rsid w:val="00A016BF"/>
    <w:rsid w:val="00A02093"/>
    <w:rsid w:val="00A02FC3"/>
    <w:rsid w:val="00A038CC"/>
    <w:rsid w:val="00A03CF5"/>
    <w:rsid w:val="00A03D5C"/>
    <w:rsid w:val="00A04878"/>
    <w:rsid w:val="00A05204"/>
    <w:rsid w:val="00A05857"/>
    <w:rsid w:val="00A06467"/>
    <w:rsid w:val="00A07132"/>
    <w:rsid w:val="00A101B5"/>
    <w:rsid w:val="00A10363"/>
    <w:rsid w:val="00A106A1"/>
    <w:rsid w:val="00A10885"/>
    <w:rsid w:val="00A10AEF"/>
    <w:rsid w:val="00A10C14"/>
    <w:rsid w:val="00A11536"/>
    <w:rsid w:val="00A12CE8"/>
    <w:rsid w:val="00A13745"/>
    <w:rsid w:val="00A142AE"/>
    <w:rsid w:val="00A142DD"/>
    <w:rsid w:val="00A14496"/>
    <w:rsid w:val="00A1490A"/>
    <w:rsid w:val="00A14B27"/>
    <w:rsid w:val="00A14F44"/>
    <w:rsid w:val="00A151F1"/>
    <w:rsid w:val="00A16538"/>
    <w:rsid w:val="00A16564"/>
    <w:rsid w:val="00A166BA"/>
    <w:rsid w:val="00A170B6"/>
    <w:rsid w:val="00A17249"/>
    <w:rsid w:val="00A17ABF"/>
    <w:rsid w:val="00A17D52"/>
    <w:rsid w:val="00A17EEB"/>
    <w:rsid w:val="00A20236"/>
    <w:rsid w:val="00A20B1C"/>
    <w:rsid w:val="00A20D63"/>
    <w:rsid w:val="00A20E38"/>
    <w:rsid w:val="00A20FC7"/>
    <w:rsid w:val="00A2140F"/>
    <w:rsid w:val="00A214CB"/>
    <w:rsid w:val="00A2170D"/>
    <w:rsid w:val="00A21E26"/>
    <w:rsid w:val="00A22E47"/>
    <w:rsid w:val="00A23004"/>
    <w:rsid w:val="00A23987"/>
    <w:rsid w:val="00A2480C"/>
    <w:rsid w:val="00A250CD"/>
    <w:rsid w:val="00A25266"/>
    <w:rsid w:val="00A25289"/>
    <w:rsid w:val="00A2540D"/>
    <w:rsid w:val="00A25816"/>
    <w:rsid w:val="00A26856"/>
    <w:rsid w:val="00A26D87"/>
    <w:rsid w:val="00A27212"/>
    <w:rsid w:val="00A27646"/>
    <w:rsid w:val="00A2791A"/>
    <w:rsid w:val="00A27C0C"/>
    <w:rsid w:val="00A27F79"/>
    <w:rsid w:val="00A3054D"/>
    <w:rsid w:val="00A30BD9"/>
    <w:rsid w:val="00A31083"/>
    <w:rsid w:val="00A31BF8"/>
    <w:rsid w:val="00A31D4B"/>
    <w:rsid w:val="00A32285"/>
    <w:rsid w:val="00A322CC"/>
    <w:rsid w:val="00A3230F"/>
    <w:rsid w:val="00A32582"/>
    <w:rsid w:val="00A328C3"/>
    <w:rsid w:val="00A329E4"/>
    <w:rsid w:val="00A32DD0"/>
    <w:rsid w:val="00A32EDA"/>
    <w:rsid w:val="00A3335A"/>
    <w:rsid w:val="00A33D80"/>
    <w:rsid w:val="00A3406F"/>
    <w:rsid w:val="00A3453D"/>
    <w:rsid w:val="00A349E9"/>
    <w:rsid w:val="00A34BFB"/>
    <w:rsid w:val="00A355C1"/>
    <w:rsid w:val="00A35615"/>
    <w:rsid w:val="00A35929"/>
    <w:rsid w:val="00A367E7"/>
    <w:rsid w:val="00A36C13"/>
    <w:rsid w:val="00A36C1A"/>
    <w:rsid w:val="00A36CAD"/>
    <w:rsid w:val="00A3714E"/>
    <w:rsid w:val="00A37A8B"/>
    <w:rsid w:val="00A406EC"/>
    <w:rsid w:val="00A4114E"/>
    <w:rsid w:val="00A4142F"/>
    <w:rsid w:val="00A4184F"/>
    <w:rsid w:val="00A418A8"/>
    <w:rsid w:val="00A41B71"/>
    <w:rsid w:val="00A422ED"/>
    <w:rsid w:val="00A42B38"/>
    <w:rsid w:val="00A42B77"/>
    <w:rsid w:val="00A43648"/>
    <w:rsid w:val="00A436AF"/>
    <w:rsid w:val="00A43BD2"/>
    <w:rsid w:val="00A44664"/>
    <w:rsid w:val="00A44F8C"/>
    <w:rsid w:val="00A45446"/>
    <w:rsid w:val="00A45741"/>
    <w:rsid w:val="00A45814"/>
    <w:rsid w:val="00A45A5A"/>
    <w:rsid w:val="00A45C18"/>
    <w:rsid w:val="00A45D39"/>
    <w:rsid w:val="00A45F1D"/>
    <w:rsid w:val="00A467B7"/>
    <w:rsid w:val="00A4715A"/>
    <w:rsid w:val="00A47B3A"/>
    <w:rsid w:val="00A5072E"/>
    <w:rsid w:val="00A507CD"/>
    <w:rsid w:val="00A50F1B"/>
    <w:rsid w:val="00A51A77"/>
    <w:rsid w:val="00A51CFF"/>
    <w:rsid w:val="00A520D1"/>
    <w:rsid w:val="00A5213E"/>
    <w:rsid w:val="00A52207"/>
    <w:rsid w:val="00A52329"/>
    <w:rsid w:val="00A52360"/>
    <w:rsid w:val="00A524A4"/>
    <w:rsid w:val="00A52A75"/>
    <w:rsid w:val="00A52B00"/>
    <w:rsid w:val="00A52CE4"/>
    <w:rsid w:val="00A5300D"/>
    <w:rsid w:val="00A537D7"/>
    <w:rsid w:val="00A540EE"/>
    <w:rsid w:val="00A54667"/>
    <w:rsid w:val="00A547D3"/>
    <w:rsid w:val="00A5498F"/>
    <w:rsid w:val="00A55062"/>
    <w:rsid w:val="00A556E9"/>
    <w:rsid w:val="00A5647A"/>
    <w:rsid w:val="00A56A8A"/>
    <w:rsid w:val="00A56E69"/>
    <w:rsid w:val="00A571D8"/>
    <w:rsid w:val="00A57786"/>
    <w:rsid w:val="00A57AA6"/>
    <w:rsid w:val="00A57CB9"/>
    <w:rsid w:val="00A602F8"/>
    <w:rsid w:val="00A60E0A"/>
    <w:rsid w:val="00A61329"/>
    <w:rsid w:val="00A61399"/>
    <w:rsid w:val="00A61C13"/>
    <w:rsid w:val="00A61C79"/>
    <w:rsid w:val="00A61D8F"/>
    <w:rsid w:val="00A6224F"/>
    <w:rsid w:val="00A62C93"/>
    <w:rsid w:val="00A63291"/>
    <w:rsid w:val="00A634E4"/>
    <w:rsid w:val="00A63D4E"/>
    <w:rsid w:val="00A642BC"/>
    <w:rsid w:val="00A64749"/>
    <w:rsid w:val="00A64C7D"/>
    <w:rsid w:val="00A65318"/>
    <w:rsid w:val="00A65429"/>
    <w:rsid w:val="00A6556C"/>
    <w:rsid w:val="00A656DD"/>
    <w:rsid w:val="00A658BE"/>
    <w:rsid w:val="00A65ED2"/>
    <w:rsid w:val="00A66323"/>
    <w:rsid w:val="00A6673B"/>
    <w:rsid w:val="00A66946"/>
    <w:rsid w:val="00A66AED"/>
    <w:rsid w:val="00A66BB5"/>
    <w:rsid w:val="00A67AD3"/>
    <w:rsid w:val="00A67AE2"/>
    <w:rsid w:val="00A7003C"/>
    <w:rsid w:val="00A711F4"/>
    <w:rsid w:val="00A7124A"/>
    <w:rsid w:val="00A719BC"/>
    <w:rsid w:val="00A71BC6"/>
    <w:rsid w:val="00A724AC"/>
    <w:rsid w:val="00A727D0"/>
    <w:rsid w:val="00A72894"/>
    <w:rsid w:val="00A728AA"/>
    <w:rsid w:val="00A72CA0"/>
    <w:rsid w:val="00A731F0"/>
    <w:rsid w:val="00A739AC"/>
    <w:rsid w:val="00A73DA1"/>
    <w:rsid w:val="00A746B9"/>
    <w:rsid w:val="00A74740"/>
    <w:rsid w:val="00A74876"/>
    <w:rsid w:val="00A75863"/>
    <w:rsid w:val="00A75917"/>
    <w:rsid w:val="00A75DEE"/>
    <w:rsid w:val="00A75F94"/>
    <w:rsid w:val="00A76748"/>
    <w:rsid w:val="00A76949"/>
    <w:rsid w:val="00A769CF"/>
    <w:rsid w:val="00A769FB"/>
    <w:rsid w:val="00A777FA"/>
    <w:rsid w:val="00A77EAD"/>
    <w:rsid w:val="00A804C9"/>
    <w:rsid w:val="00A80A15"/>
    <w:rsid w:val="00A8127D"/>
    <w:rsid w:val="00A81F91"/>
    <w:rsid w:val="00A82326"/>
    <w:rsid w:val="00A8263F"/>
    <w:rsid w:val="00A82B9F"/>
    <w:rsid w:val="00A83083"/>
    <w:rsid w:val="00A83B25"/>
    <w:rsid w:val="00A83BD5"/>
    <w:rsid w:val="00A83DD9"/>
    <w:rsid w:val="00A83DF3"/>
    <w:rsid w:val="00A842D7"/>
    <w:rsid w:val="00A84CDD"/>
    <w:rsid w:val="00A8514A"/>
    <w:rsid w:val="00A85158"/>
    <w:rsid w:val="00A854C5"/>
    <w:rsid w:val="00A855C4"/>
    <w:rsid w:val="00A8638A"/>
    <w:rsid w:val="00A87040"/>
    <w:rsid w:val="00A870C5"/>
    <w:rsid w:val="00A87895"/>
    <w:rsid w:val="00A87EBB"/>
    <w:rsid w:val="00A87F7C"/>
    <w:rsid w:val="00A90227"/>
    <w:rsid w:val="00A9099C"/>
    <w:rsid w:val="00A90D62"/>
    <w:rsid w:val="00A91B42"/>
    <w:rsid w:val="00A9282F"/>
    <w:rsid w:val="00A92C90"/>
    <w:rsid w:val="00A92E03"/>
    <w:rsid w:val="00A931F4"/>
    <w:rsid w:val="00A933DD"/>
    <w:rsid w:val="00A9435B"/>
    <w:rsid w:val="00A94E27"/>
    <w:rsid w:val="00A951A1"/>
    <w:rsid w:val="00A954F8"/>
    <w:rsid w:val="00A95677"/>
    <w:rsid w:val="00A97236"/>
    <w:rsid w:val="00A97241"/>
    <w:rsid w:val="00A972BE"/>
    <w:rsid w:val="00A97578"/>
    <w:rsid w:val="00A9791B"/>
    <w:rsid w:val="00A97C2B"/>
    <w:rsid w:val="00AA08AC"/>
    <w:rsid w:val="00AA0C47"/>
    <w:rsid w:val="00AA1985"/>
    <w:rsid w:val="00AA264F"/>
    <w:rsid w:val="00AA28C1"/>
    <w:rsid w:val="00AA2940"/>
    <w:rsid w:val="00AA2978"/>
    <w:rsid w:val="00AA37B9"/>
    <w:rsid w:val="00AA43C4"/>
    <w:rsid w:val="00AA4543"/>
    <w:rsid w:val="00AA45D4"/>
    <w:rsid w:val="00AA4C07"/>
    <w:rsid w:val="00AA4E3F"/>
    <w:rsid w:val="00AA4EF7"/>
    <w:rsid w:val="00AA5FB5"/>
    <w:rsid w:val="00AA6040"/>
    <w:rsid w:val="00AA61A4"/>
    <w:rsid w:val="00AA61CD"/>
    <w:rsid w:val="00AA69CD"/>
    <w:rsid w:val="00AA6B15"/>
    <w:rsid w:val="00AA6DD0"/>
    <w:rsid w:val="00AA7F9B"/>
    <w:rsid w:val="00AB0D01"/>
    <w:rsid w:val="00AB119E"/>
    <w:rsid w:val="00AB135A"/>
    <w:rsid w:val="00AB1761"/>
    <w:rsid w:val="00AB17B6"/>
    <w:rsid w:val="00AB17F7"/>
    <w:rsid w:val="00AB20E0"/>
    <w:rsid w:val="00AB2328"/>
    <w:rsid w:val="00AB2709"/>
    <w:rsid w:val="00AB28EF"/>
    <w:rsid w:val="00AB37AB"/>
    <w:rsid w:val="00AB3AB8"/>
    <w:rsid w:val="00AB3AE5"/>
    <w:rsid w:val="00AB3B48"/>
    <w:rsid w:val="00AB3B5F"/>
    <w:rsid w:val="00AB3EC9"/>
    <w:rsid w:val="00AB424B"/>
    <w:rsid w:val="00AB475F"/>
    <w:rsid w:val="00AB5215"/>
    <w:rsid w:val="00AB588E"/>
    <w:rsid w:val="00AB5A5B"/>
    <w:rsid w:val="00AB601D"/>
    <w:rsid w:val="00AB6DF8"/>
    <w:rsid w:val="00AB72D9"/>
    <w:rsid w:val="00AB7E21"/>
    <w:rsid w:val="00AC03D7"/>
    <w:rsid w:val="00AC0FCD"/>
    <w:rsid w:val="00AC10EA"/>
    <w:rsid w:val="00AC1118"/>
    <w:rsid w:val="00AC2124"/>
    <w:rsid w:val="00AC2804"/>
    <w:rsid w:val="00AC2942"/>
    <w:rsid w:val="00AC375F"/>
    <w:rsid w:val="00AC3851"/>
    <w:rsid w:val="00AC3A1E"/>
    <w:rsid w:val="00AC465D"/>
    <w:rsid w:val="00AC54D7"/>
    <w:rsid w:val="00AC5B88"/>
    <w:rsid w:val="00AC625C"/>
    <w:rsid w:val="00AC712F"/>
    <w:rsid w:val="00AC7494"/>
    <w:rsid w:val="00AC787E"/>
    <w:rsid w:val="00AC7F4B"/>
    <w:rsid w:val="00AD02D2"/>
    <w:rsid w:val="00AD0532"/>
    <w:rsid w:val="00AD067E"/>
    <w:rsid w:val="00AD0B61"/>
    <w:rsid w:val="00AD1763"/>
    <w:rsid w:val="00AD1C54"/>
    <w:rsid w:val="00AD1CEA"/>
    <w:rsid w:val="00AD1E6A"/>
    <w:rsid w:val="00AD207F"/>
    <w:rsid w:val="00AD2B24"/>
    <w:rsid w:val="00AD2B3E"/>
    <w:rsid w:val="00AD31E6"/>
    <w:rsid w:val="00AD3AD5"/>
    <w:rsid w:val="00AD42F2"/>
    <w:rsid w:val="00AD4391"/>
    <w:rsid w:val="00AD54D5"/>
    <w:rsid w:val="00AD5541"/>
    <w:rsid w:val="00AD575A"/>
    <w:rsid w:val="00AD5794"/>
    <w:rsid w:val="00AD579B"/>
    <w:rsid w:val="00AD5AE7"/>
    <w:rsid w:val="00AD5B10"/>
    <w:rsid w:val="00AD5EC7"/>
    <w:rsid w:val="00AD6D95"/>
    <w:rsid w:val="00AD77AC"/>
    <w:rsid w:val="00AE001C"/>
    <w:rsid w:val="00AE003F"/>
    <w:rsid w:val="00AE01F6"/>
    <w:rsid w:val="00AE0515"/>
    <w:rsid w:val="00AE0ADA"/>
    <w:rsid w:val="00AE14C0"/>
    <w:rsid w:val="00AE1EC5"/>
    <w:rsid w:val="00AE2328"/>
    <w:rsid w:val="00AE23F0"/>
    <w:rsid w:val="00AE2A5A"/>
    <w:rsid w:val="00AE2FDA"/>
    <w:rsid w:val="00AE300B"/>
    <w:rsid w:val="00AE32C6"/>
    <w:rsid w:val="00AE3FAF"/>
    <w:rsid w:val="00AE3FBF"/>
    <w:rsid w:val="00AE432F"/>
    <w:rsid w:val="00AE4733"/>
    <w:rsid w:val="00AE47BF"/>
    <w:rsid w:val="00AE4E83"/>
    <w:rsid w:val="00AE530D"/>
    <w:rsid w:val="00AE535B"/>
    <w:rsid w:val="00AE53AE"/>
    <w:rsid w:val="00AE543F"/>
    <w:rsid w:val="00AE58C5"/>
    <w:rsid w:val="00AE5A2E"/>
    <w:rsid w:val="00AE5D27"/>
    <w:rsid w:val="00AE5EF3"/>
    <w:rsid w:val="00AE5F23"/>
    <w:rsid w:val="00AE62B1"/>
    <w:rsid w:val="00AE64B3"/>
    <w:rsid w:val="00AE6E6D"/>
    <w:rsid w:val="00AF05AB"/>
    <w:rsid w:val="00AF0A39"/>
    <w:rsid w:val="00AF0A6E"/>
    <w:rsid w:val="00AF0AB8"/>
    <w:rsid w:val="00AF0CB6"/>
    <w:rsid w:val="00AF0CBD"/>
    <w:rsid w:val="00AF0CD9"/>
    <w:rsid w:val="00AF0D9C"/>
    <w:rsid w:val="00AF140C"/>
    <w:rsid w:val="00AF19F1"/>
    <w:rsid w:val="00AF2255"/>
    <w:rsid w:val="00AF2949"/>
    <w:rsid w:val="00AF3100"/>
    <w:rsid w:val="00AF343E"/>
    <w:rsid w:val="00AF346D"/>
    <w:rsid w:val="00AF390B"/>
    <w:rsid w:val="00AF39F4"/>
    <w:rsid w:val="00AF3B3A"/>
    <w:rsid w:val="00AF3BEF"/>
    <w:rsid w:val="00AF3DCA"/>
    <w:rsid w:val="00AF4A16"/>
    <w:rsid w:val="00AF6635"/>
    <w:rsid w:val="00AF7161"/>
    <w:rsid w:val="00AF760D"/>
    <w:rsid w:val="00AF7D10"/>
    <w:rsid w:val="00AF7ECB"/>
    <w:rsid w:val="00B00088"/>
    <w:rsid w:val="00B006C5"/>
    <w:rsid w:val="00B00C62"/>
    <w:rsid w:val="00B01C33"/>
    <w:rsid w:val="00B02791"/>
    <w:rsid w:val="00B02BD3"/>
    <w:rsid w:val="00B02C50"/>
    <w:rsid w:val="00B038B4"/>
    <w:rsid w:val="00B039AD"/>
    <w:rsid w:val="00B04915"/>
    <w:rsid w:val="00B04CA0"/>
    <w:rsid w:val="00B0523D"/>
    <w:rsid w:val="00B06A82"/>
    <w:rsid w:val="00B06D5A"/>
    <w:rsid w:val="00B06EC0"/>
    <w:rsid w:val="00B07308"/>
    <w:rsid w:val="00B0732B"/>
    <w:rsid w:val="00B10CFA"/>
    <w:rsid w:val="00B11417"/>
    <w:rsid w:val="00B114FD"/>
    <w:rsid w:val="00B1175B"/>
    <w:rsid w:val="00B1258E"/>
    <w:rsid w:val="00B126B9"/>
    <w:rsid w:val="00B13754"/>
    <w:rsid w:val="00B1390E"/>
    <w:rsid w:val="00B13ADC"/>
    <w:rsid w:val="00B13BC6"/>
    <w:rsid w:val="00B14242"/>
    <w:rsid w:val="00B14330"/>
    <w:rsid w:val="00B14CFF"/>
    <w:rsid w:val="00B15583"/>
    <w:rsid w:val="00B15842"/>
    <w:rsid w:val="00B15D9B"/>
    <w:rsid w:val="00B1601F"/>
    <w:rsid w:val="00B16479"/>
    <w:rsid w:val="00B16709"/>
    <w:rsid w:val="00B16778"/>
    <w:rsid w:val="00B1751C"/>
    <w:rsid w:val="00B175D9"/>
    <w:rsid w:val="00B1785F"/>
    <w:rsid w:val="00B17D02"/>
    <w:rsid w:val="00B202E0"/>
    <w:rsid w:val="00B2031A"/>
    <w:rsid w:val="00B21854"/>
    <w:rsid w:val="00B21A71"/>
    <w:rsid w:val="00B21EF9"/>
    <w:rsid w:val="00B22182"/>
    <w:rsid w:val="00B22226"/>
    <w:rsid w:val="00B22437"/>
    <w:rsid w:val="00B232A2"/>
    <w:rsid w:val="00B2341B"/>
    <w:rsid w:val="00B251BC"/>
    <w:rsid w:val="00B2526C"/>
    <w:rsid w:val="00B252DA"/>
    <w:rsid w:val="00B25639"/>
    <w:rsid w:val="00B25CCA"/>
    <w:rsid w:val="00B26281"/>
    <w:rsid w:val="00B2687F"/>
    <w:rsid w:val="00B26BC9"/>
    <w:rsid w:val="00B26C1C"/>
    <w:rsid w:val="00B26F6D"/>
    <w:rsid w:val="00B2788F"/>
    <w:rsid w:val="00B279EA"/>
    <w:rsid w:val="00B3023B"/>
    <w:rsid w:val="00B30DD5"/>
    <w:rsid w:val="00B31281"/>
    <w:rsid w:val="00B316B3"/>
    <w:rsid w:val="00B319CF"/>
    <w:rsid w:val="00B319DC"/>
    <w:rsid w:val="00B32412"/>
    <w:rsid w:val="00B32A8A"/>
    <w:rsid w:val="00B32BE8"/>
    <w:rsid w:val="00B33756"/>
    <w:rsid w:val="00B33EF9"/>
    <w:rsid w:val="00B34357"/>
    <w:rsid w:val="00B34D7D"/>
    <w:rsid w:val="00B34E4C"/>
    <w:rsid w:val="00B354C2"/>
    <w:rsid w:val="00B3557E"/>
    <w:rsid w:val="00B35771"/>
    <w:rsid w:val="00B35BD7"/>
    <w:rsid w:val="00B35E6C"/>
    <w:rsid w:val="00B37458"/>
    <w:rsid w:val="00B37A15"/>
    <w:rsid w:val="00B40DDC"/>
    <w:rsid w:val="00B40DE1"/>
    <w:rsid w:val="00B41E34"/>
    <w:rsid w:val="00B42185"/>
    <w:rsid w:val="00B4283D"/>
    <w:rsid w:val="00B4367D"/>
    <w:rsid w:val="00B43FE6"/>
    <w:rsid w:val="00B44CC9"/>
    <w:rsid w:val="00B44CCA"/>
    <w:rsid w:val="00B44DE2"/>
    <w:rsid w:val="00B452AC"/>
    <w:rsid w:val="00B457F9"/>
    <w:rsid w:val="00B459E3"/>
    <w:rsid w:val="00B46B7D"/>
    <w:rsid w:val="00B46EE4"/>
    <w:rsid w:val="00B475CA"/>
    <w:rsid w:val="00B4799D"/>
    <w:rsid w:val="00B47C1A"/>
    <w:rsid w:val="00B47CF9"/>
    <w:rsid w:val="00B47E26"/>
    <w:rsid w:val="00B47E45"/>
    <w:rsid w:val="00B5027E"/>
    <w:rsid w:val="00B50612"/>
    <w:rsid w:val="00B50D3A"/>
    <w:rsid w:val="00B5142C"/>
    <w:rsid w:val="00B51873"/>
    <w:rsid w:val="00B51B78"/>
    <w:rsid w:val="00B520A8"/>
    <w:rsid w:val="00B52AA4"/>
    <w:rsid w:val="00B53029"/>
    <w:rsid w:val="00B5307A"/>
    <w:rsid w:val="00B53A0D"/>
    <w:rsid w:val="00B53B2E"/>
    <w:rsid w:val="00B54522"/>
    <w:rsid w:val="00B54996"/>
    <w:rsid w:val="00B54ACE"/>
    <w:rsid w:val="00B554BF"/>
    <w:rsid w:val="00B55800"/>
    <w:rsid w:val="00B55830"/>
    <w:rsid w:val="00B560D1"/>
    <w:rsid w:val="00B56828"/>
    <w:rsid w:val="00B56B82"/>
    <w:rsid w:val="00B56BE5"/>
    <w:rsid w:val="00B56CD8"/>
    <w:rsid w:val="00B57809"/>
    <w:rsid w:val="00B57CB1"/>
    <w:rsid w:val="00B57EE9"/>
    <w:rsid w:val="00B606E2"/>
    <w:rsid w:val="00B61A31"/>
    <w:rsid w:val="00B61FDD"/>
    <w:rsid w:val="00B6244E"/>
    <w:rsid w:val="00B62B05"/>
    <w:rsid w:val="00B62D30"/>
    <w:rsid w:val="00B62F5A"/>
    <w:rsid w:val="00B631A3"/>
    <w:rsid w:val="00B63BE1"/>
    <w:rsid w:val="00B63D48"/>
    <w:rsid w:val="00B64206"/>
    <w:rsid w:val="00B644AB"/>
    <w:rsid w:val="00B646A2"/>
    <w:rsid w:val="00B65106"/>
    <w:rsid w:val="00B6607F"/>
    <w:rsid w:val="00B66126"/>
    <w:rsid w:val="00B662CE"/>
    <w:rsid w:val="00B66495"/>
    <w:rsid w:val="00B66B9D"/>
    <w:rsid w:val="00B67526"/>
    <w:rsid w:val="00B675C2"/>
    <w:rsid w:val="00B67DEF"/>
    <w:rsid w:val="00B705CB"/>
    <w:rsid w:val="00B70828"/>
    <w:rsid w:val="00B70E96"/>
    <w:rsid w:val="00B710F4"/>
    <w:rsid w:val="00B71212"/>
    <w:rsid w:val="00B7139A"/>
    <w:rsid w:val="00B7188E"/>
    <w:rsid w:val="00B71EA9"/>
    <w:rsid w:val="00B7233F"/>
    <w:rsid w:val="00B7267A"/>
    <w:rsid w:val="00B728D2"/>
    <w:rsid w:val="00B72CA2"/>
    <w:rsid w:val="00B7331F"/>
    <w:rsid w:val="00B735B4"/>
    <w:rsid w:val="00B74444"/>
    <w:rsid w:val="00B744F8"/>
    <w:rsid w:val="00B74E29"/>
    <w:rsid w:val="00B74F36"/>
    <w:rsid w:val="00B752F7"/>
    <w:rsid w:val="00B7531F"/>
    <w:rsid w:val="00B753C1"/>
    <w:rsid w:val="00B75B7F"/>
    <w:rsid w:val="00B75D78"/>
    <w:rsid w:val="00B765A4"/>
    <w:rsid w:val="00B7698C"/>
    <w:rsid w:val="00B76ED4"/>
    <w:rsid w:val="00B76EF4"/>
    <w:rsid w:val="00B771DD"/>
    <w:rsid w:val="00B77676"/>
    <w:rsid w:val="00B777B0"/>
    <w:rsid w:val="00B8005A"/>
    <w:rsid w:val="00B80825"/>
    <w:rsid w:val="00B80C09"/>
    <w:rsid w:val="00B80E5B"/>
    <w:rsid w:val="00B80EAB"/>
    <w:rsid w:val="00B8136B"/>
    <w:rsid w:val="00B82197"/>
    <w:rsid w:val="00B8219F"/>
    <w:rsid w:val="00B82450"/>
    <w:rsid w:val="00B825E6"/>
    <w:rsid w:val="00B82912"/>
    <w:rsid w:val="00B83632"/>
    <w:rsid w:val="00B840E7"/>
    <w:rsid w:val="00B84EF7"/>
    <w:rsid w:val="00B85001"/>
    <w:rsid w:val="00B852BD"/>
    <w:rsid w:val="00B854D3"/>
    <w:rsid w:val="00B85E29"/>
    <w:rsid w:val="00B863B9"/>
    <w:rsid w:val="00B863E4"/>
    <w:rsid w:val="00B86693"/>
    <w:rsid w:val="00B86BDB"/>
    <w:rsid w:val="00B87A94"/>
    <w:rsid w:val="00B87ACA"/>
    <w:rsid w:val="00B900D2"/>
    <w:rsid w:val="00B9025B"/>
    <w:rsid w:val="00B902E0"/>
    <w:rsid w:val="00B9048F"/>
    <w:rsid w:val="00B904FD"/>
    <w:rsid w:val="00B90F2F"/>
    <w:rsid w:val="00B9172C"/>
    <w:rsid w:val="00B91C25"/>
    <w:rsid w:val="00B91FE1"/>
    <w:rsid w:val="00B92490"/>
    <w:rsid w:val="00B925D1"/>
    <w:rsid w:val="00B92883"/>
    <w:rsid w:val="00B92B6A"/>
    <w:rsid w:val="00B92CAE"/>
    <w:rsid w:val="00B933BF"/>
    <w:rsid w:val="00B9397F"/>
    <w:rsid w:val="00B943B4"/>
    <w:rsid w:val="00B944E0"/>
    <w:rsid w:val="00B94518"/>
    <w:rsid w:val="00B948B5"/>
    <w:rsid w:val="00B949CB"/>
    <w:rsid w:val="00B94C38"/>
    <w:rsid w:val="00B94E83"/>
    <w:rsid w:val="00B94F89"/>
    <w:rsid w:val="00B95588"/>
    <w:rsid w:val="00B95975"/>
    <w:rsid w:val="00B96031"/>
    <w:rsid w:val="00B9626F"/>
    <w:rsid w:val="00B96305"/>
    <w:rsid w:val="00B96F57"/>
    <w:rsid w:val="00B96F81"/>
    <w:rsid w:val="00B97047"/>
    <w:rsid w:val="00B97154"/>
    <w:rsid w:val="00BA0233"/>
    <w:rsid w:val="00BA0B2D"/>
    <w:rsid w:val="00BA0E40"/>
    <w:rsid w:val="00BA140A"/>
    <w:rsid w:val="00BA141D"/>
    <w:rsid w:val="00BA1658"/>
    <w:rsid w:val="00BA20C4"/>
    <w:rsid w:val="00BA261A"/>
    <w:rsid w:val="00BA2898"/>
    <w:rsid w:val="00BA2941"/>
    <w:rsid w:val="00BA2EFE"/>
    <w:rsid w:val="00BA3AC0"/>
    <w:rsid w:val="00BA45F1"/>
    <w:rsid w:val="00BA4D86"/>
    <w:rsid w:val="00BA53F5"/>
    <w:rsid w:val="00BA5C8F"/>
    <w:rsid w:val="00BA61CB"/>
    <w:rsid w:val="00BA6212"/>
    <w:rsid w:val="00BA6B09"/>
    <w:rsid w:val="00BA7191"/>
    <w:rsid w:val="00BA760C"/>
    <w:rsid w:val="00BB0B17"/>
    <w:rsid w:val="00BB0C59"/>
    <w:rsid w:val="00BB0ECD"/>
    <w:rsid w:val="00BB12F2"/>
    <w:rsid w:val="00BB158F"/>
    <w:rsid w:val="00BB1BCB"/>
    <w:rsid w:val="00BB1F07"/>
    <w:rsid w:val="00BB25FC"/>
    <w:rsid w:val="00BB2DF1"/>
    <w:rsid w:val="00BB3976"/>
    <w:rsid w:val="00BB3F1F"/>
    <w:rsid w:val="00BB5124"/>
    <w:rsid w:val="00BB5BD6"/>
    <w:rsid w:val="00BB5C85"/>
    <w:rsid w:val="00BB6F89"/>
    <w:rsid w:val="00BB7700"/>
    <w:rsid w:val="00BB7721"/>
    <w:rsid w:val="00BB78E8"/>
    <w:rsid w:val="00BB7E96"/>
    <w:rsid w:val="00BC02CA"/>
    <w:rsid w:val="00BC0330"/>
    <w:rsid w:val="00BC04A5"/>
    <w:rsid w:val="00BC0572"/>
    <w:rsid w:val="00BC08BB"/>
    <w:rsid w:val="00BC0D2B"/>
    <w:rsid w:val="00BC0D60"/>
    <w:rsid w:val="00BC1400"/>
    <w:rsid w:val="00BC197B"/>
    <w:rsid w:val="00BC23C0"/>
    <w:rsid w:val="00BC365E"/>
    <w:rsid w:val="00BC3A08"/>
    <w:rsid w:val="00BC3BCB"/>
    <w:rsid w:val="00BC487C"/>
    <w:rsid w:val="00BC491A"/>
    <w:rsid w:val="00BC4E6A"/>
    <w:rsid w:val="00BC4FFB"/>
    <w:rsid w:val="00BC5384"/>
    <w:rsid w:val="00BC5483"/>
    <w:rsid w:val="00BC6180"/>
    <w:rsid w:val="00BC68B8"/>
    <w:rsid w:val="00BC68DA"/>
    <w:rsid w:val="00BC6AB0"/>
    <w:rsid w:val="00BC71E2"/>
    <w:rsid w:val="00BC74F9"/>
    <w:rsid w:val="00BD03E1"/>
    <w:rsid w:val="00BD0403"/>
    <w:rsid w:val="00BD06C3"/>
    <w:rsid w:val="00BD08C7"/>
    <w:rsid w:val="00BD0D0E"/>
    <w:rsid w:val="00BD1276"/>
    <w:rsid w:val="00BD1D43"/>
    <w:rsid w:val="00BD25A7"/>
    <w:rsid w:val="00BD296D"/>
    <w:rsid w:val="00BD405E"/>
    <w:rsid w:val="00BD44A4"/>
    <w:rsid w:val="00BD483A"/>
    <w:rsid w:val="00BD5168"/>
    <w:rsid w:val="00BD52D6"/>
    <w:rsid w:val="00BD5D44"/>
    <w:rsid w:val="00BD6018"/>
    <w:rsid w:val="00BD62A5"/>
    <w:rsid w:val="00BD6338"/>
    <w:rsid w:val="00BD66C6"/>
    <w:rsid w:val="00BD6BE1"/>
    <w:rsid w:val="00BD7102"/>
    <w:rsid w:val="00BD7248"/>
    <w:rsid w:val="00BD73B6"/>
    <w:rsid w:val="00BD73F4"/>
    <w:rsid w:val="00BD7AB3"/>
    <w:rsid w:val="00BE0AFA"/>
    <w:rsid w:val="00BE104F"/>
    <w:rsid w:val="00BE12FC"/>
    <w:rsid w:val="00BE1C98"/>
    <w:rsid w:val="00BE1FAB"/>
    <w:rsid w:val="00BE366A"/>
    <w:rsid w:val="00BE3ACC"/>
    <w:rsid w:val="00BE3C4D"/>
    <w:rsid w:val="00BE3E22"/>
    <w:rsid w:val="00BE3F79"/>
    <w:rsid w:val="00BE4091"/>
    <w:rsid w:val="00BE4854"/>
    <w:rsid w:val="00BE5045"/>
    <w:rsid w:val="00BE50A5"/>
    <w:rsid w:val="00BE5647"/>
    <w:rsid w:val="00BE5BAB"/>
    <w:rsid w:val="00BE5EA3"/>
    <w:rsid w:val="00BE6C62"/>
    <w:rsid w:val="00BE6E39"/>
    <w:rsid w:val="00BE785F"/>
    <w:rsid w:val="00BE7AFC"/>
    <w:rsid w:val="00BF0204"/>
    <w:rsid w:val="00BF036B"/>
    <w:rsid w:val="00BF038B"/>
    <w:rsid w:val="00BF0540"/>
    <w:rsid w:val="00BF06B6"/>
    <w:rsid w:val="00BF0AE6"/>
    <w:rsid w:val="00BF11CF"/>
    <w:rsid w:val="00BF157E"/>
    <w:rsid w:val="00BF2EBB"/>
    <w:rsid w:val="00BF3DDD"/>
    <w:rsid w:val="00BF5956"/>
    <w:rsid w:val="00BF5D2A"/>
    <w:rsid w:val="00BF6564"/>
    <w:rsid w:val="00BF65F1"/>
    <w:rsid w:val="00BF7385"/>
    <w:rsid w:val="00BF77D2"/>
    <w:rsid w:val="00C000C2"/>
    <w:rsid w:val="00C00455"/>
    <w:rsid w:val="00C00B53"/>
    <w:rsid w:val="00C00F6B"/>
    <w:rsid w:val="00C010A3"/>
    <w:rsid w:val="00C0136B"/>
    <w:rsid w:val="00C02476"/>
    <w:rsid w:val="00C024E2"/>
    <w:rsid w:val="00C02A1A"/>
    <w:rsid w:val="00C0331D"/>
    <w:rsid w:val="00C03D0C"/>
    <w:rsid w:val="00C0430C"/>
    <w:rsid w:val="00C046CD"/>
    <w:rsid w:val="00C04942"/>
    <w:rsid w:val="00C05140"/>
    <w:rsid w:val="00C05179"/>
    <w:rsid w:val="00C05427"/>
    <w:rsid w:val="00C05555"/>
    <w:rsid w:val="00C05657"/>
    <w:rsid w:val="00C059A1"/>
    <w:rsid w:val="00C05C26"/>
    <w:rsid w:val="00C05E7E"/>
    <w:rsid w:val="00C05EC4"/>
    <w:rsid w:val="00C06029"/>
    <w:rsid w:val="00C063B4"/>
    <w:rsid w:val="00C064F1"/>
    <w:rsid w:val="00C069FA"/>
    <w:rsid w:val="00C06FEC"/>
    <w:rsid w:val="00C07192"/>
    <w:rsid w:val="00C07307"/>
    <w:rsid w:val="00C073BB"/>
    <w:rsid w:val="00C074B6"/>
    <w:rsid w:val="00C07BEA"/>
    <w:rsid w:val="00C07ED4"/>
    <w:rsid w:val="00C1003E"/>
    <w:rsid w:val="00C10703"/>
    <w:rsid w:val="00C10843"/>
    <w:rsid w:val="00C10FD2"/>
    <w:rsid w:val="00C12A48"/>
    <w:rsid w:val="00C131E4"/>
    <w:rsid w:val="00C13414"/>
    <w:rsid w:val="00C1401E"/>
    <w:rsid w:val="00C1484F"/>
    <w:rsid w:val="00C16395"/>
    <w:rsid w:val="00C17481"/>
    <w:rsid w:val="00C20204"/>
    <w:rsid w:val="00C20333"/>
    <w:rsid w:val="00C2036E"/>
    <w:rsid w:val="00C20786"/>
    <w:rsid w:val="00C20859"/>
    <w:rsid w:val="00C20FBC"/>
    <w:rsid w:val="00C21303"/>
    <w:rsid w:val="00C2175D"/>
    <w:rsid w:val="00C21971"/>
    <w:rsid w:val="00C21B63"/>
    <w:rsid w:val="00C21D92"/>
    <w:rsid w:val="00C21E98"/>
    <w:rsid w:val="00C24255"/>
    <w:rsid w:val="00C24D00"/>
    <w:rsid w:val="00C24F29"/>
    <w:rsid w:val="00C25271"/>
    <w:rsid w:val="00C254F8"/>
    <w:rsid w:val="00C25F45"/>
    <w:rsid w:val="00C265C4"/>
    <w:rsid w:val="00C268F9"/>
    <w:rsid w:val="00C26FD1"/>
    <w:rsid w:val="00C2750F"/>
    <w:rsid w:val="00C27871"/>
    <w:rsid w:val="00C27887"/>
    <w:rsid w:val="00C27CCD"/>
    <w:rsid w:val="00C302E5"/>
    <w:rsid w:val="00C30543"/>
    <w:rsid w:val="00C3062C"/>
    <w:rsid w:val="00C30A67"/>
    <w:rsid w:val="00C30D50"/>
    <w:rsid w:val="00C31109"/>
    <w:rsid w:val="00C3221A"/>
    <w:rsid w:val="00C322CC"/>
    <w:rsid w:val="00C324F8"/>
    <w:rsid w:val="00C32CDD"/>
    <w:rsid w:val="00C32D04"/>
    <w:rsid w:val="00C32E0C"/>
    <w:rsid w:val="00C33EE7"/>
    <w:rsid w:val="00C34B53"/>
    <w:rsid w:val="00C355CE"/>
    <w:rsid w:val="00C362BD"/>
    <w:rsid w:val="00C36704"/>
    <w:rsid w:val="00C3730B"/>
    <w:rsid w:val="00C37634"/>
    <w:rsid w:val="00C37E08"/>
    <w:rsid w:val="00C4023C"/>
    <w:rsid w:val="00C40432"/>
    <w:rsid w:val="00C4090C"/>
    <w:rsid w:val="00C40D43"/>
    <w:rsid w:val="00C41DC6"/>
    <w:rsid w:val="00C41FA2"/>
    <w:rsid w:val="00C420EE"/>
    <w:rsid w:val="00C4275E"/>
    <w:rsid w:val="00C42D9B"/>
    <w:rsid w:val="00C44287"/>
    <w:rsid w:val="00C44820"/>
    <w:rsid w:val="00C44A16"/>
    <w:rsid w:val="00C453E8"/>
    <w:rsid w:val="00C45D88"/>
    <w:rsid w:val="00C45FBA"/>
    <w:rsid w:val="00C45FC8"/>
    <w:rsid w:val="00C4649E"/>
    <w:rsid w:val="00C46601"/>
    <w:rsid w:val="00C4667A"/>
    <w:rsid w:val="00C46CEC"/>
    <w:rsid w:val="00C505B7"/>
    <w:rsid w:val="00C507AD"/>
    <w:rsid w:val="00C512E1"/>
    <w:rsid w:val="00C519A2"/>
    <w:rsid w:val="00C51C61"/>
    <w:rsid w:val="00C52077"/>
    <w:rsid w:val="00C52664"/>
    <w:rsid w:val="00C52D6A"/>
    <w:rsid w:val="00C52E9C"/>
    <w:rsid w:val="00C53086"/>
    <w:rsid w:val="00C531C6"/>
    <w:rsid w:val="00C53687"/>
    <w:rsid w:val="00C53B12"/>
    <w:rsid w:val="00C53EAB"/>
    <w:rsid w:val="00C545F9"/>
    <w:rsid w:val="00C54659"/>
    <w:rsid w:val="00C5476A"/>
    <w:rsid w:val="00C55109"/>
    <w:rsid w:val="00C5517C"/>
    <w:rsid w:val="00C55E4F"/>
    <w:rsid w:val="00C56118"/>
    <w:rsid w:val="00C56218"/>
    <w:rsid w:val="00C575E8"/>
    <w:rsid w:val="00C57BC8"/>
    <w:rsid w:val="00C57C7A"/>
    <w:rsid w:val="00C604EB"/>
    <w:rsid w:val="00C60819"/>
    <w:rsid w:val="00C60904"/>
    <w:rsid w:val="00C60BD3"/>
    <w:rsid w:val="00C60E8C"/>
    <w:rsid w:val="00C61C25"/>
    <w:rsid w:val="00C61EF7"/>
    <w:rsid w:val="00C62B7B"/>
    <w:rsid w:val="00C631CB"/>
    <w:rsid w:val="00C63444"/>
    <w:rsid w:val="00C6346A"/>
    <w:rsid w:val="00C63476"/>
    <w:rsid w:val="00C63916"/>
    <w:rsid w:val="00C63A4F"/>
    <w:rsid w:val="00C63A75"/>
    <w:rsid w:val="00C63FF5"/>
    <w:rsid w:val="00C644F4"/>
    <w:rsid w:val="00C6489A"/>
    <w:rsid w:val="00C64FD7"/>
    <w:rsid w:val="00C65620"/>
    <w:rsid w:val="00C65E14"/>
    <w:rsid w:val="00C66075"/>
    <w:rsid w:val="00C66160"/>
    <w:rsid w:val="00C66188"/>
    <w:rsid w:val="00C665EF"/>
    <w:rsid w:val="00C67848"/>
    <w:rsid w:val="00C67974"/>
    <w:rsid w:val="00C67C9C"/>
    <w:rsid w:val="00C7047B"/>
    <w:rsid w:val="00C70DCB"/>
    <w:rsid w:val="00C710F3"/>
    <w:rsid w:val="00C71356"/>
    <w:rsid w:val="00C72123"/>
    <w:rsid w:val="00C7218B"/>
    <w:rsid w:val="00C7223C"/>
    <w:rsid w:val="00C722A9"/>
    <w:rsid w:val="00C72443"/>
    <w:rsid w:val="00C7264C"/>
    <w:rsid w:val="00C72A36"/>
    <w:rsid w:val="00C72C5A"/>
    <w:rsid w:val="00C72D75"/>
    <w:rsid w:val="00C72EBB"/>
    <w:rsid w:val="00C733A8"/>
    <w:rsid w:val="00C73D2E"/>
    <w:rsid w:val="00C73F43"/>
    <w:rsid w:val="00C74A68"/>
    <w:rsid w:val="00C74C3A"/>
    <w:rsid w:val="00C752E2"/>
    <w:rsid w:val="00C75317"/>
    <w:rsid w:val="00C75513"/>
    <w:rsid w:val="00C76429"/>
    <w:rsid w:val="00C76675"/>
    <w:rsid w:val="00C766AB"/>
    <w:rsid w:val="00C766D7"/>
    <w:rsid w:val="00C7679E"/>
    <w:rsid w:val="00C76D3C"/>
    <w:rsid w:val="00C77D42"/>
    <w:rsid w:val="00C803C1"/>
    <w:rsid w:val="00C82565"/>
    <w:rsid w:val="00C83BDE"/>
    <w:rsid w:val="00C83BFC"/>
    <w:rsid w:val="00C83FE3"/>
    <w:rsid w:val="00C841FC"/>
    <w:rsid w:val="00C84DEB"/>
    <w:rsid w:val="00C85198"/>
    <w:rsid w:val="00C85317"/>
    <w:rsid w:val="00C85629"/>
    <w:rsid w:val="00C85AA9"/>
    <w:rsid w:val="00C85B37"/>
    <w:rsid w:val="00C85FED"/>
    <w:rsid w:val="00C86D8D"/>
    <w:rsid w:val="00C87AC6"/>
    <w:rsid w:val="00C90AC2"/>
    <w:rsid w:val="00C90D3E"/>
    <w:rsid w:val="00C917B6"/>
    <w:rsid w:val="00C92004"/>
    <w:rsid w:val="00C92AE5"/>
    <w:rsid w:val="00C92FE3"/>
    <w:rsid w:val="00C933E2"/>
    <w:rsid w:val="00C935A6"/>
    <w:rsid w:val="00C936CF"/>
    <w:rsid w:val="00C93801"/>
    <w:rsid w:val="00C94A42"/>
    <w:rsid w:val="00C94CB6"/>
    <w:rsid w:val="00C95062"/>
    <w:rsid w:val="00C950CF"/>
    <w:rsid w:val="00C955C0"/>
    <w:rsid w:val="00C95672"/>
    <w:rsid w:val="00C95691"/>
    <w:rsid w:val="00C95710"/>
    <w:rsid w:val="00C9579A"/>
    <w:rsid w:val="00C95BF6"/>
    <w:rsid w:val="00C95C56"/>
    <w:rsid w:val="00C96D53"/>
    <w:rsid w:val="00C97438"/>
    <w:rsid w:val="00C97772"/>
    <w:rsid w:val="00CA04DC"/>
    <w:rsid w:val="00CA06A2"/>
    <w:rsid w:val="00CA0946"/>
    <w:rsid w:val="00CA1438"/>
    <w:rsid w:val="00CA19F9"/>
    <w:rsid w:val="00CA1BCC"/>
    <w:rsid w:val="00CA2008"/>
    <w:rsid w:val="00CA2531"/>
    <w:rsid w:val="00CA2615"/>
    <w:rsid w:val="00CA2AF5"/>
    <w:rsid w:val="00CA2BFE"/>
    <w:rsid w:val="00CA2E17"/>
    <w:rsid w:val="00CA3510"/>
    <w:rsid w:val="00CA3924"/>
    <w:rsid w:val="00CA4082"/>
    <w:rsid w:val="00CA4522"/>
    <w:rsid w:val="00CA4558"/>
    <w:rsid w:val="00CA5219"/>
    <w:rsid w:val="00CA52D7"/>
    <w:rsid w:val="00CA55E4"/>
    <w:rsid w:val="00CA61BA"/>
    <w:rsid w:val="00CA69ED"/>
    <w:rsid w:val="00CA6FFB"/>
    <w:rsid w:val="00CA703A"/>
    <w:rsid w:val="00CA7222"/>
    <w:rsid w:val="00CA770D"/>
    <w:rsid w:val="00CA7A21"/>
    <w:rsid w:val="00CA7DA3"/>
    <w:rsid w:val="00CA7F65"/>
    <w:rsid w:val="00CB020D"/>
    <w:rsid w:val="00CB0479"/>
    <w:rsid w:val="00CB0640"/>
    <w:rsid w:val="00CB09AE"/>
    <w:rsid w:val="00CB0A7C"/>
    <w:rsid w:val="00CB17B3"/>
    <w:rsid w:val="00CB1B2F"/>
    <w:rsid w:val="00CB1D1D"/>
    <w:rsid w:val="00CB2097"/>
    <w:rsid w:val="00CB20C4"/>
    <w:rsid w:val="00CB2C91"/>
    <w:rsid w:val="00CB2FB8"/>
    <w:rsid w:val="00CB3072"/>
    <w:rsid w:val="00CB30E0"/>
    <w:rsid w:val="00CB35DA"/>
    <w:rsid w:val="00CB384D"/>
    <w:rsid w:val="00CB3BAE"/>
    <w:rsid w:val="00CB4070"/>
    <w:rsid w:val="00CB40E5"/>
    <w:rsid w:val="00CB488A"/>
    <w:rsid w:val="00CB4892"/>
    <w:rsid w:val="00CB5206"/>
    <w:rsid w:val="00CB5225"/>
    <w:rsid w:val="00CB53E7"/>
    <w:rsid w:val="00CB54FF"/>
    <w:rsid w:val="00CB6AAC"/>
    <w:rsid w:val="00CB762F"/>
    <w:rsid w:val="00CB770A"/>
    <w:rsid w:val="00CC0120"/>
    <w:rsid w:val="00CC0374"/>
    <w:rsid w:val="00CC0C3A"/>
    <w:rsid w:val="00CC1470"/>
    <w:rsid w:val="00CC16AC"/>
    <w:rsid w:val="00CC2B57"/>
    <w:rsid w:val="00CC2F34"/>
    <w:rsid w:val="00CC343B"/>
    <w:rsid w:val="00CC36D2"/>
    <w:rsid w:val="00CC388D"/>
    <w:rsid w:val="00CC420A"/>
    <w:rsid w:val="00CC446B"/>
    <w:rsid w:val="00CC4B6C"/>
    <w:rsid w:val="00CC4E55"/>
    <w:rsid w:val="00CC51AC"/>
    <w:rsid w:val="00CC5698"/>
    <w:rsid w:val="00CC5E62"/>
    <w:rsid w:val="00CC63D6"/>
    <w:rsid w:val="00CC6603"/>
    <w:rsid w:val="00CC6A5B"/>
    <w:rsid w:val="00CC6C18"/>
    <w:rsid w:val="00CC7194"/>
    <w:rsid w:val="00CC7BD5"/>
    <w:rsid w:val="00CC7C19"/>
    <w:rsid w:val="00CD0380"/>
    <w:rsid w:val="00CD0EB2"/>
    <w:rsid w:val="00CD18AE"/>
    <w:rsid w:val="00CD237F"/>
    <w:rsid w:val="00CD58C0"/>
    <w:rsid w:val="00CD645E"/>
    <w:rsid w:val="00CD6733"/>
    <w:rsid w:val="00CD6AD7"/>
    <w:rsid w:val="00CD6E57"/>
    <w:rsid w:val="00CD7710"/>
    <w:rsid w:val="00CD7831"/>
    <w:rsid w:val="00CD7EDD"/>
    <w:rsid w:val="00CD7F7D"/>
    <w:rsid w:val="00CE0035"/>
    <w:rsid w:val="00CE007D"/>
    <w:rsid w:val="00CE030E"/>
    <w:rsid w:val="00CE034E"/>
    <w:rsid w:val="00CE1B61"/>
    <w:rsid w:val="00CE1C60"/>
    <w:rsid w:val="00CE21E9"/>
    <w:rsid w:val="00CE2305"/>
    <w:rsid w:val="00CE2437"/>
    <w:rsid w:val="00CE28ED"/>
    <w:rsid w:val="00CE2B77"/>
    <w:rsid w:val="00CE2CC7"/>
    <w:rsid w:val="00CE3604"/>
    <w:rsid w:val="00CE37C6"/>
    <w:rsid w:val="00CE4AB7"/>
    <w:rsid w:val="00CE4B5A"/>
    <w:rsid w:val="00CE4CF6"/>
    <w:rsid w:val="00CE5506"/>
    <w:rsid w:val="00CE5652"/>
    <w:rsid w:val="00CE58F7"/>
    <w:rsid w:val="00CE5D8C"/>
    <w:rsid w:val="00CE61A7"/>
    <w:rsid w:val="00CE6292"/>
    <w:rsid w:val="00CE6518"/>
    <w:rsid w:val="00CE6C2E"/>
    <w:rsid w:val="00CE6DCD"/>
    <w:rsid w:val="00CE7381"/>
    <w:rsid w:val="00CE73B1"/>
    <w:rsid w:val="00CE79ED"/>
    <w:rsid w:val="00CF07DA"/>
    <w:rsid w:val="00CF0F69"/>
    <w:rsid w:val="00CF134B"/>
    <w:rsid w:val="00CF16E0"/>
    <w:rsid w:val="00CF1702"/>
    <w:rsid w:val="00CF1DA8"/>
    <w:rsid w:val="00CF241B"/>
    <w:rsid w:val="00CF29E3"/>
    <w:rsid w:val="00CF2C38"/>
    <w:rsid w:val="00CF311A"/>
    <w:rsid w:val="00CF3D25"/>
    <w:rsid w:val="00CF418A"/>
    <w:rsid w:val="00CF43F9"/>
    <w:rsid w:val="00CF4985"/>
    <w:rsid w:val="00CF56B1"/>
    <w:rsid w:val="00CF5C62"/>
    <w:rsid w:val="00CF6D70"/>
    <w:rsid w:val="00CF76A0"/>
    <w:rsid w:val="00CF7AC2"/>
    <w:rsid w:val="00CF7EB0"/>
    <w:rsid w:val="00D007AB"/>
    <w:rsid w:val="00D00836"/>
    <w:rsid w:val="00D00A81"/>
    <w:rsid w:val="00D019F0"/>
    <w:rsid w:val="00D01AC3"/>
    <w:rsid w:val="00D01FF7"/>
    <w:rsid w:val="00D02DA4"/>
    <w:rsid w:val="00D0324E"/>
    <w:rsid w:val="00D03281"/>
    <w:rsid w:val="00D032B0"/>
    <w:rsid w:val="00D032D2"/>
    <w:rsid w:val="00D03388"/>
    <w:rsid w:val="00D0360D"/>
    <w:rsid w:val="00D03C5F"/>
    <w:rsid w:val="00D03DC8"/>
    <w:rsid w:val="00D04101"/>
    <w:rsid w:val="00D0464E"/>
    <w:rsid w:val="00D04CED"/>
    <w:rsid w:val="00D05212"/>
    <w:rsid w:val="00D054B0"/>
    <w:rsid w:val="00D06423"/>
    <w:rsid w:val="00D067DF"/>
    <w:rsid w:val="00D06928"/>
    <w:rsid w:val="00D06DC5"/>
    <w:rsid w:val="00D073A3"/>
    <w:rsid w:val="00D075B5"/>
    <w:rsid w:val="00D104BC"/>
    <w:rsid w:val="00D10A52"/>
    <w:rsid w:val="00D10C22"/>
    <w:rsid w:val="00D10E18"/>
    <w:rsid w:val="00D11099"/>
    <w:rsid w:val="00D1236C"/>
    <w:rsid w:val="00D1249E"/>
    <w:rsid w:val="00D12A98"/>
    <w:rsid w:val="00D13579"/>
    <w:rsid w:val="00D14029"/>
    <w:rsid w:val="00D1413A"/>
    <w:rsid w:val="00D14329"/>
    <w:rsid w:val="00D14584"/>
    <w:rsid w:val="00D14B35"/>
    <w:rsid w:val="00D1622F"/>
    <w:rsid w:val="00D16ED1"/>
    <w:rsid w:val="00D172E4"/>
    <w:rsid w:val="00D173DB"/>
    <w:rsid w:val="00D17567"/>
    <w:rsid w:val="00D179E3"/>
    <w:rsid w:val="00D17E46"/>
    <w:rsid w:val="00D202B0"/>
    <w:rsid w:val="00D20311"/>
    <w:rsid w:val="00D20832"/>
    <w:rsid w:val="00D20B7D"/>
    <w:rsid w:val="00D210D4"/>
    <w:rsid w:val="00D22279"/>
    <w:rsid w:val="00D2252C"/>
    <w:rsid w:val="00D225D1"/>
    <w:rsid w:val="00D2274A"/>
    <w:rsid w:val="00D22989"/>
    <w:rsid w:val="00D22C3C"/>
    <w:rsid w:val="00D23DC8"/>
    <w:rsid w:val="00D244C9"/>
    <w:rsid w:val="00D245E0"/>
    <w:rsid w:val="00D2506A"/>
    <w:rsid w:val="00D25363"/>
    <w:rsid w:val="00D253D2"/>
    <w:rsid w:val="00D25526"/>
    <w:rsid w:val="00D25923"/>
    <w:rsid w:val="00D25C5D"/>
    <w:rsid w:val="00D25CE3"/>
    <w:rsid w:val="00D25EDD"/>
    <w:rsid w:val="00D26021"/>
    <w:rsid w:val="00D26BD5"/>
    <w:rsid w:val="00D27062"/>
    <w:rsid w:val="00D27BC5"/>
    <w:rsid w:val="00D30003"/>
    <w:rsid w:val="00D300A1"/>
    <w:rsid w:val="00D30148"/>
    <w:rsid w:val="00D31414"/>
    <w:rsid w:val="00D318D2"/>
    <w:rsid w:val="00D31EDB"/>
    <w:rsid w:val="00D327AC"/>
    <w:rsid w:val="00D3288B"/>
    <w:rsid w:val="00D330F1"/>
    <w:rsid w:val="00D33574"/>
    <w:rsid w:val="00D337D1"/>
    <w:rsid w:val="00D345E1"/>
    <w:rsid w:val="00D34B5F"/>
    <w:rsid w:val="00D34EA4"/>
    <w:rsid w:val="00D35456"/>
    <w:rsid w:val="00D35479"/>
    <w:rsid w:val="00D35BC6"/>
    <w:rsid w:val="00D3604C"/>
    <w:rsid w:val="00D36BAF"/>
    <w:rsid w:val="00D36D1F"/>
    <w:rsid w:val="00D3742D"/>
    <w:rsid w:val="00D37858"/>
    <w:rsid w:val="00D378A9"/>
    <w:rsid w:val="00D3791D"/>
    <w:rsid w:val="00D37D18"/>
    <w:rsid w:val="00D40410"/>
    <w:rsid w:val="00D40B04"/>
    <w:rsid w:val="00D4129A"/>
    <w:rsid w:val="00D41C7E"/>
    <w:rsid w:val="00D42DCE"/>
    <w:rsid w:val="00D4316F"/>
    <w:rsid w:val="00D44275"/>
    <w:rsid w:val="00D4465B"/>
    <w:rsid w:val="00D4476B"/>
    <w:rsid w:val="00D44F2D"/>
    <w:rsid w:val="00D4549F"/>
    <w:rsid w:val="00D45CFB"/>
    <w:rsid w:val="00D46352"/>
    <w:rsid w:val="00D4638C"/>
    <w:rsid w:val="00D463E6"/>
    <w:rsid w:val="00D47216"/>
    <w:rsid w:val="00D47502"/>
    <w:rsid w:val="00D47997"/>
    <w:rsid w:val="00D50244"/>
    <w:rsid w:val="00D5051B"/>
    <w:rsid w:val="00D508A3"/>
    <w:rsid w:val="00D50B6B"/>
    <w:rsid w:val="00D50F6D"/>
    <w:rsid w:val="00D5183F"/>
    <w:rsid w:val="00D51CF6"/>
    <w:rsid w:val="00D523DE"/>
    <w:rsid w:val="00D52783"/>
    <w:rsid w:val="00D528EE"/>
    <w:rsid w:val="00D5298A"/>
    <w:rsid w:val="00D52A9D"/>
    <w:rsid w:val="00D53009"/>
    <w:rsid w:val="00D5326F"/>
    <w:rsid w:val="00D536CA"/>
    <w:rsid w:val="00D53B37"/>
    <w:rsid w:val="00D53DE4"/>
    <w:rsid w:val="00D53F60"/>
    <w:rsid w:val="00D541EB"/>
    <w:rsid w:val="00D54B5B"/>
    <w:rsid w:val="00D54B5C"/>
    <w:rsid w:val="00D54F4A"/>
    <w:rsid w:val="00D54FCD"/>
    <w:rsid w:val="00D54FE7"/>
    <w:rsid w:val="00D5520A"/>
    <w:rsid w:val="00D5525C"/>
    <w:rsid w:val="00D55989"/>
    <w:rsid w:val="00D56982"/>
    <w:rsid w:val="00D56B5B"/>
    <w:rsid w:val="00D56D8B"/>
    <w:rsid w:val="00D570B6"/>
    <w:rsid w:val="00D57728"/>
    <w:rsid w:val="00D601A4"/>
    <w:rsid w:val="00D602F4"/>
    <w:rsid w:val="00D60A52"/>
    <w:rsid w:val="00D615C7"/>
    <w:rsid w:val="00D61664"/>
    <w:rsid w:val="00D61753"/>
    <w:rsid w:val="00D61811"/>
    <w:rsid w:val="00D61F8E"/>
    <w:rsid w:val="00D63034"/>
    <w:rsid w:val="00D6309A"/>
    <w:rsid w:val="00D6349A"/>
    <w:rsid w:val="00D640E9"/>
    <w:rsid w:val="00D64331"/>
    <w:rsid w:val="00D648C7"/>
    <w:rsid w:val="00D64A48"/>
    <w:rsid w:val="00D65210"/>
    <w:rsid w:val="00D65470"/>
    <w:rsid w:val="00D65680"/>
    <w:rsid w:val="00D656D3"/>
    <w:rsid w:val="00D658BF"/>
    <w:rsid w:val="00D65C28"/>
    <w:rsid w:val="00D65D95"/>
    <w:rsid w:val="00D66829"/>
    <w:rsid w:val="00D66A5A"/>
    <w:rsid w:val="00D66C49"/>
    <w:rsid w:val="00D6722E"/>
    <w:rsid w:val="00D67291"/>
    <w:rsid w:val="00D676AE"/>
    <w:rsid w:val="00D67AED"/>
    <w:rsid w:val="00D7023B"/>
    <w:rsid w:val="00D7028F"/>
    <w:rsid w:val="00D70471"/>
    <w:rsid w:val="00D70867"/>
    <w:rsid w:val="00D729D8"/>
    <w:rsid w:val="00D72B10"/>
    <w:rsid w:val="00D72B1B"/>
    <w:rsid w:val="00D7345F"/>
    <w:rsid w:val="00D73B27"/>
    <w:rsid w:val="00D747BB"/>
    <w:rsid w:val="00D750CE"/>
    <w:rsid w:val="00D7532E"/>
    <w:rsid w:val="00D75A87"/>
    <w:rsid w:val="00D7637C"/>
    <w:rsid w:val="00D805FA"/>
    <w:rsid w:val="00D80C20"/>
    <w:rsid w:val="00D80E0F"/>
    <w:rsid w:val="00D81A5A"/>
    <w:rsid w:val="00D81EC6"/>
    <w:rsid w:val="00D8227C"/>
    <w:rsid w:val="00D829A3"/>
    <w:rsid w:val="00D82BFF"/>
    <w:rsid w:val="00D82E85"/>
    <w:rsid w:val="00D83C0C"/>
    <w:rsid w:val="00D84A14"/>
    <w:rsid w:val="00D85AA6"/>
    <w:rsid w:val="00D866BF"/>
    <w:rsid w:val="00D867C8"/>
    <w:rsid w:val="00D874A7"/>
    <w:rsid w:val="00D878D5"/>
    <w:rsid w:val="00D907D8"/>
    <w:rsid w:val="00D90984"/>
    <w:rsid w:val="00D909CD"/>
    <w:rsid w:val="00D92271"/>
    <w:rsid w:val="00D92699"/>
    <w:rsid w:val="00D92C06"/>
    <w:rsid w:val="00D9308D"/>
    <w:rsid w:val="00D93233"/>
    <w:rsid w:val="00D93578"/>
    <w:rsid w:val="00D93B0C"/>
    <w:rsid w:val="00D93D84"/>
    <w:rsid w:val="00D93F1E"/>
    <w:rsid w:val="00D94555"/>
    <w:rsid w:val="00D94F4E"/>
    <w:rsid w:val="00D94FEF"/>
    <w:rsid w:val="00D9517A"/>
    <w:rsid w:val="00D95A35"/>
    <w:rsid w:val="00D961B5"/>
    <w:rsid w:val="00D96792"/>
    <w:rsid w:val="00D97B84"/>
    <w:rsid w:val="00DA03F6"/>
    <w:rsid w:val="00DA0B6A"/>
    <w:rsid w:val="00DA0CDD"/>
    <w:rsid w:val="00DA10FC"/>
    <w:rsid w:val="00DA127F"/>
    <w:rsid w:val="00DA14CC"/>
    <w:rsid w:val="00DA2935"/>
    <w:rsid w:val="00DA301C"/>
    <w:rsid w:val="00DA3480"/>
    <w:rsid w:val="00DA37AA"/>
    <w:rsid w:val="00DA3AF8"/>
    <w:rsid w:val="00DA3D62"/>
    <w:rsid w:val="00DA3F21"/>
    <w:rsid w:val="00DA40CB"/>
    <w:rsid w:val="00DA41A2"/>
    <w:rsid w:val="00DA47D5"/>
    <w:rsid w:val="00DA4A88"/>
    <w:rsid w:val="00DA4BD7"/>
    <w:rsid w:val="00DA4D7A"/>
    <w:rsid w:val="00DA4E01"/>
    <w:rsid w:val="00DA4F02"/>
    <w:rsid w:val="00DA5E37"/>
    <w:rsid w:val="00DA6BA1"/>
    <w:rsid w:val="00DA6F97"/>
    <w:rsid w:val="00DA7365"/>
    <w:rsid w:val="00DA7477"/>
    <w:rsid w:val="00DA75E0"/>
    <w:rsid w:val="00DA7794"/>
    <w:rsid w:val="00DA78CA"/>
    <w:rsid w:val="00DA7F4C"/>
    <w:rsid w:val="00DB0257"/>
    <w:rsid w:val="00DB0456"/>
    <w:rsid w:val="00DB069A"/>
    <w:rsid w:val="00DB10F6"/>
    <w:rsid w:val="00DB1251"/>
    <w:rsid w:val="00DB1382"/>
    <w:rsid w:val="00DB1BE8"/>
    <w:rsid w:val="00DB2AC2"/>
    <w:rsid w:val="00DB30C8"/>
    <w:rsid w:val="00DB38C5"/>
    <w:rsid w:val="00DB3B67"/>
    <w:rsid w:val="00DB3E9C"/>
    <w:rsid w:val="00DB45CB"/>
    <w:rsid w:val="00DB4606"/>
    <w:rsid w:val="00DB4836"/>
    <w:rsid w:val="00DB4C6D"/>
    <w:rsid w:val="00DB4D4C"/>
    <w:rsid w:val="00DB554F"/>
    <w:rsid w:val="00DB5579"/>
    <w:rsid w:val="00DB5627"/>
    <w:rsid w:val="00DB5C36"/>
    <w:rsid w:val="00DB5DC3"/>
    <w:rsid w:val="00DB64B4"/>
    <w:rsid w:val="00DB7174"/>
    <w:rsid w:val="00DB7303"/>
    <w:rsid w:val="00DB7DB0"/>
    <w:rsid w:val="00DB7EB7"/>
    <w:rsid w:val="00DC0D91"/>
    <w:rsid w:val="00DC124A"/>
    <w:rsid w:val="00DC2310"/>
    <w:rsid w:val="00DC2A64"/>
    <w:rsid w:val="00DC38C4"/>
    <w:rsid w:val="00DC42D1"/>
    <w:rsid w:val="00DC4495"/>
    <w:rsid w:val="00DC4533"/>
    <w:rsid w:val="00DC4DF5"/>
    <w:rsid w:val="00DC56A1"/>
    <w:rsid w:val="00DC5C00"/>
    <w:rsid w:val="00DC5F96"/>
    <w:rsid w:val="00DC64B5"/>
    <w:rsid w:val="00DC6708"/>
    <w:rsid w:val="00DC6762"/>
    <w:rsid w:val="00DC6919"/>
    <w:rsid w:val="00DC6DE9"/>
    <w:rsid w:val="00DC7B6E"/>
    <w:rsid w:val="00DD0767"/>
    <w:rsid w:val="00DD09F9"/>
    <w:rsid w:val="00DD0FFE"/>
    <w:rsid w:val="00DD1447"/>
    <w:rsid w:val="00DD1E87"/>
    <w:rsid w:val="00DD2BC3"/>
    <w:rsid w:val="00DD2ED6"/>
    <w:rsid w:val="00DD30AD"/>
    <w:rsid w:val="00DD3BFC"/>
    <w:rsid w:val="00DD420B"/>
    <w:rsid w:val="00DD462D"/>
    <w:rsid w:val="00DD4B16"/>
    <w:rsid w:val="00DD4BCB"/>
    <w:rsid w:val="00DD4FC0"/>
    <w:rsid w:val="00DD5453"/>
    <w:rsid w:val="00DD5598"/>
    <w:rsid w:val="00DD5FCB"/>
    <w:rsid w:val="00DD635B"/>
    <w:rsid w:val="00DD63C8"/>
    <w:rsid w:val="00DD7AE0"/>
    <w:rsid w:val="00DE0BD9"/>
    <w:rsid w:val="00DE0E57"/>
    <w:rsid w:val="00DE2115"/>
    <w:rsid w:val="00DE24B5"/>
    <w:rsid w:val="00DE2A1C"/>
    <w:rsid w:val="00DE3387"/>
    <w:rsid w:val="00DE3A05"/>
    <w:rsid w:val="00DE3BA0"/>
    <w:rsid w:val="00DE3ED9"/>
    <w:rsid w:val="00DE4589"/>
    <w:rsid w:val="00DE4869"/>
    <w:rsid w:val="00DE4B9E"/>
    <w:rsid w:val="00DE4D80"/>
    <w:rsid w:val="00DE516F"/>
    <w:rsid w:val="00DE561A"/>
    <w:rsid w:val="00DE5AFB"/>
    <w:rsid w:val="00DE5DB5"/>
    <w:rsid w:val="00DE6036"/>
    <w:rsid w:val="00DE64F1"/>
    <w:rsid w:val="00DE6929"/>
    <w:rsid w:val="00DE6BE6"/>
    <w:rsid w:val="00DE6F12"/>
    <w:rsid w:val="00DE7A7C"/>
    <w:rsid w:val="00DE7B28"/>
    <w:rsid w:val="00DF029B"/>
    <w:rsid w:val="00DF03B9"/>
    <w:rsid w:val="00DF081F"/>
    <w:rsid w:val="00DF0D3B"/>
    <w:rsid w:val="00DF0D5B"/>
    <w:rsid w:val="00DF1239"/>
    <w:rsid w:val="00DF15D8"/>
    <w:rsid w:val="00DF2030"/>
    <w:rsid w:val="00DF2457"/>
    <w:rsid w:val="00DF2EF8"/>
    <w:rsid w:val="00DF2F37"/>
    <w:rsid w:val="00DF2F70"/>
    <w:rsid w:val="00DF35D6"/>
    <w:rsid w:val="00DF3DEE"/>
    <w:rsid w:val="00DF3E07"/>
    <w:rsid w:val="00DF3F3F"/>
    <w:rsid w:val="00DF457D"/>
    <w:rsid w:val="00DF4F8E"/>
    <w:rsid w:val="00DF4F96"/>
    <w:rsid w:val="00DF5198"/>
    <w:rsid w:val="00DF5228"/>
    <w:rsid w:val="00DF5575"/>
    <w:rsid w:val="00DF5838"/>
    <w:rsid w:val="00DF58E4"/>
    <w:rsid w:val="00DF5B46"/>
    <w:rsid w:val="00DF6F47"/>
    <w:rsid w:val="00DF728C"/>
    <w:rsid w:val="00DF7D2E"/>
    <w:rsid w:val="00E00AFA"/>
    <w:rsid w:val="00E00BDA"/>
    <w:rsid w:val="00E01095"/>
    <w:rsid w:val="00E010B0"/>
    <w:rsid w:val="00E014BE"/>
    <w:rsid w:val="00E017CC"/>
    <w:rsid w:val="00E017D7"/>
    <w:rsid w:val="00E01E86"/>
    <w:rsid w:val="00E01E95"/>
    <w:rsid w:val="00E01EEC"/>
    <w:rsid w:val="00E0270C"/>
    <w:rsid w:val="00E0288E"/>
    <w:rsid w:val="00E02F04"/>
    <w:rsid w:val="00E032DD"/>
    <w:rsid w:val="00E0341F"/>
    <w:rsid w:val="00E03F0A"/>
    <w:rsid w:val="00E0427F"/>
    <w:rsid w:val="00E049FA"/>
    <w:rsid w:val="00E04AC7"/>
    <w:rsid w:val="00E05159"/>
    <w:rsid w:val="00E05BE1"/>
    <w:rsid w:val="00E06258"/>
    <w:rsid w:val="00E06301"/>
    <w:rsid w:val="00E06748"/>
    <w:rsid w:val="00E06E8F"/>
    <w:rsid w:val="00E1077B"/>
    <w:rsid w:val="00E107AA"/>
    <w:rsid w:val="00E119CD"/>
    <w:rsid w:val="00E11BB6"/>
    <w:rsid w:val="00E12230"/>
    <w:rsid w:val="00E129DD"/>
    <w:rsid w:val="00E13B70"/>
    <w:rsid w:val="00E13E59"/>
    <w:rsid w:val="00E13F74"/>
    <w:rsid w:val="00E1416C"/>
    <w:rsid w:val="00E149D8"/>
    <w:rsid w:val="00E15643"/>
    <w:rsid w:val="00E15A82"/>
    <w:rsid w:val="00E16AD2"/>
    <w:rsid w:val="00E16B56"/>
    <w:rsid w:val="00E16D29"/>
    <w:rsid w:val="00E1721B"/>
    <w:rsid w:val="00E173E4"/>
    <w:rsid w:val="00E17559"/>
    <w:rsid w:val="00E1799C"/>
    <w:rsid w:val="00E17A72"/>
    <w:rsid w:val="00E17DB5"/>
    <w:rsid w:val="00E200BE"/>
    <w:rsid w:val="00E203B9"/>
    <w:rsid w:val="00E203DD"/>
    <w:rsid w:val="00E20592"/>
    <w:rsid w:val="00E20C22"/>
    <w:rsid w:val="00E20C83"/>
    <w:rsid w:val="00E2140E"/>
    <w:rsid w:val="00E21917"/>
    <w:rsid w:val="00E21F61"/>
    <w:rsid w:val="00E22074"/>
    <w:rsid w:val="00E22673"/>
    <w:rsid w:val="00E227A4"/>
    <w:rsid w:val="00E22AB8"/>
    <w:rsid w:val="00E231BC"/>
    <w:rsid w:val="00E23FF5"/>
    <w:rsid w:val="00E242A9"/>
    <w:rsid w:val="00E245D8"/>
    <w:rsid w:val="00E248F4"/>
    <w:rsid w:val="00E254C5"/>
    <w:rsid w:val="00E25740"/>
    <w:rsid w:val="00E25D94"/>
    <w:rsid w:val="00E26403"/>
    <w:rsid w:val="00E2689B"/>
    <w:rsid w:val="00E274D8"/>
    <w:rsid w:val="00E276C4"/>
    <w:rsid w:val="00E27D84"/>
    <w:rsid w:val="00E30484"/>
    <w:rsid w:val="00E3048D"/>
    <w:rsid w:val="00E30C15"/>
    <w:rsid w:val="00E310AA"/>
    <w:rsid w:val="00E32629"/>
    <w:rsid w:val="00E327E7"/>
    <w:rsid w:val="00E33931"/>
    <w:rsid w:val="00E3409C"/>
    <w:rsid w:val="00E34282"/>
    <w:rsid w:val="00E347D1"/>
    <w:rsid w:val="00E351E4"/>
    <w:rsid w:val="00E35860"/>
    <w:rsid w:val="00E360E7"/>
    <w:rsid w:val="00E36358"/>
    <w:rsid w:val="00E36EE9"/>
    <w:rsid w:val="00E3708F"/>
    <w:rsid w:val="00E3726F"/>
    <w:rsid w:val="00E37840"/>
    <w:rsid w:val="00E40104"/>
    <w:rsid w:val="00E4015C"/>
    <w:rsid w:val="00E40590"/>
    <w:rsid w:val="00E4065E"/>
    <w:rsid w:val="00E4084B"/>
    <w:rsid w:val="00E40F89"/>
    <w:rsid w:val="00E41C8E"/>
    <w:rsid w:val="00E41E1F"/>
    <w:rsid w:val="00E42585"/>
    <w:rsid w:val="00E428EF"/>
    <w:rsid w:val="00E429FD"/>
    <w:rsid w:val="00E4383E"/>
    <w:rsid w:val="00E43B0D"/>
    <w:rsid w:val="00E442FA"/>
    <w:rsid w:val="00E452A7"/>
    <w:rsid w:val="00E45802"/>
    <w:rsid w:val="00E45AF3"/>
    <w:rsid w:val="00E45BDF"/>
    <w:rsid w:val="00E4603E"/>
    <w:rsid w:val="00E4648F"/>
    <w:rsid w:val="00E47786"/>
    <w:rsid w:val="00E477C0"/>
    <w:rsid w:val="00E47831"/>
    <w:rsid w:val="00E47903"/>
    <w:rsid w:val="00E47E82"/>
    <w:rsid w:val="00E50525"/>
    <w:rsid w:val="00E5061B"/>
    <w:rsid w:val="00E507AA"/>
    <w:rsid w:val="00E50C25"/>
    <w:rsid w:val="00E52160"/>
    <w:rsid w:val="00E53007"/>
    <w:rsid w:val="00E53772"/>
    <w:rsid w:val="00E541D9"/>
    <w:rsid w:val="00E54846"/>
    <w:rsid w:val="00E54BAA"/>
    <w:rsid w:val="00E55480"/>
    <w:rsid w:val="00E555A2"/>
    <w:rsid w:val="00E55D06"/>
    <w:rsid w:val="00E55DD1"/>
    <w:rsid w:val="00E568A0"/>
    <w:rsid w:val="00E56D14"/>
    <w:rsid w:val="00E57075"/>
    <w:rsid w:val="00E57155"/>
    <w:rsid w:val="00E57666"/>
    <w:rsid w:val="00E57C3D"/>
    <w:rsid w:val="00E57E98"/>
    <w:rsid w:val="00E57FBA"/>
    <w:rsid w:val="00E60256"/>
    <w:rsid w:val="00E608B1"/>
    <w:rsid w:val="00E60CBC"/>
    <w:rsid w:val="00E60F61"/>
    <w:rsid w:val="00E610D4"/>
    <w:rsid w:val="00E61165"/>
    <w:rsid w:val="00E611E0"/>
    <w:rsid w:val="00E613D0"/>
    <w:rsid w:val="00E6143A"/>
    <w:rsid w:val="00E6165C"/>
    <w:rsid w:val="00E61A67"/>
    <w:rsid w:val="00E61F09"/>
    <w:rsid w:val="00E62578"/>
    <w:rsid w:val="00E627CD"/>
    <w:rsid w:val="00E629DF"/>
    <w:rsid w:val="00E6340E"/>
    <w:rsid w:val="00E63AF2"/>
    <w:rsid w:val="00E63FA0"/>
    <w:rsid w:val="00E64467"/>
    <w:rsid w:val="00E656EF"/>
    <w:rsid w:val="00E65822"/>
    <w:rsid w:val="00E65890"/>
    <w:rsid w:val="00E66170"/>
    <w:rsid w:val="00E6639F"/>
    <w:rsid w:val="00E66630"/>
    <w:rsid w:val="00E66698"/>
    <w:rsid w:val="00E66FF1"/>
    <w:rsid w:val="00E67125"/>
    <w:rsid w:val="00E67194"/>
    <w:rsid w:val="00E671C0"/>
    <w:rsid w:val="00E67C3A"/>
    <w:rsid w:val="00E70C7B"/>
    <w:rsid w:val="00E71735"/>
    <w:rsid w:val="00E71ECC"/>
    <w:rsid w:val="00E7247A"/>
    <w:rsid w:val="00E72B73"/>
    <w:rsid w:val="00E745E3"/>
    <w:rsid w:val="00E7464C"/>
    <w:rsid w:val="00E747C2"/>
    <w:rsid w:val="00E7480A"/>
    <w:rsid w:val="00E75758"/>
    <w:rsid w:val="00E75A32"/>
    <w:rsid w:val="00E75FC1"/>
    <w:rsid w:val="00E7633F"/>
    <w:rsid w:val="00E76EC5"/>
    <w:rsid w:val="00E774C7"/>
    <w:rsid w:val="00E7766A"/>
    <w:rsid w:val="00E77827"/>
    <w:rsid w:val="00E77C6E"/>
    <w:rsid w:val="00E805BF"/>
    <w:rsid w:val="00E80F7C"/>
    <w:rsid w:val="00E812E5"/>
    <w:rsid w:val="00E82019"/>
    <w:rsid w:val="00E825E3"/>
    <w:rsid w:val="00E82B78"/>
    <w:rsid w:val="00E82E78"/>
    <w:rsid w:val="00E82FED"/>
    <w:rsid w:val="00E831B9"/>
    <w:rsid w:val="00E83350"/>
    <w:rsid w:val="00E8350D"/>
    <w:rsid w:val="00E84051"/>
    <w:rsid w:val="00E847E8"/>
    <w:rsid w:val="00E84830"/>
    <w:rsid w:val="00E85205"/>
    <w:rsid w:val="00E8573E"/>
    <w:rsid w:val="00E857FF"/>
    <w:rsid w:val="00E85A3A"/>
    <w:rsid w:val="00E85ADB"/>
    <w:rsid w:val="00E85E4F"/>
    <w:rsid w:val="00E85F69"/>
    <w:rsid w:val="00E868E7"/>
    <w:rsid w:val="00E86AC0"/>
    <w:rsid w:val="00E87EE6"/>
    <w:rsid w:val="00E90322"/>
    <w:rsid w:val="00E90431"/>
    <w:rsid w:val="00E90631"/>
    <w:rsid w:val="00E90BB3"/>
    <w:rsid w:val="00E9180D"/>
    <w:rsid w:val="00E91B01"/>
    <w:rsid w:val="00E91E6D"/>
    <w:rsid w:val="00E926BA"/>
    <w:rsid w:val="00E92750"/>
    <w:rsid w:val="00E92AE7"/>
    <w:rsid w:val="00E93579"/>
    <w:rsid w:val="00E93CD8"/>
    <w:rsid w:val="00E93EAF"/>
    <w:rsid w:val="00E93F44"/>
    <w:rsid w:val="00E942C3"/>
    <w:rsid w:val="00E94720"/>
    <w:rsid w:val="00E94986"/>
    <w:rsid w:val="00E94EBE"/>
    <w:rsid w:val="00E95678"/>
    <w:rsid w:val="00E964B7"/>
    <w:rsid w:val="00E96D73"/>
    <w:rsid w:val="00E971D3"/>
    <w:rsid w:val="00E97705"/>
    <w:rsid w:val="00E97CC8"/>
    <w:rsid w:val="00EA078B"/>
    <w:rsid w:val="00EA0E1E"/>
    <w:rsid w:val="00EA1477"/>
    <w:rsid w:val="00EA18A6"/>
    <w:rsid w:val="00EA1A9D"/>
    <w:rsid w:val="00EA1F9A"/>
    <w:rsid w:val="00EA23D4"/>
    <w:rsid w:val="00EA2800"/>
    <w:rsid w:val="00EA342E"/>
    <w:rsid w:val="00EA41CD"/>
    <w:rsid w:val="00EA43D4"/>
    <w:rsid w:val="00EA4ACE"/>
    <w:rsid w:val="00EA536A"/>
    <w:rsid w:val="00EA559E"/>
    <w:rsid w:val="00EA5A9A"/>
    <w:rsid w:val="00EA5CC2"/>
    <w:rsid w:val="00EA5D5D"/>
    <w:rsid w:val="00EA5F69"/>
    <w:rsid w:val="00EA74DF"/>
    <w:rsid w:val="00EA783C"/>
    <w:rsid w:val="00EA7B0A"/>
    <w:rsid w:val="00EA7F3A"/>
    <w:rsid w:val="00EB0105"/>
    <w:rsid w:val="00EB02F4"/>
    <w:rsid w:val="00EB0F68"/>
    <w:rsid w:val="00EB10B3"/>
    <w:rsid w:val="00EB1568"/>
    <w:rsid w:val="00EB19FB"/>
    <w:rsid w:val="00EB1A65"/>
    <w:rsid w:val="00EB2419"/>
    <w:rsid w:val="00EB2496"/>
    <w:rsid w:val="00EB30BD"/>
    <w:rsid w:val="00EB3555"/>
    <w:rsid w:val="00EB35E3"/>
    <w:rsid w:val="00EB3EB3"/>
    <w:rsid w:val="00EB3F82"/>
    <w:rsid w:val="00EB410C"/>
    <w:rsid w:val="00EB474C"/>
    <w:rsid w:val="00EB492E"/>
    <w:rsid w:val="00EB4AAC"/>
    <w:rsid w:val="00EB510D"/>
    <w:rsid w:val="00EB550A"/>
    <w:rsid w:val="00EB572C"/>
    <w:rsid w:val="00EB5F01"/>
    <w:rsid w:val="00EB5F3A"/>
    <w:rsid w:val="00EB6CBA"/>
    <w:rsid w:val="00EB7A39"/>
    <w:rsid w:val="00EC005A"/>
    <w:rsid w:val="00EC01A1"/>
    <w:rsid w:val="00EC030F"/>
    <w:rsid w:val="00EC0E4C"/>
    <w:rsid w:val="00EC14DE"/>
    <w:rsid w:val="00EC18D6"/>
    <w:rsid w:val="00EC1A7B"/>
    <w:rsid w:val="00EC1C3E"/>
    <w:rsid w:val="00EC1C51"/>
    <w:rsid w:val="00EC2BE1"/>
    <w:rsid w:val="00EC39B8"/>
    <w:rsid w:val="00EC3B33"/>
    <w:rsid w:val="00EC3BDB"/>
    <w:rsid w:val="00EC3DE0"/>
    <w:rsid w:val="00EC4095"/>
    <w:rsid w:val="00EC4266"/>
    <w:rsid w:val="00EC4D98"/>
    <w:rsid w:val="00EC63BC"/>
    <w:rsid w:val="00EC63E9"/>
    <w:rsid w:val="00EC6C97"/>
    <w:rsid w:val="00EC6E32"/>
    <w:rsid w:val="00EC6F4B"/>
    <w:rsid w:val="00EC7B79"/>
    <w:rsid w:val="00ED0897"/>
    <w:rsid w:val="00ED0BF7"/>
    <w:rsid w:val="00ED0E50"/>
    <w:rsid w:val="00ED19F4"/>
    <w:rsid w:val="00ED20A0"/>
    <w:rsid w:val="00ED21D1"/>
    <w:rsid w:val="00ED2E7B"/>
    <w:rsid w:val="00ED3530"/>
    <w:rsid w:val="00ED3767"/>
    <w:rsid w:val="00ED3A48"/>
    <w:rsid w:val="00ED3ABF"/>
    <w:rsid w:val="00ED3BA1"/>
    <w:rsid w:val="00ED3EB1"/>
    <w:rsid w:val="00ED4790"/>
    <w:rsid w:val="00ED48F5"/>
    <w:rsid w:val="00ED4A8B"/>
    <w:rsid w:val="00ED4D6A"/>
    <w:rsid w:val="00ED5002"/>
    <w:rsid w:val="00ED500C"/>
    <w:rsid w:val="00ED5B17"/>
    <w:rsid w:val="00ED5CE2"/>
    <w:rsid w:val="00ED5F9F"/>
    <w:rsid w:val="00ED600E"/>
    <w:rsid w:val="00ED61E5"/>
    <w:rsid w:val="00ED6B60"/>
    <w:rsid w:val="00ED6FB2"/>
    <w:rsid w:val="00ED72CF"/>
    <w:rsid w:val="00ED740D"/>
    <w:rsid w:val="00ED77DD"/>
    <w:rsid w:val="00ED7F2D"/>
    <w:rsid w:val="00EE0533"/>
    <w:rsid w:val="00EE056B"/>
    <w:rsid w:val="00EE05CF"/>
    <w:rsid w:val="00EE11D0"/>
    <w:rsid w:val="00EE1383"/>
    <w:rsid w:val="00EE1523"/>
    <w:rsid w:val="00EE1CFF"/>
    <w:rsid w:val="00EE1D8F"/>
    <w:rsid w:val="00EE2451"/>
    <w:rsid w:val="00EE3811"/>
    <w:rsid w:val="00EE3AC7"/>
    <w:rsid w:val="00EE3CC3"/>
    <w:rsid w:val="00EE3CD1"/>
    <w:rsid w:val="00EE3D29"/>
    <w:rsid w:val="00EE4B26"/>
    <w:rsid w:val="00EE4BD6"/>
    <w:rsid w:val="00EE4FCC"/>
    <w:rsid w:val="00EE510B"/>
    <w:rsid w:val="00EE564E"/>
    <w:rsid w:val="00EE5A27"/>
    <w:rsid w:val="00EE5C34"/>
    <w:rsid w:val="00EE6413"/>
    <w:rsid w:val="00EE6BFA"/>
    <w:rsid w:val="00EE6C59"/>
    <w:rsid w:val="00EE74E4"/>
    <w:rsid w:val="00EE751C"/>
    <w:rsid w:val="00EE7AAC"/>
    <w:rsid w:val="00EF059B"/>
    <w:rsid w:val="00EF111A"/>
    <w:rsid w:val="00EF1198"/>
    <w:rsid w:val="00EF1FAC"/>
    <w:rsid w:val="00EF268C"/>
    <w:rsid w:val="00EF2D62"/>
    <w:rsid w:val="00EF2E84"/>
    <w:rsid w:val="00EF37D2"/>
    <w:rsid w:val="00EF3BA6"/>
    <w:rsid w:val="00EF472A"/>
    <w:rsid w:val="00EF4E5D"/>
    <w:rsid w:val="00EF593F"/>
    <w:rsid w:val="00EF5958"/>
    <w:rsid w:val="00EF5D42"/>
    <w:rsid w:val="00EF5E8C"/>
    <w:rsid w:val="00EF5F3D"/>
    <w:rsid w:val="00EF6E48"/>
    <w:rsid w:val="00EF70B1"/>
    <w:rsid w:val="00EF77EC"/>
    <w:rsid w:val="00F001FC"/>
    <w:rsid w:val="00F00EC2"/>
    <w:rsid w:val="00F01147"/>
    <w:rsid w:val="00F01529"/>
    <w:rsid w:val="00F016D1"/>
    <w:rsid w:val="00F019D6"/>
    <w:rsid w:val="00F022DD"/>
    <w:rsid w:val="00F023D0"/>
    <w:rsid w:val="00F030BB"/>
    <w:rsid w:val="00F037F6"/>
    <w:rsid w:val="00F03BFA"/>
    <w:rsid w:val="00F03D13"/>
    <w:rsid w:val="00F04A60"/>
    <w:rsid w:val="00F04FEF"/>
    <w:rsid w:val="00F05143"/>
    <w:rsid w:val="00F057F2"/>
    <w:rsid w:val="00F05C7C"/>
    <w:rsid w:val="00F0672A"/>
    <w:rsid w:val="00F0683B"/>
    <w:rsid w:val="00F0695C"/>
    <w:rsid w:val="00F078C8"/>
    <w:rsid w:val="00F10A5F"/>
    <w:rsid w:val="00F10AFA"/>
    <w:rsid w:val="00F10CFC"/>
    <w:rsid w:val="00F13080"/>
    <w:rsid w:val="00F13199"/>
    <w:rsid w:val="00F13A1D"/>
    <w:rsid w:val="00F14025"/>
    <w:rsid w:val="00F1452D"/>
    <w:rsid w:val="00F16785"/>
    <w:rsid w:val="00F173CC"/>
    <w:rsid w:val="00F17CA1"/>
    <w:rsid w:val="00F200EC"/>
    <w:rsid w:val="00F201EF"/>
    <w:rsid w:val="00F20CF2"/>
    <w:rsid w:val="00F21126"/>
    <w:rsid w:val="00F215E2"/>
    <w:rsid w:val="00F224A2"/>
    <w:rsid w:val="00F22B04"/>
    <w:rsid w:val="00F22E41"/>
    <w:rsid w:val="00F23174"/>
    <w:rsid w:val="00F231D8"/>
    <w:rsid w:val="00F238F3"/>
    <w:rsid w:val="00F23ED3"/>
    <w:rsid w:val="00F24763"/>
    <w:rsid w:val="00F2480C"/>
    <w:rsid w:val="00F24B03"/>
    <w:rsid w:val="00F24C45"/>
    <w:rsid w:val="00F256C8"/>
    <w:rsid w:val="00F265FC"/>
    <w:rsid w:val="00F268E7"/>
    <w:rsid w:val="00F26AA0"/>
    <w:rsid w:val="00F273DC"/>
    <w:rsid w:val="00F27EEF"/>
    <w:rsid w:val="00F30FBA"/>
    <w:rsid w:val="00F31253"/>
    <w:rsid w:val="00F31872"/>
    <w:rsid w:val="00F321E8"/>
    <w:rsid w:val="00F328F2"/>
    <w:rsid w:val="00F32E2E"/>
    <w:rsid w:val="00F3320C"/>
    <w:rsid w:val="00F33DC0"/>
    <w:rsid w:val="00F33FC1"/>
    <w:rsid w:val="00F34069"/>
    <w:rsid w:val="00F34577"/>
    <w:rsid w:val="00F347DC"/>
    <w:rsid w:val="00F34A50"/>
    <w:rsid w:val="00F34A91"/>
    <w:rsid w:val="00F34CD8"/>
    <w:rsid w:val="00F34E9B"/>
    <w:rsid w:val="00F352CE"/>
    <w:rsid w:val="00F35305"/>
    <w:rsid w:val="00F35B88"/>
    <w:rsid w:val="00F36226"/>
    <w:rsid w:val="00F36267"/>
    <w:rsid w:val="00F3661E"/>
    <w:rsid w:val="00F366CA"/>
    <w:rsid w:val="00F3671A"/>
    <w:rsid w:val="00F368F9"/>
    <w:rsid w:val="00F36D89"/>
    <w:rsid w:val="00F36FEE"/>
    <w:rsid w:val="00F37171"/>
    <w:rsid w:val="00F37524"/>
    <w:rsid w:val="00F376F6"/>
    <w:rsid w:val="00F37FEB"/>
    <w:rsid w:val="00F40079"/>
    <w:rsid w:val="00F4016D"/>
    <w:rsid w:val="00F4033D"/>
    <w:rsid w:val="00F4038A"/>
    <w:rsid w:val="00F4076B"/>
    <w:rsid w:val="00F40966"/>
    <w:rsid w:val="00F40A70"/>
    <w:rsid w:val="00F41695"/>
    <w:rsid w:val="00F41755"/>
    <w:rsid w:val="00F41CC4"/>
    <w:rsid w:val="00F42811"/>
    <w:rsid w:val="00F42F73"/>
    <w:rsid w:val="00F43014"/>
    <w:rsid w:val="00F431D8"/>
    <w:rsid w:val="00F445AA"/>
    <w:rsid w:val="00F44C37"/>
    <w:rsid w:val="00F4563D"/>
    <w:rsid w:val="00F45D43"/>
    <w:rsid w:val="00F464EA"/>
    <w:rsid w:val="00F465EB"/>
    <w:rsid w:val="00F46918"/>
    <w:rsid w:val="00F47471"/>
    <w:rsid w:val="00F47CAB"/>
    <w:rsid w:val="00F50100"/>
    <w:rsid w:val="00F503FA"/>
    <w:rsid w:val="00F50FEE"/>
    <w:rsid w:val="00F5129D"/>
    <w:rsid w:val="00F518AC"/>
    <w:rsid w:val="00F51F6B"/>
    <w:rsid w:val="00F52F5F"/>
    <w:rsid w:val="00F52FB5"/>
    <w:rsid w:val="00F52FBE"/>
    <w:rsid w:val="00F531DD"/>
    <w:rsid w:val="00F53293"/>
    <w:rsid w:val="00F538C2"/>
    <w:rsid w:val="00F5481E"/>
    <w:rsid w:val="00F54EF1"/>
    <w:rsid w:val="00F555E6"/>
    <w:rsid w:val="00F55629"/>
    <w:rsid w:val="00F55CD1"/>
    <w:rsid w:val="00F55CDD"/>
    <w:rsid w:val="00F562D2"/>
    <w:rsid w:val="00F5648A"/>
    <w:rsid w:val="00F566B0"/>
    <w:rsid w:val="00F5694B"/>
    <w:rsid w:val="00F57829"/>
    <w:rsid w:val="00F57FCA"/>
    <w:rsid w:val="00F612C8"/>
    <w:rsid w:val="00F617E8"/>
    <w:rsid w:val="00F618ED"/>
    <w:rsid w:val="00F61AB4"/>
    <w:rsid w:val="00F61F87"/>
    <w:rsid w:val="00F62403"/>
    <w:rsid w:val="00F632B2"/>
    <w:rsid w:val="00F638E5"/>
    <w:rsid w:val="00F656CD"/>
    <w:rsid w:val="00F6585F"/>
    <w:rsid w:val="00F65871"/>
    <w:rsid w:val="00F65B13"/>
    <w:rsid w:val="00F662C4"/>
    <w:rsid w:val="00F665AD"/>
    <w:rsid w:val="00F66637"/>
    <w:rsid w:val="00F66F34"/>
    <w:rsid w:val="00F670FD"/>
    <w:rsid w:val="00F676E9"/>
    <w:rsid w:val="00F708F8"/>
    <w:rsid w:val="00F70D11"/>
    <w:rsid w:val="00F70D92"/>
    <w:rsid w:val="00F70EB3"/>
    <w:rsid w:val="00F71265"/>
    <w:rsid w:val="00F71948"/>
    <w:rsid w:val="00F71F17"/>
    <w:rsid w:val="00F72183"/>
    <w:rsid w:val="00F72974"/>
    <w:rsid w:val="00F72C09"/>
    <w:rsid w:val="00F73DC7"/>
    <w:rsid w:val="00F73FDA"/>
    <w:rsid w:val="00F74844"/>
    <w:rsid w:val="00F74D41"/>
    <w:rsid w:val="00F75033"/>
    <w:rsid w:val="00F755E7"/>
    <w:rsid w:val="00F75EF4"/>
    <w:rsid w:val="00F7756F"/>
    <w:rsid w:val="00F77734"/>
    <w:rsid w:val="00F77D95"/>
    <w:rsid w:val="00F80955"/>
    <w:rsid w:val="00F81A92"/>
    <w:rsid w:val="00F82385"/>
    <w:rsid w:val="00F82483"/>
    <w:rsid w:val="00F83327"/>
    <w:rsid w:val="00F83E7C"/>
    <w:rsid w:val="00F8449B"/>
    <w:rsid w:val="00F84CB1"/>
    <w:rsid w:val="00F850D4"/>
    <w:rsid w:val="00F85901"/>
    <w:rsid w:val="00F85AE3"/>
    <w:rsid w:val="00F85C1C"/>
    <w:rsid w:val="00F85CEC"/>
    <w:rsid w:val="00F8609C"/>
    <w:rsid w:val="00F86C2D"/>
    <w:rsid w:val="00F86CAE"/>
    <w:rsid w:val="00F87176"/>
    <w:rsid w:val="00F871B3"/>
    <w:rsid w:val="00F87C90"/>
    <w:rsid w:val="00F90668"/>
    <w:rsid w:val="00F90685"/>
    <w:rsid w:val="00F912EF"/>
    <w:rsid w:val="00F91603"/>
    <w:rsid w:val="00F91BEA"/>
    <w:rsid w:val="00F92441"/>
    <w:rsid w:val="00F92B81"/>
    <w:rsid w:val="00F9313C"/>
    <w:rsid w:val="00F934AC"/>
    <w:rsid w:val="00F9403C"/>
    <w:rsid w:val="00F9415B"/>
    <w:rsid w:val="00F94424"/>
    <w:rsid w:val="00F94763"/>
    <w:rsid w:val="00F9490D"/>
    <w:rsid w:val="00F949B9"/>
    <w:rsid w:val="00F94A1E"/>
    <w:rsid w:val="00F94D77"/>
    <w:rsid w:val="00F95135"/>
    <w:rsid w:val="00F9626F"/>
    <w:rsid w:val="00F963B2"/>
    <w:rsid w:val="00F96501"/>
    <w:rsid w:val="00F96569"/>
    <w:rsid w:val="00F9699F"/>
    <w:rsid w:val="00F96D4B"/>
    <w:rsid w:val="00F9731F"/>
    <w:rsid w:val="00F97A50"/>
    <w:rsid w:val="00FA08D9"/>
    <w:rsid w:val="00FA126B"/>
    <w:rsid w:val="00FA13BF"/>
    <w:rsid w:val="00FA1703"/>
    <w:rsid w:val="00FA1AB7"/>
    <w:rsid w:val="00FA1B4C"/>
    <w:rsid w:val="00FA1FA0"/>
    <w:rsid w:val="00FA2673"/>
    <w:rsid w:val="00FA28D8"/>
    <w:rsid w:val="00FA29D4"/>
    <w:rsid w:val="00FA2E49"/>
    <w:rsid w:val="00FA36DC"/>
    <w:rsid w:val="00FA3B01"/>
    <w:rsid w:val="00FA3CBB"/>
    <w:rsid w:val="00FA3D81"/>
    <w:rsid w:val="00FA415E"/>
    <w:rsid w:val="00FA45D1"/>
    <w:rsid w:val="00FA4EED"/>
    <w:rsid w:val="00FA4FCA"/>
    <w:rsid w:val="00FA527B"/>
    <w:rsid w:val="00FA53A9"/>
    <w:rsid w:val="00FA691F"/>
    <w:rsid w:val="00FA6F53"/>
    <w:rsid w:val="00FA6FDD"/>
    <w:rsid w:val="00FB0FF1"/>
    <w:rsid w:val="00FB1242"/>
    <w:rsid w:val="00FB12B5"/>
    <w:rsid w:val="00FB1816"/>
    <w:rsid w:val="00FB1BBB"/>
    <w:rsid w:val="00FB2505"/>
    <w:rsid w:val="00FB2A65"/>
    <w:rsid w:val="00FB2BFF"/>
    <w:rsid w:val="00FB2F1D"/>
    <w:rsid w:val="00FB3118"/>
    <w:rsid w:val="00FB444B"/>
    <w:rsid w:val="00FB4DEC"/>
    <w:rsid w:val="00FB4E87"/>
    <w:rsid w:val="00FB5003"/>
    <w:rsid w:val="00FB5E5D"/>
    <w:rsid w:val="00FB6020"/>
    <w:rsid w:val="00FB653C"/>
    <w:rsid w:val="00FB6A9A"/>
    <w:rsid w:val="00FB73BF"/>
    <w:rsid w:val="00FB7892"/>
    <w:rsid w:val="00FB7BD9"/>
    <w:rsid w:val="00FC0A20"/>
    <w:rsid w:val="00FC107E"/>
    <w:rsid w:val="00FC11F2"/>
    <w:rsid w:val="00FC12D5"/>
    <w:rsid w:val="00FC1726"/>
    <w:rsid w:val="00FC20EC"/>
    <w:rsid w:val="00FC27F3"/>
    <w:rsid w:val="00FC2857"/>
    <w:rsid w:val="00FC2ADA"/>
    <w:rsid w:val="00FC3CA8"/>
    <w:rsid w:val="00FC3D93"/>
    <w:rsid w:val="00FC3ECB"/>
    <w:rsid w:val="00FC4459"/>
    <w:rsid w:val="00FC4593"/>
    <w:rsid w:val="00FC46AE"/>
    <w:rsid w:val="00FC46BA"/>
    <w:rsid w:val="00FC4828"/>
    <w:rsid w:val="00FC5125"/>
    <w:rsid w:val="00FC54B1"/>
    <w:rsid w:val="00FC647B"/>
    <w:rsid w:val="00FC65EF"/>
    <w:rsid w:val="00FC6D1A"/>
    <w:rsid w:val="00FC7443"/>
    <w:rsid w:val="00FC745B"/>
    <w:rsid w:val="00FD015E"/>
    <w:rsid w:val="00FD02FC"/>
    <w:rsid w:val="00FD0C07"/>
    <w:rsid w:val="00FD0E3B"/>
    <w:rsid w:val="00FD1395"/>
    <w:rsid w:val="00FD195E"/>
    <w:rsid w:val="00FD1E89"/>
    <w:rsid w:val="00FD2147"/>
    <w:rsid w:val="00FD28D8"/>
    <w:rsid w:val="00FD2BA1"/>
    <w:rsid w:val="00FD3187"/>
    <w:rsid w:val="00FD34BF"/>
    <w:rsid w:val="00FD38A6"/>
    <w:rsid w:val="00FD42A6"/>
    <w:rsid w:val="00FD44DB"/>
    <w:rsid w:val="00FD4828"/>
    <w:rsid w:val="00FD50D4"/>
    <w:rsid w:val="00FD53DC"/>
    <w:rsid w:val="00FD5594"/>
    <w:rsid w:val="00FD5938"/>
    <w:rsid w:val="00FD6505"/>
    <w:rsid w:val="00FD6516"/>
    <w:rsid w:val="00FD657F"/>
    <w:rsid w:val="00FD65A5"/>
    <w:rsid w:val="00FD6781"/>
    <w:rsid w:val="00FD6C01"/>
    <w:rsid w:val="00FD73F1"/>
    <w:rsid w:val="00FD773F"/>
    <w:rsid w:val="00FE0543"/>
    <w:rsid w:val="00FE0B6F"/>
    <w:rsid w:val="00FE0C45"/>
    <w:rsid w:val="00FE1053"/>
    <w:rsid w:val="00FE16C6"/>
    <w:rsid w:val="00FE22C2"/>
    <w:rsid w:val="00FE25C6"/>
    <w:rsid w:val="00FE2A5D"/>
    <w:rsid w:val="00FE2C54"/>
    <w:rsid w:val="00FE2EB1"/>
    <w:rsid w:val="00FE34C4"/>
    <w:rsid w:val="00FE377D"/>
    <w:rsid w:val="00FE3D98"/>
    <w:rsid w:val="00FE3FB9"/>
    <w:rsid w:val="00FE4005"/>
    <w:rsid w:val="00FE5619"/>
    <w:rsid w:val="00FE5CFD"/>
    <w:rsid w:val="00FE66C5"/>
    <w:rsid w:val="00FE72D6"/>
    <w:rsid w:val="00FF0153"/>
    <w:rsid w:val="00FF017C"/>
    <w:rsid w:val="00FF026A"/>
    <w:rsid w:val="00FF03F1"/>
    <w:rsid w:val="00FF0FC5"/>
    <w:rsid w:val="00FF13D4"/>
    <w:rsid w:val="00FF1D1A"/>
    <w:rsid w:val="00FF27B0"/>
    <w:rsid w:val="00FF29CE"/>
    <w:rsid w:val="00FF3775"/>
    <w:rsid w:val="00FF37A2"/>
    <w:rsid w:val="00FF3CB1"/>
    <w:rsid w:val="00FF3DF3"/>
    <w:rsid w:val="00FF4284"/>
    <w:rsid w:val="00FF4327"/>
    <w:rsid w:val="00FF45F0"/>
    <w:rsid w:val="00FF474E"/>
    <w:rsid w:val="00FF4F2E"/>
    <w:rsid w:val="00FF59FC"/>
    <w:rsid w:val="00FF5B9D"/>
    <w:rsid w:val="00FF5BF0"/>
    <w:rsid w:val="00FF5C84"/>
    <w:rsid w:val="00FF616A"/>
    <w:rsid w:val="00FF6917"/>
    <w:rsid w:val="00FF7011"/>
    <w:rsid w:val="00FF786E"/>
    <w:rsid w:val="00FF79CA"/>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12BFF"/>
  <w15:docId w15:val="{B5AF6A94-0E33-48D4-9DE3-DE6548BE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0B4"/>
    <w:pPr>
      <w:spacing w:before="120" w:after="120"/>
    </w:pPr>
    <w:rPr>
      <w:rFonts w:ascii="Tahoma" w:hAnsi="Tahoma"/>
      <w:kern w:val="28"/>
      <w:sz w:val="24"/>
    </w:rPr>
  </w:style>
  <w:style w:type="paragraph" w:styleId="Titre1">
    <w:name w:val="heading 1"/>
    <w:basedOn w:val="Normal"/>
    <w:next w:val="Corpsdetexte"/>
    <w:link w:val="Titre1Car"/>
    <w:uiPriority w:val="9"/>
    <w:qFormat/>
    <w:rsid w:val="009242EE"/>
    <w:pPr>
      <w:keepNext/>
      <w:numPr>
        <w:numId w:val="12"/>
      </w:numPr>
      <w:spacing w:before="240"/>
      <w:ind w:left="540" w:hanging="540"/>
      <w:outlineLvl w:val="0"/>
    </w:pPr>
    <w:rPr>
      <w:rFonts w:cs="Tahoma"/>
      <w:b/>
      <w:sz w:val="28"/>
    </w:rPr>
  </w:style>
  <w:style w:type="paragraph" w:styleId="Titre2">
    <w:name w:val="heading 2"/>
    <w:basedOn w:val="Normal"/>
    <w:next w:val="Corpsdetexte"/>
    <w:link w:val="Titre2Car"/>
    <w:uiPriority w:val="9"/>
    <w:qFormat/>
    <w:rsid w:val="00C9579A"/>
    <w:pPr>
      <w:keepNext/>
      <w:numPr>
        <w:ilvl w:val="1"/>
        <w:numId w:val="12"/>
      </w:numPr>
      <w:spacing w:before="240"/>
      <w:ind w:left="576"/>
      <w:outlineLvl w:val="1"/>
    </w:pPr>
    <w:rPr>
      <w:rFonts w:cs="Tahoma"/>
      <w:b/>
      <w:szCs w:val="22"/>
    </w:rPr>
  </w:style>
  <w:style w:type="paragraph" w:styleId="Titre3">
    <w:name w:val="heading 3"/>
    <w:basedOn w:val="Titre2"/>
    <w:next w:val="Corpsdetexte"/>
    <w:link w:val="Titre3Car"/>
    <w:uiPriority w:val="99"/>
    <w:qFormat/>
    <w:rsid w:val="00A54667"/>
    <w:pPr>
      <w:numPr>
        <w:ilvl w:val="2"/>
      </w:numPr>
      <w:ind w:left="1170" w:hanging="1170"/>
      <w:outlineLvl w:val="2"/>
    </w:pPr>
    <w:rPr>
      <w:szCs w:val="24"/>
    </w:rPr>
  </w:style>
  <w:style w:type="paragraph" w:styleId="Titre4">
    <w:name w:val="heading 4"/>
    <w:aliases w:val="Heading 4 Char1,Heading 4 Char Char,Heading 4 Char3 Char Char,Heading 4 Char2 Char Char Char,Heading 4 Char Char1 Char Char Char,Heading 4 Char1 Char Char Char Char Char,Heading 4 Char Char Char Char Char Char Char,h4,H4,4,4heading,Heading4,a."/>
    <w:basedOn w:val="Normal"/>
    <w:next w:val="Corpsdetexte"/>
    <w:link w:val="Titre4Car"/>
    <w:uiPriority w:val="99"/>
    <w:qFormat/>
    <w:rsid w:val="00906BFB"/>
    <w:pPr>
      <w:keepNext/>
      <w:numPr>
        <w:ilvl w:val="3"/>
        <w:numId w:val="12"/>
      </w:numPr>
      <w:spacing w:before="240" w:after="60"/>
      <w:ind w:left="1170" w:hanging="1170"/>
      <w:outlineLvl w:val="3"/>
    </w:pPr>
    <w:rPr>
      <w:rFonts w:cs="Tahoma"/>
      <w:b/>
      <w:szCs w:val="22"/>
    </w:rPr>
  </w:style>
  <w:style w:type="paragraph" w:styleId="Titre5">
    <w:name w:val="heading 5"/>
    <w:basedOn w:val="Normal"/>
    <w:next w:val="Normal"/>
    <w:link w:val="Titre5Car"/>
    <w:uiPriority w:val="99"/>
    <w:qFormat/>
    <w:rsid w:val="00906BFB"/>
    <w:pPr>
      <w:keepNext/>
      <w:numPr>
        <w:ilvl w:val="4"/>
        <w:numId w:val="12"/>
      </w:numPr>
      <w:spacing w:before="240" w:after="60"/>
      <w:ind w:left="1440" w:hanging="1440"/>
      <w:outlineLvl w:val="4"/>
    </w:pPr>
    <w:rPr>
      <w:rFonts w:cs="Tahoma"/>
      <w:b/>
      <w:szCs w:val="22"/>
    </w:rPr>
  </w:style>
  <w:style w:type="paragraph" w:styleId="Titre6">
    <w:name w:val="heading 6"/>
    <w:basedOn w:val="Normal"/>
    <w:next w:val="Normal"/>
    <w:link w:val="Titre6Car"/>
    <w:uiPriority w:val="99"/>
    <w:qFormat/>
    <w:rsid w:val="009671C3"/>
    <w:pPr>
      <w:keepNext/>
      <w:numPr>
        <w:ilvl w:val="5"/>
        <w:numId w:val="12"/>
      </w:numPr>
      <w:outlineLvl w:val="5"/>
    </w:pPr>
    <w:rPr>
      <w:rFonts w:cs="Tahoma"/>
      <w:b/>
      <w:szCs w:val="22"/>
    </w:rPr>
  </w:style>
  <w:style w:type="paragraph" w:styleId="Titre7">
    <w:name w:val="heading 7"/>
    <w:aliases w:val="st,SDL title,h7,H7,8,table"/>
    <w:basedOn w:val="Normal"/>
    <w:next w:val="Normal"/>
    <w:link w:val="Titre7Car"/>
    <w:uiPriority w:val="99"/>
    <w:qFormat/>
    <w:rsid w:val="00E57C3D"/>
    <w:pPr>
      <w:numPr>
        <w:ilvl w:val="6"/>
        <w:numId w:val="12"/>
      </w:numPr>
      <w:outlineLvl w:val="6"/>
    </w:pPr>
    <w:rPr>
      <w:i/>
    </w:rPr>
  </w:style>
  <w:style w:type="paragraph" w:styleId="Titre8">
    <w:name w:val="heading 8"/>
    <w:aliases w:val="ft,figure title,TH,Annex,acronym"/>
    <w:basedOn w:val="Normal"/>
    <w:next w:val="Normal"/>
    <w:link w:val="Titre8Car"/>
    <w:uiPriority w:val="99"/>
    <w:qFormat/>
    <w:rsid w:val="00E57C3D"/>
    <w:pPr>
      <w:numPr>
        <w:ilvl w:val="7"/>
        <w:numId w:val="12"/>
      </w:numPr>
      <w:outlineLvl w:val="7"/>
    </w:pPr>
    <w:rPr>
      <w:i/>
    </w:rPr>
  </w:style>
  <w:style w:type="paragraph" w:styleId="Titre9">
    <w:name w:val="heading 9"/>
    <w:aliases w:val="tt,table title,HF,FH,appendix"/>
    <w:basedOn w:val="Normal"/>
    <w:next w:val="Normal"/>
    <w:link w:val="Titre9Car"/>
    <w:uiPriority w:val="99"/>
    <w:qFormat/>
    <w:rsid w:val="00E57C3D"/>
    <w:pPr>
      <w:numPr>
        <w:ilvl w:val="8"/>
        <w:numId w:val="12"/>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Body Text Char1,Body Text Char Char,Body Text Char2 Char Char,Body Text Char Char1 Char1 Char,Body Text Char1 Char Char Char1 Char,Body Text Char Char Char Char Char1 Char,Body Text Char1 Char1 Char Char,Body Text Char Char Char1 Char Cha"/>
    <w:basedOn w:val="Normal"/>
    <w:link w:val="CorpsdetexteCar"/>
    <w:uiPriority w:val="1"/>
    <w:qFormat/>
    <w:rsid w:val="00B96F81"/>
  </w:style>
  <w:style w:type="paragraph" w:styleId="TM1">
    <w:name w:val="toc 1"/>
    <w:basedOn w:val="Normal"/>
    <w:next w:val="Normal"/>
    <w:link w:val="TM1Car"/>
    <w:uiPriority w:val="39"/>
    <w:qFormat/>
    <w:rsid w:val="00E57C3D"/>
    <w:pPr>
      <w:tabs>
        <w:tab w:val="right" w:leader="dot" w:pos="9360"/>
      </w:tabs>
    </w:pPr>
    <w:rPr>
      <w:b/>
      <w:caps/>
      <w:sz w:val="20"/>
    </w:rPr>
  </w:style>
  <w:style w:type="paragraph" w:styleId="TM2">
    <w:name w:val="toc 2"/>
    <w:basedOn w:val="Normal"/>
    <w:next w:val="Normal"/>
    <w:uiPriority w:val="39"/>
    <w:qFormat/>
    <w:rsid w:val="00E57C3D"/>
    <w:pPr>
      <w:tabs>
        <w:tab w:val="right" w:leader="dot" w:pos="9360"/>
      </w:tabs>
    </w:pPr>
    <w:rPr>
      <w:smallCaps/>
      <w:sz w:val="20"/>
    </w:rPr>
  </w:style>
  <w:style w:type="paragraph" w:styleId="TM3">
    <w:name w:val="toc 3"/>
    <w:basedOn w:val="Normal"/>
    <w:next w:val="Normal"/>
    <w:uiPriority w:val="39"/>
    <w:qFormat/>
    <w:rsid w:val="00E57C3D"/>
    <w:pPr>
      <w:tabs>
        <w:tab w:val="right" w:leader="dot" w:pos="9360"/>
      </w:tabs>
      <w:ind w:left="240"/>
    </w:pPr>
    <w:rPr>
      <w:i/>
      <w:sz w:val="20"/>
    </w:rPr>
  </w:style>
  <w:style w:type="paragraph" w:styleId="TM4">
    <w:name w:val="toc 4"/>
    <w:basedOn w:val="Normal"/>
    <w:next w:val="Normal"/>
    <w:uiPriority w:val="39"/>
    <w:rsid w:val="00E57C3D"/>
    <w:pPr>
      <w:tabs>
        <w:tab w:val="right" w:leader="dot" w:pos="9360"/>
      </w:tabs>
      <w:ind w:left="480"/>
    </w:pPr>
    <w:rPr>
      <w:sz w:val="18"/>
    </w:rPr>
  </w:style>
  <w:style w:type="paragraph" w:styleId="TM5">
    <w:name w:val="toc 5"/>
    <w:basedOn w:val="Normal"/>
    <w:next w:val="Normal"/>
    <w:uiPriority w:val="39"/>
    <w:rsid w:val="00E57C3D"/>
    <w:pPr>
      <w:tabs>
        <w:tab w:val="right" w:leader="dot" w:pos="9360"/>
      </w:tabs>
      <w:ind w:left="720"/>
    </w:pPr>
    <w:rPr>
      <w:sz w:val="18"/>
    </w:rPr>
  </w:style>
  <w:style w:type="paragraph" w:styleId="TM6">
    <w:name w:val="toc 6"/>
    <w:basedOn w:val="Normal"/>
    <w:next w:val="Normal"/>
    <w:uiPriority w:val="39"/>
    <w:rsid w:val="00E57C3D"/>
    <w:pPr>
      <w:tabs>
        <w:tab w:val="right" w:leader="dot" w:pos="9360"/>
      </w:tabs>
      <w:ind w:left="960"/>
    </w:pPr>
    <w:rPr>
      <w:sz w:val="18"/>
    </w:rPr>
  </w:style>
  <w:style w:type="paragraph" w:styleId="TM7">
    <w:name w:val="toc 7"/>
    <w:basedOn w:val="Normal"/>
    <w:next w:val="Normal"/>
    <w:uiPriority w:val="39"/>
    <w:rsid w:val="00E57C3D"/>
    <w:pPr>
      <w:tabs>
        <w:tab w:val="right" w:leader="dot" w:pos="9360"/>
      </w:tabs>
      <w:ind w:left="1200"/>
    </w:pPr>
    <w:rPr>
      <w:sz w:val="18"/>
    </w:rPr>
  </w:style>
  <w:style w:type="paragraph" w:styleId="TM8">
    <w:name w:val="toc 8"/>
    <w:basedOn w:val="Normal"/>
    <w:next w:val="Normal"/>
    <w:uiPriority w:val="39"/>
    <w:rsid w:val="00E57C3D"/>
    <w:pPr>
      <w:tabs>
        <w:tab w:val="right" w:leader="dot" w:pos="9360"/>
      </w:tabs>
      <w:ind w:left="1440"/>
    </w:pPr>
    <w:rPr>
      <w:sz w:val="18"/>
    </w:rPr>
  </w:style>
  <w:style w:type="paragraph" w:styleId="TM9">
    <w:name w:val="toc 9"/>
    <w:basedOn w:val="Normal"/>
    <w:next w:val="Normal"/>
    <w:uiPriority w:val="39"/>
    <w:rsid w:val="00E57C3D"/>
    <w:pPr>
      <w:tabs>
        <w:tab w:val="right" w:leader="dot" w:pos="9360"/>
      </w:tabs>
      <w:ind w:left="1680"/>
    </w:pPr>
    <w:rPr>
      <w:sz w:val="18"/>
    </w:rPr>
  </w:style>
  <w:style w:type="paragraph" w:styleId="Pieddepage">
    <w:name w:val="footer"/>
    <w:aliases w:val="footer odd"/>
    <w:basedOn w:val="Normal"/>
    <w:link w:val="PieddepageCar"/>
    <w:uiPriority w:val="99"/>
    <w:rsid w:val="00E57C3D"/>
    <w:pPr>
      <w:tabs>
        <w:tab w:val="center" w:pos="4320"/>
        <w:tab w:val="right" w:pos="8640"/>
      </w:tabs>
    </w:pPr>
  </w:style>
  <w:style w:type="paragraph" w:styleId="En-tte">
    <w:name w:val="header"/>
    <w:basedOn w:val="Normal"/>
    <w:link w:val="En-tteCar"/>
    <w:uiPriority w:val="99"/>
    <w:rsid w:val="00E57C3D"/>
    <w:pPr>
      <w:tabs>
        <w:tab w:val="center" w:pos="4320"/>
        <w:tab w:val="right" w:pos="8640"/>
      </w:tabs>
    </w:pPr>
  </w:style>
  <w:style w:type="character" w:styleId="Appelnotedebasdep">
    <w:name w:val="footnote reference"/>
    <w:uiPriority w:val="99"/>
    <w:rsid w:val="00E57C3D"/>
    <w:rPr>
      <w:position w:val="6"/>
      <w:sz w:val="16"/>
    </w:rPr>
  </w:style>
  <w:style w:type="paragraph" w:styleId="Notedebasdepage">
    <w:name w:val="footnote text"/>
    <w:aliases w:val="ftx,fnt"/>
    <w:basedOn w:val="Normal"/>
    <w:link w:val="NotedebasdepageCar"/>
    <w:uiPriority w:val="99"/>
    <w:rsid w:val="00E57C3D"/>
  </w:style>
  <w:style w:type="character" w:styleId="Numrodepage">
    <w:name w:val="page number"/>
    <w:basedOn w:val="Policepardfaut"/>
    <w:rsid w:val="00E57C3D"/>
  </w:style>
  <w:style w:type="numbering" w:customStyle="1" w:styleId="StyleBulletedSymbolsymbolRedLeft025Hanging025">
    <w:name w:val="Style Bulleted Symbol (symbol) Red Left:  0.25&quot; Hanging:  0.25&quot;"/>
    <w:basedOn w:val="Aucuneliste"/>
    <w:rsid w:val="00660A9D"/>
    <w:pPr>
      <w:numPr>
        <w:numId w:val="4"/>
      </w:numPr>
    </w:pPr>
  </w:style>
  <w:style w:type="paragraph" w:styleId="Listenumros2">
    <w:name w:val="List Number 2"/>
    <w:basedOn w:val="Normal"/>
    <w:uiPriority w:val="99"/>
    <w:rsid w:val="00F51F6B"/>
    <w:pPr>
      <w:numPr>
        <w:numId w:val="3"/>
      </w:numPr>
    </w:pPr>
    <w:rPr>
      <w:szCs w:val="24"/>
    </w:rPr>
  </w:style>
  <w:style w:type="numbering" w:customStyle="1" w:styleId="StyleBulletedSymbolsymbolRedLeft025Hanging0251">
    <w:name w:val="Style Bulleted Symbol (symbol) Red Left:  0.25&quot; Hanging:  0.25&quot;1"/>
    <w:basedOn w:val="Aucuneliste"/>
    <w:rsid w:val="00660A9D"/>
    <w:pPr>
      <w:numPr>
        <w:numId w:val="5"/>
      </w:numPr>
    </w:pPr>
  </w:style>
  <w:style w:type="numbering" w:customStyle="1" w:styleId="StyleNumberedRedLeft025Hanging025">
    <w:name w:val="Style Numbered Red Left:  0.25&quot; Hanging:  0.25&quot;"/>
    <w:basedOn w:val="Aucuneliste"/>
    <w:rsid w:val="00B96F81"/>
    <w:pPr>
      <w:numPr>
        <w:numId w:val="6"/>
      </w:numPr>
    </w:pPr>
  </w:style>
  <w:style w:type="paragraph" w:styleId="Listecontinue2">
    <w:name w:val="List Continue 2"/>
    <w:basedOn w:val="Normal"/>
    <w:rsid w:val="00E57C3D"/>
    <w:pPr>
      <w:ind w:left="720"/>
    </w:pPr>
  </w:style>
  <w:style w:type="paragraph" w:customStyle="1" w:styleId="Term">
    <w:name w:val="Term"/>
    <w:basedOn w:val="Corpsdetexte"/>
    <w:next w:val="Definition"/>
    <w:rsid w:val="00E57C3D"/>
    <w:pPr>
      <w:keepNext/>
      <w:spacing w:after="0"/>
    </w:pPr>
    <w:rPr>
      <w:caps/>
    </w:rPr>
  </w:style>
  <w:style w:type="paragraph" w:customStyle="1" w:styleId="Definition">
    <w:name w:val="Definition"/>
    <w:basedOn w:val="Corpsdetexte"/>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desillustrations">
    <w:name w:val="table of figures"/>
    <w:aliases w:val="Table of Exhibits"/>
    <w:basedOn w:val="Normal"/>
    <w:next w:val="Normal"/>
    <w:uiPriority w:val="99"/>
    <w:rsid w:val="00E57C3D"/>
    <w:pPr>
      <w:ind w:left="480" w:hanging="480"/>
    </w:pPr>
  </w:style>
  <w:style w:type="paragraph" w:styleId="Explorateurdedocuments">
    <w:name w:val="Document Map"/>
    <w:basedOn w:val="Normal"/>
    <w:link w:val="ExplorateurdedocumentsCar"/>
    <w:uiPriority w:val="99"/>
    <w:rsid w:val="00E57C3D"/>
    <w:pPr>
      <w:shd w:val="clear" w:color="auto" w:fill="000080"/>
    </w:pPr>
  </w:style>
  <w:style w:type="character" w:styleId="Marquedecommentaire">
    <w:name w:val="annotation reference"/>
    <w:uiPriority w:val="99"/>
    <w:rsid w:val="00E57C3D"/>
    <w:rPr>
      <w:sz w:val="16"/>
    </w:rPr>
  </w:style>
  <w:style w:type="paragraph" w:styleId="Commentaire">
    <w:name w:val="annotation text"/>
    <w:basedOn w:val="Normal"/>
    <w:link w:val="CommentaireCar"/>
    <w:uiPriority w:val="99"/>
    <w:rsid w:val="00E57C3D"/>
    <w:rPr>
      <w:sz w:val="20"/>
    </w:rPr>
  </w:style>
  <w:style w:type="paragraph" w:styleId="Listepuces">
    <w:name w:val="List Bullet"/>
    <w:basedOn w:val="Normal"/>
    <w:autoRedefine/>
    <w:rsid w:val="00E57C3D"/>
    <w:pPr>
      <w:numPr>
        <w:numId w:val="1"/>
      </w:numPr>
    </w:pPr>
  </w:style>
  <w:style w:type="paragraph" w:styleId="Titre">
    <w:name w:val="Title"/>
    <w:basedOn w:val="Normal"/>
    <w:link w:val="TitreCar"/>
    <w:uiPriority w:val="10"/>
    <w:qFormat/>
    <w:rsid w:val="006E4FA9"/>
    <w:pPr>
      <w:spacing w:before="240" w:after="240"/>
      <w:jc w:val="center"/>
      <w:outlineLvl w:val="0"/>
    </w:pPr>
    <w:rPr>
      <w:b/>
      <w:bCs/>
      <w:sz w:val="56"/>
      <w:szCs w:val="56"/>
    </w:rPr>
  </w:style>
  <w:style w:type="character" w:styleId="Lienhypertexte">
    <w:name w:val="Hyperlink"/>
    <w:uiPriority w:val="99"/>
    <w:rsid w:val="00E57C3D"/>
    <w:rPr>
      <w:color w:val="0000FF"/>
      <w:u w:val="single"/>
    </w:rPr>
  </w:style>
  <w:style w:type="paragraph" w:styleId="Textedebulles">
    <w:name w:val="Balloon Text"/>
    <w:basedOn w:val="Normal"/>
    <w:link w:val="TextedebullesCar"/>
    <w:uiPriority w:val="99"/>
    <w:rsid w:val="00E0270C"/>
    <w:rPr>
      <w:rFonts w:cs="Tahoma"/>
      <w:sz w:val="16"/>
      <w:szCs w:val="16"/>
    </w:rPr>
  </w:style>
  <w:style w:type="character" w:customStyle="1" w:styleId="CorpsdetexteCar">
    <w:name w:val="Corps de texte Car"/>
    <w:aliases w:val="Body Text Char1 Car,Body Text Char Char Car,Body Text Char2 Char Char Car,Body Text Char Char1 Char1 Char Car,Body Text Char1 Char Char Char1 Char Car,Body Text Char Char Char Char Char1 Char Car,Body Text Char1 Char1 Char Char Car"/>
    <w:link w:val="Corpsdetexte"/>
    <w:uiPriority w:val="1"/>
    <w:rsid w:val="00B96F81"/>
    <w:rPr>
      <w:kern w:val="28"/>
      <w:sz w:val="24"/>
    </w:rPr>
  </w:style>
  <w:style w:type="paragraph" w:styleId="Objetducommentaire">
    <w:name w:val="annotation subject"/>
    <w:basedOn w:val="Commentaire"/>
    <w:next w:val="Commentaire"/>
    <w:link w:val="ObjetducommentaireCar"/>
    <w:uiPriority w:val="99"/>
    <w:rsid w:val="00345809"/>
    <w:rPr>
      <w:b/>
      <w:bCs/>
    </w:rPr>
  </w:style>
  <w:style w:type="character" w:styleId="Numrodeligne">
    <w:name w:val="line number"/>
    <w:basedOn w:val="Policepardfau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En-ttedetabledesmatires">
    <w:name w:val="TOC Heading"/>
    <w:basedOn w:val="Titre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Retraitcorpsdetexte"/>
    <w:uiPriority w:val="99"/>
    <w:qFormat/>
    <w:rsid w:val="009B7048"/>
    <w:pPr>
      <w:jc w:val="center"/>
    </w:pPr>
    <w:rPr>
      <w:b/>
    </w:rPr>
  </w:style>
  <w:style w:type="paragraph" w:styleId="Retraitcorpsdetexte">
    <w:name w:val="Body Text Indent"/>
    <w:basedOn w:val="Normal"/>
    <w:link w:val="RetraitcorpsdetexteCar"/>
    <w:uiPriority w:val="99"/>
    <w:rsid w:val="009B7048"/>
    <w:pPr>
      <w:ind w:left="360"/>
    </w:pPr>
  </w:style>
  <w:style w:type="character" w:customStyle="1" w:styleId="RetraitcorpsdetexteCar">
    <w:name w:val="Retrait corps de texte Car"/>
    <w:basedOn w:val="Policepardfaut"/>
    <w:link w:val="Retraitcorpsdetexte"/>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aireCar">
    <w:name w:val="Commentaire Car"/>
    <w:basedOn w:val="Policepardfaut"/>
    <w:link w:val="Commentaire"/>
    <w:uiPriority w:val="99"/>
    <w:rsid w:val="00974029"/>
    <w:rPr>
      <w:kern w:val="28"/>
    </w:rPr>
  </w:style>
  <w:style w:type="character" w:customStyle="1" w:styleId="PieddepageCar">
    <w:name w:val="Pied de page Car"/>
    <w:aliases w:val="footer odd Car"/>
    <w:basedOn w:val="Policepardfaut"/>
    <w:link w:val="Pieddepage"/>
    <w:uiPriority w:val="99"/>
    <w:rsid w:val="00974029"/>
    <w:rPr>
      <w:kern w:val="28"/>
      <w:sz w:val="24"/>
    </w:rPr>
  </w:style>
  <w:style w:type="paragraph" w:styleId="Paragraphedeliste">
    <w:name w:val="List Paragraph"/>
    <w:basedOn w:val="Normal"/>
    <w:link w:val="ParagraphedelisteCar"/>
    <w:uiPriority w:val="1"/>
    <w:qFormat/>
    <w:rsid w:val="00407A9D"/>
    <w:pPr>
      <w:numPr>
        <w:numId w:val="13"/>
      </w:numPr>
      <w:contextualSpacing/>
    </w:pPr>
    <w:rPr>
      <w:rFonts w:eastAsiaTheme="minorHAnsi"/>
      <w:kern w:val="20"/>
    </w:rPr>
  </w:style>
  <w:style w:type="table" w:styleId="Grilledutableau">
    <w:name w:val="Table Grid"/>
    <w:basedOn w:val="TableauNormal"/>
    <w:rsid w:val="0011572C"/>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aliases w:val="ftx Car,fnt Car"/>
    <w:basedOn w:val="Policepardfaut"/>
    <w:link w:val="Notedebasdepage"/>
    <w:uiPriority w:val="99"/>
    <w:rsid w:val="0011572C"/>
    <w:rPr>
      <w:kern w:val="28"/>
      <w:sz w:val="24"/>
    </w:rPr>
  </w:style>
  <w:style w:type="character" w:customStyle="1" w:styleId="TitreCar">
    <w:name w:val="Titre Car"/>
    <w:basedOn w:val="Policepardfaut"/>
    <w:link w:val="Titre"/>
    <w:uiPriority w:val="10"/>
    <w:rsid w:val="006E4FA9"/>
    <w:rPr>
      <w:rFonts w:ascii="Tahoma" w:hAnsi="Tahoma"/>
      <w:b/>
      <w:bCs/>
      <w:kern w:val="28"/>
      <w:sz w:val="56"/>
      <w:szCs w:val="56"/>
    </w:rPr>
  </w:style>
  <w:style w:type="paragraph" w:styleId="Textebrut">
    <w:name w:val="Plain Text"/>
    <w:basedOn w:val="Normal"/>
    <w:link w:val="TextebrutCar"/>
    <w:uiPriority w:val="99"/>
    <w:unhideWhenUsed/>
    <w:rsid w:val="00F503FA"/>
    <w:rPr>
      <w:rFonts w:ascii="Calibri" w:eastAsiaTheme="minorHAnsi" w:hAnsi="Calibri"/>
      <w:kern w:val="0"/>
      <w:sz w:val="22"/>
      <w:szCs w:val="22"/>
    </w:rPr>
  </w:style>
  <w:style w:type="character" w:customStyle="1" w:styleId="TextebrutCar">
    <w:name w:val="Texte brut Car"/>
    <w:basedOn w:val="Policepardfaut"/>
    <w:link w:val="Textebrut"/>
    <w:uiPriority w:val="99"/>
    <w:rsid w:val="00F503FA"/>
    <w:rPr>
      <w:rFonts w:ascii="Calibri" w:eastAsiaTheme="minorHAnsi" w:hAnsi="Calibri"/>
      <w:sz w:val="22"/>
      <w:szCs w:val="22"/>
    </w:rPr>
  </w:style>
  <w:style w:type="paragraph" w:styleId="Rvision">
    <w:name w:val="Revision"/>
    <w:hidden/>
    <w:uiPriority w:val="99"/>
    <w:rsid w:val="00BD25A7"/>
    <w:rPr>
      <w:kern w:val="28"/>
      <w:sz w:val="24"/>
    </w:rPr>
  </w:style>
  <w:style w:type="character" w:customStyle="1" w:styleId="DefinitionChar">
    <w:name w:val="Definition Char"/>
    <w:basedOn w:val="Policepardfau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Policepardfaut"/>
    <w:uiPriority w:val="99"/>
    <w:semiHidden/>
    <w:unhideWhenUsed/>
    <w:rsid w:val="005677C0"/>
    <w:rPr>
      <w:color w:val="808080"/>
      <w:shd w:val="clear" w:color="auto" w:fill="E6E6E6"/>
    </w:rPr>
  </w:style>
  <w:style w:type="character" w:styleId="Lienhypertextesuivivisit">
    <w:name w:val="FollowedHyperlink"/>
    <w:basedOn w:val="Policepardfaut"/>
    <w:uiPriority w:val="99"/>
    <w:unhideWhenUsed/>
    <w:rsid w:val="00C519A2"/>
    <w:rPr>
      <w:color w:val="800080" w:themeColor="followedHyperlink"/>
      <w:u w:val="single"/>
    </w:rPr>
  </w:style>
  <w:style w:type="character" w:customStyle="1" w:styleId="Titre1Car">
    <w:name w:val="Titre 1 Car"/>
    <w:basedOn w:val="Policepardfaut"/>
    <w:link w:val="Titre1"/>
    <w:uiPriority w:val="9"/>
    <w:rsid w:val="009242EE"/>
    <w:rPr>
      <w:rFonts w:ascii="Tahoma" w:hAnsi="Tahoma" w:cs="Tahoma"/>
      <w:b/>
      <w:kern w:val="28"/>
      <w:sz w:val="28"/>
    </w:rPr>
  </w:style>
  <w:style w:type="paragraph" w:customStyle="1" w:styleId="Default">
    <w:name w:val="Default"/>
    <w:rsid w:val="00C83FE3"/>
    <w:pPr>
      <w:autoSpaceDE w:val="0"/>
      <w:autoSpaceDN w:val="0"/>
      <w:adjustRightInd w:val="0"/>
    </w:pPr>
    <w:rPr>
      <w:rFonts w:eastAsiaTheme="minorHAnsi"/>
      <w:color w:val="000000"/>
      <w:sz w:val="24"/>
      <w:szCs w:val="24"/>
    </w:rPr>
  </w:style>
  <w:style w:type="character" w:customStyle="1" w:styleId="apple-converted-space">
    <w:name w:val="apple-converted-space"/>
    <w:basedOn w:val="Policepardfaut"/>
    <w:uiPriority w:val="99"/>
    <w:rsid w:val="00C83FE3"/>
  </w:style>
  <w:style w:type="paragraph" w:customStyle="1" w:styleId="References">
    <w:name w:val="References"/>
    <w:basedOn w:val="Corpsdetexte"/>
    <w:rsid w:val="00DF457D"/>
    <w:pPr>
      <w:tabs>
        <w:tab w:val="num" w:pos="720"/>
      </w:tabs>
      <w:spacing w:before="80" w:after="80"/>
      <w:ind w:left="720" w:hanging="720"/>
    </w:pPr>
    <w:rPr>
      <w:szCs w:val="24"/>
    </w:rPr>
  </w:style>
  <w:style w:type="paragraph" w:styleId="PrformatHTML">
    <w:name w:val="HTML Preformatted"/>
    <w:basedOn w:val="Normal"/>
    <w:link w:val="PrformatHTMLCar"/>
    <w:uiPriority w:val="99"/>
    <w:rsid w:val="00DF4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4"/>
    </w:rPr>
  </w:style>
  <w:style w:type="character" w:customStyle="1" w:styleId="PrformatHTMLCar">
    <w:name w:val="Préformaté HTML Car"/>
    <w:basedOn w:val="Policepardfaut"/>
    <w:link w:val="PrformatHTML"/>
    <w:uiPriority w:val="99"/>
    <w:rsid w:val="00DF457D"/>
    <w:rPr>
      <w:rFonts w:ascii="Courier New" w:hAnsi="Courier New" w:cs="Courier New"/>
      <w:szCs w:val="24"/>
    </w:rPr>
  </w:style>
  <w:style w:type="paragraph" w:customStyle="1" w:styleId="ColorfulList-Accent11">
    <w:name w:val="Colorful List - Accent 11"/>
    <w:basedOn w:val="Normal"/>
    <w:uiPriority w:val="34"/>
    <w:qFormat/>
    <w:rsid w:val="00DF457D"/>
    <w:pPr>
      <w:ind w:left="720"/>
      <w:contextualSpacing/>
    </w:pPr>
    <w:rPr>
      <w:szCs w:val="24"/>
    </w:rPr>
  </w:style>
  <w:style w:type="paragraph" w:customStyle="1" w:styleId="Paragraph">
    <w:name w:val="Paragraph"/>
    <w:basedOn w:val="Normal"/>
    <w:link w:val="ParagraphChar"/>
    <w:rsid w:val="00DF457D"/>
    <w:rPr>
      <w:kern w:val="0"/>
      <w:sz w:val="20"/>
      <w:szCs w:val="24"/>
    </w:rPr>
  </w:style>
  <w:style w:type="character" w:customStyle="1" w:styleId="ParagraphChar">
    <w:name w:val="Paragraph Char"/>
    <w:basedOn w:val="Policepardfaut"/>
    <w:link w:val="Paragraph"/>
    <w:rsid w:val="00DF457D"/>
    <w:rPr>
      <w:szCs w:val="24"/>
    </w:rPr>
  </w:style>
  <w:style w:type="character" w:customStyle="1" w:styleId="Titre2Car">
    <w:name w:val="Titre 2 Car"/>
    <w:basedOn w:val="Policepardfaut"/>
    <w:link w:val="Titre2"/>
    <w:uiPriority w:val="9"/>
    <w:rsid w:val="00C9579A"/>
    <w:rPr>
      <w:rFonts w:ascii="Tahoma" w:hAnsi="Tahoma" w:cs="Tahoma"/>
      <w:b/>
      <w:kern w:val="28"/>
      <w:sz w:val="24"/>
      <w:szCs w:val="22"/>
    </w:rPr>
  </w:style>
  <w:style w:type="character" w:customStyle="1" w:styleId="Titre3Car">
    <w:name w:val="Titre 3 Car"/>
    <w:basedOn w:val="Policepardfaut"/>
    <w:link w:val="Titre3"/>
    <w:uiPriority w:val="99"/>
    <w:rsid w:val="00A54667"/>
    <w:rPr>
      <w:rFonts w:ascii="Tahoma" w:hAnsi="Tahoma" w:cs="Tahoma"/>
      <w:b/>
      <w:kern w:val="28"/>
      <w:sz w:val="24"/>
      <w:szCs w:val="24"/>
    </w:rPr>
  </w:style>
  <w:style w:type="character" w:customStyle="1" w:styleId="Titre4Car">
    <w:name w:val="Titre 4 Car"/>
    <w:aliases w:val="Heading 4 Char1 Car,Heading 4 Char Char Car,Heading 4 Char3 Char Char Car,Heading 4 Char2 Char Char Char Car,Heading 4 Char Char1 Char Char Char Car,Heading 4 Char1 Char Char Char Char Char Car,h4 Car,H4 Car,4 Car,4heading Car,Heading4 Car"/>
    <w:basedOn w:val="Policepardfaut"/>
    <w:link w:val="Titre4"/>
    <w:uiPriority w:val="99"/>
    <w:rsid w:val="00906BFB"/>
    <w:rPr>
      <w:rFonts w:ascii="Tahoma" w:hAnsi="Tahoma" w:cs="Tahoma"/>
      <w:b/>
      <w:kern w:val="28"/>
      <w:sz w:val="24"/>
      <w:szCs w:val="22"/>
    </w:rPr>
  </w:style>
  <w:style w:type="character" w:customStyle="1" w:styleId="Titre5Car">
    <w:name w:val="Titre 5 Car"/>
    <w:basedOn w:val="Policepardfaut"/>
    <w:link w:val="Titre5"/>
    <w:uiPriority w:val="99"/>
    <w:rsid w:val="00906BFB"/>
    <w:rPr>
      <w:rFonts w:ascii="Tahoma" w:hAnsi="Tahoma" w:cs="Tahoma"/>
      <w:b/>
      <w:kern w:val="28"/>
      <w:sz w:val="24"/>
      <w:szCs w:val="22"/>
    </w:rPr>
  </w:style>
  <w:style w:type="character" w:customStyle="1" w:styleId="Titre6Car">
    <w:name w:val="Titre 6 Car"/>
    <w:basedOn w:val="Policepardfaut"/>
    <w:link w:val="Titre6"/>
    <w:uiPriority w:val="99"/>
    <w:rsid w:val="009671C3"/>
    <w:rPr>
      <w:rFonts w:ascii="Tahoma" w:hAnsi="Tahoma" w:cs="Tahoma"/>
      <w:b/>
      <w:kern w:val="28"/>
      <w:sz w:val="24"/>
      <w:szCs w:val="22"/>
    </w:rPr>
  </w:style>
  <w:style w:type="character" w:customStyle="1" w:styleId="Titre7Car">
    <w:name w:val="Titre 7 Car"/>
    <w:aliases w:val="st Car,SDL title Car,h7 Car,H7 Car,8 Car,table Car"/>
    <w:basedOn w:val="Policepardfaut"/>
    <w:link w:val="Titre7"/>
    <w:uiPriority w:val="99"/>
    <w:rsid w:val="00DF457D"/>
    <w:rPr>
      <w:rFonts w:ascii="Tahoma" w:hAnsi="Tahoma"/>
      <w:i/>
      <w:kern w:val="28"/>
      <w:sz w:val="24"/>
    </w:rPr>
  </w:style>
  <w:style w:type="character" w:customStyle="1" w:styleId="Titre8Car">
    <w:name w:val="Titre 8 Car"/>
    <w:aliases w:val="ft Car,figure title Car,TH Car,Annex Car,acronym Car"/>
    <w:basedOn w:val="Policepardfaut"/>
    <w:link w:val="Titre8"/>
    <w:uiPriority w:val="99"/>
    <w:rsid w:val="00DF457D"/>
    <w:rPr>
      <w:rFonts w:ascii="Tahoma" w:hAnsi="Tahoma"/>
      <w:i/>
      <w:kern w:val="28"/>
      <w:sz w:val="24"/>
    </w:rPr>
  </w:style>
  <w:style w:type="character" w:customStyle="1" w:styleId="Titre9Car">
    <w:name w:val="Titre 9 Car"/>
    <w:aliases w:val="tt Car,table title Car,HF Car,FH Car,appendix Car"/>
    <w:basedOn w:val="Policepardfaut"/>
    <w:link w:val="Titre9"/>
    <w:uiPriority w:val="99"/>
    <w:rsid w:val="00DF457D"/>
    <w:rPr>
      <w:rFonts w:ascii="Tahoma" w:hAnsi="Tahoma"/>
      <w:i/>
      <w:kern w:val="28"/>
      <w:sz w:val="24"/>
    </w:rPr>
  </w:style>
  <w:style w:type="character" w:customStyle="1" w:styleId="TextedebullesCar">
    <w:name w:val="Texte de bulles Car"/>
    <w:basedOn w:val="Policepardfaut"/>
    <w:link w:val="Textedebulles"/>
    <w:uiPriority w:val="99"/>
    <w:semiHidden/>
    <w:rsid w:val="00DF457D"/>
    <w:rPr>
      <w:rFonts w:ascii="Tahoma" w:hAnsi="Tahoma" w:cs="Tahoma"/>
      <w:kern w:val="28"/>
      <w:sz w:val="16"/>
      <w:szCs w:val="16"/>
    </w:rPr>
  </w:style>
  <w:style w:type="character" w:customStyle="1" w:styleId="BalloonTextChar">
    <w:name w:val="Balloon Text Char"/>
    <w:basedOn w:val="Policepardfaut"/>
    <w:uiPriority w:val="99"/>
    <w:rsid w:val="00DF457D"/>
    <w:rPr>
      <w:rFonts w:ascii="Lucida Grande" w:hAnsi="Lucida Grande"/>
      <w:sz w:val="18"/>
      <w:szCs w:val="18"/>
    </w:rPr>
  </w:style>
  <w:style w:type="character" w:customStyle="1" w:styleId="BalloonTextChar7">
    <w:name w:val="Balloon Text Char7"/>
    <w:basedOn w:val="Policepardfaut"/>
    <w:uiPriority w:val="99"/>
    <w:semiHidden/>
    <w:rsid w:val="00DF457D"/>
    <w:rPr>
      <w:rFonts w:ascii="Lucida Grande" w:hAnsi="Lucida Grande"/>
      <w:sz w:val="18"/>
      <w:szCs w:val="18"/>
    </w:rPr>
  </w:style>
  <w:style w:type="character" w:customStyle="1" w:styleId="BalloonTextChar6">
    <w:name w:val="Balloon Text Char6"/>
    <w:basedOn w:val="Policepardfaut"/>
    <w:uiPriority w:val="99"/>
    <w:semiHidden/>
    <w:rsid w:val="00DF457D"/>
    <w:rPr>
      <w:rFonts w:ascii="Lucida Grande" w:hAnsi="Lucida Grande"/>
      <w:sz w:val="18"/>
      <w:szCs w:val="18"/>
    </w:rPr>
  </w:style>
  <w:style w:type="character" w:customStyle="1" w:styleId="BalloonTextChar5">
    <w:name w:val="Balloon Text Char5"/>
    <w:basedOn w:val="Policepardfaut"/>
    <w:uiPriority w:val="99"/>
    <w:semiHidden/>
    <w:rsid w:val="00DF457D"/>
    <w:rPr>
      <w:rFonts w:ascii="Lucida Grande" w:hAnsi="Lucida Grande"/>
      <w:sz w:val="18"/>
      <w:szCs w:val="18"/>
    </w:rPr>
  </w:style>
  <w:style w:type="paragraph" w:styleId="Corpsdetexte2">
    <w:name w:val="Body Text 2"/>
    <w:basedOn w:val="Normal"/>
    <w:link w:val="Corpsdetexte2Car"/>
    <w:uiPriority w:val="99"/>
    <w:rsid w:val="00DF457D"/>
    <w:rPr>
      <w:color w:val="FF0000"/>
      <w:szCs w:val="24"/>
    </w:rPr>
  </w:style>
  <w:style w:type="character" w:customStyle="1" w:styleId="Corpsdetexte2Car">
    <w:name w:val="Corps de texte 2 Car"/>
    <w:basedOn w:val="Policepardfaut"/>
    <w:link w:val="Corpsdetexte2"/>
    <w:uiPriority w:val="99"/>
    <w:rsid w:val="00DF457D"/>
    <w:rPr>
      <w:color w:val="FF0000"/>
      <w:kern w:val="28"/>
      <w:sz w:val="24"/>
      <w:szCs w:val="24"/>
    </w:rPr>
  </w:style>
  <w:style w:type="paragraph" w:styleId="Listepuces2">
    <w:name w:val="List Bullet 2"/>
    <w:basedOn w:val="Normal"/>
    <w:uiPriority w:val="99"/>
    <w:rsid w:val="00DF457D"/>
    <w:pPr>
      <w:keepLines/>
      <w:tabs>
        <w:tab w:val="num" w:pos="720"/>
      </w:tabs>
      <w:ind w:left="720" w:hanging="360"/>
    </w:pPr>
    <w:rPr>
      <w:szCs w:val="24"/>
    </w:rPr>
  </w:style>
  <w:style w:type="paragraph" w:styleId="Liste2">
    <w:name w:val="List 2"/>
    <w:basedOn w:val="Normal"/>
    <w:rsid w:val="00DF457D"/>
    <w:pPr>
      <w:ind w:left="720" w:hanging="360"/>
    </w:pPr>
    <w:rPr>
      <w:szCs w:val="24"/>
    </w:rPr>
  </w:style>
  <w:style w:type="paragraph" w:customStyle="1" w:styleId="NoteWithinBody">
    <w:name w:val="Note Within Body"/>
    <w:basedOn w:val="Normal"/>
    <w:rsid w:val="00DF457D"/>
    <w:pPr>
      <w:ind w:left="2880" w:right="360" w:hanging="2160"/>
    </w:pPr>
    <w:rPr>
      <w:i/>
      <w:szCs w:val="24"/>
    </w:rPr>
  </w:style>
  <w:style w:type="paragraph" w:customStyle="1" w:styleId="List2x">
    <w:name w:val="List 2x"/>
    <w:basedOn w:val="Liste2"/>
    <w:uiPriority w:val="99"/>
    <w:rsid w:val="00DF457D"/>
    <w:pPr>
      <w:ind w:left="3240" w:hanging="2880"/>
    </w:pPr>
  </w:style>
  <w:style w:type="paragraph" w:styleId="Liste">
    <w:name w:val="List"/>
    <w:basedOn w:val="Normal"/>
    <w:rsid w:val="00DF457D"/>
    <w:pPr>
      <w:ind w:left="360" w:hanging="360"/>
    </w:pPr>
    <w:rPr>
      <w:szCs w:val="24"/>
    </w:rPr>
  </w:style>
  <w:style w:type="paragraph" w:styleId="Listenumros3">
    <w:name w:val="List Number 3"/>
    <w:basedOn w:val="Normal"/>
    <w:rsid w:val="00DF457D"/>
    <w:pPr>
      <w:ind w:left="1080" w:hanging="360"/>
    </w:pPr>
    <w:rPr>
      <w:szCs w:val="24"/>
    </w:rPr>
  </w:style>
  <w:style w:type="paragraph" w:styleId="Listepuces3">
    <w:name w:val="List Bullet 3"/>
    <w:basedOn w:val="Normal"/>
    <w:rsid w:val="00DF457D"/>
    <w:pPr>
      <w:ind w:left="1080" w:hanging="360"/>
    </w:pPr>
    <w:rPr>
      <w:szCs w:val="24"/>
    </w:rPr>
  </w:style>
  <w:style w:type="paragraph" w:styleId="Retraitcorpsdetexte2">
    <w:name w:val="Body Text Indent 2"/>
    <w:basedOn w:val="Normal"/>
    <w:link w:val="Retraitcorpsdetexte2Car"/>
    <w:uiPriority w:val="99"/>
    <w:rsid w:val="00DF457D"/>
    <w:pPr>
      <w:ind w:left="5760"/>
    </w:pPr>
    <w:rPr>
      <w:sz w:val="20"/>
      <w:szCs w:val="24"/>
    </w:rPr>
  </w:style>
  <w:style w:type="character" w:customStyle="1" w:styleId="Retraitcorpsdetexte2Car">
    <w:name w:val="Retrait corps de texte 2 Car"/>
    <w:basedOn w:val="Policepardfaut"/>
    <w:link w:val="Retraitcorpsdetexte2"/>
    <w:uiPriority w:val="99"/>
    <w:rsid w:val="00DF457D"/>
    <w:rPr>
      <w:kern w:val="28"/>
      <w:szCs w:val="24"/>
    </w:rPr>
  </w:style>
  <w:style w:type="character" w:customStyle="1" w:styleId="ObjetducommentaireCar">
    <w:name w:val="Objet du commentaire Car"/>
    <w:basedOn w:val="CommentaireCar"/>
    <w:link w:val="Objetducommentaire"/>
    <w:uiPriority w:val="99"/>
    <w:rsid w:val="00DF457D"/>
    <w:rPr>
      <w:b/>
      <w:bCs/>
      <w:kern w:val="28"/>
    </w:rPr>
  </w:style>
  <w:style w:type="paragraph" w:styleId="Lgende">
    <w:name w:val="caption"/>
    <w:basedOn w:val="Normal"/>
    <w:next w:val="Normal"/>
    <w:link w:val="LgendeCar"/>
    <w:uiPriority w:val="35"/>
    <w:qFormat/>
    <w:rsid w:val="00906BFB"/>
    <w:pPr>
      <w:keepNext/>
      <w:spacing w:before="40" w:after="80"/>
      <w:jc w:val="center"/>
    </w:pPr>
    <w:rPr>
      <w:rFonts w:cs="Arial"/>
      <w:b/>
      <w:bCs/>
      <w:kern w:val="0"/>
      <w:szCs w:val="24"/>
    </w:rPr>
  </w:style>
  <w:style w:type="character" w:customStyle="1" w:styleId="LgendeCar">
    <w:name w:val="Légende Car"/>
    <w:basedOn w:val="Policepardfaut"/>
    <w:link w:val="Lgende"/>
    <w:uiPriority w:val="35"/>
    <w:rsid w:val="00906BFB"/>
    <w:rPr>
      <w:rFonts w:ascii="Tahoma" w:hAnsi="Tahoma" w:cs="Arial"/>
      <w:b/>
      <w:bCs/>
      <w:sz w:val="24"/>
      <w:szCs w:val="24"/>
    </w:rPr>
  </w:style>
  <w:style w:type="paragraph" w:customStyle="1" w:styleId="FigureHeading">
    <w:name w:val="Figure Heading"/>
    <w:basedOn w:val="Normal"/>
    <w:rsid w:val="00DF457D"/>
    <w:rPr>
      <w:b/>
      <w:bCs/>
      <w:kern w:val="0"/>
      <w:sz w:val="22"/>
      <w:szCs w:val="24"/>
      <w:lang w:val="fr-FR"/>
    </w:rPr>
  </w:style>
  <w:style w:type="character" w:customStyle="1" w:styleId="a3">
    <w:name w:val="a3"/>
    <w:basedOn w:val="Policepardfaut"/>
    <w:rsid w:val="00DF457D"/>
  </w:style>
  <w:style w:type="paragraph" w:customStyle="1" w:styleId="WW-BodyText2">
    <w:name w:val="WW-Body Text 2"/>
    <w:basedOn w:val="Normal"/>
    <w:next w:val="Normal"/>
    <w:rsid w:val="00DF457D"/>
    <w:pPr>
      <w:autoSpaceDE w:val="0"/>
      <w:autoSpaceDN w:val="0"/>
      <w:adjustRightInd w:val="0"/>
      <w:spacing w:after="240"/>
    </w:pPr>
    <w:rPr>
      <w:kern w:val="0"/>
      <w:szCs w:val="24"/>
    </w:rPr>
  </w:style>
  <w:style w:type="character" w:customStyle="1" w:styleId="grey">
    <w:name w:val="grey"/>
    <w:basedOn w:val="Policepardfaut"/>
    <w:rsid w:val="00DF457D"/>
  </w:style>
  <w:style w:type="character" w:customStyle="1" w:styleId="break">
    <w:name w:val="break"/>
    <w:basedOn w:val="Policepardfaut"/>
    <w:rsid w:val="00DF457D"/>
  </w:style>
  <w:style w:type="paragraph" w:customStyle="1" w:styleId="MediumList1-Accent41">
    <w:name w:val="Medium List 1 - Accent 41"/>
    <w:hidden/>
    <w:uiPriority w:val="99"/>
    <w:semiHidden/>
    <w:rsid w:val="00DF457D"/>
    <w:rPr>
      <w:kern w:val="28"/>
      <w:sz w:val="24"/>
      <w:szCs w:val="24"/>
    </w:rPr>
  </w:style>
  <w:style w:type="paragraph" w:customStyle="1" w:styleId="MediumList2-Accent41">
    <w:name w:val="Medium List 2 - Accent 41"/>
    <w:basedOn w:val="Normal"/>
    <w:uiPriority w:val="34"/>
    <w:qFormat/>
    <w:rsid w:val="00DF457D"/>
    <w:pPr>
      <w:ind w:left="720"/>
    </w:pPr>
    <w:rPr>
      <w:rFonts w:eastAsia="Batang"/>
      <w:kern w:val="0"/>
      <w:szCs w:val="24"/>
      <w:lang w:eastAsia="ko-KR"/>
    </w:rPr>
  </w:style>
  <w:style w:type="paragraph" w:styleId="Notedefin">
    <w:name w:val="endnote text"/>
    <w:basedOn w:val="Normal"/>
    <w:link w:val="NotedefinCar"/>
    <w:uiPriority w:val="99"/>
    <w:rsid w:val="00DF457D"/>
    <w:rPr>
      <w:sz w:val="20"/>
      <w:szCs w:val="24"/>
    </w:rPr>
  </w:style>
  <w:style w:type="character" w:customStyle="1" w:styleId="NotedefinCar">
    <w:name w:val="Note de fin Car"/>
    <w:basedOn w:val="Policepardfaut"/>
    <w:link w:val="Notedefin"/>
    <w:uiPriority w:val="99"/>
    <w:rsid w:val="00DF457D"/>
    <w:rPr>
      <w:kern w:val="28"/>
      <w:szCs w:val="24"/>
    </w:rPr>
  </w:style>
  <w:style w:type="character" w:styleId="Appeldenotedefin">
    <w:name w:val="endnote reference"/>
    <w:basedOn w:val="Policepardfaut"/>
    <w:uiPriority w:val="99"/>
    <w:rsid w:val="00DF457D"/>
    <w:rPr>
      <w:vertAlign w:val="superscript"/>
    </w:rPr>
  </w:style>
  <w:style w:type="character" w:customStyle="1" w:styleId="EmailStyle981">
    <w:name w:val="EmailStyle981"/>
    <w:basedOn w:val="Policepardfaut"/>
    <w:semiHidden/>
    <w:rsid w:val="00DF457D"/>
    <w:rPr>
      <w:rFonts w:ascii="Arial" w:hAnsi="Arial" w:cs="Arial"/>
      <w:color w:val="000080"/>
      <w:sz w:val="20"/>
      <w:szCs w:val="20"/>
    </w:rPr>
  </w:style>
  <w:style w:type="character" w:styleId="lev">
    <w:name w:val="Strong"/>
    <w:basedOn w:val="Policepardfaut"/>
    <w:uiPriority w:val="99"/>
    <w:qFormat/>
    <w:rsid w:val="00DF457D"/>
    <w:rPr>
      <w:b/>
      <w:bCs/>
    </w:rPr>
  </w:style>
  <w:style w:type="character" w:customStyle="1" w:styleId="BalloonTextChar4">
    <w:name w:val="Balloon Text Char4"/>
    <w:basedOn w:val="Policepardfaut"/>
    <w:uiPriority w:val="99"/>
    <w:semiHidden/>
    <w:rsid w:val="00DF457D"/>
    <w:rPr>
      <w:rFonts w:ascii="Lucida Grande" w:hAnsi="Lucida Grande"/>
      <w:sz w:val="18"/>
      <w:szCs w:val="18"/>
    </w:rPr>
  </w:style>
  <w:style w:type="character" w:customStyle="1" w:styleId="BalloonTextChar3">
    <w:name w:val="Balloon Text Char3"/>
    <w:basedOn w:val="Policepardfaut"/>
    <w:uiPriority w:val="99"/>
    <w:semiHidden/>
    <w:rsid w:val="00DF457D"/>
    <w:rPr>
      <w:rFonts w:ascii="Lucida Grande" w:hAnsi="Lucida Grande"/>
      <w:sz w:val="18"/>
      <w:szCs w:val="18"/>
    </w:rPr>
  </w:style>
  <w:style w:type="character" w:customStyle="1" w:styleId="BalloonTextChar2">
    <w:name w:val="Balloon Text Char2"/>
    <w:basedOn w:val="Policepardfaut"/>
    <w:uiPriority w:val="99"/>
    <w:semiHidden/>
    <w:rsid w:val="00DF457D"/>
    <w:rPr>
      <w:rFonts w:ascii="Lucida Grande" w:hAnsi="Lucida Grande"/>
      <w:sz w:val="18"/>
      <w:szCs w:val="18"/>
    </w:rPr>
  </w:style>
  <w:style w:type="character" w:customStyle="1" w:styleId="EmailStyle1051">
    <w:name w:val="EmailStyle1051"/>
    <w:basedOn w:val="Policepardfaut"/>
    <w:semiHidden/>
    <w:rsid w:val="00DF457D"/>
    <w:rPr>
      <w:rFonts w:ascii="Arial" w:hAnsi="Arial" w:cs="Arial"/>
      <w:color w:val="000080"/>
      <w:sz w:val="20"/>
      <w:szCs w:val="20"/>
    </w:rPr>
  </w:style>
  <w:style w:type="character" w:customStyle="1" w:styleId="En-tteCar">
    <w:name w:val="En-tête Car"/>
    <w:basedOn w:val="Policepardfaut"/>
    <w:link w:val="En-tte"/>
    <w:uiPriority w:val="99"/>
    <w:rsid w:val="00DF457D"/>
    <w:rPr>
      <w:kern w:val="28"/>
      <w:sz w:val="24"/>
    </w:rPr>
  </w:style>
  <w:style w:type="character" w:customStyle="1" w:styleId="ExplorateurdedocumentsCar">
    <w:name w:val="Explorateur de documents Car"/>
    <w:basedOn w:val="Policepardfaut"/>
    <w:link w:val="Explorateurdedocuments"/>
    <w:uiPriority w:val="99"/>
    <w:rsid w:val="00DF457D"/>
    <w:rPr>
      <w:rFonts w:ascii="Tahoma" w:hAnsi="Tahoma"/>
      <w:kern w:val="28"/>
      <w:sz w:val="24"/>
      <w:shd w:val="clear" w:color="auto" w:fill="000080"/>
    </w:rPr>
  </w:style>
  <w:style w:type="paragraph" w:customStyle="1" w:styleId="TableText">
    <w:name w:val="Table_Text"/>
    <w:basedOn w:val="Normal"/>
    <w:rsid w:val="00DF457D"/>
    <w:pPr>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40" w:after="40"/>
    </w:pPr>
    <w:rPr>
      <w:kern w:val="0"/>
      <w:sz w:val="22"/>
      <w:szCs w:val="24"/>
    </w:rPr>
  </w:style>
  <w:style w:type="paragraph" w:customStyle="1" w:styleId="TableHead">
    <w:name w:val="Table_Head"/>
    <w:basedOn w:val="TableText"/>
    <w:rsid w:val="00DF457D"/>
    <w:pPr>
      <w:spacing w:before="80" w:after="80"/>
      <w:jc w:val="center"/>
    </w:pPr>
    <w:rPr>
      <w:b/>
    </w:rPr>
  </w:style>
  <w:style w:type="paragraph" w:styleId="Sansinterligne">
    <w:name w:val="No Spacing"/>
    <w:uiPriority w:val="99"/>
    <w:qFormat/>
    <w:rsid w:val="00DF457D"/>
    <w:rPr>
      <w:kern w:val="28"/>
      <w:sz w:val="24"/>
      <w:szCs w:val="24"/>
    </w:rPr>
  </w:style>
  <w:style w:type="paragraph" w:styleId="Sous-titre">
    <w:name w:val="Subtitle"/>
    <w:basedOn w:val="Normal"/>
    <w:next w:val="Normal"/>
    <w:link w:val="Sous-titreCar"/>
    <w:uiPriority w:val="11"/>
    <w:qFormat/>
    <w:rsid w:val="00DF457D"/>
    <w:pPr>
      <w:framePr w:wrap="notBeside" w:vAnchor="text" w:hAnchor="text" w:y="1"/>
      <w:numPr>
        <w:ilvl w:val="1"/>
      </w:numPr>
      <w:jc w:val="center"/>
    </w:pPr>
    <w:rPr>
      <w:rFonts w:asciiTheme="majorHAnsi" w:eastAsiaTheme="majorEastAsia" w:hAnsiTheme="majorHAnsi" w:cstheme="majorBidi"/>
      <w:iCs/>
      <w:spacing w:val="15"/>
      <w:sz w:val="28"/>
      <w:szCs w:val="24"/>
    </w:rPr>
  </w:style>
  <w:style w:type="character" w:customStyle="1" w:styleId="Sous-titreCar">
    <w:name w:val="Sous-titre Car"/>
    <w:basedOn w:val="Policepardfaut"/>
    <w:link w:val="Sous-titre"/>
    <w:uiPriority w:val="11"/>
    <w:rsid w:val="00DF457D"/>
    <w:rPr>
      <w:rFonts w:asciiTheme="majorHAnsi" w:eastAsiaTheme="majorEastAsia" w:hAnsiTheme="majorHAnsi" w:cstheme="majorBidi"/>
      <w:iCs/>
      <w:spacing w:val="15"/>
      <w:kern w:val="28"/>
      <w:sz w:val="28"/>
      <w:szCs w:val="24"/>
    </w:rPr>
  </w:style>
  <w:style w:type="character" w:customStyle="1" w:styleId="TTBulletL1Char1">
    <w:name w:val="+TT Bullet L1 Char1"/>
    <w:locked/>
    <w:rsid w:val="00DF457D"/>
    <w:rPr>
      <w:rFonts w:ascii="Arial" w:hAnsi="Arial"/>
      <w:lang w:val="en-US" w:eastAsia="en-US" w:bidi="ar-SA"/>
    </w:rPr>
  </w:style>
  <w:style w:type="paragraph" w:customStyle="1" w:styleId="TTAddress">
    <w:name w:val="+TT Address"/>
    <w:rsid w:val="00DF457D"/>
    <w:pPr>
      <w:spacing w:before="60" w:after="60"/>
    </w:pPr>
    <w:rPr>
      <w:rFonts w:ascii="Arial" w:hAnsi="Arial"/>
      <w:sz w:val="24"/>
      <w:szCs w:val="24"/>
    </w:rPr>
  </w:style>
  <w:style w:type="paragraph" w:customStyle="1" w:styleId="TTTableHeading">
    <w:name w:val="+TT Table Heading"/>
    <w:rsid w:val="00DF457D"/>
    <w:pPr>
      <w:jc w:val="center"/>
    </w:pPr>
    <w:rPr>
      <w:rFonts w:ascii="Arial" w:hAnsi="Arial"/>
      <w:b/>
      <w:color w:val="000000"/>
      <w:sz w:val="24"/>
      <w:szCs w:val="24"/>
    </w:rPr>
  </w:style>
  <w:style w:type="paragraph" w:customStyle="1" w:styleId="TTBulletL2">
    <w:name w:val="+TT Bullet L2"/>
    <w:basedOn w:val="Normal"/>
    <w:rsid w:val="00DF457D"/>
    <w:pPr>
      <w:tabs>
        <w:tab w:val="num" w:pos="1440"/>
      </w:tabs>
      <w:spacing w:after="100" w:afterAutospacing="1"/>
      <w:ind w:left="1440" w:hanging="360"/>
    </w:pPr>
    <w:rPr>
      <w:rFonts w:ascii="Arial" w:hAnsi="Arial"/>
      <w:kern w:val="0"/>
      <w:sz w:val="20"/>
      <w:szCs w:val="24"/>
    </w:rPr>
  </w:style>
  <w:style w:type="paragraph" w:customStyle="1" w:styleId="Alpha">
    <w:name w:val="Alpha"/>
    <w:basedOn w:val="Titre1"/>
    <w:link w:val="AlphaChar"/>
    <w:autoRedefine/>
    <w:rsid w:val="00DF457D"/>
    <w:pPr>
      <w:numPr>
        <w:numId w:val="0"/>
      </w:numPr>
    </w:pPr>
    <w:rPr>
      <w:szCs w:val="24"/>
    </w:rPr>
  </w:style>
  <w:style w:type="paragraph" w:customStyle="1" w:styleId="Alpha2">
    <w:name w:val="Alpha.2"/>
    <w:basedOn w:val="Titre2"/>
    <w:link w:val="Alpha2Char"/>
    <w:rsid w:val="00DF457D"/>
    <w:pPr>
      <w:numPr>
        <w:ilvl w:val="0"/>
        <w:numId w:val="9"/>
      </w:numPr>
    </w:pPr>
    <w:rPr>
      <w:szCs w:val="24"/>
    </w:rPr>
  </w:style>
  <w:style w:type="character" w:customStyle="1" w:styleId="AlphaChar">
    <w:name w:val="Alpha Char"/>
    <w:basedOn w:val="Titre1Car"/>
    <w:link w:val="Alpha"/>
    <w:rsid w:val="00DF457D"/>
    <w:rPr>
      <w:rFonts w:ascii="Tahoma" w:hAnsi="Tahoma" w:cs="Tahoma"/>
      <w:b/>
      <w:kern w:val="28"/>
      <w:sz w:val="28"/>
      <w:szCs w:val="24"/>
    </w:rPr>
  </w:style>
  <w:style w:type="character" w:customStyle="1" w:styleId="Alpha2Char">
    <w:name w:val="Alpha.2 Char"/>
    <w:basedOn w:val="Titre2Car"/>
    <w:link w:val="Alpha2"/>
    <w:rsid w:val="00DF457D"/>
    <w:rPr>
      <w:rFonts w:ascii="Tahoma" w:hAnsi="Tahoma" w:cs="Tahoma"/>
      <w:b/>
      <w:kern w:val="28"/>
      <w:sz w:val="24"/>
      <w:szCs w:val="24"/>
    </w:rPr>
  </w:style>
  <w:style w:type="paragraph" w:customStyle="1" w:styleId="Appendix1">
    <w:name w:val="Appendix 1"/>
    <w:basedOn w:val="Alpha"/>
    <w:link w:val="Appendix1Char"/>
    <w:qFormat/>
    <w:rsid w:val="00DF457D"/>
    <w:pPr>
      <w:numPr>
        <w:numId w:val="11"/>
      </w:numPr>
    </w:pPr>
  </w:style>
  <w:style w:type="paragraph" w:customStyle="1" w:styleId="Appendix2">
    <w:name w:val="Appendix 2"/>
    <w:basedOn w:val="Alpha"/>
    <w:next w:val="Normal"/>
    <w:link w:val="Appendix2Char"/>
    <w:qFormat/>
    <w:rsid w:val="00BE3E22"/>
    <w:pPr>
      <w:numPr>
        <w:ilvl w:val="1"/>
        <w:numId w:val="11"/>
      </w:numPr>
    </w:pPr>
    <w:rPr>
      <w:sz w:val="24"/>
    </w:rPr>
  </w:style>
  <w:style w:type="character" w:customStyle="1" w:styleId="Appendix1Char">
    <w:name w:val="Appendix 1 Char"/>
    <w:basedOn w:val="AlphaChar"/>
    <w:link w:val="Appendix1"/>
    <w:rsid w:val="00DF457D"/>
    <w:rPr>
      <w:rFonts w:ascii="Tahoma" w:hAnsi="Tahoma" w:cs="Tahoma"/>
      <w:b/>
      <w:kern w:val="28"/>
      <w:sz w:val="28"/>
      <w:szCs w:val="24"/>
    </w:rPr>
  </w:style>
  <w:style w:type="paragraph" w:customStyle="1" w:styleId="Appendix3">
    <w:name w:val="Appendix 3"/>
    <w:basedOn w:val="Alpha"/>
    <w:link w:val="Appendix3Char"/>
    <w:qFormat/>
    <w:rsid w:val="00844AE9"/>
    <w:pPr>
      <w:numPr>
        <w:ilvl w:val="2"/>
        <w:numId w:val="11"/>
      </w:numPr>
    </w:pPr>
  </w:style>
  <w:style w:type="character" w:customStyle="1" w:styleId="Appendix2Char">
    <w:name w:val="Appendix 2 Char"/>
    <w:basedOn w:val="AlphaChar"/>
    <w:link w:val="Appendix2"/>
    <w:rsid w:val="00BE3E22"/>
    <w:rPr>
      <w:rFonts w:ascii="Tahoma" w:hAnsi="Tahoma" w:cs="Tahoma"/>
      <w:b/>
      <w:kern w:val="28"/>
      <w:sz w:val="24"/>
      <w:szCs w:val="24"/>
    </w:rPr>
  </w:style>
  <w:style w:type="paragraph" w:customStyle="1" w:styleId="Appendix4">
    <w:name w:val="Appendix 4"/>
    <w:basedOn w:val="Alpha"/>
    <w:link w:val="Appendix4Char"/>
    <w:qFormat/>
    <w:rsid w:val="00844AE9"/>
    <w:pPr>
      <w:numPr>
        <w:ilvl w:val="3"/>
        <w:numId w:val="11"/>
      </w:numPr>
    </w:pPr>
    <w:rPr>
      <w:sz w:val="24"/>
    </w:rPr>
  </w:style>
  <w:style w:type="character" w:customStyle="1" w:styleId="Appendix3Char">
    <w:name w:val="Appendix 3 Char"/>
    <w:basedOn w:val="AlphaChar"/>
    <w:link w:val="Appendix3"/>
    <w:rsid w:val="00844AE9"/>
    <w:rPr>
      <w:rFonts w:ascii="Tahoma" w:hAnsi="Tahoma" w:cs="Tahoma"/>
      <w:b/>
      <w:kern w:val="28"/>
      <w:sz w:val="28"/>
      <w:szCs w:val="24"/>
    </w:rPr>
  </w:style>
  <w:style w:type="paragraph" w:customStyle="1" w:styleId="Appendix5">
    <w:name w:val="Appendix 5"/>
    <w:basedOn w:val="Alpha"/>
    <w:link w:val="Appendix5Char"/>
    <w:qFormat/>
    <w:rsid w:val="00844AE9"/>
    <w:pPr>
      <w:numPr>
        <w:ilvl w:val="4"/>
        <w:numId w:val="11"/>
      </w:numPr>
      <w:outlineLvl w:val="3"/>
    </w:pPr>
    <w:rPr>
      <w:sz w:val="24"/>
    </w:rPr>
  </w:style>
  <w:style w:type="character" w:customStyle="1" w:styleId="Appendix4Char">
    <w:name w:val="Appendix 4 Char"/>
    <w:basedOn w:val="AlphaChar"/>
    <w:link w:val="Appendix4"/>
    <w:rsid w:val="00844AE9"/>
    <w:rPr>
      <w:rFonts w:ascii="Tahoma" w:hAnsi="Tahoma" w:cs="Tahoma"/>
      <w:b/>
      <w:kern w:val="28"/>
      <w:sz w:val="24"/>
      <w:szCs w:val="24"/>
    </w:rPr>
  </w:style>
  <w:style w:type="character" w:customStyle="1" w:styleId="Appendix5Char">
    <w:name w:val="Appendix 5 Char"/>
    <w:basedOn w:val="AlphaChar"/>
    <w:link w:val="Appendix5"/>
    <w:rsid w:val="00844AE9"/>
    <w:rPr>
      <w:rFonts w:ascii="Tahoma" w:hAnsi="Tahoma" w:cs="Tahoma"/>
      <w:b/>
      <w:kern w:val="28"/>
      <w:sz w:val="24"/>
      <w:szCs w:val="24"/>
    </w:rPr>
  </w:style>
  <w:style w:type="paragraph" w:styleId="Retrait1religne">
    <w:name w:val="Body Text First Indent"/>
    <w:basedOn w:val="Corpsdetexte"/>
    <w:link w:val="Retrait1religneCar"/>
    <w:unhideWhenUsed/>
    <w:rsid w:val="00DF457D"/>
    <w:pPr>
      <w:spacing w:after="0"/>
      <w:ind w:firstLine="360"/>
    </w:pPr>
    <w:rPr>
      <w:szCs w:val="24"/>
    </w:rPr>
  </w:style>
  <w:style w:type="character" w:customStyle="1" w:styleId="Retrait1religneCar">
    <w:name w:val="Retrait 1re ligne Car"/>
    <w:basedOn w:val="CorpsdetexteCar"/>
    <w:link w:val="Retrait1religne"/>
    <w:rsid w:val="00DF457D"/>
    <w:rPr>
      <w:kern w:val="28"/>
      <w:sz w:val="24"/>
      <w:szCs w:val="24"/>
    </w:rPr>
  </w:style>
  <w:style w:type="character" w:customStyle="1" w:styleId="Mention1">
    <w:name w:val="Mention1"/>
    <w:basedOn w:val="Policepardfaut"/>
    <w:uiPriority w:val="99"/>
    <w:semiHidden/>
    <w:unhideWhenUsed/>
    <w:rsid w:val="00DF457D"/>
    <w:rPr>
      <w:color w:val="2B579A"/>
      <w:shd w:val="clear" w:color="auto" w:fill="E6E6E6"/>
    </w:rPr>
  </w:style>
  <w:style w:type="paragraph" w:customStyle="1" w:styleId="Steps">
    <w:name w:val="Steps"/>
    <w:basedOn w:val="Normal"/>
    <w:rsid w:val="00DF457D"/>
    <w:pPr>
      <w:numPr>
        <w:numId w:val="10"/>
      </w:numPr>
      <w:spacing w:before="60"/>
    </w:pPr>
    <w:rPr>
      <w:rFonts w:ascii="Arial" w:hAnsi="Arial"/>
      <w:kern w:val="0"/>
      <w:szCs w:val="24"/>
    </w:rPr>
  </w:style>
  <w:style w:type="character" w:customStyle="1" w:styleId="UnresolvedMention2">
    <w:name w:val="Unresolved Mention2"/>
    <w:basedOn w:val="Policepardfaut"/>
    <w:uiPriority w:val="99"/>
    <w:semiHidden/>
    <w:unhideWhenUsed/>
    <w:rsid w:val="00DF457D"/>
    <w:rPr>
      <w:color w:val="808080"/>
      <w:shd w:val="clear" w:color="auto" w:fill="E6E6E6"/>
    </w:rPr>
  </w:style>
  <w:style w:type="paragraph" w:customStyle="1" w:styleId="Modifiedcallflowsteps">
    <w:name w:val="Modified call flow steps"/>
    <w:basedOn w:val="Normal"/>
    <w:qFormat/>
    <w:rsid w:val="00DF457D"/>
    <w:pPr>
      <w:spacing w:before="80" w:after="80"/>
      <w:ind w:left="720" w:hanging="720"/>
    </w:pPr>
    <w:rPr>
      <w:szCs w:val="24"/>
    </w:rPr>
  </w:style>
  <w:style w:type="character" w:customStyle="1" w:styleId="UnresolvedMention3">
    <w:name w:val="Unresolved Mention3"/>
    <w:basedOn w:val="Policepardfaut"/>
    <w:uiPriority w:val="99"/>
    <w:semiHidden/>
    <w:unhideWhenUsed/>
    <w:rsid w:val="008C4353"/>
    <w:rPr>
      <w:color w:val="605E5C"/>
      <w:shd w:val="clear" w:color="auto" w:fill="E1DFDD"/>
    </w:rPr>
  </w:style>
  <w:style w:type="character" w:customStyle="1" w:styleId="UnresolvedMention4">
    <w:name w:val="Unresolved Mention4"/>
    <w:basedOn w:val="Policepardfaut"/>
    <w:uiPriority w:val="99"/>
    <w:semiHidden/>
    <w:unhideWhenUsed/>
    <w:rsid w:val="00FB12B5"/>
    <w:rPr>
      <w:color w:val="605E5C"/>
      <w:shd w:val="clear" w:color="auto" w:fill="E1DFDD"/>
    </w:rPr>
  </w:style>
  <w:style w:type="paragraph" w:customStyle="1" w:styleId="Codeintext">
    <w:name w:val="Code in text"/>
    <w:basedOn w:val="Corpsdetexte"/>
    <w:autoRedefine/>
    <w:qFormat/>
    <w:rsid w:val="0017000C"/>
    <w:pPr>
      <w:spacing w:after="0"/>
    </w:pPr>
    <w:rPr>
      <w:rFonts w:ascii="Courier New" w:hAnsi="Courier New" w:cs="Courier New"/>
      <w:noProof/>
      <w:kern w:val="0"/>
      <w:sz w:val="20"/>
    </w:rPr>
  </w:style>
  <w:style w:type="character" w:customStyle="1" w:styleId="dduration">
    <w:name w:val="d_duration"/>
    <w:basedOn w:val="Policepardfaut"/>
    <w:rsid w:val="00CB30E0"/>
  </w:style>
  <w:style w:type="character" w:styleId="Accentuation">
    <w:name w:val="Emphasis"/>
    <w:basedOn w:val="Policepardfaut"/>
    <w:uiPriority w:val="20"/>
    <w:qFormat/>
    <w:rsid w:val="00950CA7"/>
    <w:rPr>
      <w:i/>
      <w:iCs/>
    </w:rPr>
  </w:style>
  <w:style w:type="character" w:styleId="Mentionnonrsolue">
    <w:name w:val="Unresolved Mention"/>
    <w:basedOn w:val="Policepardfaut"/>
    <w:uiPriority w:val="99"/>
    <w:semiHidden/>
    <w:unhideWhenUsed/>
    <w:rsid w:val="008F30CC"/>
    <w:rPr>
      <w:color w:val="605E5C"/>
      <w:shd w:val="clear" w:color="auto" w:fill="E1DFDD"/>
    </w:rPr>
  </w:style>
  <w:style w:type="character" w:styleId="Textedelespacerserv">
    <w:name w:val="Placeholder Text"/>
    <w:basedOn w:val="Policepardfaut"/>
    <w:uiPriority w:val="99"/>
    <w:semiHidden/>
    <w:rsid w:val="00546FDA"/>
    <w:rPr>
      <w:color w:val="808080"/>
    </w:rPr>
  </w:style>
  <w:style w:type="character" w:customStyle="1" w:styleId="ParagraphedelisteCar">
    <w:name w:val="Paragraphe de liste Car"/>
    <w:basedOn w:val="Policepardfaut"/>
    <w:link w:val="Paragraphedeliste"/>
    <w:uiPriority w:val="34"/>
    <w:rsid w:val="003823D1"/>
    <w:rPr>
      <w:rFonts w:ascii="Tahoma" w:eastAsiaTheme="minorHAnsi" w:hAnsi="Tahoma"/>
      <w:kern w:val="20"/>
      <w:sz w:val="24"/>
    </w:rPr>
  </w:style>
  <w:style w:type="paragraph" w:customStyle="1" w:styleId="TableParagraph">
    <w:name w:val="Table Paragraph"/>
    <w:basedOn w:val="Normal"/>
    <w:uiPriority w:val="1"/>
    <w:qFormat/>
    <w:rsid w:val="00E26403"/>
    <w:pPr>
      <w:widowControl w:val="0"/>
      <w:autoSpaceDE w:val="0"/>
      <w:autoSpaceDN w:val="0"/>
      <w:ind w:left="107"/>
    </w:pPr>
    <w:rPr>
      <w:rFonts w:ascii="Times New Roman" w:hAnsi="Times New Roman"/>
      <w:kern w:val="0"/>
      <w:sz w:val="22"/>
      <w:szCs w:val="22"/>
      <w:lang w:bidi="en-US"/>
    </w:rPr>
  </w:style>
  <w:style w:type="paragraph" w:customStyle="1" w:styleId="NENALOGO">
    <w:name w:val="NENA LOGO"/>
    <w:basedOn w:val="Pieddepage"/>
    <w:uiPriority w:val="99"/>
    <w:rsid w:val="00A37A8B"/>
    <w:pPr>
      <w:tabs>
        <w:tab w:val="clear" w:pos="4320"/>
        <w:tab w:val="clear" w:pos="8640"/>
        <w:tab w:val="center" w:pos="4680"/>
        <w:tab w:val="right" w:pos="9360"/>
      </w:tabs>
      <w:spacing w:before="0"/>
      <w:jc w:val="center"/>
    </w:pPr>
    <w:rPr>
      <w:rFonts w:ascii="Times New Roman" w:hAnsi="Times New Roman"/>
      <w:noProof/>
    </w:rPr>
  </w:style>
  <w:style w:type="character" w:customStyle="1" w:styleId="fld-val1">
    <w:name w:val="fld-val1"/>
    <w:basedOn w:val="Policepardfaut"/>
    <w:uiPriority w:val="99"/>
    <w:rsid w:val="00A37A8B"/>
    <w:rPr>
      <w:rFonts w:ascii="Arial" w:hAnsi="Arial" w:cs="Arial"/>
      <w:sz w:val="20"/>
      <w:szCs w:val="20"/>
    </w:rPr>
  </w:style>
  <w:style w:type="character" w:customStyle="1" w:styleId="TM1Car">
    <w:name w:val="TM 1 Car"/>
    <w:basedOn w:val="Policepardfaut"/>
    <w:link w:val="TM1"/>
    <w:uiPriority w:val="39"/>
    <w:locked/>
    <w:rsid w:val="00A37A8B"/>
    <w:rPr>
      <w:rFonts w:ascii="Tahoma" w:hAnsi="Tahoma"/>
      <w:b/>
      <w:caps/>
      <w:kern w:val="28"/>
    </w:rPr>
  </w:style>
  <w:style w:type="paragraph" w:customStyle="1" w:styleId="rc-text">
    <w:name w:val="rc-text"/>
    <w:basedOn w:val="Normal"/>
    <w:uiPriority w:val="99"/>
    <w:rsid w:val="00A37A8B"/>
    <w:pPr>
      <w:spacing w:before="100" w:beforeAutospacing="1" w:after="100" w:afterAutospacing="1"/>
    </w:pPr>
    <w:rPr>
      <w:rFonts w:ascii="Arial" w:hAnsi="Arial" w:cs="Arial"/>
      <w:color w:val="000000"/>
      <w:sz w:val="16"/>
      <w:szCs w:val="16"/>
    </w:rPr>
  </w:style>
  <w:style w:type="character" w:customStyle="1" w:styleId="fld-title-viewby1">
    <w:name w:val="fld-title-viewby1"/>
    <w:basedOn w:val="Policepardfaut"/>
    <w:uiPriority w:val="99"/>
    <w:rsid w:val="00A37A8B"/>
    <w:rPr>
      <w:rFonts w:ascii="Arial" w:hAnsi="Arial" w:cs="Arial"/>
      <w:color w:val="000088"/>
      <w:sz w:val="18"/>
      <w:szCs w:val="18"/>
    </w:rPr>
  </w:style>
  <w:style w:type="character" w:customStyle="1" w:styleId="fld-time1">
    <w:name w:val="fld-time1"/>
    <w:basedOn w:val="Policepardfaut"/>
    <w:uiPriority w:val="99"/>
    <w:rsid w:val="00A37A8B"/>
    <w:rPr>
      <w:rFonts w:ascii="Arial" w:hAnsi="Arial" w:cs="Arial"/>
      <w:i/>
      <w:iCs/>
      <w:sz w:val="16"/>
      <w:szCs w:val="16"/>
    </w:rPr>
  </w:style>
  <w:style w:type="character" w:customStyle="1" w:styleId="section1">
    <w:name w:val="section1"/>
    <w:basedOn w:val="Policepardfaut"/>
    <w:uiPriority w:val="99"/>
    <w:rsid w:val="00A37A8B"/>
    <w:rPr>
      <w:rFonts w:ascii="Helvetica" w:hAnsi="Helvetica" w:cs="Helvetica"/>
      <w:b/>
      <w:bCs/>
      <w:color w:val="0066CC"/>
      <w:sz w:val="22"/>
      <w:szCs w:val="22"/>
    </w:rPr>
  </w:style>
  <w:style w:type="character" w:customStyle="1" w:styleId="apple-style-span">
    <w:name w:val="apple-style-span"/>
    <w:basedOn w:val="Policepardfaut"/>
    <w:uiPriority w:val="99"/>
    <w:rsid w:val="00A37A8B"/>
    <w:rPr>
      <w:rFonts w:cs="Times New Roman"/>
    </w:rPr>
  </w:style>
  <w:style w:type="character" w:customStyle="1" w:styleId="field-content">
    <w:name w:val="field-content"/>
    <w:basedOn w:val="Policepardfaut"/>
    <w:uiPriority w:val="99"/>
    <w:rsid w:val="00A37A8B"/>
    <w:rPr>
      <w:rFonts w:cs="Times New Roman"/>
    </w:rPr>
  </w:style>
  <w:style w:type="character" w:styleId="Titredulivre">
    <w:name w:val="Book Title"/>
    <w:basedOn w:val="Policepardfaut"/>
    <w:uiPriority w:val="33"/>
    <w:qFormat/>
    <w:rsid w:val="00A37A8B"/>
    <w:rPr>
      <w:b/>
      <w:bCs/>
      <w:i/>
      <w:iCs/>
      <w:spacing w:val="5"/>
    </w:rPr>
  </w:style>
  <w:style w:type="paragraph" w:customStyle="1" w:styleId="msonormal0">
    <w:name w:val="msonormal"/>
    <w:basedOn w:val="Normal"/>
    <w:rsid w:val="00A37A8B"/>
    <w:pPr>
      <w:spacing w:before="100" w:beforeAutospacing="1" w:after="100" w:afterAutospacing="1"/>
    </w:pPr>
    <w:rPr>
      <w:rFonts w:ascii="Times New Roman" w:hAnsi="Times New Roman"/>
      <w:kern w:val="0"/>
      <w:szCs w:val="24"/>
      <w:lang w:val="fr-CA" w:eastAsia="fr-CA"/>
    </w:rPr>
  </w:style>
  <w:style w:type="paragraph" w:customStyle="1" w:styleId="xl65">
    <w:name w:val="xl65"/>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A37A8B"/>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A37A8B"/>
    <w:pPr>
      <w:pBdr>
        <w:bottom w:val="single" w:sz="8" w:space="0" w:color="E8E8E8"/>
      </w:pBdr>
      <w:shd w:val="clear" w:color="000000" w:fill="F8F8F8"/>
      <w:spacing w:before="100" w:beforeAutospacing="1" w:after="100" w:afterAutospacing="1"/>
      <w:textAlignment w:val="center"/>
    </w:pPr>
    <w:rPr>
      <w:rFonts w:ascii="Times New Roman" w:hAnsi="Times New Roman"/>
      <w:color w:val="0563C1"/>
      <w:kern w:val="0"/>
      <w:szCs w:val="24"/>
      <w:u w:val="single"/>
      <w:lang w:val="fr-CA" w:eastAsia="fr-CA"/>
    </w:rPr>
  </w:style>
  <w:style w:type="paragraph" w:customStyle="1" w:styleId="xl68">
    <w:name w:val="xl68"/>
    <w:basedOn w:val="Normal"/>
    <w:rsid w:val="00A37A8B"/>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69">
    <w:name w:val="xl69"/>
    <w:basedOn w:val="Normal"/>
    <w:rsid w:val="00A37A8B"/>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0">
    <w:name w:val="xl70"/>
    <w:basedOn w:val="Normal"/>
    <w:rsid w:val="00A37A8B"/>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hAnsi="Times New Roman"/>
      <w:color w:val="000000"/>
      <w:kern w:val="0"/>
      <w:szCs w:val="24"/>
      <w:lang w:val="fr-CA" w:eastAsia="fr-CA"/>
    </w:rPr>
  </w:style>
  <w:style w:type="paragraph" w:customStyle="1" w:styleId="xl71">
    <w:name w:val="xl71"/>
    <w:basedOn w:val="Normal"/>
    <w:rsid w:val="00A37A8B"/>
    <w:pPr>
      <w:spacing w:before="100" w:beforeAutospacing="1" w:after="100" w:afterAutospacing="1"/>
    </w:pPr>
    <w:rPr>
      <w:rFonts w:ascii="Times New Roman" w:hAnsi="Times New Roman"/>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8">
      <w:bodyDiv w:val="1"/>
      <w:marLeft w:val="0"/>
      <w:marRight w:val="0"/>
      <w:marTop w:val="0"/>
      <w:marBottom w:val="0"/>
      <w:divBdr>
        <w:top w:val="none" w:sz="0" w:space="0" w:color="auto"/>
        <w:left w:val="none" w:sz="0" w:space="0" w:color="auto"/>
        <w:bottom w:val="none" w:sz="0" w:space="0" w:color="auto"/>
        <w:right w:val="none" w:sz="0" w:space="0" w:color="auto"/>
      </w:divBdr>
    </w:div>
    <w:div w:id="15470812">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36010458">
      <w:bodyDiv w:val="1"/>
      <w:marLeft w:val="0"/>
      <w:marRight w:val="0"/>
      <w:marTop w:val="0"/>
      <w:marBottom w:val="0"/>
      <w:divBdr>
        <w:top w:val="none" w:sz="0" w:space="0" w:color="auto"/>
        <w:left w:val="none" w:sz="0" w:space="0" w:color="auto"/>
        <w:bottom w:val="none" w:sz="0" w:space="0" w:color="auto"/>
        <w:right w:val="none" w:sz="0" w:space="0" w:color="auto"/>
      </w:divBdr>
    </w:div>
    <w:div w:id="45229595">
      <w:bodyDiv w:val="1"/>
      <w:marLeft w:val="0"/>
      <w:marRight w:val="0"/>
      <w:marTop w:val="0"/>
      <w:marBottom w:val="0"/>
      <w:divBdr>
        <w:top w:val="none" w:sz="0" w:space="0" w:color="auto"/>
        <w:left w:val="none" w:sz="0" w:space="0" w:color="auto"/>
        <w:bottom w:val="none" w:sz="0" w:space="0" w:color="auto"/>
        <w:right w:val="none" w:sz="0" w:space="0" w:color="auto"/>
      </w:divBdr>
    </w:div>
    <w:div w:id="85930038">
      <w:bodyDiv w:val="1"/>
      <w:marLeft w:val="0"/>
      <w:marRight w:val="0"/>
      <w:marTop w:val="0"/>
      <w:marBottom w:val="0"/>
      <w:divBdr>
        <w:top w:val="none" w:sz="0" w:space="0" w:color="auto"/>
        <w:left w:val="none" w:sz="0" w:space="0" w:color="auto"/>
        <w:bottom w:val="none" w:sz="0" w:space="0" w:color="auto"/>
        <w:right w:val="none" w:sz="0" w:space="0" w:color="auto"/>
      </w:divBdr>
    </w:div>
    <w:div w:id="90514446">
      <w:bodyDiv w:val="1"/>
      <w:marLeft w:val="0"/>
      <w:marRight w:val="0"/>
      <w:marTop w:val="0"/>
      <w:marBottom w:val="0"/>
      <w:divBdr>
        <w:top w:val="none" w:sz="0" w:space="0" w:color="auto"/>
        <w:left w:val="none" w:sz="0" w:space="0" w:color="auto"/>
        <w:bottom w:val="none" w:sz="0" w:space="0" w:color="auto"/>
        <w:right w:val="none" w:sz="0" w:space="0" w:color="auto"/>
      </w:divBdr>
    </w:div>
    <w:div w:id="98332172">
      <w:bodyDiv w:val="1"/>
      <w:marLeft w:val="0"/>
      <w:marRight w:val="0"/>
      <w:marTop w:val="0"/>
      <w:marBottom w:val="0"/>
      <w:divBdr>
        <w:top w:val="none" w:sz="0" w:space="0" w:color="auto"/>
        <w:left w:val="none" w:sz="0" w:space="0" w:color="auto"/>
        <w:bottom w:val="none" w:sz="0" w:space="0" w:color="auto"/>
        <w:right w:val="none" w:sz="0" w:space="0" w:color="auto"/>
      </w:divBdr>
    </w:div>
    <w:div w:id="102967273">
      <w:bodyDiv w:val="1"/>
      <w:marLeft w:val="0"/>
      <w:marRight w:val="0"/>
      <w:marTop w:val="0"/>
      <w:marBottom w:val="0"/>
      <w:divBdr>
        <w:top w:val="none" w:sz="0" w:space="0" w:color="auto"/>
        <w:left w:val="none" w:sz="0" w:space="0" w:color="auto"/>
        <w:bottom w:val="none" w:sz="0" w:space="0" w:color="auto"/>
        <w:right w:val="none" w:sz="0" w:space="0" w:color="auto"/>
      </w:divBdr>
    </w:div>
    <w:div w:id="105807376">
      <w:bodyDiv w:val="1"/>
      <w:marLeft w:val="0"/>
      <w:marRight w:val="0"/>
      <w:marTop w:val="0"/>
      <w:marBottom w:val="0"/>
      <w:divBdr>
        <w:top w:val="none" w:sz="0" w:space="0" w:color="auto"/>
        <w:left w:val="none" w:sz="0" w:space="0" w:color="auto"/>
        <w:bottom w:val="none" w:sz="0" w:space="0" w:color="auto"/>
        <w:right w:val="none" w:sz="0" w:space="0" w:color="auto"/>
      </w:divBdr>
    </w:div>
    <w:div w:id="126239592">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5366951">
      <w:bodyDiv w:val="1"/>
      <w:marLeft w:val="0"/>
      <w:marRight w:val="0"/>
      <w:marTop w:val="0"/>
      <w:marBottom w:val="0"/>
      <w:divBdr>
        <w:top w:val="none" w:sz="0" w:space="0" w:color="auto"/>
        <w:left w:val="none" w:sz="0" w:space="0" w:color="auto"/>
        <w:bottom w:val="none" w:sz="0" w:space="0" w:color="auto"/>
        <w:right w:val="none" w:sz="0" w:space="0" w:color="auto"/>
      </w:divBdr>
    </w:div>
    <w:div w:id="147600767">
      <w:bodyDiv w:val="1"/>
      <w:marLeft w:val="0"/>
      <w:marRight w:val="0"/>
      <w:marTop w:val="0"/>
      <w:marBottom w:val="0"/>
      <w:divBdr>
        <w:top w:val="none" w:sz="0" w:space="0" w:color="auto"/>
        <w:left w:val="none" w:sz="0" w:space="0" w:color="auto"/>
        <w:bottom w:val="none" w:sz="0" w:space="0" w:color="auto"/>
        <w:right w:val="none" w:sz="0" w:space="0" w:color="auto"/>
      </w:divBdr>
    </w:div>
    <w:div w:id="182984603">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191498722">
      <w:bodyDiv w:val="1"/>
      <w:marLeft w:val="0"/>
      <w:marRight w:val="0"/>
      <w:marTop w:val="0"/>
      <w:marBottom w:val="0"/>
      <w:divBdr>
        <w:top w:val="none" w:sz="0" w:space="0" w:color="auto"/>
        <w:left w:val="none" w:sz="0" w:space="0" w:color="auto"/>
        <w:bottom w:val="none" w:sz="0" w:space="0" w:color="auto"/>
        <w:right w:val="none" w:sz="0" w:space="0" w:color="auto"/>
      </w:divBdr>
    </w:div>
    <w:div w:id="209389925">
      <w:bodyDiv w:val="1"/>
      <w:marLeft w:val="0"/>
      <w:marRight w:val="0"/>
      <w:marTop w:val="0"/>
      <w:marBottom w:val="0"/>
      <w:divBdr>
        <w:top w:val="none" w:sz="0" w:space="0" w:color="auto"/>
        <w:left w:val="none" w:sz="0" w:space="0" w:color="auto"/>
        <w:bottom w:val="none" w:sz="0" w:space="0" w:color="auto"/>
        <w:right w:val="none" w:sz="0" w:space="0" w:color="auto"/>
      </w:divBdr>
    </w:div>
    <w:div w:id="227345343">
      <w:bodyDiv w:val="1"/>
      <w:marLeft w:val="0"/>
      <w:marRight w:val="0"/>
      <w:marTop w:val="0"/>
      <w:marBottom w:val="0"/>
      <w:divBdr>
        <w:top w:val="none" w:sz="0" w:space="0" w:color="auto"/>
        <w:left w:val="none" w:sz="0" w:space="0" w:color="auto"/>
        <w:bottom w:val="none" w:sz="0" w:space="0" w:color="auto"/>
        <w:right w:val="none" w:sz="0" w:space="0" w:color="auto"/>
      </w:divBdr>
    </w:div>
    <w:div w:id="231162907">
      <w:bodyDiv w:val="1"/>
      <w:marLeft w:val="0"/>
      <w:marRight w:val="0"/>
      <w:marTop w:val="0"/>
      <w:marBottom w:val="0"/>
      <w:divBdr>
        <w:top w:val="none" w:sz="0" w:space="0" w:color="auto"/>
        <w:left w:val="none" w:sz="0" w:space="0" w:color="auto"/>
        <w:bottom w:val="none" w:sz="0" w:space="0" w:color="auto"/>
        <w:right w:val="none" w:sz="0" w:space="0" w:color="auto"/>
      </w:divBdr>
    </w:div>
    <w:div w:id="241530062">
      <w:bodyDiv w:val="1"/>
      <w:marLeft w:val="0"/>
      <w:marRight w:val="0"/>
      <w:marTop w:val="0"/>
      <w:marBottom w:val="0"/>
      <w:divBdr>
        <w:top w:val="none" w:sz="0" w:space="0" w:color="auto"/>
        <w:left w:val="none" w:sz="0" w:space="0" w:color="auto"/>
        <w:bottom w:val="none" w:sz="0" w:space="0" w:color="auto"/>
        <w:right w:val="none" w:sz="0" w:space="0" w:color="auto"/>
      </w:divBdr>
    </w:div>
    <w:div w:id="241916665">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6965566">
      <w:bodyDiv w:val="1"/>
      <w:marLeft w:val="0"/>
      <w:marRight w:val="0"/>
      <w:marTop w:val="0"/>
      <w:marBottom w:val="0"/>
      <w:divBdr>
        <w:top w:val="none" w:sz="0" w:space="0" w:color="auto"/>
        <w:left w:val="none" w:sz="0" w:space="0" w:color="auto"/>
        <w:bottom w:val="none" w:sz="0" w:space="0" w:color="auto"/>
        <w:right w:val="none" w:sz="0" w:space="0" w:color="auto"/>
      </w:divBdr>
    </w:div>
    <w:div w:id="252133551">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58565369">
      <w:bodyDiv w:val="1"/>
      <w:marLeft w:val="0"/>
      <w:marRight w:val="0"/>
      <w:marTop w:val="0"/>
      <w:marBottom w:val="0"/>
      <w:divBdr>
        <w:top w:val="none" w:sz="0" w:space="0" w:color="auto"/>
        <w:left w:val="none" w:sz="0" w:space="0" w:color="auto"/>
        <w:bottom w:val="none" w:sz="0" w:space="0" w:color="auto"/>
        <w:right w:val="none" w:sz="0" w:space="0" w:color="auto"/>
      </w:divBdr>
    </w:div>
    <w:div w:id="260719337">
      <w:bodyDiv w:val="1"/>
      <w:marLeft w:val="0"/>
      <w:marRight w:val="0"/>
      <w:marTop w:val="0"/>
      <w:marBottom w:val="0"/>
      <w:divBdr>
        <w:top w:val="none" w:sz="0" w:space="0" w:color="auto"/>
        <w:left w:val="none" w:sz="0" w:space="0" w:color="auto"/>
        <w:bottom w:val="none" w:sz="0" w:space="0" w:color="auto"/>
        <w:right w:val="none" w:sz="0" w:space="0" w:color="auto"/>
      </w:divBdr>
    </w:div>
    <w:div w:id="269581885">
      <w:bodyDiv w:val="1"/>
      <w:marLeft w:val="0"/>
      <w:marRight w:val="0"/>
      <w:marTop w:val="0"/>
      <w:marBottom w:val="0"/>
      <w:divBdr>
        <w:top w:val="none" w:sz="0" w:space="0" w:color="auto"/>
        <w:left w:val="none" w:sz="0" w:space="0" w:color="auto"/>
        <w:bottom w:val="none" w:sz="0" w:space="0" w:color="auto"/>
        <w:right w:val="none" w:sz="0" w:space="0" w:color="auto"/>
      </w:divBdr>
    </w:div>
    <w:div w:id="27606588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191737">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15425487">
      <w:bodyDiv w:val="1"/>
      <w:marLeft w:val="0"/>
      <w:marRight w:val="0"/>
      <w:marTop w:val="0"/>
      <w:marBottom w:val="0"/>
      <w:divBdr>
        <w:top w:val="none" w:sz="0" w:space="0" w:color="auto"/>
        <w:left w:val="none" w:sz="0" w:space="0" w:color="auto"/>
        <w:bottom w:val="none" w:sz="0" w:space="0" w:color="auto"/>
        <w:right w:val="none" w:sz="0" w:space="0" w:color="auto"/>
      </w:divBdr>
    </w:div>
    <w:div w:id="316348700">
      <w:bodyDiv w:val="1"/>
      <w:marLeft w:val="0"/>
      <w:marRight w:val="0"/>
      <w:marTop w:val="0"/>
      <w:marBottom w:val="0"/>
      <w:divBdr>
        <w:top w:val="none" w:sz="0" w:space="0" w:color="auto"/>
        <w:left w:val="none" w:sz="0" w:space="0" w:color="auto"/>
        <w:bottom w:val="none" w:sz="0" w:space="0" w:color="auto"/>
        <w:right w:val="none" w:sz="0" w:space="0" w:color="auto"/>
      </w:divBdr>
    </w:div>
    <w:div w:id="317805489">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24941868">
      <w:bodyDiv w:val="1"/>
      <w:marLeft w:val="0"/>
      <w:marRight w:val="0"/>
      <w:marTop w:val="0"/>
      <w:marBottom w:val="0"/>
      <w:divBdr>
        <w:top w:val="none" w:sz="0" w:space="0" w:color="auto"/>
        <w:left w:val="none" w:sz="0" w:space="0" w:color="auto"/>
        <w:bottom w:val="none" w:sz="0" w:space="0" w:color="auto"/>
        <w:right w:val="none" w:sz="0" w:space="0" w:color="auto"/>
      </w:divBdr>
    </w:div>
    <w:div w:id="326061126">
      <w:bodyDiv w:val="1"/>
      <w:marLeft w:val="0"/>
      <w:marRight w:val="0"/>
      <w:marTop w:val="0"/>
      <w:marBottom w:val="0"/>
      <w:divBdr>
        <w:top w:val="none" w:sz="0" w:space="0" w:color="auto"/>
        <w:left w:val="none" w:sz="0" w:space="0" w:color="auto"/>
        <w:bottom w:val="none" w:sz="0" w:space="0" w:color="auto"/>
        <w:right w:val="none" w:sz="0" w:space="0" w:color="auto"/>
      </w:divBdr>
    </w:div>
    <w:div w:id="337973127">
      <w:bodyDiv w:val="1"/>
      <w:marLeft w:val="0"/>
      <w:marRight w:val="0"/>
      <w:marTop w:val="0"/>
      <w:marBottom w:val="0"/>
      <w:divBdr>
        <w:top w:val="none" w:sz="0" w:space="0" w:color="auto"/>
        <w:left w:val="none" w:sz="0" w:space="0" w:color="auto"/>
        <w:bottom w:val="none" w:sz="0" w:space="0" w:color="auto"/>
        <w:right w:val="none" w:sz="0" w:space="0" w:color="auto"/>
      </w:divBdr>
    </w:div>
    <w:div w:id="356734504">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70885762">
      <w:bodyDiv w:val="1"/>
      <w:marLeft w:val="0"/>
      <w:marRight w:val="0"/>
      <w:marTop w:val="0"/>
      <w:marBottom w:val="0"/>
      <w:divBdr>
        <w:top w:val="none" w:sz="0" w:space="0" w:color="auto"/>
        <w:left w:val="none" w:sz="0" w:space="0" w:color="auto"/>
        <w:bottom w:val="none" w:sz="0" w:space="0" w:color="auto"/>
        <w:right w:val="none" w:sz="0" w:space="0" w:color="auto"/>
      </w:divBdr>
    </w:div>
    <w:div w:id="374163399">
      <w:bodyDiv w:val="1"/>
      <w:marLeft w:val="0"/>
      <w:marRight w:val="0"/>
      <w:marTop w:val="0"/>
      <w:marBottom w:val="0"/>
      <w:divBdr>
        <w:top w:val="none" w:sz="0" w:space="0" w:color="auto"/>
        <w:left w:val="none" w:sz="0" w:space="0" w:color="auto"/>
        <w:bottom w:val="none" w:sz="0" w:space="0" w:color="auto"/>
        <w:right w:val="none" w:sz="0" w:space="0" w:color="auto"/>
      </w:divBdr>
    </w:div>
    <w:div w:id="392847335">
      <w:bodyDiv w:val="1"/>
      <w:marLeft w:val="0"/>
      <w:marRight w:val="0"/>
      <w:marTop w:val="0"/>
      <w:marBottom w:val="0"/>
      <w:divBdr>
        <w:top w:val="none" w:sz="0" w:space="0" w:color="auto"/>
        <w:left w:val="none" w:sz="0" w:space="0" w:color="auto"/>
        <w:bottom w:val="none" w:sz="0" w:space="0" w:color="auto"/>
        <w:right w:val="none" w:sz="0" w:space="0" w:color="auto"/>
      </w:divBdr>
    </w:div>
    <w:div w:id="396052477">
      <w:bodyDiv w:val="1"/>
      <w:marLeft w:val="0"/>
      <w:marRight w:val="0"/>
      <w:marTop w:val="0"/>
      <w:marBottom w:val="0"/>
      <w:divBdr>
        <w:top w:val="none" w:sz="0" w:space="0" w:color="auto"/>
        <w:left w:val="none" w:sz="0" w:space="0" w:color="auto"/>
        <w:bottom w:val="none" w:sz="0" w:space="0" w:color="auto"/>
        <w:right w:val="none" w:sz="0" w:space="0" w:color="auto"/>
      </w:divBdr>
    </w:div>
    <w:div w:id="425930884">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27509579">
      <w:bodyDiv w:val="1"/>
      <w:marLeft w:val="0"/>
      <w:marRight w:val="0"/>
      <w:marTop w:val="0"/>
      <w:marBottom w:val="0"/>
      <w:divBdr>
        <w:top w:val="none" w:sz="0" w:space="0" w:color="auto"/>
        <w:left w:val="none" w:sz="0" w:space="0" w:color="auto"/>
        <w:bottom w:val="none" w:sz="0" w:space="0" w:color="auto"/>
        <w:right w:val="none" w:sz="0" w:space="0" w:color="auto"/>
      </w:divBdr>
    </w:div>
    <w:div w:id="434909001">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3013082">
      <w:bodyDiv w:val="1"/>
      <w:marLeft w:val="0"/>
      <w:marRight w:val="0"/>
      <w:marTop w:val="0"/>
      <w:marBottom w:val="0"/>
      <w:divBdr>
        <w:top w:val="none" w:sz="0" w:space="0" w:color="auto"/>
        <w:left w:val="none" w:sz="0" w:space="0" w:color="auto"/>
        <w:bottom w:val="none" w:sz="0" w:space="0" w:color="auto"/>
        <w:right w:val="none" w:sz="0" w:space="0" w:color="auto"/>
      </w:divBdr>
    </w:div>
    <w:div w:id="464540530">
      <w:bodyDiv w:val="1"/>
      <w:marLeft w:val="0"/>
      <w:marRight w:val="0"/>
      <w:marTop w:val="0"/>
      <w:marBottom w:val="0"/>
      <w:divBdr>
        <w:top w:val="none" w:sz="0" w:space="0" w:color="auto"/>
        <w:left w:val="none" w:sz="0" w:space="0" w:color="auto"/>
        <w:bottom w:val="none" w:sz="0" w:space="0" w:color="auto"/>
        <w:right w:val="none" w:sz="0" w:space="0" w:color="auto"/>
      </w:divBdr>
    </w:div>
    <w:div w:id="475337635">
      <w:bodyDiv w:val="1"/>
      <w:marLeft w:val="0"/>
      <w:marRight w:val="0"/>
      <w:marTop w:val="0"/>
      <w:marBottom w:val="0"/>
      <w:divBdr>
        <w:top w:val="none" w:sz="0" w:space="0" w:color="auto"/>
        <w:left w:val="none" w:sz="0" w:space="0" w:color="auto"/>
        <w:bottom w:val="none" w:sz="0" w:space="0" w:color="auto"/>
        <w:right w:val="none" w:sz="0" w:space="0" w:color="auto"/>
      </w:divBdr>
    </w:div>
    <w:div w:id="476536303">
      <w:bodyDiv w:val="1"/>
      <w:marLeft w:val="0"/>
      <w:marRight w:val="0"/>
      <w:marTop w:val="0"/>
      <w:marBottom w:val="0"/>
      <w:divBdr>
        <w:top w:val="none" w:sz="0" w:space="0" w:color="auto"/>
        <w:left w:val="none" w:sz="0" w:space="0" w:color="auto"/>
        <w:bottom w:val="none" w:sz="0" w:space="0" w:color="auto"/>
        <w:right w:val="none" w:sz="0" w:space="0" w:color="auto"/>
      </w:divBdr>
    </w:div>
    <w:div w:id="478576302">
      <w:bodyDiv w:val="1"/>
      <w:marLeft w:val="0"/>
      <w:marRight w:val="0"/>
      <w:marTop w:val="0"/>
      <w:marBottom w:val="0"/>
      <w:divBdr>
        <w:top w:val="none" w:sz="0" w:space="0" w:color="auto"/>
        <w:left w:val="none" w:sz="0" w:space="0" w:color="auto"/>
        <w:bottom w:val="none" w:sz="0" w:space="0" w:color="auto"/>
        <w:right w:val="none" w:sz="0" w:space="0" w:color="auto"/>
      </w:divBdr>
    </w:div>
    <w:div w:id="485517485">
      <w:bodyDiv w:val="1"/>
      <w:marLeft w:val="0"/>
      <w:marRight w:val="0"/>
      <w:marTop w:val="0"/>
      <w:marBottom w:val="0"/>
      <w:divBdr>
        <w:top w:val="none" w:sz="0" w:space="0" w:color="auto"/>
        <w:left w:val="none" w:sz="0" w:space="0" w:color="auto"/>
        <w:bottom w:val="none" w:sz="0" w:space="0" w:color="auto"/>
        <w:right w:val="none" w:sz="0" w:space="0" w:color="auto"/>
      </w:divBdr>
    </w:div>
    <w:div w:id="488518507">
      <w:bodyDiv w:val="1"/>
      <w:marLeft w:val="0"/>
      <w:marRight w:val="0"/>
      <w:marTop w:val="0"/>
      <w:marBottom w:val="0"/>
      <w:divBdr>
        <w:top w:val="none" w:sz="0" w:space="0" w:color="auto"/>
        <w:left w:val="none" w:sz="0" w:space="0" w:color="auto"/>
        <w:bottom w:val="none" w:sz="0" w:space="0" w:color="auto"/>
        <w:right w:val="none" w:sz="0" w:space="0" w:color="auto"/>
      </w:divBdr>
    </w:div>
    <w:div w:id="489446855">
      <w:bodyDiv w:val="1"/>
      <w:marLeft w:val="0"/>
      <w:marRight w:val="0"/>
      <w:marTop w:val="0"/>
      <w:marBottom w:val="0"/>
      <w:divBdr>
        <w:top w:val="none" w:sz="0" w:space="0" w:color="auto"/>
        <w:left w:val="none" w:sz="0" w:space="0" w:color="auto"/>
        <w:bottom w:val="none" w:sz="0" w:space="0" w:color="auto"/>
        <w:right w:val="none" w:sz="0" w:space="0" w:color="auto"/>
      </w:divBdr>
    </w:div>
    <w:div w:id="490869254">
      <w:bodyDiv w:val="1"/>
      <w:marLeft w:val="0"/>
      <w:marRight w:val="0"/>
      <w:marTop w:val="0"/>
      <w:marBottom w:val="0"/>
      <w:divBdr>
        <w:top w:val="none" w:sz="0" w:space="0" w:color="auto"/>
        <w:left w:val="none" w:sz="0" w:space="0" w:color="auto"/>
        <w:bottom w:val="none" w:sz="0" w:space="0" w:color="auto"/>
        <w:right w:val="none" w:sz="0" w:space="0" w:color="auto"/>
      </w:divBdr>
    </w:div>
    <w:div w:id="491456907">
      <w:bodyDiv w:val="1"/>
      <w:marLeft w:val="0"/>
      <w:marRight w:val="0"/>
      <w:marTop w:val="0"/>
      <w:marBottom w:val="0"/>
      <w:divBdr>
        <w:top w:val="none" w:sz="0" w:space="0" w:color="auto"/>
        <w:left w:val="none" w:sz="0" w:space="0" w:color="auto"/>
        <w:bottom w:val="none" w:sz="0" w:space="0" w:color="auto"/>
        <w:right w:val="none" w:sz="0" w:space="0" w:color="auto"/>
      </w:divBdr>
    </w:div>
    <w:div w:id="505285992">
      <w:bodyDiv w:val="1"/>
      <w:marLeft w:val="0"/>
      <w:marRight w:val="0"/>
      <w:marTop w:val="0"/>
      <w:marBottom w:val="0"/>
      <w:divBdr>
        <w:top w:val="none" w:sz="0" w:space="0" w:color="auto"/>
        <w:left w:val="none" w:sz="0" w:space="0" w:color="auto"/>
        <w:bottom w:val="none" w:sz="0" w:space="0" w:color="auto"/>
        <w:right w:val="none" w:sz="0" w:space="0" w:color="auto"/>
      </w:divBdr>
    </w:div>
    <w:div w:id="516578537">
      <w:bodyDiv w:val="1"/>
      <w:marLeft w:val="0"/>
      <w:marRight w:val="0"/>
      <w:marTop w:val="0"/>
      <w:marBottom w:val="0"/>
      <w:divBdr>
        <w:top w:val="none" w:sz="0" w:space="0" w:color="auto"/>
        <w:left w:val="none" w:sz="0" w:space="0" w:color="auto"/>
        <w:bottom w:val="none" w:sz="0" w:space="0" w:color="auto"/>
        <w:right w:val="none" w:sz="0" w:space="0" w:color="auto"/>
      </w:divBdr>
    </w:div>
    <w:div w:id="521865267">
      <w:bodyDiv w:val="1"/>
      <w:marLeft w:val="0"/>
      <w:marRight w:val="0"/>
      <w:marTop w:val="0"/>
      <w:marBottom w:val="0"/>
      <w:divBdr>
        <w:top w:val="none" w:sz="0" w:space="0" w:color="auto"/>
        <w:left w:val="none" w:sz="0" w:space="0" w:color="auto"/>
        <w:bottom w:val="none" w:sz="0" w:space="0" w:color="auto"/>
        <w:right w:val="none" w:sz="0" w:space="0" w:color="auto"/>
      </w:divBdr>
    </w:div>
    <w:div w:id="538124605">
      <w:bodyDiv w:val="1"/>
      <w:marLeft w:val="0"/>
      <w:marRight w:val="0"/>
      <w:marTop w:val="0"/>
      <w:marBottom w:val="0"/>
      <w:divBdr>
        <w:top w:val="none" w:sz="0" w:space="0" w:color="auto"/>
        <w:left w:val="none" w:sz="0" w:space="0" w:color="auto"/>
        <w:bottom w:val="none" w:sz="0" w:space="0" w:color="auto"/>
        <w:right w:val="none" w:sz="0" w:space="0" w:color="auto"/>
      </w:divBdr>
    </w:div>
    <w:div w:id="540433670">
      <w:bodyDiv w:val="1"/>
      <w:marLeft w:val="0"/>
      <w:marRight w:val="0"/>
      <w:marTop w:val="0"/>
      <w:marBottom w:val="0"/>
      <w:divBdr>
        <w:top w:val="none" w:sz="0" w:space="0" w:color="auto"/>
        <w:left w:val="none" w:sz="0" w:space="0" w:color="auto"/>
        <w:bottom w:val="none" w:sz="0" w:space="0" w:color="auto"/>
        <w:right w:val="none" w:sz="0" w:space="0" w:color="auto"/>
      </w:divBdr>
    </w:div>
    <w:div w:id="546256091">
      <w:bodyDiv w:val="1"/>
      <w:marLeft w:val="0"/>
      <w:marRight w:val="0"/>
      <w:marTop w:val="0"/>
      <w:marBottom w:val="0"/>
      <w:divBdr>
        <w:top w:val="none" w:sz="0" w:space="0" w:color="auto"/>
        <w:left w:val="none" w:sz="0" w:space="0" w:color="auto"/>
        <w:bottom w:val="none" w:sz="0" w:space="0" w:color="auto"/>
        <w:right w:val="none" w:sz="0" w:space="0" w:color="auto"/>
      </w:divBdr>
    </w:div>
    <w:div w:id="565720486">
      <w:bodyDiv w:val="1"/>
      <w:marLeft w:val="0"/>
      <w:marRight w:val="0"/>
      <w:marTop w:val="0"/>
      <w:marBottom w:val="0"/>
      <w:divBdr>
        <w:top w:val="none" w:sz="0" w:space="0" w:color="auto"/>
        <w:left w:val="none" w:sz="0" w:space="0" w:color="auto"/>
        <w:bottom w:val="none" w:sz="0" w:space="0" w:color="auto"/>
        <w:right w:val="none" w:sz="0" w:space="0" w:color="auto"/>
      </w:divBdr>
    </w:div>
    <w:div w:id="574896185">
      <w:bodyDiv w:val="1"/>
      <w:marLeft w:val="0"/>
      <w:marRight w:val="0"/>
      <w:marTop w:val="0"/>
      <w:marBottom w:val="0"/>
      <w:divBdr>
        <w:top w:val="none" w:sz="0" w:space="0" w:color="auto"/>
        <w:left w:val="none" w:sz="0" w:space="0" w:color="auto"/>
        <w:bottom w:val="none" w:sz="0" w:space="0" w:color="auto"/>
        <w:right w:val="none" w:sz="0" w:space="0" w:color="auto"/>
      </w:divBdr>
    </w:div>
    <w:div w:id="601298460">
      <w:bodyDiv w:val="1"/>
      <w:marLeft w:val="0"/>
      <w:marRight w:val="0"/>
      <w:marTop w:val="0"/>
      <w:marBottom w:val="0"/>
      <w:divBdr>
        <w:top w:val="none" w:sz="0" w:space="0" w:color="auto"/>
        <w:left w:val="none" w:sz="0" w:space="0" w:color="auto"/>
        <w:bottom w:val="none" w:sz="0" w:space="0" w:color="auto"/>
        <w:right w:val="none" w:sz="0" w:space="0" w:color="auto"/>
      </w:divBdr>
    </w:div>
    <w:div w:id="627515716">
      <w:bodyDiv w:val="1"/>
      <w:marLeft w:val="0"/>
      <w:marRight w:val="0"/>
      <w:marTop w:val="0"/>
      <w:marBottom w:val="0"/>
      <w:divBdr>
        <w:top w:val="none" w:sz="0" w:space="0" w:color="auto"/>
        <w:left w:val="none" w:sz="0" w:space="0" w:color="auto"/>
        <w:bottom w:val="none" w:sz="0" w:space="0" w:color="auto"/>
        <w:right w:val="none" w:sz="0" w:space="0" w:color="auto"/>
      </w:divBdr>
    </w:div>
    <w:div w:id="631717877">
      <w:bodyDiv w:val="1"/>
      <w:marLeft w:val="0"/>
      <w:marRight w:val="0"/>
      <w:marTop w:val="0"/>
      <w:marBottom w:val="0"/>
      <w:divBdr>
        <w:top w:val="none" w:sz="0" w:space="0" w:color="auto"/>
        <w:left w:val="none" w:sz="0" w:space="0" w:color="auto"/>
        <w:bottom w:val="none" w:sz="0" w:space="0" w:color="auto"/>
        <w:right w:val="none" w:sz="0" w:space="0" w:color="auto"/>
      </w:divBdr>
    </w:div>
    <w:div w:id="656153558">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681780700">
      <w:bodyDiv w:val="1"/>
      <w:marLeft w:val="0"/>
      <w:marRight w:val="0"/>
      <w:marTop w:val="0"/>
      <w:marBottom w:val="0"/>
      <w:divBdr>
        <w:top w:val="none" w:sz="0" w:space="0" w:color="auto"/>
        <w:left w:val="none" w:sz="0" w:space="0" w:color="auto"/>
        <w:bottom w:val="none" w:sz="0" w:space="0" w:color="auto"/>
        <w:right w:val="none" w:sz="0" w:space="0" w:color="auto"/>
      </w:divBdr>
    </w:div>
    <w:div w:id="693969352">
      <w:bodyDiv w:val="1"/>
      <w:marLeft w:val="0"/>
      <w:marRight w:val="0"/>
      <w:marTop w:val="0"/>
      <w:marBottom w:val="0"/>
      <w:divBdr>
        <w:top w:val="none" w:sz="0" w:space="0" w:color="auto"/>
        <w:left w:val="none" w:sz="0" w:space="0" w:color="auto"/>
        <w:bottom w:val="none" w:sz="0" w:space="0" w:color="auto"/>
        <w:right w:val="none" w:sz="0" w:space="0" w:color="auto"/>
      </w:divBdr>
    </w:div>
    <w:div w:id="709720859">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39905344">
      <w:bodyDiv w:val="1"/>
      <w:marLeft w:val="0"/>
      <w:marRight w:val="0"/>
      <w:marTop w:val="0"/>
      <w:marBottom w:val="0"/>
      <w:divBdr>
        <w:top w:val="none" w:sz="0" w:space="0" w:color="auto"/>
        <w:left w:val="none" w:sz="0" w:space="0" w:color="auto"/>
        <w:bottom w:val="none" w:sz="0" w:space="0" w:color="auto"/>
        <w:right w:val="none" w:sz="0" w:space="0" w:color="auto"/>
      </w:divBdr>
    </w:div>
    <w:div w:id="739985392">
      <w:bodyDiv w:val="1"/>
      <w:marLeft w:val="0"/>
      <w:marRight w:val="0"/>
      <w:marTop w:val="0"/>
      <w:marBottom w:val="0"/>
      <w:divBdr>
        <w:top w:val="none" w:sz="0" w:space="0" w:color="auto"/>
        <w:left w:val="none" w:sz="0" w:space="0" w:color="auto"/>
        <w:bottom w:val="none" w:sz="0" w:space="0" w:color="auto"/>
        <w:right w:val="none" w:sz="0" w:space="0" w:color="auto"/>
      </w:divBdr>
    </w:div>
    <w:div w:id="745079726">
      <w:bodyDiv w:val="1"/>
      <w:marLeft w:val="0"/>
      <w:marRight w:val="0"/>
      <w:marTop w:val="0"/>
      <w:marBottom w:val="0"/>
      <w:divBdr>
        <w:top w:val="none" w:sz="0" w:space="0" w:color="auto"/>
        <w:left w:val="none" w:sz="0" w:space="0" w:color="auto"/>
        <w:bottom w:val="none" w:sz="0" w:space="0" w:color="auto"/>
        <w:right w:val="none" w:sz="0" w:space="0" w:color="auto"/>
      </w:divBdr>
    </w:div>
    <w:div w:id="752357562">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73138729">
      <w:bodyDiv w:val="1"/>
      <w:marLeft w:val="0"/>
      <w:marRight w:val="0"/>
      <w:marTop w:val="0"/>
      <w:marBottom w:val="0"/>
      <w:divBdr>
        <w:top w:val="none" w:sz="0" w:space="0" w:color="auto"/>
        <w:left w:val="none" w:sz="0" w:space="0" w:color="auto"/>
        <w:bottom w:val="none" w:sz="0" w:space="0" w:color="auto"/>
        <w:right w:val="none" w:sz="0" w:space="0" w:color="auto"/>
      </w:divBdr>
    </w:div>
    <w:div w:id="776561050">
      <w:bodyDiv w:val="1"/>
      <w:marLeft w:val="0"/>
      <w:marRight w:val="0"/>
      <w:marTop w:val="0"/>
      <w:marBottom w:val="0"/>
      <w:divBdr>
        <w:top w:val="none" w:sz="0" w:space="0" w:color="auto"/>
        <w:left w:val="none" w:sz="0" w:space="0" w:color="auto"/>
        <w:bottom w:val="none" w:sz="0" w:space="0" w:color="auto"/>
        <w:right w:val="none" w:sz="0" w:space="0" w:color="auto"/>
      </w:divBdr>
    </w:div>
    <w:div w:id="784930008">
      <w:bodyDiv w:val="1"/>
      <w:marLeft w:val="0"/>
      <w:marRight w:val="0"/>
      <w:marTop w:val="0"/>
      <w:marBottom w:val="0"/>
      <w:divBdr>
        <w:top w:val="none" w:sz="0" w:space="0" w:color="auto"/>
        <w:left w:val="none" w:sz="0" w:space="0" w:color="auto"/>
        <w:bottom w:val="none" w:sz="0" w:space="0" w:color="auto"/>
        <w:right w:val="none" w:sz="0" w:space="0" w:color="auto"/>
      </w:divBdr>
    </w:div>
    <w:div w:id="789057980">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47519291">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865101136">
      <w:bodyDiv w:val="1"/>
      <w:marLeft w:val="0"/>
      <w:marRight w:val="0"/>
      <w:marTop w:val="0"/>
      <w:marBottom w:val="0"/>
      <w:divBdr>
        <w:top w:val="none" w:sz="0" w:space="0" w:color="auto"/>
        <w:left w:val="none" w:sz="0" w:space="0" w:color="auto"/>
        <w:bottom w:val="none" w:sz="0" w:space="0" w:color="auto"/>
        <w:right w:val="none" w:sz="0" w:space="0" w:color="auto"/>
      </w:divBdr>
    </w:div>
    <w:div w:id="873033422">
      <w:bodyDiv w:val="1"/>
      <w:marLeft w:val="0"/>
      <w:marRight w:val="0"/>
      <w:marTop w:val="0"/>
      <w:marBottom w:val="0"/>
      <w:divBdr>
        <w:top w:val="none" w:sz="0" w:space="0" w:color="auto"/>
        <w:left w:val="none" w:sz="0" w:space="0" w:color="auto"/>
        <w:bottom w:val="none" w:sz="0" w:space="0" w:color="auto"/>
        <w:right w:val="none" w:sz="0" w:space="0" w:color="auto"/>
      </w:divBdr>
    </w:div>
    <w:div w:id="876233319">
      <w:bodyDiv w:val="1"/>
      <w:marLeft w:val="0"/>
      <w:marRight w:val="0"/>
      <w:marTop w:val="0"/>
      <w:marBottom w:val="0"/>
      <w:divBdr>
        <w:top w:val="none" w:sz="0" w:space="0" w:color="auto"/>
        <w:left w:val="none" w:sz="0" w:space="0" w:color="auto"/>
        <w:bottom w:val="none" w:sz="0" w:space="0" w:color="auto"/>
        <w:right w:val="none" w:sz="0" w:space="0" w:color="auto"/>
      </w:divBdr>
    </w:div>
    <w:div w:id="888421617">
      <w:bodyDiv w:val="1"/>
      <w:marLeft w:val="0"/>
      <w:marRight w:val="0"/>
      <w:marTop w:val="0"/>
      <w:marBottom w:val="0"/>
      <w:divBdr>
        <w:top w:val="none" w:sz="0" w:space="0" w:color="auto"/>
        <w:left w:val="none" w:sz="0" w:space="0" w:color="auto"/>
        <w:bottom w:val="none" w:sz="0" w:space="0" w:color="auto"/>
        <w:right w:val="none" w:sz="0" w:space="0" w:color="auto"/>
      </w:divBdr>
    </w:div>
    <w:div w:id="903177146">
      <w:bodyDiv w:val="1"/>
      <w:marLeft w:val="0"/>
      <w:marRight w:val="0"/>
      <w:marTop w:val="0"/>
      <w:marBottom w:val="0"/>
      <w:divBdr>
        <w:top w:val="none" w:sz="0" w:space="0" w:color="auto"/>
        <w:left w:val="none" w:sz="0" w:space="0" w:color="auto"/>
        <w:bottom w:val="none" w:sz="0" w:space="0" w:color="auto"/>
        <w:right w:val="none" w:sz="0" w:space="0" w:color="auto"/>
      </w:divBdr>
    </w:div>
    <w:div w:id="925959978">
      <w:bodyDiv w:val="1"/>
      <w:marLeft w:val="0"/>
      <w:marRight w:val="0"/>
      <w:marTop w:val="0"/>
      <w:marBottom w:val="0"/>
      <w:divBdr>
        <w:top w:val="none" w:sz="0" w:space="0" w:color="auto"/>
        <w:left w:val="none" w:sz="0" w:space="0" w:color="auto"/>
        <w:bottom w:val="none" w:sz="0" w:space="0" w:color="auto"/>
        <w:right w:val="none" w:sz="0" w:space="0" w:color="auto"/>
      </w:divBdr>
    </w:div>
    <w:div w:id="935819868">
      <w:bodyDiv w:val="1"/>
      <w:marLeft w:val="0"/>
      <w:marRight w:val="0"/>
      <w:marTop w:val="0"/>
      <w:marBottom w:val="0"/>
      <w:divBdr>
        <w:top w:val="none" w:sz="0" w:space="0" w:color="auto"/>
        <w:left w:val="none" w:sz="0" w:space="0" w:color="auto"/>
        <w:bottom w:val="none" w:sz="0" w:space="0" w:color="auto"/>
        <w:right w:val="none" w:sz="0" w:space="0" w:color="auto"/>
      </w:divBdr>
    </w:div>
    <w:div w:id="937367731">
      <w:bodyDiv w:val="1"/>
      <w:marLeft w:val="0"/>
      <w:marRight w:val="0"/>
      <w:marTop w:val="0"/>
      <w:marBottom w:val="0"/>
      <w:divBdr>
        <w:top w:val="none" w:sz="0" w:space="0" w:color="auto"/>
        <w:left w:val="none" w:sz="0" w:space="0" w:color="auto"/>
        <w:bottom w:val="none" w:sz="0" w:space="0" w:color="auto"/>
        <w:right w:val="none" w:sz="0" w:space="0" w:color="auto"/>
      </w:divBdr>
    </w:div>
    <w:div w:id="946884881">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6989034">
      <w:bodyDiv w:val="1"/>
      <w:marLeft w:val="0"/>
      <w:marRight w:val="0"/>
      <w:marTop w:val="0"/>
      <w:marBottom w:val="0"/>
      <w:divBdr>
        <w:top w:val="none" w:sz="0" w:space="0" w:color="auto"/>
        <w:left w:val="none" w:sz="0" w:space="0" w:color="auto"/>
        <w:bottom w:val="none" w:sz="0" w:space="0" w:color="auto"/>
        <w:right w:val="none" w:sz="0" w:space="0" w:color="auto"/>
      </w:divBdr>
    </w:div>
    <w:div w:id="958340701">
      <w:bodyDiv w:val="1"/>
      <w:marLeft w:val="0"/>
      <w:marRight w:val="0"/>
      <w:marTop w:val="0"/>
      <w:marBottom w:val="0"/>
      <w:divBdr>
        <w:top w:val="none" w:sz="0" w:space="0" w:color="auto"/>
        <w:left w:val="none" w:sz="0" w:space="0" w:color="auto"/>
        <w:bottom w:val="none" w:sz="0" w:space="0" w:color="auto"/>
        <w:right w:val="none" w:sz="0" w:space="0" w:color="auto"/>
      </w:divBdr>
    </w:div>
    <w:div w:id="964775433">
      <w:bodyDiv w:val="1"/>
      <w:marLeft w:val="0"/>
      <w:marRight w:val="0"/>
      <w:marTop w:val="0"/>
      <w:marBottom w:val="0"/>
      <w:divBdr>
        <w:top w:val="none" w:sz="0" w:space="0" w:color="auto"/>
        <w:left w:val="none" w:sz="0" w:space="0" w:color="auto"/>
        <w:bottom w:val="none" w:sz="0" w:space="0" w:color="auto"/>
        <w:right w:val="none" w:sz="0" w:space="0" w:color="auto"/>
      </w:divBdr>
      <w:divsChild>
        <w:div w:id="1987541445">
          <w:marLeft w:val="0"/>
          <w:marRight w:val="0"/>
          <w:marTop w:val="0"/>
          <w:marBottom w:val="0"/>
          <w:divBdr>
            <w:top w:val="none" w:sz="0" w:space="0" w:color="auto"/>
            <w:left w:val="none" w:sz="0" w:space="0" w:color="auto"/>
            <w:bottom w:val="none" w:sz="0" w:space="0" w:color="auto"/>
            <w:right w:val="none" w:sz="0" w:space="0" w:color="auto"/>
          </w:divBdr>
        </w:div>
      </w:divsChild>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980620133">
      <w:bodyDiv w:val="1"/>
      <w:marLeft w:val="0"/>
      <w:marRight w:val="0"/>
      <w:marTop w:val="0"/>
      <w:marBottom w:val="0"/>
      <w:divBdr>
        <w:top w:val="none" w:sz="0" w:space="0" w:color="auto"/>
        <w:left w:val="none" w:sz="0" w:space="0" w:color="auto"/>
        <w:bottom w:val="none" w:sz="0" w:space="0" w:color="auto"/>
        <w:right w:val="none" w:sz="0" w:space="0" w:color="auto"/>
      </w:divBdr>
      <w:divsChild>
        <w:div w:id="1422723134">
          <w:marLeft w:val="375"/>
          <w:marRight w:val="375"/>
          <w:marTop w:val="0"/>
          <w:marBottom w:val="0"/>
          <w:divBdr>
            <w:top w:val="none" w:sz="0" w:space="0" w:color="auto"/>
            <w:left w:val="none" w:sz="0" w:space="0" w:color="auto"/>
            <w:bottom w:val="none" w:sz="0" w:space="0" w:color="auto"/>
            <w:right w:val="none" w:sz="0" w:space="0" w:color="auto"/>
          </w:divBdr>
          <w:divsChild>
            <w:div w:id="998001358">
              <w:marLeft w:val="0"/>
              <w:marRight w:val="0"/>
              <w:marTop w:val="0"/>
              <w:marBottom w:val="0"/>
              <w:divBdr>
                <w:top w:val="none" w:sz="0" w:space="0" w:color="auto"/>
                <w:left w:val="none" w:sz="0" w:space="0" w:color="auto"/>
                <w:bottom w:val="none" w:sz="0" w:space="0" w:color="auto"/>
                <w:right w:val="none" w:sz="0" w:space="0" w:color="auto"/>
              </w:divBdr>
              <w:divsChild>
                <w:div w:id="1434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8673">
      <w:bodyDiv w:val="1"/>
      <w:marLeft w:val="0"/>
      <w:marRight w:val="0"/>
      <w:marTop w:val="0"/>
      <w:marBottom w:val="0"/>
      <w:divBdr>
        <w:top w:val="none" w:sz="0" w:space="0" w:color="auto"/>
        <w:left w:val="none" w:sz="0" w:space="0" w:color="auto"/>
        <w:bottom w:val="none" w:sz="0" w:space="0" w:color="auto"/>
        <w:right w:val="none" w:sz="0" w:space="0" w:color="auto"/>
      </w:divBdr>
    </w:div>
    <w:div w:id="984549464">
      <w:bodyDiv w:val="1"/>
      <w:marLeft w:val="0"/>
      <w:marRight w:val="0"/>
      <w:marTop w:val="0"/>
      <w:marBottom w:val="0"/>
      <w:divBdr>
        <w:top w:val="none" w:sz="0" w:space="0" w:color="auto"/>
        <w:left w:val="none" w:sz="0" w:space="0" w:color="auto"/>
        <w:bottom w:val="none" w:sz="0" w:space="0" w:color="auto"/>
        <w:right w:val="none" w:sz="0" w:space="0" w:color="auto"/>
      </w:divBdr>
    </w:div>
    <w:div w:id="100382424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47335740">
      <w:bodyDiv w:val="1"/>
      <w:marLeft w:val="0"/>
      <w:marRight w:val="0"/>
      <w:marTop w:val="0"/>
      <w:marBottom w:val="0"/>
      <w:divBdr>
        <w:top w:val="none" w:sz="0" w:space="0" w:color="auto"/>
        <w:left w:val="none" w:sz="0" w:space="0" w:color="auto"/>
        <w:bottom w:val="none" w:sz="0" w:space="0" w:color="auto"/>
        <w:right w:val="none" w:sz="0" w:space="0" w:color="auto"/>
      </w:divBdr>
    </w:div>
    <w:div w:id="1048381798">
      <w:bodyDiv w:val="1"/>
      <w:marLeft w:val="0"/>
      <w:marRight w:val="0"/>
      <w:marTop w:val="0"/>
      <w:marBottom w:val="0"/>
      <w:divBdr>
        <w:top w:val="none" w:sz="0" w:space="0" w:color="auto"/>
        <w:left w:val="none" w:sz="0" w:space="0" w:color="auto"/>
        <w:bottom w:val="none" w:sz="0" w:space="0" w:color="auto"/>
        <w:right w:val="none" w:sz="0" w:space="0" w:color="auto"/>
      </w:divBdr>
    </w:div>
    <w:div w:id="1108546160">
      <w:bodyDiv w:val="1"/>
      <w:marLeft w:val="0"/>
      <w:marRight w:val="0"/>
      <w:marTop w:val="0"/>
      <w:marBottom w:val="0"/>
      <w:divBdr>
        <w:top w:val="none" w:sz="0" w:space="0" w:color="auto"/>
        <w:left w:val="none" w:sz="0" w:space="0" w:color="auto"/>
        <w:bottom w:val="none" w:sz="0" w:space="0" w:color="auto"/>
        <w:right w:val="none" w:sz="0" w:space="0" w:color="auto"/>
      </w:divBdr>
    </w:div>
    <w:div w:id="1123186617">
      <w:bodyDiv w:val="1"/>
      <w:marLeft w:val="0"/>
      <w:marRight w:val="0"/>
      <w:marTop w:val="0"/>
      <w:marBottom w:val="0"/>
      <w:divBdr>
        <w:top w:val="none" w:sz="0" w:space="0" w:color="auto"/>
        <w:left w:val="none" w:sz="0" w:space="0" w:color="auto"/>
        <w:bottom w:val="none" w:sz="0" w:space="0" w:color="auto"/>
        <w:right w:val="none" w:sz="0" w:space="0" w:color="auto"/>
      </w:divBdr>
    </w:div>
    <w:div w:id="1123230502">
      <w:bodyDiv w:val="1"/>
      <w:marLeft w:val="0"/>
      <w:marRight w:val="0"/>
      <w:marTop w:val="0"/>
      <w:marBottom w:val="0"/>
      <w:divBdr>
        <w:top w:val="none" w:sz="0" w:space="0" w:color="auto"/>
        <w:left w:val="none" w:sz="0" w:space="0" w:color="auto"/>
        <w:bottom w:val="none" w:sz="0" w:space="0" w:color="auto"/>
        <w:right w:val="none" w:sz="0" w:space="0" w:color="auto"/>
      </w:divBdr>
    </w:div>
    <w:div w:id="1128470620">
      <w:bodyDiv w:val="1"/>
      <w:marLeft w:val="0"/>
      <w:marRight w:val="0"/>
      <w:marTop w:val="0"/>
      <w:marBottom w:val="0"/>
      <w:divBdr>
        <w:top w:val="none" w:sz="0" w:space="0" w:color="auto"/>
        <w:left w:val="none" w:sz="0" w:space="0" w:color="auto"/>
        <w:bottom w:val="none" w:sz="0" w:space="0" w:color="auto"/>
        <w:right w:val="none" w:sz="0" w:space="0" w:color="auto"/>
      </w:divBdr>
    </w:div>
    <w:div w:id="1129860980">
      <w:bodyDiv w:val="1"/>
      <w:marLeft w:val="0"/>
      <w:marRight w:val="0"/>
      <w:marTop w:val="0"/>
      <w:marBottom w:val="0"/>
      <w:divBdr>
        <w:top w:val="none" w:sz="0" w:space="0" w:color="auto"/>
        <w:left w:val="none" w:sz="0" w:space="0" w:color="auto"/>
        <w:bottom w:val="none" w:sz="0" w:space="0" w:color="auto"/>
        <w:right w:val="none" w:sz="0" w:space="0" w:color="auto"/>
      </w:divBdr>
    </w:div>
    <w:div w:id="1138842904">
      <w:bodyDiv w:val="1"/>
      <w:marLeft w:val="0"/>
      <w:marRight w:val="0"/>
      <w:marTop w:val="0"/>
      <w:marBottom w:val="0"/>
      <w:divBdr>
        <w:top w:val="none" w:sz="0" w:space="0" w:color="auto"/>
        <w:left w:val="none" w:sz="0" w:space="0" w:color="auto"/>
        <w:bottom w:val="none" w:sz="0" w:space="0" w:color="auto"/>
        <w:right w:val="none" w:sz="0" w:space="0" w:color="auto"/>
      </w:divBdr>
    </w:div>
    <w:div w:id="1179202796">
      <w:bodyDiv w:val="1"/>
      <w:marLeft w:val="0"/>
      <w:marRight w:val="0"/>
      <w:marTop w:val="0"/>
      <w:marBottom w:val="0"/>
      <w:divBdr>
        <w:top w:val="none" w:sz="0" w:space="0" w:color="auto"/>
        <w:left w:val="none" w:sz="0" w:space="0" w:color="auto"/>
        <w:bottom w:val="none" w:sz="0" w:space="0" w:color="auto"/>
        <w:right w:val="none" w:sz="0" w:space="0" w:color="auto"/>
      </w:divBdr>
    </w:div>
    <w:div w:id="1197697559">
      <w:bodyDiv w:val="1"/>
      <w:marLeft w:val="0"/>
      <w:marRight w:val="0"/>
      <w:marTop w:val="0"/>
      <w:marBottom w:val="0"/>
      <w:divBdr>
        <w:top w:val="none" w:sz="0" w:space="0" w:color="auto"/>
        <w:left w:val="none" w:sz="0" w:space="0" w:color="auto"/>
        <w:bottom w:val="none" w:sz="0" w:space="0" w:color="auto"/>
        <w:right w:val="none" w:sz="0" w:space="0" w:color="auto"/>
      </w:divBdr>
    </w:div>
    <w:div w:id="1199313356">
      <w:bodyDiv w:val="1"/>
      <w:marLeft w:val="0"/>
      <w:marRight w:val="0"/>
      <w:marTop w:val="0"/>
      <w:marBottom w:val="0"/>
      <w:divBdr>
        <w:top w:val="none" w:sz="0" w:space="0" w:color="auto"/>
        <w:left w:val="none" w:sz="0" w:space="0" w:color="auto"/>
        <w:bottom w:val="none" w:sz="0" w:space="0" w:color="auto"/>
        <w:right w:val="none" w:sz="0" w:space="0" w:color="auto"/>
      </w:divBdr>
    </w:div>
    <w:div w:id="1218668594">
      <w:bodyDiv w:val="1"/>
      <w:marLeft w:val="0"/>
      <w:marRight w:val="0"/>
      <w:marTop w:val="0"/>
      <w:marBottom w:val="0"/>
      <w:divBdr>
        <w:top w:val="none" w:sz="0" w:space="0" w:color="auto"/>
        <w:left w:val="none" w:sz="0" w:space="0" w:color="auto"/>
        <w:bottom w:val="none" w:sz="0" w:space="0" w:color="auto"/>
        <w:right w:val="none" w:sz="0" w:space="0" w:color="auto"/>
      </w:divBdr>
    </w:div>
    <w:div w:id="1271547019">
      <w:bodyDiv w:val="1"/>
      <w:marLeft w:val="0"/>
      <w:marRight w:val="0"/>
      <w:marTop w:val="0"/>
      <w:marBottom w:val="0"/>
      <w:divBdr>
        <w:top w:val="none" w:sz="0" w:space="0" w:color="auto"/>
        <w:left w:val="none" w:sz="0" w:space="0" w:color="auto"/>
        <w:bottom w:val="none" w:sz="0" w:space="0" w:color="auto"/>
        <w:right w:val="none" w:sz="0" w:space="0" w:color="auto"/>
      </w:divBdr>
    </w:div>
    <w:div w:id="1277326384">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295909977">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02999535">
      <w:bodyDiv w:val="1"/>
      <w:marLeft w:val="0"/>
      <w:marRight w:val="0"/>
      <w:marTop w:val="0"/>
      <w:marBottom w:val="0"/>
      <w:divBdr>
        <w:top w:val="none" w:sz="0" w:space="0" w:color="auto"/>
        <w:left w:val="none" w:sz="0" w:space="0" w:color="auto"/>
        <w:bottom w:val="none" w:sz="0" w:space="0" w:color="auto"/>
        <w:right w:val="none" w:sz="0" w:space="0" w:color="auto"/>
      </w:divBdr>
    </w:div>
    <w:div w:id="1307473847">
      <w:bodyDiv w:val="1"/>
      <w:marLeft w:val="0"/>
      <w:marRight w:val="0"/>
      <w:marTop w:val="0"/>
      <w:marBottom w:val="0"/>
      <w:divBdr>
        <w:top w:val="none" w:sz="0" w:space="0" w:color="auto"/>
        <w:left w:val="none" w:sz="0" w:space="0" w:color="auto"/>
        <w:bottom w:val="none" w:sz="0" w:space="0" w:color="auto"/>
        <w:right w:val="none" w:sz="0" w:space="0" w:color="auto"/>
      </w:divBdr>
    </w:div>
    <w:div w:id="1328166308">
      <w:bodyDiv w:val="1"/>
      <w:marLeft w:val="0"/>
      <w:marRight w:val="0"/>
      <w:marTop w:val="0"/>
      <w:marBottom w:val="0"/>
      <w:divBdr>
        <w:top w:val="none" w:sz="0" w:space="0" w:color="auto"/>
        <w:left w:val="none" w:sz="0" w:space="0" w:color="auto"/>
        <w:bottom w:val="none" w:sz="0" w:space="0" w:color="auto"/>
        <w:right w:val="none" w:sz="0" w:space="0" w:color="auto"/>
      </w:divBdr>
    </w:div>
    <w:div w:id="1329408919">
      <w:bodyDiv w:val="1"/>
      <w:marLeft w:val="0"/>
      <w:marRight w:val="0"/>
      <w:marTop w:val="0"/>
      <w:marBottom w:val="0"/>
      <w:divBdr>
        <w:top w:val="none" w:sz="0" w:space="0" w:color="auto"/>
        <w:left w:val="none" w:sz="0" w:space="0" w:color="auto"/>
        <w:bottom w:val="none" w:sz="0" w:space="0" w:color="auto"/>
        <w:right w:val="none" w:sz="0" w:space="0" w:color="auto"/>
      </w:divBdr>
    </w:div>
    <w:div w:id="1336570785">
      <w:bodyDiv w:val="1"/>
      <w:marLeft w:val="0"/>
      <w:marRight w:val="0"/>
      <w:marTop w:val="0"/>
      <w:marBottom w:val="0"/>
      <w:divBdr>
        <w:top w:val="none" w:sz="0" w:space="0" w:color="auto"/>
        <w:left w:val="none" w:sz="0" w:space="0" w:color="auto"/>
        <w:bottom w:val="none" w:sz="0" w:space="0" w:color="auto"/>
        <w:right w:val="none" w:sz="0" w:space="0" w:color="auto"/>
      </w:divBdr>
    </w:div>
    <w:div w:id="1348218787">
      <w:bodyDiv w:val="1"/>
      <w:marLeft w:val="0"/>
      <w:marRight w:val="0"/>
      <w:marTop w:val="0"/>
      <w:marBottom w:val="0"/>
      <w:divBdr>
        <w:top w:val="none" w:sz="0" w:space="0" w:color="auto"/>
        <w:left w:val="none" w:sz="0" w:space="0" w:color="auto"/>
        <w:bottom w:val="none" w:sz="0" w:space="0" w:color="auto"/>
        <w:right w:val="none" w:sz="0" w:space="0" w:color="auto"/>
      </w:divBdr>
    </w:div>
    <w:div w:id="1362240291">
      <w:bodyDiv w:val="1"/>
      <w:marLeft w:val="0"/>
      <w:marRight w:val="0"/>
      <w:marTop w:val="0"/>
      <w:marBottom w:val="0"/>
      <w:divBdr>
        <w:top w:val="none" w:sz="0" w:space="0" w:color="auto"/>
        <w:left w:val="none" w:sz="0" w:space="0" w:color="auto"/>
        <w:bottom w:val="none" w:sz="0" w:space="0" w:color="auto"/>
        <w:right w:val="none" w:sz="0" w:space="0" w:color="auto"/>
      </w:divBdr>
    </w:div>
    <w:div w:id="138228846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1197009">
      <w:bodyDiv w:val="1"/>
      <w:marLeft w:val="0"/>
      <w:marRight w:val="0"/>
      <w:marTop w:val="0"/>
      <w:marBottom w:val="0"/>
      <w:divBdr>
        <w:top w:val="none" w:sz="0" w:space="0" w:color="auto"/>
        <w:left w:val="none" w:sz="0" w:space="0" w:color="auto"/>
        <w:bottom w:val="none" w:sz="0" w:space="0" w:color="auto"/>
        <w:right w:val="none" w:sz="0" w:space="0" w:color="auto"/>
      </w:divBdr>
    </w:div>
    <w:div w:id="1432358559">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5032927">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53943963">
      <w:bodyDiv w:val="1"/>
      <w:marLeft w:val="0"/>
      <w:marRight w:val="0"/>
      <w:marTop w:val="0"/>
      <w:marBottom w:val="0"/>
      <w:divBdr>
        <w:top w:val="none" w:sz="0" w:space="0" w:color="auto"/>
        <w:left w:val="none" w:sz="0" w:space="0" w:color="auto"/>
        <w:bottom w:val="none" w:sz="0" w:space="0" w:color="auto"/>
        <w:right w:val="none" w:sz="0" w:space="0" w:color="auto"/>
      </w:divBdr>
    </w:div>
    <w:div w:id="1456555676">
      <w:bodyDiv w:val="1"/>
      <w:marLeft w:val="0"/>
      <w:marRight w:val="0"/>
      <w:marTop w:val="0"/>
      <w:marBottom w:val="0"/>
      <w:divBdr>
        <w:top w:val="none" w:sz="0" w:space="0" w:color="auto"/>
        <w:left w:val="none" w:sz="0" w:space="0" w:color="auto"/>
        <w:bottom w:val="none" w:sz="0" w:space="0" w:color="auto"/>
        <w:right w:val="none" w:sz="0" w:space="0" w:color="auto"/>
      </w:divBdr>
    </w:div>
    <w:div w:id="1463306465">
      <w:bodyDiv w:val="1"/>
      <w:marLeft w:val="0"/>
      <w:marRight w:val="0"/>
      <w:marTop w:val="0"/>
      <w:marBottom w:val="0"/>
      <w:divBdr>
        <w:top w:val="none" w:sz="0" w:space="0" w:color="auto"/>
        <w:left w:val="none" w:sz="0" w:space="0" w:color="auto"/>
        <w:bottom w:val="none" w:sz="0" w:space="0" w:color="auto"/>
        <w:right w:val="none" w:sz="0" w:space="0" w:color="auto"/>
      </w:divBdr>
    </w:div>
    <w:div w:id="1467969273">
      <w:bodyDiv w:val="1"/>
      <w:marLeft w:val="0"/>
      <w:marRight w:val="0"/>
      <w:marTop w:val="0"/>
      <w:marBottom w:val="0"/>
      <w:divBdr>
        <w:top w:val="none" w:sz="0" w:space="0" w:color="auto"/>
        <w:left w:val="none" w:sz="0" w:space="0" w:color="auto"/>
        <w:bottom w:val="none" w:sz="0" w:space="0" w:color="auto"/>
        <w:right w:val="none" w:sz="0" w:space="0" w:color="auto"/>
      </w:divBdr>
    </w:div>
    <w:div w:id="1497957091">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01386416">
      <w:bodyDiv w:val="1"/>
      <w:marLeft w:val="0"/>
      <w:marRight w:val="0"/>
      <w:marTop w:val="0"/>
      <w:marBottom w:val="0"/>
      <w:divBdr>
        <w:top w:val="none" w:sz="0" w:space="0" w:color="auto"/>
        <w:left w:val="none" w:sz="0" w:space="0" w:color="auto"/>
        <w:bottom w:val="none" w:sz="0" w:space="0" w:color="auto"/>
        <w:right w:val="none" w:sz="0" w:space="0" w:color="auto"/>
      </w:divBdr>
    </w:div>
    <w:div w:id="1509519212">
      <w:bodyDiv w:val="1"/>
      <w:marLeft w:val="0"/>
      <w:marRight w:val="0"/>
      <w:marTop w:val="0"/>
      <w:marBottom w:val="0"/>
      <w:divBdr>
        <w:top w:val="none" w:sz="0" w:space="0" w:color="auto"/>
        <w:left w:val="none" w:sz="0" w:space="0" w:color="auto"/>
        <w:bottom w:val="none" w:sz="0" w:space="0" w:color="auto"/>
        <w:right w:val="none" w:sz="0" w:space="0" w:color="auto"/>
      </w:divBdr>
    </w:div>
    <w:div w:id="1518545200">
      <w:bodyDiv w:val="1"/>
      <w:marLeft w:val="0"/>
      <w:marRight w:val="0"/>
      <w:marTop w:val="0"/>
      <w:marBottom w:val="0"/>
      <w:divBdr>
        <w:top w:val="none" w:sz="0" w:space="0" w:color="auto"/>
        <w:left w:val="none" w:sz="0" w:space="0" w:color="auto"/>
        <w:bottom w:val="none" w:sz="0" w:space="0" w:color="auto"/>
        <w:right w:val="none" w:sz="0" w:space="0" w:color="auto"/>
      </w:divBdr>
    </w:div>
    <w:div w:id="1518620310">
      <w:bodyDiv w:val="1"/>
      <w:marLeft w:val="0"/>
      <w:marRight w:val="0"/>
      <w:marTop w:val="0"/>
      <w:marBottom w:val="0"/>
      <w:divBdr>
        <w:top w:val="none" w:sz="0" w:space="0" w:color="auto"/>
        <w:left w:val="none" w:sz="0" w:space="0" w:color="auto"/>
        <w:bottom w:val="none" w:sz="0" w:space="0" w:color="auto"/>
        <w:right w:val="none" w:sz="0" w:space="0" w:color="auto"/>
      </w:divBdr>
    </w:div>
    <w:div w:id="1520199388">
      <w:bodyDiv w:val="1"/>
      <w:marLeft w:val="0"/>
      <w:marRight w:val="0"/>
      <w:marTop w:val="0"/>
      <w:marBottom w:val="0"/>
      <w:divBdr>
        <w:top w:val="none" w:sz="0" w:space="0" w:color="auto"/>
        <w:left w:val="none" w:sz="0" w:space="0" w:color="auto"/>
        <w:bottom w:val="none" w:sz="0" w:space="0" w:color="auto"/>
        <w:right w:val="none" w:sz="0" w:space="0" w:color="auto"/>
      </w:divBdr>
    </w:div>
    <w:div w:id="1522237269">
      <w:bodyDiv w:val="1"/>
      <w:marLeft w:val="0"/>
      <w:marRight w:val="0"/>
      <w:marTop w:val="0"/>
      <w:marBottom w:val="0"/>
      <w:divBdr>
        <w:top w:val="none" w:sz="0" w:space="0" w:color="auto"/>
        <w:left w:val="none" w:sz="0" w:space="0" w:color="auto"/>
        <w:bottom w:val="none" w:sz="0" w:space="0" w:color="auto"/>
        <w:right w:val="none" w:sz="0" w:space="0" w:color="auto"/>
      </w:divBdr>
    </w:div>
    <w:div w:id="1522935057">
      <w:bodyDiv w:val="1"/>
      <w:marLeft w:val="0"/>
      <w:marRight w:val="0"/>
      <w:marTop w:val="0"/>
      <w:marBottom w:val="0"/>
      <w:divBdr>
        <w:top w:val="none" w:sz="0" w:space="0" w:color="auto"/>
        <w:left w:val="none" w:sz="0" w:space="0" w:color="auto"/>
        <w:bottom w:val="none" w:sz="0" w:space="0" w:color="auto"/>
        <w:right w:val="none" w:sz="0" w:space="0" w:color="auto"/>
      </w:divBdr>
    </w:div>
    <w:div w:id="1537505835">
      <w:bodyDiv w:val="1"/>
      <w:marLeft w:val="0"/>
      <w:marRight w:val="0"/>
      <w:marTop w:val="0"/>
      <w:marBottom w:val="0"/>
      <w:divBdr>
        <w:top w:val="none" w:sz="0" w:space="0" w:color="auto"/>
        <w:left w:val="none" w:sz="0" w:space="0" w:color="auto"/>
        <w:bottom w:val="none" w:sz="0" w:space="0" w:color="auto"/>
        <w:right w:val="none" w:sz="0" w:space="0" w:color="auto"/>
      </w:divBdr>
    </w:div>
    <w:div w:id="1539588527">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43903346">
      <w:bodyDiv w:val="1"/>
      <w:marLeft w:val="0"/>
      <w:marRight w:val="0"/>
      <w:marTop w:val="0"/>
      <w:marBottom w:val="0"/>
      <w:divBdr>
        <w:top w:val="none" w:sz="0" w:space="0" w:color="auto"/>
        <w:left w:val="none" w:sz="0" w:space="0" w:color="auto"/>
        <w:bottom w:val="none" w:sz="0" w:space="0" w:color="auto"/>
        <w:right w:val="none" w:sz="0" w:space="0" w:color="auto"/>
      </w:divBdr>
    </w:div>
    <w:div w:id="1578513451">
      <w:bodyDiv w:val="1"/>
      <w:marLeft w:val="0"/>
      <w:marRight w:val="0"/>
      <w:marTop w:val="0"/>
      <w:marBottom w:val="0"/>
      <w:divBdr>
        <w:top w:val="none" w:sz="0" w:space="0" w:color="auto"/>
        <w:left w:val="none" w:sz="0" w:space="0" w:color="auto"/>
        <w:bottom w:val="none" w:sz="0" w:space="0" w:color="auto"/>
        <w:right w:val="none" w:sz="0" w:space="0" w:color="auto"/>
      </w:divBdr>
    </w:div>
    <w:div w:id="1594976147">
      <w:bodyDiv w:val="1"/>
      <w:marLeft w:val="0"/>
      <w:marRight w:val="0"/>
      <w:marTop w:val="0"/>
      <w:marBottom w:val="0"/>
      <w:divBdr>
        <w:top w:val="none" w:sz="0" w:space="0" w:color="auto"/>
        <w:left w:val="none" w:sz="0" w:space="0" w:color="auto"/>
        <w:bottom w:val="none" w:sz="0" w:space="0" w:color="auto"/>
        <w:right w:val="none" w:sz="0" w:space="0" w:color="auto"/>
      </w:divBdr>
    </w:div>
    <w:div w:id="1614940281">
      <w:bodyDiv w:val="1"/>
      <w:marLeft w:val="0"/>
      <w:marRight w:val="0"/>
      <w:marTop w:val="0"/>
      <w:marBottom w:val="0"/>
      <w:divBdr>
        <w:top w:val="none" w:sz="0" w:space="0" w:color="auto"/>
        <w:left w:val="none" w:sz="0" w:space="0" w:color="auto"/>
        <w:bottom w:val="none" w:sz="0" w:space="0" w:color="auto"/>
        <w:right w:val="none" w:sz="0" w:space="0" w:color="auto"/>
      </w:divBdr>
    </w:div>
    <w:div w:id="1624381137">
      <w:bodyDiv w:val="1"/>
      <w:marLeft w:val="0"/>
      <w:marRight w:val="0"/>
      <w:marTop w:val="0"/>
      <w:marBottom w:val="0"/>
      <w:divBdr>
        <w:top w:val="none" w:sz="0" w:space="0" w:color="auto"/>
        <w:left w:val="none" w:sz="0" w:space="0" w:color="auto"/>
        <w:bottom w:val="none" w:sz="0" w:space="0" w:color="auto"/>
        <w:right w:val="none" w:sz="0" w:space="0" w:color="auto"/>
      </w:divBdr>
    </w:div>
    <w:div w:id="1628316614">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660230625">
      <w:bodyDiv w:val="1"/>
      <w:marLeft w:val="0"/>
      <w:marRight w:val="0"/>
      <w:marTop w:val="0"/>
      <w:marBottom w:val="0"/>
      <w:divBdr>
        <w:top w:val="none" w:sz="0" w:space="0" w:color="auto"/>
        <w:left w:val="none" w:sz="0" w:space="0" w:color="auto"/>
        <w:bottom w:val="none" w:sz="0" w:space="0" w:color="auto"/>
        <w:right w:val="none" w:sz="0" w:space="0" w:color="auto"/>
      </w:divBdr>
    </w:div>
    <w:div w:id="1665551440">
      <w:bodyDiv w:val="1"/>
      <w:marLeft w:val="0"/>
      <w:marRight w:val="0"/>
      <w:marTop w:val="0"/>
      <w:marBottom w:val="0"/>
      <w:divBdr>
        <w:top w:val="none" w:sz="0" w:space="0" w:color="auto"/>
        <w:left w:val="none" w:sz="0" w:space="0" w:color="auto"/>
        <w:bottom w:val="none" w:sz="0" w:space="0" w:color="auto"/>
        <w:right w:val="none" w:sz="0" w:space="0" w:color="auto"/>
      </w:divBdr>
    </w:div>
    <w:div w:id="1674913264">
      <w:bodyDiv w:val="1"/>
      <w:marLeft w:val="0"/>
      <w:marRight w:val="0"/>
      <w:marTop w:val="0"/>
      <w:marBottom w:val="0"/>
      <w:divBdr>
        <w:top w:val="none" w:sz="0" w:space="0" w:color="auto"/>
        <w:left w:val="none" w:sz="0" w:space="0" w:color="auto"/>
        <w:bottom w:val="none" w:sz="0" w:space="0" w:color="auto"/>
        <w:right w:val="none" w:sz="0" w:space="0" w:color="auto"/>
      </w:divBdr>
    </w:div>
    <w:div w:id="1708338591">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23937927">
      <w:bodyDiv w:val="1"/>
      <w:marLeft w:val="0"/>
      <w:marRight w:val="0"/>
      <w:marTop w:val="0"/>
      <w:marBottom w:val="0"/>
      <w:divBdr>
        <w:top w:val="none" w:sz="0" w:space="0" w:color="auto"/>
        <w:left w:val="none" w:sz="0" w:space="0" w:color="auto"/>
        <w:bottom w:val="none" w:sz="0" w:space="0" w:color="auto"/>
        <w:right w:val="none" w:sz="0" w:space="0" w:color="auto"/>
      </w:divBdr>
    </w:div>
    <w:div w:id="1728646291">
      <w:bodyDiv w:val="1"/>
      <w:marLeft w:val="0"/>
      <w:marRight w:val="0"/>
      <w:marTop w:val="0"/>
      <w:marBottom w:val="0"/>
      <w:divBdr>
        <w:top w:val="none" w:sz="0" w:space="0" w:color="auto"/>
        <w:left w:val="none" w:sz="0" w:space="0" w:color="auto"/>
        <w:bottom w:val="none" w:sz="0" w:space="0" w:color="auto"/>
        <w:right w:val="none" w:sz="0" w:space="0" w:color="auto"/>
      </w:divBdr>
    </w:div>
    <w:div w:id="1736582090">
      <w:bodyDiv w:val="1"/>
      <w:marLeft w:val="0"/>
      <w:marRight w:val="0"/>
      <w:marTop w:val="0"/>
      <w:marBottom w:val="0"/>
      <w:divBdr>
        <w:top w:val="none" w:sz="0" w:space="0" w:color="auto"/>
        <w:left w:val="none" w:sz="0" w:space="0" w:color="auto"/>
        <w:bottom w:val="none" w:sz="0" w:space="0" w:color="auto"/>
        <w:right w:val="none" w:sz="0" w:space="0" w:color="auto"/>
      </w:divBdr>
    </w:div>
    <w:div w:id="1751537382">
      <w:bodyDiv w:val="1"/>
      <w:marLeft w:val="0"/>
      <w:marRight w:val="0"/>
      <w:marTop w:val="0"/>
      <w:marBottom w:val="0"/>
      <w:divBdr>
        <w:top w:val="none" w:sz="0" w:space="0" w:color="auto"/>
        <w:left w:val="none" w:sz="0" w:space="0" w:color="auto"/>
        <w:bottom w:val="none" w:sz="0" w:space="0" w:color="auto"/>
        <w:right w:val="none" w:sz="0" w:space="0" w:color="auto"/>
      </w:divBdr>
    </w:div>
    <w:div w:id="1751733919">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57628441">
      <w:bodyDiv w:val="1"/>
      <w:marLeft w:val="0"/>
      <w:marRight w:val="0"/>
      <w:marTop w:val="0"/>
      <w:marBottom w:val="0"/>
      <w:divBdr>
        <w:top w:val="none" w:sz="0" w:space="0" w:color="auto"/>
        <w:left w:val="none" w:sz="0" w:space="0" w:color="auto"/>
        <w:bottom w:val="none" w:sz="0" w:space="0" w:color="auto"/>
        <w:right w:val="none" w:sz="0" w:space="0" w:color="auto"/>
      </w:divBdr>
    </w:div>
    <w:div w:id="1759249321">
      <w:bodyDiv w:val="1"/>
      <w:marLeft w:val="0"/>
      <w:marRight w:val="0"/>
      <w:marTop w:val="0"/>
      <w:marBottom w:val="0"/>
      <w:divBdr>
        <w:top w:val="none" w:sz="0" w:space="0" w:color="auto"/>
        <w:left w:val="none" w:sz="0" w:space="0" w:color="auto"/>
        <w:bottom w:val="none" w:sz="0" w:space="0" w:color="auto"/>
        <w:right w:val="none" w:sz="0" w:space="0" w:color="auto"/>
      </w:divBdr>
    </w:div>
    <w:div w:id="1766534760">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76514134">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49859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796948036">
      <w:bodyDiv w:val="1"/>
      <w:marLeft w:val="0"/>
      <w:marRight w:val="0"/>
      <w:marTop w:val="0"/>
      <w:marBottom w:val="0"/>
      <w:divBdr>
        <w:top w:val="none" w:sz="0" w:space="0" w:color="auto"/>
        <w:left w:val="none" w:sz="0" w:space="0" w:color="auto"/>
        <w:bottom w:val="none" w:sz="0" w:space="0" w:color="auto"/>
        <w:right w:val="none" w:sz="0" w:space="0" w:color="auto"/>
      </w:divBdr>
    </w:div>
    <w:div w:id="1801654216">
      <w:bodyDiv w:val="1"/>
      <w:marLeft w:val="0"/>
      <w:marRight w:val="0"/>
      <w:marTop w:val="0"/>
      <w:marBottom w:val="0"/>
      <w:divBdr>
        <w:top w:val="none" w:sz="0" w:space="0" w:color="auto"/>
        <w:left w:val="none" w:sz="0" w:space="0" w:color="auto"/>
        <w:bottom w:val="none" w:sz="0" w:space="0" w:color="auto"/>
        <w:right w:val="none" w:sz="0" w:space="0" w:color="auto"/>
      </w:divBdr>
    </w:div>
    <w:div w:id="1812206666">
      <w:bodyDiv w:val="1"/>
      <w:marLeft w:val="0"/>
      <w:marRight w:val="0"/>
      <w:marTop w:val="0"/>
      <w:marBottom w:val="0"/>
      <w:divBdr>
        <w:top w:val="none" w:sz="0" w:space="0" w:color="auto"/>
        <w:left w:val="none" w:sz="0" w:space="0" w:color="auto"/>
        <w:bottom w:val="none" w:sz="0" w:space="0" w:color="auto"/>
        <w:right w:val="none" w:sz="0" w:space="0" w:color="auto"/>
      </w:divBdr>
    </w:div>
    <w:div w:id="1826581877">
      <w:bodyDiv w:val="1"/>
      <w:marLeft w:val="0"/>
      <w:marRight w:val="0"/>
      <w:marTop w:val="0"/>
      <w:marBottom w:val="0"/>
      <w:divBdr>
        <w:top w:val="none" w:sz="0" w:space="0" w:color="auto"/>
        <w:left w:val="none" w:sz="0" w:space="0" w:color="auto"/>
        <w:bottom w:val="none" w:sz="0" w:space="0" w:color="auto"/>
        <w:right w:val="none" w:sz="0" w:space="0" w:color="auto"/>
      </w:divBdr>
    </w:div>
    <w:div w:id="1847092261">
      <w:bodyDiv w:val="1"/>
      <w:marLeft w:val="0"/>
      <w:marRight w:val="0"/>
      <w:marTop w:val="0"/>
      <w:marBottom w:val="0"/>
      <w:divBdr>
        <w:top w:val="none" w:sz="0" w:space="0" w:color="auto"/>
        <w:left w:val="none" w:sz="0" w:space="0" w:color="auto"/>
        <w:bottom w:val="none" w:sz="0" w:space="0" w:color="auto"/>
        <w:right w:val="none" w:sz="0" w:space="0" w:color="auto"/>
      </w:divBdr>
      <w:divsChild>
        <w:div w:id="1668821942">
          <w:marLeft w:val="0"/>
          <w:marRight w:val="0"/>
          <w:marTop w:val="0"/>
          <w:marBottom w:val="0"/>
          <w:divBdr>
            <w:top w:val="none" w:sz="0" w:space="0" w:color="auto"/>
            <w:left w:val="none" w:sz="0" w:space="0" w:color="auto"/>
            <w:bottom w:val="none" w:sz="0" w:space="0" w:color="auto"/>
            <w:right w:val="none" w:sz="0" w:space="0" w:color="auto"/>
          </w:divBdr>
          <w:divsChild>
            <w:div w:id="90322763">
              <w:marLeft w:val="0"/>
              <w:marRight w:val="0"/>
              <w:marTop w:val="0"/>
              <w:marBottom w:val="0"/>
              <w:divBdr>
                <w:top w:val="none" w:sz="0" w:space="0" w:color="auto"/>
                <w:left w:val="none" w:sz="0" w:space="0" w:color="auto"/>
                <w:bottom w:val="none" w:sz="0" w:space="0" w:color="auto"/>
                <w:right w:val="none" w:sz="0" w:space="0" w:color="auto"/>
              </w:divBdr>
              <w:divsChild>
                <w:div w:id="540553099">
                  <w:marLeft w:val="0"/>
                  <w:marRight w:val="0"/>
                  <w:marTop w:val="0"/>
                  <w:marBottom w:val="0"/>
                  <w:divBdr>
                    <w:top w:val="none" w:sz="0" w:space="0" w:color="auto"/>
                    <w:left w:val="none" w:sz="0" w:space="0" w:color="auto"/>
                    <w:bottom w:val="none" w:sz="0" w:space="0" w:color="auto"/>
                    <w:right w:val="none" w:sz="0" w:space="0" w:color="auto"/>
                  </w:divBdr>
                  <w:divsChild>
                    <w:div w:id="1672104369">
                      <w:marLeft w:val="0"/>
                      <w:marRight w:val="0"/>
                      <w:marTop w:val="0"/>
                      <w:marBottom w:val="0"/>
                      <w:divBdr>
                        <w:top w:val="none" w:sz="0" w:space="0" w:color="auto"/>
                        <w:left w:val="none" w:sz="0" w:space="0" w:color="auto"/>
                        <w:bottom w:val="none" w:sz="0" w:space="0" w:color="auto"/>
                        <w:right w:val="none" w:sz="0" w:space="0" w:color="auto"/>
                      </w:divBdr>
                      <w:divsChild>
                        <w:div w:id="650720799">
                          <w:marLeft w:val="0"/>
                          <w:marRight w:val="0"/>
                          <w:marTop w:val="0"/>
                          <w:marBottom w:val="0"/>
                          <w:divBdr>
                            <w:top w:val="none" w:sz="0" w:space="0" w:color="auto"/>
                            <w:left w:val="none" w:sz="0" w:space="0" w:color="auto"/>
                            <w:bottom w:val="none" w:sz="0" w:space="0" w:color="auto"/>
                            <w:right w:val="none" w:sz="0" w:space="0" w:color="auto"/>
                          </w:divBdr>
                          <w:divsChild>
                            <w:div w:id="124547718">
                              <w:marLeft w:val="0"/>
                              <w:marRight w:val="0"/>
                              <w:marTop w:val="0"/>
                              <w:marBottom w:val="0"/>
                              <w:divBdr>
                                <w:top w:val="none" w:sz="0" w:space="0" w:color="auto"/>
                                <w:left w:val="none" w:sz="0" w:space="0" w:color="auto"/>
                                <w:bottom w:val="none" w:sz="0" w:space="0" w:color="auto"/>
                                <w:right w:val="none" w:sz="0" w:space="0" w:color="auto"/>
                              </w:divBdr>
                              <w:divsChild>
                                <w:div w:id="1477527964">
                                  <w:marLeft w:val="0"/>
                                  <w:marRight w:val="0"/>
                                  <w:marTop w:val="0"/>
                                  <w:marBottom w:val="0"/>
                                  <w:divBdr>
                                    <w:top w:val="none" w:sz="0" w:space="0" w:color="auto"/>
                                    <w:left w:val="none" w:sz="0" w:space="0" w:color="auto"/>
                                    <w:bottom w:val="none" w:sz="0" w:space="0" w:color="auto"/>
                                    <w:right w:val="none" w:sz="0" w:space="0" w:color="auto"/>
                                  </w:divBdr>
                                  <w:divsChild>
                                    <w:div w:id="430777932">
                                      <w:marLeft w:val="0"/>
                                      <w:marRight w:val="0"/>
                                      <w:marTop w:val="0"/>
                                      <w:marBottom w:val="0"/>
                                      <w:divBdr>
                                        <w:top w:val="none" w:sz="0" w:space="0" w:color="auto"/>
                                        <w:left w:val="none" w:sz="0" w:space="0" w:color="auto"/>
                                        <w:bottom w:val="none" w:sz="0" w:space="0" w:color="auto"/>
                                        <w:right w:val="none" w:sz="0" w:space="0" w:color="auto"/>
                                      </w:divBdr>
                                    </w:div>
                                    <w:div w:id="725644809">
                                      <w:marLeft w:val="0"/>
                                      <w:marRight w:val="0"/>
                                      <w:marTop w:val="0"/>
                                      <w:marBottom w:val="0"/>
                                      <w:divBdr>
                                        <w:top w:val="none" w:sz="0" w:space="0" w:color="auto"/>
                                        <w:left w:val="none" w:sz="0" w:space="0" w:color="auto"/>
                                        <w:bottom w:val="none" w:sz="0" w:space="0" w:color="auto"/>
                                        <w:right w:val="none" w:sz="0" w:space="0" w:color="auto"/>
                                      </w:divBdr>
                                    </w:div>
                                    <w:div w:id="137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0189">
      <w:bodyDiv w:val="1"/>
      <w:marLeft w:val="0"/>
      <w:marRight w:val="0"/>
      <w:marTop w:val="0"/>
      <w:marBottom w:val="0"/>
      <w:divBdr>
        <w:top w:val="none" w:sz="0" w:space="0" w:color="auto"/>
        <w:left w:val="none" w:sz="0" w:space="0" w:color="auto"/>
        <w:bottom w:val="none" w:sz="0" w:space="0" w:color="auto"/>
        <w:right w:val="none" w:sz="0" w:space="0" w:color="auto"/>
      </w:divBdr>
    </w:div>
    <w:div w:id="1869489608">
      <w:bodyDiv w:val="1"/>
      <w:marLeft w:val="0"/>
      <w:marRight w:val="0"/>
      <w:marTop w:val="0"/>
      <w:marBottom w:val="0"/>
      <w:divBdr>
        <w:top w:val="none" w:sz="0" w:space="0" w:color="auto"/>
        <w:left w:val="none" w:sz="0" w:space="0" w:color="auto"/>
        <w:bottom w:val="none" w:sz="0" w:space="0" w:color="auto"/>
        <w:right w:val="none" w:sz="0" w:space="0" w:color="auto"/>
      </w:divBdr>
    </w:div>
    <w:div w:id="1870532013">
      <w:bodyDiv w:val="1"/>
      <w:marLeft w:val="0"/>
      <w:marRight w:val="0"/>
      <w:marTop w:val="0"/>
      <w:marBottom w:val="0"/>
      <w:divBdr>
        <w:top w:val="none" w:sz="0" w:space="0" w:color="auto"/>
        <w:left w:val="none" w:sz="0" w:space="0" w:color="auto"/>
        <w:bottom w:val="none" w:sz="0" w:space="0" w:color="auto"/>
        <w:right w:val="none" w:sz="0" w:space="0" w:color="auto"/>
      </w:divBdr>
    </w:div>
    <w:div w:id="1911113882">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4455289">
      <w:bodyDiv w:val="1"/>
      <w:marLeft w:val="0"/>
      <w:marRight w:val="0"/>
      <w:marTop w:val="0"/>
      <w:marBottom w:val="0"/>
      <w:divBdr>
        <w:top w:val="none" w:sz="0" w:space="0" w:color="auto"/>
        <w:left w:val="none" w:sz="0" w:space="0" w:color="auto"/>
        <w:bottom w:val="none" w:sz="0" w:space="0" w:color="auto"/>
        <w:right w:val="none" w:sz="0" w:space="0" w:color="auto"/>
      </w:divBdr>
    </w:div>
    <w:div w:id="1987124150">
      <w:bodyDiv w:val="1"/>
      <w:marLeft w:val="0"/>
      <w:marRight w:val="0"/>
      <w:marTop w:val="0"/>
      <w:marBottom w:val="0"/>
      <w:divBdr>
        <w:top w:val="none" w:sz="0" w:space="0" w:color="auto"/>
        <w:left w:val="none" w:sz="0" w:space="0" w:color="auto"/>
        <w:bottom w:val="none" w:sz="0" w:space="0" w:color="auto"/>
        <w:right w:val="none" w:sz="0" w:space="0" w:color="auto"/>
      </w:divBdr>
      <w:divsChild>
        <w:div w:id="701829257">
          <w:marLeft w:val="375"/>
          <w:marRight w:val="375"/>
          <w:marTop w:val="0"/>
          <w:marBottom w:val="0"/>
          <w:divBdr>
            <w:top w:val="none" w:sz="0" w:space="0" w:color="auto"/>
            <w:left w:val="none" w:sz="0" w:space="0" w:color="auto"/>
            <w:bottom w:val="none" w:sz="0" w:space="0" w:color="auto"/>
            <w:right w:val="none" w:sz="0" w:space="0" w:color="auto"/>
          </w:divBdr>
          <w:divsChild>
            <w:div w:id="1585143816">
              <w:marLeft w:val="-225"/>
              <w:marRight w:val="-225"/>
              <w:marTop w:val="0"/>
              <w:marBottom w:val="0"/>
              <w:divBdr>
                <w:top w:val="none" w:sz="0" w:space="0" w:color="auto"/>
                <w:left w:val="none" w:sz="0" w:space="0" w:color="auto"/>
                <w:bottom w:val="none" w:sz="0" w:space="0" w:color="auto"/>
                <w:right w:val="none" w:sz="0" w:space="0" w:color="auto"/>
              </w:divBdr>
              <w:divsChild>
                <w:div w:id="16319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8097">
      <w:bodyDiv w:val="1"/>
      <w:marLeft w:val="0"/>
      <w:marRight w:val="0"/>
      <w:marTop w:val="0"/>
      <w:marBottom w:val="0"/>
      <w:divBdr>
        <w:top w:val="none" w:sz="0" w:space="0" w:color="auto"/>
        <w:left w:val="none" w:sz="0" w:space="0" w:color="auto"/>
        <w:bottom w:val="none" w:sz="0" w:space="0" w:color="auto"/>
        <w:right w:val="none" w:sz="0" w:space="0" w:color="auto"/>
      </w:divBdr>
    </w:div>
    <w:div w:id="2020352701">
      <w:bodyDiv w:val="1"/>
      <w:marLeft w:val="0"/>
      <w:marRight w:val="0"/>
      <w:marTop w:val="0"/>
      <w:marBottom w:val="0"/>
      <w:divBdr>
        <w:top w:val="none" w:sz="0" w:space="0" w:color="auto"/>
        <w:left w:val="none" w:sz="0" w:space="0" w:color="auto"/>
        <w:bottom w:val="none" w:sz="0" w:space="0" w:color="auto"/>
        <w:right w:val="none" w:sz="0" w:space="0" w:color="auto"/>
      </w:divBdr>
    </w:div>
    <w:div w:id="2030796556">
      <w:bodyDiv w:val="1"/>
      <w:marLeft w:val="0"/>
      <w:marRight w:val="0"/>
      <w:marTop w:val="0"/>
      <w:marBottom w:val="0"/>
      <w:divBdr>
        <w:top w:val="none" w:sz="0" w:space="0" w:color="auto"/>
        <w:left w:val="none" w:sz="0" w:space="0" w:color="auto"/>
        <w:bottom w:val="none" w:sz="0" w:space="0" w:color="auto"/>
        <w:right w:val="none" w:sz="0" w:space="0" w:color="auto"/>
      </w:divBdr>
    </w:div>
    <w:div w:id="2031451061">
      <w:bodyDiv w:val="1"/>
      <w:marLeft w:val="0"/>
      <w:marRight w:val="0"/>
      <w:marTop w:val="0"/>
      <w:marBottom w:val="0"/>
      <w:divBdr>
        <w:top w:val="none" w:sz="0" w:space="0" w:color="auto"/>
        <w:left w:val="none" w:sz="0" w:space="0" w:color="auto"/>
        <w:bottom w:val="none" w:sz="0" w:space="0" w:color="auto"/>
        <w:right w:val="none" w:sz="0" w:space="0" w:color="auto"/>
      </w:divBdr>
    </w:div>
    <w:div w:id="2040887813">
      <w:bodyDiv w:val="1"/>
      <w:marLeft w:val="0"/>
      <w:marRight w:val="0"/>
      <w:marTop w:val="0"/>
      <w:marBottom w:val="0"/>
      <w:divBdr>
        <w:top w:val="none" w:sz="0" w:space="0" w:color="auto"/>
        <w:left w:val="none" w:sz="0" w:space="0" w:color="auto"/>
        <w:bottom w:val="none" w:sz="0" w:space="0" w:color="auto"/>
        <w:right w:val="none" w:sz="0" w:space="0" w:color="auto"/>
      </w:divBdr>
    </w:div>
    <w:div w:id="2046366258">
      <w:bodyDiv w:val="1"/>
      <w:marLeft w:val="0"/>
      <w:marRight w:val="0"/>
      <w:marTop w:val="0"/>
      <w:marBottom w:val="0"/>
      <w:divBdr>
        <w:top w:val="none" w:sz="0" w:space="0" w:color="auto"/>
        <w:left w:val="none" w:sz="0" w:space="0" w:color="auto"/>
        <w:bottom w:val="none" w:sz="0" w:space="0" w:color="auto"/>
        <w:right w:val="none" w:sz="0" w:space="0" w:color="auto"/>
      </w:divBdr>
    </w:div>
    <w:div w:id="2049062000">
      <w:bodyDiv w:val="1"/>
      <w:marLeft w:val="0"/>
      <w:marRight w:val="0"/>
      <w:marTop w:val="0"/>
      <w:marBottom w:val="0"/>
      <w:divBdr>
        <w:top w:val="none" w:sz="0" w:space="0" w:color="auto"/>
        <w:left w:val="none" w:sz="0" w:space="0" w:color="auto"/>
        <w:bottom w:val="none" w:sz="0" w:space="0" w:color="auto"/>
        <w:right w:val="none" w:sz="0" w:space="0" w:color="auto"/>
      </w:divBdr>
    </w:div>
    <w:div w:id="2061174301">
      <w:bodyDiv w:val="1"/>
      <w:marLeft w:val="0"/>
      <w:marRight w:val="0"/>
      <w:marTop w:val="0"/>
      <w:marBottom w:val="0"/>
      <w:divBdr>
        <w:top w:val="none" w:sz="0" w:space="0" w:color="auto"/>
        <w:left w:val="none" w:sz="0" w:space="0" w:color="auto"/>
        <w:bottom w:val="none" w:sz="0" w:space="0" w:color="auto"/>
        <w:right w:val="none" w:sz="0" w:space="0" w:color="auto"/>
      </w:divBdr>
    </w:div>
    <w:div w:id="2079356564">
      <w:bodyDiv w:val="1"/>
      <w:marLeft w:val="0"/>
      <w:marRight w:val="0"/>
      <w:marTop w:val="0"/>
      <w:marBottom w:val="0"/>
      <w:divBdr>
        <w:top w:val="none" w:sz="0" w:space="0" w:color="auto"/>
        <w:left w:val="none" w:sz="0" w:space="0" w:color="auto"/>
        <w:bottom w:val="none" w:sz="0" w:space="0" w:color="auto"/>
        <w:right w:val="none" w:sz="0" w:space="0" w:color="auto"/>
      </w:divBdr>
    </w:div>
    <w:div w:id="2080594284">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96707634">
      <w:bodyDiv w:val="1"/>
      <w:marLeft w:val="0"/>
      <w:marRight w:val="0"/>
      <w:marTop w:val="0"/>
      <w:marBottom w:val="0"/>
      <w:divBdr>
        <w:top w:val="none" w:sz="0" w:space="0" w:color="auto"/>
        <w:left w:val="none" w:sz="0" w:space="0" w:color="auto"/>
        <w:bottom w:val="none" w:sz="0" w:space="0" w:color="auto"/>
        <w:right w:val="none" w:sz="0" w:space="0" w:color="auto"/>
      </w:divBdr>
    </w:div>
    <w:div w:id="2111394743">
      <w:bodyDiv w:val="1"/>
      <w:marLeft w:val="0"/>
      <w:marRight w:val="0"/>
      <w:marTop w:val="0"/>
      <w:marBottom w:val="0"/>
      <w:divBdr>
        <w:top w:val="none" w:sz="0" w:space="0" w:color="auto"/>
        <w:left w:val="none" w:sz="0" w:space="0" w:color="auto"/>
        <w:bottom w:val="none" w:sz="0" w:space="0" w:color="auto"/>
        <w:right w:val="none" w:sz="0" w:space="0" w:color="auto"/>
      </w:divBdr>
    </w:div>
    <w:div w:id="2114015846">
      <w:bodyDiv w:val="1"/>
      <w:marLeft w:val="0"/>
      <w:marRight w:val="0"/>
      <w:marTop w:val="0"/>
      <w:marBottom w:val="0"/>
      <w:divBdr>
        <w:top w:val="none" w:sz="0" w:space="0" w:color="auto"/>
        <w:left w:val="none" w:sz="0" w:space="0" w:color="auto"/>
        <w:bottom w:val="none" w:sz="0" w:space="0" w:color="auto"/>
        <w:right w:val="none" w:sz="0" w:space="0" w:color="auto"/>
      </w:divBdr>
    </w:div>
    <w:div w:id="2115904956">
      <w:bodyDiv w:val="1"/>
      <w:marLeft w:val="0"/>
      <w:marRight w:val="0"/>
      <w:marTop w:val="0"/>
      <w:marBottom w:val="0"/>
      <w:divBdr>
        <w:top w:val="none" w:sz="0" w:space="0" w:color="auto"/>
        <w:left w:val="none" w:sz="0" w:space="0" w:color="auto"/>
        <w:bottom w:val="none" w:sz="0" w:space="0" w:color="auto"/>
        <w:right w:val="none" w:sz="0" w:space="0" w:color="auto"/>
      </w:divBdr>
    </w:div>
    <w:div w:id="21298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na.org/ipr" TargetMode="External"/><Relationship Id="rId18" Type="http://schemas.openxmlformats.org/officeDocument/2006/relationships/footer" Target="footer3.xml"/><Relationship Id="rId26" Type="http://schemas.openxmlformats.org/officeDocument/2006/relationships/hyperlink" Target="https://reference.niem.gov/niem/guidance/introduction/0.3/niem-introduction-0.3.pdf" TargetMode="External"/><Relationship Id="rId21" Type="http://schemas.openxmlformats.org/officeDocument/2006/relationships/hyperlink" Target="http://www.nena.or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nena.org/ipr" TargetMode="External"/><Relationship Id="rId17" Type="http://schemas.openxmlformats.org/officeDocument/2006/relationships/footer" Target="footer2.xml"/><Relationship Id="rId25" Type="http://schemas.openxmlformats.org/officeDocument/2006/relationships/hyperlink" Target="https://www.nena.org/general/custom.asp?page=i3_Stage3" TargetMode="External"/><Relationship Id="rId33" Type="http://schemas.openxmlformats.org/officeDocument/2006/relationships/hyperlink" Target="https://www.apcointl.org/download/alarm-monitoring-company-to-psap-cad-automated-secure-alarm-protocol-asap/?wpdmdl=5938"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nenawiki.org/wiki/NGCS_(NG9-1-1_Core_Services)" TargetMode="External"/><Relationship Id="rId29" Type="http://schemas.openxmlformats.org/officeDocument/2006/relationships/hyperlink" Target="https://cdn.ymaws.com/www.ijis.org/resource/collection/FA7CC2D0-8ABE-4946-BD92-5B81E09DEE85/Common_Incident_Type_Codes_Standard_FINAL_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na.org/" TargetMode="External"/><Relationship Id="rId24" Type="http://schemas.openxmlformats.org/officeDocument/2006/relationships/hyperlink" Target="https://www.nena.org/general/custom.asp?page=i3_Stage3" TargetMode="External"/><Relationship Id="rId32" Type="http://schemas.openxmlformats.org/officeDocument/2006/relationships/hyperlink" Target="https://tools.ietf.org/html/rfc549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ools.ietf.org/html/rfc2119" TargetMode="External"/><Relationship Id="rId28" Type="http://schemas.openxmlformats.org/officeDocument/2006/relationships/hyperlink" Target="http://tools.ietf.org/html/rfc5031" TargetMode="External"/><Relationship Id="rId36" Type="http://schemas.microsoft.com/office/2011/relationships/people" Target="people.xml"/><Relationship Id="rId10" Type="http://schemas.openxmlformats.org/officeDocument/2006/relationships/hyperlink" Target="mailto:commleadership@nena.org" TargetMode="External"/><Relationship Id="rId19" Type="http://schemas.openxmlformats.org/officeDocument/2006/relationships/hyperlink" Target="mailto:Fire1@riversideFD.riverside.ca" TargetMode="External"/><Relationship Id="rId31" Type="http://schemas.openxmlformats.org/officeDocument/2006/relationships/hyperlink" Target="https://tools.ietf.org/html/rfc41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mmleadership@nena.org" TargetMode="External"/><Relationship Id="rId22" Type="http://schemas.openxmlformats.org/officeDocument/2006/relationships/hyperlink" Target="https://www.nena.org/page/Glossary" TargetMode="External"/><Relationship Id="rId27" Type="http://schemas.openxmlformats.org/officeDocument/2006/relationships/hyperlink" Target="https://tools.ietf.org/html/rfc7852" TargetMode="External"/><Relationship Id="rId30" Type="http://schemas.openxmlformats.org/officeDocument/2006/relationships/hyperlink" Target="https://tools.ietf.org/html/rfc3863"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apcointl.org/download/apco_ans_1-111-2-2018-disposition-codes/?wpdmdl=5997&amp;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3E3863-E58C-43B7-964B-7475EFB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199</Pages>
  <Words>36162</Words>
  <Characters>198895</Characters>
  <Application>Microsoft Office Word</Application>
  <DocSecurity>0</DocSecurity>
  <Lines>1657</Lines>
  <Paragraphs>469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NENA-STA-021.1</vt:lpstr>
      <vt:lpstr>NENA-STA-021.1</vt:lpstr>
    </vt:vector>
  </TitlesOfParts>
  <Company>NENA</Company>
  <LinksUpToDate>false</LinksUpToDate>
  <CharactersWithSpaces>234588</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NENA-STA-021.1</dc:title>
  <dc:subject/>
  <dc:creator>DSC</dc:creator>
  <cp:keywords/>
  <dc:description/>
  <cp:lastModifiedBy>Étienne Paquet</cp:lastModifiedBy>
  <cp:revision>13</cp:revision>
  <cp:lastPrinted>2021-10-19T18:20:00Z</cp:lastPrinted>
  <dcterms:created xsi:type="dcterms:W3CDTF">2022-04-06T17:45:00Z</dcterms:created>
  <dcterms:modified xsi:type="dcterms:W3CDTF">2022-04-08T17:21:00Z</dcterms:modified>
</cp:coreProperties>
</file>