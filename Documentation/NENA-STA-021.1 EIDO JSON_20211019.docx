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le"/>
        <w:jc w:val="left"/>
      </w:pPr>
      <w:bookmarkStart w:id="0" w:name="_Toc250625794"/>
      <w:bookmarkStart w:id="1" w:name="_Hlk85544149"/>
      <w:bookmarkEnd w:id="1"/>
    </w:p>
    <w:p w14:paraId="7ED356CD" w14:textId="3EA8E5A4" w:rsidR="008F5B7B" w:rsidRDefault="008F5B7B" w:rsidP="008F5B7B">
      <w:pPr>
        <w:pStyle w:val="Titl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Footer"/>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Footer"/>
        <w:tabs>
          <w:tab w:val="left" w:pos="72"/>
          <w:tab w:val="left" w:pos="102"/>
          <w:tab w:val="left" w:pos="720"/>
          <w:tab w:val="left" w:pos="1440"/>
          <w:tab w:val="right" w:pos="8742"/>
          <w:tab w:val="left" w:pos="9360"/>
        </w:tabs>
        <w:contextualSpacing/>
        <w:rPr>
          <w:rFonts w:cs="Tahoma"/>
          <w:szCs w:val="24"/>
        </w:rPr>
      </w:pPr>
    </w:p>
    <w:p w14:paraId="474B5D52" w14:textId="58FDCCAE" w:rsidR="008F5B7B" w:rsidRPr="00CC2F34"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NENA-STA-021.1-202</w:t>
      </w:r>
      <w:r w:rsidR="00CC2F34">
        <w:rPr>
          <w:rFonts w:cs="Tahoma"/>
          <w:szCs w:val="24"/>
        </w:rPr>
        <w:t>1</w:t>
      </w:r>
      <w:r w:rsidRPr="00CC2F34">
        <w:rPr>
          <w:rFonts w:cs="Tahoma"/>
          <w:szCs w:val="24"/>
        </w:rPr>
        <w:t xml:space="preserve"> </w:t>
      </w:r>
    </w:p>
    <w:p w14:paraId="3147F3AC" w14:textId="12FF6A87" w:rsidR="008F5B7B" w:rsidRPr="00306EEF"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Footer"/>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Footer"/>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Footer"/>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0"/>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Heading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21786961"/>
      <w:bookmarkStart w:id="6" w:name="_Hlk85551462"/>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(ESInet)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6"/>
    </w:p>
    <w:p w14:paraId="588D1887" w14:textId="47A08406" w:rsidR="000820C9" w:rsidRPr="00D30148" w:rsidRDefault="000820C9" w:rsidP="00D30148">
      <w:pPr>
        <w:rPr>
          <w:color w:val="FF0000"/>
        </w:rPr>
      </w:pPr>
    </w:p>
    <w:bookmarkEnd w:id="5"/>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TOCHeading"/>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OC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Hyperlink"/>
                <w:noProof/>
              </w:rPr>
              <w:t xml:space="preserve">NENA </w:t>
            </w:r>
            <w:r w:rsidR="00695284" w:rsidRPr="00037A58">
              <w:rPr>
                <w:rStyle w:val="Hyperlink"/>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Hyperlink"/>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7A5913">
          <w:pPr>
            <w:pStyle w:val="TOC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Hyperlink"/>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7A5913">
          <w:pPr>
            <w:pStyle w:val="TOC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Hyperlink"/>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7A5913">
          <w:pPr>
            <w:pStyle w:val="TOC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Hyperlink"/>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Hyperlink"/>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Hyperlink"/>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Hyperlink"/>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Hyperlink"/>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Hyperlink"/>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Hyperlink"/>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Agent Data</w:t>
            </w:r>
            <w:r w:rsidR="00695284" w:rsidRPr="00037A58">
              <w:rPr>
                <w:rStyle w:val="Hyperlink"/>
                <w:noProof/>
                <w:spacing w:val="-1"/>
              </w:rPr>
              <w:t xml:space="preserve"> </w:t>
            </w:r>
            <w:r w:rsidR="00695284" w:rsidRPr="00037A58">
              <w:rPr>
                <w:rStyle w:val="Hyperlink"/>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Hyperlink"/>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Hyperlink"/>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Hyperlink"/>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Hyperlink"/>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Hyperlink"/>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Hyperlink"/>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Hyperlink"/>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Hyperlink"/>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Hyperlink"/>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Hyperlink"/>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Hyperlink"/>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Hyperlink"/>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Hyperlink"/>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Location Data</w:t>
            </w:r>
            <w:r w:rsidR="00695284" w:rsidRPr="00037A58">
              <w:rPr>
                <w:rStyle w:val="Hyperlink"/>
                <w:noProof/>
                <w:spacing w:val="2"/>
              </w:rPr>
              <w:t xml:space="preserve"> </w:t>
            </w:r>
            <w:r w:rsidR="00695284" w:rsidRPr="00037A58">
              <w:rPr>
                <w:rStyle w:val="Hyperlink"/>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Hyperlink"/>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Hyperlink"/>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Hyperlink"/>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Hyperlink"/>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Hyperlink"/>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Hyperlink"/>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Hyperlink"/>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Hyperlink"/>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Hyperlink"/>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Hyperlink"/>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Hyperlink"/>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Hyperlink"/>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Hyperlink"/>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Hyperlink"/>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Hyperlink"/>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Hyperlink"/>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Hyperlink"/>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Hyperlink"/>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Hyperlink"/>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Hyperlink"/>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Hyperlink"/>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Hyperlink"/>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Hyperlink"/>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Hyperlink"/>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Hyperlink"/>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7A5913">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Hyperlink"/>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Hyperlink"/>
                <w:noProof/>
              </w:rPr>
              <w:t>Abbreviations, Terms, and Definit</w:t>
            </w:r>
            <w:r w:rsidR="00695284" w:rsidRPr="00037A58">
              <w:rPr>
                <w:rStyle w:val="Hyperlink"/>
                <w:noProof/>
              </w:rPr>
              <w:t>i</w:t>
            </w:r>
            <w:r w:rsidR="00695284" w:rsidRPr="00037A58">
              <w:rPr>
                <w:rStyle w:val="Hyperlink"/>
                <w:noProof/>
              </w:rPr>
              <w:t>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Hyperlink"/>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7A5913">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Hyperlink"/>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7A5913">
          <w:pPr>
            <w:pStyle w:val="TOC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Hyperlink"/>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Hyperlink"/>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Hyperlink"/>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Hyperlink"/>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Hyperlink"/>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Hyperlink"/>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Hyperlink"/>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Hyperlink"/>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Hyperlink"/>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Hyperlink"/>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Hyperlink"/>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Hyperlink"/>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Hyperlink"/>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Hyperlink"/>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Hyperlink"/>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Hyperlink"/>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Hyperlink"/>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7A5913">
          <w:pPr>
            <w:pStyle w:val="TOC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Hyperlink"/>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Hyperlink"/>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7A5913">
          <w:pPr>
            <w:pStyle w:val="TOC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Hyperlink"/>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7A5913">
          <w:pPr>
            <w:pStyle w:val="TOC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Hyperlink"/>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7A5913">
          <w:pPr>
            <w:pStyle w:val="TOC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Hyperlink"/>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OC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Hyperlink"/>
          <w:rFonts w:cs="Tahoma"/>
          <w:sz w:val="23"/>
          <w:szCs w:val="23"/>
        </w:rPr>
      </w:pPr>
      <w:r w:rsidRPr="00B53A0D">
        <w:rPr>
          <w:rFonts w:cs="Tahoma"/>
          <w:sz w:val="23"/>
          <w:szCs w:val="23"/>
        </w:rPr>
        <w:t xml:space="preserve">or </w:t>
      </w:r>
      <w:hyperlink r:id="rId10" w:history="1">
        <w:r w:rsidRPr="00B53A0D">
          <w:rPr>
            <w:rStyle w:val="Hyperlink"/>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Hyperlink"/>
            <w:rFonts w:cs="Tahoma"/>
            <w:szCs w:val="24"/>
          </w:rPr>
          <w:t>nena.org</w:t>
        </w:r>
      </w:hyperlink>
      <w:r w:rsidRPr="00B53A0D">
        <w:rPr>
          <w:rFonts w:cs="Tahoma"/>
          <w:szCs w:val="24"/>
        </w:rPr>
        <w:t>.</w:t>
      </w:r>
    </w:p>
    <w:p w14:paraId="62892C39" w14:textId="77777777" w:rsidR="007A05D8" w:rsidRPr="005E29AC" w:rsidRDefault="007A05D8" w:rsidP="005E29AC">
      <w:pPr>
        <w:pStyle w:val="Heading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BodyText"/>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ListParagraph"/>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ListParagraph"/>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ListParagraph"/>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ListParagraph"/>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ListParagraph"/>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BodyText"/>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Heading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BodyText"/>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Hyperlink"/>
            <w:rFonts w:cs="Tahoma"/>
            <w:szCs w:val="24"/>
          </w:rPr>
          <w:t>ww</w:t>
        </w:r>
        <w:r w:rsidRPr="00B53A0D">
          <w:rPr>
            <w:rStyle w:val="Hyperlink"/>
            <w:rFonts w:cs="Tahoma"/>
            <w:spacing w:val="-13"/>
            <w:szCs w:val="24"/>
          </w:rPr>
          <w:t>w</w:t>
        </w:r>
        <w:r w:rsidRPr="00B53A0D">
          <w:rPr>
            <w:rStyle w:val="Hyperlink"/>
            <w:rFonts w:cs="Tahoma"/>
            <w:szCs w:val="24"/>
          </w:rPr>
          <w:t>.nena.org/i</w:t>
        </w:r>
        <w:r w:rsidRPr="00B53A0D">
          <w:rPr>
            <w:rStyle w:val="Hyperlink"/>
            <w:rFonts w:cs="Tahoma"/>
            <w:spacing w:val="2"/>
            <w:szCs w:val="24"/>
          </w:rPr>
          <w:t>p</w:t>
        </w:r>
        <w:r w:rsidRPr="00B53A0D">
          <w:rPr>
            <w:rStyle w:val="Hyperlink"/>
            <w:rFonts w:cs="Tahoma"/>
            <w:spacing w:val="-22"/>
            <w:szCs w:val="24"/>
          </w:rPr>
          <w:t>r</w:t>
        </w:r>
        <w:r w:rsidRPr="00B53A0D">
          <w:rPr>
            <w:rStyle w:val="Hyperlink"/>
            <w:rFonts w:cs="Tahoma"/>
            <w:szCs w:val="24"/>
          </w:rPr>
          <w:t>.</w:t>
        </w:r>
      </w:hyperlink>
    </w:p>
    <w:p w14:paraId="477881AD" w14:textId="42400D72" w:rsidR="007A05D8" w:rsidRPr="00B53A0D" w:rsidRDefault="007A05D8" w:rsidP="00684D6D">
      <w:pPr>
        <w:pStyle w:val="BodyText"/>
        <w:rPr>
          <w:rFonts w:cs="Tahoma"/>
          <w:szCs w:val="24"/>
        </w:rPr>
      </w:pPr>
      <w:r w:rsidRPr="00B53A0D">
        <w:rPr>
          <w:rFonts w:cs="Tahoma"/>
          <w:szCs w:val="24"/>
        </w:rPr>
        <w:t xml:space="preserve">Consistent with the NENA IPR Policy, available at </w:t>
      </w:r>
      <w:hyperlink r:id="rId13" w:history="1">
        <w:r w:rsidRPr="00B53A0D">
          <w:rPr>
            <w:rStyle w:val="Hyperlink"/>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BodyText"/>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Hyperlink"/>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Heading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BodyText"/>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724ED2">
        <w:trPr>
          <w:cantSplit/>
        </w:trPr>
        <w:tc>
          <w:tcPr>
            <w:tcW w:w="3266" w:type="dxa"/>
            <w:tcBorders>
              <w:top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Heading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405D1B68" w:rsidR="00AE5EF3" w:rsidRPr="00AE5EF3" w:rsidRDefault="00AE5EF3" w:rsidP="00AE5EF3">
      <w:pPr>
        <w:pStyle w:val="BodyText"/>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48EE3D3A" w14:textId="077E804F" w:rsidR="00DF457D" w:rsidRDefault="00D9517A" w:rsidP="00D9517A">
      <w:pPr>
        <w:pStyle w:val="Heading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BodyText"/>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BodyText"/>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w:t>
      </w:r>
      <w:proofErr w:type="gramStart"/>
      <w:r w:rsidR="004F6FA8" w:rsidRPr="004F6FA8">
        <w:rPr>
          <w:rFonts w:cs="Tahoma"/>
        </w:rPr>
        <w:t>urn:emergency</w:t>
      </w:r>
      <w:proofErr w:type="gramEnd"/>
      <w:r w:rsidR="004F6FA8" w:rsidRPr="004F6FA8">
        <w:rPr>
          <w:rFonts w:cs="Tahoma"/>
        </w:rPr>
        <w:t>:uid:eidodatacomponent:”,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:uid:eidodatacomponent:a56e556d871:idx.psap.allegheny.pa.us” is a properly formatted eidodatacomponent.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BodyText"/>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BodyText"/>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BodyText"/>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Heading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lastRenderedPageBreak/>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ListParagraph"/>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ListParagraph"/>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ListParagraph"/>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ListParagraph"/>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ListParagraph"/>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BodyText"/>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BodyText"/>
      </w:pPr>
    </w:p>
    <w:p w14:paraId="400ADC1B" w14:textId="0F8F0458" w:rsidR="00DF457D" w:rsidRDefault="00685ED8" w:rsidP="001C6361">
      <w:pPr>
        <w:pStyle w:val="Heading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w:t>
      </w:r>
      <w:r w:rsidR="007A5913">
        <w:rPr>
          <w:noProof/>
        </w:rPr>
        <w:fldChar w:fldCharType="end"/>
      </w:r>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HTMLPreformatted"/>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HTMLPreformatted"/>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HTMLPreformatted"/>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HTMLPreformatted"/>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Heading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functional element receiving an </w:t>
      </w:r>
      <w:proofErr w:type="spellStart"/>
      <w:r w:rsidR="00A23987">
        <w:t>eido</w:t>
      </w:r>
      <w:proofErr w:type="spellEnd"/>
      <w:r w:rsidR="00A23987">
        <w:t xml:space="preserve">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lastRenderedPageBreak/>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ESInet. The form of an </w:t>
      </w:r>
      <w:r>
        <w:rPr>
          <w:rFonts w:cs="Tahoma"/>
          <w:lang w:bidi="en-US"/>
        </w:rPr>
        <w:t>Incident</w:t>
      </w:r>
      <w:r w:rsidRPr="00411E0F">
        <w:rPr>
          <w:rFonts w:cs="Tahoma"/>
          <w:lang w:bidi="en-US"/>
        </w:rPr>
        <w:t xml:space="preserve"> Tracking Identifier is defined in NENA-STA-010</w:t>
      </w:r>
      <w:r w:rsidRPr="00B872EA">
        <w:rPr>
          <w:rStyle w:val="FootnoteReference"/>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2</w:t>
      </w:r>
      <w:r w:rsidR="007A5913">
        <w:rPr>
          <w:noProof/>
        </w:rPr>
        <w:fldChar w:fldCharType="end"/>
      </w:r>
      <w:r>
        <w:t xml:space="preserve"> </w:t>
      </w:r>
      <w:r w:rsidR="0032614A" w:rsidRPr="0032614A">
        <w:t xml:space="preserve">Emergency </w:t>
      </w:r>
      <w:r w:rsidR="00A65429">
        <w:t>Incident</w:t>
      </w:r>
      <w:r w:rsidR="0032614A" w:rsidRPr="0032614A">
        <w:t xml:space="preserve"> Data Object </w:t>
      </w:r>
      <w:r>
        <w:t>Component</w:t>
      </w:r>
    </w:p>
    <w:tbl>
      <w:tblPr>
        <w:tblStyle w:val="TableGrid"/>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r w:rsidRPr="00411E0F">
              <w:rPr>
                <w:rFonts w:cs="Tahoma"/>
                <w:lang w:bidi="en-US"/>
              </w:rPr>
              <w:t>non breaking</w:t>
            </w:r>
            <w:proofErr w:type="spell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w:t>
            </w:r>
            <w:r w:rsidRPr="008A180C">
              <w:rPr>
                <w:rFonts w:cs="Tahoma"/>
                <w:lang w:bidi="en-US"/>
              </w:rPr>
              <w:lastRenderedPageBreak/>
              <w:t xml:space="preserve">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Heading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w:t>
      </w:r>
      <w:r>
        <w:lastRenderedPageBreak/>
        <w:t xml:space="preserve">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Caption"/>
      </w:pPr>
      <w:r>
        <w:t xml:space="preserve">Table </w:t>
      </w:r>
      <w:r w:rsidR="007A5913">
        <w:fldChar w:fldCharType="begin"/>
      </w:r>
      <w:r w:rsidR="007A5913">
        <w:instrText xml:space="preserve"> ST</w:instrText>
      </w:r>
      <w:r w:rsidR="007A5913">
        <w:instrText xml:space="preserve">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3</w:t>
      </w:r>
      <w:r w:rsidR="007A5913">
        <w:rPr>
          <w:noProof/>
        </w:rPr>
        <w:fldChar w:fldCharType="end"/>
      </w:r>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25CB67AB"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gent – dispatcher, call taker, responder, etc. The acceptable roles are defined in a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lastRenderedPageBreak/>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Heading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4</w:t>
      </w:r>
      <w:r w:rsidR="007A5913">
        <w:rPr>
          <w:noProof/>
        </w:rPr>
        <w:fldChar w:fldCharType="end"/>
      </w:r>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85"/>
        <w:gridCol w:w="1467"/>
        <w:gridCol w:w="476"/>
        <w:gridCol w:w="538"/>
        <w:gridCol w:w="3544"/>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proofErr w:type="spellStart"/>
            <w:r w:rsidR="000D1862" w:rsidRPr="00F57015">
              <w:rPr>
                <w:rFonts w:cs="Tahoma"/>
                <w:szCs w:val="24"/>
              </w:rPr>
              <w:t>AgencyRole</w:t>
            </w:r>
            <w:proofErr w:type="spellEnd"/>
            <w:r w:rsidR="000D1862">
              <w:rPr>
                <w:rFonts w:cs="Tahoma"/>
                <w:szCs w:val="24"/>
              </w:rPr>
              <w:t xml:space="preserve">” </w:t>
            </w:r>
            <w:r w:rsidRPr="001E0915">
              <w:rPr>
                <w:lang w:bidi="en-US"/>
              </w:rPr>
              <w:t xml:space="preserve">registry and </w:t>
            </w:r>
            <w:proofErr w:type="spellStart"/>
            <w:proofErr w:type="gramStart"/>
            <w:r w:rsidRPr="001E0915">
              <w:rPr>
                <w:lang w:bidi="en-US"/>
              </w:rPr>
              <w:t>include:Dispatching</w:t>
            </w:r>
            <w:proofErr w:type="spellEnd"/>
            <w:proofErr w:type="gram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6AC88857" w14:textId="77777777" w:rsidR="004734B2" w:rsidRPr="001E0915" w:rsidRDefault="004734B2" w:rsidP="00905ED3">
            <w:pPr>
              <w:spacing w:before="0" w:after="0"/>
              <w:rPr>
                <w:lang w:bidi="en-US"/>
              </w:rPr>
            </w:pPr>
            <w:r w:rsidRPr="001E0915">
              <w:rPr>
                <w:lang w:bidi="en-US"/>
              </w:rPr>
              <w:t>One or more members of a list of available provider and agency types including: Law Enforcement, Fire, EMS, Consolidated Dispatch, Ambulance Company, etc.</w:t>
            </w:r>
          </w:p>
          <w:p w14:paraId="2A235F14" w14:textId="3E2726DC" w:rsidR="004734B2" w:rsidRPr="001E0915" w:rsidRDefault="00325A13" w:rsidP="00905ED3">
            <w:pPr>
              <w:spacing w:before="0" w:after="0"/>
              <w:rPr>
                <w:lang w:bidi="en-US"/>
              </w:rPr>
            </w:pPr>
            <w:r w:rsidRPr="002A1C4D">
              <w:t xml:space="preserve">Agency Types are defined in the IANA </w:t>
            </w:r>
            <w:proofErr w:type="spellStart"/>
            <w:proofErr w:type="gramStart"/>
            <w:r w:rsidR="00D528EE">
              <w:t>urn:emergency</w:t>
            </w:r>
            <w:proofErr w:type="gramEnd"/>
            <w:r w:rsidR="00D528EE">
              <w:t>:service:responder</w:t>
            </w:r>
            <w:proofErr w:type="spellEnd"/>
            <w:r w:rsidRPr="002A1C4D">
              <w:t xml:space="preserve"> registry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lastRenderedPageBreak/>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Heading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w:instrText>
      </w:r>
      <w:r w:rsidR="007A5913">
        <w:instrText xml:space="preserve">IC \s 1 </w:instrText>
      </w:r>
      <w:r w:rsidR="007A5913">
        <w:fldChar w:fldCharType="separate"/>
      </w:r>
      <w:r w:rsidR="00B4283D">
        <w:rPr>
          <w:noProof/>
        </w:rPr>
        <w:t>5</w:t>
      </w:r>
      <w:r w:rsidR="007A5913">
        <w:rPr>
          <w:noProof/>
        </w:rPr>
        <w:fldChar w:fldCharType="end"/>
      </w:r>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Heading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Hyperlink"/>
        </w:rPr>
        <w:t xml:space="preserve"> </w:t>
      </w:r>
      <w:r w:rsidR="00FA6F53">
        <w:rPr>
          <w:rStyle w:val="Hyperlink"/>
        </w:rPr>
        <w:fldChar w:fldCharType="begin"/>
      </w:r>
      <w:r w:rsidR="00FA6F53">
        <w:rPr>
          <w:rStyle w:val="Hyperlink"/>
        </w:rPr>
        <w:instrText xml:space="preserve"> REF _Ref58247510 \r \h </w:instrText>
      </w:r>
      <w:r w:rsidR="00FA6F53">
        <w:rPr>
          <w:rStyle w:val="Hyperlink"/>
        </w:rPr>
      </w:r>
      <w:r w:rsidR="00FA6F53">
        <w:rPr>
          <w:rStyle w:val="Hyperlink"/>
        </w:rPr>
        <w:fldChar w:fldCharType="separate"/>
      </w:r>
      <w:r w:rsidR="00B4283D">
        <w:rPr>
          <w:rStyle w:val="Hyperlink"/>
        </w:rPr>
        <w:t>[3]</w:t>
      </w:r>
      <w:r w:rsidR="00FA6F53">
        <w:rPr>
          <w:rStyle w:val="Hyperlink"/>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6</w:t>
      </w:r>
      <w:r w:rsidR="007A5913">
        <w:rPr>
          <w:noProof/>
        </w:rPr>
        <w:fldChar w:fldCharType="end"/>
      </w:r>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Heading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7</w:t>
      </w:r>
      <w:r w:rsidR="007A5913">
        <w:rPr>
          <w:noProof/>
        </w:rPr>
        <w:fldChar w:fldCharType="end"/>
      </w:r>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proofErr w:type="spellStart"/>
            <w:r w:rsidR="00354C2D">
              <w:rPr>
                <w:rFonts w:cs="Tahoma"/>
                <w:szCs w:val="24"/>
              </w:rPr>
              <w:t>Incident</w:t>
            </w:r>
            <w:r w:rsidR="00354C2D" w:rsidRPr="00067E85">
              <w:rPr>
                <w:rFonts w:cs="Tahoma"/>
                <w:szCs w:val="24"/>
              </w:rPr>
              <w:t>Type</w:t>
            </w:r>
            <w:proofErr w:type="spellEnd"/>
            <w:r w:rsidR="00354C2D" w:rsidRPr="00067E85">
              <w:rPr>
                <w:rFonts w:cs="Tahoma"/>
                <w:szCs w:val="24"/>
              </w:rPr>
              <w:t>-Common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proofErr w:type="spellStart"/>
            <w:r w:rsidR="004734B2" w:rsidRPr="00FD3D38">
              <w:rPr>
                <w:lang w:bidi="en-US"/>
              </w:rPr>
              <w:t>Registri</w:t>
            </w:r>
            <w:r w:rsidR="00347907">
              <w:rPr>
                <w:lang w:bidi="en-US"/>
              </w:rPr>
              <w:t>y</w:t>
            </w:r>
            <w:proofErr w:type="spellEnd"/>
            <w:r w:rsidR="004734B2" w:rsidRPr="00FD3D38">
              <w:rPr>
                <w:lang w:bidi="en-US"/>
              </w:rPr>
              <w:t xml:space="preserve"> (see Section </w:t>
            </w:r>
            <w:hyperlink w:anchor="_Incident_Status-Common" w:history="1">
              <w:r w:rsidR="004E136F">
                <w:rPr>
                  <w:rStyle w:val="Hyperlink"/>
                  <w:lang w:bidi="en-US"/>
                </w:rPr>
                <w:fldChar w:fldCharType="begin"/>
              </w:r>
              <w:r w:rsidR="004E136F">
                <w:instrText xml:space="preserve"> REF _Ref70690239 \r \h </w:instrText>
              </w:r>
              <w:r w:rsidR="004E136F">
                <w:rPr>
                  <w:rStyle w:val="Hyperlink"/>
                  <w:lang w:bidi="en-US"/>
                </w:rPr>
              </w:r>
              <w:r w:rsidR="004E136F">
                <w:rPr>
                  <w:rStyle w:val="Hyperlink"/>
                  <w:lang w:bidi="en-US"/>
                </w:rPr>
                <w:fldChar w:fldCharType="separate"/>
              </w:r>
              <w:r w:rsidR="00B4283D">
                <w:t>3.3</w:t>
              </w:r>
              <w:r w:rsidR="004E136F">
                <w:rPr>
                  <w:rStyle w:val="Hyperlink"/>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lastRenderedPageBreak/>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Heading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proofErr w:type="spellStart"/>
      <w:r w:rsidRPr="00922B83">
        <w:rPr>
          <w:lang w:bidi="en-US"/>
        </w:rPr>
        <w:t>agentReference</w:t>
      </w:r>
      <w:proofErr w:type="spellEnd"/>
      <w:r>
        <w:t xml:space="preserve"> or </w:t>
      </w:r>
      <w:proofErr w:type="spellStart"/>
      <w:r>
        <w:t>personReference</w:t>
      </w:r>
      <w:proofErr w:type="spellEnd"/>
      <w:r>
        <w:t>.</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ESInet that handles a call. Call Identifiers are globally unique and are only valid for a specific call. </w:t>
      </w:r>
    </w:p>
    <w:p w14:paraId="21C73171" w14:textId="6259B347" w:rsidR="0055050E" w:rsidRDefault="0055050E" w:rsidP="0055050E">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8</w:t>
      </w:r>
      <w:r w:rsidR="007A5913">
        <w:rPr>
          <w:noProof/>
        </w:rPr>
        <w:fldChar w:fldCharType="end"/>
      </w:r>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r w:rsidRPr="00922B83">
              <w:rPr>
                <w:lang w:bidi="en-US"/>
              </w:rPr>
              <w:t>CallIdentifier</w:t>
            </w:r>
            <w:proofErr w:type="spell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LogEvent </w:t>
            </w:r>
            <w:proofErr w:type="spellStart"/>
            <w:r w:rsidRPr="00A32285">
              <w:rPr>
                <w:lang w:bidi="en-US"/>
              </w:rPr>
              <w:t>CallTypes</w:t>
            </w:r>
            <w:proofErr w:type="spellEnd"/>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LogEvent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lastRenderedPageBreak/>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lastRenderedPageBreak/>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2320C0">
            <w:pPr>
              <w:spacing w:before="0" w:after="0"/>
              <w:rPr>
                <w:lang w:bidi="en-US"/>
              </w:rPr>
            </w:pPr>
            <w:proofErr w:type="spellStart"/>
            <w:r w:rsidRPr="00341345">
              <w:rPr>
                <w:lang w:bidi="en-US"/>
              </w:rPr>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AA8EAF1" w:rsidR="00341345" w:rsidRPr="00922B83" w:rsidRDefault="00341345" w:rsidP="002320C0">
            <w:pPr>
              <w:spacing w:before="0" w:after="0"/>
              <w:rPr>
                <w:lang w:bidi="en-US"/>
              </w:rPr>
            </w:pPr>
            <w:r w:rsidRPr="00341345">
              <w:rPr>
                <w:lang w:bidi="en-US"/>
              </w:rPr>
              <w:t>A date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proofErr w:type="spellStart"/>
            <w:r w:rsidR="00F83E7C" w:rsidRPr="00F83E7C">
              <w:t>callBegin</w:t>
            </w:r>
            <w:proofErr w:type="spellEnd"/>
            <w:r w:rsidR="00F83E7C">
              <w:t xml:space="preserve">, </w:t>
            </w:r>
            <w:proofErr w:type="spellStart"/>
            <w:r w:rsidR="00F83E7C" w:rsidRPr="00F83E7C">
              <w:t>callAnswered</w:t>
            </w:r>
            <w:proofErr w:type="spellEnd"/>
            <w:r w:rsidR="00F83E7C">
              <w:t xml:space="preserve">, </w:t>
            </w:r>
            <w:proofErr w:type="spellStart"/>
            <w:r w:rsidR="00F83E7C" w:rsidRPr="00F83E7C">
              <w:t>callEnd</w:t>
            </w:r>
            <w:proofErr w:type="spellEnd"/>
            <w:r w:rsidR="00F83E7C">
              <w:t xml:space="preserve">, </w:t>
            </w:r>
            <w:proofErr w:type="spellStart"/>
            <w:proofErr w:type="gramStart"/>
            <w:r w:rsidR="00F83E7C" w:rsidRPr="00F83E7C">
              <w:t>partyAdd</w:t>
            </w:r>
            <w:proofErr w:type="spellEnd"/>
            <w:r w:rsidR="00F83E7C">
              <w:t xml:space="preserve"> </w:t>
            </w:r>
            <w:r w:rsidRPr="001F68A7">
              <w:t>,</w:t>
            </w:r>
            <w:proofErr w:type="gramEnd"/>
            <w:r w:rsidRPr="001F68A7">
              <w:t xml:space="preserve"> etc.</w:t>
            </w:r>
            <w:r w:rsidR="00AE5EF3">
              <w:t xml:space="preserve"> </w:t>
            </w:r>
            <w:r w:rsidR="00AE5EF3" w:rsidRPr="00AE5EF3">
              <w:t xml:space="preserve">Values limited to those in the IANA </w:t>
            </w:r>
            <w:proofErr w:type="spellStart"/>
            <w:r w:rsidR="00AE5EF3" w:rsidRPr="00AE5EF3">
              <w:t>CallStates</w:t>
            </w:r>
            <w:proofErr w:type="spellEnd"/>
            <w:r w:rsidR="00AE5EF3" w:rsidRPr="00AE5EF3">
              <w:t xml:space="preserve">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lastRenderedPageBreak/>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proofErr w:type="spellStart"/>
            <w:r>
              <w:rPr>
                <w:lang w:bidi="en-US"/>
              </w:rPr>
              <w:t>sip</w:t>
            </w:r>
            <w:r w:rsidRPr="00922B83">
              <w:rPr>
                <w:lang w:bidi="en-US"/>
              </w:rPr>
              <w:t>Identity</w:t>
            </w:r>
            <w:proofErr w:type="spellEnd"/>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lastRenderedPageBreak/>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Heading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noBreakHyphen/>
      </w:r>
      <w:r w:rsidR="007A5913">
        <w:fldChar w:fldCharType="begin"/>
      </w:r>
      <w:r w:rsidR="007A5913">
        <w:instrText xml:space="preserve"> SEQ Table \* ARABIC \s 1 </w:instrText>
      </w:r>
      <w:r w:rsidR="007A5913">
        <w:fldChar w:fldCharType="separate"/>
      </w:r>
      <w:r w:rsidR="00B4283D">
        <w:rPr>
          <w:noProof/>
        </w:rPr>
        <w:t>9</w:t>
      </w:r>
      <w:r w:rsidR="007A5913">
        <w:rPr>
          <w:noProof/>
        </w:rPr>
        <w:fldChar w:fldCharType="end"/>
      </w:r>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lastRenderedPageBreak/>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Heading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10</w:t>
      </w:r>
      <w:r w:rsidR="007A5913">
        <w:rPr>
          <w:noProof/>
        </w:rPr>
        <w:fldChar w:fldCharType="end"/>
      </w:r>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Heading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11</w:t>
      </w:r>
      <w:r w:rsidR="007A5913">
        <w:rPr>
          <w:noProof/>
        </w:rPr>
        <w:fldChar w:fldCharType="end"/>
      </w:r>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Heading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7596B2F" w:rsidR="00653CB1" w:rsidRDefault="00653CB1" w:rsidP="00653CB1">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12</w:t>
      </w:r>
      <w:r w:rsidR="007A5913">
        <w:rPr>
          <w:noProof/>
        </w:rPr>
        <w:fldChar w:fldCharType="end"/>
      </w:r>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Hyperlink"/>
                  <w:bCs/>
                  <w:lang w:bidi="en-US"/>
                </w:rPr>
                <w:fldChar w:fldCharType="begin"/>
              </w:r>
              <w:r w:rsidR="00A355C1">
                <w:instrText xml:space="preserve"> REF _Ref58264705 \r \h </w:instrText>
              </w:r>
              <w:r w:rsidR="00A355C1">
                <w:rPr>
                  <w:rStyle w:val="Hyperlink"/>
                  <w:bCs/>
                  <w:lang w:bidi="en-US"/>
                </w:rPr>
              </w:r>
              <w:r w:rsidR="00A355C1">
                <w:rPr>
                  <w:rStyle w:val="Hyperlink"/>
                  <w:bCs/>
                  <w:lang w:bidi="en-US"/>
                </w:rPr>
                <w:fldChar w:fldCharType="separate"/>
              </w:r>
              <w:r w:rsidR="00B4283D">
                <w:t>3.4</w:t>
              </w:r>
              <w:r w:rsidR="00A355C1">
                <w:rPr>
                  <w:rStyle w:val="Hyperlink"/>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lastRenderedPageBreak/>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Heading2"/>
      </w:pPr>
      <w:bookmarkStart w:id="66" w:name="_Toc70692111"/>
      <w:r>
        <w:lastRenderedPageBreak/>
        <w:t>Notes Data Component</w:t>
      </w:r>
      <w:bookmarkEnd w:id="66"/>
    </w:p>
    <w:p w14:paraId="350C1405" w14:textId="77777777" w:rsidR="00FC12D5" w:rsidRDefault="00FC12D5" w:rsidP="00FC12D5">
      <w:pPr>
        <w:pStyle w:val="BodyText"/>
      </w:pPr>
      <w:r w:rsidRPr="00FC12D5">
        <w:rPr>
          <w:b/>
          <w:bCs/>
        </w:rPr>
        <w:t>Data Component Use:</w:t>
      </w:r>
      <w:r>
        <w:t xml:space="preserve"> Optional Component</w:t>
      </w:r>
    </w:p>
    <w:p w14:paraId="2B68E3A7" w14:textId="77777777" w:rsidR="00FC12D5" w:rsidRDefault="00FC12D5" w:rsidP="00FC12D5">
      <w:pPr>
        <w:pStyle w:val="BodyText"/>
      </w:pPr>
      <w:r w:rsidRPr="00FC12D5">
        <w:rPr>
          <w:b/>
          <w:bCs/>
        </w:rPr>
        <w:t>Minimum</w:t>
      </w:r>
      <w:r>
        <w:t xml:space="preserve">: 0 </w:t>
      </w:r>
    </w:p>
    <w:p w14:paraId="71F23D5B" w14:textId="77777777" w:rsidR="00FC12D5" w:rsidRDefault="00FC12D5" w:rsidP="00FC12D5">
      <w:pPr>
        <w:pStyle w:val="BodyText"/>
      </w:pPr>
      <w:r w:rsidRPr="00FC12D5">
        <w:rPr>
          <w:b/>
          <w:bCs/>
        </w:rPr>
        <w:t>Maximum</w:t>
      </w:r>
      <w:r>
        <w:t>: *</w:t>
      </w:r>
    </w:p>
    <w:p w14:paraId="7528B508" w14:textId="345D32DF" w:rsidR="00FC12D5" w:rsidRDefault="00FC12D5" w:rsidP="00FC12D5">
      <w:pPr>
        <w:pStyle w:val="BodyText"/>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BodyText"/>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6E0E20AD" w:rsidR="000842D7" w:rsidRDefault="000842D7" w:rsidP="000842D7">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13</w:t>
      </w:r>
      <w:r w:rsidR="007A5913">
        <w:rPr>
          <w:noProof/>
        </w:rPr>
        <w:fldChar w:fldCharType="end"/>
      </w:r>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Heading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lastRenderedPageBreak/>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BodyText"/>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BodyText"/>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w:t>
      </w:r>
      <w:proofErr w:type="spellStart"/>
      <w:r w:rsidR="0031129A" w:rsidRPr="00A97C1D">
        <w:t>SubscriberInfo</w:t>
      </w:r>
      <w:proofErr w:type="spellEnd"/>
      <w:r w:rsidR="0031129A" w:rsidRPr="00A97C1D">
        <w:t xml:space="preserve"> Additional Data block, the Additional Data Component reference for that block </w:t>
      </w:r>
      <w:r w:rsidR="0031129A">
        <w:t>a</w:t>
      </w:r>
      <w:r w:rsidR="0031129A" w:rsidRPr="00A97C1D">
        <w:t xml:space="preserve">nd its associated </w:t>
      </w:r>
      <w:proofErr w:type="spellStart"/>
      <w:r w:rsidR="0031129A" w:rsidRPr="00A97C1D">
        <w:t>ProviderInfo</w:t>
      </w:r>
      <w:proofErr w:type="spellEnd"/>
      <w:r w:rsidR="0031129A" w:rsidRPr="00A97C1D">
        <w:t xml:space="preserve"> block </w:t>
      </w:r>
      <w:r w:rsidR="0031129A">
        <w:t>SHOULD</w:t>
      </w:r>
      <w:r w:rsidR="0031129A" w:rsidRPr="00A97C1D">
        <w:t xml:space="preserve"> be specified in an </w:t>
      </w:r>
      <w:proofErr w:type="spellStart"/>
      <w:r w:rsidR="0031129A" w:rsidRPr="00A97C1D">
        <w:t>additionalDataReference</w:t>
      </w:r>
      <w:proofErr w:type="spellEnd"/>
      <w:r w:rsidR="0031129A" w:rsidRPr="00A97C1D">
        <w:t xml:space="preserv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Caption"/>
      </w:pPr>
      <w:r>
        <w:t xml:space="preserve">Table </w:t>
      </w:r>
      <w:r w:rsidR="007A5913">
        <w:fldChar w:fldCharType="begin"/>
      </w:r>
      <w:r w:rsidR="007A5913">
        <w:instrText xml:space="preserve"> STYLEREF 1 </w:instrText>
      </w:r>
      <w:r w:rsidR="007A5913">
        <w:instrText xml:space="preserve">\s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14</w:t>
      </w:r>
      <w:r w:rsidR="007A5913">
        <w:rPr>
          <w:noProof/>
        </w:rPr>
        <w:fldChar w:fldCharType="end"/>
      </w:r>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BodyText"/>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BodyText"/>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BodyText"/>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BodyText"/>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BodyText"/>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BodyText"/>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BodyText"/>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BodyText"/>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BodyText"/>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BodyText"/>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BodyText"/>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Hyperlink"/>
                  <w:lang w:bidi="en-US"/>
                </w:rPr>
                <w:fldChar w:fldCharType="begin"/>
              </w:r>
              <w:r w:rsidR="00AD579B">
                <w:instrText xml:space="preserve"> REF _Ref70690757 \r \h </w:instrText>
              </w:r>
              <w:r w:rsidR="00AD579B">
                <w:rPr>
                  <w:rStyle w:val="Hyperlink"/>
                  <w:lang w:bidi="en-US"/>
                </w:rPr>
              </w:r>
              <w:r w:rsidR="00AD579B">
                <w:rPr>
                  <w:rStyle w:val="Hyperlink"/>
                  <w:lang w:bidi="en-US"/>
                </w:rPr>
                <w:fldChar w:fldCharType="separate"/>
              </w:r>
              <w:r w:rsidR="00B4283D">
                <w:t>3.6</w:t>
              </w:r>
              <w:r w:rsidR="00AD579B">
                <w:rPr>
                  <w:rStyle w:val="Hyperlink"/>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BodyText"/>
              <w:spacing w:before="0" w:after="0"/>
              <w:rPr>
                <w:lang w:bidi="en-US"/>
              </w:rPr>
            </w:pPr>
            <w:proofErr w:type="spellStart"/>
            <w:r>
              <w:rPr>
                <w:lang w:bidi="en-US"/>
              </w:rPr>
              <w:lastRenderedPageBreak/>
              <w:t>callIdentifier</w:t>
            </w:r>
            <w:proofErr w:type="spellEnd"/>
          </w:p>
        </w:tc>
        <w:tc>
          <w:tcPr>
            <w:tcW w:w="769" w:type="pct"/>
          </w:tcPr>
          <w:p w14:paraId="454AB3E8" w14:textId="12F003FC" w:rsidR="00834B74" w:rsidRPr="00620D15" w:rsidRDefault="00834B74" w:rsidP="00C531C6">
            <w:pPr>
              <w:pStyle w:val="BodyText"/>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BodyText"/>
              <w:spacing w:before="0" w:after="0"/>
              <w:jc w:val="center"/>
              <w:rPr>
                <w:lang w:bidi="en-US"/>
              </w:rPr>
            </w:pPr>
            <w:r>
              <w:rPr>
                <w:lang w:bidi="en-US"/>
              </w:rPr>
              <w:t>0</w:t>
            </w:r>
          </w:p>
        </w:tc>
        <w:tc>
          <w:tcPr>
            <w:tcW w:w="282" w:type="pct"/>
          </w:tcPr>
          <w:p w14:paraId="285D1F66" w14:textId="74E3B4D2" w:rsidR="00834B74" w:rsidRPr="00620D15" w:rsidRDefault="00834B74" w:rsidP="00C531C6">
            <w:pPr>
              <w:pStyle w:val="BodyText"/>
              <w:spacing w:before="0" w:after="0"/>
              <w:jc w:val="center"/>
              <w:rPr>
                <w:lang w:bidi="en-US"/>
              </w:rPr>
            </w:pPr>
            <w:r>
              <w:rPr>
                <w:lang w:bidi="en-US"/>
              </w:rPr>
              <w:t>*</w:t>
            </w:r>
          </w:p>
        </w:tc>
        <w:tc>
          <w:tcPr>
            <w:tcW w:w="1947" w:type="pct"/>
          </w:tcPr>
          <w:p w14:paraId="178A6200" w14:textId="134F52D7" w:rsidR="00834B74" w:rsidRPr="00620D15" w:rsidRDefault="00834B74" w:rsidP="00F73FDA">
            <w:pPr>
              <w:pStyle w:val="BodyText"/>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BodyText"/>
              <w:spacing w:before="0" w:after="0"/>
              <w:rPr>
                <w:lang w:bidi="en-US"/>
              </w:rPr>
            </w:pPr>
            <w:proofErr w:type="spellStart"/>
            <w:r w:rsidRPr="00620D15">
              <w:rPr>
                <w:lang w:bidi="en-US"/>
              </w:rPr>
              <w:t>locationReference</w:t>
            </w:r>
            <w:proofErr w:type="spellEnd"/>
          </w:p>
        </w:tc>
        <w:tc>
          <w:tcPr>
            <w:tcW w:w="769" w:type="pct"/>
          </w:tcPr>
          <w:p w14:paraId="5C6549B4" w14:textId="77777777" w:rsidR="00620D15" w:rsidRPr="00620D15" w:rsidRDefault="00620D15" w:rsidP="00C531C6">
            <w:pPr>
              <w:pStyle w:val="BodyText"/>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BodyText"/>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BodyText"/>
              <w:spacing w:before="0" w:after="0"/>
              <w:rPr>
                <w:lang w:bidi="en-US"/>
              </w:rPr>
            </w:pPr>
            <w:proofErr w:type="spellStart"/>
            <w:r w:rsidRPr="00620D15">
              <w:rPr>
                <w:lang w:bidi="en-US"/>
              </w:rPr>
              <w:t>notesReference</w:t>
            </w:r>
            <w:proofErr w:type="spellEnd"/>
          </w:p>
        </w:tc>
        <w:tc>
          <w:tcPr>
            <w:tcW w:w="769" w:type="pct"/>
          </w:tcPr>
          <w:p w14:paraId="4DF1CE5A" w14:textId="77777777" w:rsidR="00620D15" w:rsidRPr="00620D15" w:rsidRDefault="00620D15" w:rsidP="00C531C6">
            <w:pPr>
              <w:pStyle w:val="BodyText"/>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BodyText"/>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BodyText"/>
              <w:spacing w:before="0" w:after="0"/>
              <w:rPr>
                <w:lang w:bidi="en-US"/>
              </w:rPr>
            </w:pPr>
            <w:proofErr w:type="spellStart"/>
            <w:r w:rsidRPr="00620D15">
              <w:rPr>
                <w:lang w:bidi="en-US"/>
              </w:rPr>
              <w:t>ncPerson</w:t>
            </w:r>
            <w:r w:rsidR="00212330">
              <w:rPr>
                <w:lang w:bidi="en-US"/>
              </w:rPr>
              <w:t>Component</w:t>
            </w:r>
            <w:proofErr w:type="spellEnd"/>
          </w:p>
        </w:tc>
        <w:tc>
          <w:tcPr>
            <w:tcW w:w="769" w:type="pct"/>
          </w:tcPr>
          <w:p w14:paraId="11EE3450" w14:textId="40C3F34B" w:rsidR="00620D15" w:rsidRPr="00620D15" w:rsidRDefault="001B37F9" w:rsidP="00C531C6">
            <w:pPr>
              <w:pStyle w:val="BodyText"/>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BodyText"/>
              <w:spacing w:before="0" w:after="0"/>
              <w:jc w:val="center"/>
              <w:rPr>
                <w:lang w:bidi="en-US"/>
              </w:rPr>
            </w:pPr>
            <w:r>
              <w:rPr>
                <w:lang w:bidi="en-US"/>
              </w:rPr>
              <w:t>0</w:t>
            </w:r>
          </w:p>
        </w:tc>
        <w:tc>
          <w:tcPr>
            <w:tcW w:w="282" w:type="pct"/>
          </w:tcPr>
          <w:p w14:paraId="5C0E4800" w14:textId="77777777" w:rsidR="00620D15" w:rsidRPr="00620D15" w:rsidRDefault="00620D15" w:rsidP="00C531C6">
            <w:pPr>
              <w:pStyle w:val="BodyText"/>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BodyText"/>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BodyText"/>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BodyText"/>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BodyText"/>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BodyText"/>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BodyText"/>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BodyText"/>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BodyText"/>
              <w:spacing w:before="0" w:after="0"/>
              <w:jc w:val="center"/>
              <w:rPr>
                <w:lang w:bidi="en-US"/>
              </w:rPr>
            </w:pPr>
            <w:r>
              <w:t>Conditional</w:t>
            </w:r>
          </w:p>
        </w:tc>
        <w:tc>
          <w:tcPr>
            <w:tcW w:w="249" w:type="pct"/>
          </w:tcPr>
          <w:p w14:paraId="2A96B3BD" w14:textId="12D4F3CA" w:rsidR="002F65E4" w:rsidRPr="00620D15" w:rsidRDefault="002F65E4" w:rsidP="002F65E4">
            <w:pPr>
              <w:pStyle w:val="BodyText"/>
              <w:spacing w:before="0" w:after="0"/>
              <w:jc w:val="center"/>
              <w:rPr>
                <w:lang w:bidi="en-US"/>
              </w:rPr>
            </w:pPr>
            <w:r>
              <w:t>0</w:t>
            </w:r>
          </w:p>
        </w:tc>
        <w:tc>
          <w:tcPr>
            <w:tcW w:w="282" w:type="pct"/>
          </w:tcPr>
          <w:p w14:paraId="727A1381" w14:textId="0E99470E" w:rsidR="002F65E4" w:rsidRPr="00620D15" w:rsidRDefault="002F65E4" w:rsidP="002F65E4">
            <w:pPr>
              <w:pStyle w:val="BodyText"/>
              <w:spacing w:before="0" w:after="0"/>
              <w:jc w:val="center"/>
              <w:rPr>
                <w:lang w:bidi="en-US"/>
              </w:rPr>
            </w:pPr>
            <w:r>
              <w:t>1</w:t>
            </w:r>
          </w:p>
        </w:tc>
        <w:tc>
          <w:tcPr>
            <w:tcW w:w="1947" w:type="pct"/>
          </w:tcPr>
          <w:p w14:paraId="504B1E65" w14:textId="0D3FBB6E" w:rsidR="002F65E4" w:rsidRPr="00620D15" w:rsidRDefault="002F65E4" w:rsidP="002F65E4">
            <w:pPr>
              <w:pStyle w:val="BodyText"/>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BodyText"/>
      </w:pPr>
    </w:p>
    <w:p w14:paraId="7C4F386D" w14:textId="3C66FE40" w:rsidR="00597E88" w:rsidRDefault="00B32412" w:rsidP="00597E88">
      <w:pPr>
        <w:pStyle w:val="Heading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xml:space="preserve">. The information is provided by </w:t>
      </w:r>
      <w:r>
        <w:lastRenderedPageBreak/>
        <w:t>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15</w:t>
      </w:r>
      <w:r w:rsidR="007A5913">
        <w:rPr>
          <w:noProof/>
        </w:rPr>
        <w:fldChar w:fldCharType="end"/>
      </w:r>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w:t>
            </w:r>
            <w:proofErr w:type="spellStart"/>
            <w:r w:rsidR="00B33EF9" w:rsidRPr="00D62199">
              <w:rPr>
                <w:rFonts w:cs="Tahoma"/>
                <w:szCs w:val="24"/>
              </w:rPr>
              <w:t>VehicleRelationshipType</w:t>
            </w:r>
            <w:proofErr w:type="spellEnd"/>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Hyperlink"/>
                <w:lang w:bidi="en-US"/>
              </w:rPr>
              <w:fldChar w:fldCharType="begin"/>
            </w:r>
            <w:r w:rsidR="00A32582">
              <w:rPr>
                <w:rStyle w:val="Hyperlink"/>
                <w:lang w:bidi="en-US"/>
              </w:rPr>
              <w:instrText xml:space="preserve"> REF _Ref58265674 \r \h </w:instrText>
            </w:r>
            <w:r w:rsidR="00A32582">
              <w:rPr>
                <w:rStyle w:val="Hyperlink"/>
                <w:lang w:bidi="en-US"/>
              </w:rPr>
            </w:r>
            <w:r w:rsidR="00A32582">
              <w:rPr>
                <w:rStyle w:val="Hyperlink"/>
                <w:lang w:bidi="en-US"/>
              </w:rPr>
              <w:fldChar w:fldCharType="separate"/>
            </w:r>
            <w:r w:rsidR="00B4283D">
              <w:rPr>
                <w:rStyle w:val="Hyperlink"/>
                <w:lang w:bidi="en-US"/>
              </w:rPr>
              <w:t>3.7</w:t>
            </w:r>
            <w:r w:rsidR="00A32582">
              <w:rPr>
                <w:rStyle w:val="Hyperlink"/>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lastRenderedPageBreak/>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Heading2"/>
      </w:pPr>
      <w:bookmarkStart w:id="71" w:name="_Ref58269938"/>
      <w:bookmarkStart w:id="72" w:name="_Toc70692114"/>
      <w:r>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BodyText"/>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w:t>
      </w:r>
      <w:r>
        <w:lastRenderedPageBreak/>
        <w:t xml:space="preserve">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lastRenderedPageBreak/>
        <w:t>Cross Street</w:t>
      </w:r>
      <w:r>
        <w:t xml:space="preserve">, </w:t>
      </w:r>
      <w:r w:rsidR="000E2021">
        <w:t xml:space="preserve">a civic </w:t>
      </w:r>
      <w:r>
        <w:t>address MUST be provided</w:t>
      </w:r>
      <w:r w:rsidR="000E2021">
        <w:t xml:space="preserve"> in </w:t>
      </w:r>
      <w:proofErr w:type="spellStart"/>
      <w:r w:rsidR="000E2021" w:rsidRPr="0079134B">
        <w:rPr>
          <w:lang w:bidi="en-US"/>
        </w:rPr>
        <w:t>locationByValue</w:t>
      </w:r>
      <w:proofErr w:type="spellEnd"/>
      <w:r w:rsidR="000E2021">
        <w:rPr>
          <w:lang w:bidi="en-US"/>
        </w:rPr>
        <w:t xml:space="preserve"> or </w:t>
      </w:r>
      <w:proofErr w:type="spellStart"/>
      <w:r w:rsidR="000E2021" w:rsidRPr="0079134B">
        <w:rPr>
          <w:lang w:bidi="en-US"/>
        </w:rPr>
        <w:t>locationByReferenceU</w:t>
      </w:r>
      <w:r w:rsidR="000E2021">
        <w:rPr>
          <w:lang w:bidi="en-US"/>
        </w:rPr>
        <w:t>rl</w:t>
      </w:r>
      <w:proofErr w:type="spellEnd"/>
      <w:r>
        <w:t>.</w:t>
      </w:r>
      <w:r w:rsidR="000E2021">
        <w:t xml:space="preserve"> In this case, address number must be provided unless two cross streets are provided or the road ends past the cross street (e.g., </w:t>
      </w:r>
      <w:proofErr w:type="spellStart"/>
      <w:r w:rsidR="000E2021">
        <w:t>cul</w:t>
      </w:r>
      <w:proofErr w:type="spellEnd"/>
      <w:r w:rsidR="000E2021">
        <w:t xml:space="preserve"> de sac).</w:t>
      </w:r>
    </w:p>
    <w:p w14:paraId="0C7B6BE0" w14:textId="240E9BB9" w:rsidR="00894590" w:rsidRDefault="00127DC8" w:rsidP="00252AEC">
      <w:r>
        <w:t xml:space="preserve">Cross streets and Intersection are represented as separate PIDF object and not multiple location in a single </w:t>
      </w:r>
      <w:proofErr w:type="spellStart"/>
      <w:r>
        <w:t>PIDF.</w:t>
      </w:r>
      <w:r w:rsidR="00D03DC8">
        <w:t>Cross</w:t>
      </w:r>
      <w:proofErr w:type="spellEnd"/>
      <w:r w:rsidR="00D03DC8">
        <w:t xml:space="preserve">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16</w:t>
      </w:r>
      <w:r w:rsidR="007A5913">
        <w:rPr>
          <w:noProof/>
        </w:rPr>
        <w:fldChar w:fldCharType="end"/>
      </w:r>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BodyText"/>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BodyText"/>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BodyText"/>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BodyText"/>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BodyText"/>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BodyText"/>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BodyText"/>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BodyText"/>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BodyText"/>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BodyText"/>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See Section </w:t>
            </w:r>
            <w:hyperlink w:anchor="_Location_Type" w:history="1">
              <w:r w:rsidR="004079E6">
                <w:rPr>
                  <w:rStyle w:val="Hyperlink"/>
                  <w:lang w:bidi="en-US"/>
                </w:rPr>
                <w:fldChar w:fldCharType="begin"/>
              </w:r>
              <w:r w:rsidR="004079E6">
                <w:instrText xml:space="preserve"> REF _Ref58266433 \r \h </w:instrText>
              </w:r>
              <w:r w:rsidR="004079E6">
                <w:rPr>
                  <w:rStyle w:val="Hyperlink"/>
                  <w:lang w:bidi="en-US"/>
                </w:rPr>
              </w:r>
              <w:r w:rsidR="004079E6">
                <w:rPr>
                  <w:rStyle w:val="Hyperlink"/>
                  <w:lang w:bidi="en-US"/>
                </w:rPr>
                <w:fldChar w:fldCharType="separate"/>
              </w:r>
              <w:r w:rsidR="00B4283D">
                <w:t>3.8</w:t>
              </w:r>
              <w:r w:rsidR="004079E6">
                <w:rPr>
                  <w:rStyle w:val="Hyperlink"/>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BodyText"/>
              <w:spacing w:before="0" w:after="0"/>
              <w:ind w:right="195"/>
              <w:rPr>
                <w:lang w:bidi="en-US"/>
              </w:rPr>
            </w:pPr>
            <w:proofErr w:type="spellStart"/>
            <w:r w:rsidRPr="0079134B">
              <w:rPr>
                <w:lang w:bidi="en-US"/>
              </w:rPr>
              <w:t>locationByValue</w:t>
            </w:r>
            <w:proofErr w:type="spellEnd"/>
          </w:p>
        </w:tc>
        <w:tc>
          <w:tcPr>
            <w:tcW w:w="870" w:type="pct"/>
          </w:tcPr>
          <w:p w14:paraId="1A73F194" w14:textId="7377023A" w:rsidR="0079134B" w:rsidRPr="0079134B" w:rsidRDefault="0079134B" w:rsidP="00ED3530">
            <w:pPr>
              <w:pStyle w:val="BodyText"/>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BodyText"/>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BodyText"/>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BodyText"/>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BodyText"/>
              <w:spacing w:before="0" w:after="0"/>
              <w:ind w:right="195"/>
              <w:rPr>
                <w:lang w:bidi="en-US"/>
              </w:rPr>
            </w:pPr>
            <w:proofErr w:type="spellStart"/>
            <w:r w:rsidRPr="0079134B">
              <w:rPr>
                <w:lang w:bidi="en-US"/>
              </w:rPr>
              <w:lastRenderedPageBreak/>
              <w:t>locationByReferenceU</w:t>
            </w:r>
            <w:r w:rsidR="003B009D">
              <w:rPr>
                <w:lang w:bidi="en-US"/>
              </w:rPr>
              <w:t>rl</w:t>
            </w:r>
            <w:proofErr w:type="spellEnd"/>
          </w:p>
        </w:tc>
        <w:tc>
          <w:tcPr>
            <w:tcW w:w="870" w:type="pct"/>
          </w:tcPr>
          <w:p w14:paraId="7F077518" w14:textId="534422FA" w:rsidR="0079134B" w:rsidRPr="0079134B" w:rsidRDefault="0079134B" w:rsidP="002640F9">
            <w:pPr>
              <w:pStyle w:val="BodyText"/>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BodyText"/>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BodyText"/>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BodyText"/>
              <w:spacing w:before="0" w:after="0"/>
              <w:ind w:right="195"/>
              <w:rPr>
                <w:lang w:bidi="en-US"/>
              </w:rPr>
            </w:pPr>
            <w:proofErr w:type="spellStart"/>
            <w:r w:rsidRPr="0079134B">
              <w:rPr>
                <w:lang w:bidi="en-US"/>
              </w:rPr>
              <w:t>locationDescriptionText</w:t>
            </w:r>
            <w:proofErr w:type="spellEnd"/>
          </w:p>
        </w:tc>
        <w:tc>
          <w:tcPr>
            <w:tcW w:w="870" w:type="pct"/>
          </w:tcPr>
          <w:p w14:paraId="455EC72B" w14:textId="77777777" w:rsidR="0079134B" w:rsidRPr="0079134B" w:rsidRDefault="0079134B" w:rsidP="00ED3530">
            <w:pPr>
              <w:pStyle w:val="BodyText"/>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BodyText"/>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BodyText"/>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BodyText"/>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BodyText"/>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BodyText"/>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BodyText"/>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BodyText"/>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BodyText"/>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BodyText"/>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BodyText"/>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BodyText"/>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BodyText"/>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BodyText"/>
              <w:spacing w:before="0" w:after="0"/>
              <w:ind w:right="195"/>
              <w:rPr>
                <w:lang w:bidi="en-US"/>
              </w:rPr>
            </w:pPr>
            <w:proofErr w:type="spellStart"/>
            <w:r w:rsidRPr="0079134B">
              <w:rPr>
                <w:lang w:bidi="en-US"/>
              </w:rPr>
              <w:lastRenderedPageBreak/>
              <w:t>intersectingStreetByValue</w:t>
            </w:r>
            <w:proofErr w:type="spellEnd"/>
          </w:p>
        </w:tc>
        <w:tc>
          <w:tcPr>
            <w:tcW w:w="870" w:type="pct"/>
          </w:tcPr>
          <w:p w14:paraId="5AAD272F" w14:textId="5889118A"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BodyText"/>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BodyText"/>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BodyText"/>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BodyText"/>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BodyText"/>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BodyText"/>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BodyText"/>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BodyText"/>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BodyText"/>
              <w:spacing w:before="0" w:after="0"/>
              <w:ind w:right="195"/>
              <w:rPr>
                <w:lang w:bidi="en-US"/>
              </w:rPr>
            </w:pPr>
            <w:proofErr w:type="spellStart"/>
            <w:r w:rsidRPr="0079134B">
              <w:rPr>
                <w:lang w:bidi="en-US"/>
              </w:rPr>
              <w:t>additionalDataReference</w:t>
            </w:r>
            <w:proofErr w:type="spellEnd"/>
          </w:p>
        </w:tc>
        <w:tc>
          <w:tcPr>
            <w:tcW w:w="870" w:type="pct"/>
          </w:tcPr>
          <w:p w14:paraId="082D2371"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BodyText"/>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BodyText"/>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BodyText"/>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BodyText"/>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BodyText"/>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BodyText"/>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BodyText"/>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BodyText"/>
        <w:ind w:right="195"/>
      </w:pPr>
    </w:p>
    <w:p w14:paraId="3D603EDF" w14:textId="10C0655C" w:rsidR="00F71948" w:rsidRDefault="00F71948" w:rsidP="00F71948">
      <w:pPr>
        <w:pStyle w:val="Heading2"/>
      </w:pPr>
      <w:bookmarkStart w:id="73" w:name="_Toc54356158"/>
      <w:bookmarkStart w:id="74" w:name="_Toc70692115"/>
      <w:r>
        <w:t xml:space="preserve">Additional Data </w:t>
      </w:r>
      <w:proofErr w:type="spellStart"/>
      <w:r>
        <w:t>Data</w:t>
      </w:r>
      <w:proofErr w:type="spellEnd"/>
      <w:r>
        <w:t xml:space="preserve">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lastRenderedPageBreak/>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17</w:t>
      </w:r>
      <w:r w:rsidR="007A5913">
        <w:rPr>
          <w:noProof/>
        </w:rPr>
        <w:fldChar w:fldCharType="end"/>
      </w:r>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BodyText"/>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BodyText"/>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BodyText"/>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BodyText"/>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BodyText"/>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BodyText"/>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BodyText"/>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BodyText"/>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BodyText"/>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BodyText"/>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BodyText"/>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BodyText"/>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BodyText"/>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BodyText"/>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BodyText"/>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BodyText"/>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BodyText"/>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BodyText"/>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BodyText"/>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BodyText"/>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BodyText"/>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BodyText"/>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BodyText"/>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BodyText"/>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BodyText"/>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BodyText"/>
      </w:pPr>
    </w:p>
    <w:p w14:paraId="10CE2317" w14:textId="77A5D002" w:rsidR="00276A7A" w:rsidRDefault="00276A7A" w:rsidP="00276A7A">
      <w:pPr>
        <w:pStyle w:val="Heading2"/>
      </w:pPr>
      <w:bookmarkStart w:id="75" w:name="_Hlk76728687"/>
      <w:bookmarkStart w:id="76" w:name="_Ref58269971"/>
      <w:bookmarkStart w:id="77" w:name="_Ref58270002"/>
      <w:bookmarkStart w:id="78" w:name="_Ref58270104"/>
      <w:bookmarkStart w:id="79" w:name="_Ref58270658"/>
      <w:bookmarkStart w:id="80" w:name="_Toc70692116"/>
      <w:r>
        <w:lastRenderedPageBreak/>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w:t>
      </w:r>
      <w:proofErr w:type="gramStart"/>
      <w:r>
        <w:t>example</w:t>
      </w:r>
      <w:proofErr w:type="gramEnd"/>
      <w:r>
        <w:t xml:space="preserv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5B3073">
        <w:t>resource</w:t>
      </w:r>
      <w:r w:rsidR="009B0CB8" w:rsidRPr="001F68A7">
        <w: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Caption"/>
      </w:pPr>
      <w:r>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18</w:t>
      </w:r>
      <w:r w:rsidR="007A5913">
        <w:rPr>
          <w:noProof/>
        </w:rPr>
        <w:fldChar w:fldCharType="end"/>
      </w:r>
      <w:r>
        <w:t xml:space="preserve"> </w:t>
      </w:r>
      <w:r w:rsidRPr="00F04FEF">
        <w:rPr>
          <w:lang w:bidi="en-US"/>
        </w:rPr>
        <w:t>Emergency Resource Data Component</w:t>
      </w:r>
    </w:p>
    <w:tbl>
      <w:tblPr>
        <w:tblStyle w:val="TableGrid"/>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proofErr w:type="spellStart"/>
            <w:r w:rsidR="00DF2030" w:rsidRPr="00DF2030">
              <w:rPr>
                <w:lang w:bidi="en-US"/>
              </w:rPr>
              <w:t>FireTruckLadder</w:t>
            </w:r>
            <w:proofErr w:type="spellEnd"/>
            <w:r w:rsidRPr="00646AB7">
              <w:rPr>
                <w:lang w:bidi="en-US"/>
              </w:rPr>
              <w:t xml:space="preserve">, </w:t>
            </w:r>
            <w:proofErr w:type="spellStart"/>
            <w:r w:rsidR="00DF2030" w:rsidRPr="00DF2030">
              <w:rPr>
                <w:lang w:bidi="en-US"/>
              </w:rPr>
              <w:t>PatrolUnit</w:t>
            </w:r>
            <w:proofErr w:type="spellEnd"/>
            <w:r w:rsidRPr="00646AB7">
              <w:rPr>
                <w:lang w:bidi="en-US"/>
              </w:rPr>
              <w:t>, etc.). Restricted to values in EIDO-</w:t>
            </w:r>
            <w:proofErr w:type="spellStart"/>
            <w:r w:rsidRPr="00646AB7">
              <w:rPr>
                <w:lang w:bidi="en-US"/>
              </w:rPr>
              <w:t>EmergencyResourceType</w:t>
            </w:r>
            <w:proofErr w:type="spellEnd"/>
            <w:r w:rsidRPr="00646AB7">
              <w:rPr>
                <w:lang w:bidi="en-US"/>
              </w:rPr>
              <w:t xml:space="preserve">-Common </w:t>
            </w:r>
            <w:r w:rsidRPr="00646AB7">
              <w:rPr>
                <w:lang w:bidi="en-US"/>
              </w:rPr>
              <w:lastRenderedPageBreak/>
              <w:t>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lastRenderedPageBreak/>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An emergency resource can only have one Primary Unit Status-Common at any given time. Available options for Primary Unit Status-</w:t>
            </w:r>
            <w:r w:rsidRPr="00646AB7">
              <w:rPr>
                <w:lang w:bidi="en-US"/>
              </w:rPr>
              <w:lastRenderedPageBreak/>
              <w:t xml:space="preserve">Common are contained </w:t>
            </w:r>
            <w:r w:rsidR="00EB6CBA">
              <w:rPr>
                <w:lang w:bidi="en-US"/>
              </w:rPr>
              <w:t xml:space="preserve">the </w:t>
            </w:r>
            <w:r w:rsidR="00EB6CBA">
              <w:t>“EIDO-</w:t>
            </w:r>
            <w:proofErr w:type="spellStart"/>
            <w:r w:rsidR="00EB6CBA">
              <w:t>PrimaryUnitStatus</w:t>
            </w:r>
            <w:proofErr w:type="spellEnd"/>
            <w:r w:rsidR="00EB6CBA">
              <w:t>-Common”</w:t>
            </w:r>
            <w:r w:rsidRPr="00646AB7">
              <w:rPr>
                <w:lang w:bidi="en-US"/>
              </w:rPr>
              <w:t xml:space="preserve"> registry. See Section </w:t>
            </w:r>
            <w:hyperlink w:anchor="_Primary_Unit_Status-Common" w:history="1">
              <w:r w:rsidR="00EA43D4">
                <w:rPr>
                  <w:rStyle w:val="Hyperlink"/>
                  <w:lang w:bidi="en-US"/>
                </w:rPr>
                <w:fldChar w:fldCharType="begin"/>
              </w:r>
              <w:r w:rsidR="00EA43D4">
                <w:instrText xml:space="preserve"> REF _Ref70691090 \r \h </w:instrText>
              </w:r>
              <w:r w:rsidR="00EA43D4">
                <w:rPr>
                  <w:rStyle w:val="Hyperlink"/>
                  <w:lang w:bidi="en-US"/>
                </w:rPr>
              </w:r>
              <w:r w:rsidR="00EA43D4">
                <w:rPr>
                  <w:rStyle w:val="Hyperlink"/>
                  <w:lang w:bidi="en-US"/>
                </w:rPr>
                <w:fldChar w:fldCharType="separate"/>
              </w:r>
              <w:r w:rsidR="00B4283D">
                <w:t>3.9</w:t>
              </w:r>
              <w:r w:rsidR="00EA43D4">
                <w:rPr>
                  <w:rStyle w:val="Hyperlink"/>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lastRenderedPageBreak/>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lastRenderedPageBreak/>
              <w:t xml:space="preserve">Available options for Secondary Unit Status-Common are contained </w:t>
            </w:r>
            <w:r w:rsidR="00CA5219">
              <w:rPr>
                <w:lang w:bidi="en-US"/>
              </w:rPr>
              <w:t xml:space="preserve">the </w:t>
            </w:r>
            <w:r w:rsidR="00CA5219">
              <w:t xml:space="preserve">“EIDO- </w:t>
            </w:r>
            <w:proofErr w:type="spellStart"/>
            <w:r w:rsidR="00CA5219">
              <w:t>SecondaryUnitStatus</w:t>
            </w:r>
            <w:proofErr w:type="spellEnd"/>
            <w:r w:rsidR="00CA5219">
              <w:t>-Common”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Hyperlink"/>
                <w:lang w:bidi="en-US"/>
              </w:rPr>
              <w:fldChar w:fldCharType="begin"/>
            </w:r>
            <w:r w:rsidR="00DB7174">
              <w:rPr>
                <w:rStyle w:val="Hyperlink"/>
                <w:lang w:bidi="en-US"/>
              </w:rPr>
              <w:instrText xml:space="preserve"> REF _Ref349239175 \r \h  \* MERGEFORMAT </w:instrText>
            </w:r>
            <w:r w:rsidR="00DB7174">
              <w:rPr>
                <w:rStyle w:val="Hyperlink"/>
                <w:lang w:bidi="en-US"/>
              </w:rPr>
            </w:r>
            <w:r w:rsidR="00DB7174">
              <w:rPr>
                <w:rStyle w:val="Hyperlink"/>
                <w:lang w:bidi="en-US"/>
              </w:rPr>
              <w:fldChar w:fldCharType="separate"/>
            </w:r>
            <w:r w:rsidR="00B4283D">
              <w:rPr>
                <w:rStyle w:val="Hyperlink"/>
                <w:lang w:bidi="en-US"/>
              </w:rPr>
              <w:t>3.10</w:t>
            </w:r>
            <w:r w:rsidR="00DB7174">
              <w:rPr>
                <w:rStyle w:val="Hyperlink"/>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lastRenderedPageBreak/>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lastRenderedPageBreak/>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lastRenderedPageBreak/>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w:t>
            </w:r>
            <w:r w:rsidR="00A8638A">
              <w:rPr>
                <w:szCs w:val="20"/>
              </w:rPr>
              <w:lastRenderedPageBreak/>
              <w:t>vehicle(s) used by the Emergency Resource.</w:t>
            </w:r>
          </w:p>
        </w:tc>
      </w:tr>
    </w:tbl>
    <w:p w14:paraId="7EA900EE" w14:textId="356E484C" w:rsidR="00D01AC3" w:rsidRDefault="00D01AC3" w:rsidP="006B625A"/>
    <w:p w14:paraId="3BDDF518" w14:textId="77777777" w:rsidR="000D5B29" w:rsidRDefault="000D5B29" w:rsidP="000D5B29">
      <w:pPr>
        <w:pStyle w:val="Heading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2</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19</w:t>
      </w:r>
      <w:r w:rsidR="007A5913">
        <w:rPr>
          <w:noProof/>
        </w:rPr>
        <w:fldChar w:fldCharType="end"/>
      </w:r>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Heading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BodyText"/>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Heading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w:t>
      </w:r>
      <w:r w:rsidR="007A5913">
        <w:rPr>
          <w:noProof/>
        </w:rPr>
        <w:fldChar w:fldCharType="end"/>
      </w:r>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assisting</w:t>
            </w:r>
            <w:proofErr w:type="spellEnd"/>
            <w:r w:rsidRPr="004B7B3D">
              <w:rPr>
                <w:rFonts w:cs="Tahoma"/>
                <w:color w:val="000000" w:themeColor="text1"/>
                <w:kern w:val="0"/>
                <w:lang w:val="fr-CA" w:eastAsia="fr-CA"/>
              </w:rPr>
              <w:t xml:space="preserve"> on, or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consulted</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CallReceiving</w:t>
            </w:r>
            <w:proofErr w:type="spellEnd"/>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received</w:t>
            </w:r>
            <w:proofErr w:type="spellEnd"/>
            <w:r w:rsidRPr="004B7B3D">
              <w:rPr>
                <w:rFonts w:cs="Tahoma"/>
                <w:color w:val="000000" w:themeColor="text1"/>
                <w:kern w:val="0"/>
                <w:lang w:val="fr-CA" w:eastAsia="fr-CA"/>
              </w:rPr>
              <w:t xml:space="preserve">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had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Informational</w:t>
            </w:r>
            <w:proofErr w:type="spellEnd"/>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receiving</w:t>
            </w:r>
            <w:proofErr w:type="spellEnd"/>
            <w:r w:rsidRPr="004B7B3D">
              <w:rPr>
                <w:rFonts w:cs="Tahoma"/>
                <w:color w:val="000000" w:themeColor="text1"/>
                <w:kern w:val="0"/>
                <w:lang w:val="fr-CA" w:eastAsia="fr-CA"/>
              </w:rPr>
              <w:t xml:space="preserve"> information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 xml:space="preserve">, but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not </w:t>
            </w:r>
            <w:proofErr w:type="spellStart"/>
            <w:r w:rsidRPr="004B7B3D">
              <w:rPr>
                <w:rFonts w:cs="Tahoma"/>
                <w:color w:val="000000" w:themeColor="text1"/>
                <w:kern w:val="0"/>
                <w:lang w:val="fr-CA" w:eastAsia="fr-CA"/>
              </w:rPr>
              <w:t>otherwise</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participating</w:t>
            </w:r>
            <w:proofErr w:type="spellEnd"/>
            <w:r w:rsidRPr="004B7B3D">
              <w:rPr>
                <w:rFonts w:cs="Tahoma"/>
                <w:color w:val="000000" w:themeColor="text1"/>
                <w:kern w:val="0"/>
                <w:lang w:val="fr-CA" w:eastAsia="fr-CA"/>
              </w:rPr>
              <w:t>.</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to </w:t>
            </w:r>
            <w:proofErr w:type="spellStart"/>
            <w:r w:rsidRPr="004B7B3D">
              <w:rPr>
                <w:rFonts w:cs="Tahoma"/>
                <w:color w:val="000000" w:themeColor="text1"/>
                <w:kern w:val="0"/>
                <w:lang w:val="fr-CA" w:eastAsia="fr-CA"/>
              </w:rPr>
              <w:t>which</w:t>
            </w:r>
            <w:proofErr w:type="spellEnd"/>
            <w:r w:rsidRPr="004B7B3D">
              <w:rPr>
                <w:rFonts w:cs="Tahoma"/>
                <w:color w:val="000000" w:themeColor="text1"/>
                <w:kern w:val="0"/>
                <w:lang w:val="fr-CA" w:eastAsia="fr-CA"/>
              </w:rPr>
              <w:t xml:space="preserve"> the emergency call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transferred</w:t>
            </w:r>
            <w:proofErr w:type="spellEnd"/>
            <w:r w:rsidRPr="004B7B3D">
              <w:rPr>
                <w:rFonts w:cs="Tahoma"/>
                <w:color w:val="000000" w:themeColor="text1"/>
                <w:kern w:val="0"/>
                <w:lang w:val="fr-CA" w:eastAsia="fr-CA"/>
              </w:rPr>
              <w:t>.</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Heading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lastRenderedPageBreak/>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2</w:t>
      </w:r>
      <w:r w:rsidR="007A5913">
        <w:rPr>
          <w:noProof/>
        </w:rPr>
        <w:fldChar w:fldCharType="end"/>
      </w:r>
      <w:r>
        <w:t xml:space="preserve"> </w:t>
      </w:r>
      <w:r w:rsidR="00A65429">
        <w:t>Incident</w:t>
      </w:r>
      <w:r>
        <w:t xml:space="preserve"> Type – Common Registry</w:t>
      </w:r>
    </w:p>
    <w:tbl>
      <w:tblPr>
        <w:tblStyle w:val="TableGrid"/>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lastRenderedPageBreak/>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lastRenderedPageBreak/>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lastRenderedPageBreak/>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lastRenderedPageBreak/>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 xml:space="preserve">f Railway Fire, Locomotive, Rail Car, Passenger Car, </w:t>
            </w:r>
            <w:proofErr w:type="gramStart"/>
            <w:r w:rsidRPr="00A74740">
              <w:rPr>
                <w:rFonts w:cs="Tahoma"/>
              </w:rPr>
              <w:t>Etc</w:t>
            </w:r>
            <w:r w:rsidR="005229E1" w:rsidRPr="00A74740">
              <w:rPr>
                <w:rFonts w:cs="Tahoma"/>
              </w:rPr>
              <w:t>.</w:t>
            </w:r>
            <w:proofErr w:type="gramEnd"/>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lastRenderedPageBreak/>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 xml:space="preserve">Hit &amp; </w:t>
            </w:r>
            <w:proofErr w:type="gramStart"/>
            <w:r w:rsidRPr="00A74740">
              <w:rPr>
                <w:rFonts w:cs="Tahoma"/>
              </w:rPr>
              <w:t>Run</w:t>
            </w:r>
            <w:proofErr w:type="gramEnd"/>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w:t>
            </w:r>
            <w:proofErr w:type="spellStart"/>
            <w:r w:rsidRPr="00A74740">
              <w:rPr>
                <w:rFonts w:cs="Tahoma"/>
              </w:rPr>
              <w:t>Unk</w:t>
            </w:r>
            <w:proofErr w:type="spellEnd"/>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lastRenderedPageBreak/>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 xml:space="preserve">ncludes Planes, Trains, Subway, </w:t>
            </w:r>
            <w:proofErr w:type="gramStart"/>
            <w:r w:rsidRPr="00A74740">
              <w:rPr>
                <w:rFonts w:cs="Tahoma"/>
              </w:rPr>
              <w:t>Etc.</w:t>
            </w:r>
            <w:proofErr w:type="gramEnd"/>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lastRenderedPageBreak/>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With Suspect </w:t>
            </w:r>
            <w:proofErr w:type="gramStart"/>
            <w:r w:rsidRPr="00A74740">
              <w:rPr>
                <w:rFonts w:cs="Tahoma"/>
              </w:rPr>
              <w:t>On</w:t>
            </w:r>
            <w:proofErr w:type="gramEnd"/>
            <w:r w:rsidRPr="00A74740">
              <w:rPr>
                <w:rFonts w:cs="Tahoma"/>
              </w:rPr>
              <w:t xml:space="preserve">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lastRenderedPageBreak/>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w:t>
            </w:r>
            <w:proofErr w:type="spellStart"/>
            <w:r w:rsidRPr="00A74740">
              <w:rPr>
                <w:rFonts w:cs="Tahoma"/>
                <w:lang w:val="fr-CA"/>
              </w:rPr>
              <w:t>Injury</w:t>
            </w:r>
            <w:proofErr w:type="spellEnd"/>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 xml:space="preserve">Abandoned </w:t>
            </w:r>
            <w:proofErr w:type="spellStart"/>
            <w:r w:rsidRPr="00A74740">
              <w:rPr>
                <w:rFonts w:cs="Tahoma"/>
              </w:rPr>
              <w:t>Veh</w:t>
            </w:r>
            <w:proofErr w:type="spellEnd"/>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lastRenderedPageBreak/>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Heading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FootnoteReference"/>
        </w:rPr>
        <w:footnoteReference w:id="3"/>
      </w:r>
      <w:r>
        <w:t xml:space="preserve"> </w:t>
      </w:r>
    </w:p>
    <w:p w14:paraId="1905CC44" w14:textId="54B09DC9" w:rsidR="00C7679E" w:rsidRDefault="00C7679E" w:rsidP="00C7679E">
      <w:r>
        <w:t>IANA is requested to add the following values to the “EIDO-</w:t>
      </w:r>
      <w:proofErr w:type="spellStart"/>
      <w:r w:rsidR="00A65429">
        <w:t>Incident</w:t>
      </w:r>
      <w:r>
        <w:t>Status</w:t>
      </w:r>
      <w:proofErr w:type="spellEnd"/>
      <w:r>
        <w:t>-Common” registry</w:t>
      </w:r>
      <w:r w:rsidR="00783452">
        <w:t>.</w:t>
      </w:r>
    </w:p>
    <w:p w14:paraId="6C551ECC" w14:textId="2F987990" w:rsidR="0035451C" w:rsidRDefault="0035451C" w:rsidP="0035451C">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w:instrText>
      </w:r>
      <w:r w:rsidR="007A5913">
        <w:instrText xml:space="preserve"> ARABIC \s 1 </w:instrText>
      </w:r>
      <w:r w:rsidR="007A5913">
        <w:fldChar w:fldCharType="separate"/>
      </w:r>
      <w:r w:rsidR="00B4283D">
        <w:rPr>
          <w:noProof/>
        </w:rPr>
        <w:t>3</w:t>
      </w:r>
      <w:r w:rsidR="007A5913">
        <w:rPr>
          <w:noProof/>
        </w:rPr>
        <w:fldChar w:fldCharType="end"/>
      </w:r>
      <w:r>
        <w:t xml:space="preserve"> </w:t>
      </w:r>
      <w:r w:rsidR="00A65429">
        <w:t>Incident</w:t>
      </w:r>
      <w:r>
        <w:t xml:space="preserve"> Status </w:t>
      </w:r>
      <w:r w:rsidR="00375878">
        <w:t>–</w:t>
      </w:r>
      <w:r>
        <w:t xml:space="preserve"> Common</w:t>
      </w:r>
      <w:r w:rsidR="006D4874">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a </w:t>
            </w:r>
            <w:proofErr w:type="spellStart"/>
            <w:r w:rsidRPr="00011FB5">
              <w:rPr>
                <w:szCs w:val="20"/>
                <w:lang w:val="fr-CA"/>
              </w:rPr>
              <w:t>fire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w:t>
            </w:r>
            <w:proofErr w:type="spellStart"/>
            <w:r w:rsidRPr="00011FB5">
              <w:rPr>
                <w:szCs w:val="20"/>
                <w:lang w:val="fr-CA"/>
              </w:rPr>
              <w:t>under</w:t>
            </w:r>
            <w:proofErr w:type="spellEnd"/>
            <w:r w:rsidRPr="00011FB5">
              <w:rPr>
                <w:szCs w:val="20"/>
                <w:lang w:val="fr-CA"/>
              </w:rPr>
              <w:t xml:space="preserve">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proofErr w:type="spellStart"/>
            <w:r w:rsidR="00A65429">
              <w:rPr>
                <w:szCs w:val="20"/>
                <w:lang w:val="fr-CA"/>
              </w:rPr>
              <w:t>Incident</w:t>
            </w:r>
            <w:r>
              <w:rPr>
                <w:szCs w:val="20"/>
                <w:lang w:val="fr-CA"/>
              </w:rPr>
              <w:t>’</w:t>
            </w:r>
            <w:r w:rsidRPr="00011FB5">
              <w:rPr>
                <w:szCs w:val="20"/>
                <w:lang w:val="fr-CA"/>
              </w:rPr>
              <w:t>s</w:t>
            </w:r>
            <w:proofErr w:type="spellEnd"/>
            <w:r w:rsidRPr="00011FB5">
              <w:rPr>
                <w:szCs w:val="20"/>
                <w:lang w:val="fr-CA"/>
              </w:rPr>
              <w:t xml:space="preserve"> location has </w:t>
            </w:r>
            <w:proofErr w:type="spellStart"/>
            <w:r w:rsidRPr="00011FB5">
              <w:rPr>
                <w:szCs w:val="20"/>
                <w:lang w:val="fr-CA"/>
              </w:rPr>
              <w:t>changed</w:t>
            </w:r>
            <w:proofErr w:type="spellEnd"/>
            <w:r w:rsidRPr="00011FB5">
              <w:rPr>
                <w:szCs w:val="20"/>
                <w:lang w:val="fr-CA"/>
              </w:rPr>
              <w:t>.</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w:t>
            </w:r>
            <w:proofErr w:type="spellStart"/>
            <w:r w:rsidR="00EE510B" w:rsidRPr="00011FB5">
              <w:rPr>
                <w:szCs w:val="20"/>
                <w:lang w:val="fr-CA"/>
              </w:rPr>
              <w:t>opened</w:t>
            </w:r>
            <w:proofErr w:type="spellEnd"/>
            <w:r w:rsidR="00EE510B" w:rsidRPr="00011FB5">
              <w:rPr>
                <w:szCs w:val="20"/>
                <w:lang w:val="fr-CA"/>
              </w:rPr>
              <w:t>.</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w:t>
            </w:r>
            <w:proofErr w:type="spellStart"/>
            <w:r w:rsidR="00EE510B" w:rsidRPr="00011FB5">
              <w:rPr>
                <w:szCs w:val="20"/>
                <w:lang w:val="fr-CA"/>
              </w:rPr>
              <w:t>had</w:t>
            </w:r>
            <w:proofErr w:type="spellEnd"/>
            <w:r w:rsidR="00EE510B" w:rsidRPr="00011FB5">
              <w:rPr>
                <w:szCs w:val="20"/>
                <w:lang w:val="fr-CA"/>
              </w:rPr>
              <w:t xml:space="preserve"> at least one emergency </w:t>
            </w:r>
            <w:proofErr w:type="spellStart"/>
            <w:r w:rsidR="00EE510B" w:rsidRPr="00011FB5">
              <w:rPr>
                <w:szCs w:val="20"/>
                <w:lang w:val="fr-CA"/>
              </w:rPr>
              <w:t>resource</w:t>
            </w:r>
            <w:proofErr w:type="spellEnd"/>
            <w:r w:rsidR="00EE510B" w:rsidRPr="00011FB5">
              <w:rPr>
                <w:szCs w:val="20"/>
                <w:lang w:val="fr-CA"/>
              </w:rPr>
              <w:t xml:space="preserve"> </w:t>
            </w:r>
            <w:proofErr w:type="spellStart"/>
            <w:r w:rsidR="00EE510B" w:rsidRPr="00011FB5">
              <w:rPr>
                <w:szCs w:val="20"/>
                <w:lang w:val="fr-CA"/>
              </w:rPr>
              <w:t>assigned</w:t>
            </w:r>
            <w:proofErr w:type="spellEnd"/>
            <w:r w:rsidR="00EE510B" w:rsidRPr="00011FB5">
              <w:rPr>
                <w:szCs w:val="20"/>
                <w:lang w:val="fr-CA"/>
              </w:rPr>
              <w:t xml:space="preserve"> to </w:t>
            </w:r>
            <w:proofErr w:type="spellStart"/>
            <w:r w:rsidR="00EE510B" w:rsidRPr="00011FB5">
              <w:rPr>
                <w:szCs w:val="20"/>
                <w:lang w:val="fr-CA"/>
              </w:rPr>
              <w:t>it</w:t>
            </w:r>
            <w:proofErr w:type="spellEnd"/>
            <w:r w:rsidR="00EE510B" w:rsidRPr="00011FB5">
              <w:rPr>
                <w:szCs w:val="20"/>
                <w:lang w:val="fr-CA"/>
              </w:rPr>
              <w: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has </w:t>
            </w:r>
            <w:proofErr w:type="spellStart"/>
            <w:r w:rsidRPr="00011FB5">
              <w:rPr>
                <w:szCs w:val="20"/>
                <w:lang w:val="fr-CA"/>
              </w:rPr>
              <w:t>arrived</w:t>
            </w:r>
            <w:proofErr w:type="spellEnd"/>
            <w:r w:rsidRPr="00011FB5">
              <w:rPr>
                <w:szCs w:val="20"/>
                <w:lang w:val="fr-CA"/>
              </w:rPr>
              <w:t xml:space="preserve"> at the location (on </w:t>
            </w:r>
            <w:proofErr w:type="spellStart"/>
            <w:r w:rsidRPr="00011FB5">
              <w:rPr>
                <w:szCs w:val="20"/>
                <w:lang w:val="fr-CA"/>
              </w:rPr>
              <w:t>scene</w:t>
            </w:r>
            <w:proofErr w:type="spellEnd"/>
            <w:r w:rsidRPr="00011FB5">
              <w:rPr>
                <w:szCs w:val="20"/>
                <w:lang w:val="fr-CA"/>
              </w:rPr>
              <w:t xml:space="preserv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the structure has been </w:t>
            </w:r>
            <w:proofErr w:type="spellStart"/>
            <w:r w:rsidRPr="00011FB5">
              <w:rPr>
                <w:szCs w:val="20"/>
                <w:lang w:val="fr-CA"/>
              </w:rPr>
              <w:t>cleared</w:t>
            </w:r>
            <w:proofErr w:type="spellEnd"/>
            <w:r w:rsidRPr="00011FB5">
              <w:rPr>
                <w:szCs w:val="20"/>
                <w:lang w:val="fr-CA"/>
              </w:rPr>
              <w:t>.</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Heading2"/>
      </w:pPr>
      <w:bookmarkStart w:id="104" w:name="_Call_Origination"/>
      <w:bookmarkStart w:id="105" w:name="_Call_States"/>
      <w:bookmarkStart w:id="106" w:name="_Ref58261442"/>
      <w:bookmarkStart w:id="107" w:name="_Ref58264705"/>
      <w:bookmarkStart w:id="108" w:name="_Toc70692122"/>
      <w:bookmarkEnd w:id="104"/>
      <w:bookmarkEnd w:id="105"/>
      <w:r>
        <w:lastRenderedPageBreak/>
        <w:t>Report Number Type</w:t>
      </w:r>
      <w:bookmarkEnd w:id="106"/>
      <w:bookmarkEnd w:id="107"/>
      <w:bookmarkEnd w:id="108"/>
    </w:p>
    <w:p w14:paraId="2E989CE4" w14:textId="4700A2DA" w:rsidR="00A322CC" w:rsidRDefault="00A322CC" w:rsidP="00A322CC">
      <w:pPr>
        <w:pStyle w:val="BodyText"/>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126F0209" w:rsidR="00685827" w:rsidRDefault="00685827" w:rsidP="00685827">
      <w:pPr>
        <w:pStyle w:val="Caption"/>
      </w:pPr>
      <w:bookmarkStart w:id="109" w:name="_Hlk70426664"/>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4</w:t>
      </w:r>
      <w:r w:rsidR="007A5913">
        <w:rPr>
          <w:noProof/>
        </w:rPr>
        <w:fldChar w:fldCharType="end"/>
      </w:r>
      <w:r w:rsidR="00C4649E">
        <w:t xml:space="preserve"> </w:t>
      </w:r>
      <w:bookmarkEnd w:id="109"/>
      <w:r w:rsidR="00C4649E">
        <w:t>Report Number Type Registry</w:t>
      </w:r>
    </w:p>
    <w:tbl>
      <w:tblPr>
        <w:tblStyle w:val="TableGrid"/>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BodyText"/>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BodyText"/>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BodyText"/>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BodyText"/>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BodyText"/>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BodyText"/>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BodyText"/>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BodyText"/>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BodyText"/>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BodyText"/>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BodyText"/>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BodyText"/>
              <w:spacing w:before="0" w:after="0"/>
              <w:contextualSpacing/>
              <w:jc w:val="center"/>
              <w:rPr>
                <w:szCs w:val="20"/>
              </w:rPr>
            </w:pPr>
            <w:r w:rsidRPr="00874F38">
              <w:rPr>
                <w:szCs w:val="20"/>
              </w:rPr>
              <w:t>This document</w:t>
            </w:r>
          </w:p>
        </w:tc>
      </w:tr>
    </w:tbl>
    <w:p w14:paraId="0C84CDD0" w14:textId="24FA03A0" w:rsidR="003A5FF3" w:rsidRDefault="00735C35" w:rsidP="00735C35">
      <w:pPr>
        <w:pStyle w:val="Heading2"/>
      </w:pPr>
      <w:bookmarkStart w:id="110" w:name="_Toc70692123"/>
      <w:bookmarkStart w:id="111" w:name="_Hlk69478031"/>
      <w:bookmarkStart w:id="112" w:name="_Ref58264873"/>
      <w:r>
        <w:t>Common Disposition Codes</w:t>
      </w:r>
      <w:bookmarkEnd w:id="110"/>
    </w:p>
    <w:bookmarkEnd w:id="111"/>
    <w:p w14:paraId="5DD8612E" w14:textId="54115B7B" w:rsidR="003A5FF3" w:rsidRDefault="003A5FF3" w:rsidP="003A5FF3">
      <w:pPr>
        <w:pStyle w:val="BodyText"/>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FootnoteReference"/>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noBreakHyphen/>
      </w:r>
      <w:r w:rsidR="007A5913">
        <w:fldChar w:fldCharType="begin"/>
      </w:r>
      <w:r w:rsidR="007A5913">
        <w:instrText xml:space="preserve"> SEQ Table \* ARABIC \s 1 </w:instrText>
      </w:r>
      <w:r w:rsidR="007A5913">
        <w:fldChar w:fldCharType="separate"/>
      </w:r>
      <w:r w:rsidR="00B4283D">
        <w:rPr>
          <w:noProof/>
        </w:rPr>
        <w:t>5</w:t>
      </w:r>
      <w:r w:rsidR="007A5913">
        <w:rPr>
          <w:noProof/>
        </w:rPr>
        <w:fldChar w:fldCharType="end"/>
      </w:r>
      <w:r>
        <w:t xml:space="preserve"> Common Disposition Codes </w:t>
      </w:r>
      <w:r>
        <w:rPr>
          <w:rFonts w:cs="Tahoma"/>
        </w:rPr>
        <w:t>Registry</w:t>
      </w:r>
    </w:p>
    <w:tbl>
      <w:tblPr>
        <w:tblStyle w:val="TableGrid"/>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BodyText"/>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BodyText"/>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BodyText"/>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BodyText"/>
              <w:spacing w:before="0" w:after="0"/>
              <w:contextualSpacing/>
            </w:pPr>
            <w:r>
              <w:t>0</w:t>
            </w:r>
            <w:r w:rsidRPr="004C6FB2">
              <w:t>1</w:t>
            </w:r>
          </w:p>
        </w:tc>
        <w:tc>
          <w:tcPr>
            <w:tcW w:w="5307" w:type="dxa"/>
            <w:hideMark/>
          </w:tcPr>
          <w:p w14:paraId="6B222196" w14:textId="77777777" w:rsidR="003A5FF3" w:rsidRPr="004C6FB2" w:rsidRDefault="003A5FF3" w:rsidP="00A74740">
            <w:pPr>
              <w:pStyle w:val="BodyText"/>
              <w:spacing w:before="0" w:after="0"/>
              <w:contextualSpacing/>
            </w:pPr>
            <w:r w:rsidRPr="004C6FB2">
              <w:t>Report Taken</w:t>
            </w:r>
          </w:p>
        </w:tc>
        <w:tc>
          <w:tcPr>
            <w:tcW w:w="3325" w:type="dxa"/>
            <w:noWrap/>
            <w:hideMark/>
          </w:tcPr>
          <w:p w14:paraId="176F5FA5"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BodyText"/>
              <w:spacing w:before="0" w:after="0"/>
              <w:contextualSpacing/>
            </w:pPr>
            <w:r>
              <w:t>0</w:t>
            </w:r>
            <w:r w:rsidRPr="004C6FB2">
              <w:t>2</w:t>
            </w:r>
          </w:p>
        </w:tc>
        <w:tc>
          <w:tcPr>
            <w:tcW w:w="5307" w:type="dxa"/>
            <w:hideMark/>
          </w:tcPr>
          <w:p w14:paraId="1A6FE4C6" w14:textId="77777777" w:rsidR="003A5FF3" w:rsidRPr="004C6FB2" w:rsidRDefault="003A5FF3" w:rsidP="00A74740">
            <w:pPr>
              <w:pStyle w:val="BodyText"/>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BodyText"/>
              <w:spacing w:before="0" w:after="0"/>
              <w:contextualSpacing/>
            </w:pPr>
            <w:r>
              <w:t>0</w:t>
            </w:r>
            <w:r w:rsidRPr="004C6FB2">
              <w:t>3</w:t>
            </w:r>
          </w:p>
        </w:tc>
        <w:tc>
          <w:tcPr>
            <w:tcW w:w="5307" w:type="dxa"/>
            <w:hideMark/>
          </w:tcPr>
          <w:p w14:paraId="5E869900" w14:textId="77777777" w:rsidR="003A5FF3" w:rsidRPr="004C6FB2" w:rsidRDefault="003A5FF3" w:rsidP="00A74740">
            <w:pPr>
              <w:pStyle w:val="BodyText"/>
              <w:spacing w:before="0" w:after="0"/>
              <w:contextualSpacing/>
            </w:pPr>
            <w:r w:rsidRPr="004C6FB2">
              <w:t>Arrest</w:t>
            </w:r>
          </w:p>
        </w:tc>
        <w:tc>
          <w:tcPr>
            <w:tcW w:w="3325" w:type="dxa"/>
            <w:noWrap/>
            <w:hideMark/>
          </w:tcPr>
          <w:p w14:paraId="6CA8701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BodyText"/>
              <w:spacing w:before="0" w:after="0"/>
              <w:contextualSpacing/>
            </w:pPr>
            <w:r>
              <w:t>0</w:t>
            </w:r>
            <w:r w:rsidRPr="004C6FB2">
              <w:t>4</w:t>
            </w:r>
          </w:p>
        </w:tc>
        <w:tc>
          <w:tcPr>
            <w:tcW w:w="5307" w:type="dxa"/>
            <w:hideMark/>
          </w:tcPr>
          <w:p w14:paraId="3358911E" w14:textId="77777777" w:rsidR="003A5FF3" w:rsidRPr="004C6FB2" w:rsidRDefault="003A5FF3" w:rsidP="00A74740">
            <w:pPr>
              <w:pStyle w:val="BodyText"/>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BodyText"/>
              <w:spacing w:before="0" w:after="0"/>
              <w:contextualSpacing/>
            </w:pPr>
            <w:r>
              <w:t>0</w:t>
            </w:r>
            <w:r w:rsidRPr="004C6FB2">
              <w:t>5</w:t>
            </w:r>
          </w:p>
        </w:tc>
        <w:tc>
          <w:tcPr>
            <w:tcW w:w="5307" w:type="dxa"/>
            <w:hideMark/>
          </w:tcPr>
          <w:p w14:paraId="5CE65CA4" w14:textId="77777777" w:rsidR="003A5FF3" w:rsidRPr="004C6FB2" w:rsidRDefault="003A5FF3" w:rsidP="00A74740">
            <w:pPr>
              <w:pStyle w:val="BodyText"/>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BodyText"/>
              <w:spacing w:before="0" w:after="0"/>
              <w:contextualSpacing/>
            </w:pPr>
            <w:r>
              <w:t>0</w:t>
            </w:r>
            <w:r w:rsidRPr="004C6FB2">
              <w:t>6</w:t>
            </w:r>
          </w:p>
        </w:tc>
        <w:tc>
          <w:tcPr>
            <w:tcW w:w="5307" w:type="dxa"/>
            <w:hideMark/>
          </w:tcPr>
          <w:p w14:paraId="372FD04B" w14:textId="77777777" w:rsidR="003A5FF3" w:rsidRPr="004C6FB2" w:rsidRDefault="003A5FF3" w:rsidP="00A74740">
            <w:pPr>
              <w:pStyle w:val="BodyText"/>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BodyText"/>
              <w:spacing w:before="0" w:after="0"/>
              <w:contextualSpacing/>
            </w:pPr>
            <w:r>
              <w:lastRenderedPageBreak/>
              <w:t>0</w:t>
            </w:r>
            <w:r w:rsidRPr="004C6FB2">
              <w:t>7</w:t>
            </w:r>
          </w:p>
        </w:tc>
        <w:tc>
          <w:tcPr>
            <w:tcW w:w="5307" w:type="dxa"/>
            <w:hideMark/>
          </w:tcPr>
          <w:p w14:paraId="4D27A364" w14:textId="77777777" w:rsidR="003A5FF3" w:rsidRPr="004C6FB2" w:rsidRDefault="003A5FF3" w:rsidP="00A74740">
            <w:pPr>
              <w:pStyle w:val="BodyText"/>
              <w:spacing w:before="0" w:after="0"/>
              <w:contextualSpacing/>
            </w:pPr>
            <w:r w:rsidRPr="004C6FB2">
              <w:t>Civil</w:t>
            </w:r>
          </w:p>
        </w:tc>
        <w:tc>
          <w:tcPr>
            <w:tcW w:w="3325" w:type="dxa"/>
            <w:noWrap/>
            <w:hideMark/>
          </w:tcPr>
          <w:p w14:paraId="04B4057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BodyText"/>
              <w:spacing w:before="0" w:after="0"/>
              <w:contextualSpacing/>
            </w:pPr>
            <w:r>
              <w:t>0</w:t>
            </w:r>
            <w:r w:rsidRPr="004C6FB2">
              <w:t>8</w:t>
            </w:r>
          </w:p>
        </w:tc>
        <w:tc>
          <w:tcPr>
            <w:tcW w:w="5307" w:type="dxa"/>
            <w:hideMark/>
          </w:tcPr>
          <w:p w14:paraId="22B7D08F" w14:textId="77777777" w:rsidR="003A5FF3" w:rsidRPr="004C6FB2" w:rsidRDefault="003A5FF3" w:rsidP="00A74740">
            <w:pPr>
              <w:pStyle w:val="BodyText"/>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BodyText"/>
              <w:spacing w:before="0" w:after="0"/>
              <w:contextualSpacing/>
            </w:pPr>
            <w:r>
              <w:t>0</w:t>
            </w:r>
            <w:r w:rsidRPr="004C6FB2">
              <w:t>9</w:t>
            </w:r>
          </w:p>
        </w:tc>
        <w:tc>
          <w:tcPr>
            <w:tcW w:w="5307" w:type="dxa"/>
            <w:hideMark/>
          </w:tcPr>
          <w:p w14:paraId="11F6FF5C" w14:textId="77777777" w:rsidR="003A5FF3" w:rsidRPr="004C6FB2" w:rsidRDefault="003A5FF3" w:rsidP="00A74740">
            <w:pPr>
              <w:pStyle w:val="BodyText"/>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BodyText"/>
              <w:spacing w:before="0" w:after="0"/>
              <w:contextualSpacing/>
            </w:pPr>
            <w:r w:rsidRPr="004C6FB2">
              <w:t>10</w:t>
            </w:r>
          </w:p>
        </w:tc>
        <w:tc>
          <w:tcPr>
            <w:tcW w:w="5307" w:type="dxa"/>
            <w:hideMark/>
          </w:tcPr>
          <w:p w14:paraId="6E497386" w14:textId="77777777" w:rsidR="003A5FF3" w:rsidRPr="004C6FB2" w:rsidRDefault="003A5FF3" w:rsidP="00A74740">
            <w:pPr>
              <w:pStyle w:val="BodyText"/>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BodyText"/>
              <w:spacing w:before="0" w:after="0"/>
              <w:contextualSpacing/>
            </w:pPr>
            <w:r w:rsidRPr="004C6FB2">
              <w:t>11</w:t>
            </w:r>
          </w:p>
        </w:tc>
        <w:tc>
          <w:tcPr>
            <w:tcW w:w="5307" w:type="dxa"/>
            <w:hideMark/>
          </w:tcPr>
          <w:p w14:paraId="033D3640" w14:textId="77777777" w:rsidR="003A5FF3" w:rsidRPr="004C6FB2" w:rsidRDefault="003A5FF3" w:rsidP="00A74740">
            <w:pPr>
              <w:pStyle w:val="BodyText"/>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BodyText"/>
              <w:spacing w:before="0" w:after="0"/>
              <w:contextualSpacing/>
            </w:pPr>
            <w:r w:rsidRPr="004C6FB2">
              <w:t>12</w:t>
            </w:r>
          </w:p>
        </w:tc>
        <w:tc>
          <w:tcPr>
            <w:tcW w:w="5307" w:type="dxa"/>
            <w:hideMark/>
          </w:tcPr>
          <w:p w14:paraId="311A5935" w14:textId="77777777" w:rsidR="003A5FF3" w:rsidRPr="004C6FB2" w:rsidRDefault="003A5FF3" w:rsidP="00A74740">
            <w:pPr>
              <w:pStyle w:val="BodyText"/>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BodyText"/>
              <w:spacing w:before="0" w:after="0"/>
              <w:contextualSpacing/>
            </w:pPr>
            <w:r w:rsidRPr="004C6FB2">
              <w:t>13</w:t>
            </w:r>
          </w:p>
        </w:tc>
        <w:tc>
          <w:tcPr>
            <w:tcW w:w="5307" w:type="dxa"/>
            <w:hideMark/>
          </w:tcPr>
          <w:p w14:paraId="7E8ADCF4" w14:textId="77777777" w:rsidR="003A5FF3" w:rsidRPr="004C6FB2" w:rsidRDefault="003A5FF3" w:rsidP="00A74740">
            <w:pPr>
              <w:pStyle w:val="BodyText"/>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BodyText"/>
              <w:spacing w:before="0" w:after="0"/>
              <w:contextualSpacing/>
            </w:pPr>
            <w:r w:rsidRPr="004C6FB2">
              <w:t>14</w:t>
            </w:r>
          </w:p>
        </w:tc>
        <w:tc>
          <w:tcPr>
            <w:tcW w:w="5307" w:type="dxa"/>
            <w:hideMark/>
          </w:tcPr>
          <w:p w14:paraId="21DAC270" w14:textId="77777777" w:rsidR="003A5FF3" w:rsidRPr="004C6FB2" w:rsidRDefault="003A5FF3" w:rsidP="00A74740">
            <w:pPr>
              <w:pStyle w:val="BodyText"/>
              <w:spacing w:before="0" w:after="0"/>
              <w:contextualSpacing/>
            </w:pPr>
            <w:r w:rsidRPr="004C6FB2">
              <w:t xml:space="preserve">Gone On Arrival (GOA)/Unable </w:t>
            </w:r>
            <w:proofErr w:type="gramStart"/>
            <w:r w:rsidRPr="004C6FB2">
              <w:t>To</w:t>
            </w:r>
            <w:proofErr w:type="gramEnd"/>
            <w:r w:rsidRPr="004C6FB2">
              <w:t xml:space="preserve"> Locate (UATL)</w:t>
            </w:r>
          </w:p>
        </w:tc>
        <w:tc>
          <w:tcPr>
            <w:tcW w:w="3325" w:type="dxa"/>
            <w:noWrap/>
            <w:hideMark/>
          </w:tcPr>
          <w:p w14:paraId="60620DB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BodyText"/>
              <w:spacing w:before="0" w:after="0"/>
              <w:contextualSpacing/>
            </w:pPr>
            <w:r w:rsidRPr="004C6FB2">
              <w:t>15</w:t>
            </w:r>
          </w:p>
        </w:tc>
        <w:tc>
          <w:tcPr>
            <w:tcW w:w="5307" w:type="dxa"/>
            <w:hideMark/>
          </w:tcPr>
          <w:p w14:paraId="28A03A17" w14:textId="77777777" w:rsidR="003A5FF3" w:rsidRPr="004C6FB2" w:rsidRDefault="003A5FF3" w:rsidP="00A74740">
            <w:pPr>
              <w:pStyle w:val="BodyText"/>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BodyText"/>
              <w:spacing w:before="0" w:after="0"/>
              <w:contextualSpacing/>
            </w:pPr>
            <w:r w:rsidRPr="004C6FB2">
              <w:t>16</w:t>
            </w:r>
          </w:p>
        </w:tc>
        <w:tc>
          <w:tcPr>
            <w:tcW w:w="5307" w:type="dxa"/>
            <w:hideMark/>
          </w:tcPr>
          <w:p w14:paraId="5D2A6EB4" w14:textId="77777777" w:rsidR="003A5FF3" w:rsidRPr="004C6FB2" w:rsidRDefault="003A5FF3" w:rsidP="00A74740">
            <w:pPr>
              <w:pStyle w:val="BodyText"/>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BodyText"/>
              <w:spacing w:before="0" w:after="0"/>
              <w:contextualSpacing/>
            </w:pPr>
            <w:r w:rsidRPr="004C6FB2">
              <w:t>17</w:t>
            </w:r>
          </w:p>
        </w:tc>
        <w:tc>
          <w:tcPr>
            <w:tcW w:w="5307" w:type="dxa"/>
            <w:hideMark/>
          </w:tcPr>
          <w:p w14:paraId="48936C51" w14:textId="77777777" w:rsidR="003A5FF3" w:rsidRPr="004C6FB2" w:rsidRDefault="003A5FF3" w:rsidP="00A74740">
            <w:pPr>
              <w:pStyle w:val="BodyText"/>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BodyText"/>
              <w:spacing w:before="0" w:after="0"/>
              <w:contextualSpacing/>
            </w:pPr>
            <w:r w:rsidRPr="004C6FB2">
              <w:t>18</w:t>
            </w:r>
          </w:p>
        </w:tc>
        <w:tc>
          <w:tcPr>
            <w:tcW w:w="5307" w:type="dxa"/>
            <w:hideMark/>
          </w:tcPr>
          <w:p w14:paraId="0A813D1F" w14:textId="77777777" w:rsidR="003A5FF3" w:rsidRPr="004C6FB2" w:rsidRDefault="003A5FF3" w:rsidP="00A74740">
            <w:pPr>
              <w:pStyle w:val="BodyText"/>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BodyText"/>
              <w:spacing w:before="0" w:after="0"/>
              <w:contextualSpacing/>
            </w:pPr>
            <w:r w:rsidRPr="004C6FB2">
              <w:t>19</w:t>
            </w:r>
          </w:p>
        </w:tc>
        <w:tc>
          <w:tcPr>
            <w:tcW w:w="5307" w:type="dxa"/>
            <w:hideMark/>
          </w:tcPr>
          <w:p w14:paraId="167393FB" w14:textId="77777777" w:rsidR="003A5FF3" w:rsidRPr="004C6FB2" w:rsidRDefault="003A5FF3" w:rsidP="00A74740">
            <w:pPr>
              <w:pStyle w:val="BodyText"/>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BodyText"/>
              <w:spacing w:before="0" w:after="0"/>
              <w:contextualSpacing/>
            </w:pPr>
            <w:r w:rsidRPr="004C6FB2">
              <w:t>20</w:t>
            </w:r>
          </w:p>
        </w:tc>
        <w:tc>
          <w:tcPr>
            <w:tcW w:w="5307" w:type="dxa"/>
            <w:hideMark/>
          </w:tcPr>
          <w:p w14:paraId="667E52EE" w14:textId="77777777" w:rsidR="003A5FF3" w:rsidRPr="004C6FB2" w:rsidRDefault="003A5FF3" w:rsidP="00A74740">
            <w:pPr>
              <w:pStyle w:val="BodyText"/>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BodyText"/>
              <w:spacing w:before="0" w:after="0"/>
              <w:contextualSpacing/>
            </w:pPr>
            <w:r w:rsidRPr="004C6FB2">
              <w:t>21</w:t>
            </w:r>
          </w:p>
        </w:tc>
        <w:tc>
          <w:tcPr>
            <w:tcW w:w="5307" w:type="dxa"/>
            <w:hideMark/>
          </w:tcPr>
          <w:p w14:paraId="0D00C792" w14:textId="77777777" w:rsidR="003A5FF3" w:rsidRPr="004C6FB2" w:rsidRDefault="003A5FF3" w:rsidP="00A74740">
            <w:pPr>
              <w:pStyle w:val="BodyText"/>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BodyText"/>
              <w:spacing w:before="0" w:after="0"/>
              <w:contextualSpacing/>
            </w:pPr>
            <w:r w:rsidRPr="004C6FB2">
              <w:t>22</w:t>
            </w:r>
          </w:p>
        </w:tc>
        <w:tc>
          <w:tcPr>
            <w:tcW w:w="5307" w:type="dxa"/>
            <w:hideMark/>
          </w:tcPr>
          <w:p w14:paraId="49D22166" w14:textId="77777777" w:rsidR="003A5FF3" w:rsidRPr="004C6FB2" w:rsidRDefault="003A5FF3" w:rsidP="00A74740">
            <w:pPr>
              <w:pStyle w:val="BodyText"/>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BodyText"/>
              <w:spacing w:before="0" w:after="0"/>
              <w:contextualSpacing/>
            </w:pPr>
            <w:r w:rsidRPr="004C6FB2">
              <w:t>23</w:t>
            </w:r>
          </w:p>
        </w:tc>
        <w:tc>
          <w:tcPr>
            <w:tcW w:w="5307" w:type="dxa"/>
            <w:hideMark/>
          </w:tcPr>
          <w:p w14:paraId="3E4B0A5F" w14:textId="77777777" w:rsidR="003A5FF3" w:rsidRPr="004C6FB2" w:rsidRDefault="003A5FF3" w:rsidP="00A74740">
            <w:pPr>
              <w:pStyle w:val="BodyText"/>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BodyText"/>
              <w:spacing w:before="0" w:after="0"/>
              <w:contextualSpacing/>
            </w:pPr>
            <w:r w:rsidRPr="004C6FB2">
              <w:t>24</w:t>
            </w:r>
          </w:p>
        </w:tc>
        <w:tc>
          <w:tcPr>
            <w:tcW w:w="5307" w:type="dxa"/>
            <w:hideMark/>
          </w:tcPr>
          <w:p w14:paraId="21B6C76D" w14:textId="77777777" w:rsidR="003A5FF3" w:rsidRPr="004C6FB2" w:rsidRDefault="003A5FF3" w:rsidP="00A74740">
            <w:pPr>
              <w:pStyle w:val="BodyText"/>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BodyText"/>
              <w:spacing w:before="0" w:after="0"/>
              <w:contextualSpacing/>
            </w:pPr>
            <w:r w:rsidRPr="004C6FB2">
              <w:t>25</w:t>
            </w:r>
          </w:p>
        </w:tc>
        <w:tc>
          <w:tcPr>
            <w:tcW w:w="5307" w:type="dxa"/>
            <w:hideMark/>
          </w:tcPr>
          <w:p w14:paraId="74CEB89E" w14:textId="77777777" w:rsidR="003A5FF3" w:rsidRPr="004C6FB2" w:rsidRDefault="003A5FF3" w:rsidP="00A74740">
            <w:pPr>
              <w:pStyle w:val="BodyText"/>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BodyText"/>
              <w:spacing w:before="0" w:after="0"/>
              <w:contextualSpacing/>
            </w:pPr>
            <w:r w:rsidRPr="004C6FB2">
              <w:t>26</w:t>
            </w:r>
          </w:p>
        </w:tc>
        <w:tc>
          <w:tcPr>
            <w:tcW w:w="5307" w:type="dxa"/>
            <w:hideMark/>
          </w:tcPr>
          <w:p w14:paraId="31B9F106" w14:textId="77777777" w:rsidR="003A5FF3" w:rsidRPr="004C6FB2" w:rsidRDefault="003A5FF3" w:rsidP="00A74740">
            <w:pPr>
              <w:pStyle w:val="BodyText"/>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BodyText"/>
              <w:spacing w:before="0" w:after="0"/>
              <w:contextualSpacing/>
            </w:pPr>
            <w:r w:rsidRPr="004C6FB2">
              <w:t>27</w:t>
            </w:r>
          </w:p>
        </w:tc>
        <w:tc>
          <w:tcPr>
            <w:tcW w:w="5307" w:type="dxa"/>
            <w:hideMark/>
          </w:tcPr>
          <w:p w14:paraId="67E6C9E5" w14:textId="77777777" w:rsidR="003A5FF3" w:rsidRPr="004C6FB2" w:rsidRDefault="003A5FF3" w:rsidP="00A74740">
            <w:pPr>
              <w:pStyle w:val="BodyText"/>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BodyText"/>
              <w:spacing w:before="0" w:after="0"/>
              <w:contextualSpacing/>
            </w:pPr>
            <w:r w:rsidRPr="004C6FB2">
              <w:t>28</w:t>
            </w:r>
          </w:p>
        </w:tc>
        <w:tc>
          <w:tcPr>
            <w:tcW w:w="5307" w:type="dxa"/>
            <w:hideMark/>
          </w:tcPr>
          <w:p w14:paraId="0A59261F" w14:textId="77777777" w:rsidR="003A5FF3" w:rsidRPr="004C6FB2" w:rsidRDefault="003A5FF3" w:rsidP="00A74740">
            <w:pPr>
              <w:pStyle w:val="BodyText"/>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BodyText"/>
              <w:spacing w:before="0" w:after="0"/>
              <w:contextualSpacing/>
            </w:pPr>
            <w:r w:rsidRPr="004C6FB2">
              <w:t>29</w:t>
            </w:r>
          </w:p>
        </w:tc>
        <w:tc>
          <w:tcPr>
            <w:tcW w:w="5307" w:type="dxa"/>
            <w:hideMark/>
          </w:tcPr>
          <w:p w14:paraId="7FC86610" w14:textId="77777777" w:rsidR="003A5FF3" w:rsidRPr="004C6FB2" w:rsidRDefault="003A5FF3" w:rsidP="00A74740">
            <w:pPr>
              <w:pStyle w:val="BodyText"/>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BodyText"/>
              <w:spacing w:before="0" w:after="0"/>
              <w:contextualSpacing/>
            </w:pPr>
            <w:r w:rsidRPr="004C6FB2">
              <w:t>30</w:t>
            </w:r>
          </w:p>
        </w:tc>
        <w:tc>
          <w:tcPr>
            <w:tcW w:w="5307" w:type="dxa"/>
            <w:hideMark/>
          </w:tcPr>
          <w:p w14:paraId="473811A4" w14:textId="77777777" w:rsidR="003A5FF3" w:rsidRPr="004C6FB2" w:rsidRDefault="003A5FF3" w:rsidP="00A74740">
            <w:pPr>
              <w:pStyle w:val="BodyText"/>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BodyText"/>
              <w:spacing w:before="0" w:after="0"/>
              <w:contextualSpacing/>
            </w:pPr>
            <w:r w:rsidRPr="004C6FB2">
              <w:t>31</w:t>
            </w:r>
          </w:p>
        </w:tc>
        <w:tc>
          <w:tcPr>
            <w:tcW w:w="5307" w:type="dxa"/>
            <w:hideMark/>
          </w:tcPr>
          <w:p w14:paraId="46EE492A" w14:textId="77777777" w:rsidR="003A5FF3" w:rsidRPr="004C6FB2" w:rsidRDefault="003A5FF3" w:rsidP="00A74740">
            <w:pPr>
              <w:pStyle w:val="BodyText"/>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BodyText"/>
              <w:spacing w:before="0" w:after="0"/>
              <w:contextualSpacing/>
            </w:pPr>
            <w:r w:rsidRPr="004C6FB2">
              <w:t>32</w:t>
            </w:r>
          </w:p>
        </w:tc>
        <w:tc>
          <w:tcPr>
            <w:tcW w:w="5307" w:type="dxa"/>
            <w:hideMark/>
          </w:tcPr>
          <w:p w14:paraId="05D1AE6D" w14:textId="77777777" w:rsidR="003A5FF3" w:rsidRPr="004C6FB2" w:rsidRDefault="003A5FF3" w:rsidP="00A74740">
            <w:pPr>
              <w:pStyle w:val="BodyText"/>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BodyText"/>
              <w:spacing w:before="0" w:after="0"/>
              <w:contextualSpacing/>
            </w:pPr>
            <w:r w:rsidRPr="004C6FB2">
              <w:t>33</w:t>
            </w:r>
          </w:p>
        </w:tc>
        <w:tc>
          <w:tcPr>
            <w:tcW w:w="5307" w:type="dxa"/>
            <w:hideMark/>
          </w:tcPr>
          <w:p w14:paraId="4241E74E" w14:textId="77777777" w:rsidR="003A5FF3" w:rsidRPr="004C6FB2" w:rsidRDefault="003A5FF3" w:rsidP="00A74740">
            <w:pPr>
              <w:pStyle w:val="BodyText"/>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BodyText"/>
              <w:spacing w:before="0" w:after="0"/>
              <w:contextualSpacing/>
            </w:pPr>
            <w:r w:rsidRPr="004C6FB2">
              <w:lastRenderedPageBreak/>
              <w:t>34</w:t>
            </w:r>
          </w:p>
        </w:tc>
        <w:tc>
          <w:tcPr>
            <w:tcW w:w="5307" w:type="dxa"/>
            <w:hideMark/>
          </w:tcPr>
          <w:p w14:paraId="3DF08947" w14:textId="77777777" w:rsidR="003A5FF3" w:rsidRPr="004C6FB2" w:rsidRDefault="003A5FF3" w:rsidP="00A74740">
            <w:pPr>
              <w:pStyle w:val="BodyText"/>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BodyText"/>
              <w:spacing w:before="0" w:after="0"/>
              <w:contextualSpacing/>
            </w:pPr>
            <w:r w:rsidRPr="004C6FB2">
              <w:t>35</w:t>
            </w:r>
          </w:p>
        </w:tc>
        <w:tc>
          <w:tcPr>
            <w:tcW w:w="5307" w:type="dxa"/>
            <w:hideMark/>
          </w:tcPr>
          <w:p w14:paraId="47C8109E" w14:textId="77777777" w:rsidR="003A5FF3" w:rsidRPr="004C6FB2" w:rsidRDefault="003A5FF3" w:rsidP="00A74740">
            <w:pPr>
              <w:pStyle w:val="BodyText"/>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BodyText"/>
              <w:spacing w:before="0" w:after="0"/>
              <w:contextualSpacing/>
            </w:pPr>
            <w:r w:rsidRPr="004C6FB2">
              <w:t>36</w:t>
            </w:r>
          </w:p>
        </w:tc>
        <w:tc>
          <w:tcPr>
            <w:tcW w:w="5307" w:type="dxa"/>
            <w:hideMark/>
          </w:tcPr>
          <w:p w14:paraId="1060E3EC" w14:textId="77777777" w:rsidR="003A5FF3" w:rsidRPr="004C6FB2" w:rsidRDefault="003A5FF3" w:rsidP="00A74740">
            <w:pPr>
              <w:pStyle w:val="BodyText"/>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BodyText"/>
              <w:spacing w:before="0" w:after="0"/>
              <w:contextualSpacing/>
            </w:pPr>
            <w:r w:rsidRPr="004C6FB2">
              <w:t>37</w:t>
            </w:r>
          </w:p>
        </w:tc>
        <w:tc>
          <w:tcPr>
            <w:tcW w:w="5307" w:type="dxa"/>
            <w:hideMark/>
          </w:tcPr>
          <w:p w14:paraId="037CF5F3" w14:textId="77777777" w:rsidR="003A5FF3" w:rsidRPr="004C6FB2" w:rsidRDefault="003A5FF3" w:rsidP="00A74740">
            <w:pPr>
              <w:pStyle w:val="BodyText"/>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BodyText"/>
              <w:spacing w:before="0" w:after="0"/>
              <w:contextualSpacing/>
            </w:pPr>
            <w:r w:rsidRPr="004C6FB2">
              <w:t>38</w:t>
            </w:r>
          </w:p>
        </w:tc>
        <w:tc>
          <w:tcPr>
            <w:tcW w:w="5307" w:type="dxa"/>
            <w:hideMark/>
          </w:tcPr>
          <w:p w14:paraId="0C5F8514" w14:textId="77777777" w:rsidR="003A5FF3" w:rsidRPr="004C6FB2" w:rsidRDefault="003A5FF3" w:rsidP="00A74740">
            <w:pPr>
              <w:pStyle w:val="BodyText"/>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BodyText"/>
              <w:spacing w:before="0" w:after="0"/>
              <w:contextualSpacing/>
            </w:pPr>
            <w:r w:rsidRPr="004C6FB2">
              <w:t>39</w:t>
            </w:r>
          </w:p>
        </w:tc>
        <w:tc>
          <w:tcPr>
            <w:tcW w:w="5307" w:type="dxa"/>
            <w:hideMark/>
          </w:tcPr>
          <w:p w14:paraId="7847ED50" w14:textId="77777777" w:rsidR="003A5FF3" w:rsidRPr="004C6FB2" w:rsidRDefault="003A5FF3" w:rsidP="00A74740">
            <w:pPr>
              <w:pStyle w:val="BodyText"/>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BodyText"/>
              <w:spacing w:before="0" w:after="0"/>
              <w:contextualSpacing/>
            </w:pPr>
            <w:r w:rsidRPr="004C6FB2">
              <w:t>40</w:t>
            </w:r>
          </w:p>
        </w:tc>
        <w:tc>
          <w:tcPr>
            <w:tcW w:w="5307" w:type="dxa"/>
            <w:hideMark/>
          </w:tcPr>
          <w:p w14:paraId="757E640F" w14:textId="77777777" w:rsidR="003A5FF3" w:rsidRPr="004C6FB2" w:rsidRDefault="003A5FF3" w:rsidP="00A74740">
            <w:pPr>
              <w:pStyle w:val="BodyText"/>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BodyText"/>
              <w:spacing w:before="0" w:after="0"/>
              <w:contextualSpacing/>
            </w:pPr>
            <w:r w:rsidRPr="004C6FB2">
              <w:t>41</w:t>
            </w:r>
          </w:p>
        </w:tc>
        <w:tc>
          <w:tcPr>
            <w:tcW w:w="5307" w:type="dxa"/>
            <w:hideMark/>
          </w:tcPr>
          <w:p w14:paraId="3015063E" w14:textId="77777777" w:rsidR="003A5FF3" w:rsidRPr="004C6FB2" w:rsidRDefault="003A5FF3" w:rsidP="00A74740">
            <w:pPr>
              <w:pStyle w:val="BodyText"/>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BodyText"/>
              <w:spacing w:before="0" w:after="0"/>
              <w:contextualSpacing/>
            </w:pPr>
            <w:r w:rsidRPr="004C6FB2">
              <w:t>42</w:t>
            </w:r>
          </w:p>
        </w:tc>
        <w:tc>
          <w:tcPr>
            <w:tcW w:w="5307" w:type="dxa"/>
            <w:hideMark/>
          </w:tcPr>
          <w:p w14:paraId="033C30F4" w14:textId="77777777" w:rsidR="003A5FF3" w:rsidRPr="004C6FB2" w:rsidRDefault="003A5FF3" w:rsidP="00A74740">
            <w:pPr>
              <w:pStyle w:val="BodyText"/>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BodyText"/>
              <w:spacing w:before="0" w:after="0"/>
              <w:contextualSpacing/>
            </w:pPr>
            <w:r w:rsidRPr="004C6FB2">
              <w:t>43</w:t>
            </w:r>
          </w:p>
        </w:tc>
        <w:tc>
          <w:tcPr>
            <w:tcW w:w="5307" w:type="dxa"/>
            <w:hideMark/>
          </w:tcPr>
          <w:p w14:paraId="5637C9AE" w14:textId="77777777" w:rsidR="003A5FF3" w:rsidRPr="004C6FB2" w:rsidRDefault="003A5FF3" w:rsidP="00A74740">
            <w:pPr>
              <w:pStyle w:val="BodyText"/>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BodyText"/>
              <w:spacing w:before="0" w:after="0"/>
              <w:contextualSpacing/>
            </w:pPr>
            <w:r w:rsidRPr="004C6FB2">
              <w:t>44</w:t>
            </w:r>
          </w:p>
        </w:tc>
        <w:tc>
          <w:tcPr>
            <w:tcW w:w="5307" w:type="dxa"/>
            <w:hideMark/>
          </w:tcPr>
          <w:p w14:paraId="128422C3" w14:textId="77777777" w:rsidR="003A5FF3" w:rsidRPr="004C6FB2" w:rsidRDefault="003A5FF3" w:rsidP="00A74740">
            <w:pPr>
              <w:pStyle w:val="BodyText"/>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BodyText"/>
              <w:spacing w:before="0" w:after="0"/>
              <w:contextualSpacing/>
            </w:pPr>
            <w:r w:rsidRPr="004C6FB2">
              <w:t>45</w:t>
            </w:r>
          </w:p>
        </w:tc>
        <w:tc>
          <w:tcPr>
            <w:tcW w:w="5307" w:type="dxa"/>
            <w:hideMark/>
          </w:tcPr>
          <w:p w14:paraId="3B9AFB7A" w14:textId="77777777" w:rsidR="003A5FF3" w:rsidRPr="004C6FB2" w:rsidRDefault="003A5FF3" w:rsidP="00A74740">
            <w:pPr>
              <w:pStyle w:val="BodyText"/>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BodyText"/>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BodyText"/>
              <w:spacing w:before="0" w:after="0"/>
              <w:contextualSpacing/>
            </w:pPr>
            <w:r w:rsidRPr="00442437">
              <w:t>46</w:t>
            </w:r>
          </w:p>
        </w:tc>
        <w:tc>
          <w:tcPr>
            <w:tcW w:w="5307" w:type="dxa"/>
          </w:tcPr>
          <w:p w14:paraId="754345F8" w14:textId="77777777" w:rsidR="003A5FF3" w:rsidRPr="004C6FB2" w:rsidRDefault="003A5FF3" w:rsidP="00A74740">
            <w:pPr>
              <w:pStyle w:val="BodyText"/>
              <w:spacing w:before="0" w:after="0"/>
              <w:contextualSpacing/>
            </w:pPr>
            <w:r>
              <w:t>RESERVED</w:t>
            </w:r>
          </w:p>
        </w:tc>
        <w:tc>
          <w:tcPr>
            <w:tcW w:w="3325" w:type="dxa"/>
            <w:noWrap/>
          </w:tcPr>
          <w:p w14:paraId="30E0390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BodyText"/>
              <w:spacing w:before="0" w:after="0"/>
              <w:contextualSpacing/>
            </w:pPr>
            <w:r w:rsidRPr="00442437">
              <w:t>47</w:t>
            </w:r>
          </w:p>
        </w:tc>
        <w:tc>
          <w:tcPr>
            <w:tcW w:w="5307" w:type="dxa"/>
          </w:tcPr>
          <w:p w14:paraId="73DAC7E4" w14:textId="77777777" w:rsidR="003A5FF3" w:rsidRPr="004C6FB2" w:rsidRDefault="003A5FF3" w:rsidP="00A74740">
            <w:pPr>
              <w:pStyle w:val="BodyText"/>
              <w:spacing w:before="0" w:after="0"/>
              <w:contextualSpacing/>
            </w:pPr>
            <w:r>
              <w:t>RESERVED</w:t>
            </w:r>
          </w:p>
        </w:tc>
        <w:tc>
          <w:tcPr>
            <w:tcW w:w="3325" w:type="dxa"/>
            <w:noWrap/>
          </w:tcPr>
          <w:p w14:paraId="2B335EE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BodyText"/>
              <w:spacing w:before="0" w:after="0"/>
              <w:contextualSpacing/>
            </w:pPr>
            <w:r w:rsidRPr="00442437">
              <w:t>48</w:t>
            </w:r>
          </w:p>
        </w:tc>
        <w:tc>
          <w:tcPr>
            <w:tcW w:w="5307" w:type="dxa"/>
          </w:tcPr>
          <w:p w14:paraId="6C6CCF08" w14:textId="77777777" w:rsidR="003A5FF3" w:rsidRPr="004C6FB2" w:rsidRDefault="003A5FF3" w:rsidP="00A74740">
            <w:pPr>
              <w:pStyle w:val="BodyText"/>
              <w:spacing w:before="0" w:after="0"/>
              <w:contextualSpacing/>
            </w:pPr>
            <w:r>
              <w:t>RESERVED</w:t>
            </w:r>
          </w:p>
        </w:tc>
        <w:tc>
          <w:tcPr>
            <w:tcW w:w="3325" w:type="dxa"/>
            <w:noWrap/>
          </w:tcPr>
          <w:p w14:paraId="254F4E5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BodyText"/>
              <w:spacing w:before="0" w:after="0"/>
              <w:contextualSpacing/>
            </w:pPr>
            <w:r w:rsidRPr="00442437">
              <w:t>49</w:t>
            </w:r>
          </w:p>
        </w:tc>
        <w:tc>
          <w:tcPr>
            <w:tcW w:w="5307" w:type="dxa"/>
          </w:tcPr>
          <w:p w14:paraId="58A19DCD" w14:textId="77777777" w:rsidR="003A5FF3" w:rsidRPr="004C6FB2" w:rsidRDefault="003A5FF3" w:rsidP="00A74740">
            <w:pPr>
              <w:pStyle w:val="BodyText"/>
              <w:spacing w:before="0" w:after="0"/>
              <w:contextualSpacing/>
            </w:pPr>
            <w:r>
              <w:t>RESERVED</w:t>
            </w:r>
          </w:p>
        </w:tc>
        <w:tc>
          <w:tcPr>
            <w:tcW w:w="3325" w:type="dxa"/>
            <w:noWrap/>
          </w:tcPr>
          <w:p w14:paraId="4B2F9FC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BodyText"/>
              <w:spacing w:before="0" w:after="0"/>
              <w:contextualSpacing/>
            </w:pPr>
            <w:r w:rsidRPr="00442437">
              <w:t>50</w:t>
            </w:r>
          </w:p>
        </w:tc>
        <w:tc>
          <w:tcPr>
            <w:tcW w:w="5307" w:type="dxa"/>
          </w:tcPr>
          <w:p w14:paraId="08449068" w14:textId="77777777" w:rsidR="003A5FF3" w:rsidRPr="004C6FB2" w:rsidRDefault="003A5FF3" w:rsidP="00A74740">
            <w:pPr>
              <w:pStyle w:val="BodyText"/>
              <w:spacing w:before="0" w:after="0"/>
              <w:contextualSpacing/>
            </w:pPr>
            <w:r>
              <w:t>RESERVED</w:t>
            </w:r>
          </w:p>
        </w:tc>
        <w:tc>
          <w:tcPr>
            <w:tcW w:w="3325" w:type="dxa"/>
            <w:noWrap/>
          </w:tcPr>
          <w:p w14:paraId="4964A505"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BodyText"/>
              <w:spacing w:before="0" w:after="0"/>
              <w:contextualSpacing/>
            </w:pPr>
            <w:r w:rsidRPr="00442437">
              <w:t>51</w:t>
            </w:r>
          </w:p>
        </w:tc>
        <w:tc>
          <w:tcPr>
            <w:tcW w:w="5307" w:type="dxa"/>
          </w:tcPr>
          <w:p w14:paraId="4C12F9B9" w14:textId="77777777" w:rsidR="003A5FF3" w:rsidRPr="004C6FB2" w:rsidRDefault="003A5FF3" w:rsidP="00A74740">
            <w:pPr>
              <w:pStyle w:val="BodyText"/>
              <w:spacing w:before="0" w:after="0"/>
              <w:contextualSpacing/>
            </w:pPr>
            <w:r>
              <w:t>RESERVED</w:t>
            </w:r>
          </w:p>
        </w:tc>
        <w:tc>
          <w:tcPr>
            <w:tcW w:w="3325" w:type="dxa"/>
            <w:noWrap/>
          </w:tcPr>
          <w:p w14:paraId="0F03109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BodyText"/>
              <w:spacing w:before="0" w:after="0"/>
              <w:contextualSpacing/>
            </w:pPr>
            <w:r w:rsidRPr="00442437">
              <w:t>52</w:t>
            </w:r>
          </w:p>
        </w:tc>
        <w:tc>
          <w:tcPr>
            <w:tcW w:w="5307" w:type="dxa"/>
          </w:tcPr>
          <w:p w14:paraId="29657AF4" w14:textId="77777777" w:rsidR="003A5FF3" w:rsidRPr="004C6FB2" w:rsidRDefault="003A5FF3" w:rsidP="00A74740">
            <w:pPr>
              <w:pStyle w:val="BodyText"/>
              <w:spacing w:before="0" w:after="0"/>
              <w:contextualSpacing/>
            </w:pPr>
            <w:r>
              <w:t>RESERVED</w:t>
            </w:r>
          </w:p>
        </w:tc>
        <w:tc>
          <w:tcPr>
            <w:tcW w:w="3325" w:type="dxa"/>
            <w:noWrap/>
          </w:tcPr>
          <w:p w14:paraId="352A9C9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BodyText"/>
              <w:spacing w:before="0" w:after="0"/>
              <w:contextualSpacing/>
            </w:pPr>
            <w:r w:rsidRPr="00442437">
              <w:t>53</w:t>
            </w:r>
          </w:p>
        </w:tc>
        <w:tc>
          <w:tcPr>
            <w:tcW w:w="5307" w:type="dxa"/>
          </w:tcPr>
          <w:p w14:paraId="63A68B9F" w14:textId="77777777" w:rsidR="003A5FF3" w:rsidRPr="004C6FB2" w:rsidRDefault="003A5FF3" w:rsidP="00A74740">
            <w:pPr>
              <w:pStyle w:val="BodyText"/>
              <w:spacing w:before="0" w:after="0"/>
              <w:contextualSpacing/>
            </w:pPr>
            <w:r>
              <w:t>RESERVED</w:t>
            </w:r>
          </w:p>
        </w:tc>
        <w:tc>
          <w:tcPr>
            <w:tcW w:w="3325" w:type="dxa"/>
            <w:noWrap/>
          </w:tcPr>
          <w:p w14:paraId="074748E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BodyText"/>
              <w:spacing w:before="0" w:after="0"/>
              <w:contextualSpacing/>
            </w:pPr>
            <w:r w:rsidRPr="00442437">
              <w:t>54</w:t>
            </w:r>
          </w:p>
        </w:tc>
        <w:tc>
          <w:tcPr>
            <w:tcW w:w="5307" w:type="dxa"/>
          </w:tcPr>
          <w:p w14:paraId="6F05D740" w14:textId="77777777" w:rsidR="003A5FF3" w:rsidRPr="004C6FB2" w:rsidRDefault="003A5FF3" w:rsidP="00A74740">
            <w:pPr>
              <w:pStyle w:val="BodyText"/>
              <w:spacing w:before="0" w:after="0"/>
              <w:contextualSpacing/>
            </w:pPr>
            <w:r>
              <w:t>RESERVED</w:t>
            </w:r>
          </w:p>
        </w:tc>
        <w:tc>
          <w:tcPr>
            <w:tcW w:w="3325" w:type="dxa"/>
            <w:noWrap/>
          </w:tcPr>
          <w:p w14:paraId="4E1FAFE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BodyText"/>
              <w:spacing w:before="0" w:after="0"/>
              <w:contextualSpacing/>
            </w:pPr>
            <w:r w:rsidRPr="00442437">
              <w:t>55</w:t>
            </w:r>
          </w:p>
        </w:tc>
        <w:tc>
          <w:tcPr>
            <w:tcW w:w="5307" w:type="dxa"/>
          </w:tcPr>
          <w:p w14:paraId="23F61ADD" w14:textId="77777777" w:rsidR="003A5FF3" w:rsidRPr="004C6FB2" w:rsidRDefault="003A5FF3" w:rsidP="00A74740">
            <w:pPr>
              <w:pStyle w:val="BodyText"/>
              <w:spacing w:before="0" w:after="0"/>
              <w:contextualSpacing/>
            </w:pPr>
            <w:r>
              <w:t>RESERVED</w:t>
            </w:r>
          </w:p>
        </w:tc>
        <w:tc>
          <w:tcPr>
            <w:tcW w:w="3325" w:type="dxa"/>
            <w:noWrap/>
          </w:tcPr>
          <w:p w14:paraId="3371610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BodyText"/>
              <w:spacing w:before="0" w:after="0"/>
              <w:contextualSpacing/>
            </w:pPr>
            <w:r w:rsidRPr="00442437">
              <w:lastRenderedPageBreak/>
              <w:t>56</w:t>
            </w:r>
          </w:p>
        </w:tc>
        <w:tc>
          <w:tcPr>
            <w:tcW w:w="5307" w:type="dxa"/>
          </w:tcPr>
          <w:p w14:paraId="5B9B65B0" w14:textId="77777777" w:rsidR="003A5FF3" w:rsidRPr="004C6FB2" w:rsidRDefault="003A5FF3" w:rsidP="00A74740">
            <w:pPr>
              <w:pStyle w:val="BodyText"/>
              <w:spacing w:before="0" w:after="0"/>
              <w:contextualSpacing/>
            </w:pPr>
            <w:r>
              <w:t>RESERVED</w:t>
            </w:r>
          </w:p>
        </w:tc>
        <w:tc>
          <w:tcPr>
            <w:tcW w:w="3325" w:type="dxa"/>
            <w:noWrap/>
          </w:tcPr>
          <w:p w14:paraId="7399072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BodyText"/>
              <w:spacing w:before="0" w:after="0"/>
              <w:contextualSpacing/>
            </w:pPr>
            <w:r w:rsidRPr="00442437">
              <w:t>57</w:t>
            </w:r>
          </w:p>
        </w:tc>
        <w:tc>
          <w:tcPr>
            <w:tcW w:w="5307" w:type="dxa"/>
          </w:tcPr>
          <w:p w14:paraId="4797E635" w14:textId="77777777" w:rsidR="003A5FF3" w:rsidRPr="004C6FB2" w:rsidRDefault="003A5FF3" w:rsidP="00A74740">
            <w:pPr>
              <w:pStyle w:val="BodyText"/>
              <w:spacing w:before="0" w:after="0"/>
              <w:contextualSpacing/>
            </w:pPr>
            <w:r>
              <w:t>RESERVED</w:t>
            </w:r>
          </w:p>
        </w:tc>
        <w:tc>
          <w:tcPr>
            <w:tcW w:w="3325" w:type="dxa"/>
            <w:noWrap/>
          </w:tcPr>
          <w:p w14:paraId="29674EE8"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BodyText"/>
              <w:spacing w:before="0" w:after="0"/>
              <w:contextualSpacing/>
            </w:pPr>
            <w:r w:rsidRPr="00442437">
              <w:t>58</w:t>
            </w:r>
          </w:p>
        </w:tc>
        <w:tc>
          <w:tcPr>
            <w:tcW w:w="5307" w:type="dxa"/>
          </w:tcPr>
          <w:p w14:paraId="310A1D92" w14:textId="77777777" w:rsidR="003A5FF3" w:rsidRPr="004C6FB2" w:rsidRDefault="003A5FF3" w:rsidP="00A74740">
            <w:pPr>
              <w:pStyle w:val="BodyText"/>
              <w:spacing w:before="0" w:after="0"/>
              <w:contextualSpacing/>
            </w:pPr>
            <w:r>
              <w:t>RESERVED</w:t>
            </w:r>
          </w:p>
        </w:tc>
        <w:tc>
          <w:tcPr>
            <w:tcW w:w="3325" w:type="dxa"/>
            <w:noWrap/>
          </w:tcPr>
          <w:p w14:paraId="6C1D28F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BodyText"/>
              <w:spacing w:before="0" w:after="0"/>
              <w:contextualSpacing/>
            </w:pPr>
            <w:r w:rsidRPr="00442437">
              <w:t>59</w:t>
            </w:r>
          </w:p>
        </w:tc>
        <w:tc>
          <w:tcPr>
            <w:tcW w:w="5307" w:type="dxa"/>
          </w:tcPr>
          <w:p w14:paraId="63082914" w14:textId="77777777" w:rsidR="003A5FF3" w:rsidRPr="004C6FB2" w:rsidRDefault="003A5FF3" w:rsidP="00A74740">
            <w:pPr>
              <w:pStyle w:val="BodyText"/>
              <w:spacing w:before="0" w:after="0"/>
              <w:contextualSpacing/>
            </w:pPr>
            <w:r>
              <w:t>RESERVED</w:t>
            </w:r>
          </w:p>
        </w:tc>
        <w:tc>
          <w:tcPr>
            <w:tcW w:w="3325" w:type="dxa"/>
            <w:noWrap/>
          </w:tcPr>
          <w:p w14:paraId="4B1CCBB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BodyText"/>
              <w:spacing w:before="0" w:after="0"/>
              <w:contextualSpacing/>
            </w:pPr>
            <w:r w:rsidRPr="00442437">
              <w:t>60</w:t>
            </w:r>
          </w:p>
        </w:tc>
        <w:tc>
          <w:tcPr>
            <w:tcW w:w="5307" w:type="dxa"/>
          </w:tcPr>
          <w:p w14:paraId="0EC40F09" w14:textId="77777777" w:rsidR="003A5FF3" w:rsidRPr="004C6FB2" w:rsidRDefault="003A5FF3" w:rsidP="00A74740">
            <w:pPr>
              <w:pStyle w:val="BodyText"/>
              <w:spacing w:before="0" w:after="0"/>
              <w:contextualSpacing/>
            </w:pPr>
            <w:r>
              <w:t>RESERVED</w:t>
            </w:r>
          </w:p>
        </w:tc>
        <w:tc>
          <w:tcPr>
            <w:tcW w:w="3325" w:type="dxa"/>
            <w:noWrap/>
          </w:tcPr>
          <w:p w14:paraId="12817CE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BodyText"/>
              <w:spacing w:before="0" w:after="0"/>
              <w:contextualSpacing/>
            </w:pPr>
            <w:r w:rsidRPr="00442437">
              <w:t>61</w:t>
            </w:r>
          </w:p>
        </w:tc>
        <w:tc>
          <w:tcPr>
            <w:tcW w:w="5307" w:type="dxa"/>
          </w:tcPr>
          <w:p w14:paraId="1F9B0AA1" w14:textId="77777777" w:rsidR="003A5FF3" w:rsidRPr="004C6FB2" w:rsidRDefault="003A5FF3" w:rsidP="00A74740">
            <w:pPr>
              <w:pStyle w:val="BodyText"/>
              <w:spacing w:before="0" w:after="0"/>
              <w:contextualSpacing/>
            </w:pPr>
            <w:r>
              <w:t>RESERVED</w:t>
            </w:r>
          </w:p>
        </w:tc>
        <w:tc>
          <w:tcPr>
            <w:tcW w:w="3325" w:type="dxa"/>
            <w:noWrap/>
          </w:tcPr>
          <w:p w14:paraId="19F37A9D"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BodyText"/>
              <w:spacing w:before="0" w:after="0"/>
              <w:contextualSpacing/>
            </w:pPr>
            <w:r w:rsidRPr="00442437">
              <w:t>62</w:t>
            </w:r>
          </w:p>
        </w:tc>
        <w:tc>
          <w:tcPr>
            <w:tcW w:w="5307" w:type="dxa"/>
          </w:tcPr>
          <w:p w14:paraId="2727EDFF" w14:textId="77777777" w:rsidR="003A5FF3" w:rsidRPr="004C6FB2" w:rsidRDefault="003A5FF3" w:rsidP="00A74740">
            <w:pPr>
              <w:pStyle w:val="BodyText"/>
              <w:spacing w:before="0" w:after="0"/>
              <w:contextualSpacing/>
            </w:pPr>
            <w:r>
              <w:t>RESERVED</w:t>
            </w:r>
          </w:p>
        </w:tc>
        <w:tc>
          <w:tcPr>
            <w:tcW w:w="3325" w:type="dxa"/>
            <w:noWrap/>
          </w:tcPr>
          <w:p w14:paraId="41E2276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BodyText"/>
              <w:spacing w:before="0" w:after="0"/>
              <w:contextualSpacing/>
            </w:pPr>
            <w:r w:rsidRPr="00442437">
              <w:t>63</w:t>
            </w:r>
          </w:p>
        </w:tc>
        <w:tc>
          <w:tcPr>
            <w:tcW w:w="5307" w:type="dxa"/>
          </w:tcPr>
          <w:p w14:paraId="5B34954E" w14:textId="77777777" w:rsidR="003A5FF3" w:rsidRPr="004C6FB2" w:rsidRDefault="003A5FF3" w:rsidP="00A74740">
            <w:pPr>
              <w:pStyle w:val="BodyText"/>
              <w:spacing w:before="0" w:after="0"/>
              <w:contextualSpacing/>
            </w:pPr>
            <w:r>
              <w:t>RESERVED</w:t>
            </w:r>
          </w:p>
        </w:tc>
        <w:tc>
          <w:tcPr>
            <w:tcW w:w="3325" w:type="dxa"/>
            <w:noWrap/>
          </w:tcPr>
          <w:p w14:paraId="0B50B2F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BodyText"/>
              <w:spacing w:before="0" w:after="0"/>
              <w:contextualSpacing/>
            </w:pPr>
            <w:r w:rsidRPr="00442437">
              <w:t>64</w:t>
            </w:r>
          </w:p>
        </w:tc>
        <w:tc>
          <w:tcPr>
            <w:tcW w:w="5307" w:type="dxa"/>
          </w:tcPr>
          <w:p w14:paraId="1D935092" w14:textId="77777777" w:rsidR="003A5FF3" w:rsidRPr="004C6FB2" w:rsidRDefault="003A5FF3" w:rsidP="00A74740">
            <w:pPr>
              <w:pStyle w:val="BodyText"/>
              <w:spacing w:before="0" w:after="0"/>
              <w:contextualSpacing/>
            </w:pPr>
            <w:r>
              <w:t>RESERVED</w:t>
            </w:r>
          </w:p>
        </w:tc>
        <w:tc>
          <w:tcPr>
            <w:tcW w:w="3325" w:type="dxa"/>
            <w:noWrap/>
          </w:tcPr>
          <w:p w14:paraId="3786A7D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BodyText"/>
              <w:spacing w:before="0" w:after="0"/>
              <w:contextualSpacing/>
            </w:pPr>
            <w:r w:rsidRPr="00442437">
              <w:t>65</w:t>
            </w:r>
          </w:p>
        </w:tc>
        <w:tc>
          <w:tcPr>
            <w:tcW w:w="5307" w:type="dxa"/>
          </w:tcPr>
          <w:p w14:paraId="763F5B19" w14:textId="77777777" w:rsidR="003A5FF3" w:rsidRPr="004C6FB2" w:rsidRDefault="003A5FF3" w:rsidP="00A74740">
            <w:pPr>
              <w:pStyle w:val="BodyText"/>
              <w:spacing w:before="0" w:after="0"/>
              <w:contextualSpacing/>
            </w:pPr>
            <w:r>
              <w:t>RESERVED</w:t>
            </w:r>
          </w:p>
        </w:tc>
        <w:tc>
          <w:tcPr>
            <w:tcW w:w="3325" w:type="dxa"/>
            <w:noWrap/>
          </w:tcPr>
          <w:p w14:paraId="7796BEB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BodyText"/>
              <w:spacing w:before="0" w:after="0"/>
              <w:contextualSpacing/>
            </w:pPr>
            <w:r w:rsidRPr="00442437">
              <w:t>66</w:t>
            </w:r>
          </w:p>
        </w:tc>
        <w:tc>
          <w:tcPr>
            <w:tcW w:w="5307" w:type="dxa"/>
          </w:tcPr>
          <w:p w14:paraId="2FBB6AB0" w14:textId="77777777" w:rsidR="003A5FF3" w:rsidRPr="004C6FB2" w:rsidRDefault="003A5FF3" w:rsidP="00A74740">
            <w:pPr>
              <w:pStyle w:val="BodyText"/>
              <w:spacing w:before="0" w:after="0"/>
              <w:contextualSpacing/>
            </w:pPr>
            <w:r>
              <w:t>RESERVED</w:t>
            </w:r>
          </w:p>
        </w:tc>
        <w:tc>
          <w:tcPr>
            <w:tcW w:w="3325" w:type="dxa"/>
            <w:noWrap/>
          </w:tcPr>
          <w:p w14:paraId="43F8B48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BodyText"/>
              <w:spacing w:before="0" w:after="0"/>
              <w:contextualSpacing/>
            </w:pPr>
            <w:r w:rsidRPr="00442437">
              <w:t>67</w:t>
            </w:r>
          </w:p>
        </w:tc>
        <w:tc>
          <w:tcPr>
            <w:tcW w:w="5307" w:type="dxa"/>
          </w:tcPr>
          <w:p w14:paraId="55D6FAD1" w14:textId="77777777" w:rsidR="003A5FF3" w:rsidRPr="004C6FB2" w:rsidRDefault="003A5FF3" w:rsidP="00A74740">
            <w:pPr>
              <w:pStyle w:val="BodyText"/>
              <w:spacing w:before="0" w:after="0"/>
              <w:contextualSpacing/>
            </w:pPr>
            <w:r>
              <w:t>RESERVED</w:t>
            </w:r>
          </w:p>
        </w:tc>
        <w:tc>
          <w:tcPr>
            <w:tcW w:w="3325" w:type="dxa"/>
            <w:noWrap/>
          </w:tcPr>
          <w:p w14:paraId="3361125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BodyText"/>
              <w:spacing w:before="0" w:after="0"/>
              <w:contextualSpacing/>
            </w:pPr>
            <w:r w:rsidRPr="00442437">
              <w:t>68</w:t>
            </w:r>
          </w:p>
        </w:tc>
        <w:tc>
          <w:tcPr>
            <w:tcW w:w="5307" w:type="dxa"/>
          </w:tcPr>
          <w:p w14:paraId="00D97831" w14:textId="77777777" w:rsidR="003A5FF3" w:rsidRPr="004C6FB2" w:rsidRDefault="003A5FF3" w:rsidP="00A74740">
            <w:pPr>
              <w:pStyle w:val="BodyText"/>
              <w:spacing w:before="0" w:after="0"/>
              <w:contextualSpacing/>
            </w:pPr>
            <w:r>
              <w:t>RESERVED</w:t>
            </w:r>
          </w:p>
        </w:tc>
        <w:tc>
          <w:tcPr>
            <w:tcW w:w="3325" w:type="dxa"/>
            <w:noWrap/>
          </w:tcPr>
          <w:p w14:paraId="31E4B23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BodyText"/>
              <w:spacing w:before="0" w:after="0"/>
              <w:contextualSpacing/>
            </w:pPr>
            <w:r w:rsidRPr="00442437">
              <w:t>69</w:t>
            </w:r>
          </w:p>
        </w:tc>
        <w:tc>
          <w:tcPr>
            <w:tcW w:w="5307" w:type="dxa"/>
          </w:tcPr>
          <w:p w14:paraId="68C4787C" w14:textId="77777777" w:rsidR="003A5FF3" w:rsidRPr="004C6FB2" w:rsidRDefault="003A5FF3" w:rsidP="00A74740">
            <w:pPr>
              <w:pStyle w:val="BodyText"/>
              <w:spacing w:before="0" w:after="0"/>
              <w:contextualSpacing/>
            </w:pPr>
            <w:r>
              <w:t>RESERVED</w:t>
            </w:r>
          </w:p>
        </w:tc>
        <w:tc>
          <w:tcPr>
            <w:tcW w:w="3325" w:type="dxa"/>
            <w:noWrap/>
          </w:tcPr>
          <w:p w14:paraId="544F155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BodyText"/>
              <w:spacing w:before="0" w:after="0"/>
              <w:contextualSpacing/>
            </w:pPr>
            <w:r w:rsidRPr="00442437">
              <w:t>70</w:t>
            </w:r>
          </w:p>
        </w:tc>
        <w:tc>
          <w:tcPr>
            <w:tcW w:w="5307" w:type="dxa"/>
          </w:tcPr>
          <w:p w14:paraId="06BB2D52" w14:textId="77777777" w:rsidR="003A5FF3" w:rsidRPr="004C6FB2" w:rsidRDefault="003A5FF3" w:rsidP="00A74740">
            <w:pPr>
              <w:pStyle w:val="BodyText"/>
              <w:spacing w:before="0" w:after="0"/>
              <w:contextualSpacing/>
            </w:pPr>
            <w:r>
              <w:t>RESERVED</w:t>
            </w:r>
          </w:p>
        </w:tc>
        <w:tc>
          <w:tcPr>
            <w:tcW w:w="3325" w:type="dxa"/>
            <w:noWrap/>
          </w:tcPr>
          <w:p w14:paraId="55C660F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BodyText"/>
              <w:spacing w:before="0" w:after="0"/>
              <w:contextualSpacing/>
            </w:pPr>
            <w:r w:rsidRPr="00442437">
              <w:t>71</w:t>
            </w:r>
          </w:p>
        </w:tc>
        <w:tc>
          <w:tcPr>
            <w:tcW w:w="5307" w:type="dxa"/>
          </w:tcPr>
          <w:p w14:paraId="181ED7ED" w14:textId="77777777" w:rsidR="003A5FF3" w:rsidRPr="004C6FB2" w:rsidRDefault="003A5FF3" w:rsidP="00A74740">
            <w:pPr>
              <w:pStyle w:val="BodyText"/>
              <w:spacing w:before="0" w:after="0"/>
              <w:contextualSpacing/>
            </w:pPr>
            <w:r>
              <w:t>RESERVED</w:t>
            </w:r>
          </w:p>
        </w:tc>
        <w:tc>
          <w:tcPr>
            <w:tcW w:w="3325" w:type="dxa"/>
            <w:noWrap/>
          </w:tcPr>
          <w:p w14:paraId="724E65F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BodyText"/>
              <w:spacing w:before="0" w:after="0"/>
              <w:contextualSpacing/>
            </w:pPr>
            <w:r w:rsidRPr="00442437">
              <w:t>72</w:t>
            </w:r>
          </w:p>
        </w:tc>
        <w:tc>
          <w:tcPr>
            <w:tcW w:w="5307" w:type="dxa"/>
          </w:tcPr>
          <w:p w14:paraId="0B98B4DD" w14:textId="77777777" w:rsidR="003A5FF3" w:rsidRPr="004C6FB2" w:rsidRDefault="003A5FF3" w:rsidP="00A74740">
            <w:pPr>
              <w:pStyle w:val="BodyText"/>
              <w:spacing w:before="0" w:after="0"/>
              <w:contextualSpacing/>
            </w:pPr>
            <w:r>
              <w:t>RESERVED</w:t>
            </w:r>
          </w:p>
        </w:tc>
        <w:tc>
          <w:tcPr>
            <w:tcW w:w="3325" w:type="dxa"/>
            <w:noWrap/>
          </w:tcPr>
          <w:p w14:paraId="7C5F2C2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BodyText"/>
              <w:spacing w:before="0" w:after="0"/>
              <w:contextualSpacing/>
            </w:pPr>
            <w:r w:rsidRPr="00442437">
              <w:t>73</w:t>
            </w:r>
          </w:p>
        </w:tc>
        <w:tc>
          <w:tcPr>
            <w:tcW w:w="5307" w:type="dxa"/>
          </w:tcPr>
          <w:p w14:paraId="73A04631" w14:textId="77777777" w:rsidR="003A5FF3" w:rsidRPr="004C6FB2" w:rsidRDefault="003A5FF3" w:rsidP="00A74740">
            <w:pPr>
              <w:pStyle w:val="BodyText"/>
              <w:spacing w:before="0" w:after="0"/>
              <w:contextualSpacing/>
            </w:pPr>
            <w:r>
              <w:t>RESERVED</w:t>
            </w:r>
          </w:p>
        </w:tc>
        <w:tc>
          <w:tcPr>
            <w:tcW w:w="3325" w:type="dxa"/>
            <w:noWrap/>
          </w:tcPr>
          <w:p w14:paraId="66B1CC7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BodyText"/>
              <w:spacing w:before="0" w:after="0"/>
              <w:contextualSpacing/>
            </w:pPr>
            <w:r w:rsidRPr="00442437">
              <w:lastRenderedPageBreak/>
              <w:t>74</w:t>
            </w:r>
          </w:p>
        </w:tc>
        <w:tc>
          <w:tcPr>
            <w:tcW w:w="5307" w:type="dxa"/>
          </w:tcPr>
          <w:p w14:paraId="03133CF4" w14:textId="77777777" w:rsidR="003A5FF3" w:rsidRPr="004C6FB2" w:rsidRDefault="003A5FF3" w:rsidP="00A74740">
            <w:pPr>
              <w:pStyle w:val="BodyText"/>
              <w:spacing w:before="0" w:after="0"/>
              <w:contextualSpacing/>
            </w:pPr>
            <w:r>
              <w:t>RESERVED</w:t>
            </w:r>
          </w:p>
        </w:tc>
        <w:tc>
          <w:tcPr>
            <w:tcW w:w="3325" w:type="dxa"/>
            <w:noWrap/>
          </w:tcPr>
          <w:p w14:paraId="14160675"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BodyText"/>
              <w:spacing w:before="0" w:after="0"/>
              <w:contextualSpacing/>
            </w:pPr>
            <w:r w:rsidRPr="00442437">
              <w:t>75</w:t>
            </w:r>
          </w:p>
        </w:tc>
        <w:tc>
          <w:tcPr>
            <w:tcW w:w="5307" w:type="dxa"/>
          </w:tcPr>
          <w:p w14:paraId="360555D2" w14:textId="77777777" w:rsidR="003A5FF3" w:rsidRPr="004C6FB2" w:rsidRDefault="003A5FF3" w:rsidP="00A74740">
            <w:pPr>
              <w:pStyle w:val="BodyText"/>
              <w:spacing w:before="0" w:after="0"/>
              <w:contextualSpacing/>
            </w:pPr>
            <w:r>
              <w:t>RESERVED</w:t>
            </w:r>
          </w:p>
        </w:tc>
        <w:tc>
          <w:tcPr>
            <w:tcW w:w="3325" w:type="dxa"/>
            <w:noWrap/>
          </w:tcPr>
          <w:p w14:paraId="05BA1A8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BodyText"/>
              <w:spacing w:before="0" w:after="0"/>
              <w:contextualSpacing/>
            </w:pPr>
            <w:r w:rsidRPr="00442437">
              <w:t>76</w:t>
            </w:r>
          </w:p>
        </w:tc>
        <w:tc>
          <w:tcPr>
            <w:tcW w:w="5307" w:type="dxa"/>
          </w:tcPr>
          <w:p w14:paraId="612E40BC" w14:textId="77777777" w:rsidR="003A5FF3" w:rsidRPr="004C6FB2" w:rsidRDefault="003A5FF3" w:rsidP="00A74740">
            <w:pPr>
              <w:pStyle w:val="BodyText"/>
              <w:spacing w:before="0" w:after="0"/>
              <w:contextualSpacing/>
            </w:pPr>
            <w:r>
              <w:t>RESERVED</w:t>
            </w:r>
          </w:p>
        </w:tc>
        <w:tc>
          <w:tcPr>
            <w:tcW w:w="3325" w:type="dxa"/>
            <w:noWrap/>
          </w:tcPr>
          <w:p w14:paraId="4676629C"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BodyText"/>
              <w:spacing w:before="0" w:after="0"/>
              <w:contextualSpacing/>
            </w:pPr>
            <w:r w:rsidRPr="00442437">
              <w:t>77</w:t>
            </w:r>
          </w:p>
        </w:tc>
        <w:tc>
          <w:tcPr>
            <w:tcW w:w="5307" w:type="dxa"/>
          </w:tcPr>
          <w:p w14:paraId="7567FF55" w14:textId="77777777" w:rsidR="003A5FF3" w:rsidRPr="004C6FB2" w:rsidRDefault="003A5FF3" w:rsidP="00A74740">
            <w:pPr>
              <w:pStyle w:val="BodyText"/>
              <w:spacing w:before="0" w:after="0"/>
              <w:contextualSpacing/>
            </w:pPr>
            <w:r>
              <w:t>RESERVED</w:t>
            </w:r>
          </w:p>
        </w:tc>
        <w:tc>
          <w:tcPr>
            <w:tcW w:w="3325" w:type="dxa"/>
            <w:noWrap/>
          </w:tcPr>
          <w:p w14:paraId="31BB567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BodyText"/>
              <w:spacing w:before="0" w:after="0"/>
              <w:contextualSpacing/>
            </w:pPr>
            <w:r w:rsidRPr="00442437">
              <w:t>78</w:t>
            </w:r>
          </w:p>
        </w:tc>
        <w:tc>
          <w:tcPr>
            <w:tcW w:w="5307" w:type="dxa"/>
          </w:tcPr>
          <w:p w14:paraId="2753D419" w14:textId="77777777" w:rsidR="003A5FF3" w:rsidRPr="004C6FB2" w:rsidRDefault="003A5FF3" w:rsidP="00A74740">
            <w:pPr>
              <w:pStyle w:val="BodyText"/>
              <w:spacing w:before="0" w:after="0"/>
              <w:contextualSpacing/>
            </w:pPr>
            <w:r>
              <w:t>RESERVED</w:t>
            </w:r>
          </w:p>
        </w:tc>
        <w:tc>
          <w:tcPr>
            <w:tcW w:w="3325" w:type="dxa"/>
            <w:noWrap/>
          </w:tcPr>
          <w:p w14:paraId="55FC938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BodyText"/>
              <w:spacing w:before="0" w:after="0"/>
              <w:contextualSpacing/>
            </w:pPr>
            <w:r w:rsidRPr="00442437">
              <w:t>79</w:t>
            </w:r>
          </w:p>
        </w:tc>
        <w:tc>
          <w:tcPr>
            <w:tcW w:w="5307" w:type="dxa"/>
          </w:tcPr>
          <w:p w14:paraId="28F582DE" w14:textId="77777777" w:rsidR="003A5FF3" w:rsidRPr="004C6FB2" w:rsidRDefault="003A5FF3" w:rsidP="00A74740">
            <w:pPr>
              <w:pStyle w:val="BodyText"/>
              <w:spacing w:before="0" w:after="0"/>
              <w:contextualSpacing/>
            </w:pPr>
            <w:r>
              <w:t>RESERVED</w:t>
            </w:r>
          </w:p>
        </w:tc>
        <w:tc>
          <w:tcPr>
            <w:tcW w:w="3325" w:type="dxa"/>
            <w:noWrap/>
          </w:tcPr>
          <w:p w14:paraId="6DAA363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BodyText"/>
              <w:spacing w:before="0" w:after="0"/>
              <w:contextualSpacing/>
            </w:pPr>
            <w:r w:rsidRPr="00442437">
              <w:t>80</w:t>
            </w:r>
          </w:p>
        </w:tc>
        <w:tc>
          <w:tcPr>
            <w:tcW w:w="5307" w:type="dxa"/>
          </w:tcPr>
          <w:p w14:paraId="7771513F" w14:textId="77777777" w:rsidR="003A5FF3" w:rsidRPr="004C6FB2" w:rsidRDefault="003A5FF3" w:rsidP="00A74740">
            <w:pPr>
              <w:pStyle w:val="BodyText"/>
              <w:spacing w:before="0" w:after="0"/>
              <w:contextualSpacing/>
            </w:pPr>
            <w:r>
              <w:t>RESERVED</w:t>
            </w:r>
          </w:p>
        </w:tc>
        <w:tc>
          <w:tcPr>
            <w:tcW w:w="3325" w:type="dxa"/>
            <w:noWrap/>
          </w:tcPr>
          <w:p w14:paraId="5146CA0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BodyText"/>
              <w:spacing w:before="0" w:after="0"/>
              <w:contextualSpacing/>
            </w:pPr>
            <w:r w:rsidRPr="00442437">
              <w:t>81</w:t>
            </w:r>
          </w:p>
        </w:tc>
        <w:tc>
          <w:tcPr>
            <w:tcW w:w="5307" w:type="dxa"/>
          </w:tcPr>
          <w:p w14:paraId="6568FD99" w14:textId="77777777" w:rsidR="003A5FF3" w:rsidRPr="004C6FB2" w:rsidRDefault="003A5FF3" w:rsidP="00A74740">
            <w:pPr>
              <w:pStyle w:val="BodyText"/>
              <w:spacing w:before="0" w:after="0"/>
              <w:contextualSpacing/>
            </w:pPr>
            <w:r>
              <w:t>RESERVED</w:t>
            </w:r>
          </w:p>
        </w:tc>
        <w:tc>
          <w:tcPr>
            <w:tcW w:w="3325" w:type="dxa"/>
            <w:noWrap/>
          </w:tcPr>
          <w:p w14:paraId="07D5B9C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BodyText"/>
              <w:spacing w:before="0" w:after="0"/>
              <w:contextualSpacing/>
            </w:pPr>
            <w:r w:rsidRPr="00442437">
              <w:t>82</w:t>
            </w:r>
          </w:p>
        </w:tc>
        <w:tc>
          <w:tcPr>
            <w:tcW w:w="5307" w:type="dxa"/>
          </w:tcPr>
          <w:p w14:paraId="0475370F" w14:textId="77777777" w:rsidR="003A5FF3" w:rsidRPr="004C6FB2" w:rsidRDefault="003A5FF3" w:rsidP="00A74740">
            <w:pPr>
              <w:pStyle w:val="BodyText"/>
              <w:spacing w:before="0" w:after="0"/>
              <w:contextualSpacing/>
            </w:pPr>
            <w:r>
              <w:t>RESERVED</w:t>
            </w:r>
          </w:p>
        </w:tc>
        <w:tc>
          <w:tcPr>
            <w:tcW w:w="3325" w:type="dxa"/>
            <w:noWrap/>
          </w:tcPr>
          <w:p w14:paraId="1FCDF3FF"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BodyText"/>
              <w:spacing w:before="0" w:after="0"/>
              <w:contextualSpacing/>
            </w:pPr>
            <w:r w:rsidRPr="00442437">
              <w:t>83</w:t>
            </w:r>
          </w:p>
        </w:tc>
        <w:tc>
          <w:tcPr>
            <w:tcW w:w="5307" w:type="dxa"/>
          </w:tcPr>
          <w:p w14:paraId="189069A8" w14:textId="77777777" w:rsidR="003A5FF3" w:rsidRPr="004C6FB2" w:rsidRDefault="003A5FF3" w:rsidP="00A74740">
            <w:pPr>
              <w:pStyle w:val="BodyText"/>
              <w:spacing w:before="0" w:after="0"/>
              <w:contextualSpacing/>
            </w:pPr>
            <w:r>
              <w:t>RESERVED</w:t>
            </w:r>
          </w:p>
        </w:tc>
        <w:tc>
          <w:tcPr>
            <w:tcW w:w="3325" w:type="dxa"/>
            <w:noWrap/>
          </w:tcPr>
          <w:p w14:paraId="77320D1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BodyText"/>
              <w:spacing w:before="0" w:after="0"/>
              <w:contextualSpacing/>
            </w:pPr>
            <w:r w:rsidRPr="00442437">
              <w:t>84</w:t>
            </w:r>
          </w:p>
        </w:tc>
        <w:tc>
          <w:tcPr>
            <w:tcW w:w="5307" w:type="dxa"/>
          </w:tcPr>
          <w:p w14:paraId="2DB96B7E" w14:textId="77777777" w:rsidR="003A5FF3" w:rsidRPr="004C6FB2" w:rsidRDefault="003A5FF3" w:rsidP="00A74740">
            <w:pPr>
              <w:pStyle w:val="BodyText"/>
              <w:spacing w:before="0" w:after="0"/>
              <w:contextualSpacing/>
            </w:pPr>
            <w:r>
              <w:t>RESERVED</w:t>
            </w:r>
          </w:p>
        </w:tc>
        <w:tc>
          <w:tcPr>
            <w:tcW w:w="3325" w:type="dxa"/>
            <w:noWrap/>
          </w:tcPr>
          <w:p w14:paraId="3D5D7DF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BodyText"/>
              <w:spacing w:before="0" w:after="0"/>
              <w:contextualSpacing/>
            </w:pPr>
            <w:r w:rsidRPr="00442437">
              <w:t>85</w:t>
            </w:r>
          </w:p>
        </w:tc>
        <w:tc>
          <w:tcPr>
            <w:tcW w:w="5307" w:type="dxa"/>
          </w:tcPr>
          <w:p w14:paraId="47C437A5" w14:textId="77777777" w:rsidR="003A5FF3" w:rsidRPr="004C6FB2" w:rsidRDefault="003A5FF3" w:rsidP="00A74740">
            <w:pPr>
              <w:pStyle w:val="BodyText"/>
              <w:spacing w:before="0" w:after="0"/>
              <w:contextualSpacing/>
            </w:pPr>
            <w:r>
              <w:t>RESERVED</w:t>
            </w:r>
          </w:p>
        </w:tc>
        <w:tc>
          <w:tcPr>
            <w:tcW w:w="3325" w:type="dxa"/>
            <w:noWrap/>
          </w:tcPr>
          <w:p w14:paraId="4D97832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BodyText"/>
              <w:spacing w:before="0" w:after="0"/>
              <w:contextualSpacing/>
            </w:pPr>
            <w:r w:rsidRPr="00442437">
              <w:t>86</w:t>
            </w:r>
          </w:p>
        </w:tc>
        <w:tc>
          <w:tcPr>
            <w:tcW w:w="5307" w:type="dxa"/>
          </w:tcPr>
          <w:p w14:paraId="0FC3B284" w14:textId="77777777" w:rsidR="003A5FF3" w:rsidRPr="004C6FB2" w:rsidRDefault="003A5FF3" w:rsidP="00A74740">
            <w:pPr>
              <w:pStyle w:val="BodyText"/>
              <w:spacing w:before="0" w:after="0"/>
              <w:contextualSpacing/>
            </w:pPr>
            <w:r>
              <w:t>RESERVED</w:t>
            </w:r>
          </w:p>
        </w:tc>
        <w:tc>
          <w:tcPr>
            <w:tcW w:w="3325" w:type="dxa"/>
            <w:noWrap/>
          </w:tcPr>
          <w:p w14:paraId="61A42008"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BodyText"/>
              <w:spacing w:before="0" w:after="0"/>
              <w:contextualSpacing/>
            </w:pPr>
            <w:r w:rsidRPr="00442437">
              <w:t>87</w:t>
            </w:r>
          </w:p>
        </w:tc>
        <w:tc>
          <w:tcPr>
            <w:tcW w:w="5307" w:type="dxa"/>
          </w:tcPr>
          <w:p w14:paraId="0FD3583A" w14:textId="77777777" w:rsidR="003A5FF3" w:rsidRPr="004C6FB2" w:rsidRDefault="003A5FF3" w:rsidP="00A74740">
            <w:pPr>
              <w:pStyle w:val="BodyText"/>
              <w:spacing w:before="0" w:after="0"/>
              <w:contextualSpacing/>
            </w:pPr>
            <w:r>
              <w:t>RESERVED</w:t>
            </w:r>
          </w:p>
        </w:tc>
        <w:tc>
          <w:tcPr>
            <w:tcW w:w="3325" w:type="dxa"/>
            <w:noWrap/>
          </w:tcPr>
          <w:p w14:paraId="39EC6CCE"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BodyText"/>
              <w:spacing w:before="0" w:after="0"/>
              <w:contextualSpacing/>
            </w:pPr>
            <w:r w:rsidRPr="00442437">
              <w:t>88</w:t>
            </w:r>
          </w:p>
        </w:tc>
        <w:tc>
          <w:tcPr>
            <w:tcW w:w="5307" w:type="dxa"/>
          </w:tcPr>
          <w:p w14:paraId="432C6656" w14:textId="77777777" w:rsidR="003A5FF3" w:rsidRPr="004C6FB2" w:rsidRDefault="003A5FF3" w:rsidP="00A74740">
            <w:pPr>
              <w:pStyle w:val="BodyText"/>
              <w:spacing w:before="0" w:after="0"/>
              <w:contextualSpacing/>
            </w:pPr>
            <w:r>
              <w:t>RESERVED</w:t>
            </w:r>
          </w:p>
        </w:tc>
        <w:tc>
          <w:tcPr>
            <w:tcW w:w="3325" w:type="dxa"/>
            <w:noWrap/>
          </w:tcPr>
          <w:p w14:paraId="195EC012"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BodyText"/>
              <w:spacing w:before="0" w:after="0"/>
              <w:contextualSpacing/>
            </w:pPr>
            <w:r w:rsidRPr="00442437">
              <w:t>89</w:t>
            </w:r>
          </w:p>
        </w:tc>
        <w:tc>
          <w:tcPr>
            <w:tcW w:w="5307" w:type="dxa"/>
          </w:tcPr>
          <w:p w14:paraId="5D2C8D34" w14:textId="77777777" w:rsidR="003A5FF3" w:rsidRPr="004C6FB2" w:rsidRDefault="003A5FF3" w:rsidP="00A74740">
            <w:pPr>
              <w:pStyle w:val="BodyText"/>
              <w:spacing w:before="0" w:after="0"/>
              <w:contextualSpacing/>
            </w:pPr>
            <w:r>
              <w:t>RESERVED</w:t>
            </w:r>
          </w:p>
        </w:tc>
        <w:tc>
          <w:tcPr>
            <w:tcW w:w="3325" w:type="dxa"/>
            <w:noWrap/>
          </w:tcPr>
          <w:p w14:paraId="1131E29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BodyText"/>
              <w:spacing w:before="0" w:after="0"/>
              <w:contextualSpacing/>
            </w:pPr>
            <w:r w:rsidRPr="00442437">
              <w:t>90</w:t>
            </w:r>
          </w:p>
        </w:tc>
        <w:tc>
          <w:tcPr>
            <w:tcW w:w="5307" w:type="dxa"/>
          </w:tcPr>
          <w:p w14:paraId="7CE2056E" w14:textId="77777777" w:rsidR="003A5FF3" w:rsidRPr="004C6FB2" w:rsidRDefault="003A5FF3" w:rsidP="00A74740">
            <w:pPr>
              <w:pStyle w:val="BodyText"/>
              <w:spacing w:before="0" w:after="0"/>
              <w:contextualSpacing/>
            </w:pPr>
            <w:r>
              <w:t>RESERVED</w:t>
            </w:r>
          </w:p>
        </w:tc>
        <w:tc>
          <w:tcPr>
            <w:tcW w:w="3325" w:type="dxa"/>
            <w:noWrap/>
          </w:tcPr>
          <w:p w14:paraId="05F7405B"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BodyText"/>
              <w:spacing w:before="0" w:after="0"/>
              <w:contextualSpacing/>
            </w:pPr>
            <w:r w:rsidRPr="00442437">
              <w:t>91</w:t>
            </w:r>
          </w:p>
        </w:tc>
        <w:tc>
          <w:tcPr>
            <w:tcW w:w="5307" w:type="dxa"/>
          </w:tcPr>
          <w:p w14:paraId="05EEFAE7" w14:textId="77777777" w:rsidR="003A5FF3" w:rsidRPr="004C6FB2" w:rsidRDefault="003A5FF3" w:rsidP="00A74740">
            <w:pPr>
              <w:pStyle w:val="BodyText"/>
              <w:spacing w:before="0" w:after="0"/>
              <w:contextualSpacing/>
            </w:pPr>
            <w:r>
              <w:t>RESERVED</w:t>
            </w:r>
          </w:p>
        </w:tc>
        <w:tc>
          <w:tcPr>
            <w:tcW w:w="3325" w:type="dxa"/>
            <w:noWrap/>
          </w:tcPr>
          <w:p w14:paraId="3C1C17A1"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BodyText"/>
              <w:spacing w:before="0" w:after="0"/>
              <w:contextualSpacing/>
            </w:pPr>
            <w:r w:rsidRPr="00442437">
              <w:lastRenderedPageBreak/>
              <w:t>92</w:t>
            </w:r>
          </w:p>
        </w:tc>
        <w:tc>
          <w:tcPr>
            <w:tcW w:w="5307" w:type="dxa"/>
          </w:tcPr>
          <w:p w14:paraId="60D2A4BD" w14:textId="77777777" w:rsidR="003A5FF3" w:rsidRPr="004C6FB2" w:rsidRDefault="003A5FF3" w:rsidP="00A74740">
            <w:pPr>
              <w:pStyle w:val="BodyText"/>
              <w:spacing w:before="0" w:after="0"/>
              <w:contextualSpacing/>
            </w:pPr>
            <w:r>
              <w:t>RESERVED</w:t>
            </w:r>
          </w:p>
        </w:tc>
        <w:tc>
          <w:tcPr>
            <w:tcW w:w="3325" w:type="dxa"/>
            <w:noWrap/>
          </w:tcPr>
          <w:p w14:paraId="0C06C23A"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BodyText"/>
              <w:spacing w:before="0" w:after="0"/>
              <w:contextualSpacing/>
            </w:pPr>
            <w:r w:rsidRPr="00442437">
              <w:t>93</w:t>
            </w:r>
          </w:p>
        </w:tc>
        <w:tc>
          <w:tcPr>
            <w:tcW w:w="5307" w:type="dxa"/>
          </w:tcPr>
          <w:p w14:paraId="4E0E32C3" w14:textId="77777777" w:rsidR="003A5FF3" w:rsidRPr="004C6FB2" w:rsidRDefault="003A5FF3" w:rsidP="00A74740">
            <w:pPr>
              <w:pStyle w:val="BodyText"/>
              <w:spacing w:before="0" w:after="0"/>
              <w:contextualSpacing/>
            </w:pPr>
            <w:r>
              <w:t>RESERVED</w:t>
            </w:r>
          </w:p>
        </w:tc>
        <w:tc>
          <w:tcPr>
            <w:tcW w:w="3325" w:type="dxa"/>
            <w:noWrap/>
          </w:tcPr>
          <w:p w14:paraId="11BE50B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BodyText"/>
              <w:spacing w:before="0" w:after="0"/>
              <w:contextualSpacing/>
            </w:pPr>
            <w:r w:rsidRPr="00442437">
              <w:t>94</w:t>
            </w:r>
          </w:p>
        </w:tc>
        <w:tc>
          <w:tcPr>
            <w:tcW w:w="5307" w:type="dxa"/>
          </w:tcPr>
          <w:p w14:paraId="6A4E0123" w14:textId="77777777" w:rsidR="003A5FF3" w:rsidRPr="004C6FB2" w:rsidRDefault="003A5FF3" w:rsidP="00A74740">
            <w:pPr>
              <w:pStyle w:val="BodyText"/>
              <w:spacing w:before="0" w:after="0"/>
              <w:contextualSpacing/>
            </w:pPr>
            <w:r>
              <w:t>RESERVED</w:t>
            </w:r>
          </w:p>
        </w:tc>
        <w:tc>
          <w:tcPr>
            <w:tcW w:w="3325" w:type="dxa"/>
            <w:noWrap/>
          </w:tcPr>
          <w:p w14:paraId="4D8E7A46"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BodyText"/>
              <w:spacing w:before="0" w:after="0"/>
              <w:contextualSpacing/>
            </w:pPr>
            <w:r w:rsidRPr="00442437">
              <w:t>95</w:t>
            </w:r>
          </w:p>
        </w:tc>
        <w:tc>
          <w:tcPr>
            <w:tcW w:w="5307" w:type="dxa"/>
          </w:tcPr>
          <w:p w14:paraId="019E3427" w14:textId="77777777" w:rsidR="003A5FF3" w:rsidRPr="004C6FB2" w:rsidRDefault="003A5FF3" w:rsidP="00A74740">
            <w:pPr>
              <w:pStyle w:val="BodyText"/>
              <w:spacing w:before="0" w:after="0"/>
              <w:contextualSpacing/>
            </w:pPr>
            <w:r>
              <w:t>RESERVED</w:t>
            </w:r>
          </w:p>
        </w:tc>
        <w:tc>
          <w:tcPr>
            <w:tcW w:w="3325" w:type="dxa"/>
            <w:noWrap/>
          </w:tcPr>
          <w:p w14:paraId="2D4369E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BodyText"/>
              <w:spacing w:before="0" w:after="0"/>
              <w:contextualSpacing/>
            </w:pPr>
            <w:r w:rsidRPr="00442437">
              <w:t>96</w:t>
            </w:r>
          </w:p>
        </w:tc>
        <w:tc>
          <w:tcPr>
            <w:tcW w:w="5307" w:type="dxa"/>
          </w:tcPr>
          <w:p w14:paraId="2C7B6E5C" w14:textId="77777777" w:rsidR="003A5FF3" w:rsidRPr="004C6FB2" w:rsidRDefault="003A5FF3" w:rsidP="00A74740">
            <w:pPr>
              <w:pStyle w:val="BodyText"/>
              <w:spacing w:before="0" w:after="0"/>
              <w:contextualSpacing/>
            </w:pPr>
            <w:r>
              <w:t>RESERVED</w:t>
            </w:r>
          </w:p>
        </w:tc>
        <w:tc>
          <w:tcPr>
            <w:tcW w:w="3325" w:type="dxa"/>
            <w:noWrap/>
          </w:tcPr>
          <w:p w14:paraId="16458E37"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BodyText"/>
              <w:spacing w:before="0" w:after="0"/>
              <w:contextualSpacing/>
            </w:pPr>
            <w:r w:rsidRPr="00442437">
              <w:t>97</w:t>
            </w:r>
          </w:p>
        </w:tc>
        <w:tc>
          <w:tcPr>
            <w:tcW w:w="5307" w:type="dxa"/>
          </w:tcPr>
          <w:p w14:paraId="3377586F" w14:textId="77777777" w:rsidR="003A5FF3" w:rsidRPr="004C6FB2" w:rsidRDefault="003A5FF3" w:rsidP="00A74740">
            <w:pPr>
              <w:pStyle w:val="BodyText"/>
              <w:spacing w:before="0" w:after="0"/>
              <w:contextualSpacing/>
            </w:pPr>
            <w:r>
              <w:t>RESERVED</w:t>
            </w:r>
          </w:p>
        </w:tc>
        <w:tc>
          <w:tcPr>
            <w:tcW w:w="3325" w:type="dxa"/>
            <w:noWrap/>
          </w:tcPr>
          <w:p w14:paraId="04887AB0"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BodyText"/>
              <w:spacing w:before="0" w:after="0"/>
              <w:contextualSpacing/>
            </w:pPr>
            <w:r w:rsidRPr="00442437">
              <w:t>98</w:t>
            </w:r>
          </w:p>
        </w:tc>
        <w:tc>
          <w:tcPr>
            <w:tcW w:w="5307" w:type="dxa"/>
          </w:tcPr>
          <w:p w14:paraId="5D259210" w14:textId="77777777" w:rsidR="003A5FF3" w:rsidRPr="004C6FB2" w:rsidRDefault="003A5FF3" w:rsidP="00A74740">
            <w:pPr>
              <w:pStyle w:val="BodyText"/>
              <w:spacing w:before="0" w:after="0"/>
              <w:contextualSpacing/>
            </w:pPr>
            <w:r>
              <w:t>RESERVED</w:t>
            </w:r>
          </w:p>
        </w:tc>
        <w:tc>
          <w:tcPr>
            <w:tcW w:w="3325" w:type="dxa"/>
            <w:noWrap/>
          </w:tcPr>
          <w:p w14:paraId="0561531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BodyText"/>
              <w:spacing w:before="0" w:after="0"/>
              <w:contextualSpacing/>
            </w:pPr>
            <w:r w:rsidRPr="00442437">
              <w:t>99</w:t>
            </w:r>
          </w:p>
        </w:tc>
        <w:tc>
          <w:tcPr>
            <w:tcW w:w="5307" w:type="dxa"/>
          </w:tcPr>
          <w:p w14:paraId="1AD29D6A" w14:textId="77777777" w:rsidR="003A5FF3" w:rsidRPr="004C6FB2" w:rsidRDefault="003A5FF3" w:rsidP="00A74740">
            <w:pPr>
              <w:pStyle w:val="BodyText"/>
              <w:spacing w:before="0" w:after="0"/>
              <w:contextualSpacing/>
            </w:pPr>
            <w:r>
              <w:t>RESERVED</w:t>
            </w:r>
          </w:p>
        </w:tc>
        <w:tc>
          <w:tcPr>
            <w:tcW w:w="3325" w:type="dxa"/>
            <w:noWrap/>
          </w:tcPr>
          <w:p w14:paraId="1CEDB889"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BodyText"/>
              <w:spacing w:before="0" w:after="0"/>
              <w:contextualSpacing/>
            </w:pPr>
            <w:r w:rsidRPr="00442437">
              <w:t>100</w:t>
            </w:r>
          </w:p>
        </w:tc>
        <w:tc>
          <w:tcPr>
            <w:tcW w:w="5307" w:type="dxa"/>
          </w:tcPr>
          <w:p w14:paraId="49610BAA" w14:textId="77777777" w:rsidR="003A5FF3" w:rsidRPr="004C6FB2" w:rsidRDefault="003A5FF3" w:rsidP="00A74740">
            <w:pPr>
              <w:pStyle w:val="BodyText"/>
              <w:spacing w:before="0" w:after="0"/>
              <w:contextualSpacing/>
            </w:pPr>
            <w:r>
              <w:t>RESERVED</w:t>
            </w:r>
          </w:p>
        </w:tc>
        <w:tc>
          <w:tcPr>
            <w:tcW w:w="3325" w:type="dxa"/>
            <w:noWrap/>
          </w:tcPr>
          <w:p w14:paraId="2B095F43" w14:textId="77777777" w:rsidR="003A5FF3" w:rsidRPr="00D5079F" w:rsidRDefault="003A5FF3" w:rsidP="00A74740">
            <w:pPr>
              <w:pStyle w:val="BodyText"/>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BodyText"/>
      </w:pPr>
    </w:p>
    <w:p w14:paraId="0C42722D" w14:textId="62DDF786" w:rsidR="00315BDE" w:rsidRDefault="009670BF" w:rsidP="00315BDE">
      <w:pPr>
        <w:pStyle w:val="Heading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BodyText"/>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6</w:t>
      </w:r>
      <w:r w:rsidR="007A5913">
        <w:rPr>
          <w:noProof/>
        </w:rPr>
        <w:fldChar w:fldCharType="end"/>
      </w:r>
      <w:r>
        <w:t xml:space="preserve"> Person Role </w:t>
      </w:r>
      <w:r w:rsidR="00A17249">
        <w:t>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w:t>
            </w:r>
            <w:r>
              <w:rPr>
                <w:rFonts w:cs="Tahoma"/>
                <w:lang w:val="fr-CA"/>
              </w:rPr>
              <w:t xml:space="preserve"> </w:t>
            </w:r>
            <w:proofErr w:type="spellStart"/>
            <w:r>
              <w:rPr>
                <w:rFonts w:cs="Tahoma"/>
                <w:lang w:val="fr-CA"/>
              </w:rPr>
              <w:t>is</w:t>
            </w:r>
            <w:proofErr w:type="spellEnd"/>
            <w:r>
              <w:rPr>
                <w:rFonts w:cs="Tahoma"/>
                <w:lang w:val="fr-CA"/>
              </w:rPr>
              <w:t xml:space="preserve">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lastRenderedPageBreak/>
              <w:t>PatientAcquaintance</w:t>
            </w:r>
            <w:proofErr w:type="spellEnd"/>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person</w:t>
            </w:r>
            <w:proofErr w:type="spellEnd"/>
            <w:r w:rsidRPr="00FD42A6">
              <w:rPr>
                <w:rFonts w:cs="Tahoma"/>
                <w:lang w:val="fr-CA"/>
              </w:rPr>
              <w:t xml:space="preserve"> of </w:t>
            </w:r>
            <w:proofErr w:type="spellStart"/>
            <w:r w:rsidRPr="00FD42A6">
              <w:rPr>
                <w:rFonts w:cs="Tahoma"/>
                <w:lang w:val="fr-CA"/>
              </w:rPr>
              <w:t>interest</w:t>
            </w:r>
            <w:proofErr w:type="spellEnd"/>
            <w:r w:rsidRPr="00FD42A6">
              <w:rPr>
                <w:rFonts w:cs="Tahoma"/>
                <w:lang w:val="fr-CA"/>
              </w:rPr>
              <w: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reporting</w:t>
            </w:r>
            <w:proofErr w:type="spellEnd"/>
            <w:r w:rsidRPr="00FD42A6">
              <w:rPr>
                <w:rFonts w:cs="Tahoma"/>
                <w:lang w:val="fr-CA"/>
              </w:rPr>
              <w:t xml:space="preserve">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w:t>
            </w:r>
            <w:proofErr w:type="spellEnd"/>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victim</w:t>
            </w:r>
            <w:proofErr w:type="spellEnd"/>
            <w:r w:rsidRPr="00FD42A6">
              <w:rPr>
                <w:rFonts w:cs="Tahoma"/>
                <w:lang w:val="fr-CA"/>
              </w:rPr>
              <w:t>.</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t>Witness</w:t>
            </w:r>
            <w:proofErr w:type="spellEnd"/>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w:t>
            </w:r>
            <w:proofErr w:type="spellStart"/>
            <w:r w:rsidRPr="00982E60">
              <w:rPr>
                <w:rFonts w:cs="Tahoma"/>
                <w:lang w:val="fr-CA"/>
              </w:rPr>
              <w:t>described</w:t>
            </w:r>
            <w:proofErr w:type="spellEnd"/>
            <w:r w:rsidRPr="00982E60">
              <w:rPr>
                <w:rFonts w:cs="Tahoma"/>
                <w:lang w:val="fr-CA"/>
              </w:rPr>
              <w:t xml:space="preserve"> in the Person Information data component </w:t>
            </w:r>
            <w:proofErr w:type="spellStart"/>
            <w:r w:rsidRPr="00982E60">
              <w:rPr>
                <w:rFonts w:cs="Tahoma"/>
                <w:lang w:val="fr-CA"/>
              </w:rPr>
              <w:t>is</w:t>
            </w:r>
            <w:proofErr w:type="spellEnd"/>
            <w:r w:rsidRPr="00982E60">
              <w:rPr>
                <w:rFonts w:cs="Tahoma"/>
                <w:lang w:val="fr-CA"/>
              </w:rPr>
              <w:t xml:space="preserve"> </w:t>
            </w:r>
            <w:proofErr w:type="spellStart"/>
            <w:r w:rsidRPr="00982E60">
              <w:rPr>
                <w:rFonts w:cs="Tahoma"/>
                <w:lang w:val="fr-CA"/>
              </w:rPr>
              <w:t>involved</w:t>
            </w:r>
            <w:proofErr w:type="spellEnd"/>
            <w:r w:rsidRPr="00982E60">
              <w:rPr>
                <w:rFonts w:cs="Tahoma"/>
                <w:lang w:val="fr-CA"/>
              </w:rPr>
              <w:t xml:space="preserve"> in the </w:t>
            </w:r>
            <w:r w:rsidR="00A65429">
              <w:rPr>
                <w:rFonts w:cs="Tahoma"/>
                <w:lang w:val="fr-CA"/>
              </w:rPr>
              <w:t>Incident</w:t>
            </w:r>
            <w:r w:rsidRPr="00982E60">
              <w:rPr>
                <w:rFonts w:cs="Tahoma"/>
                <w:lang w:val="fr-CA"/>
              </w:rPr>
              <w:t xml:space="preserve"> as a </w:t>
            </w:r>
            <w:proofErr w:type="spellStart"/>
            <w:r w:rsidRPr="00982E60">
              <w:rPr>
                <w:rFonts w:cs="Tahoma"/>
                <w:lang w:val="fr-CA"/>
              </w:rPr>
              <w:t>witness</w:t>
            </w:r>
            <w:proofErr w:type="spellEnd"/>
            <w:r w:rsidRPr="00982E60">
              <w:rPr>
                <w:rFonts w:cs="Tahoma"/>
                <w:lang w:val="fr-CA"/>
              </w:rPr>
              <w:t>.</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Heading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BodyText"/>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7</w:t>
      </w:r>
      <w:r w:rsidR="007A5913">
        <w:rPr>
          <w:noProof/>
        </w:rPr>
        <w:fldChar w:fldCharType="end"/>
      </w:r>
      <w:r>
        <w:t xml:space="preserve"> Vehicle Relationship Type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BodyText"/>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BodyText"/>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BodyText"/>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53336D" w:rsidRDefault="00D007AB" w:rsidP="00D007AB">
            <w:pPr>
              <w:pStyle w:val="BodyText"/>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an accident </w:t>
            </w:r>
            <w:proofErr w:type="spellStart"/>
            <w:r w:rsidRPr="0053336D">
              <w:rPr>
                <w:szCs w:val="20"/>
                <w:lang w:val="fr-CA"/>
              </w:rPr>
              <w:t>vehicle</w:t>
            </w:r>
            <w:proofErr w:type="spellEnd"/>
            <w:r w:rsidRPr="0053336D">
              <w:rPr>
                <w:szCs w:val="20"/>
                <w:lang w:val="fr-CA"/>
              </w:rPr>
              <w:t>.</w:t>
            </w:r>
          </w:p>
        </w:tc>
        <w:tc>
          <w:tcPr>
            <w:tcW w:w="2022" w:type="dxa"/>
            <w:noWrap/>
          </w:tcPr>
          <w:p w14:paraId="50D0F4EC" w14:textId="4B71A1AE" w:rsidR="00D007AB" w:rsidRPr="0053336D" w:rsidRDefault="00D007AB" w:rsidP="00D007AB">
            <w:pPr>
              <w:pStyle w:val="BodyText"/>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BodyText"/>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53336D" w:rsidRDefault="00D007AB" w:rsidP="00D007AB">
            <w:pPr>
              <w:pStyle w:val="BodyText"/>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suspect's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15BD1D4B" w14:textId="7C338063"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53336D" w:rsidRDefault="00D007AB" w:rsidP="00D007AB">
            <w:pPr>
              <w:pStyle w:val="BodyText"/>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victim's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CA818E5" w14:textId="5ED1460E"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BodyText"/>
              <w:spacing w:before="0" w:after="0"/>
              <w:contextualSpacing/>
              <w:rPr>
                <w:szCs w:val="20"/>
                <w:lang w:val="fr-CA"/>
              </w:rPr>
            </w:pPr>
            <w:proofErr w:type="spellStart"/>
            <w:r w:rsidRPr="0053336D">
              <w:rPr>
                <w:szCs w:val="20"/>
                <w:lang w:val="fr-CA"/>
              </w:rPr>
              <w:t>WitnessVehicle</w:t>
            </w:r>
            <w:proofErr w:type="spellEnd"/>
          </w:p>
        </w:tc>
        <w:tc>
          <w:tcPr>
            <w:tcW w:w="4864" w:type="dxa"/>
            <w:hideMark/>
          </w:tcPr>
          <w:p w14:paraId="730A435C" w14:textId="2D1B8DA4" w:rsidR="00D007AB" w:rsidRPr="0053336D" w:rsidRDefault="00D007AB" w:rsidP="00D007AB">
            <w:pPr>
              <w:pStyle w:val="BodyText"/>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witness's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BC7232B" w14:textId="1D797D1A" w:rsidR="00D007AB" w:rsidRPr="0053336D" w:rsidRDefault="00D007AB" w:rsidP="00D007AB">
            <w:pPr>
              <w:pStyle w:val="BodyText"/>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BodyText"/>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53336D" w:rsidRDefault="00A8638A" w:rsidP="00D007AB">
            <w:pPr>
              <w:pStyle w:val="BodyText"/>
              <w:spacing w:before="0" w:after="0"/>
              <w:contextualSpacing/>
              <w:rPr>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w:t>
            </w:r>
            <w:r>
              <w:rPr>
                <w:szCs w:val="20"/>
                <w:lang w:val="fr-CA"/>
              </w:rPr>
              <w:t xml:space="preserve"> </w:t>
            </w:r>
            <w:proofErr w:type="spellStart"/>
            <w:r>
              <w:rPr>
                <w:szCs w:val="20"/>
                <w:lang w:val="fr-CA"/>
              </w:rPr>
              <w:t>may</w:t>
            </w:r>
            <w:proofErr w:type="spellEnd"/>
            <w:r>
              <w:rPr>
                <w:szCs w:val="20"/>
                <w:lang w:val="fr-CA"/>
              </w:rPr>
              <w:t xml:space="preserve"> </w:t>
            </w:r>
            <w:proofErr w:type="spellStart"/>
            <w:r>
              <w:rPr>
                <w:szCs w:val="20"/>
                <w:lang w:val="fr-CA"/>
              </w:rPr>
              <w:t>be</w:t>
            </w:r>
            <w:proofErr w:type="spellEnd"/>
            <w:r>
              <w:rPr>
                <w:szCs w:val="20"/>
                <w:lang w:val="fr-CA"/>
              </w:rPr>
              <w:t xml:space="preserve"> </w:t>
            </w:r>
            <w:proofErr w:type="spellStart"/>
            <w:r>
              <w:rPr>
                <w:szCs w:val="20"/>
                <w:lang w:val="fr-CA"/>
              </w:rPr>
              <w:t>involved</w:t>
            </w:r>
            <w:proofErr w:type="spellEnd"/>
            <w:r>
              <w:rPr>
                <w:szCs w:val="20"/>
                <w:lang w:val="fr-CA"/>
              </w:rPr>
              <w:t xml:space="preserve"> in the Incident </w:t>
            </w:r>
            <w:proofErr w:type="spellStart"/>
            <w:r>
              <w:rPr>
                <w:szCs w:val="20"/>
                <w:lang w:val="fr-CA"/>
              </w:rPr>
              <w:t>response</w:t>
            </w:r>
            <w:proofErr w:type="spellEnd"/>
            <w:r>
              <w:rPr>
                <w:szCs w:val="20"/>
                <w:lang w:val="fr-CA"/>
              </w:rPr>
              <w:t>.</w:t>
            </w:r>
          </w:p>
        </w:tc>
        <w:tc>
          <w:tcPr>
            <w:tcW w:w="2022" w:type="dxa"/>
            <w:noWrap/>
          </w:tcPr>
          <w:p w14:paraId="369EDB11" w14:textId="32BA9DCE" w:rsidR="00A8638A" w:rsidRPr="00CA0E8D" w:rsidRDefault="00A8638A" w:rsidP="00D007AB">
            <w:pPr>
              <w:pStyle w:val="BodyText"/>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BodyText"/>
      </w:pPr>
    </w:p>
    <w:p w14:paraId="13963E87" w14:textId="0E7B2636" w:rsidR="00B15D9B" w:rsidRDefault="005A6E5A" w:rsidP="00B15D9B">
      <w:pPr>
        <w:pStyle w:val="Heading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BodyText"/>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8</w:t>
      </w:r>
      <w:r w:rsidR="007A5913">
        <w:rPr>
          <w:noProof/>
        </w:rPr>
        <w:fldChar w:fldCharType="end"/>
      </w:r>
      <w:r>
        <w:t xml:space="preserve"> </w:t>
      </w:r>
      <w:r w:rsidRPr="00AB7A75">
        <w:rPr>
          <w:rFonts w:cs="Tahoma"/>
        </w:rPr>
        <w:t>Location Type</w:t>
      </w:r>
      <w:r>
        <w:rPr>
          <w:rFonts w:cs="Tahoma"/>
        </w:rPr>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BodyText"/>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BodyText"/>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BodyText"/>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BodyText"/>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BodyText"/>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BodyText"/>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BodyText"/>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BodyText"/>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caller's</w:t>
            </w:r>
            <w:proofErr w:type="spellEnd"/>
            <w:r w:rsidRPr="00EA559E">
              <w:rPr>
                <w:szCs w:val="20"/>
                <w:lang w:val="fr-CA"/>
              </w:rPr>
              <w:t xml:space="preserve"> location.</w:t>
            </w:r>
          </w:p>
        </w:tc>
        <w:tc>
          <w:tcPr>
            <w:tcW w:w="2022" w:type="dxa"/>
            <w:noWrap/>
          </w:tcPr>
          <w:p w14:paraId="009EB86E" w14:textId="03F9E780"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BodyText"/>
              <w:spacing w:before="0" w:after="0"/>
              <w:contextualSpacing/>
              <w:rPr>
                <w:szCs w:val="20"/>
                <w:lang w:val="fr-CA"/>
              </w:rPr>
            </w:pPr>
            <w:proofErr w:type="spellStart"/>
            <w:r w:rsidRPr="00EA559E">
              <w:rPr>
                <w:szCs w:val="20"/>
                <w:lang w:val="fr-CA"/>
              </w:rPr>
              <w:lastRenderedPageBreak/>
              <w:t>Current</w:t>
            </w:r>
            <w:r w:rsidR="00A65429">
              <w:rPr>
                <w:szCs w:val="20"/>
                <w:lang w:val="fr-CA"/>
              </w:rPr>
              <w:t>Incident</w:t>
            </w:r>
            <w:proofErr w:type="spellEnd"/>
          </w:p>
        </w:tc>
        <w:tc>
          <w:tcPr>
            <w:tcW w:w="4864" w:type="dxa"/>
            <w:hideMark/>
          </w:tcPr>
          <w:p w14:paraId="59D1E07C" w14:textId="51D692E4" w:rsidR="00BD03E1" w:rsidRPr="00EA559E" w:rsidRDefault="00BD03E1" w:rsidP="00BD03E1">
            <w:pPr>
              <w:pStyle w:val="BodyText"/>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current</w:t>
            </w:r>
            <w:proofErr w:type="spellEnd"/>
            <w:r w:rsidR="006310D7">
              <w:rPr>
                <w:szCs w:val="20"/>
                <w:lang w:val="fr-CA"/>
              </w:rPr>
              <w:t xml:space="preserve"> </w:t>
            </w:r>
            <w:proofErr w:type="spellStart"/>
            <w:r w:rsidR="006310D7">
              <w:rPr>
                <w:szCs w:val="20"/>
                <w:lang w:val="fr-CA"/>
              </w:rPr>
              <w:t>reported</w:t>
            </w:r>
            <w:proofErr w:type="spellEnd"/>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proofErr w:type="spellStart"/>
            <w:r w:rsidR="008F6178" w:rsidRPr="008F6178">
              <w:rPr>
                <w:szCs w:val="20"/>
                <w:lang w:val="fr-CA"/>
              </w:rPr>
              <w:t>When</w:t>
            </w:r>
            <w:proofErr w:type="spellEnd"/>
            <w:r w:rsidR="008F6178" w:rsidRPr="008F6178">
              <w:rPr>
                <w:szCs w:val="20"/>
                <w:lang w:val="fr-CA"/>
              </w:rPr>
              <w:t xml:space="preserve"> Incident Location </w:t>
            </w:r>
            <w:proofErr w:type="spellStart"/>
            <w:r w:rsidR="008F6178" w:rsidRPr="008F6178">
              <w:rPr>
                <w:szCs w:val="20"/>
                <w:lang w:val="fr-CA"/>
              </w:rPr>
              <w:t>is</w:t>
            </w:r>
            <w:proofErr w:type="spellEnd"/>
            <w:r w:rsidR="008F6178" w:rsidRPr="008F6178">
              <w:rPr>
                <w:szCs w:val="20"/>
                <w:lang w:val="fr-CA"/>
              </w:rPr>
              <w:t xml:space="preserve"> </w:t>
            </w:r>
            <w:proofErr w:type="spellStart"/>
            <w:r w:rsidR="008F6178" w:rsidRPr="008F6178">
              <w:rPr>
                <w:szCs w:val="20"/>
                <w:lang w:val="fr-CA"/>
              </w:rPr>
              <w:t>mentioned</w:t>
            </w:r>
            <w:proofErr w:type="spellEnd"/>
            <w:r w:rsidR="008F6178" w:rsidRPr="008F6178">
              <w:rPr>
                <w:szCs w:val="20"/>
                <w:lang w:val="fr-CA"/>
              </w:rPr>
              <w:t xml:space="preserve">, </w:t>
            </w:r>
            <w:proofErr w:type="spellStart"/>
            <w:r w:rsidR="008F6178" w:rsidRPr="008F6178">
              <w:rPr>
                <w:szCs w:val="20"/>
                <w:lang w:val="fr-CA"/>
              </w:rPr>
              <w:t>it</w:t>
            </w:r>
            <w:proofErr w:type="spellEnd"/>
            <w:r w:rsidR="008F6178" w:rsidRPr="008F6178">
              <w:rPr>
                <w:szCs w:val="20"/>
                <w:lang w:val="fr-CA"/>
              </w:rPr>
              <w:t xml:space="preserve"> </w:t>
            </w:r>
            <w:proofErr w:type="spellStart"/>
            <w:r w:rsidR="008F6178" w:rsidRPr="008F6178">
              <w:rPr>
                <w:szCs w:val="20"/>
                <w:lang w:val="fr-CA"/>
              </w:rPr>
              <w:t>refers</w:t>
            </w:r>
            <w:proofErr w:type="spellEnd"/>
            <w:r w:rsidR="008F6178" w:rsidRPr="008F6178">
              <w:rPr>
                <w:szCs w:val="20"/>
                <w:lang w:val="fr-CA"/>
              </w:rPr>
              <w:t xml:space="preserve"> to a Location </w:t>
            </w:r>
            <w:proofErr w:type="spellStart"/>
            <w:r w:rsidR="008F6178" w:rsidRPr="008F6178">
              <w:rPr>
                <w:szCs w:val="20"/>
                <w:lang w:val="fr-CA"/>
              </w:rPr>
              <w:t>where</w:t>
            </w:r>
            <w:proofErr w:type="spellEnd"/>
            <w:r w:rsidR="008F6178" w:rsidRPr="008F6178">
              <w:rPr>
                <w:szCs w:val="20"/>
                <w:lang w:val="fr-CA"/>
              </w:rPr>
              <w:t xml:space="preserve"> Location Type has </w:t>
            </w:r>
            <w:proofErr w:type="spellStart"/>
            <w:r w:rsidR="008F6178" w:rsidRPr="008F6178">
              <w:rPr>
                <w:szCs w:val="20"/>
                <w:lang w:val="fr-CA"/>
              </w:rPr>
              <w:t>this</w:t>
            </w:r>
            <w:proofErr w:type="spellEnd"/>
            <w:r w:rsidR="008F6178" w:rsidRPr="008F6178">
              <w:rPr>
                <w:szCs w:val="20"/>
                <w:lang w:val="fr-CA"/>
              </w:rPr>
              <w:t xml:space="preserve"> value.</w:t>
            </w:r>
          </w:p>
        </w:tc>
        <w:tc>
          <w:tcPr>
            <w:tcW w:w="2022" w:type="dxa"/>
            <w:noWrap/>
          </w:tcPr>
          <w:p w14:paraId="639DE5AA" w14:textId="2532BAD8"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BodyText"/>
              <w:spacing w:before="0" w:after="0"/>
              <w:contextualSpacing/>
              <w:rPr>
                <w:szCs w:val="20"/>
                <w:lang w:val="fr-CA"/>
              </w:rPr>
            </w:pPr>
            <w:proofErr w:type="spellStart"/>
            <w:r w:rsidRPr="00A63D4E">
              <w:rPr>
                <w:szCs w:val="20"/>
                <w:lang w:val="fr-CA"/>
              </w:rPr>
              <w:t>Initial</w:t>
            </w:r>
            <w:r w:rsidR="006310D7">
              <w:rPr>
                <w:szCs w:val="20"/>
                <w:lang w:val="fr-CA"/>
              </w:rPr>
              <w:t>Incident</w:t>
            </w:r>
            <w:proofErr w:type="spellEnd"/>
          </w:p>
        </w:tc>
        <w:tc>
          <w:tcPr>
            <w:tcW w:w="4864" w:type="dxa"/>
            <w:hideMark/>
          </w:tcPr>
          <w:p w14:paraId="259BDBAD" w14:textId="1FF41D08" w:rsidR="00BD03E1" w:rsidRPr="00EA559E" w:rsidRDefault="00BD03E1" w:rsidP="00BD03E1">
            <w:pPr>
              <w:pStyle w:val="BodyText"/>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initial </w:t>
            </w:r>
            <w:proofErr w:type="spellStart"/>
            <w:r w:rsidR="00A65429">
              <w:rPr>
                <w:szCs w:val="20"/>
                <w:lang w:val="fr-CA"/>
              </w:rPr>
              <w:t>Incident</w:t>
            </w:r>
            <w:r w:rsidRPr="00EA559E">
              <w:rPr>
                <w:szCs w:val="20"/>
                <w:lang w:val="fr-CA"/>
              </w:rPr>
              <w:t>'s</w:t>
            </w:r>
            <w:proofErr w:type="spellEnd"/>
            <w:r w:rsidRPr="00EA559E">
              <w:rPr>
                <w:szCs w:val="20"/>
                <w:lang w:val="fr-CA"/>
              </w:rPr>
              <w:t xml:space="preserve"> location.</w:t>
            </w:r>
          </w:p>
        </w:tc>
        <w:tc>
          <w:tcPr>
            <w:tcW w:w="2022" w:type="dxa"/>
            <w:noWrap/>
          </w:tcPr>
          <w:p w14:paraId="67474B32" w14:textId="2636C3CA"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BodyText"/>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BodyText"/>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BodyText"/>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BodyText"/>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BodyText"/>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BodyText"/>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EA559E" w:rsidRDefault="00502B3F" w:rsidP="00BD03E1">
            <w:pPr>
              <w:pStyle w:val="BodyText"/>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a </w:t>
            </w:r>
            <w:proofErr w:type="spellStart"/>
            <w:r w:rsidRPr="00502B3F">
              <w:rPr>
                <w:lang w:val="fr-CA"/>
              </w:rPr>
              <w:t>staging</w:t>
            </w:r>
            <w:proofErr w:type="spellEnd"/>
            <w:r w:rsidRPr="00502B3F">
              <w:rPr>
                <w:lang w:val="fr-CA"/>
              </w:rPr>
              <w:t xml:space="preserve"> location for emergency </w:t>
            </w:r>
            <w:proofErr w:type="spellStart"/>
            <w:r w:rsidRPr="00502B3F">
              <w:rPr>
                <w:lang w:val="fr-CA"/>
              </w:rPr>
              <w:t>responders</w:t>
            </w:r>
            <w:proofErr w:type="spellEnd"/>
            <w:r w:rsidRPr="00502B3F">
              <w:rPr>
                <w:lang w:val="fr-CA"/>
              </w:rPr>
              <w:t xml:space="preserve"> </w:t>
            </w:r>
            <w:proofErr w:type="spellStart"/>
            <w:r w:rsidRPr="00502B3F">
              <w:rPr>
                <w:lang w:val="fr-CA"/>
              </w:rPr>
              <w:t>assigned</w:t>
            </w:r>
            <w:proofErr w:type="spellEnd"/>
            <w:r w:rsidRPr="00502B3F">
              <w:rPr>
                <w:lang w:val="fr-CA"/>
              </w:rPr>
              <w:t xml:space="preserve">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BodyText"/>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BodyText"/>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EA559E" w:rsidRDefault="00502B3F" w:rsidP="00BD03E1">
            <w:pPr>
              <w:pStyle w:val="BodyText"/>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 </w:t>
            </w:r>
            <w:proofErr w:type="spellStart"/>
            <w:r w:rsidRPr="00502B3F">
              <w:rPr>
                <w:lang w:val="fr-CA"/>
              </w:rPr>
              <w:t>cell</w:t>
            </w:r>
            <w:proofErr w:type="spellEnd"/>
            <w:r w:rsidRPr="00502B3F">
              <w:rPr>
                <w:lang w:val="fr-CA"/>
              </w:rPr>
              <w:t xml:space="preserve"> </w:t>
            </w:r>
            <w:proofErr w:type="spellStart"/>
            <w:r w:rsidRPr="00502B3F">
              <w:rPr>
                <w:lang w:val="fr-CA"/>
              </w:rPr>
              <w:t>tower</w:t>
            </w:r>
            <w:proofErr w:type="spellEnd"/>
            <w:r w:rsidRPr="00502B3F">
              <w:rPr>
                <w:lang w:val="fr-CA"/>
              </w:rPr>
              <w:t xml:space="preserve"> </w:t>
            </w:r>
            <w:proofErr w:type="spellStart"/>
            <w:r w:rsidRPr="00502B3F">
              <w:rPr>
                <w:lang w:val="fr-CA"/>
              </w:rPr>
              <w:t>that</w:t>
            </w:r>
            <w:proofErr w:type="spellEnd"/>
            <w:r w:rsidRPr="00502B3F">
              <w:rPr>
                <w:lang w:val="fr-CA"/>
              </w:rPr>
              <w:t xml:space="preserve"> </w:t>
            </w:r>
            <w:proofErr w:type="spellStart"/>
            <w:r w:rsidRPr="00502B3F">
              <w:rPr>
                <w:lang w:val="fr-CA"/>
              </w:rPr>
              <w:t>processed</w:t>
            </w:r>
            <w:proofErr w:type="spellEnd"/>
            <w:r w:rsidRPr="00502B3F">
              <w:rPr>
                <w:lang w:val="fr-CA"/>
              </w:rPr>
              <w:t xml:space="preserve"> the call.</w:t>
            </w:r>
          </w:p>
        </w:tc>
        <w:tc>
          <w:tcPr>
            <w:tcW w:w="2022" w:type="dxa"/>
            <w:noWrap/>
          </w:tcPr>
          <w:p w14:paraId="627B0340" w14:textId="4F8801B7" w:rsidR="00502B3F" w:rsidRPr="000136B5" w:rsidRDefault="00502B3F" w:rsidP="00BD03E1">
            <w:pPr>
              <w:pStyle w:val="BodyText"/>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BodyText"/>
              <w:spacing w:before="0" w:after="0"/>
              <w:contextualSpacing/>
              <w:rPr>
                <w:lang w:val="fr-CA"/>
              </w:rPr>
            </w:pPr>
            <w:proofErr w:type="spellStart"/>
            <w:r w:rsidRPr="00502B3F">
              <w:rPr>
                <w:lang w:val="fr-CA"/>
              </w:rPr>
              <w:t>UnitLocation</w:t>
            </w:r>
            <w:proofErr w:type="spellEnd"/>
          </w:p>
        </w:tc>
        <w:tc>
          <w:tcPr>
            <w:tcW w:w="4864" w:type="dxa"/>
          </w:tcPr>
          <w:p w14:paraId="14D2066F" w14:textId="094C6E31" w:rsidR="00502B3F" w:rsidRPr="00EA559E" w:rsidRDefault="00502B3F" w:rsidP="00BD03E1">
            <w:pPr>
              <w:pStyle w:val="BodyText"/>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an emergency </w:t>
            </w:r>
            <w:proofErr w:type="spellStart"/>
            <w:r w:rsidRPr="00502B3F">
              <w:rPr>
                <w:lang w:val="fr-CA"/>
              </w:rPr>
              <w:t>responder</w:t>
            </w:r>
            <w:proofErr w:type="spellEnd"/>
            <w:r w:rsidRPr="00502B3F">
              <w:rPr>
                <w:lang w:val="fr-CA"/>
              </w:rPr>
              <w:t>.</w:t>
            </w:r>
          </w:p>
        </w:tc>
        <w:tc>
          <w:tcPr>
            <w:tcW w:w="2022" w:type="dxa"/>
            <w:noWrap/>
          </w:tcPr>
          <w:p w14:paraId="584D7CFB" w14:textId="2FB6A15F" w:rsidR="00502B3F" w:rsidRPr="000136B5" w:rsidRDefault="00502B3F" w:rsidP="00BD03E1">
            <w:pPr>
              <w:pStyle w:val="BodyText"/>
              <w:spacing w:before="0" w:after="0"/>
              <w:contextualSpacing/>
              <w:jc w:val="center"/>
            </w:pPr>
            <w:r w:rsidRPr="000136B5">
              <w:rPr>
                <w:szCs w:val="20"/>
              </w:rPr>
              <w:t>This document</w:t>
            </w:r>
          </w:p>
        </w:tc>
      </w:tr>
    </w:tbl>
    <w:p w14:paraId="25759CD7" w14:textId="4438F372" w:rsidR="005A6E5A" w:rsidRDefault="005A6E5A" w:rsidP="005A6E5A">
      <w:pPr>
        <w:pStyle w:val="BodyText"/>
      </w:pPr>
    </w:p>
    <w:p w14:paraId="57E03D25" w14:textId="7AF76537" w:rsidR="00BD03E1" w:rsidRDefault="00926D8F" w:rsidP="00926D8F">
      <w:pPr>
        <w:pStyle w:val="Heading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BodyText"/>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FootnoteReference"/>
        </w:rPr>
        <w:footnoteReference w:id="5"/>
      </w:r>
      <w:r>
        <w:t xml:space="preserve">  </w:t>
      </w:r>
    </w:p>
    <w:p w14:paraId="13642457" w14:textId="087B7BEF" w:rsidR="00926D8F" w:rsidRDefault="00884EC0" w:rsidP="00884EC0">
      <w:pPr>
        <w:pStyle w:val="BodyText"/>
      </w:pPr>
      <w:r>
        <w:t>IANA is requested to add the following values to the “EIDO-</w:t>
      </w:r>
      <w:proofErr w:type="spellStart"/>
      <w:r>
        <w:t>PrimaryUnitStatus</w:t>
      </w:r>
      <w:proofErr w:type="spellEnd"/>
      <w:r>
        <w:t>-Common” registry</w:t>
      </w:r>
      <w:r w:rsidR="008B2AD0">
        <w:t>.</w:t>
      </w:r>
    </w:p>
    <w:p w14:paraId="0CBDF13D" w14:textId="75B1EAA4" w:rsidR="009475E9" w:rsidRDefault="009475E9" w:rsidP="009475E9">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9</w:t>
      </w:r>
      <w:r w:rsidR="007A5913">
        <w:rPr>
          <w:noProof/>
        </w:rPr>
        <w:fldChar w:fldCharType="end"/>
      </w:r>
      <w:r>
        <w:t xml:space="preserve"> Primary Unit Status-Common Registry</w:t>
      </w:r>
    </w:p>
    <w:tbl>
      <w:tblPr>
        <w:tblStyle w:val="TableGrid"/>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BodyText"/>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BodyText"/>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BodyText"/>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AE1EC5" w:rsidRDefault="00A954F8" w:rsidP="00A954F8">
            <w:pPr>
              <w:pStyle w:val="BodyText"/>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w:t>
            </w:r>
          </w:p>
        </w:tc>
        <w:tc>
          <w:tcPr>
            <w:tcW w:w="2022" w:type="dxa"/>
            <w:noWrap/>
          </w:tcPr>
          <w:p w14:paraId="4ABD74BB" w14:textId="5545E71B"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lastRenderedPageBreak/>
              <w:t>ConditionallyAvailable</w:t>
            </w:r>
            <w:proofErr w:type="spellEnd"/>
          </w:p>
        </w:tc>
        <w:tc>
          <w:tcPr>
            <w:tcW w:w="4864" w:type="dxa"/>
            <w:hideMark/>
          </w:tcPr>
          <w:p w14:paraId="3554E6DE" w14:textId="77777777" w:rsidR="00A954F8" w:rsidRPr="00AE1EC5" w:rsidRDefault="00A954F8" w:rsidP="00A954F8">
            <w:pPr>
              <w:pStyle w:val="BodyText"/>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an </w:t>
            </w:r>
            <w:proofErr w:type="spellStart"/>
            <w:r w:rsidRPr="00AE1EC5">
              <w:rPr>
                <w:szCs w:val="20"/>
                <w:lang w:val="fr-CA"/>
              </w:rPr>
              <w:t>activity</w:t>
            </w:r>
            <w:proofErr w:type="spellEnd"/>
            <w:r w:rsidRPr="00AE1EC5">
              <w:rPr>
                <w:szCs w:val="20"/>
                <w:lang w:val="fr-CA"/>
              </w:rPr>
              <w:t xml:space="preserve">, but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 or </w:t>
            </w:r>
            <w:proofErr w:type="spellStart"/>
            <w:r w:rsidRPr="00AE1EC5">
              <w:rPr>
                <w:szCs w:val="20"/>
                <w:lang w:val="fr-CA"/>
              </w:rPr>
              <w:t>reassignment</w:t>
            </w:r>
            <w:proofErr w:type="spellEnd"/>
            <w:r w:rsidRPr="00AE1EC5">
              <w:rPr>
                <w:szCs w:val="20"/>
                <w:lang w:val="fr-CA"/>
              </w:rPr>
              <w:t>.</w:t>
            </w:r>
          </w:p>
        </w:tc>
        <w:tc>
          <w:tcPr>
            <w:tcW w:w="2022" w:type="dxa"/>
            <w:noWrap/>
          </w:tcPr>
          <w:p w14:paraId="15299BA2" w14:textId="75BFD6F0"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BodyText"/>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AE1EC5" w:rsidRDefault="00A954F8" w:rsidP="00A954F8">
            <w:pPr>
              <w:pStyle w:val="BodyText"/>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not </w:t>
            </w:r>
            <w:proofErr w:type="spellStart"/>
            <w:r w:rsidRPr="00AE1EC5">
              <w:rPr>
                <w:szCs w:val="20"/>
                <w:lang w:val="fr-CA"/>
              </w:rPr>
              <w:t>available</w:t>
            </w:r>
            <w:proofErr w:type="spellEnd"/>
            <w:r w:rsidRPr="00AE1EC5">
              <w:rPr>
                <w:szCs w:val="20"/>
                <w:lang w:val="fr-CA"/>
              </w:rPr>
              <w:t xml:space="preserve"> for Dispatch and </w:t>
            </w:r>
            <w:proofErr w:type="spellStart"/>
            <w:r w:rsidRPr="00AE1EC5">
              <w:rPr>
                <w:szCs w:val="20"/>
                <w:lang w:val="fr-CA"/>
              </w:rPr>
              <w:t>cannot</w:t>
            </w:r>
            <w:proofErr w:type="spellEnd"/>
            <w:r w:rsidRPr="00AE1EC5">
              <w:rPr>
                <w:szCs w:val="20"/>
                <w:lang w:val="fr-CA"/>
              </w:rPr>
              <w:t xml:space="preserve"> </w:t>
            </w:r>
            <w:proofErr w:type="spellStart"/>
            <w:r w:rsidRPr="00AE1EC5">
              <w:rPr>
                <w:szCs w:val="20"/>
                <w:lang w:val="fr-CA"/>
              </w:rPr>
              <w:t>be</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 call.</w:t>
            </w:r>
          </w:p>
        </w:tc>
        <w:tc>
          <w:tcPr>
            <w:tcW w:w="2022" w:type="dxa"/>
            <w:noWrap/>
          </w:tcPr>
          <w:p w14:paraId="5E8321CC" w14:textId="5BA5B71D" w:rsidR="00A954F8" w:rsidRPr="00AE1EC5" w:rsidRDefault="00A954F8" w:rsidP="00A954F8">
            <w:pPr>
              <w:pStyle w:val="BodyText"/>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BodyText"/>
      </w:pPr>
    </w:p>
    <w:p w14:paraId="70D60FD9" w14:textId="3F839549" w:rsidR="00AB3AE5" w:rsidRDefault="00AB3AE5" w:rsidP="00AB3AE5">
      <w:pPr>
        <w:pStyle w:val="Heading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BodyText"/>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BodyText"/>
      </w:pPr>
      <w:r>
        <w:t>IANA is requested to add the following values to the “EIDO-</w:t>
      </w:r>
      <w:proofErr w:type="spellStart"/>
      <w:r>
        <w:t>SecondaryUnitStatus</w:t>
      </w:r>
      <w:proofErr w:type="spellEnd"/>
      <w:r>
        <w:t>-Common” registry.</w:t>
      </w:r>
    </w:p>
    <w:p w14:paraId="34074610" w14:textId="0EA4E658" w:rsidR="0082093D" w:rsidRDefault="0082093D" w:rsidP="0082093D">
      <w:pPr>
        <w:pStyle w:val="Caption"/>
      </w:pPr>
      <w:r>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10</w:t>
      </w:r>
      <w:r w:rsidR="007A5913">
        <w:rPr>
          <w:noProof/>
        </w:rPr>
        <w:fldChar w:fldCharType="end"/>
      </w:r>
      <w:r>
        <w:t xml:space="preserve"> Secondary Unit Status-Common Registry</w:t>
      </w:r>
    </w:p>
    <w:tbl>
      <w:tblPr>
        <w:tblStyle w:val="TableGrid"/>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acknowledged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receipt</w:t>
            </w:r>
            <w:proofErr w:type="spellEnd"/>
            <w:r w:rsidRPr="009475E9">
              <w:rPr>
                <w:rFonts w:cs="Tahoma"/>
                <w:color w:val="000000" w:themeColor="text1"/>
                <w:kern w:val="0"/>
                <w:lang w:val="fr-CA" w:eastAsia="fr-CA"/>
              </w:rPr>
              <w:t xml:space="preserve"> of a dispatch/</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AlternateLocation</w:t>
            </w:r>
            <w:proofErr w:type="spellEnd"/>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 xml:space="preserve"> to an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 xml:space="preserve"> has been </w:t>
            </w:r>
            <w:proofErr w:type="spellStart"/>
            <w:r w:rsidRPr="009475E9">
              <w:rPr>
                <w:rFonts w:cs="Tahoma"/>
                <w:color w:val="000000" w:themeColor="text1"/>
                <w:kern w:val="0"/>
                <w:lang w:val="fr-CA" w:eastAsia="fr-CA"/>
              </w:rPr>
              <w:t>cancelled</w:t>
            </w:r>
            <w:proofErr w:type="spellEnd"/>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 to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area, beat, or district.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backing up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dispatcher.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cleared</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Community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Problem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activities</w:t>
            </w:r>
            <w:proofErr w:type="spellEnd"/>
            <w:r w:rsidRPr="009475E9">
              <w:rPr>
                <w:rFonts w:cs="Tahoma"/>
                <w:color w:val="000000" w:themeColor="text1"/>
                <w:kern w:val="0"/>
                <w:lang w:val="fr-CA" w:eastAsia="fr-CA"/>
              </w:rPr>
              <w:t>.</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has </w:t>
            </w:r>
            <w:proofErr w:type="spellStart"/>
            <w:r w:rsidRPr="009475E9">
              <w:rPr>
                <w:rFonts w:cs="Tahoma"/>
                <w:color w:val="000000" w:themeColor="text1"/>
                <w:kern w:val="0"/>
                <w:lang w:val="fr-CA" w:eastAsia="fr-CA"/>
              </w:rPr>
              <w:t>moved</w:t>
            </w:r>
            <w:proofErr w:type="spellEnd"/>
            <w:r w:rsidRPr="009475E9">
              <w:rPr>
                <w:rFonts w:cs="Tahoma"/>
                <w:color w:val="000000" w:themeColor="text1"/>
                <w:kern w:val="0"/>
                <w:lang w:val="fr-CA" w:eastAsia="fr-CA"/>
              </w:rPr>
              <w:t xml:space="preserve"> up,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area, beat, station, or district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Delayed</w:t>
            </w:r>
            <w:proofErr w:type="spellEnd"/>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delayed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from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arriving</w:t>
            </w:r>
            <w:proofErr w:type="spellEnd"/>
            <w:r w:rsidRPr="009475E9">
              <w:rPr>
                <w:rFonts w:cs="Tahoma"/>
                <w:color w:val="000000" w:themeColor="text1"/>
                <w:kern w:val="0"/>
                <w:lang w:val="fr-CA" w:eastAsia="fr-CA"/>
              </w:rPr>
              <w:t xml:space="preserve"> at the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 location, </w:t>
            </w:r>
            <w:proofErr w:type="spellStart"/>
            <w:r w:rsidRPr="009475E9">
              <w:rPr>
                <w:rFonts w:cs="Tahoma"/>
                <w:color w:val="000000" w:themeColor="text1"/>
                <w:kern w:val="0"/>
                <w:lang w:val="fr-CA" w:eastAsia="fr-CA"/>
              </w:rPr>
              <w:t>where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simultaneously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describes</w:t>
            </w:r>
            <w:proofErr w:type="spellEnd"/>
            <w:r w:rsidRPr="009475E9">
              <w:rPr>
                <w:rFonts w:cs="Tahoma"/>
                <w:color w:val="000000" w:themeColor="text1"/>
                <w:kern w:val="0"/>
                <w:lang w:val="fr-CA" w:eastAsia="fr-CA"/>
              </w:rPr>
              <w:t xml:space="preserve"> the destination (e.g.,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Dispatched</w:t>
            </w:r>
            <w:proofErr w:type="spellEnd"/>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dispatched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experiencing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(parade, concert,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w:t>
            </w:r>
            <w:r w:rsidRPr="009475E9">
              <w:rPr>
                <w:rFonts w:cs="Tahoma"/>
                <w:color w:val="000000" w:themeColor="text1"/>
                <w:kern w:val="0"/>
                <w:lang w:val="fr-CA" w:eastAsia="fr-CA"/>
              </w:rPr>
              <w:lastRenderedPageBreak/>
              <w:t xml:space="preserve">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hospital</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investigate</w:t>
            </w:r>
            <w:proofErr w:type="spellEnd"/>
            <w:r w:rsidRPr="009475E9">
              <w:rPr>
                <w:rFonts w:cs="Tahoma"/>
                <w:color w:val="000000" w:themeColor="text1"/>
                <w:kern w:val="0"/>
                <w:lang w:val="fr-CA" w:eastAsia="fr-CA"/>
              </w:rPr>
              <w:t xml:space="preserve"> an active or </w:t>
            </w:r>
            <w:proofErr w:type="spellStart"/>
            <w:r w:rsidRPr="009475E9">
              <w:rPr>
                <w:rFonts w:cs="Tahoma"/>
                <w:color w:val="000000" w:themeColor="text1"/>
                <w:kern w:val="0"/>
                <w:lang w:val="fr-CA" w:eastAsia="fr-CA"/>
              </w:rPr>
              <w:t>closed</w:t>
            </w:r>
            <w:proofErr w:type="spellEnd"/>
            <w:r w:rsidRPr="009475E9">
              <w:rPr>
                <w:rFonts w:cs="Tahoma"/>
                <w:color w:val="000000" w:themeColor="text1"/>
                <w:kern w:val="0"/>
                <w:lang w:val="fr-CA" w:eastAsia="fr-CA"/>
              </w:rPr>
              <w:t xml:space="preserv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than</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en route,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lunch, </w:t>
            </w:r>
            <w:proofErr w:type="spellStart"/>
            <w:r w:rsidRPr="009475E9">
              <w:rPr>
                <w:rFonts w:cs="Tahoma"/>
                <w:color w:val="000000" w:themeColor="text1"/>
                <w:kern w:val="0"/>
                <w:lang w:val="fr-CA" w:eastAsia="fr-CA"/>
              </w:rPr>
              <w:t>dinner</w:t>
            </w:r>
            <w:proofErr w:type="spellEnd"/>
            <w:r w:rsidRPr="009475E9">
              <w:rPr>
                <w:rFonts w:cs="Tahoma"/>
                <w:color w:val="000000" w:themeColor="text1"/>
                <w:kern w:val="0"/>
                <w:lang w:val="fr-CA" w:eastAsia="fr-CA"/>
              </w:rPr>
              <w:t xml:space="preserve">, breakfast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meal</w:t>
            </w:r>
            <w:proofErr w:type="spellEnd"/>
            <w:r w:rsidRPr="009475E9">
              <w:rPr>
                <w:rFonts w:cs="Tahoma"/>
                <w:color w:val="000000" w:themeColor="text1"/>
                <w:kern w:val="0"/>
                <w:lang w:val="fr-CA" w:eastAsia="fr-CA"/>
              </w:rPr>
              <w:t>.</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off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located</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PatientContact</w:t>
            </w:r>
            <w:proofErr w:type="spellEnd"/>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made contact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a patient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 post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a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RollCall</w:t>
            </w:r>
            <w:proofErr w:type="spellEnd"/>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Roll Call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automatically</w:t>
            </w:r>
            <w:proofErr w:type="spellEnd"/>
            <w:r w:rsidRPr="009475E9">
              <w:rPr>
                <w:rFonts w:cs="Tahoma"/>
                <w:color w:val="000000" w:themeColor="text1"/>
                <w:kern w:val="0"/>
                <w:lang w:val="fr-CA" w:eastAsia="fr-CA"/>
              </w:rPr>
              <w:t xml:space="preserve"> been </w:t>
            </w:r>
            <w:proofErr w:type="spellStart"/>
            <w:r w:rsidRPr="009475E9">
              <w:rPr>
                <w:rFonts w:cs="Tahoma"/>
                <w:color w:val="000000" w:themeColor="text1"/>
                <w:kern w:val="0"/>
                <w:lang w:val="fr-CA" w:eastAsia="fr-CA"/>
              </w:rPr>
              <w:t>activated</w:t>
            </w:r>
            <w:proofErr w:type="spellEnd"/>
            <w:r w:rsidRPr="009475E9">
              <w:rPr>
                <w:rFonts w:cs="Tahoma"/>
                <w:color w:val="000000" w:themeColor="text1"/>
                <w:kern w:val="0"/>
                <w:lang w:val="fr-CA" w:eastAsia="fr-CA"/>
              </w:rPr>
              <w:t xml:space="preserve">, but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yet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available</w:t>
            </w:r>
            <w:proofErr w:type="spellEnd"/>
            <w:r w:rsidRPr="009475E9">
              <w:rPr>
                <w:rFonts w:cs="Tahoma"/>
                <w:color w:val="000000" w:themeColor="text1"/>
                <w:kern w:val="0"/>
                <w:lang w:val="fr-CA" w:eastAsia="fr-CA"/>
              </w:rPr>
              <w:t xml:space="preserve"> and has not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w:t>
            </w:r>
            <w:r w:rsidR="008149F7">
              <w:rPr>
                <w:rFonts w:cs="Tahoma"/>
                <w:color w:val="000000" w:themeColor="text1"/>
                <w:kern w:val="0"/>
                <w:lang w:val="fr-CA" w:eastAsia="fr-CA"/>
              </w:rPr>
              <w: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end of shift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pending</w:t>
            </w:r>
            <w:proofErr w:type="spellEnd"/>
            <w:r w:rsidRPr="009475E9">
              <w:rPr>
                <w:rFonts w:cs="Tahoma"/>
                <w:color w:val="000000" w:themeColor="text1"/>
                <w:kern w:val="0"/>
                <w:lang w:val="fr-CA" w:eastAsia="fr-CA"/>
              </w:rPr>
              <w:t>.</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staging</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headquarters</w:t>
            </w:r>
            <w:proofErr w:type="spellEnd"/>
            <w:r w:rsidRPr="009475E9">
              <w:rPr>
                <w:rFonts w:cs="Tahoma"/>
                <w:color w:val="000000" w:themeColor="text1"/>
                <w:kern w:val="0"/>
                <w:lang w:val="fr-CA" w:eastAsia="fr-CA"/>
              </w:rPr>
              <w:t xml:space="preserve">, station, or </w:t>
            </w:r>
            <w:proofErr w:type="spellStart"/>
            <w:r w:rsidRPr="009475E9">
              <w:rPr>
                <w:rFonts w:cs="Tahoma"/>
                <w:color w:val="000000" w:themeColor="text1"/>
                <w:kern w:val="0"/>
                <w:lang w:val="fr-CA" w:eastAsia="fr-CA"/>
              </w:rPr>
              <w:t>substation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at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are </w:t>
            </w:r>
            <w:proofErr w:type="spellStart"/>
            <w:r w:rsidRPr="009475E9">
              <w:rPr>
                <w:rFonts w:cs="Tahoma"/>
                <w:color w:val="000000" w:themeColor="text1"/>
                <w:kern w:val="0"/>
                <w:lang w:val="fr-CA" w:eastAsia="fr-CA"/>
              </w:rPr>
              <w:t>participating</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or escorting a </w:t>
            </w:r>
            <w:proofErr w:type="spellStart"/>
            <w:r w:rsidRPr="009475E9">
              <w:rPr>
                <w:rFonts w:cs="Tahoma"/>
                <w:color w:val="000000" w:themeColor="text1"/>
                <w:kern w:val="0"/>
                <w:lang w:val="fr-CA" w:eastAsia="fr-CA"/>
              </w:rPr>
              <w:t>person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adequately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staffed</w:t>
            </w:r>
            <w:proofErr w:type="spellEnd"/>
            <w:r w:rsidRPr="009475E9">
              <w:rPr>
                <w:rFonts w:cs="Tahoma"/>
                <w:color w:val="000000" w:themeColor="text1"/>
                <w:kern w:val="0"/>
                <w:lang w:val="fr-CA" w:eastAsia="fr-CA"/>
              </w:rPr>
              <w:t>.</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BodyText"/>
      </w:pPr>
    </w:p>
    <w:p w14:paraId="2881B956" w14:textId="484F01F7" w:rsidR="00B02BD3" w:rsidRDefault="00D4549F" w:rsidP="00B02BD3">
      <w:pPr>
        <w:pStyle w:val="Heading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BodyText"/>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544DE450" w:rsidR="00223B93" w:rsidRDefault="00223B93" w:rsidP="00223B93">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11</w:t>
      </w:r>
      <w:r w:rsidR="007A5913">
        <w:rPr>
          <w:noProof/>
        </w:rPr>
        <w:fldChar w:fldCharType="end"/>
      </w:r>
      <w:r>
        <w:t xml:space="preserve"> </w:t>
      </w:r>
      <w:r w:rsidRPr="007842AF">
        <w:rPr>
          <w:rFonts w:cs="Tahoma"/>
        </w:rPr>
        <w:t>Emergency Resource Type-Common</w:t>
      </w:r>
      <w:r>
        <w:rPr>
          <w:rFonts w:cs="Tahoma"/>
        </w:rPr>
        <w:t xml:space="preserve"> Registry</w:t>
      </w:r>
    </w:p>
    <w:tbl>
      <w:tblPr>
        <w:tblStyle w:val="TableGrid"/>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BodyText"/>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BodyText"/>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BodyText"/>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BodyText"/>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BodyText"/>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Communications Relay Team (</w:t>
            </w:r>
            <w:proofErr w:type="spellStart"/>
            <w:r w:rsidRPr="00237A4A">
              <w:rPr>
                <w:szCs w:val="20"/>
                <w:lang w:val="fr-CA"/>
              </w:rPr>
              <w:t>Fixed</w:t>
            </w:r>
            <w:proofErr w:type="spellEnd"/>
            <w:r w:rsidRPr="00237A4A">
              <w:rPr>
                <w:szCs w:val="20"/>
                <w:lang w:val="fr-CA"/>
              </w:rPr>
              <w:t>-Wing)</w:t>
            </w:r>
          </w:p>
        </w:tc>
        <w:tc>
          <w:tcPr>
            <w:tcW w:w="2022" w:type="dxa"/>
            <w:noWrap/>
          </w:tcPr>
          <w:p w14:paraId="31EBEE36" w14:textId="541D0AE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BodyText"/>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Transport Team (</w:t>
            </w:r>
            <w:proofErr w:type="spellStart"/>
            <w:r w:rsidRPr="00237A4A">
              <w:rPr>
                <w:szCs w:val="20"/>
                <w:lang w:val="fr-CA"/>
              </w:rPr>
              <w:t>Fixed</w:t>
            </w:r>
            <w:proofErr w:type="spellEnd"/>
            <w:r w:rsidRPr="00237A4A">
              <w:rPr>
                <w:szCs w:val="20"/>
                <w:lang w:val="fr-CA"/>
              </w:rPr>
              <w:t>-Wing)</w:t>
            </w:r>
          </w:p>
        </w:tc>
        <w:tc>
          <w:tcPr>
            <w:tcW w:w="2022" w:type="dxa"/>
            <w:noWrap/>
          </w:tcPr>
          <w:p w14:paraId="75DC8958" w14:textId="7F89E1B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AirCompressor</w:t>
            </w:r>
            <w:proofErr w:type="spellEnd"/>
          </w:p>
        </w:tc>
        <w:tc>
          <w:tcPr>
            <w:tcW w:w="3386" w:type="dxa"/>
            <w:hideMark/>
          </w:tcPr>
          <w:p w14:paraId="19FA8FE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Air </w:t>
            </w:r>
            <w:proofErr w:type="spellStart"/>
            <w:r w:rsidRPr="00237A4A">
              <w:rPr>
                <w:szCs w:val="20"/>
                <w:lang w:val="fr-CA"/>
              </w:rPr>
              <w:t>Compressor</w:t>
            </w:r>
            <w:proofErr w:type="spellEnd"/>
            <w:r w:rsidRPr="00237A4A">
              <w:rPr>
                <w:szCs w:val="20"/>
                <w:lang w:val="fr-CA"/>
              </w:rPr>
              <w:t xml:space="preserve"> and Air </w:t>
            </w:r>
            <w:proofErr w:type="spellStart"/>
            <w:r w:rsidRPr="00237A4A">
              <w:rPr>
                <w:szCs w:val="20"/>
                <w:lang w:val="fr-CA"/>
              </w:rPr>
              <w:t>Refilling</w:t>
            </w:r>
            <w:proofErr w:type="spellEnd"/>
          </w:p>
        </w:tc>
        <w:tc>
          <w:tcPr>
            <w:tcW w:w="2022" w:type="dxa"/>
            <w:noWrap/>
          </w:tcPr>
          <w:p w14:paraId="3C6E99DC" w14:textId="67A471E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BodyText"/>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BodyText"/>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BodyText"/>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237A4A" w:rsidRDefault="00C95C56" w:rsidP="00C95C56">
            <w:pPr>
              <w:pStyle w:val="BodyText"/>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LargeAnimalRescueTeam</w:t>
            </w:r>
            <w:proofErr w:type="spellEnd"/>
          </w:p>
        </w:tc>
        <w:tc>
          <w:tcPr>
            <w:tcW w:w="3386" w:type="dxa"/>
            <w:hideMark/>
          </w:tcPr>
          <w:p w14:paraId="715F295B"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Rescue Team</w:t>
            </w:r>
          </w:p>
        </w:tc>
        <w:tc>
          <w:tcPr>
            <w:tcW w:w="2022" w:type="dxa"/>
            <w:noWrap/>
          </w:tcPr>
          <w:p w14:paraId="6AC2870F" w14:textId="1BF191E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LargeAnimalShelteringTeam</w:t>
            </w:r>
            <w:proofErr w:type="spellEnd"/>
          </w:p>
        </w:tc>
        <w:tc>
          <w:tcPr>
            <w:tcW w:w="3386" w:type="dxa"/>
            <w:hideMark/>
          </w:tcPr>
          <w:p w14:paraId="1328A38F"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xml:space="preserve">,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19175CB3" w14:textId="1D76142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Transport Team</w:t>
            </w:r>
          </w:p>
        </w:tc>
        <w:tc>
          <w:tcPr>
            <w:tcW w:w="2022" w:type="dxa"/>
            <w:noWrap/>
          </w:tcPr>
          <w:p w14:paraId="76E74ECA" w14:textId="55F08EA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BodyText"/>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BodyText"/>
              <w:spacing w:before="0" w:after="0"/>
              <w:contextualSpacing/>
              <w:rPr>
                <w:szCs w:val="20"/>
                <w:lang w:val="fr-CA"/>
              </w:rPr>
            </w:pPr>
            <w:r w:rsidRPr="00237A4A">
              <w:rPr>
                <w:szCs w:val="20"/>
                <w:lang w:val="fr-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BodyText"/>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237A4A" w:rsidRDefault="00C95C56" w:rsidP="00C95C56">
            <w:pPr>
              <w:pStyle w:val="BodyText"/>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BodyText"/>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3 Brush </w:t>
            </w:r>
            <w:proofErr w:type="spellStart"/>
            <w:r w:rsidRPr="00237A4A">
              <w:rPr>
                <w:szCs w:val="20"/>
                <w:lang w:val="fr-CA"/>
              </w:rPr>
              <w:t>Fire</w:t>
            </w:r>
            <w:proofErr w:type="spellEnd"/>
            <w:r w:rsidRPr="00237A4A">
              <w:rPr>
                <w:szCs w:val="20"/>
                <w:lang w:val="fr-CA"/>
              </w:rPr>
              <w:t xml:space="preserve"> Engine (120GPM, 500 gal tank, 1000' </w:t>
            </w:r>
            <w:r w:rsidRPr="00237A4A">
              <w:rPr>
                <w:szCs w:val="20"/>
                <w:lang w:val="fr-CA"/>
              </w:rPr>
              <w:lastRenderedPageBreak/>
              <w:t xml:space="preserve">1.5" or </w:t>
            </w:r>
            <w:proofErr w:type="spellStart"/>
            <w:r w:rsidRPr="00237A4A">
              <w:rPr>
                <w:szCs w:val="20"/>
                <w:lang w:val="fr-CA"/>
              </w:rPr>
              <w:t>larger</w:t>
            </w:r>
            <w:proofErr w:type="spellEnd"/>
            <w:r w:rsidRPr="00237A4A">
              <w:rPr>
                <w:szCs w:val="20"/>
                <w:lang w:val="fr-CA"/>
              </w:rPr>
              <w:t xml:space="preserve">, 800' 1 "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5E9785B" w14:textId="116E6D9B" w:rsidR="00C95C56" w:rsidRPr="00237A4A" w:rsidRDefault="00C95C56" w:rsidP="00C95C56">
            <w:pPr>
              <w:pStyle w:val="BodyText"/>
              <w:spacing w:before="0" w:after="0"/>
              <w:contextualSpacing/>
              <w:jc w:val="center"/>
              <w:rPr>
                <w:szCs w:val="20"/>
                <w:u w:val="single"/>
                <w:lang w:val="fr-CA"/>
              </w:rPr>
            </w:pPr>
            <w:r w:rsidRPr="000136B5">
              <w:rPr>
                <w:szCs w:val="20"/>
              </w:rPr>
              <w:lastRenderedPageBreak/>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4 Brush </w:t>
            </w:r>
            <w:proofErr w:type="spellStart"/>
            <w:r w:rsidRPr="00237A4A">
              <w:rPr>
                <w:szCs w:val="20"/>
                <w:lang w:val="fr-CA"/>
              </w:rPr>
              <w:t>Fire</w:t>
            </w:r>
            <w:proofErr w:type="spellEnd"/>
            <w:r w:rsidRPr="00237A4A">
              <w:rPr>
                <w:szCs w:val="20"/>
                <w:lang w:val="fr-CA"/>
              </w:rPr>
              <w:t xml:space="preserve"> Engine (70 GPM, 750 Gal tank,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5 Brush </w:t>
            </w:r>
            <w:proofErr w:type="spellStart"/>
            <w:r w:rsidRPr="00237A4A">
              <w:rPr>
                <w:szCs w:val="20"/>
                <w:lang w:val="fr-CA"/>
              </w:rPr>
              <w:t>Fire</w:t>
            </w:r>
            <w:proofErr w:type="spellEnd"/>
            <w:r w:rsidRPr="00237A4A">
              <w:rPr>
                <w:szCs w:val="20"/>
                <w:lang w:val="fr-CA"/>
              </w:rPr>
              <w:t xml:space="preserve"> Engine (50 GPM, 500 Gal,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6 Brush </w:t>
            </w:r>
            <w:proofErr w:type="spellStart"/>
            <w:r w:rsidRPr="00237A4A">
              <w:rPr>
                <w:szCs w:val="20"/>
                <w:lang w:val="fr-CA"/>
              </w:rPr>
              <w:t>Fire</w:t>
            </w:r>
            <w:proofErr w:type="spellEnd"/>
            <w:r w:rsidRPr="00237A4A">
              <w:rPr>
                <w:szCs w:val="20"/>
                <w:lang w:val="fr-CA"/>
              </w:rPr>
              <w:t xml:space="preserve"> Engine (50 GPM, 200 Gal, 300' 1.5" &amp; 300? 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BodyText"/>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7 Brush </w:t>
            </w:r>
            <w:proofErr w:type="spellStart"/>
            <w:r w:rsidRPr="00237A4A">
              <w:rPr>
                <w:szCs w:val="20"/>
                <w:lang w:val="fr-CA"/>
              </w:rPr>
              <w:t>Fire</w:t>
            </w:r>
            <w:proofErr w:type="spellEnd"/>
            <w:r w:rsidRPr="00237A4A">
              <w:rPr>
                <w:szCs w:val="20"/>
                <w:lang w:val="fr-CA"/>
              </w:rPr>
              <w:t xml:space="preserve"> Engine (20 GPM, 125 Gal tank, 200 and 200' on 1.5 and 1" hose,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4ED3799A" w14:textId="3FCD27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BodyText"/>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BodyText"/>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237A4A" w:rsidRDefault="00C95C56" w:rsidP="00C95C56">
            <w:pPr>
              <w:pStyle w:val="BodyText"/>
              <w:spacing w:before="0" w:after="0"/>
              <w:contextualSpacing/>
              <w:rPr>
                <w:szCs w:val="20"/>
                <w:lang w:val="fr-CA"/>
              </w:rPr>
            </w:pPr>
            <w:r w:rsidRPr="00237A4A">
              <w:rPr>
                <w:szCs w:val="20"/>
                <w:lang w:val="fr-CA"/>
              </w:rPr>
              <w:t xml:space="preserve">Canine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79839A74" w14:textId="4AE330B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Disaster</w:t>
            </w:r>
            <w:proofErr w:type="spellEnd"/>
            <w:r w:rsidRPr="00237A4A">
              <w:rPr>
                <w:szCs w:val="20"/>
                <w:lang w:val="fr-CA"/>
              </w:rPr>
              <w:t xml:space="preserve"> </w:t>
            </w:r>
            <w:proofErr w:type="spellStart"/>
            <w:r w:rsidRPr="00237A4A">
              <w:rPr>
                <w:szCs w:val="20"/>
                <w:lang w:val="fr-CA"/>
              </w:rPr>
              <w:t>Collapsed</w:t>
            </w:r>
            <w:proofErr w:type="spellEnd"/>
            <w:r w:rsidRPr="00237A4A">
              <w:rPr>
                <w:szCs w:val="20"/>
                <w:lang w:val="fr-CA"/>
              </w:rPr>
              <w:t xml:space="preserve"> Structure Canine </w:t>
            </w:r>
            <w:proofErr w:type="spellStart"/>
            <w:r w:rsidRPr="00237A4A">
              <w:rPr>
                <w:szCs w:val="20"/>
                <w:lang w:val="fr-CA"/>
              </w:rPr>
              <w:t>Search</w:t>
            </w:r>
            <w:proofErr w:type="spellEnd"/>
            <w:r w:rsidRPr="00237A4A">
              <w:rPr>
                <w:szCs w:val="20"/>
                <w:lang w:val="fr-CA"/>
              </w:rPr>
              <w:t xml:space="preserve"> </w:t>
            </w:r>
            <w:proofErr w:type="spellStart"/>
            <w:r w:rsidRPr="00237A4A">
              <w:rPr>
                <w:szCs w:val="20"/>
                <w:lang w:val="fr-CA"/>
              </w:rPr>
              <w:t>Technician</w:t>
            </w:r>
            <w:proofErr w:type="spellEnd"/>
          </w:p>
        </w:tc>
        <w:tc>
          <w:tcPr>
            <w:tcW w:w="2022" w:type="dxa"/>
            <w:noWrap/>
          </w:tcPr>
          <w:p w14:paraId="4CCBCAD0" w14:textId="08D1EB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Cave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B645EC0" w14:textId="783DA41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Coast</w:t>
            </w:r>
            <w:proofErr w:type="spellEnd"/>
            <w:r w:rsidRPr="00237A4A">
              <w:rPr>
                <w:szCs w:val="20"/>
                <w:lang w:val="fr-CA"/>
              </w:rPr>
              <w:t xml:space="preserve"> Guard </w:t>
            </w:r>
            <w:proofErr w:type="spellStart"/>
            <w:r w:rsidRPr="00237A4A">
              <w:rPr>
                <w:szCs w:val="20"/>
                <w:lang w:val="fr-CA"/>
              </w:rPr>
              <w:t>Search</w:t>
            </w:r>
            <w:proofErr w:type="spellEnd"/>
            <w:r w:rsidRPr="00237A4A">
              <w:rPr>
                <w:szCs w:val="20"/>
                <w:lang w:val="fr-CA"/>
              </w:rPr>
              <w:t xml:space="preserve"> and Rescue</w:t>
            </w:r>
          </w:p>
        </w:tc>
        <w:tc>
          <w:tcPr>
            <w:tcW w:w="2022" w:type="dxa"/>
            <w:noWrap/>
          </w:tcPr>
          <w:p w14:paraId="10D5473B" w14:textId="4FA2DF7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237A4A" w:rsidRDefault="00C95C56" w:rsidP="00C95C56">
            <w:pPr>
              <w:pStyle w:val="BodyText"/>
              <w:spacing w:before="0" w:after="0"/>
              <w:contextualSpacing/>
              <w:rPr>
                <w:szCs w:val="20"/>
                <w:lang w:val="fr-CA"/>
              </w:rPr>
            </w:pPr>
            <w:r w:rsidRPr="00237A4A">
              <w:rPr>
                <w:szCs w:val="20"/>
                <w:lang w:val="fr-CA"/>
              </w:rPr>
              <w:t xml:space="preserve">Collapse </w:t>
            </w:r>
            <w:proofErr w:type="spellStart"/>
            <w:r w:rsidRPr="00237A4A">
              <w:rPr>
                <w:szCs w:val="20"/>
                <w:lang w:val="fr-CA"/>
              </w:rPr>
              <w:t>Search</w:t>
            </w:r>
            <w:proofErr w:type="spellEnd"/>
            <w:r w:rsidRPr="00237A4A">
              <w:rPr>
                <w:szCs w:val="20"/>
                <w:lang w:val="fr-CA"/>
              </w:rPr>
              <w:t xml:space="preserve"> and Rescue Teams</w:t>
            </w:r>
          </w:p>
        </w:tc>
        <w:tc>
          <w:tcPr>
            <w:tcW w:w="2022" w:type="dxa"/>
            <w:noWrap/>
          </w:tcPr>
          <w:p w14:paraId="1ACC8169" w14:textId="36647B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BodyText"/>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Initial </w:t>
            </w:r>
            <w:proofErr w:type="spellStart"/>
            <w:r w:rsidRPr="00237A4A">
              <w:rPr>
                <w:szCs w:val="20"/>
                <w:lang w:val="fr-CA"/>
              </w:rPr>
              <w:t>Responding</w:t>
            </w:r>
            <w:proofErr w:type="spellEnd"/>
            <w:r w:rsidRPr="00237A4A">
              <w:rPr>
                <w:szCs w:val="20"/>
                <w:lang w:val="fr-CA"/>
              </w:rPr>
              <w:t xml:space="preserve"> </w:t>
            </w:r>
            <w:proofErr w:type="spellStart"/>
            <w:r w:rsidRPr="00237A4A">
              <w:rPr>
                <w:szCs w:val="20"/>
                <w:lang w:val="fr-CA"/>
              </w:rPr>
              <w:t>Resources</w:t>
            </w:r>
            <w:proofErr w:type="spellEnd"/>
            <w:r w:rsidRPr="00237A4A">
              <w:rPr>
                <w:szCs w:val="20"/>
                <w:lang w:val="fr-CA"/>
              </w:rPr>
              <w:t xml:space="preserve"> </w:t>
            </w:r>
            <w:proofErr w:type="spellStart"/>
            <w:r w:rsidRPr="00237A4A">
              <w:rPr>
                <w:szCs w:val="20"/>
                <w:lang w:val="fr-CA"/>
              </w:rPr>
              <w:t>that</w:t>
            </w:r>
            <w:proofErr w:type="spellEnd"/>
            <w:r w:rsidRPr="00237A4A">
              <w:rPr>
                <w:szCs w:val="20"/>
                <w:lang w:val="fr-CA"/>
              </w:rPr>
              <w:t xml:space="preserve"> arrive on </w:t>
            </w:r>
            <w:proofErr w:type="spellStart"/>
            <w:r w:rsidRPr="00237A4A">
              <w:rPr>
                <w:szCs w:val="20"/>
                <w:lang w:val="fr-CA"/>
              </w:rPr>
              <w:t>scene</w:t>
            </w:r>
            <w:proofErr w:type="spellEnd"/>
          </w:p>
        </w:tc>
        <w:tc>
          <w:tcPr>
            <w:tcW w:w="2022" w:type="dxa"/>
            <w:noWrap/>
          </w:tcPr>
          <w:p w14:paraId="7FAEE44A" w14:textId="47DC12D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BodyText"/>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Field </w:t>
            </w:r>
            <w:proofErr w:type="spellStart"/>
            <w:r w:rsidRPr="00237A4A">
              <w:rPr>
                <w:szCs w:val="20"/>
                <w:lang w:val="fr-CA"/>
              </w:rPr>
              <w:t>Supervisor</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detective</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battalion</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etc.)</w:t>
            </w:r>
          </w:p>
        </w:tc>
        <w:tc>
          <w:tcPr>
            <w:tcW w:w="2022" w:type="dxa"/>
            <w:noWrap/>
          </w:tcPr>
          <w:p w14:paraId="227A9D90" w14:textId="60CBAD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BodyText"/>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Section, </w:t>
            </w:r>
            <w:proofErr w:type="spellStart"/>
            <w:r w:rsidRPr="00237A4A">
              <w:rPr>
                <w:szCs w:val="20"/>
                <w:lang w:val="fr-CA"/>
              </w:rPr>
              <w:t>Precinct</w:t>
            </w:r>
            <w:proofErr w:type="spellEnd"/>
            <w:r w:rsidRPr="00237A4A">
              <w:rPr>
                <w:szCs w:val="20"/>
                <w:lang w:val="fr-CA"/>
              </w:rPr>
              <w:t xml:space="preserve"> or Division Chief/Commander</w:t>
            </w:r>
          </w:p>
        </w:tc>
        <w:tc>
          <w:tcPr>
            <w:tcW w:w="2022" w:type="dxa"/>
            <w:noWrap/>
          </w:tcPr>
          <w:p w14:paraId="3A71C4D1" w14:textId="00C5469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BodyText"/>
              <w:spacing w:before="0" w:after="0"/>
              <w:contextualSpacing/>
              <w:rPr>
                <w:szCs w:val="20"/>
                <w:lang w:val="fr-CA"/>
              </w:rPr>
            </w:pPr>
            <w:r w:rsidRPr="00237A4A">
              <w:rPr>
                <w:szCs w:val="20"/>
                <w:lang w:val="fr-CA"/>
              </w:rPr>
              <w:lastRenderedPageBreak/>
              <w:t>CommandLevel1</w:t>
            </w:r>
          </w:p>
        </w:tc>
        <w:tc>
          <w:tcPr>
            <w:tcW w:w="3386" w:type="dxa"/>
            <w:hideMark/>
          </w:tcPr>
          <w:p w14:paraId="1B0F8FF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Department/Agency </w:t>
            </w:r>
            <w:proofErr w:type="spellStart"/>
            <w:r w:rsidRPr="00237A4A">
              <w:rPr>
                <w:szCs w:val="20"/>
                <w:lang w:val="fr-CA"/>
              </w:rPr>
              <w:t>chief</w:t>
            </w:r>
            <w:proofErr w:type="spellEnd"/>
            <w:r w:rsidRPr="00237A4A">
              <w:rPr>
                <w:szCs w:val="20"/>
                <w:lang w:val="fr-CA"/>
              </w:rPr>
              <w:t xml:space="preserve">, sheriff, </w:t>
            </w:r>
            <w:proofErr w:type="spellStart"/>
            <w:r w:rsidRPr="00237A4A">
              <w:rPr>
                <w:szCs w:val="20"/>
                <w:lang w:val="fr-CA"/>
              </w:rPr>
              <w:t>deputy</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xml:space="preserve">, assistant </w:t>
            </w:r>
            <w:proofErr w:type="spellStart"/>
            <w:r w:rsidRPr="00237A4A">
              <w:rPr>
                <w:szCs w:val="20"/>
                <w:lang w:val="fr-CA"/>
              </w:rPr>
              <w:t>chief</w:t>
            </w:r>
            <w:proofErr w:type="spellEnd"/>
            <w:r w:rsidRPr="00237A4A">
              <w:rPr>
                <w:szCs w:val="20"/>
                <w:lang w:val="fr-CA"/>
              </w:rPr>
              <w:t>, etc.</w:t>
            </w:r>
          </w:p>
        </w:tc>
        <w:tc>
          <w:tcPr>
            <w:tcW w:w="2022" w:type="dxa"/>
            <w:noWrap/>
          </w:tcPr>
          <w:p w14:paraId="3F13B3FA" w14:textId="2B319E8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BodyText"/>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BodyText"/>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BodyText"/>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BodyText"/>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BodyText"/>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ResponderCrewTransport</w:t>
            </w:r>
            <w:proofErr w:type="spellEnd"/>
          </w:p>
        </w:tc>
        <w:tc>
          <w:tcPr>
            <w:tcW w:w="3386" w:type="dxa"/>
            <w:hideMark/>
          </w:tcPr>
          <w:p w14:paraId="779418E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Boat</w:t>
            </w:r>
          </w:p>
        </w:tc>
        <w:tc>
          <w:tcPr>
            <w:tcW w:w="2022" w:type="dxa"/>
            <w:noWrap/>
          </w:tcPr>
          <w:p w14:paraId="7C30A7CA" w14:textId="0081D30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Truck - </w:t>
            </w:r>
            <w:proofErr w:type="spellStart"/>
            <w:r w:rsidRPr="00237A4A">
              <w:rPr>
                <w:szCs w:val="20"/>
                <w:lang w:val="fr-CA"/>
              </w:rPr>
              <w:t>Aerial</w:t>
            </w:r>
            <w:proofErr w:type="spellEnd"/>
            <w:r w:rsidRPr="00237A4A">
              <w:rPr>
                <w:szCs w:val="20"/>
                <w:lang w:val="fr-CA"/>
              </w:rPr>
              <w:t xml:space="preserve"> (Ladder or Platform)</w:t>
            </w:r>
          </w:p>
        </w:tc>
        <w:tc>
          <w:tcPr>
            <w:tcW w:w="2022" w:type="dxa"/>
            <w:noWrap/>
          </w:tcPr>
          <w:p w14:paraId="47316025" w14:textId="0F8A518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FireFoamTender</w:t>
            </w:r>
            <w:proofErr w:type="spellEnd"/>
          </w:p>
        </w:tc>
        <w:tc>
          <w:tcPr>
            <w:tcW w:w="3386" w:type="dxa"/>
            <w:hideMark/>
          </w:tcPr>
          <w:p w14:paraId="7B05E29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FoamTank</w:t>
            </w:r>
            <w:proofErr w:type="spellEnd"/>
          </w:p>
        </w:tc>
        <w:tc>
          <w:tcPr>
            <w:tcW w:w="3386" w:type="dxa"/>
            <w:hideMark/>
          </w:tcPr>
          <w:p w14:paraId="2CFF356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BodyText"/>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BodyText"/>
              <w:spacing w:before="0" w:after="0"/>
              <w:contextualSpacing/>
              <w:rPr>
                <w:szCs w:val="20"/>
                <w:lang w:val="fr-CA"/>
              </w:rPr>
            </w:pPr>
            <w:r w:rsidRPr="00237A4A">
              <w:rPr>
                <w:szCs w:val="20"/>
                <w:lang w:val="fr-CA"/>
              </w:rPr>
              <w:t>HazMat Entry Team</w:t>
            </w:r>
          </w:p>
        </w:tc>
        <w:tc>
          <w:tcPr>
            <w:tcW w:w="2022" w:type="dxa"/>
            <w:noWrap/>
          </w:tcPr>
          <w:p w14:paraId="423F4B2A" w14:textId="6C5AB64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BodyText"/>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BodyText"/>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BodyText"/>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Light Rescue </w:t>
            </w:r>
            <w:proofErr w:type="spellStart"/>
            <w:r w:rsidRPr="00237A4A">
              <w:rPr>
                <w:szCs w:val="20"/>
                <w:lang w:val="fr-CA"/>
              </w:rPr>
              <w:t>Apparatus</w:t>
            </w:r>
            <w:proofErr w:type="spellEnd"/>
            <w:r w:rsidRPr="00237A4A">
              <w:rPr>
                <w:szCs w:val="20"/>
                <w:lang w:val="fr-CA"/>
              </w:rPr>
              <w:t xml:space="preserve"> (Jeep and </w:t>
            </w:r>
            <w:proofErr w:type="spellStart"/>
            <w:r w:rsidRPr="00237A4A">
              <w:rPr>
                <w:szCs w:val="20"/>
                <w:lang w:val="fr-CA"/>
              </w:rPr>
              <w:t>Other</w:t>
            </w:r>
            <w:proofErr w:type="spellEnd"/>
            <w:r w:rsidRPr="00237A4A">
              <w:rPr>
                <w:szCs w:val="20"/>
                <w:lang w:val="fr-CA"/>
              </w:rPr>
              <w:t xml:space="preserve"> </w:t>
            </w:r>
            <w:proofErr w:type="spellStart"/>
            <w:r w:rsidRPr="00237A4A">
              <w:rPr>
                <w:szCs w:val="20"/>
                <w:lang w:val="fr-CA"/>
              </w:rPr>
              <w:t>Vehicles</w:t>
            </w:r>
            <w:proofErr w:type="spellEnd"/>
            <w:r w:rsidRPr="00237A4A">
              <w:rPr>
                <w:szCs w:val="20"/>
                <w:lang w:val="fr-CA"/>
              </w:rPr>
              <w:t>)</w:t>
            </w:r>
          </w:p>
        </w:tc>
        <w:tc>
          <w:tcPr>
            <w:tcW w:w="2022" w:type="dxa"/>
            <w:noWrap/>
          </w:tcPr>
          <w:p w14:paraId="2F2EC817" w14:textId="06E3D07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MaintenanceandRepairTeam</w:t>
            </w:r>
            <w:proofErr w:type="spellEnd"/>
          </w:p>
        </w:tc>
        <w:tc>
          <w:tcPr>
            <w:tcW w:w="3386" w:type="dxa"/>
            <w:hideMark/>
          </w:tcPr>
          <w:p w14:paraId="186F93F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Maintenance and </w:t>
            </w:r>
            <w:proofErr w:type="spellStart"/>
            <w:r w:rsidRPr="00237A4A">
              <w:rPr>
                <w:szCs w:val="20"/>
                <w:lang w:val="fr-CA"/>
              </w:rPr>
              <w:t>Repair</w:t>
            </w:r>
            <w:proofErr w:type="spellEnd"/>
            <w:r w:rsidRPr="00237A4A">
              <w:rPr>
                <w:szCs w:val="20"/>
                <w:lang w:val="fr-CA"/>
              </w:rPr>
              <w:t xml:space="preserve"> Team - Light Equipment Public Works</w:t>
            </w:r>
          </w:p>
        </w:tc>
        <w:tc>
          <w:tcPr>
            <w:tcW w:w="2022" w:type="dxa"/>
            <w:noWrap/>
          </w:tcPr>
          <w:p w14:paraId="0B8B20BA" w14:textId="6CC03E2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237A4A" w:rsidRDefault="00C95C56" w:rsidP="00C95C56">
            <w:pPr>
              <w:pStyle w:val="BodyText"/>
              <w:spacing w:before="0" w:after="0"/>
              <w:contextualSpacing/>
              <w:rPr>
                <w:szCs w:val="20"/>
                <w:lang w:val="fr-CA"/>
              </w:rPr>
            </w:pPr>
            <w:r w:rsidRPr="00237A4A">
              <w:rPr>
                <w:szCs w:val="20"/>
                <w:lang w:val="fr-CA"/>
              </w:rPr>
              <w:t>Mobile Communications Center (</w:t>
            </w:r>
            <w:proofErr w:type="spellStart"/>
            <w:r w:rsidRPr="00237A4A">
              <w:rPr>
                <w:szCs w:val="20"/>
                <w:lang w:val="fr-CA"/>
              </w:rPr>
              <w:t>Also</w:t>
            </w:r>
            <w:proofErr w:type="spellEnd"/>
            <w:r w:rsidRPr="00237A4A">
              <w:rPr>
                <w:szCs w:val="20"/>
                <w:lang w:val="fr-CA"/>
              </w:rPr>
              <w:t xml:space="preserve"> </w:t>
            </w:r>
            <w:proofErr w:type="spellStart"/>
            <w:r w:rsidRPr="00237A4A">
              <w:rPr>
                <w:szCs w:val="20"/>
                <w:lang w:val="fr-CA"/>
              </w:rPr>
              <w:t>referred</w:t>
            </w:r>
            <w:proofErr w:type="spellEnd"/>
            <w:r w:rsidRPr="00237A4A">
              <w:rPr>
                <w:szCs w:val="20"/>
                <w:lang w:val="fr-CA"/>
              </w:rPr>
              <w:t xml:space="preserve"> to as "Mobile EOC")</w:t>
            </w:r>
          </w:p>
        </w:tc>
        <w:tc>
          <w:tcPr>
            <w:tcW w:w="2022" w:type="dxa"/>
            <w:noWrap/>
          </w:tcPr>
          <w:p w14:paraId="733F4383" w14:textId="3865010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BodyText"/>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CrowdControlTeam</w:t>
            </w:r>
            <w:proofErr w:type="spellEnd"/>
          </w:p>
        </w:tc>
        <w:tc>
          <w:tcPr>
            <w:tcW w:w="3386" w:type="dxa"/>
            <w:hideMark/>
          </w:tcPr>
          <w:p w14:paraId="0747F5F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Crowd</w:t>
            </w:r>
            <w:proofErr w:type="spellEnd"/>
            <w:r w:rsidRPr="00237A4A">
              <w:rPr>
                <w:szCs w:val="20"/>
                <w:lang w:val="fr-CA"/>
              </w:rPr>
              <w:t xml:space="preserve"> Control Team</w:t>
            </w:r>
          </w:p>
        </w:tc>
        <w:tc>
          <w:tcPr>
            <w:tcW w:w="2022" w:type="dxa"/>
            <w:noWrap/>
          </w:tcPr>
          <w:p w14:paraId="6EB4ADAB" w14:textId="6B9AAFF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Mountain</w:t>
            </w:r>
            <w:proofErr w:type="spellEnd"/>
            <w:r w:rsidRPr="00237A4A">
              <w:rPr>
                <w:szCs w:val="20"/>
                <w:lang w:val="fr-CA"/>
              </w:rPr>
              <w:t xml:space="preser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42DE374" w14:textId="53F9D6E3"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BodyText"/>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BodyText"/>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BodyText"/>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RoadSweeper</w:t>
            </w:r>
            <w:proofErr w:type="spellEnd"/>
          </w:p>
        </w:tc>
        <w:tc>
          <w:tcPr>
            <w:tcW w:w="3386" w:type="dxa"/>
            <w:hideMark/>
          </w:tcPr>
          <w:p w14:paraId="6C4472FF" w14:textId="77777777" w:rsidR="00C95C56" w:rsidRPr="00237A4A" w:rsidRDefault="00C95C56" w:rsidP="00C95C56">
            <w:pPr>
              <w:pStyle w:val="BodyText"/>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SnowBlower</w:t>
            </w:r>
            <w:proofErr w:type="spellEnd"/>
          </w:p>
        </w:tc>
        <w:tc>
          <w:tcPr>
            <w:tcW w:w="3386" w:type="dxa"/>
            <w:hideMark/>
          </w:tcPr>
          <w:p w14:paraId="24D30932" w14:textId="77777777" w:rsidR="00C95C56" w:rsidRPr="00237A4A" w:rsidRDefault="00C95C56" w:rsidP="00C95C56">
            <w:pPr>
              <w:pStyle w:val="BodyText"/>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BodyText"/>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BodyText"/>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1 Structure </w:t>
            </w:r>
            <w:proofErr w:type="spellStart"/>
            <w:r w:rsidRPr="00237A4A">
              <w:rPr>
                <w:szCs w:val="20"/>
                <w:lang w:val="fr-CA"/>
              </w:rPr>
              <w:t>Fire</w:t>
            </w:r>
            <w:proofErr w:type="spellEnd"/>
            <w:r w:rsidRPr="00237A4A">
              <w:rPr>
                <w:szCs w:val="20"/>
                <w:lang w:val="fr-CA"/>
              </w:rPr>
              <w:t xml:space="preserve"> Engine (1000 GPM, 400 Gal tank, 1200' 2.5" hose or </w:t>
            </w:r>
            <w:proofErr w:type="spellStart"/>
            <w:r w:rsidRPr="00237A4A">
              <w:rPr>
                <w:szCs w:val="20"/>
                <w:lang w:val="fr-CA"/>
              </w:rPr>
              <w:t>larger</w:t>
            </w:r>
            <w:proofErr w:type="spellEnd"/>
            <w:r w:rsidRPr="00237A4A">
              <w:rPr>
                <w:szCs w:val="20"/>
                <w:lang w:val="fr-CA"/>
              </w:rPr>
              <w:t xml:space="preserve">, 400' 1.5" hose or </w:t>
            </w:r>
            <w:proofErr w:type="spellStart"/>
            <w:r w:rsidRPr="00237A4A">
              <w:rPr>
                <w:szCs w:val="20"/>
                <w:lang w:val="fr-CA"/>
              </w:rPr>
              <w:t>larger</w:t>
            </w:r>
            <w:proofErr w:type="spellEnd"/>
            <w:r w:rsidRPr="00237A4A">
              <w:rPr>
                <w:szCs w:val="20"/>
                <w:lang w:val="fr-CA"/>
              </w:rPr>
              <w:t xml:space="preserve"> (</w:t>
            </w:r>
            <w:proofErr w:type="spellStart"/>
            <w:r w:rsidRPr="00237A4A">
              <w:rPr>
                <w:szCs w:val="20"/>
                <w:lang w:val="fr-CA"/>
              </w:rPr>
              <w:t>attack</w:t>
            </w:r>
            <w:proofErr w:type="spellEnd"/>
            <w:r w:rsidRPr="00237A4A">
              <w:rPr>
                <w:szCs w:val="20"/>
                <w:lang w:val="fr-CA"/>
              </w:rPr>
              <w:t xml:space="preserve"> line), 200' 1" hose or </w:t>
            </w:r>
            <w:proofErr w:type="spellStart"/>
            <w:r w:rsidRPr="00237A4A">
              <w:rPr>
                <w:szCs w:val="20"/>
                <w:lang w:val="fr-CA"/>
              </w:rPr>
              <w:t>larger</w:t>
            </w:r>
            <w:proofErr w:type="spellEnd"/>
            <w:r w:rsidRPr="00237A4A">
              <w:rPr>
                <w:szCs w:val="20"/>
                <w:lang w:val="fr-CA"/>
              </w:rPr>
              <w:t xml:space="preserve">, ladder 20' or longer, 500GPM master </w:t>
            </w:r>
            <w:proofErr w:type="spellStart"/>
            <w:r w:rsidRPr="00237A4A">
              <w:rPr>
                <w:szCs w:val="20"/>
                <w:lang w:val="fr-CA"/>
              </w:rPr>
              <w:t>stream</w:t>
            </w:r>
            <w:proofErr w:type="spellEnd"/>
            <w:r w:rsidRPr="00237A4A">
              <w:rPr>
                <w:szCs w:val="20"/>
                <w:lang w:val="fr-CA"/>
              </w:rPr>
              <w:t xml:space="preserve">, and 4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2F043F34" w14:textId="6480531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BodyText"/>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Type 2 Structure </w:t>
            </w:r>
            <w:proofErr w:type="spellStart"/>
            <w:r w:rsidRPr="00237A4A">
              <w:rPr>
                <w:szCs w:val="20"/>
                <w:lang w:val="fr-CA"/>
              </w:rPr>
              <w:t>Fire</w:t>
            </w:r>
            <w:proofErr w:type="spellEnd"/>
            <w:r w:rsidRPr="00237A4A">
              <w:rPr>
                <w:szCs w:val="20"/>
                <w:lang w:val="fr-CA"/>
              </w:rPr>
              <w:t xml:space="preserve"> Engine (500GPM, 400 Gal Tank, hose 1000', 5400', 300' </w:t>
            </w:r>
            <w:proofErr w:type="spellStart"/>
            <w:r w:rsidRPr="00237A4A">
              <w:rPr>
                <w:szCs w:val="20"/>
                <w:lang w:val="fr-CA"/>
              </w:rPr>
              <w:t>respectively</w:t>
            </w:r>
            <w:proofErr w:type="spellEnd"/>
            <w:r w:rsidRPr="00237A4A">
              <w:rPr>
                <w:szCs w:val="20"/>
                <w:lang w:val="fr-CA"/>
              </w:rPr>
              <w:t xml:space="preserve">, ladder 20' or longer, no master </w:t>
            </w:r>
            <w:proofErr w:type="spellStart"/>
            <w:r w:rsidRPr="00237A4A">
              <w:rPr>
                <w:szCs w:val="20"/>
                <w:lang w:val="fr-CA"/>
              </w:rPr>
              <w:t>stream</w:t>
            </w:r>
            <w:proofErr w:type="spellEnd"/>
            <w:r w:rsidRPr="00237A4A">
              <w:rPr>
                <w:szCs w:val="20"/>
                <w:lang w:val="fr-CA"/>
              </w:rPr>
              <w:t xml:space="preserve"> and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7EF78A6F" w14:textId="29FFCF67"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BodyText"/>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BodyText"/>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lastRenderedPageBreak/>
              <w:t>SwiftwaterRescueTeam</w:t>
            </w:r>
            <w:proofErr w:type="spellEnd"/>
          </w:p>
        </w:tc>
        <w:tc>
          <w:tcPr>
            <w:tcW w:w="3386" w:type="dxa"/>
            <w:hideMark/>
          </w:tcPr>
          <w:p w14:paraId="0665F3A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Swiftwater</w:t>
            </w:r>
            <w:proofErr w:type="spellEnd"/>
            <w:r w:rsidRPr="00237A4A">
              <w:rPr>
                <w:szCs w:val="20"/>
                <w:lang w:val="fr-CA"/>
              </w:rPr>
              <w:t xml:space="preserve">/Flood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1040B88B" w14:textId="6DFC805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Ocean</w:t>
            </w:r>
            <w:proofErr w:type="spellEnd"/>
            <w:r w:rsidRPr="00237A4A">
              <w:rPr>
                <w:szCs w:val="20"/>
                <w:lang w:val="fr-CA"/>
              </w:rPr>
              <w:t>/Lake/</w:t>
            </w:r>
            <w:proofErr w:type="spellStart"/>
            <w:r w:rsidRPr="00237A4A">
              <w:rPr>
                <w:szCs w:val="20"/>
                <w:lang w:val="fr-CA"/>
              </w:rPr>
              <w:t>Other</w:t>
            </w:r>
            <w:proofErr w:type="spellEnd"/>
            <w:r w:rsidRPr="00237A4A">
              <w:rPr>
                <w:szCs w:val="20"/>
                <w:lang w:val="fr-CA"/>
              </w:rPr>
              <w:t xml:space="preserve"> Water Body Rescue Team</w:t>
            </w:r>
          </w:p>
        </w:tc>
        <w:tc>
          <w:tcPr>
            <w:tcW w:w="2022" w:type="dxa"/>
            <w:noWrap/>
          </w:tcPr>
          <w:p w14:paraId="4763E73F" w14:textId="4F47982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BodyText"/>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TransitOfficer</w:t>
            </w:r>
            <w:proofErr w:type="spellEnd"/>
          </w:p>
        </w:tc>
        <w:tc>
          <w:tcPr>
            <w:tcW w:w="3386" w:type="dxa"/>
            <w:hideMark/>
          </w:tcPr>
          <w:p w14:paraId="2C519731"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BodyText"/>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WaterTruck</w:t>
            </w:r>
            <w:proofErr w:type="spellEnd"/>
          </w:p>
        </w:tc>
        <w:tc>
          <w:tcPr>
            <w:tcW w:w="3386" w:type="dxa"/>
            <w:hideMark/>
          </w:tcPr>
          <w:p w14:paraId="6ADED39E" w14:textId="77777777" w:rsidR="00C95C56" w:rsidRPr="00237A4A" w:rsidRDefault="00C95C56" w:rsidP="00C95C56">
            <w:pPr>
              <w:pStyle w:val="BodyText"/>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WheelLoader</w:t>
            </w:r>
            <w:proofErr w:type="spellEnd"/>
          </w:p>
        </w:tc>
        <w:tc>
          <w:tcPr>
            <w:tcW w:w="3386" w:type="dxa"/>
            <w:hideMark/>
          </w:tcPr>
          <w:p w14:paraId="122AFF33" w14:textId="77777777" w:rsidR="00C95C56" w:rsidRPr="00237A4A" w:rsidRDefault="00C95C56" w:rsidP="00C95C56">
            <w:pPr>
              <w:pStyle w:val="BodyText"/>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BodyText"/>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BodyText"/>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BodyText"/>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BodyText"/>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BodyText"/>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BodyText"/>
      </w:pPr>
    </w:p>
    <w:p w14:paraId="1CC3A4A3" w14:textId="67E98FA4" w:rsidR="00D72B1B" w:rsidRDefault="00223B93" w:rsidP="00D72B1B">
      <w:pPr>
        <w:pStyle w:val="Heading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BodyText"/>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004E30C2">
        <w:rPr>
          <w:rFonts w:cs="Tahoma"/>
          <w:szCs w:val="24"/>
        </w:rPr>
        <w:t>ResourceAttribute</w:t>
      </w:r>
      <w:proofErr w:type="spellEnd"/>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Caption"/>
      </w:pPr>
      <w:r>
        <w:lastRenderedPageBreak/>
        <w:t xml:space="preserve">Table </w:t>
      </w:r>
      <w:r w:rsidR="007A5913">
        <w:fldChar w:fldCharType="begin"/>
      </w:r>
      <w:r w:rsidR="007A5913">
        <w:instrText xml:space="preserve"> STYLEREF 1 \s </w:instrText>
      </w:r>
      <w:r w:rsidR="007A5913">
        <w:fldChar w:fldCharType="separate"/>
      </w:r>
      <w:r w:rsidR="00B4283D">
        <w:rPr>
          <w:noProof/>
        </w:rPr>
        <w:t>3</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12</w:t>
      </w:r>
      <w:r w:rsidR="007A5913">
        <w:rPr>
          <w:noProof/>
        </w:rPr>
        <w:fldChar w:fldCharType="end"/>
      </w:r>
      <w:r>
        <w:t xml:space="preserve"> </w:t>
      </w:r>
      <w:r w:rsidR="008227FD">
        <w:t>Resource Attribute Registry</w:t>
      </w:r>
    </w:p>
    <w:tbl>
      <w:tblPr>
        <w:tblStyle w:val="TableGrid"/>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BodyText"/>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BodyText"/>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BodyText"/>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BodyText"/>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AdvancedPRN</w:t>
            </w:r>
            <w:proofErr w:type="spellEnd"/>
          </w:p>
        </w:tc>
        <w:tc>
          <w:tcPr>
            <w:tcW w:w="2117" w:type="dxa"/>
            <w:hideMark/>
          </w:tcPr>
          <w:p w14:paraId="210768C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Advanced Practice Registered Nurse (Nurse </w:t>
            </w:r>
            <w:proofErr w:type="spellStart"/>
            <w:r w:rsidRPr="00861905">
              <w:rPr>
                <w:szCs w:val="20"/>
                <w:lang w:val="fr-CA"/>
              </w:rPr>
              <w:t>Practitioner</w:t>
            </w:r>
            <w:proofErr w:type="spellEnd"/>
            <w:r w:rsidRPr="00861905">
              <w:rPr>
                <w:szCs w:val="20"/>
                <w:lang w:val="fr-CA"/>
              </w:rPr>
              <w:t>)</w:t>
            </w:r>
          </w:p>
        </w:tc>
        <w:tc>
          <w:tcPr>
            <w:tcW w:w="1810" w:type="dxa"/>
            <w:noWrap/>
          </w:tcPr>
          <w:p w14:paraId="344B61A1" w14:textId="58AC6A0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AerialPhotographyAircraft</w:t>
            </w:r>
            <w:proofErr w:type="spellEnd"/>
          </w:p>
        </w:tc>
        <w:tc>
          <w:tcPr>
            <w:tcW w:w="2117" w:type="dxa"/>
            <w:hideMark/>
          </w:tcPr>
          <w:p w14:paraId="1D2CA1E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BodyText"/>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AirMedicalTransportParamedic</w:t>
            </w:r>
            <w:proofErr w:type="spellEnd"/>
          </w:p>
        </w:tc>
        <w:tc>
          <w:tcPr>
            <w:tcW w:w="2117" w:type="dxa"/>
            <w:hideMark/>
          </w:tcPr>
          <w:p w14:paraId="7E916AE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Registered Nurse</w:t>
            </w:r>
          </w:p>
        </w:tc>
        <w:tc>
          <w:tcPr>
            <w:tcW w:w="1810" w:type="dxa"/>
            <w:noWrap/>
          </w:tcPr>
          <w:p w14:paraId="43821E2A" w14:textId="4D20D40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Ambulance Strike Team / Ambulance </w:t>
            </w:r>
            <w:proofErr w:type="spellStart"/>
            <w:r w:rsidRPr="00861905">
              <w:rPr>
                <w:szCs w:val="20"/>
                <w:lang w:val="fr-CA"/>
              </w:rPr>
              <w:t>Task</w:t>
            </w:r>
            <w:proofErr w:type="spellEnd"/>
            <w:r w:rsidRPr="00861905">
              <w:rPr>
                <w:szCs w:val="20"/>
                <w:lang w:val="fr-CA"/>
              </w:rPr>
              <w:t xml:space="preserve"> Force Leader</w:t>
            </w:r>
          </w:p>
        </w:tc>
        <w:tc>
          <w:tcPr>
            <w:tcW w:w="1810" w:type="dxa"/>
            <w:noWrap/>
          </w:tcPr>
          <w:p w14:paraId="50FF2D5D" w14:textId="0482E2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AnimalCaseManager</w:t>
            </w:r>
            <w:proofErr w:type="spellEnd"/>
          </w:p>
        </w:tc>
        <w:tc>
          <w:tcPr>
            <w:tcW w:w="2117" w:type="dxa"/>
            <w:hideMark/>
          </w:tcPr>
          <w:p w14:paraId="27125FEF" w14:textId="77777777" w:rsidR="00983744" w:rsidRPr="00861905" w:rsidRDefault="00983744" w:rsidP="00983744">
            <w:pPr>
              <w:pStyle w:val="BodyText"/>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AnimalDiseaseEpidemiologist</w:t>
            </w:r>
            <w:proofErr w:type="spellEnd"/>
          </w:p>
        </w:tc>
        <w:tc>
          <w:tcPr>
            <w:tcW w:w="2117" w:type="dxa"/>
            <w:hideMark/>
          </w:tcPr>
          <w:p w14:paraId="624CEBD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BodyText"/>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BodyText"/>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BodyText"/>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ConfinedSpaceRescueEquipBasic</w:t>
            </w:r>
            <w:proofErr w:type="spellEnd"/>
          </w:p>
        </w:tc>
        <w:tc>
          <w:tcPr>
            <w:tcW w:w="2117" w:type="dxa"/>
            <w:hideMark/>
          </w:tcPr>
          <w:p w14:paraId="707BCC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Basic</w:t>
            </w:r>
          </w:p>
        </w:tc>
        <w:tc>
          <w:tcPr>
            <w:tcW w:w="1810" w:type="dxa"/>
            <w:noWrap/>
          </w:tcPr>
          <w:p w14:paraId="58730FF9" w14:textId="60E953E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Advanced</w:t>
            </w:r>
          </w:p>
        </w:tc>
        <w:tc>
          <w:tcPr>
            <w:tcW w:w="1810" w:type="dxa"/>
            <w:noWrap/>
          </w:tcPr>
          <w:p w14:paraId="084FF8A2" w14:textId="7243B30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ConcreteCutter</w:t>
            </w:r>
            <w:proofErr w:type="spellEnd"/>
          </w:p>
        </w:tc>
        <w:tc>
          <w:tcPr>
            <w:tcW w:w="2117" w:type="dxa"/>
            <w:hideMark/>
          </w:tcPr>
          <w:p w14:paraId="62DB2CD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BodyText"/>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BodyText"/>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BodyText"/>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EMSPhysician</w:t>
            </w:r>
            <w:proofErr w:type="spellEnd"/>
          </w:p>
        </w:tc>
        <w:tc>
          <w:tcPr>
            <w:tcW w:w="2117" w:type="dxa"/>
            <w:hideMark/>
          </w:tcPr>
          <w:p w14:paraId="05A982ED"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BodyText"/>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BodyText"/>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BodyText"/>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BodyText"/>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BodyText"/>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861905" w:rsidRDefault="00983744" w:rsidP="00983744">
            <w:pPr>
              <w:pStyle w:val="BodyText"/>
              <w:spacing w:before="0" w:after="0"/>
              <w:contextualSpacing/>
              <w:rPr>
                <w:szCs w:val="20"/>
                <w:lang w:val="fr-CA"/>
              </w:rPr>
            </w:pPr>
            <w:r w:rsidRPr="00861905">
              <w:rPr>
                <w:szCs w:val="20"/>
                <w:lang w:val="fr-CA"/>
              </w:rPr>
              <w:t>Hurst Tool (</w:t>
            </w:r>
            <w:proofErr w:type="spellStart"/>
            <w:r w:rsidRPr="00861905">
              <w:rPr>
                <w:szCs w:val="20"/>
                <w:lang w:val="fr-CA"/>
              </w:rPr>
              <w:t>Jaws</w:t>
            </w:r>
            <w:proofErr w:type="spellEnd"/>
            <w:r w:rsidRPr="00861905">
              <w:rPr>
                <w:szCs w:val="20"/>
                <w:lang w:val="fr-CA"/>
              </w:rPr>
              <w:t xml:space="preserve"> of Life)</w:t>
            </w:r>
          </w:p>
        </w:tc>
        <w:tc>
          <w:tcPr>
            <w:tcW w:w="1810" w:type="dxa"/>
            <w:noWrap/>
          </w:tcPr>
          <w:p w14:paraId="1EC940A1" w14:textId="38213D0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BodyText"/>
              <w:spacing w:before="0" w:after="0"/>
              <w:contextualSpacing/>
              <w:rPr>
                <w:szCs w:val="20"/>
                <w:lang w:val="fr-CA"/>
              </w:rPr>
            </w:pPr>
            <w:r w:rsidRPr="00861905">
              <w:rPr>
                <w:szCs w:val="20"/>
                <w:lang w:val="fr-CA"/>
              </w:rPr>
              <w:t xml:space="preserve">HazMat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BodyText"/>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HelicopterSearchandRescueTech</w:t>
            </w:r>
            <w:proofErr w:type="spellEnd"/>
          </w:p>
        </w:tc>
        <w:tc>
          <w:tcPr>
            <w:tcW w:w="2117" w:type="dxa"/>
            <w:hideMark/>
          </w:tcPr>
          <w:p w14:paraId="22AAAD7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Ice</w:t>
            </w:r>
            <w:proofErr w:type="spellEnd"/>
            <w:r w:rsidRPr="00861905">
              <w:rPr>
                <w:szCs w:val="20"/>
                <w:lang w:val="fr-CA"/>
              </w:rPr>
              <w:t xml:space="preserve"> Rescue Equipment</w:t>
            </w:r>
          </w:p>
        </w:tc>
        <w:tc>
          <w:tcPr>
            <w:tcW w:w="1810" w:type="dxa"/>
            <w:noWrap/>
          </w:tcPr>
          <w:p w14:paraId="1A056034" w14:textId="11EE1F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AcoliInterpreter</w:t>
            </w:r>
            <w:proofErr w:type="spellEnd"/>
          </w:p>
        </w:tc>
        <w:tc>
          <w:tcPr>
            <w:tcW w:w="2117" w:type="dxa"/>
            <w:hideMark/>
          </w:tcPr>
          <w:p w14:paraId="11722E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AdangmeInterpreter</w:t>
            </w:r>
            <w:proofErr w:type="spellEnd"/>
          </w:p>
        </w:tc>
        <w:tc>
          <w:tcPr>
            <w:tcW w:w="2117" w:type="dxa"/>
            <w:hideMark/>
          </w:tcPr>
          <w:p w14:paraId="4D884C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AfrihiliInterpreter</w:t>
            </w:r>
            <w:proofErr w:type="spellEnd"/>
          </w:p>
        </w:tc>
        <w:tc>
          <w:tcPr>
            <w:tcW w:w="2117" w:type="dxa"/>
            <w:hideMark/>
          </w:tcPr>
          <w:p w14:paraId="62AB89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BodyText"/>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AinuInterpreter</w:t>
            </w:r>
            <w:proofErr w:type="spellEnd"/>
          </w:p>
        </w:tc>
        <w:tc>
          <w:tcPr>
            <w:tcW w:w="2117" w:type="dxa"/>
            <w:hideMark/>
          </w:tcPr>
          <w:p w14:paraId="354F76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AleutInterpreter</w:t>
            </w:r>
            <w:proofErr w:type="spellEnd"/>
          </w:p>
        </w:tc>
        <w:tc>
          <w:tcPr>
            <w:tcW w:w="2117" w:type="dxa"/>
            <w:hideMark/>
          </w:tcPr>
          <w:p w14:paraId="156BEA2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AmharicInterpreter</w:t>
            </w:r>
            <w:proofErr w:type="spellEnd"/>
          </w:p>
        </w:tc>
        <w:tc>
          <w:tcPr>
            <w:tcW w:w="2117" w:type="dxa"/>
            <w:hideMark/>
          </w:tcPr>
          <w:p w14:paraId="14F212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AragoneseInterpreter</w:t>
            </w:r>
            <w:proofErr w:type="spellEnd"/>
          </w:p>
        </w:tc>
        <w:tc>
          <w:tcPr>
            <w:tcW w:w="2117" w:type="dxa"/>
            <w:hideMark/>
          </w:tcPr>
          <w:p w14:paraId="45835D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ArawakInterpreter</w:t>
            </w:r>
            <w:proofErr w:type="spellEnd"/>
          </w:p>
        </w:tc>
        <w:tc>
          <w:tcPr>
            <w:tcW w:w="2117" w:type="dxa"/>
            <w:hideMark/>
          </w:tcPr>
          <w:p w14:paraId="62AF4B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ArmenianInterpreter</w:t>
            </w:r>
            <w:proofErr w:type="spellEnd"/>
          </w:p>
        </w:tc>
        <w:tc>
          <w:tcPr>
            <w:tcW w:w="2117" w:type="dxa"/>
            <w:hideMark/>
          </w:tcPr>
          <w:p w14:paraId="51FA63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AssameseInterpreter</w:t>
            </w:r>
            <w:proofErr w:type="spellEnd"/>
          </w:p>
        </w:tc>
        <w:tc>
          <w:tcPr>
            <w:tcW w:w="2117" w:type="dxa"/>
            <w:hideMark/>
          </w:tcPr>
          <w:p w14:paraId="1FEB571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Asturian</w:t>
            </w:r>
            <w:proofErr w:type="spellEnd"/>
            <w:r w:rsidRPr="00861905">
              <w:rPr>
                <w:szCs w:val="20"/>
                <w:lang w:val="fr-CA"/>
              </w:rPr>
              <w:t xml:space="preserve"> </w:t>
            </w:r>
            <w:proofErr w:type="spellStart"/>
            <w:r w:rsidRPr="00861905">
              <w:rPr>
                <w:szCs w:val="20"/>
                <w:lang w:val="fr-CA"/>
              </w:rPr>
              <w:t>Bable</w:t>
            </w:r>
            <w:proofErr w:type="spellEnd"/>
            <w:r w:rsidRPr="00861905">
              <w:rPr>
                <w:szCs w:val="20"/>
                <w:lang w:val="fr-CA"/>
              </w:rPr>
              <w:t xml:space="preserve"> </w:t>
            </w:r>
            <w:proofErr w:type="spellStart"/>
            <w:r w:rsidRPr="00861905">
              <w:rPr>
                <w:szCs w:val="20"/>
                <w:lang w:val="fr-CA"/>
              </w:rPr>
              <w:t>Leonese</w:t>
            </w:r>
            <w:proofErr w:type="spellEnd"/>
            <w:r w:rsidRPr="00861905">
              <w:rPr>
                <w:szCs w:val="20"/>
                <w:lang w:val="fr-CA"/>
              </w:rPr>
              <w:t xml:space="preserve"> </w:t>
            </w:r>
            <w:proofErr w:type="spellStart"/>
            <w:r w:rsidRPr="00861905">
              <w:rPr>
                <w:szCs w:val="20"/>
                <w:lang w:val="fr-CA"/>
              </w:rPr>
              <w:t>Asturleonese</w:t>
            </w:r>
            <w:proofErr w:type="spellEnd"/>
            <w:r w:rsidRPr="00861905">
              <w:rPr>
                <w:szCs w:val="20"/>
                <w:lang w:val="fr-CA"/>
              </w:rPr>
              <w:t xml:space="preserve"> (</w:t>
            </w:r>
            <w:proofErr w:type="spellStart"/>
            <w:r w:rsidRPr="00861905">
              <w:rPr>
                <w:szCs w:val="20"/>
                <w:lang w:val="fr-CA"/>
              </w:rPr>
              <w:t>ast</w:t>
            </w:r>
            <w:proofErr w:type="spellEnd"/>
            <w:r w:rsidRPr="00861905">
              <w:rPr>
                <w:szCs w:val="20"/>
                <w:lang w:val="fr-CA"/>
              </w:rPr>
              <w:t>)</w:t>
            </w:r>
          </w:p>
        </w:tc>
        <w:tc>
          <w:tcPr>
            <w:tcW w:w="1810" w:type="dxa"/>
            <w:noWrap/>
          </w:tcPr>
          <w:p w14:paraId="7CE3AC69" w14:textId="1341631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AwadhiInterpreter</w:t>
            </w:r>
            <w:proofErr w:type="spellEnd"/>
          </w:p>
        </w:tc>
        <w:tc>
          <w:tcPr>
            <w:tcW w:w="2117" w:type="dxa"/>
            <w:hideMark/>
          </w:tcPr>
          <w:p w14:paraId="661F00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AymaraInterpreter</w:t>
            </w:r>
            <w:proofErr w:type="spellEnd"/>
          </w:p>
        </w:tc>
        <w:tc>
          <w:tcPr>
            <w:tcW w:w="2117" w:type="dxa"/>
            <w:hideMark/>
          </w:tcPr>
          <w:p w14:paraId="3751F2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BalticLanguagesInterpreter</w:t>
            </w:r>
            <w:proofErr w:type="spellEnd"/>
          </w:p>
        </w:tc>
        <w:tc>
          <w:tcPr>
            <w:tcW w:w="2117" w:type="dxa"/>
            <w:hideMark/>
          </w:tcPr>
          <w:p w14:paraId="59B7DE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BasaInterpreter</w:t>
            </w:r>
            <w:proofErr w:type="spellEnd"/>
          </w:p>
        </w:tc>
        <w:tc>
          <w:tcPr>
            <w:tcW w:w="2117" w:type="dxa"/>
            <w:hideMark/>
          </w:tcPr>
          <w:p w14:paraId="7189CF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BasqueInterpreter</w:t>
            </w:r>
            <w:proofErr w:type="spellEnd"/>
          </w:p>
        </w:tc>
        <w:tc>
          <w:tcPr>
            <w:tcW w:w="2117" w:type="dxa"/>
            <w:hideMark/>
          </w:tcPr>
          <w:p w14:paraId="0592B4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BejaBedawiyetInterpreter</w:t>
            </w:r>
            <w:proofErr w:type="spellEnd"/>
          </w:p>
        </w:tc>
        <w:tc>
          <w:tcPr>
            <w:tcW w:w="2117" w:type="dxa"/>
            <w:hideMark/>
          </w:tcPr>
          <w:p w14:paraId="436042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Beja </w:t>
            </w:r>
            <w:proofErr w:type="spellStart"/>
            <w:r w:rsidRPr="00861905">
              <w:rPr>
                <w:szCs w:val="20"/>
                <w:lang w:val="fr-CA"/>
              </w:rPr>
              <w:t>Bedawiyet</w:t>
            </w:r>
            <w:proofErr w:type="spellEnd"/>
            <w:r w:rsidRPr="00861905">
              <w:rPr>
                <w:szCs w:val="20"/>
                <w:lang w:val="fr-CA"/>
              </w:rPr>
              <w:t xml:space="preserve"> (</w:t>
            </w:r>
            <w:proofErr w:type="spellStart"/>
            <w:r w:rsidRPr="00861905">
              <w:rPr>
                <w:szCs w:val="20"/>
                <w:lang w:val="fr-CA"/>
              </w:rPr>
              <w:t>bej</w:t>
            </w:r>
            <w:proofErr w:type="spellEnd"/>
            <w:r w:rsidRPr="00861905">
              <w:rPr>
                <w:szCs w:val="20"/>
                <w:lang w:val="fr-CA"/>
              </w:rPr>
              <w:t>)</w:t>
            </w:r>
          </w:p>
        </w:tc>
        <w:tc>
          <w:tcPr>
            <w:tcW w:w="1810" w:type="dxa"/>
            <w:noWrap/>
          </w:tcPr>
          <w:p w14:paraId="5EEA4EB8" w14:textId="0288E1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BhojpuriInterpreter</w:t>
            </w:r>
            <w:proofErr w:type="spellEnd"/>
          </w:p>
        </w:tc>
        <w:tc>
          <w:tcPr>
            <w:tcW w:w="2117" w:type="dxa"/>
            <w:hideMark/>
          </w:tcPr>
          <w:p w14:paraId="1A9C80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BikolInterpreter</w:t>
            </w:r>
            <w:proofErr w:type="spellEnd"/>
          </w:p>
        </w:tc>
        <w:tc>
          <w:tcPr>
            <w:tcW w:w="2117" w:type="dxa"/>
            <w:hideMark/>
          </w:tcPr>
          <w:p w14:paraId="1FD053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BislamaInterpreter</w:t>
            </w:r>
            <w:proofErr w:type="spellEnd"/>
          </w:p>
        </w:tc>
        <w:tc>
          <w:tcPr>
            <w:tcW w:w="2117" w:type="dxa"/>
            <w:hideMark/>
          </w:tcPr>
          <w:p w14:paraId="3E74D3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Blin </w:t>
            </w:r>
            <w:proofErr w:type="spellStart"/>
            <w:r w:rsidRPr="00861905">
              <w:rPr>
                <w:szCs w:val="20"/>
                <w:lang w:val="fr-CA"/>
              </w:rPr>
              <w:t>Bilin</w:t>
            </w:r>
            <w:proofErr w:type="spellEnd"/>
            <w:r w:rsidRPr="00861905">
              <w:rPr>
                <w:szCs w:val="20"/>
                <w:lang w:val="fr-CA"/>
              </w:rPr>
              <w:t xml:space="preserve"> (</w:t>
            </w:r>
            <w:proofErr w:type="spellStart"/>
            <w:r w:rsidRPr="00861905">
              <w:rPr>
                <w:szCs w:val="20"/>
                <w:lang w:val="fr-CA"/>
              </w:rPr>
              <w:t>byn</w:t>
            </w:r>
            <w:proofErr w:type="spellEnd"/>
            <w:r w:rsidRPr="00861905">
              <w:rPr>
                <w:szCs w:val="20"/>
                <w:lang w:val="fr-CA"/>
              </w:rPr>
              <w:t>)</w:t>
            </w:r>
          </w:p>
        </w:tc>
        <w:tc>
          <w:tcPr>
            <w:tcW w:w="1810" w:type="dxa"/>
            <w:noWrap/>
          </w:tcPr>
          <w:p w14:paraId="14751C40" w14:textId="3C76A51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BlissymbolsBlissymbolicsBlissInterpreter</w:t>
            </w:r>
            <w:proofErr w:type="spellEnd"/>
          </w:p>
        </w:tc>
        <w:tc>
          <w:tcPr>
            <w:tcW w:w="2117" w:type="dxa"/>
            <w:hideMark/>
          </w:tcPr>
          <w:p w14:paraId="5C26F1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BulgarianInterpreter</w:t>
            </w:r>
            <w:proofErr w:type="spellEnd"/>
          </w:p>
        </w:tc>
        <w:tc>
          <w:tcPr>
            <w:tcW w:w="2117" w:type="dxa"/>
            <w:hideMark/>
          </w:tcPr>
          <w:p w14:paraId="16ACD0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BuriatInterpreter</w:t>
            </w:r>
            <w:proofErr w:type="spellEnd"/>
          </w:p>
        </w:tc>
        <w:tc>
          <w:tcPr>
            <w:tcW w:w="2117" w:type="dxa"/>
            <w:hideMark/>
          </w:tcPr>
          <w:p w14:paraId="3192E40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CatalanValencianInterpreter</w:t>
            </w:r>
            <w:proofErr w:type="spellEnd"/>
          </w:p>
        </w:tc>
        <w:tc>
          <w:tcPr>
            <w:tcW w:w="2117" w:type="dxa"/>
            <w:hideMark/>
          </w:tcPr>
          <w:p w14:paraId="157D8D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CaucasianLanguagesInterpreter</w:t>
            </w:r>
            <w:proofErr w:type="spellEnd"/>
          </w:p>
        </w:tc>
        <w:tc>
          <w:tcPr>
            <w:tcW w:w="2117" w:type="dxa"/>
            <w:hideMark/>
          </w:tcPr>
          <w:p w14:paraId="1BEC5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ChagataiInterpreter</w:t>
            </w:r>
            <w:proofErr w:type="spellEnd"/>
          </w:p>
        </w:tc>
        <w:tc>
          <w:tcPr>
            <w:tcW w:w="2117" w:type="dxa"/>
            <w:hideMark/>
          </w:tcPr>
          <w:p w14:paraId="59C50A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CherokeeInterpreter</w:t>
            </w:r>
            <w:proofErr w:type="spellEnd"/>
          </w:p>
        </w:tc>
        <w:tc>
          <w:tcPr>
            <w:tcW w:w="2117" w:type="dxa"/>
            <w:hideMark/>
          </w:tcPr>
          <w:p w14:paraId="3B875F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ChipewyanDeneSulineInterpreter</w:t>
            </w:r>
            <w:proofErr w:type="spellEnd"/>
          </w:p>
        </w:tc>
        <w:tc>
          <w:tcPr>
            <w:tcW w:w="2117" w:type="dxa"/>
            <w:hideMark/>
          </w:tcPr>
          <w:p w14:paraId="4CFF565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ClassicalNewariOldNewariClassicalNepalBhasaInterpreter</w:t>
            </w:r>
            <w:proofErr w:type="spellEnd"/>
          </w:p>
        </w:tc>
        <w:tc>
          <w:tcPr>
            <w:tcW w:w="2117" w:type="dxa"/>
            <w:hideMark/>
          </w:tcPr>
          <w:p w14:paraId="3D3E06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Newari </w:t>
            </w:r>
            <w:r w:rsidRPr="00861905">
              <w:rPr>
                <w:szCs w:val="20"/>
                <w:lang w:val="fr-CA"/>
              </w:rPr>
              <w:lastRenderedPageBreak/>
              <w:t xml:space="preserve">Old Newari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w:t>
            </w:r>
            <w:proofErr w:type="spellStart"/>
            <w:r w:rsidRPr="00861905">
              <w:rPr>
                <w:szCs w:val="20"/>
                <w:lang w:val="fr-CA"/>
              </w:rPr>
              <w:t>nwc</w:t>
            </w:r>
            <w:proofErr w:type="spellEnd"/>
            <w:r w:rsidRPr="00861905">
              <w:rPr>
                <w:szCs w:val="20"/>
                <w:lang w:val="fr-CA"/>
              </w:rPr>
              <w:t>)</w:t>
            </w:r>
          </w:p>
        </w:tc>
        <w:tc>
          <w:tcPr>
            <w:tcW w:w="1810" w:type="dxa"/>
            <w:noWrap/>
          </w:tcPr>
          <w:p w14:paraId="0F80F786" w14:textId="70EFB963"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CreeInterpreter</w:t>
            </w:r>
            <w:proofErr w:type="spellEnd"/>
          </w:p>
        </w:tc>
        <w:tc>
          <w:tcPr>
            <w:tcW w:w="2117" w:type="dxa"/>
            <w:hideMark/>
          </w:tcPr>
          <w:p w14:paraId="7E1004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CreolesPidginsEnglishBasedInterpreter</w:t>
            </w:r>
            <w:proofErr w:type="spellEnd"/>
          </w:p>
        </w:tc>
        <w:tc>
          <w:tcPr>
            <w:tcW w:w="2117" w:type="dxa"/>
            <w:hideMark/>
          </w:tcPr>
          <w:p w14:paraId="78D376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English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cpe</w:t>
            </w:r>
            <w:proofErr w:type="spellEnd"/>
            <w:r w:rsidRPr="00861905">
              <w:rPr>
                <w:szCs w:val="20"/>
                <w:lang w:val="fr-CA"/>
              </w:rPr>
              <w:t>)</w:t>
            </w:r>
          </w:p>
        </w:tc>
        <w:tc>
          <w:tcPr>
            <w:tcW w:w="1810" w:type="dxa"/>
            <w:noWrap/>
          </w:tcPr>
          <w:p w14:paraId="636AC989" w14:textId="6206D21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French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cpf</w:t>
            </w:r>
            <w:proofErr w:type="spellEnd"/>
            <w:r w:rsidRPr="00861905">
              <w:rPr>
                <w:szCs w:val="20"/>
                <w:lang w:val="fr-CA"/>
              </w:rPr>
              <w:t>)</w:t>
            </w:r>
          </w:p>
        </w:tc>
        <w:tc>
          <w:tcPr>
            <w:tcW w:w="1810" w:type="dxa"/>
            <w:noWrap/>
          </w:tcPr>
          <w:p w14:paraId="597D4A11" w14:textId="3AB5D8A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CreolesPidginsInterpreter</w:t>
            </w:r>
            <w:proofErr w:type="spellEnd"/>
          </w:p>
        </w:tc>
        <w:tc>
          <w:tcPr>
            <w:tcW w:w="2117" w:type="dxa"/>
            <w:hideMark/>
          </w:tcPr>
          <w:p w14:paraId="4561F0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Cushitic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cus</w:t>
            </w:r>
            <w:proofErr w:type="spellEnd"/>
            <w:r w:rsidRPr="00861905">
              <w:rPr>
                <w:szCs w:val="20"/>
                <w:lang w:val="fr-CA"/>
              </w:rPr>
              <w:t>)</w:t>
            </w:r>
          </w:p>
        </w:tc>
        <w:tc>
          <w:tcPr>
            <w:tcW w:w="1810" w:type="dxa"/>
            <w:noWrap/>
          </w:tcPr>
          <w:p w14:paraId="47AC4584" w14:textId="0255C9C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DanishInterpreter</w:t>
            </w:r>
            <w:proofErr w:type="spellEnd"/>
          </w:p>
        </w:tc>
        <w:tc>
          <w:tcPr>
            <w:tcW w:w="2117" w:type="dxa"/>
            <w:hideMark/>
          </w:tcPr>
          <w:p w14:paraId="7DE2DD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Danish</w:t>
            </w:r>
            <w:proofErr w:type="spellEnd"/>
            <w:r w:rsidRPr="00861905">
              <w:rPr>
                <w:szCs w:val="20"/>
                <w:lang w:val="fr-CA"/>
              </w:rPr>
              <w:t xml:space="preserve"> (dan)</w:t>
            </w:r>
          </w:p>
        </w:tc>
        <w:tc>
          <w:tcPr>
            <w:tcW w:w="1810" w:type="dxa"/>
            <w:noWrap/>
          </w:tcPr>
          <w:p w14:paraId="035E8FB7" w14:textId="37EB8E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DelawareInterpreter</w:t>
            </w:r>
            <w:proofErr w:type="spellEnd"/>
          </w:p>
        </w:tc>
        <w:tc>
          <w:tcPr>
            <w:tcW w:w="2117" w:type="dxa"/>
            <w:hideMark/>
          </w:tcPr>
          <w:p w14:paraId="2D12CE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DualaInterpreter</w:t>
            </w:r>
            <w:proofErr w:type="spellEnd"/>
          </w:p>
        </w:tc>
        <w:tc>
          <w:tcPr>
            <w:tcW w:w="2117" w:type="dxa"/>
            <w:hideMark/>
          </w:tcPr>
          <w:p w14:paraId="489B42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Dutch </w:t>
            </w:r>
            <w:proofErr w:type="spellStart"/>
            <w:r w:rsidRPr="00861905">
              <w:rPr>
                <w:szCs w:val="20"/>
                <w:lang w:val="fr-CA"/>
              </w:rPr>
              <w:t>Flemish</w:t>
            </w:r>
            <w:proofErr w:type="spellEnd"/>
            <w:r w:rsidRPr="00861905">
              <w:rPr>
                <w:szCs w:val="20"/>
                <w:lang w:val="fr-CA"/>
              </w:rPr>
              <w:t xml:space="preserve"> (dut (B))</w:t>
            </w:r>
          </w:p>
        </w:tc>
        <w:tc>
          <w:tcPr>
            <w:tcW w:w="1810" w:type="dxa"/>
            <w:noWrap/>
          </w:tcPr>
          <w:p w14:paraId="7F41A986" w14:textId="5058F0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DzongkhaInterpreter</w:t>
            </w:r>
            <w:proofErr w:type="spellEnd"/>
          </w:p>
        </w:tc>
        <w:tc>
          <w:tcPr>
            <w:tcW w:w="2117" w:type="dxa"/>
            <w:hideMark/>
          </w:tcPr>
          <w:p w14:paraId="3E8FC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EasternFrisianInterpreter</w:t>
            </w:r>
            <w:proofErr w:type="spellEnd"/>
          </w:p>
        </w:tc>
        <w:tc>
          <w:tcPr>
            <w:tcW w:w="2117" w:type="dxa"/>
            <w:hideMark/>
          </w:tcPr>
          <w:p w14:paraId="05B3EE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Eastern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(frs)</w:t>
            </w:r>
          </w:p>
        </w:tc>
        <w:tc>
          <w:tcPr>
            <w:tcW w:w="1810" w:type="dxa"/>
            <w:noWrap/>
          </w:tcPr>
          <w:p w14:paraId="62DE0EC9" w14:textId="4C280F8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ElamiteInterpreter</w:t>
            </w:r>
            <w:proofErr w:type="spellEnd"/>
          </w:p>
        </w:tc>
        <w:tc>
          <w:tcPr>
            <w:tcW w:w="2117" w:type="dxa"/>
            <w:hideMark/>
          </w:tcPr>
          <w:p w14:paraId="43FD6D4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(eng)</w:t>
            </w:r>
          </w:p>
        </w:tc>
        <w:tc>
          <w:tcPr>
            <w:tcW w:w="1810" w:type="dxa"/>
            <w:noWrap/>
          </w:tcPr>
          <w:p w14:paraId="65B8F4C5" w14:textId="656E3A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EstonianInterpreter</w:t>
            </w:r>
            <w:proofErr w:type="spellEnd"/>
          </w:p>
        </w:tc>
        <w:tc>
          <w:tcPr>
            <w:tcW w:w="2117" w:type="dxa"/>
            <w:hideMark/>
          </w:tcPr>
          <w:p w14:paraId="6DF724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FantiInterpreter</w:t>
            </w:r>
            <w:proofErr w:type="spellEnd"/>
          </w:p>
        </w:tc>
        <w:tc>
          <w:tcPr>
            <w:tcW w:w="2117" w:type="dxa"/>
            <w:hideMark/>
          </w:tcPr>
          <w:p w14:paraId="39F689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FinnishInterpreter</w:t>
            </w:r>
            <w:proofErr w:type="spellEnd"/>
          </w:p>
        </w:tc>
        <w:tc>
          <w:tcPr>
            <w:tcW w:w="2117" w:type="dxa"/>
            <w:hideMark/>
          </w:tcPr>
          <w:p w14:paraId="24DC2F7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FrenchInterpreter</w:t>
            </w:r>
            <w:proofErr w:type="spellEnd"/>
          </w:p>
        </w:tc>
        <w:tc>
          <w:tcPr>
            <w:tcW w:w="2117" w:type="dxa"/>
            <w:hideMark/>
          </w:tcPr>
          <w:p w14:paraId="2E7FF31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French (</w:t>
            </w:r>
            <w:proofErr w:type="spellStart"/>
            <w:r w:rsidRPr="00861905">
              <w:rPr>
                <w:szCs w:val="20"/>
                <w:lang w:val="fr-CA"/>
              </w:rPr>
              <w:t>fre</w:t>
            </w:r>
            <w:proofErr w:type="spellEnd"/>
            <w:r w:rsidRPr="00861905">
              <w:rPr>
                <w:szCs w:val="20"/>
                <w:lang w:val="fr-CA"/>
              </w:rPr>
              <w:t xml:space="preserve"> (B))</w:t>
            </w:r>
          </w:p>
        </w:tc>
        <w:tc>
          <w:tcPr>
            <w:tcW w:w="1810" w:type="dxa"/>
            <w:noWrap/>
          </w:tcPr>
          <w:p w14:paraId="7D9D7A3D" w14:textId="3981806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Gaelic</w:t>
            </w:r>
            <w:proofErr w:type="spellEnd"/>
            <w:r w:rsidRPr="00861905">
              <w:rPr>
                <w:szCs w:val="20"/>
                <w:lang w:val="fr-CA"/>
              </w:rPr>
              <w:t xml:space="preserve"> Scottish </w:t>
            </w:r>
            <w:proofErr w:type="spellStart"/>
            <w:r w:rsidRPr="00861905">
              <w:rPr>
                <w:szCs w:val="20"/>
                <w:lang w:val="fr-CA"/>
              </w:rPr>
              <w:t>Gaelic</w:t>
            </w:r>
            <w:proofErr w:type="spellEnd"/>
            <w:r w:rsidRPr="00861905">
              <w:rPr>
                <w:szCs w:val="20"/>
                <w:lang w:val="fr-CA"/>
              </w:rPr>
              <w:t xml:space="preserve"> (</w:t>
            </w:r>
            <w:proofErr w:type="spellStart"/>
            <w:r w:rsidRPr="00861905">
              <w:rPr>
                <w:szCs w:val="20"/>
                <w:lang w:val="fr-CA"/>
              </w:rPr>
              <w:t>gla</w:t>
            </w:r>
            <w:proofErr w:type="spellEnd"/>
            <w:r w:rsidRPr="00861905">
              <w:rPr>
                <w:szCs w:val="20"/>
                <w:lang w:val="fr-CA"/>
              </w:rPr>
              <w:t>)</w:t>
            </w:r>
          </w:p>
        </w:tc>
        <w:tc>
          <w:tcPr>
            <w:tcW w:w="1810" w:type="dxa"/>
            <w:noWrap/>
          </w:tcPr>
          <w:p w14:paraId="1D5F2392" w14:textId="3E14C1C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GaInterpreter</w:t>
            </w:r>
            <w:proofErr w:type="spellEnd"/>
          </w:p>
        </w:tc>
        <w:tc>
          <w:tcPr>
            <w:tcW w:w="2117" w:type="dxa"/>
            <w:hideMark/>
          </w:tcPr>
          <w:p w14:paraId="1BF151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GayoInterpreter</w:t>
            </w:r>
            <w:proofErr w:type="spellEnd"/>
          </w:p>
        </w:tc>
        <w:tc>
          <w:tcPr>
            <w:tcW w:w="2117" w:type="dxa"/>
            <w:hideMark/>
          </w:tcPr>
          <w:p w14:paraId="6E8CE4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GeorgianInterpreter</w:t>
            </w:r>
            <w:proofErr w:type="spellEnd"/>
          </w:p>
        </w:tc>
        <w:tc>
          <w:tcPr>
            <w:tcW w:w="2117" w:type="dxa"/>
            <w:hideMark/>
          </w:tcPr>
          <w:p w14:paraId="14FCFED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Georgian</w:t>
            </w:r>
            <w:proofErr w:type="spellEnd"/>
            <w:r w:rsidRPr="00861905">
              <w:rPr>
                <w:szCs w:val="20"/>
                <w:lang w:val="fr-CA"/>
              </w:rPr>
              <w:t xml:space="preserve"> (</w:t>
            </w:r>
            <w:proofErr w:type="spellStart"/>
            <w:r w:rsidRPr="00861905">
              <w:rPr>
                <w:szCs w:val="20"/>
                <w:lang w:val="fr-CA"/>
              </w:rPr>
              <w:t>geo</w:t>
            </w:r>
            <w:proofErr w:type="spellEnd"/>
            <w:r w:rsidRPr="00861905">
              <w:rPr>
                <w:szCs w:val="20"/>
                <w:lang w:val="fr-CA"/>
              </w:rPr>
              <w:t xml:space="preserve"> (B))</w:t>
            </w:r>
          </w:p>
        </w:tc>
        <w:tc>
          <w:tcPr>
            <w:tcW w:w="1810" w:type="dxa"/>
            <w:noWrap/>
          </w:tcPr>
          <w:p w14:paraId="48C98401" w14:textId="160C4A8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German (</w:t>
            </w:r>
            <w:proofErr w:type="spellStart"/>
            <w:r w:rsidRPr="00861905">
              <w:rPr>
                <w:szCs w:val="20"/>
                <w:lang w:val="fr-CA"/>
              </w:rPr>
              <w:t>ger</w:t>
            </w:r>
            <w:proofErr w:type="spellEnd"/>
            <w:r w:rsidRPr="00861905">
              <w:rPr>
                <w:szCs w:val="20"/>
                <w:lang w:val="fr-CA"/>
              </w:rPr>
              <w:t xml:space="preserve"> (B))</w:t>
            </w:r>
          </w:p>
        </w:tc>
        <w:tc>
          <w:tcPr>
            <w:tcW w:w="1810" w:type="dxa"/>
            <w:noWrap/>
          </w:tcPr>
          <w:p w14:paraId="6FC9061B" w14:textId="7093A46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GondiInterpreter</w:t>
            </w:r>
            <w:proofErr w:type="spellEnd"/>
          </w:p>
        </w:tc>
        <w:tc>
          <w:tcPr>
            <w:tcW w:w="2117" w:type="dxa"/>
            <w:hideMark/>
          </w:tcPr>
          <w:p w14:paraId="208D4E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GothicInterpreter</w:t>
            </w:r>
            <w:proofErr w:type="spellEnd"/>
          </w:p>
        </w:tc>
        <w:tc>
          <w:tcPr>
            <w:tcW w:w="2117" w:type="dxa"/>
            <w:hideMark/>
          </w:tcPr>
          <w:p w14:paraId="0804FD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Grebo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GuaraniInterpreter</w:t>
            </w:r>
            <w:proofErr w:type="spellEnd"/>
          </w:p>
        </w:tc>
        <w:tc>
          <w:tcPr>
            <w:tcW w:w="2117" w:type="dxa"/>
            <w:hideMark/>
          </w:tcPr>
          <w:p w14:paraId="40752D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HaidaInterpreter</w:t>
            </w:r>
            <w:proofErr w:type="spellEnd"/>
          </w:p>
        </w:tc>
        <w:tc>
          <w:tcPr>
            <w:tcW w:w="2117" w:type="dxa"/>
            <w:hideMark/>
          </w:tcPr>
          <w:p w14:paraId="7E6D8A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HausaInterpreter</w:t>
            </w:r>
            <w:proofErr w:type="spellEnd"/>
          </w:p>
        </w:tc>
        <w:tc>
          <w:tcPr>
            <w:tcW w:w="2117" w:type="dxa"/>
            <w:hideMark/>
          </w:tcPr>
          <w:p w14:paraId="105ECB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HereroInterpreter</w:t>
            </w:r>
            <w:proofErr w:type="spellEnd"/>
          </w:p>
        </w:tc>
        <w:tc>
          <w:tcPr>
            <w:tcW w:w="2117" w:type="dxa"/>
            <w:hideMark/>
          </w:tcPr>
          <w:p w14:paraId="095D96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Himachali</w:t>
            </w:r>
            <w:proofErr w:type="spellEnd"/>
            <w:r w:rsidRPr="00861905">
              <w:rPr>
                <w:szCs w:val="20"/>
                <w:lang w:val="fr-CA"/>
              </w:rPr>
              <w:t xml:space="preserve"> Western Pahari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him</w:t>
            </w:r>
            <w:proofErr w:type="spellEnd"/>
            <w:r w:rsidRPr="00861905">
              <w:rPr>
                <w:szCs w:val="20"/>
                <w:lang w:val="fr-CA"/>
              </w:rPr>
              <w:t>)</w:t>
            </w:r>
          </w:p>
        </w:tc>
        <w:tc>
          <w:tcPr>
            <w:tcW w:w="1810" w:type="dxa"/>
            <w:noWrap/>
          </w:tcPr>
          <w:p w14:paraId="3EB594B7" w14:textId="73F4C2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HindiInterpreter</w:t>
            </w:r>
            <w:proofErr w:type="spellEnd"/>
          </w:p>
        </w:tc>
        <w:tc>
          <w:tcPr>
            <w:tcW w:w="2117" w:type="dxa"/>
            <w:hideMark/>
          </w:tcPr>
          <w:p w14:paraId="59C290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HittiteInterpreter</w:t>
            </w:r>
            <w:proofErr w:type="spellEnd"/>
          </w:p>
        </w:tc>
        <w:tc>
          <w:tcPr>
            <w:tcW w:w="2117" w:type="dxa"/>
            <w:hideMark/>
          </w:tcPr>
          <w:p w14:paraId="70DE79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Hmong </w:t>
            </w:r>
            <w:proofErr w:type="spellStart"/>
            <w:r w:rsidRPr="00861905">
              <w:rPr>
                <w:szCs w:val="20"/>
                <w:lang w:val="fr-CA"/>
              </w:rPr>
              <w:t>Mong</w:t>
            </w:r>
            <w:proofErr w:type="spellEnd"/>
            <w:r w:rsidRPr="00861905">
              <w:rPr>
                <w:szCs w:val="20"/>
                <w:lang w:val="fr-CA"/>
              </w:rPr>
              <w:t xml:space="preserve"> (</w:t>
            </w:r>
            <w:proofErr w:type="spellStart"/>
            <w:r w:rsidRPr="00861905">
              <w:rPr>
                <w:szCs w:val="20"/>
                <w:lang w:val="fr-CA"/>
              </w:rPr>
              <w:t>hmn</w:t>
            </w:r>
            <w:proofErr w:type="spellEnd"/>
            <w:r w:rsidRPr="00861905">
              <w:rPr>
                <w:szCs w:val="20"/>
                <w:lang w:val="fr-CA"/>
              </w:rPr>
              <w:t>)</w:t>
            </w:r>
          </w:p>
        </w:tc>
        <w:tc>
          <w:tcPr>
            <w:tcW w:w="1810" w:type="dxa"/>
            <w:noWrap/>
          </w:tcPr>
          <w:p w14:paraId="4324D1C0" w14:textId="396662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HungarianInterpreter</w:t>
            </w:r>
            <w:proofErr w:type="spellEnd"/>
          </w:p>
        </w:tc>
        <w:tc>
          <w:tcPr>
            <w:tcW w:w="2117" w:type="dxa"/>
            <w:hideMark/>
          </w:tcPr>
          <w:p w14:paraId="789486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IdoInterpreter</w:t>
            </w:r>
            <w:proofErr w:type="spellEnd"/>
          </w:p>
        </w:tc>
        <w:tc>
          <w:tcPr>
            <w:tcW w:w="2117" w:type="dxa"/>
            <w:hideMark/>
          </w:tcPr>
          <w:p w14:paraId="5FA773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IlokoInterpreter</w:t>
            </w:r>
            <w:proofErr w:type="spellEnd"/>
          </w:p>
        </w:tc>
        <w:tc>
          <w:tcPr>
            <w:tcW w:w="2117" w:type="dxa"/>
            <w:hideMark/>
          </w:tcPr>
          <w:p w14:paraId="28B8DD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IndicLanguagesInterpreter</w:t>
            </w:r>
            <w:proofErr w:type="spellEnd"/>
          </w:p>
        </w:tc>
        <w:tc>
          <w:tcPr>
            <w:tcW w:w="2117" w:type="dxa"/>
            <w:hideMark/>
          </w:tcPr>
          <w:p w14:paraId="111DD9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BodyText"/>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IndonesianInterpreter</w:t>
            </w:r>
            <w:proofErr w:type="spellEnd"/>
          </w:p>
        </w:tc>
        <w:tc>
          <w:tcPr>
            <w:tcW w:w="2117" w:type="dxa"/>
            <w:hideMark/>
          </w:tcPr>
          <w:p w14:paraId="6DA220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InupiaqInterpreter</w:t>
            </w:r>
            <w:proofErr w:type="spellEnd"/>
          </w:p>
        </w:tc>
        <w:tc>
          <w:tcPr>
            <w:tcW w:w="2117" w:type="dxa"/>
            <w:hideMark/>
          </w:tcPr>
          <w:p w14:paraId="217BFB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IroquoianLanguagesInterpreter</w:t>
            </w:r>
            <w:proofErr w:type="spellEnd"/>
          </w:p>
        </w:tc>
        <w:tc>
          <w:tcPr>
            <w:tcW w:w="2117" w:type="dxa"/>
            <w:hideMark/>
          </w:tcPr>
          <w:p w14:paraId="1D2936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ItalianInterpreter</w:t>
            </w:r>
            <w:proofErr w:type="spellEnd"/>
          </w:p>
        </w:tc>
        <w:tc>
          <w:tcPr>
            <w:tcW w:w="2117" w:type="dxa"/>
            <w:hideMark/>
          </w:tcPr>
          <w:p w14:paraId="6CFFA8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JavaneseInterpreter</w:t>
            </w:r>
            <w:proofErr w:type="spellEnd"/>
          </w:p>
        </w:tc>
        <w:tc>
          <w:tcPr>
            <w:tcW w:w="2117" w:type="dxa"/>
            <w:hideMark/>
          </w:tcPr>
          <w:p w14:paraId="5F23A8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KachinJingphoInterpreter</w:t>
            </w:r>
            <w:proofErr w:type="spellEnd"/>
          </w:p>
        </w:tc>
        <w:tc>
          <w:tcPr>
            <w:tcW w:w="2117" w:type="dxa"/>
            <w:hideMark/>
          </w:tcPr>
          <w:p w14:paraId="34A3E9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Kachin </w:t>
            </w:r>
            <w:proofErr w:type="spellStart"/>
            <w:r w:rsidRPr="00861905">
              <w:rPr>
                <w:szCs w:val="20"/>
                <w:lang w:val="fr-CA"/>
              </w:rPr>
              <w:t>Jingpho</w:t>
            </w:r>
            <w:proofErr w:type="spellEnd"/>
            <w:r w:rsidRPr="00861905">
              <w:rPr>
                <w:szCs w:val="20"/>
                <w:lang w:val="fr-CA"/>
              </w:rPr>
              <w:t xml:space="preserve"> (</w:t>
            </w:r>
            <w:proofErr w:type="spellStart"/>
            <w:r w:rsidRPr="00861905">
              <w:rPr>
                <w:szCs w:val="20"/>
                <w:lang w:val="fr-CA"/>
              </w:rPr>
              <w:t>kac</w:t>
            </w:r>
            <w:proofErr w:type="spellEnd"/>
            <w:r w:rsidRPr="00861905">
              <w:rPr>
                <w:szCs w:val="20"/>
                <w:lang w:val="fr-CA"/>
              </w:rPr>
              <w:t>)</w:t>
            </w:r>
          </w:p>
        </w:tc>
        <w:tc>
          <w:tcPr>
            <w:tcW w:w="1810" w:type="dxa"/>
            <w:noWrap/>
          </w:tcPr>
          <w:p w14:paraId="0F4B62CA" w14:textId="2E2C8E0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KambaInterpreter</w:t>
            </w:r>
            <w:proofErr w:type="spellEnd"/>
          </w:p>
        </w:tc>
        <w:tc>
          <w:tcPr>
            <w:tcW w:w="2117" w:type="dxa"/>
            <w:hideMark/>
          </w:tcPr>
          <w:p w14:paraId="7F8018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KanuriInterpreter</w:t>
            </w:r>
            <w:proofErr w:type="spellEnd"/>
          </w:p>
        </w:tc>
        <w:tc>
          <w:tcPr>
            <w:tcW w:w="2117" w:type="dxa"/>
            <w:hideMark/>
          </w:tcPr>
          <w:p w14:paraId="7F6D41B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BodyText"/>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KashmiriInterpreter</w:t>
            </w:r>
            <w:proofErr w:type="spellEnd"/>
          </w:p>
        </w:tc>
        <w:tc>
          <w:tcPr>
            <w:tcW w:w="2117" w:type="dxa"/>
            <w:hideMark/>
          </w:tcPr>
          <w:p w14:paraId="2FB500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KazakhInterpreter</w:t>
            </w:r>
            <w:proofErr w:type="spellEnd"/>
          </w:p>
        </w:tc>
        <w:tc>
          <w:tcPr>
            <w:tcW w:w="2117" w:type="dxa"/>
            <w:hideMark/>
          </w:tcPr>
          <w:p w14:paraId="6EC04C9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KhasiInterpreter</w:t>
            </w:r>
            <w:proofErr w:type="spellEnd"/>
          </w:p>
        </w:tc>
        <w:tc>
          <w:tcPr>
            <w:tcW w:w="2117" w:type="dxa"/>
            <w:hideMark/>
          </w:tcPr>
          <w:p w14:paraId="0F662DE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Khotanese</w:t>
            </w:r>
            <w:proofErr w:type="spellEnd"/>
            <w:r w:rsidRPr="00861905">
              <w:rPr>
                <w:szCs w:val="20"/>
                <w:lang w:val="fr-CA"/>
              </w:rPr>
              <w:t xml:space="preserve"> </w:t>
            </w:r>
            <w:proofErr w:type="spellStart"/>
            <w:r w:rsidRPr="00861905">
              <w:rPr>
                <w:szCs w:val="20"/>
                <w:lang w:val="fr-CA"/>
              </w:rPr>
              <w:t>Sakan</w:t>
            </w:r>
            <w:proofErr w:type="spellEnd"/>
            <w:r w:rsidRPr="00861905">
              <w:rPr>
                <w:szCs w:val="20"/>
                <w:lang w:val="fr-CA"/>
              </w:rPr>
              <w:t xml:space="preserve"> (</w:t>
            </w:r>
            <w:proofErr w:type="spellStart"/>
            <w:r w:rsidRPr="00861905">
              <w:rPr>
                <w:szCs w:val="20"/>
                <w:lang w:val="fr-CA"/>
              </w:rPr>
              <w:t>kho</w:t>
            </w:r>
            <w:proofErr w:type="spellEnd"/>
            <w:r w:rsidRPr="00861905">
              <w:rPr>
                <w:szCs w:val="20"/>
                <w:lang w:val="fr-CA"/>
              </w:rPr>
              <w:t>)</w:t>
            </w:r>
          </w:p>
        </w:tc>
        <w:tc>
          <w:tcPr>
            <w:tcW w:w="1810" w:type="dxa"/>
            <w:noWrap/>
          </w:tcPr>
          <w:p w14:paraId="3F46A203" w14:textId="12CBB2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KlingontlhIngan-HolInterpreter</w:t>
            </w:r>
            <w:proofErr w:type="spellEnd"/>
          </w:p>
        </w:tc>
        <w:tc>
          <w:tcPr>
            <w:tcW w:w="2117" w:type="dxa"/>
            <w:hideMark/>
          </w:tcPr>
          <w:p w14:paraId="406B3B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KlingontlhIngan-Hol</w:t>
            </w:r>
            <w:proofErr w:type="spellEnd"/>
            <w:r w:rsidRPr="00861905">
              <w:rPr>
                <w:szCs w:val="20"/>
                <w:lang w:val="fr-CA"/>
              </w:rPr>
              <w:t xml:space="preserve"> (</w:t>
            </w:r>
            <w:proofErr w:type="spellStart"/>
            <w:r w:rsidRPr="00861905">
              <w:rPr>
                <w:szCs w:val="20"/>
                <w:lang w:val="fr-CA"/>
              </w:rPr>
              <w:t>tlh</w:t>
            </w:r>
            <w:proofErr w:type="spellEnd"/>
            <w:r w:rsidRPr="00861905">
              <w:rPr>
                <w:szCs w:val="20"/>
                <w:lang w:val="fr-CA"/>
              </w:rPr>
              <w:t>)</w:t>
            </w:r>
          </w:p>
        </w:tc>
        <w:tc>
          <w:tcPr>
            <w:tcW w:w="1810" w:type="dxa"/>
            <w:noWrap/>
          </w:tcPr>
          <w:p w14:paraId="6CE253A8" w14:textId="0CA86B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KongoInterpreter</w:t>
            </w:r>
            <w:proofErr w:type="spellEnd"/>
          </w:p>
        </w:tc>
        <w:tc>
          <w:tcPr>
            <w:tcW w:w="2117" w:type="dxa"/>
            <w:hideMark/>
          </w:tcPr>
          <w:p w14:paraId="039396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KoreanInterpreter</w:t>
            </w:r>
            <w:proofErr w:type="spellEnd"/>
          </w:p>
        </w:tc>
        <w:tc>
          <w:tcPr>
            <w:tcW w:w="2117" w:type="dxa"/>
            <w:hideMark/>
          </w:tcPr>
          <w:p w14:paraId="366BDE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KosraeanInterpreter</w:t>
            </w:r>
            <w:proofErr w:type="spellEnd"/>
          </w:p>
        </w:tc>
        <w:tc>
          <w:tcPr>
            <w:tcW w:w="2117" w:type="dxa"/>
            <w:hideMark/>
          </w:tcPr>
          <w:p w14:paraId="4410EE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KurukhInterpreter</w:t>
            </w:r>
            <w:proofErr w:type="spellEnd"/>
          </w:p>
        </w:tc>
        <w:tc>
          <w:tcPr>
            <w:tcW w:w="2117" w:type="dxa"/>
            <w:hideMark/>
          </w:tcPr>
          <w:p w14:paraId="4514B8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LadinoInterpreter</w:t>
            </w:r>
            <w:proofErr w:type="spellEnd"/>
          </w:p>
        </w:tc>
        <w:tc>
          <w:tcPr>
            <w:tcW w:w="2117" w:type="dxa"/>
            <w:hideMark/>
          </w:tcPr>
          <w:p w14:paraId="0DAE7E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LambaInterpreter</w:t>
            </w:r>
            <w:proofErr w:type="spellEnd"/>
          </w:p>
        </w:tc>
        <w:tc>
          <w:tcPr>
            <w:tcW w:w="2117" w:type="dxa"/>
            <w:hideMark/>
          </w:tcPr>
          <w:p w14:paraId="1201A2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LandDayakLanguagesInterpreter</w:t>
            </w:r>
            <w:proofErr w:type="spellEnd"/>
          </w:p>
        </w:tc>
        <w:tc>
          <w:tcPr>
            <w:tcW w:w="2117" w:type="dxa"/>
            <w:hideMark/>
          </w:tcPr>
          <w:p w14:paraId="1E3B8E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Land Dayak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day</w:t>
            </w:r>
            <w:proofErr w:type="spellEnd"/>
            <w:r w:rsidRPr="00861905">
              <w:rPr>
                <w:szCs w:val="20"/>
                <w:lang w:val="fr-CA"/>
              </w:rPr>
              <w:t>)</w:t>
            </w:r>
          </w:p>
        </w:tc>
        <w:tc>
          <w:tcPr>
            <w:tcW w:w="1810" w:type="dxa"/>
            <w:noWrap/>
          </w:tcPr>
          <w:p w14:paraId="6DE16319" w14:textId="793BADE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(lat)</w:t>
            </w:r>
          </w:p>
        </w:tc>
        <w:tc>
          <w:tcPr>
            <w:tcW w:w="1810" w:type="dxa"/>
            <w:noWrap/>
          </w:tcPr>
          <w:p w14:paraId="59327D4E" w14:textId="5797C06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Limburgan</w:t>
            </w:r>
            <w:proofErr w:type="spellEnd"/>
            <w:r w:rsidRPr="00861905">
              <w:rPr>
                <w:szCs w:val="20"/>
                <w:lang w:val="fr-CA"/>
              </w:rPr>
              <w:t xml:space="preserve"> </w:t>
            </w:r>
            <w:proofErr w:type="spellStart"/>
            <w:r w:rsidRPr="00861905">
              <w:rPr>
                <w:szCs w:val="20"/>
                <w:lang w:val="fr-CA"/>
              </w:rPr>
              <w:t>Limburger</w:t>
            </w:r>
            <w:proofErr w:type="spellEnd"/>
            <w:r w:rsidRPr="00861905">
              <w:rPr>
                <w:szCs w:val="20"/>
                <w:lang w:val="fr-CA"/>
              </w:rPr>
              <w:t xml:space="preserve"> </w:t>
            </w:r>
            <w:proofErr w:type="spellStart"/>
            <w:r w:rsidRPr="00861905">
              <w:rPr>
                <w:szCs w:val="20"/>
                <w:lang w:val="fr-CA"/>
              </w:rPr>
              <w:t>Limburgish</w:t>
            </w:r>
            <w:proofErr w:type="spellEnd"/>
            <w:r w:rsidRPr="00861905">
              <w:rPr>
                <w:szCs w:val="20"/>
                <w:lang w:val="fr-CA"/>
              </w:rPr>
              <w:t xml:space="preserve"> (</w:t>
            </w:r>
            <w:proofErr w:type="spellStart"/>
            <w:r w:rsidRPr="00861905">
              <w:rPr>
                <w:szCs w:val="20"/>
                <w:lang w:val="fr-CA"/>
              </w:rPr>
              <w:t>lim</w:t>
            </w:r>
            <w:proofErr w:type="spellEnd"/>
            <w:r w:rsidRPr="00861905">
              <w:rPr>
                <w:szCs w:val="20"/>
                <w:lang w:val="fr-CA"/>
              </w:rPr>
              <w:t>)</w:t>
            </w:r>
          </w:p>
        </w:tc>
        <w:tc>
          <w:tcPr>
            <w:tcW w:w="1810" w:type="dxa"/>
            <w:noWrap/>
          </w:tcPr>
          <w:p w14:paraId="48327340" w14:textId="2FC452D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LingalaInterpreter</w:t>
            </w:r>
            <w:proofErr w:type="spellEnd"/>
          </w:p>
        </w:tc>
        <w:tc>
          <w:tcPr>
            <w:tcW w:w="2117" w:type="dxa"/>
            <w:hideMark/>
          </w:tcPr>
          <w:p w14:paraId="289C25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LithuanianInterpreter</w:t>
            </w:r>
            <w:proofErr w:type="spellEnd"/>
          </w:p>
        </w:tc>
        <w:tc>
          <w:tcPr>
            <w:tcW w:w="2117" w:type="dxa"/>
            <w:hideMark/>
          </w:tcPr>
          <w:p w14:paraId="4589F7B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Lower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dsb</w:t>
            </w:r>
            <w:proofErr w:type="spellEnd"/>
            <w:r w:rsidRPr="00861905">
              <w:rPr>
                <w:szCs w:val="20"/>
                <w:lang w:val="fr-CA"/>
              </w:rPr>
              <w:t>)</w:t>
            </w:r>
          </w:p>
        </w:tc>
        <w:tc>
          <w:tcPr>
            <w:tcW w:w="1810" w:type="dxa"/>
            <w:noWrap/>
          </w:tcPr>
          <w:p w14:paraId="412B0849" w14:textId="224F870C"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LoziInterpreter</w:t>
            </w:r>
            <w:proofErr w:type="spellEnd"/>
          </w:p>
        </w:tc>
        <w:tc>
          <w:tcPr>
            <w:tcW w:w="2117" w:type="dxa"/>
            <w:hideMark/>
          </w:tcPr>
          <w:p w14:paraId="76BB87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BodyText"/>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BodyText"/>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BodyText"/>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LushaiInterpreter</w:t>
            </w:r>
            <w:proofErr w:type="spellEnd"/>
          </w:p>
        </w:tc>
        <w:tc>
          <w:tcPr>
            <w:tcW w:w="2117" w:type="dxa"/>
            <w:hideMark/>
          </w:tcPr>
          <w:p w14:paraId="0253A7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MadureseInterpreter</w:t>
            </w:r>
            <w:proofErr w:type="spellEnd"/>
          </w:p>
        </w:tc>
        <w:tc>
          <w:tcPr>
            <w:tcW w:w="2117" w:type="dxa"/>
            <w:hideMark/>
          </w:tcPr>
          <w:p w14:paraId="4019CC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Malay</w:t>
            </w:r>
            <w:proofErr w:type="spellEnd"/>
            <w:r w:rsidRPr="00861905">
              <w:rPr>
                <w:szCs w:val="20"/>
                <w:lang w:val="fr-CA"/>
              </w:rPr>
              <w:t xml:space="preserve"> (</w:t>
            </w:r>
            <w:proofErr w:type="spellStart"/>
            <w:r w:rsidRPr="00861905">
              <w:rPr>
                <w:szCs w:val="20"/>
                <w:lang w:val="fr-CA"/>
              </w:rPr>
              <w:t>may</w:t>
            </w:r>
            <w:proofErr w:type="spellEnd"/>
            <w:r w:rsidRPr="00861905">
              <w:rPr>
                <w:szCs w:val="20"/>
                <w:lang w:val="fr-CA"/>
              </w:rPr>
              <w:t xml:space="preserve"> (B))</w:t>
            </w:r>
          </w:p>
        </w:tc>
        <w:tc>
          <w:tcPr>
            <w:tcW w:w="1810" w:type="dxa"/>
            <w:noWrap/>
          </w:tcPr>
          <w:p w14:paraId="2804E3BD" w14:textId="07198D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MalteseInterpreter</w:t>
            </w:r>
            <w:proofErr w:type="spellEnd"/>
          </w:p>
        </w:tc>
        <w:tc>
          <w:tcPr>
            <w:tcW w:w="2117" w:type="dxa"/>
            <w:hideMark/>
          </w:tcPr>
          <w:p w14:paraId="28F3F9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ManchuInterpreter</w:t>
            </w:r>
            <w:proofErr w:type="spellEnd"/>
          </w:p>
        </w:tc>
        <w:tc>
          <w:tcPr>
            <w:tcW w:w="2117" w:type="dxa"/>
            <w:hideMark/>
          </w:tcPr>
          <w:p w14:paraId="6E2DFD8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ManipuriInterpreter</w:t>
            </w:r>
            <w:proofErr w:type="spellEnd"/>
          </w:p>
        </w:tc>
        <w:tc>
          <w:tcPr>
            <w:tcW w:w="2117" w:type="dxa"/>
            <w:hideMark/>
          </w:tcPr>
          <w:p w14:paraId="775260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ManoboLanguagesInterpreter</w:t>
            </w:r>
            <w:proofErr w:type="spellEnd"/>
          </w:p>
        </w:tc>
        <w:tc>
          <w:tcPr>
            <w:tcW w:w="2117" w:type="dxa"/>
            <w:hideMark/>
          </w:tcPr>
          <w:p w14:paraId="01A1F5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MariInterpreter</w:t>
            </w:r>
            <w:proofErr w:type="spellEnd"/>
          </w:p>
        </w:tc>
        <w:tc>
          <w:tcPr>
            <w:tcW w:w="2117" w:type="dxa"/>
            <w:hideMark/>
          </w:tcPr>
          <w:p w14:paraId="6AADB5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MarwariInterpreter</w:t>
            </w:r>
            <w:proofErr w:type="spellEnd"/>
          </w:p>
        </w:tc>
        <w:tc>
          <w:tcPr>
            <w:tcW w:w="2117" w:type="dxa"/>
            <w:hideMark/>
          </w:tcPr>
          <w:p w14:paraId="22DE8C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MikmaqMicmacInterpreter</w:t>
            </w:r>
            <w:proofErr w:type="spellEnd"/>
          </w:p>
        </w:tc>
        <w:tc>
          <w:tcPr>
            <w:tcW w:w="2117" w:type="dxa"/>
            <w:hideMark/>
          </w:tcPr>
          <w:p w14:paraId="5DCA82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MokshaInterpreter</w:t>
            </w:r>
            <w:proofErr w:type="spellEnd"/>
          </w:p>
        </w:tc>
        <w:tc>
          <w:tcPr>
            <w:tcW w:w="2117" w:type="dxa"/>
            <w:hideMark/>
          </w:tcPr>
          <w:p w14:paraId="6850DB1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BodyText"/>
              <w:spacing w:before="0" w:after="0"/>
              <w:contextualSpacing/>
              <w:rPr>
                <w:szCs w:val="20"/>
                <w:lang w:val="fr-CA"/>
              </w:rPr>
            </w:pPr>
            <w:r w:rsidRPr="00861905">
              <w:rPr>
                <w:szCs w:val="20"/>
                <w:lang w:val="fr-CA"/>
              </w:rPr>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MundaLanguagesInterpreter</w:t>
            </w:r>
            <w:proofErr w:type="spellEnd"/>
          </w:p>
        </w:tc>
        <w:tc>
          <w:tcPr>
            <w:tcW w:w="2117" w:type="dxa"/>
            <w:hideMark/>
          </w:tcPr>
          <w:p w14:paraId="5F1D86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North Ndebele (</w:t>
            </w:r>
            <w:proofErr w:type="spellStart"/>
            <w:r w:rsidRPr="00861905">
              <w:rPr>
                <w:szCs w:val="20"/>
                <w:lang w:val="fr-CA"/>
              </w:rPr>
              <w:t>nde</w:t>
            </w:r>
            <w:proofErr w:type="spellEnd"/>
            <w:r w:rsidRPr="00861905">
              <w:rPr>
                <w:szCs w:val="20"/>
                <w:lang w:val="fr-CA"/>
              </w:rPr>
              <w:t>)</w:t>
            </w:r>
          </w:p>
        </w:tc>
        <w:tc>
          <w:tcPr>
            <w:tcW w:w="1810" w:type="dxa"/>
            <w:noWrap/>
          </w:tcPr>
          <w:p w14:paraId="27B7E333" w14:textId="7CA46C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South Ndebele (</w:t>
            </w:r>
            <w:proofErr w:type="spellStart"/>
            <w:r w:rsidRPr="00861905">
              <w:rPr>
                <w:szCs w:val="20"/>
                <w:lang w:val="fr-CA"/>
              </w:rPr>
              <w:t>nbl</w:t>
            </w:r>
            <w:proofErr w:type="spellEnd"/>
            <w:r w:rsidRPr="00861905">
              <w:rPr>
                <w:szCs w:val="20"/>
                <w:lang w:val="fr-CA"/>
              </w:rPr>
              <w:t>)</w:t>
            </w:r>
          </w:p>
        </w:tc>
        <w:tc>
          <w:tcPr>
            <w:tcW w:w="1810" w:type="dxa"/>
            <w:noWrap/>
          </w:tcPr>
          <w:p w14:paraId="630751EB" w14:textId="4AE295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NepalBhasaNewariInterpreter</w:t>
            </w:r>
            <w:proofErr w:type="spellEnd"/>
          </w:p>
        </w:tc>
        <w:tc>
          <w:tcPr>
            <w:tcW w:w="2117" w:type="dxa"/>
            <w:hideMark/>
          </w:tcPr>
          <w:p w14:paraId="73CED7D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NepaliInterpreter</w:t>
            </w:r>
            <w:proofErr w:type="spellEnd"/>
          </w:p>
        </w:tc>
        <w:tc>
          <w:tcPr>
            <w:tcW w:w="2117" w:type="dxa"/>
            <w:hideMark/>
          </w:tcPr>
          <w:p w14:paraId="2C8FC31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Nepali</w:t>
            </w:r>
            <w:proofErr w:type="spellEnd"/>
            <w:r w:rsidRPr="00861905">
              <w:rPr>
                <w:szCs w:val="20"/>
                <w:lang w:val="fr-CA"/>
              </w:rPr>
              <w:t xml:space="preserve">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BodyText"/>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BodyText"/>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NKoInterpreter</w:t>
            </w:r>
            <w:proofErr w:type="spellEnd"/>
          </w:p>
        </w:tc>
        <w:tc>
          <w:tcPr>
            <w:tcW w:w="2117" w:type="dxa"/>
            <w:hideMark/>
          </w:tcPr>
          <w:p w14:paraId="6E84E7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Norse</w:t>
            </w:r>
            <w:proofErr w:type="spellEnd"/>
            <w:r w:rsidRPr="00861905">
              <w:rPr>
                <w:szCs w:val="20"/>
                <w:lang w:val="fr-CA"/>
              </w:rPr>
              <w:t xml:space="preserve"> Old (non)</w:t>
            </w:r>
          </w:p>
        </w:tc>
        <w:tc>
          <w:tcPr>
            <w:tcW w:w="1810" w:type="dxa"/>
            <w:noWrap/>
          </w:tcPr>
          <w:p w14:paraId="0F47DEF8" w14:textId="71ADD60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frr</w:t>
            </w:r>
            <w:proofErr w:type="spellEnd"/>
            <w:r w:rsidRPr="00861905">
              <w:rPr>
                <w:szCs w:val="20"/>
                <w:lang w:val="fr-CA"/>
              </w:rPr>
              <w:t>)</w:t>
            </w:r>
          </w:p>
        </w:tc>
        <w:tc>
          <w:tcPr>
            <w:tcW w:w="1810" w:type="dxa"/>
            <w:noWrap/>
          </w:tcPr>
          <w:p w14:paraId="52F1EC03" w14:textId="34F88EC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Sami (</w:t>
            </w:r>
            <w:proofErr w:type="spellStart"/>
            <w:r w:rsidRPr="00861905">
              <w:rPr>
                <w:szCs w:val="20"/>
                <w:lang w:val="fr-CA"/>
              </w:rPr>
              <w:t>sme</w:t>
            </w:r>
            <w:proofErr w:type="spellEnd"/>
            <w:r w:rsidRPr="00861905">
              <w:rPr>
                <w:szCs w:val="20"/>
                <w:lang w:val="fr-CA"/>
              </w:rPr>
              <w:t>)</w:t>
            </w:r>
          </w:p>
        </w:tc>
        <w:tc>
          <w:tcPr>
            <w:tcW w:w="1810" w:type="dxa"/>
            <w:noWrap/>
          </w:tcPr>
          <w:p w14:paraId="59A5EEFF" w14:textId="3E8B462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NorwegianBokmalInterpreter</w:t>
            </w:r>
            <w:proofErr w:type="spellEnd"/>
          </w:p>
        </w:tc>
        <w:tc>
          <w:tcPr>
            <w:tcW w:w="2117" w:type="dxa"/>
            <w:hideMark/>
          </w:tcPr>
          <w:p w14:paraId="03D5F1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proofErr w:type="gramStart"/>
            <w:r w:rsidRPr="00861905">
              <w:rPr>
                <w:szCs w:val="20"/>
                <w:lang w:val="fr-CA"/>
              </w:rPr>
              <w:t>Bokm?l</w:t>
            </w:r>
            <w:proofErr w:type="spellEnd"/>
            <w:proofErr w:type="gramEnd"/>
            <w:r w:rsidRPr="00861905">
              <w:rPr>
                <w:szCs w:val="20"/>
                <w:lang w:val="fr-CA"/>
              </w:rPr>
              <w:t xml:space="preserve"> (</w:t>
            </w:r>
            <w:proofErr w:type="spellStart"/>
            <w:r w:rsidRPr="00861905">
              <w:rPr>
                <w:szCs w:val="20"/>
                <w:lang w:val="fr-CA"/>
              </w:rPr>
              <w:t>nob</w:t>
            </w:r>
            <w:proofErr w:type="spellEnd"/>
            <w:r w:rsidRPr="00861905">
              <w:rPr>
                <w:szCs w:val="20"/>
                <w:lang w:val="fr-CA"/>
              </w:rPr>
              <w:t>)</w:t>
            </w:r>
          </w:p>
        </w:tc>
        <w:tc>
          <w:tcPr>
            <w:tcW w:w="1810" w:type="dxa"/>
            <w:noWrap/>
          </w:tcPr>
          <w:p w14:paraId="4192BC2B" w14:textId="000E63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NyoroInterpreter</w:t>
            </w:r>
            <w:proofErr w:type="spellEnd"/>
          </w:p>
        </w:tc>
        <w:tc>
          <w:tcPr>
            <w:tcW w:w="2117" w:type="dxa"/>
            <w:hideMark/>
          </w:tcPr>
          <w:p w14:paraId="406ECF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OromoInterpreter</w:t>
            </w:r>
            <w:proofErr w:type="spellEnd"/>
          </w:p>
        </w:tc>
        <w:tc>
          <w:tcPr>
            <w:tcW w:w="2117" w:type="dxa"/>
            <w:hideMark/>
          </w:tcPr>
          <w:p w14:paraId="6EAACF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Ossetian</w:t>
            </w:r>
            <w:proofErr w:type="spellEnd"/>
            <w:r w:rsidRPr="00861905">
              <w:rPr>
                <w:szCs w:val="20"/>
                <w:lang w:val="fr-CA"/>
              </w:rPr>
              <w:t xml:space="preserve"> </w:t>
            </w:r>
            <w:proofErr w:type="spellStart"/>
            <w:r w:rsidRPr="00861905">
              <w:rPr>
                <w:szCs w:val="20"/>
                <w:lang w:val="fr-CA"/>
              </w:rPr>
              <w:t>Ossetic</w:t>
            </w:r>
            <w:proofErr w:type="spellEnd"/>
            <w:r w:rsidRPr="00861905">
              <w:rPr>
                <w:szCs w:val="20"/>
                <w:lang w:val="fr-CA"/>
              </w:rPr>
              <w:t xml:space="preserve"> (</w:t>
            </w:r>
            <w:proofErr w:type="spellStart"/>
            <w:r w:rsidRPr="00861905">
              <w:rPr>
                <w:szCs w:val="20"/>
                <w:lang w:val="fr-CA"/>
              </w:rPr>
              <w:t>oss</w:t>
            </w:r>
            <w:proofErr w:type="spellEnd"/>
            <w:r w:rsidRPr="00861905">
              <w:rPr>
                <w:szCs w:val="20"/>
                <w:lang w:val="fr-CA"/>
              </w:rPr>
              <w:t>)</w:t>
            </w:r>
          </w:p>
        </w:tc>
        <w:tc>
          <w:tcPr>
            <w:tcW w:w="1810" w:type="dxa"/>
            <w:noWrap/>
          </w:tcPr>
          <w:p w14:paraId="6114C1D9" w14:textId="017EAF2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PalauanInterpreter</w:t>
            </w:r>
            <w:proofErr w:type="spellEnd"/>
          </w:p>
        </w:tc>
        <w:tc>
          <w:tcPr>
            <w:tcW w:w="2117" w:type="dxa"/>
            <w:hideMark/>
          </w:tcPr>
          <w:p w14:paraId="76A535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Panjabi Punjabi (pan)</w:t>
            </w:r>
          </w:p>
        </w:tc>
        <w:tc>
          <w:tcPr>
            <w:tcW w:w="1810" w:type="dxa"/>
            <w:noWrap/>
          </w:tcPr>
          <w:p w14:paraId="1A3B2EF7" w14:textId="648B0C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PapiamentoInterpreter</w:t>
            </w:r>
            <w:proofErr w:type="spellEnd"/>
          </w:p>
        </w:tc>
        <w:tc>
          <w:tcPr>
            <w:tcW w:w="2117" w:type="dxa"/>
            <w:hideMark/>
          </w:tcPr>
          <w:p w14:paraId="486B16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Pedi</w:t>
            </w:r>
            <w:proofErr w:type="spellEnd"/>
            <w:r w:rsidRPr="00861905">
              <w:rPr>
                <w:szCs w:val="20"/>
                <w:lang w:val="fr-CA"/>
              </w:rPr>
              <w:t xml:space="preserve"> </w:t>
            </w:r>
            <w:proofErr w:type="spellStart"/>
            <w:r w:rsidRPr="00861905">
              <w:rPr>
                <w:szCs w:val="20"/>
                <w:lang w:val="fr-CA"/>
              </w:rPr>
              <w:t>Sepedi</w:t>
            </w:r>
            <w:proofErr w:type="spellEnd"/>
            <w:r w:rsidRPr="00861905">
              <w:rPr>
                <w:szCs w:val="20"/>
                <w:lang w:val="fr-CA"/>
              </w:rPr>
              <w:t xml:space="preserve"> </w:t>
            </w:r>
            <w:proofErr w:type="spellStart"/>
            <w:r w:rsidRPr="00861905">
              <w:rPr>
                <w:szCs w:val="20"/>
                <w:lang w:val="fr-CA"/>
              </w:rPr>
              <w:t>Northern</w:t>
            </w:r>
            <w:proofErr w:type="spellEnd"/>
            <w:r w:rsidRPr="00861905">
              <w:rPr>
                <w:szCs w:val="20"/>
                <w:lang w:val="fr-CA"/>
              </w:rPr>
              <w:t xml:space="preserve"> Sotho (</w:t>
            </w:r>
            <w:proofErr w:type="spellStart"/>
            <w:r w:rsidRPr="00861905">
              <w:rPr>
                <w:szCs w:val="20"/>
                <w:lang w:val="fr-CA"/>
              </w:rPr>
              <w:t>nso</w:t>
            </w:r>
            <w:proofErr w:type="spellEnd"/>
            <w:r w:rsidRPr="00861905">
              <w:rPr>
                <w:szCs w:val="20"/>
                <w:lang w:val="fr-CA"/>
              </w:rPr>
              <w:t>)</w:t>
            </w:r>
          </w:p>
        </w:tc>
        <w:tc>
          <w:tcPr>
            <w:tcW w:w="1810" w:type="dxa"/>
            <w:noWrap/>
          </w:tcPr>
          <w:p w14:paraId="76EE5B79" w14:textId="0E70B6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PersianInterpreter</w:t>
            </w:r>
            <w:proofErr w:type="spellEnd"/>
          </w:p>
        </w:tc>
        <w:tc>
          <w:tcPr>
            <w:tcW w:w="2117" w:type="dxa"/>
            <w:hideMark/>
          </w:tcPr>
          <w:p w14:paraId="332BF42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Persian (per (B))</w:t>
            </w:r>
          </w:p>
        </w:tc>
        <w:tc>
          <w:tcPr>
            <w:tcW w:w="1810" w:type="dxa"/>
            <w:noWrap/>
          </w:tcPr>
          <w:p w14:paraId="3842994B" w14:textId="1512B2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Pushto</w:t>
            </w:r>
            <w:proofErr w:type="spellEnd"/>
            <w:r w:rsidRPr="00861905">
              <w:rPr>
                <w:szCs w:val="20"/>
                <w:lang w:val="fr-CA"/>
              </w:rPr>
              <w:t xml:space="preserve"> Pashto (pus)</w:t>
            </w:r>
          </w:p>
        </w:tc>
        <w:tc>
          <w:tcPr>
            <w:tcW w:w="1810" w:type="dxa"/>
            <w:noWrap/>
          </w:tcPr>
          <w:p w14:paraId="6BE8DCB8" w14:textId="5164E36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RarotonganCookIslandsMaoriInterpreter</w:t>
            </w:r>
            <w:proofErr w:type="spellEnd"/>
          </w:p>
        </w:tc>
        <w:tc>
          <w:tcPr>
            <w:tcW w:w="2117" w:type="dxa"/>
            <w:hideMark/>
          </w:tcPr>
          <w:p w14:paraId="26C49B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RussianInterpreter</w:t>
            </w:r>
            <w:proofErr w:type="spellEnd"/>
          </w:p>
        </w:tc>
        <w:tc>
          <w:tcPr>
            <w:tcW w:w="2117" w:type="dxa"/>
            <w:hideMark/>
          </w:tcPr>
          <w:p w14:paraId="74B4EA8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SandaweInterpreter</w:t>
            </w:r>
            <w:proofErr w:type="spellEnd"/>
          </w:p>
        </w:tc>
        <w:tc>
          <w:tcPr>
            <w:tcW w:w="2117" w:type="dxa"/>
            <w:hideMark/>
          </w:tcPr>
          <w:p w14:paraId="1774FA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(san)</w:t>
            </w:r>
          </w:p>
        </w:tc>
        <w:tc>
          <w:tcPr>
            <w:tcW w:w="1810" w:type="dxa"/>
            <w:noWrap/>
          </w:tcPr>
          <w:p w14:paraId="41D24875" w14:textId="6AAF15F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SasakInterpreter</w:t>
            </w:r>
            <w:proofErr w:type="spellEnd"/>
          </w:p>
        </w:tc>
        <w:tc>
          <w:tcPr>
            <w:tcW w:w="2117" w:type="dxa"/>
            <w:hideMark/>
          </w:tcPr>
          <w:p w14:paraId="66F79E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SemiticLanguagesInterpreter</w:t>
            </w:r>
            <w:proofErr w:type="spellEnd"/>
          </w:p>
        </w:tc>
        <w:tc>
          <w:tcPr>
            <w:tcW w:w="2117" w:type="dxa"/>
            <w:hideMark/>
          </w:tcPr>
          <w:p w14:paraId="1BE4B8A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ShanInterpreter</w:t>
            </w:r>
            <w:proofErr w:type="spellEnd"/>
          </w:p>
        </w:tc>
        <w:tc>
          <w:tcPr>
            <w:tcW w:w="2117" w:type="dxa"/>
            <w:hideMark/>
          </w:tcPr>
          <w:p w14:paraId="24942A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SidamoInterpreter</w:t>
            </w:r>
            <w:proofErr w:type="spellEnd"/>
          </w:p>
        </w:tc>
        <w:tc>
          <w:tcPr>
            <w:tcW w:w="2117" w:type="dxa"/>
            <w:hideMark/>
          </w:tcPr>
          <w:p w14:paraId="6C98671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SinhalaSinhaleseInterpreter</w:t>
            </w:r>
            <w:proofErr w:type="spellEnd"/>
          </w:p>
        </w:tc>
        <w:tc>
          <w:tcPr>
            <w:tcW w:w="2117" w:type="dxa"/>
            <w:hideMark/>
          </w:tcPr>
          <w:p w14:paraId="646372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BodyText"/>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SiouanLanguagesInterpreter</w:t>
            </w:r>
            <w:proofErr w:type="spellEnd"/>
          </w:p>
        </w:tc>
        <w:tc>
          <w:tcPr>
            <w:tcW w:w="2117" w:type="dxa"/>
            <w:hideMark/>
          </w:tcPr>
          <w:p w14:paraId="02F3E1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Skolt</w:t>
            </w:r>
            <w:proofErr w:type="spellEnd"/>
            <w:r w:rsidRPr="00861905">
              <w:rPr>
                <w:szCs w:val="20"/>
                <w:lang w:val="fr-CA"/>
              </w:rPr>
              <w:t xml:space="preserve"> Sami (sms)</w:t>
            </w:r>
          </w:p>
        </w:tc>
        <w:tc>
          <w:tcPr>
            <w:tcW w:w="1810" w:type="dxa"/>
            <w:noWrap/>
          </w:tcPr>
          <w:p w14:paraId="3C756F85" w14:textId="2088722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BodyText"/>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Slave - Athapascan (den)</w:t>
            </w:r>
          </w:p>
        </w:tc>
        <w:tc>
          <w:tcPr>
            <w:tcW w:w="1810" w:type="dxa"/>
            <w:noWrap/>
          </w:tcPr>
          <w:p w14:paraId="3C7E11B2" w14:textId="2D910CD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SlavicSlavonicOldBulgarianInterpreter</w:t>
            </w:r>
            <w:proofErr w:type="spellEnd"/>
          </w:p>
        </w:tc>
        <w:tc>
          <w:tcPr>
            <w:tcW w:w="2117" w:type="dxa"/>
            <w:hideMark/>
          </w:tcPr>
          <w:p w14:paraId="3E7939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Slavonic</w:t>
            </w:r>
            <w:proofErr w:type="spellEnd"/>
            <w:r w:rsidRPr="00861905">
              <w:rPr>
                <w:szCs w:val="20"/>
                <w:lang w:val="fr-CA"/>
              </w:rPr>
              <w:t xml:space="preserve"> Old </w:t>
            </w:r>
            <w:proofErr w:type="spellStart"/>
            <w:r w:rsidRPr="00861905">
              <w:rPr>
                <w:szCs w:val="20"/>
                <w:lang w:val="fr-CA"/>
              </w:rPr>
              <w:t>Bulgarian</w:t>
            </w:r>
            <w:proofErr w:type="spellEnd"/>
            <w:r w:rsidRPr="00861905">
              <w:rPr>
                <w:szCs w:val="20"/>
                <w:lang w:val="fr-CA"/>
              </w:rPr>
              <w:t xml:space="preserve"> (chu)</w:t>
            </w:r>
          </w:p>
        </w:tc>
        <w:tc>
          <w:tcPr>
            <w:tcW w:w="1810" w:type="dxa"/>
            <w:noWrap/>
          </w:tcPr>
          <w:p w14:paraId="4BA1310F" w14:textId="682B710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SomaliInterpreter</w:t>
            </w:r>
            <w:proofErr w:type="spellEnd"/>
          </w:p>
        </w:tc>
        <w:tc>
          <w:tcPr>
            <w:tcW w:w="2117" w:type="dxa"/>
            <w:hideMark/>
          </w:tcPr>
          <w:p w14:paraId="7A93D48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SoninkeInterpreter</w:t>
            </w:r>
            <w:proofErr w:type="spellEnd"/>
          </w:p>
        </w:tc>
        <w:tc>
          <w:tcPr>
            <w:tcW w:w="2117" w:type="dxa"/>
            <w:hideMark/>
          </w:tcPr>
          <w:p w14:paraId="6DD98EC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Sorbian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wen</w:t>
            </w:r>
            <w:proofErr w:type="spellEnd"/>
            <w:r w:rsidRPr="00861905">
              <w:rPr>
                <w:szCs w:val="20"/>
                <w:lang w:val="fr-CA"/>
              </w:rPr>
              <w:t>)</w:t>
            </w:r>
          </w:p>
        </w:tc>
        <w:tc>
          <w:tcPr>
            <w:tcW w:w="1810" w:type="dxa"/>
            <w:noWrap/>
          </w:tcPr>
          <w:p w14:paraId="6DA3AF00" w14:textId="5734519F"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Sotho </w:t>
            </w:r>
            <w:proofErr w:type="spellStart"/>
            <w:r w:rsidRPr="00861905">
              <w:rPr>
                <w:szCs w:val="20"/>
                <w:lang w:val="fr-CA"/>
              </w:rPr>
              <w:t>Southern</w:t>
            </w:r>
            <w:proofErr w:type="spellEnd"/>
            <w:r w:rsidRPr="00861905">
              <w:rPr>
                <w:szCs w:val="20"/>
                <w:lang w:val="fr-CA"/>
              </w:rPr>
              <w:t xml:space="preserve"> (sot)</w:t>
            </w:r>
          </w:p>
        </w:tc>
        <w:tc>
          <w:tcPr>
            <w:tcW w:w="1810" w:type="dxa"/>
            <w:noWrap/>
          </w:tcPr>
          <w:p w14:paraId="31213412" w14:textId="0D2C1F6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South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sai</w:t>
            </w:r>
            <w:proofErr w:type="spellEnd"/>
            <w:r w:rsidRPr="00861905">
              <w:rPr>
                <w:szCs w:val="20"/>
                <w:lang w:val="fr-CA"/>
              </w:rPr>
              <w:t>)</w:t>
            </w:r>
          </w:p>
        </w:tc>
        <w:tc>
          <w:tcPr>
            <w:tcW w:w="1810" w:type="dxa"/>
            <w:noWrap/>
          </w:tcPr>
          <w:p w14:paraId="2D7AF571" w14:textId="70BD4F5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w:t>
            </w:r>
            <w:proofErr w:type="spellStart"/>
            <w:r w:rsidRPr="00861905">
              <w:rPr>
                <w:szCs w:val="20"/>
                <w:lang w:val="fr-CA"/>
              </w:rPr>
              <w:t>Altai</w:t>
            </w:r>
            <w:proofErr w:type="spellEnd"/>
            <w:r w:rsidRPr="00861905">
              <w:rPr>
                <w:szCs w:val="20"/>
                <w:lang w:val="fr-CA"/>
              </w:rPr>
              <w:t xml:space="preserve"> (alt)</w:t>
            </w:r>
          </w:p>
        </w:tc>
        <w:tc>
          <w:tcPr>
            <w:tcW w:w="1810" w:type="dxa"/>
            <w:noWrap/>
          </w:tcPr>
          <w:p w14:paraId="18473D97" w14:textId="29999A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Sami (</w:t>
            </w:r>
            <w:proofErr w:type="spellStart"/>
            <w:r w:rsidRPr="00861905">
              <w:rPr>
                <w:szCs w:val="20"/>
                <w:lang w:val="fr-CA"/>
              </w:rPr>
              <w:t>sma</w:t>
            </w:r>
            <w:proofErr w:type="spellEnd"/>
            <w:r w:rsidRPr="00861905">
              <w:rPr>
                <w:szCs w:val="20"/>
                <w:lang w:val="fr-CA"/>
              </w:rPr>
              <w:t>)</w:t>
            </w:r>
          </w:p>
        </w:tc>
        <w:tc>
          <w:tcPr>
            <w:tcW w:w="1810" w:type="dxa"/>
            <w:noWrap/>
          </w:tcPr>
          <w:p w14:paraId="197A3812" w14:textId="04D41DA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Spanish</w:t>
            </w:r>
            <w:proofErr w:type="spellEnd"/>
            <w:r w:rsidRPr="00861905">
              <w:rPr>
                <w:szCs w:val="20"/>
                <w:lang w:val="fr-CA"/>
              </w:rPr>
              <w:t xml:space="preserve"> </w:t>
            </w:r>
            <w:proofErr w:type="spellStart"/>
            <w:r w:rsidRPr="00861905">
              <w:rPr>
                <w:szCs w:val="20"/>
                <w:lang w:val="fr-CA"/>
              </w:rPr>
              <w:t>Castilian</w:t>
            </w:r>
            <w:proofErr w:type="spellEnd"/>
            <w:r w:rsidRPr="00861905">
              <w:rPr>
                <w:szCs w:val="20"/>
                <w:lang w:val="fr-CA"/>
              </w:rPr>
              <w:t xml:space="preserve"> (spa)</w:t>
            </w:r>
          </w:p>
        </w:tc>
        <w:tc>
          <w:tcPr>
            <w:tcW w:w="1810" w:type="dxa"/>
            <w:noWrap/>
          </w:tcPr>
          <w:p w14:paraId="32AFCD04" w14:textId="5882B3E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Sranan </w:t>
            </w:r>
            <w:proofErr w:type="spellStart"/>
            <w:r w:rsidRPr="00861905">
              <w:rPr>
                <w:szCs w:val="20"/>
                <w:lang w:val="fr-CA"/>
              </w:rPr>
              <w:t>Tongo</w:t>
            </w:r>
            <w:proofErr w:type="spellEnd"/>
            <w:r w:rsidRPr="00861905">
              <w:rPr>
                <w:szCs w:val="20"/>
                <w:lang w:val="fr-CA"/>
              </w:rPr>
              <w:t xml:space="preserve"> (</w:t>
            </w:r>
            <w:proofErr w:type="spellStart"/>
            <w:r w:rsidRPr="00861905">
              <w:rPr>
                <w:szCs w:val="20"/>
                <w:lang w:val="fr-CA"/>
              </w:rPr>
              <w:t>srn</w:t>
            </w:r>
            <w:proofErr w:type="spellEnd"/>
            <w:r w:rsidRPr="00861905">
              <w:rPr>
                <w:szCs w:val="20"/>
                <w:lang w:val="fr-CA"/>
              </w:rPr>
              <w:t>)</w:t>
            </w:r>
          </w:p>
        </w:tc>
        <w:tc>
          <w:tcPr>
            <w:tcW w:w="1810" w:type="dxa"/>
            <w:noWrap/>
          </w:tcPr>
          <w:p w14:paraId="68367E0A" w14:textId="293CD1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StandardMoroccanTamazightInterpreter</w:t>
            </w:r>
            <w:proofErr w:type="spellEnd"/>
          </w:p>
        </w:tc>
        <w:tc>
          <w:tcPr>
            <w:tcW w:w="2117" w:type="dxa"/>
            <w:hideMark/>
          </w:tcPr>
          <w:p w14:paraId="2B5534D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Standard </w:t>
            </w:r>
            <w:proofErr w:type="spellStart"/>
            <w:r w:rsidRPr="00861905">
              <w:rPr>
                <w:szCs w:val="20"/>
                <w:lang w:val="fr-CA"/>
              </w:rPr>
              <w:t>Moroccan</w:t>
            </w:r>
            <w:proofErr w:type="spellEnd"/>
            <w:r w:rsidRPr="00861905">
              <w:rPr>
                <w:szCs w:val="20"/>
                <w:lang w:val="fr-CA"/>
              </w:rPr>
              <w:t xml:space="preserve"> Tamazight (</w:t>
            </w:r>
            <w:proofErr w:type="spellStart"/>
            <w:r w:rsidRPr="00861905">
              <w:rPr>
                <w:szCs w:val="20"/>
                <w:lang w:val="fr-CA"/>
              </w:rPr>
              <w:t>zgh</w:t>
            </w:r>
            <w:proofErr w:type="spellEnd"/>
            <w:r w:rsidRPr="00861905">
              <w:rPr>
                <w:szCs w:val="20"/>
                <w:lang w:val="fr-CA"/>
              </w:rPr>
              <w:t>)</w:t>
            </w:r>
          </w:p>
        </w:tc>
        <w:tc>
          <w:tcPr>
            <w:tcW w:w="1810" w:type="dxa"/>
            <w:noWrap/>
          </w:tcPr>
          <w:p w14:paraId="7ED9534D" w14:textId="1D3D1B6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SukumaInterpreter</w:t>
            </w:r>
            <w:proofErr w:type="spellEnd"/>
          </w:p>
        </w:tc>
        <w:tc>
          <w:tcPr>
            <w:tcW w:w="2117" w:type="dxa"/>
            <w:hideMark/>
          </w:tcPr>
          <w:p w14:paraId="6C7376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SundaneseInterpreter</w:t>
            </w:r>
            <w:proofErr w:type="spellEnd"/>
          </w:p>
        </w:tc>
        <w:tc>
          <w:tcPr>
            <w:tcW w:w="2117" w:type="dxa"/>
            <w:hideMark/>
          </w:tcPr>
          <w:p w14:paraId="5AEEC49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SwahiliInterpreter</w:t>
            </w:r>
            <w:proofErr w:type="spellEnd"/>
          </w:p>
        </w:tc>
        <w:tc>
          <w:tcPr>
            <w:tcW w:w="2117" w:type="dxa"/>
            <w:hideMark/>
          </w:tcPr>
          <w:p w14:paraId="7D92971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Swiss</w:t>
            </w:r>
            <w:proofErr w:type="spellEnd"/>
            <w:r w:rsidRPr="00861905">
              <w:rPr>
                <w:szCs w:val="20"/>
                <w:lang w:val="fr-CA"/>
              </w:rPr>
              <w:t xml:space="preserve"> German </w:t>
            </w:r>
            <w:proofErr w:type="spellStart"/>
            <w:r w:rsidRPr="00861905">
              <w:rPr>
                <w:szCs w:val="20"/>
                <w:lang w:val="fr-CA"/>
              </w:rPr>
              <w:t>Alemannic</w:t>
            </w:r>
            <w:proofErr w:type="spellEnd"/>
            <w:r w:rsidRPr="00861905">
              <w:rPr>
                <w:szCs w:val="20"/>
                <w:lang w:val="fr-CA"/>
              </w:rPr>
              <w:t xml:space="preserve"> </w:t>
            </w:r>
            <w:proofErr w:type="spellStart"/>
            <w:r w:rsidRPr="00861905">
              <w:rPr>
                <w:szCs w:val="20"/>
                <w:lang w:val="fr-CA"/>
              </w:rPr>
              <w:t>Alsatian</w:t>
            </w:r>
            <w:proofErr w:type="spellEnd"/>
            <w:r w:rsidRPr="00861905">
              <w:rPr>
                <w:szCs w:val="20"/>
                <w:lang w:val="fr-CA"/>
              </w:rPr>
              <w:t xml:space="preserve"> (</w:t>
            </w:r>
            <w:proofErr w:type="spellStart"/>
            <w:r w:rsidRPr="00861905">
              <w:rPr>
                <w:szCs w:val="20"/>
                <w:lang w:val="fr-CA"/>
              </w:rPr>
              <w:t>gsw</w:t>
            </w:r>
            <w:proofErr w:type="spellEnd"/>
            <w:r w:rsidRPr="00861905">
              <w:rPr>
                <w:szCs w:val="20"/>
                <w:lang w:val="fr-CA"/>
              </w:rPr>
              <w:t>)</w:t>
            </w:r>
          </w:p>
        </w:tc>
        <w:tc>
          <w:tcPr>
            <w:tcW w:w="1810" w:type="dxa"/>
            <w:noWrap/>
          </w:tcPr>
          <w:p w14:paraId="37BEDBD8" w14:textId="15A3364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TahitianInterpreter</w:t>
            </w:r>
            <w:proofErr w:type="spellEnd"/>
          </w:p>
        </w:tc>
        <w:tc>
          <w:tcPr>
            <w:tcW w:w="2117" w:type="dxa"/>
            <w:hideMark/>
          </w:tcPr>
          <w:p w14:paraId="4E756C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TaiLanguagesInterpreter</w:t>
            </w:r>
            <w:proofErr w:type="spellEnd"/>
          </w:p>
        </w:tc>
        <w:tc>
          <w:tcPr>
            <w:tcW w:w="2117" w:type="dxa"/>
            <w:hideMark/>
          </w:tcPr>
          <w:p w14:paraId="146A86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TamashekInterpreter</w:t>
            </w:r>
            <w:proofErr w:type="spellEnd"/>
          </w:p>
        </w:tc>
        <w:tc>
          <w:tcPr>
            <w:tcW w:w="2117" w:type="dxa"/>
            <w:hideMark/>
          </w:tcPr>
          <w:p w14:paraId="2E96B6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TatarInterpreter</w:t>
            </w:r>
            <w:proofErr w:type="spellEnd"/>
          </w:p>
        </w:tc>
        <w:tc>
          <w:tcPr>
            <w:tcW w:w="2117" w:type="dxa"/>
            <w:hideMark/>
          </w:tcPr>
          <w:p w14:paraId="085DE67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TigrinyaInterpreter</w:t>
            </w:r>
            <w:proofErr w:type="spellEnd"/>
          </w:p>
        </w:tc>
        <w:tc>
          <w:tcPr>
            <w:tcW w:w="2117" w:type="dxa"/>
            <w:hideMark/>
          </w:tcPr>
          <w:p w14:paraId="798FB2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TlingitInterpreter</w:t>
            </w:r>
            <w:proofErr w:type="spellEnd"/>
          </w:p>
        </w:tc>
        <w:tc>
          <w:tcPr>
            <w:tcW w:w="2117" w:type="dxa"/>
            <w:hideMark/>
          </w:tcPr>
          <w:p w14:paraId="1DB85DF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TokelauInterpreter</w:t>
            </w:r>
            <w:proofErr w:type="spellEnd"/>
          </w:p>
        </w:tc>
        <w:tc>
          <w:tcPr>
            <w:tcW w:w="2117" w:type="dxa"/>
            <w:hideMark/>
          </w:tcPr>
          <w:p w14:paraId="49B070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BodyText"/>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TumbukaInterpreter</w:t>
            </w:r>
            <w:proofErr w:type="spellEnd"/>
          </w:p>
        </w:tc>
        <w:tc>
          <w:tcPr>
            <w:tcW w:w="2117" w:type="dxa"/>
            <w:hideMark/>
          </w:tcPr>
          <w:p w14:paraId="5724A50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TurkmenInterpreter</w:t>
            </w:r>
            <w:proofErr w:type="spellEnd"/>
          </w:p>
        </w:tc>
        <w:tc>
          <w:tcPr>
            <w:tcW w:w="2117" w:type="dxa"/>
            <w:hideMark/>
          </w:tcPr>
          <w:p w14:paraId="1098325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TuvaluInterpreter</w:t>
            </w:r>
            <w:proofErr w:type="spellEnd"/>
          </w:p>
        </w:tc>
        <w:tc>
          <w:tcPr>
            <w:tcW w:w="2117" w:type="dxa"/>
            <w:hideMark/>
          </w:tcPr>
          <w:p w14:paraId="6EFE556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UmbunduInterpreter</w:t>
            </w:r>
            <w:proofErr w:type="spellEnd"/>
          </w:p>
        </w:tc>
        <w:tc>
          <w:tcPr>
            <w:tcW w:w="2117" w:type="dxa"/>
            <w:hideMark/>
          </w:tcPr>
          <w:p w14:paraId="501F15E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Upper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hsb</w:t>
            </w:r>
            <w:proofErr w:type="spellEnd"/>
            <w:r w:rsidRPr="00861905">
              <w:rPr>
                <w:szCs w:val="20"/>
                <w:lang w:val="fr-CA"/>
              </w:rPr>
              <w:t>)</w:t>
            </w:r>
          </w:p>
        </w:tc>
        <w:tc>
          <w:tcPr>
            <w:tcW w:w="1810" w:type="dxa"/>
            <w:noWrap/>
          </w:tcPr>
          <w:p w14:paraId="6D569AF9" w14:textId="7777F81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UzbekInterpreter</w:t>
            </w:r>
            <w:proofErr w:type="spellEnd"/>
          </w:p>
        </w:tc>
        <w:tc>
          <w:tcPr>
            <w:tcW w:w="2117" w:type="dxa"/>
            <w:hideMark/>
          </w:tcPr>
          <w:p w14:paraId="414992D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Wakashan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wak</w:t>
            </w:r>
            <w:proofErr w:type="spellEnd"/>
            <w:r w:rsidRPr="00861905">
              <w:rPr>
                <w:szCs w:val="20"/>
                <w:lang w:val="fr-CA"/>
              </w:rPr>
              <w:t>)</w:t>
            </w:r>
          </w:p>
        </w:tc>
        <w:tc>
          <w:tcPr>
            <w:tcW w:w="1810" w:type="dxa"/>
            <w:noWrap/>
          </w:tcPr>
          <w:p w14:paraId="7F9D37BD" w14:textId="45D9094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WalloonInterpreter</w:t>
            </w:r>
            <w:proofErr w:type="spellEnd"/>
          </w:p>
        </w:tc>
        <w:tc>
          <w:tcPr>
            <w:tcW w:w="2117" w:type="dxa"/>
            <w:hideMark/>
          </w:tcPr>
          <w:p w14:paraId="284C3F3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WarayInterpreter</w:t>
            </w:r>
            <w:proofErr w:type="spellEnd"/>
          </w:p>
        </w:tc>
        <w:tc>
          <w:tcPr>
            <w:tcW w:w="2117" w:type="dxa"/>
            <w:hideMark/>
          </w:tcPr>
          <w:p w14:paraId="53EA8DE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Welsh (</w:t>
            </w:r>
            <w:proofErr w:type="spellStart"/>
            <w:r w:rsidRPr="00861905">
              <w:rPr>
                <w:szCs w:val="20"/>
                <w:lang w:val="fr-CA"/>
              </w:rPr>
              <w:t>wel</w:t>
            </w:r>
            <w:proofErr w:type="spellEnd"/>
            <w:r w:rsidRPr="00861905">
              <w:rPr>
                <w:szCs w:val="20"/>
                <w:lang w:val="fr-CA"/>
              </w:rPr>
              <w:t xml:space="preserve"> (B))</w:t>
            </w:r>
          </w:p>
        </w:tc>
        <w:tc>
          <w:tcPr>
            <w:tcW w:w="1810" w:type="dxa"/>
            <w:noWrap/>
          </w:tcPr>
          <w:p w14:paraId="2A4F8E18" w14:textId="30250B74"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WesternFrisianInterpreter</w:t>
            </w:r>
            <w:proofErr w:type="spellEnd"/>
          </w:p>
        </w:tc>
        <w:tc>
          <w:tcPr>
            <w:tcW w:w="2117" w:type="dxa"/>
            <w:hideMark/>
          </w:tcPr>
          <w:p w14:paraId="41CBA0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Western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fry</w:t>
            </w:r>
            <w:proofErr w:type="spellEnd"/>
            <w:r w:rsidRPr="00861905">
              <w:rPr>
                <w:szCs w:val="20"/>
                <w:lang w:val="fr-CA"/>
              </w:rPr>
              <w:t>)</w:t>
            </w:r>
          </w:p>
        </w:tc>
        <w:tc>
          <w:tcPr>
            <w:tcW w:w="1810" w:type="dxa"/>
            <w:noWrap/>
          </w:tcPr>
          <w:p w14:paraId="3BD2C062" w14:textId="18353CA1" w:rsidR="00983744" w:rsidRPr="00861905" w:rsidRDefault="00983744" w:rsidP="00983744">
            <w:pPr>
              <w:pStyle w:val="BodyText"/>
              <w:spacing w:before="0" w:after="0"/>
              <w:contextualSpacing/>
              <w:jc w:val="center"/>
              <w:rPr>
                <w:szCs w:val="20"/>
                <w:u w:val="single"/>
                <w:lang w:val="fr-CA"/>
              </w:rPr>
            </w:pPr>
            <w:r>
              <w:rPr>
                <w:szCs w:val="20"/>
                <w:lang w:val="fr-CA"/>
              </w:rPr>
              <w:lastRenderedPageBreak/>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YapeseInterpreter</w:t>
            </w:r>
            <w:proofErr w:type="spellEnd"/>
          </w:p>
        </w:tc>
        <w:tc>
          <w:tcPr>
            <w:tcW w:w="2117" w:type="dxa"/>
            <w:hideMark/>
          </w:tcPr>
          <w:p w14:paraId="2C1973F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YorubaInterpreter</w:t>
            </w:r>
            <w:proofErr w:type="spellEnd"/>
          </w:p>
        </w:tc>
        <w:tc>
          <w:tcPr>
            <w:tcW w:w="2117" w:type="dxa"/>
            <w:hideMark/>
          </w:tcPr>
          <w:p w14:paraId="425182D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ZapotecInterpreter</w:t>
            </w:r>
            <w:proofErr w:type="spellEnd"/>
          </w:p>
        </w:tc>
        <w:tc>
          <w:tcPr>
            <w:tcW w:w="2117" w:type="dxa"/>
            <w:hideMark/>
          </w:tcPr>
          <w:p w14:paraId="2271A38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ZuniInterpreter</w:t>
            </w:r>
            <w:proofErr w:type="spellEnd"/>
          </w:p>
        </w:tc>
        <w:tc>
          <w:tcPr>
            <w:tcW w:w="2117" w:type="dxa"/>
            <w:hideMark/>
          </w:tcPr>
          <w:p w14:paraId="065F00B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LoJack</w:t>
            </w:r>
            <w:proofErr w:type="spellEnd"/>
            <w:r w:rsidRPr="00861905">
              <w:rPr>
                <w:szCs w:val="20"/>
                <w:lang w:val="fr-CA"/>
              </w:rPr>
              <w:t xml:space="preserve">? </w:t>
            </w:r>
            <w:proofErr w:type="spellStart"/>
            <w:r w:rsidRPr="00861905">
              <w:rPr>
                <w:szCs w:val="20"/>
                <w:lang w:val="fr-CA"/>
              </w:rPr>
              <w:t>Stolen</w:t>
            </w:r>
            <w:proofErr w:type="spellEnd"/>
            <w:r w:rsidRPr="00861905">
              <w:rPr>
                <w:szCs w:val="20"/>
                <w:lang w:val="fr-CA"/>
              </w:rPr>
              <w:t xml:space="preserve">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Recovery</w:t>
            </w:r>
            <w:proofErr w:type="spellEnd"/>
            <w:r w:rsidRPr="00861905">
              <w:rPr>
                <w:szCs w:val="20"/>
                <w:lang w:val="fr-CA"/>
              </w:rPr>
              <w:t xml:space="preserve"> System</w:t>
            </w:r>
          </w:p>
        </w:tc>
        <w:tc>
          <w:tcPr>
            <w:tcW w:w="1810" w:type="dxa"/>
            <w:noWrap/>
          </w:tcPr>
          <w:p w14:paraId="1E33E9B9" w14:textId="726B1B2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MountainSearchandRescueTech</w:t>
            </w:r>
            <w:proofErr w:type="spellEnd"/>
          </w:p>
        </w:tc>
        <w:tc>
          <w:tcPr>
            <w:tcW w:w="2117" w:type="dxa"/>
            <w:hideMark/>
          </w:tcPr>
          <w:p w14:paraId="1A4A3A3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Mountain</w:t>
            </w:r>
            <w:proofErr w:type="spellEnd"/>
            <w:r w:rsidRPr="00861905">
              <w:rPr>
                <w:szCs w:val="20"/>
                <w:lang w:val="fr-CA"/>
              </w:rPr>
              <w:t xml:space="preserve"> </w:t>
            </w:r>
            <w:proofErr w:type="spellStart"/>
            <w:r w:rsidRPr="00861905">
              <w:rPr>
                <w:szCs w:val="20"/>
                <w:lang w:val="fr-CA"/>
              </w:rPr>
              <w:t>Search</w:t>
            </w:r>
            <w:proofErr w:type="spellEnd"/>
            <w:r w:rsidRPr="00861905">
              <w:rPr>
                <w:szCs w:val="20"/>
                <w:lang w:val="fr-CA"/>
              </w:rPr>
              <w:t xml:space="preserve"> and/or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CA814D7" w14:textId="290DA0A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PortablePumpFloating</w:t>
            </w:r>
            <w:proofErr w:type="spellEnd"/>
          </w:p>
        </w:tc>
        <w:tc>
          <w:tcPr>
            <w:tcW w:w="2117" w:type="dxa"/>
            <w:hideMark/>
          </w:tcPr>
          <w:p w14:paraId="19F363DF"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lastRenderedPageBreak/>
              <w:t>PublicInformationOfficer</w:t>
            </w:r>
            <w:proofErr w:type="spellEnd"/>
          </w:p>
        </w:tc>
        <w:tc>
          <w:tcPr>
            <w:tcW w:w="2117" w:type="dxa"/>
            <w:hideMark/>
          </w:tcPr>
          <w:p w14:paraId="277E6896"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BodyText"/>
              <w:spacing w:before="0" w:after="0"/>
              <w:contextualSpacing/>
              <w:rPr>
                <w:szCs w:val="20"/>
                <w:lang w:val="fr-CA"/>
              </w:rPr>
            </w:pPr>
            <w:r w:rsidRPr="00861905">
              <w:rPr>
                <w:szCs w:val="20"/>
                <w:lang w:val="fr-CA"/>
              </w:rPr>
              <w:t>Telecommunicator</w:t>
            </w:r>
          </w:p>
        </w:tc>
        <w:tc>
          <w:tcPr>
            <w:tcW w:w="2117" w:type="dxa"/>
            <w:hideMark/>
          </w:tcPr>
          <w:p w14:paraId="3D1C959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Telecommunicator</w:t>
            </w:r>
          </w:p>
        </w:tc>
        <w:tc>
          <w:tcPr>
            <w:tcW w:w="1810" w:type="dxa"/>
            <w:noWrap/>
          </w:tcPr>
          <w:p w14:paraId="0CA4604F" w14:textId="768BA1F7"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BodyText"/>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BodyText"/>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BodyText"/>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BodyText"/>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StructuralCollapaseRescueTech</w:t>
            </w:r>
            <w:proofErr w:type="spellEnd"/>
          </w:p>
        </w:tc>
        <w:tc>
          <w:tcPr>
            <w:tcW w:w="2117" w:type="dxa"/>
            <w:hideMark/>
          </w:tcPr>
          <w:p w14:paraId="31C74491"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BodyText"/>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BodyText"/>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861905" w:rsidRDefault="00983744" w:rsidP="00983744">
            <w:pPr>
              <w:pStyle w:val="BodyText"/>
              <w:spacing w:before="0" w:after="0"/>
              <w:contextualSpacing/>
              <w:rPr>
                <w:szCs w:val="20"/>
                <w:lang w:val="fr-CA"/>
              </w:rPr>
            </w:pPr>
            <w:r w:rsidRPr="00861905">
              <w:rPr>
                <w:szCs w:val="20"/>
                <w:lang w:val="fr-CA"/>
              </w:rPr>
              <w:t xml:space="preserve">Swift Water/Flood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63E79A0" w14:textId="1AD6BCE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ThermalCamera</w:t>
            </w:r>
            <w:proofErr w:type="spellEnd"/>
          </w:p>
        </w:tc>
        <w:tc>
          <w:tcPr>
            <w:tcW w:w="2117" w:type="dxa"/>
            <w:hideMark/>
          </w:tcPr>
          <w:p w14:paraId="6054320F" w14:textId="77777777" w:rsidR="00983744" w:rsidRPr="00861905" w:rsidRDefault="00983744" w:rsidP="00983744">
            <w:pPr>
              <w:pStyle w:val="BodyText"/>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BodyText"/>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BodyText"/>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WildLandFireTools</w:t>
            </w:r>
            <w:proofErr w:type="spellEnd"/>
          </w:p>
        </w:tc>
        <w:tc>
          <w:tcPr>
            <w:tcW w:w="2117" w:type="dxa"/>
            <w:hideMark/>
          </w:tcPr>
          <w:p w14:paraId="70CC78F6" w14:textId="77777777" w:rsidR="00983744" w:rsidRPr="00861905" w:rsidRDefault="00983744" w:rsidP="00983744">
            <w:pPr>
              <w:pStyle w:val="BodyText"/>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w:t>
            </w: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BodyText"/>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BodyText"/>
      </w:pPr>
    </w:p>
    <w:p w14:paraId="5FD3EA47" w14:textId="45F2B98C" w:rsidR="00D33574" w:rsidRDefault="00190A30" w:rsidP="001F358F">
      <w:pPr>
        <w:pStyle w:val="Heading1"/>
      </w:pPr>
      <w:bookmarkStart w:id="136" w:name="_Toc257210309"/>
      <w:bookmarkStart w:id="137" w:name="_Toc70692131"/>
      <w:r w:rsidRPr="00B53A0D">
        <w:lastRenderedPageBreak/>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Heading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BodyText"/>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Heading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w:t>
      </w:r>
      <w:proofErr w:type="gramStart"/>
      <w:r w:rsidRPr="00F60040">
        <w:rPr>
          <w:rFonts w:cs="Tahoma"/>
          <w:szCs w:val="24"/>
        </w:rPr>
        <w:t>e.g.</w:t>
      </w:r>
      <w:proofErr w:type="gramEnd"/>
      <w:r w:rsidRPr="00F60040">
        <w:rPr>
          <w:rFonts w:cs="Tahoma"/>
          <w:szCs w:val="24"/>
        </w:rPr>
        <w:t xml:space="preserve">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ESInet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Heading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BodyText"/>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Heading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BodyText"/>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BodyText"/>
        <w:rPr>
          <w:rFonts w:cs="Tahoma"/>
          <w:szCs w:val="24"/>
        </w:rPr>
      </w:pPr>
    </w:p>
    <w:p w14:paraId="6B4FF6C6" w14:textId="30FE90F7" w:rsidR="00D5525C" w:rsidRDefault="00D5525C" w:rsidP="00D5525C">
      <w:pPr>
        <w:pStyle w:val="Caption"/>
      </w:pPr>
      <w:r>
        <w:t xml:space="preserve">Table </w:t>
      </w:r>
      <w:r w:rsidR="007A5913">
        <w:fldChar w:fldCharType="begin"/>
      </w:r>
      <w:r w:rsidR="007A5913">
        <w:instrText xml:space="preserve"> STYLEREF 1 \s </w:instrText>
      </w:r>
      <w:r w:rsidR="007A5913">
        <w:fldChar w:fldCharType="separate"/>
      </w:r>
      <w:r w:rsidR="00B4283D">
        <w:rPr>
          <w:noProof/>
        </w:rPr>
        <w:t>4</w:t>
      </w:r>
      <w:r w:rsidR="007A5913">
        <w:rPr>
          <w:noProof/>
        </w:rPr>
        <w:fldChar w:fldCharType="end"/>
      </w:r>
      <w:r w:rsidR="00A32EDA">
        <w:noBreakHyphen/>
      </w:r>
      <w:r w:rsidR="007A5913">
        <w:fldChar w:fldCharType="begin"/>
      </w:r>
      <w:r w:rsidR="007A5913">
        <w:instrText xml:space="preserve"> SEQ Table \* ARABIC \s 1 </w:instrText>
      </w:r>
      <w:r w:rsidR="007A5913">
        <w:fldChar w:fldCharType="separate"/>
      </w:r>
      <w:r w:rsidR="00B4283D">
        <w:rPr>
          <w:noProof/>
        </w:rPr>
        <w:t>1</w:t>
      </w:r>
      <w:r w:rsidR="007A5913">
        <w:rPr>
          <w:noProof/>
        </w:rPr>
        <w:fldChar w:fldCharType="end"/>
      </w:r>
      <w:r>
        <w:t xml:space="preserve"> </w:t>
      </w:r>
      <w:proofErr w:type="spellStart"/>
      <w:r>
        <w:t>Additonal</w:t>
      </w:r>
      <w:proofErr w:type="spellEnd"/>
      <w:r>
        <w:t xml:space="preserve"> Development Work</w:t>
      </w:r>
    </w:p>
    <w:tbl>
      <w:tblPr>
        <w:tblStyle w:val="TableGrid"/>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BodyText"/>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BodyText"/>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BodyText"/>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BodyText"/>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BodyText"/>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BodyText"/>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BodyText"/>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BodyText"/>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BodyText"/>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BodyText"/>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BodyText"/>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BodyText"/>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BodyText"/>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BodyText"/>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BodyText"/>
              <w:spacing w:before="0" w:after="0"/>
              <w:contextualSpacing/>
              <w:rPr>
                <w:rFonts w:cs="Tahoma"/>
                <w:bCs/>
              </w:rPr>
            </w:pPr>
            <w:proofErr w:type="spellStart"/>
            <w:r w:rsidRPr="00547646">
              <w:rPr>
                <w:rFonts w:cs="Tahoma"/>
                <w:bCs/>
              </w:rPr>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BodyText"/>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BodyText"/>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BodyText"/>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BodyText"/>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BodyText"/>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BodyText"/>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BodyText"/>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BodyText"/>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BodyText"/>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BodyText"/>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BodyText"/>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BodyText"/>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BodyText"/>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BodyText"/>
        <w:rPr>
          <w:rFonts w:cs="Tahoma"/>
          <w:bCs/>
          <w:szCs w:val="24"/>
        </w:rPr>
      </w:pPr>
    </w:p>
    <w:p w14:paraId="515D3AAC" w14:textId="12E49EDF" w:rsidR="000E2701" w:rsidRPr="00B53A0D" w:rsidRDefault="000E2701" w:rsidP="00191B6B">
      <w:pPr>
        <w:pStyle w:val="Heading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BodyText"/>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Heading2"/>
        <w:rPr>
          <w:szCs w:val="24"/>
        </w:rPr>
      </w:pPr>
      <w:bookmarkStart w:id="183" w:name="_Toc70692137"/>
      <w:r w:rsidRPr="00B53A0D">
        <w:rPr>
          <w:szCs w:val="24"/>
        </w:rPr>
        <w:t>Cost Factors</w:t>
      </w:r>
      <w:bookmarkEnd w:id="182"/>
      <w:bookmarkEnd w:id="183"/>
    </w:p>
    <w:p w14:paraId="1CE40585" w14:textId="33E5D3B6" w:rsidR="00DF0D5B" w:rsidRPr="00F60040" w:rsidRDefault="00DF0D5B" w:rsidP="00DF0D5B">
      <w:pPr>
        <w:pStyle w:val="BodyText"/>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Heading2"/>
        <w:rPr>
          <w:szCs w:val="24"/>
        </w:rPr>
      </w:pPr>
      <w:bookmarkStart w:id="187" w:name="_Toc70692138"/>
      <w:r w:rsidRPr="00B53A0D">
        <w:rPr>
          <w:szCs w:val="24"/>
        </w:rPr>
        <w:lastRenderedPageBreak/>
        <w:t>Cost Recovery Considerations</w:t>
      </w:r>
      <w:bookmarkEnd w:id="184"/>
      <w:bookmarkEnd w:id="185"/>
      <w:bookmarkEnd w:id="187"/>
    </w:p>
    <w:p w14:paraId="5442EA29" w14:textId="0C7369E4" w:rsidR="00D50F6D" w:rsidRPr="00306EEF" w:rsidRDefault="00C722A9" w:rsidP="00D50F6D">
      <w:pPr>
        <w:pStyle w:val="BodyText"/>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Heading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Heading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ListParagraph"/>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ListParagraph"/>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ListParagraph"/>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3993D7B0" w14:textId="77777777" w:rsidR="00C94A42" w:rsidRPr="00306EEF" w:rsidRDefault="00C94A42" w:rsidP="00A7003C">
            <w:pPr>
              <w:pStyle w:val="ListParagraph"/>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r>
              <w:rPr>
                <w:rFonts w:cs="Tahoma"/>
                <w:szCs w:val="24"/>
              </w:rPr>
              <w:t>ESInet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An ESInet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ESInets may be constructed from a mix of dedicated and shared facilities. ESInets may be </w:t>
            </w:r>
            <w:r w:rsidRPr="00AB7A75">
              <w:rPr>
                <w:rFonts w:cs="Tahoma"/>
                <w:szCs w:val="24"/>
              </w:rPr>
              <w:lastRenderedPageBreak/>
              <w:t xml:space="preserve">interconnected at local, regional, state, federal, national and international levels to form an IP-based inter-network (network of networks). The term ESInet designates the network, not the services that ride on the network. </w:t>
            </w:r>
            <w:r w:rsidRPr="00BC68B8">
              <w:t>See </w:t>
            </w:r>
            <w:hyperlink r:id="rId20" w:history="1">
              <w:r w:rsidRPr="002D6DF3">
                <w:rPr>
                  <w:rStyle w:val="Hyperlink"/>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A computerized device used in a vehicle to exchange information between an end user 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 xml:space="preserve">Typically, the report number is sequential within a year and also identifies </w:t>
            </w:r>
            <w:r w:rsidRPr="00CD3381">
              <w:rPr>
                <w:rFonts w:cs="Tahoma"/>
                <w:szCs w:val="24"/>
              </w:rPr>
              <w:lastRenderedPageBreak/>
              <w:t>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w:t>
            </w:r>
            <w:proofErr w:type="gramStart"/>
            <w:r w:rsidRPr="00AB7A75">
              <w:rPr>
                <w:rFonts w:cs="Tahoma"/>
                <w:color w:val="222222"/>
                <w:szCs w:val="24"/>
                <w:shd w:val="clear" w:color="auto" w:fill="FFFFFF"/>
              </w:rPr>
              <w:t>e.g.</w:t>
            </w:r>
            <w:proofErr w:type="gramEnd"/>
            <w:r w:rsidRPr="00AB7A75">
              <w:rPr>
                <w:rFonts w:cs="Tahoma"/>
                <w:color w:val="222222"/>
                <w:szCs w:val="24"/>
                <w:shd w:val="clear" w:color="auto" w:fill="FFFFFF"/>
              </w:rPr>
              <w:t> </w:t>
            </w:r>
            <w:hyperlink r:id="rId21" w:tgtFrame="_blank" w:history="1">
              <w:r w:rsidRPr="00AB7A75">
                <w:rPr>
                  <w:rStyle w:val="Hyperlink"/>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Heading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ListParagraph"/>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Hyperlink"/>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ListParagraph"/>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 xml:space="preserve">S. </w:t>
      </w:r>
      <w:proofErr w:type="spellStart"/>
      <w:r w:rsidR="00EA078B">
        <w:rPr>
          <w:rFonts w:cs="Tahoma"/>
          <w:szCs w:val="24"/>
        </w:rPr>
        <w:t>Bradner</w:t>
      </w:r>
      <w:proofErr w:type="spellEnd"/>
      <w:r w:rsidR="00EA078B">
        <w:rPr>
          <w:rFonts w:cs="Tahoma"/>
          <w:szCs w:val="24"/>
        </w:rPr>
        <w:t>.</w:t>
      </w:r>
      <w:r w:rsidR="00436537">
        <w:rPr>
          <w:rFonts w:cs="Tahoma"/>
          <w:szCs w:val="24"/>
        </w:rPr>
        <w:t xml:space="preserve"> </w:t>
      </w:r>
      <w:hyperlink r:id="rId23" w:history="1">
        <w:r w:rsidR="00436537" w:rsidRPr="00436537">
          <w:rPr>
            <w:rStyle w:val="Hyperlink"/>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ListParagraph"/>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Hyperlink"/>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ListParagraph"/>
        <w:numPr>
          <w:ilvl w:val="0"/>
          <w:numId w:val="8"/>
        </w:numPr>
        <w:spacing w:before="0"/>
        <w:ind w:left="720" w:hanging="720"/>
        <w:rPr>
          <w:rFonts w:cs="Tahoma"/>
          <w:szCs w:val="24"/>
        </w:rPr>
      </w:pPr>
      <w:r w:rsidRPr="00391E60">
        <w:rPr>
          <w:rFonts w:cs="Tahoma"/>
          <w:szCs w:val="24"/>
        </w:rPr>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Hyperlink"/>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ListParagraph"/>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Hyperlink"/>
            <w:rFonts w:cs="Tahoma"/>
            <w:szCs w:val="24"/>
          </w:rPr>
          <w:t>https://reference.niem.gov/niem/guidance/introduction/0.3/niem-introduction-0.3.pdf</w:t>
        </w:r>
      </w:hyperlink>
    </w:p>
    <w:p w14:paraId="7D46A307" w14:textId="2597ACA6" w:rsidR="00FE22C2" w:rsidRPr="00FE22C2" w:rsidRDefault="00FE22C2" w:rsidP="00FE22C2">
      <w:pPr>
        <w:pStyle w:val="ListParagraph"/>
        <w:numPr>
          <w:ilvl w:val="0"/>
          <w:numId w:val="8"/>
        </w:numPr>
        <w:ind w:left="720" w:hanging="720"/>
      </w:pPr>
      <w:bookmarkStart w:id="207" w:name="_NENA_Master_Glossary"/>
      <w:bookmarkStart w:id="208" w:name="_Ref68780510"/>
      <w:bookmarkEnd w:id="207"/>
      <w:r w:rsidRPr="0078670C">
        <w:lastRenderedPageBreak/>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R. Gellens</w:t>
      </w:r>
      <w:r>
        <w:t xml:space="preserve">, </w:t>
      </w:r>
      <w:r w:rsidRPr="00FE22C2">
        <w:t>B. Rosen</w:t>
      </w:r>
      <w:r>
        <w:t xml:space="preserve">, </w:t>
      </w:r>
      <w:r w:rsidRPr="00FE22C2">
        <w:t>H. Tschofenig</w:t>
      </w:r>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Hyperlink"/>
            <w:lang w:bidi="en-US"/>
          </w:rPr>
          <w:t>RFC 7852</w:t>
        </w:r>
      </w:hyperlink>
      <w:bookmarkEnd w:id="208"/>
    </w:p>
    <w:p w14:paraId="0ECE9B7B" w14:textId="34ECAD63" w:rsidR="003F36E5" w:rsidRPr="005F68BE" w:rsidRDefault="00AF346D" w:rsidP="00A45446">
      <w:pPr>
        <w:pStyle w:val="ListParagraph"/>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H. Schulzrinne</w:t>
      </w:r>
      <w:r w:rsidR="00B46EE4">
        <w:rPr>
          <w:rFonts w:cs="Tahoma"/>
          <w:szCs w:val="24"/>
        </w:rPr>
        <w:t>.</w:t>
      </w:r>
      <w:r w:rsidR="00A45446" w:rsidRPr="00757DFD">
        <w:rPr>
          <w:rFonts w:cs="Tahoma"/>
          <w:szCs w:val="24"/>
        </w:rPr>
        <w:t xml:space="preserve"> </w:t>
      </w:r>
      <w:hyperlink r:id="rId28" w:history="1">
        <w:r w:rsidR="00A45446" w:rsidRPr="00585DC2">
          <w:rPr>
            <w:rStyle w:val="Hyperlink"/>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ListParagraph"/>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Hyperlink"/>
            <w:lang w:bidi="en-US"/>
          </w:rPr>
          <w:t xml:space="preserve">APCO ANS </w:t>
        </w:r>
        <w:r w:rsidR="007F72BF" w:rsidRPr="007F72BF">
          <w:rPr>
            <w:rStyle w:val="Hyperlink"/>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ListParagraph"/>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w:t>
      </w:r>
      <w:proofErr w:type="spellStart"/>
      <w:r w:rsidR="005A1AFD">
        <w:t>Klyne</w:t>
      </w:r>
      <w:proofErr w:type="spellEnd"/>
      <w:r w:rsidR="005A1AFD">
        <w:t>, A. Bateman</w:t>
      </w:r>
      <w:r w:rsidR="00C34B53">
        <w:t xml:space="preserve">, W. </w:t>
      </w:r>
      <w:proofErr w:type="spellStart"/>
      <w:r w:rsidR="00C34B53">
        <w:t>Carr</w:t>
      </w:r>
      <w:proofErr w:type="spellEnd"/>
      <w:r w:rsidR="00C34B53">
        <w:t xml:space="preserve">, and J. Peterson. </w:t>
      </w:r>
      <w:hyperlink r:id="rId30" w:history="1">
        <w:r w:rsidR="00C34B53" w:rsidRPr="000C5BB5">
          <w:rPr>
            <w:rStyle w:val="Hyperlink"/>
          </w:rPr>
          <w:t>RFC 3863</w:t>
        </w:r>
      </w:hyperlink>
      <w:r w:rsidR="000C5BB5">
        <w:t>, August 2004.</w:t>
      </w:r>
      <w:bookmarkEnd w:id="210"/>
    </w:p>
    <w:p w14:paraId="7C32ECB7" w14:textId="7595E219" w:rsidR="00344591" w:rsidRPr="00A777FA" w:rsidRDefault="00313D5B" w:rsidP="00116671">
      <w:pPr>
        <w:pStyle w:val="ListParagraph"/>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Hyperlink"/>
          </w:rPr>
          <w:t>RFC 4119</w:t>
        </w:r>
      </w:hyperlink>
      <w:r w:rsidR="000E46D9">
        <w:t>, December 2005.</w:t>
      </w:r>
      <w:bookmarkEnd w:id="211"/>
    </w:p>
    <w:p w14:paraId="120FD22B" w14:textId="4237647D" w:rsidR="00A777FA" w:rsidRPr="00194310" w:rsidRDefault="002C4DB3" w:rsidP="00035297">
      <w:pPr>
        <w:pStyle w:val="ListParagraph"/>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M. Thomson, and H. Tschofenig</w:t>
      </w:r>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ListParagraph"/>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Hyperlink"/>
          </w:rPr>
          <w:t>APCO/CSAA ANS 2.101.</w:t>
        </w:r>
        <w:r w:rsidR="00467679" w:rsidRPr="00A92C90">
          <w:rPr>
            <w:rStyle w:val="Hyperlink"/>
          </w:rPr>
          <w:t>2</w:t>
        </w:r>
        <w:r w:rsidRPr="00A92C90">
          <w:rPr>
            <w:rStyle w:val="Hyperlink"/>
          </w:rPr>
          <w:t>-20</w:t>
        </w:r>
        <w:r w:rsidR="00467679" w:rsidRPr="00A92C90">
          <w:rPr>
            <w:rStyle w:val="Hyperlink"/>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Heading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BodyText"/>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BodyText"/>
        <w:rPr>
          <w:rFonts w:cs="Tahoma"/>
          <w:szCs w:val="24"/>
        </w:rPr>
      </w:pPr>
      <w:r w:rsidRPr="00F76794">
        <w:rPr>
          <w:rFonts w:cs="Tahoma"/>
          <w:szCs w:val="24"/>
        </w:rPr>
        <w:t xml:space="preserve">The Person data component and the Vehicle data component both contains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contains other NIEM data components.</w:t>
      </w:r>
    </w:p>
    <w:p w14:paraId="5AF024E9" w14:textId="77777777" w:rsidR="00544284" w:rsidRPr="00F76794" w:rsidRDefault="00544284" w:rsidP="00544284">
      <w:pPr>
        <w:pStyle w:val="BodyText"/>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BodyText"/>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lastRenderedPageBreak/>
        <w:t>Person Type</w:t>
      </w:r>
      <w:bookmarkEnd w:id="220"/>
    </w:p>
    <w:p w14:paraId="3BD8217A" w14:textId="3D4A470A" w:rsidR="00D1622F" w:rsidRDefault="00D1622F" w:rsidP="00D1622F">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w:t>
      </w:r>
      <w:r w:rsidR="007A5913">
        <w:rPr>
          <w:noProof/>
        </w:rPr>
        <w:fldChar w:fldCharType="end"/>
      </w:r>
      <w:r>
        <w:t xml:space="preserve"> Person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An appearance or condition of 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lastRenderedPageBreak/>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An overall appearance of 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 xml:space="preserve">A kind of hair of a person, such </w:t>
            </w:r>
            <w:r w:rsidRPr="00E27D84">
              <w:rPr>
                <w:szCs w:val="20"/>
              </w:rPr>
              <w:lastRenderedPageBreak/>
              <w:t>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 xml:space="preserve">A description of adornments a person </w:t>
            </w:r>
            <w:proofErr w:type="gramStart"/>
            <w:r w:rsidRPr="00E27D84">
              <w:rPr>
                <w:szCs w:val="20"/>
              </w:rPr>
              <w:t>wears</w:t>
            </w:r>
            <w:proofErr w:type="gramEnd"/>
            <w:r w:rsidRPr="00E27D84">
              <w:rPr>
                <w:szCs w:val="20"/>
              </w:rPr>
              <w:t>.</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An identification that references a license 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t>This may be granted to certify a 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lastRenderedPageBreak/>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lastRenderedPageBreak/>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t>In the US and Canada, t</w:t>
            </w:r>
            <w:r w:rsidR="00E27D84" w:rsidRPr="00E27D84">
              <w:rPr>
                <w:szCs w:val="20"/>
              </w:rPr>
              <w:t xml:space="preserve">his is a 9-digit numeric identifier. </w:t>
            </w:r>
            <w:proofErr w:type="spellStart"/>
            <w:r w:rsidR="00E27D84" w:rsidRPr="00E27D84">
              <w:rPr>
                <w:szCs w:val="20"/>
              </w:rPr>
              <w:lastRenderedPageBreak/>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A description of the overall 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 xml:space="preserve">A medication and dosage </w:t>
            </w:r>
            <w:r w:rsidRPr="00E27D84">
              <w:rPr>
                <w:szCs w:val="20"/>
              </w:rPr>
              <w:lastRenderedPageBreak/>
              <w:t>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2</w:t>
      </w:r>
      <w:r w:rsidR="007A5913">
        <w:rPr>
          <w:noProof/>
        </w:rPr>
        <w:fldChar w:fldCharType="end"/>
      </w:r>
      <w:r>
        <w:t xml:space="preserve"> Vehicle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 xml:space="preserve">An identification inscribed on or attached to a </w:t>
            </w:r>
            <w:r w:rsidRPr="00156A6A">
              <w:rPr>
                <w:szCs w:val="20"/>
              </w:rPr>
              <w:lastRenderedPageBreak/>
              <w:t>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lastRenderedPageBreak/>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 xml:space="preserve">A specific design or class of vehicle </w:t>
            </w:r>
            <w:r w:rsidRPr="00156A6A">
              <w:rPr>
                <w:szCs w:val="20"/>
              </w:rPr>
              <w:lastRenderedPageBreak/>
              <w:t>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3</w:t>
      </w:r>
      <w:r w:rsidR="007A5913">
        <w:rPr>
          <w:noProof/>
        </w:rPr>
        <w:fldChar w:fldCharType="end"/>
      </w:r>
      <w:r>
        <w:t xml:space="preserve"> Date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w:t>
            </w:r>
            <w:r w:rsidRPr="000A0009">
              <w:rPr>
                <w:szCs w:val="20"/>
              </w:rPr>
              <w:lastRenderedPageBreak/>
              <w:t>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4</w:t>
      </w:r>
      <w:r w:rsidR="007A5913">
        <w:rPr>
          <w:noProof/>
        </w:rPr>
        <w:fldChar w:fldCharType="end"/>
      </w:r>
      <w:r w:rsidR="00734406">
        <w:t xml:space="preserve"> </w:t>
      </w:r>
      <w:proofErr w:type="spellStart"/>
      <w:r w:rsidR="00734406">
        <w:t>Locataion</w:t>
      </w:r>
      <w:proofErr w:type="spellEnd"/>
      <w:r w:rsidR="00734406">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w:t>
            </w:r>
            <w:r w:rsidRPr="00E47831">
              <w:rPr>
                <w:szCs w:val="20"/>
              </w:rPr>
              <w:lastRenderedPageBreak/>
              <w:t xml:space="preserve">represent an error </w:t>
            </w:r>
            <w:proofErr w:type="gramStart"/>
            <w:r w:rsidRPr="00E47831">
              <w:rPr>
                <w:szCs w:val="20"/>
              </w:rPr>
              <w:t>value  (</w:t>
            </w:r>
            <w:proofErr w:type="gramEnd"/>
            <w:r w:rsidRPr="00E47831">
              <w:rPr>
                <w:szCs w:val="20"/>
              </w:rPr>
              <w:t>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w:t>
            </w:r>
            <w:proofErr w:type="spellStart"/>
            <w:r>
              <w:rPr>
                <w:szCs w:val="20"/>
              </w:rPr>
              <w:t>CrossStreet</w:t>
            </w:r>
            <w:proofErr w:type="spellEnd"/>
            <w:r>
              <w:rPr>
                <w:szCs w:val="20"/>
              </w:rPr>
              <w:t xml:space="preserve"> as a location but this document use</w:t>
            </w:r>
            <w:r w:rsidR="001C2989">
              <w:rPr>
                <w:szCs w:val="20"/>
              </w:rPr>
              <w:t>s</w:t>
            </w:r>
            <w:r>
              <w:rPr>
                <w:szCs w:val="20"/>
              </w:rPr>
              <w:t xml:space="preserve"> it </w:t>
            </w:r>
            <w:r w:rsidR="001C2989">
              <w:rPr>
                <w:szCs w:val="20"/>
              </w:rPr>
              <w:t>to denote 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lastRenderedPageBreak/>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5</w:t>
      </w:r>
      <w:r w:rsidR="007A5913">
        <w:rPr>
          <w:noProof/>
        </w:rPr>
        <w:fldChar w:fldCharType="end"/>
      </w:r>
      <w:r>
        <w:t xml:space="preserve"> Image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lastRenderedPageBreak/>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6</w:t>
      </w:r>
      <w:r w:rsidR="007A5913">
        <w:rPr>
          <w:noProof/>
        </w:rPr>
        <w:fldChar w:fldCharType="end"/>
      </w:r>
      <w:r>
        <w:t xml:space="preserve"> Length Measure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7</w:t>
      </w:r>
      <w:r w:rsidR="007A5913">
        <w:rPr>
          <w:noProof/>
        </w:rPr>
        <w:fldChar w:fldCharType="end"/>
      </w:r>
      <w:r w:rsidR="00734406">
        <w:t xml:space="preserve"> Injury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8</w:t>
      </w:r>
      <w:r w:rsidR="007A5913">
        <w:rPr>
          <w:noProof/>
        </w:rPr>
        <w:fldChar w:fldCharType="end"/>
      </w:r>
      <w:r>
        <w:t xml:space="preserve"> </w:t>
      </w:r>
      <w:proofErr w:type="spellStart"/>
      <w:r>
        <w:t>Organizaation</w:t>
      </w:r>
      <w:proofErr w:type="spellEnd"/>
      <w:r>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lastRenderedPageBreak/>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lastRenderedPageBreak/>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9</w:t>
      </w:r>
      <w:r w:rsidR="007A5913">
        <w:rPr>
          <w:noProof/>
        </w:rPr>
        <w:fldChar w:fldCharType="end"/>
      </w:r>
      <w:r>
        <w:t xml:space="preserve"> Identification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lastRenderedPageBreak/>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10</w:t>
      </w:r>
      <w:r w:rsidR="007A5913">
        <w:rPr>
          <w:noProof/>
        </w:rPr>
        <w:fldChar w:fldCharType="end"/>
      </w:r>
      <w:r w:rsidR="00DE0BD9">
        <w:t xml:space="preserve"> Status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11</w:t>
      </w:r>
      <w:r w:rsidR="007A5913">
        <w:rPr>
          <w:noProof/>
        </w:rPr>
        <w:fldChar w:fldCharType="end"/>
      </w:r>
      <w:r>
        <w:t xml:space="preserve"> Address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lastRenderedPageBreak/>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12</w:t>
      </w:r>
      <w:r w:rsidR="007A5913">
        <w:rPr>
          <w:noProof/>
        </w:rPr>
        <w:fldChar w:fldCharType="end"/>
      </w:r>
      <w:r w:rsidR="00A41B71">
        <w:t xml:space="preserve"> Area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spellStart"/>
            <w:proofErr w:type="gramStart"/>
            <w:r w:rsidRPr="00B25639">
              <w:rPr>
                <w:szCs w:val="20"/>
              </w:rPr>
              <w:t>A</w:t>
            </w:r>
            <w:proofErr w:type="spellEnd"/>
            <w:r w:rsidRPr="00B25639">
              <w:rPr>
                <w:szCs w:val="20"/>
              </w:rPr>
              <w:t xml:space="preserve">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proofErr w:type="spellStart"/>
      <w:r>
        <w:t>ContractInformation</w:t>
      </w:r>
      <w:proofErr w:type="spellEnd"/>
      <w:r>
        <w:t xml:space="preserve"> Type</w:t>
      </w:r>
      <w:bookmarkEnd w:id="232"/>
    </w:p>
    <w:p w14:paraId="3ABFE265" w14:textId="55F2CFE2" w:rsidR="00353653" w:rsidRDefault="00353653" w:rsidP="00353653">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13</w:t>
      </w:r>
      <w:r w:rsidR="007A5913">
        <w:rPr>
          <w:noProof/>
        </w:rPr>
        <w:fldChar w:fldCharType="end"/>
      </w:r>
      <w:r>
        <w:t xml:space="preserve"> </w:t>
      </w:r>
      <w:proofErr w:type="spellStart"/>
      <w:r w:rsidR="003620A6">
        <w:t>ContractInformation</w:t>
      </w:r>
      <w:proofErr w:type="spellEnd"/>
      <w:r w:rsidR="003620A6">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14</w:t>
      </w:r>
      <w:r w:rsidR="007A5913">
        <w:rPr>
          <w:noProof/>
        </w:rPr>
        <w:fldChar w:fldCharType="end"/>
      </w:r>
      <w:r>
        <w:t xml:space="preserve"> Entity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proofErr w:type="spellStart"/>
      <w:r>
        <w:t>CrossStreet</w:t>
      </w:r>
      <w:proofErr w:type="spellEnd"/>
      <w:r>
        <w:t xml:space="preserve"> Type</w:t>
      </w:r>
      <w:bookmarkEnd w:id="234"/>
    </w:p>
    <w:p w14:paraId="257602AD" w14:textId="15276DB3" w:rsidR="00EA4ACE" w:rsidRPr="00EA4ACE" w:rsidRDefault="00EA4ACE" w:rsidP="00EA4ACE">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15</w:t>
      </w:r>
      <w:r w:rsidR="007A5913">
        <w:rPr>
          <w:noProof/>
        </w:rPr>
        <w:fldChar w:fldCharType="end"/>
      </w:r>
      <w:r>
        <w:t xml:space="preserve"> Cross Street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1C2989" w:rsidRPr="00B1751C" w:rsidRDefault="001C2989" w:rsidP="001C2989">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 xml:space="preserve">NIEM uses the term </w:t>
            </w:r>
            <w:proofErr w:type="spellStart"/>
            <w:r>
              <w:rPr>
                <w:szCs w:val="20"/>
              </w:rPr>
              <w:t>CrossStreet</w:t>
            </w:r>
            <w:proofErr w:type="spellEnd"/>
            <w:r>
              <w:rPr>
                <w:szCs w:val="20"/>
              </w:rPr>
              <w:t xml:space="preserve">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1C2989" w:rsidRPr="00B1751C" w:rsidRDefault="001C2989" w:rsidP="001C2989">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1C2989" w:rsidRPr="00B1751C" w:rsidRDefault="001C2989" w:rsidP="001C2989">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proofErr w:type="spellStart"/>
      <w:r>
        <w:t>PhysicalFeature</w:t>
      </w:r>
      <w:proofErr w:type="spellEnd"/>
      <w:r>
        <w:t xml:space="preserve"> Type</w:t>
      </w:r>
      <w:bookmarkEnd w:id="235"/>
    </w:p>
    <w:p w14:paraId="48C6AD12" w14:textId="598FEC6B" w:rsidR="00E149D8" w:rsidRDefault="00E149D8" w:rsidP="00E149D8">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16</w:t>
      </w:r>
      <w:r w:rsidR="007A5913">
        <w:rPr>
          <w:noProof/>
        </w:rPr>
        <w:fldChar w:fldCharType="end"/>
      </w:r>
      <w:r>
        <w:t xml:space="preserve"> </w:t>
      </w:r>
      <w:proofErr w:type="spellStart"/>
      <w:r>
        <w:t>PhysicalFeature</w:t>
      </w:r>
      <w:proofErr w:type="spellEnd"/>
      <w:r>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proofErr w:type="spellStart"/>
      <w:r>
        <w:lastRenderedPageBreak/>
        <w:t>MedicalCondition</w:t>
      </w:r>
      <w:proofErr w:type="spellEnd"/>
      <w:r>
        <w:t xml:space="preserve"> Type</w:t>
      </w:r>
      <w:bookmarkEnd w:id="236"/>
    </w:p>
    <w:p w14:paraId="7A7B50A2" w14:textId="56E7F17B" w:rsidR="00E149D8" w:rsidRDefault="00E149D8" w:rsidP="00E149D8">
      <w:pPr>
        <w:pStyle w:val="Caption"/>
      </w:pPr>
      <w:r>
        <w:t xml:space="preserve">Table </w:t>
      </w:r>
      <w:fldSimple w:instr=" STYLEREF  \s &quot;Appendix 1&quot;  \* MERGEFORMAT ">
        <w:r w:rsidR="00B4283D">
          <w:rPr>
            <w:noProof/>
          </w:rPr>
          <w:t>A</w:t>
        </w:r>
      </w:fldSimple>
      <w:r w:rsidR="00A32EDA">
        <w:noBreakHyphen/>
      </w:r>
      <w:r w:rsidR="007A5913">
        <w:fldChar w:fldCharType="begin"/>
      </w:r>
      <w:r w:rsidR="007A5913">
        <w:instrText xml:space="preserve"> SEQ Table \* ARABIC \s 1 </w:instrText>
      </w:r>
      <w:r w:rsidR="007A5913">
        <w:fldChar w:fldCharType="separate"/>
      </w:r>
      <w:r w:rsidR="00B4283D">
        <w:rPr>
          <w:noProof/>
        </w:rPr>
        <w:t>17</w:t>
      </w:r>
      <w:r w:rsidR="007A5913">
        <w:rPr>
          <w:noProof/>
        </w:rPr>
        <w:fldChar w:fldCharType="end"/>
      </w:r>
      <w:r w:rsidR="00060FDE">
        <w:t xml:space="preserve"> </w:t>
      </w:r>
      <w:proofErr w:type="spellStart"/>
      <w:r w:rsidR="00060FDE">
        <w:t>MedicalCondition</w:t>
      </w:r>
      <w:proofErr w:type="spellEnd"/>
      <w:r w:rsidR="00060FDE">
        <w:t xml:space="preserve">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Caption"/>
      </w:pPr>
      <w:r>
        <w:t xml:space="preserve">Table </w:t>
      </w:r>
      <w:fldSimple w:instr=" STYLEREF  \s &quot;Appendix 1&quot;  \* MERGEFORMAT ">
        <w:r w:rsidR="00B4283D">
          <w:rPr>
            <w:noProof/>
          </w:rPr>
          <w:t>B</w:t>
        </w:r>
      </w:fldSimple>
      <w:r>
        <w:noBreakHyphen/>
      </w:r>
      <w:r w:rsidR="00632A00">
        <w:t>1</w:t>
      </w:r>
      <w:r w:rsidR="003C2D1C">
        <w:t xml:space="preserve"> Mapping between vCard and NIEM Person Type</w:t>
      </w:r>
    </w:p>
    <w:tbl>
      <w:tblPr>
        <w:tblStyle w:val="TableGrid"/>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 xml:space="preserve">No Mapping </w:t>
            </w:r>
            <w:proofErr w:type="spellStart"/>
            <w:r w:rsidRPr="009F466B">
              <w:rPr>
                <w:szCs w:val="20"/>
                <w:lang w:val="fr-CA"/>
              </w:rPr>
              <w:t>except</w:t>
            </w:r>
            <w:proofErr w:type="spellEnd"/>
            <w:r w:rsidRPr="009F466B">
              <w:rPr>
                <w:szCs w:val="20"/>
                <w:lang w:val="fr-CA"/>
              </w:rPr>
              <w:t xml:space="preserve"> for emergency contact:</w:t>
            </w:r>
            <w:r w:rsidRPr="009F466B">
              <w:rPr>
                <w:szCs w:val="20"/>
                <w:lang w:val="fr-CA"/>
              </w:rPr>
              <w:br/>
            </w:r>
            <w:proofErr w:type="spellStart"/>
            <w:proofErr w:type="gramStart"/>
            <w:r w:rsidRPr="009F466B">
              <w:rPr>
                <w:szCs w:val="20"/>
                <w:lang w:val="fr-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Heading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proofErr w:type="spellStart"/>
      <w:r w:rsidR="003C5B33">
        <w:lastRenderedPageBreak/>
        <w:t>OpenAPI</w:t>
      </w:r>
      <w:proofErr w:type="spellEnd"/>
      <w:r w:rsidR="003C5B33">
        <w:t xml:space="preserve"> Schema</w:t>
      </w:r>
      <w:bookmarkEnd w:id="240"/>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proofErr w:type="spellStart"/>
      <w:r w:rsidRPr="003C5B33">
        <w:rPr>
          <w:rFonts w:ascii="Courier New" w:hAnsi="Courier New" w:cs="Courier New"/>
          <w:sz w:val="20"/>
          <w:szCs w:val="16"/>
        </w:rPr>
        <w:t>openapi</w:t>
      </w:r>
      <w:proofErr w:type="spellEnd"/>
      <w:r w:rsidRPr="003C5B33">
        <w:rPr>
          <w:rFonts w:ascii="Courier New" w:hAnsi="Courier New" w:cs="Courier New"/>
          <w:sz w:val="20"/>
          <w:szCs w:val="16"/>
        </w:rPr>
        <w:t>: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3FB0812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w:t>
      </w:r>
      <w:r w:rsidR="00BE7AFC">
        <w:rPr>
          <w:rFonts w:ascii="Courier New" w:hAnsi="Courier New" w:cs="Courier New"/>
          <w:sz w:val="20"/>
          <w:szCs w:val="16"/>
        </w:rPr>
        <w:t>NENA</w:t>
      </w:r>
    </w:p>
    <w:p w14:paraId="6B913E9A" w14:textId="111C0591"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w:t>
      </w:r>
      <w:r w:rsidR="00BE7AFC" w:rsidRPr="00BE7AFC">
        <w:rPr>
          <w:rFonts w:ascii="Courier New" w:hAnsi="Courier New" w:cs="Courier New"/>
          <w:sz w:val="20"/>
          <w:szCs w:val="16"/>
        </w:rPr>
        <w:t>commleadership@nena.org</w:t>
      </w:r>
    </w:p>
    <w:p w14:paraId="3E1B8312" w14:textId="6AB7710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w:t>
      </w:r>
      <w:r w:rsidR="00BE7AFC">
        <w:rPr>
          <w:rFonts w:ascii="Courier New" w:hAnsi="Courier New" w:cs="Courier New"/>
          <w:sz w:val="20"/>
          <w:szCs w:val="16"/>
        </w:rPr>
        <w:t>1</w:t>
      </w:r>
      <w:r w:rsidRPr="003C5B33">
        <w:rPr>
          <w:rFonts w:ascii="Courier New" w:hAnsi="Courier New" w:cs="Courier New"/>
          <w:sz w:val="20"/>
          <w:szCs w:val="16"/>
        </w:rPr>
        <w:t>.0.</w:t>
      </w:r>
      <w:r w:rsidR="00BE7AFC">
        <w:rPr>
          <w:rFonts w:ascii="Courier New" w:hAnsi="Courier New" w:cs="Courier New"/>
          <w:sz w:val="20"/>
          <w:szCs w:val="16"/>
        </w:rPr>
        <w:t>0</w:t>
      </w:r>
      <w:r w:rsidRPr="003C5B33">
        <w:rPr>
          <w:rFonts w:ascii="Courier New" w:hAnsi="Courier New" w:cs="Courier New"/>
          <w:sz w:val="20"/>
          <w:szCs w:val="16"/>
        </w:rPr>
        <w:t>'</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w:t>
      </w:r>
      <w:proofErr w:type="spellStart"/>
      <w:r w:rsidRPr="003C5B33">
        <w:rPr>
          <w:rFonts w:ascii="Courier New" w:hAnsi="Courier New" w:cs="Courier New"/>
          <w:sz w:val="20"/>
          <w:szCs w:val="16"/>
        </w:rPr>
        <w:t>IncidentId</w:t>
      </w:r>
      <w:proofErr w:type="spellEnd"/>
      <w:r w:rsidRPr="003C5B33">
        <w:rPr>
          <w:rFonts w:ascii="Courier New" w:hAnsi="Courier New" w:cs="Courier New"/>
          <w:sz w:val="20"/>
          <w:szCs w:val="16"/>
        </w:rPr>
        <w:t>}':</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operationId</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GetEIDO</w:t>
      </w:r>
      <w:proofErr w:type="spellEnd"/>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w:t>
      </w:r>
      <w:proofErr w:type="spellStart"/>
      <w:r w:rsidRPr="003C5B33">
        <w:rPr>
          <w:rFonts w:ascii="Courier New" w:hAnsi="Courier New" w:cs="Courier New"/>
          <w:sz w:val="20"/>
          <w:szCs w:val="16"/>
        </w:rPr>
        <w:t>IncidentId</w:t>
      </w:r>
      <w:proofErr w:type="spellEnd"/>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application/json:</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lastUpdateTimeStamp</w:t>
      </w:r>
      <w:proofErr w:type="spellEnd"/>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updatedByAgencyReference</w:t>
      </w:r>
      <w:proofErr w:type="spellEnd"/>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lastUpdateTimeStamp</w:t>
      </w:r>
      <w:proofErr w:type="spellEnd"/>
      <w:r w:rsidRPr="003C5B33">
        <w:rPr>
          <w:rFonts w:ascii="Courier New" w:hAnsi="Courier New" w:cs="Courier New"/>
          <w:sz w:val="20"/>
          <w:szCs w:val="16"/>
        </w:rPr>
        <w:t>:</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updatedByAgencyReference</w:t>
      </w:r>
      <w:proofErr w:type="spellEnd"/>
      <w:r w:rsidRPr="003C5B33">
        <w:rPr>
          <w:rFonts w:ascii="Courier New" w:hAnsi="Courier New" w:cs="Courier New"/>
          <w:sz w:val="20"/>
          <w:szCs w:val="16"/>
        </w:rPr>
        <w:t>:</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updatedByAgentReference</w:t>
      </w:r>
      <w:proofErr w:type="spellEnd"/>
      <w:r w:rsidRPr="003C5B33">
        <w:rPr>
          <w:rFonts w:ascii="Courier New" w:hAnsi="Courier New" w:cs="Courier New"/>
          <w:sz w:val="20"/>
          <w:szCs w:val="16"/>
        </w:rPr>
        <w:t>:</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agencyRoleDescriptionRegistryText</w:t>
      </w:r>
      <w:proofErr w:type="spellEnd"/>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agencyType</w:t>
      </w:r>
      <w:proofErr w:type="spellEnd"/>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agencyJcard</w:t>
      </w:r>
      <w:proofErr w:type="spellEnd"/>
      <w:r w:rsidRPr="003C5B33">
        <w:rPr>
          <w:rFonts w:ascii="Courier New" w:hAnsi="Courier New" w:cs="Courier New"/>
          <w:sz w:val="20"/>
          <w:szCs w:val="16"/>
        </w:rPr>
        <w:t>:</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agencyRoleDescriptionRegistryText</w:t>
      </w:r>
      <w:proofErr w:type="spellEnd"/>
      <w:r w:rsidRPr="003C5B33">
        <w:rPr>
          <w:rFonts w:ascii="Courier New" w:hAnsi="Courier New" w:cs="Courier New"/>
          <w:sz w:val="20"/>
          <w:szCs w:val="16"/>
        </w:rPr>
        <w: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incidentOwningAgencyIndicator</w:t>
      </w:r>
      <w:proofErr w:type="spellEnd"/>
      <w:r w:rsidRPr="003C5B33">
        <w:rPr>
          <w:rFonts w:ascii="Courier New" w:hAnsi="Courier New" w:cs="Courier New"/>
          <w:sz w:val="20"/>
          <w:szCs w:val="16"/>
        </w:rPr>
        <w:t>:</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w:t>
      </w:r>
      <w:proofErr w:type="spellStart"/>
      <w:r w:rsidRPr="003C5B33">
        <w:rPr>
          <w:rFonts w:ascii="Courier New" w:hAnsi="Courier New" w:cs="Courier New"/>
          <w:sz w:val="20"/>
          <w:szCs w:val="16"/>
        </w:rPr>
        <w:t>SubServices</w:t>
      </w:r>
      <w:proofErr w:type="spellEnd"/>
      <w:r w:rsidRPr="003C5B33">
        <w:rPr>
          <w:rFonts w:ascii="Courier New" w:hAnsi="Courier New" w:cs="Courier New"/>
          <w:sz w:val="20"/>
          <w:szCs w:val="16"/>
        </w:rPr>
        <w:t xml:space="preserve">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personRoleRegistryText</w:t>
      </w:r>
      <w:proofErr w:type="spellEnd"/>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agencyReference</w:t>
      </w:r>
      <w:proofErr w:type="spellEnd"/>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agentJcard</w:t>
      </w:r>
      <w:proofErr w:type="spellEnd"/>
      <w:r w:rsidRPr="003C5B33">
        <w:rPr>
          <w:rFonts w:ascii="Courier New" w:hAnsi="Courier New" w:cs="Courier New"/>
          <w:sz w:val="20"/>
          <w:szCs w:val="16"/>
        </w:rPr>
        <w:t>:</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agentWorkstationPositionIdentification</w:t>
      </w:r>
      <w:proofErr w:type="spellEnd"/>
      <w:r w:rsidRPr="003C5B33">
        <w:rPr>
          <w:rFonts w:ascii="Courier New" w:hAnsi="Courier New" w:cs="Courier New"/>
          <w:sz w:val="20"/>
          <w:szCs w:val="16"/>
        </w:rPr>
        <w:t>:</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agentRoleRegistryText</w:t>
      </w:r>
      <w:proofErr w:type="spellEnd"/>
      <w:r w:rsidRPr="003C5B33">
        <w:rPr>
          <w:rFonts w:ascii="Courier New" w:hAnsi="Courier New" w:cs="Courier New"/>
          <w:sz w:val="20"/>
          <w:szCs w:val="16"/>
        </w:rPr>
        <w: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AgencyType</w:t>
      </w:r>
      <w:proofErr w:type="spellEnd"/>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MergeInformationType</w:t>
      </w:r>
      <w:proofErr w:type="spellEnd"/>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incidentMergeDirectionCode</w:t>
      </w:r>
      <w:proofErr w:type="spellEnd"/>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w:t>
      </w:r>
      <w:proofErr w:type="spellEnd"/>
      <w:r w:rsidRPr="003C5B33">
        <w:rPr>
          <w:rFonts w:ascii="Courier New" w:hAnsi="Courier New" w:cs="Courier New"/>
          <w:sz w:val="20"/>
          <w:szCs w:val="16"/>
        </w:rPr>
        <w:t>:</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linkDirectionCode</w:t>
      </w:r>
      <w:proofErr w:type="spellEnd"/>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transactionReasonText</w:t>
      </w:r>
      <w:proofErr w:type="spellEnd"/>
      <w:r w:rsidRPr="003C5B33">
        <w:rPr>
          <w:rFonts w:ascii="Courier New" w:hAnsi="Courier New" w:cs="Courier New"/>
          <w:sz w:val="20"/>
          <w:szCs w:val="16"/>
        </w:rPr>
        <w: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involvedAgencyReference</w:t>
      </w:r>
      <w:proofErr w:type="spellEnd"/>
      <w:r w:rsidRPr="003C5B33">
        <w:rPr>
          <w:rFonts w:ascii="Courier New" w:hAnsi="Courier New" w:cs="Courier New"/>
          <w:sz w:val="20"/>
          <w:szCs w:val="16"/>
        </w:rPr>
        <w:t>:</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w:t>
      </w:r>
      <w:proofErr w:type="spellEnd"/>
      <w:r w:rsidRPr="003C5B33">
        <w:rPr>
          <w:rFonts w:ascii="Courier New" w:hAnsi="Courier New" w:cs="Courier New"/>
          <w:sz w:val="20"/>
          <w:szCs w:val="16"/>
        </w:rPr>
        <w:t>:</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notesActionComments</w:t>
      </w:r>
      <w:proofErr w:type="spellEnd"/>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notesActionComments</w:t>
      </w:r>
      <w:proofErr w:type="spellEnd"/>
      <w:r w:rsidRPr="003C5B33">
        <w:rPr>
          <w:rFonts w:ascii="Courier New" w:hAnsi="Courier New" w:cs="Courier New"/>
          <w:sz w:val="20"/>
          <w:szCs w:val="16"/>
        </w:rPr>
        <w:t>:</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AgentType</w:t>
      </w:r>
      <w:proofErr w:type="spellEnd"/>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additionalDataByReferenceUrl</w:t>
      </w:r>
      <w:proofErr w:type="spellEnd"/>
      <w:r w:rsidRPr="003C5B33">
        <w:rPr>
          <w:rFonts w:ascii="Courier New" w:hAnsi="Courier New" w:cs="Courier New"/>
          <w:sz w:val="20"/>
          <w:szCs w:val="16"/>
        </w:rPr>
        <w:t>:</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additionalDataByValue</w:t>
      </w:r>
      <w:proofErr w:type="spellEnd"/>
      <w:r w:rsidRPr="003C5B33">
        <w:rPr>
          <w:rFonts w:ascii="Courier New" w:hAnsi="Courier New" w:cs="Courier New"/>
          <w:sz w:val="20"/>
          <w:szCs w:val="16"/>
        </w:rPr>
        <w:t>:</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urlPurpose</w:t>
      </w:r>
      <w:proofErr w:type="spellEnd"/>
      <w:r w:rsidRPr="003C5B33">
        <w:rPr>
          <w:rFonts w:ascii="Courier New" w:hAnsi="Courier New" w:cs="Courier New"/>
          <w:sz w:val="20"/>
          <w:szCs w:val="16"/>
        </w:rPr>
        <w:t>:</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locationTypeDescriptionRegistryText</w:t>
      </w:r>
      <w:proofErr w:type="spellEnd"/>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locationTypeDescriptionRegistryText</w:t>
      </w:r>
      <w:proofErr w:type="spellEnd"/>
      <w:r w:rsidRPr="003C5B33">
        <w:rPr>
          <w:rFonts w:ascii="Courier New" w:hAnsi="Courier New" w:cs="Courier New"/>
          <w:sz w:val="20"/>
          <w:szCs w:val="16"/>
        </w:rPr>
        <w: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locationByValue</w:t>
      </w:r>
      <w:proofErr w:type="spellEnd"/>
      <w:r w:rsidRPr="003C5B33">
        <w:rPr>
          <w:rFonts w:ascii="Courier New" w:hAnsi="Courier New" w:cs="Courier New"/>
          <w:sz w:val="20"/>
          <w:szCs w:val="16"/>
        </w:rPr>
        <w:t>:</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locationDescriptionText</w:t>
      </w:r>
      <w:proofErr w:type="spellEnd"/>
      <w:r w:rsidRPr="003C5B33">
        <w:rPr>
          <w:rFonts w:ascii="Courier New" w:hAnsi="Courier New" w:cs="Courier New"/>
          <w:sz w:val="20"/>
          <w:szCs w:val="16"/>
        </w:rPr>
        <w: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locationByReferenceUrl</w:t>
      </w:r>
      <w:proofErr w:type="spellEnd"/>
      <w:r w:rsidRPr="003C5B33">
        <w:rPr>
          <w:rFonts w:ascii="Courier New" w:hAnsi="Courier New" w:cs="Courier New"/>
          <w:sz w:val="20"/>
          <w:szCs w:val="16"/>
        </w:rPr>
        <w:t>:</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crossStreetByValue</w:t>
      </w:r>
      <w:proofErr w:type="spellEnd"/>
      <w:r w:rsidRPr="003C5B33">
        <w:rPr>
          <w:rFonts w:ascii="Courier New" w:hAnsi="Courier New" w:cs="Courier New"/>
          <w:sz w:val="20"/>
          <w:szCs w:val="16"/>
        </w:rPr>
        <w:t>:</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crossStreetByReferenceUrl</w:t>
      </w:r>
      <w:proofErr w:type="spellEnd"/>
      <w:r w:rsidRPr="003C5B33">
        <w:rPr>
          <w:rFonts w:ascii="Courier New" w:hAnsi="Courier New" w:cs="Courier New"/>
          <w:sz w:val="20"/>
          <w:szCs w:val="16"/>
        </w:rPr>
        <w:t>:</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intersectingStreetByValue</w:t>
      </w:r>
      <w:proofErr w:type="spellEnd"/>
      <w:r w:rsidRPr="003C5B33">
        <w:rPr>
          <w:rFonts w:ascii="Courier New" w:hAnsi="Courier New" w:cs="Courier New"/>
          <w:sz w:val="20"/>
          <w:szCs w:val="16"/>
        </w:rPr>
        <w:t>:</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intersectingStreetByReferenceUrl</w:t>
      </w:r>
      <w:proofErr w:type="spellEnd"/>
      <w:r w:rsidRPr="003C5B33">
        <w:rPr>
          <w:rFonts w:ascii="Courier New" w:hAnsi="Courier New" w:cs="Courier New"/>
          <w:sz w:val="20"/>
          <w:szCs w:val="16"/>
        </w:rPr>
        <w:t>:</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cellTowerSectorId</w:t>
      </w:r>
      <w:proofErr w:type="spellEnd"/>
      <w:r w:rsidRPr="003C5B33">
        <w:rPr>
          <w:rFonts w:ascii="Courier New" w:hAnsi="Courier New" w:cs="Courier New"/>
          <w:sz w:val="20"/>
          <w:szCs w:val="16"/>
        </w:rPr>
        <w:t>:</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personIncidentRoleRegistryText</w:t>
      </w:r>
      <w:proofErr w:type="spellEnd"/>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ncPersonComponent</w:t>
      </w:r>
      <w:proofErr w:type="spellEnd"/>
      <w:r w:rsidRPr="003C5B33">
        <w:rPr>
          <w:rFonts w:ascii="Courier New" w:hAnsi="Courier New" w:cs="Courier New"/>
          <w:sz w:val="20"/>
          <w:szCs w:val="16"/>
        </w:rPr>
        <w: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personIncidentRoleRegistryText</w:t>
      </w:r>
      <w:proofErr w:type="spellEnd"/>
      <w:r w:rsidRPr="003C5B33">
        <w:rPr>
          <w:rFonts w:ascii="Courier New" w:hAnsi="Courier New" w:cs="Courier New"/>
          <w:sz w:val="20"/>
          <w:szCs w:val="16"/>
        </w:rPr>
        <w: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w:t>
      </w:r>
      <w:proofErr w:type="spellStart"/>
      <w:r w:rsidR="003C5B33" w:rsidRPr="003C5B33">
        <w:rPr>
          <w:rFonts w:ascii="Courier New" w:hAnsi="Courier New" w:cs="Courier New"/>
          <w:sz w:val="20"/>
          <w:szCs w:val="16"/>
        </w:rPr>
        <w:t>DispositionType</w:t>
      </w:r>
      <w:proofErr w:type="spellEnd"/>
      <w:r w:rsidR="003C5B33" w:rsidRPr="003C5B33">
        <w:rPr>
          <w:rFonts w:ascii="Courier New" w:hAnsi="Courier New" w:cs="Courier New"/>
          <w:sz w:val="20"/>
          <w:szCs w:val="16"/>
        </w:rPr>
        <w:t>:</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dispositionCommonRegistryCode</w:t>
      </w:r>
      <w:proofErr w:type="spellEnd"/>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dispositionCommonRegistryCode</w:t>
      </w:r>
      <w:proofErr w:type="spellEnd"/>
      <w:r w:rsidRPr="003C5B33">
        <w:rPr>
          <w:rFonts w:ascii="Courier New" w:hAnsi="Courier New" w:cs="Courier New"/>
          <w:sz w:val="20"/>
          <w:szCs w:val="16"/>
        </w:rPr>
        <w:t>:</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dispositionPrimaryIndicator</w:t>
      </w:r>
      <w:proofErr w:type="spellEnd"/>
      <w:r w:rsidRPr="003C5B33">
        <w:rPr>
          <w:rFonts w:ascii="Courier New" w:hAnsi="Courier New" w:cs="Courier New"/>
          <w:sz w:val="20"/>
          <w:szCs w:val="16"/>
        </w:rPr>
        <w:t>:</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dispositionCategoryText</w:t>
      </w:r>
      <w:proofErr w:type="spellEnd"/>
      <w:r w:rsidRPr="003C5B33">
        <w:rPr>
          <w:rFonts w:ascii="Courier New" w:hAnsi="Courier New" w:cs="Courier New"/>
          <w:sz w:val="20"/>
          <w:szCs w:val="16"/>
        </w:rPr>
        <w: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dispositionDescriptionText</w:t>
      </w:r>
      <w:proofErr w:type="spellEnd"/>
      <w:r w:rsidRPr="003C5B33">
        <w:rPr>
          <w:rFonts w:ascii="Courier New" w:hAnsi="Courier New" w:cs="Courier New"/>
          <w:sz w:val="20"/>
          <w:szCs w:val="16"/>
        </w:rPr>
        <w: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w:t>
      </w:r>
      <w:proofErr w:type="spellStart"/>
      <w:r w:rsidRPr="003C5B33">
        <w:rPr>
          <w:rFonts w:ascii="Courier New" w:hAnsi="Courier New" w:cs="Courier New"/>
          <w:sz w:val="20"/>
          <w:szCs w:val="16"/>
        </w:rPr>
        <w:t>vehicleRelationshipType</w:t>
      </w:r>
      <w:proofErr w:type="spellEnd"/>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vehicleRelationshipTimeStamp</w:t>
      </w:r>
      <w:proofErr w:type="spellEnd"/>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ncVehicleComponent</w:t>
      </w:r>
      <w:proofErr w:type="spellEnd"/>
      <w:r w:rsidRPr="003C5B33">
        <w:rPr>
          <w:rFonts w:ascii="Courier New" w:hAnsi="Courier New" w:cs="Courier New"/>
          <w:sz w:val="20"/>
          <w:szCs w:val="16"/>
        </w:rPr>
        <w: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vehicleRelationshipType</w:t>
      </w:r>
      <w:proofErr w:type="spellEnd"/>
      <w:r w:rsidRPr="003C5B33">
        <w:rPr>
          <w:rFonts w:ascii="Courier New" w:hAnsi="Courier New" w:cs="Courier New"/>
          <w:sz w:val="20"/>
          <w:szCs w:val="16"/>
        </w:rPr>
        <w:t>:</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vehicleRelationshipTimeStamp</w:t>
      </w:r>
      <w:proofErr w:type="spellEnd"/>
      <w:r w:rsidRPr="003C5B33">
        <w:rPr>
          <w:rFonts w:ascii="Courier New" w:hAnsi="Courier New" w:cs="Courier New"/>
          <w:sz w:val="20"/>
          <w:szCs w:val="16"/>
        </w:rPr>
        <w:t>:</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AdditionalDataType</w:t>
      </w:r>
      <w:proofErr w:type="spellEnd"/>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incidentTypeCommonRegistryText</w:t>
      </w:r>
      <w:proofErr w:type="spellEnd"/>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incidentTypeInternalCode</w:t>
      </w:r>
      <w:proofErr w:type="spellEnd"/>
      <w:r w:rsidRPr="003C5B33">
        <w:rPr>
          <w:rFonts w:ascii="Courier New" w:hAnsi="Courier New" w:cs="Courier New"/>
          <w:sz w:val="20"/>
          <w:szCs w:val="16"/>
        </w:rPr>
        <w:t>:</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incidentTypeInternalText</w:t>
      </w:r>
      <w:proofErr w:type="spellEnd"/>
      <w:r w:rsidRPr="003C5B33">
        <w:rPr>
          <w:rFonts w:ascii="Courier New" w:hAnsi="Courier New" w:cs="Courier New"/>
          <w:sz w:val="20"/>
          <w:szCs w:val="16"/>
        </w:rPr>
        <w: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incidentTypeCommonRegistryText</w:t>
      </w:r>
      <w:proofErr w:type="spellEnd"/>
      <w:r w:rsidRPr="003C5B33">
        <w:rPr>
          <w:rFonts w:ascii="Courier New" w:hAnsi="Courier New" w:cs="Courier New"/>
          <w:sz w:val="20"/>
          <w:szCs w:val="16"/>
        </w:rPr>
        <w: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incidentStatusInternalText</w:t>
      </w:r>
      <w:proofErr w:type="spellEnd"/>
      <w:r w:rsidRPr="003C5B33">
        <w:rPr>
          <w:rFonts w:ascii="Courier New" w:hAnsi="Courier New" w:cs="Courier New"/>
          <w:sz w:val="20"/>
          <w:szCs w:val="16"/>
        </w:rPr>
        <w: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incidentStatusCommonRegistryText</w:t>
      </w:r>
      <w:proofErr w:type="spellEnd"/>
      <w:r w:rsidRPr="003C5B33">
        <w:rPr>
          <w:rFonts w:ascii="Courier New" w:hAnsi="Courier New" w:cs="Courier New"/>
          <w:sz w:val="20"/>
          <w:szCs w:val="16"/>
        </w:rPr>
        <w: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internalIncidentId</w:t>
      </w:r>
      <w:proofErr w:type="spellEnd"/>
      <w:r w:rsidRPr="003C5B33">
        <w:rPr>
          <w:rFonts w:ascii="Courier New" w:hAnsi="Courier New" w:cs="Courier New"/>
          <w:sz w:val="20"/>
          <w:szCs w:val="16"/>
        </w:rPr>
        <w:t>:</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documentIdentification</w:t>
      </w:r>
      <w:proofErr w:type="spellEnd"/>
      <w:r w:rsidRPr="003C5B33">
        <w:rPr>
          <w:rFonts w:ascii="Courier New" w:hAnsi="Courier New" w:cs="Courier New"/>
          <w:sz w:val="20"/>
          <w:szCs w:val="16"/>
        </w:rPr>
        <w:t>:</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reportNumberType</w:t>
      </w:r>
      <w:proofErr w:type="spellEnd"/>
      <w:r w:rsidRPr="003C5B33">
        <w:rPr>
          <w:rFonts w:ascii="Courier New" w:hAnsi="Courier New" w:cs="Courier New"/>
          <w:sz w:val="20"/>
          <w:szCs w:val="16"/>
        </w:rPr>
        <w:t>:</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incidentPriorityInternalText</w:t>
      </w:r>
      <w:proofErr w:type="spellEnd"/>
      <w:r w:rsidRPr="003C5B33">
        <w:rPr>
          <w:rFonts w:ascii="Courier New" w:hAnsi="Courier New" w:cs="Courier New"/>
          <w:sz w:val="20"/>
          <w:szCs w:val="16"/>
        </w:rPr>
        <w: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incidentCommonPriorityNumber</w:t>
      </w:r>
      <w:proofErr w:type="spellEnd"/>
      <w:r w:rsidRPr="003C5B33">
        <w:rPr>
          <w:rFonts w:ascii="Courier New" w:hAnsi="Courier New" w:cs="Courier New"/>
          <w:sz w:val="20"/>
          <w:szCs w:val="16"/>
        </w:rPr>
        <w:t>:</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beatOrDispatchGroupText</w:t>
      </w:r>
      <w:proofErr w:type="spellEnd"/>
      <w:r w:rsidRPr="003C5B33">
        <w:rPr>
          <w:rFonts w:ascii="Courier New" w:hAnsi="Courier New" w:cs="Courier New"/>
          <w:sz w:val="20"/>
          <w:szCs w:val="16"/>
        </w:rPr>
        <w: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dispositionComponent</w:t>
      </w:r>
      <w:proofErr w:type="spellEnd"/>
      <w:r w:rsidRPr="003C5B33">
        <w:rPr>
          <w:rFonts w:ascii="Courier New" w:hAnsi="Courier New" w:cs="Courier New"/>
          <w:sz w:val="20"/>
          <w:szCs w:val="16"/>
        </w:rPr>
        <w: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DispositionType</w:t>
      </w:r>
      <w:proofErr w:type="spellEnd"/>
      <w:r w:rsidRPr="003C5B33">
        <w:rPr>
          <w:rFonts w:ascii="Courier New" w:hAnsi="Courier New" w:cs="Courier New"/>
          <w:sz w:val="20"/>
          <w:szCs w:val="16"/>
        </w:rPr>
        <w:t>'</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updatedCbnIdentifierUri</w:t>
      </w:r>
      <w:proofErr w:type="spellEnd"/>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updatedCbnIdentifierUri</w:t>
      </w:r>
      <w:proofErr w:type="spellEnd"/>
      <w:r w:rsidRPr="003C5B33">
        <w:rPr>
          <w:rFonts w:ascii="Courier New" w:hAnsi="Courier New" w:cs="Courier New"/>
          <w:sz w:val="20"/>
          <w:szCs w:val="16"/>
        </w:rPr>
        <w:t>:</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updatedCbnCallerDescription</w:t>
      </w:r>
      <w:proofErr w:type="spellEnd"/>
      <w:r w:rsidRPr="003C5B33">
        <w:rPr>
          <w:rFonts w:ascii="Courier New" w:hAnsi="Courier New" w:cs="Courier New"/>
          <w:sz w:val="20"/>
          <w:szCs w:val="16"/>
        </w:rPr>
        <w:t>:</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w:t>
      </w:r>
      <w:proofErr w:type="gramStart"/>
      <w:r w:rsidRPr="003C5B33">
        <w:rPr>
          <w:rFonts w:ascii="Courier New" w:hAnsi="Courier New" w:cs="Courier New"/>
          <w:sz w:val="20"/>
          <w:szCs w:val="16"/>
        </w:rPr>
        <w:t>call</w:t>
      </w:r>
      <w:proofErr w:type="gramEnd"/>
      <w:r w:rsidRPr="003C5B33">
        <w:rPr>
          <w:rFonts w:ascii="Courier New" w:hAnsi="Courier New" w:cs="Courier New"/>
          <w:sz w:val="20"/>
          <w:szCs w:val="16"/>
        </w:rPr>
        <w:t xml:space="preserve">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CallInformationType</w:t>
      </w:r>
      <w:proofErr w:type="spellEnd"/>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callStatusRegistryText</w:t>
      </w:r>
      <w:proofErr w:type="spellEnd"/>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standardPrimaryCallType</w:t>
      </w:r>
      <w:proofErr w:type="spellEnd"/>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callStartTimestamp</w:t>
      </w:r>
      <w:proofErr w:type="spellEnd"/>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relatedCallIdentifier</w:t>
      </w:r>
      <w:proofErr w:type="spellEnd"/>
      <w:r w:rsidRPr="003C5B33">
        <w:rPr>
          <w:rFonts w:ascii="Courier New" w:hAnsi="Courier New" w:cs="Courier New"/>
          <w:sz w:val="20"/>
          <w:szCs w:val="16"/>
        </w:rPr>
        <w:t>:</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 xml:space="preserve"> of calls that are related to this call. </w:t>
      </w:r>
      <w:proofErr w:type="spellStart"/>
      <w:r w:rsidRPr="003C5B33">
        <w:rPr>
          <w:rFonts w:ascii="Courier New" w:hAnsi="Courier New" w:cs="Courier New"/>
          <w:sz w:val="20"/>
          <w:szCs w:val="16"/>
        </w:rPr>
        <w:t>Eg</w:t>
      </w:r>
      <w:proofErr w:type="spellEnd"/>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queueIdentifier</w:t>
      </w:r>
      <w:proofErr w:type="spellEnd"/>
      <w:r w:rsidRPr="003C5B33">
        <w:rPr>
          <w:rFonts w:ascii="Courier New" w:hAnsi="Courier New" w:cs="Courier New"/>
          <w:sz w:val="20"/>
          <w:szCs w:val="16"/>
        </w:rPr>
        <w:t>:</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standardPrimaryCallType</w:t>
      </w:r>
      <w:proofErr w:type="spellEnd"/>
      <w:r w:rsidRPr="003C5B33">
        <w:rPr>
          <w:rFonts w:ascii="Courier New" w:hAnsi="Courier New" w:cs="Courier New"/>
          <w:sz w:val="20"/>
          <w:szCs w:val="16"/>
        </w:rPr>
        <w:t>:</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LogEvent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standardSecondaryCallType</w:t>
      </w:r>
      <w:proofErr w:type="spellEnd"/>
      <w:r w:rsidRPr="003C5B33">
        <w:rPr>
          <w:rFonts w:ascii="Courier New" w:hAnsi="Courier New" w:cs="Courier New"/>
          <w:sz w:val="20"/>
          <w:szCs w:val="16"/>
        </w:rPr>
        <w:t>:</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LogEvent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localCallType</w:t>
      </w:r>
      <w:proofErr w:type="spellEnd"/>
      <w:r w:rsidRPr="003C5B33">
        <w:rPr>
          <w:rFonts w:ascii="Courier New" w:hAnsi="Courier New" w:cs="Courier New"/>
          <w:sz w:val="20"/>
          <w:szCs w:val="16"/>
        </w:rPr>
        <w:t>:</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w:t>
      </w:r>
      <w:proofErr w:type="spellStart"/>
      <w:r w:rsidRPr="003C5B33">
        <w:rPr>
          <w:rFonts w:ascii="Courier New" w:hAnsi="Courier New" w:cs="Courier New"/>
          <w:sz w:val="20"/>
          <w:szCs w:val="16"/>
        </w:rPr>
        <w:t>AdditionalDataType</w:t>
      </w:r>
      <w:proofErr w:type="spellEnd"/>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callStartTimestamp</w:t>
      </w:r>
      <w:proofErr w:type="spellEnd"/>
      <w:r w:rsidRPr="003C5B33">
        <w:rPr>
          <w:rFonts w:ascii="Courier New" w:hAnsi="Courier New" w:cs="Courier New"/>
          <w:sz w:val="20"/>
          <w:szCs w:val="16"/>
        </w:rPr>
        <w:t>:</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answerDate</w:t>
      </w:r>
      <w:proofErr w:type="spellEnd"/>
      <w:r w:rsidRPr="003C5B33">
        <w:rPr>
          <w:rFonts w:ascii="Courier New" w:hAnsi="Courier New" w:cs="Courier New"/>
          <w:sz w:val="20"/>
          <w:szCs w:val="16"/>
        </w:rPr>
        <w:t>:</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callStateRegistryText</w:t>
      </w:r>
      <w:proofErr w:type="spellEnd"/>
      <w:r w:rsidRPr="003C5B33">
        <w:rPr>
          <w:rFonts w:ascii="Courier New" w:hAnsi="Courier New" w:cs="Courier New"/>
          <w:sz w:val="20"/>
          <w:szCs w:val="16"/>
        </w:rPr>
        <w: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 xml:space="preserve">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sipIdentity</w:t>
      </w:r>
      <w:proofErr w:type="spellEnd"/>
      <w:r w:rsidRPr="003C5B33">
        <w:rPr>
          <w:rFonts w:ascii="Courier New" w:hAnsi="Courier New" w:cs="Courier New"/>
          <w:sz w:val="20"/>
          <w:szCs w:val="16"/>
        </w:rPr>
        <w:t>:</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 xml:space="preserv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callBackInformationUri</w:t>
      </w:r>
      <w:proofErr w:type="spellEnd"/>
      <w:r w:rsidRPr="00442CFF">
        <w:rPr>
          <w:rFonts w:ascii="Courier New" w:hAnsi="Courier New" w:cs="Courier New"/>
          <w:sz w:val="20"/>
          <w:szCs w:val="16"/>
        </w:rPr>
        <w:t>:</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lastRenderedPageBreak/>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deviceContactHeader</w:t>
      </w:r>
      <w:proofErr w:type="spellEnd"/>
      <w:r w:rsidRPr="003C5B33">
        <w:rPr>
          <w:rFonts w:ascii="Courier New" w:hAnsi="Courier New" w:cs="Courier New"/>
          <w:sz w:val="20"/>
          <w:szCs w:val="16"/>
        </w:rPr>
        <w:t>:</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w:t>
      </w:r>
      <w:proofErr w:type="spellEnd"/>
      <w:r w:rsidRPr="003C5B33">
        <w:rPr>
          <w:rFonts w:ascii="Courier New" w:hAnsi="Courier New" w:cs="Courier New"/>
          <w:sz w:val="20"/>
          <w:szCs w:val="16"/>
        </w:rPr>
        <w:t>:</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 xml:space="preserv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agentReference</w:t>
      </w:r>
      <w:proofErr w:type="spellEnd"/>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emergencyResourceTypeCommonRegistryText</w:t>
      </w:r>
      <w:proofErr w:type="spellEnd"/>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primaryUnitStatusRegistryText</w:t>
      </w:r>
      <w:proofErr w:type="spellEnd"/>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resourceAttributeRegistryText</w:t>
      </w:r>
      <w:proofErr w:type="spellEnd"/>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secondaryUnitStatusRegistryText</w:t>
      </w:r>
      <w:proofErr w:type="spellEnd"/>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when the unit is expected to reach </w:t>
      </w:r>
      <w:proofErr w:type="spellStart"/>
      <w:proofErr w:type="gramStart"/>
      <w:r w:rsidRPr="003C5B33">
        <w:rPr>
          <w:rFonts w:ascii="Courier New" w:hAnsi="Courier New" w:cs="Courier New"/>
          <w:sz w:val="20"/>
          <w:szCs w:val="16"/>
        </w:rPr>
        <w:t>it's</w:t>
      </w:r>
      <w:proofErr w:type="spellEnd"/>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emergencyResourceTypeCommonRegistryText</w:t>
      </w:r>
      <w:proofErr w:type="spellEnd"/>
      <w:r w:rsidRPr="003C5B33">
        <w:rPr>
          <w:rFonts w:ascii="Courier New" w:hAnsi="Courier New" w:cs="Courier New"/>
          <w:sz w:val="20"/>
          <w:szCs w:val="16"/>
        </w:rPr>
        <w: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emergencyResourceTypeInternalText</w:t>
      </w:r>
      <w:proofErr w:type="spellEnd"/>
      <w:r w:rsidRPr="003C5B33">
        <w:rPr>
          <w:rFonts w:ascii="Courier New" w:hAnsi="Courier New" w:cs="Courier New"/>
          <w:sz w:val="20"/>
          <w:szCs w:val="16"/>
        </w:rPr>
        <w: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resourceAttributeRegistryText</w:t>
      </w:r>
      <w:proofErr w:type="spellEnd"/>
      <w:r w:rsidRPr="003C5B33">
        <w:rPr>
          <w:rFonts w:ascii="Courier New" w:hAnsi="Courier New" w:cs="Courier New"/>
          <w:sz w:val="20"/>
          <w:szCs w:val="16"/>
        </w:rPr>
        <w: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emergencyResourceName</w:t>
      </w:r>
      <w:proofErr w:type="spellEnd"/>
      <w:r w:rsidRPr="003C5B33">
        <w:rPr>
          <w:rFonts w:ascii="Courier New" w:hAnsi="Courier New" w:cs="Courier New"/>
          <w:sz w:val="20"/>
          <w:szCs w:val="16"/>
        </w:rPr>
        <w:t>:</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primaryUnitStatusRegistryText</w:t>
      </w:r>
      <w:proofErr w:type="spellEnd"/>
      <w:r w:rsidRPr="003C5B33">
        <w:rPr>
          <w:rFonts w:ascii="Courier New" w:hAnsi="Courier New" w:cs="Courier New"/>
          <w:sz w:val="20"/>
          <w:szCs w:val="16"/>
        </w:rPr>
        <w: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secondaryUnitStatusRegistryText</w:t>
      </w:r>
      <w:proofErr w:type="spellEnd"/>
      <w:r w:rsidRPr="003C5B33">
        <w:rPr>
          <w:rFonts w:ascii="Courier New" w:hAnsi="Courier New" w:cs="Courier New"/>
          <w:sz w:val="20"/>
          <w:szCs w:val="16"/>
        </w:rPr>
        <w: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unitStatusInternal</w:t>
      </w:r>
      <w:proofErr w:type="spellEnd"/>
      <w:r w:rsidRPr="003C5B33">
        <w:rPr>
          <w:rFonts w:ascii="Courier New" w:hAnsi="Courier New" w:cs="Courier New"/>
          <w:sz w:val="20"/>
          <w:szCs w:val="16"/>
        </w:rPr>
        <w:t>:</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unitLocationReference</w:t>
      </w:r>
      <w:proofErr w:type="spellEnd"/>
      <w:r w:rsidRPr="003C5B33">
        <w:rPr>
          <w:rFonts w:ascii="Courier New" w:hAnsi="Courier New" w:cs="Courier New"/>
          <w:sz w:val="20"/>
          <w:szCs w:val="16"/>
        </w:rPr>
        <w:t>:</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unitDestinationReference</w:t>
      </w:r>
      <w:proofErr w:type="spellEnd"/>
      <w:r w:rsidRPr="003C5B33">
        <w:rPr>
          <w:rFonts w:ascii="Courier New" w:hAnsi="Courier New" w:cs="Courier New"/>
          <w:sz w:val="20"/>
          <w:szCs w:val="16"/>
        </w:rPr>
        <w:t>:</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 xml:space="preserv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emergencyResourceReference</w:t>
      </w:r>
      <w:proofErr w:type="spellEnd"/>
      <w:r w:rsidRPr="003C5B33">
        <w:rPr>
          <w:rFonts w:ascii="Courier New" w:hAnsi="Courier New" w:cs="Courier New"/>
          <w:sz w:val="20"/>
          <w:szCs w:val="16"/>
        </w:rPr>
        <w:t>:</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EmergencyResourceType</w:t>
      </w:r>
      <w:proofErr w:type="spellEnd"/>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AlarmsSensorsType</w:t>
      </w:r>
      <w:proofErr w:type="spellEnd"/>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csaaAlarmInformation</w:t>
      </w:r>
      <w:proofErr w:type="spellEnd"/>
      <w:r w:rsidRPr="003C5B33">
        <w:rPr>
          <w:rFonts w:ascii="Courier New" w:hAnsi="Courier New" w:cs="Courier New"/>
          <w:sz w:val="20"/>
          <w:szCs w:val="16"/>
        </w:rPr>
        <w:t>:</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alarmUrl</w:t>
      </w:r>
      <w:proofErr w:type="spellEnd"/>
      <w:r w:rsidRPr="003C5B33">
        <w:rPr>
          <w:rFonts w:ascii="Courier New" w:hAnsi="Courier New" w:cs="Courier New"/>
          <w:sz w:val="20"/>
          <w:szCs w:val="16"/>
        </w:rPr>
        <w:t>:</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eidoVersion</w:t>
      </w:r>
      <w:proofErr w:type="spellEnd"/>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issuingElementIdentification</w:t>
      </w:r>
      <w:proofErr w:type="spellEnd"/>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agencyComponent</w:t>
      </w:r>
      <w:proofErr w:type="spellEnd"/>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eidoVersion</w:t>
      </w:r>
      <w:proofErr w:type="spellEnd"/>
      <w:r w:rsidRPr="003C5B33">
        <w:rPr>
          <w:rFonts w:ascii="Courier New" w:hAnsi="Courier New" w:cs="Courier New"/>
          <w:sz w:val="20"/>
          <w:szCs w:val="16"/>
        </w:rPr>
        <w:t>:</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issuingElementIdentification</w:t>
      </w:r>
      <w:proofErr w:type="spellEnd"/>
      <w:r w:rsidRPr="003C5B33">
        <w:rPr>
          <w:rFonts w:ascii="Courier New" w:hAnsi="Courier New" w:cs="Courier New"/>
          <w:sz w:val="20"/>
          <w:szCs w:val="16"/>
        </w:rPr>
        <w:t>:</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mergeComponent</w:t>
      </w:r>
      <w:proofErr w:type="spellEnd"/>
      <w:r w:rsidRPr="003C5B33">
        <w:rPr>
          <w:rFonts w:ascii="Courier New" w:hAnsi="Courier New" w:cs="Courier New"/>
          <w:sz w:val="20"/>
          <w:szCs w:val="16"/>
        </w:rPr>
        <w: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linkComponent</w:t>
      </w:r>
      <w:proofErr w:type="spellEnd"/>
      <w:r w:rsidRPr="003C5B33">
        <w:rPr>
          <w:rFonts w:ascii="Courier New" w:hAnsi="Courier New" w:cs="Courier New"/>
          <w:sz w:val="20"/>
          <w:szCs w:val="16"/>
        </w:rPr>
        <w: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incidentComponent</w:t>
      </w:r>
      <w:proofErr w:type="spellEnd"/>
      <w:r w:rsidRPr="003C5B33">
        <w:rPr>
          <w:rFonts w:ascii="Courier New" w:hAnsi="Courier New" w:cs="Courier New"/>
          <w:sz w:val="20"/>
          <w:szCs w:val="16"/>
        </w:rPr>
        <w: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callComponent</w:t>
      </w:r>
      <w:proofErr w:type="spellEnd"/>
      <w:r w:rsidRPr="003C5B33">
        <w:rPr>
          <w:rFonts w:ascii="Courier New" w:hAnsi="Courier New" w:cs="Courier New"/>
          <w:sz w:val="20"/>
          <w:szCs w:val="16"/>
        </w:rPr>
        <w: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callbackComponent</w:t>
      </w:r>
      <w:proofErr w:type="spellEnd"/>
      <w:r w:rsidRPr="003C5B33">
        <w:rPr>
          <w:rFonts w:ascii="Courier New" w:hAnsi="Courier New" w:cs="Courier New"/>
          <w:sz w:val="20"/>
          <w:szCs w:val="16"/>
        </w:rPr>
        <w: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dispatchComponent</w:t>
      </w:r>
      <w:proofErr w:type="spellEnd"/>
      <w:r w:rsidRPr="003C5B33">
        <w:rPr>
          <w:rFonts w:ascii="Courier New" w:hAnsi="Courier New" w:cs="Courier New"/>
          <w:sz w:val="20"/>
          <w:szCs w:val="16"/>
        </w:rPr>
        <w: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alarmsSensorsComponent</w:t>
      </w:r>
      <w:proofErr w:type="spellEnd"/>
      <w:r w:rsidRPr="003C5B33">
        <w:rPr>
          <w:rFonts w:ascii="Courier New" w:hAnsi="Courier New" w:cs="Courier New"/>
          <w:sz w:val="20"/>
          <w:szCs w:val="16"/>
        </w:rPr>
        <w: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agencyComponent</w:t>
      </w:r>
      <w:proofErr w:type="spellEnd"/>
      <w:r w:rsidRPr="003C5B33">
        <w:rPr>
          <w:rFonts w:ascii="Courier New" w:hAnsi="Courier New" w:cs="Courier New"/>
          <w:sz w:val="20"/>
          <w:szCs w:val="16"/>
        </w:rPr>
        <w: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agentComponent</w:t>
      </w:r>
      <w:proofErr w:type="spellEnd"/>
      <w:r w:rsidRPr="003C5B33">
        <w:rPr>
          <w:rFonts w:ascii="Courier New" w:hAnsi="Courier New" w:cs="Courier New"/>
          <w:sz w:val="20"/>
          <w:szCs w:val="16"/>
        </w:rPr>
        <w: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notesComponent</w:t>
      </w:r>
      <w:proofErr w:type="spellEnd"/>
      <w:r w:rsidRPr="003C5B33">
        <w:rPr>
          <w:rFonts w:ascii="Courier New" w:hAnsi="Courier New" w:cs="Courier New"/>
          <w:sz w:val="20"/>
          <w:szCs w:val="16"/>
        </w:rPr>
        <w: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additionalDataComponent</w:t>
      </w:r>
      <w:proofErr w:type="spellEnd"/>
      <w:r w:rsidRPr="003C5B33">
        <w:rPr>
          <w:rFonts w:ascii="Courier New" w:hAnsi="Courier New" w:cs="Courier New"/>
          <w:sz w:val="20"/>
          <w:szCs w:val="16"/>
        </w:rPr>
        <w: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locationComponent</w:t>
      </w:r>
      <w:proofErr w:type="spellEnd"/>
      <w:r w:rsidRPr="003C5B33">
        <w:rPr>
          <w:rFonts w:ascii="Courier New" w:hAnsi="Courier New" w:cs="Courier New"/>
          <w:sz w:val="20"/>
          <w:szCs w:val="16"/>
        </w:rPr>
        <w: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personComponent</w:t>
      </w:r>
      <w:proofErr w:type="spellEnd"/>
      <w:r w:rsidRPr="003C5B33">
        <w:rPr>
          <w:rFonts w:ascii="Courier New" w:hAnsi="Courier New" w:cs="Courier New"/>
          <w:sz w:val="20"/>
          <w:szCs w:val="16"/>
        </w:rPr>
        <w: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vehicleComponent</w:t>
      </w:r>
      <w:proofErr w:type="spellEnd"/>
      <w:r w:rsidRPr="003C5B33">
        <w:rPr>
          <w:rFonts w:ascii="Courier New" w:hAnsi="Courier New" w:cs="Courier New"/>
          <w:sz w:val="20"/>
          <w:szCs w:val="16"/>
        </w:rPr>
        <w: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emergencyResourceComponent</w:t>
      </w:r>
      <w:proofErr w:type="spellEnd"/>
      <w:r w:rsidRPr="003C5B33">
        <w:rPr>
          <w:rFonts w:ascii="Courier New" w:hAnsi="Courier New" w:cs="Courier New"/>
          <w:sz w:val="20"/>
          <w:szCs w:val="16"/>
        </w:rPr>
        <w: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w:t>
      </w:r>
      <w:proofErr w:type="spellStart"/>
      <w:r w:rsidRPr="003C5B33">
        <w:rPr>
          <w:rFonts w:ascii="Courier New" w:hAnsi="Courier New" w:cs="Courier New"/>
          <w:sz w:val="20"/>
          <w:szCs w:val="16"/>
        </w:rPr>
        <w:t>LD_Contexts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EmergencyIncidentDataObjectType.jsonld</w:t>
      </w:r>
      <w:proofErr w:type="spellEnd"/>
      <w:r w:rsidRPr="003C5B33">
        <w:rPr>
          <w:rFonts w:ascii="Courier New" w:hAnsi="Courier New" w:cs="Courier New"/>
          <w:sz w:val="20"/>
          <w:szCs w:val="16"/>
        </w:rPr>
        <w:t>'</w:t>
      </w:r>
    </w:p>
    <w:p w14:paraId="66EA345E" w14:textId="77777777" w:rsidR="00090FEB" w:rsidRDefault="00090FEB">
      <w:pPr>
        <w:spacing w:before="0" w:after="0"/>
        <w:rPr>
          <w:ins w:id="241" w:author="Delaine Arnold" w:date="2021-08-17T14:15:00Z"/>
          <w:rFonts w:cs="Tahoma"/>
          <w:b/>
          <w:sz w:val="28"/>
        </w:rPr>
      </w:pPr>
      <w:bookmarkStart w:id="242" w:name="_Toc70692163"/>
      <w:ins w:id="243" w:author="Delaine Arnold" w:date="2021-08-17T14:15:00Z">
        <w:r>
          <w:br w:type="page"/>
        </w:r>
      </w:ins>
    </w:p>
    <w:p w14:paraId="20F078D6" w14:textId="2209A420" w:rsidR="00F31253" w:rsidRPr="00B53A0D" w:rsidRDefault="00F31253" w:rsidP="00BC487C">
      <w:pPr>
        <w:pStyle w:val="Heading1"/>
        <w:numPr>
          <w:ilvl w:val="0"/>
          <w:numId w:val="0"/>
        </w:numPr>
      </w:pPr>
      <w:r w:rsidRPr="00B53A0D">
        <w:lastRenderedPageBreak/>
        <w:t>ACKNOWLEDGEMENTS</w:t>
      </w:r>
      <w:bookmarkEnd w:id="238"/>
      <w:bookmarkEnd w:id="242"/>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r w:rsidRPr="00CB07C1">
              <w:rPr>
                <w:rFonts w:cs="Tahoma"/>
                <w:szCs w:val="24"/>
              </w:rPr>
              <w:t>Equature/DSS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r w:rsidRPr="00CB07C1">
              <w:rPr>
                <w:rFonts w:cs="Tahoma"/>
                <w:szCs w:val="24"/>
              </w:rPr>
              <w:t>Komutel</w:t>
            </w:r>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 xml:space="preserve">Roy </w:t>
            </w:r>
            <w:proofErr w:type="spellStart"/>
            <w:r>
              <w:rPr>
                <w:rFonts w:cs="Tahoma"/>
                <w:szCs w:val="24"/>
              </w:rPr>
              <w:t>Artin</w:t>
            </w:r>
            <w:proofErr w:type="spellEnd"/>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Rakhee Duneja</w:t>
            </w:r>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w:t>
            </w:r>
            <w:proofErr w:type="spellStart"/>
            <w:r>
              <w:rPr>
                <w:rFonts w:cs="Tahoma"/>
                <w:szCs w:val="24"/>
              </w:rPr>
              <w:t>Fouts</w:t>
            </w:r>
            <w:proofErr w:type="spellEnd"/>
            <w:r>
              <w:rPr>
                <w:rFonts w:cs="Tahoma"/>
                <w:szCs w:val="24"/>
              </w:rPr>
              <w:t xml:space="preserve">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r>
              <w:rPr>
                <w:rFonts w:cs="Tahoma"/>
                <w:szCs w:val="24"/>
              </w:rPr>
              <w:t>Zetron</w:t>
            </w:r>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lastRenderedPageBreak/>
              <w:t>George Michallas</w:t>
            </w:r>
          </w:p>
        </w:tc>
        <w:tc>
          <w:tcPr>
            <w:tcW w:w="5111" w:type="dxa"/>
            <w:vAlign w:val="center"/>
          </w:tcPr>
          <w:p w14:paraId="00A3817E" w14:textId="77777777" w:rsidR="0021234D" w:rsidRDefault="0021234D" w:rsidP="007D77D2">
            <w:pPr>
              <w:spacing w:before="0" w:after="0"/>
              <w:contextualSpacing/>
              <w:rPr>
                <w:rFonts w:cs="Tahoma"/>
                <w:szCs w:val="24"/>
              </w:rPr>
            </w:pPr>
            <w:r>
              <w:rPr>
                <w:rFonts w:cs="Tahoma"/>
                <w:szCs w:val="24"/>
              </w:rPr>
              <w:t>MicroAutomation,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r>
              <w:rPr>
                <w:rFonts w:cs="Tahoma"/>
                <w:szCs w:val="24"/>
              </w:rPr>
              <w:t xml:space="preserve">Norcomm Public </w:t>
            </w:r>
            <w:proofErr w:type="spellStart"/>
            <w:r>
              <w:rPr>
                <w:rFonts w:cs="Tahoma"/>
                <w:szCs w:val="24"/>
              </w:rPr>
              <w:t>Saefty</w:t>
            </w:r>
            <w:proofErr w:type="spellEnd"/>
            <w:r>
              <w:rPr>
                <w:rFonts w:cs="Tahoma"/>
                <w:szCs w:val="24"/>
              </w:rPr>
              <w:t xml:space="preserve">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r>
              <w:rPr>
                <w:rFonts w:cs="Tahoma"/>
                <w:szCs w:val="24"/>
              </w:rPr>
              <w:t>Pulsiam</w:t>
            </w:r>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Ravi Valavandan</w:t>
            </w:r>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 xml:space="preserve">Michael </w:t>
            </w:r>
            <w:proofErr w:type="spellStart"/>
            <w:r w:rsidRPr="0031129A">
              <w:rPr>
                <w:rFonts w:cs="Tahoma"/>
                <w:szCs w:val="24"/>
              </w:rPr>
              <w:t>Salonish</w:t>
            </w:r>
            <w:proofErr w:type="spellEnd"/>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BodyText"/>
        <w:rPr>
          <w:rFonts w:cs="Tahoma"/>
          <w:b/>
          <w:szCs w:val="24"/>
        </w:rPr>
      </w:pPr>
      <w:r w:rsidRPr="00FA2673">
        <w:rPr>
          <w:rFonts w:cs="Tahoma"/>
          <w:b/>
          <w:szCs w:val="24"/>
        </w:rPr>
        <w:t>Special Acknowledgements:</w:t>
      </w:r>
    </w:p>
    <w:p w14:paraId="4DAC6203" w14:textId="77777777" w:rsidR="00F31253" w:rsidRPr="00FA2673" w:rsidRDefault="00F31253" w:rsidP="00F31253">
      <w:pPr>
        <w:pStyle w:val="BodyText"/>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BodyText"/>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BodyText"/>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BodyText"/>
        <w:numPr>
          <w:ilvl w:val="0"/>
          <w:numId w:val="7"/>
        </w:numPr>
        <w:spacing w:before="0" w:after="0"/>
        <w:contextualSpacing/>
        <w:rPr>
          <w:rFonts w:cs="Tahoma"/>
          <w:szCs w:val="24"/>
        </w:rPr>
      </w:pPr>
      <w:r w:rsidRPr="00FA2673">
        <w:rPr>
          <w:rFonts w:cs="Tahoma"/>
          <w:szCs w:val="24"/>
        </w:rPr>
        <w:t>Brandon Abley, Technical Issues Director</w:t>
      </w:r>
    </w:p>
    <w:p w14:paraId="54EB4C82" w14:textId="1F0421F1" w:rsidR="00DC5C00" w:rsidRPr="00FA2673" w:rsidRDefault="00DC5C00" w:rsidP="00656F97">
      <w:pPr>
        <w:pStyle w:val="BodyText"/>
        <w:numPr>
          <w:ilvl w:val="0"/>
          <w:numId w:val="7"/>
        </w:numPr>
        <w:spacing w:before="0" w:after="0"/>
        <w:contextualSpacing/>
        <w:rPr>
          <w:rFonts w:cs="Tahoma"/>
          <w:szCs w:val="24"/>
        </w:rPr>
      </w:pPr>
      <w:r w:rsidRPr="00FA2673">
        <w:rPr>
          <w:rFonts w:cs="Tahoma"/>
          <w:szCs w:val="24"/>
        </w:rPr>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2CCB" w14:textId="77777777" w:rsidR="007A5913" w:rsidRDefault="007A5913" w:rsidP="00573339">
      <w:r>
        <w:separator/>
      </w:r>
    </w:p>
  </w:endnote>
  <w:endnote w:type="continuationSeparator" w:id="0">
    <w:p w14:paraId="146C274D" w14:textId="77777777" w:rsidR="007A5913" w:rsidRDefault="007A5913" w:rsidP="00573339">
      <w:r>
        <w:continuationSeparator/>
      </w:r>
    </w:p>
  </w:endnote>
  <w:endnote w:type="continuationNotice" w:id="1">
    <w:p w14:paraId="06C9B44A" w14:textId="77777777" w:rsidR="007A5913" w:rsidRDefault="007A5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486</w:t>
    </w:r>
    <w:r>
      <w:rPr>
        <w:rStyle w:val="PageNumber"/>
      </w:rPr>
      <w:fldChar w:fldCharType="end"/>
    </w:r>
  </w:p>
  <w:p w14:paraId="75FAF955" w14:textId="77777777" w:rsidR="00741CEA" w:rsidRDefault="00741C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Footer"/>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proofErr w:type="gramStart"/>
    <w:r w:rsidR="00741CEA">
      <w:rPr>
        <w:color w:val="FF0000"/>
        <w:szCs w:val="24"/>
      </w:rPr>
      <w:tab/>
      <w:t xml:space="preserve">  </w:t>
    </w:r>
    <w:r w:rsidR="00741CEA">
      <w:tab/>
    </w:r>
    <w:proofErr w:type="gramEnd"/>
    <w:r w:rsidR="00741CEA">
      <w:t xml:space="preserve">       Page </w:t>
    </w:r>
    <w:r w:rsidR="00741CEA">
      <w:rPr>
        <w:rStyle w:val="PageNumber"/>
      </w:rPr>
      <w:fldChar w:fldCharType="begin"/>
    </w:r>
    <w:r w:rsidR="00741CEA">
      <w:rPr>
        <w:rStyle w:val="PageNumber"/>
      </w:rPr>
      <w:instrText xml:space="preserve"> PAGE </w:instrText>
    </w:r>
    <w:r w:rsidR="00741CEA">
      <w:rPr>
        <w:rStyle w:val="PageNumber"/>
      </w:rPr>
      <w:fldChar w:fldCharType="separate"/>
    </w:r>
    <w:r w:rsidR="00741CEA">
      <w:rPr>
        <w:rStyle w:val="PageNumber"/>
        <w:noProof/>
      </w:rPr>
      <w:t>48</w:t>
    </w:r>
    <w:r w:rsidR="00741CEA">
      <w:rPr>
        <w:rStyle w:val="PageNumber"/>
      </w:rPr>
      <w:fldChar w:fldCharType="end"/>
    </w:r>
    <w:r w:rsidR="00741CEA">
      <w:rPr>
        <w:rStyle w:val="PageNumber"/>
      </w:rPr>
      <w:t xml:space="preserve"> of </w:t>
    </w:r>
    <w:r w:rsidR="00741CEA">
      <w:rPr>
        <w:rStyle w:val="PageNumber"/>
      </w:rPr>
      <w:fldChar w:fldCharType="begin"/>
    </w:r>
    <w:r w:rsidR="00741CEA">
      <w:rPr>
        <w:rStyle w:val="PageNumber"/>
      </w:rPr>
      <w:instrText xml:space="preserve"> NUMPAGES </w:instrText>
    </w:r>
    <w:r w:rsidR="00741CEA">
      <w:rPr>
        <w:rStyle w:val="PageNumber"/>
      </w:rPr>
      <w:fldChar w:fldCharType="separate"/>
    </w:r>
    <w:r w:rsidR="00741CEA">
      <w:rPr>
        <w:rStyle w:val="PageNumber"/>
        <w:noProof/>
      </w:rPr>
      <w:t>628</w:t>
    </w:r>
    <w:r w:rsidR="00741CEA">
      <w:rPr>
        <w:rStyle w:val="PageNumber"/>
      </w:rPr>
      <w:fldChar w:fldCharType="end"/>
    </w:r>
  </w:p>
  <w:p w14:paraId="6B765F4E" w14:textId="77777777" w:rsidR="00741CEA" w:rsidRDefault="00741CEA">
    <w:pPr>
      <w:pStyle w:val="Footer"/>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Footer"/>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Footer"/>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roofErr w:type="gramStart"/>
    <w:r w:rsidR="00741CEA">
      <w:rPr>
        <w:color w:val="FF0000"/>
        <w:szCs w:val="24"/>
      </w:rPr>
      <w:tab/>
      <w:t xml:space="preserve">  </w:t>
    </w:r>
    <w:r w:rsidR="00741CEA">
      <w:tab/>
    </w:r>
    <w:proofErr w:type="gramEnd"/>
    <w:r w:rsidR="00741CEA">
      <w:t xml:space="preserve">  Page </w:t>
    </w:r>
    <w:r w:rsidR="00741CEA">
      <w:rPr>
        <w:rStyle w:val="PageNumber"/>
      </w:rPr>
      <w:fldChar w:fldCharType="begin"/>
    </w:r>
    <w:r w:rsidR="00741CEA">
      <w:rPr>
        <w:rStyle w:val="PageNumber"/>
      </w:rPr>
      <w:instrText xml:space="preserve"> PAGE </w:instrText>
    </w:r>
    <w:r w:rsidR="00741CEA">
      <w:rPr>
        <w:rStyle w:val="PageNumber"/>
      </w:rPr>
      <w:fldChar w:fldCharType="separate"/>
    </w:r>
    <w:r w:rsidR="00741CEA">
      <w:rPr>
        <w:rStyle w:val="PageNumber"/>
        <w:noProof/>
      </w:rPr>
      <w:t>544</w:t>
    </w:r>
    <w:r w:rsidR="00741CEA">
      <w:rPr>
        <w:rStyle w:val="PageNumber"/>
      </w:rPr>
      <w:fldChar w:fldCharType="end"/>
    </w:r>
    <w:r w:rsidR="00741CEA">
      <w:rPr>
        <w:rStyle w:val="PageNumber"/>
      </w:rPr>
      <w:t xml:space="preserve"> of </w:t>
    </w:r>
    <w:r w:rsidR="00741CEA">
      <w:rPr>
        <w:rStyle w:val="PageNumber"/>
      </w:rPr>
      <w:fldChar w:fldCharType="begin"/>
    </w:r>
    <w:r w:rsidR="00741CEA">
      <w:rPr>
        <w:rStyle w:val="PageNumber"/>
      </w:rPr>
      <w:instrText xml:space="preserve"> NUMPAGES </w:instrText>
    </w:r>
    <w:r w:rsidR="00741CEA">
      <w:rPr>
        <w:rStyle w:val="PageNumber"/>
      </w:rPr>
      <w:fldChar w:fldCharType="separate"/>
    </w:r>
    <w:r w:rsidR="00741CEA">
      <w:rPr>
        <w:rStyle w:val="PageNumber"/>
        <w:noProof/>
      </w:rPr>
      <w:t>628</w:t>
    </w:r>
    <w:r w:rsidR="00741CEA">
      <w:rPr>
        <w:rStyle w:val="PageNumber"/>
      </w:rPr>
      <w:fldChar w:fldCharType="end"/>
    </w:r>
  </w:p>
  <w:p w14:paraId="60DBC946" w14:textId="77777777" w:rsidR="00741CEA" w:rsidRDefault="00741CEA" w:rsidP="00BC74F9">
    <w:pPr>
      <w:pStyle w:val="Footer"/>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9A12" w14:textId="77777777" w:rsidR="007A5913" w:rsidRDefault="007A5913" w:rsidP="00573339">
      <w:r>
        <w:separator/>
      </w:r>
    </w:p>
  </w:footnote>
  <w:footnote w:type="continuationSeparator" w:id="0">
    <w:p w14:paraId="0C7CCAFC" w14:textId="77777777" w:rsidR="007A5913" w:rsidRDefault="007A5913" w:rsidP="00573339">
      <w:r>
        <w:continuationSeparator/>
      </w:r>
    </w:p>
  </w:footnote>
  <w:footnote w:type="continuationNotice" w:id="1">
    <w:p w14:paraId="2046200D" w14:textId="77777777" w:rsidR="007A5913" w:rsidRDefault="007A5913"/>
  </w:footnote>
  <w:footnote w:id="2">
    <w:p w14:paraId="18D4751E" w14:textId="14F83AAB" w:rsidR="00741CEA" w:rsidRDefault="00741CEA" w:rsidP="00C72EBB">
      <w:pPr>
        <w:pStyle w:val="FootnoteText"/>
      </w:pPr>
      <w:r>
        <w:rPr>
          <w:rStyle w:val="FootnoteReference"/>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FootnoteText"/>
      </w:pPr>
      <w:r>
        <w:rPr>
          <w:rStyle w:val="FootnoteReference"/>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FootnoteText"/>
      </w:pPr>
      <w:r>
        <w:rPr>
          <w:rStyle w:val="FootnoteReference"/>
        </w:rPr>
        <w:footnoteRef/>
      </w:r>
      <w:r>
        <w:t xml:space="preserve"> Available at </w:t>
      </w:r>
      <w:hyperlink r:id="rId1" w:history="1">
        <w:r w:rsidRPr="00DD3BAD">
          <w:rPr>
            <w:rStyle w:val="Hyperlink"/>
          </w:rPr>
          <w:t>https://www.apcointl.org/download/apco_ans_1-111-2-2018-disposition-codes/?wpdmdl=5997&amp;ind=0</w:t>
        </w:r>
      </w:hyperlink>
      <w:r>
        <w:t>. Retrieved 22 April 2021.</w:t>
      </w:r>
    </w:p>
  </w:footnote>
  <w:footnote w:id="5">
    <w:p w14:paraId="23AD035C" w14:textId="2B8168E2" w:rsidR="00741CEA" w:rsidRPr="00F77D95" w:rsidRDefault="00741CEA">
      <w:pPr>
        <w:pStyle w:val="FootnoteText"/>
        <w:rPr>
          <w:sz w:val="20"/>
        </w:rPr>
      </w:pPr>
      <w:r>
        <w:rPr>
          <w:rStyle w:val="FootnoteReference"/>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ListParagraph"/>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Heading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Number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31"/>
  </w:num>
  <w:num w:numId="4">
    <w:abstractNumId w:val="28"/>
  </w:num>
  <w:num w:numId="5">
    <w:abstractNumId w:val="1"/>
  </w:num>
  <w:num w:numId="6">
    <w:abstractNumId w:val="7"/>
  </w:num>
  <w:num w:numId="7">
    <w:abstractNumId w:val="15"/>
  </w:num>
  <w:num w:numId="8">
    <w:abstractNumId w:val="14"/>
  </w:num>
  <w:num w:numId="9">
    <w:abstractNumId w:val="16"/>
  </w:num>
  <w:num w:numId="10">
    <w:abstractNumId w:val="23"/>
  </w:num>
  <w:num w:numId="11">
    <w:abstractNumId w:val="25"/>
  </w:num>
  <w:num w:numId="12">
    <w:abstractNumId w:val="8"/>
  </w:num>
  <w:num w:numId="13">
    <w:abstractNumId w:val="6"/>
  </w:num>
  <w:num w:numId="14">
    <w:abstractNumId w:val="33"/>
  </w:num>
  <w:num w:numId="15">
    <w:abstractNumId w:val="9"/>
  </w:num>
  <w:num w:numId="16">
    <w:abstractNumId w:val="24"/>
  </w:num>
  <w:num w:numId="17">
    <w:abstractNumId w:val="0"/>
  </w:num>
  <w:num w:numId="18">
    <w:abstractNumId w:val="18"/>
  </w:num>
  <w:num w:numId="19">
    <w:abstractNumId w:val="22"/>
  </w:num>
  <w:num w:numId="20">
    <w:abstractNumId w:val="10"/>
  </w:num>
  <w:num w:numId="21">
    <w:abstractNumId w:val="19"/>
  </w:num>
  <w:num w:numId="22">
    <w:abstractNumId w:val="5"/>
  </w:num>
  <w:num w:numId="23">
    <w:abstractNumId w:val="32"/>
  </w:num>
  <w:num w:numId="24">
    <w:abstractNumId w:val="20"/>
  </w:num>
  <w:num w:numId="25">
    <w:abstractNumId w:val="4"/>
  </w:num>
  <w:num w:numId="26">
    <w:abstractNumId w:val="2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1"/>
  </w:num>
  <w:num w:numId="30">
    <w:abstractNumId w:val="35"/>
  </w:num>
  <w:num w:numId="31">
    <w:abstractNumId w:val="17"/>
  </w:num>
  <w:num w:numId="32">
    <w:abstractNumId w:val="3"/>
  </w:num>
  <w:num w:numId="33">
    <w:abstractNumId w:val="29"/>
  </w:num>
  <w:num w:numId="34">
    <w:abstractNumId w:val="12"/>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num>
  <w:num w:numId="41">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ine Arnold">
    <w15:presenceInfo w15:providerId="Windows Live" w15:userId="cd1e7082499cbe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Heading1">
    <w:name w:val="heading 1"/>
    <w:basedOn w:val="Normal"/>
    <w:next w:val="BodyText"/>
    <w:link w:val="Heading1Char"/>
    <w:uiPriority w:val="9"/>
    <w:qFormat/>
    <w:rsid w:val="009242EE"/>
    <w:pPr>
      <w:keepNext/>
      <w:numPr>
        <w:numId w:val="12"/>
      </w:numPr>
      <w:spacing w:before="240"/>
      <w:ind w:left="540" w:hanging="540"/>
      <w:outlineLvl w:val="0"/>
    </w:pPr>
    <w:rPr>
      <w:rFonts w:cs="Tahoma"/>
      <w:b/>
      <w:sz w:val="28"/>
    </w:rPr>
  </w:style>
  <w:style w:type="paragraph" w:styleId="Heading2">
    <w:name w:val="heading 2"/>
    <w:basedOn w:val="Normal"/>
    <w:next w:val="BodyText"/>
    <w:link w:val="Heading2Char"/>
    <w:uiPriority w:val="9"/>
    <w:qFormat/>
    <w:rsid w:val="00C9579A"/>
    <w:pPr>
      <w:keepNext/>
      <w:numPr>
        <w:ilvl w:val="1"/>
        <w:numId w:val="12"/>
      </w:numPr>
      <w:spacing w:before="240"/>
      <w:ind w:left="576"/>
      <w:outlineLvl w:val="1"/>
    </w:pPr>
    <w:rPr>
      <w:rFonts w:cs="Tahoma"/>
      <w:b/>
      <w:szCs w:val="22"/>
    </w:rPr>
  </w:style>
  <w:style w:type="paragraph" w:styleId="Heading3">
    <w:name w:val="heading 3"/>
    <w:basedOn w:val="Heading2"/>
    <w:next w:val="BodyText"/>
    <w:link w:val="Heading3Char"/>
    <w:uiPriority w:val="99"/>
    <w:qFormat/>
    <w:rsid w:val="00A54667"/>
    <w:pPr>
      <w:numPr>
        <w:ilvl w:val="2"/>
      </w:numPr>
      <w:ind w:left="1170" w:hanging="1170"/>
      <w:outlineLvl w:val="2"/>
    </w:pPr>
    <w:rPr>
      <w:szCs w:val="24"/>
    </w:rPr>
  </w:style>
  <w:style w:type="paragraph" w:styleId="Heading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BodyText"/>
    <w:link w:val="Heading4Char"/>
    <w:uiPriority w:val="99"/>
    <w:qFormat/>
    <w:rsid w:val="00906BFB"/>
    <w:pPr>
      <w:keepNext/>
      <w:numPr>
        <w:ilvl w:val="3"/>
        <w:numId w:val="12"/>
      </w:numPr>
      <w:spacing w:before="240" w:after="60"/>
      <w:ind w:left="1170" w:hanging="1170"/>
      <w:outlineLvl w:val="3"/>
    </w:pPr>
    <w:rPr>
      <w:rFonts w:cs="Tahoma"/>
      <w:b/>
      <w:szCs w:val="22"/>
    </w:rPr>
  </w:style>
  <w:style w:type="paragraph" w:styleId="Heading5">
    <w:name w:val="heading 5"/>
    <w:basedOn w:val="Normal"/>
    <w:next w:val="Normal"/>
    <w:link w:val="Heading5Char"/>
    <w:uiPriority w:val="99"/>
    <w:qFormat/>
    <w:rsid w:val="00906BFB"/>
    <w:pPr>
      <w:keepNext/>
      <w:numPr>
        <w:ilvl w:val="4"/>
        <w:numId w:val="12"/>
      </w:numPr>
      <w:spacing w:before="240" w:after="60"/>
      <w:ind w:left="1440" w:hanging="1440"/>
      <w:outlineLvl w:val="4"/>
    </w:pPr>
    <w:rPr>
      <w:rFonts w:cs="Tahoma"/>
      <w:b/>
      <w:szCs w:val="22"/>
    </w:rPr>
  </w:style>
  <w:style w:type="paragraph" w:styleId="Heading6">
    <w:name w:val="heading 6"/>
    <w:basedOn w:val="Normal"/>
    <w:next w:val="Normal"/>
    <w:link w:val="Heading6Char"/>
    <w:uiPriority w:val="99"/>
    <w:qFormat/>
    <w:rsid w:val="009671C3"/>
    <w:pPr>
      <w:keepNext/>
      <w:numPr>
        <w:ilvl w:val="5"/>
        <w:numId w:val="12"/>
      </w:numPr>
      <w:outlineLvl w:val="5"/>
    </w:pPr>
    <w:rPr>
      <w:rFonts w:cs="Tahoma"/>
      <w:b/>
      <w:szCs w:val="22"/>
    </w:rPr>
  </w:style>
  <w:style w:type="paragraph" w:styleId="Heading7">
    <w:name w:val="heading 7"/>
    <w:aliases w:val="st,SDL title,h7,H7,8,table"/>
    <w:basedOn w:val="Normal"/>
    <w:next w:val="Normal"/>
    <w:link w:val="Heading7Char"/>
    <w:uiPriority w:val="99"/>
    <w:qFormat/>
    <w:rsid w:val="00E57C3D"/>
    <w:pPr>
      <w:numPr>
        <w:ilvl w:val="6"/>
        <w:numId w:val="12"/>
      </w:numPr>
      <w:outlineLvl w:val="6"/>
    </w:pPr>
    <w:rPr>
      <w:i/>
    </w:rPr>
  </w:style>
  <w:style w:type="paragraph" w:styleId="Heading8">
    <w:name w:val="heading 8"/>
    <w:aliases w:val="ft,figure title,TH,Annex,acronym"/>
    <w:basedOn w:val="Normal"/>
    <w:next w:val="Normal"/>
    <w:link w:val="Heading8Char"/>
    <w:uiPriority w:val="99"/>
    <w:qFormat/>
    <w:rsid w:val="00E57C3D"/>
    <w:pPr>
      <w:numPr>
        <w:ilvl w:val="7"/>
        <w:numId w:val="12"/>
      </w:numPr>
      <w:outlineLvl w:val="7"/>
    </w:pPr>
    <w:rPr>
      <w:i/>
    </w:rPr>
  </w:style>
  <w:style w:type="paragraph" w:styleId="Heading9">
    <w:name w:val="heading 9"/>
    <w:aliases w:val="tt,table title,HF,FH,appendix"/>
    <w:basedOn w:val="Normal"/>
    <w:next w:val="Normal"/>
    <w:link w:val="Heading9Char"/>
    <w:uiPriority w:val="99"/>
    <w:qFormat/>
    <w:rsid w:val="00E57C3D"/>
    <w:pPr>
      <w:numPr>
        <w:ilvl w:val="8"/>
        <w:numId w:val="1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BodyTextChar"/>
    <w:uiPriority w:val="1"/>
    <w:qFormat/>
    <w:rsid w:val="00B96F81"/>
  </w:style>
  <w:style w:type="paragraph" w:styleId="TOC1">
    <w:name w:val="toc 1"/>
    <w:basedOn w:val="Normal"/>
    <w:next w:val="Normal"/>
    <w:link w:val="TOC1Char"/>
    <w:uiPriority w:val="39"/>
    <w:qFormat/>
    <w:rsid w:val="00E57C3D"/>
    <w:pPr>
      <w:tabs>
        <w:tab w:val="right" w:leader="dot" w:pos="9360"/>
      </w:tabs>
    </w:pPr>
    <w:rPr>
      <w:b/>
      <w:caps/>
      <w:sz w:val="20"/>
    </w:rPr>
  </w:style>
  <w:style w:type="paragraph" w:styleId="TOC2">
    <w:name w:val="toc 2"/>
    <w:basedOn w:val="Normal"/>
    <w:next w:val="Normal"/>
    <w:uiPriority w:val="39"/>
    <w:qFormat/>
    <w:rsid w:val="00E57C3D"/>
    <w:pPr>
      <w:tabs>
        <w:tab w:val="right" w:leader="dot" w:pos="9360"/>
      </w:tabs>
    </w:pPr>
    <w:rPr>
      <w:smallCaps/>
      <w:sz w:val="20"/>
    </w:rPr>
  </w:style>
  <w:style w:type="paragraph" w:styleId="TOC3">
    <w:name w:val="toc 3"/>
    <w:basedOn w:val="Normal"/>
    <w:next w:val="Normal"/>
    <w:uiPriority w:val="39"/>
    <w:qFormat/>
    <w:rsid w:val="00E57C3D"/>
    <w:pPr>
      <w:tabs>
        <w:tab w:val="right" w:leader="dot" w:pos="9360"/>
      </w:tabs>
      <w:ind w:left="240"/>
    </w:pPr>
    <w:rPr>
      <w:i/>
      <w:sz w:val="20"/>
    </w:rPr>
  </w:style>
  <w:style w:type="paragraph" w:styleId="TOC4">
    <w:name w:val="toc 4"/>
    <w:basedOn w:val="Normal"/>
    <w:next w:val="Normal"/>
    <w:uiPriority w:val="39"/>
    <w:rsid w:val="00E57C3D"/>
    <w:pPr>
      <w:tabs>
        <w:tab w:val="right" w:leader="dot" w:pos="9360"/>
      </w:tabs>
      <w:ind w:left="480"/>
    </w:pPr>
    <w:rPr>
      <w:sz w:val="18"/>
    </w:rPr>
  </w:style>
  <w:style w:type="paragraph" w:styleId="TOC5">
    <w:name w:val="toc 5"/>
    <w:basedOn w:val="Normal"/>
    <w:next w:val="Normal"/>
    <w:uiPriority w:val="39"/>
    <w:rsid w:val="00E57C3D"/>
    <w:pPr>
      <w:tabs>
        <w:tab w:val="right" w:leader="dot" w:pos="9360"/>
      </w:tabs>
      <w:ind w:left="720"/>
    </w:pPr>
    <w:rPr>
      <w:sz w:val="18"/>
    </w:rPr>
  </w:style>
  <w:style w:type="paragraph" w:styleId="TOC6">
    <w:name w:val="toc 6"/>
    <w:basedOn w:val="Normal"/>
    <w:next w:val="Normal"/>
    <w:uiPriority w:val="39"/>
    <w:rsid w:val="00E57C3D"/>
    <w:pPr>
      <w:tabs>
        <w:tab w:val="right" w:leader="dot" w:pos="9360"/>
      </w:tabs>
      <w:ind w:left="960"/>
    </w:pPr>
    <w:rPr>
      <w:sz w:val="18"/>
    </w:rPr>
  </w:style>
  <w:style w:type="paragraph" w:styleId="TOC7">
    <w:name w:val="toc 7"/>
    <w:basedOn w:val="Normal"/>
    <w:next w:val="Normal"/>
    <w:uiPriority w:val="39"/>
    <w:rsid w:val="00E57C3D"/>
    <w:pPr>
      <w:tabs>
        <w:tab w:val="right" w:leader="dot" w:pos="9360"/>
      </w:tabs>
      <w:ind w:left="1200"/>
    </w:pPr>
    <w:rPr>
      <w:sz w:val="18"/>
    </w:rPr>
  </w:style>
  <w:style w:type="paragraph" w:styleId="TOC8">
    <w:name w:val="toc 8"/>
    <w:basedOn w:val="Normal"/>
    <w:next w:val="Normal"/>
    <w:uiPriority w:val="39"/>
    <w:rsid w:val="00E57C3D"/>
    <w:pPr>
      <w:tabs>
        <w:tab w:val="right" w:leader="dot" w:pos="9360"/>
      </w:tabs>
      <w:ind w:left="1440"/>
    </w:pPr>
    <w:rPr>
      <w:sz w:val="18"/>
    </w:rPr>
  </w:style>
  <w:style w:type="paragraph" w:styleId="TOC9">
    <w:name w:val="toc 9"/>
    <w:basedOn w:val="Normal"/>
    <w:next w:val="Normal"/>
    <w:uiPriority w:val="39"/>
    <w:rsid w:val="00E57C3D"/>
    <w:pPr>
      <w:tabs>
        <w:tab w:val="right" w:leader="dot" w:pos="9360"/>
      </w:tabs>
      <w:ind w:left="1680"/>
    </w:pPr>
    <w:rPr>
      <w:sz w:val="18"/>
    </w:rPr>
  </w:style>
  <w:style w:type="paragraph" w:styleId="Footer">
    <w:name w:val="footer"/>
    <w:aliases w:val="footer odd"/>
    <w:basedOn w:val="Normal"/>
    <w:link w:val="FooterChar"/>
    <w:uiPriority w:val="99"/>
    <w:rsid w:val="00E57C3D"/>
    <w:pPr>
      <w:tabs>
        <w:tab w:val="center" w:pos="4320"/>
        <w:tab w:val="right" w:pos="8640"/>
      </w:tabs>
    </w:pPr>
  </w:style>
  <w:style w:type="paragraph" w:styleId="Header">
    <w:name w:val="header"/>
    <w:basedOn w:val="Normal"/>
    <w:link w:val="HeaderChar"/>
    <w:uiPriority w:val="99"/>
    <w:rsid w:val="00E57C3D"/>
    <w:pPr>
      <w:tabs>
        <w:tab w:val="center" w:pos="4320"/>
        <w:tab w:val="right" w:pos="8640"/>
      </w:tabs>
    </w:pPr>
  </w:style>
  <w:style w:type="character" w:styleId="FootnoteReference">
    <w:name w:val="footnote reference"/>
    <w:uiPriority w:val="99"/>
    <w:rsid w:val="00E57C3D"/>
    <w:rPr>
      <w:position w:val="6"/>
      <w:sz w:val="16"/>
    </w:rPr>
  </w:style>
  <w:style w:type="paragraph" w:styleId="FootnoteText">
    <w:name w:val="footnote text"/>
    <w:aliases w:val="ftx,fnt"/>
    <w:basedOn w:val="Normal"/>
    <w:link w:val="FootnoteTextChar"/>
    <w:uiPriority w:val="99"/>
    <w:rsid w:val="00E57C3D"/>
  </w:style>
  <w:style w:type="character" w:styleId="PageNumber">
    <w:name w:val="page number"/>
    <w:basedOn w:val="DefaultParagraphFont"/>
    <w:rsid w:val="00E57C3D"/>
  </w:style>
  <w:style w:type="numbering" w:customStyle="1" w:styleId="StyleBulletedSymbolsymbolRedLeft025Hanging025">
    <w:name w:val="Style Bulleted Symbol (symbol) Red Left:  0.25&quot; Hanging:  0.25&quot;"/>
    <w:basedOn w:val="NoList"/>
    <w:rsid w:val="00660A9D"/>
    <w:pPr>
      <w:numPr>
        <w:numId w:val="4"/>
      </w:numPr>
    </w:pPr>
  </w:style>
  <w:style w:type="paragraph" w:styleId="ListNumber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NoList"/>
    <w:rsid w:val="00660A9D"/>
    <w:pPr>
      <w:numPr>
        <w:numId w:val="5"/>
      </w:numPr>
    </w:pPr>
  </w:style>
  <w:style w:type="numbering" w:customStyle="1" w:styleId="StyleNumberedRedLeft025Hanging025">
    <w:name w:val="Style Numbered Red Left:  0.25&quot; Hanging:  0.25&quot;"/>
    <w:basedOn w:val="NoList"/>
    <w:rsid w:val="00B96F81"/>
    <w:pPr>
      <w:numPr>
        <w:numId w:val="6"/>
      </w:numPr>
    </w:pPr>
  </w:style>
  <w:style w:type="paragraph" w:styleId="ListContinue2">
    <w:name w:val="List Continue 2"/>
    <w:basedOn w:val="Normal"/>
    <w:rsid w:val="00E57C3D"/>
    <w:pPr>
      <w:ind w:left="720"/>
    </w:pPr>
  </w:style>
  <w:style w:type="paragraph" w:customStyle="1" w:styleId="Term">
    <w:name w:val="Term"/>
    <w:basedOn w:val="BodyText"/>
    <w:next w:val="Definition"/>
    <w:rsid w:val="00E57C3D"/>
    <w:pPr>
      <w:keepNext/>
      <w:spacing w:after="0"/>
    </w:pPr>
    <w:rPr>
      <w:caps/>
    </w:rPr>
  </w:style>
  <w:style w:type="paragraph" w:customStyle="1" w:styleId="Definition">
    <w:name w:val="Definition"/>
    <w:basedOn w:val="BodyText"/>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ofFigures">
    <w:name w:val="table of figures"/>
    <w:aliases w:val="Table of Exhibits"/>
    <w:basedOn w:val="Normal"/>
    <w:next w:val="Normal"/>
    <w:uiPriority w:val="99"/>
    <w:rsid w:val="00E57C3D"/>
    <w:pPr>
      <w:ind w:left="480" w:hanging="480"/>
    </w:pPr>
  </w:style>
  <w:style w:type="paragraph" w:styleId="DocumentMap">
    <w:name w:val="Document Map"/>
    <w:basedOn w:val="Normal"/>
    <w:link w:val="DocumentMapChar"/>
    <w:uiPriority w:val="99"/>
    <w:rsid w:val="00E57C3D"/>
    <w:pPr>
      <w:shd w:val="clear" w:color="auto" w:fill="000080"/>
    </w:pPr>
  </w:style>
  <w:style w:type="character" w:styleId="CommentReference">
    <w:name w:val="annotation reference"/>
    <w:uiPriority w:val="99"/>
    <w:rsid w:val="00E57C3D"/>
    <w:rPr>
      <w:sz w:val="16"/>
    </w:rPr>
  </w:style>
  <w:style w:type="paragraph" w:styleId="CommentText">
    <w:name w:val="annotation text"/>
    <w:basedOn w:val="Normal"/>
    <w:link w:val="CommentTextChar"/>
    <w:uiPriority w:val="99"/>
    <w:rsid w:val="00E57C3D"/>
    <w:rPr>
      <w:sz w:val="20"/>
    </w:rPr>
  </w:style>
  <w:style w:type="paragraph" w:styleId="ListBullet">
    <w:name w:val="List Bullet"/>
    <w:basedOn w:val="Normal"/>
    <w:autoRedefine/>
    <w:rsid w:val="00E57C3D"/>
    <w:pPr>
      <w:numPr>
        <w:numId w:val="1"/>
      </w:numPr>
    </w:pPr>
  </w:style>
  <w:style w:type="paragraph" w:styleId="Title">
    <w:name w:val="Title"/>
    <w:basedOn w:val="Normal"/>
    <w:link w:val="TitleChar"/>
    <w:uiPriority w:val="10"/>
    <w:qFormat/>
    <w:rsid w:val="006E4FA9"/>
    <w:pPr>
      <w:spacing w:before="240" w:after="240"/>
      <w:jc w:val="center"/>
      <w:outlineLvl w:val="0"/>
    </w:pPr>
    <w:rPr>
      <w:b/>
      <w:bCs/>
      <w:sz w:val="56"/>
      <w:szCs w:val="56"/>
    </w:rPr>
  </w:style>
  <w:style w:type="character" w:styleId="Hyperlink">
    <w:name w:val="Hyperlink"/>
    <w:uiPriority w:val="99"/>
    <w:rsid w:val="00E57C3D"/>
    <w:rPr>
      <w:color w:val="0000FF"/>
      <w:u w:val="single"/>
    </w:rPr>
  </w:style>
  <w:style w:type="paragraph" w:styleId="BalloonText">
    <w:name w:val="Balloon Text"/>
    <w:basedOn w:val="Normal"/>
    <w:link w:val="BalloonTextChar1"/>
    <w:uiPriority w:val="99"/>
    <w:rsid w:val="00E0270C"/>
    <w:rPr>
      <w:rFonts w:cs="Tahoma"/>
      <w:sz w:val="16"/>
      <w:szCs w:val="16"/>
    </w:rPr>
  </w:style>
  <w:style w:type="character" w:customStyle="1" w:styleId="BodyTextChar">
    <w:name w:val="Body Text Char"/>
    <w:aliases w:val="Body Text Char1 Char,Body Text Char Char Char,Body Text Char2 Char Char Char,Body Text Char Char1 Char1 Char Char,Body Text Char1 Char Char Char1 Char Char,Body Text Char Char Char Char Char1 Char Char,Body Text Char1 Char1 Char Char Char"/>
    <w:link w:val="BodyText"/>
    <w:uiPriority w:val="1"/>
    <w:rsid w:val="00B96F81"/>
    <w:rPr>
      <w:kern w:val="28"/>
      <w:sz w:val="24"/>
    </w:rPr>
  </w:style>
  <w:style w:type="paragraph" w:styleId="CommentSubject">
    <w:name w:val="annotation subject"/>
    <w:basedOn w:val="CommentText"/>
    <w:next w:val="CommentText"/>
    <w:link w:val="CommentSubjectChar"/>
    <w:uiPriority w:val="99"/>
    <w:rsid w:val="00345809"/>
    <w:rPr>
      <w:b/>
      <w:bCs/>
    </w:rPr>
  </w:style>
  <w:style w:type="character" w:styleId="LineNumber">
    <w:name w:val="line number"/>
    <w:basedOn w:val="DefaultParagraphFon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TOCHeading">
    <w:name w:val="TOC Heading"/>
    <w:basedOn w:val="Heading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BodyTextIndent"/>
    <w:uiPriority w:val="99"/>
    <w:qFormat/>
    <w:rsid w:val="009B7048"/>
    <w:pPr>
      <w:jc w:val="center"/>
    </w:pPr>
    <w:rPr>
      <w:b/>
    </w:rPr>
  </w:style>
  <w:style w:type="paragraph" w:styleId="BodyTextIndent">
    <w:name w:val="Body Text Indent"/>
    <w:basedOn w:val="Normal"/>
    <w:link w:val="BodyTextIndentChar"/>
    <w:uiPriority w:val="99"/>
    <w:rsid w:val="009B7048"/>
    <w:pPr>
      <w:ind w:left="360"/>
    </w:pPr>
  </w:style>
  <w:style w:type="character" w:customStyle="1" w:styleId="BodyTextIndentChar">
    <w:name w:val="Body Text Indent Char"/>
    <w:basedOn w:val="DefaultParagraphFont"/>
    <w:link w:val="BodyTextIndent"/>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TextChar">
    <w:name w:val="Comment Text Char"/>
    <w:basedOn w:val="DefaultParagraphFont"/>
    <w:link w:val="CommentText"/>
    <w:uiPriority w:val="99"/>
    <w:rsid w:val="00974029"/>
    <w:rPr>
      <w:kern w:val="28"/>
    </w:rPr>
  </w:style>
  <w:style w:type="character" w:customStyle="1" w:styleId="FooterChar">
    <w:name w:val="Footer Char"/>
    <w:aliases w:val="footer odd Char"/>
    <w:basedOn w:val="DefaultParagraphFont"/>
    <w:link w:val="Footer"/>
    <w:uiPriority w:val="99"/>
    <w:rsid w:val="00974029"/>
    <w:rPr>
      <w:kern w:val="28"/>
      <w:sz w:val="24"/>
    </w:rPr>
  </w:style>
  <w:style w:type="paragraph" w:styleId="ListParagraph">
    <w:name w:val="List Paragraph"/>
    <w:basedOn w:val="Normal"/>
    <w:link w:val="ListParagraphChar"/>
    <w:uiPriority w:val="1"/>
    <w:qFormat/>
    <w:rsid w:val="00407A9D"/>
    <w:pPr>
      <w:numPr>
        <w:numId w:val="13"/>
      </w:numPr>
      <w:contextualSpacing/>
    </w:pPr>
    <w:rPr>
      <w:rFonts w:eastAsiaTheme="minorHAnsi"/>
      <w:kern w:val="20"/>
    </w:rPr>
  </w:style>
  <w:style w:type="table" w:styleId="TableGrid">
    <w:name w:val="Table Grid"/>
    <w:basedOn w:val="Table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aliases w:val="ftx Char,fnt Char"/>
    <w:basedOn w:val="DefaultParagraphFont"/>
    <w:link w:val="FootnoteText"/>
    <w:uiPriority w:val="99"/>
    <w:rsid w:val="0011572C"/>
    <w:rPr>
      <w:kern w:val="28"/>
      <w:sz w:val="24"/>
    </w:rPr>
  </w:style>
  <w:style w:type="character" w:customStyle="1" w:styleId="TitleChar">
    <w:name w:val="Title Char"/>
    <w:basedOn w:val="DefaultParagraphFont"/>
    <w:link w:val="Title"/>
    <w:uiPriority w:val="10"/>
    <w:rsid w:val="006E4FA9"/>
    <w:rPr>
      <w:rFonts w:ascii="Tahoma" w:hAnsi="Tahoma"/>
      <w:b/>
      <w:bCs/>
      <w:kern w:val="28"/>
      <w:sz w:val="56"/>
      <w:szCs w:val="56"/>
    </w:rPr>
  </w:style>
  <w:style w:type="paragraph" w:styleId="PlainText">
    <w:name w:val="Plain Text"/>
    <w:basedOn w:val="Normal"/>
    <w:link w:val="PlainTextChar"/>
    <w:uiPriority w:val="99"/>
    <w:unhideWhenUsed/>
    <w:rsid w:val="00F503FA"/>
    <w:rPr>
      <w:rFonts w:ascii="Calibri" w:eastAsiaTheme="minorHAnsi" w:hAnsi="Calibri"/>
      <w:kern w:val="0"/>
      <w:sz w:val="22"/>
      <w:szCs w:val="22"/>
    </w:rPr>
  </w:style>
  <w:style w:type="character" w:customStyle="1" w:styleId="PlainTextChar">
    <w:name w:val="Plain Text Char"/>
    <w:basedOn w:val="DefaultParagraphFont"/>
    <w:link w:val="PlainText"/>
    <w:uiPriority w:val="99"/>
    <w:rsid w:val="00F503FA"/>
    <w:rPr>
      <w:rFonts w:ascii="Calibri" w:eastAsiaTheme="minorHAnsi" w:hAnsi="Calibri"/>
      <w:sz w:val="22"/>
      <w:szCs w:val="22"/>
    </w:rPr>
  </w:style>
  <w:style w:type="paragraph" w:styleId="Revision">
    <w:name w:val="Revision"/>
    <w:hidden/>
    <w:uiPriority w:val="99"/>
    <w:rsid w:val="00BD25A7"/>
    <w:rPr>
      <w:kern w:val="28"/>
      <w:sz w:val="24"/>
    </w:rPr>
  </w:style>
  <w:style w:type="character" w:customStyle="1" w:styleId="DefinitionChar">
    <w:name w:val="Definition Char"/>
    <w:basedOn w:val="DefaultParagraphFon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DefaultParagraphFont"/>
    <w:uiPriority w:val="99"/>
    <w:semiHidden/>
    <w:unhideWhenUsed/>
    <w:rsid w:val="005677C0"/>
    <w:rPr>
      <w:color w:val="808080"/>
      <w:shd w:val="clear" w:color="auto" w:fill="E6E6E6"/>
    </w:rPr>
  </w:style>
  <w:style w:type="character" w:styleId="FollowedHyperlink">
    <w:name w:val="FollowedHyperlink"/>
    <w:basedOn w:val="DefaultParagraphFont"/>
    <w:uiPriority w:val="99"/>
    <w:unhideWhenUsed/>
    <w:rsid w:val="00C519A2"/>
    <w:rPr>
      <w:color w:val="800080" w:themeColor="followedHyperlink"/>
      <w:u w:val="single"/>
    </w:rPr>
  </w:style>
  <w:style w:type="character" w:customStyle="1" w:styleId="Heading1Char">
    <w:name w:val="Heading 1 Char"/>
    <w:basedOn w:val="DefaultParagraphFont"/>
    <w:link w:val="Heading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DefaultParagraphFont"/>
    <w:uiPriority w:val="99"/>
    <w:rsid w:val="00C83FE3"/>
  </w:style>
  <w:style w:type="paragraph" w:customStyle="1" w:styleId="References">
    <w:name w:val="References"/>
    <w:basedOn w:val="BodyText"/>
    <w:rsid w:val="00DF457D"/>
    <w:pPr>
      <w:tabs>
        <w:tab w:val="num" w:pos="720"/>
      </w:tabs>
      <w:spacing w:before="80" w:after="80"/>
      <w:ind w:left="720" w:hanging="720"/>
    </w:pPr>
    <w:rPr>
      <w:szCs w:val="24"/>
    </w:rPr>
  </w:style>
  <w:style w:type="paragraph" w:styleId="HTMLPreformatted">
    <w:name w:val="HTML Preformatted"/>
    <w:basedOn w:val="Normal"/>
    <w:link w:val="HTMLPreformattedCh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HTMLPreformattedChar">
    <w:name w:val="HTML Preformatted Char"/>
    <w:basedOn w:val="DefaultParagraphFont"/>
    <w:link w:val="HTMLPreformatted"/>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DefaultParagraphFont"/>
    <w:link w:val="Paragraph"/>
    <w:rsid w:val="00DF457D"/>
    <w:rPr>
      <w:szCs w:val="24"/>
    </w:rPr>
  </w:style>
  <w:style w:type="character" w:customStyle="1" w:styleId="Heading2Char">
    <w:name w:val="Heading 2 Char"/>
    <w:basedOn w:val="DefaultParagraphFont"/>
    <w:link w:val="Heading2"/>
    <w:uiPriority w:val="9"/>
    <w:rsid w:val="00C9579A"/>
    <w:rPr>
      <w:rFonts w:ascii="Tahoma" w:hAnsi="Tahoma" w:cs="Tahoma"/>
      <w:b/>
      <w:kern w:val="28"/>
      <w:sz w:val="24"/>
      <w:szCs w:val="22"/>
    </w:rPr>
  </w:style>
  <w:style w:type="character" w:customStyle="1" w:styleId="Heading3Char">
    <w:name w:val="Heading 3 Char"/>
    <w:basedOn w:val="DefaultParagraphFont"/>
    <w:link w:val="Heading3"/>
    <w:uiPriority w:val="99"/>
    <w:rsid w:val="00A54667"/>
    <w:rPr>
      <w:rFonts w:ascii="Tahoma" w:hAnsi="Tahoma" w:cs="Tahoma"/>
      <w:b/>
      <w:kern w:val="28"/>
      <w:sz w:val="24"/>
      <w:szCs w:val="24"/>
    </w:rPr>
  </w:style>
  <w:style w:type="character" w:customStyle="1" w:styleId="Heading4Char">
    <w:name w:val="Heading 4 Char"/>
    <w:aliases w:val="Heading 4 Char1 Char,Heading 4 Char Char Char,Heading 4 Char3 Char Char Char,Heading 4 Char2 Char Char Char Char,Heading 4 Char Char1 Char Char Char Char,Heading 4 Char1 Char Char Char Char Char Char,h4 Char,H4 Char,4 Char,4heading Char"/>
    <w:basedOn w:val="DefaultParagraphFont"/>
    <w:link w:val="Heading4"/>
    <w:uiPriority w:val="99"/>
    <w:rsid w:val="00906BFB"/>
    <w:rPr>
      <w:rFonts w:ascii="Tahoma" w:hAnsi="Tahoma" w:cs="Tahoma"/>
      <w:b/>
      <w:kern w:val="28"/>
      <w:sz w:val="24"/>
      <w:szCs w:val="22"/>
    </w:rPr>
  </w:style>
  <w:style w:type="character" w:customStyle="1" w:styleId="Heading5Char">
    <w:name w:val="Heading 5 Char"/>
    <w:basedOn w:val="DefaultParagraphFont"/>
    <w:link w:val="Heading5"/>
    <w:uiPriority w:val="99"/>
    <w:rsid w:val="00906BFB"/>
    <w:rPr>
      <w:rFonts w:ascii="Tahoma" w:hAnsi="Tahoma" w:cs="Tahoma"/>
      <w:b/>
      <w:kern w:val="28"/>
      <w:sz w:val="24"/>
      <w:szCs w:val="22"/>
    </w:rPr>
  </w:style>
  <w:style w:type="character" w:customStyle="1" w:styleId="Heading6Char">
    <w:name w:val="Heading 6 Char"/>
    <w:basedOn w:val="DefaultParagraphFont"/>
    <w:link w:val="Heading6"/>
    <w:uiPriority w:val="99"/>
    <w:rsid w:val="009671C3"/>
    <w:rPr>
      <w:rFonts w:ascii="Tahoma" w:hAnsi="Tahoma" w:cs="Tahoma"/>
      <w:b/>
      <w:kern w:val="28"/>
      <w:sz w:val="24"/>
      <w:szCs w:val="22"/>
    </w:rPr>
  </w:style>
  <w:style w:type="character" w:customStyle="1" w:styleId="Heading7Char">
    <w:name w:val="Heading 7 Char"/>
    <w:aliases w:val="st Char,SDL title Char,h7 Char,H7 Char,8 Char,table Char"/>
    <w:basedOn w:val="DefaultParagraphFont"/>
    <w:link w:val="Heading7"/>
    <w:uiPriority w:val="99"/>
    <w:rsid w:val="00DF457D"/>
    <w:rPr>
      <w:rFonts w:ascii="Tahoma" w:hAnsi="Tahoma"/>
      <w:i/>
      <w:kern w:val="28"/>
      <w:sz w:val="24"/>
    </w:rPr>
  </w:style>
  <w:style w:type="character" w:customStyle="1" w:styleId="Heading8Char">
    <w:name w:val="Heading 8 Char"/>
    <w:aliases w:val="ft Char,figure title Char,TH Char,Annex Char,acronym Char"/>
    <w:basedOn w:val="DefaultParagraphFont"/>
    <w:link w:val="Heading8"/>
    <w:uiPriority w:val="99"/>
    <w:rsid w:val="00DF457D"/>
    <w:rPr>
      <w:rFonts w:ascii="Tahoma" w:hAnsi="Tahoma"/>
      <w:i/>
      <w:kern w:val="28"/>
      <w:sz w:val="24"/>
    </w:rPr>
  </w:style>
  <w:style w:type="character" w:customStyle="1" w:styleId="Heading9Char">
    <w:name w:val="Heading 9 Char"/>
    <w:aliases w:val="tt Char,table title Char,HF Char,FH Char,appendix Char"/>
    <w:basedOn w:val="DefaultParagraphFont"/>
    <w:link w:val="Heading9"/>
    <w:uiPriority w:val="99"/>
    <w:rsid w:val="00DF457D"/>
    <w:rPr>
      <w:rFonts w:ascii="Tahoma" w:hAnsi="Tahoma"/>
      <w:i/>
      <w:kern w:val="28"/>
      <w:sz w:val="24"/>
    </w:rPr>
  </w:style>
  <w:style w:type="character" w:customStyle="1" w:styleId="BalloonTextChar1">
    <w:name w:val="Balloon Text Char1"/>
    <w:basedOn w:val="DefaultParagraphFont"/>
    <w:link w:val="BalloonText"/>
    <w:uiPriority w:val="99"/>
    <w:semiHidden/>
    <w:rsid w:val="00DF457D"/>
    <w:rPr>
      <w:rFonts w:ascii="Tahoma" w:hAnsi="Tahoma" w:cs="Tahoma"/>
      <w:kern w:val="28"/>
      <w:sz w:val="16"/>
      <w:szCs w:val="16"/>
    </w:rPr>
  </w:style>
  <w:style w:type="character" w:customStyle="1" w:styleId="BalloonTextChar">
    <w:name w:val="Balloon Text Char"/>
    <w:basedOn w:val="DefaultParagraphFont"/>
    <w:uiPriority w:val="99"/>
    <w:rsid w:val="00DF457D"/>
    <w:rPr>
      <w:rFonts w:ascii="Lucida Grande" w:hAnsi="Lucida Grande"/>
      <w:sz w:val="18"/>
      <w:szCs w:val="18"/>
    </w:rPr>
  </w:style>
  <w:style w:type="character" w:customStyle="1" w:styleId="BalloonTextChar7">
    <w:name w:val="Balloon Text Char7"/>
    <w:basedOn w:val="DefaultParagraphFont"/>
    <w:uiPriority w:val="99"/>
    <w:semiHidden/>
    <w:rsid w:val="00DF457D"/>
    <w:rPr>
      <w:rFonts w:ascii="Lucida Grande" w:hAnsi="Lucida Grande"/>
      <w:sz w:val="18"/>
      <w:szCs w:val="18"/>
    </w:rPr>
  </w:style>
  <w:style w:type="character" w:customStyle="1" w:styleId="BalloonTextChar6">
    <w:name w:val="Balloon Text Char6"/>
    <w:basedOn w:val="DefaultParagraphFont"/>
    <w:uiPriority w:val="99"/>
    <w:semiHidden/>
    <w:rsid w:val="00DF457D"/>
    <w:rPr>
      <w:rFonts w:ascii="Lucida Grande" w:hAnsi="Lucida Grande"/>
      <w:sz w:val="18"/>
      <w:szCs w:val="18"/>
    </w:rPr>
  </w:style>
  <w:style w:type="character" w:customStyle="1" w:styleId="BalloonTextChar5">
    <w:name w:val="Balloon Text Char5"/>
    <w:basedOn w:val="DefaultParagraphFont"/>
    <w:uiPriority w:val="99"/>
    <w:semiHidden/>
    <w:rsid w:val="00DF457D"/>
    <w:rPr>
      <w:rFonts w:ascii="Lucida Grande" w:hAnsi="Lucida Grande"/>
      <w:sz w:val="18"/>
      <w:szCs w:val="18"/>
    </w:rPr>
  </w:style>
  <w:style w:type="paragraph" w:styleId="BodyText2">
    <w:name w:val="Body Text 2"/>
    <w:basedOn w:val="Normal"/>
    <w:link w:val="BodyText2Char"/>
    <w:uiPriority w:val="99"/>
    <w:rsid w:val="00DF457D"/>
    <w:rPr>
      <w:color w:val="FF0000"/>
      <w:szCs w:val="24"/>
    </w:rPr>
  </w:style>
  <w:style w:type="character" w:customStyle="1" w:styleId="BodyText2Char">
    <w:name w:val="Body Text 2 Char"/>
    <w:basedOn w:val="DefaultParagraphFont"/>
    <w:link w:val="BodyText2"/>
    <w:uiPriority w:val="99"/>
    <w:rsid w:val="00DF457D"/>
    <w:rPr>
      <w:color w:val="FF0000"/>
      <w:kern w:val="28"/>
      <w:sz w:val="24"/>
      <w:szCs w:val="24"/>
    </w:rPr>
  </w:style>
  <w:style w:type="paragraph" w:styleId="ListBullet2">
    <w:name w:val="List Bullet 2"/>
    <w:basedOn w:val="Normal"/>
    <w:uiPriority w:val="99"/>
    <w:rsid w:val="00DF457D"/>
    <w:pPr>
      <w:keepLines/>
      <w:tabs>
        <w:tab w:val="num" w:pos="720"/>
      </w:tabs>
      <w:ind w:left="720" w:hanging="360"/>
    </w:pPr>
    <w:rPr>
      <w:szCs w:val="24"/>
    </w:rPr>
  </w:style>
  <w:style w:type="paragraph" w:styleId="List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2"/>
    <w:uiPriority w:val="99"/>
    <w:rsid w:val="00DF457D"/>
    <w:pPr>
      <w:ind w:left="3240" w:hanging="2880"/>
    </w:pPr>
  </w:style>
  <w:style w:type="paragraph" w:styleId="List">
    <w:name w:val="List"/>
    <w:basedOn w:val="Normal"/>
    <w:rsid w:val="00DF457D"/>
    <w:pPr>
      <w:ind w:left="360" w:hanging="360"/>
    </w:pPr>
    <w:rPr>
      <w:szCs w:val="24"/>
    </w:rPr>
  </w:style>
  <w:style w:type="paragraph" w:styleId="ListNumber3">
    <w:name w:val="List Number 3"/>
    <w:basedOn w:val="Normal"/>
    <w:rsid w:val="00DF457D"/>
    <w:pPr>
      <w:ind w:left="1080" w:hanging="360"/>
    </w:pPr>
    <w:rPr>
      <w:szCs w:val="24"/>
    </w:rPr>
  </w:style>
  <w:style w:type="paragraph" w:styleId="ListBullet3">
    <w:name w:val="List Bullet 3"/>
    <w:basedOn w:val="Normal"/>
    <w:rsid w:val="00DF457D"/>
    <w:pPr>
      <w:ind w:left="1080" w:hanging="360"/>
    </w:pPr>
    <w:rPr>
      <w:szCs w:val="24"/>
    </w:rPr>
  </w:style>
  <w:style w:type="paragraph" w:styleId="BodyTextIndent2">
    <w:name w:val="Body Text Indent 2"/>
    <w:basedOn w:val="Normal"/>
    <w:link w:val="BodyTextIndent2Char"/>
    <w:uiPriority w:val="99"/>
    <w:rsid w:val="00DF457D"/>
    <w:pPr>
      <w:ind w:left="5760"/>
    </w:pPr>
    <w:rPr>
      <w:sz w:val="20"/>
      <w:szCs w:val="24"/>
    </w:rPr>
  </w:style>
  <w:style w:type="character" w:customStyle="1" w:styleId="BodyTextIndent2Char">
    <w:name w:val="Body Text Indent 2 Char"/>
    <w:basedOn w:val="DefaultParagraphFont"/>
    <w:link w:val="BodyTextIndent2"/>
    <w:uiPriority w:val="99"/>
    <w:rsid w:val="00DF457D"/>
    <w:rPr>
      <w:kern w:val="28"/>
      <w:szCs w:val="24"/>
    </w:rPr>
  </w:style>
  <w:style w:type="character" w:customStyle="1" w:styleId="CommentSubjectChar">
    <w:name w:val="Comment Subject Char"/>
    <w:basedOn w:val="CommentTextChar"/>
    <w:link w:val="CommentSubject"/>
    <w:uiPriority w:val="99"/>
    <w:rsid w:val="00DF457D"/>
    <w:rPr>
      <w:b/>
      <w:bCs/>
      <w:kern w:val="28"/>
    </w:rPr>
  </w:style>
  <w:style w:type="paragraph" w:styleId="Caption">
    <w:name w:val="caption"/>
    <w:basedOn w:val="Normal"/>
    <w:next w:val="Normal"/>
    <w:link w:val="CaptionChar"/>
    <w:uiPriority w:val="35"/>
    <w:qFormat/>
    <w:rsid w:val="00906BFB"/>
    <w:pPr>
      <w:keepNext/>
      <w:spacing w:before="40" w:after="80"/>
      <w:jc w:val="center"/>
    </w:pPr>
    <w:rPr>
      <w:rFonts w:cs="Arial"/>
      <w:b/>
      <w:bCs/>
      <w:kern w:val="0"/>
      <w:szCs w:val="24"/>
    </w:rPr>
  </w:style>
  <w:style w:type="character" w:customStyle="1" w:styleId="CaptionChar">
    <w:name w:val="Caption Char"/>
    <w:basedOn w:val="DefaultParagraphFont"/>
    <w:link w:val="Caption"/>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DefaultParagraphFon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DefaultParagraphFont"/>
    <w:rsid w:val="00DF457D"/>
  </w:style>
  <w:style w:type="character" w:customStyle="1" w:styleId="break">
    <w:name w:val="break"/>
    <w:basedOn w:val="DefaultParagraphFon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EndnoteText">
    <w:name w:val="endnote text"/>
    <w:basedOn w:val="Normal"/>
    <w:link w:val="EndnoteTextChar"/>
    <w:uiPriority w:val="99"/>
    <w:rsid w:val="00DF457D"/>
    <w:rPr>
      <w:sz w:val="20"/>
      <w:szCs w:val="24"/>
    </w:rPr>
  </w:style>
  <w:style w:type="character" w:customStyle="1" w:styleId="EndnoteTextChar">
    <w:name w:val="Endnote Text Char"/>
    <w:basedOn w:val="DefaultParagraphFont"/>
    <w:link w:val="EndnoteText"/>
    <w:uiPriority w:val="99"/>
    <w:rsid w:val="00DF457D"/>
    <w:rPr>
      <w:kern w:val="28"/>
      <w:szCs w:val="24"/>
    </w:rPr>
  </w:style>
  <w:style w:type="character" w:styleId="EndnoteReference">
    <w:name w:val="endnote reference"/>
    <w:basedOn w:val="DefaultParagraphFont"/>
    <w:uiPriority w:val="99"/>
    <w:rsid w:val="00DF457D"/>
    <w:rPr>
      <w:vertAlign w:val="superscript"/>
    </w:rPr>
  </w:style>
  <w:style w:type="character" w:customStyle="1" w:styleId="EmailStyle981">
    <w:name w:val="EmailStyle981"/>
    <w:basedOn w:val="DefaultParagraphFont"/>
    <w:semiHidden/>
    <w:rsid w:val="00DF457D"/>
    <w:rPr>
      <w:rFonts w:ascii="Arial" w:hAnsi="Arial" w:cs="Arial"/>
      <w:color w:val="000080"/>
      <w:sz w:val="20"/>
      <w:szCs w:val="20"/>
    </w:rPr>
  </w:style>
  <w:style w:type="character" w:styleId="Strong">
    <w:name w:val="Strong"/>
    <w:basedOn w:val="DefaultParagraphFont"/>
    <w:uiPriority w:val="99"/>
    <w:qFormat/>
    <w:rsid w:val="00DF457D"/>
    <w:rPr>
      <w:b/>
      <w:bCs/>
    </w:rPr>
  </w:style>
  <w:style w:type="character" w:customStyle="1" w:styleId="BalloonTextChar4">
    <w:name w:val="Balloon Text Char4"/>
    <w:basedOn w:val="DefaultParagraphFont"/>
    <w:uiPriority w:val="99"/>
    <w:semiHidden/>
    <w:rsid w:val="00DF457D"/>
    <w:rPr>
      <w:rFonts w:ascii="Lucida Grande" w:hAnsi="Lucida Grande"/>
      <w:sz w:val="18"/>
      <w:szCs w:val="18"/>
    </w:rPr>
  </w:style>
  <w:style w:type="character" w:customStyle="1" w:styleId="BalloonTextChar3">
    <w:name w:val="Balloon Text Char3"/>
    <w:basedOn w:val="DefaultParagraphFont"/>
    <w:uiPriority w:val="99"/>
    <w:semiHidden/>
    <w:rsid w:val="00DF457D"/>
    <w:rPr>
      <w:rFonts w:ascii="Lucida Grande" w:hAnsi="Lucida Grande"/>
      <w:sz w:val="18"/>
      <w:szCs w:val="18"/>
    </w:rPr>
  </w:style>
  <w:style w:type="character" w:customStyle="1" w:styleId="BalloonTextChar2">
    <w:name w:val="Balloon Text Char2"/>
    <w:basedOn w:val="DefaultParagraphFont"/>
    <w:uiPriority w:val="99"/>
    <w:semiHidden/>
    <w:rsid w:val="00DF457D"/>
    <w:rPr>
      <w:rFonts w:ascii="Lucida Grande" w:hAnsi="Lucida Grande"/>
      <w:sz w:val="18"/>
      <w:szCs w:val="18"/>
    </w:rPr>
  </w:style>
  <w:style w:type="character" w:customStyle="1" w:styleId="EmailStyle1051">
    <w:name w:val="EmailStyle1051"/>
    <w:basedOn w:val="DefaultParagraphFont"/>
    <w:semiHidden/>
    <w:rsid w:val="00DF457D"/>
    <w:rPr>
      <w:rFonts w:ascii="Arial" w:hAnsi="Arial" w:cs="Arial"/>
      <w:color w:val="000080"/>
      <w:sz w:val="20"/>
      <w:szCs w:val="20"/>
    </w:rPr>
  </w:style>
  <w:style w:type="character" w:customStyle="1" w:styleId="HeaderChar">
    <w:name w:val="Header Char"/>
    <w:basedOn w:val="DefaultParagraphFont"/>
    <w:link w:val="Header"/>
    <w:uiPriority w:val="99"/>
    <w:rsid w:val="00DF457D"/>
    <w:rPr>
      <w:kern w:val="28"/>
      <w:sz w:val="24"/>
    </w:rPr>
  </w:style>
  <w:style w:type="character" w:customStyle="1" w:styleId="DocumentMapChar">
    <w:name w:val="Document Map Char"/>
    <w:basedOn w:val="DefaultParagraphFont"/>
    <w:link w:val="DocumentMap"/>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NoSpacing">
    <w:name w:val="No Spacing"/>
    <w:uiPriority w:val="99"/>
    <w:qFormat/>
    <w:rsid w:val="00DF457D"/>
    <w:rPr>
      <w:kern w:val="28"/>
      <w:sz w:val="24"/>
      <w:szCs w:val="24"/>
    </w:rPr>
  </w:style>
  <w:style w:type="paragraph" w:styleId="Subtitle">
    <w:name w:val="Subtitle"/>
    <w:basedOn w:val="Normal"/>
    <w:next w:val="Normal"/>
    <w:link w:val="SubtitleCh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ubtitleChar">
    <w:name w:val="Subtitle Char"/>
    <w:basedOn w:val="DefaultParagraphFont"/>
    <w:link w:val="Subtitl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Heading1"/>
    <w:link w:val="AlphaChar"/>
    <w:autoRedefine/>
    <w:rsid w:val="00DF457D"/>
    <w:pPr>
      <w:numPr>
        <w:numId w:val="0"/>
      </w:numPr>
    </w:pPr>
    <w:rPr>
      <w:szCs w:val="24"/>
    </w:rPr>
  </w:style>
  <w:style w:type="paragraph" w:customStyle="1" w:styleId="Alpha2">
    <w:name w:val="Alpha.2"/>
    <w:basedOn w:val="Heading2"/>
    <w:link w:val="Alpha2Char"/>
    <w:rsid w:val="00DF457D"/>
    <w:pPr>
      <w:numPr>
        <w:ilvl w:val="0"/>
        <w:numId w:val="9"/>
      </w:numPr>
    </w:pPr>
    <w:rPr>
      <w:szCs w:val="24"/>
    </w:rPr>
  </w:style>
  <w:style w:type="character" w:customStyle="1" w:styleId="AlphaChar">
    <w:name w:val="Alpha Char"/>
    <w:basedOn w:val="Heading1Char"/>
    <w:link w:val="Alpha"/>
    <w:rsid w:val="00DF457D"/>
    <w:rPr>
      <w:rFonts w:ascii="Tahoma" w:hAnsi="Tahoma" w:cs="Tahoma"/>
      <w:b/>
      <w:kern w:val="28"/>
      <w:sz w:val="28"/>
      <w:szCs w:val="24"/>
    </w:rPr>
  </w:style>
  <w:style w:type="character" w:customStyle="1" w:styleId="Alpha2Char">
    <w:name w:val="Alpha.2 Char"/>
    <w:basedOn w:val="Heading2Ch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BodyTextFirstIndent">
    <w:name w:val="Body Text First Indent"/>
    <w:basedOn w:val="BodyText"/>
    <w:link w:val="BodyTextFirstIndentChar"/>
    <w:unhideWhenUsed/>
    <w:rsid w:val="00DF457D"/>
    <w:pPr>
      <w:spacing w:after="0"/>
      <w:ind w:firstLine="360"/>
    </w:pPr>
    <w:rPr>
      <w:szCs w:val="24"/>
    </w:rPr>
  </w:style>
  <w:style w:type="character" w:customStyle="1" w:styleId="BodyTextFirstIndentChar">
    <w:name w:val="Body Text First Indent Char"/>
    <w:basedOn w:val="BodyTextChar"/>
    <w:link w:val="BodyTextFirstIndent"/>
    <w:rsid w:val="00DF457D"/>
    <w:rPr>
      <w:kern w:val="28"/>
      <w:sz w:val="24"/>
      <w:szCs w:val="24"/>
    </w:rPr>
  </w:style>
  <w:style w:type="character" w:customStyle="1" w:styleId="Mention1">
    <w:name w:val="Mention1"/>
    <w:basedOn w:val="DefaultParagraphFon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DefaultParagraphFon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DefaultParagraphFont"/>
    <w:uiPriority w:val="99"/>
    <w:semiHidden/>
    <w:unhideWhenUsed/>
    <w:rsid w:val="008C4353"/>
    <w:rPr>
      <w:color w:val="605E5C"/>
      <w:shd w:val="clear" w:color="auto" w:fill="E1DFDD"/>
    </w:rPr>
  </w:style>
  <w:style w:type="character" w:customStyle="1" w:styleId="UnresolvedMention4">
    <w:name w:val="Unresolved Mention4"/>
    <w:basedOn w:val="DefaultParagraphFont"/>
    <w:uiPriority w:val="99"/>
    <w:semiHidden/>
    <w:unhideWhenUsed/>
    <w:rsid w:val="00FB12B5"/>
    <w:rPr>
      <w:color w:val="605E5C"/>
      <w:shd w:val="clear" w:color="auto" w:fill="E1DFDD"/>
    </w:rPr>
  </w:style>
  <w:style w:type="paragraph" w:customStyle="1" w:styleId="Codeintext">
    <w:name w:val="Code in text"/>
    <w:basedOn w:val="BodyText"/>
    <w:autoRedefine/>
    <w:qFormat/>
    <w:rsid w:val="0017000C"/>
    <w:pPr>
      <w:spacing w:after="0"/>
    </w:pPr>
    <w:rPr>
      <w:rFonts w:ascii="Courier New" w:hAnsi="Courier New" w:cs="Courier New"/>
      <w:noProof/>
      <w:kern w:val="0"/>
      <w:sz w:val="20"/>
    </w:rPr>
  </w:style>
  <w:style w:type="character" w:customStyle="1" w:styleId="dduration">
    <w:name w:val="d_duration"/>
    <w:basedOn w:val="DefaultParagraphFont"/>
    <w:rsid w:val="00CB30E0"/>
  </w:style>
  <w:style w:type="character" w:styleId="Emphasis">
    <w:name w:val="Emphasis"/>
    <w:basedOn w:val="DefaultParagraphFont"/>
    <w:uiPriority w:val="20"/>
    <w:qFormat/>
    <w:rsid w:val="00950CA7"/>
    <w:rPr>
      <w:i/>
      <w:iCs/>
    </w:rPr>
  </w:style>
  <w:style w:type="character" w:styleId="UnresolvedMention">
    <w:name w:val="Unresolved Mention"/>
    <w:basedOn w:val="DefaultParagraphFont"/>
    <w:uiPriority w:val="99"/>
    <w:semiHidden/>
    <w:unhideWhenUsed/>
    <w:rsid w:val="008F30CC"/>
    <w:rPr>
      <w:color w:val="605E5C"/>
      <w:shd w:val="clear" w:color="auto" w:fill="E1DFDD"/>
    </w:rPr>
  </w:style>
  <w:style w:type="character" w:styleId="PlaceholderText">
    <w:name w:val="Placeholder Text"/>
    <w:basedOn w:val="DefaultParagraphFont"/>
    <w:uiPriority w:val="99"/>
    <w:semiHidden/>
    <w:rsid w:val="00546FDA"/>
    <w:rPr>
      <w:color w:val="808080"/>
    </w:rPr>
  </w:style>
  <w:style w:type="character" w:customStyle="1" w:styleId="ListParagraphChar">
    <w:name w:val="List Paragraph Char"/>
    <w:basedOn w:val="DefaultParagraphFont"/>
    <w:link w:val="ListParagraph"/>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Footer"/>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DefaultParagraphFont"/>
    <w:uiPriority w:val="99"/>
    <w:rsid w:val="00A37A8B"/>
    <w:rPr>
      <w:rFonts w:ascii="Arial" w:hAnsi="Arial" w:cs="Arial"/>
      <w:sz w:val="20"/>
      <w:szCs w:val="20"/>
    </w:rPr>
  </w:style>
  <w:style w:type="character" w:customStyle="1" w:styleId="TOC1Char">
    <w:name w:val="TOC 1 Char"/>
    <w:basedOn w:val="DefaultParagraphFont"/>
    <w:link w:val="TOC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DefaultParagraphFont"/>
    <w:uiPriority w:val="99"/>
    <w:rsid w:val="00A37A8B"/>
    <w:rPr>
      <w:rFonts w:ascii="Arial" w:hAnsi="Arial" w:cs="Arial"/>
      <w:color w:val="000088"/>
      <w:sz w:val="18"/>
      <w:szCs w:val="18"/>
    </w:rPr>
  </w:style>
  <w:style w:type="character" w:customStyle="1" w:styleId="fld-time1">
    <w:name w:val="fld-time1"/>
    <w:basedOn w:val="DefaultParagraphFont"/>
    <w:uiPriority w:val="99"/>
    <w:rsid w:val="00A37A8B"/>
    <w:rPr>
      <w:rFonts w:ascii="Arial" w:hAnsi="Arial" w:cs="Arial"/>
      <w:i/>
      <w:iCs/>
      <w:sz w:val="16"/>
      <w:szCs w:val="16"/>
    </w:rPr>
  </w:style>
  <w:style w:type="character" w:customStyle="1" w:styleId="section1">
    <w:name w:val="section1"/>
    <w:basedOn w:val="DefaultParagraphFont"/>
    <w:uiPriority w:val="99"/>
    <w:rsid w:val="00A37A8B"/>
    <w:rPr>
      <w:rFonts w:ascii="Helvetica" w:hAnsi="Helvetica" w:cs="Helvetica"/>
      <w:b/>
      <w:bCs/>
      <w:color w:val="0066CC"/>
      <w:sz w:val="22"/>
      <w:szCs w:val="22"/>
    </w:rPr>
  </w:style>
  <w:style w:type="character" w:customStyle="1" w:styleId="apple-style-span">
    <w:name w:val="apple-style-span"/>
    <w:basedOn w:val="DefaultParagraphFont"/>
    <w:uiPriority w:val="99"/>
    <w:rsid w:val="00A37A8B"/>
    <w:rPr>
      <w:rFonts w:cs="Times New Roman"/>
    </w:rPr>
  </w:style>
  <w:style w:type="character" w:customStyle="1" w:styleId="field-content">
    <w:name w:val="field-content"/>
    <w:basedOn w:val="DefaultParagraphFont"/>
    <w:uiPriority w:val="99"/>
    <w:rsid w:val="00A37A8B"/>
    <w:rPr>
      <w:rFonts w:cs="Times New Roman"/>
    </w:rPr>
  </w:style>
  <w:style w:type="character" w:styleId="BookTitle">
    <w:name w:val="Book Title"/>
    <w:basedOn w:val="DefaultParagraphFon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3" Type="http://schemas.openxmlformats.org/officeDocument/2006/relationships/styles" Target="styles.xm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microsoft.com/office/2011/relationships/people" Target="people.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197</Pages>
  <Words>34947</Words>
  <Characters>199203</Characters>
  <Application>Microsoft Office Word</Application>
  <DocSecurity>0</DocSecurity>
  <Lines>1660</Lines>
  <Paragraphs>467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NENA-STA-021.1</vt:lpstr>
      <vt:lpstr>NENA-STA-021.1</vt:lpstr>
    </vt:vector>
  </TitlesOfParts>
  <Company>NENA</Company>
  <LinksUpToDate>false</LinksUpToDate>
  <CharactersWithSpaces>233683</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Delaine Arnold</cp:lastModifiedBy>
  <cp:revision>9</cp:revision>
  <cp:lastPrinted>2021-10-19T18:20:00Z</cp:lastPrinted>
  <dcterms:created xsi:type="dcterms:W3CDTF">2021-10-19T18:04:00Z</dcterms:created>
  <dcterms:modified xsi:type="dcterms:W3CDTF">2021-10-19T20:37:00Z</dcterms:modified>
</cp:coreProperties>
</file>